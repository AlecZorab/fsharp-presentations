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4D8" w:rsidRDefault="0068344E" w:rsidP="0068344E">
      <w:pPr>
        <w:pStyle w:val="Title"/>
      </w:pPr>
      <w:r>
        <w:t>F# Versioning in dev11</w:t>
      </w:r>
    </w:p>
    <w:p w:rsidR="0068344E" w:rsidRDefault="00433E90" w:rsidP="00433E90">
      <w:pPr>
        <w:pStyle w:val="Heading1"/>
      </w:pPr>
      <w:r>
        <w:t>Inventory of F# 2.0 Releases</w:t>
      </w:r>
      <w:r w:rsidR="00E025F0">
        <w:t xml:space="preserve"> and Compatibility Spec</w:t>
      </w:r>
    </w:p>
    <w:p w:rsidR="00433E90" w:rsidRDefault="00433E90" w:rsidP="00433E90">
      <w:r>
        <w:t xml:space="preserve">In 2010, </w:t>
      </w:r>
      <w:r w:rsidR="005B5BB6">
        <w:t xml:space="preserve">alongside VS2010, </w:t>
      </w:r>
      <w:r>
        <w:t xml:space="preserve">we </w:t>
      </w:r>
      <w:r w:rsidR="005B5BB6">
        <w:t xml:space="preserve">shipped </w:t>
      </w:r>
      <w:r>
        <w:t xml:space="preserve">F# 2.0. We </w:t>
      </w:r>
      <w:r w:rsidR="005B5BB6">
        <w:t xml:space="preserve">have multiple sets of tools targeting </w:t>
      </w:r>
      <w:r>
        <w:t>F# 2.0, shipped on different release vehicles:</w:t>
      </w:r>
    </w:p>
    <w:p w:rsidR="00433E90" w:rsidRDefault="00AB1280" w:rsidP="00433E90">
      <w:pPr>
        <w:pStyle w:val="ListParagraph"/>
        <w:numPr>
          <w:ilvl w:val="0"/>
          <w:numId w:val="1"/>
        </w:numPr>
      </w:pPr>
      <w:r w:rsidRPr="00AB1280">
        <w:rPr>
          <w:b/>
        </w:rPr>
        <w:t xml:space="preserve">F# 2.0 </w:t>
      </w:r>
      <w:r w:rsidR="00433E90" w:rsidRPr="00AB1280">
        <w:rPr>
          <w:b/>
        </w:rPr>
        <w:t>VS2010 Pro</w:t>
      </w:r>
      <w:r>
        <w:rPr>
          <w:b/>
        </w:rPr>
        <w:t xml:space="preserve"> </w:t>
      </w:r>
      <w:r>
        <w:t>(April 2010)</w:t>
      </w:r>
      <w:r w:rsidR="00433E90">
        <w:t xml:space="preserve">. Our flagship, official, supported </w:t>
      </w:r>
      <w:r w:rsidR="002D5A5A">
        <w:t>release, in the box with VS2010.</w:t>
      </w:r>
    </w:p>
    <w:p w:rsidR="00433E90" w:rsidRDefault="00433E90" w:rsidP="00433E90">
      <w:pPr>
        <w:pStyle w:val="ListParagraph"/>
        <w:numPr>
          <w:ilvl w:val="1"/>
          <w:numId w:val="1"/>
        </w:numPr>
      </w:pPr>
      <w:r>
        <w:t>Users can target .NET 2.0</w:t>
      </w:r>
      <w:r w:rsidR="00736970">
        <w:t xml:space="preserve"> (+</w:t>
      </w:r>
      <w:r>
        <w:t xml:space="preserve"> 3.0, 3.5</w:t>
      </w:r>
      <w:r w:rsidR="00736970">
        <w:t>)</w:t>
      </w:r>
      <w:r>
        <w:t>, 4.0, Silverlight</w:t>
      </w:r>
    </w:p>
    <w:p w:rsidR="00433E90" w:rsidRDefault="00433E90" w:rsidP="00433E90">
      <w:pPr>
        <w:pStyle w:val="ListParagraph"/>
        <w:numPr>
          <w:ilvl w:val="2"/>
          <w:numId w:val="1"/>
        </w:numPr>
      </w:pPr>
      <w:r>
        <w:t xml:space="preserve">Silverlight </w:t>
      </w:r>
      <w:r w:rsidR="00AB1280">
        <w:t>2&amp;</w:t>
      </w:r>
      <w:r>
        <w:t>3 out of the box</w:t>
      </w:r>
    </w:p>
    <w:p w:rsidR="00433E90" w:rsidRDefault="00433E90" w:rsidP="00433E90">
      <w:pPr>
        <w:pStyle w:val="ListParagraph"/>
        <w:numPr>
          <w:ilvl w:val="2"/>
          <w:numId w:val="1"/>
        </w:numPr>
      </w:pPr>
      <w:r>
        <w:t xml:space="preserve">Silverlight 4 support included with </w:t>
      </w:r>
      <w:proofErr w:type="spellStart"/>
      <w:r>
        <w:t>VSTools</w:t>
      </w:r>
      <w:proofErr w:type="spellEnd"/>
      <w:r>
        <w:t xml:space="preserve"> for Silverlight 4, an official VS2010 pack to support Silverlight</w:t>
      </w:r>
      <w:r w:rsidR="005B5BB6">
        <w:t xml:space="preserve"> (Not updated for VS2010 SP1)</w:t>
      </w:r>
    </w:p>
    <w:p w:rsidR="00AB1280" w:rsidRDefault="00433E90" w:rsidP="00433E90">
      <w:pPr>
        <w:pStyle w:val="ListParagraph"/>
        <w:numPr>
          <w:ilvl w:val="0"/>
          <w:numId w:val="1"/>
        </w:numPr>
      </w:pPr>
      <w:r w:rsidRPr="00AB1280">
        <w:rPr>
          <w:b/>
        </w:rPr>
        <w:t>F# 2.0 CTP</w:t>
      </w:r>
      <w:r>
        <w:t xml:space="preserve"> (</w:t>
      </w:r>
      <w:r w:rsidR="005B5BB6">
        <w:t>November</w:t>
      </w:r>
      <w:r>
        <w:t xml:space="preserve"> 2010). Our free-as-in-beer </w:t>
      </w:r>
      <w:r w:rsidR="00AB1280">
        <w:t>F# offering. Includes</w:t>
      </w:r>
      <w:r>
        <w:t>: barebones compiler</w:t>
      </w:r>
      <w:r w:rsidR="00AB1280">
        <w:t xml:space="preserve"> (installable on Mono)</w:t>
      </w:r>
      <w:r>
        <w:t xml:space="preserve">, tools for VS2008 (shell &amp; Pro+), tools for VS2010 Integrated </w:t>
      </w:r>
      <w:r w:rsidR="00AB1280">
        <w:t>Shell</w:t>
      </w:r>
    </w:p>
    <w:p w:rsidR="00433E90" w:rsidRDefault="00AB1280" w:rsidP="00AB1280">
      <w:pPr>
        <w:pStyle w:val="ListParagraph"/>
        <w:numPr>
          <w:ilvl w:val="1"/>
          <w:numId w:val="1"/>
        </w:numPr>
      </w:pPr>
      <w:r>
        <w:t xml:space="preserve">Users can target </w:t>
      </w:r>
      <w:r w:rsidR="00736970">
        <w:t>.NET 2.0 (+ 3.0, 3.5)</w:t>
      </w:r>
      <w:r>
        <w:t>, 4.0, Silverlight (2</w:t>
      </w:r>
      <w:r w:rsidR="00736970">
        <w:t xml:space="preserve"> </w:t>
      </w:r>
      <w:r>
        <w:t xml:space="preserve">&amp;3), Compact Framework, </w:t>
      </w:r>
      <w:commentRangeStart w:id="0"/>
      <w:r>
        <w:t>Windows Phone</w:t>
      </w:r>
      <w:commentRangeEnd w:id="0"/>
      <w:r w:rsidR="0095547D">
        <w:rPr>
          <w:rStyle w:val="CommentReference"/>
        </w:rPr>
        <w:commentReference w:id="0"/>
      </w:r>
      <w:r>
        <w:t xml:space="preserve">  </w:t>
      </w:r>
      <w:r w:rsidR="00433E90">
        <w:t xml:space="preserve"> </w:t>
      </w:r>
    </w:p>
    <w:p w:rsidR="00AB1280" w:rsidRDefault="00AB1280" w:rsidP="00AB1280">
      <w:pPr>
        <w:pStyle w:val="ListParagraph"/>
        <w:numPr>
          <w:ilvl w:val="0"/>
          <w:numId w:val="1"/>
        </w:numPr>
      </w:pPr>
      <w:r w:rsidRPr="00AB1280">
        <w:rPr>
          <w:b/>
        </w:rPr>
        <w:t xml:space="preserve">F# 2.0 </w:t>
      </w:r>
      <w:proofErr w:type="spellStart"/>
      <w:r w:rsidRPr="00AB1280">
        <w:rPr>
          <w:b/>
        </w:rPr>
        <w:t>OpenSource</w:t>
      </w:r>
      <w:proofErr w:type="spellEnd"/>
      <w:r>
        <w:t xml:space="preserve"> (TBD). Our free-as-in-speech F# offering. Includes: </w:t>
      </w:r>
      <w:commentRangeStart w:id="1"/>
      <w:commentRangeStart w:id="2"/>
      <w:r>
        <w:t>barebones compiler, all runtimes included in F# 2.0 CTP (in source form)</w:t>
      </w:r>
      <w:commentRangeEnd w:id="1"/>
      <w:r w:rsidR="00FB3826">
        <w:rPr>
          <w:rStyle w:val="CommentReference"/>
        </w:rPr>
        <w:commentReference w:id="1"/>
      </w:r>
      <w:r w:rsidR="00B725D3">
        <w:t xml:space="preserve">. </w:t>
      </w:r>
      <w:commentRangeEnd w:id="2"/>
      <w:r w:rsidR="005B5BB6">
        <w:rPr>
          <w:rStyle w:val="CommentReference"/>
        </w:rPr>
        <w:commentReference w:id="2"/>
      </w:r>
    </w:p>
    <w:p w:rsidR="00457426" w:rsidRDefault="00457426" w:rsidP="00AB1280">
      <w:pPr>
        <w:pStyle w:val="ListParagraph"/>
        <w:numPr>
          <w:ilvl w:val="0"/>
          <w:numId w:val="1"/>
        </w:numPr>
      </w:pPr>
      <w:r>
        <w:rPr>
          <w:b/>
        </w:rPr>
        <w:t xml:space="preserve">F# 2.0 SP1 CTP (April 2011) – </w:t>
      </w:r>
      <w:r>
        <w:t>Includes updated compiler and runtime DLLs for Parity with VS2010 SP1.  Also includes SL4 and SL5 runtimes</w:t>
      </w:r>
      <w:r w:rsidR="00E8714E">
        <w:t>.</w:t>
      </w:r>
    </w:p>
    <w:p w:rsidR="00736970" w:rsidRDefault="00736970" w:rsidP="00736970">
      <w:pPr>
        <w:pStyle w:val="Heading2"/>
      </w:pPr>
      <w:r>
        <w:t>Compatibility – language</w:t>
      </w:r>
    </w:p>
    <w:p w:rsidR="00736970" w:rsidRDefault="00736970" w:rsidP="00736970">
      <w:r>
        <w:t>All three F# 2.0 releases support the same version of F# language – F# 2.0</w:t>
      </w:r>
    </w:p>
    <w:p w:rsidR="00736970" w:rsidRPr="00736970" w:rsidRDefault="00736970" w:rsidP="00736970">
      <w:pPr>
        <w:pStyle w:val="Heading2"/>
      </w:pPr>
      <w:r>
        <w:t>Compatibility – horizontal (same target, different releases)</w:t>
      </w:r>
    </w:p>
    <w:p w:rsidR="00433E90" w:rsidRDefault="00736970" w:rsidP="00433E90">
      <w:r>
        <w:t xml:space="preserve">For the same target platform, binaries produced by F# 2.0 VS2010Pro and F# 2.0 CTP are </w:t>
      </w:r>
      <w:commentRangeStart w:id="3"/>
      <w:r>
        <w:t xml:space="preserve">entirely binary </w:t>
      </w:r>
      <w:proofErr w:type="gramStart"/>
      <w:r>
        <w:t>compatible</w:t>
      </w:r>
      <w:proofErr w:type="gramEnd"/>
      <w:r>
        <w:t xml:space="preserve"> and interoperable</w:t>
      </w:r>
      <w:commentRangeEnd w:id="3"/>
      <w:r>
        <w:rPr>
          <w:rStyle w:val="CommentReference"/>
        </w:rPr>
        <w:commentReference w:id="3"/>
      </w:r>
      <w:r>
        <w:t xml:space="preserve">. </w:t>
      </w:r>
    </w:p>
    <w:p w:rsidR="00E7174A" w:rsidRPr="00E7174A" w:rsidRDefault="00E7174A" w:rsidP="00433E90">
      <w:pPr>
        <w:rPr>
          <w:i/>
        </w:rPr>
      </w:pPr>
      <w:proofErr w:type="spellStart"/>
      <w:r w:rsidRPr="00E7174A">
        <w:rPr>
          <w:i/>
        </w:rPr>
        <w:t>Note</w:t>
      </w:r>
      <w:proofErr w:type="gramStart"/>
      <w:r w:rsidRPr="00E7174A">
        <w:rPr>
          <w:i/>
        </w:rPr>
        <w:t>:</w:t>
      </w:r>
      <w:r>
        <w:rPr>
          <w:i/>
        </w:rPr>
        <w:t>this</w:t>
      </w:r>
      <w:proofErr w:type="spellEnd"/>
      <w:proofErr w:type="gramEnd"/>
      <w:r>
        <w:rPr>
          <w:i/>
        </w:rPr>
        <w:t xml:space="preserve"> decision impacts (and greatly simplifies) vertical compatibility story. We do not need to consider vertical </w:t>
      </w:r>
      <w:proofErr w:type="spellStart"/>
      <w:r>
        <w:rPr>
          <w:i/>
        </w:rPr>
        <w:t>compat</w:t>
      </w:r>
      <w:proofErr w:type="spellEnd"/>
      <w:r>
        <w:rPr>
          <w:i/>
        </w:rPr>
        <w:t xml:space="preserve"> for different F# releases.</w:t>
      </w:r>
    </w:p>
    <w:p w:rsidR="00736970" w:rsidRPr="008D5F14" w:rsidRDefault="00736970" w:rsidP="00736970">
      <w:pPr>
        <w:pStyle w:val="Heading2"/>
      </w:pPr>
      <w:r>
        <w:t>Compatibility – vertical (different targets)</w:t>
      </w:r>
    </w:p>
    <w:p w:rsidR="002D5A5A" w:rsidRDefault="00736970" w:rsidP="00433E90">
      <w:r>
        <w:t xml:space="preserve">F# </w:t>
      </w:r>
      <w:r w:rsidR="00E7174A" w:rsidRPr="00E7174A">
        <w:t xml:space="preserve">2.0 </w:t>
      </w:r>
      <w:r>
        <w:t>programs targeting .NET 2.0 (+ 3.0, 3.5) can be run on .NET 4.0. For all other platforms, we do not have any form of compatibility</w:t>
      </w:r>
      <w:r w:rsidR="002D5A5A">
        <w:t xml:space="preserve"> – the users will need to recompile their binaries if they want to target different versions of Silverlight or Compact Framework. This policy is consistent with policies on respective target frameworks.</w:t>
      </w:r>
    </w:p>
    <w:p w:rsidR="00B330CD" w:rsidRPr="00B330CD" w:rsidRDefault="00B330CD" w:rsidP="00B330CD">
      <w:pPr>
        <w:pStyle w:val="Heading2"/>
      </w:pPr>
      <w:r>
        <w:t>Compatibility – project files</w:t>
      </w:r>
    </w:p>
    <w:p w:rsidR="00B330CD" w:rsidRDefault="00B330CD" w:rsidP="00433E90">
      <w:r w:rsidRPr="00B330CD">
        <w:t xml:space="preserve">In general, project files </w:t>
      </w:r>
      <w:r>
        <w:t>cannot be shared between</w:t>
      </w:r>
      <w:r w:rsidRPr="00B330CD">
        <w:t xml:space="preserve"> </w:t>
      </w:r>
      <w:proofErr w:type="gramStart"/>
      <w:r w:rsidRPr="00B330CD">
        <w:t xml:space="preserve">VS2008 </w:t>
      </w:r>
      <w:r>
        <w:t xml:space="preserve"> and</w:t>
      </w:r>
      <w:proofErr w:type="gramEnd"/>
      <w:r>
        <w:t xml:space="preserve"> VS2010. In F# 2.0 VS2010Pro release includes required engineering to support using VS2010 F# project files in VS2008. However, in the absence of general VS round-tripping support between VS2008 and VS2010 this feature is limited.</w:t>
      </w:r>
    </w:p>
    <w:p w:rsidR="00B53366" w:rsidRDefault="00B53366" w:rsidP="00B53366">
      <w:pPr>
        <w:pStyle w:val="Heading2"/>
      </w:pPr>
      <w:r>
        <w:lastRenderedPageBreak/>
        <w:t>SxS Requirements</w:t>
      </w:r>
    </w:p>
    <w:p w:rsidR="00B53366" w:rsidRDefault="00B53366" w:rsidP="00433E90">
      <w:r>
        <w:t xml:space="preserve">VS2008 </w:t>
      </w:r>
      <w:r w:rsidR="00F27C7E">
        <w:t xml:space="preserve">Shell/Pro </w:t>
      </w:r>
      <w:r>
        <w:t xml:space="preserve">and VS2010 </w:t>
      </w:r>
      <w:r w:rsidR="00F27C7E">
        <w:t xml:space="preserve">Shell/Pro </w:t>
      </w:r>
      <w:r>
        <w:t xml:space="preserve">tooling should install side-by-side seamlessly. SxS Installation of </w:t>
      </w:r>
      <w:proofErr w:type="spellStart"/>
      <w:r>
        <w:t>VSx</w:t>
      </w:r>
      <w:r w:rsidR="00F27C7E">
        <w:t>yzw</w:t>
      </w:r>
      <w:proofErr w:type="spellEnd"/>
      <w:r>
        <w:t xml:space="preserve"> </w:t>
      </w:r>
      <w:r w:rsidR="00F27C7E">
        <w:t xml:space="preserve">Pro </w:t>
      </w:r>
      <w:r>
        <w:t xml:space="preserve">and </w:t>
      </w:r>
      <w:proofErr w:type="spellStart"/>
      <w:r>
        <w:t>VS</w:t>
      </w:r>
      <w:r w:rsidR="00F27C7E">
        <w:t>xyzw</w:t>
      </w:r>
      <w:proofErr w:type="spellEnd"/>
      <w:r w:rsidR="00F27C7E">
        <w:t xml:space="preserve"> Shell is a non-requirement.</w:t>
      </w:r>
    </w:p>
    <w:p w:rsidR="002D5A5A" w:rsidRDefault="002D5A5A" w:rsidP="002D5A5A">
      <w:pPr>
        <w:pStyle w:val="Heading1"/>
      </w:pPr>
      <w:r>
        <w:t xml:space="preserve">Inventory of </w:t>
      </w:r>
      <w:r w:rsidR="00E8714E">
        <w:t>F# 3.0</w:t>
      </w:r>
      <w:r>
        <w:t xml:space="preserve"> releases</w:t>
      </w:r>
      <w:r w:rsidR="00E025F0">
        <w:t xml:space="preserve"> and Compatibility Spec</w:t>
      </w:r>
    </w:p>
    <w:p w:rsidR="002D5A5A" w:rsidRDefault="002D5A5A" w:rsidP="002D5A5A">
      <w:r>
        <w:t xml:space="preserve">The next version of F# language, </w:t>
      </w:r>
      <w:r w:rsidR="00E8714E">
        <w:t>F# 3.0</w:t>
      </w:r>
      <w:r>
        <w:t>, will ship in sync with VS dev11 (called VS2012 elsewhere in this document)</w:t>
      </w:r>
    </w:p>
    <w:p w:rsidR="002D5A5A" w:rsidRDefault="002D5A5A" w:rsidP="002D5A5A">
      <w:pPr>
        <w:pStyle w:val="ListParagraph"/>
        <w:numPr>
          <w:ilvl w:val="0"/>
          <w:numId w:val="1"/>
        </w:numPr>
      </w:pPr>
      <w:r w:rsidRPr="002D5A5A">
        <w:rPr>
          <w:b/>
        </w:rPr>
        <w:t xml:space="preserve">F# </w:t>
      </w:r>
      <w:r w:rsidR="00000801">
        <w:rPr>
          <w:b/>
        </w:rPr>
        <w:t>3.0</w:t>
      </w:r>
      <w:r w:rsidRPr="002D5A5A">
        <w:rPr>
          <w:b/>
        </w:rPr>
        <w:t xml:space="preserve"> VS2012 Pro</w:t>
      </w:r>
      <w:r>
        <w:t>. Our flagship, official, supported release, in the box with VS2012.</w:t>
      </w:r>
    </w:p>
    <w:p w:rsidR="0095547D" w:rsidRDefault="002D5A5A" w:rsidP="00440CD0">
      <w:pPr>
        <w:pStyle w:val="ListParagraph"/>
        <w:numPr>
          <w:ilvl w:val="1"/>
          <w:numId w:val="1"/>
        </w:numPr>
      </w:pPr>
      <w:r>
        <w:t xml:space="preserve"> </w:t>
      </w:r>
      <w:r w:rsidR="00736970">
        <w:t xml:space="preserve"> </w:t>
      </w:r>
      <w:r w:rsidR="0095547D">
        <w:t>Users can ta</w:t>
      </w:r>
      <w:r w:rsidR="00440CD0">
        <w:t>rget 2.0 (+3.0, 3.5), 4.0, 4.5</w:t>
      </w:r>
    </w:p>
    <w:p w:rsidR="0095547D" w:rsidRDefault="0095547D" w:rsidP="0095547D">
      <w:pPr>
        <w:pStyle w:val="ListParagraph"/>
        <w:numPr>
          <w:ilvl w:val="0"/>
          <w:numId w:val="1"/>
        </w:numPr>
      </w:pPr>
      <w:r w:rsidRPr="0095547D">
        <w:rPr>
          <w:b/>
        </w:rPr>
        <w:t xml:space="preserve">F# </w:t>
      </w:r>
      <w:r w:rsidR="00440CD0">
        <w:rPr>
          <w:b/>
        </w:rPr>
        <w:t>3.0</w:t>
      </w:r>
      <w:r w:rsidRPr="0095547D">
        <w:rPr>
          <w:b/>
        </w:rPr>
        <w:t xml:space="preserve"> </w:t>
      </w:r>
      <w:r w:rsidR="00440CD0">
        <w:rPr>
          <w:b/>
        </w:rPr>
        <w:t>Free Tools release</w:t>
      </w:r>
      <w:r>
        <w:t>. Our free-as-in-beer F# offering. Includes: barebones compiler (installable on Mono), VS2010 (Shell + Pro+), VS2012 Integrated Shell</w:t>
      </w:r>
    </w:p>
    <w:p w:rsidR="0095547D" w:rsidRPr="0095547D" w:rsidRDefault="0095547D" w:rsidP="0095547D">
      <w:pPr>
        <w:pStyle w:val="ListParagraph"/>
        <w:numPr>
          <w:ilvl w:val="1"/>
          <w:numId w:val="1"/>
        </w:numPr>
      </w:pPr>
      <w:r w:rsidRPr="0095547D">
        <w:t>User</w:t>
      </w:r>
      <w:r>
        <w:t>s can target 2.0 (+3.0,3.5), 4.0, 4.5</w:t>
      </w:r>
    </w:p>
    <w:p w:rsidR="0095547D" w:rsidRDefault="0095547D" w:rsidP="0095547D">
      <w:pPr>
        <w:pStyle w:val="ListParagraph"/>
        <w:numPr>
          <w:ilvl w:val="0"/>
          <w:numId w:val="1"/>
        </w:numPr>
      </w:pPr>
      <w:r w:rsidRPr="0095547D">
        <w:rPr>
          <w:b/>
        </w:rPr>
        <w:t xml:space="preserve">F# </w:t>
      </w:r>
      <w:r w:rsidR="00440CD0">
        <w:rPr>
          <w:b/>
        </w:rPr>
        <w:t>3.0</w:t>
      </w:r>
      <w:r w:rsidRPr="0095547D">
        <w:rPr>
          <w:b/>
        </w:rPr>
        <w:t xml:space="preserve"> </w:t>
      </w:r>
      <w:proofErr w:type="spellStart"/>
      <w:r w:rsidRPr="0095547D">
        <w:rPr>
          <w:b/>
        </w:rPr>
        <w:t>OpenSource</w:t>
      </w:r>
      <w:proofErr w:type="spellEnd"/>
      <w:r>
        <w:t>. TBD</w:t>
      </w:r>
    </w:p>
    <w:p w:rsidR="0095547D" w:rsidRDefault="0095547D" w:rsidP="0095547D">
      <w:pPr>
        <w:pStyle w:val="Heading2"/>
      </w:pPr>
      <w:r>
        <w:t>Compatibility – language</w:t>
      </w:r>
      <w:r w:rsidR="00123A50">
        <w:t>, horizontal</w:t>
      </w:r>
    </w:p>
    <w:p w:rsidR="0095547D" w:rsidRDefault="00FC00E6" w:rsidP="00FC00E6">
      <w:pPr>
        <w:pStyle w:val="ListBullet"/>
      </w:pPr>
      <w:r>
        <w:t>F# 3.0 releases for .NET 4.0 (and by association, 4.5) can make use of queries and Type Providers</w:t>
      </w:r>
    </w:p>
    <w:p w:rsidR="00FC00E6" w:rsidRDefault="00FC00E6" w:rsidP="00FC00E6">
      <w:pPr>
        <w:pStyle w:val="ListBullet"/>
      </w:pPr>
      <w:r>
        <w:t xml:space="preserve">F# 3.0 releases for .NET 2.0 </w:t>
      </w:r>
      <w:r>
        <w:rPr>
          <w:b/>
        </w:rPr>
        <w:t>cannot</w:t>
      </w:r>
      <w:r>
        <w:t xml:space="preserve"> make use of queries and Type Providers</w:t>
      </w:r>
    </w:p>
    <w:p w:rsidR="00123A50" w:rsidRDefault="00123A50" w:rsidP="00123A50">
      <w:pPr>
        <w:pStyle w:val="Heading2"/>
      </w:pPr>
      <w:r>
        <w:t>Compatibility – language, backward</w:t>
      </w:r>
    </w:p>
    <w:p w:rsidR="00123A50" w:rsidRDefault="00123A50" w:rsidP="0095547D">
      <w:r>
        <w:t xml:space="preserve">We expect F# 2.0 programs to be </w:t>
      </w:r>
      <w:proofErr w:type="spellStart"/>
      <w:r>
        <w:t>compileable</w:t>
      </w:r>
      <w:proofErr w:type="spellEnd"/>
      <w:r>
        <w:t xml:space="preserve"> with F# </w:t>
      </w:r>
      <w:r w:rsidR="007E517F">
        <w:t>3.0</w:t>
      </w:r>
      <w:r>
        <w:t xml:space="preserve"> compiler with the same semantics. We might take some minor and heavily considered breaks.</w:t>
      </w:r>
    </w:p>
    <w:p w:rsidR="005A7DA2" w:rsidRDefault="005A7DA2" w:rsidP="005A7DA2">
      <w:pPr>
        <w:ind w:left="720"/>
        <w:rPr>
          <w:color w:val="1F497D"/>
          <w:lang w:val="en-GB"/>
        </w:rPr>
      </w:pPr>
      <w:commentRangeStart w:id="4"/>
      <w:r>
        <w:t xml:space="preserve">Interesting possibility to consider is enabling using F# </w:t>
      </w:r>
      <w:r w:rsidR="004B52C1">
        <w:t>3.0</w:t>
      </w:r>
      <w:r>
        <w:t xml:space="preserve"> compiler with F# 2.0 runtime. </w:t>
      </w:r>
      <w:r>
        <w:rPr>
          <w:color w:val="1F497D"/>
          <w:lang w:val="en-GB"/>
        </w:rPr>
        <w:t xml:space="preserve">There is something immensely simplifying about our F# 2.0 design decision that “the characteristics of the compiler are dependent on the FSharp.Core and </w:t>
      </w:r>
      <w:proofErr w:type="spellStart"/>
      <w:r>
        <w:rPr>
          <w:color w:val="1F497D"/>
          <w:lang w:val="en-GB"/>
        </w:rPr>
        <w:t>mscorlib</w:t>
      </w:r>
      <w:proofErr w:type="spellEnd"/>
      <w:r>
        <w:rPr>
          <w:color w:val="1F497D"/>
          <w:lang w:val="en-GB"/>
        </w:rPr>
        <w:t xml:space="preserve"> you reference”.  That mostly covers .NET profile and F# </w:t>
      </w:r>
      <w:proofErr w:type="spellStart"/>
      <w:r>
        <w:rPr>
          <w:color w:val="1F497D"/>
          <w:lang w:val="en-GB"/>
        </w:rPr>
        <w:t>codegen</w:t>
      </w:r>
      <w:proofErr w:type="spellEnd"/>
      <w:r>
        <w:rPr>
          <w:color w:val="1F497D"/>
          <w:lang w:val="en-GB"/>
        </w:rPr>
        <w:t xml:space="preserve"> characteristics, but extending it to include the small set of things we expect to be covered by the F# 2.0/3.0 characteristic may help us keep the user picture simple.</w:t>
      </w:r>
    </w:p>
    <w:p w:rsidR="005E0538" w:rsidRDefault="00743C3B" w:rsidP="005A7DA2">
      <w:pPr>
        <w:ind w:left="720"/>
        <w:rPr>
          <w:color w:val="1F497D"/>
          <w:lang w:val="en-GB"/>
        </w:rPr>
      </w:pPr>
      <w:r>
        <w:rPr>
          <w:color w:val="1F497D"/>
          <w:lang w:val="en-GB"/>
        </w:rPr>
        <w:t>We are not finalizing this decision yet but we are aiming for that in our compiler work</w:t>
      </w:r>
      <w:commentRangeEnd w:id="4"/>
      <w:r w:rsidR="004B52C1">
        <w:rPr>
          <w:rStyle w:val="CommentReference"/>
        </w:rPr>
        <w:commentReference w:id="4"/>
      </w:r>
    </w:p>
    <w:p w:rsidR="005A7DA2" w:rsidRDefault="00251514" w:rsidP="00251514">
      <w:pPr>
        <w:pStyle w:val="Heading3"/>
        <w:rPr>
          <w:lang w:val="en-GB"/>
        </w:rPr>
      </w:pPr>
      <w:r>
        <w:rPr>
          <w:lang w:val="en-GB"/>
        </w:rPr>
        <w:t>Minor breaks</w:t>
      </w:r>
    </w:p>
    <w:p w:rsidR="00251514" w:rsidRPr="00251514" w:rsidRDefault="00251514" w:rsidP="00251514">
      <w:pPr>
        <w:pStyle w:val="ListParagraph"/>
        <w:numPr>
          <w:ilvl w:val="0"/>
          <w:numId w:val="1"/>
        </w:numPr>
        <w:rPr>
          <w:lang w:val="en-GB"/>
        </w:rPr>
      </w:pPr>
      <w:r w:rsidRPr="00251514">
        <w:rPr>
          <w:rFonts w:ascii="Consolas" w:hAnsi="Consolas" w:cs="Consolas"/>
          <w:lang w:val="en-GB"/>
        </w:rPr>
        <w:t>const</w:t>
      </w:r>
      <w:r>
        <w:rPr>
          <w:lang w:val="en-GB"/>
        </w:rPr>
        <w:t xml:space="preserve"> keyword (reserved keyword identifier became an actual language keyword)</w:t>
      </w:r>
    </w:p>
    <w:p w:rsidR="00E7174A" w:rsidRPr="00736970" w:rsidRDefault="00E7174A" w:rsidP="00E7174A">
      <w:pPr>
        <w:pStyle w:val="Heading2"/>
      </w:pPr>
      <w:r>
        <w:t xml:space="preserve">Compatibility – horizontal (same target, different </w:t>
      </w:r>
      <w:r w:rsidR="004B52C1">
        <w:t>3.0</w:t>
      </w:r>
      <w:r>
        <w:t xml:space="preserve"> releases)</w:t>
      </w:r>
    </w:p>
    <w:p w:rsidR="00E7174A" w:rsidRDefault="00E7174A" w:rsidP="0095547D">
      <w:r>
        <w:t xml:space="preserve">For the same target platform, binaries produced by F# </w:t>
      </w:r>
      <w:r w:rsidR="004B52C1">
        <w:t>3.0</w:t>
      </w:r>
      <w:r>
        <w:t xml:space="preserve"> VS2012Pro and F# </w:t>
      </w:r>
      <w:r w:rsidR="004B52C1">
        <w:t>3.0</w:t>
      </w:r>
      <w:r>
        <w:t xml:space="preserve"> CTP are </w:t>
      </w:r>
      <w:commentRangeStart w:id="5"/>
      <w:r>
        <w:t>entirely binary compatible and interoperable</w:t>
      </w:r>
      <w:commentRangeEnd w:id="5"/>
      <w:r>
        <w:rPr>
          <w:rStyle w:val="CommentReference"/>
        </w:rPr>
        <w:commentReference w:id="5"/>
      </w:r>
      <w:r w:rsidR="00D81DE9">
        <w:t xml:space="preserve"> for a given .NET Framework version</w:t>
      </w:r>
      <w:r>
        <w:t>.</w:t>
      </w:r>
    </w:p>
    <w:p w:rsidR="00E7174A" w:rsidRPr="00E7174A" w:rsidRDefault="00E7174A" w:rsidP="0095547D">
      <w:pPr>
        <w:rPr>
          <w:i/>
        </w:rPr>
      </w:pPr>
      <w:proofErr w:type="spellStart"/>
      <w:r w:rsidRPr="00E7174A">
        <w:rPr>
          <w:i/>
        </w:rPr>
        <w:t>Note</w:t>
      </w:r>
      <w:proofErr w:type="gramStart"/>
      <w:r w:rsidRPr="00E7174A">
        <w:rPr>
          <w:i/>
        </w:rPr>
        <w:t>:</w:t>
      </w:r>
      <w:r>
        <w:rPr>
          <w:i/>
        </w:rPr>
        <w:t>this</w:t>
      </w:r>
      <w:proofErr w:type="spellEnd"/>
      <w:proofErr w:type="gramEnd"/>
      <w:r>
        <w:rPr>
          <w:i/>
        </w:rPr>
        <w:t xml:space="preserve"> decision impacts (and greatly simplifies) other compatibility stories. We do not need to consider </w:t>
      </w:r>
      <w:proofErr w:type="spellStart"/>
      <w:r>
        <w:rPr>
          <w:i/>
        </w:rPr>
        <w:t>compat</w:t>
      </w:r>
      <w:proofErr w:type="spellEnd"/>
      <w:r>
        <w:rPr>
          <w:i/>
        </w:rPr>
        <w:t xml:space="preserve"> for different F# releases.</w:t>
      </w:r>
    </w:p>
    <w:p w:rsidR="00E7174A" w:rsidRPr="00E7174A" w:rsidRDefault="00E7174A" w:rsidP="00E7174A">
      <w:pPr>
        <w:pStyle w:val="Heading2"/>
      </w:pPr>
      <w:r>
        <w:lastRenderedPageBreak/>
        <w:t>Compatibility – vertical (different targets)</w:t>
      </w:r>
    </w:p>
    <w:p w:rsidR="00E7174A" w:rsidRDefault="00E7174A" w:rsidP="00E7174A">
      <w:r>
        <w:t xml:space="preserve">F# </w:t>
      </w:r>
      <w:r w:rsidR="004B52C1">
        <w:t>3.0</w:t>
      </w:r>
      <w:r w:rsidRPr="00E7174A">
        <w:t xml:space="preserve"> </w:t>
      </w:r>
      <w:r>
        <w:t>programs targeting .</w:t>
      </w:r>
      <w:r w:rsidRPr="00E025F0">
        <w:rPr>
          <w:b/>
        </w:rPr>
        <w:t>NET 2.0 (+ 3.0, 3.5) can be run on .NET 4.0/.NET 4.5</w:t>
      </w:r>
      <w:r>
        <w:t xml:space="preserve">. F# </w:t>
      </w:r>
      <w:r w:rsidR="004B52C1">
        <w:t>3.0</w:t>
      </w:r>
      <w:r>
        <w:t xml:space="preserve"> programs </w:t>
      </w:r>
      <w:proofErr w:type="gramStart"/>
      <w:r>
        <w:t xml:space="preserve">targeting  </w:t>
      </w:r>
      <w:r w:rsidRPr="00E025F0">
        <w:rPr>
          <w:b/>
        </w:rPr>
        <w:t>.</w:t>
      </w:r>
      <w:proofErr w:type="gramEnd"/>
      <w:r w:rsidRPr="00E025F0">
        <w:rPr>
          <w:b/>
        </w:rPr>
        <w:t>NET 4.0 can be run on .NET 4.5</w:t>
      </w:r>
      <w:r>
        <w:t xml:space="preserve">. For all other platforms, we do not have any form of compatibility – the users </w:t>
      </w:r>
      <w:r w:rsidRPr="00E025F0">
        <w:rPr>
          <w:b/>
        </w:rPr>
        <w:t>will need to recompile their binaries if they want to target different versions of Silverlight or Compact Framework</w:t>
      </w:r>
      <w:r>
        <w:t>. This policy is consistent with policies on respective target frameworks.</w:t>
      </w:r>
    </w:p>
    <w:p w:rsidR="00E7174A" w:rsidRDefault="00E7174A" w:rsidP="00E7174A">
      <w:pPr>
        <w:pStyle w:val="Heading2"/>
      </w:pPr>
      <w:r>
        <w:t xml:space="preserve">Compatibility – </w:t>
      </w:r>
      <w:r w:rsidR="00E025F0">
        <w:t>backward</w:t>
      </w:r>
      <w:r>
        <w:t xml:space="preserve"> (F# 2.0 on F# </w:t>
      </w:r>
      <w:r w:rsidR="004B52C1">
        <w:t>3.0</w:t>
      </w:r>
      <w:r>
        <w:t>)</w:t>
      </w:r>
    </w:p>
    <w:p w:rsidR="00E7174A" w:rsidRDefault="00E025F0" w:rsidP="00E7174A">
      <w:r>
        <w:t>On .NET 2.0 (+3.0</w:t>
      </w:r>
      <w:proofErr w:type="gramStart"/>
      <w:r>
        <w:t>,3.5</w:t>
      </w:r>
      <w:proofErr w:type="gramEnd"/>
      <w:r>
        <w:t xml:space="preserve">), 4.0, 4.5, it is consistent with general platform expectations to </w:t>
      </w:r>
      <w:r w:rsidRPr="00E025F0">
        <w:rPr>
          <w:b/>
        </w:rPr>
        <w:t>maintain backwards compatibility</w:t>
      </w:r>
      <w:r>
        <w:t xml:space="preserve">. </w:t>
      </w:r>
      <w:commentRangeStart w:id="6"/>
      <w:r>
        <w:t xml:space="preserve">All F# 2.0 programs should be able to run on </w:t>
      </w:r>
      <w:proofErr w:type="gramStart"/>
      <w:r>
        <w:t xml:space="preserve">F# </w:t>
      </w:r>
      <w:r w:rsidR="004B52C1">
        <w:t>3.0</w:t>
      </w:r>
      <w:r>
        <w:t xml:space="preserve"> runtime</w:t>
      </w:r>
      <w:commentRangeEnd w:id="6"/>
      <w:r w:rsidR="00A44EF2">
        <w:rPr>
          <w:rStyle w:val="CommentReference"/>
        </w:rPr>
        <w:commentReference w:id="6"/>
      </w:r>
      <w:r>
        <w:t>,</w:t>
      </w:r>
      <w:proofErr w:type="gramEnd"/>
      <w:r>
        <w:t xml:space="preserve"> and to </w:t>
      </w:r>
      <w:proofErr w:type="spellStart"/>
      <w:r>
        <w:t>intoperate</w:t>
      </w:r>
      <w:proofErr w:type="spellEnd"/>
      <w:r>
        <w:t xml:space="preserve"> with F# </w:t>
      </w:r>
      <w:r w:rsidR="004B52C1">
        <w:t>3.0</w:t>
      </w:r>
      <w:r>
        <w:t xml:space="preserve"> binaries.</w:t>
      </w:r>
    </w:p>
    <w:p w:rsidR="00E025F0" w:rsidRDefault="00E025F0" w:rsidP="00E7174A">
      <w:r>
        <w:t xml:space="preserve">On Silverlight/Windows Phone, backward compatibility is less of an expectation, particularly because every released application </w:t>
      </w:r>
      <w:r w:rsidRPr="00E025F0">
        <w:t xml:space="preserve">carries all </w:t>
      </w:r>
      <w:r>
        <w:t>its dependencies with itself.</w:t>
      </w:r>
    </w:p>
    <w:p w:rsidR="00E025F0" w:rsidRDefault="00E025F0" w:rsidP="00E7174A">
      <w:r>
        <w:tab/>
      </w:r>
      <w:r w:rsidRPr="00E025F0">
        <w:rPr>
          <w:b/>
        </w:rPr>
        <w:t>Action Item</w:t>
      </w:r>
      <w:r>
        <w:t>: make decision on backwards compatibility for Silverlight/WP</w:t>
      </w:r>
    </w:p>
    <w:p w:rsidR="00E025F0" w:rsidRDefault="00E025F0" w:rsidP="00E025F0">
      <w:pPr>
        <w:pStyle w:val="Heading2"/>
      </w:pPr>
      <w:r>
        <w:t xml:space="preserve">Compatibility – forward (F# </w:t>
      </w:r>
      <w:r w:rsidR="004B52C1">
        <w:t>3.0</w:t>
      </w:r>
      <w:r>
        <w:t xml:space="preserve"> on F# 2.0)</w:t>
      </w:r>
    </w:p>
    <w:p w:rsidR="005E0538" w:rsidRPr="005E0538" w:rsidRDefault="00047BD5" w:rsidP="005E0538">
      <w:commentRangeStart w:id="7"/>
      <w:r>
        <w:t>The F# 2.0 runtime will not be forward-compatible with F# 3.0</w:t>
      </w:r>
      <w:r w:rsidR="005E0538" w:rsidRPr="005E0538">
        <w:t xml:space="preserve"> (F# </w:t>
      </w:r>
      <w:r w:rsidR="004B52C1">
        <w:t>3.0</w:t>
      </w:r>
      <w:r w:rsidR="005E0538" w:rsidRPr="005E0538">
        <w:t xml:space="preserve"> programs will not run on F# 2.0 runtime)</w:t>
      </w:r>
      <w:r w:rsidR="005E0538">
        <w:t>.</w:t>
      </w:r>
      <w:commentRangeEnd w:id="7"/>
      <w:r w:rsidR="00291D7E">
        <w:rPr>
          <w:rStyle w:val="CommentReference"/>
        </w:rPr>
        <w:commentReference w:id="7"/>
      </w:r>
    </w:p>
    <w:p w:rsidR="0095547D" w:rsidRDefault="00B330CD" w:rsidP="00B330CD">
      <w:pPr>
        <w:pStyle w:val="Heading2"/>
      </w:pPr>
      <w:r>
        <w:t>Compatibility – project files</w:t>
      </w:r>
    </w:p>
    <w:p w:rsidR="008B4F73" w:rsidRPr="009B2F59" w:rsidRDefault="008B4F73" w:rsidP="008B4F73">
      <w:r>
        <w:t xml:space="preserve">The VS2010/VS2012 project compatibility is achieved by extending conditional logic for </w:t>
      </w:r>
      <w:proofErr w:type="spellStart"/>
      <w:r>
        <w:t>Microsoft.FSharp.targets</w:t>
      </w:r>
      <w:proofErr w:type="spellEnd"/>
      <w:r>
        <w:t xml:space="preserve"> placement.</w:t>
      </w:r>
    </w:p>
    <w:p w:rsidR="00F27C7E" w:rsidRDefault="008B4F73" w:rsidP="00E7174A">
      <w:r>
        <w:t>VS2010 project files are backward compatible, in that opening them in VS2012 is possible; the project will undergo in-place conversion, which adds conditional logic so that the same project can be opened in either VS2010 or VS2012.  A project file newly created in VS2012 will not work on VS2010 (due to the VS2012 project referencing the specific version FSharp.Core 4.3.0.0 – users could remove the specific version in the VS reference properties, in which case it behaves like an upgraded project that can be opened in VS2010, provided no new features (.Net 4.5-specific references for example) are used)</w:t>
      </w:r>
      <w:commentRangeStart w:id="8"/>
      <w:r w:rsidR="009B2F59">
        <w:t>.</w:t>
      </w:r>
      <w:commentRangeEnd w:id="8"/>
      <w:r>
        <w:rPr>
          <w:rStyle w:val="CommentReference"/>
        </w:rPr>
        <w:t xml:space="preserve"> </w:t>
      </w:r>
      <w:r w:rsidR="00A350FB">
        <w:rPr>
          <w:rStyle w:val="CommentReference"/>
        </w:rPr>
        <w:commentReference w:id="8"/>
      </w:r>
    </w:p>
    <w:p w:rsidR="00F27C7E" w:rsidRDefault="00F27C7E" w:rsidP="00F27C7E">
      <w:pPr>
        <w:pStyle w:val="Heading2"/>
      </w:pPr>
      <w:r>
        <w:t>SxS Requirements</w:t>
      </w:r>
    </w:p>
    <w:p w:rsidR="00B330CD" w:rsidRDefault="00F27C7E" w:rsidP="00E7174A">
      <w:r>
        <w:t xml:space="preserve">Design time: </w:t>
      </w:r>
      <w:proofErr w:type="spellStart"/>
      <w:r>
        <w:t>VSabcd</w:t>
      </w:r>
      <w:proofErr w:type="spellEnd"/>
      <w:r>
        <w:t xml:space="preserve"> Pro/Shell and </w:t>
      </w:r>
      <w:proofErr w:type="spellStart"/>
      <w:r>
        <w:t>VSxyzw</w:t>
      </w:r>
      <w:proofErr w:type="spellEnd"/>
      <w:r>
        <w:t xml:space="preserve"> Pro/Shell tooling should work side-by-side. </w:t>
      </w:r>
      <w:proofErr w:type="spellStart"/>
      <w:r>
        <w:t>VSabcd</w:t>
      </w:r>
      <w:proofErr w:type="spellEnd"/>
      <w:r>
        <w:t xml:space="preserve"> Pro and </w:t>
      </w:r>
      <w:proofErr w:type="spellStart"/>
      <w:r>
        <w:t>VSabcd</w:t>
      </w:r>
      <w:proofErr w:type="spellEnd"/>
      <w:r>
        <w:t xml:space="preserve"> Shell SxS is a non-requirement</w:t>
      </w:r>
      <w:r w:rsidR="00B330CD">
        <w:t>.</w:t>
      </w:r>
    </w:p>
    <w:p w:rsidR="00123A50" w:rsidRDefault="00B330CD" w:rsidP="00833122">
      <w:pPr>
        <w:pStyle w:val="Heading1"/>
      </w:pPr>
      <w:r>
        <w:t>Versioned components of F# release</w:t>
      </w:r>
      <w:r w:rsidR="00F27C7E">
        <w:t xml:space="preserve"> – design time</w:t>
      </w:r>
    </w:p>
    <w:p w:rsidR="00833122" w:rsidRDefault="00833122" w:rsidP="00833122">
      <w:pPr>
        <w:pStyle w:val="ListParagraph"/>
        <w:numPr>
          <w:ilvl w:val="0"/>
          <w:numId w:val="3"/>
        </w:numPr>
      </w:pPr>
      <w:r>
        <w:t xml:space="preserve">F# language version number. Used in </w:t>
      </w:r>
    </w:p>
    <w:p w:rsidR="00A81E44" w:rsidRPr="00A81E44" w:rsidRDefault="00833122" w:rsidP="00833122">
      <w:pPr>
        <w:pStyle w:val="ListParagraph"/>
        <w:numPr>
          <w:ilvl w:val="1"/>
          <w:numId w:val="3"/>
        </w:numPr>
        <w:rPr>
          <w:rStyle w:val="apple-style-span"/>
        </w:rPr>
      </w:pPr>
      <w:r>
        <w:t xml:space="preserve">Banners: </w:t>
      </w:r>
      <w:r>
        <w:rPr>
          <w:rStyle w:val="apple-style-span"/>
          <w:rFonts w:ascii="Courier New" w:hAnsi="Courier New" w:cs="Courier New"/>
          <w:color w:val="000000"/>
        </w:rPr>
        <w:t>"Microsoft (R) F#</w:t>
      </w:r>
      <w:r>
        <w:rPr>
          <w:rStyle w:val="apple-converted-space"/>
          <w:rFonts w:ascii="Courier New" w:hAnsi="Courier New" w:cs="Courier New"/>
          <w:color w:val="000000"/>
        </w:rPr>
        <w:t> </w:t>
      </w:r>
      <w:proofErr w:type="spellStart"/>
      <w:r w:rsidR="00A81E44">
        <w:rPr>
          <w:rStyle w:val="apple-style-span"/>
          <w:rFonts w:ascii="Courier New" w:hAnsi="Courier New" w:cs="Courier New"/>
          <w:color w:val="000000"/>
          <w:shd w:val="clear" w:color="auto" w:fill="FFFF00"/>
        </w:rPr>
        <w:t>x</w:t>
      </w:r>
      <w:r>
        <w:rPr>
          <w:rStyle w:val="apple-style-span"/>
          <w:rFonts w:ascii="Courier New" w:hAnsi="Courier New" w:cs="Courier New"/>
          <w:color w:val="000000"/>
          <w:shd w:val="clear" w:color="auto" w:fill="FFFF00"/>
        </w:rPr>
        <w:t>.</w:t>
      </w:r>
      <w:r w:rsidR="00A81E44">
        <w:rPr>
          <w:rStyle w:val="apple-style-span"/>
          <w:rFonts w:ascii="Courier New" w:hAnsi="Courier New" w:cs="Courier New"/>
          <w:color w:val="000000"/>
          <w:shd w:val="clear" w:color="auto" w:fill="FFFF00"/>
        </w:rPr>
        <w:t>y</w:t>
      </w:r>
      <w:proofErr w:type="spellEnd"/>
      <w:r>
        <w:rPr>
          <w:rStyle w:val="apple-converted-space"/>
          <w:rFonts w:ascii="Courier New" w:hAnsi="Courier New" w:cs="Courier New"/>
          <w:color w:val="000000"/>
        </w:rPr>
        <w:t> </w:t>
      </w:r>
      <w:r>
        <w:rPr>
          <w:rStyle w:val="apple-style-span"/>
          <w:rFonts w:ascii="Courier New" w:hAnsi="Courier New" w:cs="Courier New"/>
          <w:color w:val="000000"/>
        </w:rPr>
        <w:t>Compiler build %s</w:t>
      </w:r>
      <w:r w:rsidR="00A81E44">
        <w:rPr>
          <w:rStyle w:val="apple-style-span"/>
          <w:rFonts w:ascii="Courier New" w:hAnsi="Courier New" w:cs="Courier New"/>
          <w:color w:val="000000"/>
        </w:rPr>
        <w:t>"</w:t>
      </w:r>
    </w:p>
    <w:p w:rsidR="00A81E44" w:rsidRPr="00A81E44" w:rsidRDefault="00A81E44" w:rsidP="00833122">
      <w:pPr>
        <w:pStyle w:val="ListParagraph"/>
        <w:numPr>
          <w:ilvl w:val="1"/>
          <w:numId w:val="3"/>
        </w:numPr>
        <w:rPr>
          <w:rStyle w:val="apple-style-span"/>
        </w:rPr>
      </w:pPr>
      <w:commentRangeStart w:id="9"/>
      <w:r>
        <w:t xml:space="preserve">Reference Assembly target dir: </w:t>
      </w:r>
      <w:r>
        <w:rPr>
          <w:rStyle w:val="apple-style-span"/>
          <w:rFonts w:ascii="Courier New" w:hAnsi="Courier New" w:cs="Courier New"/>
          <w:color w:val="000000"/>
        </w:rPr>
        <w:t>C:\Program Files\Reference Assemblies\Microsoft\FSharp\</w:t>
      </w:r>
      <w:proofErr w:type="spellStart"/>
      <w:r>
        <w:rPr>
          <w:rStyle w:val="apple-style-span"/>
          <w:rFonts w:ascii="Courier New" w:hAnsi="Courier New" w:cs="Courier New"/>
          <w:color w:val="000000"/>
          <w:shd w:val="clear" w:color="auto" w:fill="FFFF00"/>
        </w:rPr>
        <w:t>x.y</w:t>
      </w:r>
      <w:commentRangeEnd w:id="9"/>
      <w:proofErr w:type="spellEnd"/>
      <w:r w:rsidR="00F41893">
        <w:rPr>
          <w:rStyle w:val="CommentReference"/>
        </w:rPr>
        <w:commentReference w:id="9"/>
      </w:r>
    </w:p>
    <w:p w:rsidR="00A81E44" w:rsidRDefault="00A81E44" w:rsidP="00A81E44">
      <w:pPr>
        <w:pStyle w:val="ListParagraph"/>
        <w:numPr>
          <w:ilvl w:val="1"/>
          <w:numId w:val="3"/>
        </w:numPr>
        <w:rPr>
          <w:rStyle w:val="apple-style-span"/>
        </w:rPr>
      </w:pPr>
      <w:r>
        <w:rPr>
          <w:rStyle w:val="apple-style-span"/>
        </w:rPr>
        <w:t xml:space="preserve">Registry key for F# runtime in reference assemblies: </w:t>
      </w:r>
      <w:r>
        <w:rPr>
          <w:rStyle w:val="apple-style-span"/>
          <w:rFonts w:ascii="Courier New" w:hAnsi="Courier New" w:cs="Courier New"/>
          <w:color w:val="800000"/>
        </w:rPr>
        <w:t>@"Software\Microsoft\FSharp\</w:t>
      </w:r>
      <w:proofErr w:type="spellStart"/>
      <w:r>
        <w:rPr>
          <w:rStyle w:val="apple-style-span"/>
          <w:rFonts w:ascii="Courier New" w:hAnsi="Courier New" w:cs="Courier New"/>
          <w:color w:val="800000"/>
          <w:shd w:val="clear" w:color="auto" w:fill="FFFF00"/>
        </w:rPr>
        <w:t>x.y</w:t>
      </w:r>
      <w:proofErr w:type="spellEnd"/>
      <w:r>
        <w:rPr>
          <w:rStyle w:val="apple-style-span"/>
          <w:rFonts w:ascii="Courier New" w:hAnsi="Courier New" w:cs="Courier New"/>
          <w:color w:val="800000"/>
        </w:rPr>
        <w:t>\Runtime\v4.0"</w:t>
      </w:r>
      <w:r>
        <w:rPr>
          <w:rStyle w:val="apple-style-span"/>
        </w:rPr>
        <w:t xml:space="preserve">  </w:t>
      </w:r>
    </w:p>
    <w:p w:rsidR="00A81E44" w:rsidRDefault="00A81E44" w:rsidP="00A81E44">
      <w:pPr>
        <w:pStyle w:val="ListParagraph"/>
        <w:rPr>
          <w:rStyle w:val="apple-style-span"/>
        </w:rPr>
      </w:pPr>
      <w:r>
        <w:rPr>
          <w:rStyle w:val="apple-style-span"/>
        </w:rPr>
        <w:lastRenderedPageBreak/>
        <w:t>F# 2.0 VS2010Pro: 2.0</w:t>
      </w:r>
    </w:p>
    <w:p w:rsidR="00A81E44" w:rsidRDefault="00A81E44" w:rsidP="00A81E44">
      <w:pPr>
        <w:pStyle w:val="ListParagraph"/>
        <w:rPr>
          <w:rStyle w:val="apple-style-span"/>
        </w:rPr>
      </w:pPr>
      <w:r>
        <w:rPr>
          <w:rStyle w:val="apple-style-span"/>
        </w:rPr>
        <w:t>F# 2.0 CTP: 2.0</w:t>
      </w:r>
    </w:p>
    <w:p w:rsidR="00A81E44" w:rsidRDefault="00A81E44" w:rsidP="00A81E44">
      <w:pPr>
        <w:pStyle w:val="ListParagraph"/>
        <w:rPr>
          <w:rStyle w:val="apple-style-span"/>
        </w:rPr>
      </w:pPr>
      <w:r>
        <w:rPr>
          <w:rStyle w:val="apple-style-span"/>
        </w:rPr>
        <w:t xml:space="preserve">F# </w:t>
      </w:r>
      <w:r w:rsidR="004B52C1">
        <w:rPr>
          <w:rStyle w:val="apple-style-span"/>
        </w:rPr>
        <w:t>3.0</w:t>
      </w:r>
      <w:r>
        <w:rPr>
          <w:rStyle w:val="apple-style-span"/>
        </w:rPr>
        <w:t xml:space="preserve"> VS2012Pro: 3.0</w:t>
      </w:r>
    </w:p>
    <w:p w:rsidR="00A81E44" w:rsidRDefault="00A81E44" w:rsidP="00A81E44">
      <w:pPr>
        <w:pStyle w:val="ListParagraph"/>
        <w:rPr>
          <w:rStyle w:val="apple-style-span"/>
        </w:rPr>
      </w:pPr>
      <w:r>
        <w:rPr>
          <w:rStyle w:val="apple-style-span"/>
        </w:rPr>
        <w:t xml:space="preserve">F# </w:t>
      </w:r>
      <w:r w:rsidR="004B52C1">
        <w:rPr>
          <w:rStyle w:val="apple-style-span"/>
        </w:rPr>
        <w:t>3.0</w:t>
      </w:r>
      <w:r>
        <w:rPr>
          <w:rStyle w:val="apple-style-span"/>
        </w:rPr>
        <w:t xml:space="preserve"> CTP: 3.0</w:t>
      </w:r>
    </w:p>
    <w:p w:rsidR="00A81E44" w:rsidRDefault="00A81E44" w:rsidP="00A81E44">
      <w:pPr>
        <w:pStyle w:val="ListParagraph"/>
        <w:numPr>
          <w:ilvl w:val="0"/>
          <w:numId w:val="3"/>
        </w:numPr>
        <w:rPr>
          <w:rStyle w:val="apple-style-span"/>
        </w:rPr>
      </w:pPr>
      <w:r>
        <w:rPr>
          <w:rStyle w:val="apple-style-span"/>
        </w:rPr>
        <w:t>F# compiler installation location in $(</w:t>
      </w:r>
      <w:proofErr w:type="spellStart"/>
      <w:r>
        <w:rPr>
          <w:rStyle w:val="apple-style-span"/>
        </w:rPr>
        <w:t>ProgramFiles</w:t>
      </w:r>
      <w:proofErr w:type="spellEnd"/>
      <w:r>
        <w:rPr>
          <w:rStyle w:val="apple-style-span"/>
        </w:rPr>
        <w:t>)(non-VS bits):</w:t>
      </w:r>
    </w:p>
    <w:p w:rsidR="00A81E44" w:rsidRDefault="00A81E44" w:rsidP="00A81E44">
      <w:pPr>
        <w:pStyle w:val="ListParagraph"/>
        <w:rPr>
          <w:rStyle w:val="apple-style-span"/>
        </w:rPr>
      </w:pPr>
      <w:r>
        <w:rPr>
          <w:rStyle w:val="apple-style-span"/>
        </w:rPr>
        <w:t>F# 2.0 VS2010Pro: Microsoft F#\v4.0</w:t>
      </w:r>
    </w:p>
    <w:p w:rsidR="00A81E44" w:rsidRDefault="00A81E44" w:rsidP="00A81E44">
      <w:pPr>
        <w:pStyle w:val="ListParagraph"/>
        <w:rPr>
          <w:rStyle w:val="apple-style-span"/>
        </w:rPr>
      </w:pPr>
      <w:r>
        <w:rPr>
          <w:rStyle w:val="apple-style-span"/>
        </w:rPr>
        <w:t>F# 2.0 CTP: FSharp-</w:t>
      </w:r>
      <w:r w:rsidR="00E951F8">
        <w:rPr>
          <w:rStyle w:val="apple-style-span"/>
        </w:rPr>
        <w:t>$(build number)</w:t>
      </w:r>
    </w:p>
    <w:p w:rsidR="00A81E44" w:rsidRDefault="00A81E44" w:rsidP="00B53366">
      <w:pPr>
        <w:pStyle w:val="ListParagraph"/>
        <w:rPr>
          <w:rStyle w:val="apple-style-span"/>
        </w:rPr>
      </w:pPr>
      <w:r>
        <w:rPr>
          <w:rStyle w:val="apple-style-span"/>
        </w:rPr>
        <w:t xml:space="preserve">F# </w:t>
      </w:r>
      <w:r w:rsidR="004B52C1">
        <w:rPr>
          <w:rStyle w:val="apple-style-span"/>
        </w:rPr>
        <w:t>3.0</w:t>
      </w:r>
      <w:r>
        <w:rPr>
          <w:rStyle w:val="apple-style-span"/>
        </w:rPr>
        <w:t xml:space="preserve"> VS2012Pro: </w:t>
      </w:r>
      <w:commentRangeStart w:id="10"/>
      <w:del w:id="11" w:author="Joe Pamer" w:date="2011-05-04T14:02:00Z">
        <w:r w:rsidDel="00850AFB">
          <w:rPr>
            <w:rStyle w:val="apple-style-span"/>
          </w:rPr>
          <w:delText>Mic</w:delText>
        </w:r>
        <w:r w:rsidR="00E951F8" w:rsidDel="00850AFB">
          <w:rPr>
            <w:rStyle w:val="apple-style-span"/>
          </w:rPr>
          <w:delText>r</w:delText>
        </w:r>
        <w:r w:rsidDel="00850AFB">
          <w:rPr>
            <w:rStyle w:val="apple-style-span"/>
          </w:rPr>
          <w:delText>osoft F#\v4.5</w:delText>
        </w:r>
        <w:commentRangeEnd w:id="10"/>
        <w:r w:rsidR="00E951F8" w:rsidDel="00850AFB">
          <w:rPr>
            <w:rStyle w:val="CommentReference"/>
          </w:rPr>
          <w:commentReference w:id="10"/>
        </w:r>
      </w:del>
      <w:ins w:id="12" w:author="Joe Pamer" w:date="2011-05-04T14:02:00Z">
        <w:r w:rsidR="00850AFB">
          <w:rPr>
            <w:rStyle w:val="apple-style-span"/>
          </w:rPr>
          <w:t xml:space="preserve"> </w:t>
        </w:r>
        <w:commentRangeStart w:id="13"/>
        <w:r w:rsidR="00850AFB">
          <w:rPr>
            <w:rStyle w:val="apple-style-span"/>
          </w:rPr>
          <w:t>Microsoft SDKs\F#\3.0\Framework\4.0</w:t>
        </w:r>
      </w:ins>
      <w:commentRangeEnd w:id="13"/>
      <w:r w:rsidR="00406A10">
        <w:rPr>
          <w:rStyle w:val="CommentReference"/>
        </w:rPr>
        <w:commentReference w:id="13"/>
      </w:r>
      <w:r>
        <w:rPr>
          <w:rStyle w:val="apple-style-span"/>
        </w:rPr>
        <w:br/>
        <w:t xml:space="preserve">F# </w:t>
      </w:r>
      <w:r w:rsidR="004B52C1">
        <w:rPr>
          <w:rStyle w:val="apple-style-span"/>
        </w:rPr>
        <w:t>3.0</w:t>
      </w:r>
      <w:r>
        <w:rPr>
          <w:rStyle w:val="apple-style-span"/>
        </w:rPr>
        <w:t xml:space="preserve"> CTP: FSharp-</w:t>
      </w:r>
      <w:r w:rsidR="00E951F8">
        <w:rPr>
          <w:rStyle w:val="apple-style-span"/>
        </w:rPr>
        <w:t>$(build number)</w:t>
      </w:r>
    </w:p>
    <w:p w:rsidR="00E951F8" w:rsidRDefault="00E951F8" w:rsidP="00E951F8">
      <w:pPr>
        <w:pStyle w:val="ListParagraph"/>
        <w:numPr>
          <w:ilvl w:val="0"/>
          <w:numId w:val="3"/>
        </w:numPr>
        <w:rPr>
          <w:rStyle w:val="apple-style-span"/>
        </w:rPr>
      </w:pPr>
      <w:r>
        <w:rPr>
          <w:rStyle w:val="apple-style-span"/>
        </w:rPr>
        <w:t>Build number (used in banners</w:t>
      </w:r>
    </w:p>
    <w:p w:rsidR="00B53366" w:rsidRDefault="00E951F8" w:rsidP="00E951F8">
      <w:pPr>
        <w:pStyle w:val="ListParagraph"/>
        <w:numPr>
          <w:ilvl w:val="1"/>
          <w:numId w:val="3"/>
        </w:numPr>
        <w:rPr>
          <w:rStyle w:val="apple-style-span"/>
        </w:rPr>
      </w:pPr>
      <w:r>
        <w:rPr>
          <w:rStyle w:val="apple-style-span"/>
          <w:rFonts w:ascii="Courier New" w:hAnsi="Courier New" w:cs="Courier New"/>
          <w:color w:val="000000"/>
        </w:rPr>
        <w:t>Microsoft (R) F#</w:t>
      </w:r>
      <w:r>
        <w:rPr>
          <w:rStyle w:val="apple-converted-space"/>
          <w:rFonts w:ascii="Courier New" w:hAnsi="Courier New" w:cs="Courier New"/>
          <w:color w:val="000000"/>
        </w:rPr>
        <w:t xml:space="preserve"> </w:t>
      </w:r>
      <w:proofErr w:type="spellStart"/>
      <w:r>
        <w:rPr>
          <w:rStyle w:val="apple-converted-space"/>
          <w:rFonts w:ascii="Courier New" w:hAnsi="Courier New" w:cs="Courier New"/>
          <w:color w:val="000000"/>
        </w:rPr>
        <w:t>x.y</w:t>
      </w:r>
      <w:proofErr w:type="spellEnd"/>
      <w:r>
        <w:rPr>
          <w:rStyle w:val="apple-converted-space"/>
          <w:rFonts w:ascii="Courier New" w:hAnsi="Courier New" w:cs="Courier New"/>
          <w:color w:val="000000"/>
        </w:rPr>
        <w:t> </w:t>
      </w:r>
      <w:r>
        <w:rPr>
          <w:rStyle w:val="apple-style-span"/>
          <w:rFonts w:ascii="Courier New" w:hAnsi="Courier New" w:cs="Courier New"/>
          <w:color w:val="000000"/>
        </w:rPr>
        <w:t xml:space="preserve">Compiler build </w:t>
      </w:r>
      <w:proofErr w:type="spellStart"/>
      <w:r w:rsidRPr="00E951F8">
        <w:rPr>
          <w:rStyle w:val="apple-style-span"/>
          <w:rFonts w:ascii="Courier New" w:hAnsi="Courier New" w:cs="Courier New"/>
          <w:color w:val="000000"/>
          <w:highlight w:val="yellow"/>
        </w:rPr>
        <w:t>a.b.c.d</w:t>
      </w:r>
      <w:proofErr w:type="spellEnd"/>
    </w:p>
    <w:p w:rsidR="00E951F8" w:rsidRDefault="00E951F8" w:rsidP="00B53366">
      <w:pPr>
        <w:pStyle w:val="ListParagraph"/>
        <w:rPr>
          <w:rStyle w:val="apple-style-span"/>
        </w:rPr>
      </w:pPr>
      <w:r>
        <w:rPr>
          <w:rStyle w:val="apple-style-span"/>
        </w:rPr>
        <w:t>F# 2.0</w:t>
      </w:r>
      <w:r w:rsidR="00B53366">
        <w:rPr>
          <w:rStyle w:val="apple-style-span"/>
        </w:rPr>
        <w:t xml:space="preserve"> VS2010Pro: assembly file version for compiler </w:t>
      </w:r>
      <w:proofErr w:type="spellStart"/>
      <w:r w:rsidR="00B53366">
        <w:rPr>
          <w:rStyle w:val="apple-style-span"/>
        </w:rPr>
        <w:t>dlls</w:t>
      </w:r>
      <w:proofErr w:type="spellEnd"/>
      <w:r w:rsidR="00B53366">
        <w:rPr>
          <w:rStyle w:val="apple-style-span"/>
        </w:rPr>
        <w:t>.</w:t>
      </w:r>
      <w:r w:rsidR="00B53366">
        <w:rPr>
          <w:rStyle w:val="apple-style-span"/>
        </w:rPr>
        <w:br/>
        <w:t>F# 2.0 CTP: 2.0.0.0</w:t>
      </w:r>
      <w:r w:rsidR="00B53366">
        <w:rPr>
          <w:rStyle w:val="apple-style-span"/>
        </w:rPr>
        <w:br/>
        <w:t xml:space="preserve">F# </w:t>
      </w:r>
      <w:r w:rsidR="004B52C1">
        <w:rPr>
          <w:rStyle w:val="apple-style-span"/>
        </w:rPr>
        <w:t>3.0</w:t>
      </w:r>
      <w:r w:rsidR="00B53366">
        <w:rPr>
          <w:rStyle w:val="apple-style-span"/>
        </w:rPr>
        <w:t xml:space="preserve"> VS2012Pro: </w:t>
      </w:r>
      <w:r>
        <w:rPr>
          <w:rStyle w:val="apple-style-span"/>
        </w:rPr>
        <w:t xml:space="preserve"> </w:t>
      </w:r>
      <w:r w:rsidR="00B53366">
        <w:rPr>
          <w:rStyle w:val="apple-style-span"/>
        </w:rPr>
        <w:t xml:space="preserve">assembly file version for compiler </w:t>
      </w:r>
      <w:proofErr w:type="spellStart"/>
      <w:r w:rsidR="00B53366">
        <w:rPr>
          <w:rStyle w:val="apple-style-span"/>
        </w:rPr>
        <w:t>dlls</w:t>
      </w:r>
      <w:proofErr w:type="spellEnd"/>
      <w:r w:rsidR="00B53366">
        <w:rPr>
          <w:rStyle w:val="apple-style-span"/>
        </w:rPr>
        <w:t>.</w:t>
      </w:r>
      <w:r w:rsidR="00B53366">
        <w:rPr>
          <w:rStyle w:val="apple-style-span"/>
        </w:rPr>
        <w:br/>
        <w:t xml:space="preserve">F# </w:t>
      </w:r>
      <w:r w:rsidR="004B52C1">
        <w:rPr>
          <w:rStyle w:val="apple-style-span"/>
        </w:rPr>
        <w:t>3.0</w:t>
      </w:r>
      <w:r w:rsidR="00B53366">
        <w:rPr>
          <w:rStyle w:val="apple-style-span"/>
        </w:rPr>
        <w:t xml:space="preserve"> CTP: 3.0.0.0</w:t>
      </w:r>
    </w:p>
    <w:p w:rsidR="00B53366" w:rsidRDefault="00B53366" w:rsidP="00B53366">
      <w:pPr>
        <w:pStyle w:val="ListParagraph"/>
        <w:rPr>
          <w:rStyle w:val="apple-style-span"/>
        </w:rPr>
      </w:pPr>
      <w:r>
        <w:rPr>
          <w:rStyle w:val="apple-style-span"/>
        </w:rPr>
        <w:tab/>
        <w:t>Note: for interim beta CTPs we will use numbers between 2.0.0.0-3.0.0.0 (e.g. 2.9.7.1)</w:t>
      </w:r>
    </w:p>
    <w:p w:rsidR="00B53366" w:rsidRDefault="00B53366" w:rsidP="00B53366">
      <w:pPr>
        <w:pStyle w:val="ListParagraph"/>
        <w:numPr>
          <w:ilvl w:val="0"/>
          <w:numId w:val="3"/>
        </w:numPr>
        <w:rPr>
          <w:rStyle w:val="apple-style-span"/>
        </w:rPr>
      </w:pPr>
      <w:r>
        <w:rPr>
          <w:rStyle w:val="apple-style-span"/>
        </w:rPr>
        <w:t>Assembly versions and assembly file versions</w:t>
      </w:r>
    </w:p>
    <w:p w:rsidR="00B53366" w:rsidRDefault="00B53366" w:rsidP="00B53366">
      <w:pPr>
        <w:pStyle w:val="ListParagraph"/>
        <w:numPr>
          <w:ilvl w:val="1"/>
          <w:numId w:val="3"/>
        </w:numPr>
        <w:rPr>
          <w:rStyle w:val="apple-style-span"/>
        </w:rPr>
      </w:pPr>
      <w:r>
        <w:rPr>
          <w:rStyle w:val="apple-style-span"/>
        </w:rPr>
        <w:t xml:space="preserve">VS </w:t>
      </w:r>
      <w:proofErr w:type="spellStart"/>
      <w:r>
        <w:rPr>
          <w:rStyle w:val="apple-style-span"/>
        </w:rPr>
        <w:t>dlls</w:t>
      </w:r>
      <w:proofErr w:type="spellEnd"/>
      <w:r>
        <w:rPr>
          <w:rStyle w:val="apple-style-span"/>
        </w:rPr>
        <w:t xml:space="preserve"> (</w:t>
      </w:r>
      <w:proofErr w:type="spellStart"/>
      <w:r>
        <w:rPr>
          <w:rStyle w:val="apple-style-span"/>
        </w:rPr>
        <w:t>FSharp.ProjectSystem</w:t>
      </w:r>
      <w:proofErr w:type="spellEnd"/>
      <w:r>
        <w:rPr>
          <w:rStyle w:val="apple-style-span"/>
        </w:rPr>
        <w:t xml:space="preserve"> &amp;c) (version, file version)</w:t>
      </w:r>
      <w:r>
        <w:rPr>
          <w:rStyle w:val="apple-style-span"/>
        </w:rPr>
        <w:br/>
        <w:t>F# 2.0 VS2010Pro: 4.0.0.0, 4.0.30319.1</w:t>
      </w:r>
      <w:r>
        <w:rPr>
          <w:rStyle w:val="apple-style-span"/>
        </w:rPr>
        <w:br/>
        <w:t>F# 2.0 CTP: 2.0.50727.0, 2.0.50727.0</w:t>
      </w:r>
      <w:r>
        <w:rPr>
          <w:rStyle w:val="apple-style-span"/>
        </w:rPr>
        <w:br/>
        <w:t xml:space="preserve">F# </w:t>
      </w:r>
      <w:r w:rsidR="004B52C1">
        <w:rPr>
          <w:rStyle w:val="apple-style-span"/>
        </w:rPr>
        <w:t>3.0</w:t>
      </w:r>
      <w:r>
        <w:rPr>
          <w:rStyle w:val="apple-style-span"/>
        </w:rPr>
        <w:t xml:space="preserve"> VS2010Pro: 11.0.0.0, 11.0.dailybuild</w:t>
      </w:r>
      <w:r>
        <w:rPr>
          <w:rStyle w:val="apple-style-span"/>
        </w:rPr>
        <w:br/>
        <w:t xml:space="preserve">F# </w:t>
      </w:r>
      <w:r w:rsidR="004B52C1">
        <w:rPr>
          <w:rStyle w:val="apple-style-span"/>
        </w:rPr>
        <w:t>3.0</w:t>
      </w:r>
      <w:r>
        <w:rPr>
          <w:rStyle w:val="apple-style-span"/>
        </w:rPr>
        <w:t xml:space="preserve"> CTP: TBD</w:t>
      </w:r>
    </w:p>
    <w:p w:rsidR="00B53366" w:rsidRDefault="00B53366" w:rsidP="00B53366">
      <w:pPr>
        <w:pStyle w:val="ListParagraph"/>
        <w:numPr>
          <w:ilvl w:val="1"/>
          <w:numId w:val="3"/>
        </w:numPr>
        <w:rPr>
          <w:rStyle w:val="apple-style-span"/>
        </w:rPr>
      </w:pPr>
      <w:r>
        <w:rPr>
          <w:rStyle w:val="apple-style-span"/>
        </w:rPr>
        <w:t xml:space="preserve">Compiler </w:t>
      </w:r>
      <w:proofErr w:type="spellStart"/>
      <w:r>
        <w:rPr>
          <w:rStyle w:val="apple-style-span"/>
        </w:rPr>
        <w:t>dlls</w:t>
      </w:r>
      <w:proofErr w:type="spellEnd"/>
      <w:r>
        <w:rPr>
          <w:rStyle w:val="apple-style-span"/>
        </w:rPr>
        <w:t xml:space="preserve"> (version, file version)</w:t>
      </w:r>
      <w:r>
        <w:rPr>
          <w:rStyle w:val="apple-style-span"/>
        </w:rPr>
        <w:br/>
        <w:t>F# 2.0 VS2010Pro: 4.0.0.0, 4.0.30319.1</w:t>
      </w:r>
      <w:r>
        <w:rPr>
          <w:rStyle w:val="apple-style-span"/>
        </w:rPr>
        <w:br/>
        <w:t>F# 2.0 CTP: : 2.0.50727.0, 2.0.50727.0</w:t>
      </w:r>
      <w:r>
        <w:rPr>
          <w:rStyle w:val="apple-style-span"/>
        </w:rPr>
        <w:br/>
        <w:t xml:space="preserve">F# </w:t>
      </w:r>
      <w:r w:rsidR="004B52C1">
        <w:rPr>
          <w:rStyle w:val="apple-style-span"/>
        </w:rPr>
        <w:t>3.0</w:t>
      </w:r>
      <w:r w:rsidR="007E1E90">
        <w:rPr>
          <w:rStyle w:val="apple-style-span"/>
        </w:rPr>
        <w:t xml:space="preserve"> VS2012Pro: </w:t>
      </w:r>
      <w:commentRangeStart w:id="14"/>
      <w:r w:rsidR="007E1E90">
        <w:rPr>
          <w:rStyle w:val="apple-style-span"/>
        </w:rPr>
        <w:t>4.3.0.0, 4.3</w:t>
      </w:r>
      <w:r>
        <w:rPr>
          <w:rStyle w:val="apple-style-span"/>
        </w:rPr>
        <w:t>.dailybuild</w:t>
      </w:r>
      <w:commentRangeEnd w:id="14"/>
      <w:r w:rsidR="007E386F">
        <w:rPr>
          <w:rStyle w:val="CommentReference"/>
        </w:rPr>
        <w:commentReference w:id="14"/>
      </w:r>
      <w:r w:rsidR="00F27C7E">
        <w:rPr>
          <w:rStyle w:val="apple-style-span"/>
        </w:rPr>
        <w:br/>
        <w:t xml:space="preserve">F# </w:t>
      </w:r>
      <w:r w:rsidR="004B52C1">
        <w:rPr>
          <w:rStyle w:val="apple-style-span"/>
        </w:rPr>
        <w:t>3.0</w:t>
      </w:r>
      <w:r w:rsidR="00F27C7E">
        <w:rPr>
          <w:rStyle w:val="apple-style-span"/>
        </w:rPr>
        <w:t xml:space="preserve"> CTP: TBD</w:t>
      </w:r>
    </w:p>
    <w:p w:rsidR="00F27C7E" w:rsidRDefault="00F27C7E" w:rsidP="002C3FDE">
      <w:pPr>
        <w:pStyle w:val="Heading1"/>
        <w:rPr>
          <w:rStyle w:val="apple-style-span"/>
        </w:rPr>
      </w:pPr>
      <w:r>
        <w:rPr>
          <w:rStyle w:val="apple-style-span"/>
        </w:rPr>
        <w:t>F# Runtime versions</w:t>
      </w:r>
    </w:p>
    <w:p w:rsidR="00F27C7E" w:rsidRDefault="00F27C7E" w:rsidP="00F27C7E">
      <w:r>
        <w:t>Versions of F# runtime are identical across different releases of the same language version (see “Compatibility – horizontal”).</w:t>
      </w:r>
    </w:p>
    <w:p w:rsidR="00134036" w:rsidRDefault="00134036" w:rsidP="00F27C7E">
      <w:r>
        <w:t>For F# 2.0, the versions we ship are as follows (assembly version, file version):</w:t>
      </w:r>
    </w:p>
    <w:p w:rsidR="00134036" w:rsidRDefault="00134036" w:rsidP="00134036">
      <w:pPr>
        <w:pStyle w:val="ListParagraph"/>
        <w:numPr>
          <w:ilvl w:val="0"/>
          <w:numId w:val="4"/>
        </w:numPr>
      </w:pPr>
      <w:r>
        <w:t>.Net 2.0: 2.0.0.0, 2.0.30319.1</w:t>
      </w:r>
    </w:p>
    <w:p w:rsidR="00134036" w:rsidRDefault="00134036" w:rsidP="00134036">
      <w:pPr>
        <w:pStyle w:val="ListParagraph"/>
        <w:numPr>
          <w:ilvl w:val="0"/>
          <w:numId w:val="4"/>
        </w:numPr>
      </w:pPr>
      <w:r>
        <w:t>.Net 4.0: 4.0.0.0, 4.0.30319.1</w:t>
      </w:r>
    </w:p>
    <w:p w:rsidR="00134036" w:rsidRDefault="00134036" w:rsidP="00134036">
      <w:pPr>
        <w:pStyle w:val="ListParagraph"/>
        <w:numPr>
          <w:ilvl w:val="0"/>
          <w:numId w:val="4"/>
        </w:numPr>
      </w:pPr>
      <w:r>
        <w:t xml:space="preserve">Silverlight, </w:t>
      </w:r>
      <w:r w:rsidRPr="00134036">
        <w:rPr>
          <w:i/>
        </w:rPr>
        <w:t>all versions</w:t>
      </w:r>
      <w:r>
        <w:t xml:space="preserve">: </w:t>
      </w:r>
      <w:commentRangeStart w:id="15"/>
      <w:r>
        <w:t>2.0.0.0</w:t>
      </w:r>
      <w:commentRangeEnd w:id="15"/>
      <w:r>
        <w:rPr>
          <w:rStyle w:val="CommentReference"/>
        </w:rPr>
        <w:commentReference w:id="15"/>
      </w:r>
      <w:r>
        <w:t>, 2.0.30319.1</w:t>
      </w:r>
    </w:p>
    <w:p w:rsidR="00134036" w:rsidRDefault="00134036" w:rsidP="00134036">
      <w:pPr>
        <w:pStyle w:val="ListParagraph"/>
        <w:numPr>
          <w:ilvl w:val="0"/>
          <w:numId w:val="4"/>
        </w:numPr>
      </w:pPr>
      <w:r>
        <w:t>Windows Phone, : 2.0.0.0, 2.0.0.0</w:t>
      </w:r>
    </w:p>
    <w:p w:rsidR="00134036" w:rsidRPr="00CF13B0" w:rsidRDefault="00CF13B0" w:rsidP="00134036">
      <w:pPr>
        <w:rPr>
          <w:i/>
        </w:rPr>
      </w:pPr>
      <w:r w:rsidRPr="00CF13B0">
        <w:rPr>
          <w:i/>
        </w:rPr>
        <w:t xml:space="preserve">For F# </w:t>
      </w:r>
      <w:r w:rsidR="004B52C1">
        <w:rPr>
          <w:i/>
        </w:rPr>
        <w:t>3.0</w:t>
      </w:r>
      <w:r w:rsidRPr="00CF13B0">
        <w:rPr>
          <w:i/>
        </w:rPr>
        <w:t>, .Net 2.0 &amp; 4.0:</w:t>
      </w:r>
    </w:p>
    <w:p w:rsidR="00CF13B0" w:rsidRDefault="005E0538" w:rsidP="00134036">
      <w:r>
        <w:t xml:space="preserve">There is no forward compatibility. FSharp.Core for F# </w:t>
      </w:r>
      <w:r w:rsidR="004B52C1">
        <w:t>3.0</w:t>
      </w:r>
      <w:r>
        <w:t xml:space="preserve"> is versioned as follows</w:t>
      </w:r>
      <w:r w:rsidR="00CF13B0">
        <w:t>:</w:t>
      </w:r>
    </w:p>
    <w:p w:rsidR="00CF13B0" w:rsidRDefault="00CD6E80" w:rsidP="00CF13B0">
      <w:pPr>
        <w:pStyle w:val="ListParagraph"/>
        <w:numPr>
          <w:ilvl w:val="0"/>
          <w:numId w:val="5"/>
        </w:numPr>
      </w:pPr>
      <w:r>
        <w:lastRenderedPageBreak/>
        <w:t>.Net 2.0: 2.3</w:t>
      </w:r>
      <w:r w:rsidR="00CF13B0">
        <w:t>.0.0, 2.</w:t>
      </w:r>
      <w:r>
        <w:t>3</w:t>
      </w:r>
      <w:r w:rsidR="00CF13B0">
        <w:t>.</w:t>
      </w:r>
      <w:r w:rsidR="00010EF8">
        <w:t>0.</w:t>
      </w:r>
      <w:r w:rsidR="00CF13B0">
        <w:t>dailybuild</w:t>
      </w:r>
    </w:p>
    <w:p w:rsidR="00CF13B0" w:rsidRDefault="00D503CF" w:rsidP="00CF13B0">
      <w:pPr>
        <w:pStyle w:val="ListParagraph"/>
        <w:numPr>
          <w:ilvl w:val="0"/>
          <w:numId w:val="5"/>
        </w:numPr>
      </w:pPr>
      <w:r>
        <w:t>.Net 4.0</w:t>
      </w:r>
      <w:r w:rsidR="00CD6E80">
        <w:t>: 4.3.0.0, 4.3</w:t>
      </w:r>
      <w:r w:rsidR="00CF13B0">
        <w:t>.</w:t>
      </w:r>
      <w:r w:rsidR="00010EF8">
        <w:t>0.</w:t>
      </w:r>
      <w:r w:rsidR="00CF13B0">
        <w:t>dailybuild</w:t>
      </w:r>
    </w:p>
    <w:p w:rsidR="009D3046" w:rsidRDefault="009D3046" w:rsidP="00CF13B0">
      <w:pPr>
        <w:pStyle w:val="ListParagraph"/>
        <w:numPr>
          <w:ilvl w:val="0"/>
          <w:numId w:val="5"/>
        </w:numPr>
      </w:pPr>
      <w:r>
        <w:t>Silverlight, Windows Phone: 3.0.0.0</w:t>
      </w:r>
    </w:p>
    <w:p w:rsidR="00D83766" w:rsidRDefault="00D83766" w:rsidP="00D83766">
      <w:r w:rsidRPr="00D83766">
        <w:rPr>
          <w:b/>
        </w:rPr>
        <w:t>The “F# binary format revision number”</w:t>
      </w:r>
      <w:r>
        <w:rPr>
          <w:b/>
        </w:rPr>
        <w:t>:</w:t>
      </w:r>
      <w:r w:rsidRPr="00D83766">
        <w:t xml:space="preserve"> </w:t>
      </w:r>
      <w:r>
        <w:t xml:space="preserve">the format used for </w:t>
      </w:r>
      <w:proofErr w:type="spellStart"/>
      <w:r>
        <w:t>optdata</w:t>
      </w:r>
      <w:proofErr w:type="spellEnd"/>
      <w:r>
        <w:t>/</w:t>
      </w:r>
      <w:proofErr w:type="spellStart"/>
      <w:r>
        <w:t>sigdata</w:t>
      </w:r>
      <w:proofErr w:type="spellEnd"/>
    </w:p>
    <w:p w:rsidR="00D83766" w:rsidRDefault="00D83766" w:rsidP="00D83766">
      <w:proofErr w:type="gramStart"/>
      <w:r w:rsidRPr="005E0538">
        <w:rPr>
          <w:i/>
        </w:rPr>
        <w:t>Remains at 2.0.0.0.</w:t>
      </w:r>
      <w:proofErr w:type="gramEnd"/>
      <w:r w:rsidRPr="00D83766">
        <w:t xml:space="preserve"> As yet we don’t expect this to change: we have no plans as yet to rev. the binary metadata format and it would be really great if we could avoid it. Certainly we must be backwards compatible.</w:t>
      </w:r>
      <w:r>
        <w:t xml:space="preserve"> This is an absolute requirement for forward compatibility.</w:t>
      </w:r>
    </w:p>
    <w:p w:rsidR="002C3FDE" w:rsidRDefault="00AD00E7" w:rsidP="00AD00E7">
      <w:pPr>
        <w:pStyle w:val="Heading2"/>
      </w:pPr>
      <w:r>
        <w:t>F# Runtime dependencies</w:t>
      </w:r>
    </w:p>
    <w:p w:rsidR="00AD00E7" w:rsidRDefault="00AD00E7" w:rsidP="00AD00E7">
      <w:r>
        <w:t>F# 2.0:</w:t>
      </w:r>
    </w:p>
    <w:p w:rsidR="00AD00E7" w:rsidRDefault="00AD00E7" w:rsidP="00AD00E7">
      <w:pPr>
        <w:ind w:firstLine="720"/>
      </w:pPr>
      <w:r>
        <w:t>.Net 2.0/3.0/3.5: Only depends on mscorlib.dll and System.dll, 2.0 subsets thereof</w:t>
      </w:r>
    </w:p>
    <w:p w:rsidR="00AD00E7" w:rsidRDefault="00AD00E7" w:rsidP="00AD00E7">
      <w:pPr>
        <w:ind w:firstLine="720"/>
      </w:pPr>
      <w:r>
        <w:t>.Net 4.0: Only depends on mscorlib.dll, System.dll and System.Numerics.dll</w:t>
      </w:r>
    </w:p>
    <w:p w:rsidR="00AD00E7" w:rsidRDefault="00AD00E7" w:rsidP="00AD00E7">
      <w:r>
        <w:t xml:space="preserve">F# </w:t>
      </w:r>
      <w:r w:rsidR="004B52C1">
        <w:t>3.0</w:t>
      </w:r>
    </w:p>
    <w:p w:rsidR="00AD00E7" w:rsidRDefault="00AD00E7" w:rsidP="00AD00E7">
      <w:pPr>
        <w:ind w:firstLine="720"/>
      </w:pPr>
      <w:r>
        <w:t xml:space="preserve">For queries language feature, we will take a dependency on </w:t>
      </w:r>
      <w:proofErr w:type="spellStart"/>
      <w:r>
        <w:t>System.Core</w:t>
      </w:r>
      <w:proofErr w:type="spellEnd"/>
      <w:r>
        <w:t xml:space="preserve">. </w:t>
      </w:r>
      <w:commentRangeStart w:id="16"/>
      <w:r>
        <w:t xml:space="preserve">One question with that is whether we then forego .Net 2.0 (one option is to ship FSharp.Core for 2.0 in </w:t>
      </w:r>
      <w:r w:rsidR="005808A8">
        <w:t xml:space="preserve">F# </w:t>
      </w:r>
      <w:r w:rsidR="004B52C1">
        <w:t>3.0</w:t>
      </w:r>
      <w:r w:rsidR="005808A8">
        <w:t xml:space="preserve"> CTP</w:t>
      </w:r>
      <w:r>
        <w:t xml:space="preserve">). </w:t>
      </w:r>
      <w:commentRangeEnd w:id="16"/>
      <w:r w:rsidR="00573AE7">
        <w:rPr>
          <w:rStyle w:val="CommentReference"/>
        </w:rPr>
        <w:commentReference w:id="16"/>
      </w:r>
    </w:p>
    <w:p w:rsidR="00AD00E7" w:rsidRPr="00AD00E7" w:rsidRDefault="00AD00E7" w:rsidP="00AD00E7"/>
    <w:p w:rsidR="00D83766" w:rsidRDefault="00B01AB0" w:rsidP="00B01AB0">
      <w:pPr>
        <w:pStyle w:val="Heading1"/>
      </w:pPr>
      <w:r>
        <w:t>Open items:</w:t>
      </w:r>
    </w:p>
    <w:p w:rsidR="00B01AB0" w:rsidRDefault="00B01AB0" w:rsidP="00B01AB0">
      <w:pPr>
        <w:pStyle w:val="ListParagraph"/>
        <w:numPr>
          <w:ilvl w:val="0"/>
          <w:numId w:val="6"/>
        </w:numPr>
      </w:pPr>
      <w:r>
        <w:t>Review and possibly simplify version numbers – we currently have too many and they are not very consistent, particularly on CTP side.</w:t>
      </w:r>
    </w:p>
    <w:sectPr w:rsidR="00B01AB0" w:rsidSect="009044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tya" w:date="2010-09-15T13:59:00Z" w:initials="DL">
    <w:p w:rsidR="0095547D" w:rsidRDefault="0095547D">
      <w:pPr>
        <w:pStyle w:val="CommentText"/>
      </w:pPr>
      <w:r>
        <w:rPr>
          <w:rStyle w:val="CommentReference"/>
        </w:rPr>
        <w:annotationRef/>
      </w:r>
      <w:r>
        <w:t>Windows phone is complicated here: you need VS2010Pro + CTP to target WP</w:t>
      </w:r>
    </w:p>
  </w:comment>
  <w:comment w:id="1" w:author="Dmitry Lomov" w:date="2010-09-15T13:26:00Z" w:initials="DL">
    <w:p w:rsidR="002D5A5A" w:rsidRDefault="002D5A5A">
      <w:pPr>
        <w:pStyle w:val="CommentText"/>
      </w:pPr>
      <w:r>
        <w:rPr>
          <w:rStyle w:val="CommentReference"/>
        </w:rPr>
        <w:annotationRef/>
      </w:r>
      <w:r>
        <w:t>All this TBD</w:t>
      </w:r>
    </w:p>
  </w:comment>
  <w:comment w:id="2" w:author="Joe Pamer" w:date="2011-05-04T13:38:00Z" w:initials="JP">
    <w:p w:rsidR="005B5BB6" w:rsidRDefault="005B5BB6">
      <w:pPr>
        <w:pStyle w:val="CommentText"/>
      </w:pPr>
      <w:r>
        <w:rPr>
          <w:rStyle w:val="CommentReference"/>
        </w:rPr>
        <w:annotationRef/>
      </w:r>
      <w:r>
        <w:t>The OSS Release includes FSharp.Compiler.dll, FSharp.Core.dll, Fsi.exe, Fsc.exe – no SL support, though</w:t>
      </w:r>
    </w:p>
  </w:comment>
  <w:comment w:id="3" w:author="Mitya" w:date="2010-09-15T13:39:00Z" w:initials="DL">
    <w:p w:rsidR="002D5A5A" w:rsidRDefault="002D5A5A">
      <w:pPr>
        <w:pStyle w:val="CommentText"/>
      </w:pPr>
      <w:r>
        <w:rPr>
          <w:rStyle w:val="CommentReference"/>
        </w:rPr>
        <w:annotationRef/>
      </w:r>
      <w:r>
        <w:t>OS?</w:t>
      </w:r>
    </w:p>
    <w:p w:rsidR="002D5A5A" w:rsidRDefault="002D5A5A">
      <w:pPr>
        <w:pStyle w:val="CommentText"/>
      </w:pPr>
    </w:p>
  </w:comment>
  <w:comment w:id="4" w:author="Joe Pamer" w:date="2011-05-04T13:55:00Z" w:initials="JP">
    <w:p w:rsidR="004B52C1" w:rsidRDefault="004B52C1">
      <w:pPr>
        <w:pStyle w:val="CommentText"/>
      </w:pPr>
      <w:r>
        <w:rPr>
          <w:rStyle w:val="CommentReference"/>
        </w:rPr>
        <w:annotationRef/>
      </w:r>
      <w:r>
        <w:t>This has been cut for F# 3.0</w:t>
      </w:r>
    </w:p>
  </w:comment>
  <w:comment w:id="5" w:author="Mitya" w:date="2010-09-15T14:09:00Z" w:initials="DL">
    <w:p w:rsidR="00E7174A" w:rsidRDefault="00E7174A" w:rsidP="00E7174A">
      <w:pPr>
        <w:pStyle w:val="CommentText"/>
      </w:pPr>
      <w:r>
        <w:rPr>
          <w:rStyle w:val="CommentReference"/>
        </w:rPr>
        <w:annotationRef/>
      </w:r>
      <w:r>
        <w:t>OS?</w:t>
      </w:r>
    </w:p>
    <w:p w:rsidR="00E7174A" w:rsidRDefault="00E7174A" w:rsidP="00E7174A">
      <w:pPr>
        <w:pStyle w:val="CommentText"/>
      </w:pPr>
    </w:p>
  </w:comment>
  <w:comment w:id="6" w:author="Joe Pamer" w:date="2011-05-04T13:57:00Z" w:initials="JP">
    <w:p w:rsidR="00A44EF2" w:rsidRDefault="00A44EF2">
      <w:pPr>
        <w:pStyle w:val="CommentText"/>
      </w:pPr>
      <w:r>
        <w:rPr>
          <w:rStyle w:val="CommentReference"/>
        </w:rPr>
        <w:annotationRef/>
      </w:r>
      <w:proofErr w:type="gramStart"/>
      <w:r>
        <w:t>via</w:t>
      </w:r>
      <w:proofErr w:type="gramEnd"/>
      <w:r>
        <w:t xml:space="preserve"> an assembly redirect – Assembly version numbers are different between 2.0 and 3.0, so some user intervention will be necessary</w:t>
      </w:r>
    </w:p>
  </w:comment>
  <w:comment w:id="7" w:author="Joe Pamer" w:date="2011-05-04T14:00:00Z" w:initials="JP">
    <w:p w:rsidR="00291D7E" w:rsidRDefault="00291D7E">
      <w:pPr>
        <w:pStyle w:val="CommentText"/>
      </w:pPr>
      <w:r>
        <w:rPr>
          <w:rStyle w:val="CommentReference"/>
        </w:rPr>
        <w:annotationRef/>
      </w:r>
      <w:r>
        <w:t>Dmitry continuall</w:t>
      </w:r>
      <w:r w:rsidR="00A350FB">
        <w:t>y</w:t>
      </w:r>
      <w:r>
        <w:t xml:space="preserve"> misused “forward compatibility”, so I corrected this sentence</w:t>
      </w:r>
    </w:p>
  </w:comment>
  <w:comment w:id="8" w:author="Joe Pamer" w:date="2011-05-04T14:01:00Z" w:initials="JP">
    <w:p w:rsidR="00A350FB" w:rsidRDefault="00A350FB">
      <w:pPr>
        <w:pStyle w:val="CommentText"/>
      </w:pPr>
      <w:r>
        <w:rPr>
          <w:rStyle w:val="CommentReference"/>
        </w:rPr>
        <w:annotationRef/>
      </w:r>
      <w:r>
        <w:t xml:space="preserve">Note that we don’t support Dev11 “asset </w:t>
      </w:r>
      <w:proofErr w:type="spellStart"/>
      <w:r>
        <w:t>compat</w:t>
      </w:r>
      <w:proofErr w:type="spellEnd"/>
      <w:r>
        <w:t>” – project files can be opened, but we make no guarantees for fidelity.</w:t>
      </w:r>
    </w:p>
  </w:comment>
  <w:comment w:id="9" w:author="Joe Pamer" w:date="2010-09-16T11:00:00Z" w:initials="JJP">
    <w:p w:rsidR="00F41893" w:rsidRDefault="00F41893">
      <w:pPr>
        <w:pStyle w:val="CommentText"/>
      </w:pPr>
      <w:r>
        <w:rPr>
          <w:rStyle w:val="CommentReference"/>
        </w:rPr>
        <w:annotationRef/>
      </w:r>
      <w:r>
        <w:t xml:space="preserve">We need to be careful here.  MSBuild currently finds this path via HKLM\SOFTWARE\Microsoft\.NETFramework\v4.0.30319\AssemblyFoldersEx\Microsoft Visual F# 4.0.  We’ve switched this to use the language version (“Microsoft F# 3.0”) for Dev11, and this works because MSBuild searches over </w:t>
      </w:r>
      <w:proofErr w:type="spellStart"/>
      <w:r>
        <w:t>AssemblyFoldersEx</w:t>
      </w:r>
      <w:proofErr w:type="spellEnd"/>
      <w:r>
        <w:t xml:space="preserve"> lexicographically.  We need to figure out a better versioning strategy here that will work with the existing Dev10 key, Dev11 and beyond</w:t>
      </w:r>
    </w:p>
  </w:comment>
  <w:comment w:id="10" w:author="Mitya" w:date="2011-05-04T14:02:00Z" w:initials="DL">
    <w:p w:rsidR="00E951F8" w:rsidRDefault="00E951F8">
      <w:pPr>
        <w:pStyle w:val="CommentText"/>
      </w:pPr>
      <w:r>
        <w:rPr>
          <w:rStyle w:val="CommentReference"/>
        </w:rPr>
        <w:annotationRef/>
      </w:r>
      <w:r>
        <w:t>This is a bit of a screw-up. There is no language ver</w:t>
      </w:r>
      <w:r w:rsidR="00850AFB">
        <w:t xml:space="preserve">sion in this directory </w:t>
      </w:r>
      <w:proofErr w:type="spellStart"/>
      <w:r w:rsidR="00850AFB">
        <w:t>designat</w:t>
      </w:r>
      <w:r>
        <w:t>on</w:t>
      </w:r>
      <w:proofErr w:type="spellEnd"/>
      <w:r>
        <w:t xml:space="preserve">. F#2.0VS2010Pro also installs Silverlight assemblies into Microsoft F#\Silverlight. Where will we install Silverlight assemblies that come with F# </w:t>
      </w:r>
      <w:r w:rsidR="004B52C1">
        <w:t>3.0</w:t>
      </w:r>
      <w:r>
        <w:t>???</w:t>
      </w:r>
    </w:p>
  </w:comment>
  <w:comment w:id="13" w:author="Joe Pamer" w:date="2011-05-04T14:03:00Z" w:initials="JP">
    <w:p w:rsidR="00406A10" w:rsidRDefault="00406A10">
      <w:pPr>
        <w:pStyle w:val="CommentText"/>
      </w:pPr>
      <w:r>
        <w:rPr>
          <w:rStyle w:val="CommentReference"/>
        </w:rPr>
        <w:annotationRef/>
      </w:r>
      <w:r>
        <w:t>We now install to this location, so Dmitry’s point above is moot.  We’ll use this hive moving forward</w:t>
      </w:r>
    </w:p>
  </w:comment>
  <w:comment w:id="14" w:author="Joe Pamer" w:date="2011-05-04T14:04:00Z" w:initials="JP">
    <w:p w:rsidR="007E386F" w:rsidRDefault="007E386F">
      <w:pPr>
        <w:pStyle w:val="CommentText"/>
      </w:pPr>
      <w:r>
        <w:rPr>
          <w:rStyle w:val="CommentReference"/>
        </w:rPr>
        <w:annotationRef/>
      </w:r>
      <w:r>
        <w:t>Note this – The “4” is for the platform, the “3” is for the language version</w:t>
      </w:r>
    </w:p>
  </w:comment>
  <w:comment w:id="15" w:author="Mitya" w:date="2010-09-15T15:44:00Z" w:initials="DL">
    <w:p w:rsidR="00134036" w:rsidRDefault="00134036">
      <w:pPr>
        <w:pStyle w:val="CommentText"/>
      </w:pPr>
      <w:r>
        <w:rPr>
          <w:rStyle w:val="CommentReference"/>
        </w:rPr>
        <w:annotationRef/>
      </w:r>
      <w:r>
        <w:t xml:space="preserve">This is inconsistent with </w:t>
      </w:r>
      <w:proofErr w:type="spellStart"/>
      <w:r>
        <w:t>mscorlib</w:t>
      </w:r>
      <w:proofErr w:type="spellEnd"/>
      <w:r>
        <w:t>, Silverlight assemblies all have 2.0.5.0 versions</w:t>
      </w:r>
    </w:p>
  </w:comment>
  <w:comment w:id="16" w:author="Joe Pamer" w:date="2011-05-04T14:10:00Z" w:initials="JP">
    <w:p w:rsidR="00573AE7" w:rsidRDefault="00573AE7">
      <w:pPr>
        <w:pStyle w:val="CommentText"/>
      </w:pPr>
      <w:r>
        <w:rPr>
          <w:rStyle w:val="CommentReference"/>
        </w:rPr>
        <w:annotationRef/>
      </w:r>
      <w:r>
        <w:t xml:space="preserve">We will still support .NET 2.0.  The F# 3.0 runtime for .NET 2.0 will not support queries or TPs, so will not have a dependency on </w:t>
      </w:r>
      <w:proofErr w:type="spellStart"/>
      <w:r>
        <w:t>System.Core</w:t>
      </w:r>
      <w:bookmarkStart w:id="17" w:name="_GoBack"/>
      <w:bookmarkEnd w:id="17"/>
      <w:proofErr w:type="spellEnd"/>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0568B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760EEB"/>
    <w:multiLevelType w:val="hybridMultilevel"/>
    <w:tmpl w:val="1A78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11704"/>
    <w:multiLevelType w:val="hybridMultilevel"/>
    <w:tmpl w:val="E9CE21FE"/>
    <w:lvl w:ilvl="0" w:tplc="B90CB4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DF6A57"/>
    <w:multiLevelType w:val="hybridMultilevel"/>
    <w:tmpl w:val="A03A5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3496A"/>
    <w:multiLevelType w:val="hybridMultilevel"/>
    <w:tmpl w:val="D070F6C6"/>
    <w:lvl w:ilvl="0" w:tplc="99BEA9C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DB558F"/>
    <w:multiLevelType w:val="hybridMultilevel"/>
    <w:tmpl w:val="DBF0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3E42D7"/>
    <w:multiLevelType w:val="hybridMultilevel"/>
    <w:tmpl w:val="ECB2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463A48"/>
    <w:multiLevelType w:val="hybridMultilevel"/>
    <w:tmpl w:val="0F020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6"/>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doNotDisplayPageBoundaries/>
  <w:proofState w:spelling="clean" w:grammar="clean"/>
  <w:defaultTabStop w:val="720"/>
  <w:characterSpacingControl w:val="doNotCompress"/>
  <w:compat/>
  <w:rsids>
    <w:rsidRoot w:val="0068344E"/>
    <w:rsid w:val="00000801"/>
    <w:rsid w:val="00010EF8"/>
    <w:rsid w:val="00047BD5"/>
    <w:rsid w:val="00123A50"/>
    <w:rsid w:val="00134036"/>
    <w:rsid w:val="00251514"/>
    <w:rsid w:val="00291D7E"/>
    <w:rsid w:val="002950E6"/>
    <w:rsid w:val="002C3FDE"/>
    <w:rsid w:val="002D5A5A"/>
    <w:rsid w:val="003D0E73"/>
    <w:rsid w:val="00406A10"/>
    <w:rsid w:val="00433E90"/>
    <w:rsid w:val="00440CD0"/>
    <w:rsid w:val="00457426"/>
    <w:rsid w:val="004B52C1"/>
    <w:rsid w:val="00573AE7"/>
    <w:rsid w:val="005808A8"/>
    <w:rsid w:val="005A7DA2"/>
    <w:rsid w:val="005B5BB6"/>
    <w:rsid w:val="005E0538"/>
    <w:rsid w:val="0068344E"/>
    <w:rsid w:val="00736970"/>
    <w:rsid w:val="00743C3B"/>
    <w:rsid w:val="007E1E90"/>
    <w:rsid w:val="007E386F"/>
    <w:rsid w:val="007E517F"/>
    <w:rsid w:val="00833122"/>
    <w:rsid w:val="00850AFB"/>
    <w:rsid w:val="008970F0"/>
    <w:rsid w:val="008B4F73"/>
    <w:rsid w:val="008D5F14"/>
    <w:rsid w:val="009044D8"/>
    <w:rsid w:val="0095547D"/>
    <w:rsid w:val="009B2F59"/>
    <w:rsid w:val="009D3046"/>
    <w:rsid w:val="00A350FB"/>
    <w:rsid w:val="00A44EF2"/>
    <w:rsid w:val="00A81E44"/>
    <w:rsid w:val="00AB000D"/>
    <w:rsid w:val="00AB1280"/>
    <w:rsid w:val="00AD00E7"/>
    <w:rsid w:val="00AE0B1C"/>
    <w:rsid w:val="00B01AB0"/>
    <w:rsid w:val="00B330CD"/>
    <w:rsid w:val="00B53366"/>
    <w:rsid w:val="00B725D3"/>
    <w:rsid w:val="00BC3349"/>
    <w:rsid w:val="00CD6E80"/>
    <w:rsid w:val="00CF13B0"/>
    <w:rsid w:val="00D503CF"/>
    <w:rsid w:val="00D81DE9"/>
    <w:rsid w:val="00D83766"/>
    <w:rsid w:val="00E025F0"/>
    <w:rsid w:val="00E7174A"/>
    <w:rsid w:val="00E8714E"/>
    <w:rsid w:val="00E951F8"/>
    <w:rsid w:val="00F2595D"/>
    <w:rsid w:val="00F27C7E"/>
    <w:rsid w:val="00F41893"/>
    <w:rsid w:val="00FB3826"/>
    <w:rsid w:val="00FC0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D8"/>
  </w:style>
  <w:style w:type="paragraph" w:styleId="Heading1">
    <w:name w:val="heading 1"/>
    <w:basedOn w:val="Normal"/>
    <w:next w:val="Normal"/>
    <w:link w:val="Heading1Char"/>
    <w:uiPriority w:val="9"/>
    <w:qFormat/>
    <w:rsid w:val="006834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69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1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44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834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44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3E90"/>
    <w:pPr>
      <w:ind w:left="720"/>
      <w:contextualSpacing/>
    </w:pPr>
  </w:style>
  <w:style w:type="character" w:styleId="CommentReference">
    <w:name w:val="annotation reference"/>
    <w:basedOn w:val="DefaultParagraphFont"/>
    <w:uiPriority w:val="99"/>
    <w:semiHidden/>
    <w:unhideWhenUsed/>
    <w:rsid w:val="00FB3826"/>
    <w:rPr>
      <w:sz w:val="16"/>
      <w:szCs w:val="16"/>
    </w:rPr>
  </w:style>
  <w:style w:type="paragraph" w:styleId="CommentText">
    <w:name w:val="annotation text"/>
    <w:basedOn w:val="Normal"/>
    <w:link w:val="CommentTextChar"/>
    <w:uiPriority w:val="99"/>
    <w:semiHidden/>
    <w:unhideWhenUsed/>
    <w:rsid w:val="00FB3826"/>
    <w:pPr>
      <w:spacing w:line="240" w:lineRule="auto"/>
    </w:pPr>
    <w:rPr>
      <w:sz w:val="20"/>
      <w:szCs w:val="20"/>
    </w:rPr>
  </w:style>
  <w:style w:type="character" w:customStyle="1" w:styleId="CommentTextChar">
    <w:name w:val="Comment Text Char"/>
    <w:basedOn w:val="DefaultParagraphFont"/>
    <w:link w:val="CommentText"/>
    <w:uiPriority w:val="99"/>
    <w:semiHidden/>
    <w:rsid w:val="00FB3826"/>
    <w:rPr>
      <w:sz w:val="20"/>
      <w:szCs w:val="20"/>
    </w:rPr>
  </w:style>
  <w:style w:type="paragraph" w:styleId="CommentSubject">
    <w:name w:val="annotation subject"/>
    <w:basedOn w:val="CommentText"/>
    <w:next w:val="CommentText"/>
    <w:link w:val="CommentSubjectChar"/>
    <w:uiPriority w:val="99"/>
    <w:semiHidden/>
    <w:unhideWhenUsed/>
    <w:rsid w:val="00FB3826"/>
    <w:rPr>
      <w:b/>
      <w:bCs/>
    </w:rPr>
  </w:style>
  <w:style w:type="character" w:customStyle="1" w:styleId="CommentSubjectChar">
    <w:name w:val="Comment Subject Char"/>
    <w:basedOn w:val="CommentTextChar"/>
    <w:link w:val="CommentSubject"/>
    <w:uiPriority w:val="99"/>
    <w:semiHidden/>
    <w:rsid w:val="00FB3826"/>
    <w:rPr>
      <w:b/>
      <w:bCs/>
      <w:sz w:val="20"/>
      <w:szCs w:val="20"/>
    </w:rPr>
  </w:style>
  <w:style w:type="paragraph" w:styleId="BalloonText">
    <w:name w:val="Balloon Text"/>
    <w:basedOn w:val="Normal"/>
    <w:link w:val="BalloonTextChar"/>
    <w:uiPriority w:val="99"/>
    <w:semiHidden/>
    <w:unhideWhenUsed/>
    <w:rsid w:val="00FB3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26"/>
    <w:rPr>
      <w:rFonts w:ascii="Tahoma" w:hAnsi="Tahoma" w:cs="Tahoma"/>
      <w:sz w:val="16"/>
      <w:szCs w:val="16"/>
    </w:rPr>
  </w:style>
  <w:style w:type="character" w:customStyle="1" w:styleId="Heading2Char">
    <w:name w:val="Heading 2 Char"/>
    <w:basedOn w:val="DefaultParagraphFont"/>
    <w:link w:val="Heading2"/>
    <w:uiPriority w:val="9"/>
    <w:rsid w:val="00736970"/>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833122"/>
  </w:style>
  <w:style w:type="character" w:customStyle="1" w:styleId="apple-converted-space">
    <w:name w:val="apple-converted-space"/>
    <w:basedOn w:val="DefaultParagraphFont"/>
    <w:rsid w:val="00833122"/>
  </w:style>
  <w:style w:type="character" w:customStyle="1" w:styleId="Heading3Char">
    <w:name w:val="Heading 3 Char"/>
    <w:basedOn w:val="DefaultParagraphFont"/>
    <w:link w:val="Heading3"/>
    <w:uiPriority w:val="9"/>
    <w:rsid w:val="00251514"/>
    <w:rPr>
      <w:rFonts w:asciiTheme="majorHAnsi" w:eastAsiaTheme="majorEastAsia" w:hAnsiTheme="majorHAnsi" w:cstheme="majorBidi"/>
      <w:b/>
      <w:bCs/>
      <w:color w:val="4F81BD" w:themeColor="accent1"/>
    </w:rPr>
  </w:style>
  <w:style w:type="paragraph" w:styleId="ListBullet">
    <w:name w:val="List Bullet"/>
    <w:basedOn w:val="Normal"/>
    <w:uiPriority w:val="99"/>
    <w:unhideWhenUsed/>
    <w:rsid w:val="00FC00E6"/>
    <w:pPr>
      <w:numPr>
        <w:numId w:val="8"/>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009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27C9A-EE21-4455-9CAB-8561428F3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5</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Mitya</dc:creator>
  <cp:lastModifiedBy>Brian McNamara</cp:lastModifiedBy>
  <cp:revision>38</cp:revision>
  <dcterms:created xsi:type="dcterms:W3CDTF">2010-09-15T19:26:00Z</dcterms:created>
  <dcterms:modified xsi:type="dcterms:W3CDTF">2011-06-08T23:02:00Z</dcterms:modified>
</cp:coreProperties>
</file>