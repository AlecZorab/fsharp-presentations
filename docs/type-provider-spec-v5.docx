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BE1" w:rsidRDefault="00BC0EC8" w:rsidP="00AC5BE1">
      <w:pPr>
        <w:pStyle w:val="Title"/>
      </w:pPr>
      <w:r>
        <w:t xml:space="preserve">F# 3.0 </w:t>
      </w:r>
      <w:r w:rsidR="006A0B4A">
        <w:t>Type Providers</w:t>
      </w:r>
    </w:p>
    <w:p w:rsidR="00AC5BE1" w:rsidRDefault="006A0B4A">
      <w:r>
        <w:t xml:space="preserve">This document describes the behavior of </w:t>
      </w:r>
      <w:r w:rsidR="00BC0EC8">
        <w:t xml:space="preserve">F# 3.0 </w:t>
      </w:r>
      <w:r>
        <w:t>type providers and their interaction with hosting compilers</w:t>
      </w:r>
      <w:r w:rsidR="00BC0EC8">
        <w:t>.</w:t>
      </w:r>
    </w:p>
    <w:sdt>
      <w:sdtPr>
        <w:rPr>
          <w:rFonts w:asciiTheme="minorHAnsi" w:eastAsiaTheme="minorEastAsia" w:hAnsiTheme="minorHAnsi" w:cstheme="minorBidi"/>
          <w:b w:val="0"/>
          <w:bCs w:val="0"/>
          <w:color w:val="auto"/>
          <w:sz w:val="22"/>
          <w:szCs w:val="22"/>
        </w:rPr>
        <w:id w:val="144371703"/>
        <w:docPartObj>
          <w:docPartGallery w:val="Table of Contents"/>
          <w:docPartUnique/>
        </w:docPartObj>
      </w:sdtPr>
      <w:sdtContent>
        <w:p w:rsidR="00CB6812" w:rsidRPr="00F51172" w:rsidRDefault="00CB6812" w:rsidP="00F51172">
          <w:pPr>
            <w:pStyle w:val="TOCHeading"/>
            <w:numPr>
              <w:ilvl w:val="0"/>
              <w:numId w:val="0"/>
            </w:numPr>
            <w:ind w:left="360" w:hanging="360"/>
            <w:rPr>
              <w:rStyle w:val="SubtitleChar"/>
            </w:rPr>
          </w:pPr>
          <w:r w:rsidRPr="00F51172">
            <w:rPr>
              <w:rStyle w:val="SubtitleChar"/>
            </w:rPr>
            <w:t>Table of Contents</w:t>
          </w:r>
        </w:p>
        <w:p w:rsidR="00F45686" w:rsidRDefault="00C26B2F">
          <w:pPr>
            <w:pStyle w:val="TOC1"/>
            <w:tabs>
              <w:tab w:val="left" w:pos="440"/>
              <w:tab w:val="right" w:leader="dot" w:pos="9350"/>
            </w:tabs>
            <w:rPr>
              <w:noProof/>
              <w:lang w:val="en-GB" w:eastAsia="en-GB"/>
            </w:rPr>
          </w:pPr>
          <w:r>
            <w:fldChar w:fldCharType="begin"/>
          </w:r>
          <w:r w:rsidR="00CB6812">
            <w:instrText xml:space="preserve"> TOC \o "1-3" \h \z \u </w:instrText>
          </w:r>
          <w:r>
            <w:fldChar w:fldCharType="separate"/>
          </w:r>
          <w:hyperlink w:anchor="_Toc300653100" w:history="1">
            <w:r w:rsidR="00F45686" w:rsidRPr="00A07A07">
              <w:rPr>
                <w:rStyle w:val="Hyperlink"/>
                <w:noProof/>
              </w:rPr>
              <w:t>1.</w:t>
            </w:r>
            <w:r w:rsidR="00F45686">
              <w:rPr>
                <w:noProof/>
                <w:lang w:val="en-GB" w:eastAsia="en-GB"/>
              </w:rPr>
              <w:tab/>
            </w:r>
            <w:r w:rsidR="00F45686" w:rsidRPr="00A07A07">
              <w:rPr>
                <w:rStyle w:val="Hyperlink"/>
                <w:noProof/>
              </w:rPr>
              <w:t>Introduction</w:t>
            </w:r>
            <w:r w:rsidR="00F45686">
              <w:rPr>
                <w:noProof/>
                <w:webHidden/>
              </w:rPr>
              <w:tab/>
            </w:r>
            <w:r w:rsidR="00F45686">
              <w:rPr>
                <w:noProof/>
                <w:webHidden/>
              </w:rPr>
              <w:fldChar w:fldCharType="begin"/>
            </w:r>
            <w:r w:rsidR="00F45686">
              <w:rPr>
                <w:noProof/>
                <w:webHidden/>
              </w:rPr>
              <w:instrText xml:space="preserve"> PAGEREF _Toc300653100 \h </w:instrText>
            </w:r>
            <w:r w:rsidR="00F45686">
              <w:rPr>
                <w:noProof/>
                <w:webHidden/>
              </w:rPr>
            </w:r>
            <w:r w:rsidR="00F45686">
              <w:rPr>
                <w:noProof/>
                <w:webHidden/>
              </w:rPr>
              <w:fldChar w:fldCharType="separate"/>
            </w:r>
            <w:r w:rsidR="00F45686">
              <w:rPr>
                <w:noProof/>
                <w:webHidden/>
              </w:rPr>
              <w:t>4</w:t>
            </w:r>
            <w:r w:rsidR="00F45686">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01" w:history="1">
            <w:r w:rsidRPr="00A07A07">
              <w:rPr>
                <w:rStyle w:val="Hyperlink"/>
                <w:noProof/>
              </w:rPr>
              <w:t>2.</w:t>
            </w:r>
            <w:r>
              <w:rPr>
                <w:noProof/>
                <w:lang w:val="en-GB" w:eastAsia="en-GB"/>
              </w:rPr>
              <w:tab/>
            </w:r>
            <w:r w:rsidRPr="00A07A07">
              <w:rPr>
                <w:rStyle w:val="Hyperlink"/>
                <w:noProof/>
              </w:rPr>
              <w:t>Scenarios, Design Overview</w:t>
            </w:r>
            <w:r>
              <w:rPr>
                <w:noProof/>
                <w:webHidden/>
              </w:rPr>
              <w:tab/>
            </w:r>
            <w:r>
              <w:rPr>
                <w:noProof/>
                <w:webHidden/>
              </w:rPr>
              <w:fldChar w:fldCharType="begin"/>
            </w:r>
            <w:r>
              <w:rPr>
                <w:noProof/>
                <w:webHidden/>
              </w:rPr>
              <w:instrText xml:space="preserve"> PAGEREF _Toc300653101 \h </w:instrText>
            </w:r>
            <w:r>
              <w:rPr>
                <w:noProof/>
                <w:webHidden/>
              </w:rPr>
            </w:r>
            <w:r>
              <w:rPr>
                <w:noProof/>
                <w:webHidden/>
              </w:rPr>
              <w:fldChar w:fldCharType="separate"/>
            </w:r>
            <w:r>
              <w:rPr>
                <w:noProof/>
                <w:webHidden/>
              </w:rPr>
              <w:t>4</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02" w:history="1">
            <w:r w:rsidRPr="00A07A07">
              <w:rPr>
                <w:rStyle w:val="Hyperlink"/>
                <w:noProof/>
              </w:rPr>
              <w:t>2.1</w:t>
            </w:r>
            <w:r>
              <w:rPr>
                <w:noProof/>
                <w:lang w:val="en-GB" w:eastAsia="en-GB"/>
              </w:rPr>
              <w:tab/>
            </w:r>
            <w:r w:rsidRPr="00A07A07">
              <w:rPr>
                <w:rStyle w:val="Hyperlink"/>
                <w:noProof/>
              </w:rPr>
              <w:t>Design Overview</w:t>
            </w:r>
            <w:r>
              <w:rPr>
                <w:noProof/>
                <w:webHidden/>
              </w:rPr>
              <w:tab/>
            </w:r>
            <w:r>
              <w:rPr>
                <w:noProof/>
                <w:webHidden/>
              </w:rPr>
              <w:fldChar w:fldCharType="begin"/>
            </w:r>
            <w:r>
              <w:rPr>
                <w:noProof/>
                <w:webHidden/>
              </w:rPr>
              <w:instrText xml:space="preserve"> PAGEREF _Toc300653102 \h </w:instrText>
            </w:r>
            <w:r>
              <w:rPr>
                <w:noProof/>
                <w:webHidden/>
              </w:rPr>
            </w:r>
            <w:r>
              <w:rPr>
                <w:noProof/>
                <w:webHidden/>
              </w:rPr>
              <w:fldChar w:fldCharType="separate"/>
            </w:r>
            <w:r>
              <w:rPr>
                <w:noProof/>
                <w:webHidden/>
              </w:rPr>
              <w:t>5</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03" w:history="1">
            <w:r w:rsidRPr="00A07A07">
              <w:rPr>
                <w:rStyle w:val="Hyperlink"/>
                <w:noProof/>
              </w:rPr>
              <w:t>2.2</w:t>
            </w:r>
            <w:r>
              <w:rPr>
                <w:noProof/>
                <w:lang w:val="en-GB" w:eastAsia="en-GB"/>
              </w:rPr>
              <w:tab/>
            </w:r>
            <w:r w:rsidRPr="00A07A07">
              <w:rPr>
                <w:rStyle w:val="Hyperlink"/>
                <w:noProof/>
              </w:rPr>
              <w:t>Specific Scenarios</w:t>
            </w:r>
            <w:r>
              <w:rPr>
                <w:noProof/>
                <w:webHidden/>
              </w:rPr>
              <w:tab/>
            </w:r>
            <w:r>
              <w:rPr>
                <w:noProof/>
                <w:webHidden/>
              </w:rPr>
              <w:fldChar w:fldCharType="begin"/>
            </w:r>
            <w:r>
              <w:rPr>
                <w:noProof/>
                <w:webHidden/>
              </w:rPr>
              <w:instrText xml:space="preserve"> PAGEREF _Toc300653103 \h </w:instrText>
            </w:r>
            <w:r>
              <w:rPr>
                <w:noProof/>
                <w:webHidden/>
              </w:rPr>
            </w:r>
            <w:r>
              <w:rPr>
                <w:noProof/>
                <w:webHidden/>
              </w:rPr>
              <w:fldChar w:fldCharType="separate"/>
            </w:r>
            <w:r>
              <w:rPr>
                <w:noProof/>
                <w:webHidden/>
              </w:rPr>
              <w:t>6</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04" w:history="1">
            <w:r w:rsidRPr="00A07A07">
              <w:rPr>
                <w:rStyle w:val="Hyperlink"/>
                <w:noProof/>
              </w:rPr>
              <w:t>3.</w:t>
            </w:r>
            <w:r>
              <w:rPr>
                <w:noProof/>
                <w:lang w:val="en-GB" w:eastAsia="en-GB"/>
              </w:rPr>
              <w:tab/>
            </w:r>
            <w:r w:rsidRPr="00A07A07">
              <w:rPr>
                <w:rStyle w:val="Hyperlink"/>
                <w:noProof/>
              </w:rPr>
              <w:t>Logical Characteristics of Type Providers and Provided Types</w:t>
            </w:r>
            <w:r>
              <w:rPr>
                <w:noProof/>
                <w:webHidden/>
              </w:rPr>
              <w:tab/>
            </w:r>
            <w:r>
              <w:rPr>
                <w:noProof/>
                <w:webHidden/>
              </w:rPr>
              <w:fldChar w:fldCharType="begin"/>
            </w:r>
            <w:r>
              <w:rPr>
                <w:noProof/>
                <w:webHidden/>
              </w:rPr>
              <w:instrText xml:space="preserve"> PAGEREF _Toc300653104 \h </w:instrText>
            </w:r>
            <w:r>
              <w:rPr>
                <w:noProof/>
                <w:webHidden/>
              </w:rPr>
            </w:r>
            <w:r>
              <w:rPr>
                <w:noProof/>
                <w:webHidden/>
              </w:rPr>
              <w:fldChar w:fldCharType="separate"/>
            </w:r>
            <w:r>
              <w:rPr>
                <w:noProof/>
                <w:webHidden/>
              </w:rPr>
              <w:t>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05" w:history="1">
            <w:r w:rsidRPr="00A07A07">
              <w:rPr>
                <w:rStyle w:val="Hyperlink"/>
                <w:noProof/>
              </w:rPr>
              <w:t>3.1</w:t>
            </w:r>
            <w:r>
              <w:rPr>
                <w:noProof/>
                <w:lang w:val="en-GB" w:eastAsia="en-GB"/>
              </w:rPr>
              <w:tab/>
            </w:r>
            <w:r w:rsidRPr="00A07A07">
              <w:rPr>
                <w:rStyle w:val="Hyperlink"/>
                <w:noProof/>
              </w:rPr>
              <w:t>Generated v. Erased Types</w:t>
            </w:r>
            <w:r>
              <w:rPr>
                <w:noProof/>
                <w:webHidden/>
              </w:rPr>
              <w:tab/>
            </w:r>
            <w:r>
              <w:rPr>
                <w:noProof/>
                <w:webHidden/>
              </w:rPr>
              <w:fldChar w:fldCharType="begin"/>
            </w:r>
            <w:r>
              <w:rPr>
                <w:noProof/>
                <w:webHidden/>
              </w:rPr>
              <w:instrText xml:space="preserve"> PAGEREF _Toc300653105 \h </w:instrText>
            </w:r>
            <w:r>
              <w:rPr>
                <w:noProof/>
                <w:webHidden/>
              </w:rPr>
            </w:r>
            <w:r>
              <w:rPr>
                <w:noProof/>
                <w:webHidden/>
              </w:rPr>
              <w:fldChar w:fldCharType="separate"/>
            </w:r>
            <w:r>
              <w:rPr>
                <w:noProof/>
                <w:webHidden/>
              </w:rPr>
              <w:t>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06" w:history="1">
            <w:r w:rsidRPr="00A07A07">
              <w:rPr>
                <w:rStyle w:val="Hyperlink"/>
                <w:noProof/>
              </w:rPr>
              <w:t>3.2</w:t>
            </w:r>
            <w:r>
              <w:rPr>
                <w:noProof/>
                <w:lang w:val="en-GB" w:eastAsia="en-GB"/>
              </w:rPr>
              <w:tab/>
            </w:r>
            <w:r w:rsidRPr="00A07A07">
              <w:rPr>
                <w:rStyle w:val="Hyperlink"/>
                <w:noProof/>
              </w:rPr>
              <w:t>Erasure of Types</w:t>
            </w:r>
            <w:r>
              <w:rPr>
                <w:noProof/>
                <w:webHidden/>
              </w:rPr>
              <w:tab/>
            </w:r>
            <w:r>
              <w:rPr>
                <w:noProof/>
                <w:webHidden/>
              </w:rPr>
              <w:fldChar w:fldCharType="begin"/>
            </w:r>
            <w:r>
              <w:rPr>
                <w:noProof/>
                <w:webHidden/>
              </w:rPr>
              <w:instrText xml:space="preserve"> PAGEREF _Toc300653106 \h </w:instrText>
            </w:r>
            <w:r>
              <w:rPr>
                <w:noProof/>
                <w:webHidden/>
              </w:rPr>
            </w:r>
            <w:r>
              <w:rPr>
                <w:noProof/>
                <w:webHidden/>
              </w:rPr>
              <w:fldChar w:fldCharType="separate"/>
            </w:r>
            <w:r>
              <w:rPr>
                <w:noProof/>
                <w:webHidden/>
              </w:rPr>
              <w:t>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07" w:history="1">
            <w:r w:rsidRPr="00A07A07">
              <w:rPr>
                <w:rStyle w:val="Hyperlink"/>
                <w:noProof/>
              </w:rPr>
              <w:t>3.3</w:t>
            </w:r>
            <w:r>
              <w:rPr>
                <w:noProof/>
                <w:lang w:val="en-GB" w:eastAsia="en-GB"/>
              </w:rPr>
              <w:tab/>
            </w:r>
            <w:r w:rsidRPr="00A07A07">
              <w:rPr>
                <w:rStyle w:val="Hyperlink"/>
                <w:noProof/>
              </w:rPr>
              <w:t>Characteristics of provided type definitions</w:t>
            </w:r>
            <w:r>
              <w:rPr>
                <w:noProof/>
                <w:webHidden/>
              </w:rPr>
              <w:tab/>
            </w:r>
            <w:r>
              <w:rPr>
                <w:noProof/>
                <w:webHidden/>
              </w:rPr>
              <w:fldChar w:fldCharType="begin"/>
            </w:r>
            <w:r>
              <w:rPr>
                <w:noProof/>
                <w:webHidden/>
              </w:rPr>
              <w:instrText xml:space="preserve"> PAGEREF _Toc300653107 \h </w:instrText>
            </w:r>
            <w:r>
              <w:rPr>
                <w:noProof/>
                <w:webHidden/>
              </w:rPr>
            </w:r>
            <w:r>
              <w:rPr>
                <w:noProof/>
                <w:webHidden/>
              </w:rPr>
              <w:fldChar w:fldCharType="separate"/>
            </w:r>
            <w:r>
              <w:rPr>
                <w:noProof/>
                <w:webHidden/>
              </w:rPr>
              <w:t>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08" w:history="1">
            <w:r w:rsidRPr="00A07A07">
              <w:rPr>
                <w:rStyle w:val="Hyperlink"/>
                <w:noProof/>
              </w:rPr>
              <w:t>3.3.1</w:t>
            </w:r>
            <w:r>
              <w:rPr>
                <w:noProof/>
                <w:lang w:val="en-GB" w:eastAsia="en-GB"/>
              </w:rPr>
              <w:tab/>
            </w:r>
            <w:r w:rsidRPr="00A07A07">
              <w:rPr>
                <w:rStyle w:val="Hyperlink"/>
                <w:noProof/>
              </w:rPr>
              <w:t>Assembly and Context</w:t>
            </w:r>
            <w:r>
              <w:rPr>
                <w:noProof/>
                <w:webHidden/>
              </w:rPr>
              <w:tab/>
            </w:r>
            <w:r>
              <w:rPr>
                <w:noProof/>
                <w:webHidden/>
              </w:rPr>
              <w:fldChar w:fldCharType="begin"/>
            </w:r>
            <w:r>
              <w:rPr>
                <w:noProof/>
                <w:webHidden/>
              </w:rPr>
              <w:instrText xml:space="preserve"> PAGEREF _Toc300653108 \h </w:instrText>
            </w:r>
            <w:r>
              <w:rPr>
                <w:noProof/>
                <w:webHidden/>
              </w:rPr>
            </w:r>
            <w:r>
              <w:rPr>
                <w:noProof/>
                <w:webHidden/>
              </w:rPr>
              <w:fldChar w:fldCharType="separate"/>
            </w:r>
            <w:r>
              <w:rPr>
                <w:noProof/>
                <w:webHidden/>
              </w:rPr>
              <w:t>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09" w:history="1">
            <w:r w:rsidRPr="00A07A07">
              <w:rPr>
                <w:rStyle w:val="Hyperlink"/>
                <w:noProof/>
              </w:rPr>
              <w:t>3.3.2</w:t>
            </w:r>
            <w:r>
              <w:rPr>
                <w:noProof/>
                <w:lang w:val="en-GB" w:eastAsia="en-GB"/>
              </w:rPr>
              <w:tab/>
            </w:r>
            <w:r w:rsidRPr="00A07A07">
              <w:rPr>
                <w:rStyle w:val="Hyperlink"/>
                <w:noProof/>
              </w:rPr>
              <w:t>Kind</w:t>
            </w:r>
            <w:r>
              <w:rPr>
                <w:noProof/>
                <w:webHidden/>
              </w:rPr>
              <w:tab/>
            </w:r>
            <w:r>
              <w:rPr>
                <w:noProof/>
                <w:webHidden/>
              </w:rPr>
              <w:fldChar w:fldCharType="begin"/>
            </w:r>
            <w:r>
              <w:rPr>
                <w:noProof/>
                <w:webHidden/>
              </w:rPr>
              <w:instrText xml:space="preserve"> PAGEREF _Toc300653109 \h </w:instrText>
            </w:r>
            <w:r>
              <w:rPr>
                <w:noProof/>
                <w:webHidden/>
              </w:rPr>
            </w:r>
            <w:r>
              <w:rPr>
                <w:noProof/>
                <w:webHidden/>
              </w:rPr>
              <w:fldChar w:fldCharType="separate"/>
            </w:r>
            <w:r>
              <w:rPr>
                <w:noProof/>
                <w:webHidden/>
              </w:rPr>
              <w:t>8</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0" w:history="1">
            <w:r w:rsidRPr="00A07A07">
              <w:rPr>
                <w:rStyle w:val="Hyperlink"/>
                <w:noProof/>
              </w:rPr>
              <w:t>3.3.3</w:t>
            </w:r>
            <w:r>
              <w:rPr>
                <w:noProof/>
                <w:lang w:val="en-GB" w:eastAsia="en-GB"/>
              </w:rPr>
              <w:tab/>
            </w:r>
            <w:r w:rsidRPr="00A07A07">
              <w:rPr>
                <w:rStyle w:val="Hyperlink"/>
                <w:noProof/>
              </w:rPr>
              <w:t>Inheritance</w:t>
            </w:r>
            <w:r>
              <w:rPr>
                <w:noProof/>
                <w:webHidden/>
              </w:rPr>
              <w:tab/>
            </w:r>
            <w:r>
              <w:rPr>
                <w:noProof/>
                <w:webHidden/>
              </w:rPr>
              <w:fldChar w:fldCharType="begin"/>
            </w:r>
            <w:r>
              <w:rPr>
                <w:noProof/>
                <w:webHidden/>
              </w:rPr>
              <w:instrText xml:space="preserve"> PAGEREF _Toc300653110 \h </w:instrText>
            </w:r>
            <w:r>
              <w:rPr>
                <w:noProof/>
                <w:webHidden/>
              </w:rPr>
            </w:r>
            <w:r>
              <w:rPr>
                <w:noProof/>
                <w:webHidden/>
              </w:rPr>
              <w:fldChar w:fldCharType="separate"/>
            </w:r>
            <w:r>
              <w:rPr>
                <w:noProof/>
                <w:webHidden/>
              </w:rPr>
              <w:t>8</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1" w:history="1">
            <w:r w:rsidRPr="00A07A07">
              <w:rPr>
                <w:rStyle w:val="Hyperlink"/>
                <w:noProof/>
              </w:rPr>
              <w:t>3.3.4</w:t>
            </w:r>
            <w:r>
              <w:rPr>
                <w:noProof/>
                <w:lang w:val="en-GB" w:eastAsia="en-GB"/>
              </w:rPr>
              <w:tab/>
            </w:r>
            <w:r w:rsidRPr="00A07A07">
              <w:rPr>
                <w:rStyle w:val="Hyperlink"/>
                <w:noProof/>
              </w:rPr>
              <w:t>Members</w:t>
            </w:r>
            <w:r>
              <w:rPr>
                <w:noProof/>
                <w:webHidden/>
              </w:rPr>
              <w:tab/>
            </w:r>
            <w:r>
              <w:rPr>
                <w:noProof/>
                <w:webHidden/>
              </w:rPr>
              <w:fldChar w:fldCharType="begin"/>
            </w:r>
            <w:r>
              <w:rPr>
                <w:noProof/>
                <w:webHidden/>
              </w:rPr>
              <w:instrText xml:space="preserve"> PAGEREF _Toc300653111 \h </w:instrText>
            </w:r>
            <w:r>
              <w:rPr>
                <w:noProof/>
                <w:webHidden/>
              </w:rPr>
            </w:r>
            <w:r>
              <w:rPr>
                <w:noProof/>
                <w:webHidden/>
              </w:rPr>
              <w:fldChar w:fldCharType="separate"/>
            </w:r>
            <w:r>
              <w:rPr>
                <w:noProof/>
                <w:webHidden/>
              </w:rPr>
              <w:t>9</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2" w:history="1">
            <w:r w:rsidRPr="00A07A07">
              <w:rPr>
                <w:rStyle w:val="Hyperlink"/>
                <w:noProof/>
              </w:rPr>
              <w:t>3.3.5</w:t>
            </w:r>
            <w:r>
              <w:rPr>
                <w:noProof/>
                <w:lang w:val="en-GB" w:eastAsia="en-GB"/>
              </w:rPr>
              <w:tab/>
            </w:r>
            <w:r w:rsidRPr="00A07A07">
              <w:rPr>
                <w:rStyle w:val="Hyperlink"/>
                <w:noProof/>
              </w:rPr>
              <w:t>Attributes</w:t>
            </w:r>
            <w:r>
              <w:rPr>
                <w:noProof/>
                <w:webHidden/>
              </w:rPr>
              <w:tab/>
            </w:r>
            <w:r>
              <w:rPr>
                <w:noProof/>
                <w:webHidden/>
              </w:rPr>
              <w:fldChar w:fldCharType="begin"/>
            </w:r>
            <w:r>
              <w:rPr>
                <w:noProof/>
                <w:webHidden/>
              </w:rPr>
              <w:instrText xml:space="preserve"> PAGEREF _Toc300653112 \h </w:instrText>
            </w:r>
            <w:r>
              <w:rPr>
                <w:noProof/>
                <w:webHidden/>
              </w:rPr>
            </w:r>
            <w:r>
              <w:rPr>
                <w:noProof/>
                <w:webHidden/>
              </w:rPr>
              <w:fldChar w:fldCharType="separate"/>
            </w:r>
            <w:r>
              <w:rPr>
                <w:noProof/>
                <w:webHidden/>
              </w:rPr>
              <w:t>10</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3" w:history="1">
            <w:r w:rsidRPr="00A07A07">
              <w:rPr>
                <w:rStyle w:val="Hyperlink"/>
                <w:noProof/>
              </w:rPr>
              <w:t>3.3.6</w:t>
            </w:r>
            <w:r>
              <w:rPr>
                <w:noProof/>
                <w:lang w:val="en-GB" w:eastAsia="en-GB"/>
              </w:rPr>
              <w:tab/>
            </w:r>
            <w:r w:rsidRPr="00A07A07">
              <w:rPr>
                <w:rStyle w:val="Hyperlink"/>
                <w:noProof/>
              </w:rPr>
              <w:t>Accessibility</w:t>
            </w:r>
            <w:r>
              <w:rPr>
                <w:noProof/>
                <w:webHidden/>
              </w:rPr>
              <w:tab/>
            </w:r>
            <w:r>
              <w:rPr>
                <w:noProof/>
                <w:webHidden/>
              </w:rPr>
              <w:fldChar w:fldCharType="begin"/>
            </w:r>
            <w:r>
              <w:rPr>
                <w:noProof/>
                <w:webHidden/>
              </w:rPr>
              <w:instrText xml:space="preserve"> PAGEREF _Toc300653113 \h </w:instrText>
            </w:r>
            <w:r>
              <w:rPr>
                <w:noProof/>
                <w:webHidden/>
              </w:rPr>
            </w:r>
            <w:r>
              <w:rPr>
                <w:noProof/>
                <w:webHidden/>
              </w:rPr>
              <w:fldChar w:fldCharType="separate"/>
            </w:r>
            <w:r>
              <w:rPr>
                <w:noProof/>
                <w:webHidden/>
              </w:rPr>
              <w:t>10</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4" w:history="1">
            <w:r w:rsidRPr="00A07A07">
              <w:rPr>
                <w:rStyle w:val="Hyperlink"/>
                <w:noProof/>
              </w:rPr>
              <w:t>3.3.7</w:t>
            </w:r>
            <w:r>
              <w:rPr>
                <w:noProof/>
                <w:lang w:val="en-GB" w:eastAsia="en-GB"/>
              </w:rPr>
              <w:tab/>
            </w:r>
            <w:r w:rsidRPr="00A07A07">
              <w:rPr>
                <w:rStyle w:val="Hyperlink"/>
                <w:noProof/>
              </w:rPr>
              <w:t>Generics</w:t>
            </w:r>
            <w:r>
              <w:rPr>
                <w:noProof/>
                <w:webHidden/>
              </w:rPr>
              <w:tab/>
            </w:r>
            <w:r>
              <w:rPr>
                <w:noProof/>
                <w:webHidden/>
              </w:rPr>
              <w:fldChar w:fldCharType="begin"/>
            </w:r>
            <w:r>
              <w:rPr>
                <w:noProof/>
                <w:webHidden/>
              </w:rPr>
              <w:instrText xml:space="preserve"> PAGEREF _Toc300653114 \h </w:instrText>
            </w:r>
            <w:r>
              <w:rPr>
                <w:noProof/>
                <w:webHidden/>
              </w:rPr>
            </w:r>
            <w:r>
              <w:rPr>
                <w:noProof/>
                <w:webHidden/>
              </w:rPr>
              <w:fldChar w:fldCharType="separate"/>
            </w:r>
            <w:r>
              <w:rPr>
                <w:noProof/>
                <w:webHidden/>
              </w:rPr>
              <w:t>10</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5" w:history="1">
            <w:r w:rsidRPr="00A07A07">
              <w:rPr>
                <w:rStyle w:val="Hyperlink"/>
                <w:noProof/>
              </w:rPr>
              <w:t>3.3.8</w:t>
            </w:r>
            <w:r>
              <w:rPr>
                <w:noProof/>
                <w:lang w:val="en-GB" w:eastAsia="en-GB"/>
              </w:rPr>
              <w:tab/>
            </w:r>
            <w:r w:rsidRPr="00A07A07">
              <w:rPr>
                <w:rStyle w:val="Hyperlink"/>
                <w:noProof/>
              </w:rPr>
              <w:t>C#-isms</w:t>
            </w:r>
            <w:r>
              <w:rPr>
                <w:noProof/>
                <w:webHidden/>
              </w:rPr>
              <w:tab/>
            </w:r>
            <w:r>
              <w:rPr>
                <w:noProof/>
                <w:webHidden/>
              </w:rPr>
              <w:fldChar w:fldCharType="begin"/>
            </w:r>
            <w:r>
              <w:rPr>
                <w:noProof/>
                <w:webHidden/>
              </w:rPr>
              <w:instrText xml:space="preserve"> PAGEREF _Toc300653115 \h </w:instrText>
            </w:r>
            <w:r>
              <w:rPr>
                <w:noProof/>
                <w:webHidden/>
              </w:rPr>
            </w:r>
            <w:r>
              <w:rPr>
                <w:noProof/>
                <w:webHidden/>
              </w:rPr>
              <w:fldChar w:fldCharType="separate"/>
            </w:r>
            <w:r>
              <w:rPr>
                <w:noProof/>
                <w:webHidden/>
              </w:rPr>
              <w:t>11</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16" w:history="1">
            <w:r w:rsidRPr="00A07A07">
              <w:rPr>
                <w:rStyle w:val="Hyperlink"/>
                <w:noProof/>
              </w:rPr>
              <w:t>3.4</w:t>
            </w:r>
            <w:r>
              <w:rPr>
                <w:noProof/>
                <w:lang w:val="en-GB" w:eastAsia="en-GB"/>
              </w:rPr>
              <w:tab/>
            </w:r>
            <w:r w:rsidRPr="00A07A07">
              <w:rPr>
                <w:rStyle w:val="Hyperlink"/>
                <w:noProof/>
              </w:rPr>
              <w:t>Type Equivalence</w:t>
            </w:r>
            <w:r>
              <w:rPr>
                <w:noProof/>
                <w:webHidden/>
              </w:rPr>
              <w:tab/>
            </w:r>
            <w:r>
              <w:rPr>
                <w:noProof/>
                <w:webHidden/>
              </w:rPr>
              <w:fldChar w:fldCharType="begin"/>
            </w:r>
            <w:r>
              <w:rPr>
                <w:noProof/>
                <w:webHidden/>
              </w:rPr>
              <w:instrText xml:space="preserve"> PAGEREF _Toc300653116 \h </w:instrText>
            </w:r>
            <w:r>
              <w:rPr>
                <w:noProof/>
                <w:webHidden/>
              </w:rPr>
            </w:r>
            <w:r>
              <w:rPr>
                <w:noProof/>
                <w:webHidden/>
              </w:rPr>
              <w:fldChar w:fldCharType="separate"/>
            </w:r>
            <w:r>
              <w:rPr>
                <w:noProof/>
                <w:webHidden/>
              </w:rPr>
              <w:t>11</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17" w:history="1">
            <w:r w:rsidRPr="00A07A07">
              <w:rPr>
                <w:rStyle w:val="Hyperlink"/>
                <w:noProof/>
              </w:rPr>
              <w:t>4.</w:t>
            </w:r>
            <w:r>
              <w:rPr>
                <w:noProof/>
                <w:lang w:val="en-GB" w:eastAsia="en-GB"/>
              </w:rPr>
              <w:tab/>
            </w:r>
            <w:r w:rsidRPr="00A07A07">
              <w:rPr>
                <w:rStyle w:val="Hyperlink"/>
                <w:noProof/>
              </w:rPr>
              <w:t>Additions to F# Syntax</w:t>
            </w:r>
            <w:r>
              <w:rPr>
                <w:noProof/>
                <w:webHidden/>
              </w:rPr>
              <w:tab/>
            </w:r>
            <w:r>
              <w:rPr>
                <w:noProof/>
                <w:webHidden/>
              </w:rPr>
              <w:fldChar w:fldCharType="begin"/>
            </w:r>
            <w:r>
              <w:rPr>
                <w:noProof/>
                <w:webHidden/>
              </w:rPr>
              <w:instrText xml:space="preserve"> PAGEREF _Toc300653117 \h </w:instrText>
            </w:r>
            <w:r>
              <w:rPr>
                <w:noProof/>
                <w:webHidden/>
              </w:rPr>
            </w:r>
            <w:r>
              <w:rPr>
                <w:noProof/>
                <w:webHidden/>
              </w:rPr>
              <w:fldChar w:fldCharType="separate"/>
            </w:r>
            <w:r>
              <w:rPr>
                <w:noProof/>
                <w:webHidden/>
              </w:rPr>
              <w:t>11</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18" w:history="1">
            <w:r w:rsidRPr="00A07A07">
              <w:rPr>
                <w:rStyle w:val="Hyperlink"/>
                <w:noProof/>
              </w:rPr>
              <w:t>5.</w:t>
            </w:r>
            <w:r>
              <w:rPr>
                <w:noProof/>
                <w:lang w:val="en-GB" w:eastAsia="en-GB"/>
              </w:rPr>
              <w:tab/>
            </w:r>
            <w:r w:rsidRPr="00A07A07">
              <w:rPr>
                <w:rStyle w:val="Hyperlink"/>
                <w:noProof/>
              </w:rPr>
              <w:t>Additions to F# Checking Rules</w:t>
            </w:r>
            <w:r>
              <w:rPr>
                <w:noProof/>
                <w:webHidden/>
              </w:rPr>
              <w:tab/>
            </w:r>
            <w:r>
              <w:rPr>
                <w:noProof/>
                <w:webHidden/>
              </w:rPr>
              <w:fldChar w:fldCharType="begin"/>
            </w:r>
            <w:r>
              <w:rPr>
                <w:noProof/>
                <w:webHidden/>
              </w:rPr>
              <w:instrText xml:space="preserve"> PAGEREF _Toc300653118 \h </w:instrText>
            </w:r>
            <w:r>
              <w:rPr>
                <w:noProof/>
                <w:webHidden/>
              </w:rPr>
            </w:r>
            <w:r>
              <w:rPr>
                <w:noProof/>
                <w:webHidden/>
              </w:rPr>
              <w:fldChar w:fldCharType="separate"/>
            </w:r>
            <w:r>
              <w:rPr>
                <w:noProof/>
                <w:webHidden/>
              </w:rPr>
              <w:t>11</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19" w:history="1">
            <w:r w:rsidRPr="00A07A07">
              <w:rPr>
                <w:rStyle w:val="Hyperlink"/>
                <w:noProof/>
              </w:rPr>
              <w:t>5.1.1</w:t>
            </w:r>
            <w:r>
              <w:rPr>
                <w:noProof/>
                <w:lang w:val="en-GB" w:eastAsia="en-GB"/>
              </w:rPr>
              <w:tab/>
            </w:r>
            <w:r w:rsidRPr="00A07A07">
              <w:rPr>
                <w:rStyle w:val="Hyperlink"/>
                <w:noProof/>
              </w:rPr>
              <w:t>Inheritance Conditions</w:t>
            </w:r>
            <w:r>
              <w:rPr>
                <w:noProof/>
                <w:webHidden/>
              </w:rPr>
              <w:tab/>
            </w:r>
            <w:r>
              <w:rPr>
                <w:noProof/>
                <w:webHidden/>
              </w:rPr>
              <w:fldChar w:fldCharType="begin"/>
            </w:r>
            <w:r>
              <w:rPr>
                <w:noProof/>
                <w:webHidden/>
              </w:rPr>
              <w:instrText xml:space="preserve"> PAGEREF _Toc300653119 \h </w:instrText>
            </w:r>
            <w:r>
              <w:rPr>
                <w:noProof/>
                <w:webHidden/>
              </w:rPr>
            </w:r>
            <w:r>
              <w:rPr>
                <w:noProof/>
                <w:webHidden/>
              </w:rPr>
              <w:fldChar w:fldCharType="separate"/>
            </w:r>
            <w:r>
              <w:rPr>
                <w:noProof/>
                <w:webHidden/>
              </w:rPr>
              <w:t>11</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20" w:history="1">
            <w:r w:rsidRPr="00A07A07">
              <w:rPr>
                <w:rStyle w:val="Hyperlink"/>
                <w:rFonts w:eastAsia="Times New Roman"/>
                <w:noProof/>
              </w:rPr>
              <w:t>5.1.2</w:t>
            </w:r>
            <w:r>
              <w:rPr>
                <w:noProof/>
                <w:lang w:val="en-GB" w:eastAsia="en-GB"/>
              </w:rPr>
              <w:tab/>
            </w:r>
            <w:r w:rsidRPr="00A07A07">
              <w:rPr>
                <w:rStyle w:val="Hyperlink"/>
                <w:rFonts w:eastAsia="Times New Roman"/>
                <w:noProof/>
              </w:rPr>
              <w:t>Runtime type tests against erased types</w:t>
            </w:r>
            <w:r>
              <w:rPr>
                <w:noProof/>
                <w:webHidden/>
              </w:rPr>
              <w:tab/>
            </w:r>
            <w:r>
              <w:rPr>
                <w:noProof/>
                <w:webHidden/>
              </w:rPr>
              <w:fldChar w:fldCharType="begin"/>
            </w:r>
            <w:r>
              <w:rPr>
                <w:noProof/>
                <w:webHidden/>
              </w:rPr>
              <w:instrText xml:space="preserve"> PAGEREF _Toc300653120 \h </w:instrText>
            </w:r>
            <w:r>
              <w:rPr>
                <w:noProof/>
                <w:webHidden/>
              </w:rPr>
            </w:r>
            <w:r>
              <w:rPr>
                <w:noProof/>
                <w:webHidden/>
              </w:rPr>
              <w:fldChar w:fldCharType="separate"/>
            </w:r>
            <w:r>
              <w:rPr>
                <w:noProof/>
                <w:webHidden/>
              </w:rPr>
              <w:t>12</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21" w:history="1">
            <w:r w:rsidRPr="00A07A07">
              <w:rPr>
                <w:rStyle w:val="Hyperlink"/>
                <w:rFonts w:eastAsia="Times New Roman"/>
                <w:noProof/>
              </w:rPr>
              <w:t>5.1.3</w:t>
            </w:r>
            <w:r>
              <w:rPr>
                <w:noProof/>
                <w:lang w:val="en-GB" w:eastAsia="en-GB"/>
              </w:rPr>
              <w:tab/>
            </w:r>
            <w:r w:rsidRPr="00A07A07">
              <w:rPr>
                <w:rStyle w:val="Hyperlink"/>
                <w:rFonts w:eastAsia="Times New Roman"/>
                <w:noProof/>
              </w:rPr>
              <w:t>Checks on Type Definitions</w:t>
            </w:r>
            <w:r>
              <w:rPr>
                <w:noProof/>
                <w:webHidden/>
              </w:rPr>
              <w:tab/>
            </w:r>
            <w:r>
              <w:rPr>
                <w:noProof/>
                <w:webHidden/>
              </w:rPr>
              <w:fldChar w:fldCharType="begin"/>
            </w:r>
            <w:r>
              <w:rPr>
                <w:noProof/>
                <w:webHidden/>
              </w:rPr>
              <w:instrText xml:space="preserve"> PAGEREF _Toc300653121 \h </w:instrText>
            </w:r>
            <w:r>
              <w:rPr>
                <w:noProof/>
                <w:webHidden/>
              </w:rPr>
            </w:r>
            <w:r>
              <w:rPr>
                <w:noProof/>
                <w:webHidden/>
              </w:rPr>
              <w:fldChar w:fldCharType="separate"/>
            </w:r>
            <w:r>
              <w:rPr>
                <w:noProof/>
                <w:webHidden/>
              </w:rPr>
              <w:t>13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22" w:history="1">
            <w:r w:rsidRPr="00A07A07">
              <w:rPr>
                <w:rStyle w:val="Hyperlink"/>
                <w:noProof/>
              </w:rPr>
              <w:t>5.2</w:t>
            </w:r>
            <w:r>
              <w:rPr>
                <w:noProof/>
                <w:lang w:val="en-GB" w:eastAsia="en-GB"/>
              </w:rPr>
              <w:tab/>
            </w:r>
            <w:r w:rsidRPr="00A07A07">
              <w:rPr>
                <w:rStyle w:val="Hyperlink"/>
                <w:noProof/>
              </w:rPr>
              <w:t>Static Parameters</w:t>
            </w:r>
            <w:r>
              <w:rPr>
                <w:noProof/>
                <w:webHidden/>
              </w:rPr>
              <w:tab/>
            </w:r>
            <w:r>
              <w:rPr>
                <w:noProof/>
                <w:webHidden/>
              </w:rPr>
              <w:fldChar w:fldCharType="begin"/>
            </w:r>
            <w:r>
              <w:rPr>
                <w:noProof/>
                <w:webHidden/>
              </w:rPr>
              <w:instrText xml:space="preserve"> PAGEREF _Toc300653122 \h </w:instrText>
            </w:r>
            <w:r>
              <w:rPr>
                <w:noProof/>
                <w:webHidden/>
              </w:rPr>
            </w:r>
            <w:r>
              <w:rPr>
                <w:noProof/>
                <w:webHidden/>
              </w:rPr>
              <w:fldChar w:fldCharType="separate"/>
            </w:r>
            <w:r>
              <w:rPr>
                <w:noProof/>
                <w:webHidden/>
              </w:rPr>
              <w:t>13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23" w:history="1">
            <w:r w:rsidRPr="00A07A07">
              <w:rPr>
                <w:rStyle w:val="Hyperlink"/>
                <w:noProof/>
              </w:rPr>
              <w:t>5.3</w:t>
            </w:r>
            <w:r>
              <w:rPr>
                <w:noProof/>
                <w:lang w:val="en-GB" w:eastAsia="en-GB"/>
              </w:rPr>
              <w:tab/>
            </w:r>
            <w:r w:rsidRPr="00A07A07">
              <w:rPr>
                <w:rStyle w:val="Hyperlink"/>
                <w:noProof/>
              </w:rPr>
              <w:t>Actual Static Parameters</w:t>
            </w:r>
            <w:r>
              <w:rPr>
                <w:noProof/>
                <w:webHidden/>
              </w:rPr>
              <w:tab/>
            </w:r>
            <w:r>
              <w:rPr>
                <w:noProof/>
                <w:webHidden/>
              </w:rPr>
              <w:fldChar w:fldCharType="begin"/>
            </w:r>
            <w:r>
              <w:rPr>
                <w:noProof/>
                <w:webHidden/>
              </w:rPr>
              <w:instrText xml:space="preserve"> PAGEREF _Toc300653123 \h </w:instrText>
            </w:r>
            <w:r>
              <w:rPr>
                <w:noProof/>
                <w:webHidden/>
              </w:rPr>
            </w:r>
            <w:r>
              <w:rPr>
                <w:noProof/>
                <w:webHidden/>
              </w:rPr>
              <w:fldChar w:fldCharType="separate"/>
            </w:r>
            <w:r>
              <w:rPr>
                <w:noProof/>
                <w:webHidden/>
              </w:rPr>
              <w:t>14</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24" w:history="1">
            <w:r w:rsidRPr="00A07A07">
              <w:rPr>
                <w:rStyle w:val="Hyperlink"/>
                <w:noProof/>
              </w:rPr>
              <w:t>5.4</w:t>
            </w:r>
            <w:r>
              <w:rPr>
                <w:noProof/>
                <w:lang w:val="en-GB" w:eastAsia="en-GB"/>
              </w:rPr>
              <w:tab/>
            </w:r>
            <w:r w:rsidRPr="00A07A07">
              <w:rPr>
                <w:rStyle w:val="Hyperlink"/>
                <w:noProof/>
              </w:rPr>
              <w:t>Quotations</w:t>
            </w:r>
            <w:r>
              <w:rPr>
                <w:noProof/>
                <w:webHidden/>
              </w:rPr>
              <w:tab/>
            </w:r>
            <w:r>
              <w:rPr>
                <w:noProof/>
                <w:webHidden/>
              </w:rPr>
              <w:fldChar w:fldCharType="begin"/>
            </w:r>
            <w:r>
              <w:rPr>
                <w:noProof/>
                <w:webHidden/>
              </w:rPr>
              <w:instrText xml:space="preserve"> PAGEREF _Toc300653124 \h </w:instrText>
            </w:r>
            <w:r>
              <w:rPr>
                <w:noProof/>
                <w:webHidden/>
              </w:rPr>
            </w:r>
            <w:r>
              <w:rPr>
                <w:noProof/>
                <w:webHidden/>
              </w:rPr>
              <w:fldChar w:fldCharType="separate"/>
            </w:r>
            <w:r>
              <w:rPr>
                <w:noProof/>
                <w:webHidden/>
              </w:rPr>
              <w:t>14</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25" w:history="1">
            <w:r w:rsidRPr="00A07A07">
              <w:rPr>
                <w:rStyle w:val="Hyperlink"/>
                <w:noProof/>
              </w:rPr>
              <w:t>6.</w:t>
            </w:r>
            <w:r>
              <w:rPr>
                <w:noProof/>
                <w:lang w:val="en-GB" w:eastAsia="en-GB"/>
              </w:rPr>
              <w:tab/>
            </w:r>
            <w:r w:rsidRPr="00A07A07">
              <w:rPr>
                <w:rStyle w:val="Hyperlink"/>
                <w:noProof/>
              </w:rPr>
              <w:t>Detailed API Descriptions (Microsoft.FSharp.Core.CompilerServices)</w:t>
            </w:r>
            <w:r>
              <w:rPr>
                <w:noProof/>
                <w:webHidden/>
              </w:rPr>
              <w:tab/>
            </w:r>
            <w:r>
              <w:rPr>
                <w:noProof/>
                <w:webHidden/>
              </w:rPr>
              <w:fldChar w:fldCharType="begin"/>
            </w:r>
            <w:r>
              <w:rPr>
                <w:noProof/>
                <w:webHidden/>
              </w:rPr>
              <w:instrText xml:space="preserve"> PAGEREF _Toc300653125 \h </w:instrText>
            </w:r>
            <w:r>
              <w:rPr>
                <w:noProof/>
                <w:webHidden/>
              </w:rPr>
            </w:r>
            <w:r>
              <w:rPr>
                <w:noProof/>
                <w:webHidden/>
              </w:rPr>
              <w:fldChar w:fldCharType="separate"/>
            </w:r>
            <w:r>
              <w:rPr>
                <w:noProof/>
                <w:webHidden/>
              </w:rPr>
              <w:t>15</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26" w:history="1">
            <w:r w:rsidRPr="00A07A07">
              <w:rPr>
                <w:rStyle w:val="Hyperlink"/>
                <w:noProof/>
              </w:rPr>
              <w:t>6.1</w:t>
            </w:r>
            <w:r>
              <w:rPr>
                <w:noProof/>
                <w:lang w:val="en-GB" w:eastAsia="en-GB"/>
              </w:rPr>
              <w:tab/>
            </w:r>
            <w:r w:rsidRPr="00A07A07">
              <w:rPr>
                <w:rStyle w:val="Hyperlink"/>
                <w:noProof/>
              </w:rPr>
              <w:t>TypeProviderConfig class</w:t>
            </w:r>
            <w:r>
              <w:rPr>
                <w:noProof/>
                <w:webHidden/>
              </w:rPr>
              <w:tab/>
            </w:r>
            <w:r>
              <w:rPr>
                <w:noProof/>
                <w:webHidden/>
              </w:rPr>
              <w:fldChar w:fldCharType="begin"/>
            </w:r>
            <w:r>
              <w:rPr>
                <w:noProof/>
                <w:webHidden/>
              </w:rPr>
              <w:instrText xml:space="preserve"> PAGEREF _Toc300653126 \h </w:instrText>
            </w:r>
            <w:r>
              <w:rPr>
                <w:noProof/>
                <w:webHidden/>
              </w:rPr>
            </w:r>
            <w:r>
              <w:rPr>
                <w:noProof/>
                <w:webHidden/>
              </w:rPr>
              <w:fldChar w:fldCharType="separate"/>
            </w:r>
            <w:r>
              <w:rPr>
                <w:noProof/>
                <w:webHidden/>
              </w:rPr>
              <w:t>15</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27" w:history="1">
            <w:r w:rsidRPr="00A07A07">
              <w:rPr>
                <w:rStyle w:val="Hyperlink"/>
                <w:noProof/>
              </w:rPr>
              <w:t>6.2</w:t>
            </w:r>
            <w:r>
              <w:rPr>
                <w:noProof/>
                <w:lang w:val="en-GB" w:eastAsia="en-GB"/>
              </w:rPr>
              <w:tab/>
            </w:r>
            <w:r w:rsidRPr="00A07A07">
              <w:rPr>
                <w:rStyle w:val="Hyperlink"/>
                <w:noProof/>
              </w:rPr>
              <w:t>IProvidedNamespace</w:t>
            </w:r>
            <w:r>
              <w:rPr>
                <w:noProof/>
                <w:webHidden/>
              </w:rPr>
              <w:tab/>
            </w:r>
            <w:r>
              <w:rPr>
                <w:noProof/>
                <w:webHidden/>
              </w:rPr>
              <w:fldChar w:fldCharType="begin"/>
            </w:r>
            <w:r>
              <w:rPr>
                <w:noProof/>
                <w:webHidden/>
              </w:rPr>
              <w:instrText xml:space="preserve"> PAGEREF _Toc300653127 \h </w:instrText>
            </w:r>
            <w:r>
              <w:rPr>
                <w:noProof/>
                <w:webHidden/>
              </w:rPr>
            </w:r>
            <w:r>
              <w:rPr>
                <w:noProof/>
                <w:webHidden/>
              </w:rPr>
              <w:fldChar w:fldCharType="separate"/>
            </w:r>
            <w:r>
              <w:rPr>
                <w:noProof/>
                <w:webHidden/>
              </w:rPr>
              <w:t>16</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28" w:history="1">
            <w:r w:rsidRPr="00A07A07">
              <w:rPr>
                <w:rStyle w:val="Hyperlink"/>
                <w:noProof/>
              </w:rPr>
              <w:t>6.2.1</w:t>
            </w:r>
            <w:r>
              <w:rPr>
                <w:noProof/>
                <w:lang w:val="en-GB" w:eastAsia="en-GB"/>
              </w:rPr>
              <w:tab/>
            </w:r>
            <w:r w:rsidRPr="00A07A07">
              <w:rPr>
                <w:rStyle w:val="Hyperlink"/>
                <w:noProof/>
              </w:rPr>
              <w:t>IProvidedNamespace.NamespaceName</w:t>
            </w:r>
            <w:r>
              <w:rPr>
                <w:noProof/>
                <w:webHidden/>
              </w:rPr>
              <w:tab/>
            </w:r>
            <w:r>
              <w:rPr>
                <w:noProof/>
                <w:webHidden/>
              </w:rPr>
              <w:fldChar w:fldCharType="begin"/>
            </w:r>
            <w:r>
              <w:rPr>
                <w:noProof/>
                <w:webHidden/>
              </w:rPr>
              <w:instrText xml:space="preserve"> PAGEREF _Toc300653128 \h </w:instrText>
            </w:r>
            <w:r>
              <w:rPr>
                <w:noProof/>
                <w:webHidden/>
              </w:rPr>
            </w:r>
            <w:r>
              <w:rPr>
                <w:noProof/>
                <w:webHidden/>
              </w:rPr>
              <w:fldChar w:fldCharType="separate"/>
            </w:r>
            <w:r>
              <w:rPr>
                <w:noProof/>
                <w:webHidden/>
              </w:rPr>
              <w:t>16</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29" w:history="1">
            <w:r w:rsidRPr="00A07A07">
              <w:rPr>
                <w:rStyle w:val="Hyperlink"/>
                <w:noProof/>
              </w:rPr>
              <w:t>6.2.2</w:t>
            </w:r>
            <w:r>
              <w:rPr>
                <w:noProof/>
                <w:lang w:val="en-GB" w:eastAsia="en-GB"/>
              </w:rPr>
              <w:tab/>
            </w:r>
            <w:r w:rsidRPr="00A07A07">
              <w:rPr>
                <w:rStyle w:val="Hyperlink"/>
                <w:noProof/>
              </w:rPr>
              <w:t>IProvidedNamespace.ResolveTypeName</w:t>
            </w:r>
            <w:r>
              <w:rPr>
                <w:noProof/>
                <w:webHidden/>
              </w:rPr>
              <w:tab/>
            </w:r>
            <w:r>
              <w:rPr>
                <w:noProof/>
                <w:webHidden/>
              </w:rPr>
              <w:fldChar w:fldCharType="begin"/>
            </w:r>
            <w:r>
              <w:rPr>
                <w:noProof/>
                <w:webHidden/>
              </w:rPr>
              <w:instrText xml:space="preserve"> PAGEREF _Toc300653129 \h </w:instrText>
            </w:r>
            <w:r>
              <w:rPr>
                <w:noProof/>
                <w:webHidden/>
              </w:rPr>
            </w:r>
            <w:r>
              <w:rPr>
                <w:noProof/>
                <w:webHidden/>
              </w:rPr>
              <w:fldChar w:fldCharType="separate"/>
            </w:r>
            <w:r>
              <w:rPr>
                <w:noProof/>
                <w:webHidden/>
              </w:rPr>
              <w:t>16</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0" w:history="1">
            <w:r w:rsidRPr="00A07A07">
              <w:rPr>
                <w:rStyle w:val="Hyperlink"/>
                <w:noProof/>
              </w:rPr>
              <w:t>6.2.3</w:t>
            </w:r>
            <w:r>
              <w:rPr>
                <w:noProof/>
                <w:lang w:val="en-GB" w:eastAsia="en-GB"/>
              </w:rPr>
              <w:tab/>
            </w:r>
            <w:r w:rsidRPr="00A07A07">
              <w:rPr>
                <w:rStyle w:val="Hyperlink"/>
                <w:noProof/>
              </w:rPr>
              <w:t>IProvidedNamespace.GetNestedNamespaces</w:t>
            </w:r>
            <w:r>
              <w:rPr>
                <w:noProof/>
                <w:webHidden/>
              </w:rPr>
              <w:tab/>
            </w:r>
            <w:r>
              <w:rPr>
                <w:noProof/>
                <w:webHidden/>
              </w:rPr>
              <w:fldChar w:fldCharType="begin"/>
            </w:r>
            <w:r>
              <w:rPr>
                <w:noProof/>
                <w:webHidden/>
              </w:rPr>
              <w:instrText xml:space="preserve"> PAGEREF _Toc300653130 \h </w:instrText>
            </w:r>
            <w:r>
              <w:rPr>
                <w:noProof/>
                <w:webHidden/>
              </w:rPr>
            </w:r>
            <w:r>
              <w:rPr>
                <w:noProof/>
                <w:webHidden/>
              </w:rPr>
              <w:fldChar w:fldCharType="separate"/>
            </w:r>
            <w:r>
              <w:rPr>
                <w:noProof/>
                <w:webHidden/>
              </w:rPr>
              <w:t>16</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1" w:history="1">
            <w:r w:rsidRPr="00A07A07">
              <w:rPr>
                <w:rStyle w:val="Hyperlink"/>
                <w:noProof/>
              </w:rPr>
              <w:t>6.2.4</w:t>
            </w:r>
            <w:r>
              <w:rPr>
                <w:noProof/>
                <w:lang w:val="en-GB" w:eastAsia="en-GB"/>
              </w:rPr>
              <w:tab/>
            </w:r>
            <w:r w:rsidRPr="00A07A07">
              <w:rPr>
                <w:rStyle w:val="Hyperlink"/>
                <w:noProof/>
              </w:rPr>
              <w:t>IProvidedNamespace.GetTypes()</w:t>
            </w:r>
            <w:r>
              <w:rPr>
                <w:noProof/>
                <w:webHidden/>
              </w:rPr>
              <w:tab/>
            </w:r>
            <w:r>
              <w:rPr>
                <w:noProof/>
                <w:webHidden/>
              </w:rPr>
              <w:fldChar w:fldCharType="begin"/>
            </w:r>
            <w:r>
              <w:rPr>
                <w:noProof/>
                <w:webHidden/>
              </w:rPr>
              <w:instrText xml:space="preserve"> PAGEREF _Toc300653131 \h </w:instrText>
            </w:r>
            <w:r>
              <w:rPr>
                <w:noProof/>
                <w:webHidden/>
              </w:rPr>
            </w:r>
            <w:r>
              <w:rPr>
                <w:noProof/>
                <w:webHidden/>
              </w:rPr>
              <w:fldChar w:fldCharType="separate"/>
            </w:r>
            <w:r>
              <w:rPr>
                <w:noProof/>
                <w:webHidden/>
              </w:rPr>
              <w:t>16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32" w:history="1">
            <w:r w:rsidRPr="00A07A07">
              <w:rPr>
                <w:rStyle w:val="Hyperlink"/>
                <w:noProof/>
              </w:rPr>
              <w:t>6.3</w:t>
            </w:r>
            <w:r>
              <w:rPr>
                <w:noProof/>
                <w:lang w:val="en-GB" w:eastAsia="en-GB"/>
              </w:rPr>
              <w:tab/>
            </w:r>
            <w:r w:rsidRPr="00A07A07">
              <w:rPr>
                <w:rStyle w:val="Hyperlink"/>
                <w:noProof/>
              </w:rPr>
              <w:t>ITypeProvider</w:t>
            </w:r>
            <w:r>
              <w:rPr>
                <w:noProof/>
                <w:webHidden/>
              </w:rPr>
              <w:tab/>
            </w:r>
            <w:r>
              <w:rPr>
                <w:noProof/>
                <w:webHidden/>
              </w:rPr>
              <w:fldChar w:fldCharType="begin"/>
            </w:r>
            <w:r>
              <w:rPr>
                <w:noProof/>
                <w:webHidden/>
              </w:rPr>
              <w:instrText xml:space="preserve"> PAGEREF _Toc300653132 \h </w:instrText>
            </w:r>
            <w:r>
              <w:rPr>
                <w:noProof/>
                <w:webHidden/>
              </w:rPr>
            </w:r>
            <w:r>
              <w:rPr>
                <w:noProof/>
                <w:webHidden/>
              </w:rPr>
              <w:fldChar w:fldCharType="separate"/>
            </w:r>
            <w:r>
              <w:rPr>
                <w:noProof/>
                <w:webHidden/>
              </w:rPr>
              <w:t>17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3" w:history="1">
            <w:r w:rsidRPr="00A07A07">
              <w:rPr>
                <w:rStyle w:val="Hyperlink"/>
                <w:noProof/>
              </w:rPr>
              <w:t>6.3.1</w:t>
            </w:r>
            <w:r>
              <w:rPr>
                <w:noProof/>
                <w:lang w:val="en-GB" w:eastAsia="en-GB"/>
              </w:rPr>
              <w:tab/>
            </w:r>
            <w:r w:rsidRPr="00A07A07">
              <w:rPr>
                <w:rStyle w:val="Hyperlink"/>
                <w:noProof/>
              </w:rPr>
              <w:t>ITypeProvider.GetNamespaces</w:t>
            </w:r>
            <w:r>
              <w:rPr>
                <w:noProof/>
                <w:webHidden/>
              </w:rPr>
              <w:tab/>
            </w:r>
            <w:r>
              <w:rPr>
                <w:noProof/>
                <w:webHidden/>
              </w:rPr>
              <w:fldChar w:fldCharType="begin"/>
            </w:r>
            <w:r>
              <w:rPr>
                <w:noProof/>
                <w:webHidden/>
              </w:rPr>
              <w:instrText xml:space="preserve"> PAGEREF _Toc300653133 \h </w:instrText>
            </w:r>
            <w:r>
              <w:rPr>
                <w:noProof/>
                <w:webHidden/>
              </w:rPr>
            </w:r>
            <w:r>
              <w:rPr>
                <w:noProof/>
                <w:webHidden/>
              </w:rPr>
              <w:fldChar w:fldCharType="separate"/>
            </w:r>
            <w:r>
              <w:rPr>
                <w:noProof/>
                <w:webHidden/>
              </w:rPr>
              <w:t>17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4" w:history="1">
            <w:r w:rsidRPr="00A07A07">
              <w:rPr>
                <w:rStyle w:val="Hyperlink"/>
                <w:noProof/>
              </w:rPr>
              <w:t>6.3.2</w:t>
            </w:r>
            <w:r>
              <w:rPr>
                <w:noProof/>
                <w:lang w:val="en-GB" w:eastAsia="en-GB"/>
              </w:rPr>
              <w:tab/>
            </w:r>
            <w:r w:rsidRPr="00A07A07">
              <w:rPr>
                <w:rStyle w:val="Hyperlink"/>
                <w:noProof/>
              </w:rPr>
              <w:t>ITypeProvider.GetStaticParameters</w:t>
            </w:r>
            <w:r>
              <w:rPr>
                <w:noProof/>
                <w:webHidden/>
              </w:rPr>
              <w:tab/>
            </w:r>
            <w:r>
              <w:rPr>
                <w:noProof/>
                <w:webHidden/>
              </w:rPr>
              <w:fldChar w:fldCharType="begin"/>
            </w:r>
            <w:r>
              <w:rPr>
                <w:noProof/>
                <w:webHidden/>
              </w:rPr>
              <w:instrText xml:space="preserve"> PAGEREF _Toc300653134 \h </w:instrText>
            </w:r>
            <w:r>
              <w:rPr>
                <w:noProof/>
                <w:webHidden/>
              </w:rPr>
            </w:r>
            <w:r>
              <w:rPr>
                <w:noProof/>
                <w:webHidden/>
              </w:rPr>
              <w:fldChar w:fldCharType="separate"/>
            </w:r>
            <w:r>
              <w:rPr>
                <w:noProof/>
                <w:webHidden/>
              </w:rPr>
              <w:t>17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5" w:history="1">
            <w:r w:rsidRPr="00A07A07">
              <w:rPr>
                <w:rStyle w:val="Hyperlink"/>
                <w:noProof/>
              </w:rPr>
              <w:t>6.3.3</w:t>
            </w:r>
            <w:r>
              <w:rPr>
                <w:noProof/>
                <w:lang w:val="en-GB" w:eastAsia="en-GB"/>
              </w:rPr>
              <w:tab/>
            </w:r>
            <w:r w:rsidRPr="00A07A07">
              <w:rPr>
                <w:rStyle w:val="Hyperlink"/>
                <w:noProof/>
              </w:rPr>
              <w:t>ITypeProvider.ApplyStaticArguments</w:t>
            </w:r>
            <w:r>
              <w:rPr>
                <w:noProof/>
                <w:webHidden/>
              </w:rPr>
              <w:tab/>
            </w:r>
            <w:r>
              <w:rPr>
                <w:noProof/>
                <w:webHidden/>
              </w:rPr>
              <w:fldChar w:fldCharType="begin"/>
            </w:r>
            <w:r>
              <w:rPr>
                <w:noProof/>
                <w:webHidden/>
              </w:rPr>
              <w:instrText xml:space="preserve"> PAGEREF _Toc300653135 \h </w:instrText>
            </w:r>
            <w:r>
              <w:rPr>
                <w:noProof/>
                <w:webHidden/>
              </w:rPr>
            </w:r>
            <w:r>
              <w:rPr>
                <w:noProof/>
                <w:webHidden/>
              </w:rPr>
              <w:fldChar w:fldCharType="separate"/>
            </w:r>
            <w:r>
              <w:rPr>
                <w:noProof/>
                <w:webHidden/>
              </w:rPr>
              <w:t>17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6" w:history="1">
            <w:r w:rsidRPr="00A07A07">
              <w:rPr>
                <w:rStyle w:val="Hyperlink"/>
                <w:noProof/>
              </w:rPr>
              <w:t>6.3.4</w:t>
            </w:r>
            <w:r>
              <w:rPr>
                <w:noProof/>
                <w:lang w:val="en-GB" w:eastAsia="en-GB"/>
              </w:rPr>
              <w:tab/>
            </w:r>
            <w:r w:rsidRPr="00A07A07">
              <w:rPr>
                <w:rStyle w:val="Hyperlink"/>
                <w:noProof/>
              </w:rPr>
              <w:t>ITypeProvider.GetInvokerExpression()</w:t>
            </w:r>
            <w:r>
              <w:rPr>
                <w:noProof/>
                <w:webHidden/>
              </w:rPr>
              <w:tab/>
            </w:r>
            <w:r>
              <w:rPr>
                <w:noProof/>
                <w:webHidden/>
              </w:rPr>
              <w:fldChar w:fldCharType="begin"/>
            </w:r>
            <w:r>
              <w:rPr>
                <w:noProof/>
                <w:webHidden/>
              </w:rPr>
              <w:instrText xml:space="preserve"> PAGEREF _Toc300653136 \h </w:instrText>
            </w:r>
            <w:r>
              <w:rPr>
                <w:noProof/>
                <w:webHidden/>
              </w:rPr>
            </w:r>
            <w:r>
              <w:rPr>
                <w:noProof/>
                <w:webHidden/>
              </w:rPr>
              <w:fldChar w:fldCharType="separate"/>
            </w:r>
            <w:r>
              <w:rPr>
                <w:noProof/>
                <w:webHidden/>
              </w:rPr>
              <w:t>18</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7" w:history="1">
            <w:r w:rsidRPr="00A07A07">
              <w:rPr>
                <w:rStyle w:val="Hyperlink"/>
                <w:noProof/>
              </w:rPr>
              <w:t>6.3.5</w:t>
            </w:r>
            <w:r>
              <w:rPr>
                <w:noProof/>
                <w:lang w:val="en-GB" w:eastAsia="en-GB"/>
              </w:rPr>
              <w:tab/>
            </w:r>
            <w:r w:rsidRPr="00A07A07">
              <w:rPr>
                <w:rStyle w:val="Hyperlink"/>
                <w:noProof/>
              </w:rPr>
              <w:t>ITypeProvider.Invalidate</w:t>
            </w:r>
            <w:r>
              <w:rPr>
                <w:noProof/>
                <w:webHidden/>
              </w:rPr>
              <w:tab/>
            </w:r>
            <w:r>
              <w:rPr>
                <w:noProof/>
                <w:webHidden/>
              </w:rPr>
              <w:fldChar w:fldCharType="begin"/>
            </w:r>
            <w:r>
              <w:rPr>
                <w:noProof/>
                <w:webHidden/>
              </w:rPr>
              <w:instrText xml:space="preserve"> PAGEREF _Toc300653137 \h </w:instrText>
            </w:r>
            <w:r>
              <w:rPr>
                <w:noProof/>
                <w:webHidden/>
              </w:rPr>
            </w:r>
            <w:r>
              <w:rPr>
                <w:noProof/>
                <w:webHidden/>
              </w:rPr>
              <w:fldChar w:fldCharType="separate"/>
            </w:r>
            <w:r>
              <w:rPr>
                <w:noProof/>
                <w:webHidden/>
              </w:rPr>
              <w:t>18</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38" w:history="1">
            <w:r w:rsidRPr="00A07A07">
              <w:rPr>
                <w:rStyle w:val="Hyperlink"/>
                <w:noProof/>
              </w:rPr>
              <w:t>6.4</w:t>
            </w:r>
            <w:r>
              <w:rPr>
                <w:noProof/>
                <w:lang w:val="en-GB" w:eastAsia="en-GB"/>
              </w:rPr>
              <w:tab/>
            </w:r>
            <w:r w:rsidRPr="00A07A07">
              <w:rPr>
                <w:rStyle w:val="Hyperlink"/>
                <w:noProof/>
              </w:rPr>
              <w:t>Special Attributes</w:t>
            </w:r>
            <w:r>
              <w:rPr>
                <w:noProof/>
                <w:webHidden/>
              </w:rPr>
              <w:tab/>
            </w:r>
            <w:r>
              <w:rPr>
                <w:noProof/>
                <w:webHidden/>
              </w:rPr>
              <w:fldChar w:fldCharType="begin"/>
            </w:r>
            <w:r>
              <w:rPr>
                <w:noProof/>
                <w:webHidden/>
              </w:rPr>
              <w:instrText xml:space="preserve"> PAGEREF _Toc300653138 \h </w:instrText>
            </w:r>
            <w:r>
              <w:rPr>
                <w:noProof/>
                <w:webHidden/>
              </w:rPr>
            </w:r>
            <w:r>
              <w:rPr>
                <w:noProof/>
                <w:webHidden/>
              </w:rPr>
              <w:fldChar w:fldCharType="separate"/>
            </w:r>
            <w:r>
              <w:rPr>
                <w:noProof/>
                <w:webHidden/>
              </w:rPr>
              <w:t>19</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39" w:history="1">
            <w:r w:rsidRPr="00A07A07">
              <w:rPr>
                <w:rStyle w:val="Hyperlink"/>
                <w:noProof/>
              </w:rPr>
              <w:t>6.4.1</w:t>
            </w:r>
            <w:r>
              <w:rPr>
                <w:noProof/>
                <w:lang w:val="en-GB" w:eastAsia="en-GB"/>
              </w:rPr>
              <w:tab/>
            </w:r>
            <w:r w:rsidRPr="00A07A07">
              <w:rPr>
                <w:rStyle w:val="Hyperlink"/>
                <w:noProof/>
              </w:rPr>
              <w:t>TypeProviderXmlDocAttribute</w:t>
            </w:r>
            <w:r>
              <w:rPr>
                <w:noProof/>
                <w:webHidden/>
              </w:rPr>
              <w:tab/>
            </w:r>
            <w:r>
              <w:rPr>
                <w:noProof/>
                <w:webHidden/>
              </w:rPr>
              <w:fldChar w:fldCharType="begin"/>
            </w:r>
            <w:r>
              <w:rPr>
                <w:noProof/>
                <w:webHidden/>
              </w:rPr>
              <w:instrText xml:space="preserve"> PAGEREF _Toc300653139 \h </w:instrText>
            </w:r>
            <w:r>
              <w:rPr>
                <w:noProof/>
                <w:webHidden/>
              </w:rPr>
            </w:r>
            <w:r>
              <w:rPr>
                <w:noProof/>
                <w:webHidden/>
              </w:rPr>
              <w:fldChar w:fldCharType="separate"/>
            </w:r>
            <w:r>
              <w:rPr>
                <w:noProof/>
                <w:webHidden/>
              </w:rPr>
              <w:t>19</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40" w:history="1">
            <w:r w:rsidRPr="00A07A07">
              <w:rPr>
                <w:rStyle w:val="Hyperlink"/>
                <w:noProof/>
              </w:rPr>
              <w:t>6.4.2</w:t>
            </w:r>
            <w:r>
              <w:rPr>
                <w:noProof/>
                <w:lang w:val="en-GB" w:eastAsia="en-GB"/>
              </w:rPr>
              <w:tab/>
            </w:r>
            <w:r w:rsidRPr="00A07A07">
              <w:rPr>
                <w:rStyle w:val="Hyperlink"/>
                <w:noProof/>
              </w:rPr>
              <w:t>TypeProviderDefinitionLocationAttribute</w:t>
            </w:r>
            <w:r>
              <w:rPr>
                <w:noProof/>
                <w:webHidden/>
              </w:rPr>
              <w:tab/>
            </w:r>
            <w:r>
              <w:rPr>
                <w:noProof/>
                <w:webHidden/>
              </w:rPr>
              <w:fldChar w:fldCharType="begin"/>
            </w:r>
            <w:r>
              <w:rPr>
                <w:noProof/>
                <w:webHidden/>
              </w:rPr>
              <w:instrText xml:space="preserve"> PAGEREF _Toc300653140 \h </w:instrText>
            </w:r>
            <w:r>
              <w:rPr>
                <w:noProof/>
                <w:webHidden/>
              </w:rPr>
            </w:r>
            <w:r>
              <w:rPr>
                <w:noProof/>
                <w:webHidden/>
              </w:rPr>
              <w:fldChar w:fldCharType="separate"/>
            </w:r>
            <w:r>
              <w:rPr>
                <w:noProof/>
                <w:webHidden/>
              </w:rPr>
              <w:t>19</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41" w:history="1">
            <w:r w:rsidRPr="00A07A07">
              <w:rPr>
                <w:rStyle w:val="Hyperlink"/>
                <w:noProof/>
              </w:rPr>
              <w:t>6.4.3</w:t>
            </w:r>
            <w:r>
              <w:rPr>
                <w:noProof/>
                <w:lang w:val="en-GB" w:eastAsia="en-GB"/>
              </w:rPr>
              <w:tab/>
            </w:r>
            <w:r w:rsidRPr="00A07A07">
              <w:rPr>
                <w:rStyle w:val="Hyperlink"/>
                <w:noProof/>
              </w:rPr>
              <w:t>TypeProviderEditorHideMethodsAttribute</w:t>
            </w:r>
            <w:r>
              <w:rPr>
                <w:noProof/>
                <w:webHidden/>
              </w:rPr>
              <w:tab/>
            </w:r>
            <w:r>
              <w:rPr>
                <w:noProof/>
                <w:webHidden/>
              </w:rPr>
              <w:fldChar w:fldCharType="begin"/>
            </w:r>
            <w:r>
              <w:rPr>
                <w:noProof/>
                <w:webHidden/>
              </w:rPr>
              <w:instrText xml:space="preserve"> PAGEREF _Toc300653141 \h </w:instrText>
            </w:r>
            <w:r>
              <w:rPr>
                <w:noProof/>
                <w:webHidden/>
              </w:rPr>
            </w:r>
            <w:r>
              <w:rPr>
                <w:noProof/>
                <w:webHidden/>
              </w:rPr>
              <w:fldChar w:fldCharType="separate"/>
            </w:r>
            <w:r>
              <w:rPr>
                <w:noProof/>
                <w:webHidden/>
              </w:rPr>
              <w:t>19</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42" w:history="1">
            <w:r w:rsidRPr="00A07A07">
              <w:rPr>
                <w:rStyle w:val="Hyperlink"/>
                <w:noProof/>
              </w:rPr>
              <w:t>6.4.4</w:t>
            </w:r>
            <w:r>
              <w:rPr>
                <w:noProof/>
                <w:lang w:val="en-GB" w:eastAsia="en-GB"/>
              </w:rPr>
              <w:tab/>
            </w:r>
            <w:r w:rsidRPr="00A07A07">
              <w:rPr>
                <w:rStyle w:val="Hyperlink"/>
                <w:noProof/>
              </w:rPr>
              <w:t>TypeProviderAttribute</w:t>
            </w:r>
            <w:r>
              <w:rPr>
                <w:noProof/>
                <w:webHidden/>
              </w:rPr>
              <w:tab/>
            </w:r>
            <w:r>
              <w:rPr>
                <w:noProof/>
                <w:webHidden/>
              </w:rPr>
              <w:fldChar w:fldCharType="begin"/>
            </w:r>
            <w:r>
              <w:rPr>
                <w:noProof/>
                <w:webHidden/>
              </w:rPr>
              <w:instrText xml:space="preserve"> PAGEREF _Toc300653142 \h </w:instrText>
            </w:r>
            <w:r>
              <w:rPr>
                <w:noProof/>
                <w:webHidden/>
              </w:rPr>
            </w:r>
            <w:r>
              <w:rPr>
                <w:noProof/>
                <w:webHidden/>
              </w:rPr>
              <w:fldChar w:fldCharType="separate"/>
            </w:r>
            <w:r>
              <w:rPr>
                <w:noProof/>
                <w:webHidden/>
              </w:rPr>
              <w:t>20</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43" w:history="1">
            <w:r w:rsidRPr="00A07A07">
              <w:rPr>
                <w:rStyle w:val="Hyperlink"/>
                <w:noProof/>
              </w:rPr>
              <w:t>6.4.5</w:t>
            </w:r>
            <w:r>
              <w:rPr>
                <w:noProof/>
                <w:lang w:val="en-GB" w:eastAsia="en-GB"/>
              </w:rPr>
              <w:tab/>
            </w:r>
            <w:r w:rsidRPr="00A07A07">
              <w:rPr>
                <w:rStyle w:val="Hyperlink"/>
                <w:noProof/>
              </w:rPr>
              <w:t>TypeProviderAssemblyAttribute</w:t>
            </w:r>
            <w:r>
              <w:rPr>
                <w:noProof/>
                <w:webHidden/>
              </w:rPr>
              <w:tab/>
            </w:r>
            <w:r>
              <w:rPr>
                <w:noProof/>
                <w:webHidden/>
              </w:rPr>
              <w:fldChar w:fldCharType="begin"/>
            </w:r>
            <w:r>
              <w:rPr>
                <w:noProof/>
                <w:webHidden/>
              </w:rPr>
              <w:instrText xml:space="preserve"> PAGEREF _Toc300653143 \h </w:instrText>
            </w:r>
            <w:r>
              <w:rPr>
                <w:noProof/>
                <w:webHidden/>
              </w:rPr>
            </w:r>
            <w:r>
              <w:rPr>
                <w:noProof/>
                <w:webHidden/>
              </w:rPr>
              <w:fldChar w:fldCharType="separate"/>
            </w:r>
            <w:r>
              <w:rPr>
                <w:noProof/>
                <w:webHidden/>
              </w:rPr>
              <w:t>20</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44" w:history="1">
            <w:r w:rsidRPr="00A07A07">
              <w:rPr>
                <w:rStyle w:val="Hyperlink"/>
                <w:noProof/>
              </w:rPr>
              <w:t>6.4.6</w:t>
            </w:r>
            <w:r>
              <w:rPr>
                <w:noProof/>
                <w:lang w:val="en-GB" w:eastAsia="en-GB"/>
              </w:rPr>
              <w:tab/>
            </w:r>
            <w:r w:rsidRPr="00A07A07">
              <w:rPr>
                <w:rStyle w:val="Hyperlink"/>
                <w:noProof/>
              </w:rPr>
              <w:t>GenerateAttribute (Microsoft.FSharp.Core)</w:t>
            </w:r>
            <w:r>
              <w:rPr>
                <w:noProof/>
                <w:webHidden/>
              </w:rPr>
              <w:tab/>
            </w:r>
            <w:r>
              <w:rPr>
                <w:noProof/>
                <w:webHidden/>
              </w:rPr>
              <w:fldChar w:fldCharType="begin"/>
            </w:r>
            <w:r>
              <w:rPr>
                <w:noProof/>
                <w:webHidden/>
              </w:rPr>
              <w:instrText xml:space="preserve"> PAGEREF _Toc300653144 \h </w:instrText>
            </w:r>
            <w:r>
              <w:rPr>
                <w:noProof/>
                <w:webHidden/>
              </w:rPr>
            </w:r>
            <w:r>
              <w:rPr>
                <w:noProof/>
                <w:webHidden/>
              </w:rPr>
              <w:fldChar w:fldCharType="separate"/>
            </w:r>
            <w:r>
              <w:rPr>
                <w:noProof/>
                <w:webHidden/>
              </w:rPr>
              <w:t>21</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45" w:history="1">
            <w:r w:rsidRPr="00A07A07">
              <w:rPr>
                <w:rStyle w:val="Hyperlink"/>
                <w:rFonts w:eastAsia="Times New Roman"/>
                <w:noProof/>
              </w:rPr>
              <w:t>7.</w:t>
            </w:r>
            <w:r>
              <w:rPr>
                <w:noProof/>
                <w:lang w:val="en-GB" w:eastAsia="en-GB"/>
              </w:rPr>
              <w:tab/>
            </w:r>
            <w:r w:rsidRPr="00A07A07">
              <w:rPr>
                <w:rStyle w:val="Hyperlink"/>
                <w:rFonts w:eastAsia="Times New Roman"/>
                <w:noProof/>
              </w:rPr>
              <w:t>Type Provider Assemblies and Instances</w:t>
            </w:r>
            <w:r>
              <w:rPr>
                <w:noProof/>
                <w:webHidden/>
              </w:rPr>
              <w:tab/>
            </w:r>
            <w:r>
              <w:rPr>
                <w:noProof/>
                <w:webHidden/>
              </w:rPr>
              <w:fldChar w:fldCharType="begin"/>
            </w:r>
            <w:r>
              <w:rPr>
                <w:noProof/>
                <w:webHidden/>
              </w:rPr>
              <w:instrText xml:space="preserve"> PAGEREF _Toc300653145 \h </w:instrText>
            </w:r>
            <w:r>
              <w:rPr>
                <w:noProof/>
                <w:webHidden/>
              </w:rPr>
            </w:r>
            <w:r>
              <w:rPr>
                <w:noProof/>
                <w:webHidden/>
              </w:rPr>
              <w:fldChar w:fldCharType="separate"/>
            </w:r>
            <w:r>
              <w:rPr>
                <w:noProof/>
                <w:webHidden/>
              </w:rPr>
              <w:t>21</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46" w:history="1">
            <w:r w:rsidRPr="00A07A07">
              <w:rPr>
                <w:rStyle w:val="Hyperlink"/>
                <w:rFonts w:eastAsia="Times New Roman"/>
                <w:noProof/>
              </w:rPr>
              <w:t>7.1</w:t>
            </w:r>
            <w:r>
              <w:rPr>
                <w:noProof/>
                <w:lang w:val="en-GB" w:eastAsia="en-GB"/>
              </w:rPr>
              <w:tab/>
            </w:r>
            <w:r w:rsidRPr="00A07A07">
              <w:rPr>
                <w:rStyle w:val="Hyperlink"/>
                <w:rFonts w:eastAsia="Times New Roman"/>
                <w:noProof/>
              </w:rPr>
              <w:t>Type Provider Design-time Assemblies</w:t>
            </w:r>
            <w:r>
              <w:rPr>
                <w:noProof/>
                <w:webHidden/>
              </w:rPr>
              <w:tab/>
            </w:r>
            <w:r>
              <w:rPr>
                <w:noProof/>
                <w:webHidden/>
              </w:rPr>
              <w:fldChar w:fldCharType="begin"/>
            </w:r>
            <w:r>
              <w:rPr>
                <w:noProof/>
                <w:webHidden/>
              </w:rPr>
              <w:instrText xml:space="preserve"> PAGEREF _Toc300653146 \h </w:instrText>
            </w:r>
            <w:r>
              <w:rPr>
                <w:noProof/>
                <w:webHidden/>
              </w:rPr>
            </w:r>
            <w:r>
              <w:rPr>
                <w:noProof/>
                <w:webHidden/>
              </w:rPr>
              <w:fldChar w:fldCharType="separate"/>
            </w:r>
            <w:r>
              <w:rPr>
                <w:noProof/>
                <w:webHidden/>
              </w:rPr>
              <w:t>21</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47" w:history="1">
            <w:r w:rsidRPr="00A07A07">
              <w:rPr>
                <w:rStyle w:val="Hyperlink"/>
                <w:rFonts w:eastAsia="Times New Roman"/>
                <w:noProof/>
              </w:rPr>
              <w:t>7.2</w:t>
            </w:r>
            <w:r>
              <w:rPr>
                <w:noProof/>
                <w:lang w:val="en-GB" w:eastAsia="en-GB"/>
              </w:rPr>
              <w:tab/>
            </w:r>
            <w:r w:rsidRPr="00A07A07">
              <w:rPr>
                <w:rStyle w:val="Hyperlink"/>
                <w:rFonts w:eastAsia="Times New Roman"/>
                <w:noProof/>
              </w:rPr>
              <w:t>Type Provider Runtime Assemblies</w:t>
            </w:r>
            <w:r>
              <w:rPr>
                <w:noProof/>
                <w:webHidden/>
              </w:rPr>
              <w:tab/>
            </w:r>
            <w:r>
              <w:rPr>
                <w:noProof/>
                <w:webHidden/>
              </w:rPr>
              <w:fldChar w:fldCharType="begin"/>
            </w:r>
            <w:r>
              <w:rPr>
                <w:noProof/>
                <w:webHidden/>
              </w:rPr>
              <w:instrText xml:space="preserve"> PAGEREF _Toc300653147 \h </w:instrText>
            </w:r>
            <w:r>
              <w:rPr>
                <w:noProof/>
                <w:webHidden/>
              </w:rPr>
            </w:r>
            <w:r>
              <w:rPr>
                <w:noProof/>
                <w:webHidden/>
              </w:rPr>
              <w:fldChar w:fldCharType="separate"/>
            </w:r>
            <w:r>
              <w:rPr>
                <w:noProof/>
                <w:webHidden/>
              </w:rPr>
              <w:t>22</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48" w:history="1">
            <w:r w:rsidRPr="00A07A07">
              <w:rPr>
                <w:rStyle w:val="Hyperlink"/>
                <w:rFonts w:eastAsia="Times New Roman"/>
                <w:noProof/>
              </w:rPr>
              <w:t>7.3</w:t>
            </w:r>
            <w:r>
              <w:rPr>
                <w:noProof/>
                <w:lang w:val="en-GB" w:eastAsia="en-GB"/>
              </w:rPr>
              <w:tab/>
            </w:r>
            <w:r w:rsidRPr="00A07A07">
              <w:rPr>
                <w:rStyle w:val="Hyperlink"/>
                <w:rFonts w:eastAsia="Times New Roman"/>
                <w:noProof/>
              </w:rPr>
              <w:t>Hosting Type Providers: Creation, Lifetime and Disposal</w:t>
            </w:r>
            <w:r>
              <w:rPr>
                <w:noProof/>
                <w:webHidden/>
              </w:rPr>
              <w:tab/>
            </w:r>
            <w:r>
              <w:rPr>
                <w:noProof/>
                <w:webHidden/>
              </w:rPr>
              <w:fldChar w:fldCharType="begin"/>
            </w:r>
            <w:r>
              <w:rPr>
                <w:noProof/>
                <w:webHidden/>
              </w:rPr>
              <w:instrText xml:space="preserve"> PAGEREF _Toc300653148 \h </w:instrText>
            </w:r>
            <w:r>
              <w:rPr>
                <w:noProof/>
                <w:webHidden/>
              </w:rPr>
            </w:r>
            <w:r>
              <w:rPr>
                <w:noProof/>
                <w:webHidden/>
              </w:rPr>
              <w:fldChar w:fldCharType="separate"/>
            </w:r>
            <w:r>
              <w:rPr>
                <w:noProof/>
                <w:webHidden/>
              </w:rPr>
              <w:t>22</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49" w:history="1">
            <w:r w:rsidRPr="00A07A07">
              <w:rPr>
                <w:rStyle w:val="Hyperlink"/>
                <w:rFonts w:eastAsia="Times New Roman"/>
                <w:noProof/>
              </w:rPr>
              <w:t>7.4</w:t>
            </w:r>
            <w:r>
              <w:rPr>
                <w:noProof/>
                <w:lang w:val="en-GB" w:eastAsia="en-GB"/>
              </w:rPr>
              <w:tab/>
            </w:r>
            <w:r w:rsidRPr="00A07A07">
              <w:rPr>
                <w:rStyle w:val="Hyperlink"/>
                <w:rFonts w:eastAsia="Times New Roman"/>
                <w:noProof/>
              </w:rPr>
              <w:t>Hosting Type Providers: Threading</w:t>
            </w:r>
            <w:r>
              <w:rPr>
                <w:noProof/>
                <w:webHidden/>
              </w:rPr>
              <w:tab/>
            </w:r>
            <w:r>
              <w:rPr>
                <w:noProof/>
                <w:webHidden/>
              </w:rPr>
              <w:fldChar w:fldCharType="begin"/>
            </w:r>
            <w:r>
              <w:rPr>
                <w:noProof/>
                <w:webHidden/>
              </w:rPr>
              <w:instrText xml:space="preserve"> PAGEREF _Toc300653149 \h </w:instrText>
            </w:r>
            <w:r>
              <w:rPr>
                <w:noProof/>
                <w:webHidden/>
              </w:rPr>
            </w:r>
            <w:r>
              <w:rPr>
                <w:noProof/>
                <w:webHidden/>
              </w:rPr>
              <w:fldChar w:fldCharType="separate"/>
            </w:r>
            <w:r>
              <w:rPr>
                <w:noProof/>
                <w:webHidden/>
              </w:rPr>
              <w:t>23</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50" w:history="1">
            <w:r w:rsidRPr="00A07A07">
              <w:rPr>
                <w:rStyle w:val="Hyperlink"/>
                <w:rFonts w:eastAsia="Times New Roman"/>
                <w:noProof/>
              </w:rPr>
              <w:t>8.</w:t>
            </w:r>
            <w:r>
              <w:rPr>
                <w:noProof/>
                <w:lang w:val="en-GB" w:eastAsia="en-GB"/>
              </w:rPr>
              <w:tab/>
            </w:r>
            <w:r w:rsidRPr="00A07A07">
              <w:rPr>
                <w:rStyle w:val="Hyperlink"/>
                <w:rFonts w:eastAsia="Times New Roman"/>
                <w:noProof/>
              </w:rPr>
              <w:t>Provided Elements</w:t>
            </w:r>
            <w:r>
              <w:rPr>
                <w:noProof/>
                <w:webHidden/>
              </w:rPr>
              <w:tab/>
            </w:r>
            <w:r>
              <w:rPr>
                <w:noProof/>
                <w:webHidden/>
              </w:rPr>
              <w:fldChar w:fldCharType="begin"/>
            </w:r>
            <w:r>
              <w:rPr>
                <w:noProof/>
                <w:webHidden/>
              </w:rPr>
              <w:instrText xml:space="preserve"> PAGEREF _Toc300653150 \h </w:instrText>
            </w:r>
            <w:r>
              <w:rPr>
                <w:noProof/>
                <w:webHidden/>
              </w:rPr>
            </w:r>
            <w:r>
              <w:rPr>
                <w:noProof/>
                <w:webHidden/>
              </w:rPr>
              <w:fldChar w:fldCharType="separate"/>
            </w:r>
            <w:r>
              <w:rPr>
                <w:noProof/>
                <w:webHidden/>
              </w:rPr>
              <w:t>23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51" w:history="1">
            <w:r w:rsidRPr="00A07A07">
              <w:rPr>
                <w:rStyle w:val="Hyperlink"/>
                <w:rFonts w:eastAsia="Times New Roman"/>
                <w:noProof/>
              </w:rPr>
              <w:t>8.1</w:t>
            </w:r>
            <w:r>
              <w:rPr>
                <w:noProof/>
                <w:lang w:val="en-GB" w:eastAsia="en-GB"/>
              </w:rPr>
              <w:tab/>
            </w:r>
            <w:r w:rsidRPr="00A07A07">
              <w:rPr>
                <w:rStyle w:val="Hyperlink"/>
                <w:rFonts w:eastAsia="Times New Roman"/>
                <w:noProof/>
              </w:rPr>
              <w:t>Provided Generated Assemblies</w:t>
            </w:r>
            <w:r>
              <w:rPr>
                <w:noProof/>
                <w:webHidden/>
              </w:rPr>
              <w:tab/>
            </w:r>
            <w:r>
              <w:rPr>
                <w:noProof/>
                <w:webHidden/>
              </w:rPr>
              <w:fldChar w:fldCharType="begin"/>
            </w:r>
            <w:r>
              <w:rPr>
                <w:noProof/>
                <w:webHidden/>
              </w:rPr>
              <w:instrText xml:space="preserve"> PAGEREF _Toc300653151 \h </w:instrText>
            </w:r>
            <w:r>
              <w:rPr>
                <w:noProof/>
                <w:webHidden/>
              </w:rPr>
            </w:r>
            <w:r>
              <w:rPr>
                <w:noProof/>
                <w:webHidden/>
              </w:rPr>
              <w:fldChar w:fldCharType="separate"/>
            </w:r>
            <w:r>
              <w:rPr>
                <w:noProof/>
                <w:webHidden/>
              </w:rPr>
              <w:t>23</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52" w:history="1">
            <w:r w:rsidRPr="00A07A07">
              <w:rPr>
                <w:rStyle w:val="Hyperlink"/>
                <w:noProof/>
              </w:rPr>
              <w:t>8.1.1</w:t>
            </w:r>
            <w:r>
              <w:rPr>
                <w:noProof/>
                <w:lang w:val="en-GB" w:eastAsia="en-GB"/>
              </w:rPr>
              <w:tab/>
            </w:r>
            <w:r w:rsidRPr="00A07A07">
              <w:rPr>
                <w:rStyle w:val="Hyperlink"/>
                <w:noProof/>
              </w:rPr>
              <w:t>Required Characteristics</w:t>
            </w:r>
            <w:r>
              <w:rPr>
                <w:noProof/>
                <w:webHidden/>
              </w:rPr>
              <w:tab/>
            </w:r>
            <w:r>
              <w:rPr>
                <w:noProof/>
                <w:webHidden/>
              </w:rPr>
              <w:fldChar w:fldCharType="begin"/>
            </w:r>
            <w:r>
              <w:rPr>
                <w:noProof/>
                <w:webHidden/>
              </w:rPr>
              <w:instrText xml:space="preserve"> PAGEREF _Toc300653152 \h </w:instrText>
            </w:r>
            <w:r>
              <w:rPr>
                <w:noProof/>
                <w:webHidden/>
              </w:rPr>
            </w:r>
            <w:r>
              <w:rPr>
                <w:noProof/>
                <w:webHidden/>
              </w:rPr>
              <w:fldChar w:fldCharType="separate"/>
            </w:r>
            <w:r>
              <w:rPr>
                <w:noProof/>
                <w:webHidden/>
              </w:rPr>
              <w:t>23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53" w:history="1">
            <w:r w:rsidRPr="00A07A07">
              <w:rPr>
                <w:rStyle w:val="Hyperlink"/>
                <w:rFonts w:eastAsia="Times New Roman"/>
                <w:noProof/>
              </w:rPr>
              <w:t>8.2</w:t>
            </w:r>
            <w:r>
              <w:rPr>
                <w:noProof/>
                <w:lang w:val="en-GB" w:eastAsia="en-GB"/>
              </w:rPr>
              <w:tab/>
            </w:r>
            <w:r w:rsidRPr="00A07A07">
              <w:rPr>
                <w:rStyle w:val="Hyperlink"/>
                <w:rFonts w:eastAsia="Times New Roman"/>
                <w:noProof/>
              </w:rPr>
              <w:t>Provided Type Definitions</w:t>
            </w:r>
            <w:r>
              <w:rPr>
                <w:noProof/>
                <w:webHidden/>
              </w:rPr>
              <w:tab/>
            </w:r>
            <w:r>
              <w:rPr>
                <w:noProof/>
                <w:webHidden/>
              </w:rPr>
              <w:fldChar w:fldCharType="begin"/>
            </w:r>
            <w:r>
              <w:rPr>
                <w:noProof/>
                <w:webHidden/>
              </w:rPr>
              <w:instrText xml:space="preserve"> PAGEREF _Toc300653153 \h </w:instrText>
            </w:r>
            <w:r>
              <w:rPr>
                <w:noProof/>
                <w:webHidden/>
              </w:rPr>
            </w:r>
            <w:r>
              <w:rPr>
                <w:noProof/>
                <w:webHidden/>
              </w:rPr>
              <w:fldChar w:fldCharType="separate"/>
            </w:r>
            <w:r>
              <w:rPr>
                <w:noProof/>
                <w:webHidden/>
              </w:rPr>
              <w:t>23</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54" w:history="1">
            <w:r w:rsidRPr="00A07A07">
              <w:rPr>
                <w:rStyle w:val="Hyperlink"/>
                <w:noProof/>
              </w:rPr>
              <w:t>8.2.1</w:t>
            </w:r>
            <w:r>
              <w:rPr>
                <w:noProof/>
                <w:lang w:val="en-GB" w:eastAsia="en-GB"/>
              </w:rPr>
              <w:tab/>
            </w:r>
            <w:r w:rsidRPr="00A07A07">
              <w:rPr>
                <w:rStyle w:val="Hyperlink"/>
                <w:rFonts w:eastAsia="Times New Roman"/>
                <w:noProof/>
              </w:rPr>
              <w:t>Required Characteristics of Provided System.Type Definitions</w:t>
            </w:r>
            <w:r>
              <w:rPr>
                <w:noProof/>
                <w:webHidden/>
              </w:rPr>
              <w:tab/>
            </w:r>
            <w:r>
              <w:rPr>
                <w:noProof/>
                <w:webHidden/>
              </w:rPr>
              <w:fldChar w:fldCharType="begin"/>
            </w:r>
            <w:r>
              <w:rPr>
                <w:noProof/>
                <w:webHidden/>
              </w:rPr>
              <w:instrText xml:space="preserve"> PAGEREF _Toc300653154 \h </w:instrText>
            </w:r>
            <w:r>
              <w:rPr>
                <w:noProof/>
                <w:webHidden/>
              </w:rPr>
            </w:r>
            <w:r>
              <w:rPr>
                <w:noProof/>
                <w:webHidden/>
              </w:rPr>
              <w:fldChar w:fldCharType="separate"/>
            </w:r>
            <w:r>
              <w:rPr>
                <w:noProof/>
                <w:webHidden/>
              </w:rPr>
              <w:t>23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55" w:history="1">
            <w:r w:rsidRPr="00A07A07">
              <w:rPr>
                <w:rStyle w:val="Hyperlink"/>
                <w:rFonts w:eastAsia="Times New Roman"/>
                <w:noProof/>
              </w:rPr>
              <w:t>8.3</w:t>
            </w:r>
            <w:r>
              <w:rPr>
                <w:noProof/>
                <w:lang w:val="en-GB" w:eastAsia="en-GB"/>
              </w:rPr>
              <w:tab/>
            </w:r>
            <w:r w:rsidRPr="00A07A07">
              <w:rPr>
                <w:rStyle w:val="Hyperlink"/>
                <w:rFonts w:eastAsia="Times New Roman"/>
                <w:noProof/>
              </w:rPr>
              <w:t>Provided Types</w:t>
            </w:r>
            <w:r>
              <w:rPr>
                <w:noProof/>
                <w:webHidden/>
              </w:rPr>
              <w:tab/>
            </w:r>
            <w:r>
              <w:rPr>
                <w:noProof/>
                <w:webHidden/>
              </w:rPr>
              <w:fldChar w:fldCharType="begin"/>
            </w:r>
            <w:r>
              <w:rPr>
                <w:noProof/>
                <w:webHidden/>
              </w:rPr>
              <w:instrText xml:space="preserve"> PAGEREF _Toc300653155 \h </w:instrText>
            </w:r>
            <w:r>
              <w:rPr>
                <w:noProof/>
                <w:webHidden/>
              </w:rPr>
            </w:r>
            <w:r>
              <w:rPr>
                <w:noProof/>
                <w:webHidden/>
              </w:rPr>
              <w:fldChar w:fldCharType="separate"/>
            </w:r>
            <w:r>
              <w:rPr>
                <w:noProof/>
                <w:webHidden/>
              </w:rPr>
              <w:t>25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56" w:history="1">
            <w:r w:rsidRPr="00A07A07">
              <w:rPr>
                <w:rStyle w:val="Hyperlink"/>
                <w:rFonts w:eastAsia="Times New Roman"/>
                <w:noProof/>
              </w:rPr>
              <w:t>8.3.1</w:t>
            </w:r>
            <w:r>
              <w:rPr>
                <w:noProof/>
                <w:lang w:val="en-GB" w:eastAsia="en-GB"/>
              </w:rPr>
              <w:tab/>
            </w:r>
            <w:r w:rsidRPr="00A07A07">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_Toc300653156 \h </w:instrText>
            </w:r>
            <w:r>
              <w:rPr>
                <w:noProof/>
                <w:webHidden/>
              </w:rPr>
            </w:r>
            <w:r>
              <w:rPr>
                <w:noProof/>
                <w:webHidden/>
              </w:rPr>
              <w:fldChar w:fldCharType="separate"/>
            </w:r>
            <w:r>
              <w:rPr>
                <w:noProof/>
                <w:webHidden/>
              </w:rPr>
              <w:t>25</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57" w:history="1">
            <w:r w:rsidRPr="00A07A07">
              <w:rPr>
                <w:rStyle w:val="Hyperlink"/>
                <w:rFonts w:eastAsia="Times New Roman"/>
                <w:noProof/>
              </w:rPr>
              <w:t>8.4</w:t>
            </w:r>
            <w:r>
              <w:rPr>
                <w:noProof/>
                <w:lang w:val="en-GB" w:eastAsia="en-GB"/>
              </w:rPr>
              <w:tab/>
            </w:r>
            <w:r w:rsidRPr="00A07A07">
              <w:rPr>
                <w:rStyle w:val="Hyperlink"/>
                <w:rFonts w:eastAsia="Times New Roman"/>
                <w:noProof/>
              </w:rPr>
              <w:t>Provided Methods</w:t>
            </w:r>
            <w:r>
              <w:rPr>
                <w:noProof/>
                <w:webHidden/>
              </w:rPr>
              <w:tab/>
            </w:r>
            <w:r>
              <w:rPr>
                <w:noProof/>
                <w:webHidden/>
              </w:rPr>
              <w:fldChar w:fldCharType="begin"/>
            </w:r>
            <w:r>
              <w:rPr>
                <w:noProof/>
                <w:webHidden/>
              </w:rPr>
              <w:instrText xml:space="preserve"> PAGEREF _Toc300653157 \h </w:instrText>
            </w:r>
            <w:r>
              <w:rPr>
                <w:noProof/>
                <w:webHidden/>
              </w:rPr>
            </w:r>
            <w:r>
              <w:rPr>
                <w:noProof/>
                <w:webHidden/>
              </w:rPr>
              <w:fldChar w:fldCharType="separate"/>
            </w:r>
            <w:r>
              <w:rPr>
                <w:noProof/>
                <w:webHidden/>
              </w:rPr>
              <w:t>26</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58" w:history="1">
            <w:r w:rsidRPr="00A07A07">
              <w:rPr>
                <w:rStyle w:val="Hyperlink"/>
                <w:rFonts w:eastAsia="Times New Roman"/>
                <w:noProof/>
              </w:rPr>
              <w:t>8.4.1</w:t>
            </w:r>
            <w:r>
              <w:rPr>
                <w:noProof/>
                <w:lang w:val="en-GB" w:eastAsia="en-GB"/>
              </w:rPr>
              <w:tab/>
            </w:r>
            <w:r w:rsidRPr="00A07A07">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_Toc300653158 \h </w:instrText>
            </w:r>
            <w:r>
              <w:rPr>
                <w:noProof/>
                <w:webHidden/>
              </w:rPr>
            </w:r>
            <w:r>
              <w:rPr>
                <w:noProof/>
                <w:webHidden/>
              </w:rPr>
              <w:fldChar w:fldCharType="separate"/>
            </w:r>
            <w:r>
              <w:rPr>
                <w:noProof/>
                <w:webHidden/>
              </w:rPr>
              <w:t>26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59" w:history="1">
            <w:r w:rsidRPr="00A07A07">
              <w:rPr>
                <w:rStyle w:val="Hyperlink"/>
                <w:rFonts w:eastAsia="Times New Roman"/>
                <w:noProof/>
              </w:rPr>
              <w:t>8.5</w:t>
            </w:r>
            <w:r>
              <w:rPr>
                <w:noProof/>
                <w:lang w:val="en-GB" w:eastAsia="en-GB"/>
              </w:rPr>
              <w:tab/>
            </w:r>
            <w:r w:rsidRPr="00A07A07">
              <w:rPr>
                <w:rStyle w:val="Hyperlink"/>
                <w:rFonts w:eastAsia="Times New Roman"/>
                <w:noProof/>
              </w:rPr>
              <w:t>Provided Properties</w:t>
            </w:r>
            <w:r>
              <w:rPr>
                <w:noProof/>
                <w:webHidden/>
              </w:rPr>
              <w:tab/>
            </w:r>
            <w:r>
              <w:rPr>
                <w:noProof/>
                <w:webHidden/>
              </w:rPr>
              <w:fldChar w:fldCharType="begin"/>
            </w:r>
            <w:r>
              <w:rPr>
                <w:noProof/>
                <w:webHidden/>
              </w:rPr>
              <w:instrText xml:space="preserve"> PAGEREF _Toc300653159 \h </w:instrText>
            </w:r>
            <w:r>
              <w:rPr>
                <w:noProof/>
                <w:webHidden/>
              </w:rPr>
            </w:r>
            <w:r>
              <w:rPr>
                <w:noProof/>
                <w:webHidden/>
              </w:rPr>
              <w:fldChar w:fldCharType="separate"/>
            </w:r>
            <w:r>
              <w:rPr>
                <w:noProof/>
                <w:webHidden/>
              </w:rPr>
              <w:t>26</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60" w:history="1">
            <w:r w:rsidRPr="00A07A07">
              <w:rPr>
                <w:rStyle w:val="Hyperlink"/>
                <w:rFonts w:eastAsia="Times New Roman"/>
                <w:noProof/>
              </w:rPr>
              <w:t>8.5.1</w:t>
            </w:r>
            <w:r>
              <w:rPr>
                <w:noProof/>
                <w:lang w:val="en-GB" w:eastAsia="en-GB"/>
              </w:rPr>
              <w:tab/>
            </w:r>
            <w:r w:rsidRPr="00A07A07">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_Toc300653160 \h </w:instrText>
            </w:r>
            <w:r>
              <w:rPr>
                <w:noProof/>
                <w:webHidden/>
              </w:rPr>
            </w:r>
            <w:r>
              <w:rPr>
                <w:noProof/>
                <w:webHidden/>
              </w:rPr>
              <w:fldChar w:fldCharType="separate"/>
            </w:r>
            <w:r>
              <w:rPr>
                <w:noProof/>
                <w:webHidden/>
              </w:rPr>
              <w:t>26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61" w:history="1">
            <w:r w:rsidRPr="00A07A07">
              <w:rPr>
                <w:rStyle w:val="Hyperlink"/>
                <w:rFonts w:eastAsia="Times New Roman"/>
                <w:noProof/>
              </w:rPr>
              <w:t>8.6</w:t>
            </w:r>
            <w:r>
              <w:rPr>
                <w:noProof/>
                <w:lang w:val="en-GB" w:eastAsia="en-GB"/>
              </w:rPr>
              <w:tab/>
            </w:r>
            <w:r w:rsidRPr="00A07A07">
              <w:rPr>
                <w:rStyle w:val="Hyperlink"/>
                <w:rFonts w:eastAsia="Times New Roman"/>
                <w:noProof/>
              </w:rPr>
              <w:t>Provided FieldInfos</w:t>
            </w:r>
            <w:r>
              <w:rPr>
                <w:noProof/>
                <w:webHidden/>
              </w:rPr>
              <w:tab/>
            </w:r>
            <w:r>
              <w:rPr>
                <w:noProof/>
                <w:webHidden/>
              </w:rPr>
              <w:fldChar w:fldCharType="begin"/>
            </w:r>
            <w:r>
              <w:rPr>
                <w:noProof/>
                <w:webHidden/>
              </w:rPr>
              <w:instrText xml:space="preserve"> PAGEREF _Toc300653161 \h </w:instrText>
            </w:r>
            <w:r>
              <w:rPr>
                <w:noProof/>
                <w:webHidden/>
              </w:rPr>
            </w:r>
            <w:r>
              <w:rPr>
                <w:noProof/>
                <w:webHidden/>
              </w:rPr>
              <w:fldChar w:fldCharType="separate"/>
            </w:r>
            <w:r>
              <w:rPr>
                <w:noProof/>
                <w:webHidden/>
              </w:rPr>
              <w:t>27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62" w:history="1">
            <w:r w:rsidRPr="00A07A07">
              <w:rPr>
                <w:rStyle w:val="Hyperlink"/>
                <w:rFonts w:eastAsia="Times New Roman"/>
                <w:noProof/>
              </w:rPr>
              <w:t>8.6.1</w:t>
            </w:r>
            <w:r>
              <w:rPr>
                <w:noProof/>
                <w:lang w:val="en-GB" w:eastAsia="en-GB"/>
              </w:rPr>
              <w:tab/>
            </w:r>
            <w:r w:rsidRPr="00A07A07">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_Toc300653162 \h </w:instrText>
            </w:r>
            <w:r>
              <w:rPr>
                <w:noProof/>
                <w:webHidden/>
              </w:rPr>
            </w:r>
            <w:r>
              <w:rPr>
                <w:noProof/>
                <w:webHidden/>
              </w:rPr>
              <w:fldChar w:fldCharType="separate"/>
            </w:r>
            <w:r>
              <w:rPr>
                <w:noProof/>
                <w:webHidden/>
              </w:rPr>
              <w:t>27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63" w:history="1">
            <w:r w:rsidRPr="00A07A07">
              <w:rPr>
                <w:rStyle w:val="Hyperlink"/>
                <w:rFonts w:eastAsia="Times New Roman"/>
                <w:noProof/>
              </w:rPr>
              <w:t>8.7</w:t>
            </w:r>
            <w:r>
              <w:rPr>
                <w:noProof/>
                <w:lang w:val="en-GB" w:eastAsia="en-GB"/>
              </w:rPr>
              <w:tab/>
            </w:r>
            <w:r w:rsidRPr="00A07A07">
              <w:rPr>
                <w:rStyle w:val="Hyperlink"/>
                <w:rFonts w:eastAsia="Times New Roman"/>
                <w:noProof/>
              </w:rPr>
              <w:t>Provided EventInfos</w:t>
            </w:r>
            <w:r>
              <w:rPr>
                <w:noProof/>
                <w:webHidden/>
              </w:rPr>
              <w:tab/>
            </w:r>
            <w:r>
              <w:rPr>
                <w:noProof/>
                <w:webHidden/>
              </w:rPr>
              <w:fldChar w:fldCharType="begin"/>
            </w:r>
            <w:r>
              <w:rPr>
                <w:noProof/>
                <w:webHidden/>
              </w:rPr>
              <w:instrText xml:space="preserve"> PAGEREF _Toc300653163 \h </w:instrText>
            </w:r>
            <w:r>
              <w:rPr>
                <w:noProof/>
                <w:webHidden/>
              </w:rPr>
            </w:r>
            <w:r>
              <w:rPr>
                <w:noProof/>
                <w:webHidden/>
              </w:rPr>
              <w:fldChar w:fldCharType="separate"/>
            </w:r>
            <w:r>
              <w:rPr>
                <w:noProof/>
                <w:webHidden/>
              </w:rPr>
              <w:t>27</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64" w:history="1">
            <w:r w:rsidRPr="00A07A07">
              <w:rPr>
                <w:rStyle w:val="Hyperlink"/>
                <w:rFonts w:eastAsia="Times New Roman"/>
                <w:noProof/>
              </w:rPr>
              <w:t>8.7.1</w:t>
            </w:r>
            <w:r>
              <w:rPr>
                <w:noProof/>
                <w:lang w:val="en-GB" w:eastAsia="en-GB"/>
              </w:rPr>
              <w:tab/>
            </w:r>
            <w:r w:rsidRPr="00A07A07">
              <w:rPr>
                <w:rStyle w:val="Hyperlink"/>
                <w:rFonts w:eastAsia="Times New Roman"/>
                <w:noProof/>
              </w:rPr>
              <w:t>Required Characteristics of Design-time Provided System.EventInfo’s</w:t>
            </w:r>
            <w:r>
              <w:rPr>
                <w:noProof/>
                <w:webHidden/>
              </w:rPr>
              <w:tab/>
            </w:r>
            <w:r>
              <w:rPr>
                <w:noProof/>
                <w:webHidden/>
              </w:rPr>
              <w:fldChar w:fldCharType="begin"/>
            </w:r>
            <w:r>
              <w:rPr>
                <w:noProof/>
                <w:webHidden/>
              </w:rPr>
              <w:instrText xml:space="preserve"> PAGEREF _Toc300653164 \h </w:instrText>
            </w:r>
            <w:r>
              <w:rPr>
                <w:noProof/>
                <w:webHidden/>
              </w:rPr>
            </w:r>
            <w:r>
              <w:rPr>
                <w:noProof/>
                <w:webHidden/>
              </w:rPr>
              <w:fldChar w:fldCharType="separate"/>
            </w:r>
            <w:r>
              <w:rPr>
                <w:noProof/>
                <w:webHidden/>
              </w:rPr>
              <w:t>27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65" w:history="1">
            <w:r w:rsidRPr="00A07A07">
              <w:rPr>
                <w:rStyle w:val="Hyperlink"/>
                <w:rFonts w:eastAsia="Times New Roman"/>
                <w:noProof/>
              </w:rPr>
              <w:t>8.8</w:t>
            </w:r>
            <w:r>
              <w:rPr>
                <w:noProof/>
                <w:lang w:val="en-GB" w:eastAsia="en-GB"/>
              </w:rPr>
              <w:tab/>
            </w:r>
            <w:r w:rsidRPr="00A07A07">
              <w:rPr>
                <w:rStyle w:val="Hyperlink"/>
                <w:rFonts w:eastAsia="Times New Roman"/>
                <w:noProof/>
              </w:rPr>
              <w:t>Provided Static Parameters</w:t>
            </w:r>
            <w:r>
              <w:rPr>
                <w:noProof/>
                <w:webHidden/>
              </w:rPr>
              <w:tab/>
            </w:r>
            <w:r>
              <w:rPr>
                <w:noProof/>
                <w:webHidden/>
              </w:rPr>
              <w:fldChar w:fldCharType="begin"/>
            </w:r>
            <w:r>
              <w:rPr>
                <w:noProof/>
                <w:webHidden/>
              </w:rPr>
              <w:instrText xml:space="preserve"> PAGEREF _Toc300653165 \h </w:instrText>
            </w:r>
            <w:r>
              <w:rPr>
                <w:noProof/>
                <w:webHidden/>
              </w:rPr>
            </w:r>
            <w:r>
              <w:rPr>
                <w:noProof/>
                <w:webHidden/>
              </w:rPr>
              <w:fldChar w:fldCharType="separate"/>
            </w:r>
            <w:r>
              <w:rPr>
                <w:noProof/>
                <w:webHidden/>
              </w:rPr>
              <w:t>28</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66" w:history="1">
            <w:r w:rsidRPr="00A07A07">
              <w:rPr>
                <w:rStyle w:val="Hyperlink"/>
                <w:rFonts w:eastAsia="Times New Roman"/>
                <w:noProof/>
              </w:rPr>
              <w:t>8.8.1</w:t>
            </w:r>
            <w:r>
              <w:rPr>
                <w:noProof/>
                <w:lang w:val="en-GB" w:eastAsia="en-GB"/>
              </w:rPr>
              <w:tab/>
            </w:r>
            <w:r w:rsidRPr="00A07A07">
              <w:rPr>
                <w:rStyle w:val="Hyperlink"/>
                <w:rFonts w:eastAsia="Times New Roman"/>
                <w:noProof/>
              </w:rPr>
              <w:t>Required Characteristics</w:t>
            </w:r>
            <w:r>
              <w:rPr>
                <w:noProof/>
                <w:webHidden/>
              </w:rPr>
              <w:tab/>
            </w:r>
            <w:r>
              <w:rPr>
                <w:noProof/>
                <w:webHidden/>
              </w:rPr>
              <w:fldChar w:fldCharType="begin"/>
            </w:r>
            <w:r>
              <w:rPr>
                <w:noProof/>
                <w:webHidden/>
              </w:rPr>
              <w:instrText xml:space="preserve"> PAGEREF _Toc300653166 \h </w:instrText>
            </w:r>
            <w:r>
              <w:rPr>
                <w:noProof/>
                <w:webHidden/>
              </w:rPr>
            </w:r>
            <w:r>
              <w:rPr>
                <w:noProof/>
                <w:webHidden/>
              </w:rPr>
              <w:fldChar w:fldCharType="separate"/>
            </w:r>
            <w:r>
              <w:rPr>
                <w:noProof/>
                <w:webHidden/>
              </w:rPr>
              <w:t>28</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67" w:history="1">
            <w:r w:rsidRPr="00A07A07">
              <w:rPr>
                <w:rStyle w:val="Hyperlink"/>
                <w:noProof/>
              </w:rPr>
              <w:t>8.9</w:t>
            </w:r>
            <w:r>
              <w:rPr>
                <w:noProof/>
                <w:lang w:val="en-GB" w:eastAsia="en-GB"/>
              </w:rPr>
              <w:tab/>
            </w:r>
            <w:r w:rsidRPr="00A07A07">
              <w:rPr>
                <w:rStyle w:val="Hyperlink"/>
                <w:rFonts w:eastAsia="Times New Roman"/>
                <w:noProof/>
              </w:rPr>
              <w:t>Provided Parameters</w:t>
            </w:r>
            <w:r>
              <w:rPr>
                <w:noProof/>
                <w:webHidden/>
              </w:rPr>
              <w:tab/>
            </w:r>
            <w:r>
              <w:rPr>
                <w:noProof/>
                <w:webHidden/>
              </w:rPr>
              <w:fldChar w:fldCharType="begin"/>
            </w:r>
            <w:r>
              <w:rPr>
                <w:noProof/>
                <w:webHidden/>
              </w:rPr>
              <w:instrText xml:space="preserve"> PAGEREF _Toc300653167 \h </w:instrText>
            </w:r>
            <w:r>
              <w:rPr>
                <w:noProof/>
                <w:webHidden/>
              </w:rPr>
            </w:r>
            <w:r>
              <w:rPr>
                <w:noProof/>
                <w:webHidden/>
              </w:rPr>
              <w:fldChar w:fldCharType="separate"/>
            </w:r>
            <w:r>
              <w:rPr>
                <w:noProof/>
                <w:webHidden/>
              </w:rPr>
              <w:t>28</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68" w:history="1">
            <w:r w:rsidRPr="00A07A07">
              <w:rPr>
                <w:rStyle w:val="Hyperlink"/>
                <w:noProof/>
              </w:rPr>
              <w:t>8.9.1</w:t>
            </w:r>
            <w:r>
              <w:rPr>
                <w:noProof/>
                <w:lang w:val="en-GB" w:eastAsia="en-GB"/>
              </w:rPr>
              <w:tab/>
            </w:r>
            <w:r w:rsidRPr="00A07A07">
              <w:rPr>
                <w:rStyle w:val="Hyperlink"/>
                <w:rFonts w:eastAsia="Times New Roman"/>
                <w:noProof/>
              </w:rPr>
              <w:t>Required Characteristics of Provided ParameterInfos</w:t>
            </w:r>
            <w:r>
              <w:rPr>
                <w:noProof/>
                <w:webHidden/>
              </w:rPr>
              <w:tab/>
            </w:r>
            <w:r>
              <w:rPr>
                <w:noProof/>
                <w:webHidden/>
              </w:rPr>
              <w:fldChar w:fldCharType="begin"/>
            </w:r>
            <w:r>
              <w:rPr>
                <w:noProof/>
                <w:webHidden/>
              </w:rPr>
              <w:instrText xml:space="preserve"> PAGEREF _Toc300653168 \h </w:instrText>
            </w:r>
            <w:r>
              <w:rPr>
                <w:noProof/>
                <w:webHidden/>
              </w:rPr>
            </w:r>
            <w:r>
              <w:rPr>
                <w:noProof/>
                <w:webHidden/>
              </w:rPr>
              <w:fldChar w:fldCharType="separate"/>
            </w:r>
            <w:r>
              <w:rPr>
                <w:noProof/>
                <w:webHidden/>
              </w:rPr>
              <w:t>28</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69" w:history="1">
            <w:r w:rsidRPr="00A07A07">
              <w:rPr>
                <w:rStyle w:val="Hyperlink"/>
                <w:noProof/>
              </w:rPr>
              <w:t>8.10</w:t>
            </w:r>
            <w:r>
              <w:rPr>
                <w:noProof/>
                <w:lang w:val="en-GB" w:eastAsia="en-GB"/>
              </w:rPr>
              <w:tab/>
            </w:r>
            <w:r w:rsidRPr="00A07A07">
              <w:rPr>
                <w:rStyle w:val="Hyperlink"/>
                <w:noProof/>
              </w:rPr>
              <w:t>Provided Measure Annotations</w:t>
            </w:r>
            <w:r>
              <w:rPr>
                <w:noProof/>
                <w:webHidden/>
              </w:rPr>
              <w:tab/>
            </w:r>
            <w:r>
              <w:rPr>
                <w:noProof/>
                <w:webHidden/>
              </w:rPr>
              <w:fldChar w:fldCharType="begin"/>
            </w:r>
            <w:r>
              <w:rPr>
                <w:noProof/>
                <w:webHidden/>
              </w:rPr>
              <w:instrText xml:space="preserve"> PAGEREF _Toc300653169 \h </w:instrText>
            </w:r>
            <w:r>
              <w:rPr>
                <w:noProof/>
                <w:webHidden/>
              </w:rPr>
            </w:r>
            <w:r>
              <w:rPr>
                <w:noProof/>
                <w:webHidden/>
              </w:rPr>
              <w:fldChar w:fldCharType="separate"/>
            </w:r>
            <w:r>
              <w:rPr>
                <w:noProof/>
                <w:webHidden/>
              </w:rPr>
              <w:t>29</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70" w:history="1">
            <w:r w:rsidRPr="00A07A07">
              <w:rPr>
                <w:rStyle w:val="Hyperlink"/>
                <w:noProof/>
              </w:rPr>
              <w:t>8.10.1</w:t>
            </w:r>
            <w:r>
              <w:rPr>
                <w:noProof/>
                <w:lang w:val="en-GB" w:eastAsia="en-GB"/>
              </w:rPr>
              <w:tab/>
            </w:r>
            <w:r w:rsidRPr="00A07A07">
              <w:rPr>
                <w:rStyle w:val="Hyperlink"/>
                <w:noProof/>
              </w:rPr>
              <w:t>Examples Implementing System.Type Manually</w:t>
            </w:r>
            <w:r>
              <w:rPr>
                <w:noProof/>
                <w:webHidden/>
              </w:rPr>
              <w:tab/>
            </w:r>
            <w:r>
              <w:rPr>
                <w:noProof/>
                <w:webHidden/>
              </w:rPr>
              <w:fldChar w:fldCharType="begin"/>
            </w:r>
            <w:r>
              <w:rPr>
                <w:noProof/>
                <w:webHidden/>
              </w:rPr>
              <w:instrText xml:space="preserve"> PAGEREF _Toc300653170 \h </w:instrText>
            </w:r>
            <w:r>
              <w:rPr>
                <w:noProof/>
                <w:webHidden/>
              </w:rPr>
            </w:r>
            <w:r>
              <w:rPr>
                <w:noProof/>
                <w:webHidden/>
              </w:rPr>
              <w:fldChar w:fldCharType="separate"/>
            </w:r>
            <w:r>
              <w:rPr>
                <w:noProof/>
                <w:webHidden/>
              </w:rPr>
              <w:t>29</w:t>
            </w:r>
            <w:r>
              <w:rPr>
                <w:noProof/>
                <w:webHidden/>
              </w:rPr>
              <w:fldChar w:fldCharType="end"/>
            </w:r>
          </w:hyperlink>
        </w:p>
        <w:p w:rsidR="00F45686" w:rsidRDefault="00F45686">
          <w:pPr>
            <w:pStyle w:val="TOC1"/>
            <w:tabs>
              <w:tab w:val="left" w:pos="440"/>
              <w:tab w:val="right" w:leader="dot" w:pos="9350"/>
            </w:tabs>
            <w:rPr>
              <w:noProof/>
              <w:lang w:val="en-GB" w:eastAsia="en-GB"/>
            </w:rPr>
          </w:pPr>
          <w:hyperlink w:anchor="_Toc300653171" w:history="1">
            <w:r w:rsidRPr="00A07A07">
              <w:rPr>
                <w:rStyle w:val="Hyperlink"/>
                <w:noProof/>
              </w:rPr>
              <w:t>9.</w:t>
            </w:r>
            <w:r>
              <w:rPr>
                <w:noProof/>
                <w:lang w:val="en-GB" w:eastAsia="en-GB"/>
              </w:rPr>
              <w:tab/>
            </w:r>
            <w:r w:rsidRPr="00A07A07">
              <w:rPr>
                <w:rStyle w:val="Hyperlink"/>
                <w:noProof/>
              </w:rPr>
              <w:t>Generated Code</w:t>
            </w:r>
            <w:r>
              <w:rPr>
                <w:noProof/>
                <w:webHidden/>
              </w:rPr>
              <w:tab/>
            </w:r>
            <w:r>
              <w:rPr>
                <w:noProof/>
                <w:webHidden/>
              </w:rPr>
              <w:fldChar w:fldCharType="begin"/>
            </w:r>
            <w:r>
              <w:rPr>
                <w:noProof/>
                <w:webHidden/>
              </w:rPr>
              <w:instrText xml:space="preserve"> PAGEREF _Toc300653171 \h </w:instrText>
            </w:r>
            <w:r>
              <w:rPr>
                <w:noProof/>
                <w:webHidden/>
              </w:rPr>
            </w:r>
            <w:r>
              <w:rPr>
                <w:noProof/>
                <w:webHidden/>
              </w:rPr>
              <w:fldChar w:fldCharType="separate"/>
            </w:r>
            <w:r>
              <w:rPr>
                <w:noProof/>
                <w:webHidden/>
              </w:rPr>
              <w:t>31</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72" w:history="1">
            <w:r w:rsidRPr="00A07A07">
              <w:rPr>
                <w:rStyle w:val="Hyperlink"/>
                <w:noProof/>
              </w:rPr>
              <w:t>9.1</w:t>
            </w:r>
            <w:r>
              <w:rPr>
                <w:noProof/>
                <w:lang w:val="en-GB" w:eastAsia="en-GB"/>
              </w:rPr>
              <w:tab/>
            </w:r>
            <w:r w:rsidRPr="00A07A07">
              <w:rPr>
                <w:rStyle w:val="Hyperlink"/>
                <w:noProof/>
              </w:rPr>
              <w:t>Static Linking of Generated Assemblies</w:t>
            </w:r>
            <w:r>
              <w:rPr>
                <w:noProof/>
                <w:webHidden/>
              </w:rPr>
              <w:tab/>
            </w:r>
            <w:r>
              <w:rPr>
                <w:noProof/>
                <w:webHidden/>
              </w:rPr>
              <w:fldChar w:fldCharType="begin"/>
            </w:r>
            <w:r>
              <w:rPr>
                <w:noProof/>
                <w:webHidden/>
              </w:rPr>
              <w:instrText xml:space="preserve"> PAGEREF _Toc300653172 \h </w:instrText>
            </w:r>
            <w:r>
              <w:rPr>
                <w:noProof/>
                <w:webHidden/>
              </w:rPr>
            </w:r>
            <w:r>
              <w:rPr>
                <w:noProof/>
                <w:webHidden/>
              </w:rPr>
              <w:fldChar w:fldCharType="separate"/>
            </w:r>
            <w:r>
              <w:rPr>
                <w:noProof/>
                <w:webHidden/>
              </w:rPr>
              <w:t>31</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73" w:history="1">
            <w:r w:rsidRPr="00A07A07">
              <w:rPr>
                <w:rStyle w:val="Hyperlink"/>
                <w:noProof/>
              </w:rPr>
              <w:t>9.2</w:t>
            </w:r>
            <w:r>
              <w:rPr>
                <w:noProof/>
                <w:lang w:val="en-GB" w:eastAsia="en-GB"/>
              </w:rPr>
              <w:tab/>
            </w:r>
            <w:r w:rsidRPr="00A07A07">
              <w:rPr>
                <w:rStyle w:val="Hyperlink"/>
                <w:noProof/>
              </w:rPr>
              <w:t>Dependencies of Generated Code</w:t>
            </w:r>
            <w:r>
              <w:rPr>
                <w:noProof/>
                <w:webHidden/>
              </w:rPr>
              <w:tab/>
            </w:r>
            <w:r>
              <w:rPr>
                <w:noProof/>
                <w:webHidden/>
              </w:rPr>
              <w:fldChar w:fldCharType="begin"/>
            </w:r>
            <w:r>
              <w:rPr>
                <w:noProof/>
                <w:webHidden/>
              </w:rPr>
              <w:instrText xml:space="preserve"> PAGEREF _Toc300653173 \h </w:instrText>
            </w:r>
            <w:r>
              <w:rPr>
                <w:noProof/>
                <w:webHidden/>
              </w:rPr>
            </w:r>
            <w:r>
              <w:rPr>
                <w:noProof/>
                <w:webHidden/>
              </w:rPr>
              <w:fldChar w:fldCharType="separate"/>
            </w:r>
            <w:r>
              <w:rPr>
                <w:noProof/>
                <w:webHidden/>
              </w:rPr>
              <w:t>31</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74" w:history="1">
            <w:r w:rsidRPr="00A07A07">
              <w:rPr>
                <w:rStyle w:val="Hyperlink"/>
                <w:noProof/>
              </w:rPr>
              <w:t>9.3</w:t>
            </w:r>
            <w:r>
              <w:rPr>
                <w:noProof/>
                <w:lang w:val="en-GB" w:eastAsia="en-GB"/>
              </w:rPr>
              <w:tab/>
            </w:r>
            <w:r w:rsidRPr="00A07A07">
              <w:rPr>
                <w:rStyle w:val="Hyperlink"/>
                <w:noProof/>
              </w:rPr>
              <w:t>Support Embedding Resources</w:t>
            </w:r>
            <w:r>
              <w:rPr>
                <w:noProof/>
                <w:webHidden/>
              </w:rPr>
              <w:tab/>
            </w:r>
            <w:r>
              <w:rPr>
                <w:noProof/>
                <w:webHidden/>
              </w:rPr>
              <w:fldChar w:fldCharType="begin"/>
            </w:r>
            <w:r>
              <w:rPr>
                <w:noProof/>
                <w:webHidden/>
              </w:rPr>
              <w:instrText xml:space="preserve"> PAGEREF _Toc300653174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75" w:history="1">
            <w:r w:rsidRPr="00A07A07">
              <w:rPr>
                <w:rStyle w:val="Hyperlink"/>
                <w:noProof/>
              </w:rPr>
              <w:t>10.</w:t>
            </w:r>
            <w:r>
              <w:rPr>
                <w:noProof/>
                <w:lang w:val="en-GB" w:eastAsia="en-GB"/>
              </w:rPr>
              <w:tab/>
            </w:r>
            <w:r w:rsidRPr="00A07A07">
              <w:rPr>
                <w:rStyle w:val="Hyperlink"/>
                <w:noProof/>
              </w:rPr>
              <w:t>Exceptions and Diagnostics from Type Providers</w:t>
            </w:r>
            <w:r>
              <w:rPr>
                <w:noProof/>
                <w:webHidden/>
              </w:rPr>
              <w:tab/>
            </w:r>
            <w:r>
              <w:rPr>
                <w:noProof/>
                <w:webHidden/>
              </w:rPr>
              <w:fldChar w:fldCharType="begin"/>
            </w:r>
            <w:r>
              <w:rPr>
                <w:noProof/>
                <w:webHidden/>
              </w:rPr>
              <w:instrText xml:space="preserve"> PAGEREF _Toc300653175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76" w:history="1">
            <w:r w:rsidRPr="00A07A07">
              <w:rPr>
                <w:rStyle w:val="Hyperlink"/>
                <w:noProof/>
              </w:rPr>
              <w:t>11.</w:t>
            </w:r>
            <w:r>
              <w:rPr>
                <w:noProof/>
                <w:lang w:val="en-GB" w:eastAsia="en-GB"/>
              </w:rPr>
              <w:tab/>
            </w:r>
            <w:r w:rsidRPr="00A07A07">
              <w:rPr>
                <w:rStyle w:val="Hyperlink"/>
                <w:noProof/>
              </w:rPr>
              <w:t>Cross Assembly References</w:t>
            </w:r>
            <w:r>
              <w:rPr>
                <w:noProof/>
                <w:webHidden/>
              </w:rPr>
              <w:tab/>
            </w:r>
            <w:r>
              <w:rPr>
                <w:noProof/>
                <w:webHidden/>
              </w:rPr>
              <w:fldChar w:fldCharType="begin"/>
            </w:r>
            <w:r>
              <w:rPr>
                <w:noProof/>
                <w:webHidden/>
              </w:rPr>
              <w:instrText xml:space="preserve"> PAGEREF _Toc300653176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77" w:history="1">
            <w:r w:rsidRPr="00A07A07">
              <w:rPr>
                <w:rStyle w:val="Hyperlink"/>
                <w:noProof/>
              </w:rPr>
              <w:t>11.1</w:t>
            </w:r>
            <w:r>
              <w:rPr>
                <w:noProof/>
                <w:lang w:val="en-GB" w:eastAsia="en-GB"/>
              </w:rPr>
              <w:tab/>
            </w:r>
            <w:r w:rsidRPr="00A07A07">
              <w:rPr>
                <w:rStyle w:val="Hyperlink"/>
                <w:noProof/>
              </w:rPr>
              <w:t>Cross Assembly References for Erased Types</w:t>
            </w:r>
            <w:r>
              <w:rPr>
                <w:noProof/>
                <w:webHidden/>
              </w:rPr>
              <w:tab/>
            </w:r>
            <w:r>
              <w:rPr>
                <w:noProof/>
                <w:webHidden/>
              </w:rPr>
              <w:fldChar w:fldCharType="begin"/>
            </w:r>
            <w:r>
              <w:rPr>
                <w:noProof/>
                <w:webHidden/>
              </w:rPr>
              <w:instrText xml:space="preserve"> PAGEREF _Toc300653177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78" w:history="1">
            <w:r w:rsidRPr="00A07A07">
              <w:rPr>
                <w:rStyle w:val="Hyperlink"/>
                <w:noProof/>
              </w:rPr>
              <w:t>11.2</w:t>
            </w:r>
            <w:r>
              <w:rPr>
                <w:noProof/>
                <w:lang w:val="en-GB" w:eastAsia="en-GB"/>
              </w:rPr>
              <w:tab/>
            </w:r>
            <w:r w:rsidRPr="00A07A07">
              <w:rPr>
                <w:rStyle w:val="Hyperlink"/>
                <w:noProof/>
              </w:rPr>
              <w:t>Cross Assembly References for Generated Types</w:t>
            </w:r>
            <w:r>
              <w:rPr>
                <w:noProof/>
                <w:webHidden/>
              </w:rPr>
              <w:tab/>
            </w:r>
            <w:r>
              <w:rPr>
                <w:noProof/>
                <w:webHidden/>
              </w:rPr>
              <w:fldChar w:fldCharType="begin"/>
            </w:r>
            <w:r>
              <w:rPr>
                <w:noProof/>
                <w:webHidden/>
              </w:rPr>
              <w:instrText xml:space="preserve"> PAGEREF _Toc300653178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79" w:history="1">
            <w:r w:rsidRPr="00A07A07">
              <w:rPr>
                <w:rStyle w:val="Hyperlink"/>
                <w:noProof/>
              </w:rPr>
              <w:t>12.</w:t>
            </w:r>
            <w:r>
              <w:rPr>
                <w:noProof/>
                <w:lang w:val="en-GB" w:eastAsia="en-GB"/>
              </w:rPr>
              <w:tab/>
            </w:r>
            <w:r w:rsidRPr="00A07A07">
              <w:rPr>
                <w:rStyle w:val="Hyperlink"/>
                <w:noProof/>
              </w:rPr>
              <w:t>Intellisense, Quick Info, Method Tips</w:t>
            </w:r>
            <w:r>
              <w:rPr>
                <w:noProof/>
                <w:webHidden/>
              </w:rPr>
              <w:tab/>
            </w:r>
            <w:r>
              <w:rPr>
                <w:noProof/>
                <w:webHidden/>
              </w:rPr>
              <w:fldChar w:fldCharType="begin"/>
            </w:r>
            <w:r>
              <w:rPr>
                <w:noProof/>
                <w:webHidden/>
              </w:rPr>
              <w:instrText xml:space="preserve"> PAGEREF _Toc300653179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80" w:history="1">
            <w:r w:rsidRPr="00A07A07">
              <w:rPr>
                <w:rStyle w:val="Hyperlink"/>
                <w:noProof/>
              </w:rPr>
              <w:t>12.1</w:t>
            </w:r>
            <w:r>
              <w:rPr>
                <w:noProof/>
                <w:lang w:val="en-GB" w:eastAsia="en-GB"/>
              </w:rPr>
              <w:tab/>
            </w:r>
            <w:r w:rsidRPr="00A07A07">
              <w:rPr>
                <w:rStyle w:val="Hyperlink"/>
                <w:noProof/>
              </w:rPr>
              <w:t>QuickInfo</w:t>
            </w:r>
            <w:r>
              <w:rPr>
                <w:noProof/>
                <w:webHidden/>
              </w:rPr>
              <w:tab/>
            </w:r>
            <w:r>
              <w:rPr>
                <w:noProof/>
                <w:webHidden/>
              </w:rPr>
              <w:fldChar w:fldCharType="begin"/>
            </w:r>
            <w:r>
              <w:rPr>
                <w:noProof/>
                <w:webHidden/>
              </w:rPr>
              <w:instrText xml:space="preserve"> PAGEREF _Toc300653180 \h </w:instrText>
            </w:r>
            <w:r>
              <w:rPr>
                <w:noProof/>
                <w:webHidden/>
              </w:rPr>
            </w:r>
            <w:r>
              <w:rPr>
                <w:noProof/>
                <w:webHidden/>
              </w:rPr>
              <w:fldChar w:fldCharType="separate"/>
            </w:r>
            <w:r>
              <w:rPr>
                <w:noProof/>
                <w:webHidden/>
              </w:rPr>
              <w:t>32</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81" w:history="1">
            <w:r w:rsidRPr="00A07A07">
              <w:rPr>
                <w:rStyle w:val="Hyperlink"/>
                <w:noProof/>
              </w:rPr>
              <w:t>13.</w:t>
            </w:r>
            <w:r>
              <w:rPr>
                <w:noProof/>
                <w:lang w:val="en-GB" w:eastAsia="en-GB"/>
              </w:rPr>
              <w:tab/>
            </w:r>
            <w:r w:rsidRPr="00A07A07">
              <w:rPr>
                <w:rStyle w:val="Hyperlink"/>
                <w:noProof/>
              </w:rPr>
              <w:t>Deploying Type Providers</w:t>
            </w:r>
            <w:r>
              <w:rPr>
                <w:noProof/>
                <w:webHidden/>
              </w:rPr>
              <w:tab/>
            </w:r>
            <w:r>
              <w:rPr>
                <w:noProof/>
                <w:webHidden/>
              </w:rPr>
              <w:fldChar w:fldCharType="begin"/>
            </w:r>
            <w:r>
              <w:rPr>
                <w:noProof/>
                <w:webHidden/>
              </w:rPr>
              <w:instrText xml:space="preserve"> PAGEREF _Toc300653181 \h </w:instrText>
            </w:r>
            <w:r>
              <w:rPr>
                <w:noProof/>
                <w:webHidden/>
              </w:rPr>
            </w:r>
            <w:r>
              <w:rPr>
                <w:noProof/>
                <w:webHidden/>
              </w:rPr>
              <w:fldChar w:fldCharType="separate"/>
            </w:r>
            <w:r>
              <w:rPr>
                <w:noProof/>
                <w:webHidden/>
              </w:rPr>
              <w:t>33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82" w:history="1">
            <w:r w:rsidRPr="00A07A07">
              <w:rPr>
                <w:rStyle w:val="Hyperlink"/>
                <w:noProof/>
              </w:rPr>
              <w:t>13.1</w:t>
            </w:r>
            <w:r>
              <w:rPr>
                <w:noProof/>
                <w:lang w:val="en-GB" w:eastAsia="en-GB"/>
              </w:rPr>
              <w:tab/>
            </w:r>
            <w:r w:rsidRPr="00A07A07">
              <w:rPr>
                <w:rStyle w:val="Hyperlink"/>
                <w:noProof/>
              </w:rPr>
              <w:t>Design-time Loader Resolution for Type Provider DLLs and Dependencies</w:t>
            </w:r>
            <w:r>
              <w:rPr>
                <w:noProof/>
                <w:webHidden/>
              </w:rPr>
              <w:tab/>
            </w:r>
            <w:r>
              <w:rPr>
                <w:noProof/>
                <w:webHidden/>
              </w:rPr>
              <w:fldChar w:fldCharType="begin"/>
            </w:r>
            <w:r>
              <w:rPr>
                <w:noProof/>
                <w:webHidden/>
              </w:rPr>
              <w:instrText xml:space="preserve"> PAGEREF _Toc300653182 \h </w:instrText>
            </w:r>
            <w:r>
              <w:rPr>
                <w:noProof/>
                <w:webHidden/>
              </w:rPr>
            </w:r>
            <w:r>
              <w:rPr>
                <w:noProof/>
                <w:webHidden/>
              </w:rPr>
              <w:fldChar w:fldCharType="separate"/>
            </w:r>
            <w:r>
              <w:rPr>
                <w:noProof/>
                <w:webHidden/>
              </w:rPr>
              <w:t>33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83" w:history="1">
            <w:r w:rsidRPr="00A07A07">
              <w:rPr>
                <w:rStyle w:val="Hyperlink"/>
                <w:noProof/>
              </w:rPr>
              <w:t>13.2</w:t>
            </w:r>
            <w:r>
              <w:rPr>
                <w:noProof/>
                <w:lang w:val="en-GB" w:eastAsia="en-GB"/>
              </w:rPr>
              <w:tab/>
            </w:r>
            <w:r w:rsidRPr="00A07A07">
              <w:rPr>
                <w:rStyle w:val="Hyperlink"/>
                <w:noProof/>
              </w:rPr>
              <w:t>xcopy installation</w:t>
            </w:r>
            <w:r>
              <w:rPr>
                <w:noProof/>
                <w:webHidden/>
              </w:rPr>
              <w:tab/>
            </w:r>
            <w:r>
              <w:rPr>
                <w:noProof/>
                <w:webHidden/>
              </w:rPr>
              <w:fldChar w:fldCharType="begin"/>
            </w:r>
            <w:r>
              <w:rPr>
                <w:noProof/>
                <w:webHidden/>
              </w:rPr>
              <w:instrText xml:space="preserve"> PAGEREF _Toc300653183 \h </w:instrText>
            </w:r>
            <w:r>
              <w:rPr>
                <w:noProof/>
                <w:webHidden/>
              </w:rPr>
            </w:r>
            <w:r>
              <w:rPr>
                <w:noProof/>
                <w:webHidden/>
              </w:rPr>
              <w:fldChar w:fldCharType="separate"/>
            </w:r>
            <w:r>
              <w:rPr>
                <w:noProof/>
                <w:webHidden/>
              </w:rPr>
              <w:t>33</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84" w:history="1">
            <w:r w:rsidRPr="00A07A07">
              <w:rPr>
                <w:rStyle w:val="Hyperlink"/>
                <w:noProof/>
              </w:rPr>
              <w:t>13.3</w:t>
            </w:r>
            <w:r>
              <w:rPr>
                <w:noProof/>
                <w:lang w:val="en-GB" w:eastAsia="en-GB"/>
              </w:rPr>
              <w:tab/>
            </w:r>
            <w:r w:rsidRPr="00A07A07">
              <w:rPr>
                <w:rStyle w:val="Hyperlink"/>
                <w:noProof/>
              </w:rPr>
              <w:t>Installation into AssemblyFolders</w:t>
            </w:r>
            <w:r>
              <w:rPr>
                <w:noProof/>
                <w:webHidden/>
              </w:rPr>
              <w:tab/>
            </w:r>
            <w:r>
              <w:rPr>
                <w:noProof/>
                <w:webHidden/>
              </w:rPr>
              <w:fldChar w:fldCharType="begin"/>
            </w:r>
            <w:r>
              <w:rPr>
                <w:noProof/>
                <w:webHidden/>
              </w:rPr>
              <w:instrText xml:space="preserve"> PAGEREF _Toc300653184 \h </w:instrText>
            </w:r>
            <w:r>
              <w:rPr>
                <w:noProof/>
                <w:webHidden/>
              </w:rPr>
            </w:r>
            <w:r>
              <w:rPr>
                <w:noProof/>
                <w:webHidden/>
              </w:rPr>
              <w:fldChar w:fldCharType="separate"/>
            </w:r>
            <w:r>
              <w:rPr>
                <w:noProof/>
                <w:webHidden/>
              </w:rPr>
              <w:t>34</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85" w:history="1">
            <w:r w:rsidRPr="00A07A07">
              <w:rPr>
                <w:rStyle w:val="Hyperlink"/>
                <w:noProof/>
              </w:rPr>
              <w:t>13.4</w:t>
            </w:r>
            <w:r>
              <w:rPr>
                <w:noProof/>
                <w:lang w:val="en-GB" w:eastAsia="en-GB"/>
              </w:rPr>
              <w:tab/>
            </w:r>
            <w:r w:rsidRPr="00A07A07">
              <w:rPr>
                <w:rStyle w:val="Hyperlink"/>
                <w:noProof/>
              </w:rPr>
              <w:t>Referencing Type Providers</w:t>
            </w:r>
            <w:r>
              <w:rPr>
                <w:noProof/>
                <w:webHidden/>
              </w:rPr>
              <w:tab/>
            </w:r>
            <w:r>
              <w:rPr>
                <w:noProof/>
                <w:webHidden/>
              </w:rPr>
              <w:fldChar w:fldCharType="begin"/>
            </w:r>
            <w:r>
              <w:rPr>
                <w:noProof/>
                <w:webHidden/>
              </w:rPr>
              <w:instrText xml:space="preserve"> PAGEREF _Toc300653185 \h </w:instrText>
            </w:r>
            <w:r>
              <w:rPr>
                <w:noProof/>
                <w:webHidden/>
              </w:rPr>
            </w:r>
            <w:r>
              <w:rPr>
                <w:noProof/>
                <w:webHidden/>
              </w:rPr>
              <w:fldChar w:fldCharType="separate"/>
            </w:r>
            <w:r>
              <w:rPr>
                <w:noProof/>
                <w:webHidden/>
              </w:rPr>
              <w:t>34</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86" w:history="1">
            <w:r w:rsidRPr="00A07A07">
              <w:rPr>
                <w:rStyle w:val="Hyperlink"/>
                <w:noProof/>
              </w:rPr>
              <w:t>14.</w:t>
            </w:r>
            <w:r>
              <w:rPr>
                <w:noProof/>
                <w:lang w:val="en-GB" w:eastAsia="en-GB"/>
              </w:rPr>
              <w:tab/>
            </w:r>
            <w:r w:rsidRPr="00A07A07">
              <w:rPr>
                <w:rStyle w:val="Hyperlink"/>
                <w:noProof/>
              </w:rPr>
              <w:t>Security and Threat Modeling</w:t>
            </w:r>
            <w:r>
              <w:rPr>
                <w:noProof/>
                <w:webHidden/>
              </w:rPr>
              <w:tab/>
            </w:r>
            <w:r>
              <w:rPr>
                <w:noProof/>
                <w:webHidden/>
              </w:rPr>
              <w:fldChar w:fldCharType="begin"/>
            </w:r>
            <w:r>
              <w:rPr>
                <w:noProof/>
                <w:webHidden/>
              </w:rPr>
              <w:instrText xml:space="preserve"> PAGEREF _Toc300653186 \h </w:instrText>
            </w:r>
            <w:r>
              <w:rPr>
                <w:noProof/>
                <w:webHidden/>
              </w:rPr>
            </w:r>
            <w:r>
              <w:rPr>
                <w:noProof/>
                <w:webHidden/>
              </w:rPr>
              <w:fldChar w:fldCharType="separate"/>
            </w:r>
            <w:r>
              <w:rPr>
                <w:noProof/>
                <w:webHidden/>
              </w:rPr>
              <w:t>34</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87" w:history="1">
            <w:r w:rsidRPr="00A07A07">
              <w:rPr>
                <w:rStyle w:val="Hyperlink"/>
                <w:noProof/>
              </w:rPr>
              <w:t>15.</w:t>
            </w:r>
            <w:r>
              <w:rPr>
                <w:noProof/>
                <w:lang w:val="en-GB" w:eastAsia="en-GB"/>
              </w:rPr>
              <w:tab/>
            </w:r>
            <w:r w:rsidRPr="00A07A07">
              <w:rPr>
                <w:rStyle w:val="Hyperlink"/>
                <w:noProof/>
              </w:rPr>
              <w:t>Debugging and Profiling Type Providers</w:t>
            </w:r>
            <w:r>
              <w:rPr>
                <w:noProof/>
                <w:webHidden/>
              </w:rPr>
              <w:tab/>
            </w:r>
            <w:r>
              <w:rPr>
                <w:noProof/>
                <w:webHidden/>
              </w:rPr>
              <w:fldChar w:fldCharType="begin"/>
            </w:r>
            <w:r>
              <w:rPr>
                <w:noProof/>
                <w:webHidden/>
              </w:rPr>
              <w:instrText xml:space="preserve"> PAGEREF _Toc300653187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88" w:history="1">
            <w:r w:rsidRPr="00A07A07">
              <w:rPr>
                <w:rStyle w:val="Hyperlink"/>
                <w:noProof/>
              </w:rPr>
              <w:t>16.</w:t>
            </w:r>
            <w:r>
              <w:rPr>
                <w:noProof/>
                <w:lang w:val="en-GB" w:eastAsia="en-GB"/>
              </w:rPr>
              <w:tab/>
            </w:r>
            <w:r w:rsidRPr="00A07A07">
              <w:rPr>
                <w:rStyle w:val="Hyperlink"/>
                <w:noProof/>
              </w:rPr>
              <w:t>Type Provider Emit API (Out of Band Deliverable)</w:t>
            </w:r>
            <w:r>
              <w:rPr>
                <w:noProof/>
                <w:webHidden/>
              </w:rPr>
              <w:tab/>
            </w:r>
            <w:r>
              <w:rPr>
                <w:noProof/>
                <w:webHidden/>
              </w:rPr>
              <w:fldChar w:fldCharType="begin"/>
            </w:r>
            <w:r>
              <w:rPr>
                <w:noProof/>
                <w:webHidden/>
              </w:rPr>
              <w:instrText xml:space="preserve"> PAGEREF _Toc300653188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89" w:history="1">
            <w:r w:rsidRPr="00A07A07">
              <w:rPr>
                <w:rStyle w:val="Hyperlink"/>
                <w:noProof/>
              </w:rPr>
              <w:t>16.1</w:t>
            </w:r>
            <w:r>
              <w:rPr>
                <w:noProof/>
                <w:lang w:val="en-GB" w:eastAsia="en-GB"/>
              </w:rPr>
              <w:tab/>
            </w:r>
            <w:r w:rsidRPr="00A07A07">
              <w:rPr>
                <w:rStyle w:val="Hyperlink"/>
                <w:noProof/>
              </w:rPr>
              <w:t>An Example</w:t>
            </w:r>
            <w:r>
              <w:rPr>
                <w:noProof/>
                <w:webHidden/>
              </w:rPr>
              <w:tab/>
            </w:r>
            <w:r>
              <w:rPr>
                <w:noProof/>
                <w:webHidden/>
              </w:rPr>
              <w:fldChar w:fldCharType="begin"/>
            </w:r>
            <w:r>
              <w:rPr>
                <w:noProof/>
                <w:webHidden/>
              </w:rPr>
              <w:instrText xml:space="preserve"> PAGEREF _Toc300653189 \h </w:instrText>
            </w:r>
            <w:r>
              <w:rPr>
                <w:noProof/>
                <w:webHidden/>
              </w:rPr>
            </w:r>
            <w:r>
              <w:rPr>
                <w:noProof/>
                <w:webHidden/>
              </w:rPr>
              <w:fldChar w:fldCharType="separate"/>
            </w:r>
            <w:r>
              <w:rPr>
                <w:noProof/>
                <w:webHidden/>
              </w:rPr>
              <w:t>3</w:t>
            </w:r>
            <w:r>
              <w:rPr>
                <w:noProof/>
                <w:webHidden/>
              </w:rPr>
              <w:t>5</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90" w:history="1">
            <w:r w:rsidRPr="00A07A07">
              <w:rPr>
                <w:rStyle w:val="Hyperlink"/>
                <w:noProof/>
              </w:rPr>
              <w:t>16.2</w:t>
            </w:r>
            <w:r>
              <w:rPr>
                <w:noProof/>
                <w:lang w:val="en-GB" w:eastAsia="en-GB"/>
              </w:rPr>
              <w:tab/>
            </w:r>
            <w:r w:rsidRPr="00A07A07">
              <w:rPr>
                <w:rStyle w:val="Hyperlink"/>
                <w:noProof/>
              </w:rPr>
              <w:t>Details</w:t>
            </w:r>
            <w:r>
              <w:rPr>
                <w:noProof/>
                <w:webHidden/>
              </w:rPr>
              <w:tab/>
            </w:r>
            <w:r>
              <w:rPr>
                <w:noProof/>
                <w:webHidden/>
              </w:rPr>
              <w:fldChar w:fldCharType="begin"/>
            </w:r>
            <w:r>
              <w:rPr>
                <w:noProof/>
                <w:webHidden/>
              </w:rPr>
              <w:instrText xml:space="preserve"> PAGEREF _Toc300653190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91" w:history="1">
            <w:r w:rsidRPr="00A07A07">
              <w:rPr>
                <w:rStyle w:val="Hyperlink"/>
                <w:noProof/>
              </w:rPr>
              <w:t>16.2.1</w:t>
            </w:r>
            <w:r>
              <w:rPr>
                <w:noProof/>
                <w:lang w:val="en-GB" w:eastAsia="en-GB"/>
              </w:rPr>
              <w:tab/>
            </w:r>
            <w:r w:rsidRPr="00A07A07">
              <w:rPr>
                <w:rStyle w:val="Hyperlink"/>
                <w:noProof/>
              </w:rPr>
              <w:t>Providing Type Definitions</w:t>
            </w:r>
            <w:r>
              <w:rPr>
                <w:noProof/>
                <w:webHidden/>
              </w:rPr>
              <w:tab/>
            </w:r>
            <w:r>
              <w:rPr>
                <w:noProof/>
                <w:webHidden/>
              </w:rPr>
              <w:fldChar w:fldCharType="begin"/>
            </w:r>
            <w:r>
              <w:rPr>
                <w:noProof/>
                <w:webHidden/>
              </w:rPr>
              <w:instrText xml:space="preserve"> PAGEREF _Toc300653191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92" w:history="1">
            <w:r w:rsidRPr="00A07A07">
              <w:rPr>
                <w:rStyle w:val="Hyperlink"/>
                <w:noProof/>
              </w:rPr>
              <w:t>16.2.2</w:t>
            </w:r>
            <w:r>
              <w:rPr>
                <w:noProof/>
                <w:lang w:val="en-GB" w:eastAsia="en-GB"/>
              </w:rPr>
              <w:tab/>
            </w:r>
            <w:r w:rsidRPr="00A07A07">
              <w:rPr>
                <w:rStyle w:val="Hyperlink"/>
                <w:noProof/>
              </w:rPr>
              <w:t>Providing Nested Type Definitions</w:t>
            </w:r>
            <w:r>
              <w:rPr>
                <w:noProof/>
                <w:webHidden/>
              </w:rPr>
              <w:tab/>
            </w:r>
            <w:r>
              <w:rPr>
                <w:noProof/>
                <w:webHidden/>
              </w:rPr>
              <w:fldChar w:fldCharType="begin"/>
            </w:r>
            <w:r>
              <w:rPr>
                <w:noProof/>
                <w:webHidden/>
              </w:rPr>
              <w:instrText xml:space="preserve"> PAGEREF _Toc300653192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93" w:history="1">
            <w:r w:rsidRPr="00A07A07">
              <w:rPr>
                <w:rStyle w:val="Hyperlink"/>
                <w:noProof/>
              </w:rPr>
              <w:t>16.2.3</w:t>
            </w:r>
            <w:r>
              <w:rPr>
                <w:noProof/>
                <w:lang w:val="en-GB" w:eastAsia="en-GB"/>
              </w:rPr>
              <w:tab/>
            </w:r>
            <w:r w:rsidRPr="00A07A07">
              <w:rPr>
                <w:rStyle w:val="Hyperlink"/>
                <w:noProof/>
              </w:rPr>
              <w:t>Providing Properties</w:t>
            </w:r>
            <w:r>
              <w:rPr>
                <w:noProof/>
                <w:webHidden/>
              </w:rPr>
              <w:tab/>
            </w:r>
            <w:r>
              <w:rPr>
                <w:noProof/>
                <w:webHidden/>
              </w:rPr>
              <w:fldChar w:fldCharType="begin"/>
            </w:r>
            <w:r>
              <w:rPr>
                <w:noProof/>
                <w:webHidden/>
              </w:rPr>
              <w:instrText xml:space="preserve"> PAGEREF _Toc300653193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94" w:history="1">
            <w:r w:rsidRPr="00A07A07">
              <w:rPr>
                <w:rStyle w:val="Hyperlink"/>
                <w:noProof/>
              </w:rPr>
              <w:t>16.2.4</w:t>
            </w:r>
            <w:r>
              <w:rPr>
                <w:noProof/>
                <w:lang w:val="en-GB" w:eastAsia="en-GB"/>
              </w:rPr>
              <w:tab/>
            </w:r>
            <w:r w:rsidRPr="00A07A07">
              <w:rPr>
                <w:rStyle w:val="Hyperlink"/>
                <w:noProof/>
              </w:rPr>
              <w:t>Providing Methods</w:t>
            </w:r>
            <w:r>
              <w:rPr>
                <w:noProof/>
                <w:webHidden/>
              </w:rPr>
              <w:tab/>
            </w:r>
            <w:r>
              <w:rPr>
                <w:noProof/>
                <w:webHidden/>
              </w:rPr>
              <w:fldChar w:fldCharType="begin"/>
            </w:r>
            <w:r>
              <w:rPr>
                <w:noProof/>
                <w:webHidden/>
              </w:rPr>
              <w:instrText xml:space="preserve"> PAGEREF _Toc300653194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95" w:history="1">
            <w:r w:rsidRPr="00A07A07">
              <w:rPr>
                <w:rStyle w:val="Hyperlink"/>
                <w:noProof/>
              </w:rPr>
              <w:t>16.2.5</w:t>
            </w:r>
            <w:r>
              <w:rPr>
                <w:noProof/>
                <w:lang w:val="en-GB" w:eastAsia="en-GB"/>
              </w:rPr>
              <w:tab/>
            </w:r>
            <w:r w:rsidRPr="00A07A07">
              <w:rPr>
                <w:rStyle w:val="Hyperlink"/>
                <w:noProof/>
              </w:rPr>
              <w:t>Providing Type Definitions with Static Parameters</w:t>
            </w:r>
            <w:r>
              <w:rPr>
                <w:noProof/>
                <w:webHidden/>
              </w:rPr>
              <w:tab/>
            </w:r>
            <w:r>
              <w:rPr>
                <w:noProof/>
                <w:webHidden/>
              </w:rPr>
              <w:fldChar w:fldCharType="begin"/>
            </w:r>
            <w:r>
              <w:rPr>
                <w:noProof/>
                <w:webHidden/>
              </w:rPr>
              <w:instrText xml:space="preserve"> PAGEREF _Toc300653195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3"/>
            <w:tabs>
              <w:tab w:val="left" w:pos="1320"/>
              <w:tab w:val="right" w:leader="dot" w:pos="9350"/>
            </w:tabs>
            <w:rPr>
              <w:noProof/>
              <w:lang w:val="en-GB" w:eastAsia="en-GB"/>
            </w:rPr>
          </w:pPr>
          <w:hyperlink w:anchor="_Toc300653196" w:history="1">
            <w:r w:rsidRPr="00A07A07">
              <w:rPr>
                <w:rStyle w:val="Hyperlink"/>
                <w:noProof/>
              </w:rPr>
              <w:t>16.2.6</w:t>
            </w:r>
            <w:r>
              <w:rPr>
                <w:noProof/>
                <w:lang w:val="en-GB" w:eastAsia="en-GB"/>
              </w:rPr>
              <w:tab/>
            </w:r>
            <w:r w:rsidRPr="00A07A07">
              <w:rPr>
                <w:rStyle w:val="Hyperlink"/>
                <w:noProof/>
              </w:rPr>
              <w:t>Providing Measures</w:t>
            </w:r>
            <w:r>
              <w:rPr>
                <w:noProof/>
                <w:webHidden/>
              </w:rPr>
              <w:tab/>
            </w:r>
            <w:r>
              <w:rPr>
                <w:noProof/>
                <w:webHidden/>
              </w:rPr>
              <w:fldChar w:fldCharType="begin"/>
            </w:r>
            <w:r>
              <w:rPr>
                <w:noProof/>
                <w:webHidden/>
              </w:rPr>
              <w:instrText xml:space="preserve"> PAGEREF _Toc300653196 \h </w:instrText>
            </w:r>
            <w:r>
              <w:rPr>
                <w:noProof/>
                <w:webHidden/>
              </w:rPr>
            </w:r>
            <w:r>
              <w:rPr>
                <w:noProof/>
                <w:webHidden/>
              </w:rPr>
              <w:fldChar w:fldCharType="separate"/>
            </w:r>
            <w:r>
              <w:rPr>
                <w:noProof/>
                <w:webHidden/>
              </w:rPr>
              <w:t>35</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197" w:history="1">
            <w:r w:rsidRPr="00A07A07">
              <w:rPr>
                <w:rStyle w:val="Hyperlink"/>
                <w:noProof/>
              </w:rPr>
              <w:t>17.</w:t>
            </w:r>
            <w:r>
              <w:rPr>
                <w:noProof/>
                <w:lang w:val="en-GB" w:eastAsia="en-GB"/>
              </w:rPr>
              <w:tab/>
            </w:r>
            <w:r w:rsidRPr="00A07A07">
              <w:rPr>
                <w:rStyle w:val="Hyperlink"/>
                <w:noProof/>
              </w:rPr>
              <w:t>User Education Material (Out of Band Deliverable)</w:t>
            </w:r>
            <w:r>
              <w:rPr>
                <w:noProof/>
                <w:webHidden/>
              </w:rPr>
              <w:tab/>
            </w:r>
            <w:r>
              <w:rPr>
                <w:noProof/>
                <w:webHidden/>
              </w:rPr>
              <w:fldChar w:fldCharType="begin"/>
            </w:r>
            <w:r>
              <w:rPr>
                <w:noProof/>
                <w:webHidden/>
              </w:rPr>
              <w:instrText xml:space="preserve"> PAGEREF _Toc300653197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98" w:history="1">
            <w:r w:rsidRPr="00A07A07">
              <w:rPr>
                <w:rStyle w:val="Hyperlink"/>
                <w:noProof/>
              </w:rPr>
              <w:t>17.1</w:t>
            </w:r>
            <w:r>
              <w:rPr>
                <w:noProof/>
                <w:lang w:val="en-GB" w:eastAsia="en-GB"/>
              </w:rPr>
              <w:tab/>
            </w:r>
            <w:r w:rsidRPr="00A07A07">
              <w:rPr>
                <w:rStyle w:val="Hyperlink"/>
                <w:noProof/>
              </w:rPr>
              <w:t>Samples</w:t>
            </w:r>
            <w:r>
              <w:rPr>
                <w:noProof/>
                <w:webHidden/>
              </w:rPr>
              <w:tab/>
            </w:r>
            <w:r>
              <w:rPr>
                <w:noProof/>
                <w:webHidden/>
              </w:rPr>
              <w:fldChar w:fldCharType="begin"/>
            </w:r>
            <w:r>
              <w:rPr>
                <w:noProof/>
                <w:webHidden/>
              </w:rPr>
              <w:instrText xml:space="preserve"> PAGEREF _Toc300653198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199" w:history="1">
            <w:r w:rsidRPr="00A07A07">
              <w:rPr>
                <w:rStyle w:val="Hyperlink"/>
                <w:noProof/>
              </w:rPr>
              <w:t>17.2</w:t>
            </w:r>
            <w:r>
              <w:rPr>
                <w:noProof/>
                <w:lang w:val="en-GB" w:eastAsia="en-GB"/>
              </w:rPr>
              <w:tab/>
            </w:r>
            <w:r w:rsidRPr="00A07A07">
              <w:rPr>
                <w:rStyle w:val="Hyperlink"/>
                <w:noProof/>
              </w:rPr>
              <w:t>Hands-On-Lab: Writing an Erasing Type Provider</w:t>
            </w:r>
            <w:r>
              <w:rPr>
                <w:noProof/>
                <w:webHidden/>
              </w:rPr>
              <w:tab/>
            </w:r>
            <w:r>
              <w:rPr>
                <w:noProof/>
                <w:webHidden/>
              </w:rPr>
              <w:fldChar w:fldCharType="begin"/>
            </w:r>
            <w:r>
              <w:rPr>
                <w:noProof/>
                <w:webHidden/>
              </w:rPr>
              <w:instrText xml:space="preserve"> PAGEREF _Toc300653199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0" w:history="1">
            <w:r w:rsidRPr="00A07A07">
              <w:rPr>
                <w:rStyle w:val="Hyperlink"/>
                <w:noProof/>
              </w:rPr>
              <w:t>17.3</w:t>
            </w:r>
            <w:r>
              <w:rPr>
                <w:noProof/>
                <w:lang w:val="en-GB" w:eastAsia="en-GB"/>
              </w:rPr>
              <w:tab/>
            </w:r>
            <w:r w:rsidRPr="00A07A07">
              <w:rPr>
                <w:rStyle w:val="Hyperlink"/>
                <w:noProof/>
              </w:rPr>
              <w:t>Hands-On-Lab: Writing a Generative Type Provider</w:t>
            </w:r>
            <w:r>
              <w:rPr>
                <w:noProof/>
                <w:webHidden/>
              </w:rPr>
              <w:tab/>
            </w:r>
            <w:r>
              <w:rPr>
                <w:noProof/>
                <w:webHidden/>
              </w:rPr>
              <w:fldChar w:fldCharType="begin"/>
            </w:r>
            <w:r>
              <w:rPr>
                <w:noProof/>
                <w:webHidden/>
              </w:rPr>
              <w:instrText xml:space="preserve"> PAGEREF _Toc300653200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201" w:history="1">
            <w:r w:rsidRPr="00A07A07">
              <w:rPr>
                <w:rStyle w:val="Hyperlink"/>
                <w:noProof/>
              </w:rPr>
              <w:t>18.</w:t>
            </w:r>
            <w:r>
              <w:rPr>
                <w:noProof/>
                <w:lang w:val="en-GB" w:eastAsia="en-GB"/>
              </w:rPr>
              <w:tab/>
            </w:r>
            <w:r w:rsidRPr="00A07A07">
              <w:rPr>
                <w:rStyle w:val="Hyperlink"/>
                <w:noProof/>
              </w:rPr>
              <w:t>Cut Features</w:t>
            </w:r>
            <w:r>
              <w:rPr>
                <w:noProof/>
                <w:webHidden/>
              </w:rPr>
              <w:tab/>
            </w:r>
            <w:r>
              <w:rPr>
                <w:noProof/>
                <w:webHidden/>
              </w:rPr>
              <w:fldChar w:fldCharType="begin"/>
            </w:r>
            <w:r>
              <w:rPr>
                <w:noProof/>
                <w:webHidden/>
              </w:rPr>
              <w:instrText xml:space="preserve"> PAGEREF _Toc300653201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2" w:history="1">
            <w:r w:rsidRPr="00A07A07">
              <w:rPr>
                <w:rStyle w:val="Hyperlink"/>
                <w:noProof/>
              </w:rPr>
              <w:t>18.1</w:t>
            </w:r>
            <w:r>
              <w:rPr>
                <w:noProof/>
                <w:lang w:val="en-GB" w:eastAsia="en-GB"/>
              </w:rPr>
              <w:tab/>
            </w:r>
            <w:r w:rsidRPr="00A07A07">
              <w:rPr>
                <w:rStyle w:val="Hyperlink"/>
                <w:noProof/>
              </w:rPr>
              <w:t>Type Provider Isolation &amp; Unloading</w:t>
            </w:r>
            <w:r>
              <w:rPr>
                <w:noProof/>
                <w:webHidden/>
              </w:rPr>
              <w:tab/>
            </w:r>
            <w:r>
              <w:rPr>
                <w:noProof/>
                <w:webHidden/>
              </w:rPr>
              <w:fldChar w:fldCharType="begin"/>
            </w:r>
            <w:r>
              <w:rPr>
                <w:noProof/>
                <w:webHidden/>
              </w:rPr>
              <w:instrText xml:space="preserve"> PAGEREF _Toc300653202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3" w:history="1">
            <w:r w:rsidRPr="00A07A07">
              <w:rPr>
                <w:rStyle w:val="Hyperlink"/>
                <w:noProof/>
              </w:rPr>
              <w:t>18.2</w:t>
            </w:r>
            <w:r>
              <w:rPr>
                <w:noProof/>
                <w:lang w:val="en-GB" w:eastAsia="en-GB"/>
              </w:rPr>
              <w:tab/>
            </w:r>
            <w:r w:rsidRPr="00A07A07">
              <w:rPr>
                <w:rStyle w:val="Hyperlink"/>
                <w:noProof/>
              </w:rPr>
              <w:t>Managing Build Dependencies and Files</w:t>
            </w:r>
            <w:r>
              <w:rPr>
                <w:noProof/>
                <w:webHidden/>
              </w:rPr>
              <w:tab/>
            </w:r>
            <w:r>
              <w:rPr>
                <w:noProof/>
                <w:webHidden/>
              </w:rPr>
              <w:fldChar w:fldCharType="begin"/>
            </w:r>
            <w:r>
              <w:rPr>
                <w:noProof/>
                <w:webHidden/>
              </w:rPr>
              <w:instrText xml:space="preserve"> PAGEREF _Toc300653203 \h </w:instrText>
            </w:r>
            <w:r>
              <w:rPr>
                <w:noProof/>
                <w:webHidden/>
              </w:rPr>
            </w:r>
            <w:r>
              <w:rPr>
                <w:noProof/>
                <w:webHidden/>
              </w:rPr>
              <w:fldChar w:fldCharType="separate"/>
            </w:r>
            <w:r>
              <w:rPr>
                <w:noProof/>
                <w:webHidden/>
              </w:rPr>
              <w:t>36</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4" w:history="1">
            <w:r w:rsidRPr="00A07A07">
              <w:rPr>
                <w:rStyle w:val="Hyperlink"/>
                <w:noProof/>
              </w:rPr>
              <w:t>18.3</w:t>
            </w:r>
            <w:r>
              <w:rPr>
                <w:noProof/>
                <w:lang w:val="en-GB" w:eastAsia="en-GB"/>
              </w:rPr>
              <w:tab/>
            </w:r>
            <w:r w:rsidRPr="00A07A07">
              <w:rPr>
                <w:rStyle w:val="Hyperlink"/>
                <w:noProof/>
              </w:rPr>
              <w:t>Watson Dumps sent to Type Provider Authors</w:t>
            </w:r>
            <w:r>
              <w:rPr>
                <w:noProof/>
                <w:webHidden/>
              </w:rPr>
              <w:tab/>
            </w:r>
            <w:r>
              <w:rPr>
                <w:noProof/>
                <w:webHidden/>
              </w:rPr>
              <w:fldChar w:fldCharType="begin"/>
            </w:r>
            <w:r>
              <w:rPr>
                <w:noProof/>
                <w:webHidden/>
              </w:rPr>
              <w:instrText xml:space="preserve"> PAGEREF _Toc300653204 \h </w:instrText>
            </w:r>
            <w:r>
              <w:rPr>
                <w:noProof/>
                <w:webHidden/>
              </w:rPr>
            </w:r>
            <w:r>
              <w:rPr>
                <w:noProof/>
                <w:webHidden/>
              </w:rPr>
              <w:fldChar w:fldCharType="separate"/>
            </w:r>
            <w:r>
              <w:rPr>
                <w:noProof/>
                <w:webHidden/>
              </w:rPr>
              <w:t>37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5" w:history="1">
            <w:r w:rsidRPr="00A07A07">
              <w:rPr>
                <w:rStyle w:val="Hyperlink"/>
                <w:noProof/>
              </w:rPr>
              <w:t>18.4</w:t>
            </w:r>
            <w:r>
              <w:rPr>
                <w:noProof/>
                <w:lang w:val="en-GB" w:eastAsia="en-GB"/>
              </w:rPr>
              <w:tab/>
            </w:r>
            <w:r w:rsidRPr="00A07A07">
              <w:rPr>
                <w:rStyle w:val="Hyperlink"/>
                <w:noProof/>
              </w:rPr>
              <w:t>Supported SDK for writing type providers</w:t>
            </w:r>
            <w:r>
              <w:rPr>
                <w:noProof/>
                <w:webHidden/>
              </w:rPr>
              <w:tab/>
            </w:r>
            <w:r>
              <w:rPr>
                <w:noProof/>
                <w:webHidden/>
              </w:rPr>
              <w:fldChar w:fldCharType="begin"/>
            </w:r>
            <w:r>
              <w:rPr>
                <w:noProof/>
                <w:webHidden/>
              </w:rPr>
              <w:instrText xml:space="preserve"> PAGEREF _Toc300653205 \h </w:instrText>
            </w:r>
            <w:r>
              <w:rPr>
                <w:noProof/>
                <w:webHidden/>
              </w:rPr>
            </w:r>
            <w:r>
              <w:rPr>
                <w:noProof/>
                <w:webHidden/>
              </w:rPr>
              <w:fldChar w:fldCharType="separate"/>
            </w:r>
            <w:r>
              <w:rPr>
                <w:noProof/>
                <w:webHidden/>
              </w:rPr>
              <w:t>37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6" w:history="1">
            <w:r w:rsidRPr="00A07A07">
              <w:rPr>
                <w:rStyle w:val="Hyperlink"/>
                <w:noProof/>
              </w:rPr>
              <w:t>18.5</w:t>
            </w:r>
            <w:r>
              <w:rPr>
                <w:noProof/>
                <w:lang w:val="en-GB" w:eastAsia="en-GB"/>
              </w:rPr>
              <w:tab/>
            </w:r>
            <w:r w:rsidRPr="00A07A07">
              <w:rPr>
                <w:rStyle w:val="Hyperlink"/>
                <w:noProof/>
              </w:rPr>
              <w:t>Binary Compatibility and Type Providers</w:t>
            </w:r>
            <w:r>
              <w:rPr>
                <w:noProof/>
                <w:webHidden/>
              </w:rPr>
              <w:tab/>
            </w:r>
            <w:r>
              <w:rPr>
                <w:noProof/>
                <w:webHidden/>
              </w:rPr>
              <w:fldChar w:fldCharType="begin"/>
            </w:r>
            <w:r>
              <w:rPr>
                <w:noProof/>
                <w:webHidden/>
              </w:rPr>
              <w:instrText xml:space="preserve"> PAGEREF _Toc300653206 \h </w:instrText>
            </w:r>
            <w:r>
              <w:rPr>
                <w:noProof/>
                <w:webHidden/>
              </w:rPr>
            </w:r>
            <w:r>
              <w:rPr>
                <w:noProof/>
                <w:webHidden/>
              </w:rPr>
              <w:fldChar w:fldCharType="separate"/>
            </w:r>
            <w:r>
              <w:rPr>
                <w:noProof/>
                <w:webHidden/>
              </w:rPr>
              <w:t>37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7" w:history="1">
            <w:r w:rsidRPr="00A07A07">
              <w:rPr>
                <w:rStyle w:val="Hyperlink"/>
                <w:noProof/>
              </w:rPr>
              <w:t>18.6</w:t>
            </w:r>
            <w:r>
              <w:rPr>
                <w:noProof/>
                <w:lang w:val="en-GB" w:eastAsia="en-GB"/>
              </w:rPr>
              <w:tab/>
            </w:r>
            <w:r w:rsidRPr="00A07A07">
              <w:rPr>
                <w:rStyle w:val="Hyperlink"/>
                <w:noProof/>
              </w:rPr>
              <w:t>ResolveExtensionReference</w:t>
            </w:r>
            <w:r>
              <w:rPr>
                <w:noProof/>
                <w:webHidden/>
              </w:rPr>
              <w:tab/>
            </w:r>
            <w:r>
              <w:rPr>
                <w:noProof/>
                <w:webHidden/>
              </w:rPr>
              <w:fldChar w:fldCharType="begin"/>
            </w:r>
            <w:r>
              <w:rPr>
                <w:noProof/>
                <w:webHidden/>
              </w:rPr>
              <w:instrText xml:space="preserve"> PAGEREF _Toc300653207 \h </w:instrText>
            </w:r>
            <w:r>
              <w:rPr>
                <w:noProof/>
                <w:webHidden/>
              </w:rPr>
            </w:r>
            <w:r>
              <w:rPr>
                <w:noProof/>
                <w:webHidden/>
              </w:rPr>
              <w:fldChar w:fldCharType="separate"/>
            </w:r>
            <w:r>
              <w:rPr>
                <w:noProof/>
                <w:webHidden/>
              </w:rPr>
              <w:t>37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8" w:history="1">
            <w:r w:rsidRPr="00A07A07">
              <w:rPr>
                <w:rStyle w:val="Hyperlink"/>
                <w:noProof/>
              </w:rPr>
              <w:t>18.7</w:t>
            </w:r>
            <w:r>
              <w:rPr>
                <w:noProof/>
                <w:lang w:val="en-GB" w:eastAsia="en-GB"/>
              </w:rPr>
              <w:tab/>
            </w:r>
            <w:r w:rsidRPr="00A07A07">
              <w:rPr>
                <w:rStyle w:val="Hyperlink"/>
                <w:noProof/>
              </w:rPr>
              <w:t>Architecting a Live Connection to Visual Studio Buffers</w:t>
            </w:r>
            <w:r>
              <w:rPr>
                <w:noProof/>
                <w:webHidden/>
              </w:rPr>
              <w:tab/>
            </w:r>
            <w:r>
              <w:rPr>
                <w:noProof/>
                <w:webHidden/>
              </w:rPr>
              <w:fldChar w:fldCharType="begin"/>
            </w:r>
            <w:r>
              <w:rPr>
                <w:noProof/>
                <w:webHidden/>
              </w:rPr>
              <w:instrText xml:space="preserve"> PAGEREF _Toc300653208 \h </w:instrText>
            </w:r>
            <w:r>
              <w:rPr>
                <w:noProof/>
                <w:webHidden/>
              </w:rPr>
            </w:r>
            <w:r>
              <w:rPr>
                <w:noProof/>
                <w:webHidden/>
              </w:rPr>
              <w:fldChar w:fldCharType="separate"/>
            </w:r>
            <w:r>
              <w:rPr>
                <w:noProof/>
                <w:webHidden/>
              </w:rPr>
              <w:t>37</w:t>
            </w:r>
            <w:r>
              <w:rPr>
                <w:noProof/>
                <w:webHidden/>
              </w:rPr>
              <w:fldChar w:fldCharType="end"/>
            </w:r>
          </w:hyperlink>
        </w:p>
        <w:p w:rsidR="00F45686" w:rsidRDefault="00F45686">
          <w:pPr>
            <w:pStyle w:val="TOC2"/>
            <w:tabs>
              <w:tab w:val="left" w:pos="880"/>
              <w:tab w:val="right" w:leader="dot" w:pos="9350"/>
            </w:tabs>
            <w:rPr>
              <w:noProof/>
              <w:lang w:val="en-GB" w:eastAsia="en-GB"/>
            </w:rPr>
          </w:pPr>
          <w:hyperlink w:anchor="_Toc300653209" w:history="1">
            <w:r w:rsidRPr="00A07A07">
              <w:rPr>
                <w:rStyle w:val="Hyperlink"/>
                <w:noProof/>
              </w:rPr>
              <w:t>18.8</w:t>
            </w:r>
            <w:r>
              <w:rPr>
                <w:noProof/>
                <w:lang w:val="en-GB" w:eastAsia="en-GB"/>
              </w:rPr>
              <w:tab/>
            </w:r>
            <w:r w:rsidRPr="00A07A07">
              <w:rPr>
                <w:rStyle w:val="Hyperlink"/>
                <w:noProof/>
              </w:rPr>
              <w:t>F#-isms</w:t>
            </w:r>
            <w:r>
              <w:rPr>
                <w:noProof/>
                <w:webHidden/>
              </w:rPr>
              <w:tab/>
            </w:r>
            <w:r>
              <w:rPr>
                <w:noProof/>
                <w:webHidden/>
              </w:rPr>
              <w:fldChar w:fldCharType="begin"/>
            </w:r>
            <w:r>
              <w:rPr>
                <w:noProof/>
                <w:webHidden/>
              </w:rPr>
              <w:instrText xml:space="preserve"> PAGEREF _Toc300653209 \h </w:instrText>
            </w:r>
            <w:r>
              <w:rPr>
                <w:noProof/>
                <w:webHidden/>
              </w:rPr>
            </w:r>
            <w:r>
              <w:rPr>
                <w:noProof/>
                <w:webHidden/>
              </w:rPr>
              <w:fldChar w:fldCharType="separate"/>
            </w:r>
            <w:r>
              <w:rPr>
                <w:noProof/>
                <w:webHidden/>
              </w:rPr>
              <w:t>38</w:t>
            </w:r>
            <w:r>
              <w:rPr>
                <w:noProof/>
                <w:webHidden/>
              </w:rPr>
              <w:fldChar w:fldCharType="end"/>
            </w:r>
          </w:hyperlink>
        </w:p>
        <w:p w:rsidR="00F45686" w:rsidRDefault="00F45686">
          <w:pPr>
            <w:pStyle w:val="TOC1"/>
            <w:tabs>
              <w:tab w:val="left" w:pos="660"/>
              <w:tab w:val="right" w:leader="dot" w:pos="9350"/>
            </w:tabs>
            <w:rPr>
              <w:noProof/>
              <w:lang w:val="en-GB" w:eastAsia="en-GB"/>
            </w:rPr>
          </w:pPr>
          <w:hyperlink w:anchor="_Toc300653210" w:history="1">
            <w:r w:rsidRPr="00A07A07">
              <w:rPr>
                <w:rStyle w:val="Hyperlink"/>
                <w:noProof/>
              </w:rPr>
              <w:t>19.</w:t>
            </w:r>
            <w:r>
              <w:rPr>
                <w:noProof/>
                <w:lang w:val="en-GB" w:eastAsia="en-GB"/>
              </w:rPr>
              <w:tab/>
            </w:r>
            <w:r w:rsidRPr="00A07A07">
              <w:rPr>
                <w:rStyle w:val="Hyperlink"/>
                <w:noProof/>
              </w:rPr>
              <w:t>Risk Mitigation</w:t>
            </w:r>
            <w:r>
              <w:rPr>
                <w:noProof/>
                <w:webHidden/>
              </w:rPr>
              <w:tab/>
            </w:r>
            <w:r>
              <w:rPr>
                <w:noProof/>
                <w:webHidden/>
              </w:rPr>
              <w:fldChar w:fldCharType="begin"/>
            </w:r>
            <w:r>
              <w:rPr>
                <w:noProof/>
                <w:webHidden/>
              </w:rPr>
              <w:instrText xml:space="preserve"> PAGEREF _Toc300653210 \h </w:instrText>
            </w:r>
            <w:r>
              <w:rPr>
                <w:noProof/>
                <w:webHidden/>
              </w:rPr>
            </w:r>
            <w:r>
              <w:rPr>
                <w:noProof/>
                <w:webHidden/>
              </w:rPr>
              <w:fldChar w:fldCharType="separate"/>
            </w:r>
            <w:r>
              <w:rPr>
                <w:noProof/>
                <w:webHidden/>
              </w:rPr>
              <w:t>38</w:t>
            </w:r>
            <w:r>
              <w:rPr>
                <w:noProof/>
                <w:webHidden/>
              </w:rPr>
              <w:fldChar w:fldCharType="end"/>
            </w:r>
          </w:hyperlink>
        </w:p>
        <w:p w:rsidR="00CB6812" w:rsidRPr="0045667A" w:rsidRDefault="00C26B2F">
          <w:r>
            <w:fldChar w:fldCharType="end"/>
          </w:r>
        </w:p>
      </w:sdtContent>
    </w:sdt>
    <w:p w:rsidR="00AC5BE1" w:rsidRDefault="00AC5BE1" w:rsidP="005B36DB">
      <w:pPr>
        <w:pStyle w:val="Heading1"/>
      </w:pPr>
      <w:bookmarkStart w:id="0" w:name="_Toc300653100"/>
      <w:r>
        <w:t>Introduction</w:t>
      </w:r>
      <w:bookmarkEnd w:id="0"/>
    </w:p>
    <w:p w:rsidR="00AA5657" w:rsidRDefault="005505A0" w:rsidP="00B813F0">
      <w:r>
        <w:t xml:space="preserve">This spec covers the specifics of the type provider interface and the responsibilities of the type provider author, the hosting compiler and the language service. </w:t>
      </w:r>
    </w:p>
    <w:p w:rsidR="005505A0" w:rsidRDefault="005505A0" w:rsidP="00B813F0">
      <w:r>
        <w:t>This is a technical document rather than a gentle introduction or how-to guide.</w:t>
      </w:r>
    </w:p>
    <w:p w:rsidR="00D60A85" w:rsidRDefault="00E84165" w:rsidP="00360D2D">
      <w:pPr>
        <w:pStyle w:val="Heading1"/>
      </w:pPr>
      <w:bookmarkStart w:id="1" w:name="_Toc300653101"/>
      <w:r>
        <w:t xml:space="preserve">Scenarios, </w:t>
      </w:r>
      <w:r w:rsidR="00D60A85">
        <w:t xml:space="preserve">Design </w:t>
      </w:r>
      <w:r w:rsidR="00A1690C">
        <w:t>Overview</w:t>
      </w:r>
      <w:bookmarkEnd w:id="1"/>
      <w:r w:rsidR="00A1690C">
        <w:t xml:space="preserve"> </w:t>
      </w:r>
    </w:p>
    <w:p w:rsidR="00A1690C" w:rsidRDefault="00985461" w:rsidP="00A1690C">
      <w:r>
        <w:t xml:space="preserve">The purpose of </w:t>
      </w:r>
      <w:r w:rsidR="00AA5657">
        <w:t>the F# 3.0 T</w:t>
      </w:r>
      <w:r>
        <w:t xml:space="preserve">ype Providers </w:t>
      </w:r>
      <w:r w:rsidR="00AA5657">
        <w:t xml:space="preserve">feature </w:t>
      </w:r>
      <w:r>
        <w:t xml:space="preserve">is to take external structured information such as database tables, Excel documents, xml, web services, and to project it into the .NET type system so that it can be programmed in a natural way. </w:t>
      </w:r>
      <w:r w:rsidR="00A1690C">
        <w:t>See the companion F# Type Providers White Paper for a motivational overview.</w:t>
      </w:r>
    </w:p>
    <w:p w:rsidR="00E84165" w:rsidRDefault="00E84165" w:rsidP="00E84165">
      <w:pPr>
        <w:pStyle w:val="Heading2"/>
      </w:pPr>
      <w:bookmarkStart w:id="2" w:name="_Toc300653102"/>
      <w:r>
        <w:lastRenderedPageBreak/>
        <w:t>Design Overview</w:t>
      </w:r>
      <w:bookmarkEnd w:id="2"/>
    </w:p>
    <w:p w:rsidR="00A1690C" w:rsidRDefault="00AA5657" w:rsidP="00A1690C">
      <w:proofErr w:type="gramStart"/>
      <w:r>
        <w:rPr>
          <w:b/>
        </w:rPr>
        <w:t>Cooperative</w:t>
      </w:r>
      <w:r w:rsidR="00EE3E0F" w:rsidRPr="00EE3E0F">
        <w:rPr>
          <w:b/>
        </w:rPr>
        <w:t>.</w:t>
      </w:r>
      <w:proofErr w:type="gramEnd"/>
      <w:r w:rsidR="00EE3E0F" w:rsidRPr="00EE3E0F">
        <w:rPr>
          <w:b/>
        </w:rPr>
        <w:t xml:space="preserve"> </w:t>
      </w:r>
      <w:r w:rsidR="00A1690C">
        <w:t>Type Providers are d</w:t>
      </w:r>
      <w:r w:rsidR="00985461">
        <w:t xml:space="preserve">esigned to </w:t>
      </w:r>
      <w:r w:rsidR="00A1690C">
        <w:t>require the cooperation of each participating compiler</w:t>
      </w:r>
      <w:r w:rsidR="00446684">
        <w:t xml:space="preserve"> or host tool</w:t>
      </w:r>
      <w:r w:rsidR="00A1690C">
        <w:t>. The cooperation of the language service for the particular language is also required.</w:t>
      </w:r>
      <w:r w:rsidR="00446684">
        <w:t xml:space="preserve"> Type providers can</w:t>
      </w:r>
      <w:r>
        <w:t xml:space="preserve">, in theory, </w:t>
      </w:r>
      <w:r w:rsidR="00446684">
        <w:t xml:space="preserve">be hosted in tools other than compilers. </w:t>
      </w:r>
    </w:p>
    <w:p w:rsidR="00985461" w:rsidRPr="00A1690C" w:rsidRDefault="00EE3E0F" w:rsidP="00A1690C">
      <w:proofErr w:type="gramStart"/>
      <w:r w:rsidRPr="00EE3E0F">
        <w:rPr>
          <w:b/>
        </w:rPr>
        <w:t>Completeness.</w:t>
      </w:r>
      <w:proofErr w:type="gramEnd"/>
      <w:r w:rsidRPr="00EE3E0F">
        <w:rPr>
          <w:b/>
        </w:rPr>
        <w:t xml:space="preserve"> </w:t>
      </w:r>
      <w:r w:rsidR="00985461">
        <w:t>Type Providers project information into a subset of the .NET type system. The elements included in this subset are described in this document. The guiding principles used for deciding these elements are as follows:</w:t>
      </w:r>
    </w:p>
    <w:p w:rsidR="00446684" w:rsidRPr="00F35566" w:rsidRDefault="00446684" w:rsidP="00446684">
      <w:pPr>
        <w:pStyle w:val="ListParagraph"/>
        <w:numPr>
          <w:ilvl w:val="0"/>
          <w:numId w:val="38"/>
        </w:numPr>
      </w:pPr>
      <w:r>
        <w:t xml:space="preserve">Our guiding principle is: </w:t>
      </w:r>
      <w:r w:rsidRPr="00F35566">
        <w:rPr>
          <w:b/>
        </w:rPr>
        <w:t xml:space="preserve">Type providers can provide types in </w:t>
      </w:r>
      <w:r>
        <w:rPr>
          <w:b/>
        </w:rPr>
        <w:t>C#</w:t>
      </w:r>
      <w:r w:rsidRPr="00F35566">
        <w:rPr>
          <w:b/>
        </w:rPr>
        <w:t xml:space="preserve"> 1.x type system, with the extension that those classes can reference instantiations of generic types anywhere type definitions can reference types.</w:t>
      </w:r>
    </w:p>
    <w:p w:rsidR="00446684" w:rsidRDefault="00446684" w:rsidP="00446684">
      <w:pPr>
        <w:pStyle w:val="ListParagraph"/>
        <w:numPr>
          <w:ilvl w:val="1"/>
          <w:numId w:val="38"/>
        </w:numPr>
      </w:pPr>
      <w:r>
        <w:t>We explicitly rule out or ignore C# 3+-isms such as extension members, dynamic, etc.</w:t>
      </w:r>
    </w:p>
    <w:p w:rsidR="00446684" w:rsidRDefault="00446684" w:rsidP="00446684">
      <w:pPr>
        <w:pStyle w:val="ListParagraph"/>
        <w:numPr>
          <w:ilvl w:val="1"/>
          <w:numId w:val="38"/>
        </w:numPr>
      </w:pPr>
      <w:r>
        <w:t xml:space="preserve">Provided types can implement </w:t>
      </w:r>
      <w:proofErr w:type="spellStart"/>
      <w:r>
        <w:t>IQueryable</w:t>
      </w:r>
      <w:proofErr w:type="spellEnd"/>
      <w:r>
        <w:t>&lt;_&gt;</w:t>
      </w:r>
    </w:p>
    <w:p w:rsidR="00CF36B7" w:rsidRDefault="00CF36B7" w:rsidP="00CF36B7">
      <w:pPr>
        <w:pStyle w:val="ListParagraph"/>
        <w:numPr>
          <w:ilvl w:val="1"/>
          <w:numId w:val="38"/>
        </w:numPr>
      </w:pPr>
      <w:r>
        <w:t xml:space="preserve">Provided types can implement methods with </w:t>
      </w:r>
      <w:proofErr w:type="spellStart"/>
      <w:r>
        <w:t>byref</w:t>
      </w:r>
      <w:proofErr w:type="spellEnd"/>
      <w:r>
        <w:t xml:space="preserve"> arguments</w:t>
      </w:r>
    </w:p>
    <w:p w:rsidR="00446684" w:rsidRDefault="00446684" w:rsidP="00446684">
      <w:pPr>
        <w:pStyle w:val="ListParagraph"/>
        <w:numPr>
          <w:ilvl w:val="1"/>
          <w:numId w:val="38"/>
        </w:numPr>
      </w:pPr>
      <w:r>
        <w:t>That said, some additional constraints do apply, w.r.t. fields.</w:t>
      </w:r>
    </w:p>
    <w:p w:rsidR="00F35566" w:rsidRDefault="00446684" w:rsidP="00446684">
      <w:pPr>
        <w:pStyle w:val="ListParagraph"/>
        <w:numPr>
          <w:ilvl w:val="0"/>
          <w:numId w:val="38"/>
        </w:numPr>
      </w:pPr>
      <w:r>
        <w:t xml:space="preserve">Notes: </w:t>
      </w:r>
      <w:r w:rsidR="00D60A85">
        <w:t xml:space="preserve">We </w:t>
      </w:r>
      <w:r w:rsidR="00985461">
        <w:t xml:space="preserve">aim </w:t>
      </w:r>
      <w:r w:rsidR="00D60A85">
        <w:t>to avoid approaching the .Net type system on a piecemeal basis</w:t>
      </w:r>
      <w:r w:rsidR="00BC0EC8">
        <w:t xml:space="preserve">. </w:t>
      </w:r>
      <w:r w:rsidR="00D60A85">
        <w:t>A</w:t>
      </w:r>
      <w:r w:rsidR="00D60A85" w:rsidRPr="00D60A85">
        <w:t xml:space="preserve"> type provider author should be able to easily assess whether his code generator (be it for data, web service, or any other purpose) can be converted to a type provider. It shouldn’t be that the user is few weeks into writing a type provider and discovers that the techn</w:t>
      </w:r>
      <w:r>
        <w:t>ology just does not work for her</w:t>
      </w:r>
      <w:r w:rsidR="00D60A85" w:rsidRPr="00D60A85">
        <w:t>.</w:t>
      </w:r>
      <w:r>
        <w:t xml:space="preserve"> </w:t>
      </w:r>
    </w:p>
    <w:p w:rsidR="00747CFE" w:rsidRDefault="00EE3E0F" w:rsidP="00747CFE">
      <w:proofErr w:type="gramStart"/>
      <w:r w:rsidRPr="00EE3E0F">
        <w:rPr>
          <w:b/>
        </w:rPr>
        <w:t>Scaling.</w:t>
      </w:r>
      <w:proofErr w:type="gramEnd"/>
      <w:r w:rsidRPr="00EE3E0F">
        <w:rPr>
          <w:b/>
        </w:rPr>
        <w:t xml:space="preserve"> </w:t>
      </w:r>
      <w:r w:rsidR="00747CFE">
        <w:t xml:space="preserve">Type Providers are designed to scale to enormous universes of types, such as those reported by ontology providers, </w:t>
      </w:r>
      <w:r w:rsidR="0028578A">
        <w:t xml:space="preserve">directory providers, </w:t>
      </w:r>
      <w:r w:rsidR="00747CFE">
        <w:t xml:space="preserve">or provided </w:t>
      </w:r>
      <w:r w:rsidR="00BC0EC8">
        <w:t>by</w:t>
      </w:r>
      <w:r w:rsidR="00747CFE">
        <w:t xml:space="preserve"> typed projections of CRM or </w:t>
      </w:r>
      <w:proofErr w:type="spellStart"/>
      <w:r w:rsidR="00747CFE">
        <w:t>Sharepoint</w:t>
      </w:r>
      <w:proofErr w:type="spellEnd"/>
      <w:r w:rsidR="00747CFE">
        <w:t xml:space="preserve">-based information. </w:t>
      </w:r>
    </w:p>
    <w:p w:rsidR="00EE3E0F" w:rsidRDefault="00EE3E0F" w:rsidP="00EE3E0F">
      <w:proofErr w:type="gramStart"/>
      <w:r>
        <w:rPr>
          <w:b/>
        </w:rPr>
        <w:t xml:space="preserve">Optional </w:t>
      </w:r>
      <w:r w:rsidRPr="00EE3E0F">
        <w:rPr>
          <w:b/>
        </w:rPr>
        <w:t>Erasure.</w:t>
      </w:r>
      <w:proofErr w:type="gramEnd"/>
      <w:r w:rsidRPr="00EE3E0F">
        <w:rPr>
          <w:b/>
        </w:rPr>
        <w:t xml:space="preserve"> </w:t>
      </w:r>
      <w:r>
        <w:t xml:space="preserve">Type providers are designed to allow design-time-hosting of </w:t>
      </w:r>
      <w:r w:rsidR="00580881">
        <w:t xml:space="preserve">either </w:t>
      </w:r>
      <w:r>
        <w:t>“erased” provided types</w:t>
      </w:r>
      <w:r w:rsidR="00580881">
        <w:t>, or the compile-time injection of “generated” provided types</w:t>
      </w:r>
      <w:r>
        <w:t>. This includes the types provided for ontology mappings such as Freebase or WMI. The introduction of erased types requires the introduction of a number of new language rules, described in this document. Most of these can be analyzed through the lens of “what if F# allowed the definition of erased types directly in the language”.</w:t>
      </w:r>
    </w:p>
    <w:p w:rsidR="00F35566" w:rsidRDefault="00EE3E0F" w:rsidP="00EE3E0F">
      <w:proofErr w:type="gramStart"/>
      <w:r>
        <w:rPr>
          <w:b/>
        </w:rPr>
        <w:t xml:space="preserve">Optional Hidden Code </w:t>
      </w:r>
      <w:r w:rsidRPr="00EE3E0F">
        <w:rPr>
          <w:b/>
        </w:rPr>
        <w:t>Gene</w:t>
      </w:r>
      <w:r>
        <w:rPr>
          <w:b/>
        </w:rPr>
        <w:t>r</w:t>
      </w:r>
      <w:r w:rsidRPr="00EE3E0F">
        <w:rPr>
          <w:b/>
        </w:rPr>
        <w:t>ation.</w:t>
      </w:r>
      <w:proofErr w:type="gramEnd"/>
      <w:r w:rsidRPr="00EE3E0F">
        <w:rPr>
          <w:b/>
        </w:rPr>
        <w:t xml:space="preserve"> </w:t>
      </w:r>
      <w:r>
        <w:t>Type providers are designed to allow design-time-hosting and compile/runtime-injection of “real” provided .NET types, including the types generated by tools such SQLMETAL.EXE, DATASVCUTIL.EXE and SVCUTIL.EXE. The use of generated .NET types is designed to be “hidden” from the user with the exception of the use of an attribute to indicate that generation occurs into a particular .NET component in component compilation scenarios.</w:t>
      </w:r>
    </w:p>
    <w:p w:rsidR="00B7727E" w:rsidRDefault="00B7727E" w:rsidP="00B7727E">
      <w:proofErr w:type="gramStart"/>
      <w:r>
        <w:rPr>
          <w:b/>
        </w:rPr>
        <w:t>Static Parameterization</w:t>
      </w:r>
      <w:r w:rsidRPr="00EE3E0F">
        <w:rPr>
          <w:b/>
        </w:rPr>
        <w:t>.</w:t>
      </w:r>
      <w:proofErr w:type="gramEnd"/>
      <w:r w:rsidRPr="00EE3E0F">
        <w:rPr>
          <w:b/>
        </w:rPr>
        <w:t xml:space="preserve"> </w:t>
      </w:r>
      <w:r w:rsidR="00C26B2F" w:rsidRPr="009D2F5B">
        <w:t xml:space="preserve">Provided types can </w:t>
      </w:r>
      <w:r>
        <w:t xml:space="preserve">accept static parameters such as URLs (for services), file names (for data files or service specifications), flags (to control the presented API) and other literal constants. </w:t>
      </w:r>
      <w:r w:rsidR="00222074">
        <w:t>Among other things, t</w:t>
      </w:r>
      <w:r>
        <w:t>his enables providers to implement value-dependent meta-programming.</w:t>
      </w:r>
    </w:p>
    <w:p w:rsidR="004870F0" w:rsidRDefault="004870F0" w:rsidP="004870F0">
      <w:proofErr w:type="gramStart"/>
      <w:r>
        <w:rPr>
          <w:b/>
        </w:rPr>
        <w:lastRenderedPageBreak/>
        <w:t>Cross-targeting</w:t>
      </w:r>
      <w:r w:rsidRPr="00EE3E0F">
        <w:rPr>
          <w:b/>
        </w:rPr>
        <w:t>.</w:t>
      </w:r>
      <w:proofErr w:type="gramEnd"/>
      <w:r w:rsidRPr="00EE3E0F">
        <w:rPr>
          <w:b/>
        </w:rPr>
        <w:t xml:space="preserve"> </w:t>
      </w:r>
      <w:r>
        <w:t xml:space="preserve">Although type providers are .NET 4.0 components, they can provide types relevant to compilation on Silverlight, .NET 2.0, </w:t>
      </w:r>
      <w:proofErr w:type="spellStart"/>
      <w:r>
        <w:t>CompactFramework</w:t>
      </w:r>
      <w:proofErr w:type="spellEnd"/>
      <w:r>
        <w:t xml:space="preserve"> and Phone. This is done by having the provide use a </w:t>
      </w:r>
      <w:proofErr w:type="spellStart"/>
      <w:r>
        <w:t>ReflectionOnlyLoad</w:t>
      </w:r>
      <w:proofErr w:type="spellEnd"/>
      <w:r>
        <w:t xml:space="preserve"> on the relevant related runtime assemblies.</w:t>
      </w:r>
    </w:p>
    <w:p w:rsidR="00EE3E0F" w:rsidRDefault="00EE3E0F" w:rsidP="00EE3E0F">
      <w:proofErr w:type="gramStart"/>
      <w:r>
        <w:rPr>
          <w:b/>
        </w:rPr>
        <w:t>Integration with Tooling</w:t>
      </w:r>
      <w:r w:rsidRPr="00EE3E0F">
        <w:rPr>
          <w:b/>
        </w:rPr>
        <w:t>.</w:t>
      </w:r>
      <w:proofErr w:type="gramEnd"/>
      <w:r w:rsidRPr="00EE3E0F">
        <w:rPr>
          <w:b/>
        </w:rPr>
        <w:t xml:space="preserve"> </w:t>
      </w:r>
      <w:r>
        <w:t xml:space="preserve">Type providers are designed to allow integration into a tooling environment, in particular (though not limited to) Visual Studio. This is indicated through the presence of a number of design features, such as </w:t>
      </w:r>
      <w:proofErr w:type="spellStart"/>
      <w:r>
        <w:t>provider.GetTypes</w:t>
      </w:r>
      <w:proofErr w:type="spellEnd"/>
      <w:r>
        <w:t xml:space="preserve"> (for </w:t>
      </w:r>
      <w:proofErr w:type="spellStart"/>
      <w:r>
        <w:t>intellisense</w:t>
      </w:r>
      <w:proofErr w:type="spellEnd"/>
      <w:r>
        <w:t xml:space="preserve"> completion), </w:t>
      </w:r>
      <w:proofErr w:type="spellStart"/>
      <w:r>
        <w:t>provider.Invalidate</w:t>
      </w:r>
      <w:proofErr w:type="spellEnd"/>
      <w:r>
        <w:t xml:space="preserve"> (for reactions to schema changes that invalidate provided types) and XML documentation for provided methods and properties.</w:t>
      </w:r>
    </w:p>
    <w:p w:rsidR="00E84165" w:rsidRDefault="00E84165" w:rsidP="00E84165">
      <w:pPr>
        <w:pStyle w:val="Heading2"/>
      </w:pPr>
      <w:bookmarkStart w:id="3" w:name="_Toc300653103"/>
      <w:r>
        <w:t>Specific Scenarios</w:t>
      </w:r>
      <w:bookmarkEnd w:id="3"/>
    </w:p>
    <w:p w:rsidR="00E84165" w:rsidRDefault="00E84165" w:rsidP="00E84165">
      <w:r>
        <w:t>The technology must be adequate to cover the following specific scenarios:</w:t>
      </w:r>
    </w:p>
    <w:p w:rsidR="00E84165" w:rsidRDefault="00E84165" w:rsidP="00E84165">
      <w:pPr>
        <w:pStyle w:val="ListParagraph"/>
        <w:numPr>
          <w:ilvl w:val="0"/>
          <w:numId w:val="38"/>
        </w:numPr>
      </w:pPr>
      <w:r>
        <w:t>Freebase (+ other ontologies)</w:t>
      </w:r>
    </w:p>
    <w:p w:rsidR="00E84165" w:rsidRDefault="00E84165" w:rsidP="00E84165">
      <w:pPr>
        <w:pStyle w:val="ListParagraph"/>
        <w:numPr>
          <w:ilvl w:val="0"/>
          <w:numId w:val="38"/>
        </w:numPr>
      </w:pPr>
      <w:r>
        <w:t xml:space="preserve">Microsoft Windows Azure Marketplace </w:t>
      </w:r>
      <w:proofErr w:type="spellStart"/>
      <w:r>
        <w:t>DataMarket</w:t>
      </w:r>
      <w:proofErr w:type="spellEnd"/>
    </w:p>
    <w:p w:rsidR="00E84165" w:rsidRDefault="00E84165" w:rsidP="00E84165">
      <w:pPr>
        <w:pStyle w:val="ListParagraph"/>
        <w:numPr>
          <w:ilvl w:val="0"/>
          <w:numId w:val="38"/>
        </w:numPr>
      </w:pPr>
      <w:r>
        <w:t>WMI (non-generative)</w:t>
      </w:r>
    </w:p>
    <w:p w:rsidR="00E84165" w:rsidRDefault="00E84165" w:rsidP="00E84165">
      <w:pPr>
        <w:pStyle w:val="ListParagraph"/>
        <w:numPr>
          <w:ilvl w:val="0"/>
          <w:numId w:val="38"/>
        </w:numPr>
      </w:pPr>
      <w:proofErr w:type="spellStart"/>
      <w:r>
        <w:t>OData</w:t>
      </w:r>
      <w:proofErr w:type="spellEnd"/>
      <w:r>
        <w:t xml:space="preserve"> (datasvcutil.exe)</w:t>
      </w:r>
    </w:p>
    <w:p w:rsidR="00E84165" w:rsidRDefault="00E84165" w:rsidP="00E84165">
      <w:pPr>
        <w:pStyle w:val="ListParagraph"/>
        <w:numPr>
          <w:ilvl w:val="0"/>
          <w:numId w:val="38"/>
        </w:numPr>
      </w:pPr>
      <w:r>
        <w:t>WSDL (svcutil.exe)</w:t>
      </w:r>
    </w:p>
    <w:p w:rsidR="00E84165" w:rsidRDefault="00E84165" w:rsidP="00E84165">
      <w:pPr>
        <w:pStyle w:val="ListParagraph"/>
        <w:numPr>
          <w:ilvl w:val="0"/>
          <w:numId w:val="38"/>
        </w:numPr>
      </w:pPr>
      <w:r>
        <w:t>XML/XSD (xsd.exe)</w:t>
      </w:r>
    </w:p>
    <w:p w:rsidR="00E84165" w:rsidRDefault="00E84165" w:rsidP="00E84165">
      <w:pPr>
        <w:pStyle w:val="ListParagraph"/>
        <w:numPr>
          <w:ilvl w:val="0"/>
          <w:numId w:val="38"/>
        </w:numPr>
      </w:pPr>
      <w:r>
        <w:t>LINQ-to-SQL (generative, via sqlmetal.exe)</w:t>
      </w:r>
    </w:p>
    <w:p w:rsidR="00E84165" w:rsidRDefault="00E84165" w:rsidP="00E84165">
      <w:pPr>
        <w:pStyle w:val="ListParagraph"/>
        <w:numPr>
          <w:ilvl w:val="0"/>
          <w:numId w:val="38"/>
        </w:numPr>
      </w:pPr>
      <w:r>
        <w:t>LINQ-to-Entities (generative, via edmgen.exe)</w:t>
      </w:r>
    </w:p>
    <w:p w:rsidR="00E84165" w:rsidRDefault="00E84165" w:rsidP="00E84165">
      <w:pPr>
        <w:pStyle w:val="ListParagraph"/>
        <w:numPr>
          <w:ilvl w:val="0"/>
          <w:numId w:val="38"/>
        </w:numPr>
      </w:pPr>
      <w:r>
        <w:t>Resources (generative, via resgen.exe)</w:t>
      </w:r>
    </w:p>
    <w:p w:rsidR="00E84165" w:rsidRDefault="00E84165" w:rsidP="00E84165">
      <w:pPr>
        <w:pStyle w:val="ListParagraph"/>
        <w:numPr>
          <w:ilvl w:val="0"/>
          <w:numId w:val="38"/>
        </w:numPr>
      </w:pPr>
      <w:r>
        <w:t>XAML (non-generative)</w:t>
      </w:r>
    </w:p>
    <w:p w:rsidR="00F20A76" w:rsidRDefault="00F20A76" w:rsidP="00F20A76">
      <w:pPr>
        <w:pStyle w:val="ListParagraph"/>
        <w:numPr>
          <w:ilvl w:val="0"/>
          <w:numId w:val="38"/>
        </w:numPr>
      </w:pPr>
      <w:r>
        <w:t>CRM (non-gene</w:t>
      </w:r>
      <w:r w:rsidR="00A66FFF">
        <w:t>r</w:t>
      </w:r>
      <w:r>
        <w:t>ative)</w:t>
      </w:r>
    </w:p>
    <w:p w:rsidR="00BC0EC8" w:rsidRDefault="00BC0EC8" w:rsidP="00BC0EC8">
      <w:pPr>
        <w:pStyle w:val="ListParagraph"/>
        <w:numPr>
          <w:ilvl w:val="0"/>
          <w:numId w:val="38"/>
        </w:numPr>
      </w:pPr>
      <w:r>
        <w:t>LINQ-to-SQL (non-generative)</w:t>
      </w:r>
    </w:p>
    <w:p w:rsidR="00BC0EC8" w:rsidRDefault="00BC0EC8" w:rsidP="00BC0EC8">
      <w:pPr>
        <w:pStyle w:val="ListParagraph"/>
        <w:numPr>
          <w:ilvl w:val="0"/>
          <w:numId w:val="38"/>
        </w:numPr>
      </w:pPr>
      <w:r>
        <w:t>LINQ-to-Entities (non-generative)</w:t>
      </w:r>
    </w:p>
    <w:p w:rsidR="00BC0EC8" w:rsidRDefault="00BC0EC8" w:rsidP="00BC0EC8">
      <w:pPr>
        <w:pStyle w:val="ListParagraph"/>
        <w:numPr>
          <w:ilvl w:val="0"/>
          <w:numId w:val="38"/>
        </w:numPr>
      </w:pPr>
      <w:r>
        <w:t xml:space="preserve">WMI (calling </w:t>
      </w:r>
      <w:r w:rsidRPr="00E84165">
        <w:t>mgmtclassgen.</w:t>
      </w:r>
      <w:r>
        <w:t>exe)</w:t>
      </w:r>
    </w:p>
    <w:p w:rsidR="00360D2D" w:rsidRDefault="00360D2D" w:rsidP="00360D2D">
      <w:pPr>
        <w:pStyle w:val="Heading1"/>
      </w:pPr>
      <w:bookmarkStart w:id="4" w:name="_Toc300653104"/>
      <w:r>
        <w:t>Logical Characteristics of Type Providers and Provided Types</w:t>
      </w:r>
      <w:bookmarkEnd w:id="4"/>
    </w:p>
    <w:p w:rsidR="00D60A85" w:rsidRDefault="00D60A85" w:rsidP="00D60A85">
      <w:pPr>
        <w:pStyle w:val="Heading2"/>
      </w:pPr>
      <w:bookmarkStart w:id="5" w:name="_Toc300653105"/>
      <w:r>
        <w:t>Generat</w:t>
      </w:r>
      <w:r w:rsidR="007A5DF5">
        <w:t>ed</w:t>
      </w:r>
      <w:r>
        <w:t xml:space="preserve"> v. Eras</w:t>
      </w:r>
      <w:r w:rsidR="007A5DF5">
        <w:t>ed</w:t>
      </w:r>
      <w:r>
        <w:t xml:space="preserve"> </w:t>
      </w:r>
      <w:r w:rsidR="007A5DF5">
        <w:t>Types</w:t>
      </w:r>
      <w:bookmarkEnd w:id="5"/>
    </w:p>
    <w:p w:rsidR="00625264" w:rsidRPr="00625264" w:rsidRDefault="00E046B2" w:rsidP="00625264">
      <w:r>
        <w:t xml:space="preserve">Each provided type may be </w:t>
      </w:r>
      <w:r w:rsidR="00625264" w:rsidRPr="00625264">
        <w:t>“generat</w:t>
      </w:r>
      <w:r w:rsidR="007A5DF5">
        <w:t>ed</w:t>
      </w:r>
      <w:r w:rsidR="00625264" w:rsidRPr="00625264">
        <w:t>” or “eras</w:t>
      </w:r>
      <w:r w:rsidR="007A5DF5">
        <w:t>ed</w:t>
      </w:r>
      <w:r w:rsidR="00625264" w:rsidRPr="00625264">
        <w:t>”</w:t>
      </w:r>
    </w:p>
    <w:p w:rsidR="00625264" w:rsidRDefault="00625264" w:rsidP="00BC0EC8">
      <w:pPr>
        <w:pStyle w:val="ListParagraph"/>
        <w:numPr>
          <w:ilvl w:val="0"/>
          <w:numId w:val="36"/>
        </w:numPr>
      </w:pPr>
      <w:r w:rsidRPr="00625264">
        <w:t xml:space="preserve">If it has a type definition under a path </w:t>
      </w:r>
      <w:r w:rsidRPr="005027A3">
        <w:rPr>
          <w:rStyle w:val="InlineCode"/>
        </w:rPr>
        <w:t>D.E.F</w:t>
      </w:r>
      <w:r w:rsidRPr="00625264">
        <w:t xml:space="preserve">, and the .Assembly of that type is in a different assembly </w:t>
      </w:r>
      <w:r w:rsidRPr="005027A3">
        <w:rPr>
          <w:rStyle w:val="InlineCode"/>
        </w:rPr>
        <w:t>A</w:t>
      </w:r>
      <w:r w:rsidRPr="00625264">
        <w:t xml:space="preserve"> to the provider’s assembly, then that</w:t>
      </w:r>
      <w:r>
        <w:t xml:space="preserve"> type definition is </w:t>
      </w:r>
      <w:r w:rsidR="007A5DF5">
        <w:t xml:space="preserve">a </w:t>
      </w:r>
      <w:r w:rsidR="00AA5D4A">
        <w:t>“</w:t>
      </w:r>
      <w:r>
        <w:t>generat</w:t>
      </w:r>
      <w:r w:rsidR="007A5DF5">
        <w:t>ed</w:t>
      </w:r>
      <w:r w:rsidR="00AA5D4A">
        <w:t>” type definition</w:t>
      </w:r>
      <w:r>
        <w:t>.</w:t>
      </w:r>
      <w:r w:rsidR="00E046B2">
        <w:t xml:space="preserve"> Otherwise it is an erased type definition.</w:t>
      </w:r>
    </w:p>
    <w:p w:rsidR="00625264" w:rsidRPr="00625264" w:rsidRDefault="00E046B2" w:rsidP="00BC0EC8">
      <w:pPr>
        <w:pStyle w:val="ListParagraph"/>
        <w:numPr>
          <w:ilvl w:val="0"/>
          <w:numId w:val="36"/>
        </w:numPr>
      </w:pPr>
      <w:r>
        <w:t xml:space="preserve">Generated type definitions </w:t>
      </w:r>
      <w:r w:rsidR="005635F1">
        <w:t xml:space="preserve">are declared </w:t>
      </w:r>
      <w:r w:rsidR="00625264" w:rsidRPr="00625264">
        <w:t>as follows:</w:t>
      </w:r>
    </w:p>
    <w:p w:rsidR="00625264" w:rsidRDefault="00625264" w:rsidP="00723F5B">
      <w:pPr>
        <w:pStyle w:val="Code"/>
        <w:ind w:left="1440"/>
      </w:pPr>
      <w:commentRangeStart w:id="6"/>
      <w:r>
        <w:lastRenderedPageBreak/>
        <w:t>[&lt;Generate&gt;]</w:t>
      </w:r>
      <w:commentRangeEnd w:id="6"/>
      <w:r w:rsidR="005635F1">
        <w:rPr>
          <w:rStyle w:val="CommentReference"/>
          <w:rFonts w:asciiTheme="minorHAnsi" w:hAnsiTheme="minorHAnsi" w:cstheme="minorBidi"/>
          <w:color w:val="auto"/>
        </w:rPr>
        <w:commentReference w:id="6"/>
      </w:r>
    </w:p>
    <w:p w:rsidR="00625264" w:rsidRPr="00723F5B" w:rsidRDefault="00625264" w:rsidP="00723F5B">
      <w:pPr>
        <w:pStyle w:val="Code"/>
        <w:ind w:left="1440"/>
        <w:rPr>
          <w:i/>
        </w:rPr>
      </w:pPr>
      <w:proofErr w:type="gramStart"/>
      <w:r>
        <w:rPr>
          <w:color w:val="0000FF"/>
        </w:rPr>
        <w:t>type</w:t>
      </w:r>
      <w:proofErr w:type="gramEnd"/>
      <w:r>
        <w:t xml:space="preserve"> </w:t>
      </w:r>
      <w:proofErr w:type="spellStart"/>
      <w:r w:rsidR="005635F1">
        <w:rPr>
          <w:i/>
        </w:rPr>
        <w:t>TypeName</w:t>
      </w:r>
      <w:proofErr w:type="spellEnd"/>
      <w:r w:rsidR="005635F1">
        <w:t xml:space="preserve"> </w:t>
      </w:r>
      <w:r>
        <w:t xml:space="preserve">= </w:t>
      </w:r>
      <w:proofErr w:type="spellStart"/>
      <w:r w:rsidR="005635F1">
        <w:rPr>
          <w:i/>
        </w:rPr>
        <w:t>TypeGenerator</w:t>
      </w:r>
      <w:proofErr w:type="spellEnd"/>
      <w:r w:rsidR="005635F1" w:rsidRPr="00723F5B">
        <w:t>&lt;</w:t>
      </w:r>
      <w:r w:rsidR="005635F1">
        <w:rPr>
          <w:i/>
        </w:rPr>
        <w:t>static-parameters</w:t>
      </w:r>
      <w:r w:rsidR="005635F1" w:rsidRPr="00723F5B">
        <w:t>&gt;</w:t>
      </w:r>
    </w:p>
    <w:p w:rsidR="00B40E0D" w:rsidRDefault="00625264" w:rsidP="00723F5B">
      <w:pPr>
        <w:ind w:firstLine="720"/>
      </w:pPr>
      <w:r w:rsidRPr="00625264">
        <w:t>This forces the user of a generative provider to indicate the point-of-generation of the types.</w:t>
      </w:r>
      <w:r w:rsidR="005635F1">
        <w:t xml:space="preserve"> </w:t>
      </w:r>
      <w:r w:rsidR="00B40E0D">
        <w:t>Types embedded via a “Generate” definition can be public or internal:</w:t>
      </w:r>
    </w:p>
    <w:p w:rsidR="00B40E0D" w:rsidRDefault="00B40E0D" w:rsidP="00723F5B">
      <w:pPr>
        <w:pStyle w:val="Code"/>
        <w:ind w:left="1440"/>
      </w:pPr>
      <w:r>
        <w:t>[&lt;Generate&gt;]</w:t>
      </w:r>
    </w:p>
    <w:p w:rsidR="00B40E0D" w:rsidRPr="00AA5D4A" w:rsidRDefault="00B40E0D" w:rsidP="00723F5B">
      <w:pPr>
        <w:pStyle w:val="Code"/>
        <w:ind w:left="1440"/>
      </w:pPr>
      <w:proofErr w:type="gramStart"/>
      <w:r>
        <w:rPr>
          <w:color w:val="0000FF"/>
        </w:rPr>
        <w:t>type</w:t>
      </w:r>
      <w:proofErr w:type="gramEnd"/>
      <w:r>
        <w:t xml:space="preserve"> Bing = </w:t>
      </w:r>
      <w:proofErr w:type="spellStart"/>
      <w:r>
        <w:t>Samples.WebDirectory.ProgrammableWeb.Bing</w:t>
      </w:r>
      <w:proofErr w:type="spellEnd"/>
    </w:p>
    <w:p w:rsidR="00B40E0D" w:rsidRDefault="00B40E0D" w:rsidP="004710ED">
      <w:pPr>
        <w:pStyle w:val="ListParagraph"/>
      </w:pPr>
      <w:proofErr w:type="gramStart"/>
      <w:r>
        <w:t>or</w:t>
      </w:r>
      <w:proofErr w:type="gramEnd"/>
    </w:p>
    <w:p w:rsidR="00B40E0D" w:rsidRDefault="00B40E0D" w:rsidP="00723F5B">
      <w:pPr>
        <w:pStyle w:val="Code"/>
        <w:ind w:left="1440"/>
      </w:pPr>
      <w:r>
        <w:t>[&lt;Generate&gt;]</w:t>
      </w:r>
    </w:p>
    <w:p w:rsidR="00B40E0D" w:rsidRDefault="00B40E0D" w:rsidP="00723F5B">
      <w:pPr>
        <w:pStyle w:val="Code"/>
        <w:ind w:left="1440"/>
      </w:pPr>
      <w:proofErr w:type="gramStart"/>
      <w:r>
        <w:rPr>
          <w:color w:val="0000FF"/>
        </w:rPr>
        <w:t>type</w:t>
      </w:r>
      <w:proofErr w:type="gramEnd"/>
      <w:r>
        <w:rPr>
          <w:color w:val="0000FF"/>
        </w:rPr>
        <w:t xml:space="preserve"> internal</w:t>
      </w:r>
      <w:r>
        <w:t xml:space="preserve"> Bing = </w:t>
      </w:r>
      <w:proofErr w:type="spellStart"/>
      <w:r>
        <w:t>Samples.WebDirectory.ProgrammableWeb.Bing</w:t>
      </w:r>
      <w:proofErr w:type="spellEnd"/>
    </w:p>
    <w:p w:rsidR="00DF1D67" w:rsidRDefault="00DF1D67" w:rsidP="00DF1D67">
      <w:pPr>
        <w:pStyle w:val="ListParagraph"/>
        <w:numPr>
          <w:ilvl w:val="0"/>
          <w:numId w:val="36"/>
        </w:numPr>
      </w:pPr>
      <w:r>
        <w:t xml:space="preserve">Erased type definitions must return </w:t>
      </w:r>
      <w:proofErr w:type="spellStart"/>
      <w:r w:rsidRPr="00723F5B">
        <w:rPr>
          <w:rStyle w:val="InlineCode"/>
        </w:rPr>
        <w:t>TypeAttributes</w:t>
      </w:r>
      <w:proofErr w:type="spellEnd"/>
      <w:r>
        <w:t xml:space="preserve"> with the </w:t>
      </w:r>
      <w:proofErr w:type="spellStart"/>
      <w:r w:rsidRPr="00723F5B">
        <w:rPr>
          <w:rStyle w:val="InlineCode"/>
        </w:rPr>
        <w:t>IsErased</w:t>
      </w:r>
      <w:proofErr w:type="spellEnd"/>
      <w:r>
        <w:t xml:space="preserve"> flag set, value </w:t>
      </w:r>
      <w:r w:rsidRPr="00723F5B">
        <w:rPr>
          <w:rStyle w:val="InlineCode"/>
        </w:rPr>
        <w:t>0x40000000</w:t>
      </w:r>
      <w:r>
        <w:t xml:space="preserve"> and given by the F# literal </w:t>
      </w:r>
      <w:proofErr w:type="spellStart"/>
      <w:r w:rsidRPr="00723F5B">
        <w:rPr>
          <w:rStyle w:val="InlineCode"/>
        </w:rPr>
        <w:t>TypeProviderTypeAttributes.IsErased</w:t>
      </w:r>
      <w:proofErr w:type="spellEnd"/>
      <w:r>
        <w:t>.</w:t>
      </w:r>
    </w:p>
    <w:p w:rsidR="007A5DF5" w:rsidRDefault="007A5DF5" w:rsidP="00BC0EC8">
      <w:pPr>
        <w:pStyle w:val="ListParagraph"/>
        <w:numPr>
          <w:ilvl w:val="0"/>
          <w:numId w:val="36"/>
        </w:numPr>
      </w:pPr>
      <w:r>
        <w:t xml:space="preserve">Generated type definitions must only be returned as nested types of an erased type definition. </w:t>
      </w:r>
    </w:p>
    <w:p w:rsidR="007A5DF5" w:rsidRDefault="007A5DF5" w:rsidP="00BC0EC8">
      <w:pPr>
        <w:pStyle w:val="ListParagraph"/>
      </w:pPr>
      <w:r>
        <w:t xml:space="preserve">In the above example, </w:t>
      </w:r>
      <w:proofErr w:type="spellStart"/>
      <w:r>
        <w:t>Samples.WebDirectory.ProgrammableWeb</w:t>
      </w:r>
      <w:proofErr w:type="spellEnd"/>
      <w:r>
        <w:t xml:space="preserve"> is an erased “container” type definition.</w:t>
      </w:r>
    </w:p>
    <w:p w:rsidR="007A5DF5" w:rsidRDefault="007A5DF5" w:rsidP="00BC0EC8">
      <w:pPr>
        <w:pStyle w:val="ListParagraph"/>
      </w:pPr>
      <w:r>
        <w:t>This restriction prevents “opening” a namespace which contains generated type definitions.</w:t>
      </w:r>
    </w:p>
    <w:p w:rsidR="00AA5D4A" w:rsidRDefault="00625264" w:rsidP="00BC0EC8">
      <w:pPr>
        <w:pStyle w:val="ListParagraph"/>
        <w:numPr>
          <w:ilvl w:val="0"/>
          <w:numId w:val="36"/>
        </w:numPr>
      </w:pPr>
      <w:r w:rsidRPr="00625264">
        <w:t xml:space="preserve">When a </w:t>
      </w:r>
      <w:r w:rsidR="00AA5D4A">
        <w:t xml:space="preserve">provided </w:t>
      </w:r>
      <w:r w:rsidRPr="00625264">
        <w:t xml:space="preserve">type definition is </w:t>
      </w:r>
      <w:r w:rsidR="00E046B2">
        <w:t>generated</w:t>
      </w:r>
      <w:r w:rsidRPr="00625264">
        <w:t xml:space="preserve">, its whole assembly </w:t>
      </w:r>
      <w:r w:rsidRPr="005027A3">
        <w:rPr>
          <w:rStyle w:val="InlineCode"/>
        </w:rPr>
        <w:t>A</w:t>
      </w:r>
      <w:r w:rsidRPr="00625264">
        <w:t xml:space="preserve"> is treated as a</w:t>
      </w:r>
      <w:r w:rsidR="00AA5D4A">
        <w:t>n</w:t>
      </w:r>
      <w:r w:rsidRPr="00625264">
        <w:t xml:space="preserve"> injected assembly which is statically linked into the resulting assembly. </w:t>
      </w:r>
    </w:p>
    <w:p w:rsidR="00625264" w:rsidRDefault="00625264" w:rsidP="005027A3">
      <w:pPr>
        <w:pStyle w:val="ListParagraph"/>
        <w:numPr>
          <w:ilvl w:val="1"/>
          <w:numId w:val="36"/>
        </w:numPr>
      </w:pPr>
      <w:r w:rsidRPr="00625264">
        <w:t xml:space="preserve">An error should be given if </w:t>
      </w:r>
      <w:r w:rsidRPr="005027A3">
        <w:rPr>
          <w:rStyle w:val="InlineCode"/>
        </w:rPr>
        <w:t>Generate</w:t>
      </w:r>
      <w:r w:rsidRPr="00625264">
        <w:t xml:space="preserve"> is not used </w:t>
      </w:r>
    </w:p>
    <w:p w:rsidR="00602137" w:rsidRDefault="00C5052B" w:rsidP="00602137">
      <w:pPr>
        <w:pStyle w:val="Heading2"/>
      </w:pPr>
      <w:bookmarkStart w:id="7" w:name="_Toc300653106"/>
      <w:r>
        <w:t>E</w:t>
      </w:r>
      <w:r w:rsidR="00602137">
        <w:t>rasure</w:t>
      </w:r>
      <w:r>
        <w:t xml:space="preserve"> of Types</w:t>
      </w:r>
      <w:bookmarkEnd w:id="7"/>
    </w:p>
    <w:p w:rsidR="002839CA" w:rsidRDefault="002839CA" w:rsidP="002839CA">
      <w:r>
        <w:t xml:space="preserve">The types </w:t>
      </w:r>
      <w:r w:rsidR="00C5052B">
        <w:t xml:space="preserve">reported by type providers </w:t>
      </w:r>
      <w:r>
        <w:t xml:space="preserve">may be </w:t>
      </w:r>
      <w:r w:rsidRPr="00B77F68">
        <w:rPr>
          <w:i/>
        </w:rPr>
        <w:t>erased</w:t>
      </w:r>
      <w:r>
        <w:t xml:space="preserve">. In this case, the types and method calls are removed entirely </w:t>
      </w:r>
      <w:r w:rsidR="00570DCD">
        <w:t xml:space="preserve">during compilation </w:t>
      </w:r>
      <w:r>
        <w:t xml:space="preserve">and replaced with other representations. When an erased type is used, the compiler will replace it with the first concrete type in its inheritance chain as returned by </w:t>
      </w:r>
      <w:proofErr w:type="spellStart"/>
      <w:r w:rsidR="005027A3" w:rsidRPr="005027A3">
        <w:rPr>
          <w:rStyle w:val="InlineCode"/>
        </w:rPr>
        <w:t>type</w:t>
      </w:r>
      <w:r w:rsidRPr="005027A3">
        <w:rPr>
          <w:rStyle w:val="InlineCode"/>
        </w:rPr>
        <w:t>.BaseType</w:t>
      </w:r>
      <w:proofErr w:type="spellEnd"/>
      <w:r>
        <w:t xml:space="preserve">. </w:t>
      </w:r>
    </w:p>
    <w:p w:rsidR="007B5BA0" w:rsidRDefault="002839CA" w:rsidP="006B2DE0">
      <w:r>
        <w:t>This means t</w:t>
      </w:r>
      <w:r w:rsidR="007B5BA0">
        <w:t>he erasure function we are using is “erasure(x) = the-nearest-non-erased-base-type-of(x)”.</w:t>
      </w:r>
    </w:p>
    <w:p w:rsidR="00602137" w:rsidRDefault="006B2DE0" w:rsidP="002839CA">
      <w:r>
        <w:t xml:space="preserve">The erasure of an erased interface type is “object” (object is the nearest concrete base type). </w:t>
      </w:r>
      <w:r w:rsidR="002839CA">
        <w:t xml:space="preserve"> </w:t>
      </w:r>
      <w:r w:rsidR="00602137">
        <w:t xml:space="preserve">This </w:t>
      </w:r>
      <w:r>
        <w:t xml:space="preserve">erasure function </w:t>
      </w:r>
      <w:r w:rsidR="00602137">
        <w:t>satisfies these properties:</w:t>
      </w:r>
    </w:p>
    <w:p w:rsidR="00602137" w:rsidRPr="00DF0D49" w:rsidRDefault="00602137" w:rsidP="00DF0D49">
      <w:pPr>
        <w:pStyle w:val="ListParagraph"/>
        <w:numPr>
          <w:ilvl w:val="0"/>
          <w:numId w:val="36"/>
        </w:numPr>
      </w:pPr>
      <w:r w:rsidRPr="00DF0D49">
        <w:t>Preserves interface implementation of concrete interface types</w:t>
      </w:r>
    </w:p>
    <w:p w:rsidR="00DF0D49" w:rsidRDefault="00602137" w:rsidP="00DF0D49">
      <w:pPr>
        <w:pStyle w:val="ListParagraph"/>
        <w:numPr>
          <w:ilvl w:val="0"/>
          <w:numId w:val="36"/>
        </w:numPr>
      </w:pPr>
      <w:r w:rsidRPr="00DF0D49">
        <w:t>Preserves concrete class hierarchy</w:t>
      </w:r>
    </w:p>
    <w:p w:rsidR="00DF0D49" w:rsidRPr="00DF0D49" w:rsidRDefault="00DF0D49" w:rsidP="00DF0D49">
      <w:r>
        <w:t>Erasure is from the F# static type system to the IL static type system, which is still diff</w:t>
      </w:r>
      <w:r w:rsidR="00570DCD">
        <w:t>erent from the runtime types.</w:t>
      </w:r>
    </w:p>
    <w:p w:rsidR="006B2DE0" w:rsidRDefault="00C5052B" w:rsidP="006B2DE0">
      <w:pPr>
        <w:pStyle w:val="Heading2"/>
      </w:pPr>
      <w:bookmarkStart w:id="8" w:name="_Toc300653107"/>
      <w:r>
        <w:t xml:space="preserve">Characteristics of </w:t>
      </w:r>
      <w:r w:rsidR="000E308D">
        <w:t>provided type definitions</w:t>
      </w:r>
      <w:bookmarkEnd w:id="8"/>
    </w:p>
    <w:p w:rsidR="00C5052B" w:rsidRDefault="00C5052B" w:rsidP="00DC1F6C">
      <w:pPr>
        <w:pStyle w:val="Heading3"/>
      </w:pPr>
      <w:bookmarkStart w:id="9" w:name="_Toc300653108"/>
      <w:r>
        <w:t>Assembly and Context</w:t>
      </w:r>
      <w:bookmarkEnd w:id="9"/>
    </w:p>
    <w:p w:rsidR="00DC1F6C" w:rsidRDefault="00DC1F6C" w:rsidP="00C5052B">
      <w:pPr>
        <w:pStyle w:val="MiniHeading"/>
      </w:pPr>
      <w:r>
        <w:t xml:space="preserve">Provided type definitions may </w:t>
      </w:r>
      <w:r w:rsidR="00C5052B">
        <w:t xml:space="preserve">report constituent types from the appropriate load </w:t>
      </w:r>
      <w:r>
        <w:t xml:space="preserve">context </w:t>
      </w:r>
    </w:p>
    <w:p w:rsidR="00DC1F6C" w:rsidRDefault="00C5052B" w:rsidP="00DC1F6C">
      <w:r>
        <w:lastRenderedPageBreak/>
        <w:t xml:space="preserve">For example, if a type definition reference is for targeting </w:t>
      </w:r>
      <w:r w:rsidR="00446684">
        <w:t>Silverlight</w:t>
      </w:r>
      <w:r>
        <w:t>, then all the “</w:t>
      </w:r>
      <w:proofErr w:type="spellStart"/>
      <w:r w:rsidRPr="00004137">
        <w:rPr>
          <w:rStyle w:val="InlineCode"/>
        </w:rPr>
        <w:t>bool</w:t>
      </w:r>
      <w:proofErr w:type="spellEnd"/>
      <w:r>
        <w:t>”, “</w:t>
      </w:r>
      <w:proofErr w:type="spellStart"/>
      <w:r w:rsidRPr="00004137">
        <w:rPr>
          <w:rStyle w:val="InlineCode"/>
        </w:rPr>
        <w:t>int</w:t>
      </w:r>
      <w:proofErr w:type="spellEnd"/>
      <w:r>
        <w:t xml:space="preserve">” types etc. must be drawn from the mscorlib.dll assembly for that target platform. This must be implemented using </w:t>
      </w:r>
      <w:proofErr w:type="spellStart"/>
      <w:r>
        <w:t>ReflectionOnlyLoad</w:t>
      </w:r>
      <w:proofErr w:type="spellEnd"/>
      <w:r>
        <w:t xml:space="preserve"> context.</w:t>
      </w:r>
    </w:p>
    <w:p w:rsidR="00C5052B" w:rsidRDefault="00C5052B" w:rsidP="00570DCD">
      <w:pPr>
        <w:pStyle w:val="Heading3"/>
      </w:pPr>
      <w:bookmarkStart w:id="10" w:name="_Toc300653109"/>
      <w:r>
        <w:t>Kind</w:t>
      </w:r>
      <w:bookmarkEnd w:id="10"/>
      <w:r>
        <w:t xml:space="preserve"> </w:t>
      </w:r>
    </w:p>
    <w:p w:rsidR="00570DCD" w:rsidRDefault="00570DCD" w:rsidP="00C5052B">
      <w:pPr>
        <w:pStyle w:val="MiniHeading"/>
      </w:pPr>
      <w:r>
        <w:t xml:space="preserve">Provided type definitions may be classes </w:t>
      </w:r>
    </w:p>
    <w:p w:rsidR="00570DCD" w:rsidRPr="00DC1F6C" w:rsidRDefault="00DC1F6C" w:rsidP="00DC1F6C">
      <w:r>
        <w:t>This includes both erased and concrete types.</w:t>
      </w:r>
      <w:r w:rsidR="005027A3">
        <w:t xml:space="preserve"> This corresponds to the </w:t>
      </w:r>
      <w:proofErr w:type="spellStart"/>
      <w:r w:rsidR="005027A3" w:rsidRPr="005027A3">
        <w:rPr>
          <w:rStyle w:val="InlineCode"/>
        </w:rPr>
        <w:t>type.IsClass</w:t>
      </w:r>
      <w:proofErr w:type="spellEnd"/>
      <w:r w:rsidR="005027A3">
        <w:t xml:space="preserve"> property returning true.</w:t>
      </w:r>
    </w:p>
    <w:p w:rsidR="00570DCD" w:rsidRDefault="00570DCD" w:rsidP="00C5052B">
      <w:pPr>
        <w:pStyle w:val="MiniHeading"/>
      </w:pPr>
      <w:r>
        <w:t>Provided type definitions may be interfaces</w:t>
      </w:r>
    </w:p>
    <w:p w:rsidR="005A18B9" w:rsidRPr="005A18B9" w:rsidRDefault="00DC1F6C" w:rsidP="005A18B9">
      <w:r>
        <w:t>This includes both erased and concrete types.</w:t>
      </w:r>
      <w:r w:rsidR="005027A3" w:rsidRPr="005027A3">
        <w:t xml:space="preserve"> </w:t>
      </w:r>
      <w:r w:rsidR="005027A3">
        <w:t xml:space="preserve">This corresponds to the </w:t>
      </w:r>
      <w:proofErr w:type="spellStart"/>
      <w:r w:rsidR="005027A3" w:rsidRPr="005027A3">
        <w:rPr>
          <w:rStyle w:val="InlineCode"/>
        </w:rPr>
        <w:t>type.Is</w:t>
      </w:r>
      <w:r w:rsidR="005027A3">
        <w:rPr>
          <w:rStyle w:val="InlineCode"/>
        </w:rPr>
        <w:t>Interface</w:t>
      </w:r>
      <w:proofErr w:type="spellEnd"/>
      <w:r w:rsidR="005027A3">
        <w:t xml:space="preserve"> propert</w:t>
      </w:r>
      <w:r w:rsidR="00F0550C">
        <w:t xml:space="preserve">y returning true. Only one of </w:t>
      </w:r>
      <w:proofErr w:type="spellStart"/>
      <w:r w:rsidR="005027A3" w:rsidRPr="00004137">
        <w:rPr>
          <w:rStyle w:val="InlineCode"/>
        </w:rPr>
        <w:t>IsInterface</w:t>
      </w:r>
      <w:proofErr w:type="spellEnd"/>
      <w:r w:rsidR="005027A3">
        <w:t xml:space="preserve">, </w:t>
      </w:r>
      <w:proofErr w:type="spellStart"/>
      <w:r w:rsidR="005027A3" w:rsidRPr="00004137">
        <w:rPr>
          <w:rStyle w:val="InlineCode"/>
        </w:rPr>
        <w:t>IsClass</w:t>
      </w:r>
      <w:proofErr w:type="spellEnd"/>
      <w:r w:rsidR="005027A3">
        <w:t xml:space="preserve">, </w:t>
      </w:r>
      <w:proofErr w:type="spellStart"/>
      <w:r w:rsidR="005027A3" w:rsidRPr="00004137">
        <w:rPr>
          <w:rStyle w:val="InlineCode"/>
        </w:rPr>
        <w:t>IsStruct</w:t>
      </w:r>
      <w:proofErr w:type="spellEnd"/>
      <w:r w:rsidR="005027A3">
        <w:t xml:space="preserve">, </w:t>
      </w:r>
      <w:proofErr w:type="spellStart"/>
      <w:r w:rsidR="005027A3" w:rsidRPr="00004137">
        <w:rPr>
          <w:rStyle w:val="InlineCode"/>
        </w:rPr>
        <w:t>IsEnum</w:t>
      </w:r>
      <w:proofErr w:type="spellEnd"/>
      <w:r w:rsidR="005027A3">
        <w:t xml:space="preserve">, </w:t>
      </w:r>
      <w:proofErr w:type="spellStart"/>
      <w:r w:rsidR="005027A3" w:rsidRPr="00004137">
        <w:rPr>
          <w:rStyle w:val="InlineCode"/>
        </w:rPr>
        <w:t>IsDelegate</w:t>
      </w:r>
      <w:proofErr w:type="spellEnd"/>
      <w:r w:rsidR="005027A3">
        <w:t xml:space="preserve">, </w:t>
      </w:r>
      <w:proofErr w:type="spellStart"/>
      <w:proofErr w:type="gramStart"/>
      <w:r w:rsidR="005027A3" w:rsidRPr="00004137">
        <w:rPr>
          <w:rStyle w:val="InlineCode"/>
        </w:rPr>
        <w:t>IsArray</w:t>
      </w:r>
      <w:proofErr w:type="spellEnd"/>
      <w:proofErr w:type="gramEnd"/>
      <w:r w:rsidR="00F0550C">
        <w:t xml:space="preserve"> may return true</w:t>
      </w:r>
      <w:r w:rsidR="005027A3">
        <w:t>.</w:t>
      </w:r>
    </w:p>
    <w:p w:rsidR="00570DCD" w:rsidRDefault="00570DCD" w:rsidP="00C5052B">
      <w:pPr>
        <w:pStyle w:val="MiniHeading"/>
      </w:pPr>
      <w:r>
        <w:t xml:space="preserve">Provided type definitions may be static </w:t>
      </w:r>
      <w:r w:rsidR="005A18B9">
        <w:t>classes</w:t>
      </w:r>
    </w:p>
    <w:p w:rsidR="00570DCD" w:rsidRPr="00DC1F6C" w:rsidRDefault="00DC1F6C" w:rsidP="00DC1F6C">
      <w:r>
        <w:t>This includes both erased and concrete types.</w:t>
      </w:r>
    </w:p>
    <w:p w:rsidR="00DC1F6C" w:rsidRDefault="00DC1F6C" w:rsidP="00C5052B">
      <w:pPr>
        <w:pStyle w:val="MiniHeading"/>
      </w:pPr>
      <w:r>
        <w:t>Provided type definitions may be abstract</w:t>
      </w:r>
    </w:p>
    <w:p w:rsidR="00DC1F6C" w:rsidRPr="00074160" w:rsidRDefault="00DC1F6C" w:rsidP="00DC1F6C"/>
    <w:p w:rsidR="00DC1F6C" w:rsidRDefault="00DC1F6C" w:rsidP="00C5052B">
      <w:pPr>
        <w:pStyle w:val="MiniHeading"/>
      </w:pPr>
      <w:r>
        <w:t>Provided type definitions may be sealed</w:t>
      </w:r>
    </w:p>
    <w:p w:rsidR="006E6A50" w:rsidRPr="006E6A50" w:rsidRDefault="006E6A50" w:rsidP="006E6A50">
      <w:pPr>
        <w:rPr>
          <w:rFonts w:ascii="Calibri" w:hAnsi="Calibri" w:cs="Calibri"/>
        </w:rPr>
      </w:pPr>
      <w:r>
        <w:rPr>
          <w:rFonts w:ascii="Calibri" w:hAnsi="Calibri" w:cs="Calibri"/>
        </w:rPr>
        <w:t xml:space="preserve">Note that sealed erased types may get unsealed representation at the IL level. </w:t>
      </w:r>
    </w:p>
    <w:p w:rsidR="00C5052B" w:rsidRDefault="00A24212" w:rsidP="00C5052B">
      <w:pPr>
        <w:pStyle w:val="MiniHeading"/>
      </w:pPr>
      <w:r>
        <w:t xml:space="preserve">Generated </w:t>
      </w:r>
      <w:r w:rsidR="00C5052B">
        <w:t>provided type definitions may be enumerations</w:t>
      </w:r>
    </w:p>
    <w:p w:rsidR="00C5052B" w:rsidRPr="00D27BF9" w:rsidRDefault="00C5052B" w:rsidP="00C5052B">
      <w:r>
        <w:t>E</w:t>
      </w:r>
      <w:r w:rsidRPr="00D27BF9">
        <w:t xml:space="preserve">rased type definitions may not be </w:t>
      </w:r>
      <w:r>
        <w:t>enumerations</w:t>
      </w:r>
    </w:p>
    <w:p w:rsidR="00C5052B" w:rsidRDefault="00A24212" w:rsidP="00C5052B">
      <w:pPr>
        <w:pStyle w:val="MiniHeading"/>
      </w:pPr>
      <w:r>
        <w:t xml:space="preserve">Generated </w:t>
      </w:r>
      <w:r w:rsidR="00C5052B">
        <w:t xml:space="preserve">provided type definitions may be </w:t>
      </w:r>
      <w:proofErr w:type="spellStart"/>
      <w:r w:rsidR="00C5052B">
        <w:t>structs</w:t>
      </w:r>
      <w:proofErr w:type="spellEnd"/>
    </w:p>
    <w:p w:rsidR="00C5052B" w:rsidRPr="00D27BF9" w:rsidRDefault="00C5052B" w:rsidP="00C5052B">
      <w:r>
        <w:t>E</w:t>
      </w:r>
      <w:r w:rsidRPr="00D27BF9">
        <w:t xml:space="preserve">rased type definitions may not be </w:t>
      </w:r>
      <w:proofErr w:type="spellStart"/>
      <w:r w:rsidRPr="00D27BF9">
        <w:t>structs</w:t>
      </w:r>
      <w:proofErr w:type="spellEnd"/>
    </w:p>
    <w:p w:rsidR="00C5052B" w:rsidRDefault="00A24212" w:rsidP="00C5052B">
      <w:pPr>
        <w:pStyle w:val="MiniHeading"/>
      </w:pPr>
      <w:r>
        <w:t xml:space="preserve">Generated </w:t>
      </w:r>
      <w:r w:rsidR="00C5052B">
        <w:t>provided type definitions may be delegates</w:t>
      </w:r>
    </w:p>
    <w:p w:rsidR="00C5052B" w:rsidRPr="005A18B9" w:rsidRDefault="00C5052B" w:rsidP="00C5052B">
      <w:r>
        <w:t>Erased type definitions may not be delegates</w:t>
      </w:r>
    </w:p>
    <w:p w:rsidR="00C5052B" w:rsidRDefault="00C5052B" w:rsidP="00C5052B">
      <w:pPr>
        <w:pStyle w:val="MiniHeading"/>
      </w:pPr>
      <w:r>
        <w:t>Provided type definitions may not be arrays</w:t>
      </w:r>
    </w:p>
    <w:p w:rsidR="00004137" w:rsidRPr="005A18B9" w:rsidRDefault="00004137" w:rsidP="00004137">
      <w:r>
        <w:t xml:space="preserve">This means the </w:t>
      </w:r>
      <w:proofErr w:type="spellStart"/>
      <w:r w:rsidRPr="00004137">
        <w:rPr>
          <w:rStyle w:val="InlineCode"/>
        </w:rPr>
        <w:t>type.IsArray</w:t>
      </w:r>
      <w:proofErr w:type="spellEnd"/>
      <w:r>
        <w:t xml:space="preserve"> property must always return false.</w:t>
      </w:r>
      <w:r w:rsidR="00960421">
        <w:t xml:space="preserve"> Provided types used in return types and argument positions may be array “symbol” types, see below.</w:t>
      </w:r>
    </w:p>
    <w:p w:rsidR="00DC1F6C" w:rsidRPr="00074160" w:rsidRDefault="00DC1F6C" w:rsidP="00DC1F6C"/>
    <w:p w:rsidR="00C5052B" w:rsidRDefault="00C5052B" w:rsidP="00DC1F6C">
      <w:pPr>
        <w:pStyle w:val="Heading3"/>
      </w:pPr>
      <w:bookmarkStart w:id="11" w:name="_Toc300653110"/>
      <w:r>
        <w:t>Inheritance</w:t>
      </w:r>
      <w:bookmarkEnd w:id="11"/>
    </w:p>
    <w:p w:rsidR="00DC1F6C" w:rsidRDefault="00DC1F6C" w:rsidP="00C5052B">
      <w:pPr>
        <w:pStyle w:val="MiniHeading"/>
      </w:pPr>
      <w:r>
        <w:t>Provided type definitions may report base types</w:t>
      </w:r>
    </w:p>
    <w:p w:rsidR="00DC1F6C" w:rsidRPr="00074160" w:rsidRDefault="00F0550C" w:rsidP="00DC1F6C">
      <w:r>
        <w:t>See “erasure” for some restrictions here.</w:t>
      </w:r>
    </w:p>
    <w:p w:rsidR="00DC1F6C" w:rsidRDefault="00DC1F6C" w:rsidP="00C5052B">
      <w:pPr>
        <w:pStyle w:val="MiniHeading"/>
      </w:pPr>
      <w:r>
        <w:lastRenderedPageBreak/>
        <w:t>Provided type definition may report interfaces</w:t>
      </w:r>
    </w:p>
    <w:p w:rsidR="00F0550C" w:rsidRPr="00074160" w:rsidRDefault="00F0550C" w:rsidP="00F0550C">
      <w:r>
        <w:t>See “erasure” for some restrictions here, e.g.</w:t>
      </w:r>
    </w:p>
    <w:p w:rsidR="00DC1F6C" w:rsidRDefault="00DC1F6C" w:rsidP="00F0550C">
      <w:pPr>
        <w:pStyle w:val="ListParagraph"/>
        <w:numPr>
          <w:ilvl w:val="0"/>
          <w:numId w:val="36"/>
        </w:numPr>
      </w:pPr>
      <w:r>
        <w:t xml:space="preserve">Erased class types may not report concrete interfaces </w:t>
      </w:r>
    </w:p>
    <w:p w:rsidR="00DC1F6C" w:rsidRDefault="00DC1F6C" w:rsidP="00F0550C">
      <w:pPr>
        <w:pStyle w:val="ListParagraph"/>
        <w:numPr>
          <w:ilvl w:val="0"/>
          <w:numId w:val="36"/>
        </w:numPr>
      </w:pPr>
      <w:r>
        <w:t xml:space="preserve">Erased interface types may report concrete interfaces </w:t>
      </w:r>
    </w:p>
    <w:p w:rsidR="00C5052B" w:rsidRDefault="00C5052B" w:rsidP="000E308D">
      <w:pPr>
        <w:pStyle w:val="Heading3"/>
      </w:pPr>
      <w:bookmarkStart w:id="12" w:name="_Toc300653111"/>
      <w:r>
        <w:t>Members</w:t>
      </w:r>
      <w:bookmarkEnd w:id="12"/>
    </w:p>
    <w:p w:rsidR="000E308D" w:rsidRPr="00E3319B" w:rsidRDefault="00570DCD" w:rsidP="00C5052B">
      <w:pPr>
        <w:pStyle w:val="MiniHeading"/>
      </w:pPr>
      <w:r>
        <w:t>P</w:t>
      </w:r>
      <w:r w:rsidR="000E308D">
        <w:t xml:space="preserve">rovided </w:t>
      </w:r>
      <w:r w:rsidR="0048423B">
        <w:t>type definitions</w:t>
      </w:r>
      <w:r w:rsidR="000E308D">
        <w:t xml:space="preserve"> may report methods</w:t>
      </w:r>
    </w:p>
    <w:p w:rsidR="005245D4" w:rsidRDefault="005245D4" w:rsidP="005245D4">
      <w:r>
        <w:t xml:space="preserve">This corresponds to non-null results from the </w:t>
      </w:r>
      <w:proofErr w:type="spellStart"/>
      <w:r w:rsidRPr="005027A3">
        <w:rPr>
          <w:rStyle w:val="InlineCode"/>
        </w:rPr>
        <w:t>type.GetMethod</w:t>
      </w:r>
      <w:proofErr w:type="spellEnd"/>
      <w:r>
        <w:t xml:space="preserve"> and </w:t>
      </w:r>
      <w:proofErr w:type="spellStart"/>
      <w:r w:rsidRPr="005027A3">
        <w:rPr>
          <w:rStyle w:val="InlineCode"/>
        </w:rPr>
        <w:t>type.GetMethods</w:t>
      </w:r>
      <w:proofErr w:type="spellEnd"/>
      <w:r>
        <w:t xml:space="preserve"> of the provided type definition. The results returned by these methods must be consistent.</w:t>
      </w:r>
    </w:p>
    <w:p w:rsidR="00BC32D4" w:rsidRDefault="00BC32D4" w:rsidP="00BC32D4">
      <w:pPr>
        <w:pStyle w:val="ListParagraph"/>
        <w:numPr>
          <w:ilvl w:val="0"/>
          <w:numId w:val="36"/>
        </w:numPr>
      </w:pPr>
      <w:r>
        <w:t xml:space="preserve">Provided methods </w:t>
      </w:r>
      <w:r w:rsidR="00697756">
        <w:t xml:space="preserve">may </w:t>
      </w:r>
      <w:r>
        <w:t xml:space="preserve">be </w:t>
      </w:r>
      <w:r w:rsidR="00697756">
        <w:t xml:space="preserve">static, instance and abstract </w:t>
      </w:r>
    </w:p>
    <w:p w:rsidR="00BC32D4" w:rsidRPr="00880B54" w:rsidRDefault="00BC32D4" w:rsidP="00BC32D4">
      <w:pPr>
        <w:pStyle w:val="ListParagraph"/>
        <w:numPr>
          <w:ilvl w:val="0"/>
          <w:numId w:val="36"/>
        </w:numPr>
      </w:pPr>
      <w:r>
        <w:t>Provided methods may not be class constructors (.</w:t>
      </w:r>
      <w:proofErr w:type="spellStart"/>
      <w:r>
        <w:t>cctor</w:t>
      </w:r>
      <w:proofErr w:type="spellEnd"/>
      <w:r>
        <w:t>). By .NET rules these would have to be private anyway.</w:t>
      </w:r>
    </w:p>
    <w:p w:rsidR="00BC32D4" w:rsidRDefault="00BC32D4" w:rsidP="00697756">
      <w:pPr>
        <w:pStyle w:val="ListParagraph"/>
        <w:numPr>
          <w:ilvl w:val="0"/>
          <w:numId w:val="36"/>
        </w:numPr>
      </w:pPr>
      <w:r>
        <w:t xml:space="preserve">Provided methods may be operators such as </w:t>
      </w:r>
      <w:proofErr w:type="spellStart"/>
      <w:r>
        <w:t>op_Addition</w:t>
      </w:r>
      <w:proofErr w:type="spellEnd"/>
      <w:r>
        <w:t>.</w:t>
      </w:r>
    </w:p>
    <w:p w:rsidR="000E308D" w:rsidRPr="00570DCD" w:rsidRDefault="00570DCD" w:rsidP="00C5052B">
      <w:pPr>
        <w:pStyle w:val="MiniHeading"/>
        <w:rPr>
          <w:color w:val="4F81BD" w:themeColor="accent1"/>
        </w:rPr>
      </w:pPr>
      <w:r>
        <w:t>P</w:t>
      </w:r>
      <w:r w:rsidR="000E308D">
        <w:t xml:space="preserve">rovided </w:t>
      </w:r>
      <w:r w:rsidR="0048423B">
        <w:t>type definitions</w:t>
      </w:r>
      <w:r w:rsidR="000E308D">
        <w:t xml:space="preserve"> may report properties</w:t>
      </w:r>
    </w:p>
    <w:p w:rsidR="005245D4" w:rsidRDefault="005245D4" w:rsidP="005245D4">
      <w:r>
        <w:t xml:space="preserve">This corresponds to non-null results from the </w:t>
      </w:r>
      <w:proofErr w:type="spellStart"/>
      <w:r w:rsidRPr="005027A3">
        <w:rPr>
          <w:rStyle w:val="InlineCode"/>
        </w:rPr>
        <w:t>type.GetProperty</w:t>
      </w:r>
      <w:proofErr w:type="spellEnd"/>
      <w:r>
        <w:t xml:space="preserve"> and </w:t>
      </w:r>
      <w:proofErr w:type="spellStart"/>
      <w:r w:rsidRPr="005027A3">
        <w:rPr>
          <w:rStyle w:val="InlineCode"/>
        </w:rPr>
        <w:t>type.GetProperties</w:t>
      </w:r>
      <w:proofErr w:type="spellEnd"/>
      <w:r>
        <w:t xml:space="preserve"> of the provided type definition. The results returned by these methods must be consistent.</w:t>
      </w:r>
    </w:p>
    <w:p w:rsidR="002F2E62" w:rsidRDefault="00BC32D4" w:rsidP="002F2E62">
      <w:pPr>
        <w:pStyle w:val="ListParagraph"/>
        <w:numPr>
          <w:ilvl w:val="0"/>
          <w:numId w:val="36"/>
        </w:numPr>
      </w:pPr>
      <w:r>
        <w:t xml:space="preserve">Provided </w:t>
      </w:r>
      <w:r w:rsidR="002F2E62">
        <w:t>properties may be static or instance</w:t>
      </w:r>
    </w:p>
    <w:p w:rsidR="002F2E62" w:rsidRPr="00DC1F6C" w:rsidRDefault="00BC32D4" w:rsidP="00BC32D4">
      <w:pPr>
        <w:pStyle w:val="ListParagraph"/>
        <w:numPr>
          <w:ilvl w:val="0"/>
          <w:numId w:val="36"/>
        </w:numPr>
      </w:pPr>
      <w:r>
        <w:t xml:space="preserve">Provided properties may be indexers. This corresponds to reporting methods with name </w:t>
      </w:r>
      <w:r w:rsidRPr="007A5EED">
        <w:rPr>
          <w:rStyle w:val="InlineCode"/>
        </w:rPr>
        <w:t>Item</w:t>
      </w:r>
      <w:r>
        <w:t xml:space="preserve">, or as identified by </w:t>
      </w:r>
      <w:proofErr w:type="spellStart"/>
      <w:r w:rsidRPr="007A5EED">
        <w:rPr>
          <w:rStyle w:val="InlineCode"/>
        </w:rPr>
        <w:t>DefaultMemberAttribute</w:t>
      </w:r>
      <w:proofErr w:type="spellEnd"/>
      <w:r>
        <w:t xml:space="preserve"> non-null results from the </w:t>
      </w:r>
      <w:proofErr w:type="spellStart"/>
      <w:r w:rsidRPr="007A5EED">
        <w:rPr>
          <w:rStyle w:val="InlineCode"/>
        </w:rPr>
        <w:t>type.GetEvent</w:t>
      </w:r>
      <w:proofErr w:type="spellEnd"/>
      <w:r>
        <w:t xml:space="preserve"> and </w:t>
      </w:r>
      <w:proofErr w:type="spellStart"/>
      <w:r w:rsidRPr="007A5EED">
        <w:rPr>
          <w:rStyle w:val="InlineCode"/>
        </w:rPr>
        <w:t>type.GetEvents</w:t>
      </w:r>
      <w:proofErr w:type="spellEnd"/>
      <w:r>
        <w:t xml:space="preserve"> of the provided type definition. The results returned by these methods must be consistent. This include 1D, 2D, 3D and 4D indexer access notation in F# (corresponding to different numbers of parameters to the indexer property).</w:t>
      </w:r>
      <w:r w:rsidR="002F2E62">
        <w:t xml:space="preserve"> </w:t>
      </w:r>
    </w:p>
    <w:p w:rsidR="00570DCD" w:rsidRDefault="00570DCD" w:rsidP="00C5052B">
      <w:pPr>
        <w:pStyle w:val="MiniHeading"/>
      </w:pPr>
      <w:r>
        <w:t>Provided type definitions may report constructors</w:t>
      </w:r>
    </w:p>
    <w:p w:rsidR="005245D4" w:rsidRPr="00DC1F6C" w:rsidRDefault="005245D4" w:rsidP="005245D4">
      <w:r>
        <w:t xml:space="preserve">This corresponds to non-null results from the </w:t>
      </w:r>
      <w:proofErr w:type="spellStart"/>
      <w:r w:rsidRPr="005027A3">
        <w:rPr>
          <w:rStyle w:val="InlineCode"/>
        </w:rPr>
        <w:t>type.GetConstructor</w:t>
      </w:r>
      <w:proofErr w:type="spellEnd"/>
      <w:r>
        <w:t xml:space="preserve"> and </w:t>
      </w:r>
      <w:proofErr w:type="spellStart"/>
      <w:r w:rsidRPr="005027A3">
        <w:rPr>
          <w:rStyle w:val="InlineCode"/>
        </w:rPr>
        <w:t>type.GetConstructors</w:t>
      </w:r>
      <w:proofErr w:type="spellEnd"/>
      <w:r>
        <w:t xml:space="preserve"> of the provided type definition. The results returned by these methods must be consistent.</w:t>
      </w:r>
    </w:p>
    <w:p w:rsidR="00880B54" w:rsidRDefault="00570DCD" w:rsidP="00C5052B">
      <w:pPr>
        <w:pStyle w:val="MiniHeading"/>
      </w:pPr>
      <w:r>
        <w:t>P</w:t>
      </w:r>
      <w:r w:rsidR="00880B54">
        <w:t>rovided type definitions may report events</w:t>
      </w:r>
    </w:p>
    <w:p w:rsidR="005245D4" w:rsidRPr="005245D4" w:rsidRDefault="005245D4" w:rsidP="005245D4">
      <w:r>
        <w:t xml:space="preserve">This corresponds to non-null results from the </w:t>
      </w:r>
      <w:proofErr w:type="spellStart"/>
      <w:r w:rsidRPr="005027A3">
        <w:rPr>
          <w:rStyle w:val="InlineCode"/>
        </w:rPr>
        <w:t>type.GetEvent</w:t>
      </w:r>
      <w:proofErr w:type="spellEnd"/>
      <w:r>
        <w:t xml:space="preserve"> and </w:t>
      </w:r>
      <w:proofErr w:type="spellStart"/>
      <w:r w:rsidRPr="005027A3">
        <w:rPr>
          <w:rStyle w:val="InlineCode"/>
        </w:rPr>
        <w:t>type.GetEvents</w:t>
      </w:r>
      <w:proofErr w:type="spellEnd"/>
      <w:r>
        <w:t xml:space="preserve"> of the provided type definition. The results returned by these methods must be consistent.</w:t>
      </w:r>
    </w:p>
    <w:p w:rsidR="005E211A" w:rsidRDefault="005E211A" w:rsidP="00C5052B">
      <w:pPr>
        <w:pStyle w:val="MiniHeading"/>
      </w:pPr>
      <w:r>
        <w:t>Provided type definitions may report nested types</w:t>
      </w:r>
    </w:p>
    <w:p w:rsidR="005245D4" w:rsidRDefault="005245D4" w:rsidP="001C3432">
      <w:r>
        <w:t xml:space="preserve">This corresponds to non-null results from the </w:t>
      </w:r>
      <w:proofErr w:type="spellStart"/>
      <w:r w:rsidRPr="005027A3">
        <w:rPr>
          <w:rStyle w:val="InlineCode"/>
        </w:rPr>
        <w:t>type.</w:t>
      </w:r>
      <w:r w:rsidR="005027A3" w:rsidRPr="005027A3">
        <w:rPr>
          <w:rStyle w:val="InlineCode"/>
        </w:rPr>
        <w:t>GetNestedType</w:t>
      </w:r>
      <w:proofErr w:type="spellEnd"/>
      <w:r>
        <w:t xml:space="preserve"> and </w:t>
      </w:r>
      <w:proofErr w:type="spellStart"/>
      <w:r w:rsidRPr="005027A3">
        <w:rPr>
          <w:rStyle w:val="InlineCode"/>
        </w:rPr>
        <w:t>type.Get</w:t>
      </w:r>
      <w:r w:rsidR="005027A3" w:rsidRPr="005027A3">
        <w:rPr>
          <w:rStyle w:val="InlineCode"/>
        </w:rPr>
        <w:t>NestedTypes</w:t>
      </w:r>
      <w:proofErr w:type="spellEnd"/>
      <w:r>
        <w:t xml:space="preserve"> of the provided type definition. The results returned by these methods must be consistent.</w:t>
      </w:r>
    </w:p>
    <w:p w:rsidR="005245D4" w:rsidRPr="001C3432" w:rsidRDefault="001C3432" w:rsidP="001C3432">
      <w:r>
        <w:t>The nested types of an erased type may be generated types in a generated assembly.</w:t>
      </w:r>
      <w:r w:rsidR="008C2498">
        <w:t xml:space="preserve"> The </w:t>
      </w:r>
      <w:proofErr w:type="spellStart"/>
      <w:r w:rsidR="008C2498" w:rsidRPr="006F4FC8">
        <w:rPr>
          <w:rStyle w:val="InlineCode"/>
        </w:rPr>
        <w:t>type.DeclaringType</w:t>
      </w:r>
      <w:proofErr w:type="spellEnd"/>
      <w:r w:rsidR="008C2498">
        <w:t xml:space="preserve"> property of the nested type need not report the erased type.</w:t>
      </w:r>
    </w:p>
    <w:p w:rsidR="000E308D" w:rsidRDefault="005E211A" w:rsidP="00C5052B">
      <w:pPr>
        <w:pStyle w:val="MiniHeading"/>
      </w:pPr>
      <w:r>
        <w:lastRenderedPageBreak/>
        <w:t>P</w:t>
      </w:r>
      <w:r w:rsidR="000E308D">
        <w:t xml:space="preserve">rovided </w:t>
      </w:r>
      <w:r w:rsidR="0048423B">
        <w:t>type definitions</w:t>
      </w:r>
      <w:r w:rsidR="000E308D">
        <w:t xml:space="preserve"> may report literal (constant) fields</w:t>
      </w:r>
    </w:p>
    <w:p w:rsidR="00086D6D" w:rsidRPr="005245D4" w:rsidRDefault="00086D6D" w:rsidP="00086D6D">
      <w:r>
        <w:t xml:space="preserve">This corresponds to non-null results from the </w:t>
      </w:r>
      <w:proofErr w:type="spellStart"/>
      <w:r w:rsidRPr="005027A3">
        <w:rPr>
          <w:rStyle w:val="InlineCode"/>
        </w:rPr>
        <w:t>type.GetField</w:t>
      </w:r>
      <w:proofErr w:type="spellEnd"/>
      <w:r>
        <w:t xml:space="preserve"> and </w:t>
      </w:r>
      <w:proofErr w:type="spellStart"/>
      <w:r w:rsidRPr="005027A3">
        <w:rPr>
          <w:rStyle w:val="InlineCode"/>
        </w:rPr>
        <w:t>type.GetFields</w:t>
      </w:r>
      <w:proofErr w:type="spellEnd"/>
      <w:r>
        <w:t xml:space="preserve"> of the provided type definition, and is related to the fact that provided types may be enumerations. The results returned by these methods must be consistent.</w:t>
      </w:r>
    </w:p>
    <w:p w:rsidR="00C5052B" w:rsidRDefault="00C5052B" w:rsidP="00C5052B">
      <w:pPr>
        <w:pStyle w:val="MiniHeading"/>
      </w:pPr>
      <w:r>
        <w:t>Provided type definitions may NOT report non-literal (i.e. non-</w:t>
      </w:r>
      <w:proofErr w:type="spellStart"/>
      <w:r>
        <w:t>const</w:t>
      </w:r>
      <w:proofErr w:type="spellEnd"/>
      <w:r>
        <w:t>) fields</w:t>
      </w:r>
    </w:p>
    <w:p w:rsidR="006F4FC8" w:rsidRDefault="006F4FC8" w:rsidP="00C5052B">
      <w:r>
        <w:t>This is a deliberate feature limitation, because in .NET, non-literal fields should not appear in public API surface area.</w:t>
      </w:r>
    </w:p>
    <w:p w:rsidR="00A24212" w:rsidRDefault="006F4FC8" w:rsidP="006F4FC8">
      <w:pPr>
        <w:pStyle w:val="Note"/>
      </w:pPr>
      <w:r>
        <w:t xml:space="preserve">Note: </w:t>
      </w:r>
      <w:r w:rsidR="00C5052B">
        <w:t xml:space="preserve">this could </w:t>
      </w:r>
      <w:r>
        <w:t xml:space="preserve">theoretically </w:t>
      </w:r>
      <w:r w:rsidR="00C5052B">
        <w:t>be lifted for concrete provided types</w:t>
      </w:r>
      <w:r>
        <w:t>.</w:t>
      </w:r>
      <w:r w:rsidR="00C5052B">
        <w:t xml:space="preserve"> It would meet our “.NET 1.x” design criteria. </w:t>
      </w:r>
    </w:p>
    <w:p w:rsidR="00C5052B" w:rsidRPr="00BB4DF0" w:rsidRDefault="006F4FC8" w:rsidP="006F4FC8">
      <w:pPr>
        <w:pStyle w:val="Note"/>
      </w:pPr>
      <w:r>
        <w:t>This c</w:t>
      </w:r>
      <w:r w:rsidR="00C5052B">
        <w:t xml:space="preserve">ould </w:t>
      </w:r>
      <w:r>
        <w:t xml:space="preserve">also be lifted for erased types. In both cases this would currently be at the </w:t>
      </w:r>
      <w:r w:rsidR="00C5052B">
        <w:t xml:space="preserve">cost of changing </w:t>
      </w:r>
      <w:r>
        <w:t xml:space="preserve">the </w:t>
      </w:r>
      <w:proofErr w:type="spellStart"/>
      <w:r w:rsidR="00C5052B" w:rsidRPr="006F4FC8">
        <w:rPr>
          <w:rStyle w:val="InlineCode"/>
        </w:rPr>
        <w:t>I</w:t>
      </w:r>
      <w:r w:rsidRPr="006F4FC8">
        <w:rPr>
          <w:rStyle w:val="InlineCode"/>
        </w:rPr>
        <w:t>Type</w:t>
      </w:r>
      <w:r w:rsidR="00C5052B" w:rsidRPr="006F4FC8">
        <w:rPr>
          <w:rStyle w:val="InlineCode"/>
        </w:rPr>
        <w:t>Provider</w:t>
      </w:r>
      <w:proofErr w:type="spellEnd"/>
      <w:r w:rsidR="00C5052B">
        <w:t xml:space="preserve"> interface, and in this case properties</w:t>
      </w:r>
      <w:r>
        <w:t xml:space="preserve"> can suffice as a replacement. </w:t>
      </w:r>
      <w:r w:rsidR="00C5052B">
        <w:t>Decision: No gain in supporting non-literal fields in erased types.</w:t>
      </w:r>
    </w:p>
    <w:p w:rsidR="00C5052B" w:rsidRDefault="00C5052B" w:rsidP="00C5052B">
      <w:pPr>
        <w:pStyle w:val="Heading3"/>
      </w:pPr>
      <w:bookmarkStart w:id="13" w:name="_Toc300653112"/>
      <w:r>
        <w:t>Attributes</w:t>
      </w:r>
      <w:bookmarkEnd w:id="13"/>
    </w:p>
    <w:p w:rsidR="00086D6D" w:rsidRDefault="00086D6D" w:rsidP="00C5052B">
      <w:pPr>
        <w:pStyle w:val="MiniHeading"/>
      </w:pPr>
      <w:r>
        <w:t xml:space="preserve">Provided type definitions, properties, constructors, events and methods may report attributes </w:t>
      </w:r>
    </w:p>
    <w:p w:rsidR="00095D23" w:rsidRDefault="00086D6D" w:rsidP="00095D23">
      <w:r>
        <w:t xml:space="preserve">This includes </w:t>
      </w:r>
      <w:proofErr w:type="spellStart"/>
      <w:r>
        <w:t>Obsolete</w:t>
      </w:r>
      <w:r w:rsidR="00E71FF1">
        <w:t>Attribute</w:t>
      </w:r>
      <w:proofErr w:type="spellEnd"/>
      <w:r>
        <w:t xml:space="preserve"> </w:t>
      </w:r>
      <w:r w:rsidR="00E71FF1">
        <w:t xml:space="preserve">and </w:t>
      </w:r>
      <w:proofErr w:type="spellStart"/>
      <w:r w:rsidR="00E71FF1">
        <w:t>ParamArrayAttribute</w:t>
      </w:r>
      <w:proofErr w:type="spellEnd"/>
      <w:r w:rsidR="00E71FF1">
        <w:t xml:space="preserve"> </w:t>
      </w:r>
      <w:r>
        <w:t>attributes</w:t>
      </w:r>
    </w:p>
    <w:p w:rsidR="00C5052B" w:rsidRDefault="00C5052B" w:rsidP="0048423B">
      <w:pPr>
        <w:pStyle w:val="Heading3"/>
      </w:pPr>
      <w:bookmarkStart w:id="14" w:name="_Toc300653113"/>
      <w:r>
        <w:t>Accessib</w:t>
      </w:r>
      <w:r w:rsidR="00E3419E">
        <w:t>i</w:t>
      </w:r>
      <w:r>
        <w:t>lity</w:t>
      </w:r>
      <w:bookmarkEnd w:id="14"/>
    </w:p>
    <w:p w:rsidR="005027A3" w:rsidRDefault="0048423B" w:rsidP="00697756">
      <w:pPr>
        <w:pStyle w:val="MiniHeading"/>
      </w:pPr>
      <w:r>
        <w:t xml:space="preserve">All </w:t>
      </w:r>
      <w:r w:rsidR="009D2F5B">
        <w:t xml:space="preserve">erased </w:t>
      </w:r>
      <w:r>
        <w:t xml:space="preserve">provided </w:t>
      </w:r>
      <w:r w:rsidR="00950ADF">
        <w:t>type definitions</w:t>
      </w:r>
      <w:r>
        <w:t xml:space="preserve"> must be public</w:t>
      </w:r>
    </w:p>
    <w:p w:rsidR="00720E3F" w:rsidRPr="00625264" w:rsidRDefault="00720E3F" w:rsidP="0048423B">
      <w:r>
        <w:t xml:space="preserve">However, concrete provided types are each in an assembly </w:t>
      </w:r>
      <w:proofErr w:type="gramStart"/>
      <w:r>
        <w:t>A</w:t>
      </w:r>
      <w:proofErr w:type="gramEnd"/>
      <w:r>
        <w:t xml:space="preserve">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C5052B" w:rsidRDefault="00C5052B" w:rsidP="00957BE6">
      <w:pPr>
        <w:pStyle w:val="Heading3"/>
      </w:pPr>
      <w:bookmarkStart w:id="15" w:name="_Toc300653114"/>
      <w:r>
        <w:t>Generics</w:t>
      </w:r>
      <w:bookmarkEnd w:id="15"/>
    </w:p>
    <w:p w:rsidR="00957BE6" w:rsidRDefault="00BB4DF0" w:rsidP="00C5052B">
      <w:pPr>
        <w:pStyle w:val="MiniHeading"/>
      </w:pPr>
      <w:r>
        <w:t>P</w:t>
      </w:r>
      <w:r w:rsidR="0048423B">
        <w:t>rovided type definitions</w:t>
      </w:r>
      <w:r w:rsidR="00957BE6" w:rsidRPr="00625264">
        <w:t xml:space="preserve"> </w:t>
      </w:r>
      <w:r w:rsidR="00957BE6">
        <w:t>may not be generic</w:t>
      </w:r>
    </w:p>
    <w:p w:rsidR="00F0550C" w:rsidRDefault="00F0550C" w:rsidP="00F0550C">
      <w:pPr>
        <w:pStyle w:val="MiniHeading"/>
      </w:pPr>
      <w:r>
        <w:t xml:space="preserve">Provided </w:t>
      </w:r>
      <w:r w:rsidR="006202D0">
        <w:t>method definitions</w:t>
      </w:r>
      <w:r>
        <w:t xml:space="preserve"> may not be generic</w:t>
      </w:r>
    </w:p>
    <w:p w:rsidR="00625264" w:rsidRDefault="00C5052B" w:rsidP="00C5052B">
      <w:r>
        <w:t xml:space="preserve">This is a deliberate feature limitation to reduce the scope of the feature appropriately. </w:t>
      </w:r>
    </w:p>
    <w:p w:rsidR="00F0550C" w:rsidRDefault="00F0550C" w:rsidP="00C5052B">
      <w:r>
        <w:t xml:space="preserve">This corresponds to </w:t>
      </w:r>
    </w:p>
    <w:p w:rsidR="00F0550C" w:rsidRDefault="00F0550C" w:rsidP="00F0550C">
      <w:pPr>
        <w:pStyle w:val="ListParagraph"/>
        <w:numPr>
          <w:ilvl w:val="0"/>
          <w:numId w:val="39"/>
        </w:numPr>
      </w:pPr>
      <w:proofErr w:type="spellStart"/>
      <w:r w:rsidRPr="00BC32D4">
        <w:rPr>
          <w:rStyle w:val="InlineCode"/>
        </w:rPr>
        <w:t>GetGenericArguments</w:t>
      </w:r>
      <w:proofErr w:type="spellEnd"/>
      <w:r>
        <w:t xml:space="preserve"> returning length 0</w:t>
      </w:r>
    </w:p>
    <w:p w:rsidR="00F0550C" w:rsidRDefault="006202D0" w:rsidP="00F0550C">
      <w:pPr>
        <w:pStyle w:val="ListParagraph"/>
        <w:numPr>
          <w:ilvl w:val="0"/>
          <w:numId w:val="39"/>
        </w:numPr>
      </w:pPr>
      <w:r>
        <w:t xml:space="preserve">For type definitions, </w:t>
      </w:r>
      <w:proofErr w:type="spellStart"/>
      <w:r w:rsidR="00F0550C" w:rsidRPr="00BC32D4">
        <w:rPr>
          <w:rStyle w:val="InlineCode"/>
        </w:rPr>
        <w:t>IsGenericType</w:t>
      </w:r>
      <w:proofErr w:type="spellEnd"/>
      <w:r w:rsidR="00F0550C">
        <w:t xml:space="preserve"> returning false</w:t>
      </w:r>
    </w:p>
    <w:p w:rsidR="00F0550C" w:rsidRDefault="006202D0" w:rsidP="00F0550C">
      <w:pPr>
        <w:pStyle w:val="ListParagraph"/>
        <w:numPr>
          <w:ilvl w:val="0"/>
          <w:numId w:val="39"/>
        </w:numPr>
      </w:pPr>
      <w:r>
        <w:t xml:space="preserve">For type definitions, </w:t>
      </w:r>
      <w:proofErr w:type="spellStart"/>
      <w:r w:rsidR="00F0550C" w:rsidRPr="00BC32D4">
        <w:rPr>
          <w:rStyle w:val="InlineCode"/>
        </w:rPr>
        <w:t>IsGenericTypeDefinition</w:t>
      </w:r>
      <w:proofErr w:type="spellEnd"/>
      <w:r w:rsidR="00F0550C">
        <w:t xml:space="preserve"> returning false</w:t>
      </w:r>
    </w:p>
    <w:p w:rsidR="006202D0" w:rsidRDefault="006202D0" w:rsidP="006202D0">
      <w:pPr>
        <w:pStyle w:val="ListParagraph"/>
        <w:numPr>
          <w:ilvl w:val="0"/>
          <w:numId w:val="39"/>
        </w:numPr>
      </w:pPr>
      <w:r>
        <w:t xml:space="preserve">For method definitions, </w:t>
      </w:r>
      <w:proofErr w:type="spellStart"/>
      <w:r w:rsidRPr="00BC32D4">
        <w:rPr>
          <w:rStyle w:val="InlineCode"/>
        </w:rPr>
        <w:t>IsGenericMethod</w:t>
      </w:r>
      <w:proofErr w:type="spellEnd"/>
      <w:r>
        <w:t xml:space="preserve"> returning false</w:t>
      </w:r>
    </w:p>
    <w:p w:rsidR="006202D0" w:rsidRDefault="006202D0" w:rsidP="006202D0">
      <w:pPr>
        <w:pStyle w:val="ListParagraph"/>
        <w:numPr>
          <w:ilvl w:val="0"/>
          <w:numId w:val="39"/>
        </w:numPr>
      </w:pPr>
      <w:r>
        <w:t xml:space="preserve">For method definitions, </w:t>
      </w:r>
      <w:proofErr w:type="spellStart"/>
      <w:r w:rsidRPr="00BC32D4">
        <w:rPr>
          <w:rStyle w:val="InlineCode"/>
        </w:rPr>
        <w:t>IsGenericMethodDefinition</w:t>
      </w:r>
      <w:proofErr w:type="spellEnd"/>
      <w:r>
        <w:t xml:space="preserve"> returning false</w:t>
      </w:r>
    </w:p>
    <w:p w:rsidR="00F0550C" w:rsidRPr="00C5052B" w:rsidRDefault="006202D0" w:rsidP="00F0550C">
      <w:pPr>
        <w:pStyle w:val="ListParagraph"/>
        <w:numPr>
          <w:ilvl w:val="0"/>
          <w:numId w:val="39"/>
        </w:numPr>
      </w:pPr>
      <w:r>
        <w:lastRenderedPageBreak/>
        <w:t>Otherwise a TPV error is reported.</w:t>
      </w:r>
    </w:p>
    <w:p w:rsidR="00C5052B" w:rsidRDefault="00C5052B" w:rsidP="00F35566">
      <w:pPr>
        <w:pStyle w:val="Heading3"/>
      </w:pPr>
      <w:bookmarkStart w:id="16" w:name="_Toc300653115"/>
      <w:commentRangeStart w:id="17"/>
      <w:r>
        <w:t>C#-isms</w:t>
      </w:r>
      <w:bookmarkEnd w:id="16"/>
    </w:p>
    <w:p w:rsidR="00F35566" w:rsidRDefault="00F35566" w:rsidP="00C5052B">
      <w:pPr>
        <w:pStyle w:val="MiniHeading"/>
      </w:pPr>
      <w:r>
        <w:t xml:space="preserve">If a provided type definition reports an extension member, it is </w:t>
      </w:r>
      <w:r w:rsidR="00CE615B">
        <w:t>not treated as an extension member</w:t>
      </w:r>
    </w:p>
    <w:p w:rsidR="00F35566" w:rsidRPr="00F35566" w:rsidRDefault="005027A3" w:rsidP="00F35566">
      <w:r>
        <w:t xml:space="preserve">Extension members are reported through </w:t>
      </w:r>
      <w:proofErr w:type="spellStart"/>
      <w:r w:rsidRPr="00BC32D4">
        <w:rPr>
          <w:rStyle w:val="InlineCode"/>
        </w:rPr>
        <w:t>ExtensionMemberAttribute</w:t>
      </w:r>
      <w:proofErr w:type="spellEnd"/>
      <w:r>
        <w:t>. These are ignored.</w:t>
      </w:r>
      <w:commentRangeEnd w:id="17"/>
      <w:r w:rsidR="00A24212">
        <w:rPr>
          <w:rStyle w:val="CommentReference"/>
        </w:rPr>
        <w:commentReference w:id="17"/>
      </w:r>
    </w:p>
    <w:p w:rsidR="00C26B2F" w:rsidRDefault="00C26939" w:rsidP="009D2F5B">
      <w:pPr>
        <w:pStyle w:val="Heading2"/>
      </w:pPr>
      <w:bookmarkStart w:id="18" w:name="_Toc300653116"/>
      <w:r>
        <w:t>Type Equivalence</w:t>
      </w:r>
      <w:bookmarkEnd w:id="18"/>
    </w:p>
    <w:p w:rsidR="005635F1" w:rsidRDefault="005635F1" w:rsidP="00C26939">
      <w:r>
        <w:t>Two generated provided type definitions are equivalent if and only if they have the same F# path and name in the same assembly, once they are rooted according to their corresponding generative type definition.</w:t>
      </w:r>
    </w:p>
    <w:p w:rsidR="00C26939" w:rsidRPr="00F35566" w:rsidRDefault="00C26939" w:rsidP="00C26939">
      <w:r>
        <w:t xml:space="preserve">Two </w:t>
      </w:r>
      <w:r w:rsidR="005635F1">
        <w:t xml:space="preserve">erased </w:t>
      </w:r>
      <w:r>
        <w:t>provided type</w:t>
      </w:r>
      <w:r w:rsidR="005635F1">
        <w:t xml:space="preserve"> definitions</w:t>
      </w:r>
      <w:r>
        <w:t xml:space="preserve"> are only equivalent if they are provided by the same provider, using the same type name (for </w:t>
      </w:r>
      <w:proofErr w:type="spellStart"/>
      <w:r>
        <w:t>ResolveTypeName</w:t>
      </w:r>
      <w:proofErr w:type="spellEnd"/>
      <w:r>
        <w:t xml:space="preserve">), with the same static arguments (for </w:t>
      </w:r>
      <w:proofErr w:type="spellStart"/>
      <w:r>
        <w:t>ApplyStaticParameters</w:t>
      </w:r>
      <w:proofErr w:type="spellEnd"/>
      <w:r>
        <w:t>).</w:t>
      </w:r>
    </w:p>
    <w:p w:rsidR="00F13CBB" w:rsidRDefault="00F13CBB" w:rsidP="00F13CBB">
      <w:pPr>
        <w:pStyle w:val="Heading1"/>
      </w:pPr>
      <w:bookmarkStart w:id="19" w:name="_Toc300653117"/>
      <w:r>
        <w:t>Additions to F# Syntax</w:t>
      </w:r>
      <w:bookmarkEnd w:id="19"/>
      <w:r>
        <w:t xml:space="preserve"> </w:t>
      </w:r>
    </w:p>
    <w:p w:rsidR="00F13CBB" w:rsidRDefault="00F13CBB" w:rsidP="00F13CBB">
      <w:r>
        <w:t>The syntax of types in F# is expanded to include static parameters, including named static parameters:</w:t>
      </w:r>
    </w:p>
    <w:p w:rsidR="00F13CBB" w:rsidRDefault="00F13CBB" w:rsidP="00723F5B">
      <w:pPr>
        <w:pStyle w:val="Code"/>
      </w:pPr>
      <w:r>
        <w:tab/>
      </w:r>
      <w:proofErr w:type="spellStart"/>
      <w:proofErr w:type="gramStart"/>
      <w:r>
        <w:t>typeArgValue</w:t>
      </w:r>
      <w:proofErr w:type="spellEnd"/>
      <w:proofErr w:type="gramEnd"/>
      <w:r>
        <w:t xml:space="preserve"> = </w:t>
      </w:r>
    </w:p>
    <w:p w:rsidR="001A59D1" w:rsidRDefault="00C57346" w:rsidP="00723F5B">
      <w:pPr>
        <w:pStyle w:val="Code"/>
      </w:pPr>
      <w:r>
        <w:t xml:space="preserve">            | </w:t>
      </w:r>
      <w:proofErr w:type="spellStart"/>
      <w:proofErr w:type="gramStart"/>
      <w:r w:rsidR="001A59D1" w:rsidRPr="00433F51">
        <w:rPr>
          <w:rFonts w:ascii="Consolas" w:hAnsi="Consolas"/>
          <w:color w:val="548DD4" w:themeColor="text2" w:themeTint="99"/>
        </w:rPr>
        <w:t>const</w:t>
      </w:r>
      <w:proofErr w:type="spellEnd"/>
      <w:proofErr w:type="gramEnd"/>
      <w:r w:rsidR="001A59D1">
        <w:t xml:space="preserve"> </w:t>
      </w:r>
      <w:proofErr w:type="spellStart"/>
      <w:r w:rsidR="001A59D1">
        <w:t>expr</w:t>
      </w:r>
      <w:proofErr w:type="spellEnd"/>
    </w:p>
    <w:p w:rsidR="00C57346" w:rsidRDefault="00C57346" w:rsidP="00723F5B">
      <w:pPr>
        <w:pStyle w:val="Code"/>
      </w:pPr>
      <w:r>
        <w:t xml:space="preserve">            </w:t>
      </w:r>
      <w:r w:rsidR="00F13CBB">
        <w:t xml:space="preserve">| </w:t>
      </w:r>
      <w:proofErr w:type="spellStart"/>
      <w:proofErr w:type="gramStart"/>
      <w:r w:rsidR="00F13CBB">
        <w:t>sbyte</w:t>
      </w:r>
      <w:proofErr w:type="spellEnd"/>
      <w:proofErr w:type="gramEnd"/>
      <w:r w:rsidR="00F13CBB">
        <w:t xml:space="preserve"> | int16 | int32 | int64 | byte | uint16 </w:t>
      </w:r>
    </w:p>
    <w:p w:rsidR="00F13CBB" w:rsidRDefault="00C57346" w:rsidP="00723F5B">
      <w:pPr>
        <w:pStyle w:val="Code"/>
      </w:pPr>
      <w:r>
        <w:t xml:space="preserve">            </w:t>
      </w:r>
      <w:r w:rsidR="00F13CBB">
        <w:t xml:space="preserve">| uint32 | uint64 | </w:t>
      </w:r>
      <w:proofErr w:type="spellStart"/>
      <w:r w:rsidR="00F13CBB">
        <w:t>bool</w:t>
      </w:r>
      <w:proofErr w:type="spellEnd"/>
      <w:r w:rsidR="00F13CBB">
        <w:t xml:space="preserve"> | char | string | decimal | single | double</w:t>
      </w:r>
      <w:r w:rsidR="001A59D1">
        <w:t xml:space="preserve"> </w:t>
      </w:r>
      <w:r w:rsidR="00F65BD4">
        <w:t xml:space="preserve"> </w:t>
      </w:r>
    </w:p>
    <w:p w:rsidR="00C57346" w:rsidRDefault="00C57346" w:rsidP="00723F5B">
      <w:pPr>
        <w:pStyle w:val="Code"/>
      </w:pPr>
    </w:p>
    <w:p w:rsidR="00F13CBB" w:rsidRDefault="00F13CBB" w:rsidP="00723F5B">
      <w:pPr>
        <w:pStyle w:val="Code"/>
      </w:pPr>
      <w:r>
        <w:tab/>
      </w:r>
      <w:proofErr w:type="spellStart"/>
      <w:proofErr w:type="gramStart"/>
      <w:r>
        <w:t>typeArg</w:t>
      </w:r>
      <w:proofErr w:type="spellEnd"/>
      <w:proofErr w:type="gramEnd"/>
      <w:r>
        <w:t xml:space="preserve"> += </w:t>
      </w:r>
    </w:p>
    <w:p w:rsidR="00F13CBB" w:rsidRDefault="00C57346" w:rsidP="00723F5B">
      <w:pPr>
        <w:pStyle w:val="Code"/>
      </w:pPr>
      <w:r>
        <w:t xml:space="preserve">           </w:t>
      </w:r>
      <w:r w:rsidR="00F13CBB">
        <w:t xml:space="preserve">| </w:t>
      </w:r>
      <w:proofErr w:type="spellStart"/>
      <w:proofErr w:type="gramStart"/>
      <w:r w:rsidR="00F13CBB">
        <w:t>typeArgValue</w:t>
      </w:r>
      <w:proofErr w:type="spellEnd"/>
      <w:proofErr w:type="gramEnd"/>
      <w:r w:rsidR="00F13CBB">
        <w:t xml:space="preserve"> </w:t>
      </w:r>
    </w:p>
    <w:p w:rsidR="00F13CBB" w:rsidRDefault="00C57346" w:rsidP="00723F5B">
      <w:pPr>
        <w:pStyle w:val="Code"/>
      </w:pPr>
      <w:r>
        <w:t xml:space="preserve">           </w:t>
      </w:r>
      <w:r w:rsidR="00F13CBB">
        <w:t xml:space="preserve">| </w:t>
      </w:r>
      <w:proofErr w:type="gramStart"/>
      <w:r w:rsidR="00F13CBB">
        <w:t>id</w:t>
      </w:r>
      <w:proofErr w:type="gramEnd"/>
      <w:r w:rsidR="00F13CBB">
        <w:t xml:space="preserve"> '=' </w:t>
      </w:r>
      <w:proofErr w:type="spellStart"/>
      <w:r w:rsidR="00F13CBB">
        <w:t>typeArgValue</w:t>
      </w:r>
      <w:proofErr w:type="spellEnd"/>
    </w:p>
    <w:p w:rsidR="00C57346" w:rsidRDefault="00C57346" w:rsidP="00723F5B">
      <w:pPr>
        <w:pStyle w:val="Code"/>
      </w:pPr>
    </w:p>
    <w:p w:rsidR="00F65BD4" w:rsidRDefault="00C57346" w:rsidP="00723F5B">
      <w:pPr>
        <w:pStyle w:val="Code"/>
      </w:pPr>
      <w:r>
        <w:t xml:space="preserve"> </w:t>
      </w:r>
      <w:r w:rsidR="00F65BD4">
        <w:tab/>
      </w:r>
      <w:proofErr w:type="gramStart"/>
      <w:r w:rsidR="00F65BD4">
        <w:t>static-arguments</w:t>
      </w:r>
      <w:proofErr w:type="gramEnd"/>
      <w:r w:rsidR="00F65BD4">
        <w:t xml:space="preserve"> =</w:t>
      </w:r>
    </w:p>
    <w:p w:rsidR="00F65BD4" w:rsidRDefault="00F65BD4" w:rsidP="00723F5B">
      <w:pPr>
        <w:pStyle w:val="Code"/>
      </w:pPr>
      <w:r>
        <w:tab/>
      </w:r>
      <w:r>
        <w:tab/>
      </w:r>
      <w:r w:rsidRPr="00BC0EC8">
        <w:rPr>
          <w:rFonts w:ascii="Consolas" w:hAnsi="Consolas"/>
        </w:rPr>
        <w:t>&lt;</w:t>
      </w:r>
      <w:proofErr w:type="spellStart"/>
      <w:proofErr w:type="gramStart"/>
      <w:r>
        <w:t>typeArg</w:t>
      </w:r>
      <w:proofErr w:type="spellEnd"/>
      <w:proofErr w:type="gramEnd"/>
      <w:r w:rsidRPr="00BC0EC8">
        <w:rPr>
          <w:rFonts w:ascii="Consolas" w:hAnsi="Consolas"/>
        </w:rPr>
        <w:t>,</w:t>
      </w:r>
      <w:r>
        <w:rPr>
          <w:rFonts w:ascii="Courier New" w:hAnsi="Courier New" w:cs="Courier New"/>
        </w:rPr>
        <w:t>…</w:t>
      </w:r>
      <w:r w:rsidRPr="00BC0EC8">
        <w:rPr>
          <w:rFonts w:ascii="Consolas" w:hAnsi="Consolas"/>
        </w:rPr>
        <w:t>,</w:t>
      </w:r>
      <w:proofErr w:type="spellStart"/>
      <w:r>
        <w:t>typeArg</w:t>
      </w:r>
      <w:proofErr w:type="spellEnd"/>
      <w:r w:rsidRPr="00BC0EC8">
        <w:rPr>
          <w:rFonts w:ascii="Consolas" w:hAnsi="Consolas"/>
        </w:rPr>
        <w:t>&gt;</w:t>
      </w:r>
    </w:p>
    <w:p w:rsidR="00C26B2F" w:rsidRDefault="00F13CBB" w:rsidP="009D2F5B">
      <w:r>
        <w:t>This means references to provided types may include static parameters, e.g.</w:t>
      </w:r>
    </w:p>
    <w:p w:rsidR="00C26B2F" w:rsidRDefault="00F13CBB">
      <w:pPr>
        <w:pStyle w:val="Code"/>
      </w:pPr>
      <w:r>
        <w:tab/>
      </w:r>
      <w:proofErr w:type="gramStart"/>
      <w:r>
        <w:t>type</w:t>
      </w:r>
      <w:proofErr w:type="gramEnd"/>
      <w:r>
        <w:t xml:space="preserve"> </w:t>
      </w:r>
      <w:proofErr w:type="spellStart"/>
      <w:r>
        <w:t>SomeService</w:t>
      </w:r>
      <w:proofErr w:type="spellEnd"/>
      <w:r>
        <w:t xml:space="preserve"> = </w:t>
      </w:r>
      <w:proofErr w:type="spellStart"/>
      <w:r>
        <w:t>ODataService</w:t>
      </w:r>
      <w:proofErr w:type="spellEnd"/>
      <w:r>
        <w:t>&lt;"http://some.url.org/service"&gt;</w:t>
      </w:r>
    </w:p>
    <w:p w:rsidR="00CE74EA" w:rsidRDefault="00CE74EA" w:rsidP="00CE74EA">
      <w:r>
        <w:t>Parentheses are needed around any expressions after “</w:t>
      </w:r>
      <w:proofErr w:type="spellStart"/>
      <w:r>
        <w:t>const</w:t>
      </w:r>
      <w:proofErr w:type="spellEnd"/>
      <w:r>
        <w:t>” that are not identifiers, e.g.</w:t>
      </w:r>
    </w:p>
    <w:p w:rsidR="00CE74EA" w:rsidRPr="00723F5B" w:rsidRDefault="00CE74EA" w:rsidP="00723F5B">
      <w:pPr>
        <w:pStyle w:val="Code"/>
        <w:ind w:firstLine="720"/>
      </w:pPr>
      <w:proofErr w:type="gramStart"/>
      <w:r w:rsidRPr="00723F5B">
        <w:t>type</w:t>
      </w:r>
      <w:proofErr w:type="gramEnd"/>
      <w:r w:rsidRPr="00723F5B">
        <w:t xml:space="preserve"> K = N.T&lt; </w:t>
      </w:r>
      <w:proofErr w:type="spellStart"/>
      <w:r w:rsidRPr="00723F5B">
        <w:t>const</w:t>
      </w:r>
      <w:proofErr w:type="spellEnd"/>
      <w:r w:rsidRPr="00723F5B">
        <w:t xml:space="preserve"> (+1) &gt;</w:t>
      </w:r>
    </w:p>
    <w:p w:rsidR="00CE74EA" w:rsidRDefault="00CE74EA" w:rsidP="00CE74EA">
      <w:pPr>
        <w:autoSpaceDE w:val="0"/>
        <w:autoSpaceDN w:val="0"/>
        <w:adjustRightInd w:val="0"/>
        <w:spacing w:after="0" w:line="240" w:lineRule="auto"/>
        <w:rPr>
          <w:rFonts w:ascii="Consolas" w:hAnsi="Consolas" w:cs="Consolas"/>
          <w:lang w:val="en-GB"/>
        </w:rPr>
      </w:pPr>
    </w:p>
    <w:p w:rsidR="00104508" w:rsidRPr="00625264" w:rsidRDefault="00104508" w:rsidP="00104508">
      <w:pPr>
        <w:pStyle w:val="Heading1"/>
      </w:pPr>
      <w:bookmarkStart w:id="20" w:name="_Toc300653118"/>
      <w:r>
        <w:t>Additions</w:t>
      </w:r>
      <w:r w:rsidDel="00F13CBB">
        <w:t xml:space="preserve"> </w:t>
      </w:r>
      <w:r>
        <w:t>to F# Checking Rules</w:t>
      </w:r>
      <w:bookmarkEnd w:id="20"/>
    </w:p>
    <w:p w:rsidR="00625264" w:rsidRDefault="00625264" w:rsidP="00957BE6">
      <w:pPr>
        <w:rPr>
          <w:rFonts w:eastAsia="Times New Roman"/>
        </w:rPr>
      </w:pPr>
    </w:p>
    <w:p w:rsidR="00C5052B" w:rsidRDefault="00C5052B" w:rsidP="00746F0A">
      <w:pPr>
        <w:pStyle w:val="Heading3"/>
      </w:pPr>
      <w:bookmarkStart w:id="21" w:name="_Toc300653119"/>
      <w:r>
        <w:t>Inheritance Conditions</w:t>
      </w:r>
      <w:bookmarkEnd w:id="21"/>
    </w:p>
    <w:p w:rsidR="00746F0A" w:rsidRDefault="00746F0A" w:rsidP="00C5052B">
      <w:pPr>
        <w:pStyle w:val="MiniHeading"/>
      </w:pPr>
      <w:r>
        <w:t xml:space="preserve">Concrete type definitions (both provided and F#-authored) may not inherit from erased types </w:t>
      </w:r>
    </w:p>
    <w:p w:rsidR="00746F0A" w:rsidRDefault="00746F0A" w:rsidP="00C5052B">
      <w:pPr>
        <w:pStyle w:val="MiniHeading"/>
      </w:pPr>
      <w:r>
        <w:lastRenderedPageBreak/>
        <w:t>Concrete type definitions (both provided and F#-authored) may not implement erased interfaces</w:t>
      </w:r>
    </w:p>
    <w:p w:rsidR="00746F0A" w:rsidRDefault="00746F0A" w:rsidP="00746F0A">
      <w:pPr>
        <w:spacing w:after="0" w:line="240" w:lineRule="auto"/>
        <w:rPr>
          <w:color w:val="1F497D"/>
        </w:rPr>
      </w:pPr>
    </w:p>
    <w:p w:rsidR="00E56911" w:rsidRDefault="00E56911" w:rsidP="00C5052B">
      <w:pPr>
        <w:pStyle w:val="MiniHeading"/>
      </w:pPr>
      <w:r>
        <w:t xml:space="preserve">Erased type definitions </w:t>
      </w:r>
      <w:r w:rsidRPr="00625264">
        <w:t xml:space="preserve">may not implement new </w:t>
      </w:r>
      <w:r>
        <w:t xml:space="preserve">concrete </w:t>
      </w:r>
      <w:r w:rsidRPr="00625264">
        <w:t>interfaces</w:t>
      </w:r>
    </w:p>
    <w:p w:rsidR="00E56911" w:rsidRDefault="00E56911" w:rsidP="00E56911">
      <w:r>
        <w:t xml:space="preserve">In .NET, listing an interface implementation on a type implies giving an actual new implementation and that that implementation replaces all existing implementations. For an interface implementation on an erased type, this new implementation would </w:t>
      </w:r>
      <w:r w:rsidRPr="00957BE6">
        <w:t>not</w:t>
      </w:r>
      <w:r>
        <w:t xml:space="preserve"> replace existing implementations from the .NET perspective, so it would feel incorrect to permit it.</w:t>
      </w:r>
    </w:p>
    <w:p w:rsidR="000E308D" w:rsidRDefault="000E308D" w:rsidP="00C5052B">
      <w:pPr>
        <w:pStyle w:val="MiniHeading"/>
        <w:rPr>
          <w:rFonts w:eastAsia="Times New Roman"/>
        </w:rPr>
      </w:pPr>
      <w:r>
        <w:rPr>
          <w:rFonts w:eastAsia="Times New Roman"/>
        </w:rPr>
        <w:t>A type (or object expression</w:t>
      </w:r>
      <w:proofErr w:type="gramStart"/>
      <w:r>
        <w:rPr>
          <w:rFonts w:eastAsia="Times New Roman"/>
        </w:rPr>
        <w:t>)  may</w:t>
      </w:r>
      <w:proofErr w:type="gramEnd"/>
      <w:r>
        <w:rPr>
          <w:rFonts w:eastAsia="Times New Roman"/>
        </w:rPr>
        <w:t xml:space="preserve"> implement </w:t>
      </w:r>
      <w:proofErr w:type="spellStart"/>
      <w:r>
        <w:rPr>
          <w:rFonts w:eastAsia="Times New Roman"/>
        </w:rPr>
        <w:t>IConcrete</w:t>
      </w:r>
      <w:proofErr w:type="spellEnd"/>
      <w:r>
        <w:rPr>
          <w:rFonts w:eastAsia="Times New Roman"/>
        </w:rPr>
        <w:t>&lt;</w:t>
      </w:r>
      <w:proofErr w:type="spellStart"/>
      <w:r>
        <w:rPr>
          <w:rFonts w:eastAsia="Times New Roman"/>
        </w:rPr>
        <w:t>ErasedType</w:t>
      </w:r>
      <w:proofErr w:type="spellEnd"/>
      <w:r>
        <w:rPr>
          <w:rFonts w:eastAsia="Times New Roman"/>
        </w:rPr>
        <w:t>&gt;</w:t>
      </w:r>
    </w:p>
    <w:p w:rsidR="000E308D" w:rsidRDefault="000E308D" w:rsidP="000E308D"/>
    <w:p w:rsidR="000E308D" w:rsidRDefault="000E308D" w:rsidP="00C5052B">
      <w:pPr>
        <w:pStyle w:val="MiniHeading"/>
        <w:rPr>
          <w:rFonts w:eastAsia="Times New Roman"/>
        </w:rPr>
      </w:pPr>
      <w:r>
        <w:rPr>
          <w:rFonts w:eastAsia="Times New Roman"/>
        </w:rPr>
        <w:t>A type (or object expression</w:t>
      </w:r>
      <w:proofErr w:type="gramStart"/>
      <w:r>
        <w:rPr>
          <w:rFonts w:eastAsia="Times New Roman"/>
        </w:rPr>
        <w:t>)  may</w:t>
      </w:r>
      <w:proofErr w:type="gramEnd"/>
      <w:r>
        <w:rPr>
          <w:rFonts w:eastAsia="Times New Roman"/>
        </w:rPr>
        <w:t xml:space="preserve"> not implement </w:t>
      </w:r>
      <w:proofErr w:type="spellStart"/>
      <w:r>
        <w:rPr>
          <w:rFonts w:eastAsia="Times New Roman"/>
        </w:rPr>
        <w:t>IErasedType</w:t>
      </w:r>
      <w:proofErr w:type="spellEnd"/>
    </w:p>
    <w:p w:rsidR="00C5052B" w:rsidRDefault="00C5052B" w:rsidP="00C5052B">
      <w:pPr>
        <w:rPr>
          <w:rFonts w:eastAsia="Times New Roman"/>
        </w:rPr>
      </w:pPr>
    </w:p>
    <w:p w:rsidR="00C5052B" w:rsidRDefault="00C5052B" w:rsidP="00C5052B">
      <w:pPr>
        <w:pStyle w:val="MiniHeading"/>
        <w:rPr>
          <w:rFonts w:eastAsia="Times New Roman"/>
        </w:rPr>
      </w:pPr>
      <w:r>
        <w:rPr>
          <w:rFonts w:eastAsia="Times New Roman"/>
        </w:rPr>
        <w:t>Interface sets must be unique subject to erasure</w:t>
      </w:r>
    </w:p>
    <w:p w:rsidR="000E308D" w:rsidRPr="006B2DE0" w:rsidRDefault="000E308D" w:rsidP="000E308D"/>
    <w:p w:rsidR="00A31D25" w:rsidRDefault="00A31D25" w:rsidP="00A31D25">
      <w:pPr>
        <w:pStyle w:val="Heading3"/>
        <w:rPr>
          <w:rFonts w:eastAsia="Times New Roman"/>
        </w:rPr>
      </w:pPr>
      <w:bookmarkStart w:id="22" w:name="_Toc300653120"/>
      <w:r>
        <w:rPr>
          <w:rFonts w:eastAsia="Times New Roman"/>
        </w:rPr>
        <w:t>Runtime type tests against erased types</w:t>
      </w:r>
      <w:bookmarkEnd w:id="22"/>
    </w:p>
    <w:p w:rsidR="00A31D25" w:rsidRPr="00A31D25" w:rsidRDefault="00A31D25" w:rsidP="00C5052B">
      <w:pPr>
        <w:pStyle w:val="MiniHeading"/>
      </w:pPr>
      <w:r w:rsidRPr="00A31D25">
        <w:t xml:space="preserve">Type tests against nominal </w:t>
      </w:r>
      <w:r>
        <w:t xml:space="preserve">erased </w:t>
      </w:r>
      <w:r w:rsidRPr="00A31D25">
        <w:t>types</w:t>
      </w:r>
    </w:p>
    <w:p w:rsidR="00697756" w:rsidRPr="00A31D25" w:rsidRDefault="00697756" w:rsidP="00697756">
      <w:r>
        <w:t>For example:</w:t>
      </w:r>
    </w:p>
    <w:p w:rsidR="00A31D25" w:rsidRPr="00A31D25" w:rsidRDefault="00A31D25" w:rsidP="00F45686">
      <w:pPr>
        <w:pStyle w:val="Code"/>
      </w:pPr>
      <w:r>
        <w:rPr>
          <w:rFonts w:ascii="Courier New" w:hAnsi="Courier New" w:cs="Courier New"/>
        </w:rPr>
        <w:t>   </w:t>
      </w:r>
      <w:proofErr w:type="gramStart"/>
      <w:r>
        <w:t>x :</w:t>
      </w:r>
      <w:proofErr w:type="gramEnd"/>
      <w:r>
        <w:t xml:space="preserve">? </w:t>
      </w:r>
      <w:proofErr w:type="spellStart"/>
      <w:r>
        <w:t>IErasedType</w:t>
      </w:r>
      <w:proofErr w:type="spellEnd"/>
    </w:p>
    <w:p w:rsidR="00A31D25" w:rsidRDefault="00A31D25" w:rsidP="00A31D25">
      <w:r>
        <w:t>In this situation, an error must be reported.</w:t>
      </w:r>
    </w:p>
    <w:p w:rsidR="00A31D25" w:rsidRPr="00A31D25" w:rsidRDefault="00A31D25" w:rsidP="00A31D25">
      <w:r>
        <w:t>We do need to give an error for direct type tests against erased types E, and a warning for type tests against non-</w:t>
      </w:r>
      <w:r w:rsidRPr="00A31D25">
        <w:t>erased</w:t>
      </w:r>
      <w:r>
        <w:t xml:space="preserve"> types whose instantiation include erased types, e.g. List&lt;E&gt;. Note the latter is the same issue as </w:t>
      </w:r>
      <w:proofErr w:type="spellStart"/>
      <w:r>
        <w:t>UoM</w:t>
      </w:r>
      <w:proofErr w:type="spellEnd"/>
      <w:r>
        <w:t xml:space="preserve"> type tests - we punted giving warnings for these from dev11– it is time we addressed both. </w:t>
      </w:r>
    </w:p>
    <w:p w:rsidR="00A31D25" w:rsidRPr="00A31D25" w:rsidRDefault="00A31D25" w:rsidP="00A31D25">
      <w:pPr>
        <w:rPr>
          <w:b/>
        </w:rPr>
      </w:pPr>
      <w:r w:rsidRPr="00A31D25">
        <w:rPr>
          <w:b/>
        </w:rPr>
        <w:t xml:space="preserve">Type tests against </w:t>
      </w:r>
      <w:r>
        <w:rPr>
          <w:b/>
        </w:rPr>
        <w:t xml:space="preserve">partially erased nominal </w:t>
      </w:r>
      <w:r w:rsidRPr="00A31D25">
        <w:rPr>
          <w:b/>
        </w:rPr>
        <w:t>types</w:t>
      </w:r>
    </w:p>
    <w:p w:rsidR="00697756" w:rsidRPr="00A31D25" w:rsidRDefault="00697756" w:rsidP="00697756">
      <w:r>
        <w:t>For example:</w:t>
      </w:r>
    </w:p>
    <w:p w:rsidR="00A31D25" w:rsidRPr="00A31D25" w:rsidRDefault="00A31D25">
      <w:pPr>
        <w:pStyle w:val="Code"/>
      </w:pPr>
      <w:r>
        <w:rPr>
          <w:rFonts w:ascii="Courier New" w:hAnsi="Courier New" w:cs="Courier New"/>
        </w:rPr>
        <w:t>   </w:t>
      </w:r>
      <w:proofErr w:type="gramStart"/>
      <w:r>
        <w:t>x :</w:t>
      </w:r>
      <w:proofErr w:type="gramEnd"/>
      <w:r>
        <w:t>? List&lt;</w:t>
      </w:r>
      <w:proofErr w:type="spellStart"/>
      <w:r>
        <w:t>IErasedType</w:t>
      </w:r>
      <w:proofErr w:type="spellEnd"/>
      <w:r>
        <w:t>&gt;</w:t>
      </w:r>
    </w:p>
    <w:p w:rsidR="00A31D25" w:rsidRPr="00A31D25" w:rsidRDefault="00A31D25" w:rsidP="00A31D25">
      <w:r>
        <w:t>In this situation, a warning must be reported.</w:t>
      </w:r>
    </w:p>
    <w:p w:rsidR="00A31D25" w:rsidRPr="00A31D25" w:rsidRDefault="00A31D25" w:rsidP="00A31D25">
      <w:pPr>
        <w:rPr>
          <w:b/>
        </w:rPr>
      </w:pPr>
      <w:r w:rsidRPr="00A31D25">
        <w:rPr>
          <w:b/>
        </w:rPr>
        <w:t xml:space="preserve">Type tests against </w:t>
      </w:r>
      <w:r>
        <w:rPr>
          <w:b/>
        </w:rPr>
        <w:t>naked generic type variables</w:t>
      </w:r>
    </w:p>
    <w:p w:rsidR="00697756" w:rsidRPr="00A31D25" w:rsidRDefault="00697756" w:rsidP="00697756">
      <w:r>
        <w:t>For example:</w:t>
      </w:r>
    </w:p>
    <w:p w:rsidR="00A31D25" w:rsidRPr="00697756" w:rsidRDefault="00A31D25">
      <w:pPr>
        <w:pStyle w:val="Code"/>
      </w:pPr>
      <w:proofErr w:type="gramStart"/>
      <w:r w:rsidRPr="00697756">
        <w:t>let</w:t>
      </w:r>
      <w:proofErr w:type="gramEnd"/>
      <w:r w:rsidRPr="00697756">
        <w:t xml:space="preserve"> </w:t>
      </w:r>
      <w:proofErr w:type="spellStart"/>
      <w:r w:rsidRPr="00697756">
        <w:t>testAlpha</w:t>
      </w:r>
      <w:proofErr w:type="spellEnd"/>
      <w:r w:rsidRPr="00697756">
        <w:t>&lt;'a&gt; (</w:t>
      </w:r>
      <w:proofErr w:type="spellStart"/>
      <w:r w:rsidRPr="00697756">
        <w:t>x:System.Object</w:t>
      </w:r>
      <w:proofErr w:type="spellEnd"/>
      <w:r w:rsidRPr="00697756">
        <w:t>) =</w:t>
      </w:r>
    </w:p>
    <w:p w:rsidR="00A31D25" w:rsidRPr="00697756" w:rsidRDefault="00A31D25">
      <w:pPr>
        <w:pStyle w:val="Code"/>
      </w:pPr>
      <w:r w:rsidRPr="00697756">
        <w:rPr>
          <w:rFonts w:ascii="Courier New" w:hAnsi="Courier New" w:cs="Courier New"/>
        </w:rPr>
        <w:t>   </w:t>
      </w:r>
      <w:r w:rsidRPr="00697756">
        <w:t xml:space="preserve"> </w:t>
      </w:r>
      <w:proofErr w:type="gramStart"/>
      <w:r w:rsidRPr="00697756">
        <w:t>match</w:t>
      </w:r>
      <w:proofErr w:type="gramEnd"/>
      <w:r w:rsidRPr="00697756">
        <w:t xml:space="preserve"> x with</w:t>
      </w:r>
    </w:p>
    <w:p w:rsidR="00A31D25" w:rsidRPr="00697756" w:rsidRDefault="00A31D25">
      <w:pPr>
        <w:pStyle w:val="Code"/>
      </w:pPr>
      <w:r w:rsidRPr="00697756">
        <w:rPr>
          <w:rFonts w:ascii="Courier New" w:hAnsi="Courier New" w:cs="Courier New"/>
        </w:rPr>
        <w:lastRenderedPageBreak/>
        <w:t>   </w:t>
      </w:r>
      <w:r w:rsidRPr="00697756">
        <w:t xml:space="preserve"> | :? '</w:t>
      </w:r>
      <w:proofErr w:type="gramStart"/>
      <w:r w:rsidRPr="00697756">
        <w:t>a</w:t>
      </w:r>
      <w:proofErr w:type="gramEnd"/>
      <w:r w:rsidRPr="00697756">
        <w:t xml:space="preserve"> as x2 -&gt; </w:t>
      </w:r>
      <w:proofErr w:type="spellStart"/>
      <w:r w:rsidRPr="00697756">
        <w:t>sprintf</w:t>
      </w:r>
      <w:proofErr w:type="spellEnd"/>
      <w:r w:rsidRPr="00697756">
        <w:t xml:space="preserve"> "have %A" x2</w:t>
      </w:r>
    </w:p>
    <w:p w:rsidR="00A31D25" w:rsidRPr="00697756" w:rsidRDefault="00A31D25">
      <w:pPr>
        <w:pStyle w:val="Code"/>
      </w:pPr>
      <w:r w:rsidRPr="00697756">
        <w:rPr>
          <w:rFonts w:ascii="Courier New" w:hAnsi="Courier New" w:cs="Courier New"/>
        </w:rPr>
        <w:t>   </w:t>
      </w:r>
      <w:r w:rsidRPr="00697756">
        <w:t xml:space="preserve"> | _</w:t>
      </w:r>
      <w:r w:rsidRPr="00697756">
        <w:rPr>
          <w:rFonts w:ascii="Courier New" w:hAnsi="Courier New" w:cs="Courier New"/>
        </w:rPr>
        <w:t>          </w:t>
      </w:r>
      <w:r w:rsidRPr="00697756">
        <w:t xml:space="preserve"> -&gt; "not"</w:t>
      </w:r>
    </w:p>
    <w:p w:rsidR="00A31D25" w:rsidRPr="00697756" w:rsidRDefault="00A31D25">
      <w:pPr>
        <w:pStyle w:val="Code"/>
      </w:pPr>
      <w:proofErr w:type="spellStart"/>
      <w:proofErr w:type="gramStart"/>
      <w:r w:rsidRPr="00697756">
        <w:t>testAlpha</w:t>
      </w:r>
      <w:proofErr w:type="spellEnd"/>
      <w:r w:rsidRPr="00697756">
        <w:t>&lt;</w:t>
      </w:r>
      <w:proofErr w:type="gramEnd"/>
      <w:r w:rsidRPr="00697756">
        <w:t>T2&gt; (T2())</w:t>
      </w:r>
    </w:p>
    <w:p w:rsidR="00A31D25" w:rsidRPr="00A31D25" w:rsidRDefault="00A31D25" w:rsidP="00A31D25">
      <w:r>
        <w:t>No warning is given.</w:t>
      </w:r>
    </w:p>
    <w:p w:rsidR="00A31D25" w:rsidRDefault="005D1EDC" w:rsidP="005D1EDC">
      <w:pPr>
        <w:pStyle w:val="Note"/>
      </w:pPr>
      <w:r>
        <w:t xml:space="preserve">Note: </w:t>
      </w:r>
      <w:r w:rsidR="00A31D25" w:rsidRPr="00A31D25">
        <w:t>We don’t need to give warnings for type tests involving generic parameters like the one below. Logically speaking, a warning in this situation makes sense: the type analysis is incomplete. As such, I don’t mind an optional level 4 warning, but we don’t want one on by default, because there’s nothing that the user can actu</w:t>
      </w:r>
      <w:r w:rsidR="00A31D25">
        <w:t xml:space="preserve">ally do to act on the warning. </w:t>
      </w:r>
    </w:p>
    <w:p w:rsidR="000E308D" w:rsidRPr="006B2DE0" w:rsidRDefault="005D1EDC" w:rsidP="005D1EDC">
      <w:pPr>
        <w:pStyle w:val="Note"/>
      </w:pPr>
      <w:r>
        <w:t xml:space="preserve">Note: </w:t>
      </w:r>
      <w:r w:rsidR="00A31D25">
        <w:t>We</w:t>
      </w:r>
      <w:r w:rsidR="00A31D25" w:rsidRPr="00A31D25">
        <w:t xml:space="preserve"> could </w:t>
      </w:r>
      <w:r w:rsidR="00697756">
        <w:t xml:space="preserve">have </w:t>
      </w:r>
      <w:r w:rsidR="00A31D25" w:rsidRPr="00A31D25">
        <w:t>a “</w:t>
      </w:r>
      <w:proofErr w:type="gramStart"/>
      <w:r w:rsidR="00A31D25" w:rsidRPr="00A31D25">
        <w:t>T :</w:t>
      </w:r>
      <w:proofErr w:type="gramEnd"/>
      <w:r w:rsidR="00A31D25" w:rsidRPr="00A31D25">
        <w:t xml:space="preserve"> concrete” constraint that indicates a type variable has been used for type tests. </w:t>
      </w:r>
      <w:r w:rsidR="00A31D25">
        <w:t>That is under consideration but is orthogonal to the type providers feature.</w:t>
      </w:r>
    </w:p>
    <w:p w:rsidR="00C5052B" w:rsidRDefault="00C5052B" w:rsidP="00625264">
      <w:pPr>
        <w:pStyle w:val="Heading3"/>
        <w:rPr>
          <w:rFonts w:eastAsia="Times New Roman"/>
        </w:rPr>
      </w:pPr>
      <w:bookmarkStart w:id="23" w:name="_Toc300653121"/>
      <w:r>
        <w:rPr>
          <w:rFonts w:eastAsia="Times New Roman"/>
        </w:rPr>
        <w:t>Checks on Type Definitions</w:t>
      </w:r>
      <w:bookmarkEnd w:id="23"/>
    </w:p>
    <w:p w:rsidR="00625264" w:rsidRDefault="00625264" w:rsidP="00C5052B">
      <w:pPr>
        <w:pStyle w:val="MiniHeading"/>
        <w:rPr>
          <w:rFonts w:eastAsia="Times New Roman"/>
        </w:rPr>
      </w:pPr>
      <w:r>
        <w:rPr>
          <w:rFonts w:eastAsia="Times New Roman"/>
        </w:rPr>
        <w:t>Methods must be unique subject to erasure</w:t>
      </w:r>
    </w:p>
    <w:p w:rsidR="00E51F70" w:rsidRDefault="00E51F70" w:rsidP="00E51F70">
      <w:pPr>
        <w:rPr>
          <w:rFonts w:eastAsia="Times New Roman"/>
        </w:rPr>
      </w:pPr>
      <w:r>
        <w:rPr>
          <w:rFonts w:eastAsia="Times New Roman"/>
        </w:rPr>
        <w:t>For example, the following must give an error:</w:t>
      </w:r>
    </w:p>
    <w:p w:rsidR="00602137" w:rsidRDefault="00602137">
      <w:pPr>
        <w:pStyle w:val="Code"/>
        <w:rPr>
          <w:rFonts w:ascii="Tahoma" w:eastAsia="Times New Roman" w:hAnsi="Tahoma"/>
        </w:rPr>
      </w:pPr>
      <w:proofErr w:type="gramStart"/>
      <w:r>
        <w:rPr>
          <w:rFonts w:eastAsia="Times New Roman"/>
        </w:rPr>
        <w:t>type</w:t>
      </w:r>
      <w:proofErr w:type="gramEnd"/>
      <w:r>
        <w:rPr>
          <w:rFonts w:eastAsia="Times New Roman"/>
        </w:rPr>
        <w:t xml:space="preserve"> T() =</w:t>
      </w:r>
    </w:p>
    <w:p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proofErr w:type="gramStart"/>
      <w:r>
        <w:rPr>
          <w:rFonts w:eastAsia="Times New Roman"/>
        </w:rPr>
        <w:t>method</w:t>
      </w:r>
      <w:proofErr w:type="gramEnd"/>
      <w:r>
        <w:rPr>
          <w:rFonts w:eastAsia="Times New Roman"/>
        </w:rPr>
        <w:t xml:space="preserve"> </w:t>
      </w:r>
      <w:proofErr w:type="spellStart"/>
      <w:r>
        <w:rPr>
          <w:rFonts w:eastAsia="Times New Roman"/>
        </w:rPr>
        <w:t>this.Foo</w:t>
      </w:r>
      <w:proofErr w:type="spellEnd"/>
      <w:r>
        <w:rPr>
          <w:rFonts w:eastAsia="Times New Roman"/>
        </w:rPr>
        <w:t xml:space="preserve">(x : </w:t>
      </w:r>
      <w:proofErr w:type="spellStart"/>
      <w:r>
        <w:rPr>
          <w:rFonts w:eastAsia="Times New Roman"/>
        </w:rPr>
        <w:t>Freebase.``Chemical</w:t>
      </w:r>
      <w:proofErr w:type="spellEnd"/>
      <w:r>
        <w:rPr>
          <w:rFonts w:eastAsia="Times New Roman"/>
        </w:rPr>
        <w:t xml:space="preserve"> Element``) = ..</w:t>
      </w:r>
    </w:p>
    <w:p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proofErr w:type="gramStart"/>
      <w:r>
        <w:rPr>
          <w:rFonts w:eastAsia="Times New Roman"/>
        </w:rPr>
        <w:t>method</w:t>
      </w:r>
      <w:proofErr w:type="gramEnd"/>
      <w:r>
        <w:rPr>
          <w:rFonts w:eastAsia="Times New Roman"/>
        </w:rPr>
        <w:t xml:space="preserve"> </w:t>
      </w:r>
      <w:proofErr w:type="spellStart"/>
      <w:r>
        <w:rPr>
          <w:rFonts w:eastAsia="Times New Roman"/>
        </w:rPr>
        <w:t>this.Foo</w:t>
      </w:r>
      <w:proofErr w:type="spellEnd"/>
      <w:r>
        <w:rPr>
          <w:rFonts w:eastAsia="Times New Roman"/>
        </w:rPr>
        <w:t xml:space="preserve">(x : </w:t>
      </w:r>
      <w:proofErr w:type="spellStart"/>
      <w:r>
        <w:rPr>
          <w:rFonts w:eastAsia="Times New Roman"/>
        </w:rPr>
        <w:t>Freebase.Celebrity</w:t>
      </w:r>
      <w:proofErr w:type="spellEnd"/>
      <w:r>
        <w:rPr>
          <w:rFonts w:eastAsia="Times New Roman"/>
        </w:rPr>
        <w:t>) = ....</w:t>
      </w:r>
    </w:p>
    <w:p w:rsidR="00602137" w:rsidRPr="00E51F70" w:rsidRDefault="00E51F70" w:rsidP="00E51F70">
      <w:proofErr w:type="gramStart"/>
      <w:r>
        <w:rPr>
          <w:rFonts w:eastAsia="Times New Roman"/>
        </w:rPr>
        <w:t>because</w:t>
      </w:r>
      <w:proofErr w:type="gramEnd"/>
      <w:r>
        <w:rPr>
          <w:rFonts w:eastAsia="Times New Roman"/>
        </w:rPr>
        <w:t xml:space="preserve"> it </w:t>
      </w:r>
      <w:r w:rsidR="00602137">
        <w:rPr>
          <w:rFonts w:eastAsia="Times New Roman"/>
        </w:rPr>
        <w:t xml:space="preserve">erases </w:t>
      </w:r>
      <w:r>
        <w:rPr>
          <w:rFonts w:eastAsia="Times New Roman"/>
        </w:rPr>
        <w:t>to</w:t>
      </w:r>
    </w:p>
    <w:p w:rsidR="00602137" w:rsidRDefault="00602137">
      <w:pPr>
        <w:pStyle w:val="Code"/>
        <w:rPr>
          <w:rFonts w:ascii="Tahoma" w:eastAsia="Times New Roman" w:hAnsi="Tahoma"/>
        </w:rPr>
      </w:pPr>
      <w:proofErr w:type="gramStart"/>
      <w:r>
        <w:rPr>
          <w:rFonts w:eastAsia="Times New Roman"/>
        </w:rPr>
        <w:t>type</w:t>
      </w:r>
      <w:proofErr w:type="gramEnd"/>
      <w:r>
        <w:rPr>
          <w:rFonts w:eastAsia="Times New Roman"/>
        </w:rPr>
        <w:t xml:space="preserve"> T()</w:t>
      </w:r>
    </w:p>
    <w:p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proofErr w:type="gramStart"/>
      <w:r>
        <w:rPr>
          <w:rFonts w:eastAsia="Times New Roman"/>
        </w:rPr>
        <w:t>method</w:t>
      </w:r>
      <w:proofErr w:type="gramEnd"/>
      <w:r>
        <w:rPr>
          <w:rFonts w:eastAsia="Times New Roman"/>
        </w:rPr>
        <w:t xml:space="preserve"> </w:t>
      </w:r>
      <w:proofErr w:type="spellStart"/>
      <w:r>
        <w:rPr>
          <w:rFonts w:eastAsia="Times New Roman"/>
        </w:rPr>
        <w:t>this.Foo</w:t>
      </w:r>
      <w:proofErr w:type="spellEnd"/>
      <w:r>
        <w:rPr>
          <w:rFonts w:eastAsia="Times New Roman"/>
        </w:rPr>
        <w:t xml:space="preserve">(x : </w:t>
      </w:r>
      <w:proofErr w:type="spellStart"/>
      <w:r>
        <w:rPr>
          <w:rFonts w:eastAsia="Times New Roman"/>
        </w:rPr>
        <w:t>FreebaseObject</w:t>
      </w:r>
      <w:proofErr w:type="spellEnd"/>
      <w:r>
        <w:rPr>
          <w:rFonts w:eastAsia="Times New Roman"/>
        </w:rPr>
        <w:t>) = ...</w:t>
      </w:r>
    </w:p>
    <w:p w:rsidR="00602137" w:rsidRDefault="00602137">
      <w:pPr>
        <w:pStyle w:val="Code"/>
        <w:rPr>
          <w:rFonts w:ascii="Tahoma" w:eastAsia="Times New Roman" w:hAnsi="Tahoma"/>
        </w:rPr>
      </w:pPr>
      <w:r>
        <w:rPr>
          <w:rFonts w:ascii="Courier New" w:eastAsia="Times New Roman" w:hAnsi="Courier New" w:cs="Courier New"/>
        </w:rPr>
        <w:t>  </w:t>
      </w:r>
      <w:r>
        <w:rPr>
          <w:rFonts w:eastAsia="Times New Roman"/>
        </w:rPr>
        <w:t xml:space="preserve"> </w:t>
      </w:r>
      <w:r>
        <w:rPr>
          <w:rFonts w:ascii="Courier New" w:eastAsia="Times New Roman" w:hAnsi="Courier New" w:cs="Courier New"/>
        </w:rPr>
        <w:t> </w:t>
      </w:r>
      <w:proofErr w:type="gramStart"/>
      <w:r>
        <w:rPr>
          <w:rFonts w:eastAsia="Times New Roman"/>
        </w:rPr>
        <w:t>method</w:t>
      </w:r>
      <w:proofErr w:type="gramEnd"/>
      <w:r>
        <w:rPr>
          <w:rFonts w:eastAsia="Times New Roman"/>
        </w:rPr>
        <w:t xml:space="preserve"> </w:t>
      </w:r>
      <w:proofErr w:type="spellStart"/>
      <w:r>
        <w:rPr>
          <w:rFonts w:eastAsia="Times New Roman"/>
        </w:rPr>
        <w:t>this.Foo</w:t>
      </w:r>
      <w:proofErr w:type="spellEnd"/>
      <w:r>
        <w:rPr>
          <w:rFonts w:eastAsia="Times New Roman"/>
        </w:rPr>
        <w:t xml:space="preserve">(x : </w:t>
      </w:r>
      <w:proofErr w:type="spellStart"/>
      <w:r>
        <w:rPr>
          <w:rFonts w:eastAsia="Times New Roman"/>
        </w:rPr>
        <w:t>FreebaseObject</w:t>
      </w:r>
      <w:proofErr w:type="spellEnd"/>
      <w:r>
        <w:rPr>
          <w:rFonts w:eastAsia="Times New Roman"/>
        </w:rPr>
        <w:t>) = ...</w:t>
      </w:r>
    </w:p>
    <w:p w:rsidR="00602137" w:rsidRDefault="00625264" w:rsidP="00602137">
      <w:r>
        <w:t>An error must be given here.</w:t>
      </w:r>
    </w:p>
    <w:p w:rsidR="00104508" w:rsidRDefault="00104508" w:rsidP="00104508">
      <w:pPr>
        <w:pStyle w:val="Heading2"/>
      </w:pPr>
      <w:bookmarkStart w:id="24" w:name="_Toc300653122"/>
      <w:r>
        <w:t>Static Parameters</w:t>
      </w:r>
      <w:bookmarkEnd w:id="24"/>
    </w:p>
    <w:p w:rsidR="00104508" w:rsidRDefault="00104508" w:rsidP="00104508">
      <w:r>
        <w:t xml:space="preserve">During type checking of a type </w:t>
      </w:r>
      <w:proofErr w:type="gramStart"/>
      <w:r w:rsidRPr="00723F5B">
        <w:rPr>
          <w:rStyle w:val="InlineCode"/>
        </w:rPr>
        <w:t>A&lt;</w:t>
      </w:r>
      <w:proofErr w:type="gramEnd"/>
      <w:r w:rsidRPr="00723F5B">
        <w:rPr>
          <w:rStyle w:val="InlineCode"/>
        </w:rPr>
        <w:t>static-arguments&gt;opt</w:t>
      </w:r>
      <w:r>
        <w:t xml:space="preserve">, where A is a provided type, the compiler calls </w:t>
      </w:r>
      <w:proofErr w:type="spellStart"/>
      <w:r w:rsidRPr="00723F5B">
        <w:rPr>
          <w:rStyle w:val="InlineCode"/>
        </w:rPr>
        <w:t>GetStaticParameters</w:t>
      </w:r>
      <w:proofErr w:type="spellEnd"/>
      <w:r>
        <w:t xml:space="preserve"> to determine the static parameters for the type A. If the provided static parameters match, it then calls </w:t>
      </w:r>
      <w:proofErr w:type="spellStart"/>
      <w:r w:rsidRPr="00723F5B">
        <w:rPr>
          <w:rStyle w:val="InlineCode"/>
        </w:rPr>
        <w:t>ApplyStaticArguments</w:t>
      </w:r>
      <w:proofErr w:type="spellEnd"/>
      <w:r>
        <w:t xml:space="preserve"> to apply the static arguments to the (unapplied) provided type A. This returned type is then queried like any other </w:t>
      </w:r>
      <w:proofErr w:type="spellStart"/>
      <w:r>
        <w:t>System.Type</w:t>
      </w:r>
      <w:proofErr w:type="spellEnd"/>
      <w:r>
        <w:t>.</w:t>
      </w:r>
    </w:p>
    <w:p w:rsidR="000D0D4F" w:rsidRDefault="00BC0EC8" w:rsidP="00104508">
      <w:r>
        <w:t xml:space="preserve">Each static parameter must report one of the following types via the </w:t>
      </w:r>
      <w:proofErr w:type="spellStart"/>
      <w:r>
        <w:t>param.ParameterType</w:t>
      </w:r>
      <w:proofErr w:type="spellEnd"/>
      <w:r>
        <w:t xml:space="preserve"> property: </w:t>
      </w:r>
    </w:p>
    <w:p w:rsidR="00BC0EC8" w:rsidRDefault="00BC0EC8" w:rsidP="000D0D4F">
      <w:pPr>
        <w:pStyle w:val="ListParagraph"/>
        <w:numPr>
          <w:ilvl w:val="0"/>
          <w:numId w:val="45"/>
        </w:numPr>
      </w:pPr>
      <w:proofErr w:type="gramStart"/>
      <w:r>
        <w:t>byte</w:t>
      </w:r>
      <w:proofErr w:type="gramEnd"/>
      <w:r>
        <w:t xml:space="preserve">, int16, int32, int64, </w:t>
      </w:r>
      <w:proofErr w:type="spellStart"/>
      <w:r>
        <w:t>sbyte</w:t>
      </w:r>
      <w:proofErr w:type="spellEnd"/>
      <w:r>
        <w:t xml:space="preserve">, uint16, uint32, uint64, decimal, single, double, char, string, </w:t>
      </w:r>
      <w:proofErr w:type="spellStart"/>
      <w:r>
        <w:t>bool</w:t>
      </w:r>
      <w:proofErr w:type="spellEnd"/>
      <w:r>
        <w:t>.</w:t>
      </w:r>
    </w:p>
    <w:p w:rsidR="000D0D4F" w:rsidRDefault="000D0D4F" w:rsidP="000D0D4F">
      <w:pPr>
        <w:pStyle w:val="ListParagraph"/>
        <w:numPr>
          <w:ilvl w:val="0"/>
          <w:numId w:val="45"/>
        </w:numPr>
      </w:pPr>
      <w:r>
        <w:t xml:space="preserve">Any </w:t>
      </w:r>
      <w:proofErr w:type="spellStart"/>
      <w:r>
        <w:t>enum</w:t>
      </w:r>
      <w:proofErr w:type="spellEnd"/>
      <w:r>
        <w:t xml:space="preserve"> with an underlying type that is one of the above types</w:t>
      </w:r>
    </w:p>
    <w:p w:rsidR="00F9146B" w:rsidRDefault="00F9146B" w:rsidP="000D0D4F">
      <w:r>
        <w:t xml:space="preserve">Unlike custom attribute parameters, static parameters may not </w:t>
      </w:r>
      <w:r w:rsidR="00795FFB">
        <w:t xml:space="preserve">be arrays, and may not </w:t>
      </w:r>
      <w:r>
        <w:t xml:space="preserve">have </w:t>
      </w:r>
      <w:proofErr w:type="spellStart"/>
      <w:r>
        <w:t>ParameterType</w:t>
      </w:r>
      <w:proofErr w:type="spellEnd"/>
      <w:r>
        <w:t xml:space="preserve"> “</w:t>
      </w:r>
      <w:proofErr w:type="spellStart"/>
      <w:r>
        <w:t>System.Type</w:t>
      </w:r>
      <w:proofErr w:type="spellEnd"/>
      <w:r>
        <w:t>”</w:t>
      </w:r>
      <w:r w:rsidR="000D0D4F">
        <w:t xml:space="preserve">. A string giving a full name for the </w:t>
      </w:r>
      <w:proofErr w:type="spellStart"/>
      <w:r w:rsidR="000D0D4F">
        <w:t>System.Type</w:t>
      </w:r>
      <w:proofErr w:type="spellEnd"/>
      <w:r w:rsidR="000D0D4F">
        <w:t xml:space="preserve"> may, in some circumstances, be used instead.</w:t>
      </w:r>
    </w:p>
    <w:p w:rsidR="00F9146B" w:rsidRDefault="00F9146B" w:rsidP="000D0D4F">
      <w:r>
        <w:t>Static parameters may be optional and/or named</w:t>
      </w:r>
      <w:r w:rsidR="000D0D4F">
        <w:t xml:space="preserve">, indicated by the Attributes property of the </w:t>
      </w:r>
      <w:proofErr w:type="spellStart"/>
      <w:r w:rsidR="000D0D4F">
        <w:t>ParameterInfo</w:t>
      </w:r>
      <w:proofErr w:type="spellEnd"/>
      <w:r w:rsidR="000D0D4F">
        <w:t>.</w:t>
      </w:r>
    </w:p>
    <w:p w:rsidR="00104508" w:rsidRDefault="00104508" w:rsidP="00104508">
      <w:r>
        <w:lastRenderedPageBreak/>
        <w:t xml:space="preserve">The provider must return a </w:t>
      </w:r>
      <w:proofErr w:type="spellStart"/>
      <w:proofErr w:type="gramStart"/>
      <w:r>
        <w:t>System.Type</w:t>
      </w:r>
      <w:proofErr w:type="spellEnd"/>
      <w:r>
        <w:t xml:space="preserve">  with</w:t>
      </w:r>
      <w:proofErr w:type="gramEnd"/>
      <w:r>
        <w:t xml:space="preserve"> Name </w:t>
      </w:r>
      <w:proofErr w:type="spellStart"/>
      <w:r w:rsidRPr="00AB01D4">
        <w:rPr>
          <w:b/>
        </w:rPr>
        <w:t>typeNameAfterArguments</w:t>
      </w:r>
      <w:proofErr w:type="spellEnd"/>
      <w:r>
        <w:t xml:space="preserve">. This name will include an encoded form of the static arguments to allow later relinking of references to this type in F# metadata. The encoding scheme used is </w:t>
      </w:r>
    </w:p>
    <w:p w:rsidR="00D01F37" w:rsidRDefault="00104508" w:rsidP="00104508">
      <w:r>
        <w:tab/>
      </w:r>
      <w:proofErr w:type="gramStart"/>
      <w:r w:rsidRPr="00D01F37">
        <w:rPr>
          <w:b/>
        </w:rPr>
        <w:t>encoding</w:t>
      </w:r>
      <w:r>
        <w:t>(</w:t>
      </w:r>
      <w:proofErr w:type="gramEnd"/>
      <w:r>
        <w:t>A&lt;</w:t>
      </w:r>
      <w:r w:rsidRPr="000B37BA">
        <w:t>arg1,…,</w:t>
      </w:r>
      <w:proofErr w:type="spellStart"/>
      <w:r w:rsidRPr="000B37BA">
        <w:t>argN</w:t>
      </w:r>
      <w:proofErr w:type="spellEnd"/>
      <w:r>
        <w:t>&gt;</w:t>
      </w:r>
      <w:r w:rsidR="00D01F37">
        <w:t xml:space="preserve">) = </w:t>
      </w:r>
    </w:p>
    <w:p w:rsidR="00104508" w:rsidRDefault="00D01F37" w:rsidP="00104508">
      <w:r>
        <w:t xml:space="preserve">                         </w:t>
      </w:r>
      <w:r w:rsidR="00104508">
        <w:t xml:space="preserve"> </w:t>
      </w:r>
      <w:proofErr w:type="gramStart"/>
      <w:r w:rsidR="00104508">
        <w:t>typeName,</w:t>
      </w:r>
      <w:proofErr w:type="gramEnd"/>
      <w:r>
        <w:t>ParamName1=</w:t>
      </w:r>
      <w:r w:rsidR="00104508" w:rsidRPr="00D01F37">
        <w:rPr>
          <w:b/>
        </w:rPr>
        <w:t>encoding</w:t>
      </w:r>
      <w:r w:rsidR="00104508">
        <w:t>(arg1),…,</w:t>
      </w:r>
      <w:r w:rsidRPr="00D01F37">
        <w:t xml:space="preserve"> </w:t>
      </w:r>
      <w:proofErr w:type="spellStart"/>
      <w:r>
        <w:t>ParamNameN</w:t>
      </w:r>
      <w:proofErr w:type="spellEnd"/>
      <w:r>
        <w:t>=</w:t>
      </w:r>
      <w:r w:rsidR="00104508" w:rsidRPr="00D01F37">
        <w:rPr>
          <w:b/>
        </w:rPr>
        <w:t>encoding</w:t>
      </w:r>
      <w:r w:rsidR="00104508">
        <w:t>(</w:t>
      </w:r>
      <w:proofErr w:type="spellStart"/>
      <w:r w:rsidR="00104508">
        <w:t>argN</w:t>
      </w:r>
      <w:proofErr w:type="spellEnd"/>
      <w:r w:rsidR="00104508">
        <w:t>)</w:t>
      </w:r>
    </w:p>
    <w:p w:rsidR="00D01F37" w:rsidRDefault="00104508" w:rsidP="009D2F5B">
      <w:r>
        <w:tab/>
      </w:r>
      <w:proofErr w:type="gramStart"/>
      <w:r w:rsidRPr="00D01F37">
        <w:rPr>
          <w:b/>
        </w:rPr>
        <w:t>encoding</w:t>
      </w:r>
      <w:r>
        <w:t>(</w:t>
      </w:r>
      <w:proofErr w:type="gramEnd"/>
      <w:r w:rsidR="00D01F37">
        <w:rPr>
          <w:i/>
        </w:rPr>
        <w:t>v</w:t>
      </w:r>
      <w:r>
        <w:t>) = "</w:t>
      </w:r>
      <w:r w:rsidR="00D01F37">
        <w:rPr>
          <w:i/>
        </w:rPr>
        <w:t>s</w:t>
      </w:r>
      <w:r>
        <w:t xml:space="preserve">" </w:t>
      </w:r>
    </w:p>
    <w:p w:rsidR="000B5954" w:rsidRDefault="00104508" w:rsidP="00D01F37">
      <w:pPr>
        <w:ind w:left="1440"/>
      </w:pPr>
      <w:proofErr w:type="gramStart"/>
      <w:r>
        <w:t>where</w:t>
      </w:r>
      <w:proofErr w:type="gramEnd"/>
      <w:r>
        <w:t xml:space="preserve"> </w:t>
      </w:r>
      <w:r w:rsidR="00D01F37" w:rsidRPr="00D01F37">
        <w:rPr>
          <w:i/>
        </w:rPr>
        <w:t>s</w:t>
      </w:r>
      <w:r w:rsidR="00D01F37">
        <w:t xml:space="preserve"> is the result applying the F# ‘string’ operator to v (using invariant numeric formatting), and in the result </w:t>
      </w:r>
      <w:r>
        <w:t>" is replaced by \" and \ by \\</w:t>
      </w:r>
    </w:p>
    <w:p w:rsidR="00B45D5A" w:rsidRDefault="00CB4541" w:rsidP="009D2F5B">
      <w:r>
        <w:t>Named static arguments must come after all other arguments.</w:t>
      </w:r>
    </w:p>
    <w:p w:rsidR="00CB4541" w:rsidRDefault="00CB4541" w:rsidP="009D2F5B">
      <w:r>
        <w:t>Relevant errors for named and optional static parameters are:</w:t>
      </w:r>
    </w:p>
    <w:p w:rsidR="00CB4541" w:rsidRDefault="00CB4541" w:rsidP="008910AC">
      <w:pPr>
        <w:autoSpaceDE w:val="0"/>
        <w:autoSpaceDN w:val="0"/>
        <w:adjustRightInd w:val="0"/>
        <w:spacing w:after="0" w:line="240" w:lineRule="auto"/>
        <w:ind w:left="720"/>
        <w:rPr>
          <w:rFonts w:ascii="Consolas" w:hAnsi="Consolas" w:cs="Consolas"/>
          <w:lang w:val="en-GB"/>
        </w:rPr>
      </w:pPr>
      <w:r>
        <w:rPr>
          <w:rFonts w:ascii="Consolas" w:hAnsi="Consolas" w:cs="Consolas"/>
          <w:lang w:val="en-GB"/>
        </w:rPr>
        <w:t>No static parameter exists with name '%s'</w:t>
      </w:r>
    </w:p>
    <w:p w:rsidR="00CB4541" w:rsidRDefault="00CB4541" w:rsidP="008910AC">
      <w:pPr>
        <w:autoSpaceDE w:val="0"/>
        <w:autoSpaceDN w:val="0"/>
        <w:adjustRightInd w:val="0"/>
        <w:spacing w:after="0" w:line="240" w:lineRule="auto"/>
        <w:ind w:left="720"/>
        <w:rPr>
          <w:rFonts w:ascii="Consolas" w:hAnsi="Consolas" w:cs="Consolas"/>
          <w:lang w:val="en-GB"/>
        </w:rPr>
      </w:pPr>
      <w:r>
        <w:rPr>
          <w:rFonts w:ascii="Consolas" w:hAnsi="Consolas" w:cs="Consolas"/>
          <w:lang w:val="en-GB"/>
        </w:rPr>
        <w:t>Multiple static parameters exist with name '%s'</w:t>
      </w:r>
    </w:p>
    <w:p w:rsidR="00CB4541" w:rsidRDefault="00CB4541" w:rsidP="008910AC">
      <w:pPr>
        <w:autoSpaceDE w:val="0"/>
        <w:autoSpaceDN w:val="0"/>
        <w:adjustRightInd w:val="0"/>
        <w:spacing w:after="0" w:line="240" w:lineRule="auto"/>
        <w:ind w:firstLine="720"/>
        <w:rPr>
          <w:rFonts w:ascii="Consolas" w:hAnsi="Consolas" w:cs="Consolas"/>
          <w:lang w:val="en-GB"/>
        </w:rPr>
      </w:pPr>
      <w:r>
        <w:rPr>
          <w:rFonts w:ascii="Consolas" w:hAnsi="Consolas" w:cs="Consolas"/>
          <w:lang w:val="en-GB"/>
        </w:rPr>
        <w:t>Named static arguments must come after all unnamed static arguments</w:t>
      </w:r>
    </w:p>
    <w:p w:rsidR="00CB4541" w:rsidRDefault="00CB4541" w:rsidP="008910AC">
      <w:pPr>
        <w:autoSpaceDE w:val="0"/>
        <w:autoSpaceDN w:val="0"/>
        <w:adjustRightInd w:val="0"/>
        <w:spacing w:after="0" w:line="240" w:lineRule="auto"/>
        <w:ind w:firstLine="720"/>
        <w:rPr>
          <w:rFonts w:ascii="Consolas" w:hAnsi="Consolas" w:cs="Consolas"/>
          <w:lang w:val="en-GB"/>
        </w:rPr>
      </w:pPr>
      <w:r>
        <w:rPr>
          <w:rFonts w:ascii="Consolas" w:hAnsi="Consolas" w:cs="Consolas"/>
          <w:lang w:val="en-GB"/>
        </w:rPr>
        <w:t>The static parameter '%s' requires a value</w:t>
      </w:r>
    </w:p>
    <w:p w:rsidR="00CB4541" w:rsidRDefault="00CB4541" w:rsidP="009D2F5B"/>
    <w:p w:rsidR="00710191" w:rsidRDefault="00710191" w:rsidP="00710191">
      <w:pPr>
        <w:pStyle w:val="Heading2"/>
      </w:pPr>
      <w:bookmarkStart w:id="25" w:name="_Toc300653123"/>
      <w:r>
        <w:t>Actual Static Parameters</w:t>
      </w:r>
      <w:bookmarkEnd w:id="25"/>
    </w:p>
    <w:p w:rsidR="00710191" w:rsidRDefault="00710191" w:rsidP="00710191">
      <w:r>
        <w:t>The syntax of types Name&lt;type,…</w:t>
      </w:r>
      <w:proofErr w:type="gramStart"/>
      <w:r>
        <w:t>,type</w:t>
      </w:r>
      <w:proofErr w:type="gramEnd"/>
      <w:r>
        <w:t>&gt; is interpreted as an application of a statically parameterized provided type if Name is a provided type with static parameters.</w:t>
      </w:r>
    </w:p>
    <w:p w:rsidR="00710191" w:rsidRDefault="00710191" w:rsidP="00710191">
      <w:r>
        <w:t>The actual static arguments may be any of:</w:t>
      </w:r>
    </w:p>
    <w:p w:rsidR="00710191" w:rsidRDefault="00710191" w:rsidP="00710191">
      <w:pPr>
        <w:pStyle w:val="ListParagraph"/>
        <w:numPr>
          <w:ilvl w:val="0"/>
          <w:numId w:val="42"/>
        </w:numPr>
      </w:pPr>
      <w:r>
        <w:t>Constants of the appropriate type</w:t>
      </w:r>
    </w:p>
    <w:p w:rsidR="00710191" w:rsidRDefault="00710191" w:rsidP="00710191">
      <w:pPr>
        <w:pStyle w:val="ListParagraph"/>
        <w:numPr>
          <w:ilvl w:val="0"/>
          <w:numId w:val="42"/>
        </w:numPr>
      </w:pPr>
      <w:r>
        <w:t>Literals</w:t>
      </w:r>
    </w:p>
    <w:p w:rsidR="00710191" w:rsidRDefault="00710191" w:rsidP="00710191">
      <w:pPr>
        <w:pStyle w:val="ListParagraph"/>
        <w:numPr>
          <w:ilvl w:val="0"/>
          <w:numId w:val="42"/>
        </w:numPr>
      </w:pPr>
      <w:proofErr w:type="spellStart"/>
      <w:proofErr w:type="gramStart"/>
      <w:r w:rsidRPr="008910AC">
        <w:rPr>
          <w:b/>
        </w:rPr>
        <w:t>const</w:t>
      </w:r>
      <w:proofErr w:type="spellEnd"/>
      <w:proofErr w:type="gramEnd"/>
      <w:r>
        <w:t xml:space="preserve"> </w:t>
      </w:r>
      <w:proofErr w:type="spellStart"/>
      <w:r>
        <w:t>expr</w:t>
      </w:r>
      <w:proofErr w:type="spellEnd"/>
      <w:r>
        <w:t xml:space="preserve">, where </w:t>
      </w:r>
      <w:proofErr w:type="spellStart"/>
      <w:r>
        <w:t>expr</w:t>
      </w:r>
      <w:proofErr w:type="spellEnd"/>
      <w:r>
        <w:t xml:space="preserve"> is a constant expression that is a valid argument to a custom attribute. </w:t>
      </w:r>
    </w:p>
    <w:p w:rsidR="00710191" w:rsidRDefault="00710191" w:rsidP="00710191">
      <w:r>
        <w:t xml:space="preserve">The syntax of F# types is extended with </w:t>
      </w:r>
    </w:p>
    <w:p w:rsidR="00710191" w:rsidRDefault="00710191" w:rsidP="00710191">
      <w:pPr>
        <w:pStyle w:val="ListParagraph"/>
        <w:numPr>
          <w:ilvl w:val="0"/>
          <w:numId w:val="42"/>
        </w:numPr>
      </w:pPr>
      <w:r>
        <w:t xml:space="preserve">type := … | </w:t>
      </w:r>
      <w:proofErr w:type="spellStart"/>
      <w:r w:rsidRPr="00710191">
        <w:rPr>
          <w:b/>
        </w:rPr>
        <w:t>const</w:t>
      </w:r>
      <w:proofErr w:type="spellEnd"/>
      <w:r>
        <w:t xml:space="preserve"> </w:t>
      </w:r>
      <w:proofErr w:type="spellStart"/>
      <w:r>
        <w:t>atomicExpr</w:t>
      </w:r>
      <w:proofErr w:type="spellEnd"/>
    </w:p>
    <w:p w:rsidR="006A6BCA" w:rsidRDefault="00710191" w:rsidP="00710191">
      <w:r>
        <w:t>The expression syntax here is only constants, identifiers, or parenthesized expressions.</w:t>
      </w:r>
      <w:r w:rsidR="006A6BCA">
        <w:t xml:space="preserve"> </w:t>
      </w:r>
    </w:p>
    <w:p w:rsidR="00710191" w:rsidRDefault="006A6BCA" w:rsidP="006A6BCA">
      <w:pPr>
        <w:pStyle w:val="Note"/>
      </w:pPr>
      <w:r>
        <w:t>Note: In F# 2.0/3.0, the only non-trivial interesting custom attribute expressions are bitwise-or operations on integer and enumeration values.</w:t>
      </w:r>
    </w:p>
    <w:p w:rsidR="002D5822" w:rsidRDefault="002D5822" w:rsidP="002D5822">
      <w:pPr>
        <w:pStyle w:val="Heading2"/>
      </w:pPr>
      <w:bookmarkStart w:id="26" w:name="_Toc300653124"/>
      <w:r>
        <w:t>Quotations</w:t>
      </w:r>
      <w:bookmarkEnd w:id="26"/>
    </w:p>
    <w:p w:rsidR="002D5822" w:rsidRDefault="002D5822" w:rsidP="002D5822">
      <w:r>
        <w:t xml:space="preserve">Type checking of quotations is w.r.t. </w:t>
      </w:r>
      <w:proofErr w:type="spellStart"/>
      <w:r>
        <w:t>unerased</w:t>
      </w:r>
      <w:proofErr w:type="spellEnd"/>
      <w:r>
        <w:t xml:space="preserve"> type checking rules.</w:t>
      </w:r>
      <w:r w:rsidR="00E51F70">
        <w:t xml:space="preserve"> </w:t>
      </w:r>
      <w:r>
        <w:t>Runtime values of quotation literals are w.r.t. erased representations.</w:t>
      </w:r>
      <w:r w:rsidR="00E51F70">
        <w:t xml:space="preserve"> </w:t>
      </w:r>
      <w:r>
        <w:t>This is the same as units of measure today.</w:t>
      </w:r>
    </w:p>
    <w:p w:rsidR="005A4AC2" w:rsidRPr="002D5822" w:rsidRDefault="005A4AC2" w:rsidP="00901A43">
      <w:pPr>
        <w:pStyle w:val="Note"/>
      </w:pPr>
      <w:r>
        <w:lastRenderedPageBreak/>
        <w:t xml:space="preserve">Note: </w:t>
      </w:r>
      <w:r w:rsidRPr="005A4AC2">
        <w:t xml:space="preserve">we must test quotations of provided types as rigorously as we test </w:t>
      </w:r>
      <w:proofErr w:type="spellStart"/>
      <w:r w:rsidRPr="005A4AC2">
        <w:t>codegen</w:t>
      </w:r>
      <w:proofErr w:type="spellEnd"/>
      <w:r w:rsidRPr="005A4AC2">
        <w:t xml:space="preserve"> </w:t>
      </w:r>
      <w:proofErr w:type="spellStart"/>
      <w:proofErr w:type="gramStart"/>
      <w:r w:rsidRPr="005A4AC2">
        <w:t>fo</w:t>
      </w:r>
      <w:proofErr w:type="spellEnd"/>
      <w:proofErr w:type="gramEnd"/>
      <w:r w:rsidR="0082434D">
        <w:tab/>
      </w:r>
      <w:r w:rsidRPr="005A4AC2">
        <w:t>r provided types.</w:t>
      </w:r>
    </w:p>
    <w:p w:rsidR="00AA5D4A" w:rsidRDefault="00341871" w:rsidP="00AA5D4A">
      <w:pPr>
        <w:pStyle w:val="Heading1"/>
      </w:pPr>
      <w:bookmarkStart w:id="27" w:name="_Toc300653125"/>
      <w:r>
        <w:t>Detailed API Descriptions</w:t>
      </w:r>
      <w:r w:rsidR="00FF173F">
        <w:t xml:space="preserve"> (</w:t>
      </w:r>
      <w:proofErr w:type="spellStart"/>
      <w:r w:rsidR="00FF173F">
        <w:t>Microsoft.FSharp.Core.CompilerServices</w:t>
      </w:r>
      <w:proofErr w:type="spellEnd"/>
      <w:r w:rsidR="00FF173F">
        <w:t>)</w:t>
      </w:r>
      <w:bookmarkEnd w:id="27"/>
    </w:p>
    <w:p w:rsidR="00360D2D" w:rsidRPr="00BD3255" w:rsidRDefault="00360D2D" w:rsidP="00360D2D">
      <w:r>
        <w:t>The type provider author must implement th</w:t>
      </w:r>
      <w:r w:rsidR="00C57346">
        <w:t>e</w:t>
      </w:r>
      <w:r>
        <w:t xml:space="preserve"> </w:t>
      </w:r>
      <w:proofErr w:type="spellStart"/>
      <w:r w:rsidR="00C57346" w:rsidRPr="00723F5B">
        <w:rPr>
          <w:rStyle w:val="InlineCode"/>
        </w:rPr>
        <w:t>ITypeProvider</w:t>
      </w:r>
      <w:proofErr w:type="spellEnd"/>
      <w:r w:rsidR="00C57346">
        <w:t xml:space="preserve"> </w:t>
      </w:r>
      <w:r>
        <w:t>interface.</w:t>
      </w:r>
    </w:p>
    <w:p w:rsidR="009D2F5B" w:rsidRDefault="009D2F5B">
      <w:pPr>
        <w:pStyle w:val="Code"/>
      </w:pPr>
      <w:r>
        <w:t xml:space="preserve">    </w:t>
      </w:r>
      <w:proofErr w:type="gramStart"/>
      <w:r>
        <w:t>public</w:t>
      </w:r>
      <w:proofErr w:type="gramEnd"/>
      <w:r>
        <w:t xml:space="preserve"> interface </w:t>
      </w:r>
      <w:proofErr w:type="spellStart"/>
      <w:r>
        <w:t>IProvidedNamespace</w:t>
      </w:r>
      <w:proofErr w:type="spellEnd"/>
    </w:p>
    <w:p w:rsidR="009D2F5B" w:rsidRDefault="009D2F5B">
      <w:pPr>
        <w:pStyle w:val="Code"/>
      </w:pPr>
      <w:r>
        <w:t xml:space="preserve">    {</w:t>
      </w:r>
    </w:p>
    <w:p w:rsidR="009D2F5B" w:rsidRDefault="009D2F5B">
      <w:pPr>
        <w:pStyle w:val="Code"/>
      </w:pPr>
      <w:r>
        <w:t xml:space="preserve">        </w:t>
      </w:r>
      <w:proofErr w:type="gramStart"/>
      <w:r>
        <w:t>string</w:t>
      </w:r>
      <w:proofErr w:type="gramEnd"/>
      <w:r>
        <w:t xml:space="preserve"> </w:t>
      </w:r>
      <w:proofErr w:type="spellStart"/>
      <w:r>
        <w:t>NamespaceName</w:t>
      </w:r>
      <w:proofErr w:type="spellEnd"/>
      <w:r>
        <w:t xml:space="preserve"> { get; }</w:t>
      </w:r>
    </w:p>
    <w:p w:rsidR="009D2F5B" w:rsidRDefault="009D2F5B">
      <w:pPr>
        <w:pStyle w:val="Code"/>
      </w:pPr>
      <w:r>
        <w:t xml:space="preserve">        </w:t>
      </w:r>
      <w:proofErr w:type="spellStart"/>
      <w:proofErr w:type="gramStart"/>
      <w:r>
        <w:t>IProvided</w:t>
      </w:r>
      <w:r w:rsidR="00B11417">
        <w:t>Namespace</w:t>
      </w:r>
      <w:proofErr w:type="spellEnd"/>
      <w:r w:rsidR="00B11417">
        <w:t>[</w:t>
      </w:r>
      <w:proofErr w:type="gramEnd"/>
      <w:r w:rsidR="00B11417">
        <w:t xml:space="preserve">] </w:t>
      </w:r>
      <w:proofErr w:type="spellStart"/>
      <w:r w:rsidR="00B11417">
        <w:t>GetNested</w:t>
      </w:r>
      <w:r>
        <w:t>Namespaces</w:t>
      </w:r>
      <w:proofErr w:type="spellEnd"/>
      <w:r>
        <w:t>();</w:t>
      </w:r>
    </w:p>
    <w:p w:rsidR="009D2F5B" w:rsidRDefault="009D2F5B">
      <w:pPr>
        <w:pStyle w:val="Code"/>
      </w:pPr>
      <w:r>
        <w:t xml:space="preserve">        </w:t>
      </w:r>
      <w:proofErr w:type="gramStart"/>
      <w:r>
        <w:t>Type[</w:t>
      </w:r>
      <w:proofErr w:type="gramEnd"/>
      <w:r>
        <w:t xml:space="preserve">] </w:t>
      </w:r>
      <w:proofErr w:type="spellStart"/>
      <w:r>
        <w:t>GetTypes</w:t>
      </w:r>
      <w:proofErr w:type="spellEnd"/>
      <w:r>
        <w:t>();</w:t>
      </w:r>
    </w:p>
    <w:p w:rsidR="009D2F5B" w:rsidRDefault="009D2F5B">
      <w:pPr>
        <w:pStyle w:val="Code"/>
      </w:pPr>
      <w:r>
        <w:t xml:space="preserve">        Type </w:t>
      </w:r>
      <w:proofErr w:type="spellStart"/>
      <w:proofErr w:type="gramStart"/>
      <w:r>
        <w:t>ResolveTypeName</w:t>
      </w:r>
      <w:proofErr w:type="spellEnd"/>
      <w:r>
        <w:t>(</w:t>
      </w:r>
      <w:proofErr w:type="gramEnd"/>
      <w:r>
        <w:t xml:space="preserve">string </w:t>
      </w:r>
      <w:proofErr w:type="spellStart"/>
      <w:r>
        <w:t>typeName</w:t>
      </w:r>
      <w:proofErr w:type="spellEnd"/>
      <w:r>
        <w:t>);</w:t>
      </w:r>
    </w:p>
    <w:p w:rsidR="009D2F5B" w:rsidRDefault="009D2F5B">
      <w:pPr>
        <w:pStyle w:val="Code"/>
      </w:pPr>
      <w:r>
        <w:t xml:space="preserve">    }</w:t>
      </w:r>
    </w:p>
    <w:p w:rsidR="00B11417" w:rsidRDefault="00B11417">
      <w:pPr>
        <w:pStyle w:val="Code"/>
      </w:pPr>
    </w:p>
    <w:p w:rsidR="00360D2D" w:rsidRPr="00E51F70" w:rsidRDefault="009D2F5B">
      <w:pPr>
        <w:pStyle w:val="Code"/>
      </w:pPr>
      <w:r>
        <w:t xml:space="preserve"> </w:t>
      </w:r>
      <w:r w:rsidR="00360D2D" w:rsidRPr="00E51F70">
        <w:t xml:space="preserve">    </w:t>
      </w:r>
      <w:proofErr w:type="gramStart"/>
      <w:r w:rsidR="00360D2D" w:rsidRPr="00E51F70">
        <w:t>public</w:t>
      </w:r>
      <w:proofErr w:type="gramEnd"/>
      <w:r w:rsidR="00360D2D" w:rsidRPr="00E51F70">
        <w:t xml:space="preserve"> interface </w:t>
      </w:r>
      <w:proofErr w:type="spellStart"/>
      <w:r w:rsidR="00360D2D" w:rsidRPr="00E51F70">
        <w:t>ITypeProvider</w:t>
      </w:r>
      <w:proofErr w:type="spellEnd"/>
    </w:p>
    <w:p w:rsidR="00360D2D" w:rsidRPr="00E51F70" w:rsidRDefault="00360D2D">
      <w:pPr>
        <w:pStyle w:val="Code"/>
      </w:pPr>
      <w:r w:rsidRPr="00E51F70">
        <w:t xml:space="preserve">    {</w:t>
      </w:r>
    </w:p>
    <w:p w:rsidR="00360D2D" w:rsidRPr="00E51F70" w:rsidRDefault="00360D2D">
      <w:pPr>
        <w:pStyle w:val="Code"/>
      </w:pPr>
      <w:r w:rsidRPr="00E51F70">
        <w:t xml:space="preserve">        </w:t>
      </w:r>
      <w:proofErr w:type="spellStart"/>
      <w:proofErr w:type="gramStart"/>
      <w:r w:rsidR="009D2F5B">
        <w:t>IProvidedNamespace</w:t>
      </w:r>
      <w:proofErr w:type="spellEnd"/>
      <w:r w:rsidR="009D2F5B">
        <w:t>[</w:t>
      </w:r>
      <w:proofErr w:type="gramEnd"/>
      <w:r w:rsidR="009D2F5B">
        <w:t>]</w:t>
      </w:r>
      <w:r w:rsidRPr="00E51F70">
        <w:t xml:space="preserve"> </w:t>
      </w:r>
      <w:proofErr w:type="spellStart"/>
      <w:r w:rsidR="009D2F5B">
        <w:t>GetNamespaces</w:t>
      </w:r>
      <w:proofErr w:type="spellEnd"/>
      <w:r w:rsidRPr="00E51F70">
        <w:t>();</w:t>
      </w:r>
    </w:p>
    <w:p w:rsidR="00360D2D" w:rsidRPr="00E51F70" w:rsidRDefault="00360D2D">
      <w:pPr>
        <w:pStyle w:val="Code"/>
      </w:pPr>
      <w:r w:rsidRPr="00E51F70">
        <w:t xml:space="preserve">        Assembly </w:t>
      </w:r>
      <w:proofErr w:type="spellStart"/>
      <w:proofErr w:type="gramStart"/>
      <w:r w:rsidRPr="00E51F70">
        <w:t>ResolveExtensionReference</w:t>
      </w:r>
      <w:proofErr w:type="spellEnd"/>
      <w:r w:rsidRPr="00E51F70">
        <w:t>(</w:t>
      </w:r>
      <w:proofErr w:type="gramEnd"/>
      <w:r w:rsidRPr="00E51F70">
        <w:t>string name);</w:t>
      </w:r>
    </w:p>
    <w:p w:rsidR="00AB01D4" w:rsidRPr="00E51F70" w:rsidRDefault="00AB01D4">
      <w:pPr>
        <w:pStyle w:val="Code"/>
      </w:pPr>
      <w:r w:rsidRPr="00E51F70">
        <w:t xml:space="preserve">        </w:t>
      </w:r>
      <w:proofErr w:type="spellStart"/>
      <w:proofErr w:type="gramStart"/>
      <w:r>
        <w:t>ParameterInfo</w:t>
      </w:r>
      <w:proofErr w:type="spellEnd"/>
      <w:r>
        <w:t>[</w:t>
      </w:r>
      <w:proofErr w:type="gramEnd"/>
      <w:r>
        <w:t>]</w:t>
      </w:r>
      <w:r w:rsidRPr="00E51F70">
        <w:t xml:space="preserve"> </w:t>
      </w:r>
      <w:proofErr w:type="spellStart"/>
      <w:r>
        <w:t>GetStaticParameters</w:t>
      </w:r>
      <w:proofErr w:type="spellEnd"/>
      <w:r w:rsidRPr="00E51F70">
        <w:t>(</w:t>
      </w:r>
      <w:r>
        <w:t xml:space="preserve">Type </w:t>
      </w:r>
      <w:proofErr w:type="spellStart"/>
      <w:r>
        <w:t>typeBeforeArguments</w:t>
      </w:r>
      <w:proofErr w:type="spellEnd"/>
      <w:r w:rsidRPr="00E51F70">
        <w:t>);</w:t>
      </w:r>
    </w:p>
    <w:p w:rsidR="00AB01D4" w:rsidRDefault="00AB01D4">
      <w:pPr>
        <w:pStyle w:val="Code"/>
      </w:pPr>
      <w:r w:rsidRPr="00E51F70">
        <w:t xml:space="preserve">        </w:t>
      </w:r>
      <w:proofErr w:type="spellStart"/>
      <w:proofErr w:type="gramStart"/>
      <w:r>
        <w:t>ParameterInfo</w:t>
      </w:r>
      <w:proofErr w:type="spellEnd"/>
      <w:r>
        <w:t>[</w:t>
      </w:r>
      <w:proofErr w:type="gramEnd"/>
      <w:r>
        <w:t>]</w:t>
      </w:r>
      <w:r w:rsidRPr="00E51F70">
        <w:t xml:space="preserve"> </w:t>
      </w:r>
      <w:proofErr w:type="spellStart"/>
      <w:r>
        <w:t>ApplyStaticArguments</w:t>
      </w:r>
      <w:proofErr w:type="spellEnd"/>
      <w:r w:rsidRPr="00E51F70">
        <w:t>(</w:t>
      </w:r>
      <w:r>
        <w:t xml:space="preserve">Type </w:t>
      </w:r>
      <w:proofErr w:type="spellStart"/>
      <w:r>
        <w:t>typeBeforeArguments</w:t>
      </w:r>
      <w:proofErr w:type="spellEnd"/>
      <w:r>
        <w:t>,</w:t>
      </w:r>
    </w:p>
    <w:p w:rsidR="00AB01D4" w:rsidRDefault="00AB01D4">
      <w:pPr>
        <w:pStyle w:val="Code"/>
      </w:pPr>
      <w:r>
        <w:t xml:space="preserve">                                             </w:t>
      </w:r>
      <w:proofErr w:type="gramStart"/>
      <w:r>
        <w:t>string</w:t>
      </w:r>
      <w:proofErr w:type="gramEnd"/>
      <w:r>
        <w:t xml:space="preserve"> </w:t>
      </w:r>
      <w:proofErr w:type="spellStart"/>
      <w:r>
        <w:t>typeNameAfterArguments</w:t>
      </w:r>
      <w:proofErr w:type="spellEnd"/>
      <w:r>
        <w:t>,</w:t>
      </w:r>
    </w:p>
    <w:p w:rsidR="00AB01D4" w:rsidRPr="00E51F70" w:rsidRDefault="00AB01D4">
      <w:pPr>
        <w:pStyle w:val="Code"/>
      </w:pPr>
      <w:r>
        <w:t xml:space="preserve">                                             </w:t>
      </w:r>
      <w:proofErr w:type="gramStart"/>
      <w:r>
        <w:t>object[</w:t>
      </w:r>
      <w:proofErr w:type="gramEnd"/>
      <w:r>
        <w:t xml:space="preserve">] </w:t>
      </w:r>
      <w:proofErr w:type="spellStart"/>
      <w:r>
        <w:t>staticArguments</w:t>
      </w:r>
      <w:proofErr w:type="spellEnd"/>
      <w:r w:rsidRPr="00E51F70">
        <w:t>);</w:t>
      </w:r>
    </w:p>
    <w:p w:rsidR="00360D2D" w:rsidRPr="00E51F70" w:rsidRDefault="00360D2D">
      <w:pPr>
        <w:pStyle w:val="Code"/>
      </w:pPr>
      <w:r w:rsidRPr="00E51F70">
        <w:t xml:space="preserve">        Expression </w:t>
      </w:r>
      <w:proofErr w:type="spellStart"/>
      <w:proofErr w:type="gramStart"/>
      <w:r w:rsidRPr="00E51F70">
        <w:t>GetInvokerExpression</w:t>
      </w:r>
      <w:proofErr w:type="spellEnd"/>
      <w:r w:rsidRPr="00E51F70">
        <w:t>(</w:t>
      </w:r>
      <w:proofErr w:type="spellStart"/>
      <w:proofErr w:type="gramEnd"/>
      <w:r w:rsidRPr="00E51F70">
        <w:t>MethodBase</w:t>
      </w:r>
      <w:proofErr w:type="spellEnd"/>
      <w:r w:rsidRPr="00E51F70">
        <w:t xml:space="preserve"> </w:t>
      </w:r>
      <w:proofErr w:type="spellStart"/>
      <w:r w:rsidRPr="00E51F70">
        <w:t>syntheticMethodBase</w:t>
      </w:r>
      <w:proofErr w:type="spellEnd"/>
      <w:r w:rsidRPr="00E51F70">
        <w:t>,</w:t>
      </w:r>
    </w:p>
    <w:p w:rsidR="00360D2D" w:rsidRPr="00E51F70" w:rsidRDefault="00E51F70">
      <w:pPr>
        <w:pStyle w:val="Code"/>
      </w:pPr>
      <w:r w:rsidRPr="00E51F70">
        <w:t xml:space="preserve">                                        </w:t>
      </w:r>
      <w:proofErr w:type="spellStart"/>
      <w:proofErr w:type="gramStart"/>
      <w:r w:rsidR="00360D2D" w:rsidRPr="00E51F70">
        <w:t>ParameterExpression</w:t>
      </w:r>
      <w:proofErr w:type="spellEnd"/>
      <w:r w:rsidR="00360D2D" w:rsidRPr="00E51F70">
        <w:t>[</w:t>
      </w:r>
      <w:proofErr w:type="gramEnd"/>
      <w:r w:rsidR="00360D2D" w:rsidRPr="00E51F70">
        <w:t>] parameters);</w:t>
      </w:r>
    </w:p>
    <w:p w:rsidR="00360D2D" w:rsidRPr="00E51F70" w:rsidRDefault="00360D2D">
      <w:pPr>
        <w:pStyle w:val="Code"/>
      </w:pPr>
      <w:r w:rsidRPr="00E51F70">
        <w:t xml:space="preserve">        </w:t>
      </w:r>
      <w:proofErr w:type="gramStart"/>
      <w:r w:rsidRPr="00E51F70">
        <w:t>event</w:t>
      </w:r>
      <w:proofErr w:type="gramEnd"/>
      <w:r w:rsidRPr="00E51F70">
        <w:t xml:space="preserve"> </w:t>
      </w:r>
      <w:proofErr w:type="spellStart"/>
      <w:r w:rsidRPr="00E51F70">
        <w:t>System.EventHandler</w:t>
      </w:r>
      <w:proofErr w:type="spellEnd"/>
      <w:r w:rsidRPr="00E51F70">
        <w:t xml:space="preserve"> Invalidate;</w:t>
      </w:r>
    </w:p>
    <w:p w:rsidR="00360D2D" w:rsidRPr="00E51F70" w:rsidRDefault="00360D2D">
      <w:pPr>
        <w:pStyle w:val="Code"/>
      </w:pPr>
      <w:r w:rsidRPr="00E51F70">
        <w:t xml:space="preserve">    }</w:t>
      </w:r>
    </w:p>
    <w:p w:rsidR="004A6FB4" w:rsidRDefault="004A6FB4" w:rsidP="00F45686">
      <w:pPr>
        <w:pStyle w:val="Heading2"/>
      </w:pPr>
      <w:bookmarkStart w:id="28" w:name="_Toc300652989"/>
      <w:bookmarkStart w:id="29" w:name="_Toc300653126"/>
      <w:bookmarkEnd w:id="28"/>
      <w:proofErr w:type="spellStart"/>
      <w:r>
        <w:t>TypeProviderConfig</w:t>
      </w:r>
      <w:proofErr w:type="spellEnd"/>
      <w:r>
        <w:t xml:space="preserve"> class</w:t>
      </w:r>
      <w:bookmarkEnd w:id="29"/>
      <w:r w:rsidR="00341871">
        <w:t xml:space="preserve"> </w:t>
      </w:r>
    </w:p>
    <w:p w:rsidR="00602137" w:rsidRDefault="00F628E2" w:rsidP="00602137">
      <w:r>
        <w:t xml:space="preserve">Type providers are configured by the compiler using an instance of the following type supplied as an argument to the constructor of the type identified by </w:t>
      </w:r>
      <w:proofErr w:type="spellStart"/>
      <w:r w:rsidR="005A0DFF">
        <w:t>TypeProviderAttribute</w:t>
      </w:r>
      <w:proofErr w:type="spellEnd"/>
      <w:r>
        <w:t>.</w:t>
      </w:r>
      <w:r w:rsidR="00E36B81">
        <w:t xml:space="preserve">  If no constructor exists taking an argument of this type, a </w:t>
      </w:r>
      <w:proofErr w:type="spellStart"/>
      <w:r w:rsidR="00E36B81">
        <w:t>parameterless</w:t>
      </w:r>
      <w:proofErr w:type="spellEnd"/>
      <w:r w:rsidR="00E36B81">
        <w:t xml:space="preserve"> constructor must be present and is used instead.</w:t>
      </w:r>
    </w:p>
    <w:p w:rsidR="00F628E2" w:rsidRPr="00F628E2" w:rsidRDefault="00F628E2">
      <w:pPr>
        <w:pStyle w:val="Code"/>
      </w:pPr>
      <w:r w:rsidRPr="00F628E2">
        <w:t xml:space="preserve">    </w:t>
      </w:r>
      <w:proofErr w:type="gramStart"/>
      <w:r w:rsidRPr="00F628E2">
        <w:t>sealed</w:t>
      </w:r>
      <w:proofErr w:type="gramEnd"/>
      <w:r w:rsidRPr="00F628E2">
        <w:t xml:space="preserve"> public class </w:t>
      </w:r>
      <w:proofErr w:type="spellStart"/>
      <w:r w:rsidRPr="00F628E2">
        <w:t>TypeProviderConfig</w:t>
      </w:r>
      <w:proofErr w:type="spellEnd"/>
    </w:p>
    <w:p w:rsidR="00F628E2" w:rsidRPr="00F628E2" w:rsidRDefault="00F628E2">
      <w:pPr>
        <w:pStyle w:val="Code"/>
      </w:pPr>
      <w:r w:rsidRPr="00F628E2">
        <w:t xml:space="preserve">    {</w:t>
      </w:r>
    </w:p>
    <w:p w:rsidR="00F628E2" w:rsidRPr="00F628E2" w:rsidRDefault="00F628E2">
      <w:pPr>
        <w:pStyle w:val="Code"/>
      </w:pPr>
      <w:r w:rsidRPr="00F628E2">
        <w:t xml:space="preserve">        </w:t>
      </w:r>
      <w:proofErr w:type="gramStart"/>
      <w:r w:rsidRPr="00F628E2">
        <w:t>public</w:t>
      </w:r>
      <w:proofErr w:type="gramEnd"/>
      <w:r w:rsidRPr="00F628E2">
        <w:t xml:space="preserve"> </w:t>
      </w:r>
      <w:proofErr w:type="spellStart"/>
      <w:r w:rsidRPr="00F628E2">
        <w:t>TypeProviderConfig</w:t>
      </w:r>
      <w:proofErr w:type="spellEnd"/>
      <w:r w:rsidRPr="00F628E2">
        <w:t xml:space="preserve">(string </w:t>
      </w:r>
      <w:proofErr w:type="spellStart"/>
      <w:r w:rsidRPr="00F628E2">
        <w:t>resolutionFolder</w:t>
      </w:r>
      <w:proofErr w:type="spellEnd"/>
      <w:r w:rsidRPr="00F628E2">
        <w:t>)</w:t>
      </w:r>
      <w:r w:rsidR="00E36B81">
        <w:t>;</w:t>
      </w:r>
    </w:p>
    <w:p w:rsidR="00E36B81" w:rsidRDefault="00E36B81">
      <w:pPr>
        <w:pStyle w:val="Code"/>
      </w:pPr>
      <w:r w:rsidRPr="00F628E2">
        <w:t xml:space="preserve">        /// </w:t>
      </w:r>
      <w:proofErr w:type="gramStart"/>
      <w:r w:rsidRPr="00F628E2">
        <w:t>The</w:t>
      </w:r>
      <w:proofErr w:type="gramEnd"/>
      <w:r w:rsidRPr="00F628E2">
        <w:t xml:space="preserve"> folder in which the resolution is occurring. </w:t>
      </w:r>
    </w:p>
    <w:p w:rsidR="00E36B81" w:rsidRPr="00F628E2" w:rsidRDefault="00E36B81">
      <w:pPr>
        <w:pStyle w:val="Code"/>
      </w:pPr>
      <w:r>
        <w:t xml:space="preserve">        /// </w:t>
      </w:r>
      <w:proofErr w:type="gramStart"/>
      <w:r w:rsidRPr="00F628E2">
        <w:t>Typically</w:t>
      </w:r>
      <w:proofErr w:type="gramEnd"/>
      <w:r w:rsidRPr="00F628E2">
        <w:t xml:space="preserve"> the project </w:t>
      </w:r>
      <w:r>
        <w:t xml:space="preserve">or script </w:t>
      </w:r>
      <w:r w:rsidRPr="00F628E2">
        <w:t>folder</w:t>
      </w:r>
    </w:p>
    <w:p w:rsidR="00E36B81" w:rsidRPr="00F628E2" w:rsidDel="00416863" w:rsidRDefault="00E36B81">
      <w:pPr>
        <w:pStyle w:val="Code"/>
      </w:pPr>
      <w:r w:rsidRPr="00F628E2" w:rsidDel="00416863">
        <w:t xml:space="preserve">        </w:t>
      </w:r>
      <w:proofErr w:type="gramStart"/>
      <w:r w:rsidRPr="00F628E2" w:rsidDel="00416863">
        <w:t>public</w:t>
      </w:r>
      <w:proofErr w:type="gramEnd"/>
      <w:r w:rsidDel="00416863">
        <w:t xml:space="preserve"> string </w:t>
      </w:r>
      <w:proofErr w:type="spellStart"/>
      <w:r w:rsidDel="00416863">
        <w:t>ResolutionFolder</w:t>
      </w:r>
      <w:proofErr w:type="spellEnd"/>
      <w:r w:rsidDel="00416863">
        <w:t xml:space="preserve"> { get; </w:t>
      </w:r>
      <w:r w:rsidRPr="00F628E2" w:rsidDel="00416863">
        <w:t>}</w:t>
      </w:r>
    </w:p>
    <w:p w:rsidR="00416863" w:rsidRDefault="00416863">
      <w:pPr>
        <w:pStyle w:val="Code"/>
      </w:pPr>
    </w:p>
    <w:p w:rsidR="00416863" w:rsidRDefault="00416863">
      <w:pPr>
        <w:pStyle w:val="Code"/>
      </w:pPr>
      <w:r w:rsidRPr="00F628E2">
        <w:t xml:space="preserve">        </w:t>
      </w:r>
      <w:r>
        <w:t xml:space="preserve">/// </w:t>
      </w:r>
      <w:r w:rsidRPr="00416863">
        <w:t xml:space="preserve">Full path to actual referenced assembly that caused </w:t>
      </w:r>
    </w:p>
    <w:p w:rsidR="00416863" w:rsidRDefault="00416863">
      <w:pPr>
        <w:pStyle w:val="Code"/>
      </w:pPr>
      <w:r>
        <w:t xml:space="preserve">        /// </w:t>
      </w:r>
      <w:r w:rsidRPr="00416863">
        <w:t>this type provider to load and instantiate</w:t>
      </w:r>
    </w:p>
    <w:p w:rsidR="00416863" w:rsidRPr="00F628E2" w:rsidRDefault="00416863">
      <w:pPr>
        <w:pStyle w:val="Code"/>
      </w:pPr>
      <w:r>
        <w:t xml:space="preserve">        </w:t>
      </w:r>
      <w:proofErr w:type="gramStart"/>
      <w:r w:rsidRPr="00F628E2">
        <w:t>public</w:t>
      </w:r>
      <w:proofErr w:type="gramEnd"/>
      <w:r>
        <w:t xml:space="preserve"> string </w:t>
      </w:r>
      <w:proofErr w:type="spellStart"/>
      <w:r>
        <w:t>RuntimeAssembly</w:t>
      </w:r>
      <w:proofErr w:type="spellEnd"/>
      <w:r>
        <w:t xml:space="preserve"> { get; </w:t>
      </w:r>
      <w:r w:rsidRPr="00F628E2">
        <w:t>}</w:t>
      </w:r>
    </w:p>
    <w:p w:rsidR="00416863" w:rsidRDefault="00416863">
      <w:pPr>
        <w:pStyle w:val="Code"/>
      </w:pPr>
    </w:p>
    <w:p w:rsidR="00400BF0" w:rsidRDefault="00400BF0">
      <w:pPr>
        <w:pStyle w:val="Code"/>
      </w:pPr>
      <w:r w:rsidRPr="00F628E2">
        <w:t xml:space="preserve">        </w:t>
      </w:r>
      <w:r>
        <w:t xml:space="preserve">/// </w:t>
      </w:r>
      <w:proofErr w:type="gramStart"/>
      <w:r>
        <w:t>The</w:t>
      </w:r>
      <w:proofErr w:type="gramEnd"/>
      <w:r>
        <w:t xml:space="preserve"> fully qualified names of the set of referenced assemblies</w:t>
      </w:r>
    </w:p>
    <w:p w:rsidR="00400BF0" w:rsidRPr="00F628E2" w:rsidRDefault="00400BF0">
      <w:pPr>
        <w:pStyle w:val="Code"/>
      </w:pPr>
      <w:r w:rsidRPr="00F628E2">
        <w:t xml:space="preserve">        </w:t>
      </w:r>
      <w:proofErr w:type="gramStart"/>
      <w:r w:rsidRPr="00F628E2">
        <w:t>public</w:t>
      </w:r>
      <w:proofErr w:type="gramEnd"/>
      <w:r>
        <w:t xml:space="preserve"> string </w:t>
      </w:r>
      <w:proofErr w:type="spellStart"/>
      <w:r>
        <w:t>ReferencedAssemblies</w:t>
      </w:r>
      <w:proofErr w:type="spellEnd"/>
      <w:r>
        <w:t xml:space="preserve"> { get; </w:t>
      </w:r>
      <w:r w:rsidRPr="00F628E2">
        <w:t>}</w:t>
      </w:r>
    </w:p>
    <w:p w:rsidR="00400BF0" w:rsidRDefault="00400BF0">
      <w:pPr>
        <w:pStyle w:val="Code"/>
      </w:pPr>
    </w:p>
    <w:p w:rsidR="00400BF0" w:rsidRDefault="00400BF0">
      <w:pPr>
        <w:pStyle w:val="Code"/>
      </w:pPr>
      <w:r w:rsidRPr="00F628E2">
        <w:t xml:space="preserve">        </w:t>
      </w:r>
      <w:r>
        <w:t xml:space="preserve">/// </w:t>
      </w:r>
      <w:proofErr w:type="gramStart"/>
      <w:r>
        <w:t>The</w:t>
      </w:r>
      <w:proofErr w:type="gramEnd"/>
      <w:r>
        <w:t xml:space="preserve"> fully qualified names of a folder for temporary files</w:t>
      </w:r>
    </w:p>
    <w:p w:rsidR="00F628E2" w:rsidRPr="00F628E2" w:rsidRDefault="00F628E2">
      <w:pPr>
        <w:pStyle w:val="Code"/>
      </w:pPr>
      <w:r w:rsidRPr="00F628E2">
        <w:t xml:space="preserve">        </w:t>
      </w:r>
      <w:proofErr w:type="gramStart"/>
      <w:r w:rsidRPr="00F628E2">
        <w:t>public</w:t>
      </w:r>
      <w:proofErr w:type="gramEnd"/>
      <w:r w:rsidR="00E36B81">
        <w:t xml:space="preserve"> string </w:t>
      </w:r>
      <w:proofErr w:type="spellStart"/>
      <w:r w:rsidR="00E36B81">
        <w:t>TemporaryFolder</w:t>
      </w:r>
      <w:proofErr w:type="spellEnd"/>
      <w:r w:rsidR="00E36B81">
        <w:t xml:space="preserve"> { get; </w:t>
      </w:r>
      <w:r w:rsidRPr="00F628E2">
        <w:t>}</w:t>
      </w:r>
    </w:p>
    <w:p w:rsidR="00F628E2" w:rsidRPr="00E36B81" w:rsidRDefault="00E36B81">
      <w:pPr>
        <w:pStyle w:val="Code"/>
      </w:pPr>
      <w:r>
        <w:t xml:space="preserve">    }</w:t>
      </w:r>
    </w:p>
    <w:p w:rsidR="00F628E2" w:rsidRDefault="00F628E2" w:rsidP="00602137"/>
    <w:p w:rsidR="00FF173F" w:rsidRDefault="00FF173F" w:rsidP="00F45686">
      <w:pPr>
        <w:pStyle w:val="Heading2"/>
      </w:pPr>
      <w:bookmarkStart w:id="30" w:name="_Toc300653127"/>
      <w:proofErr w:type="spellStart"/>
      <w:r>
        <w:t>IProvidedNamespace</w:t>
      </w:r>
      <w:bookmarkEnd w:id="30"/>
      <w:proofErr w:type="spellEnd"/>
    </w:p>
    <w:p w:rsidR="00360D2D" w:rsidRDefault="00293084" w:rsidP="00341871">
      <w:pPr>
        <w:pStyle w:val="Heading3"/>
      </w:pPr>
      <w:bookmarkStart w:id="31" w:name="_Toc300653128"/>
      <w:proofErr w:type="spellStart"/>
      <w:r>
        <w:t>IProvidedNamespace</w:t>
      </w:r>
      <w:r w:rsidR="00360D2D">
        <w:t>.NamespaceName</w:t>
      </w:r>
      <w:bookmarkEnd w:id="31"/>
      <w:proofErr w:type="spellEnd"/>
    </w:p>
    <w:p w:rsidR="00360D2D" w:rsidRDefault="00360D2D" w:rsidP="00360D2D">
      <w:pPr>
        <w:autoSpaceDE w:val="0"/>
        <w:autoSpaceDN w:val="0"/>
        <w:adjustRightInd w:val="0"/>
        <w:spacing w:after="0" w:line="240" w:lineRule="auto"/>
        <w:rPr>
          <w:rFonts w:ascii="Consolas" w:hAnsi="Consolas" w:cs="Consolas"/>
          <w:sz w:val="19"/>
          <w:szCs w:val="19"/>
        </w:rPr>
      </w:pPr>
    </w:p>
    <w:p w:rsidR="00360D2D" w:rsidRPr="004E19DB" w:rsidRDefault="00360D2D">
      <w:pPr>
        <w:pStyle w:val="Code"/>
      </w:pPr>
      <w:r w:rsidRPr="004E19DB">
        <w:t xml:space="preserve">        </w:t>
      </w:r>
      <w:proofErr w:type="gramStart"/>
      <w:r w:rsidRPr="004E19DB">
        <w:t>string</w:t>
      </w:r>
      <w:proofErr w:type="gramEnd"/>
      <w:r w:rsidRPr="004E19DB">
        <w:t xml:space="preserve"> </w:t>
      </w:r>
      <w:proofErr w:type="spellStart"/>
      <w:r w:rsidRPr="004E19DB">
        <w:t>NamespaceName</w:t>
      </w:r>
      <w:proofErr w:type="spellEnd"/>
      <w:r w:rsidRPr="004E19DB">
        <w:t xml:space="preserve"> { get }</w:t>
      </w:r>
    </w:p>
    <w:p w:rsidR="00360D2D" w:rsidRDefault="00360D2D" w:rsidP="00360D2D">
      <w:r>
        <w:t xml:space="preserve">The namespace string is in the form </w:t>
      </w:r>
      <w:r w:rsidRPr="00E51F70">
        <w:rPr>
          <w:rStyle w:val="InlineCode"/>
        </w:rPr>
        <w:t>A.B.C</w:t>
      </w:r>
      <w:r>
        <w:t>.</w:t>
      </w:r>
    </w:p>
    <w:p w:rsidR="00045E87" w:rsidRDefault="00360D2D" w:rsidP="00045E87">
      <w:r>
        <w:t xml:space="preserve">The type provider can opt out of top-level namespace resolution by returning </w:t>
      </w:r>
      <w:r w:rsidRPr="00E51F70">
        <w:rPr>
          <w:rStyle w:val="InlineCode"/>
        </w:rPr>
        <w:t>null</w:t>
      </w:r>
      <w:r>
        <w:t xml:space="preserve"> </w:t>
      </w:r>
      <w:r w:rsidR="00A535E0">
        <w:t xml:space="preserve">returned from </w:t>
      </w:r>
      <w:proofErr w:type="spellStart"/>
      <w:r w:rsidRPr="00E51F70">
        <w:rPr>
          <w:rStyle w:val="InlineCode"/>
        </w:rPr>
        <w:t>NamespaceName</w:t>
      </w:r>
      <w:proofErr w:type="spellEnd"/>
      <w:r w:rsidR="00A535E0">
        <w:t xml:space="preserve"> designates global namespace. Empty string is not an allowed return value.</w:t>
      </w:r>
    </w:p>
    <w:p w:rsidR="00045E87" w:rsidRDefault="00045E87" w:rsidP="00360D2D"/>
    <w:p w:rsidR="00360D2D" w:rsidRDefault="00293084" w:rsidP="00341871">
      <w:pPr>
        <w:pStyle w:val="Heading3"/>
      </w:pPr>
      <w:bookmarkStart w:id="32" w:name="_Toc300653129"/>
      <w:proofErr w:type="spellStart"/>
      <w:r>
        <w:t>IProvidedNamespace</w:t>
      </w:r>
      <w:r w:rsidR="00360D2D">
        <w:t>.</w:t>
      </w:r>
      <w:r w:rsidR="001116AB">
        <w:t>ResolveTypeName</w:t>
      </w:r>
      <w:bookmarkEnd w:id="32"/>
      <w:proofErr w:type="spellEnd"/>
    </w:p>
    <w:p w:rsidR="00360D2D" w:rsidRDefault="00360D2D" w:rsidP="00360D2D">
      <w:r>
        <w:t>Signature:</w:t>
      </w:r>
    </w:p>
    <w:p w:rsidR="00360D2D" w:rsidRPr="004E19DB" w:rsidRDefault="00360D2D">
      <w:pPr>
        <w:pStyle w:val="Code"/>
      </w:pPr>
      <w:r w:rsidRPr="004E19DB">
        <w:t xml:space="preserve">        Type </w:t>
      </w:r>
      <w:proofErr w:type="spellStart"/>
      <w:proofErr w:type="gramStart"/>
      <w:r w:rsidR="001116AB">
        <w:t>ResolveTypeName</w:t>
      </w:r>
      <w:proofErr w:type="spellEnd"/>
      <w:r w:rsidRPr="004E19DB">
        <w:t>(</w:t>
      </w:r>
      <w:proofErr w:type="gramEnd"/>
      <w:r w:rsidRPr="004E19DB">
        <w:t>string name);</w:t>
      </w:r>
    </w:p>
    <w:p w:rsidR="00360D2D" w:rsidRDefault="00360D2D" w:rsidP="00360D2D">
      <w:r>
        <w:t xml:space="preserve">During name resolution, if the compiler sees and identifier in the form of </w:t>
      </w:r>
      <w:proofErr w:type="spellStart"/>
      <w:r w:rsidRPr="00E51F70">
        <w:rPr>
          <w:rStyle w:val="InlineCode"/>
        </w:rPr>
        <w:t>A.B.C.TypeName</w:t>
      </w:r>
      <w:proofErr w:type="spellEnd"/>
      <w:r>
        <w:t xml:space="preserve"> that is unresolved by the normal name resolution rules, it will call </w:t>
      </w:r>
      <w:proofErr w:type="spellStart"/>
      <w:r w:rsidR="001116AB">
        <w:rPr>
          <w:rStyle w:val="InlineCode"/>
        </w:rPr>
        <w:t>ResolveTypeName</w:t>
      </w:r>
      <w:proofErr w:type="spellEnd"/>
      <w:r>
        <w:t xml:space="preserve"> on each provide</w:t>
      </w:r>
      <w:r w:rsidR="00287409">
        <w:t xml:space="preserve">d namespace </w:t>
      </w:r>
      <w:proofErr w:type="gramStart"/>
      <w:r w:rsidR="00287409">
        <w:t xml:space="preserve">with </w:t>
      </w:r>
      <w:r>
        <w:t xml:space="preserve"> </w:t>
      </w:r>
      <w:r w:rsidR="00287409">
        <w:t>n</w:t>
      </w:r>
      <w:r>
        <w:t>ame</w:t>
      </w:r>
      <w:proofErr w:type="gramEnd"/>
      <w:r>
        <w:t>=</w:t>
      </w:r>
      <w:r w:rsidRPr="00E51F70">
        <w:rPr>
          <w:rStyle w:val="InlineCode"/>
        </w:rPr>
        <w:t>A.B.C</w:t>
      </w:r>
      <w:r>
        <w:t xml:space="preserve">. The name passed to </w:t>
      </w:r>
      <w:proofErr w:type="spellStart"/>
      <w:r w:rsidR="001116AB">
        <w:rPr>
          <w:rStyle w:val="InlineCode"/>
        </w:rPr>
        <w:t>ResolveTypeName</w:t>
      </w:r>
      <w:proofErr w:type="spellEnd"/>
      <w:r>
        <w:t xml:space="preserve"> will be the simple name </w:t>
      </w:r>
      <w:proofErr w:type="spellStart"/>
      <w:r w:rsidRPr="00E51F70">
        <w:rPr>
          <w:rStyle w:val="InlineCode"/>
        </w:rPr>
        <w:t>TypeName</w:t>
      </w:r>
      <w:proofErr w:type="spellEnd"/>
      <w:r>
        <w:t>.</w:t>
      </w:r>
    </w:p>
    <w:p w:rsidR="00360D2D" w:rsidRDefault="001116AB" w:rsidP="00360D2D">
      <w:proofErr w:type="spellStart"/>
      <w:r>
        <w:rPr>
          <w:rStyle w:val="InlineCode"/>
        </w:rPr>
        <w:t>ResolveTypeName</w:t>
      </w:r>
      <w:proofErr w:type="spellEnd"/>
      <w:r w:rsidR="00360D2D">
        <w:t xml:space="preserve"> may return </w:t>
      </w:r>
      <w:r w:rsidR="00360D2D" w:rsidRPr="00E51F70">
        <w:rPr>
          <w:rStyle w:val="InlineCode"/>
        </w:rPr>
        <w:t>null</w:t>
      </w:r>
      <w:r w:rsidR="00360D2D">
        <w:t xml:space="preserve"> to indicate that it doesn’t know of the type. Otherwise, it can return an instance of </w:t>
      </w:r>
      <w:proofErr w:type="spellStart"/>
      <w:r w:rsidR="00360D2D" w:rsidRPr="00E51F70">
        <w:rPr>
          <w:rStyle w:val="InlineCode"/>
        </w:rPr>
        <w:t>System.Type</w:t>
      </w:r>
      <w:proofErr w:type="spellEnd"/>
      <w:r w:rsidR="00360D2D">
        <w:t xml:space="preserve"> for the compiler to use.</w:t>
      </w:r>
    </w:p>
    <w:p w:rsidR="00293084" w:rsidRDefault="00293084" w:rsidP="00293084">
      <w:pPr>
        <w:pStyle w:val="Heading3"/>
      </w:pPr>
      <w:bookmarkStart w:id="33" w:name="_Toc300653130"/>
      <w:proofErr w:type="spellStart"/>
      <w:r>
        <w:t>IProvidedNamespace.GetNestedNamespaces</w:t>
      </w:r>
      <w:bookmarkEnd w:id="33"/>
      <w:proofErr w:type="spellEnd"/>
    </w:p>
    <w:p w:rsidR="00293084" w:rsidRDefault="00293084" w:rsidP="00293084">
      <w:r>
        <w:t>Signature:</w:t>
      </w:r>
    </w:p>
    <w:p w:rsidR="00293084" w:rsidRPr="004E19DB" w:rsidRDefault="00293084">
      <w:pPr>
        <w:pStyle w:val="Code"/>
      </w:pPr>
      <w:r w:rsidRPr="004E19DB">
        <w:t xml:space="preserve">        </w:t>
      </w:r>
      <w:proofErr w:type="spellStart"/>
      <w:proofErr w:type="gramStart"/>
      <w:r>
        <w:t>IProvidedNamespace</w:t>
      </w:r>
      <w:proofErr w:type="spellEnd"/>
      <w:r>
        <w:t>[</w:t>
      </w:r>
      <w:proofErr w:type="gramEnd"/>
      <w:r>
        <w:t>]</w:t>
      </w:r>
      <w:r w:rsidRPr="004E19DB">
        <w:t xml:space="preserve"> </w:t>
      </w:r>
      <w:proofErr w:type="spellStart"/>
      <w:r>
        <w:t>GetNestedNamespaces</w:t>
      </w:r>
      <w:proofErr w:type="spellEnd"/>
      <w:r w:rsidRPr="004E19DB">
        <w:t>();</w:t>
      </w:r>
    </w:p>
    <w:p w:rsidR="00293084" w:rsidRDefault="00293084" w:rsidP="00293084">
      <w:r>
        <w:t xml:space="preserve">During name resolution, the compiler uses this method to determine the namespace fragments available as suffixes to other namespaces. </w:t>
      </w:r>
    </w:p>
    <w:p w:rsidR="00293084" w:rsidRDefault="00293084" w:rsidP="00293084">
      <w:r>
        <w:t xml:space="preserve">Each nested-namespace should return an </w:t>
      </w:r>
      <w:proofErr w:type="spellStart"/>
      <w:r>
        <w:t>IProvidedNamespace</w:t>
      </w:r>
      <w:proofErr w:type="spellEnd"/>
      <w:r>
        <w:t xml:space="preserve"> whose </w:t>
      </w:r>
      <w:proofErr w:type="spellStart"/>
      <w:r>
        <w:t>NamespaceName</w:t>
      </w:r>
      <w:proofErr w:type="spellEnd"/>
      <w:r>
        <w:t xml:space="preserve"> property is an extension of the name of the enclosing namespace, e.g. if the enclosing namespace has name A.B, the nested namespace can have name A.B.C, A.B.D or A.B.C.D.</w:t>
      </w:r>
      <w:r w:rsidR="00E27339">
        <w:t xml:space="preserve"> If there are no nested provided namespaces in this namespace, </w:t>
      </w:r>
      <w:proofErr w:type="spellStart"/>
      <w:r w:rsidR="00E27339" w:rsidRPr="00BC0EC8">
        <w:rPr>
          <w:rFonts w:ascii="Consolas" w:hAnsi="Consolas" w:cs="Consolas"/>
          <w:color w:val="17365D" w:themeColor="text2" w:themeShade="BF"/>
          <w:sz w:val="20"/>
          <w:szCs w:val="20"/>
        </w:rPr>
        <w:t>GetNestedNamespaces</w:t>
      </w:r>
      <w:proofErr w:type="spellEnd"/>
      <w:r w:rsidR="00E27339">
        <w:t xml:space="preserve"> should return an empty array. </w:t>
      </w:r>
      <w:proofErr w:type="gramStart"/>
      <w:r w:rsidR="00074046">
        <w:rPr>
          <w:rFonts w:ascii="Consolas" w:hAnsi="Consolas" w:cs="Consolas"/>
          <w:color w:val="17365D" w:themeColor="text2" w:themeShade="BF"/>
          <w:sz w:val="20"/>
          <w:szCs w:val="20"/>
        </w:rPr>
        <w:t>n</w:t>
      </w:r>
      <w:r w:rsidR="00E27339" w:rsidRPr="00BC0EC8">
        <w:rPr>
          <w:rFonts w:ascii="Consolas" w:hAnsi="Consolas" w:cs="Consolas"/>
          <w:color w:val="17365D" w:themeColor="text2" w:themeShade="BF"/>
          <w:sz w:val="20"/>
          <w:szCs w:val="20"/>
        </w:rPr>
        <w:t>ull</w:t>
      </w:r>
      <w:proofErr w:type="gramEnd"/>
      <w:r w:rsidR="00E27339">
        <w:t xml:space="preserve"> is not a valid return value.</w:t>
      </w:r>
    </w:p>
    <w:p w:rsidR="00035ED2" w:rsidRDefault="00035ED2" w:rsidP="00035ED2">
      <w:pPr>
        <w:pStyle w:val="Heading3"/>
      </w:pPr>
      <w:bookmarkStart w:id="34" w:name="_Toc300653131"/>
      <w:proofErr w:type="spellStart"/>
      <w:proofErr w:type="gramStart"/>
      <w:r>
        <w:t>IProvidedNamespace.GetTypes</w:t>
      </w:r>
      <w:proofErr w:type="spellEnd"/>
      <w:r>
        <w:t>()</w:t>
      </w:r>
      <w:bookmarkEnd w:id="34"/>
      <w:proofErr w:type="gramEnd"/>
    </w:p>
    <w:p w:rsidR="00035ED2" w:rsidRDefault="00035ED2" w:rsidP="00035ED2">
      <w:r>
        <w:t xml:space="preserve">The </w:t>
      </w:r>
      <w:proofErr w:type="spellStart"/>
      <w:r>
        <w:t>GetTypes</w:t>
      </w:r>
      <w:proofErr w:type="spellEnd"/>
      <w:r>
        <w:t xml:space="preserve"> method is used when a namespace is “opened” to determine the names brought into scope, and to provide </w:t>
      </w:r>
      <w:proofErr w:type="spellStart"/>
      <w:r>
        <w:t>intellisense</w:t>
      </w:r>
      <w:proofErr w:type="spellEnd"/>
      <w:r>
        <w:t xml:space="preserve"> completion menus. The </w:t>
      </w:r>
      <w:proofErr w:type="spellStart"/>
      <w:proofErr w:type="gramStart"/>
      <w:r w:rsidRPr="00E51F70">
        <w:rPr>
          <w:rStyle w:val="InlineCode"/>
        </w:rPr>
        <w:t>GetTypes</w:t>
      </w:r>
      <w:proofErr w:type="spellEnd"/>
      <w:r w:rsidRPr="00E51F70">
        <w:rPr>
          <w:rStyle w:val="InlineCode"/>
        </w:rPr>
        <w:t>(</w:t>
      </w:r>
      <w:proofErr w:type="gramEnd"/>
      <w:r w:rsidRPr="00E51F70">
        <w:rPr>
          <w:rStyle w:val="InlineCode"/>
        </w:rPr>
        <w:t>)</w:t>
      </w:r>
      <w:r>
        <w:t xml:space="preserve"> method is used for this:</w:t>
      </w:r>
    </w:p>
    <w:p w:rsidR="00035ED2" w:rsidRPr="004E19DB" w:rsidRDefault="00035ED2">
      <w:pPr>
        <w:pStyle w:val="Code"/>
      </w:pPr>
      <w:r w:rsidRPr="004E19DB">
        <w:t xml:space="preserve">        </w:t>
      </w:r>
      <w:proofErr w:type="gramStart"/>
      <w:r w:rsidRPr="004E19DB">
        <w:t>Type[</w:t>
      </w:r>
      <w:proofErr w:type="gramEnd"/>
      <w:r w:rsidRPr="004E19DB">
        <w:t xml:space="preserve">] </w:t>
      </w:r>
      <w:proofErr w:type="spellStart"/>
      <w:r w:rsidRPr="004E19DB">
        <w:t>GetTypes</w:t>
      </w:r>
      <w:proofErr w:type="spellEnd"/>
      <w:r w:rsidRPr="004E19DB">
        <w:t>();</w:t>
      </w:r>
    </w:p>
    <w:p w:rsidR="00AD5770" w:rsidRDefault="00035ED2" w:rsidP="00035ED2">
      <w:r>
        <w:lastRenderedPageBreak/>
        <w:t xml:space="preserve">If a type in the provided namespace is returned by </w:t>
      </w:r>
      <w:proofErr w:type="spellStart"/>
      <w:proofErr w:type="gramStart"/>
      <w:r w:rsidRPr="00E51F70">
        <w:rPr>
          <w:rStyle w:val="InlineCode"/>
        </w:rPr>
        <w:t>GetTypes</w:t>
      </w:r>
      <w:proofErr w:type="spellEnd"/>
      <w:r w:rsidRPr="00E51F70">
        <w:rPr>
          <w:rStyle w:val="InlineCode"/>
        </w:rPr>
        <w:t>(</w:t>
      </w:r>
      <w:proofErr w:type="gramEnd"/>
      <w:r w:rsidRPr="00E51F70">
        <w:rPr>
          <w:rStyle w:val="InlineCode"/>
        </w:rPr>
        <w:t>)</w:t>
      </w:r>
      <w:r>
        <w:t xml:space="preserve">, it should also be resolved by </w:t>
      </w:r>
      <w:proofErr w:type="spellStart"/>
      <w:r>
        <w:rPr>
          <w:rStyle w:val="InlineCode"/>
        </w:rPr>
        <w:t>ResolveTypeName</w:t>
      </w:r>
      <w:proofErr w:type="spellEnd"/>
      <w:r>
        <w:t xml:space="preserve">. </w:t>
      </w:r>
    </w:p>
    <w:p w:rsidR="00035ED2" w:rsidRDefault="00035ED2" w:rsidP="00035ED2">
      <w:proofErr w:type="spellStart"/>
      <w:r>
        <w:rPr>
          <w:rStyle w:val="InlineCode"/>
        </w:rPr>
        <w:t>ResolveTypeName</w:t>
      </w:r>
      <w:proofErr w:type="spellEnd"/>
      <w:r>
        <w:t xml:space="preserve"> </w:t>
      </w:r>
      <w:r w:rsidR="00AD5770">
        <w:t>should not</w:t>
      </w:r>
      <w:r>
        <w:t xml:space="preserve"> resolve type names that are not reported by </w:t>
      </w:r>
      <w:proofErr w:type="spellStart"/>
      <w:proofErr w:type="gramStart"/>
      <w:r w:rsidRPr="00E51F70">
        <w:rPr>
          <w:rStyle w:val="InlineCode"/>
        </w:rPr>
        <w:t>GetTypes</w:t>
      </w:r>
      <w:proofErr w:type="spellEnd"/>
      <w:r w:rsidRPr="00E51F70">
        <w:rPr>
          <w:rStyle w:val="InlineCode"/>
        </w:rPr>
        <w:t>(</w:t>
      </w:r>
      <w:proofErr w:type="gramEnd"/>
      <w:r w:rsidRPr="00E51F70">
        <w:rPr>
          <w:rStyle w:val="InlineCode"/>
        </w:rPr>
        <w:t>)</w:t>
      </w:r>
      <w:r>
        <w:t xml:space="preserve">. </w:t>
      </w:r>
    </w:p>
    <w:p w:rsidR="00FF173F" w:rsidRDefault="00FF173F" w:rsidP="00F45686">
      <w:pPr>
        <w:pStyle w:val="Heading2"/>
      </w:pPr>
      <w:bookmarkStart w:id="35" w:name="_Toc300653132"/>
      <w:proofErr w:type="spellStart"/>
      <w:r>
        <w:t>ITypeProvider</w:t>
      </w:r>
      <w:bookmarkEnd w:id="35"/>
      <w:proofErr w:type="spellEnd"/>
    </w:p>
    <w:p w:rsidR="00035ED2" w:rsidRDefault="00035ED2" w:rsidP="00035ED2">
      <w:pPr>
        <w:pStyle w:val="Heading3"/>
      </w:pPr>
      <w:bookmarkStart w:id="36" w:name="_Toc300653133"/>
      <w:proofErr w:type="spellStart"/>
      <w:r>
        <w:t>ITypeProvider.GetNamespaces</w:t>
      </w:r>
      <w:bookmarkEnd w:id="36"/>
      <w:proofErr w:type="spellEnd"/>
    </w:p>
    <w:p w:rsidR="00035ED2" w:rsidRDefault="00035ED2" w:rsidP="00035ED2">
      <w:r>
        <w:t>Signature:</w:t>
      </w:r>
    </w:p>
    <w:p w:rsidR="00035ED2" w:rsidRPr="004E19DB" w:rsidRDefault="00035ED2">
      <w:pPr>
        <w:pStyle w:val="Code"/>
      </w:pPr>
      <w:r w:rsidRPr="004E19DB">
        <w:t xml:space="preserve">        </w:t>
      </w:r>
      <w:proofErr w:type="spellStart"/>
      <w:proofErr w:type="gramStart"/>
      <w:r>
        <w:t>IProvidedNamespaces</w:t>
      </w:r>
      <w:proofErr w:type="spellEnd"/>
      <w:r>
        <w:t>[</w:t>
      </w:r>
      <w:proofErr w:type="gramEnd"/>
      <w:r>
        <w:t>]</w:t>
      </w:r>
      <w:r w:rsidRPr="004E19DB">
        <w:t xml:space="preserve"> </w:t>
      </w:r>
      <w:proofErr w:type="spellStart"/>
      <w:r>
        <w:t>GetNamespaces</w:t>
      </w:r>
      <w:proofErr w:type="spellEnd"/>
      <w:r w:rsidRPr="004E19DB">
        <w:t>();</w:t>
      </w:r>
    </w:p>
    <w:p w:rsidR="00035ED2" w:rsidRDefault="00035ED2" w:rsidP="00035ED2">
      <w:r>
        <w:t>Return the namespaces provided by this type provider.</w:t>
      </w:r>
    </w:p>
    <w:p w:rsidR="00AB01D4" w:rsidRDefault="00AB01D4" w:rsidP="00AB01D4">
      <w:pPr>
        <w:pStyle w:val="Heading3"/>
      </w:pPr>
      <w:bookmarkStart w:id="37" w:name="_Toc300653134"/>
      <w:proofErr w:type="spellStart"/>
      <w:r>
        <w:t>ITypeProvider.GetStaticParameters</w:t>
      </w:r>
      <w:bookmarkEnd w:id="37"/>
      <w:proofErr w:type="spellEnd"/>
    </w:p>
    <w:p w:rsidR="00AB01D4" w:rsidRDefault="00AB01D4" w:rsidP="00AB01D4">
      <w:r>
        <w:t>Signature:</w:t>
      </w:r>
    </w:p>
    <w:p w:rsidR="00AB01D4" w:rsidRPr="004E19DB" w:rsidRDefault="00AB01D4">
      <w:pPr>
        <w:pStyle w:val="Code"/>
      </w:pPr>
      <w:r w:rsidRPr="004E19DB">
        <w:t xml:space="preserve">        </w:t>
      </w:r>
      <w:proofErr w:type="spellStart"/>
      <w:proofErr w:type="gramStart"/>
      <w:r>
        <w:t>ParameterInfo</w:t>
      </w:r>
      <w:proofErr w:type="spellEnd"/>
      <w:r>
        <w:t>[</w:t>
      </w:r>
      <w:proofErr w:type="gramEnd"/>
      <w:r>
        <w:t>]</w:t>
      </w:r>
      <w:r w:rsidRPr="004E19DB">
        <w:t xml:space="preserve"> </w:t>
      </w:r>
      <w:proofErr w:type="spellStart"/>
      <w:r>
        <w:t>GetStaticParameters</w:t>
      </w:r>
      <w:proofErr w:type="spellEnd"/>
      <w:r w:rsidRPr="004E19DB">
        <w:t>(</w:t>
      </w:r>
      <w:r>
        <w:t xml:space="preserve">Type </w:t>
      </w:r>
      <w:proofErr w:type="spellStart"/>
      <w:r>
        <w:t>typeBeforeArguments</w:t>
      </w:r>
      <w:proofErr w:type="spellEnd"/>
      <w:r w:rsidRPr="004E19DB">
        <w:t>);</w:t>
      </w:r>
    </w:p>
    <w:p w:rsidR="00AB01D4" w:rsidRDefault="00AB01D4" w:rsidP="00360D2D">
      <w:r>
        <w:t xml:space="preserve">During type checking of a type </w:t>
      </w:r>
      <w:proofErr w:type="gramStart"/>
      <w:r>
        <w:t>A&lt;</w:t>
      </w:r>
      <w:proofErr w:type="gramEnd"/>
      <w:r w:rsidR="00C26B2F" w:rsidRPr="009D2F5B">
        <w:rPr>
          <w:i/>
        </w:rPr>
        <w:t>static-arguments</w:t>
      </w:r>
      <w:r>
        <w:t>&gt;</w:t>
      </w:r>
      <w:r w:rsidR="00C26B2F" w:rsidRPr="009D2F5B">
        <w:rPr>
          <w:i/>
          <w:vertAlign w:val="subscript"/>
        </w:rPr>
        <w:t>opt</w:t>
      </w:r>
      <w:r>
        <w:t xml:space="preserve">, the compiler calls this method to determine if the provided type A accepts static arguments. If so, the arguments are represented by the returned </w:t>
      </w:r>
      <w:proofErr w:type="spellStart"/>
      <w:r>
        <w:t>ParameterInfo’s</w:t>
      </w:r>
      <w:proofErr w:type="spellEnd"/>
      <w:r>
        <w:t xml:space="preserve">. Each </w:t>
      </w:r>
      <w:proofErr w:type="spellStart"/>
      <w:r>
        <w:t>ParameterInfo</w:t>
      </w:r>
      <w:proofErr w:type="spellEnd"/>
      <w:r>
        <w:t xml:space="preserve"> may be queried for its Name, Kind (</w:t>
      </w:r>
      <w:proofErr w:type="spellStart"/>
      <w:r>
        <w:t>ParameterType</w:t>
      </w:r>
      <w:proofErr w:type="spellEnd"/>
      <w:r>
        <w:t xml:space="preserve">) and </w:t>
      </w:r>
      <w:proofErr w:type="spellStart"/>
      <w:r w:rsidR="00300293">
        <w:t>Raw</w:t>
      </w:r>
      <w:r>
        <w:t>DefaultValue</w:t>
      </w:r>
      <w:proofErr w:type="spellEnd"/>
      <w:r>
        <w:t>. The compiler checks that any static parameters provided in the syntax of the source program match the kinds of those expected.</w:t>
      </w:r>
    </w:p>
    <w:p w:rsidR="00C45AF7" w:rsidRDefault="00C45AF7" w:rsidP="00360D2D">
      <w:r>
        <w:t>The static arguments should be returned in position order.</w:t>
      </w:r>
    </w:p>
    <w:p w:rsidR="005321EA" w:rsidRDefault="00300293" w:rsidP="00360D2D">
      <w:proofErr w:type="spellStart"/>
      <w:r>
        <w:t>Raw</w:t>
      </w:r>
      <w:r w:rsidR="005321EA">
        <w:t>DefaultValue</w:t>
      </w:r>
      <w:proofErr w:type="spellEnd"/>
      <w:r w:rsidR="005321EA">
        <w:t xml:space="preserve"> may not be null.</w:t>
      </w:r>
    </w:p>
    <w:p w:rsidR="00AB01D4" w:rsidRDefault="00AB01D4" w:rsidP="00AB01D4">
      <w:pPr>
        <w:pStyle w:val="Heading3"/>
      </w:pPr>
      <w:bookmarkStart w:id="38" w:name="_Toc300653135"/>
      <w:proofErr w:type="spellStart"/>
      <w:r>
        <w:t>ITypeProvider.ApplyStaticArguments</w:t>
      </w:r>
      <w:bookmarkEnd w:id="38"/>
      <w:proofErr w:type="spellEnd"/>
    </w:p>
    <w:p w:rsidR="00AB01D4" w:rsidRDefault="00AB01D4" w:rsidP="00AB01D4">
      <w:r>
        <w:t>Signature:</w:t>
      </w:r>
    </w:p>
    <w:p w:rsidR="00AB01D4" w:rsidRDefault="00AB01D4">
      <w:pPr>
        <w:pStyle w:val="Code"/>
      </w:pPr>
      <w:r w:rsidRPr="004E19DB">
        <w:t xml:space="preserve">        </w:t>
      </w:r>
      <w:r>
        <w:t>Type</w:t>
      </w:r>
      <w:r w:rsidRPr="004E19DB">
        <w:t xml:space="preserve"> </w:t>
      </w:r>
      <w:proofErr w:type="spellStart"/>
      <w:proofErr w:type="gramStart"/>
      <w:r>
        <w:t>AppyStaticArguments</w:t>
      </w:r>
      <w:proofErr w:type="spellEnd"/>
      <w:r w:rsidRPr="004E19DB">
        <w:t>(</w:t>
      </w:r>
      <w:proofErr w:type="gramEnd"/>
      <w:r>
        <w:t xml:space="preserve">Type </w:t>
      </w:r>
      <w:proofErr w:type="spellStart"/>
      <w:r>
        <w:t>typeBeforeArguments</w:t>
      </w:r>
      <w:proofErr w:type="spellEnd"/>
      <w:r>
        <w:t xml:space="preserve">, </w:t>
      </w:r>
    </w:p>
    <w:p w:rsidR="00AB01D4" w:rsidRDefault="00AB01D4">
      <w:pPr>
        <w:pStyle w:val="Code"/>
      </w:pPr>
      <w:r>
        <w:t xml:space="preserve">                                 </w:t>
      </w:r>
      <w:proofErr w:type="gramStart"/>
      <w:r>
        <w:t>string</w:t>
      </w:r>
      <w:proofErr w:type="gramEnd"/>
      <w:r>
        <w:t xml:space="preserve"> </w:t>
      </w:r>
      <w:proofErr w:type="spellStart"/>
      <w:r>
        <w:t>typeNameAfterArguments</w:t>
      </w:r>
      <w:proofErr w:type="spellEnd"/>
      <w:r>
        <w:t>,</w:t>
      </w:r>
    </w:p>
    <w:p w:rsidR="00AB01D4" w:rsidRPr="004E19DB" w:rsidRDefault="00AB01D4">
      <w:pPr>
        <w:pStyle w:val="Code"/>
      </w:pPr>
      <w:r>
        <w:t xml:space="preserve">                                 </w:t>
      </w:r>
      <w:proofErr w:type="spellStart"/>
      <w:proofErr w:type="gramStart"/>
      <w:r>
        <w:t>obj</w:t>
      </w:r>
      <w:proofErr w:type="spellEnd"/>
      <w:r>
        <w:t>[</w:t>
      </w:r>
      <w:proofErr w:type="gramEnd"/>
      <w:r>
        <w:t xml:space="preserve">] </w:t>
      </w:r>
      <w:proofErr w:type="spellStart"/>
      <w:r>
        <w:t>staticArguments</w:t>
      </w:r>
      <w:proofErr w:type="spellEnd"/>
      <w:r w:rsidRPr="004E19DB">
        <w:t>);</w:t>
      </w:r>
    </w:p>
    <w:p w:rsidR="00717EEB" w:rsidRDefault="00717EEB" w:rsidP="00360D2D">
      <w:r>
        <w:t xml:space="preserve">The type </w:t>
      </w:r>
      <w:proofErr w:type="spellStart"/>
      <w:r>
        <w:t>typeBeforeArguments</w:t>
      </w:r>
      <w:proofErr w:type="spellEnd"/>
      <w:r>
        <w:t xml:space="preserve"> is always one of the types returned from </w:t>
      </w:r>
      <w:proofErr w:type="spellStart"/>
      <w:r>
        <w:t>provider.GetTypes</w:t>
      </w:r>
      <w:proofErr w:type="spellEnd"/>
      <w:r>
        <w:t xml:space="preserve"> or </w:t>
      </w:r>
      <w:proofErr w:type="spellStart"/>
      <w:r>
        <w:t>provider.ResolveTypeName</w:t>
      </w:r>
      <w:proofErr w:type="spellEnd"/>
      <w:r>
        <w:t>.</w:t>
      </w:r>
    </w:p>
    <w:p w:rsidR="00104508" w:rsidRDefault="00AB01D4" w:rsidP="00360D2D">
      <w:r>
        <w:t xml:space="preserve">During type checking of a type </w:t>
      </w:r>
      <w:proofErr w:type="gramStart"/>
      <w:r>
        <w:t>A&lt;</w:t>
      </w:r>
      <w:proofErr w:type="gramEnd"/>
      <w:r w:rsidRPr="00AB01D4">
        <w:rPr>
          <w:i/>
        </w:rPr>
        <w:t>static-arguments</w:t>
      </w:r>
      <w:r>
        <w:t>&gt;</w:t>
      </w:r>
      <w:r w:rsidRPr="00AB01D4">
        <w:rPr>
          <w:i/>
          <w:vertAlign w:val="subscript"/>
        </w:rPr>
        <w:t>opt</w:t>
      </w:r>
      <w:r>
        <w:t xml:space="preserve">, the compiler calls this to apply the static arguments to the provided type A. </w:t>
      </w:r>
      <w:r w:rsidR="00104508">
        <w:t>See Section 4.</w:t>
      </w:r>
    </w:p>
    <w:p w:rsidR="00C26B2F" w:rsidRDefault="00717EEB" w:rsidP="009D2F5B">
      <w:pPr>
        <w:rPr>
          <w:rFonts w:ascii="Consolas" w:hAnsi="Consolas" w:cs="Consolas"/>
          <w:sz w:val="19"/>
          <w:szCs w:val="19"/>
        </w:rPr>
      </w:pPr>
      <w:r>
        <w:t xml:space="preserve">The method must return a </w:t>
      </w:r>
      <w:proofErr w:type="spellStart"/>
      <w:r>
        <w:t>System.Type</w:t>
      </w:r>
      <w:proofErr w:type="spellEnd"/>
      <w:r>
        <w:t xml:space="preserve"> with name </w:t>
      </w:r>
      <w:proofErr w:type="spellStart"/>
      <w:r w:rsidR="00C26B2F" w:rsidRPr="009D2F5B">
        <w:rPr>
          <w:rStyle w:val="InlineCode"/>
        </w:rPr>
        <w:t>typeNameAfterArguments</w:t>
      </w:r>
      <w:proofErr w:type="spellEnd"/>
      <w:r>
        <w:t xml:space="preserve">. This type need never be returned from direct queries to </w:t>
      </w:r>
      <w:proofErr w:type="spellStart"/>
      <w:r>
        <w:t>GetTypes</w:t>
      </w:r>
      <w:proofErr w:type="spellEnd"/>
      <w:r w:rsidR="00A25BE7">
        <w:t xml:space="preserve"> or </w:t>
      </w:r>
      <w:proofErr w:type="spellStart"/>
      <w:r w:rsidR="00A25BE7">
        <w:t>ResolveTypeName</w:t>
      </w:r>
      <w:proofErr w:type="spellEnd"/>
      <w:r w:rsidR="00A25BE7">
        <w:t xml:space="preserve"> – the name is simply a unique identifying name taking into account the static parameters.</w:t>
      </w:r>
    </w:p>
    <w:p w:rsidR="002839CA" w:rsidRDefault="002839CA" w:rsidP="00BC0EC8">
      <w:pPr>
        <w:pStyle w:val="Heading3"/>
      </w:pPr>
      <w:bookmarkStart w:id="39" w:name="_Toc300653136"/>
      <w:proofErr w:type="spellStart"/>
      <w:proofErr w:type="gramStart"/>
      <w:r>
        <w:lastRenderedPageBreak/>
        <w:t>ITypeProvider.GetInvokerExpression</w:t>
      </w:r>
      <w:proofErr w:type="spellEnd"/>
      <w:r>
        <w:t>()</w:t>
      </w:r>
      <w:bookmarkEnd w:id="39"/>
      <w:proofErr w:type="gramEnd"/>
    </w:p>
    <w:p w:rsidR="002839CA" w:rsidRDefault="00360D2D" w:rsidP="002839CA">
      <w:r>
        <w:t xml:space="preserve">Eventually, the compiler must reduce the types and method calls that it receives from the type provider into IL for the final assembly. </w:t>
      </w:r>
      <w:r w:rsidR="002839CA">
        <w:t xml:space="preserve">The provider method </w:t>
      </w:r>
      <w:proofErr w:type="spellStart"/>
      <w:r w:rsidR="002839CA" w:rsidRPr="00E51F70">
        <w:rPr>
          <w:rStyle w:val="InlineCode"/>
        </w:rPr>
        <w:t>GetInvokerExpression</w:t>
      </w:r>
      <w:proofErr w:type="spellEnd"/>
      <w:r w:rsidR="002839CA">
        <w:t xml:space="preserve"> is called for:</w:t>
      </w:r>
    </w:p>
    <w:p w:rsidR="002839CA" w:rsidRDefault="002839CA" w:rsidP="002839CA">
      <w:pPr>
        <w:pStyle w:val="ListParagraph"/>
        <w:numPr>
          <w:ilvl w:val="0"/>
          <w:numId w:val="32"/>
        </w:numPr>
      </w:pPr>
      <w:r>
        <w:t>Uses of methods on provided type definitions (including property get, set, and event operations)</w:t>
      </w:r>
    </w:p>
    <w:p w:rsidR="002839CA" w:rsidRDefault="002839CA" w:rsidP="002839CA">
      <w:pPr>
        <w:pStyle w:val="ListParagraph"/>
        <w:numPr>
          <w:ilvl w:val="0"/>
          <w:numId w:val="32"/>
        </w:numPr>
      </w:pPr>
      <w:r>
        <w:t>Uses of constructors on provided type definitions</w:t>
      </w:r>
    </w:p>
    <w:p w:rsidR="00E51F70" w:rsidRDefault="002839CA">
      <w:pPr>
        <w:pStyle w:val="Code"/>
      </w:pPr>
      <w:r>
        <w:t xml:space="preserve">        Expression </w:t>
      </w:r>
      <w:proofErr w:type="spellStart"/>
      <w:proofErr w:type="gramStart"/>
      <w:r>
        <w:t>GetInvokerExpression</w:t>
      </w:r>
      <w:proofErr w:type="spellEnd"/>
      <w:r>
        <w:t>(</w:t>
      </w:r>
      <w:proofErr w:type="spellStart"/>
      <w:proofErr w:type="gramEnd"/>
      <w:r>
        <w:rPr>
          <w:color w:val="2B91AF"/>
        </w:rPr>
        <w:t>MethodBase</w:t>
      </w:r>
      <w:proofErr w:type="spellEnd"/>
      <w:r>
        <w:t xml:space="preserve"> </w:t>
      </w:r>
      <w:proofErr w:type="spellStart"/>
      <w:r>
        <w:t>syntheticMethodBase</w:t>
      </w:r>
      <w:proofErr w:type="spellEnd"/>
      <w:r>
        <w:t>,</w:t>
      </w:r>
    </w:p>
    <w:p w:rsidR="002839CA" w:rsidRDefault="00E51F70">
      <w:pPr>
        <w:pStyle w:val="Code"/>
      </w:pPr>
      <w:r>
        <w:t xml:space="preserve">                                        </w:t>
      </w:r>
      <w:proofErr w:type="spellStart"/>
      <w:proofErr w:type="gramStart"/>
      <w:r w:rsidR="002839CA">
        <w:t>ParameterExpression</w:t>
      </w:r>
      <w:proofErr w:type="spellEnd"/>
      <w:r w:rsidR="002839CA">
        <w:t>[</w:t>
      </w:r>
      <w:proofErr w:type="gramEnd"/>
      <w:r w:rsidR="002839CA">
        <w:t>] parameters);</w:t>
      </w:r>
    </w:p>
    <w:p w:rsidR="00BC15A1" w:rsidRDefault="00BC15A1" w:rsidP="002839CA">
      <w:proofErr w:type="spellStart"/>
      <w:r w:rsidRPr="00E51F70">
        <w:rPr>
          <w:rStyle w:val="InlineCode"/>
        </w:rPr>
        <w:t>GetInvokerExpression</w:t>
      </w:r>
      <w:proofErr w:type="spellEnd"/>
      <w:r>
        <w:t xml:space="preserve"> is invoked with a </w:t>
      </w:r>
      <w:proofErr w:type="spellStart"/>
      <w:r w:rsidRPr="00E51F70">
        <w:rPr>
          <w:rStyle w:val="InlineCode"/>
        </w:rPr>
        <w:t>MethodBase</w:t>
      </w:r>
      <w:proofErr w:type="spellEnd"/>
      <w:r>
        <w:t xml:space="preserve"> and a set of dummy parameter expressions indicating place-holders for arguments.</w:t>
      </w:r>
      <w:r w:rsidR="0057258B">
        <w:t xml:space="preserve"> The types of these parameters are the </w:t>
      </w:r>
      <w:proofErr w:type="spellStart"/>
      <w:r w:rsidR="0057258B">
        <w:t>unerased</w:t>
      </w:r>
      <w:proofErr w:type="spellEnd"/>
      <w:r w:rsidR="0057258B">
        <w:t xml:space="preserve"> types of the parameters.</w:t>
      </w:r>
    </w:p>
    <w:p w:rsidR="002839CA" w:rsidRDefault="002839CA" w:rsidP="002839CA">
      <w:proofErr w:type="spellStart"/>
      <w:r w:rsidRPr="00E51F70">
        <w:rPr>
          <w:rStyle w:val="InlineCode"/>
        </w:rPr>
        <w:t>GetInvokerExpression</w:t>
      </w:r>
      <w:proofErr w:type="spellEnd"/>
      <w:r>
        <w:t xml:space="preserve"> is used for calls to both erased and non-erased types. </w:t>
      </w:r>
    </w:p>
    <w:p w:rsidR="00360D2D" w:rsidRDefault="002839CA" w:rsidP="00360D2D">
      <w:proofErr w:type="spellStart"/>
      <w:r w:rsidRPr="00E51F70">
        <w:rPr>
          <w:rStyle w:val="InlineCode"/>
        </w:rPr>
        <w:t>GetInvokerExpression</w:t>
      </w:r>
      <w:proofErr w:type="spellEnd"/>
      <w:r>
        <w:t xml:space="preserve"> is used for constructor calls on erased types using a replacement </w:t>
      </w:r>
      <w:proofErr w:type="spellStart"/>
      <w:r w:rsidRPr="00E51F70">
        <w:rPr>
          <w:rStyle w:val="InlineCode"/>
        </w:rPr>
        <w:t>System.Expression</w:t>
      </w:r>
      <w:proofErr w:type="spellEnd"/>
      <w:r>
        <w:t xml:space="preserve">, just as with method calls on erased types. This means constructor calls on an erased type E don’t have to erase directly to IL constructor calls on erasure. This actually make constructor syntax “new </w:t>
      </w:r>
      <w:proofErr w:type="gramStart"/>
      <w:r>
        <w:t>E(</w:t>
      </w:r>
      <w:proofErr w:type="gramEnd"/>
      <w:r>
        <w:t xml:space="preserve">)” on erased types a little more flexible than constructor syntax on non-erased types (which in F# and C# must always compile to an IL </w:t>
      </w:r>
      <w:r w:rsidRPr="00880B54">
        <w:t>constructor</w:t>
      </w:r>
      <w:r>
        <w:t xml:space="preserve"> call on precisely the given type)</w:t>
      </w:r>
    </w:p>
    <w:p w:rsidR="00BC15A1" w:rsidRDefault="00BC15A1" w:rsidP="00BC15A1">
      <w:commentRangeStart w:id="40"/>
      <w:proofErr w:type="spellStart"/>
      <w:r w:rsidRPr="00E51F70">
        <w:rPr>
          <w:rStyle w:val="InlineCode"/>
        </w:rPr>
        <w:t>GetInvokerExpression</w:t>
      </w:r>
      <w:proofErr w:type="spellEnd"/>
      <w:r>
        <w:t xml:space="preserve"> may return</w:t>
      </w:r>
      <w:r w:rsidR="00D60E78">
        <w:t xml:space="preserve"> any of these expressions:</w:t>
      </w:r>
      <w:commentRangeEnd w:id="40"/>
      <w:r w:rsidR="0009414C">
        <w:rPr>
          <w:rStyle w:val="CommentReference"/>
        </w:rPr>
        <w:commentReference w:id="40"/>
      </w:r>
    </w:p>
    <w:p w:rsidR="00BC15A1" w:rsidRPr="00BC15A1" w:rsidRDefault="00BC15A1" w:rsidP="00BC15A1">
      <w:pPr>
        <w:pStyle w:val="ListParagraph"/>
        <w:numPr>
          <w:ilvl w:val="0"/>
          <w:numId w:val="32"/>
        </w:numPr>
        <w:autoSpaceDE w:val="0"/>
        <w:autoSpaceDN w:val="0"/>
        <w:adjustRightInd w:val="0"/>
        <w:spacing w:after="0" w:line="240" w:lineRule="auto"/>
        <w:rPr>
          <w:rFonts w:ascii="Consolas" w:hAnsi="Consolas" w:cs="Consolas"/>
          <w:lang w:val="en-GB"/>
        </w:rPr>
      </w:pPr>
      <w:proofErr w:type="spellStart"/>
      <w:r w:rsidRPr="00E51F70">
        <w:rPr>
          <w:rStyle w:val="InlineCode"/>
        </w:rPr>
        <w:t>System.Linq.Expressions.MethodCallExpression</w:t>
      </w:r>
      <w:proofErr w:type="spellEnd"/>
    </w:p>
    <w:p w:rsidR="00BC15A1" w:rsidRDefault="00BC15A1" w:rsidP="00BC15A1">
      <w:pPr>
        <w:pStyle w:val="ListParagraph"/>
        <w:numPr>
          <w:ilvl w:val="0"/>
          <w:numId w:val="32"/>
        </w:numPr>
        <w:autoSpaceDE w:val="0"/>
        <w:autoSpaceDN w:val="0"/>
        <w:adjustRightInd w:val="0"/>
        <w:spacing w:after="0" w:line="240" w:lineRule="auto"/>
        <w:rPr>
          <w:rFonts w:ascii="Consolas" w:hAnsi="Consolas" w:cs="Consolas"/>
          <w:lang w:val="en-GB"/>
        </w:rPr>
      </w:pPr>
      <w:proofErr w:type="spellStart"/>
      <w:r w:rsidRPr="00E51F70">
        <w:rPr>
          <w:rStyle w:val="InlineCode"/>
        </w:rPr>
        <w:t>System.Linq.Expressions.NewExpression</w:t>
      </w:r>
      <w:proofErr w:type="spellEnd"/>
    </w:p>
    <w:p w:rsidR="0057258B" w:rsidRPr="00E51F70" w:rsidRDefault="00BC15A1" w:rsidP="00BC15A1">
      <w:pPr>
        <w:pStyle w:val="ListParagraph"/>
        <w:numPr>
          <w:ilvl w:val="0"/>
          <w:numId w:val="32"/>
        </w:numPr>
        <w:autoSpaceDE w:val="0"/>
        <w:autoSpaceDN w:val="0"/>
        <w:adjustRightInd w:val="0"/>
        <w:spacing w:after="0" w:line="240" w:lineRule="auto"/>
        <w:rPr>
          <w:rStyle w:val="InlineCode"/>
        </w:rPr>
      </w:pPr>
      <w:proofErr w:type="spellStart"/>
      <w:r w:rsidRPr="00E51F70">
        <w:rPr>
          <w:rStyle w:val="InlineCode"/>
        </w:rPr>
        <w:t>System.Linq.Expressions.ExpressionType.Parameter</w:t>
      </w:r>
      <w:proofErr w:type="spellEnd"/>
    </w:p>
    <w:p w:rsidR="00BC15A1" w:rsidRPr="00BC15A1" w:rsidRDefault="0057258B" w:rsidP="0057258B">
      <w:pPr>
        <w:pStyle w:val="ListParagraph"/>
        <w:numPr>
          <w:ilvl w:val="1"/>
          <w:numId w:val="32"/>
        </w:numPr>
        <w:autoSpaceDE w:val="0"/>
        <w:autoSpaceDN w:val="0"/>
        <w:adjustRightInd w:val="0"/>
        <w:spacing w:after="0" w:line="240" w:lineRule="auto"/>
        <w:rPr>
          <w:rFonts w:ascii="Consolas" w:hAnsi="Consolas" w:cs="Consolas"/>
          <w:lang w:val="en-GB"/>
        </w:rPr>
      </w:pPr>
      <w:r>
        <w:t>T</w:t>
      </w:r>
      <w:r w:rsidR="00BC15A1" w:rsidRPr="00BC15A1">
        <w:t xml:space="preserve">he parameter </w:t>
      </w:r>
      <w:r>
        <w:t xml:space="preserve">must be </w:t>
      </w:r>
      <w:r w:rsidR="00BC15A1">
        <w:t xml:space="preserve">precisely </w:t>
      </w:r>
      <w:r w:rsidR="00BC15A1" w:rsidRPr="00BC15A1">
        <w:t xml:space="preserve">one of the parameter passed to </w:t>
      </w:r>
      <w:proofErr w:type="spellStart"/>
      <w:r w:rsidR="00BC15A1" w:rsidRPr="00E51F70">
        <w:rPr>
          <w:rStyle w:val="InlineCode"/>
        </w:rPr>
        <w:t>GetInvokerExpression</w:t>
      </w:r>
      <w:proofErr w:type="spellEnd"/>
      <w:r w:rsidR="00BC15A1">
        <w:t>. If not, a TPV error should be reported.</w:t>
      </w:r>
    </w:p>
    <w:p w:rsidR="0057258B" w:rsidRPr="00E51F70" w:rsidRDefault="00BC15A1" w:rsidP="00BC15A1">
      <w:pPr>
        <w:pStyle w:val="ListParagraph"/>
        <w:numPr>
          <w:ilvl w:val="0"/>
          <w:numId w:val="32"/>
        </w:numPr>
        <w:autoSpaceDE w:val="0"/>
        <w:autoSpaceDN w:val="0"/>
        <w:adjustRightInd w:val="0"/>
        <w:spacing w:after="0" w:line="240" w:lineRule="auto"/>
        <w:rPr>
          <w:rStyle w:val="InlineCode"/>
        </w:rPr>
      </w:pPr>
      <w:proofErr w:type="spellStart"/>
      <w:r w:rsidRPr="00E51F70">
        <w:rPr>
          <w:rStyle w:val="InlineCode"/>
        </w:rPr>
        <w:t>System.Linq.Expressions.ExpressionType.Constant</w:t>
      </w:r>
      <w:proofErr w:type="spellEnd"/>
    </w:p>
    <w:p w:rsidR="00BC15A1" w:rsidRPr="00BC15A1" w:rsidRDefault="0057258B" w:rsidP="0057258B">
      <w:pPr>
        <w:pStyle w:val="ListParagraph"/>
        <w:numPr>
          <w:ilvl w:val="1"/>
          <w:numId w:val="32"/>
        </w:numPr>
        <w:autoSpaceDE w:val="0"/>
        <w:autoSpaceDN w:val="0"/>
        <w:adjustRightInd w:val="0"/>
        <w:spacing w:after="0" w:line="240" w:lineRule="auto"/>
        <w:rPr>
          <w:rFonts w:ascii="Consolas" w:hAnsi="Consolas" w:cs="Consolas"/>
          <w:lang w:val="en-GB"/>
        </w:rPr>
      </w:pPr>
      <w:r>
        <w:t xml:space="preserve">The constant must be </w:t>
      </w:r>
      <w:r w:rsidR="00BC15A1" w:rsidRPr="00BC15A1">
        <w:t>of type</w:t>
      </w:r>
      <w:r w:rsidR="00BC15A1">
        <w:t xml:space="preserve"> </w:t>
      </w:r>
      <w:proofErr w:type="spellStart"/>
      <w:r w:rsidR="00BC15A1">
        <w:t>bool</w:t>
      </w:r>
      <w:proofErr w:type="spellEnd"/>
      <w:r w:rsidR="00BC15A1">
        <w:t xml:space="preserve">, </w:t>
      </w:r>
      <w:proofErr w:type="spellStart"/>
      <w:r w:rsidR="00BC15A1">
        <w:t>sbyte</w:t>
      </w:r>
      <w:proofErr w:type="spellEnd"/>
      <w:r w:rsidR="00BC15A1">
        <w:t xml:space="preserve">, byte, int16, uint16, int32, uint32, int64, uint64, </w:t>
      </w:r>
      <w:proofErr w:type="spellStart"/>
      <w:r w:rsidR="00BC15A1">
        <w:t>IntPtr</w:t>
      </w:r>
      <w:proofErr w:type="spellEnd"/>
      <w:r w:rsidR="00BC15A1">
        <w:t xml:space="preserve">, </w:t>
      </w:r>
      <w:proofErr w:type="spellStart"/>
      <w:r w:rsidR="00BC15A1">
        <w:t>UIntPtr</w:t>
      </w:r>
      <w:proofErr w:type="spellEnd"/>
      <w:r w:rsidR="00BC15A1">
        <w:t>, single, double, char, string or decimal. Otherwise, a TPV error should be reported.</w:t>
      </w:r>
    </w:p>
    <w:p w:rsidR="0057258B" w:rsidRPr="00E51F70" w:rsidRDefault="0057258B" w:rsidP="0057258B">
      <w:pPr>
        <w:pStyle w:val="ListParagraph"/>
        <w:numPr>
          <w:ilvl w:val="0"/>
          <w:numId w:val="32"/>
        </w:numPr>
        <w:autoSpaceDE w:val="0"/>
        <w:autoSpaceDN w:val="0"/>
        <w:adjustRightInd w:val="0"/>
        <w:spacing w:after="0" w:line="240" w:lineRule="auto"/>
        <w:rPr>
          <w:rStyle w:val="InlineCode"/>
        </w:rPr>
      </w:pPr>
      <w:proofErr w:type="spellStart"/>
      <w:r w:rsidRPr="00E51F70">
        <w:rPr>
          <w:rStyle w:val="InlineCode"/>
        </w:rPr>
        <w:t>System.Linq.Expressions.ExpressionType.TypeAs</w:t>
      </w:r>
      <w:proofErr w:type="spellEnd"/>
    </w:p>
    <w:p w:rsidR="00A53493" w:rsidRPr="00E51F70" w:rsidRDefault="00A53493" w:rsidP="00A53493">
      <w:pPr>
        <w:pStyle w:val="ListParagraph"/>
        <w:numPr>
          <w:ilvl w:val="0"/>
          <w:numId w:val="32"/>
        </w:numPr>
        <w:autoSpaceDE w:val="0"/>
        <w:autoSpaceDN w:val="0"/>
        <w:adjustRightInd w:val="0"/>
        <w:spacing w:after="0" w:line="240" w:lineRule="auto"/>
        <w:rPr>
          <w:rStyle w:val="InlineCode"/>
        </w:rPr>
      </w:pPr>
      <w:proofErr w:type="spellStart"/>
      <w:r w:rsidRPr="00E51F70">
        <w:rPr>
          <w:rStyle w:val="InlineCode"/>
        </w:rPr>
        <w:t>System.Linq.Expressions.ExpressionType.</w:t>
      </w:r>
      <w:r>
        <w:rPr>
          <w:rStyle w:val="InlineCode"/>
        </w:rPr>
        <w:t>Conditional</w:t>
      </w:r>
      <w:proofErr w:type="spellEnd"/>
    </w:p>
    <w:p w:rsidR="00BC15A1" w:rsidRPr="0045667A" w:rsidRDefault="00BC15A1" w:rsidP="0045667A">
      <w:pPr>
        <w:pStyle w:val="ListParagraph"/>
        <w:numPr>
          <w:ilvl w:val="0"/>
          <w:numId w:val="32"/>
        </w:numPr>
      </w:pPr>
      <w:r>
        <w:t>Otherwise, a TPV error should be reported.</w:t>
      </w:r>
    </w:p>
    <w:p w:rsidR="00BC15A1" w:rsidRDefault="00BC15A1" w:rsidP="00360D2D">
      <w:proofErr w:type="spellStart"/>
      <w:r w:rsidRPr="0045667A">
        <w:rPr>
          <w:rStyle w:val="InlineCode"/>
        </w:rPr>
        <w:t>GetInvokerExpression</w:t>
      </w:r>
      <w:proofErr w:type="spellEnd"/>
      <w:r>
        <w:t xml:space="preserve"> may not return </w:t>
      </w:r>
      <w:r w:rsidR="00360D2D" w:rsidRPr="00DD2766">
        <w:rPr>
          <w:rFonts w:ascii="Courier New" w:hAnsi="Courier New" w:cs="Courier New"/>
        </w:rPr>
        <w:t>null</w:t>
      </w:r>
      <w:r>
        <w:t>.</w:t>
      </w:r>
    </w:p>
    <w:p w:rsidR="0045667A" w:rsidRPr="0045667A" w:rsidRDefault="0045667A" w:rsidP="00360D2D">
      <w:pPr>
        <w:rPr>
          <w:rFonts w:eastAsia="Times New Roman"/>
        </w:rPr>
      </w:pPr>
      <w:r>
        <w:rPr>
          <w:rFonts w:eastAsia="Times New Roman"/>
        </w:rPr>
        <w:t xml:space="preserve">The type of the Expression returned by </w:t>
      </w:r>
      <w:proofErr w:type="spellStart"/>
      <w:r w:rsidRPr="0045667A">
        <w:rPr>
          <w:rStyle w:val="InlineCode"/>
        </w:rPr>
        <w:t>GetInvokerExpression</w:t>
      </w:r>
      <w:proofErr w:type="spellEnd"/>
      <w:r>
        <w:t xml:space="preserve"> </w:t>
      </w:r>
      <w:r>
        <w:rPr>
          <w:rFonts w:eastAsia="Times New Roman"/>
        </w:rPr>
        <w:t>must be an erased type, and must be equivalent to the erased type of the expression it is replacing.</w:t>
      </w:r>
    </w:p>
    <w:p w:rsidR="00360D2D" w:rsidRDefault="00AE47AF" w:rsidP="00341871">
      <w:pPr>
        <w:pStyle w:val="Heading3"/>
      </w:pPr>
      <w:bookmarkStart w:id="41" w:name="_Toc300653137"/>
      <w:proofErr w:type="spellStart"/>
      <w:r>
        <w:t>ITypeProvider.Invalidate</w:t>
      </w:r>
      <w:bookmarkEnd w:id="41"/>
      <w:proofErr w:type="spellEnd"/>
    </w:p>
    <w:p w:rsidR="00360D2D" w:rsidRDefault="00360D2D" w:rsidP="00360D2D">
      <w:r>
        <w:t>The type provider is responsible for monitoring the resources that it is projecting into the type system. If those resources change then the type provider should signal this event.</w:t>
      </w:r>
    </w:p>
    <w:p w:rsidR="00360D2D" w:rsidRPr="004E19DB" w:rsidRDefault="00360D2D">
      <w:pPr>
        <w:pStyle w:val="Code"/>
      </w:pPr>
      <w:r w:rsidRPr="004E19DB">
        <w:lastRenderedPageBreak/>
        <w:t xml:space="preserve">        </w:t>
      </w:r>
      <w:proofErr w:type="gramStart"/>
      <w:r w:rsidRPr="004E19DB">
        <w:t>event</w:t>
      </w:r>
      <w:proofErr w:type="gramEnd"/>
      <w:r w:rsidRPr="004E19DB">
        <w:t xml:space="preserve"> </w:t>
      </w:r>
      <w:proofErr w:type="spellStart"/>
      <w:r w:rsidRPr="004E19DB">
        <w:t>System.EventHandler</w:t>
      </w:r>
      <w:proofErr w:type="spellEnd"/>
      <w:r w:rsidRPr="004E19DB">
        <w:t xml:space="preserve"> Invalidate;</w:t>
      </w:r>
    </w:p>
    <w:p w:rsidR="00360D2D" w:rsidRDefault="00360D2D" w:rsidP="00360D2D">
      <w:r>
        <w:t xml:space="preserve">Visual Studio is expected to respond by invalidating and </w:t>
      </w:r>
      <w:proofErr w:type="spellStart"/>
      <w:r>
        <w:t>requerying</w:t>
      </w:r>
      <w:proofErr w:type="spellEnd"/>
      <w:r>
        <w:t xml:space="preserve"> all types that this provider has returned so far.</w:t>
      </w:r>
    </w:p>
    <w:p w:rsidR="00360D2D" w:rsidRPr="003E32F1" w:rsidRDefault="00360D2D" w:rsidP="00360D2D">
      <w:r>
        <w:t xml:space="preserve">A typical example of this would be an Excel provider that discovers that there has been a change in the Excel file that is being used. </w:t>
      </w:r>
    </w:p>
    <w:p w:rsidR="00FF173F" w:rsidRDefault="00FF173F" w:rsidP="00F45686">
      <w:pPr>
        <w:pStyle w:val="Heading2"/>
      </w:pPr>
      <w:bookmarkStart w:id="42" w:name="_Toc300653138"/>
      <w:r>
        <w:t>Special Attributes</w:t>
      </w:r>
      <w:bookmarkEnd w:id="42"/>
    </w:p>
    <w:p w:rsidR="00360D2D" w:rsidRDefault="00216248" w:rsidP="00341871">
      <w:pPr>
        <w:pStyle w:val="Heading3"/>
      </w:pPr>
      <w:bookmarkStart w:id="43" w:name="_Toc300653139"/>
      <w:proofErr w:type="spellStart"/>
      <w:r>
        <w:t>TypeProviderXmlDocAttribute</w:t>
      </w:r>
      <w:bookmarkEnd w:id="43"/>
      <w:proofErr w:type="spellEnd"/>
    </w:p>
    <w:p w:rsidR="00B40262" w:rsidRDefault="00B40262" w:rsidP="00B40262">
      <w:r>
        <w:t xml:space="preserve">The </w:t>
      </w:r>
      <w:proofErr w:type="spellStart"/>
      <w:r>
        <w:rPr>
          <w:rStyle w:val="InlineCode"/>
        </w:rPr>
        <w:t>TypeProviderXmlDocAttribute</w:t>
      </w:r>
      <w:proofErr w:type="spellEnd"/>
      <w:r w:rsidRPr="00243407">
        <w:t xml:space="preserve"> attribute</w:t>
      </w:r>
      <w:r>
        <w:t xml:space="preserve"> can be added to </w:t>
      </w:r>
      <w:proofErr w:type="gramStart"/>
      <w:r>
        <w:t>provided</w:t>
      </w:r>
      <w:proofErr w:type="gramEnd"/>
      <w:r>
        <w:t xml:space="preserve"> type definitions and provided members. The language service will display the </w:t>
      </w:r>
      <w:proofErr w:type="spellStart"/>
      <w:r w:rsidRPr="00E51F70">
        <w:rPr>
          <w:rStyle w:val="InlineCode"/>
        </w:rPr>
        <w:t>CommentText</w:t>
      </w:r>
      <w:proofErr w:type="spellEnd"/>
      <w:r>
        <w:t xml:space="preserve"> property from the attribute in the appropriate place when the user hovers over a type or member.</w:t>
      </w:r>
    </w:p>
    <w:p w:rsidR="00360D2D" w:rsidRPr="00B40262" w:rsidRDefault="00360D2D">
      <w:pPr>
        <w:pStyle w:val="Code"/>
      </w:pPr>
      <w:r w:rsidRPr="00B40262">
        <w:t xml:space="preserve">    </w:t>
      </w:r>
      <w:proofErr w:type="gramStart"/>
      <w:r w:rsidRPr="00B40262">
        <w:t>sealed</w:t>
      </w:r>
      <w:proofErr w:type="gramEnd"/>
      <w:r w:rsidRPr="00B40262">
        <w:t xml:space="preserve"> public class </w:t>
      </w:r>
      <w:proofErr w:type="spellStart"/>
      <w:r w:rsidR="00216248" w:rsidRPr="00B40262">
        <w:t>TypeProviderXmlDocAttribute</w:t>
      </w:r>
      <w:proofErr w:type="spellEnd"/>
      <w:r w:rsidRPr="00B40262">
        <w:t xml:space="preserve"> : </w:t>
      </w:r>
      <w:proofErr w:type="spellStart"/>
      <w:r w:rsidRPr="00B40262">
        <w:t>System.Attribute</w:t>
      </w:r>
      <w:proofErr w:type="spellEnd"/>
    </w:p>
    <w:p w:rsidR="00360D2D" w:rsidRPr="004E19DB" w:rsidRDefault="00360D2D">
      <w:pPr>
        <w:pStyle w:val="Code"/>
      </w:pPr>
      <w:r w:rsidRPr="004E19DB">
        <w:t xml:space="preserve">    {</w:t>
      </w:r>
    </w:p>
    <w:p w:rsidR="00360D2D" w:rsidRPr="004E19DB" w:rsidRDefault="00360D2D">
      <w:pPr>
        <w:pStyle w:val="Code"/>
      </w:pPr>
      <w:r w:rsidRPr="004E19DB">
        <w:t xml:space="preserve">        </w:t>
      </w:r>
      <w:proofErr w:type="gramStart"/>
      <w:r w:rsidRPr="004E19DB">
        <w:t>private</w:t>
      </w:r>
      <w:proofErr w:type="gramEnd"/>
      <w:r w:rsidRPr="004E19DB">
        <w:t xml:space="preserve"> string </w:t>
      </w:r>
      <w:proofErr w:type="spellStart"/>
      <w:r w:rsidRPr="004E19DB">
        <w:t>commentText</w:t>
      </w:r>
      <w:proofErr w:type="spellEnd"/>
      <w:r w:rsidRPr="004E19DB">
        <w:t>;</w:t>
      </w:r>
    </w:p>
    <w:p w:rsidR="00360D2D" w:rsidRPr="004E19DB" w:rsidRDefault="00360D2D">
      <w:pPr>
        <w:pStyle w:val="Code"/>
      </w:pPr>
      <w:r w:rsidRPr="004E19DB">
        <w:t xml:space="preserve">        </w:t>
      </w:r>
      <w:proofErr w:type="gramStart"/>
      <w:r w:rsidRPr="004E19DB">
        <w:t>public</w:t>
      </w:r>
      <w:proofErr w:type="gramEnd"/>
      <w:r w:rsidRPr="004E19DB">
        <w:t xml:space="preserve"> string </w:t>
      </w:r>
      <w:proofErr w:type="spellStart"/>
      <w:r w:rsidRPr="004E19DB">
        <w:t>CommentText</w:t>
      </w:r>
      <w:proofErr w:type="spellEnd"/>
    </w:p>
    <w:p w:rsidR="00360D2D" w:rsidRPr="004E19DB" w:rsidRDefault="00360D2D">
      <w:pPr>
        <w:pStyle w:val="Code"/>
      </w:pPr>
      <w:r w:rsidRPr="004E19DB">
        <w:t xml:space="preserve">        {</w:t>
      </w:r>
    </w:p>
    <w:p w:rsidR="00360D2D" w:rsidRPr="004E19DB" w:rsidRDefault="00360D2D">
      <w:pPr>
        <w:pStyle w:val="Code"/>
      </w:pPr>
      <w:r w:rsidRPr="004E19DB">
        <w:t xml:space="preserve">            </w:t>
      </w:r>
      <w:proofErr w:type="gramStart"/>
      <w:r w:rsidRPr="004E19DB">
        <w:t>get</w:t>
      </w:r>
      <w:proofErr w:type="gramEnd"/>
      <w:r w:rsidRPr="004E19DB">
        <w:t xml:space="preserve"> { return </w:t>
      </w:r>
      <w:proofErr w:type="spellStart"/>
      <w:r w:rsidRPr="004E19DB">
        <w:t>this.commentText</w:t>
      </w:r>
      <w:proofErr w:type="spellEnd"/>
      <w:r w:rsidRPr="004E19DB">
        <w:t>; }</w:t>
      </w:r>
    </w:p>
    <w:p w:rsidR="00360D2D" w:rsidRPr="004E19DB" w:rsidRDefault="00360D2D">
      <w:pPr>
        <w:pStyle w:val="Code"/>
      </w:pPr>
      <w:r w:rsidRPr="004E19DB">
        <w:t xml:space="preserve">        }</w:t>
      </w:r>
    </w:p>
    <w:p w:rsidR="00360D2D" w:rsidRPr="004E19DB" w:rsidRDefault="00360D2D">
      <w:pPr>
        <w:pStyle w:val="Code"/>
      </w:pPr>
      <w:r w:rsidRPr="004E19DB">
        <w:t xml:space="preserve">        </w:t>
      </w:r>
      <w:proofErr w:type="gramStart"/>
      <w:r w:rsidRPr="004E19DB">
        <w:t>public</w:t>
      </w:r>
      <w:proofErr w:type="gramEnd"/>
      <w:r w:rsidRPr="004E19DB">
        <w:t xml:space="preserve"> </w:t>
      </w:r>
      <w:proofErr w:type="spellStart"/>
      <w:r w:rsidR="00216248">
        <w:t>TypeProviderXmlDocAttribute</w:t>
      </w:r>
      <w:proofErr w:type="spellEnd"/>
      <w:r w:rsidRPr="004E19DB">
        <w:t>(string comment)</w:t>
      </w:r>
    </w:p>
    <w:p w:rsidR="00360D2D" w:rsidRPr="004E19DB" w:rsidRDefault="00360D2D">
      <w:pPr>
        <w:pStyle w:val="Code"/>
      </w:pPr>
      <w:r w:rsidRPr="004E19DB">
        <w:t xml:space="preserve">        {</w:t>
      </w:r>
    </w:p>
    <w:p w:rsidR="00360D2D" w:rsidRPr="004E19DB" w:rsidRDefault="00360D2D">
      <w:pPr>
        <w:pStyle w:val="Code"/>
      </w:pPr>
      <w:r w:rsidRPr="004E19DB">
        <w:t xml:space="preserve">            </w:t>
      </w:r>
      <w:proofErr w:type="spellStart"/>
      <w:r w:rsidRPr="004E19DB">
        <w:t>this.commentText</w:t>
      </w:r>
      <w:proofErr w:type="spellEnd"/>
      <w:r w:rsidRPr="004E19DB">
        <w:t xml:space="preserve"> = comment;</w:t>
      </w:r>
    </w:p>
    <w:p w:rsidR="00360D2D" w:rsidRPr="004E19DB" w:rsidRDefault="00360D2D">
      <w:pPr>
        <w:pStyle w:val="Code"/>
      </w:pPr>
      <w:r w:rsidRPr="004E19DB">
        <w:t xml:space="preserve">        }</w:t>
      </w:r>
    </w:p>
    <w:p w:rsidR="00360D2D" w:rsidRDefault="00360D2D" w:rsidP="00F45686">
      <w:pPr>
        <w:pStyle w:val="Code"/>
      </w:pPr>
      <w:r w:rsidRPr="004E19DB">
        <w:t xml:space="preserve">    }</w:t>
      </w:r>
    </w:p>
    <w:p w:rsidR="00360D2D" w:rsidRPr="005743F6" w:rsidRDefault="00904DA6" w:rsidP="00341871">
      <w:pPr>
        <w:pStyle w:val="Heading3"/>
      </w:pPr>
      <w:bookmarkStart w:id="44" w:name="_Toc300653140"/>
      <w:proofErr w:type="spellStart"/>
      <w:r>
        <w:t>TypeProvider</w:t>
      </w:r>
      <w:r w:rsidR="00AE47AF">
        <w:t>DefinitionLocationAttribute</w:t>
      </w:r>
      <w:bookmarkEnd w:id="44"/>
      <w:proofErr w:type="spellEnd"/>
    </w:p>
    <w:p w:rsidR="00360D2D" w:rsidRDefault="00B40262">
      <w:r>
        <w:t xml:space="preserve">The </w:t>
      </w:r>
      <w:proofErr w:type="spellStart"/>
      <w:r w:rsidRPr="00B40262">
        <w:rPr>
          <w:rStyle w:val="InlineCode"/>
        </w:rPr>
        <w:t>TypeProviderDefinitionLocationAttribute</w:t>
      </w:r>
      <w:proofErr w:type="spellEnd"/>
      <w:r>
        <w:t xml:space="preserve"> a</w:t>
      </w:r>
      <w:r w:rsidRPr="00243407">
        <w:t>ttribute</w:t>
      </w:r>
      <w:r>
        <w:t xml:space="preserve"> can be added to </w:t>
      </w:r>
      <w:proofErr w:type="gramStart"/>
      <w:r>
        <w:t>provided</w:t>
      </w:r>
      <w:proofErr w:type="gramEnd"/>
      <w:r>
        <w:t xml:space="preserve"> type definitions and provided members. </w:t>
      </w:r>
    </w:p>
    <w:p w:rsidR="00360D2D" w:rsidRPr="003D1217" w:rsidRDefault="00360D2D" w:rsidP="00F45686">
      <w:pPr>
        <w:pStyle w:val="Code"/>
      </w:pPr>
      <w:r w:rsidRPr="003E47D7">
        <w:t xml:space="preserve">    </w:t>
      </w:r>
      <w:proofErr w:type="gramStart"/>
      <w:r w:rsidRPr="003E47D7">
        <w:t>sealed</w:t>
      </w:r>
      <w:proofErr w:type="gramEnd"/>
      <w:r w:rsidRPr="003E47D7">
        <w:t xml:space="preserve"> public class </w:t>
      </w:r>
      <w:proofErr w:type="spellStart"/>
      <w:r w:rsidRPr="003E47D7">
        <w:t>DefinitionLocationAttribute</w:t>
      </w:r>
      <w:proofErr w:type="spellEnd"/>
      <w:r w:rsidRPr="003E47D7">
        <w:t xml:space="preserve"> : </w:t>
      </w:r>
      <w:proofErr w:type="spellStart"/>
      <w:r w:rsidRPr="003E47D7">
        <w:t>System.Attribute</w:t>
      </w:r>
      <w:proofErr w:type="spellEnd"/>
    </w:p>
    <w:p w:rsidR="00360D2D" w:rsidRPr="00B40262" w:rsidRDefault="00360D2D">
      <w:pPr>
        <w:pStyle w:val="Code"/>
      </w:pPr>
      <w:r w:rsidRPr="00B40262">
        <w:t xml:space="preserve">    {</w:t>
      </w:r>
    </w:p>
    <w:p w:rsidR="00360D2D" w:rsidRPr="00B40262" w:rsidRDefault="00360D2D">
      <w:pPr>
        <w:pStyle w:val="Code"/>
      </w:pPr>
      <w:r w:rsidRPr="00B40262">
        <w:t xml:space="preserve">        </w:t>
      </w:r>
      <w:proofErr w:type="gramStart"/>
      <w:r w:rsidRPr="00B40262">
        <w:t>public</w:t>
      </w:r>
      <w:proofErr w:type="gramEnd"/>
      <w:r w:rsidRPr="00B40262">
        <w:t xml:space="preserve"> </w:t>
      </w:r>
      <w:proofErr w:type="spellStart"/>
      <w:r w:rsidRPr="00B40262">
        <w:t>DefinitionLocationAttribute</w:t>
      </w:r>
      <w:proofErr w:type="spellEnd"/>
      <w:r w:rsidRPr="00B40262">
        <w:t>() { }</w:t>
      </w:r>
    </w:p>
    <w:p w:rsidR="00360D2D" w:rsidRPr="00B40262" w:rsidRDefault="00360D2D">
      <w:pPr>
        <w:pStyle w:val="Code"/>
      </w:pPr>
      <w:r w:rsidRPr="00B40262">
        <w:t xml:space="preserve">        </w:t>
      </w:r>
      <w:proofErr w:type="gramStart"/>
      <w:r w:rsidRPr="00B40262">
        <w:t>public</w:t>
      </w:r>
      <w:proofErr w:type="gramEnd"/>
      <w:r w:rsidRPr="00B40262">
        <w:t xml:space="preserve"> string </w:t>
      </w:r>
      <w:proofErr w:type="spellStart"/>
      <w:r w:rsidRPr="00B40262">
        <w:t>FilePath</w:t>
      </w:r>
      <w:proofErr w:type="spellEnd"/>
      <w:r w:rsidRPr="00B40262">
        <w:t xml:space="preserve"> { get; set; }</w:t>
      </w:r>
    </w:p>
    <w:p w:rsidR="00360D2D" w:rsidRPr="00B40262" w:rsidRDefault="00360D2D">
      <w:pPr>
        <w:pStyle w:val="Code"/>
      </w:pPr>
      <w:r w:rsidRPr="00B40262">
        <w:t xml:space="preserve">        </w:t>
      </w:r>
      <w:proofErr w:type="gramStart"/>
      <w:r w:rsidRPr="00B40262">
        <w:t>public</w:t>
      </w:r>
      <w:proofErr w:type="gramEnd"/>
      <w:r w:rsidRPr="00B40262">
        <w:t xml:space="preserve"> </w:t>
      </w:r>
      <w:proofErr w:type="spellStart"/>
      <w:r w:rsidRPr="00B40262">
        <w:t>int</w:t>
      </w:r>
      <w:proofErr w:type="spellEnd"/>
      <w:r w:rsidRPr="00B40262">
        <w:t xml:space="preserve"> Line { get; set; }</w:t>
      </w:r>
    </w:p>
    <w:p w:rsidR="00360D2D" w:rsidRPr="00B40262" w:rsidRDefault="00360D2D">
      <w:pPr>
        <w:pStyle w:val="Code"/>
      </w:pPr>
      <w:r w:rsidRPr="00B40262">
        <w:t xml:space="preserve">        </w:t>
      </w:r>
      <w:proofErr w:type="gramStart"/>
      <w:r w:rsidRPr="00B40262">
        <w:t>public</w:t>
      </w:r>
      <w:proofErr w:type="gramEnd"/>
      <w:r w:rsidRPr="00B40262">
        <w:t xml:space="preserve"> </w:t>
      </w:r>
      <w:proofErr w:type="spellStart"/>
      <w:r w:rsidRPr="00B40262">
        <w:t>int</w:t>
      </w:r>
      <w:proofErr w:type="spellEnd"/>
      <w:r w:rsidRPr="00B40262">
        <w:t xml:space="preserve"> Column { get; set; }</w:t>
      </w:r>
    </w:p>
    <w:p w:rsidR="00360D2D" w:rsidRPr="00B40262" w:rsidRDefault="00360D2D">
      <w:pPr>
        <w:pStyle w:val="Code"/>
      </w:pPr>
      <w:r w:rsidRPr="00B40262">
        <w:t xml:space="preserve">    }</w:t>
      </w:r>
    </w:p>
    <w:p w:rsidR="00360D2D" w:rsidRDefault="00B40262" w:rsidP="00360D2D">
      <w:r>
        <w:t xml:space="preserve">A host language service </w:t>
      </w:r>
      <w:r w:rsidR="00360D2D">
        <w:t xml:space="preserve">will look for this attribute on types and members. When present, the </w:t>
      </w:r>
      <w:r>
        <w:t xml:space="preserve">host </w:t>
      </w:r>
      <w:r w:rsidR="00360D2D">
        <w:t xml:space="preserve">will open the given </w:t>
      </w:r>
      <w:proofErr w:type="spellStart"/>
      <w:r w:rsidR="00360D2D">
        <w:t>FilePath</w:t>
      </w:r>
      <w:proofErr w:type="spellEnd"/>
      <w:r w:rsidR="00360D2D">
        <w:t xml:space="preserve"> and jump to the given Line and Column. </w:t>
      </w:r>
    </w:p>
    <w:p w:rsidR="00D51AC7" w:rsidRPr="005743F6" w:rsidRDefault="00D51AC7" w:rsidP="00D51AC7">
      <w:pPr>
        <w:pStyle w:val="Heading3"/>
      </w:pPr>
      <w:bookmarkStart w:id="45" w:name="_Toc300653141"/>
      <w:proofErr w:type="spellStart"/>
      <w:r>
        <w:t>TypeProviderEditorHideMethodsAttribute</w:t>
      </w:r>
      <w:bookmarkEnd w:id="45"/>
      <w:proofErr w:type="spellEnd"/>
    </w:p>
    <w:p w:rsidR="00D51AC7" w:rsidRDefault="00D51AC7" w:rsidP="00D51AC7">
      <w:r>
        <w:t xml:space="preserve">Data projections frequently include directory or property-bag objects that are not designed for use as in-memory CLR objects, but are only for projecting further data from. For these objects, the </w:t>
      </w:r>
      <w:r w:rsidRPr="00F45686">
        <w:rPr>
          <w:rStyle w:val="InlineCode"/>
        </w:rPr>
        <w:t>Equals</w:t>
      </w:r>
      <w:r>
        <w:t xml:space="preserve">, </w:t>
      </w:r>
      <w:proofErr w:type="spellStart"/>
      <w:r w:rsidRPr="00F45686">
        <w:rPr>
          <w:rStyle w:val="InlineCode"/>
        </w:rPr>
        <w:t>GetHashCode</w:t>
      </w:r>
      <w:proofErr w:type="spellEnd"/>
      <w:r>
        <w:t xml:space="preserve"> and other methods provided by the </w:t>
      </w:r>
      <w:proofErr w:type="spellStart"/>
      <w:r w:rsidRPr="00F45686">
        <w:rPr>
          <w:rStyle w:val="InlineCode"/>
        </w:rPr>
        <w:t>System.Object</w:t>
      </w:r>
      <w:proofErr w:type="spellEnd"/>
      <w:r>
        <w:t xml:space="preserve"> type can be highly confusing to data-oriented users</w:t>
      </w:r>
      <w:r w:rsidR="00B40262">
        <w:t xml:space="preserve"> because these are designed for a programming experience focused on in-memory objects rather than external data and services.</w:t>
      </w:r>
    </w:p>
    <w:p w:rsidR="00D51AC7" w:rsidRDefault="00B40262" w:rsidP="00D51AC7">
      <w:r>
        <w:lastRenderedPageBreak/>
        <w:t xml:space="preserve">The </w:t>
      </w:r>
      <w:proofErr w:type="spellStart"/>
      <w:r w:rsidRPr="00B40262">
        <w:rPr>
          <w:rStyle w:val="InlineCode"/>
        </w:rPr>
        <w:t>TypeProviderEditorHideMethodsAttribute</w:t>
      </w:r>
      <w:proofErr w:type="spellEnd"/>
      <w:r w:rsidRPr="00B40262">
        <w:rPr>
          <w:rStyle w:val="InlineCode"/>
        </w:rPr>
        <w:t xml:space="preserve"> </w:t>
      </w:r>
      <w:r w:rsidRPr="00243407">
        <w:t>attribute</w:t>
      </w:r>
      <w:r>
        <w:t xml:space="preserve"> can be added to provided type definitions </w:t>
      </w:r>
      <w:proofErr w:type="gramStart"/>
      <w:r>
        <w:t>This</w:t>
      </w:r>
      <w:proofErr w:type="gramEnd"/>
      <w:r>
        <w:t xml:space="preserve"> </w:t>
      </w:r>
      <w:r w:rsidR="00D51AC7">
        <w:t xml:space="preserve">that a code editor should hide all </w:t>
      </w:r>
      <w:proofErr w:type="spellStart"/>
      <w:r w:rsidR="00D51AC7" w:rsidRPr="00F45686">
        <w:rPr>
          <w:rStyle w:val="InlineCode"/>
        </w:rPr>
        <w:t>System.Object</w:t>
      </w:r>
      <w:proofErr w:type="spellEnd"/>
      <w:r w:rsidR="00D51AC7" w:rsidRPr="00F45686">
        <w:rPr>
          <w:rStyle w:val="InlineCode"/>
        </w:rPr>
        <w:t xml:space="preserve"> </w:t>
      </w:r>
      <w:r w:rsidR="00D51AC7">
        <w:t xml:space="preserve">methods from the </w:t>
      </w:r>
      <w:proofErr w:type="spellStart"/>
      <w:r w:rsidR="00D51AC7">
        <w:t>intellisense</w:t>
      </w:r>
      <w:proofErr w:type="spellEnd"/>
      <w:r w:rsidR="00D51AC7">
        <w:t xml:space="preserve"> menu</w:t>
      </w:r>
      <w:r>
        <w:t>s</w:t>
      </w:r>
      <w:r w:rsidR="00D51AC7">
        <w:t xml:space="preserve"> for instances of a provided type.</w:t>
      </w:r>
    </w:p>
    <w:p w:rsidR="00D51AC7" w:rsidRPr="004E19DB" w:rsidRDefault="00D51AC7">
      <w:pPr>
        <w:pStyle w:val="Code"/>
      </w:pPr>
      <w:r w:rsidRPr="004E19DB">
        <w:t xml:space="preserve">    </w:t>
      </w:r>
      <w:proofErr w:type="gramStart"/>
      <w:r w:rsidRPr="004E19DB">
        <w:t>sealed</w:t>
      </w:r>
      <w:proofErr w:type="gramEnd"/>
      <w:r w:rsidRPr="004E19DB">
        <w:t xml:space="preserve"> public class</w:t>
      </w:r>
      <w:r w:rsidRPr="00D51AC7">
        <w:t xml:space="preserve"> </w:t>
      </w:r>
      <w:proofErr w:type="spellStart"/>
      <w:r w:rsidRPr="00D51AC7">
        <w:t>TypeProviderEditorHideMethodsAttribute</w:t>
      </w:r>
      <w:proofErr w:type="spellEnd"/>
      <w:r w:rsidRPr="004E19DB">
        <w:t xml:space="preserve">: </w:t>
      </w:r>
      <w:proofErr w:type="spellStart"/>
      <w:r w:rsidRPr="004E19DB">
        <w:t>System.Attribute</w:t>
      </w:r>
      <w:proofErr w:type="spellEnd"/>
    </w:p>
    <w:p w:rsidR="00D51AC7" w:rsidRPr="004E19DB" w:rsidRDefault="00D51AC7">
      <w:pPr>
        <w:pStyle w:val="Code"/>
      </w:pPr>
      <w:r w:rsidRPr="004E19DB">
        <w:t xml:space="preserve">    {</w:t>
      </w:r>
    </w:p>
    <w:p w:rsidR="00D51AC7" w:rsidRPr="004E19DB" w:rsidRDefault="00D51AC7">
      <w:pPr>
        <w:pStyle w:val="Code"/>
      </w:pPr>
      <w:r w:rsidRPr="004E19DB">
        <w:t xml:space="preserve">        </w:t>
      </w:r>
      <w:proofErr w:type="gramStart"/>
      <w:r w:rsidRPr="004E19DB">
        <w:t>public</w:t>
      </w:r>
      <w:proofErr w:type="gramEnd"/>
      <w:r w:rsidRPr="004E19DB">
        <w:t xml:space="preserve"> </w:t>
      </w:r>
      <w:proofErr w:type="spellStart"/>
      <w:r w:rsidRPr="00D51AC7">
        <w:t>TypeProviderEditorHideMethodsAttribute</w:t>
      </w:r>
      <w:proofErr w:type="spellEnd"/>
      <w:r w:rsidRPr="004E19DB">
        <w:t xml:space="preserve"> () { }</w:t>
      </w:r>
    </w:p>
    <w:p w:rsidR="00D51AC7" w:rsidRDefault="00D51AC7">
      <w:pPr>
        <w:pStyle w:val="Code"/>
      </w:pPr>
      <w:r w:rsidRPr="004E19DB">
        <w:t xml:space="preserve">    }</w:t>
      </w:r>
    </w:p>
    <w:p w:rsidR="00D51AC7" w:rsidRDefault="00D51AC7" w:rsidP="00D51AC7">
      <w:r>
        <w:t xml:space="preserve">The language service will look for this attribute on provided types. When present, the language service will not show the </w:t>
      </w:r>
      <w:r w:rsidRPr="00F45686">
        <w:rPr>
          <w:rStyle w:val="InlineCode"/>
        </w:rPr>
        <w:t>Equals</w:t>
      </w:r>
      <w:r>
        <w:t xml:space="preserve">, </w:t>
      </w:r>
      <w:proofErr w:type="spellStart"/>
      <w:r w:rsidRPr="00F45686">
        <w:rPr>
          <w:rStyle w:val="InlineCode"/>
        </w:rPr>
        <w:t>GetHashCode</w:t>
      </w:r>
      <w:proofErr w:type="spellEnd"/>
      <w:r>
        <w:t xml:space="preserve"> and other </w:t>
      </w:r>
      <w:proofErr w:type="spellStart"/>
      <w:r w:rsidRPr="00F45686">
        <w:rPr>
          <w:rStyle w:val="InlineCode"/>
        </w:rPr>
        <w:t>System.Object</w:t>
      </w:r>
      <w:proofErr w:type="spellEnd"/>
      <w:r>
        <w:t>-inherited methods for the type.</w:t>
      </w:r>
    </w:p>
    <w:p w:rsidR="00360D2D" w:rsidRDefault="005A0DFF" w:rsidP="00341871">
      <w:pPr>
        <w:pStyle w:val="Heading3"/>
      </w:pPr>
      <w:bookmarkStart w:id="46" w:name="_Toc300653142"/>
      <w:proofErr w:type="spellStart"/>
      <w:r>
        <w:t>TypeProviderAttribute</w:t>
      </w:r>
      <w:bookmarkEnd w:id="46"/>
      <w:proofErr w:type="spellEnd"/>
    </w:p>
    <w:p w:rsidR="00360D2D" w:rsidRDefault="00360D2D" w:rsidP="00360D2D">
      <w:r>
        <w:t>The presence of type providers in an assembly is advertised by adding an assembly-level attribute. For example,</w:t>
      </w:r>
    </w:p>
    <w:p w:rsidR="00360D2D" w:rsidRDefault="00360D2D">
      <w:pPr>
        <w:pStyle w:val="Code"/>
      </w:pPr>
      <w:r w:rsidRPr="00F86933">
        <w:t>[</w:t>
      </w:r>
      <w:proofErr w:type="gramStart"/>
      <w:r>
        <w:t>assembly</w:t>
      </w:r>
      <w:proofErr w:type="gramEnd"/>
      <w:r>
        <w:t>:</w:t>
      </w:r>
      <w:r w:rsidRPr="00223344">
        <w:t xml:space="preserve"> </w:t>
      </w:r>
      <w:proofErr w:type="spellStart"/>
      <w:r w:rsidRPr="00223344">
        <w:t>System.Runtime.CompilerServices</w:t>
      </w:r>
      <w:r>
        <w:t>.</w:t>
      </w:r>
      <w:r w:rsidR="00287409">
        <w:t>TypeProvider</w:t>
      </w:r>
      <w:r w:rsidR="00287409" w:rsidRPr="00F86933">
        <w:t>Assembly</w:t>
      </w:r>
      <w:proofErr w:type="spellEnd"/>
      <w:r w:rsidRPr="00F86933">
        <w:t>]</w:t>
      </w:r>
    </w:p>
    <w:p w:rsidR="00360D2D" w:rsidRDefault="00360D2D" w:rsidP="00360D2D">
      <w:r>
        <w:t xml:space="preserve">The compiler will check each referenced assembly for this attribute. If the attribute is present, then the compiler will look for types which implement </w:t>
      </w:r>
      <w:proofErr w:type="spellStart"/>
      <w:r w:rsidRPr="00E51F70">
        <w:rPr>
          <w:rStyle w:val="InlineCode"/>
        </w:rPr>
        <w:t>ITypeProvider</w:t>
      </w:r>
      <w:proofErr w:type="spellEnd"/>
      <w:r>
        <w:t xml:space="preserve"> and which have the type-level attribute:</w:t>
      </w:r>
    </w:p>
    <w:p w:rsidR="00360D2D" w:rsidRDefault="00360D2D">
      <w:pPr>
        <w:pStyle w:val="Code"/>
      </w:pPr>
      <w:r>
        <w:tab/>
        <w:t>[</w:t>
      </w:r>
      <w:proofErr w:type="spellStart"/>
      <w:r w:rsidRPr="00223344">
        <w:t>System.Runtime.CompilerServices</w:t>
      </w:r>
      <w:r>
        <w:t>.</w:t>
      </w:r>
      <w:r w:rsidR="00287409">
        <w:t>TypeProvider</w:t>
      </w:r>
      <w:proofErr w:type="spellEnd"/>
      <w:r>
        <w:t>]</w:t>
      </w:r>
    </w:p>
    <w:p w:rsidR="00360D2D" w:rsidRDefault="005A0DFF" w:rsidP="00341871">
      <w:pPr>
        <w:pStyle w:val="Heading3"/>
      </w:pPr>
      <w:bookmarkStart w:id="47" w:name="_Toc300653143"/>
      <w:proofErr w:type="spellStart"/>
      <w:r>
        <w:t>TypeProviderAssemblyAttribute</w:t>
      </w:r>
      <w:bookmarkEnd w:id="47"/>
      <w:proofErr w:type="spellEnd"/>
    </w:p>
    <w:p w:rsidR="00360D2D" w:rsidRDefault="00360D2D" w:rsidP="00360D2D">
      <w:r>
        <w:t xml:space="preserve">The </w:t>
      </w:r>
      <w:proofErr w:type="spellStart"/>
      <w:r w:rsidRPr="00391388">
        <w:rPr>
          <w:rStyle w:val="InlineCode"/>
        </w:rPr>
        <w:t>ITypeProvider</w:t>
      </w:r>
      <w:proofErr w:type="spellEnd"/>
      <w:r>
        <w:t xml:space="preserve"> implementation must be hosted in the runtime of Visual Studio. However, this may not be the runtime of the project being built. For example, the project may target Silverlight, phone or older .NET version.</w:t>
      </w:r>
    </w:p>
    <w:p w:rsidR="00360D2D" w:rsidRDefault="00360D2D" w:rsidP="00360D2D">
      <w:r>
        <w:t>To support this, Type Providers allow the runtime assembly of the type provider to be separated from the design time assembly. This is done by placing an attribute in the runtime assembly which declares the name of the separate design time assembly.</w:t>
      </w:r>
    </w:p>
    <w:p w:rsidR="00360D2D" w:rsidRDefault="00360D2D">
      <w:pPr>
        <w:pStyle w:val="Code"/>
      </w:pPr>
      <w:r w:rsidRPr="00F86933">
        <w:t>[</w:t>
      </w:r>
      <w:r w:rsidR="00E24C08">
        <w:t>&lt;</w:t>
      </w:r>
      <w:proofErr w:type="gramStart"/>
      <w:r>
        <w:t>assembly</w:t>
      </w:r>
      <w:proofErr w:type="gramEnd"/>
      <w:r>
        <w:t>:</w:t>
      </w:r>
      <w:r w:rsidRPr="00223344">
        <w:t xml:space="preserve"> </w:t>
      </w:r>
      <w:proofErr w:type="spellStart"/>
      <w:r w:rsidR="00E24C08">
        <w:t>TypeProviderAssembly</w:t>
      </w:r>
      <w:proofErr w:type="spellEnd"/>
      <w:r>
        <w:t>(</w:t>
      </w:r>
      <w:r w:rsidR="00E24C08">
        <w:t>"</w:t>
      </w:r>
      <w:proofErr w:type="spellStart"/>
      <w:r>
        <w:t>Designer.Assembly</w:t>
      </w:r>
      <w:proofErr w:type="spellEnd"/>
      <w:r w:rsidR="00E24C08">
        <w:t>"</w:t>
      </w:r>
      <w:r>
        <w:t>)</w:t>
      </w:r>
      <w:r w:rsidR="00E24C08">
        <w:t>&gt;</w:t>
      </w:r>
      <w:r w:rsidRPr="00F86933">
        <w:t>]</w:t>
      </w:r>
    </w:p>
    <w:p w:rsidR="00360D2D" w:rsidRDefault="00360D2D" w:rsidP="00360D2D">
      <w:r>
        <w:t>The compiler will search for the design time assembly and use it to load type providers from.</w:t>
      </w:r>
    </w:p>
    <w:p w:rsidR="00391388" w:rsidRDefault="00391388" w:rsidP="00360D2D">
      <w:r>
        <w:t xml:space="preserve">In this case, the type provider must only return </w:t>
      </w:r>
      <w:proofErr w:type="spellStart"/>
      <w:r>
        <w:t>System.Type</w:t>
      </w:r>
      <w:proofErr w:type="spellEnd"/>
      <w:r>
        <w:t xml:space="preserve"> objects corresponding to assemblies relevant to the target platform, using </w:t>
      </w:r>
      <w:proofErr w:type="spellStart"/>
      <w:r>
        <w:t>ReflectionOnlyLoadContext</w:t>
      </w:r>
      <w:proofErr w:type="spellEnd"/>
      <w:r>
        <w:t xml:space="preserve"> if needed.</w:t>
      </w:r>
    </w:p>
    <w:p w:rsidR="00A47C0A" w:rsidRDefault="00A47C0A" w:rsidP="00602137">
      <w:r>
        <w:t xml:space="preserve">The argument to </w:t>
      </w:r>
      <w:proofErr w:type="spellStart"/>
      <w:r>
        <w:rPr>
          <w:rStyle w:val="InlineCode"/>
        </w:rPr>
        <w:t>TypeProviderAssembly</w:t>
      </w:r>
      <w:proofErr w:type="spellEnd"/>
      <w:r>
        <w:t xml:space="preserve"> attribute can be an assembly file name, a simple name of a full assembly name, with version number and public key token.</w:t>
      </w:r>
    </w:p>
    <w:p w:rsidR="00A47C0A" w:rsidRDefault="00A47C0A" w:rsidP="00BC0EC8">
      <w:pPr>
        <w:pStyle w:val="ListParagraph"/>
        <w:numPr>
          <w:ilvl w:val="0"/>
          <w:numId w:val="41"/>
        </w:numPr>
      </w:pPr>
      <w:r>
        <w:t xml:space="preserve">If the </w:t>
      </w:r>
      <w:proofErr w:type="gramStart"/>
      <w:r>
        <w:t xml:space="preserve">argument to </w:t>
      </w:r>
      <w:proofErr w:type="spellStart"/>
      <w:r>
        <w:rPr>
          <w:rStyle w:val="InlineCode"/>
        </w:rPr>
        <w:t>TypeProviderAssembly</w:t>
      </w:r>
      <w:proofErr w:type="spellEnd"/>
      <w:r>
        <w:t xml:space="preserve"> attribute</w:t>
      </w:r>
      <w:proofErr w:type="gramEnd"/>
      <w:r>
        <w:t xml:space="preserve"> ends with “.</w:t>
      </w:r>
      <w:proofErr w:type="spellStart"/>
      <w:r>
        <w:t>dll</w:t>
      </w:r>
      <w:proofErr w:type="spellEnd"/>
      <w:r>
        <w:t xml:space="preserve">” then it is assumed to be a file name. The compiler will load the assembly from the same directory as runtime assembly that has the </w:t>
      </w:r>
      <w:proofErr w:type="spellStart"/>
      <w:r>
        <w:rPr>
          <w:rStyle w:val="InlineCode"/>
        </w:rPr>
        <w:t>TypeProviderAssembly</w:t>
      </w:r>
      <w:proofErr w:type="spellEnd"/>
      <w:r>
        <w:t xml:space="preserve"> attribute.</w:t>
      </w:r>
    </w:p>
    <w:p w:rsidR="00A47C0A" w:rsidRDefault="00A47C0A" w:rsidP="00BC0EC8">
      <w:pPr>
        <w:pStyle w:val="ListParagraph"/>
        <w:numPr>
          <w:ilvl w:val="0"/>
          <w:numId w:val="41"/>
        </w:numPr>
      </w:pPr>
      <w:r>
        <w:t xml:space="preserve">If the argument </w:t>
      </w:r>
      <w:proofErr w:type="spellStart"/>
      <w:r>
        <w:rPr>
          <w:rStyle w:val="InlineCode"/>
        </w:rPr>
        <w:t>TypeProviderAssembly</w:t>
      </w:r>
      <w:proofErr w:type="spellEnd"/>
      <w:r>
        <w:t xml:space="preserve"> attribute is a full assembly name, the compiler will to load designed assembly from GAC</w:t>
      </w:r>
    </w:p>
    <w:p w:rsidR="00A47C0A" w:rsidRDefault="00A47C0A" w:rsidP="00BC0EC8">
      <w:pPr>
        <w:pStyle w:val="ListParagraph"/>
        <w:numPr>
          <w:ilvl w:val="0"/>
          <w:numId w:val="41"/>
        </w:numPr>
      </w:pPr>
      <w:r>
        <w:lastRenderedPageBreak/>
        <w:t xml:space="preserve">If the argument to </w:t>
      </w:r>
      <w:proofErr w:type="spellStart"/>
      <w:r>
        <w:rPr>
          <w:rStyle w:val="InlineCode"/>
        </w:rPr>
        <w:t>TypeProviderAssembly</w:t>
      </w:r>
      <w:proofErr w:type="spellEnd"/>
      <w:r>
        <w:t xml:space="preserve"> attribute is a simple name, the compiler will attempt to load the assembly with that file name (appending “.</w:t>
      </w:r>
      <w:proofErr w:type="spellStart"/>
      <w:r>
        <w:t>dll</w:t>
      </w:r>
      <w:proofErr w:type="spellEnd"/>
      <w:r>
        <w:t>” extension) from the same directory as runtime assembly, and, failing that, from the GAC.</w:t>
      </w:r>
    </w:p>
    <w:p w:rsidR="00E24C08" w:rsidRDefault="00E24C08" w:rsidP="00E24C08">
      <w:r>
        <w:t>If no argument</w:t>
      </w:r>
      <w:r w:rsidR="00287409">
        <w:t xml:space="preserve"> or null argument </w:t>
      </w:r>
      <w:r>
        <w:t>is given then the runtime assembly is used as the design-time assembly.</w:t>
      </w:r>
    </w:p>
    <w:p w:rsidR="00E24C08" w:rsidRDefault="00E24C08">
      <w:pPr>
        <w:pStyle w:val="Code"/>
      </w:pPr>
      <w:r w:rsidRPr="00F86933">
        <w:t>[</w:t>
      </w:r>
      <w:r>
        <w:t>&lt;</w:t>
      </w:r>
      <w:proofErr w:type="gramStart"/>
      <w:r>
        <w:t>assembly</w:t>
      </w:r>
      <w:proofErr w:type="gramEnd"/>
      <w:r>
        <w:t>:</w:t>
      </w:r>
      <w:r w:rsidRPr="00223344">
        <w:t xml:space="preserve"> </w:t>
      </w:r>
      <w:proofErr w:type="spellStart"/>
      <w:r>
        <w:t>TypeProviderAssembly</w:t>
      </w:r>
      <w:proofErr w:type="spellEnd"/>
      <w:r>
        <w:t>&gt;</w:t>
      </w:r>
      <w:r w:rsidRPr="00F86933">
        <w:t>]</w:t>
      </w:r>
    </w:p>
    <w:p w:rsidR="00341871" w:rsidRDefault="00341871" w:rsidP="00341871">
      <w:pPr>
        <w:pStyle w:val="Heading3"/>
      </w:pPr>
      <w:bookmarkStart w:id="48" w:name="_Toc300653144"/>
      <w:proofErr w:type="spellStart"/>
      <w:r>
        <w:t>GenerateAttribute</w:t>
      </w:r>
      <w:proofErr w:type="spellEnd"/>
      <w:r w:rsidR="00FF173F">
        <w:t xml:space="preserve"> (</w:t>
      </w:r>
      <w:proofErr w:type="spellStart"/>
      <w:r w:rsidR="00FF173F">
        <w:t>Microsoft.FSharp.Core</w:t>
      </w:r>
      <w:proofErr w:type="spellEnd"/>
      <w:r w:rsidR="00FF173F">
        <w:t>)</w:t>
      </w:r>
      <w:bookmarkEnd w:id="48"/>
    </w:p>
    <w:p w:rsidR="00341871" w:rsidRPr="00341871" w:rsidRDefault="00341871" w:rsidP="00341871">
      <w:pPr>
        <w:rPr>
          <w:color w:val="1F497D"/>
        </w:rPr>
      </w:pPr>
      <w:r>
        <w:t>If a provider is generative then:</w:t>
      </w:r>
    </w:p>
    <w:p w:rsidR="00341871" w:rsidRDefault="00341871" w:rsidP="00341871">
      <w:pPr>
        <w:pStyle w:val="ListParagraph"/>
        <w:numPr>
          <w:ilvl w:val="0"/>
          <w:numId w:val="36"/>
        </w:numPr>
      </w:pPr>
      <w:r w:rsidRPr="00625264">
        <w:t xml:space="preserve">If it has a type definition under a path </w:t>
      </w:r>
      <w:r w:rsidRPr="005027A3">
        <w:rPr>
          <w:rStyle w:val="InlineCode"/>
        </w:rPr>
        <w:t>D.E.F</w:t>
      </w:r>
      <w:r w:rsidRPr="00625264">
        <w:t xml:space="preserve">, and the .Assembly of that type is in a different assembly </w:t>
      </w:r>
      <w:r w:rsidRPr="005027A3">
        <w:rPr>
          <w:rStyle w:val="InlineCode"/>
        </w:rPr>
        <w:t>A</w:t>
      </w:r>
      <w:r w:rsidRPr="00625264">
        <w:t xml:space="preserve"> to the provider’s assembly, then that</w:t>
      </w:r>
      <w:r>
        <w:t xml:space="preserve"> type definition is “generative” or “concrete” type definition.</w:t>
      </w:r>
    </w:p>
    <w:p w:rsidR="00341871" w:rsidRPr="00625264" w:rsidRDefault="00341871" w:rsidP="00341871">
      <w:pPr>
        <w:pStyle w:val="ListParagraph"/>
        <w:numPr>
          <w:ilvl w:val="0"/>
          <w:numId w:val="36"/>
        </w:numPr>
      </w:pPr>
      <w:r w:rsidRPr="00625264">
        <w:t>In this case, the type definition must first be referenced as follows:</w:t>
      </w:r>
    </w:p>
    <w:p w:rsidR="00341871" w:rsidRDefault="00341871" w:rsidP="00723F5B">
      <w:pPr>
        <w:pStyle w:val="Code"/>
        <w:ind w:left="1440"/>
      </w:pPr>
      <w:r>
        <w:t>[&lt;Generate&gt;]</w:t>
      </w:r>
    </w:p>
    <w:p w:rsidR="00341871" w:rsidRPr="00AA5D4A" w:rsidRDefault="00341871" w:rsidP="00723F5B">
      <w:pPr>
        <w:pStyle w:val="Code"/>
        <w:ind w:left="1440"/>
      </w:pPr>
      <w:proofErr w:type="gramStart"/>
      <w:r>
        <w:rPr>
          <w:color w:val="0000FF"/>
        </w:rPr>
        <w:t>type</w:t>
      </w:r>
      <w:proofErr w:type="gramEnd"/>
      <w:r>
        <w:t xml:space="preserve"> Bing = </w:t>
      </w:r>
      <w:proofErr w:type="spellStart"/>
      <w:r>
        <w:t>Samples.WebDirectory.ProgrammableWeb.Bing</w:t>
      </w:r>
      <w:proofErr w:type="spellEnd"/>
    </w:p>
    <w:p w:rsidR="00341871" w:rsidRPr="00341871" w:rsidRDefault="00341871" w:rsidP="00341871">
      <w:r>
        <w:t>See “Generative v. Fully-erasing Providers”</w:t>
      </w:r>
    </w:p>
    <w:p w:rsidR="003D1217" w:rsidRDefault="003D1217" w:rsidP="00F45686">
      <w:pPr>
        <w:pStyle w:val="Heading1"/>
        <w:rPr>
          <w:rFonts w:eastAsia="Times New Roman"/>
        </w:rPr>
      </w:pPr>
      <w:bookmarkStart w:id="49" w:name="_Toc300653145"/>
      <w:r>
        <w:rPr>
          <w:rFonts w:eastAsia="Times New Roman"/>
        </w:rPr>
        <w:t>Type Provider Assemblies and Instances</w:t>
      </w:r>
      <w:bookmarkEnd w:id="49"/>
      <w:r>
        <w:rPr>
          <w:rFonts w:eastAsia="Times New Roman"/>
        </w:rPr>
        <w:t xml:space="preserve"> </w:t>
      </w:r>
    </w:p>
    <w:p w:rsidR="00B84124" w:rsidRDefault="00B84124" w:rsidP="00B84124">
      <w:pPr>
        <w:pStyle w:val="Heading2"/>
        <w:rPr>
          <w:rFonts w:eastAsia="Times New Roman"/>
        </w:rPr>
      </w:pPr>
      <w:bookmarkStart w:id="50" w:name="_Toc300653146"/>
      <w:r>
        <w:rPr>
          <w:rFonts w:eastAsia="Times New Roman"/>
        </w:rPr>
        <w:t>Type Provider Design-time Assemblies</w:t>
      </w:r>
      <w:bookmarkEnd w:id="50"/>
      <w:r>
        <w:rPr>
          <w:rFonts w:eastAsia="Times New Roman"/>
        </w:rPr>
        <w:t xml:space="preserve"> </w:t>
      </w:r>
    </w:p>
    <w:p w:rsidR="008251CE" w:rsidRDefault="008251CE" w:rsidP="00B84124">
      <w:r>
        <w:t xml:space="preserve">A </w:t>
      </w:r>
      <w:r w:rsidRPr="00723F5B">
        <w:rPr>
          <w:b/>
        </w:rPr>
        <w:t>type provider design-time assembly</w:t>
      </w:r>
      <w:r>
        <w:t xml:space="preserve"> is the component loaded into host design-time tools like Visual Studio, F# Interactive and the F# Compiler.</w:t>
      </w:r>
    </w:p>
    <w:p w:rsidR="00B84124" w:rsidRDefault="00B84124" w:rsidP="00B84124">
      <w:r>
        <w:t xml:space="preserve">Version: </w:t>
      </w:r>
      <w:r w:rsidR="008251CE">
        <w:t>A type provider design-time assembly m</w:t>
      </w:r>
      <w:r>
        <w:t>ust target</w:t>
      </w:r>
      <w:r w:rsidR="00780564">
        <w:t xml:space="preserve"> the appropriate CLI version for the host tool. For the F# compiler and Visual Studio, this is </w:t>
      </w:r>
      <w:r>
        <w:t>.NET 4.0 or later</w:t>
      </w:r>
      <w:r w:rsidR="00780564">
        <w:t>.</w:t>
      </w:r>
    </w:p>
    <w:p w:rsidR="00A3570F" w:rsidRDefault="00A3570F" w:rsidP="00A3570F">
      <w:r>
        <w:t xml:space="preserve">Platform: </w:t>
      </w:r>
      <w:r w:rsidR="008251CE">
        <w:t>I</w:t>
      </w:r>
      <w:r>
        <w:t xml:space="preserve">f </w:t>
      </w:r>
      <w:r w:rsidR="008251CE">
        <w:t xml:space="preserve">a type provider design-time assembly has </w:t>
      </w:r>
      <w:r>
        <w:t>a platform dependency, it must be x86. It is highly preferential that they have no platform dependency.</w:t>
      </w:r>
    </w:p>
    <w:p w:rsidR="00C90B01" w:rsidRDefault="008251CE" w:rsidP="00C90B01">
      <w:r>
        <w:t xml:space="preserve">A type provider design-time assembly </w:t>
      </w:r>
      <w:r w:rsidR="00C90B01">
        <w:t xml:space="preserve">should only have the </w:t>
      </w:r>
      <w:proofErr w:type="spellStart"/>
      <w:r w:rsidR="00C90B01" w:rsidRPr="00F45686">
        <w:rPr>
          <w:rStyle w:val="InlineCode"/>
        </w:rPr>
        <w:t>TypeProviderAssemblyAttribute</w:t>
      </w:r>
      <w:proofErr w:type="spellEnd"/>
      <w:r w:rsidR="00C90B01">
        <w:t xml:space="preserve"> if they are also the runtime assembly for </w:t>
      </w:r>
      <w:r w:rsidR="00024983">
        <w:t>the</w:t>
      </w:r>
      <w:r w:rsidR="00C90B01">
        <w:t xml:space="preserve"> type provider.</w:t>
      </w:r>
    </w:p>
    <w:p w:rsidR="008251CE" w:rsidRDefault="008251CE" w:rsidP="00C90B01">
      <w:r>
        <w:t>Host tools may</w:t>
      </w:r>
    </w:p>
    <w:p w:rsidR="008251CE" w:rsidRDefault="008251CE" w:rsidP="00723F5B">
      <w:pPr>
        <w:pStyle w:val="ListParagraph"/>
        <w:numPr>
          <w:ilvl w:val="0"/>
          <w:numId w:val="42"/>
        </w:numPr>
      </w:pPr>
      <w:r>
        <w:t>Use r</w:t>
      </w:r>
      <w:r w:rsidR="00C90B01">
        <w:t xml:space="preserve">eflection over </w:t>
      </w:r>
      <w:r>
        <w:t xml:space="preserve">type provider design-time </w:t>
      </w:r>
      <w:r w:rsidR="00C90B01">
        <w:t>assembl</w:t>
      </w:r>
      <w:r>
        <w:t>ies</w:t>
      </w:r>
      <w:r w:rsidR="00C90B01">
        <w:t xml:space="preserve">, to find .NET type definitions annotated with the </w:t>
      </w:r>
      <w:proofErr w:type="spellStart"/>
      <w:r w:rsidR="00C90B01" w:rsidRPr="00B971BC">
        <w:rPr>
          <w:rStyle w:val="InlineCode"/>
        </w:rPr>
        <w:t>TypeProviderAttribute</w:t>
      </w:r>
      <w:proofErr w:type="spellEnd"/>
      <w:r w:rsidR="00C90B01">
        <w:t xml:space="preserve">. </w:t>
      </w:r>
      <w:r>
        <w:t xml:space="preserve">These are called </w:t>
      </w:r>
      <w:r w:rsidRPr="00723F5B">
        <w:rPr>
          <w:b/>
        </w:rPr>
        <w:t>type provider design-time instances</w:t>
      </w:r>
      <w:r>
        <w:t xml:space="preserve">. </w:t>
      </w:r>
    </w:p>
    <w:p w:rsidR="00C90B01" w:rsidRDefault="00C90B01" w:rsidP="00723F5B">
      <w:pPr>
        <w:pStyle w:val="ListParagraph"/>
        <w:numPr>
          <w:ilvl w:val="0"/>
          <w:numId w:val="42"/>
        </w:numPr>
      </w:pPr>
      <w:r>
        <w:t xml:space="preserve">Instances </w:t>
      </w:r>
      <w:r w:rsidR="008251CE">
        <w:t xml:space="preserve">may be </w:t>
      </w:r>
      <w:r>
        <w:t>created as needed by the F# compiler and/or other host process.</w:t>
      </w:r>
    </w:p>
    <w:p w:rsidR="00B84124" w:rsidRDefault="008251CE" w:rsidP="00B84124">
      <w:r>
        <w:t>Type provider design-time assembl</w:t>
      </w:r>
      <w:r w:rsidR="00C90B01">
        <w:t>ies are l</w:t>
      </w:r>
      <w:r w:rsidR="00B84124">
        <w:t xml:space="preserve">oaded into </w:t>
      </w:r>
      <w:r>
        <w:t xml:space="preserve">host tools </w:t>
      </w:r>
      <w:r w:rsidR="00C90B01">
        <w:t xml:space="preserve">using </w:t>
      </w:r>
      <w:proofErr w:type="spellStart"/>
      <w:r w:rsidR="00C90B01" w:rsidRPr="00F45686">
        <w:rPr>
          <w:rStyle w:val="InlineCode"/>
        </w:rPr>
        <w:t>Assembly.LoadFrom</w:t>
      </w:r>
      <w:proofErr w:type="spellEnd"/>
      <w:r w:rsidR="00682E13">
        <w:t xml:space="preserve">. </w:t>
      </w:r>
      <w:r w:rsidR="00C90B01">
        <w:t>Th</w:t>
      </w:r>
      <w:r>
        <w:t>ey</w:t>
      </w:r>
      <w:r w:rsidR="00C90B01">
        <w:t xml:space="preserve"> are n</w:t>
      </w:r>
      <w:r w:rsidR="00682E13">
        <w:t xml:space="preserve">ot loaded in a separate </w:t>
      </w:r>
      <w:proofErr w:type="spellStart"/>
      <w:r w:rsidR="00682E13">
        <w:t>AppDomain</w:t>
      </w:r>
      <w:proofErr w:type="spellEnd"/>
      <w:r w:rsidR="00682E13">
        <w:t>.</w:t>
      </w:r>
    </w:p>
    <w:p w:rsidR="00C90B01" w:rsidRDefault="00C90B01" w:rsidP="00B84124">
      <w:r>
        <w:t xml:space="preserve">Required </w:t>
      </w:r>
      <w:r w:rsidR="008251CE">
        <w:t>c</w:t>
      </w:r>
      <w:r>
        <w:t>haracteristics of the assembly are:</w:t>
      </w:r>
    </w:p>
    <w:tbl>
      <w:tblPr>
        <w:tblStyle w:val="LightGrid-Accent11"/>
        <w:tblW w:w="0" w:type="auto"/>
        <w:tblLayout w:type="fixed"/>
        <w:tblLook w:val="04A0" w:firstRow="1" w:lastRow="0" w:firstColumn="1" w:lastColumn="0" w:noHBand="0" w:noVBand="1"/>
      </w:tblPr>
      <w:tblGrid>
        <w:gridCol w:w="3990"/>
        <w:gridCol w:w="2922"/>
        <w:gridCol w:w="2664"/>
      </w:tblGrid>
      <w:tr w:rsidR="00B84124" w:rsidRPr="00404410" w:rsidTr="0065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B84124" w:rsidRPr="00404410" w:rsidRDefault="00B84124" w:rsidP="00657B65">
            <w:pPr>
              <w:rPr>
                <w:rFonts w:asciiTheme="minorHAnsi" w:hAnsiTheme="minorHAnsi" w:cstheme="minorHAnsi"/>
                <w:sz w:val="20"/>
              </w:rPr>
            </w:pPr>
            <w:r w:rsidRPr="00404410">
              <w:rPr>
                <w:rFonts w:asciiTheme="minorHAnsi" w:hAnsiTheme="minorHAnsi" w:cstheme="minorHAnsi"/>
                <w:sz w:val="20"/>
              </w:rPr>
              <w:lastRenderedPageBreak/>
              <w:t>Member</w:t>
            </w:r>
          </w:p>
        </w:tc>
        <w:tc>
          <w:tcPr>
            <w:tcW w:w="2922" w:type="dxa"/>
          </w:tcPr>
          <w:p w:rsidR="00B84124" w:rsidRPr="00404410" w:rsidRDefault="00B8412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664" w:type="dxa"/>
          </w:tcPr>
          <w:p w:rsidR="00B84124" w:rsidRPr="00404410" w:rsidRDefault="00B8412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B84124" w:rsidRPr="00404410" w:rsidTr="00657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B84124" w:rsidRPr="00404410" w:rsidRDefault="00B84124" w:rsidP="00657B65">
            <w:pPr>
              <w:rPr>
                <w:rFonts w:asciiTheme="minorHAnsi" w:hAnsiTheme="minorHAnsi" w:cstheme="minorHAnsi"/>
                <w:sz w:val="20"/>
              </w:rPr>
            </w:pPr>
            <w:proofErr w:type="spellStart"/>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Get</w:t>
            </w:r>
            <w:r w:rsidR="00875D45">
              <w:rPr>
                <w:rFonts w:asciiTheme="minorHAnsi" w:hAnsiTheme="minorHAnsi" w:cstheme="minorHAnsi"/>
                <w:sz w:val="20"/>
              </w:rPr>
              <w:t>Exported</w:t>
            </w:r>
            <w:r>
              <w:rPr>
                <w:rFonts w:asciiTheme="minorHAnsi" w:hAnsiTheme="minorHAnsi" w:cstheme="minorHAnsi"/>
                <w:sz w:val="20"/>
              </w:rPr>
              <w:t>Types</w:t>
            </w:r>
            <w:proofErr w:type="spellEnd"/>
            <w:r w:rsidR="00AE7560">
              <w:rPr>
                <w:rFonts w:asciiTheme="minorHAnsi" w:hAnsiTheme="minorHAnsi" w:cstheme="minorHAnsi"/>
                <w:sz w:val="20"/>
              </w:rPr>
              <w:t>()</w:t>
            </w:r>
          </w:p>
        </w:tc>
        <w:tc>
          <w:tcPr>
            <w:tcW w:w="2922" w:type="dxa"/>
          </w:tcPr>
          <w:p w:rsidR="00B84124" w:rsidRPr="00404410" w:rsidRDefault="00B8412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664" w:type="dxa"/>
          </w:tcPr>
          <w:p w:rsidR="00B84124" w:rsidRPr="00404410" w:rsidRDefault="00875D45" w:rsidP="00875D4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get the list of types to look for type provider implementations.</w:t>
            </w:r>
          </w:p>
        </w:tc>
      </w:tr>
      <w:tr w:rsidR="00840CE8" w:rsidRPr="00404410" w:rsidTr="00657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840CE8" w:rsidRPr="00404410" w:rsidRDefault="00840CE8" w:rsidP="00657B65">
            <w:pPr>
              <w:rPr>
                <w:rFonts w:asciiTheme="minorHAnsi" w:hAnsiTheme="minorHAnsi" w:cstheme="minorHAnsi"/>
                <w:sz w:val="20"/>
              </w:rPr>
            </w:pPr>
            <w:proofErr w:type="spellStart"/>
            <w:r>
              <w:rPr>
                <w:rFonts w:asciiTheme="minorHAnsi" w:hAnsiTheme="minorHAnsi" w:cstheme="minorHAnsi"/>
                <w:sz w:val="20"/>
              </w:rPr>
              <w:t>typ.GetCustomAttributes</w:t>
            </w:r>
            <w:proofErr w:type="spellEnd"/>
          </w:p>
        </w:tc>
        <w:tc>
          <w:tcPr>
            <w:tcW w:w="2922" w:type="dxa"/>
          </w:tcPr>
          <w:p w:rsidR="00840CE8" w:rsidRPr="00404410" w:rsidRDefault="00840CE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664" w:type="dxa"/>
          </w:tcPr>
          <w:p w:rsidR="00840CE8" w:rsidRPr="00404410" w:rsidRDefault="00840CE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Used to search for </w:t>
            </w:r>
            <w:proofErr w:type="spellStart"/>
            <w:r>
              <w:rPr>
                <w:rFonts w:cstheme="minorHAnsi"/>
                <w:sz w:val="20"/>
              </w:rPr>
              <w:t>TypeProviderAttribute</w:t>
            </w:r>
            <w:proofErr w:type="spellEnd"/>
            <w:r w:rsidR="00875D45">
              <w:rPr>
                <w:rFonts w:cstheme="minorHAnsi"/>
                <w:sz w:val="20"/>
              </w:rPr>
              <w:t xml:space="preserve"> on one of the types returned by </w:t>
            </w:r>
            <w:proofErr w:type="spellStart"/>
            <w:r w:rsidR="00875D45">
              <w:rPr>
                <w:rFonts w:cstheme="minorHAnsi"/>
                <w:sz w:val="20"/>
              </w:rPr>
              <w:t>GetExportedTypes</w:t>
            </w:r>
            <w:proofErr w:type="spellEnd"/>
            <w:r w:rsidR="00875D45">
              <w:rPr>
                <w:rFonts w:cstheme="minorHAnsi"/>
                <w:sz w:val="20"/>
              </w:rPr>
              <w:t>.</w:t>
            </w:r>
          </w:p>
        </w:tc>
      </w:tr>
      <w:tr w:rsidR="00B84124" w:rsidRPr="00404410" w:rsidTr="00657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B84124" w:rsidRPr="00404410" w:rsidRDefault="00840CE8" w:rsidP="00840CE8">
            <w:pPr>
              <w:rPr>
                <w:rFonts w:asciiTheme="minorHAnsi" w:hAnsiTheme="minorHAnsi" w:cstheme="minorHAnsi"/>
                <w:sz w:val="20"/>
              </w:rPr>
            </w:pPr>
            <w:r>
              <w:rPr>
                <w:rFonts w:asciiTheme="minorHAnsi" w:hAnsiTheme="minorHAnsi" w:cstheme="minorHAnsi"/>
                <w:sz w:val="20"/>
              </w:rPr>
              <w:t xml:space="preserve">new </w:t>
            </w:r>
            <w:proofErr w:type="spellStart"/>
            <w:r>
              <w:rPr>
                <w:rFonts w:asciiTheme="minorHAnsi" w:hAnsiTheme="minorHAnsi" w:cstheme="minorHAnsi"/>
                <w:sz w:val="20"/>
              </w:rPr>
              <w:t>ProviderType</w:t>
            </w:r>
            <w:proofErr w:type="spellEnd"/>
            <w:r>
              <w:rPr>
                <w:rFonts w:asciiTheme="minorHAnsi" w:hAnsiTheme="minorHAnsi" w:cstheme="minorHAnsi"/>
                <w:sz w:val="20"/>
              </w:rPr>
              <w:t>(</w:t>
            </w:r>
            <w:proofErr w:type="spellStart"/>
            <w:r>
              <w:rPr>
                <w:rFonts w:asciiTheme="minorHAnsi" w:hAnsiTheme="minorHAnsi" w:cstheme="minorHAnsi"/>
                <w:sz w:val="20"/>
              </w:rPr>
              <w:t>config</w:t>
            </w:r>
            <w:r w:rsidRPr="00840CE8">
              <w:rPr>
                <w:rFonts w:asciiTheme="minorHAnsi" w:hAnsiTheme="minorHAnsi" w:cstheme="minorHAnsi"/>
                <w:sz w:val="20"/>
                <w:vertAlign w:val="subscript"/>
              </w:rPr>
              <w:t>opt</w:t>
            </w:r>
            <w:proofErr w:type="spellEnd"/>
            <w:r>
              <w:rPr>
                <w:rFonts w:asciiTheme="minorHAnsi" w:hAnsiTheme="minorHAnsi" w:cstheme="minorHAnsi"/>
                <w:sz w:val="20"/>
              </w:rPr>
              <w:t>)</w:t>
            </w:r>
          </w:p>
        </w:tc>
        <w:tc>
          <w:tcPr>
            <w:tcW w:w="2922" w:type="dxa"/>
          </w:tcPr>
          <w:p w:rsidR="00B84124" w:rsidRPr="00404410" w:rsidRDefault="00B8412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664" w:type="dxa"/>
          </w:tcPr>
          <w:p w:rsidR="00B84124" w:rsidRPr="00404410" w:rsidRDefault="00B84124" w:rsidP="00840CE8">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Used to </w:t>
            </w:r>
            <w:r w:rsidR="00840CE8">
              <w:rPr>
                <w:rFonts w:cstheme="minorHAnsi"/>
                <w:sz w:val="20"/>
              </w:rPr>
              <w:t xml:space="preserve">create </w:t>
            </w:r>
            <w:proofErr w:type="spellStart"/>
            <w:r>
              <w:rPr>
                <w:rFonts w:cstheme="minorHAnsi"/>
                <w:sz w:val="20"/>
              </w:rPr>
              <w:t>TypeProvider</w:t>
            </w:r>
            <w:proofErr w:type="spellEnd"/>
            <w:r w:rsidR="008251CE">
              <w:rPr>
                <w:rFonts w:cstheme="minorHAnsi"/>
                <w:sz w:val="20"/>
              </w:rPr>
              <w:t xml:space="preserve"> design-time instances</w:t>
            </w:r>
          </w:p>
        </w:tc>
      </w:tr>
      <w:tr w:rsidR="00D7115F" w:rsidRPr="00404410" w:rsidTr="00D7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922" w:type="dxa"/>
          </w:tcPr>
          <w:p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664" w:type="dxa"/>
          </w:tcPr>
          <w:p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682E13" w:rsidRDefault="00682E13" w:rsidP="00682E13">
      <w:pPr>
        <w:pStyle w:val="Heading2"/>
        <w:rPr>
          <w:rFonts w:eastAsia="Times New Roman"/>
        </w:rPr>
      </w:pPr>
      <w:bookmarkStart w:id="51" w:name="_Toc300653147"/>
      <w:r>
        <w:rPr>
          <w:rFonts w:eastAsia="Times New Roman"/>
        </w:rPr>
        <w:t>Type Provider Runtime Assemblies</w:t>
      </w:r>
      <w:bookmarkEnd w:id="51"/>
      <w:r>
        <w:rPr>
          <w:rFonts w:eastAsia="Times New Roman"/>
        </w:rPr>
        <w:t xml:space="preserve"> </w:t>
      </w:r>
    </w:p>
    <w:p w:rsidR="008251CE" w:rsidRDefault="008251CE" w:rsidP="008251CE">
      <w:r>
        <w:t xml:space="preserve">A </w:t>
      </w:r>
      <w:r w:rsidRPr="00F63F78">
        <w:rPr>
          <w:b/>
        </w:rPr>
        <w:t xml:space="preserve">type provider </w:t>
      </w:r>
      <w:r>
        <w:rPr>
          <w:b/>
        </w:rPr>
        <w:t>run</w:t>
      </w:r>
      <w:r w:rsidRPr="00F63F78">
        <w:rPr>
          <w:b/>
        </w:rPr>
        <w:t>time assembly</w:t>
      </w:r>
      <w:r>
        <w:t xml:space="preserve"> is the component referenced in a</w:t>
      </w:r>
      <w:r w:rsidR="001B1A2F">
        <w:t>n F#</w:t>
      </w:r>
      <w:r>
        <w:t xml:space="preserve"> project </w:t>
      </w:r>
      <w:r w:rsidR="001B1A2F">
        <w:t xml:space="preserve">or script </w:t>
      </w:r>
      <w:r>
        <w:t>to indicate the use of a type provider.</w:t>
      </w:r>
    </w:p>
    <w:p w:rsidR="001A0CCC" w:rsidRDefault="001A0CCC" w:rsidP="001A0CCC">
      <w:r>
        <w:t xml:space="preserve">Version: </w:t>
      </w:r>
      <w:r w:rsidR="008251CE">
        <w:t xml:space="preserve">A </w:t>
      </w:r>
      <w:r w:rsidR="008251CE" w:rsidRPr="008251CE">
        <w:t xml:space="preserve">type provider runtime assembly </w:t>
      </w:r>
      <w:r w:rsidR="008251CE">
        <w:t>c</w:t>
      </w:r>
      <w:r>
        <w:t>an target any version of .NET, Silverlight, Mono, Compact Framework etc.</w:t>
      </w:r>
      <w:r w:rsidR="008251CE">
        <w:t xml:space="preserve"> </w:t>
      </w:r>
      <w:proofErr w:type="gramStart"/>
      <w:r w:rsidR="008251CE">
        <w:t xml:space="preserve">and </w:t>
      </w:r>
      <w:r w:rsidR="008251CE" w:rsidDel="008251CE">
        <w:t xml:space="preserve"> </w:t>
      </w:r>
      <w:r w:rsidR="008251CE">
        <w:t>c</w:t>
      </w:r>
      <w:r>
        <w:t>an</w:t>
      </w:r>
      <w:proofErr w:type="gramEnd"/>
      <w:r>
        <w:t xml:space="preserve"> be any platform</w:t>
      </w:r>
      <w:r w:rsidR="008251CE">
        <w:t>, according to the kind of code being built.</w:t>
      </w:r>
    </w:p>
    <w:p w:rsidR="00C90B01" w:rsidRDefault="00C90B01" w:rsidP="00682E13">
      <w:r>
        <w:t xml:space="preserve">These have </w:t>
      </w:r>
      <w:r w:rsidR="00A3570F">
        <w:t>a</w:t>
      </w:r>
      <w:r w:rsidR="001B1A2F">
        <w:t>n assembly attribute</w:t>
      </w:r>
      <w:r w:rsidR="00A3570F">
        <w:t xml:space="preserve"> </w:t>
      </w:r>
      <w:proofErr w:type="spellStart"/>
      <w:r w:rsidRPr="00F45686">
        <w:rPr>
          <w:rStyle w:val="InlineCode"/>
        </w:rPr>
        <w:t>TypeProviderAssembly</w:t>
      </w:r>
      <w:r w:rsidR="00A3570F" w:rsidRPr="00F45686">
        <w:rPr>
          <w:rStyle w:val="InlineCode"/>
        </w:rPr>
        <w:t>A</w:t>
      </w:r>
      <w:r w:rsidRPr="00F45686">
        <w:rPr>
          <w:rStyle w:val="InlineCode"/>
        </w:rPr>
        <w:t>ttribute</w:t>
      </w:r>
      <w:proofErr w:type="spellEnd"/>
      <w:r>
        <w:t xml:space="preserve"> with an argument giving the name of the corresponding design-time assembly</w:t>
      </w:r>
      <w:r w:rsidR="001B1A2F">
        <w:t xml:space="preserve">. This </w:t>
      </w:r>
      <w:r>
        <w:t>can be the runtime assembly itself</w:t>
      </w:r>
      <w:r w:rsidR="001B1A2F">
        <w:t>.</w:t>
      </w:r>
    </w:p>
    <w:p w:rsidR="001A0CCC" w:rsidRDefault="00A3570F" w:rsidP="009904FB">
      <w:r>
        <w:t>This a</w:t>
      </w:r>
      <w:r w:rsidR="00682E13">
        <w:t xml:space="preserve">ssembly is not loaded </w:t>
      </w:r>
      <w:r w:rsidR="001A0CCC">
        <w:t>by the host</w:t>
      </w:r>
      <w:r w:rsidR="00682E13">
        <w:t>, unless</w:t>
      </w:r>
      <w:r w:rsidR="009904FB">
        <w:t xml:space="preserve"> it is also a </w:t>
      </w:r>
      <w:r>
        <w:t xml:space="preserve">design-time </w:t>
      </w:r>
      <w:r w:rsidR="009904FB">
        <w:t>assembly</w:t>
      </w:r>
      <w:r>
        <w:t xml:space="preserve">. If the assemblies are different, then it is common for the type provider design-time assembly to use </w:t>
      </w:r>
      <w:proofErr w:type="spellStart"/>
      <w:r>
        <w:t>ReflectionOnlyL</w:t>
      </w:r>
      <w:r w:rsidR="001A0CCC">
        <w:t>oadFrom</w:t>
      </w:r>
      <w:proofErr w:type="spellEnd"/>
      <w:r w:rsidR="001A0CCC">
        <w:t xml:space="preserve"> on the runtime assembly and its dependencies.</w:t>
      </w:r>
    </w:p>
    <w:p w:rsidR="00875D45" w:rsidRPr="009904FB" w:rsidRDefault="001A0CCC" w:rsidP="009904FB">
      <w:r>
        <w:t xml:space="preserve">The host does not use </w:t>
      </w:r>
      <w:proofErr w:type="spellStart"/>
      <w:r>
        <w:t>System.Reflection</w:t>
      </w:r>
      <w:proofErr w:type="spellEnd"/>
      <w:r>
        <w:t xml:space="preserve"> over this assembly.</w:t>
      </w:r>
    </w:p>
    <w:p w:rsidR="003D1217" w:rsidRDefault="003D1217" w:rsidP="003D1217">
      <w:pPr>
        <w:pStyle w:val="Heading2"/>
        <w:rPr>
          <w:rFonts w:eastAsia="Times New Roman"/>
        </w:rPr>
      </w:pPr>
      <w:bookmarkStart w:id="52" w:name="_Toc300653148"/>
      <w:r>
        <w:rPr>
          <w:rFonts w:eastAsia="Times New Roman"/>
        </w:rPr>
        <w:t>Hosting Type Providers: Creation, Lifetime and Disposal</w:t>
      </w:r>
      <w:bookmarkEnd w:id="52"/>
    </w:p>
    <w:p w:rsidR="003D1217" w:rsidRDefault="003D1217" w:rsidP="00F45686">
      <w:r>
        <w:t xml:space="preserve">Type Providers are </w:t>
      </w:r>
      <w:proofErr w:type="spellStart"/>
      <w:r>
        <w:t>IDisposable</w:t>
      </w:r>
      <w:proofErr w:type="spellEnd"/>
      <w:r>
        <w:t xml:space="preserve"> and the host calls dispose.</w:t>
      </w:r>
    </w:p>
    <w:p w:rsidR="00FF173F" w:rsidRDefault="00FF173F" w:rsidP="00F45686">
      <w:pPr>
        <w:spacing w:after="0" w:line="240" w:lineRule="auto"/>
      </w:pPr>
      <w:r w:rsidRPr="00F45686">
        <w:rPr>
          <w:b/>
          <w:bCs/>
        </w:rPr>
        <w:t>From the provider-writer’s perspective</w:t>
      </w:r>
      <w:r>
        <w:t xml:space="preserve">: </w:t>
      </w:r>
    </w:p>
    <w:p w:rsidR="00FF173F" w:rsidRDefault="00FF173F" w:rsidP="00F45686">
      <w:pPr>
        <w:pStyle w:val="ListParagraph"/>
        <w:numPr>
          <w:ilvl w:val="0"/>
          <w:numId w:val="46"/>
        </w:numPr>
        <w:spacing w:before="0" w:after="0" w:line="240" w:lineRule="auto"/>
      </w:pPr>
      <w:r>
        <w:t xml:space="preserve">Providers can be disposed at any time by the provider host. More than one provider instance can be active in-process with the same configuration parameters (e.g. for multiple scripts and projects using the same provider). </w:t>
      </w:r>
    </w:p>
    <w:p w:rsidR="00FF173F" w:rsidRDefault="00FF173F" w:rsidP="00F45686">
      <w:pPr>
        <w:pStyle w:val="ListParagraph"/>
        <w:numPr>
          <w:ilvl w:val="0"/>
          <w:numId w:val="46"/>
        </w:numPr>
        <w:spacing w:before="0" w:after="0" w:line="240" w:lineRule="auto"/>
      </w:pPr>
      <w:r>
        <w:t xml:space="preserve">There is no guarantee that a provider will be disposed, ever. The process may hang on to it for an arbitrarily long </w:t>
      </w:r>
      <w:proofErr w:type="gramStart"/>
      <w:r>
        <w:t>time,</w:t>
      </w:r>
      <w:proofErr w:type="gramEnd"/>
      <w:r>
        <w:t xml:space="preserve"> or rude-exit without disposing it, or just normal-exit without disposing it.</w:t>
      </w:r>
    </w:p>
    <w:p w:rsidR="00FF173F" w:rsidRDefault="00FF173F" w:rsidP="00F45686">
      <w:pPr>
        <w:pStyle w:val="ListParagraph"/>
        <w:numPr>
          <w:ilvl w:val="0"/>
          <w:numId w:val="46"/>
        </w:numPr>
        <w:spacing w:before="0" w:after="0" w:line="240" w:lineRule="auto"/>
      </w:pPr>
      <w:r>
        <w:t>A provider will only ever be disposed at most once.</w:t>
      </w:r>
    </w:p>
    <w:p w:rsidR="00FF173F" w:rsidRDefault="00FF173F" w:rsidP="00F45686">
      <w:pPr>
        <w:pStyle w:val="ListParagraph"/>
        <w:numPr>
          <w:ilvl w:val="0"/>
          <w:numId w:val="46"/>
        </w:numPr>
        <w:spacing w:before="0" w:after="0" w:line="240" w:lineRule="auto"/>
      </w:pPr>
      <w:r>
        <w:t>Exceptions during disposal may be silently ignored by the host.</w:t>
      </w:r>
    </w:p>
    <w:p w:rsidR="00FF173F" w:rsidRDefault="00FF173F" w:rsidP="00F45686"/>
    <w:p w:rsidR="00FF173F" w:rsidRPr="00F45686" w:rsidRDefault="00FF173F" w:rsidP="00F45686">
      <w:pPr>
        <w:spacing w:after="0" w:line="240" w:lineRule="auto"/>
        <w:rPr>
          <w:b/>
          <w:bCs/>
        </w:rPr>
      </w:pPr>
      <w:r w:rsidRPr="00F45686">
        <w:rPr>
          <w:b/>
          <w:bCs/>
        </w:rPr>
        <w:t>From our VS language service perspective:</w:t>
      </w:r>
    </w:p>
    <w:p w:rsidR="00FF173F" w:rsidRDefault="00FF173F" w:rsidP="00F45686">
      <w:pPr>
        <w:pStyle w:val="ListParagraph"/>
        <w:numPr>
          <w:ilvl w:val="0"/>
          <w:numId w:val="46"/>
        </w:numPr>
        <w:spacing w:before="0" w:after="0" w:line="240" w:lineRule="auto"/>
      </w:pPr>
      <w:r>
        <w:t xml:space="preserve">Providers are disposed when the containing non-frameworks </w:t>
      </w:r>
      <w:proofErr w:type="spellStart"/>
      <w:r>
        <w:t>TcImports</w:t>
      </w:r>
      <w:proofErr w:type="spellEnd"/>
      <w:r>
        <w:t xml:space="preserve"> is disposed. </w:t>
      </w:r>
    </w:p>
    <w:p w:rsidR="00FF173F" w:rsidRDefault="00FF173F" w:rsidP="00F45686">
      <w:pPr>
        <w:pStyle w:val="ListParagraph"/>
        <w:numPr>
          <w:ilvl w:val="0"/>
          <w:numId w:val="46"/>
        </w:numPr>
        <w:spacing w:before="0" w:after="0" w:line="240" w:lineRule="auto"/>
      </w:pPr>
      <w:r>
        <w:t xml:space="preserve">This normally means when the owning </w:t>
      </w:r>
      <w:proofErr w:type="spellStart"/>
      <w:r>
        <w:t>IncrementalBuilder</w:t>
      </w:r>
      <w:proofErr w:type="spellEnd"/>
      <w:r>
        <w:t xml:space="preserve"> is disposed, which means when a </w:t>
      </w:r>
      <w:proofErr w:type="spellStart"/>
      <w:r>
        <w:t>IncrementalBuilder</w:t>
      </w:r>
      <w:proofErr w:type="spellEnd"/>
      <w:r>
        <w:t xml:space="preserve"> is pushed out of our </w:t>
      </w:r>
      <w:proofErr w:type="spellStart"/>
      <w:r>
        <w:t>buildCache</w:t>
      </w:r>
      <w:proofErr w:type="spellEnd"/>
      <w:r>
        <w:t xml:space="preserve"> in </w:t>
      </w:r>
      <w:proofErr w:type="spellStart"/>
      <w:r>
        <w:t>service.fs</w:t>
      </w:r>
      <w:proofErr w:type="spellEnd"/>
    </w:p>
    <w:p w:rsidR="00FF173F" w:rsidRDefault="00FF173F" w:rsidP="00F45686">
      <w:pPr>
        <w:pStyle w:val="ListParagraph"/>
        <w:numPr>
          <w:ilvl w:val="0"/>
          <w:numId w:val="46"/>
        </w:numPr>
        <w:spacing w:before="0" w:after="0" w:line="240" w:lineRule="auto"/>
      </w:pPr>
      <w:r>
        <w:lastRenderedPageBreak/>
        <w:t xml:space="preserve">Alternatively, when the provider is replaced by another provider in the </w:t>
      </w:r>
      <w:proofErr w:type="spellStart"/>
      <w:r>
        <w:t>IncrementalBuilder</w:t>
      </w:r>
      <w:proofErr w:type="spellEnd"/>
      <w:r>
        <w:t xml:space="preserve"> because some condition in the incremental builder causes a rescan of non-framework assemblies.  </w:t>
      </w:r>
    </w:p>
    <w:p w:rsidR="00FF173F" w:rsidRDefault="00FF173F" w:rsidP="00F45686">
      <w:pPr>
        <w:pStyle w:val="ListParagraph"/>
        <w:numPr>
          <w:ilvl w:val="0"/>
          <w:numId w:val="46"/>
        </w:numPr>
        <w:spacing w:before="0" w:after="0" w:line="240" w:lineRule="auto"/>
      </w:pPr>
      <w:r>
        <w:t xml:space="preserve">Providers are not necessarily disposed on script or project close – the way the F# background build works means that </w:t>
      </w:r>
      <w:proofErr w:type="spellStart"/>
      <w:r>
        <w:t>buildCache</w:t>
      </w:r>
      <w:proofErr w:type="spellEnd"/>
      <w:r>
        <w:t xml:space="preserve"> entries may hang around longer than that. </w:t>
      </w:r>
    </w:p>
    <w:p w:rsidR="00FF173F" w:rsidRDefault="00FF173F" w:rsidP="00F45686">
      <w:pPr>
        <w:pStyle w:val="ListParagraph"/>
        <w:numPr>
          <w:ilvl w:val="0"/>
          <w:numId w:val="46"/>
        </w:numPr>
        <w:spacing w:before="0" w:after="0" w:line="240" w:lineRule="auto"/>
      </w:pPr>
      <w:r>
        <w:t xml:space="preserve">We discard all errors from provider disposal. Disposal can happen at any time, e.g. </w:t>
      </w:r>
      <w:proofErr w:type="gramStart"/>
      <w:r>
        <w:t>when  a</w:t>
      </w:r>
      <w:proofErr w:type="gramEnd"/>
      <w:r>
        <w:t xml:space="preserve"> new project or script starts to build and the project that held the provider gets bumped out of the background build cache. So it’s normal that we don’t have any good place to report the error.</w:t>
      </w:r>
    </w:p>
    <w:p w:rsidR="00FF173F" w:rsidRDefault="00FF173F" w:rsidP="00F45686">
      <w:pPr>
        <w:spacing w:after="0" w:line="240" w:lineRule="auto"/>
        <w:rPr>
          <w:b/>
          <w:bCs/>
        </w:rPr>
      </w:pPr>
    </w:p>
    <w:p w:rsidR="00FF173F" w:rsidRPr="00F45686" w:rsidRDefault="00FF173F" w:rsidP="00F45686">
      <w:pPr>
        <w:spacing w:after="0" w:line="240" w:lineRule="auto"/>
        <w:rPr>
          <w:b/>
          <w:bCs/>
        </w:rPr>
      </w:pPr>
      <w:r w:rsidRPr="00F45686">
        <w:rPr>
          <w:b/>
          <w:bCs/>
        </w:rPr>
        <w:t>From the fsc.exe compiler perspective:</w:t>
      </w:r>
    </w:p>
    <w:p w:rsidR="00FF173F" w:rsidRDefault="00FF173F" w:rsidP="00F45686">
      <w:pPr>
        <w:pStyle w:val="ListParagraph"/>
        <w:numPr>
          <w:ilvl w:val="0"/>
          <w:numId w:val="46"/>
        </w:numPr>
        <w:spacing w:before="0" w:after="0" w:line="240" w:lineRule="auto"/>
      </w:pPr>
      <w:r>
        <w:t xml:space="preserve">Providers are not disposed in fsc.exe. Since we don’t get disposal-on-exit in Visual Studio, it doesn’t seem to make sense to do disposal-on-exit for fsc.exe. </w:t>
      </w:r>
    </w:p>
    <w:p w:rsidR="00FF173F" w:rsidRDefault="00FF173F" w:rsidP="00F45686">
      <w:pPr>
        <w:pStyle w:val="ListParagraph"/>
        <w:spacing w:before="0" w:after="0" w:line="240" w:lineRule="auto"/>
      </w:pPr>
    </w:p>
    <w:p w:rsidR="00FF173F" w:rsidRDefault="00FF173F" w:rsidP="00FF173F">
      <w:pPr>
        <w:pStyle w:val="Heading2"/>
        <w:rPr>
          <w:rFonts w:eastAsia="Times New Roman"/>
        </w:rPr>
      </w:pPr>
      <w:bookmarkStart w:id="53" w:name="_Toc300653149"/>
      <w:r>
        <w:rPr>
          <w:rFonts w:eastAsia="Times New Roman"/>
        </w:rPr>
        <w:t>Hosting Type Providers: Threading</w:t>
      </w:r>
      <w:bookmarkEnd w:id="53"/>
    </w:p>
    <w:p w:rsidR="00FF173F" w:rsidRDefault="00FF173F" w:rsidP="00F45686">
      <w:pPr>
        <w:spacing w:after="0" w:line="240" w:lineRule="auto"/>
      </w:pPr>
    </w:p>
    <w:p w:rsidR="00F94A07" w:rsidRPr="00F45686" w:rsidRDefault="00FF173F" w:rsidP="00F45686">
      <w:pPr>
        <w:spacing w:after="0" w:line="240" w:lineRule="auto"/>
      </w:pPr>
      <w:r>
        <w:t xml:space="preserve">All providers involved in the compilation or </w:t>
      </w:r>
      <w:proofErr w:type="spellStart"/>
      <w:r>
        <w:t>typecheck</w:t>
      </w:r>
      <w:proofErr w:type="spellEnd"/>
      <w:r>
        <w:t>-analysis of a single F# assembly are accessed in a single-threaded way fro</w:t>
      </w:r>
      <w:r w:rsidR="00F94A07">
        <w:t>m</w:t>
      </w:r>
      <w:r>
        <w:t xml:space="preserve"> a single compilation thread.</w:t>
      </w:r>
      <w:r w:rsidR="00F94A07">
        <w:t xml:space="preserve"> This thread does not have a synchronization context (it is “free-threaded”)</w:t>
      </w:r>
    </w:p>
    <w:p w:rsidR="003D1217" w:rsidRDefault="003D1217" w:rsidP="003D1217">
      <w:pPr>
        <w:pStyle w:val="Heading1"/>
        <w:rPr>
          <w:rFonts w:eastAsia="Times New Roman"/>
        </w:rPr>
      </w:pPr>
      <w:bookmarkStart w:id="54" w:name="_Toc300653150"/>
      <w:r>
        <w:rPr>
          <w:rFonts w:eastAsia="Times New Roman"/>
        </w:rPr>
        <w:t>Provided Elements</w:t>
      </w:r>
      <w:bookmarkEnd w:id="54"/>
      <w:r>
        <w:rPr>
          <w:rFonts w:eastAsia="Times New Roman"/>
        </w:rPr>
        <w:t xml:space="preserve"> </w:t>
      </w:r>
    </w:p>
    <w:p w:rsidR="007322AC" w:rsidRDefault="007322AC" w:rsidP="00875D45">
      <w:pPr>
        <w:pStyle w:val="Heading2"/>
        <w:rPr>
          <w:rFonts w:eastAsia="Times New Roman"/>
        </w:rPr>
      </w:pPr>
      <w:bookmarkStart w:id="55" w:name="_Toc300653151"/>
      <w:r>
        <w:rPr>
          <w:rFonts w:eastAsia="Times New Roman"/>
        </w:rPr>
        <w:t>Provided Generated Assemblies</w:t>
      </w:r>
      <w:bookmarkEnd w:id="55"/>
    </w:p>
    <w:p w:rsidR="00875D45" w:rsidRDefault="00875D45" w:rsidP="00875D45">
      <w:r>
        <w:t xml:space="preserve">These are generated assemblies in the assembly returned by the .Assembly of a </w:t>
      </w:r>
      <w:r w:rsidR="00C90B01">
        <w:t xml:space="preserve">generated </w:t>
      </w:r>
      <w:r>
        <w:t>provided type</w:t>
      </w:r>
      <w:r w:rsidR="00C90B01">
        <w:t xml:space="preserve"> definition</w:t>
      </w:r>
      <w:r>
        <w:t>.</w:t>
      </w:r>
    </w:p>
    <w:p w:rsidR="00C90B01" w:rsidRDefault="00C90B01" w:rsidP="00875D45">
      <w:r>
        <w:t>Note that an erased provided type definition should return the type provider assembly itself as the .Assembly of the provided type.</w:t>
      </w:r>
    </w:p>
    <w:p w:rsidR="00C90B01" w:rsidRDefault="00C90B01" w:rsidP="00F45686">
      <w:pPr>
        <w:pStyle w:val="Heading3"/>
      </w:pPr>
      <w:bookmarkStart w:id="56" w:name="_Toc300653152"/>
      <w:r>
        <w:t>Required Characteristics</w:t>
      </w:r>
      <w:bookmarkEnd w:id="56"/>
    </w:p>
    <w:p w:rsidR="00C90B01" w:rsidRDefault="00C90B01" w:rsidP="00875D45"/>
    <w:tbl>
      <w:tblPr>
        <w:tblStyle w:val="LightGrid-Accent11"/>
        <w:tblW w:w="0" w:type="auto"/>
        <w:tblLayout w:type="fixed"/>
        <w:tblLook w:val="04A0" w:firstRow="1" w:lastRow="0" w:firstColumn="1" w:lastColumn="0" w:noHBand="0" w:noVBand="1"/>
      </w:tblPr>
      <w:tblGrid>
        <w:gridCol w:w="3990"/>
        <w:gridCol w:w="2922"/>
        <w:gridCol w:w="2664"/>
      </w:tblGrid>
      <w:tr w:rsidR="00875D45" w:rsidRPr="00404410" w:rsidTr="0024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875D45" w:rsidRPr="00404410" w:rsidRDefault="00875D45" w:rsidP="002461EB">
            <w:pPr>
              <w:rPr>
                <w:rFonts w:asciiTheme="minorHAnsi" w:hAnsiTheme="minorHAnsi" w:cstheme="minorHAnsi"/>
                <w:sz w:val="20"/>
              </w:rPr>
            </w:pPr>
            <w:r w:rsidRPr="00404410">
              <w:rPr>
                <w:rFonts w:asciiTheme="minorHAnsi" w:hAnsiTheme="minorHAnsi" w:cstheme="minorHAnsi"/>
                <w:sz w:val="20"/>
              </w:rPr>
              <w:t>Member</w:t>
            </w:r>
          </w:p>
        </w:tc>
        <w:tc>
          <w:tcPr>
            <w:tcW w:w="2922" w:type="dxa"/>
          </w:tcPr>
          <w:p w:rsidR="00875D45" w:rsidRPr="00404410" w:rsidRDefault="00875D45" w:rsidP="002461E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664" w:type="dxa"/>
          </w:tcPr>
          <w:p w:rsidR="00875D45" w:rsidRPr="00404410" w:rsidRDefault="00875D45" w:rsidP="002461E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875D45" w:rsidRPr="00404410" w:rsidTr="0024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875D45" w:rsidRPr="00404410" w:rsidRDefault="00875D45" w:rsidP="00875D45">
            <w:pPr>
              <w:rPr>
                <w:rFonts w:asciiTheme="minorHAnsi" w:hAnsiTheme="minorHAnsi" w:cstheme="minorHAnsi"/>
                <w:sz w:val="20"/>
              </w:rPr>
            </w:pPr>
            <w:proofErr w:type="spellStart"/>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GetName</w:t>
            </w:r>
            <w:proofErr w:type="spellEnd"/>
            <w:r>
              <w:rPr>
                <w:rFonts w:asciiTheme="minorHAnsi" w:hAnsiTheme="minorHAnsi" w:cstheme="minorHAnsi"/>
                <w:sz w:val="20"/>
              </w:rPr>
              <w:t>()</w:t>
            </w:r>
          </w:p>
        </w:tc>
        <w:tc>
          <w:tcPr>
            <w:tcW w:w="2922" w:type="dxa"/>
          </w:tcPr>
          <w:p w:rsidR="00875D45" w:rsidRPr="00404410" w:rsidRDefault="00875D45" w:rsidP="002461E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664" w:type="dxa"/>
          </w:tcPr>
          <w:p w:rsidR="00875D45" w:rsidRPr="00404410" w:rsidRDefault="00875D45" w:rsidP="002461E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75D45" w:rsidRPr="00404410" w:rsidTr="00246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875D45" w:rsidRPr="00404410" w:rsidRDefault="00875D45" w:rsidP="00875D45">
            <w:pPr>
              <w:rPr>
                <w:rFonts w:asciiTheme="minorHAnsi" w:hAnsiTheme="minorHAnsi" w:cstheme="minorHAnsi"/>
                <w:sz w:val="20"/>
              </w:rPr>
            </w:pPr>
            <w:proofErr w:type="spellStart"/>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FullName</w:t>
            </w:r>
            <w:proofErr w:type="spellEnd"/>
          </w:p>
        </w:tc>
        <w:tc>
          <w:tcPr>
            <w:tcW w:w="2922" w:type="dxa"/>
          </w:tcPr>
          <w:p w:rsidR="00875D45" w:rsidRPr="00404410" w:rsidRDefault="00875D45" w:rsidP="002461E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664" w:type="dxa"/>
          </w:tcPr>
          <w:p w:rsidR="00875D45" w:rsidRPr="00404410" w:rsidRDefault="00875D45" w:rsidP="002461E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875D45" w:rsidRPr="00404410" w:rsidTr="0024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875D45" w:rsidRPr="00404410" w:rsidRDefault="00875D45" w:rsidP="00875D45">
            <w:pPr>
              <w:rPr>
                <w:rFonts w:asciiTheme="minorHAnsi" w:hAnsiTheme="minorHAnsi" w:cstheme="minorHAnsi"/>
                <w:sz w:val="20"/>
              </w:rPr>
            </w:pPr>
            <w:commentRangeStart w:id="57"/>
            <w:proofErr w:type="spellStart"/>
            <w:r>
              <w:rPr>
                <w:rFonts w:asciiTheme="minorHAnsi" w:hAnsiTheme="minorHAnsi" w:cstheme="minorHAnsi"/>
                <w:sz w:val="20"/>
              </w:rPr>
              <w:t>assembly</w:t>
            </w:r>
            <w:r w:rsidRPr="00404410">
              <w:rPr>
                <w:rFonts w:asciiTheme="minorHAnsi" w:hAnsiTheme="minorHAnsi" w:cstheme="minorHAnsi"/>
                <w:sz w:val="20"/>
              </w:rPr>
              <w:t>.</w:t>
            </w:r>
            <w:r>
              <w:rPr>
                <w:rFonts w:asciiTheme="minorHAnsi" w:hAnsiTheme="minorHAnsi" w:cstheme="minorHAnsi"/>
                <w:sz w:val="20"/>
              </w:rPr>
              <w:t>ManifestModule.FullyQualifiedName</w:t>
            </w:r>
            <w:commentRangeEnd w:id="57"/>
            <w:proofErr w:type="spellEnd"/>
            <w:r w:rsidR="006E3975">
              <w:rPr>
                <w:rStyle w:val="CommentReference"/>
                <w:rFonts w:asciiTheme="minorHAnsi" w:eastAsiaTheme="minorEastAsia" w:hAnsiTheme="minorHAnsi" w:cstheme="minorBidi"/>
                <w:b w:val="0"/>
                <w:bCs w:val="0"/>
              </w:rPr>
              <w:commentReference w:id="57"/>
            </w:r>
          </w:p>
        </w:tc>
        <w:tc>
          <w:tcPr>
            <w:tcW w:w="2922" w:type="dxa"/>
          </w:tcPr>
          <w:p w:rsidR="00875D45" w:rsidRPr="00404410" w:rsidRDefault="00875D45" w:rsidP="002461E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A file path</w:t>
            </w:r>
          </w:p>
        </w:tc>
        <w:tc>
          <w:tcPr>
            <w:tcW w:w="2664" w:type="dxa"/>
          </w:tcPr>
          <w:p w:rsidR="00875D45" w:rsidRPr="00404410" w:rsidRDefault="00875D45" w:rsidP="00875D4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determine the full name of the assembly file to statically link for a generated assembly.</w:t>
            </w:r>
          </w:p>
        </w:tc>
      </w:tr>
      <w:tr w:rsidR="00D7115F" w:rsidRPr="00404410" w:rsidTr="00D7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922" w:type="dxa"/>
          </w:tcPr>
          <w:p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664" w:type="dxa"/>
          </w:tcPr>
          <w:p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322AC" w:rsidRDefault="007322AC" w:rsidP="009904FB">
      <w:pPr>
        <w:pStyle w:val="Heading2"/>
        <w:rPr>
          <w:rFonts w:eastAsia="Times New Roman"/>
        </w:rPr>
      </w:pPr>
      <w:bookmarkStart w:id="58" w:name="_Toc300653153"/>
      <w:r>
        <w:rPr>
          <w:rFonts w:eastAsia="Times New Roman"/>
        </w:rPr>
        <w:t>Provided Type Definitions</w:t>
      </w:r>
      <w:bookmarkEnd w:id="58"/>
    </w:p>
    <w:p w:rsidR="007322AC" w:rsidRPr="00F45686" w:rsidRDefault="007322AC" w:rsidP="00F45686">
      <w:r>
        <w:t xml:space="preserve">Provided type definitions are those returned by </w:t>
      </w:r>
      <w:proofErr w:type="spellStart"/>
      <w:r w:rsidRPr="00F45686">
        <w:rPr>
          <w:rStyle w:val="InlineCode"/>
        </w:rPr>
        <w:t>IProvidedNamespace.ResolveTypeName</w:t>
      </w:r>
      <w:proofErr w:type="spellEnd"/>
      <w:r>
        <w:t>,</w:t>
      </w:r>
      <w:r w:rsidRPr="007322AC">
        <w:t xml:space="preserve"> </w:t>
      </w:r>
      <w:proofErr w:type="spellStart"/>
      <w:r w:rsidRPr="00F45686">
        <w:rPr>
          <w:rStyle w:val="InlineCode"/>
        </w:rPr>
        <w:t>IProvidedNamespace.GetTypes</w:t>
      </w:r>
      <w:proofErr w:type="spellEnd"/>
      <w:r>
        <w:t xml:space="preserve"> and recursively by </w:t>
      </w:r>
      <w:proofErr w:type="spellStart"/>
      <w:r w:rsidRPr="00F45686">
        <w:rPr>
          <w:rStyle w:val="InlineCode"/>
        </w:rPr>
        <w:t>System.Type.GetNestedTypes</w:t>
      </w:r>
      <w:proofErr w:type="spellEnd"/>
      <w:r>
        <w:t>.</w:t>
      </w:r>
    </w:p>
    <w:p w:rsidR="00FB604E" w:rsidRPr="009904FB" w:rsidRDefault="005A0DFF" w:rsidP="00F45686">
      <w:pPr>
        <w:pStyle w:val="Heading3"/>
      </w:pPr>
      <w:bookmarkStart w:id="59" w:name="_Toc300653154"/>
      <w:r>
        <w:rPr>
          <w:rFonts w:eastAsia="Times New Roman"/>
        </w:rPr>
        <w:lastRenderedPageBreak/>
        <w:t>Required Characteristics of</w:t>
      </w:r>
      <w:r w:rsidR="00C76C79">
        <w:rPr>
          <w:rFonts w:eastAsia="Times New Roman"/>
        </w:rPr>
        <w:t xml:space="preserve"> </w:t>
      </w:r>
      <w:r>
        <w:rPr>
          <w:rFonts w:eastAsia="Times New Roman"/>
        </w:rPr>
        <w:t xml:space="preserve">Provided </w:t>
      </w:r>
      <w:proofErr w:type="spellStart"/>
      <w:r w:rsidR="00602137">
        <w:rPr>
          <w:rFonts w:eastAsia="Times New Roman"/>
        </w:rPr>
        <w:t>System.Type</w:t>
      </w:r>
      <w:proofErr w:type="spellEnd"/>
      <w:r w:rsidR="009904FB">
        <w:rPr>
          <w:rFonts w:eastAsia="Times New Roman"/>
        </w:rPr>
        <w:t xml:space="preserve"> Definitions</w:t>
      </w:r>
      <w:bookmarkEnd w:id="59"/>
      <w:r w:rsidR="00602137" w:rsidRPr="009904FB">
        <w:rPr>
          <w:rFonts w:eastAsia="Times New Roman"/>
        </w:rPr>
        <w:t xml:space="preserve"> </w:t>
      </w:r>
    </w:p>
    <w:tbl>
      <w:tblPr>
        <w:tblStyle w:val="LightGrid-Accent11"/>
        <w:tblW w:w="0" w:type="auto"/>
        <w:tblLayout w:type="fixed"/>
        <w:tblLook w:val="04A0" w:firstRow="1" w:lastRow="0" w:firstColumn="1" w:lastColumn="0" w:noHBand="0" w:noVBand="1"/>
      </w:tblPr>
      <w:tblGrid>
        <w:gridCol w:w="3369"/>
        <w:gridCol w:w="1417"/>
        <w:gridCol w:w="4790"/>
      </w:tblGrid>
      <w:tr w:rsidR="003F2C3F" w:rsidRPr="00404410"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FB604E">
            <w:pPr>
              <w:rPr>
                <w:rFonts w:asciiTheme="minorHAnsi" w:hAnsiTheme="minorHAnsi" w:cstheme="minorHAnsi"/>
                <w:sz w:val="20"/>
              </w:rPr>
            </w:pPr>
            <w:r w:rsidRPr="00404410">
              <w:rPr>
                <w:rFonts w:asciiTheme="minorHAnsi" w:hAnsiTheme="minorHAnsi" w:cstheme="minorHAnsi"/>
                <w:sz w:val="20"/>
              </w:rPr>
              <w:t>Member</w:t>
            </w:r>
          </w:p>
        </w:tc>
        <w:tc>
          <w:tcPr>
            <w:tcW w:w="1417" w:type="dxa"/>
          </w:tcPr>
          <w:p w:rsidR="00FB604E" w:rsidRPr="00404410" w:rsidRDefault="00FB604E" w:rsidP="00FB60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4790" w:type="dxa"/>
          </w:tcPr>
          <w:p w:rsidR="00FB604E" w:rsidRPr="00404410" w:rsidRDefault="00FB604E" w:rsidP="00FB60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3F2C3F"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FB604E">
            <w:pPr>
              <w:rPr>
                <w:rFonts w:asciiTheme="minorHAnsi" w:hAnsiTheme="minorHAnsi" w:cstheme="minorHAnsi"/>
                <w:sz w:val="20"/>
              </w:rPr>
            </w:pPr>
            <w:proofErr w:type="spellStart"/>
            <w:r w:rsidRPr="00404410">
              <w:rPr>
                <w:rFonts w:asciiTheme="minorHAnsi" w:hAnsiTheme="minorHAnsi" w:cstheme="minorHAnsi"/>
                <w:sz w:val="20"/>
              </w:rPr>
              <w:t>typ.Assembly</w:t>
            </w:r>
            <w:proofErr w:type="spellEnd"/>
          </w:p>
        </w:tc>
        <w:tc>
          <w:tcPr>
            <w:tcW w:w="1417" w:type="dxa"/>
          </w:tcPr>
          <w:p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FB604E" w:rsidRPr="00404410" w:rsidRDefault="007D7BE2" w:rsidP="007D7BE2">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For erased types this should be the type provider assembly itself.</w:t>
            </w:r>
          </w:p>
        </w:tc>
      </w:tr>
      <w:tr w:rsidR="003F2C3F"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FB604E">
            <w:pPr>
              <w:rPr>
                <w:rFonts w:asciiTheme="minorHAnsi" w:hAnsiTheme="minorHAnsi" w:cstheme="minorHAnsi"/>
                <w:sz w:val="20"/>
              </w:rPr>
            </w:pPr>
            <w:proofErr w:type="spellStart"/>
            <w:r w:rsidRPr="00404410">
              <w:rPr>
                <w:rFonts w:asciiTheme="minorHAnsi" w:hAnsiTheme="minorHAnsi" w:cstheme="minorHAnsi"/>
                <w:sz w:val="20"/>
              </w:rPr>
              <w:t>typ.BaseType</w:t>
            </w:r>
            <w:proofErr w:type="spellEnd"/>
          </w:p>
        </w:tc>
        <w:tc>
          <w:tcPr>
            <w:tcW w:w="1417" w:type="dxa"/>
          </w:tcPr>
          <w:p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3F2C3F"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FB604E">
            <w:pPr>
              <w:rPr>
                <w:rFonts w:asciiTheme="minorHAnsi" w:hAnsiTheme="minorHAnsi" w:cstheme="minorHAnsi"/>
                <w:sz w:val="20"/>
              </w:rPr>
            </w:pPr>
            <w:proofErr w:type="spellStart"/>
            <w:r w:rsidRPr="00404410">
              <w:rPr>
                <w:rFonts w:asciiTheme="minorHAnsi" w:hAnsiTheme="minorHAnsi" w:cstheme="minorHAnsi"/>
                <w:sz w:val="20"/>
              </w:rPr>
              <w:t>typ.DeclaringType</w:t>
            </w:r>
            <w:proofErr w:type="spellEnd"/>
          </w:p>
        </w:tc>
        <w:tc>
          <w:tcPr>
            <w:tcW w:w="1417" w:type="dxa"/>
          </w:tcPr>
          <w:p w:rsidR="00FB604E" w:rsidRPr="00404410" w:rsidRDefault="004318C9"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null for non-nested </w:t>
            </w:r>
          </w:p>
          <w:p w:rsidR="004318C9" w:rsidRPr="00404410" w:rsidRDefault="004318C9"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non-null for nested </w:t>
            </w:r>
          </w:p>
        </w:tc>
        <w:tc>
          <w:tcPr>
            <w:tcW w:w="4790" w:type="dxa"/>
          </w:tcPr>
          <w:p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076992"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076992" w:rsidRPr="00404410" w:rsidRDefault="00076992" w:rsidP="00657B65">
            <w:pPr>
              <w:rPr>
                <w:rFonts w:asciiTheme="minorHAnsi" w:hAnsiTheme="minorHAnsi" w:cstheme="minorHAnsi"/>
                <w:sz w:val="20"/>
              </w:rPr>
            </w:pPr>
            <w:proofErr w:type="spellStart"/>
            <w:r w:rsidRPr="00404410">
              <w:rPr>
                <w:rFonts w:asciiTheme="minorHAnsi" w:hAnsiTheme="minorHAnsi" w:cstheme="minorHAnsi"/>
                <w:sz w:val="20"/>
              </w:rPr>
              <w:t>typ.FullName</w:t>
            </w:r>
            <w:proofErr w:type="spellEnd"/>
          </w:p>
        </w:tc>
        <w:tc>
          <w:tcPr>
            <w:tcW w:w="1417" w:type="dxa"/>
          </w:tcPr>
          <w:p w:rsidR="00076992" w:rsidRPr="00404410" w:rsidRDefault="0007699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076992" w:rsidRPr="00404410" w:rsidRDefault="003D0EFE"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Only called for diagnostics</w:t>
            </w:r>
          </w:p>
        </w:tc>
      </w:tr>
      <w:tr w:rsidR="008C63A0"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8C63A0" w:rsidRPr="00404410" w:rsidRDefault="008C63A0" w:rsidP="00657B65">
            <w:pPr>
              <w:rPr>
                <w:rFonts w:asciiTheme="minorHAnsi" w:hAnsiTheme="minorHAnsi" w:cstheme="minorHAnsi"/>
                <w:sz w:val="20"/>
              </w:rPr>
            </w:pPr>
            <w:proofErr w:type="spellStart"/>
            <w:r w:rsidRPr="00404410">
              <w:rPr>
                <w:rFonts w:asciiTheme="minorHAnsi" w:hAnsiTheme="minorHAnsi" w:cstheme="minorHAnsi"/>
                <w:sz w:val="20"/>
              </w:rPr>
              <w:t>typ.</w:t>
            </w:r>
            <w:commentRangeStart w:id="60"/>
            <w:r w:rsidRPr="00404410">
              <w:rPr>
                <w:rFonts w:asciiTheme="minorHAnsi" w:hAnsiTheme="minorHAnsi" w:cstheme="minorHAnsi"/>
                <w:sz w:val="20"/>
              </w:rPr>
              <w:t>Name</w:t>
            </w:r>
            <w:commentRangeEnd w:id="60"/>
            <w:proofErr w:type="spellEnd"/>
            <w:r w:rsidR="00EC3787">
              <w:rPr>
                <w:rStyle w:val="CommentReference"/>
                <w:rFonts w:asciiTheme="minorHAnsi" w:eastAsiaTheme="minorEastAsia" w:hAnsiTheme="minorHAnsi" w:cstheme="minorBidi"/>
                <w:b w:val="0"/>
                <w:bCs w:val="0"/>
              </w:rPr>
              <w:commentReference w:id="60"/>
            </w:r>
          </w:p>
        </w:tc>
        <w:tc>
          <w:tcPr>
            <w:tcW w:w="1417" w:type="dxa"/>
          </w:tcPr>
          <w:p w:rsidR="008C63A0" w:rsidRPr="00404410" w:rsidRDefault="008C63A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EC3787" w:rsidRDefault="00EC3787" w:rsidP="00EC3787">
            <w:pPr>
              <w:pStyle w:val="CommentText"/>
              <w:cnfStyle w:val="000000100000" w:firstRow="0" w:lastRow="0" w:firstColumn="0" w:lastColumn="0" w:oddVBand="0" w:evenVBand="0" w:oddHBand="1" w:evenHBand="0" w:firstRowFirstColumn="0" w:firstRowLastColumn="0" w:lastRowFirstColumn="0" w:lastRowLastColumn="0"/>
            </w:pPr>
            <w:r>
              <w:t>This may not return a name containing characters that are not allowed in F# and .NET type names, i.e. DOT, PLUS, DOLLAR, AMPERSAND, [, ], /, \, *, DOUBLE-QUOTE, BACKTICK</w:t>
            </w:r>
          </w:p>
          <w:p w:rsidR="00EC3787" w:rsidRDefault="00EC3787" w:rsidP="00EC3787">
            <w:pPr>
              <w:pStyle w:val="CommentText"/>
              <w:cnfStyle w:val="000000100000" w:firstRow="0" w:lastRow="0" w:firstColumn="0" w:lastColumn="0" w:oddVBand="0" w:evenVBand="0" w:oddHBand="1" w:evenHBand="0" w:firstRowFirstColumn="0" w:firstRowLastColumn="0" w:lastRowFirstColumn="0" w:lastRowLastColumn="0"/>
            </w:pPr>
          </w:p>
          <w:p w:rsidR="008C63A0" w:rsidRPr="00404410" w:rsidRDefault="008C63A0" w:rsidP="00EC3787">
            <w:pPr>
              <w:pStyle w:val="CommentText"/>
              <w:cnfStyle w:val="000000100000" w:firstRow="0" w:lastRow="0" w:firstColumn="0" w:lastColumn="0" w:oddVBand="0" w:evenVBand="0" w:oddHBand="1" w:evenHBand="0" w:firstRowFirstColumn="0" w:firstRowLastColumn="0" w:lastRowFirstColumn="0" w:lastRowLastColumn="0"/>
              <w:rPr>
                <w:rFonts w:cstheme="minorHAnsi"/>
              </w:rPr>
            </w:pPr>
          </w:p>
        </w:tc>
      </w:tr>
      <w:tr w:rsidR="003F2C3F"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076992" w:rsidP="00FB604E">
            <w:pPr>
              <w:rPr>
                <w:rFonts w:asciiTheme="minorHAnsi" w:hAnsiTheme="minorHAnsi" w:cstheme="minorHAnsi"/>
                <w:sz w:val="20"/>
              </w:rPr>
            </w:pPr>
            <w:proofErr w:type="spellStart"/>
            <w:r w:rsidRPr="00404410">
              <w:rPr>
                <w:rFonts w:asciiTheme="minorHAnsi" w:hAnsiTheme="minorHAnsi" w:cstheme="minorHAnsi"/>
                <w:sz w:val="20"/>
              </w:rPr>
              <w:t>typ.</w:t>
            </w:r>
            <w:r w:rsidR="00FB604E" w:rsidRPr="00404410">
              <w:rPr>
                <w:rFonts w:asciiTheme="minorHAnsi" w:hAnsiTheme="minorHAnsi" w:cstheme="minorHAnsi"/>
                <w:sz w:val="20"/>
              </w:rPr>
              <w:t>Name</w:t>
            </w:r>
            <w:r w:rsidR="008C63A0" w:rsidRPr="00404410">
              <w:rPr>
                <w:rFonts w:asciiTheme="minorHAnsi" w:hAnsiTheme="minorHAnsi" w:cstheme="minorHAnsi"/>
                <w:sz w:val="20"/>
              </w:rPr>
              <w:t>space</w:t>
            </w:r>
            <w:proofErr w:type="spellEnd"/>
          </w:p>
        </w:tc>
        <w:tc>
          <w:tcPr>
            <w:tcW w:w="1417" w:type="dxa"/>
          </w:tcPr>
          <w:p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AB0326"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AB0326" w:rsidRPr="00404410" w:rsidRDefault="00AB0326" w:rsidP="00723F5B">
            <w:pPr>
              <w:rPr>
                <w:rFonts w:asciiTheme="minorHAnsi" w:eastAsiaTheme="minorEastAsia" w:hAnsiTheme="minorHAnsi" w:cstheme="minorHAnsi"/>
                <w:b w:val="0"/>
                <w:bCs w:val="0"/>
                <w:sz w:val="20"/>
              </w:rPr>
            </w:pPr>
            <w:proofErr w:type="spellStart"/>
            <w:r w:rsidRPr="00404410">
              <w:rPr>
                <w:rFonts w:asciiTheme="minorHAnsi" w:hAnsiTheme="minorHAnsi" w:cstheme="minorHAnsi"/>
                <w:sz w:val="20"/>
              </w:rPr>
              <w:t>typ.Get</w:t>
            </w:r>
            <w:r>
              <w:rPr>
                <w:rFonts w:asciiTheme="minorHAnsi" w:hAnsiTheme="minorHAnsi" w:cstheme="minorHAnsi"/>
                <w:sz w:val="20"/>
              </w:rPr>
              <w:t>AttributeFlagsImpl</w:t>
            </w:r>
            <w:proofErr w:type="spellEnd"/>
            <w:r w:rsidRPr="00404410">
              <w:rPr>
                <w:rFonts w:asciiTheme="minorHAnsi" w:hAnsiTheme="minorHAnsi" w:cstheme="minorHAnsi"/>
                <w:sz w:val="20"/>
              </w:rPr>
              <w:t>()</w:t>
            </w:r>
          </w:p>
        </w:tc>
        <w:tc>
          <w:tcPr>
            <w:tcW w:w="1417" w:type="dxa"/>
          </w:tcPr>
          <w:p w:rsidR="00AB0326" w:rsidRPr="00404410" w:rsidRDefault="00AB0326"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AB0326" w:rsidRDefault="00AB0326"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Used to by the core </w:t>
            </w:r>
            <w:proofErr w:type="spellStart"/>
            <w:r>
              <w:rPr>
                <w:rFonts w:cstheme="minorHAnsi"/>
                <w:sz w:val="20"/>
              </w:rPr>
              <w:t>System.Type</w:t>
            </w:r>
            <w:proofErr w:type="spellEnd"/>
            <w:r>
              <w:rPr>
                <w:rFonts w:cstheme="minorHAnsi"/>
                <w:sz w:val="20"/>
              </w:rPr>
              <w:t xml:space="preserve"> implementation to implement </w:t>
            </w:r>
            <w:proofErr w:type="spellStart"/>
            <w:r>
              <w:rPr>
                <w:rFonts w:cstheme="minorHAnsi"/>
                <w:sz w:val="20"/>
              </w:rPr>
              <w:t>typ.Attributes</w:t>
            </w:r>
            <w:proofErr w:type="spellEnd"/>
            <w:r>
              <w:rPr>
                <w:rFonts w:cstheme="minorHAnsi"/>
                <w:sz w:val="20"/>
              </w:rPr>
              <w:t xml:space="preserve">. </w:t>
            </w:r>
            <w:r>
              <w:rPr>
                <w:rStyle w:val="FootnoteReference"/>
                <w:rFonts w:cstheme="minorHAnsi"/>
                <w:sz w:val="20"/>
              </w:rPr>
              <w:footnoteReference w:id="1"/>
            </w:r>
          </w:p>
          <w:p w:rsidR="00AB0326" w:rsidRDefault="00AB0326" w:rsidP="00723F5B">
            <w:pPr>
              <w:pStyle w:val="ListParagraph"/>
              <w:numPr>
                <w:ilvl w:val="0"/>
                <w:numId w:val="46"/>
              </w:numPr>
              <w:spacing w:after="0"/>
              <w:cnfStyle w:val="000000100000" w:firstRow="0" w:lastRow="0" w:firstColumn="0" w:lastColumn="0" w:oddVBand="0" w:evenVBand="0" w:oddHBand="1" w:evenHBand="0" w:firstRowFirstColumn="0" w:firstRowLastColumn="0" w:lastRowFirstColumn="0" w:lastRowLastColumn="0"/>
              <w:rPr>
                <w:rFonts w:cstheme="minorHAnsi"/>
                <w:sz w:val="20"/>
              </w:rPr>
            </w:pPr>
            <w:r w:rsidRPr="00723F5B">
              <w:rPr>
                <w:rFonts w:cstheme="minorHAnsi"/>
                <w:sz w:val="20"/>
              </w:rPr>
              <w:t xml:space="preserve">Erased type definitions must return a value where the special, F#-specific </w:t>
            </w:r>
            <w:proofErr w:type="spellStart"/>
            <w:r w:rsidRPr="00723F5B">
              <w:rPr>
                <w:rFonts w:cstheme="minorHAnsi"/>
                <w:sz w:val="20"/>
              </w:rPr>
              <w:t>IsErased</w:t>
            </w:r>
            <w:proofErr w:type="spellEnd"/>
            <w:r w:rsidRPr="00723F5B">
              <w:rPr>
                <w:rFonts w:cstheme="minorHAnsi"/>
                <w:sz w:val="20"/>
              </w:rPr>
              <w:t xml:space="preserve"> flag set, value 0x40000000 and given by the F# literal </w:t>
            </w:r>
            <w:proofErr w:type="spellStart"/>
            <w:r w:rsidRPr="00723F5B">
              <w:rPr>
                <w:rFonts w:cstheme="minorHAnsi"/>
                <w:sz w:val="20"/>
              </w:rPr>
              <w:t>TypeProviderTypeAttributes.IsErased</w:t>
            </w:r>
            <w:proofErr w:type="spellEnd"/>
            <w:r w:rsidRPr="00723F5B">
              <w:rPr>
                <w:rFonts w:cstheme="minorHAnsi"/>
                <w:sz w:val="20"/>
              </w:rPr>
              <w:t>.</w:t>
            </w:r>
          </w:p>
          <w:p w:rsidR="00AB0326" w:rsidRPr="00723F5B" w:rsidRDefault="00AB0326"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F6637D"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FB604E">
            <w:pPr>
              <w:rPr>
                <w:rFonts w:asciiTheme="minorHAnsi" w:hAnsiTheme="minorHAnsi" w:cstheme="minorHAnsi"/>
                <w:sz w:val="20"/>
              </w:rPr>
            </w:pPr>
            <w:proofErr w:type="spellStart"/>
            <w:r w:rsidRPr="00404410">
              <w:rPr>
                <w:rFonts w:asciiTheme="minorHAnsi" w:hAnsiTheme="minorHAnsi" w:cstheme="minorHAnsi"/>
                <w:sz w:val="20"/>
              </w:rPr>
              <w:t>typ.GetConstructors</w:t>
            </w:r>
            <w:proofErr w:type="spellEnd"/>
            <w:r w:rsidRPr="00404410">
              <w:rPr>
                <w:rFonts w:asciiTheme="minorHAnsi" w:hAnsiTheme="minorHAnsi" w:cstheme="minorHAnsi"/>
                <w:sz w:val="20"/>
              </w:rPr>
              <w:t>(</w:t>
            </w:r>
            <w:proofErr w:type="spellStart"/>
            <w:r w:rsidRPr="00404410">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FB604E" w:rsidRPr="00404410" w:rsidRDefault="00FB604E"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FB604E" w:rsidRPr="00404410" w:rsidRDefault="001D3A95" w:rsidP="00FB604E">
            <w:pPr>
              <w:cnfStyle w:val="000000010000" w:firstRow="0" w:lastRow="0" w:firstColumn="0" w:lastColumn="0" w:oddVBand="0" w:evenVBand="0" w:oddHBand="0" w:evenHBand="1"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tc>
      </w:tr>
      <w:tr w:rsidR="00F6637D"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52574E">
            <w:pPr>
              <w:rPr>
                <w:rFonts w:asciiTheme="minorHAnsi" w:hAnsiTheme="minorHAnsi" w:cstheme="minorHAnsi"/>
                <w:sz w:val="20"/>
              </w:rPr>
            </w:pPr>
            <w:proofErr w:type="spellStart"/>
            <w:r w:rsidRPr="00404410">
              <w:rPr>
                <w:rFonts w:asciiTheme="minorHAnsi" w:hAnsiTheme="minorHAnsi" w:cstheme="minorHAnsi"/>
                <w:sz w:val="20"/>
              </w:rPr>
              <w:t>typ.GetCustomAttributes</w:t>
            </w:r>
            <w:r w:rsidR="0052574E" w:rsidRPr="00404410">
              <w:rPr>
                <w:rFonts w:asciiTheme="minorHAnsi" w:hAnsiTheme="minorHAnsi" w:cstheme="minorHAnsi"/>
                <w:sz w:val="20"/>
              </w:rPr>
              <w:t>Data</w:t>
            </w:r>
            <w:proofErr w:type="spellEnd"/>
            <w:r w:rsidR="00F545CB" w:rsidRPr="00404410">
              <w:rPr>
                <w:rFonts w:asciiTheme="minorHAnsi" w:hAnsiTheme="minorHAnsi" w:cstheme="minorHAnsi"/>
                <w:sz w:val="20"/>
              </w:rPr>
              <w:t>()</w:t>
            </w:r>
          </w:p>
        </w:tc>
        <w:tc>
          <w:tcPr>
            <w:tcW w:w="1417" w:type="dxa"/>
          </w:tcPr>
          <w:p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6F49EB"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F49EB" w:rsidRPr="00404410" w:rsidRDefault="006F49EB" w:rsidP="00657B65">
            <w:pPr>
              <w:rPr>
                <w:rFonts w:asciiTheme="minorHAnsi" w:hAnsiTheme="minorHAnsi" w:cstheme="minorHAnsi"/>
                <w:sz w:val="20"/>
              </w:rPr>
            </w:pPr>
            <w:proofErr w:type="spellStart"/>
            <w:r w:rsidRPr="00404410">
              <w:rPr>
                <w:rFonts w:asciiTheme="minorHAnsi" w:hAnsiTheme="minorHAnsi" w:cstheme="minorHAnsi"/>
                <w:sz w:val="20"/>
              </w:rPr>
              <w:t>typ.</w:t>
            </w:r>
            <w:r>
              <w:rPr>
                <w:rFonts w:asciiTheme="minorHAnsi" w:hAnsiTheme="minorHAnsi" w:cstheme="minorHAnsi"/>
                <w:sz w:val="20"/>
              </w:rPr>
              <w:t>GetEvent</w:t>
            </w:r>
            <w:proofErr w:type="spellEnd"/>
            <w:r w:rsidRPr="00404410">
              <w:rPr>
                <w:rFonts w:asciiTheme="minorHAnsi" w:hAnsiTheme="minorHAnsi" w:cstheme="minorHAnsi"/>
                <w:sz w:val="20"/>
              </w:rPr>
              <w:t>(</w:t>
            </w:r>
            <w:r>
              <w:rPr>
                <w:rFonts w:asciiTheme="minorHAnsi" w:hAnsiTheme="minorHAnsi" w:cstheme="minorHAnsi"/>
                <w:sz w:val="20"/>
              </w:rPr>
              <w:t>string</w:t>
            </w:r>
            <w:r w:rsidR="001D3A95">
              <w:rPr>
                <w:rFonts w:asciiTheme="minorHAnsi" w:hAnsiTheme="minorHAnsi" w:cstheme="minorHAnsi"/>
                <w:sz w:val="20"/>
              </w:rPr>
              <w:t xml:space="preserve">, </w:t>
            </w:r>
            <w:proofErr w:type="spellStart"/>
            <w:r w:rsidR="001D3A95">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6F49EB" w:rsidRPr="00404410" w:rsidRDefault="006F49EB"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6F49EB" w:rsidRPr="00404410" w:rsidRDefault="006F49EB" w:rsidP="006478DE">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Must be consistent</w:t>
            </w:r>
            <w:r w:rsidR="006478DE">
              <w:rPr>
                <w:rFonts w:cstheme="minorHAnsi"/>
                <w:sz w:val="20"/>
              </w:rPr>
              <w:t xml:space="preserve"> with </w:t>
            </w:r>
            <w:proofErr w:type="spellStart"/>
            <w:r w:rsidR="006478DE">
              <w:rPr>
                <w:rFonts w:cstheme="minorHAnsi"/>
                <w:sz w:val="20"/>
              </w:rPr>
              <w:t>GetEvents</w:t>
            </w:r>
            <w:proofErr w:type="spellEnd"/>
            <w:r w:rsidR="006478DE">
              <w:rPr>
                <w:rFonts w:cstheme="minorHAnsi"/>
                <w:sz w:val="20"/>
              </w:rPr>
              <w:t>, unchecked</w:t>
            </w:r>
            <w:r w:rsidR="001D3A95">
              <w:rPr>
                <w:rFonts w:cstheme="minorHAnsi"/>
                <w:sz w:val="20"/>
              </w:rPr>
              <w:t xml:space="preserve">. </w:t>
            </w:r>
            <w:proofErr w:type="spellStart"/>
            <w:r w:rsidR="001D3A95">
              <w:rPr>
                <w:rFonts w:cstheme="minorHAnsi"/>
                <w:sz w:val="20"/>
              </w:rPr>
              <w:t>bindingFlags</w:t>
            </w:r>
            <w:proofErr w:type="spellEnd"/>
            <w:r w:rsidR="001D3A95">
              <w:rPr>
                <w:rFonts w:cstheme="minorHAnsi"/>
                <w:sz w:val="20"/>
              </w:rPr>
              <w:t xml:space="preserve"> are </w:t>
            </w:r>
            <w:proofErr w:type="spellStart"/>
            <w:r w:rsidR="001D3A95">
              <w:rPr>
                <w:rFonts w:cstheme="minorHAnsi"/>
                <w:sz w:val="20"/>
              </w:rPr>
              <w:t>Public|Instance|Static|DeclaredOnly</w:t>
            </w:r>
            <w:proofErr w:type="spellEnd"/>
          </w:p>
        </w:tc>
      </w:tr>
      <w:tr w:rsidR="00F02E87"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B604E" w:rsidRPr="00404410" w:rsidRDefault="00FB604E" w:rsidP="001D3A95">
            <w:pPr>
              <w:rPr>
                <w:rFonts w:asciiTheme="minorHAnsi" w:hAnsiTheme="minorHAnsi" w:cstheme="minorHAnsi"/>
                <w:sz w:val="20"/>
              </w:rPr>
            </w:pPr>
            <w:proofErr w:type="spellStart"/>
            <w:r w:rsidRPr="00404410">
              <w:rPr>
                <w:rFonts w:asciiTheme="minorHAnsi" w:hAnsiTheme="minorHAnsi" w:cstheme="minorHAnsi"/>
                <w:sz w:val="20"/>
              </w:rPr>
              <w:t>typ.</w:t>
            </w:r>
            <w:r w:rsidR="0052524D" w:rsidRPr="00404410">
              <w:rPr>
                <w:rFonts w:asciiTheme="minorHAnsi" w:hAnsiTheme="minorHAnsi" w:cstheme="minorHAnsi"/>
                <w:sz w:val="20"/>
              </w:rPr>
              <w:t>GetEvents</w:t>
            </w:r>
            <w:proofErr w:type="spellEnd"/>
            <w:r w:rsidR="0052524D" w:rsidRPr="00404410">
              <w:rPr>
                <w:rFonts w:asciiTheme="minorHAnsi" w:hAnsiTheme="minorHAnsi" w:cstheme="minorHAnsi"/>
                <w:sz w:val="20"/>
              </w:rPr>
              <w:t>(</w:t>
            </w:r>
            <w:proofErr w:type="spellStart"/>
            <w:r w:rsidR="001D3A95">
              <w:rPr>
                <w:rFonts w:asciiTheme="minorHAnsi" w:hAnsiTheme="minorHAnsi" w:cstheme="minorHAnsi"/>
                <w:sz w:val="20"/>
              </w:rPr>
              <w:t>bindingFlags</w:t>
            </w:r>
            <w:proofErr w:type="spellEnd"/>
            <w:r w:rsidR="0052524D" w:rsidRPr="00404410">
              <w:rPr>
                <w:rFonts w:asciiTheme="minorHAnsi" w:hAnsiTheme="minorHAnsi" w:cstheme="minorHAnsi"/>
                <w:sz w:val="20"/>
              </w:rPr>
              <w:t>)</w:t>
            </w:r>
          </w:p>
        </w:tc>
        <w:tc>
          <w:tcPr>
            <w:tcW w:w="1417" w:type="dxa"/>
          </w:tcPr>
          <w:p w:rsidR="00FB604E" w:rsidRPr="00404410" w:rsidRDefault="00FB604E"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FB604E" w:rsidRPr="00404410" w:rsidRDefault="001D3A95" w:rsidP="00FB604E">
            <w:pPr>
              <w:cnfStyle w:val="000000100000" w:firstRow="0" w:lastRow="0" w:firstColumn="0" w:lastColumn="0" w:oddVBand="0" w:evenVBand="0" w:oddHBand="1" w:evenHBand="0"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tc>
      </w:tr>
      <w:tr w:rsidR="002C0919"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0919" w:rsidRPr="00404410" w:rsidRDefault="002C0919" w:rsidP="00F45686">
            <w:pPr>
              <w:rPr>
                <w:rFonts w:asciiTheme="minorHAnsi" w:hAnsiTheme="minorHAnsi" w:cstheme="minorHAnsi"/>
                <w:sz w:val="20"/>
              </w:rPr>
            </w:pPr>
            <w:proofErr w:type="spellStart"/>
            <w:r w:rsidRPr="00404410">
              <w:rPr>
                <w:rFonts w:asciiTheme="minorHAnsi" w:hAnsiTheme="minorHAnsi" w:cstheme="minorHAnsi"/>
                <w:sz w:val="20"/>
              </w:rPr>
              <w:t>typ.</w:t>
            </w:r>
            <w:r>
              <w:rPr>
                <w:rFonts w:asciiTheme="minorHAnsi" w:hAnsiTheme="minorHAnsi" w:cstheme="minorHAnsi"/>
                <w:sz w:val="20"/>
              </w:rPr>
              <w:t>GetField</w:t>
            </w:r>
            <w:proofErr w:type="spellEnd"/>
            <w:r w:rsidRPr="00404410">
              <w:rPr>
                <w:rFonts w:asciiTheme="minorHAnsi" w:hAnsiTheme="minorHAnsi" w:cstheme="minorHAnsi"/>
                <w:sz w:val="20"/>
              </w:rPr>
              <w:t>(</w:t>
            </w:r>
            <w:r>
              <w:rPr>
                <w:rFonts w:asciiTheme="minorHAnsi" w:hAnsiTheme="minorHAnsi" w:cstheme="minorHAnsi"/>
                <w:sz w:val="20"/>
              </w:rPr>
              <w:t xml:space="preserve">string, </w:t>
            </w:r>
            <w:proofErr w:type="spellStart"/>
            <w:r>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2C0919" w:rsidRPr="00404410" w:rsidRDefault="002C0919" w:rsidP="00F45686">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2C0919" w:rsidRPr="00404410" w:rsidRDefault="002C0919" w:rsidP="00F45686">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Must be consistent</w:t>
            </w:r>
            <w:r>
              <w:rPr>
                <w:rFonts w:cstheme="minorHAnsi"/>
                <w:sz w:val="20"/>
              </w:rPr>
              <w:t xml:space="preserve"> with </w:t>
            </w:r>
            <w:proofErr w:type="spellStart"/>
            <w:r>
              <w:rPr>
                <w:rFonts w:cstheme="minorHAnsi"/>
                <w:sz w:val="20"/>
              </w:rPr>
              <w:t>GetFields</w:t>
            </w:r>
            <w:proofErr w:type="spellEnd"/>
            <w:r>
              <w:rPr>
                <w:rFonts w:cstheme="minorHAnsi"/>
                <w:sz w:val="20"/>
              </w:rPr>
              <w:t xml:space="preserve">, unchecked. </w:t>
            </w: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tc>
      </w:tr>
      <w:tr w:rsidR="002C0919"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C0919" w:rsidRPr="00404410" w:rsidRDefault="002C0919" w:rsidP="00F45686">
            <w:pPr>
              <w:rPr>
                <w:rFonts w:asciiTheme="minorHAnsi" w:eastAsiaTheme="minorEastAsia" w:hAnsiTheme="minorHAnsi" w:cstheme="minorHAnsi"/>
                <w:b w:val="0"/>
                <w:bCs w:val="0"/>
                <w:sz w:val="20"/>
              </w:rPr>
            </w:pPr>
            <w:proofErr w:type="spellStart"/>
            <w:r w:rsidRPr="00404410">
              <w:rPr>
                <w:rFonts w:asciiTheme="minorHAnsi" w:hAnsiTheme="minorHAnsi" w:cstheme="minorHAnsi"/>
                <w:sz w:val="20"/>
              </w:rPr>
              <w:t>typ.</w:t>
            </w:r>
            <w:r>
              <w:rPr>
                <w:rFonts w:asciiTheme="minorHAnsi" w:hAnsiTheme="minorHAnsi" w:cstheme="minorHAnsi"/>
                <w:sz w:val="20"/>
              </w:rPr>
              <w:t>GetFields</w:t>
            </w:r>
            <w:proofErr w:type="spellEnd"/>
            <w:r w:rsidRPr="00404410">
              <w:rPr>
                <w:rFonts w:asciiTheme="minorHAnsi" w:hAnsiTheme="minorHAnsi" w:cstheme="minorHAnsi"/>
                <w:sz w:val="20"/>
              </w:rPr>
              <w:t>(</w:t>
            </w:r>
            <w:proofErr w:type="spellStart"/>
            <w:r>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2C0919" w:rsidRPr="00404410" w:rsidRDefault="002C0919" w:rsidP="00F45686">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2C0919" w:rsidRPr="00404410" w:rsidRDefault="002C0919" w:rsidP="00F45686">
            <w:pPr>
              <w:cnfStyle w:val="000000100000" w:firstRow="0" w:lastRow="0" w:firstColumn="0" w:lastColumn="0" w:oddVBand="0" w:evenVBand="0" w:oddHBand="1" w:evenHBand="0"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tc>
      </w:tr>
      <w:tr w:rsidR="00BA5631"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03DD0" w:rsidRPr="00404410" w:rsidRDefault="00C03DD0" w:rsidP="00C03DD0">
            <w:pPr>
              <w:rPr>
                <w:rFonts w:asciiTheme="minorHAnsi" w:hAnsiTheme="minorHAnsi" w:cstheme="minorHAnsi"/>
                <w:sz w:val="20"/>
              </w:rPr>
            </w:pPr>
            <w:proofErr w:type="spellStart"/>
            <w:r w:rsidRPr="00404410">
              <w:rPr>
                <w:rFonts w:asciiTheme="minorHAnsi" w:hAnsiTheme="minorHAnsi" w:cstheme="minorHAnsi"/>
                <w:sz w:val="20"/>
              </w:rPr>
              <w:t>typ.GetInterfaces</w:t>
            </w:r>
            <w:proofErr w:type="spellEnd"/>
            <w:r w:rsidRPr="00404410">
              <w:rPr>
                <w:rFonts w:asciiTheme="minorHAnsi" w:hAnsiTheme="minorHAnsi" w:cstheme="minorHAnsi"/>
                <w:sz w:val="20"/>
              </w:rPr>
              <w:t>()</w:t>
            </w:r>
          </w:p>
        </w:tc>
        <w:tc>
          <w:tcPr>
            <w:tcW w:w="1417" w:type="dxa"/>
          </w:tcPr>
          <w:p w:rsidR="00C03DD0" w:rsidRPr="00404410" w:rsidRDefault="003A68A9" w:rsidP="003A68A9">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 xml:space="preserve">A superset of </w:t>
            </w:r>
            <w:proofErr w:type="spellStart"/>
            <w:r w:rsidRPr="00404410">
              <w:rPr>
                <w:rFonts w:cstheme="minorHAnsi"/>
                <w:sz w:val="20"/>
              </w:rPr>
              <w:t>typ.BaseType.GetInterfaces</w:t>
            </w:r>
            <w:proofErr w:type="spellEnd"/>
            <w:r w:rsidRPr="00404410">
              <w:rPr>
                <w:rFonts w:cstheme="minorHAnsi"/>
                <w:sz w:val="20"/>
              </w:rPr>
              <w:t>()</w:t>
            </w:r>
          </w:p>
        </w:tc>
        <w:tc>
          <w:tcPr>
            <w:tcW w:w="4790" w:type="dxa"/>
          </w:tcPr>
          <w:p w:rsidR="00C03DD0" w:rsidRPr="00404410" w:rsidRDefault="00C03DD0"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403BC1"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A7E64" w:rsidRPr="00404410" w:rsidRDefault="00DA7E64" w:rsidP="001D3A95">
            <w:pPr>
              <w:rPr>
                <w:rFonts w:asciiTheme="minorHAnsi" w:hAnsiTheme="minorHAnsi" w:cstheme="minorHAnsi"/>
                <w:sz w:val="20"/>
              </w:rPr>
            </w:pPr>
            <w:proofErr w:type="spellStart"/>
            <w:r w:rsidRPr="00404410">
              <w:rPr>
                <w:rFonts w:asciiTheme="minorHAnsi" w:hAnsiTheme="minorHAnsi" w:cstheme="minorHAnsi"/>
                <w:sz w:val="20"/>
              </w:rPr>
              <w:t>typ.GetNestedTypes</w:t>
            </w:r>
            <w:proofErr w:type="spellEnd"/>
            <w:r w:rsidRPr="00404410">
              <w:rPr>
                <w:rFonts w:asciiTheme="minorHAnsi" w:hAnsiTheme="minorHAnsi" w:cstheme="minorHAnsi"/>
                <w:sz w:val="20"/>
              </w:rPr>
              <w:t>(</w:t>
            </w:r>
            <w:proofErr w:type="spellStart"/>
            <w:r w:rsidR="001D3A95" w:rsidRPr="00404410">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DA7E64" w:rsidRPr="00404410" w:rsidRDefault="00DA7E6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681D7D" w:rsidRDefault="001D3A95"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p w:rsidR="00681D7D" w:rsidRDefault="00681D7D"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p>
          <w:p w:rsidR="00DA7E64" w:rsidRPr="002461EB" w:rsidRDefault="00681D7D" w:rsidP="00D50C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50CB0">
              <w:rPr>
                <w:sz w:val="20"/>
                <w:szCs w:val="20"/>
              </w:rPr>
              <w:t xml:space="preserve">This method is also called with </w:t>
            </w:r>
            <w:proofErr w:type="spellStart"/>
            <w:r w:rsidRPr="00D50CB0">
              <w:rPr>
                <w:sz w:val="20"/>
                <w:szCs w:val="20"/>
              </w:rPr>
              <w:t>bindingFlags</w:t>
            </w:r>
            <w:proofErr w:type="spellEnd"/>
            <w:r w:rsidRPr="00D50CB0">
              <w:rPr>
                <w:sz w:val="20"/>
                <w:szCs w:val="20"/>
              </w:rPr>
              <w:t xml:space="preserve"> </w:t>
            </w:r>
            <w:proofErr w:type="spellStart"/>
            <w:r w:rsidRPr="00D50CB0">
              <w:rPr>
                <w:sz w:val="20"/>
                <w:szCs w:val="20"/>
              </w:rPr>
              <w:t>NonPublic</w:t>
            </w:r>
            <w:proofErr w:type="spellEnd"/>
            <w:r w:rsidRPr="00D50CB0">
              <w:rPr>
                <w:sz w:val="20"/>
                <w:szCs w:val="20"/>
              </w:rPr>
              <w:t>|</w:t>
            </w:r>
            <w:r w:rsidRPr="002461EB">
              <w:rPr>
                <w:rFonts w:cstheme="minorHAnsi"/>
                <w:sz w:val="20"/>
                <w:szCs w:val="20"/>
              </w:rPr>
              <w:t xml:space="preserve"> </w:t>
            </w:r>
            <w:proofErr w:type="spellStart"/>
            <w:r w:rsidRPr="002461EB">
              <w:rPr>
                <w:rFonts w:cstheme="minorHAnsi"/>
                <w:sz w:val="20"/>
                <w:szCs w:val="20"/>
              </w:rPr>
              <w:t>Public|Instance|Static|DeclaredOnly</w:t>
            </w:r>
            <w:proofErr w:type="spellEnd"/>
            <w:r>
              <w:rPr>
                <w:sz w:val="20"/>
                <w:szCs w:val="20"/>
              </w:rPr>
              <w:t xml:space="preserve"> for all provided generated [&lt;Generated&gt;] types and their nested types. </w:t>
            </w:r>
          </w:p>
        </w:tc>
      </w:tr>
      <w:tr w:rsidR="003E6C1C"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3F2C3F" w:rsidRPr="00404410" w:rsidRDefault="001D3A95" w:rsidP="001D3A95">
            <w:pPr>
              <w:rPr>
                <w:rFonts w:asciiTheme="minorHAnsi" w:hAnsiTheme="minorHAnsi" w:cstheme="minorHAnsi"/>
                <w:sz w:val="20"/>
              </w:rPr>
            </w:pPr>
            <w:proofErr w:type="spellStart"/>
            <w:r>
              <w:rPr>
                <w:rFonts w:asciiTheme="minorHAnsi" w:hAnsiTheme="minorHAnsi" w:cstheme="minorHAnsi"/>
                <w:sz w:val="20"/>
              </w:rPr>
              <w:t>typ.GetMethods</w:t>
            </w:r>
            <w:proofErr w:type="spellEnd"/>
            <w:r>
              <w:rPr>
                <w:rFonts w:asciiTheme="minorHAnsi" w:hAnsiTheme="minorHAnsi" w:cstheme="minorHAnsi"/>
                <w:sz w:val="20"/>
              </w:rPr>
              <w:t>(</w:t>
            </w:r>
            <w:proofErr w:type="spellStart"/>
            <w:r w:rsidRPr="00404410">
              <w:rPr>
                <w:rFonts w:asciiTheme="minorHAnsi" w:hAnsiTheme="minorHAnsi" w:cstheme="minorHAnsi"/>
                <w:sz w:val="20"/>
              </w:rPr>
              <w:t>bindingFlags</w:t>
            </w:r>
            <w:proofErr w:type="spellEnd"/>
            <w:r w:rsidR="003F2C3F" w:rsidRPr="00404410">
              <w:rPr>
                <w:rFonts w:asciiTheme="minorHAnsi" w:hAnsiTheme="minorHAnsi" w:cstheme="minorHAnsi"/>
                <w:sz w:val="20"/>
              </w:rPr>
              <w:t>)</w:t>
            </w:r>
          </w:p>
        </w:tc>
        <w:tc>
          <w:tcPr>
            <w:tcW w:w="1417" w:type="dxa"/>
          </w:tcPr>
          <w:p w:rsidR="003F2C3F" w:rsidRPr="00404410" w:rsidRDefault="003F2C3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3F2C3F"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Pr>
                <w:rFonts w:asciiTheme="minorHAnsi" w:hAnsiTheme="minorHAnsi" w:cstheme="minorHAnsi"/>
                <w:sz w:val="20"/>
              </w:rPr>
              <w:t>typ.GetProperties</w:t>
            </w:r>
            <w:proofErr w:type="spellEnd"/>
            <w:r>
              <w:rPr>
                <w:rFonts w:asciiTheme="minorHAnsi" w:hAnsiTheme="minorHAnsi" w:cstheme="minorHAnsi"/>
                <w:sz w:val="20"/>
              </w:rPr>
              <w:t>(</w:t>
            </w:r>
            <w:proofErr w:type="spellStart"/>
            <w:r w:rsidRPr="00404410">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1D3A95" w:rsidRPr="00404410" w:rsidRDefault="001D3A95"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r>
              <w:rPr>
                <w:rFonts w:cstheme="minorHAnsi"/>
                <w:sz w:val="20"/>
              </w:rPr>
              <w:t xml:space="preserve"> </w:t>
            </w:r>
          </w:p>
        </w:tc>
      </w:tr>
      <w:tr w:rsidR="009A4713"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A4713" w:rsidRPr="00404410" w:rsidRDefault="009A4713" w:rsidP="0082434D">
            <w:pPr>
              <w:rPr>
                <w:rFonts w:asciiTheme="minorHAnsi" w:hAnsiTheme="minorHAnsi" w:cstheme="minorHAnsi"/>
                <w:sz w:val="20"/>
              </w:rPr>
            </w:pPr>
            <w:proofErr w:type="spellStart"/>
            <w:r w:rsidRPr="00404410">
              <w:rPr>
                <w:rFonts w:asciiTheme="minorHAnsi" w:hAnsiTheme="minorHAnsi" w:cstheme="minorHAnsi"/>
                <w:sz w:val="20"/>
              </w:rPr>
              <w:t>typ.GetProperty</w:t>
            </w:r>
            <w:proofErr w:type="spellEnd"/>
            <w:r>
              <w:rPr>
                <w:rFonts w:asciiTheme="minorHAnsi" w:hAnsiTheme="minorHAnsi" w:cstheme="minorHAnsi"/>
                <w:sz w:val="20"/>
              </w:rPr>
              <w:t>(</w:t>
            </w:r>
            <w:proofErr w:type="spellStart"/>
            <w:r>
              <w:rPr>
                <w:rFonts w:asciiTheme="minorHAnsi" w:hAnsiTheme="minorHAnsi" w:cstheme="minorHAnsi"/>
                <w:sz w:val="20"/>
              </w:rPr>
              <w:t>name,</w:t>
            </w:r>
            <w:r w:rsidRPr="00404410">
              <w:rPr>
                <w:rFonts w:asciiTheme="minorHAnsi" w:hAnsiTheme="minorHAnsi" w:cstheme="minorHAnsi"/>
                <w:sz w:val="20"/>
              </w:rPr>
              <w:t>bindingFlags</w:t>
            </w:r>
            <w:proofErr w:type="spellEnd"/>
            <w:r w:rsidRPr="00404410">
              <w:rPr>
                <w:rFonts w:asciiTheme="minorHAnsi" w:hAnsiTheme="minorHAnsi" w:cstheme="minorHAnsi"/>
                <w:sz w:val="20"/>
              </w:rPr>
              <w:t>)</w:t>
            </w:r>
          </w:p>
        </w:tc>
        <w:tc>
          <w:tcPr>
            <w:tcW w:w="1417" w:type="dxa"/>
          </w:tcPr>
          <w:p w:rsidR="009A4713" w:rsidRPr="00404410" w:rsidRDefault="009A4713" w:rsidP="0082434D">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9A4713" w:rsidRDefault="009A4713" w:rsidP="0082434D">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 xml:space="preserve">Must be consistent with </w:t>
            </w:r>
            <w:proofErr w:type="spellStart"/>
            <w:r w:rsidRPr="00404410">
              <w:rPr>
                <w:rFonts w:cstheme="minorHAnsi"/>
                <w:sz w:val="20"/>
              </w:rPr>
              <w:t>GetProperties</w:t>
            </w:r>
            <w:proofErr w:type="spellEnd"/>
            <w:r>
              <w:rPr>
                <w:rFonts w:cstheme="minorHAnsi"/>
                <w:sz w:val="20"/>
              </w:rPr>
              <w:t>, unchecked</w:t>
            </w:r>
          </w:p>
          <w:p w:rsidR="009A4713" w:rsidRPr="00404410" w:rsidRDefault="009A4713" w:rsidP="0082434D">
            <w:pPr>
              <w:cnfStyle w:val="000000010000" w:firstRow="0" w:lastRow="0" w:firstColumn="0" w:lastColumn="0" w:oddVBand="0" w:evenVBand="0" w:oddHBand="0" w:evenHBand="1" w:firstRowFirstColumn="0" w:firstRowLastColumn="0" w:lastRowFirstColumn="0" w:lastRowLastColumn="0"/>
              <w:rPr>
                <w:rFonts w:cstheme="minorHAnsi"/>
                <w:sz w:val="20"/>
              </w:rPr>
            </w:pPr>
            <w:proofErr w:type="spellStart"/>
            <w:r>
              <w:rPr>
                <w:rFonts w:cstheme="minorHAnsi"/>
                <w:sz w:val="20"/>
              </w:rPr>
              <w:t>bindingFlags</w:t>
            </w:r>
            <w:proofErr w:type="spellEnd"/>
            <w:r>
              <w:rPr>
                <w:rFonts w:cstheme="minorHAnsi"/>
                <w:sz w:val="20"/>
              </w:rPr>
              <w:t xml:space="preserve"> are </w:t>
            </w:r>
            <w:proofErr w:type="spellStart"/>
            <w:r>
              <w:rPr>
                <w:rFonts w:cstheme="minorHAnsi"/>
                <w:sz w:val="20"/>
              </w:rPr>
              <w:t>Public|Instance|Static|DeclaredOnly</w:t>
            </w:r>
            <w:proofErr w:type="spellEnd"/>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1D3A95">
            <w:pPr>
              <w:rPr>
                <w:rFonts w:asciiTheme="minorHAnsi" w:hAnsiTheme="minorHAnsi" w:cstheme="minorHAnsi"/>
                <w:sz w:val="20"/>
              </w:rPr>
            </w:pPr>
            <w:r w:rsidRPr="00404410">
              <w:rPr>
                <w:rFonts w:asciiTheme="minorHAnsi" w:hAnsiTheme="minorHAnsi" w:cstheme="minorHAnsi"/>
                <w:sz w:val="20"/>
              </w:rPr>
              <w:t>typ.</w:t>
            </w:r>
            <w:r w:rsidR="009A4713">
              <w:t xml:space="preserve"> </w:t>
            </w:r>
            <w:proofErr w:type="spellStart"/>
            <w:r w:rsidR="009A4713" w:rsidRPr="009A4713">
              <w:rPr>
                <w:rFonts w:asciiTheme="minorHAnsi" w:hAnsiTheme="minorHAnsi" w:cstheme="minorHAnsi"/>
                <w:sz w:val="20"/>
              </w:rPr>
              <w:t>GetEnumUnderlyingType</w:t>
            </w:r>
            <w:proofErr w:type="spellEnd"/>
            <w:r w:rsidR="009A4713">
              <w:rPr>
                <w:rFonts w:asciiTheme="minorHAnsi" w:hAnsiTheme="minorHAnsi" w:cstheme="minorHAnsi"/>
                <w:sz w:val="20"/>
              </w:rPr>
              <w:t>()</w:t>
            </w:r>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1D3A95" w:rsidRPr="00404410" w:rsidRDefault="009A4713" w:rsidP="001D3A9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Only called is .</w:t>
            </w:r>
            <w:proofErr w:type="spellStart"/>
            <w:r>
              <w:rPr>
                <w:rFonts w:cstheme="minorHAnsi"/>
                <w:sz w:val="20"/>
              </w:rPr>
              <w:t>IsEnum</w:t>
            </w:r>
            <w:proofErr w:type="spellEnd"/>
            <w:r>
              <w:rPr>
                <w:rFonts w:cstheme="minorHAnsi"/>
                <w:sz w:val="20"/>
              </w:rPr>
              <w:t xml:space="preserve"> returns true</w:t>
            </w: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typ.IsAbstract</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lastRenderedPageBreak/>
              <w:t>typ.IsClass</w:t>
            </w:r>
            <w:proofErr w:type="spellEnd"/>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typ.IsInterface</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typ.IsEnum</w:t>
            </w:r>
            <w:proofErr w:type="spellEnd"/>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1D3A95" w:rsidRPr="00404410" w:rsidRDefault="001D3A95" w:rsidP="00403BC1">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Erased </w:t>
            </w:r>
            <w:r w:rsidRPr="00403BC1">
              <w:rPr>
                <w:rFonts w:cstheme="minorHAnsi"/>
                <w:sz w:val="20"/>
              </w:rPr>
              <w:sym w:font="Wingdings" w:char="F0E8"/>
            </w:r>
            <w:r>
              <w:rPr>
                <w:rFonts w:cstheme="minorHAnsi"/>
                <w:sz w:val="20"/>
              </w:rPr>
              <w:t xml:space="preserve"> </w:t>
            </w:r>
            <w:r w:rsidRPr="00404410">
              <w:rPr>
                <w:rFonts w:cstheme="minorHAnsi"/>
                <w:sz w:val="20"/>
              </w:rPr>
              <w:t xml:space="preserve">false </w:t>
            </w: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typ.IsSealed</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4790" w:type="dxa"/>
          </w:tcPr>
          <w:p w:rsidR="001D3A95" w:rsidRPr="00404410" w:rsidRDefault="001D3A95" w:rsidP="00403BC1">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E</w:t>
            </w:r>
            <w:r w:rsidRPr="00404410">
              <w:rPr>
                <w:rFonts w:cstheme="minorHAnsi"/>
                <w:sz w:val="20"/>
              </w:rPr>
              <w:t xml:space="preserve">rased </w:t>
            </w:r>
            <w:r w:rsidRPr="00403BC1">
              <w:rPr>
                <w:rFonts w:cstheme="minorHAnsi"/>
                <w:sz w:val="20"/>
              </w:rPr>
              <w:sym w:font="Wingdings" w:char="F0E8"/>
            </w:r>
            <w:r>
              <w:rPr>
                <w:rFonts w:cstheme="minorHAnsi"/>
                <w:sz w:val="20"/>
              </w:rPr>
              <w:t xml:space="preserve"> false</w:t>
            </w:r>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typ.IsValueType</w:t>
            </w:r>
            <w:proofErr w:type="spellEnd"/>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4790" w:type="dxa"/>
          </w:tcPr>
          <w:p w:rsidR="001D3A95" w:rsidRPr="00404410" w:rsidRDefault="001D3A95" w:rsidP="00403BC1">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E</w:t>
            </w:r>
            <w:r w:rsidRPr="00404410">
              <w:rPr>
                <w:rFonts w:cstheme="minorHAnsi"/>
                <w:sz w:val="20"/>
              </w:rPr>
              <w:t xml:space="preserve">rased </w:t>
            </w:r>
            <w:r w:rsidRPr="00403BC1">
              <w:rPr>
                <w:rFonts w:cstheme="minorHAnsi"/>
                <w:sz w:val="20"/>
              </w:rPr>
              <w:sym w:font="Wingdings" w:char="F0E8"/>
            </w:r>
            <w:r>
              <w:rPr>
                <w:rFonts w:cstheme="minorHAnsi"/>
                <w:sz w:val="20"/>
              </w:rPr>
              <w:t xml:space="preserve"> false</w:t>
            </w: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typ.ContainsGenericParameters</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typ.GetGenericArguments</w:t>
            </w:r>
            <w:proofErr w:type="spellEnd"/>
            <w:r w:rsidRPr="00404410">
              <w:rPr>
                <w:rFonts w:asciiTheme="minorHAnsi" w:hAnsiTheme="minorHAnsi" w:cstheme="minorHAnsi"/>
                <w:sz w:val="20"/>
              </w:rPr>
              <w:t>()</w:t>
            </w:r>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w:t>
            </w:r>
          </w:p>
        </w:tc>
        <w:tc>
          <w:tcPr>
            <w:tcW w:w="4790"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typ.HasElementType</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typ.IsGenericParameter</w:t>
            </w:r>
            <w:proofErr w:type="spellEnd"/>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typ.IsGenericType</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typ.IsGenericTypeDefinition</w:t>
            </w:r>
            <w:proofErr w:type="spellEnd"/>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typ.IsArray</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9B5F0A"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Implemented by overriding </w:t>
            </w:r>
            <w:proofErr w:type="spellStart"/>
            <w:r w:rsidRPr="00F45686">
              <w:rPr>
                <w:rStyle w:val="InlineCode"/>
              </w:rPr>
              <w:t>IsArrayImpl</w:t>
            </w:r>
            <w:proofErr w:type="spellEnd"/>
          </w:p>
        </w:tc>
      </w:tr>
      <w:tr w:rsidR="001D3A95"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typ.IsByRef</w:t>
            </w:r>
            <w:proofErr w:type="spellEnd"/>
          </w:p>
        </w:tc>
        <w:tc>
          <w:tcPr>
            <w:tcW w:w="1417" w:type="dxa"/>
          </w:tcPr>
          <w:p w:rsidR="001D3A95" w:rsidRPr="00404410" w:rsidRDefault="001D3A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9B5F0A" w:rsidP="00F45686">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Implemented by overriding </w:t>
            </w:r>
            <w:proofErr w:type="spellStart"/>
            <w:r w:rsidRPr="00F45686">
              <w:rPr>
                <w:rStyle w:val="InlineCode"/>
              </w:rPr>
              <w:t>IsByRefImpl</w:t>
            </w:r>
            <w:proofErr w:type="spellEnd"/>
          </w:p>
        </w:tc>
      </w:tr>
      <w:tr w:rsidR="001D3A95"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D3A95" w:rsidRPr="00404410" w:rsidRDefault="001D3A95" w:rsidP="00657B65">
            <w:pPr>
              <w:rPr>
                <w:rFonts w:asciiTheme="minorHAnsi" w:hAnsiTheme="minorHAnsi" w:cstheme="minorHAnsi"/>
                <w:sz w:val="20"/>
              </w:rPr>
            </w:pPr>
            <w:proofErr w:type="spellStart"/>
            <w:r w:rsidRPr="00404410">
              <w:rPr>
                <w:rFonts w:asciiTheme="minorHAnsi" w:hAnsiTheme="minorHAnsi" w:cstheme="minorHAnsi"/>
                <w:sz w:val="20"/>
              </w:rPr>
              <w:t>typ.IsPointer</w:t>
            </w:r>
            <w:proofErr w:type="spellEnd"/>
          </w:p>
        </w:tc>
        <w:tc>
          <w:tcPr>
            <w:tcW w:w="1417" w:type="dxa"/>
          </w:tcPr>
          <w:p w:rsidR="001D3A95"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False</w:t>
            </w:r>
          </w:p>
        </w:tc>
        <w:tc>
          <w:tcPr>
            <w:tcW w:w="4790" w:type="dxa"/>
          </w:tcPr>
          <w:p w:rsidR="001D3A95" w:rsidRPr="00404410" w:rsidRDefault="009B5F0A"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Implemented by overriding </w:t>
            </w:r>
            <w:proofErr w:type="spellStart"/>
            <w:r w:rsidRPr="00F45686">
              <w:rPr>
                <w:rStyle w:val="InlineCode"/>
              </w:rPr>
              <w:t>IsPointerImpl</w:t>
            </w:r>
            <w:proofErr w:type="spellEnd"/>
          </w:p>
        </w:tc>
      </w:tr>
      <w:tr w:rsidR="00D7115F"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1417"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4790"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56A0A" w:rsidRDefault="00756A0A" w:rsidP="00756A0A">
      <w:pPr>
        <w:pStyle w:val="Heading2"/>
        <w:rPr>
          <w:rFonts w:eastAsia="Times New Roman"/>
        </w:rPr>
      </w:pPr>
      <w:bookmarkStart w:id="61" w:name="_Toc300653157"/>
      <w:r>
        <w:rPr>
          <w:rFonts w:eastAsia="Times New Roman"/>
        </w:rPr>
        <w:t>Provided Static Parameters</w:t>
      </w:r>
    </w:p>
    <w:p w:rsidR="00756A0A" w:rsidRPr="00F45686" w:rsidRDefault="00756A0A" w:rsidP="00756A0A">
      <w:r>
        <w:t xml:space="preserve">These are </w:t>
      </w:r>
      <w:proofErr w:type="spellStart"/>
      <w:r w:rsidRPr="00F63F78">
        <w:rPr>
          <w:rStyle w:val="InlineCode"/>
        </w:rPr>
        <w:t>ParameterInfo</w:t>
      </w:r>
      <w:proofErr w:type="spellEnd"/>
      <w:r>
        <w:t xml:space="preserve"> objects returned by </w:t>
      </w:r>
      <w:proofErr w:type="spellStart"/>
      <w:r w:rsidRPr="00F63F78">
        <w:rPr>
          <w:rStyle w:val="InlineCode"/>
        </w:rPr>
        <w:t>GetStaticParameters</w:t>
      </w:r>
      <w:proofErr w:type="spellEnd"/>
      <w:r>
        <w:t xml:space="preserve"> for a provided type definition.</w:t>
      </w:r>
    </w:p>
    <w:p w:rsidR="00756A0A" w:rsidRPr="009D2F5B" w:rsidRDefault="00756A0A" w:rsidP="00756A0A">
      <w:pPr>
        <w:pStyle w:val="Heading3"/>
        <w:rPr>
          <w:rFonts w:eastAsia="Times New Roman"/>
        </w:rPr>
      </w:pPr>
      <w:r>
        <w:rPr>
          <w:rFonts w:eastAsia="Times New Roman"/>
        </w:rPr>
        <w:t xml:space="preserve">Required Characteristics </w:t>
      </w:r>
    </w:p>
    <w:tbl>
      <w:tblPr>
        <w:tblStyle w:val="LightGrid-Accent11"/>
        <w:tblW w:w="0" w:type="auto"/>
        <w:tblLook w:val="04A0" w:firstRow="1" w:lastRow="0" w:firstColumn="1" w:lastColumn="0" w:noHBand="0" w:noVBand="1"/>
      </w:tblPr>
      <w:tblGrid>
        <w:gridCol w:w="3775"/>
        <w:gridCol w:w="2877"/>
        <w:gridCol w:w="2924"/>
      </w:tblGrid>
      <w:tr w:rsidR="00756A0A" w:rsidRPr="00404410"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Member</w:t>
            </w:r>
          </w:p>
        </w:tc>
        <w:tc>
          <w:tcPr>
            <w:tcW w:w="2877" w:type="dxa"/>
          </w:tcPr>
          <w:p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Name</w:t>
            </w:r>
            <w:proofErr w:type="spellEnd"/>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 </w:t>
            </w: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ParameterType</w:t>
            </w:r>
            <w:proofErr w:type="spellEnd"/>
          </w:p>
        </w:tc>
        <w:tc>
          <w:tcPr>
            <w:tcW w:w="2877"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756A0A" w:rsidRPr="002461EB" w:rsidRDefault="00756A0A" w:rsidP="00723F5B">
            <w:pPr>
              <w:spacing w:after="200" w:line="276" w:lineRule="auto"/>
              <w:cnfStyle w:val="000000010000" w:firstRow="0" w:lastRow="0" w:firstColumn="0" w:lastColumn="0" w:oddVBand="0" w:evenVBand="0" w:oddHBand="0" w:evenHBand="1" w:firstRowFirstColumn="0" w:firstRowLastColumn="0" w:lastRowFirstColumn="0" w:lastRowLastColumn="0"/>
              <w:rPr>
                <w:rFonts w:cstheme="minorHAnsi"/>
                <w:sz w:val="20"/>
                <w:szCs w:val="20"/>
              </w:rPr>
            </w:pPr>
            <w:proofErr w:type="gramStart"/>
            <w:r w:rsidRPr="00D50CB0">
              <w:rPr>
                <w:sz w:val="20"/>
                <w:szCs w:val="20"/>
              </w:rPr>
              <w:t>must</w:t>
            </w:r>
            <w:proofErr w:type="gramEnd"/>
            <w:r w:rsidRPr="00D50CB0">
              <w:rPr>
                <w:sz w:val="20"/>
                <w:szCs w:val="20"/>
              </w:rPr>
              <w:t xml:space="preserve"> report one of byte, int16, int32, int64, </w:t>
            </w:r>
            <w:proofErr w:type="spellStart"/>
            <w:r w:rsidRPr="00D50CB0">
              <w:rPr>
                <w:sz w:val="20"/>
                <w:szCs w:val="20"/>
              </w:rPr>
              <w:t>sbyte</w:t>
            </w:r>
            <w:proofErr w:type="spellEnd"/>
            <w:r w:rsidRPr="00D50CB0">
              <w:rPr>
                <w:sz w:val="20"/>
                <w:szCs w:val="20"/>
              </w:rPr>
              <w:t xml:space="preserve">, uint16, uint32, uint64, decimal, single, double, char, string, </w:t>
            </w:r>
            <w:proofErr w:type="spellStart"/>
            <w:r w:rsidRPr="00D50CB0">
              <w:rPr>
                <w:sz w:val="20"/>
                <w:szCs w:val="20"/>
              </w:rPr>
              <w:t>bool</w:t>
            </w:r>
            <w:proofErr w:type="spellEnd"/>
            <w:r w:rsidRPr="00D50CB0">
              <w:rPr>
                <w:sz w:val="20"/>
                <w:szCs w:val="20"/>
              </w:rPr>
              <w:t>.</w:t>
            </w: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pi.RawDefaultValue</w:t>
            </w:r>
            <w:proofErr w:type="spellEnd"/>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If a static parameter is optional, this is used to determine the default value for the parameter.</w:t>
            </w: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pi.Name</w:t>
            </w:r>
            <w:proofErr w:type="spellEnd"/>
          </w:p>
        </w:tc>
        <w:tc>
          <w:tcPr>
            <w:tcW w:w="2877"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pi.Attributes</w:t>
            </w:r>
            <w:proofErr w:type="spellEnd"/>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Used to determine if a static parameter is optional</w:t>
            </w: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w:t>
            </w:r>
            <w:r w:rsidRPr="00404410">
              <w:rPr>
                <w:rFonts w:asciiTheme="minorHAnsi" w:hAnsiTheme="minorHAnsi" w:cstheme="minorHAnsi"/>
                <w:sz w:val="20"/>
              </w:rPr>
              <w:t>.GetCustomAttributesData</w:t>
            </w:r>
            <w:proofErr w:type="spellEnd"/>
            <w:r w:rsidRPr="00404410">
              <w:rPr>
                <w:rFonts w:asciiTheme="minorHAnsi" w:hAnsiTheme="minorHAnsi" w:cstheme="minorHAnsi"/>
                <w:sz w:val="20"/>
              </w:rPr>
              <w:t>()</w:t>
            </w:r>
          </w:p>
        </w:tc>
        <w:tc>
          <w:tcPr>
            <w:tcW w:w="2877"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9D2F5B" w:rsidRDefault="00756A0A" w:rsidP="00723F5B">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322AC" w:rsidRDefault="007322AC" w:rsidP="005A0DFF">
      <w:pPr>
        <w:pStyle w:val="Heading2"/>
        <w:rPr>
          <w:rFonts w:eastAsia="Times New Roman"/>
        </w:rPr>
      </w:pPr>
      <w:r>
        <w:rPr>
          <w:rFonts w:eastAsia="Times New Roman"/>
        </w:rPr>
        <w:t>Provided Methods</w:t>
      </w:r>
      <w:bookmarkEnd w:id="61"/>
    </w:p>
    <w:p w:rsidR="007322AC" w:rsidRPr="00F45686" w:rsidRDefault="007322AC" w:rsidP="00F45686">
      <w:r>
        <w:t xml:space="preserve">These are </w:t>
      </w:r>
      <w:proofErr w:type="spellStart"/>
      <w:r>
        <w:t>MethodInfos</w:t>
      </w:r>
      <w:proofErr w:type="spellEnd"/>
      <w:r>
        <w:t xml:space="preserve"> returned by </w:t>
      </w:r>
      <w:proofErr w:type="spellStart"/>
      <w:r>
        <w:t>GetMethod</w:t>
      </w:r>
      <w:proofErr w:type="spellEnd"/>
      <w:r>
        <w:t xml:space="preserve">, </w:t>
      </w:r>
      <w:proofErr w:type="spellStart"/>
      <w:r>
        <w:t>GetMethods</w:t>
      </w:r>
      <w:proofErr w:type="spellEnd"/>
      <w:r>
        <w:t xml:space="preserve">, </w:t>
      </w:r>
      <w:proofErr w:type="spellStart"/>
      <w:r>
        <w:t>GetGetterMethod</w:t>
      </w:r>
      <w:proofErr w:type="spellEnd"/>
      <w:r>
        <w:t xml:space="preserve"> and </w:t>
      </w:r>
      <w:proofErr w:type="spellStart"/>
      <w:r>
        <w:t>GetSetterMethod</w:t>
      </w:r>
      <w:proofErr w:type="spellEnd"/>
      <w:r>
        <w:t>.</w:t>
      </w:r>
    </w:p>
    <w:p w:rsidR="005A0DFF" w:rsidRDefault="005A0DFF" w:rsidP="00F45686">
      <w:pPr>
        <w:pStyle w:val="Heading3"/>
        <w:rPr>
          <w:rFonts w:eastAsia="Times New Roman"/>
        </w:rPr>
      </w:pPr>
      <w:bookmarkStart w:id="62" w:name="_Toc300653158"/>
      <w:r>
        <w:rPr>
          <w:rFonts w:eastAsia="Times New Roman"/>
        </w:rPr>
        <w:t>Required Characteristics</w:t>
      </w:r>
      <w:bookmarkEnd w:id="62"/>
      <w:r w:rsidR="007322AC" w:rsidDel="007322AC">
        <w:rPr>
          <w:rFonts w:eastAsia="Times New Roman"/>
        </w:rPr>
        <w:t xml:space="preserve"> </w:t>
      </w:r>
    </w:p>
    <w:tbl>
      <w:tblPr>
        <w:tblStyle w:val="LightGrid-Accent11"/>
        <w:tblW w:w="0" w:type="auto"/>
        <w:tblLayout w:type="fixed"/>
        <w:tblLook w:val="04A0" w:firstRow="1" w:lastRow="0" w:firstColumn="1" w:lastColumn="0" w:noHBand="0" w:noVBand="1"/>
      </w:tblPr>
      <w:tblGrid>
        <w:gridCol w:w="3369"/>
        <w:gridCol w:w="3015"/>
        <w:gridCol w:w="3192"/>
      </w:tblGrid>
      <w:tr w:rsidR="0024388F" w:rsidRPr="00404410" w:rsidTr="00A5431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Member</w:t>
            </w:r>
          </w:p>
        </w:tc>
        <w:tc>
          <w:tcPr>
            <w:tcW w:w="3015" w:type="dxa"/>
          </w:tcPr>
          <w:p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3192" w:type="dxa"/>
          </w:tcPr>
          <w:p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670D3F" w:rsidRPr="00404410"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670D3F" w:rsidRPr="00404410" w:rsidRDefault="00670D3F" w:rsidP="00657B65">
            <w:pPr>
              <w:rPr>
                <w:rFonts w:asciiTheme="minorHAnsi" w:hAnsiTheme="minorHAnsi" w:cstheme="minorHAnsi"/>
                <w:sz w:val="20"/>
              </w:rPr>
            </w:pPr>
            <w:proofErr w:type="spellStart"/>
            <w:r w:rsidRPr="00404410">
              <w:rPr>
                <w:rFonts w:asciiTheme="minorHAnsi" w:hAnsiTheme="minorHAnsi" w:cstheme="minorHAnsi"/>
                <w:sz w:val="20"/>
              </w:rPr>
              <w:t>mi.DeclaringType</w:t>
            </w:r>
            <w:proofErr w:type="spellEnd"/>
          </w:p>
        </w:tc>
        <w:tc>
          <w:tcPr>
            <w:tcW w:w="3015" w:type="dxa"/>
          </w:tcPr>
          <w:p w:rsidR="00670D3F" w:rsidRPr="00404410" w:rsidRDefault="00670D3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670D3F" w:rsidRPr="00404410" w:rsidRDefault="00670D3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A4E5D" w:rsidRPr="00404410"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8A4E5D" w:rsidRPr="00404410" w:rsidRDefault="00C50369" w:rsidP="00657B65">
            <w:pPr>
              <w:rPr>
                <w:rFonts w:asciiTheme="minorHAnsi" w:hAnsiTheme="minorHAnsi" w:cstheme="minorHAnsi"/>
                <w:sz w:val="20"/>
              </w:rPr>
            </w:pPr>
            <w:proofErr w:type="spellStart"/>
            <w:r w:rsidRPr="00404410">
              <w:rPr>
                <w:rFonts w:asciiTheme="minorHAnsi" w:hAnsiTheme="minorHAnsi" w:cstheme="minorHAnsi"/>
                <w:sz w:val="20"/>
              </w:rPr>
              <w:t>m</w:t>
            </w:r>
            <w:r w:rsidR="008A4E5D" w:rsidRPr="00404410">
              <w:rPr>
                <w:rFonts w:asciiTheme="minorHAnsi" w:hAnsiTheme="minorHAnsi" w:cstheme="minorHAnsi"/>
                <w:sz w:val="20"/>
              </w:rPr>
              <w:t>i.GetCustomAttributesData</w:t>
            </w:r>
            <w:proofErr w:type="spellEnd"/>
            <w:r w:rsidR="008A4E5D" w:rsidRPr="00404410">
              <w:rPr>
                <w:rFonts w:asciiTheme="minorHAnsi" w:hAnsiTheme="minorHAnsi" w:cstheme="minorHAnsi"/>
                <w:sz w:val="20"/>
              </w:rPr>
              <w:t>()</w:t>
            </w:r>
          </w:p>
        </w:tc>
        <w:tc>
          <w:tcPr>
            <w:tcW w:w="3015" w:type="dxa"/>
          </w:tcPr>
          <w:p w:rsidR="008A4E5D" w:rsidRPr="00404410" w:rsidRDefault="008A4E5D"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8A4E5D" w:rsidRPr="00404410" w:rsidRDefault="008A4E5D"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02AD5" w:rsidRPr="00404410"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702AD5" w:rsidRPr="00404410" w:rsidRDefault="00702AD5" w:rsidP="00702AD5">
            <w:pPr>
              <w:rPr>
                <w:rFonts w:asciiTheme="minorHAnsi" w:hAnsiTheme="minorHAnsi" w:cstheme="minorHAnsi"/>
                <w:sz w:val="20"/>
              </w:rPr>
            </w:pPr>
            <w:proofErr w:type="spellStart"/>
            <w:r w:rsidRPr="00404410">
              <w:rPr>
                <w:rFonts w:asciiTheme="minorHAnsi" w:hAnsiTheme="minorHAnsi" w:cstheme="minorHAnsi"/>
                <w:sz w:val="20"/>
              </w:rPr>
              <w:t>mi.</w:t>
            </w:r>
            <w:r>
              <w:rPr>
                <w:rFonts w:asciiTheme="minorHAnsi" w:hAnsiTheme="minorHAnsi" w:cstheme="minorHAnsi"/>
                <w:sz w:val="20"/>
              </w:rPr>
              <w:t>GetParameters</w:t>
            </w:r>
            <w:proofErr w:type="spellEnd"/>
            <w:r w:rsidRPr="00404410">
              <w:rPr>
                <w:rFonts w:asciiTheme="minorHAnsi" w:hAnsiTheme="minorHAnsi" w:cstheme="minorHAnsi"/>
                <w:sz w:val="20"/>
              </w:rPr>
              <w:t>()</w:t>
            </w:r>
          </w:p>
        </w:tc>
        <w:tc>
          <w:tcPr>
            <w:tcW w:w="3015" w:type="dxa"/>
          </w:tcPr>
          <w:p w:rsidR="00702AD5" w:rsidRPr="00404410" w:rsidRDefault="00702AD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702AD5" w:rsidRPr="00404410" w:rsidRDefault="00702AD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2E5B90" w:rsidRPr="002E5B90" w:rsidTr="00A84A6B">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2E5B90" w:rsidRPr="002E5B90" w:rsidRDefault="002E5B90" w:rsidP="00A84A6B">
            <w:pPr>
              <w:rPr>
                <w:rFonts w:asciiTheme="minorHAnsi" w:hAnsiTheme="minorHAnsi" w:cstheme="minorHAnsi"/>
                <w:sz w:val="20"/>
              </w:rPr>
            </w:pPr>
            <w:proofErr w:type="spellStart"/>
            <w:r w:rsidRPr="002E5B90">
              <w:rPr>
                <w:rFonts w:asciiTheme="minorHAnsi" w:hAnsiTheme="minorHAnsi" w:cstheme="minorHAnsi"/>
                <w:sz w:val="20"/>
              </w:rPr>
              <w:t>mi.IsAbstract</w:t>
            </w:r>
            <w:proofErr w:type="spellEnd"/>
          </w:p>
        </w:tc>
        <w:tc>
          <w:tcPr>
            <w:tcW w:w="3015" w:type="dxa"/>
          </w:tcPr>
          <w:p w:rsidR="002E5B90" w:rsidRPr="002E5B90" w:rsidRDefault="00380843"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 </w:t>
            </w:r>
          </w:p>
        </w:tc>
        <w:tc>
          <w:tcPr>
            <w:tcW w:w="3192" w:type="dxa"/>
          </w:tcPr>
          <w:p w:rsidR="002E5B90" w:rsidRPr="002E5B90" w:rsidRDefault="002E5B90"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2E5B90" w:rsidRPr="002E5B90" w:rsidTr="00A84A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2E5B90" w:rsidRPr="002E5B90" w:rsidRDefault="002E5B90" w:rsidP="002E5B90">
            <w:pPr>
              <w:rPr>
                <w:rFonts w:asciiTheme="minorHAnsi" w:hAnsiTheme="minorHAnsi" w:cstheme="minorHAnsi"/>
                <w:sz w:val="20"/>
              </w:rPr>
            </w:pPr>
            <w:proofErr w:type="spellStart"/>
            <w:r w:rsidRPr="002E5B90">
              <w:rPr>
                <w:rFonts w:asciiTheme="minorHAnsi" w:hAnsiTheme="minorHAnsi" w:cstheme="minorHAnsi"/>
                <w:sz w:val="20"/>
              </w:rPr>
              <w:t>mi.IsConstructor</w:t>
            </w:r>
            <w:proofErr w:type="spellEnd"/>
          </w:p>
        </w:tc>
        <w:tc>
          <w:tcPr>
            <w:tcW w:w="3015" w:type="dxa"/>
          </w:tcPr>
          <w:p w:rsidR="002E5B90" w:rsidRPr="002E5B90" w:rsidRDefault="002E5B90" w:rsidP="00380843">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2E5B90" w:rsidRPr="002E5B90" w:rsidRDefault="002E5B90"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D30849" w:rsidRPr="00404410" w:rsidTr="00A84A6B">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D30849" w:rsidRPr="00404410" w:rsidRDefault="00D30849" w:rsidP="00D30849">
            <w:pPr>
              <w:rPr>
                <w:rFonts w:asciiTheme="minorHAnsi" w:hAnsiTheme="minorHAnsi" w:cstheme="minorHAnsi"/>
                <w:sz w:val="20"/>
              </w:rPr>
            </w:pPr>
            <w:proofErr w:type="spellStart"/>
            <w:r w:rsidRPr="00404410">
              <w:rPr>
                <w:rFonts w:asciiTheme="minorHAnsi" w:hAnsiTheme="minorHAnsi" w:cstheme="minorHAnsi"/>
                <w:sz w:val="20"/>
              </w:rPr>
              <w:lastRenderedPageBreak/>
              <w:t>mi.</w:t>
            </w:r>
            <w:r>
              <w:rPr>
                <w:rFonts w:asciiTheme="minorHAnsi" w:hAnsiTheme="minorHAnsi" w:cstheme="minorHAnsi"/>
                <w:sz w:val="20"/>
              </w:rPr>
              <w:t>IsFinal</w:t>
            </w:r>
            <w:proofErr w:type="spellEnd"/>
          </w:p>
        </w:tc>
        <w:tc>
          <w:tcPr>
            <w:tcW w:w="3015" w:type="dxa"/>
          </w:tcPr>
          <w:p w:rsidR="00D30849" w:rsidRPr="00404410" w:rsidRDefault="00D30849"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D30849" w:rsidRPr="00404410" w:rsidRDefault="00D30849"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0665E9" w:rsidRPr="00404410" w:rsidTr="00A84A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0665E9" w:rsidRPr="00404410" w:rsidRDefault="000665E9" w:rsidP="000665E9">
            <w:pPr>
              <w:rPr>
                <w:rFonts w:asciiTheme="minorHAnsi" w:hAnsiTheme="minorHAnsi" w:cstheme="minorHAnsi"/>
                <w:sz w:val="20"/>
              </w:rPr>
            </w:pPr>
            <w:proofErr w:type="spellStart"/>
            <w:r w:rsidRPr="00404410">
              <w:rPr>
                <w:rFonts w:asciiTheme="minorHAnsi" w:hAnsiTheme="minorHAnsi" w:cstheme="minorHAnsi"/>
                <w:sz w:val="20"/>
              </w:rPr>
              <w:t>mi.</w:t>
            </w:r>
            <w:r>
              <w:rPr>
                <w:rFonts w:asciiTheme="minorHAnsi" w:hAnsiTheme="minorHAnsi" w:cstheme="minorHAnsi"/>
                <w:sz w:val="20"/>
              </w:rPr>
              <w:t>IsHideBySig</w:t>
            </w:r>
            <w:proofErr w:type="spellEnd"/>
          </w:p>
        </w:tc>
        <w:tc>
          <w:tcPr>
            <w:tcW w:w="3015" w:type="dxa"/>
          </w:tcPr>
          <w:p w:rsidR="000665E9" w:rsidRPr="00404410" w:rsidRDefault="000665E9"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0665E9" w:rsidRPr="00404410" w:rsidRDefault="000665E9"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24388F" w:rsidRPr="00404410"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24388F" w:rsidRPr="00404410" w:rsidRDefault="0024388F" w:rsidP="00657B65">
            <w:pPr>
              <w:rPr>
                <w:rFonts w:asciiTheme="minorHAnsi" w:hAnsiTheme="minorHAnsi" w:cstheme="minorHAnsi"/>
                <w:sz w:val="20"/>
              </w:rPr>
            </w:pPr>
            <w:proofErr w:type="spellStart"/>
            <w:r w:rsidRPr="00404410">
              <w:rPr>
                <w:rFonts w:asciiTheme="minorHAnsi" w:hAnsiTheme="minorHAnsi" w:cstheme="minorHAnsi"/>
                <w:sz w:val="20"/>
              </w:rPr>
              <w:t>mi.IsStatic</w:t>
            </w:r>
            <w:proofErr w:type="spellEnd"/>
          </w:p>
        </w:tc>
        <w:tc>
          <w:tcPr>
            <w:tcW w:w="3015" w:type="dxa"/>
          </w:tcPr>
          <w:p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B97DF5" w:rsidRPr="00404410" w:rsidTr="00A84A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B97DF5" w:rsidRPr="00404410" w:rsidRDefault="00B97DF5" w:rsidP="00B97DF5">
            <w:pPr>
              <w:rPr>
                <w:rFonts w:asciiTheme="minorHAnsi" w:hAnsiTheme="minorHAnsi" w:cstheme="minorHAnsi"/>
                <w:sz w:val="20"/>
              </w:rPr>
            </w:pPr>
            <w:proofErr w:type="spellStart"/>
            <w:r w:rsidRPr="00404410">
              <w:rPr>
                <w:rFonts w:asciiTheme="minorHAnsi" w:hAnsiTheme="minorHAnsi" w:cstheme="minorHAnsi"/>
                <w:sz w:val="20"/>
              </w:rPr>
              <w:t>mi.</w:t>
            </w:r>
            <w:r>
              <w:rPr>
                <w:rFonts w:asciiTheme="minorHAnsi" w:hAnsiTheme="minorHAnsi" w:cstheme="minorHAnsi"/>
                <w:sz w:val="20"/>
              </w:rPr>
              <w:t>IsVirtual</w:t>
            </w:r>
            <w:proofErr w:type="spellEnd"/>
          </w:p>
        </w:tc>
        <w:tc>
          <w:tcPr>
            <w:tcW w:w="3015" w:type="dxa"/>
          </w:tcPr>
          <w:p w:rsidR="00B97DF5" w:rsidRPr="00404410" w:rsidRDefault="00B97DF5"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B97DF5" w:rsidRPr="00404410" w:rsidRDefault="00B97DF5" w:rsidP="00A84A6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B26495" w:rsidRPr="00404410"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B26495" w:rsidRPr="00404410" w:rsidRDefault="00B26495" w:rsidP="00A84A6B">
            <w:pPr>
              <w:rPr>
                <w:rFonts w:asciiTheme="minorHAnsi" w:hAnsiTheme="minorHAnsi" w:cstheme="minorHAnsi"/>
                <w:sz w:val="20"/>
              </w:rPr>
            </w:pPr>
            <w:proofErr w:type="spellStart"/>
            <w:r w:rsidRPr="00404410">
              <w:rPr>
                <w:rFonts w:asciiTheme="minorHAnsi" w:hAnsiTheme="minorHAnsi" w:cstheme="minorHAnsi"/>
                <w:sz w:val="20"/>
              </w:rPr>
              <w:t>mi.Name</w:t>
            </w:r>
            <w:proofErr w:type="spellEnd"/>
          </w:p>
        </w:tc>
        <w:tc>
          <w:tcPr>
            <w:tcW w:w="3015" w:type="dxa"/>
          </w:tcPr>
          <w:p w:rsidR="00B26495" w:rsidRPr="00404410" w:rsidRDefault="00B26495"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B26495" w:rsidRPr="00404410" w:rsidRDefault="00B26495"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24388F" w:rsidRPr="00404410"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24388F" w:rsidRPr="00404410" w:rsidRDefault="0024388F" w:rsidP="00B26495">
            <w:pPr>
              <w:rPr>
                <w:rFonts w:asciiTheme="minorHAnsi" w:hAnsiTheme="minorHAnsi" w:cstheme="minorHAnsi"/>
                <w:sz w:val="20"/>
              </w:rPr>
            </w:pPr>
            <w:proofErr w:type="spellStart"/>
            <w:r w:rsidRPr="00404410">
              <w:rPr>
                <w:rFonts w:asciiTheme="minorHAnsi" w:hAnsiTheme="minorHAnsi" w:cstheme="minorHAnsi"/>
                <w:sz w:val="20"/>
              </w:rPr>
              <w:t>mi.</w:t>
            </w:r>
            <w:r w:rsidR="00B26495">
              <w:rPr>
                <w:rFonts w:asciiTheme="minorHAnsi" w:hAnsiTheme="minorHAnsi" w:cstheme="minorHAnsi"/>
                <w:sz w:val="20"/>
              </w:rPr>
              <w:t>ReturnParameter</w:t>
            </w:r>
            <w:proofErr w:type="spellEnd"/>
          </w:p>
        </w:tc>
        <w:tc>
          <w:tcPr>
            <w:tcW w:w="3015" w:type="dxa"/>
          </w:tcPr>
          <w:p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A6E20" w:rsidRPr="00404410" w:rsidTr="00A54314">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8A6E20" w:rsidRPr="00404410" w:rsidRDefault="008A6E20" w:rsidP="009F3D5A">
            <w:pPr>
              <w:rPr>
                <w:rFonts w:asciiTheme="minorHAnsi" w:hAnsiTheme="minorHAnsi" w:cstheme="minorHAnsi"/>
                <w:sz w:val="20"/>
              </w:rPr>
            </w:pPr>
            <w:proofErr w:type="spellStart"/>
            <w:r w:rsidRPr="00404410">
              <w:rPr>
                <w:rFonts w:asciiTheme="minorHAnsi" w:hAnsiTheme="minorHAnsi" w:cstheme="minorHAnsi"/>
                <w:sz w:val="20"/>
              </w:rPr>
              <w:t>mi.</w:t>
            </w:r>
            <w:r>
              <w:rPr>
                <w:rFonts w:asciiTheme="minorHAnsi" w:hAnsiTheme="minorHAnsi" w:cstheme="minorHAnsi"/>
                <w:sz w:val="20"/>
              </w:rPr>
              <w:t>GetHashCode</w:t>
            </w:r>
            <w:proofErr w:type="spellEnd"/>
            <w:r>
              <w:rPr>
                <w:rFonts w:asciiTheme="minorHAnsi" w:hAnsiTheme="minorHAnsi" w:cstheme="minorHAnsi"/>
                <w:sz w:val="20"/>
              </w:rPr>
              <w:t>()</w:t>
            </w:r>
          </w:p>
        </w:tc>
        <w:tc>
          <w:tcPr>
            <w:tcW w:w="3015" w:type="dxa"/>
          </w:tcPr>
          <w:p w:rsidR="008A6E20" w:rsidRPr="00404410" w:rsidRDefault="008A6E20"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8A6E20" w:rsidRPr="00404410" w:rsidTr="00A5431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8A6E20" w:rsidRPr="00404410" w:rsidRDefault="008A6E20" w:rsidP="00657B65">
            <w:pPr>
              <w:rPr>
                <w:rFonts w:asciiTheme="minorHAnsi" w:hAnsiTheme="minorHAnsi" w:cstheme="minorHAnsi"/>
                <w:sz w:val="20"/>
              </w:rPr>
            </w:pPr>
            <w:r>
              <w:rPr>
                <w:rFonts w:asciiTheme="minorHAnsi" w:hAnsiTheme="minorHAnsi" w:cstheme="minorHAnsi"/>
                <w:sz w:val="20"/>
              </w:rPr>
              <w:t>mi1.Equals(</w:t>
            </w:r>
            <w:r w:rsidRPr="00404410">
              <w:rPr>
                <w:rFonts w:asciiTheme="minorHAnsi" w:hAnsiTheme="minorHAnsi" w:cstheme="minorHAnsi"/>
                <w:sz w:val="20"/>
              </w:rPr>
              <w:t>mi2</w:t>
            </w:r>
            <w:r>
              <w:rPr>
                <w:rFonts w:asciiTheme="minorHAnsi" w:hAnsiTheme="minorHAnsi" w:cstheme="minorHAnsi"/>
                <w:sz w:val="20"/>
              </w:rPr>
              <w:t>)</w:t>
            </w:r>
          </w:p>
        </w:tc>
        <w:tc>
          <w:tcPr>
            <w:tcW w:w="3015" w:type="dxa"/>
          </w:tcPr>
          <w:p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8A6E20" w:rsidRPr="00404410" w:rsidTr="00A84A6B">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369" w:type="dxa"/>
          </w:tcPr>
          <w:p w:rsidR="008A6E20" w:rsidRPr="00404410" w:rsidRDefault="008A6E20" w:rsidP="00F853FD">
            <w:pPr>
              <w:rPr>
                <w:rFonts w:asciiTheme="minorHAnsi" w:hAnsiTheme="minorHAnsi" w:cstheme="minorHAnsi"/>
                <w:sz w:val="20"/>
              </w:rPr>
            </w:pPr>
            <w:proofErr w:type="spellStart"/>
            <w:r w:rsidRPr="00404410">
              <w:rPr>
                <w:rFonts w:asciiTheme="minorHAnsi" w:hAnsiTheme="minorHAnsi" w:cstheme="minorHAnsi"/>
                <w:sz w:val="20"/>
              </w:rPr>
              <w:t>mi.</w:t>
            </w:r>
            <w:r>
              <w:rPr>
                <w:rFonts w:asciiTheme="minorHAnsi" w:hAnsiTheme="minorHAnsi" w:cstheme="minorHAnsi"/>
                <w:sz w:val="20"/>
              </w:rPr>
              <w:t>IsGenericMethod</w:t>
            </w:r>
            <w:proofErr w:type="spellEnd"/>
          </w:p>
        </w:tc>
        <w:tc>
          <w:tcPr>
            <w:tcW w:w="3015" w:type="dxa"/>
          </w:tcPr>
          <w:p w:rsidR="008A6E20" w:rsidRPr="00404410" w:rsidRDefault="008A6E20"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False</w:t>
            </w:r>
          </w:p>
        </w:tc>
        <w:tc>
          <w:tcPr>
            <w:tcW w:w="3192" w:type="dxa"/>
          </w:tcPr>
          <w:p w:rsidR="008A6E20" w:rsidRPr="00404410" w:rsidRDefault="008A6E20" w:rsidP="00A84A6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D7115F" w:rsidRPr="00404410" w:rsidTr="00D7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3015"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3192"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322AC" w:rsidRDefault="007322AC" w:rsidP="005A0DFF">
      <w:pPr>
        <w:pStyle w:val="Heading2"/>
        <w:rPr>
          <w:rFonts w:eastAsia="Times New Roman"/>
        </w:rPr>
      </w:pPr>
      <w:bookmarkStart w:id="63" w:name="_Toc300653159"/>
      <w:r>
        <w:rPr>
          <w:rFonts w:eastAsia="Times New Roman"/>
        </w:rPr>
        <w:t>Provided Properties</w:t>
      </w:r>
      <w:bookmarkEnd w:id="63"/>
    </w:p>
    <w:p w:rsidR="007322AC" w:rsidRPr="00F45686" w:rsidRDefault="007322AC" w:rsidP="00F45686">
      <w:r>
        <w:t xml:space="preserve">These are </w:t>
      </w:r>
      <w:proofErr w:type="spellStart"/>
      <w:r>
        <w:t>PropertyInfos</w:t>
      </w:r>
      <w:proofErr w:type="spellEnd"/>
      <w:r>
        <w:t xml:space="preserve"> returned by </w:t>
      </w:r>
      <w:proofErr w:type="spellStart"/>
      <w:r>
        <w:t>GetProperty</w:t>
      </w:r>
      <w:proofErr w:type="spellEnd"/>
      <w:r>
        <w:t xml:space="preserve"> and </w:t>
      </w:r>
      <w:proofErr w:type="spellStart"/>
      <w:r>
        <w:t>GetProperties</w:t>
      </w:r>
      <w:proofErr w:type="spellEnd"/>
      <w:r>
        <w:t xml:space="preserve">. </w:t>
      </w:r>
    </w:p>
    <w:p w:rsidR="005A0DFF" w:rsidRDefault="005A0DFF" w:rsidP="00F45686">
      <w:pPr>
        <w:pStyle w:val="Heading3"/>
        <w:rPr>
          <w:rFonts w:eastAsia="Times New Roman"/>
        </w:rPr>
      </w:pPr>
      <w:bookmarkStart w:id="64" w:name="_Toc300653160"/>
      <w:r>
        <w:rPr>
          <w:rFonts w:eastAsia="Times New Roman"/>
        </w:rPr>
        <w:t>Required Characteristics</w:t>
      </w:r>
      <w:bookmarkEnd w:id="64"/>
      <w:r w:rsidR="007322AC" w:rsidDel="007322AC">
        <w:rPr>
          <w:rFonts w:eastAsia="Times New Roman"/>
        </w:rPr>
        <w:t xml:space="preserve"> </w:t>
      </w:r>
    </w:p>
    <w:tbl>
      <w:tblPr>
        <w:tblStyle w:val="LightGrid-Accent11"/>
        <w:tblW w:w="0" w:type="auto"/>
        <w:tblLayout w:type="fixed"/>
        <w:tblLook w:val="04A0" w:firstRow="1" w:lastRow="0" w:firstColumn="1" w:lastColumn="0" w:noHBand="0" w:noVBand="1"/>
      </w:tblPr>
      <w:tblGrid>
        <w:gridCol w:w="3192"/>
        <w:gridCol w:w="3192"/>
        <w:gridCol w:w="3192"/>
      </w:tblGrid>
      <w:tr w:rsidR="0024388F" w:rsidRPr="00404410" w:rsidTr="0040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388F" w:rsidRPr="00404410" w:rsidRDefault="0024388F" w:rsidP="00657B65">
            <w:pPr>
              <w:rPr>
                <w:rFonts w:asciiTheme="minorHAnsi" w:hAnsiTheme="minorHAnsi" w:cstheme="minorHAnsi"/>
                <w:sz w:val="20"/>
              </w:rPr>
            </w:pPr>
            <w:r w:rsidRPr="00404410">
              <w:rPr>
                <w:rFonts w:asciiTheme="minorHAnsi" w:hAnsiTheme="minorHAnsi" w:cstheme="minorHAnsi"/>
                <w:sz w:val="20"/>
              </w:rPr>
              <w:t>Member</w:t>
            </w:r>
          </w:p>
        </w:tc>
        <w:tc>
          <w:tcPr>
            <w:tcW w:w="3192" w:type="dxa"/>
          </w:tcPr>
          <w:p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3192" w:type="dxa"/>
          </w:tcPr>
          <w:p w:rsidR="0024388F" w:rsidRPr="00404410" w:rsidRDefault="0024388F"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18371A"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8371A" w:rsidRPr="00404410" w:rsidRDefault="0018371A" w:rsidP="00657B65">
            <w:pPr>
              <w:rPr>
                <w:rFonts w:asciiTheme="minorHAnsi" w:hAnsiTheme="minorHAnsi" w:cstheme="minorHAnsi"/>
                <w:sz w:val="20"/>
              </w:rPr>
            </w:pPr>
            <w:proofErr w:type="spellStart"/>
            <w:r w:rsidRPr="00404410">
              <w:rPr>
                <w:rFonts w:asciiTheme="minorHAnsi" w:hAnsiTheme="minorHAnsi" w:cstheme="minorHAnsi"/>
                <w:sz w:val="20"/>
              </w:rPr>
              <w:t>pi.CanRead</w:t>
            </w:r>
            <w:proofErr w:type="spellEnd"/>
          </w:p>
        </w:tc>
        <w:tc>
          <w:tcPr>
            <w:tcW w:w="3192" w:type="dxa"/>
          </w:tcPr>
          <w:p w:rsidR="0018371A" w:rsidRPr="00404410" w:rsidRDefault="0018371A"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18371A" w:rsidRPr="00404410" w:rsidRDefault="0018371A"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B5278" w:rsidRPr="00404410"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B5278" w:rsidRPr="00404410" w:rsidRDefault="008B5278" w:rsidP="008B5278">
            <w:pPr>
              <w:rPr>
                <w:rFonts w:asciiTheme="minorHAnsi" w:hAnsiTheme="minorHAnsi" w:cstheme="minorHAnsi"/>
                <w:sz w:val="20"/>
              </w:rPr>
            </w:pPr>
            <w:proofErr w:type="spellStart"/>
            <w:r w:rsidRPr="00404410">
              <w:rPr>
                <w:rFonts w:asciiTheme="minorHAnsi" w:hAnsiTheme="minorHAnsi" w:cstheme="minorHAnsi"/>
                <w:sz w:val="20"/>
              </w:rPr>
              <w:t>pi.</w:t>
            </w:r>
            <w:r w:rsidR="0018371A" w:rsidRPr="00404410">
              <w:rPr>
                <w:rFonts w:asciiTheme="minorHAnsi" w:hAnsiTheme="minorHAnsi" w:cstheme="minorHAnsi"/>
                <w:sz w:val="20"/>
              </w:rPr>
              <w:t>CanWrite</w:t>
            </w:r>
            <w:proofErr w:type="spellEnd"/>
          </w:p>
        </w:tc>
        <w:tc>
          <w:tcPr>
            <w:tcW w:w="3192" w:type="dxa"/>
          </w:tcPr>
          <w:p w:rsidR="008B5278" w:rsidRPr="00404410" w:rsidRDefault="008B527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8B5278" w:rsidRPr="00404410" w:rsidRDefault="008B527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D57134"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57134" w:rsidRPr="00404410" w:rsidRDefault="00D57134" w:rsidP="00657B65">
            <w:pPr>
              <w:rPr>
                <w:rFonts w:asciiTheme="minorHAnsi" w:hAnsiTheme="minorHAnsi" w:cstheme="minorHAnsi"/>
                <w:sz w:val="20"/>
              </w:rPr>
            </w:pPr>
            <w:proofErr w:type="spellStart"/>
            <w:r w:rsidRPr="00404410">
              <w:rPr>
                <w:rFonts w:asciiTheme="minorHAnsi" w:hAnsiTheme="minorHAnsi" w:cstheme="minorHAnsi"/>
                <w:sz w:val="20"/>
              </w:rPr>
              <w:t>pi.DeclaringType</w:t>
            </w:r>
            <w:proofErr w:type="spellEnd"/>
          </w:p>
        </w:tc>
        <w:tc>
          <w:tcPr>
            <w:tcW w:w="3192" w:type="dxa"/>
          </w:tcPr>
          <w:p w:rsidR="00D57134" w:rsidRPr="00404410" w:rsidRDefault="00D5713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D57134" w:rsidRPr="00404410" w:rsidRDefault="00D57134"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2E6B36" w:rsidRPr="00404410"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E6B36" w:rsidRPr="00404410" w:rsidRDefault="002E6B36" w:rsidP="00657B65">
            <w:pPr>
              <w:rPr>
                <w:rFonts w:asciiTheme="minorHAnsi" w:hAnsiTheme="minorHAnsi" w:cstheme="minorHAnsi"/>
                <w:sz w:val="20"/>
              </w:rPr>
            </w:pPr>
            <w:proofErr w:type="spellStart"/>
            <w:r w:rsidRPr="00404410">
              <w:rPr>
                <w:rFonts w:asciiTheme="minorHAnsi" w:hAnsiTheme="minorHAnsi" w:cstheme="minorHAnsi"/>
                <w:sz w:val="20"/>
              </w:rPr>
              <w:t>pi.GetCustomAttributesData</w:t>
            </w:r>
            <w:proofErr w:type="spellEnd"/>
            <w:r w:rsidRPr="00404410">
              <w:rPr>
                <w:rFonts w:asciiTheme="minorHAnsi" w:hAnsiTheme="minorHAnsi" w:cstheme="minorHAnsi"/>
                <w:sz w:val="20"/>
              </w:rPr>
              <w:t>()</w:t>
            </w:r>
          </w:p>
        </w:tc>
        <w:tc>
          <w:tcPr>
            <w:tcW w:w="3192" w:type="dxa"/>
          </w:tcPr>
          <w:p w:rsidR="002E6B36" w:rsidRPr="00404410" w:rsidRDefault="002E6B3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2E6B36" w:rsidRPr="00404410" w:rsidRDefault="002E6B3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required</w:t>
            </w:r>
          </w:p>
        </w:tc>
      </w:tr>
      <w:tr w:rsidR="00404410"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977BF" w:rsidRPr="00404410" w:rsidRDefault="006977BF" w:rsidP="00657B65">
            <w:pPr>
              <w:rPr>
                <w:rFonts w:asciiTheme="minorHAnsi" w:hAnsiTheme="minorHAnsi" w:cstheme="minorHAnsi"/>
                <w:sz w:val="20"/>
              </w:rPr>
            </w:pPr>
            <w:proofErr w:type="spellStart"/>
            <w:r w:rsidRPr="00404410">
              <w:rPr>
                <w:rFonts w:asciiTheme="minorHAnsi" w:hAnsiTheme="minorHAnsi" w:cstheme="minorHAnsi"/>
                <w:sz w:val="20"/>
              </w:rPr>
              <w:t>pi.GetGetMethod</w:t>
            </w:r>
            <w:proofErr w:type="spellEnd"/>
            <w:r w:rsidRPr="00404410">
              <w:rPr>
                <w:rFonts w:asciiTheme="minorHAnsi" w:hAnsiTheme="minorHAnsi" w:cstheme="minorHAnsi"/>
                <w:sz w:val="20"/>
              </w:rPr>
              <w:t>(</w:t>
            </w:r>
            <w:proofErr w:type="spellStart"/>
            <w:r w:rsidRPr="00404410">
              <w:rPr>
                <w:rFonts w:asciiTheme="minorHAnsi" w:hAnsiTheme="minorHAnsi" w:cstheme="minorHAnsi"/>
                <w:sz w:val="20"/>
              </w:rPr>
              <w:t>nonPublic</w:t>
            </w:r>
            <w:r w:rsidRPr="00404410">
              <w:rPr>
                <w:rFonts w:asciiTheme="minorHAnsi" w:hAnsiTheme="minorHAnsi" w:cstheme="minorHAnsi"/>
                <w:sz w:val="20"/>
                <w:vertAlign w:val="subscript"/>
              </w:rPr>
              <w:t>opt</w:t>
            </w:r>
            <w:proofErr w:type="spellEnd"/>
            <w:r w:rsidRPr="00404410">
              <w:rPr>
                <w:rFonts w:asciiTheme="minorHAnsi" w:hAnsiTheme="minorHAnsi" w:cstheme="minorHAnsi"/>
                <w:sz w:val="20"/>
              </w:rPr>
              <w:t>=false)</w:t>
            </w:r>
          </w:p>
        </w:tc>
        <w:tc>
          <w:tcPr>
            <w:tcW w:w="3192" w:type="dxa"/>
          </w:tcPr>
          <w:p w:rsidR="006977BF" w:rsidRPr="00404410" w:rsidRDefault="006977B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6977BF" w:rsidRPr="00404410" w:rsidRDefault="006977B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0522" w:rsidRPr="00404410"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977BF" w:rsidRPr="00404410" w:rsidRDefault="006977BF" w:rsidP="006977BF">
            <w:pPr>
              <w:rPr>
                <w:rFonts w:asciiTheme="minorHAnsi" w:hAnsiTheme="minorHAnsi" w:cstheme="minorHAnsi"/>
                <w:sz w:val="20"/>
              </w:rPr>
            </w:pPr>
            <w:proofErr w:type="spellStart"/>
            <w:r w:rsidRPr="00404410">
              <w:rPr>
                <w:rFonts w:asciiTheme="minorHAnsi" w:hAnsiTheme="minorHAnsi" w:cstheme="minorHAnsi"/>
                <w:sz w:val="20"/>
              </w:rPr>
              <w:t>pi.GetSetMethod</w:t>
            </w:r>
            <w:proofErr w:type="spellEnd"/>
            <w:r w:rsidRPr="00404410">
              <w:rPr>
                <w:rFonts w:asciiTheme="minorHAnsi" w:hAnsiTheme="minorHAnsi" w:cstheme="minorHAnsi"/>
                <w:sz w:val="20"/>
              </w:rPr>
              <w:t>(</w:t>
            </w:r>
            <w:proofErr w:type="spellStart"/>
            <w:r w:rsidRPr="00404410">
              <w:rPr>
                <w:rFonts w:asciiTheme="minorHAnsi" w:hAnsiTheme="minorHAnsi" w:cstheme="minorHAnsi"/>
                <w:sz w:val="20"/>
              </w:rPr>
              <w:t>nonPublic</w:t>
            </w:r>
            <w:r w:rsidRPr="00404410">
              <w:rPr>
                <w:rFonts w:asciiTheme="minorHAnsi" w:hAnsiTheme="minorHAnsi" w:cstheme="minorHAnsi"/>
                <w:sz w:val="20"/>
                <w:vertAlign w:val="subscript"/>
              </w:rPr>
              <w:t>opt</w:t>
            </w:r>
            <w:proofErr w:type="spellEnd"/>
            <w:r w:rsidRPr="00404410">
              <w:rPr>
                <w:rFonts w:asciiTheme="minorHAnsi" w:hAnsiTheme="minorHAnsi" w:cstheme="minorHAnsi"/>
                <w:sz w:val="20"/>
              </w:rPr>
              <w:t>=false)</w:t>
            </w:r>
          </w:p>
        </w:tc>
        <w:tc>
          <w:tcPr>
            <w:tcW w:w="3192" w:type="dxa"/>
          </w:tcPr>
          <w:p w:rsidR="006977BF" w:rsidRPr="00404410" w:rsidRDefault="006977B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6977BF" w:rsidRPr="00404410" w:rsidRDefault="006977B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FF7DA9"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7DA9" w:rsidRPr="00404410" w:rsidRDefault="00FF7DA9" w:rsidP="00657B65">
            <w:pPr>
              <w:rPr>
                <w:rFonts w:asciiTheme="minorHAnsi" w:hAnsiTheme="minorHAnsi" w:cstheme="minorHAnsi"/>
                <w:sz w:val="20"/>
              </w:rPr>
            </w:pPr>
            <w:proofErr w:type="spellStart"/>
            <w:r w:rsidRPr="00404410">
              <w:rPr>
                <w:rFonts w:asciiTheme="minorHAnsi" w:hAnsiTheme="minorHAnsi" w:cstheme="minorHAnsi"/>
                <w:sz w:val="20"/>
              </w:rPr>
              <w:t>pi.GetIndexParameters</w:t>
            </w:r>
            <w:proofErr w:type="spellEnd"/>
            <w:r w:rsidRPr="00404410">
              <w:rPr>
                <w:rFonts w:asciiTheme="minorHAnsi" w:hAnsiTheme="minorHAnsi" w:cstheme="minorHAnsi"/>
                <w:sz w:val="20"/>
              </w:rPr>
              <w:t>()</w:t>
            </w:r>
          </w:p>
        </w:tc>
        <w:tc>
          <w:tcPr>
            <w:tcW w:w="3192" w:type="dxa"/>
          </w:tcPr>
          <w:p w:rsidR="00FF7DA9" w:rsidRPr="00404410" w:rsidRDefault="00FF7DA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FF7DA9" w:rsidRPr="00404410" w:rsidRDefault="00FF7DA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0522" w:rsidRPr="00404410"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388F" w:rsidRPr="00404410" w:rsidRDefault="0024388F" w:rsidP="00657B65">
            <w:pPr>
              <w:rPr>
                <w:rFonts w:asciiTheme="minorHAnsi" w:hAnsiTheme="minorHAnsi" w:cstheme="minorHAnsi"/>
                <w:sz w:val="20"/>
              </w:rPr>
            </w:pPr>
            <w:proofErr w:type="spellStart"/>
            <w:r w:rsidRPr="00404410">
              <w:rPr>
                <w:rFonts w:asciiTheme="minorHAnsi" w:hAnsiTheme="minorHAnsi" w:cstheme="minorHAnsi"/>
                <w:sz w:val="20"/>
              </w:rPr>
              <w:t>pi.IsInitOnly</w:t>
            </w:r>
            <w:proofErr w:type="spellEnd"/>
          </w:p>
        </w:tc>
        <w:tc>
          <w:tcPr>
            <w:tcW w:w="3192" w:type="dxa"/>
          </w:tcPr>
          <w:p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24388F" w:rsidRPr="00404410" w:rsidRDefault="0024388F"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475BDE"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388F" w:rsidRPr="00404410" w:rsidRDefault="0024388F" w:rsidP="00657B65">
            <w:pPr>
              <w:rPr>
                <w:rFonts w:asciiTheme="minorHAnsi" w:hAnsiTheme="minorHAnsi" w:cstheme="minorHAnsi"/>
                <w:sz w:val="20"/>
              </w:rPr>
            </w:pPr>
            <w:proofErr w:type="spellStart"/>
            <w:r w:rsidRPr="00404410">
              <w:rPr>
                <w:rFonts w:asciiTheme="minorHAnsi" w:hAnsiTheme="minorHAnsi" w:cstheme="minorHAnsi"/>
                <w:sz w:val="20"/>
              </w:rPr>
              <w:t>pi.IsStatic</w:t>
            </w:r>
            <w:proofErr w:type="spellEnd"/>
          </w:p>
        </w:tc>
        <w:tc>
          <w:tcPr>
            <w:tcW w:w="3192" w:type="dxa"/>
          </w:tcPr>
          <w:p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506D68" w:rsidRPr="00404410" w:rsidTr="00404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06D68" w:rsidRPr="00404410" w:rsidRDefault="00506D68" w:rsidP="00657B65">
            <w:pPr>
              <w:rPr>
                <w:rFonts w:asciiTheme="minorHAnsi" w:hAnsiTheme="minorHAnsi" w:cstheme="minorHAnsi"/>
                <w:sz w:val="20"/>
              </w:rPr>
            </w:pPr>
            <w:proofErr w:type="spellStart"/>
            <w:r w:rsidRPr="00404410">
              <w:rPr>
                <w:rFonts w:asciiTheme="minorHAnsi" w:hAnsiTheme="minorHAnsi" w:cstheme="minorHAnsi"/>
                <w:sz w:val="20"/>
              </w:rPr>
              <w:t>pi.Name</w:t>
            </w:r>
            <w:proofErr w:type="spellEnd"/>
          </w:p>
        </w:tc>
        <w:tc>
          <w:tcPr>
            <w:tcW w:w="3192" w:type="dxa"/>
          </w:tcPr>
          <w:p w:rsidR="00506D68" w:rsidRPr="00404410" w:rsidRDefault="00506D6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506D68" w:rsidRPr="00404410" w:rsidRDefault="00506D68"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506D68"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4388F" w:rsidRPr="00404410" w:rsidRDefault="0024388F" w:rsidP="00506D68">
            <w:pPr>
              <w:rPr>
                <w:rFonts w:asciiTheme="minorHAnsi" w:hAnsiTheme="minorHAnsi" w:cstheme="minorHAnsi"/>
                <w:sz w:val="20"/>
              </w:rPr>
            </w:pPr>
            <w:proofErr w:type="spellStart"/>
            <w:r w:rsidRPr="00404410">
              <w:rPr>
                <w:rFonts w:asciiTheme="minorHAnsi" w:hAnsiTheme="minorHAnsi" w:cstheme="minorHAnsi"/>
                <w:sz w:val="20"/>
              </w:rPr>
              <w:t>pi.</w:t>
            </w:r>
            <w:r w:rsidR="00506D68" w:rsidRPr="00404410">
              <w:rPr>
                <w:rFonts w:asciiTheme="minorHAnsi" w:hAnsiTheme="minorHAnsi" w:cstheme="minorHAnsi"/>
                <w:sz w:val="20"/>
              </w:rPr>
              <w:t>PropertyType</w:t>
            </w:r>
            <w:proofErr w:type="spellEnd"/>
          </w:p>
        </w:tc>
        <w:tc>
          <w:tcPr>
            <w:tcW w:w="3192" w:type="dxa"/>
          </w:tcPr>
          <w:p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24388F" w:rsidRPr="00404410" w:rsidRDefault="0024388F"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A6E20" w:rsidRPr="00404410" w:rsidTr="00E841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A6E20" w:rsidRPr="00404410" w:rsidRDefault="008A6E20" w:rsidP="00E84165">
            <w:pPr>
              <w:rPr>
                <w:rFonts w:asciiTheme="minorHAnsi" w:hAnsiTheme="minorHAnsi" w:cstheme="minorHAnsi"/>
                <w:sz w:val="20"/>
              </w:rPr>
            </w:pPr>
            <w:proofErr w:type="spellStart"/>
            <w:proofErr w:type="gramStart"/>
            <w:r w:rsidRPr="00404410">
              <w:rPr>
                <w:rFonts w:asciiTheme="minorHAnsi" w:hAnsiTheme="minorHAnsi" w:cstheme="minorHAnsi"/>
                <w:sz w:val="20"/>
              </w:rPr>
              <w:t>pi.GetHashCode</w:t>
            </w:r>
            <w:proofErr w:type="spellEnd"/>
            <w:r w:rsidRPr="00404410">
              <w:rPr>
                <w:rFonts w:asciiTheme="minorHAnsi" w:hAnsiTheme="minorHAnsi" w:cstheme="minorHAnsi"/>
                <w:sz w:val="20"/>
              </w:rPr>
              <w:t>(</w:t>
            </w:r>
            <w:proofErr w:type="gramEnd"/>
            <w:r w:rsidRPr="00404410">
              <w:rPr>
                <w:rFonts w:asciiTheme="minorHAnsi" w:hAnsiTheme="minorHAnsi" w:cstheme="minorHAnsi"/>
                <w:sz w:val="20"/>
              </w:rPr>
              <w:t>..)</w:t>
            </w:r>
          </w:p>
        </w:tc>
        <w:tc>
          <w:tcPr>
            <w:tcW w:w="3192" w:type="dxa"/>
          </w:tcPr>
          <w:p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192" w:type="dxa"/>
          </w:tcPr>
          <w:p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8A6E20" w:rsidRPr="00404410" w:rsidTr="0040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A6E20" w:rsidRPr="00404410" w:rsidRDefault="008A6E20" w:rsidP="00657B65">
            <w:pPr>
              <w:rPr>
                <w:rFonts w:asciiTheme="minorHAnsi" w:hAnsiTheme="minorHAnsi" w:cstheme="minorHAnsi"/>
                <w:sz w:val="20"/>
              </w:rPr>
            </w:pPr>
            <w:r>
              <w:rPr>
                <w:rFonts w:asciiTheme="minorHAnsi" w:hAnsiTheme="minorHAnsi" w:cstheme="minorHAnsi"/>
                <w:sz w:val="20"/>
              </w:rPr>
              <w:t>pi1.Equals(</w:t>
            </w:r>
            <w:r w:rsidRPr="00404410">
              <w:rPr>
                <w:rFonts w:asciiTheme="minorHAnsi" w:hAnsiTheme="minorHAnsi" w:cstheme="minorHAnsi"/>
                <w:sz w:val="20"/>
              </w:rPr>
              <w:t>pi2</w:t>
            </w:r>
            <w:r>
              <w:rPr>
                <w:rFonts w:asciiTheme="minorHAnsi" w:hAnsiTheme="minorHAnsi" w:cstheme="minorHAnsi"/>
                <w:sz w:val="20"/>
              </w:rPr>
              <w:t>)</w:t>
            </w:r>
          </w:p>
        </w:tc>
        <w:tc>
          <w:tcPr>
            <w:tcW w:w="3192" w:type="dxa"/>
          </w:tcPr>
          <w:p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192" w:type="dxa"/>
          </w:tcPr>
          <w:p w:rsidR="008A6E20"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D7115F" w:rsidRPr="00404410" w:rsidTr="00D7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3192" w:type="dxa"/>
          </w:tcPr>
          <w:p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3192" w:type="dxa"/>
          </w:tcPr>
          <w:p w:rsidR="00D7115F" w:rsidRPr="00404410" w:rsidRDefault="00D7115F" w:rsidP="0082434D">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322AC" w:rsidRDefault="007322AC" w:rsidP="008202B8">
      <w:pPr>
        <w:pStyle w:val="Heading2"/>
        <w:rPr>
          <w:rFonts w:eastAsia="Times New Roman"/>
        </w:rPr>
      </w:pPr>
      <w:bookmarkStart w:id="65" w:name="_Toc300653161"/>
      <w:r>
        <w:rPr>
          <w:rFonts w:eastAsia="Times New Roman"/>
        </w:rPr>
        <w:t xml:space="preserve">Provided </w:t>
      </w:r>
      <w:proofErr w:type="spellStart"/>
      <w:r>
        <w:rPr>
          <w:rFonts w:eastAsia="Times New Roman"/>
        </w:rPr>
        <w:t>FieldInfos</w:t>
      </w:r>
      <w:bookmarkEnd w:id="65"/>
      <w:proofErr w:type="spellEnd"/>
    </w:p>
    <w:p w:rsidR="007322AC" w:rsidRPr="00B971BC" w:rsidRDefault="007322AC" w:rsidP="007322AC">
      <w:r>
        <w:t xml:space="preserve">These are </w:t>
      </w:r>
      <w:proofErr w:type="spellStart"/>
      <w:r>
        <w:t>FieldInfo</w:t>
      </w:r>
      <w:proofErr w:type="spellEnd"/>
      <w:r>
        <w:t xml:space="preserve"> objects returned by </w:t>
      </w:r>
      <w:proofErr w:type="spellStart"/>
      <w:r>
        <w:t>GetField</w:t>
      </w:r>
      <w:proofErr w:type="spellEnd"/>
      <w:r>
        <w:t xml:space="preserve"> and </w:t>
      </w:r>
      <w:proofErr w:type="spellStart"/>
      <w:r>
        <w:t>GetFields</w:t>
      </w:r>
      <w:proofErr w:type="spellEnd"/>
      <w:r>
        <w:t>.</w:t>
      </w:r>
    </w:p>
    <w:p w:rsidR="008202B8" w:rsidRDefault="008202B8" w:rsidP="00F45686">
      <w:pPr>
        <w:pStyle w:val="Heading3"/>
        <w:rPr>
          <w:rFonts w:eastAsia="Times New Roman"/>
        </w:rPr>
      </w:pPr>
      <w:bookmarkStart w:id="66" w:name="_Toc300653162"/>
      <w:r>
        <w:rPr>
          <w:rFonts w:eastAsia="Times New Roman"/>
        </w:rPr>
        <w:t>Required Characteristics</w:t>
      </w:r>
      <w:bookmarkEnd w:id="66"/>
      <w:r>
        <w:rPr>
          <w:rFonts w:eastAsia="Times New Roman"/>
        </w:rPr>
        <w:t xml:space="preserve"> </w:t>
      </w:r>
    </w:p>
    <w:p w:rsidR="008202B8" w:rsidRDefault="008202B8" w:rsidP="008202B8"/>
    <w:tbl>
      <w:tblPr>
        <w:tblStyle w:val="LightGrid-Accent11"/>
        <w:tblW w:w="0" w:type="auto"/>
        <w:tblLook w:val="04A0" w:firstRow="1" w:lastRow="0" w:firstColumn="1" w:lastColumn="0" w:noHBand="0" w:noVBand="1"/>
      </w:tblPr>
      <w:tblGrid>
        <w:gridCol w:w="3775"/>
        <w:gridCol w:w="2877"/>
        <w:gridCol w:w="2924"/>
      </w:tblGrid>
      <w:tr w:rsidR="008202B8" w:rsidRPr="00404410" w:rsidTr="00D57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8202B8" w:rsidRPr="00404410" w:rsidRDefault="008202B8" w:rsidP="00657B65">
            <w:pPr>
              <w:rPr>
                <w:rFonts w:asciiTheme="minorHAnsi" w:hAnsiTheme="minorHAnsi" w:cstheme="minorHAnsi"/>
                <w:sz w:val="20"/>
              </w:rPr>
            </w:pPr>
            <w:r w:rsidRPr="00404410">
              <w:rPr>
                <w:rFonts w:asciiTheme="minorHAnsi" w:hAnsiTheme="minorHAnsi" w:cstheme="minorHAnsi"/>
                <w:sz w:val="20"/>
              </w:rPr>
              <w:lastRenderedPageBreak/>
              <w:t>Member</w:t>
            </w:r>
          </w:p>
        </w:tc>
        <w:tc>
          <w:tcPr>
            <w:tcW w:w="2877" w:type="dxa"/>
          </w:tcPr>
          <w:p w:rsidR="008202B8" w:rsidRPr="00404410" w:rsidRDefault="008202B8"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rsidR="008202B8" w:rsidRPr="00404410" w:rsidRDefault="008202B8"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8202B8" w:rsidRPr="00404410"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8202B8" w:rsidRPr="00404410" w:rsidRDefault="008202B8" w:rsidP="00657B65">
            <w:pPr>
              <w:rPr>
                <w:rFonts w:asciiTheme="minorHAnsi" w:hAnsiTheme="minorHAnsi" w:cstheme="minorHAnsi"/>
                <w:sz w:val="20"/>
              </w:rPr>
            </w:pPr>
            <w:proofErr w:type="spellStart"/>
            <w:r w:rsidRPr="00404410">
              <w:rPr>
                <w:rFonts w:asciiTheme="minorHAnsi" w:hAnsiTheme="minorHAnsi" w:cstheme="minorHAnsi"/>
                <w:sz w:val="20"/>
              </w:rPr>
              <w:t>fi.DeclaringType</w:t>
            </w:r>
            <w:proofErr w:type="spellEnd"/>
          </w:p>
        </w:tc>
        <w:tc>
          <w:tcPr>
            <w:tcW w:w="2877" w:type="dxa"/>
          </w:tcPr>
          <w:p w:rsidR="008202B8" w:rsidRPr="00404410" w:rsidRDefault="008202B8"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8202B8" w:rsidRPr="00404410" w:rsidRDefault="008202B8"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11349B" w:rsidRPr="00404410"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11349B" w:rsidRPr="00404410" w:rsidRDefault="0011349B" w:rsidP="0011349B">
            <w:pPr>
              <w:rPr>
                <w:rFonts w:asciiTheme="minorHAnsi" w:hAnsiTheme="minorHAnsi" w:cstheme="minorHAnsi"/>
                <w:sz w:val="20"/>
              </w:rPr>
            </w:pPr>
            <w:proofErr w:type="spellStart"/>
            <w:r w:rsidRPr="00404410">
              <w:rPr>
                <w:rFonts w:asciiTheme="minorHAnsi" w:hAnsiTheme="minorHAnsi" w:cstheme="minorHAnsi"/>
                <w:sz w:val="20"/>
              </w:rPr>
              <w:t>fi.FieldType</w:t>
            </w:r>
            <w:proofErr w:type="spellEnd"/>
          </w:p>
        </w:tc>
        <w:tc>
          <w:tcPr>
            <w:tcW w:w="2877" w:type="dxa"/>
          </w:tcPr>
          <w:p w:rsidR="0011349B" w:rsidRPr="00404410" w:rsidRDefault="0011349B"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11349B" w:rsidRPr="00404410" w:rsidRDefault="0011349B"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6F033D" w:rsidRPr="00404410"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F033D" w:rsidRPr="00404410" w:rsidRDefault="006F033D" w:rsidP="00657B65">
            <w:pPr>
              <w:rPr>
                <w:rFonts w:asciiTheme="minorHAnsi" w:hAnsiTheme="minorHAnsi" w:cstheme="minorHAnsi"/>
                <w:sz w:val="20"/>
              </w:rPr>
            </w:pPr>
            <w:proofErr w:type="spellStart"/>
            <w:r w:rsidRPr="00404410">
              <w:rPr>
                <w:rFonts w:asciiTheme="minorHAnsi" w:hAnsiTheme="minorHAnsi" w:cstheme="minorHAnsi"/>
                <w:sz w:val="20"/>
              </w:rPr>
              <w:t>fi.GetRawConstantValue</w:t>
            </w:r>
            <w:proofErr w:type="spellEnd"/>
            <w:r w:rsidRPr="00404410">
              <w:rPr>
                <w:rFonts w:asciiTheme="minorHAnsi" w:hAnsiTheme="minorHAnsi" w:cstheme="minorHAnsi"/>
                <w:sz w:val="20"/>
              </w:rPr>
              <w:t>()</w:t>
            </w:r>
          </w:p>
        </w:tc>
        <w:tc>
          <w:tcPr>
            <w:tcW w:w="2877" w:type="dxa"/>
          </w:tcPr>
          <w:p w:rsidR="006F033D" w:rsidRPr="00404410" w:rsidRDefault="006F033D"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6F033D" w:rsidRPr="00404410" w:rsidRDefault="006F033D"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roofErr w:type="spellStart"/>
            <w:r w:rsidRPr="00404410">
              <w:rPr>
                <w:rFonts w:cstheme="minorHAnsi"/>
                <w:sz w:val="20"/>
              </w:rPr>
              <w:t>fi.IsLiteral</w:t>
            </w:r>
            <w:proofErr w:type="spellEnd"/>
          </w:p>
        </w:tc>
      </w:tr>
      <w:tr w:rsidR="009D7262" w:rsidRPr="00404410"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9D7262" w:rsidRPr="00404410" w:rsidRDefault="009D7262" w:rsidP="00657B65">
            <w:pPr>
              <w:rPr>
                <w:rFonts w:asciiTheme="minorHAnsi" w:hAnsiTheme="minorHAnsi" w:cstheme="minorHAnsi"/>
                <w:sz w:val="20"/>
              </w:rPr>
            </w:pPr>
            <w:proofErr w:type="spellStart"/>
            <w:r w:rsidRPr="00404410">
              <w:rPr>
                <w:rFonts w:asciiTheme="minorHAnsi" w:hAnsiTheme="minorHAnsi" w:cstheme="minorHAnsi"/>
                <w:sz w:val="20"/>
              </w:rPr>
              <w:t>fi.GetCustomAttributesData</w:t>
            </w:r>
            <w:proofErr w:type="spellEnd"/>
            <w:r w:rsidRPr="00404410">
              <w:rPr>
                <w:rFonts w:asciiTheme="minorHAnsi" w:hAnsiTheme="minorHAnsi" w:cstheme="minorHAnsi"/>
                <w:sz w:val="20"/>
              </w:rPr>
              <w:t>()</w:t>
            </w:r>
          </w:p>
        </w:tc>
        <w:tc>
          <w:tcPr>
            <w:tcW w:w="2877" w:type="dxa"/>
          </w:tcPr>
          <w:p w:rsidR="009D7262" w:rsidRPr="00404410" w:rsidRDefault="009D726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9D7262" w:rsidRPr="00404410" w:rsidRDefault="009D726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sidRPr="00404410">
              <w:rPr>
                <w:rFonts w:cstheme="minorHAnsi"/>
                <w:sz w:val="20"/>
              </w:rPr>
              <w:t>required</w:t>
            </w:r>
          </w:p>
        </w:tc>
      </w:tr>
      <w:tr w:rsidR="00BE412D" w:rsidRPr="00404410"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621B5" w:rsidRPr="00404410" w:rsidRDefault="007621B5" w:rsidP="00657B65">
            <w:pPr>
              <w:rPr>
                <w:rFonts w:asciiTheme="minorHAnsi" w:hAnsiTheme="minorHAnsi" w:cstheme="minorHAnsi"/>
                <w:sz w:val="20"/>
              </w:rPr>
            </w:pPr>
            <w:proofErr w:type="spellStart"/>
            <w:r w:rsidRPr="00404410">
              <w:rPr>
                <w:rFonts w:asciiTheme="minorHAnsi" w:hAnsiTheme="minorHAnsi" w:cstheme="minorHAnsi"/>
                <w:sz w:val="20"/>
              </w:rPr>
              <w:t>fi.IsInitOnly</w:t>
            </w:r>
            <w:proofErr w:type="spellEnd"/>
          </w:p>
        </w:tc>
        <w:tc>
          <w:tcPr>
            <w:tcW w:w="2877" w:type="dxa"/>
          </w:tcPr>
          <w:p w:rsidR="007621B5" w:rsidRPr="00404410" w:rsidRDefault="007621B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621B5" w:rsidRPr="00404410" w:rsidRDefault="007621B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D570D7" w:rsidRPr="00404410"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564272" w:rsidRPr="00404410" w:rsidRDefault="00564272" w:rsidP="00657B65">
            <w:pPr>
              <w:rPr>
                <w:rFonts w:asciiTheme="minorHAnsi" w:hAnsiTheme="minorHAnsi" w:cstheme="minorHAnsi"/>
                <w:sz w:val="20"/>
              </w:rPr>
            </w:pPr>
            <w:proofErr w:type="spellStart"/>
            <w:r w:rsidRPr="00404410">
              <w:rPr>
                <w:rFonts w:asciiTheme="minorHAnsi" w:hAnsiTheme="minorHAnsi" w:cstheme="minorHAnsi"/>
                <w:sz w:val="20"/>
              </w:rPr>
              <w:t>fi.IsStatic</w:t>
            </w:r>
            <w:proofErr w:type="spellEnd"/>
          </w:p>
        </w:tc>
        <w:tc>
          <w:tcPr>
            <w:tcW w:w="2877" w:type="dxa"/>
          </w:tcPr>
          <w:p w:rsidR="00564272" w:rsidRPr="00404410" w:rsidRDefault="0056427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564272" w:rsidRPr="00404410" w:rsidRDefault="00564272"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D570D7" w:rsidRPr="00404410" w:rsidTr="00D5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15560D" w:rsidRPr="00404410" w:rsidRDefault="0015560D" w:rsidP="00657B65">
            <w:pPr>
              <w:rPr>
                <w:rFonts w:asciiTheme="minorHAnsi" w:hAnsiTheme="minorHAnsi" w:cstheme="minorHAnsi"/>
                <w:sz w:val="20"/>
              </w:rPr>
            </w:pPr>
            <w:proofErr w:type="spellStart"/>
            <w:r w:rsidRPr="00404410">
              <w:rPr>
                <w:rFonts w:asciiTheme="minorHAnsi" w:hAnsiTheme="minorHAnsi" w:cstheme="minorHAnsi"/>
                <w:sz w:val="20"/>
              </w:rPr>
              <w:t>fi.IsSpecialName</w:t>
            </w:r>
            <w:proofErr w:type="spellEnd"/>
          </w:p>
        </w:tc>
        <w:tc>
          <w:tcPr>
            <w:tcW w:w="2877" w:type="dxa"/>
          </w:tcPr>
          <w:p w:rsidR="0015560D" w:rsidRPr="00404410" w:rsidRDefault="000D430B"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true for </w:t>
            </w:r>
            <w:proofErr w:type="spellStart"/>
            <w:r w:rsidRPr="00404410">
              <w:rPr>
                <w:rFonts w:cstheme="minorHAnsi"/>
                <w:sz w:val="20"/>
              </w:rPr>
              <w:t>enum</w:t>
            </w:r>
            <w:proofErr w:type="spellEnd"/>
            <w:r w:rsidRPr="00404410">
              <w:rPr>
                <w:rFonts w:cstheme="minorHAnsi"/>
                <w:sz w:val="20"/>
              </w:rPr>
              <w:t xml:space="preserve"> “value” field, otherwise </w:t>
            </w:r>
            <w:r w:rsidR="0015560D" w:rsidRPr="00404410">
              <w:rPr>
                <w:rFonts w:cstheme="minorHAnsi"/>
                <w:sz w:val="20"/>
              </w:rPr>
              <w:t>false</w:t>
            </w:r>
          </w:p>
        </w:tc>
        <w:tc>
          <w:tcPr>
            <w:tcW w:w="2924" w:type="dxa"/>
          </w:tcPr>
          <w:p w:rsidR="0015560D" w:rsidRPr="00404410" w:rsidRDefault="0015560D"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C05816" w:rsidRPr="00404410" w:rsidTr="00657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C05816" w:rsidRPr="00404410" w:rsidRDefault="00C05816" w:rsidP="00657B65">
            <w:pPr>
              <w:rPr>
                <w:rFonts w:asciiTheme="minorHAnsi" w:hAnsiTheme="minorHAnsi" w:cstheme="minorHAnsi"/>
                <w:sz w:val="20"/>
              </w:rPr>
            </w:pPr>
            <w:proofErr w:type="spellStart"/>
            <w:r w:rsidRPr="00404410">
              <w:rPr>
                <w:rFonts w:asciiTheme="minorHAnsi" w:hAnsiTheme="minorHAnsi" w:cstheme="minorHAnsi"/>
                <w:sz w:val="20"/>
              </w:rPr>
              <w:t>fi.Name</w:t>
            </w:r>
            <w:proofErr w:type="spellEnd"/>
          </w:p>
        </w:tc>
        <w:tc>
          <w:tcPr>
            <w:tcW w:w="2877" w:type="dxa"/>
          </w:tcPr>
          <w:p w:rsidR="00C05816" w:rsidRPr="00404410" w:rsidRDefault="00C0581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C05816" w:rsidRPr="00404410" w:rsidRDefault="00C0581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1D3A95" w:rsidRPr="00404410" w:rsidTr="00E8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1D3A95" w:rsidRPr="00404410" w:rsidRDefault="001D3A95" w:rsidP="00E84165">
            <w:pPr>
              <w:rPr>
                <w:rFonts w:asciiTheme="minorHAnsi" w:hAnsiTheme="minorHAnsi" w:cstheme="minorHAnsi"/>
                <w:sz w:val="20"/>
              </w:rPr>
            </w:pPr>
            <w:proofErr w:type="spellStart"/>
            <w:r>
              <w:rPr>
                <w:rFonts w:asciiTheme="minorHAnsi" w:hAnsiTheme="minorHAnsi" w:cstheme="minorHAnsi"/>
                <w:sz w:val="20"/>
              </w:rPr>
              <w:t>f</w:t>
            </w:r>
            <w:r w:rsidRPr="00404410">
              <w:rPr>
                <w:rFonts w:asciiTheme="minorHAnsi" w:hAnsiTheme="minorHAnsi" w:cstheme="minorHAnsi"/>
                <w:sz w:val="20"/>
              </w:rPr>
              <w:t>i</w:t>
            </w:r>
            <w:r>
              <w:rPr>
                <w:rFonts w:asciiTheme="minorHAnsi" w:hAnsiTheme="minorHAnsi" w:cstheme="minorHAnsi"/>
                <w:sz w:val="20"/>
              </w:rPr>
              <w:t>.GetHashCode</w:t>
            </w:r>
            <w:proofErr w:type="spellEnd"/>
            <w:r>
              <w:rPr>
                <w:rFonts w:asciiTheme="minorHAnsi" w:hAnsiTheme="minorHAnsi" w:cstheme="minorHAnsi"/>
                <w:sz w:val="20"/>
              </w:rPr>
              <w:t>()</w:t>
            </w:r>
          </w:p>
        </w:tc>
        <w:tc>
          <w:tcPr>
            <w:tcW w:w="2877" w:type="dxa"/>
          </w:tcPr>
          <w:p w:rsidR="001D3A95" w:rsidRPr="00404410" w:rsidRDefault="001D3A95"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1D3A95" w:rsidRPr="00404410" w:rsidRDefault="001D3A95"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BE412D" w:rsidRPr="00404410" w:rsidTr="00D57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3694" w:rsidRPr="00404410" w:rsidRDefault="006A3694" w:rsidP="001D3A95">
            <w:pPr>
              <w:rPr>
                <w:rFonts w:asciiTheme="minorHAnsi" w:hAnsiTheme="minorHAnsi" w:cstheme="minorHAnsi"/>
                <w:sz w:val="20"/>
              </w:rPr>
            </w:pPr>
            <w:r w:rsidRPr="00404410">
              <w:rPr>
                <w:rFonts w:asciiTheme="minorHAnsi" w:hAnsiTheme="minorHAnsi" w:cstheme="minorHAnsi"/>
                <w:sz w:val="20"/>
              </w:rPr>
              <w:t>fi</w:t>
            </w:r>
            <w:r w:rsidR="00C05816" w:rsidRPr="00404410">
              <w:rPr>
                <w:rFonts w:asciiTheme="minorHAnsi" w:hAnsiTheme="minorHAnsi" w:cstheme="minorHAnsi"/>
                <w:sz w:val="20"/>
              </w:rPr>
              <w:t>1</w:t>
            </w:r>
            <w:r w:rsidR="001D3A95">
              <w:rPr>
                <w:rFonts w:asciiTheme="minorHAnsi" w:hAnsiTheme="minorHAnsi" w:cstheme="minorHAnsi"/>
                <w:sz w:val="20"/>
              </w:rPr>
              <w:t>.Equals(</w:t>
            </w:r>
            <w:r w:rsidR="00C05816" w:rsidRPr="00404410">
              <w:rPr>
                <w:rFonts w:asciiTheme="minorHAnsi" w:hAnsiTheme="minorHAnsi" w:cstheme="minorHAnsi"/>
                <w:sz w:val="20"/>
              </w:rPr>
              <w:t>fi2</w:t>
            </w:r>
            <w:r w:rsidR="001D3A95">
              <w:rPr>
                <w:rFonts w:asciiTheme="minorHAnsi" w:hAnsiTheme="minorHAnsi" w:cstheme="minorHAnsi"/>
                <w:sz w:val="20"/>
              </w:rPr>
              <w:t>)</w:t>
            </w:r>
          </w:p>
        </w:tc>
        <w:tc>
          <w:tcPr>
            <w:tcW w:w="2877" w:type="dxa"/>
          </w:tcPr>
          <w:p w:rsidR="006A3694" w:rsidRPr="00404410" w:rsidRDefault="006A3694"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6A3694" w:rsidRPr="00404410" w:rsidRDefault="001D3A95"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D7115F" w:rsidRPr="00404410" w:rsidTr="00D7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322AC" w:rsidRDefault="007322AC" w:rsidP="00F052D4">
      <w:pPr>
        <w:pStyle w:val="Heading2"/>
        <w:rPr>
          <w:rFonts w:eastAsia="Times New Roman"/>
        </w:rPr>
      </w:pPr>
      <w:bookmarkStart w:id="67" w:name="_Toc300653163"/>
      <w:r>
        <w:rPr>
          <w:rFonts w:eastAsia="Times New Roman"/>
        </w:rPr>
        <w:t xml:space="preserve">Provided </w:t>
      </w:r>
      <w:proofErr w:type="spellStart"/>
      <w:r>
        <w:rPr>
          <w:rFonts w:eastAsia="Times New Roman"/>
        </w:rPr>
        <w:t>EventInfos</w:t>
      </w:r>
      <w:bookmarkEnd w:id="67"/>
      <w:proofErr w:type="spellEnd"/>
    </w:p>
    <w:p w:rsidR="007322AC" w:rsidRPr="00F45686" w:rsidRDefault="007322AC" w:rsidP="00F45686">
      <w:r>
        <w:t xml:space="preserve">These are </w:t>
      </w:r>
      <w:proofErr w:type="spellStart"/>
      <w:r>
        <w:t>EventInfo</w:t>
      </w:r>
      <w:proofErr w:type="spellEnd"/>
      <w:r>
        <w:t xml:space="preserve"> objects returned by </w:t>
      </w:r>
      <w:proofErr w:type="spellStart"/>
      <w:r>
        <w:t>GetEvent</w:t>
      </w:r>
      <w:proofErr w:type="spellEnd"/>
      <w:r>
        <w:t xml:space="preserve"> and </w:t>
      </w:r>
      <w:proofErr w:type="spellStart"/>
      <w:r>
        <w:t>GetEvents</w:t>
      </w:r>
      <w:proofErr w:type="spellEnd"/>
      <w:r>
        <w:t>.</w:t>
      </w:r>
    </w:p>
    <w:p w:rsidR="00F052D4" w:rsidRDefault="00F052D4" w:rsidP="00F45686">
      <w:pPr>
        <w:pStyle w:val="Heading3"/>
        <w:rPr>
          <w:rFonts w:eastAsia="Times New Roman"/>
        </w:rPr>
      </w:pPr>
      <w:bookmarkStart w:id="68" w:name="_Toc300653164"/>
      <w:r>
        <w:rPr>
          <w:rFonts w:eastAsia="Times New Roman"/>
        </w:rPr>
        <w:t xml:space="preserve">Required Characteristics of </w:t>
      </w:r>
      <w:r w:rsidR="00C76C79">
        <w:rPr>
          <w:rFonts w:eastAsia="Times New Roman"/>
        </w:rPr>
        <w:t xml:space="preserve">Design-time </w:t>
      </w:r>
      <w:r>
        <w:rPr>
          <w:rFonts w:eastAsia="Times New Roman"/>
        </w:rPr>
        <w:t xml:space="preserve">Provided </w:t>
      </w:r>
      <w:proofErr w:type="spellStart"/>
      <w:r>
        <w:rPr>
          <w:rFonts w:eastAsia="Times New Roman"/>
        </w:rPr>
        <w:t>System.EventInfo’s</w:t>
      </w:r>
      <w:bookmarkEnd w:id="68"/>
      <w:proofErr w:type="spellEnd"/>
    </w:p>
    <w:p w:rsidR="00F052D4" w:rsidRDefault="00F052D4" w:rsidP="00F052D4"/>
    <w:tbl>
      <w:tblPr>
        <w:tblStyle w:val="LightGrid-Accent11"/>
        <w:tblW w:w="0" w:type="auto"/>
        <w:tblLook w:val="04A0" w:firstRow="1" w:lastRow="0" w:firstColumn="1" w:lastColumn="0" w:noHBand="0" w:noVBand="1"/>
      </w:tblPr>
      <w:tblGrid>
        <w:gridCol w:w="3775"/>
        <w:gridCol w:w="2877"/>
        <w:gridCol w:w="2924"/>
      </w:tblGrid>
      <w:tr w:rsidR="00F052D4" w:rsidRPr="00404410" w:rsidTr="008C3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F052D4" w:rsidRPr="00404410" w:rsidRDefault="00F052D4" w:rsidP="00657B65">
            <w:pPr>
              <w:rPr>
                <w:rFonts w:asciiTheme="minorHAnsi" w:hAnsiTheme="minorHAnsi" w:cstheme="minorHAnsi"/>
                <w:sz w:val="20"/>
              </w:rPr>
            </w:pPr>
            <w:r w:rsidRPr="00404410">
              <w:rPr>
                <w:rFonts w:asciiTheme="minorHAnsi" w:hAnsiTheme="minorHAnsi" w:cstheme="minorHAnsi"/>
                <w:sz w:val="20"/>
              </w:rPr>
              <w:t>Member</w:t>
            </w:r>
          </w:p>
        </w:tc>
        <w:tc>
          <w:tcPr>
            <w:tcW w:w="2877" w:type="dxa"/>
          </w:tcPr>
          <w:p w:rsidR="00F052D4" w:rsidRPr="00404410" w:rsidRDefault="00F052D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rsidR="00F052D4" w:rsidRPr="00404410" w:rsidRDefault="00F052D4" w:rsidP="00657B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B31395" w:rsidRPr="00404410" w:rsidTr="008C3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B31395" w:rsidRPr="00404410" w:rsidRDefault="00B31395" w:rsidP="00B31395">
            <w:pPr>
              <w:rPr>
                <w:rFonts w:asciiTheme="minorHAnsi" w:hAnsiTheme="minorHAnsi" w:cstheme="minorHAnsi"/>
                <w:sz w:val="20"/>
              </w:rPr>
            </w:pPr>
            <w:proofErr w:type="spellStart"/>
            <w:r w:rsidRPr="00404410">
              <w:rPr>
                <w:rFonts w:asciiTheme="minorHAnsi" w:hAnsiTheme="minorHAnsi" w:cstheme="minorHAnsi"/>
                <w:sz w:val="20"/>
              </w:rPr>
              <w:t>ev.DeclaringType</w:t>
            </w:r>
            <w:proofErr w:type="spellEnd"/>
          </w:p>
        </w:tc>
        <w:tc>
          <w:tcPr>
            <w:tcW w:w="2877" w:type="dxa"/>
          </w:tcPr>
          <w:p w:rsidR="00B31395" w:rsidRPr="00404410" w:rsidRDefault="00B31395"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B31395" w:rsidRPr="00404410" w:rsidRDefault="008A6E20"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 </w:t>
            </w:r>
          </w:p>
        </w:tc>
      </w:tr>
      <w:tr w:rsidR="00B12509" w:rsidRPr="00404410" w:rsidTr="008C3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B12509" w:rsidRPr="00404410" w:rsidRDefault="00B12509" w:rsidP="00B12509">
            <w:pPr>
              <w:rPr>
                <w:rFonts w:asciiTheme="minorHAnsi" w:hAnsiTheme="minorHAnsi" w:cstheme="minorHAnsi"/>
                <w:sz w:val="20"/>
              </w:rPr>
            </w:pPr>
            <w:proofErr w:type="spellStart"/>
            <w:r w:rsidRPr="00404410">
              <w:rPr>
                <w:rFonts w:asciiTheme="minorHAnsi" w:hAnsiTheme="minorHAnsi" w:cstheme="minorHAnsi"/>
                <w:sz w:val="20"/>
              </w:rPr>
              <w:t>ev.EventHandlerType</w:t>
            </w:r>
            <w:proofErr w:type="spellEnd"/>
          </w:p>
        </w:tc>
        <w:tc>
          <w:tcPr>
            <w:tcW w:w="2877" w:type="dxa"/>
          </w:tcPr>
          <w:p w:rsidR="00B12509" w:rsidRPr="00404410" w:rsidRDefault="00B12509"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B12509" w:rsidRPr="00404410" w:rsidRDefault="00B12509"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B12509" w:rsidRPr="00404410" w:rsidTr="008C3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B12509" w:rsidRPr="00404410" w:rsidRDefault="00B12509" w:rsidP="00657B65">
            <w:pPr>
              <w:rPr>
                <w:rFonts w:asciiTheme="minorHAnsi" w:hAnsiTheme="minorHAnsi" w:cstheme="minorHAnsi"/>
                <w:sz w:val="20"/>
              </w:rPr>
            </w:pPr>
            <w:proofErr w:type="spellStart"/>
            <w:r w:rsidRPr="00404410">
              <w:rPr>
                <w:rFonts w:asciiTheme="minorHAnsi" w:hAnsiTheme="minorHAnsi" w:cstheme="minorHAnsi"/>
                <w:sz w:val="20"/>
              </w:rPr>
              <w:t>ev.GetAddMethod</w:t>
            </w:r>
            <w:proofErr w:type="spellEnd"/>
            <w:r w:rsidR="00BE4301" w:rsidRPr="00404410">
              <w:rPr>
                <w:rFonts w:asciiTheme="minorHAnsi" w:hAnsiTheme="minorHAnsi" w:cstheme="minorHAnsi"/>
                <w:sz w:val="20"/>
              </w:rPr>
              <w:t>()</w:t>
            </w:r>
          </w:p>
        </w:tc>
        <w:tc>
          <w:tcPr>
            <w:tcW w:w="2877" w:type="dxa"/>
          </w:tcPr>
          <w:p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8062A6" w:rsidRPr="00404410" w:rsidTr="00657B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8062A6" w:rsidRPr="00404410" w:rsidRDefault="008062A6" w:rsidP="00FE529A">
            <w:pPr>
              <w:rPr>
                <w:rFonts w:asciiTheme="minorHAnsi" w:hAnsiTheme="minorHAnsi" w:cstheme="minorHAnsi"/>
                <w:sz w:val="20"/>
              </w:rPr>
            </w:pPr>
            <w:proofErr w:type="spellStart"/>
            <w:r w:rsidRPr="00404410">
              <w:rPr>
                <w:rFonts w:asciiTheme="minorHAnsi" w:hAnsiTheme="minorHAnsi" w:cstheme="minorHAnsi"/>
                <w:sz w:val="20"/>
              </w:rPr>
              <w:t>ev.GetCustomAttributes</w:t>
            </w:r>
            <w:r w:rsidR="00FE529A" w:rsidRPr="00404410">
              <w:rPr>
                <w:rFonts w:asciiTheme="minorHAnsi" w:hAnsiTheme="minorHAnsi" w:cstheme="minorHAnsi"/>
                <w:sz w:val="20"/>
              </w:rPr>
              <w:t>Data</w:t>
            </w:r>
            <w:proofErr w:type="spellEnd"/>
            <w:r w:rsidRPr="00404410">
              <w:rPr>
                <w:rFonts w:asciiTheme="minorHAnsi" w:hAnsiTheme="minorHAnsi" w:cstheme="minorHAnsi"/>
                <w:sz w:val="20"/>
              </w:rPr>
              <w:t>()</w:t>
            </w:r>
          </w:p>
        </w:tc>
        <w:tc>
          <w:tcPr>
            <w:tcW w:w="2877" w:type="dxa"/>
          </w:tcPr>
          <w:p w:rsidR="008062A6" w:rsidRPr="00404410" w:rsidRDefault="008062A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8062A6" w:rsidRPr="00404410" w:rsidRDefault="008062A6"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B12509" w:rsidRPr="00404410" w:rsidTr="008C3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B12509" w:rsidRPr="00404410" w:rsidRDefault="00B12509" w:rsidP="00B12509">
            <w:pPr>
              <w:rPr>
                <w:rFonts w:asciiTheme="minorHAnsi" w:hAnsiTheme="minorHAnsi" w:cstheme="minorHAnsi"/>
                <w:sz w:val="20"/>
              </w:rPr>
            </w:pPr>
            <w:proofErr w:type="spellStart"/>
            <w:r w:rsidRPr="00404410">
              <w:rPr>
                <w:rFonts w:asciiTheme="minorHAnsi" w:hAnsiTheme="minorHAnsi" w:cstheme="minorHAnsi"/>
                <w:sz w:val="20"/>
              </w:rPr>
              <w:t>ev.GetRemoveMethod</w:t>
            </w:r>
            <w:proofErr w:type="spellEnd"/>
          </w:p>
        </w:tc>
        <w:tc>
          <w:tcPr>
            <w:tcW w:w="2877" w:type="dxa"/>
          </w:tcPr>
          <w:p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B12509" w:rsidRPr="00404410" w:rsidRDefault="00B12509" w:rsidP="00657B65">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FE529A" w:rsidRPr="00404410" w:rsidTr="008C3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F052D4" w:rsidRPr="00404410" w:rsidRDefault="00F052D4" w:rsidP="00F052D4">
            <w:pPr>
              <w:rPr>
                <w:rFonts w:asciiTheme="minorHAnsi" w:hAnsiTheme="minorHAnsi" w:cstheme="minorHAnsi"/>
                <w:sz w:val="20"/>
              </w:rPr>
            </w:pPr>
            <w:proofErr w:type="spellStart"/>
            <w:r w:rsidRPr="00404410">
              <w:rPr>
                <w:rFonts w:asciiTheme="minorHAnsi" w:hAnsiTheme="minorHAnsi" w:cstheme="minorHAnsi"/>
                <w:sz w:val="20"/>
              </w:rPr>
              <w:t>ev.Name</w:t>
            </w:r>
            <w:proofErr w:type="spellEnd"/>
          </w:p>
        </w:tc>
        <w:tc>
          <w:tcPr>
            <w:tcW w:w="2877" w:type="dxa"/>
          </w:tcPr>
          <w:p w:rsidR="00F052D4" w:rsidRPr="00404410" w:rsidRDefault="00F052D4"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F052D4" w:rsidRPr="00404410" w:rsidRDefault="00F052D4" w:rsidP="00657B65">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8A6E20" w:rsidRPr="00404410" w:rsidTr="00E8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8A6E20" w:rsidRPr="00404410" w:rsidRDefault="008A6E20" w:rsidP="00E84165">
            <w:pPr>
              <w:rPr>
                <w:rFonts w:asciiTheme="minorHAnsi" w:hAnsiTheme="minorHAnsi" w:cstheme="minorHAnsi"/>
                <w:sz w:val="20"/>
              </w:rPr>
            </w:pPr>
            <w:proofErr w:type="spellStart"/>
            <w:r w:rsidRPr="00404410">
              <w:rPr>
                <w:rFonts w:asciiTheme="minorHAnsi" w:hAnsiTheme="minorHAnsi" w:cstheme="minorHAnsi"/>
                <w:sz w:val="20"/>
              </w:rPr>
              <w:t>ev.GetHashCode</w:t>
            </w:r>
            <w:proofErr w:type="spellEnd"/>
            <w:r>
              <w:rPr>
                <w:rFonts w:asciiTheme="minorHAnsi" w:hAnsiTheme="minorHAnsi" w:cstheme="minorHAnsi"/>
                <w:sz w:val="20"/>
              </w:rPr>
              <w:t>()</w:t>
            </w:r>
          </w:p>
        </w:tc>
        <w:tc>
          <w:tcPr>
            <w:tcW w:w="2877" w:type="dxa"/>
          </w:tcPr>
          <w:p w:rsidR="008A6E20" w:rsidRPr="00404410" w:rsidRDefault="008A6E20"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8A6E20" w:rsidRPr="00404410" w:rsidRDefault="008A6E20" w:rsidP="00E84165">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8A6E20" w:rsidRPr="00404410" w:rsidTr="00E841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8A6E20" w:rsidRPr="00404410" w:rsidRDefault="008A6E20" w:rsidP="00E84165">
            <w:pPr>
              <w:rPr>
                <w:rFonts w:asciiTheme="minorHAnsi" w:hAnsiTheme="minorHAnsi" w:cstheme="minorHAnsi"/>
                <w:sz w:val="20"/>
              </w:rPr>
            </w:pPr>
            <w:r>
              <w:rPr>
                <w:rFonts w:asciiTheme="minorHAnsi" w:hAnsiTheme="minorHAnsi" w:cstheme="minorHAnsi"/>
                <w:sz w:val="20"/>
              </w:rPr>
              <w:t>ev</w:t>
            </w:r>
            <w:r w:rsidRPr="00404410">
              <w:rPr>
                <w:rFonts w:asciiTheme="minorHAnsi" w:hAnsiTheme="minorHAnsi" w:cstheme="minorHAnsi"/>
                <w:sz w:val="20"/>
              </w:rPr>
              <w:t>1</w:t>
            </w:r>
            <w:r>
              <w:rPr>
                <w:rFonts w:asciiTheme="minorHAnsi" w:hAnsiTheme="minorHAnsi" w:cstheme="minorHAnsi"/>
                <w:sz w:val="20"/>
              </w:rPr>
              <w:t>.Equals(ev</w:t>
            </w:r>
            <w:r w:rsidRPr="00404410">
              <w:rPr>
                <w:rFonts w:asciiTheme="minorHAnsi" w:hAnsiTheme="minorHAnsi" w:cstheme="minorHAnsi"/>
                <w:sz w:val="20"/>
              </w:rPr>
              <w:t>2</w:t>
            </w:r>
            <w:r>
              <w:rPr>
                <w:rFonts w:asciiTheme="minorHAnsi" w:hAnsiTheme="minorHAnsi" w:cstheme="minorHAnsi"/>
                <w:sz w:val="20"/>
              </w:rPr>
              <w:t>)</w:t>
            </w:r>
          </w:p>
        </w:tc>
        <w:tc>
          <w:tcPr>
            <w:tcW w:w="2877" w:type="dxa"/>
          </w:tcPr>
          <w:p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8A6E20" w:rsidRPr="00404410" w:rsidRDefault="008A6E20" w:rsidP="00E84165">
            <w:pPr>
              <w:cnfStyle w:val="000000010000" w:firstRow="0" w:lastRow="0" w:firstColumn="0" w:lastColumn="0" w:oddVBand="0" w:evenVBand="0" w:oddHBand="0" w:evenHBand="1" w:firstRowFirstColumn="0" w:firstRowLastColumn="0" w:lastRowFirstColumn="0" w:lastRowLastColumn="0"/>
              <w:rPr>
                <w:rFonts w:cstheme="minorHAnsi"/>
                <w:sz w:val="20"/>
              </w:rPr>
            </w:pPr>
            <w:r>
              <w:rPr>
                <w:rFonts w:cstheme="minorHAnsi"/>
                <w:sz w:val="20"/>
              </w:rPr>
              <w:t xml:space="preserve">Only used for presentational purposes, when filtering VS </w:t>
            </w:r>
            <w:proofErr w:type="spellStart"/>
            <w:r>
              <w:rPr>
                <w:rFonts w:cstheme="minorHAnsi"/>
                <w:sz w:val="20"/>
              </w:rPr>
              <w:t>intellisense</w:t>
            </w:r>
            <w:proofErr w:type="spellEnd"/>
            <w:r>
              <w:rPr>
                <w:rFonts w:cstheme="minorHAnsi"/>
                <w:sz w:val="20"/>
              </w:rPr>
              <w:t xml:space="preserve"> lists</w:t>
            </w:r>
          </w:p>
        </w:tc>
      </w:tr>
      <w:tr w:rsidR="00D7115F" w:rsidRPr="00404410" w:rsidTr="00D7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D7115F" w:rsidRPr="009D2F5B" w:rsidRDefault="00D7115F" w:rsidP="0082434D">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rsidR="00D7115F" w:rsidRPr="00404410" w:rsidRDefault="00D7115F" w:rsidP="0082434D">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5A0DFF" w:rsidRPr="005A0DFF" w:rsidRDefault="005A0DFF" w:rsidP="005A0DFF"/>
    <w:p w:rsidR="00756A0A" w:rsidRDefault="00756A0A" w:rsidP="00756A0A">
      <w:pPr>
        <w:pStyle w:val="Heading2"/>
      </w:pPr>
      <w:bookmarkStart w:id="69" w:name="_Toc300653165"/>
      <w:r>
        <w:rPr>
          <w:rFonts w:eastAsia="Times New Roman"/>
        </w:rPr>
        <w:t>Provided Parameters</w:t>
      </w:r>
    </w:p>
    <w:p w:rsidR="00756A0A" w:rsidRPr="00F45686" w:rsidRDefault="00756A0A" w:rsidP="00756A0A">
      <w:pPr>
        <w:pStyle w:val="Heading3"/>
      </w:pPr>
      <w:r>
        <w:rPr>
          <w:rFonts w:eastAsia="Times New Roman"/>
        </w:rPr>
        <w:t xml:space="preserve">Required Characteristics of Provided </w:t>
      </w:r>
      <w:proofErr w:type="spellStart"/>
      <w:r>
        <w:rPr>
          <w:rFonts w:eastAsia="Times New Roman"/>
        </w:rPr>
        <w:t>ParameterInfos</w:t>
      </w:r>
      <w:proofErr w:type="spellEnd"/>
    </w:p>
    <w:tbl>
      <w:tblPr>
        <w:tblStyle w:val="LightGrid-Accent11"/>
        <w:tblW w:w="0" w:type="auto"/>
        <w:tblLook w:val="04A0" w:firstRow="1" w:lastRow="0" w:firstColumn="1" w:lastColumn="0" w:noHBand="0" w:noVBand="1"/>
      </w:tblPr>
      <w:tblGrid>
        <w:gridCol w:w="3775"/>
        <w:gridCol w:w="2877"/>
        <w:gridCol w:w="2924"/>
      </w:tblGrid>
      <w:tr w:rsidR="00756A0A" w:rsidRPr="00404410"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Member</w:t>
            </w:r>
          </w:p>
        </w:tc>
        <w:tc>
          <w:tcPr>
            <w:tcW w:w="2877" w:type="dxa"/>
          </w:tcPr>
          <w:p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2924" w:type="dxa"/>
          </w:tcPr>
          <w:p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Name</w:t>
            </w:r>
            <w:proofErr w:type="spellEnd"/>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 </w:t>
            </w: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w:t>
            </w:r>
            <w:r w:rsidRPr="00404410">
              <w:rPr>
                <w:rFonts w:asciiTheme="minorHAnsi" w:hAnsiTheme="minorHAnsi" w:cstheme="minorHAnsi"/>
                <w:sz w:val="20"/>
              </w:rPr>
              <w:t>.</w:t>
            </w:r>
            <w:r>
              <w:rPr>
                <w:rFonts w:asciiTheme="minorHAnsi" w:hAnsiTheme="minorHAnsi" w:cstheme="minorHAnsi"/>
                <w:sz w:val="20"/>
              </w:rPr>
              <w:t>ParameterType</w:t>
            </w:r>
            <w:proofErr w:type="spellEnd"/>
          </w:p>
        </w:tc>
        <w:tc>
          <w:tcPr>
            <w:tcW w:w="2877"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pi.Attributes</w:t>
            </w:r>
            <w:proofErr w:type="spellEnd"/>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 xml:space="preserve">Used to determine if a </w:t>
            </w:r>
            <w:r>
              <w:rPr>
                <w:rFonts w:cstheme="minorHAnsi"/>
                <w:sz w:val="20"/>
              </w:rPr>
              <w:lastRenderedPageBreak/>
              <w:t>parameter is optional</w:t>
            </w: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lastRenderedPageBreak/>
              <w:t>pi.IsOut</w:t>
            </w:r>
            <w:proofErr w:type="spellEnd"/>
          </w:p>
        </w:tc>
        <w:tc>
          <w:tcPr>
            <w:tcW w:w="2877"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pi.RawDefaultValue</w:t>
            </w:r>
            <w:proofErr w:type="spellEnd"/>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pi</w:t>
            </w:r>
            <w:r w:rsidRPr="00404410">
              <w:rPr>
                <w:rFonts w:asciiTheme="minorHAnsi" w:hAnsiTheme="minorHAnsi" w:cstheme="minorHAnsi"/>
                <w:sz w:val="20"/>
              </w:rPr>
              <w:t>.GetCustomAttributesData</w:t>
            </w:r>
            <w:proofErr w:type="spellEnd"/>
            <w:r w:rsidRPr="00404410">
              <w:rPr>
                <w:rFonts w:asciiTheme="minorHAnsi" w:hAnsiTheme="minorHAnsi" w:cstheme="minorHAnsi"/>
                <w:sz w:val="20"/>
              </w:rPr>
              <w:t>()</w:t>
            </w:r>
          </w:p>
        </w:tc>
        <w:tc>
          <w:tcPr>
            <w:tcW w:w="2877"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292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56A0A" w:rsidRPr="009D2F5B" w:rsidRDefault="00756A0A" w:rsidP="00723F5B">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877"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292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756A0A" w:rsidRDefault="00756A0A" w:rsidP="00756A0A">
      <w:pPr>
        <w:pStyle w:val="Heading2"/>
        <w:rPr>
          <w:rFonts w:eastAsia="Times New Roman"/>
        </w:rPr>
      </w:pPr>
      <w:r>
        <w:rPr>
          <w:rFonts w:eastAsia="Times New Roman"/>
        </w:rPr>
        <w:t>Provided Types</w:t>
      </w:r>
    </w:p>
    <w:p w:rsidR="00756A0A" w:rsidRDefault="00756A0A" w:rsidP="00756A0A">
      <w:r>
        <w:t>Provided types are those returned by</w:t>
      </w:r>
      <w:r>
        <w:rPr>
          <w:rStyle w:val="InlineCode"/>
        </w:rPr>
        <w:t xml:space="preserve"> </w:t>
      </w:r>
      <w:proofErr w:type="spellStart"/>
      <w:r>
        <w:rPr>
          <w:rStyle w:val="InlineCode"/>
        </w:rPr>
        <w:t>typ.G</w:t>
      </w:r>
      <w:r w:rsidRPr="00F63F78">
        <w:rPr>
          <w:rStyle w:val="InlineCode"/>
        </w:rPr>
        <w:t>etGenericArguments</w:t>
      </w:r>
      <w:proofErr w:type="spellEnd"/>
      <w:r>
        <w:t xml:space="preserve"> for a provided type,</w:t>
      </w:r>
      <w:r>
        <w:rPr>
          <w:rStyle w:val="InlineCode"/>
        </w:rPr>
        <w:t xml:space="preserve"> </w:t>
      </w:r>
      <w:proofErr w:type="spellStart"/>
      <w:r>
        <w:rPr>
          <w:rStyle w:val="InlineCode"/>
        </w:rPr>
        <w:t>prop.P</w:t>
      </w:r>
      <w:r w:rsidRPr="00F63F78">
        <w:rPr>
          <w:rStyle w:val="InlineCode"/>
        </w:rPr>
        <w:t>ropertyType</w:t>
      </w:r>
      <w:proofErr w:type="spellEnd"/>
      <w:r>
        <w:t xml:space="preserve"> for a provided property, </w:t>
      </w:r>
      <w:proofErr w:type="spellStart"/>
      <w:r>
        <w:rPr>
          <w:rStyle w:val="InlineCode"/>
        </w:rPr>
        <w:t>param.P</w:t>
      </w:r>
      <w:r w:rsidRPr="00F63F78">
        <w:rPr>
          <w:rStyle w:val="InlineCode"/>
        </w:rPr>
        <w:t>arameterType</w:t>
      </w:r>
      <w:proofErr w:type="spellEnd"/>
      <w:r>
        <w:t xml:space="preserve"> for a provided parameter, and </w:t>
      </w:r>
      <w:proofErr w:type="spellStart"/>
      <w:r>
        <w:rPr>
          <w:rStyle w:val="InlineCode"/>
        </w:rPr>
        <w:t>meth.R</w:t>
      </w:r>
      <w:r w:rsidRPr="00F63F78">
        <w:rPr>
          <w:rStyle w:val="InlineCode"/>
        </w:rPr>
        <w:t>eturnType</w:t>
      </w:r>
      <w:proofErr w:type="spellEnd"/>
      <w:r>
        <w:t xml:space="preserve"> for a provided method.</w:t>
      </w:r>
      <w:r>
        <w:rPr>
          <w:rStyle w:val="FootnoteReference"/>
        </w:rPr>
        <w:footnoteReference w:id="2"/>
      </w:r>
    </w:p>
    <w:p w:rsidR="00756A0A" w:rsidRPr="009904FB" w:rsidRDefault="00756A0A" w:rsidP="00756A0A">
      <w:pPr>
        <w:pStyle w:val="Heading3"/>
        <w:rPr>
          <w:rFonts w:eastAsia="Times New Roman"/>
        </w:rPr>
      </w:pPr>
      <w:r>
        <w:rPr>
          <w:rFonts w:eastAsia="Times New Roman"/>
        </w:rPr>
        <w:t xml:space="preserve">Required Characteristics </w:t>
      </w:r>
    </w:p>
    <w:p w:rsidR="00756A0A" w:rsidRDefault="00756A0A" w:rsidP="00756A0A">
      <w:r>
        <w:t>These are associated with a root provided type definition and, if a generated type, an associated generated assembly A.</w:t>
      </w:r>
    </w:p>
    <w:p w:rsidR="00756A0A" w:rsidRDefault="00756A0A" w:rsidP="00756A0A">
      <w:r>
        <w:t>These can be:</w:t>
      </w:r>
    </w:p>
    <w:p w:rsidR="00756A0A" w:rsidRDefault="00756A0A" w:rsidP="00756A0A">
      <w:pPr>
        <w:pStyle w:val="ListParagraph"/>
        <w:numPr>
          <w:ilvl w:val="0"/>
          <w:numId w:val="42"/>
        </w:numPr>
      </w:pPr>
      <w:r>
        <w:t xml:space="preserve">References to types or nested types in other assemblies, such as </w:t>
      </w:r>
      <w:r w:rsidRPr="00F63F78">
        <w:rPr>
          <w:rStyle w:val="InlineCode"/>
        </w:rPr>
        <w:t>System.Int32</w:t>
      </w:r>
      <w:r>
        <w:t xml:space="preserve"> or </w:t>
      </w:r>
      <w:proofErr w:type="spellStart"/>
      <w:r w:rsidRPr="00F63F78">
        <w:rPr>
          <w:rStyle w:val="InlineCode"/>
        </w:rPr>
        <w:t>System.DateTime</w:t>
      </w:r>
      <w:proofErr w:type="spellEnd"/>
      <w:r>
        <w:t xml:space="preserve"> in </w:t>
      </w:r>
      <w:r w:rsidRPr="00F63F78">
        <w:rPr>
          <w:rStyle w:val="InlineCode"/>
        </w:rPr>
        <w:t>mscorlib.dll</w:t>
      </w:r>
      <w:r>
        <w:t xml:space="preserve">. The reference is determined by </w:t>
      </w:r>
      <w:proofErr w:type="spellStart"/>
      <w:r w:rsidRPr="00F63F78">
        <w:rPr>
          <w:rStyle w:val="InlineCode"/>
        </w:rPr>
        <w:t>typ.Namespace</w:t>
      </w:r>
      <w:proofErr w:type="spellEnd"/>
      <w:r>
        <w:t xml:space="preserve">, </w:t>
      </w:r>
      <w:proofErr w:type="spellStart"/>
      <w:r w:rsidRPr="00F63F78">
        <w:rPr>
          <w:rStyle w:val="InlineCode"/>
        </w:rPr>
        <w:t>typ.Name</w:t>
      </w:r>
      <w:proofErr w:type="spellEnd"/>
      <w:r>
        <w:t xml:space="preserve">, </w:t>
      </w:r>
      <w:proofErr w:type="spellStart"/>
      <w:r w:rsidRPr="00F63F78">
        <w:rPr>
          <w:rStyle w:val="InlineCode"/>
        </w:rPr>
        <w:t>typ.DeclaringType</w:t>
      </w:r>
      <w:proofErr w:type="spellEnd"/>
      <w:r>
        <w:t xml:space="preserve"> and </w:t>
      </w:r>
      <w:proofErr w:type="spellStart"/>
      <w:r w:rsidRPr="00F63F78">
        <w:rPr>
          <w:rStyle w:val="InlineCode"/>
        </w:rPr>
        <w:t>typ.Assembly.AssemblyName</w:t>
      </w:r>
      <w:proofErr w:type="spellEnd"/>
      <w:r>
        <w:t>.</w:t>
      </w:r>
    </w:p>
    <w:p w:rsidR="00756A0A" w:rsidRDefault="00756A0A" w:rsidP="00756A0A">
      <w:pPr>
        <w:pStyle w:val="ListParagraph"/>
        <w:numPr>
          <w:ilvl w:val="0"/>
          <w:numId w:val="42"/>
        </w:numPr>
      </w:pPr>
      <w:r>
        <w:t>References to erased provided types provided by the same or another type provider.</w:t>
      </w:r>
    </w:p>
    <w:p w:rsidR="00756A0A" w:rsidRDefault="00756A0A" w:rsidP="00756A0A">
      <w:pPr>
        <w:pStyle w:val="ListParagraph"/>
        <w:numPr>
          <w:ilvl w:val="0"/>
          <w:numId w:val="42"/>
        </w:numPr>
      </w:pPr>
      <w:r>
        <w:t>References to generated provided types associated with the same assembly A as the provided type.</w:t>
      </w:r>
    </w:p>
    <w:p w:rsidR="00756A0A" w:rsidRDefault="00756A0A" w:rsidP="00756A0A">
      <w:r>
        <w:t xml:space="preserve">Below, (*) indicates the method is not called if </w:t>
      </w:r>
      <w:proofErr w:type="spellStart"/>
      <w:r w:rsidRPr="00F63F78">
        <w:rPr>
          <w:rStyle w:val="InlineCode"/>
        </w:rPr>
        <w:t>IsGenericType</w:t>
      </w:r>
      <w:proofErr w:type="spellEnd"/>
      <w:r>
        <w:t xml:space="preserve">, </w:t>
      </w:r>
      <w:proofErr w:type="spellStart"/>
      <w:r w:rsidRPr="00F63F78">
        <w:rPr>
          <w:rStyle w:val="InlineCode"/>
        </w:rPr>
        <w:t>IsArray</w:t>
      </w:r>
      <w:proofErr w:type="spellEnd"/>
      <w:r>
        <w:t xml:space="preserve">, </w:t>
      </w:r>
      <w:proofErr w:type="spellStart"/>
      <w:r w:rsidRPr="00F63F78">
        <w:rPr>
          <w:rStyle w:val="InlineCode"/>
        </w:rPr>
        <w:t>IsByref</w:t>
      </w:r>
      <w:proofErr w:type="spellEnd"/>
      <w:r>
        <w:t xml:space="preserve"> or </w:t>
      </w:r>
      <w:proofErr w:type="spellStart"/>
      <w:r w:rsidRPr="00F63F78">
        <w:rPr>
          <w:rStyle w:val="InlineCode"/>
        </w:rPr>
        <w:t>IsPointer</w:t>
      </w:r>
      <w:proofErr w:type="spellEnd"/>
      <w:r>
        <w:t xml:space="preserve"> return true. In these cases, either </w:t>
      </w:r>
      <w:proofErr w:type="spellStart"/>
      <w:proofErr w:type="gramStart"/>
      <w:r w:rsidRPr="00F63F78">
        <w:rPr>
          <w:rStyle w:val="InlineCode"/>
        </w:rPr>
        <w:t>GetElementType</w:t>
      </w:r>
      <w:proofErr w:type="spellEnd"/>
      <w:r w:rsidRPr="00F63F78">
        <w:rPr>
          <w:rStyle w:val="InlineCode"/>
        </w:rPr>
        <w:t>(</w:t>
      </w:r>
      <w:proofErr w:type="gramEnd"/>
      <w:r w:rsidRPr="00F63F78">
        <w:rPr>
          <w:rStyle w:val="InlineCode"/>
        </w:rPr>
        <w:t>)</w:t>
      </w:r>
      <w:r>
        <w:t xml:space="preserve"> or </w:t>
      </w:r>
      <w:proofErr w:type="spellStart"/>
      <w:r w:rsidRPr="00F63F78">
        <w:rPr>
          <w:rStyle w:val="InlineCode"/>
        </w:rPr>
        <w:t>GetGenericTypeDefinition</w:t>
      </w:r>
      <w:proofErr w:type="spellEnd"/>
      <w:r>
        <w:t>/</w:t>
      </w:r>
      <w:proofErr w:type="spellStart"/>
      <w:r w:rsidRPr="00F63F78">
        <w:rPr>
          <w:rStyle w:val="InlineCode"/>
        </w:rPr>
        <w:t>GetGenericArguments</w:t>
      </w:r>
      <w:proofErr w:type="spellEnd"/>
      <w:r>
        <w:t xml:space="preserve"> are called instead to decompose the symbolic type.</w:t>
      </w:r>
    </w:p>
    <w:tbl>
      <w:tblPr>
        <w:tblStyle w:val="LightGrid-Accent11"/>
        <w:tblW w:w="0" w:type="auto"/>
        <w:tblLayout w:type="fixed"/>
        <w:tblLook w:val="04A0" w:firstRow="1" w:lastRow="0" w:firstColumn="1" w:lastColumn="0" w:noHBand="0" w:noVBand="1"/>
      </w:tblPr>
      <w:tblGrid>
        <w:gridCol w:w="3990"/>
        <w:gridCol w:w="2214"/>
        <w:gridCol w:w="3372"/>
      </w:tblGrid>
      <w:tr w:rsidR="00756A0A" w:rsidRPr="00404410" w:rsidTr="00723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r w:rsidRPr="00404410">
              <w:rPr>
                <w:rFonts w:asciiTheme="minorHAnsi" w:hAnsiTheme="minorHAnsi" w:cstheme="minorHAnsi"/>
                <w:sz w:val="20"/>
              </w:rPr>
              <w:t>Member</w:t>
            </w:r>
          </w:p>
        </w:tc>
        <w:tc>
          <w:tcPr>
            <w:tcW w:w="2214" w:type="dxa"/>
          </w:tcPr>
          <w:p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Return Value</w:t>
            </w:r>
          </w:p>
        </w:tc>
        <w:tc>
          <w:tcPr>
            <w:tcW w:w="3372" w:type="dxa"/>
          </w:tcPr>
          <w:p w:rsidR="00756A0A" w:rsidRPr="00404410" w:rsidRDefault="00756A0A" w:rsidP="00723F5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404410">
              <w:rPr>
                <w:rFonts w:asciiTheme="minorHAnsi" w:hAnsiTheme="minorHAnsi" w:cstheme="minorHAnsi"/>
                <w:sz w:val="20"/>
              </w:rPr>
              <w:t>Comments</w:t>
            </w: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typ.Assembly</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For erased types this should be the type provider assembly itself.</w:t>
            </w: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typ.BaseType</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typ.DeclaringType</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null for non-nested </w:t>
            </w:r>
          </w:p>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r w:rsidRPr="00404410">
              <w:rPr>
                <w:rFonts w:cstheme="minorHAnsi"/>
                <w:sz w:val="20"/>
              </w:rPr>
              <w:t xml:space="preserve">non-null for nested </w:t>
            </w: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typ.FindInterfaces</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typ.FullName</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typ.Name</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typ.Namespace</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Pr>
                <w:rFonts w:asciiTheme="minorHAnsi" w:hAnsiTheme="minorHAnsi" w:cstheme="minorHAnsi"/>
                <w:sz w:val="20"/>
              </w:rPr>
              <w:t>typ.GetGenericTypeDefinition</w:t>
            </w:r>
            <w:proofErr w:type="spellEnd"/>
            <w:r w:rsidRPr="00404410">
              <w:rPr>
                <w:rFonts w:asciiTheme="minorHAnsi" w:hAnsiTheme="minorHAnsi" w:cstheme="minorHAnsi"/>
                <w:sz w:val="20"/>
              </w:rPr>
              <w:t>()</w:t>
            </w:r>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typ.GetGenericArguments</w:t>
            </w:r>
            <w:proofErr w:type="spellEnd"/>
            <w:r w:rsidRPr="00404410">
              <w:rPr>
                <w:rFonts w:asciiTheme="minorHAnsi" w:hAnsiTheme="minorHAnsi" w:cstheme="minorHAnsi"/>
                <w:sz w:val="20"/>
              </w:rPr>
              <w:t>()</w:t>
            </w:r>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w:t>
            </w:r>
            <w:r>
              <w:rPr>
                <w:rFonts w:asciiTheme="minorHAnsi" w:hAnsiTheme="minorHAnsi" w:cstheme="minorHAnsi"/>
                <w:sz w:val="20"/>
              </w:rPr>
              <w:t>Get</w:t>
            </w:r>
            <w:r w:rsidRPr="00404410">
              <w:rPr>
                <w:rFonts w:asciiTheme="minorHAnsi" w:hAnsiTheme="minorHAnsi" w:cstheme="minorHAnsi"/>
                <w:sz w:val="20"/>
              </w:rPr>
              <w:t>ElementType</w:t>
            </w:r>
            <w:proofErr w:type="spellEnd"/>
            <w:r>
              <w:rPr>
                <w:rFonts w:asciiTheme="minorHAnsi" w:hAnsiTheme="minorHAnsi" w:cstheme="minorHAnsi"/>
                <w:sz w:val="20"/>
              </w:rPr>
              <w:t xml:space="preserve">() </w:t>
            </w:r>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typ.IsArray</w:t>
            </w:r>
            <w:proofErr w:type="spellEnd"/>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lastRenderedPageBreak/>
              <w:t>typ.IsGenericType</w:t>
            </w:r>
            <w:proofErr w:type="spellEnd"/>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typ.IsArray</w:t>
            </w:r>
            <w:proofErr w:type="spellEnd"/>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typ.IsByRef</w:t>
            </w:r>
            <w:proofErr w:type="spellEnd"/>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756A0A" w:rsidRPr="00404410" w:rsidTr="0072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404410" w:rsidRDefault="00756A0A" w:rsidP="00723F5B">
            <w:pPr>
              <w:rPr>
                <w:rFonts w:asciiTheme="minorHAnsi" w:hAnsiTheme="minorHAnsi" w:cstheme="minorHAnsi"/>
                <w:sz w:val="20"/>
              </w:rPr>
            </w:pPr>
            <w:proofErr w:type="spellStart"/>
            <w:r w:rsidRPr="00404410">
              <w:rPr>
                <w:rFonts w:asciiTheme="minorHAnsi" w:hAnsiTheme="minorHAnsi" w:cstheme="minorHAnsi"/>
                <w:sz w:val="20"/>
              </w:rPr>
              <w:t>typ.IsPointer</w:t>
            </w:r>
            <w:proofErr w:type="spellEnd"/>
          </w:p>
        </w:tc>
        <w:tc>
          <w:tcPr>
            <w:tcW w:w="2214"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c>
          <w:tcPr>
            <w:tcW w:w="3372" w:type="dxa"/>
          </w:tcPr>
          <w:p w:rsidR="00756A0A" w:rsidRPr="00404410" w:rsidRDefault="00756A0A" w:rsidP="00723F5B">
            <w:pPr>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56A0A" w:rsidRPr="00404410" w:rsidTr="00723F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0" w:type="dxa"/>
          </w:tcPr>
          <w:p w:rsidR="00756A0A" w:rsidRPr="009D2F5B" w:rsidRDefault="00756A0A" w:rsidP="00723F5B">
            <w:pPr>
              <w:spacing w:after="200" w:line="276" w:lineRule="auto"/>
              <w:rPr>
                <w:rFonts w:asciiTheme="minorHAnsi" w:hAnsiTheme="minorHAnsi" w:cstheme="minorHAnsi"/>
                <w:i/>
                <w:color w:val="808080" w:themeColor="background1" w:themeShade="80"/>
                <w:sz w:val="20"/>
              </w:rPr>
            </w:pPr>
            <w:r>
              <w:rPr>
                <w:rFonts w:asciiTheme="minorHAnsi" w:hAnsiTheme="minorHAnsi" w:cstheme="minorHAnsi"/>
                <w:i/>
                <w:color w:val="808080" w:themeColor="background1" w:themeShade="80"/>
                <w:sz w:val="20"/>
              </w:rPr>
              <w:t>All others</w:t>
            </w:r>
          </w:p>
        </w:tc>
        <w:tc>
          <w:tcPr>
            <w:tcW w:w="2214"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n/a</w:t>
            </w:r>
          </w:p>
        </w:tc>
        <w:tc>
          <w:tcPr>
            <w:tcW w:w="3372" w:type="dxa"/>
          </w:tcPr>
          <w:p w:rsidR="00756A0A" w:rsidRPr="00404410" w:rsidRDefault="00756A0A" w:rsidP="00723F5B">
            <w:pPr>
              <w:cnfStyle w:val="000000010000" w:firstRow="0" w:lastRow="0" w:firstColumn="0" w:lastColumn="0" w:oddVBand="0" w:evenVBand="0" w:oddHBand="0" w:evenHBand="1" w:firstRowFirstColumn="0" w:firstRowLastColumn="0" w:lastRowFirstColumn="0" w:lastRowLastColumn="0"/>
              <w:rPr>
                <w:rFonts w:cstheme="minorHAnsi"/>
                <w:color w:val="808080" w:themeColor="background1" w:themeShade="80"/>
                <w:sz w:val="20"/>
              </w:rPr>
            </w:pPr>
            <w:r w:rsidRPr="00404410">
              <w:rPr>
                <w:rFonts w:cstheme="minorHAnsi"/>
                <w:color w:val="808080" w:themeColor="background1" w:themeShade="80"/>
                <w:sz w:val="20"/>
              </w:rPr>
              <w:t>unused</w:t>
            </w:r>
          </w:p>
        </w:tc>
      </w:tr>
    </w:tbl>
    <w:p w:rsidR="004C4AD8" w:rsidRDefault="004C4AD8" w:rsidP="004C4AD8">
      <w:pPr>
        <w:pStyle w:val="Heading2"/>
      </w:pPr>
      <w:bookmarkStart w:id="70" w:name="_Toc300653169"/>
      <w:bookmarkEnd w:id="69"/>
      <w:r>
        <w:t>Provided Measure</w:t>
      </w:r>
      <w:r w:rsidR="00756A0A">
        <w:t>s</w:t>
      </w:r>
      <w:r>
        <w:t xml:space="preserve"> </w:t>
      </w:r>
      <w:bookmarkEnd w:id="70"/>
    </w:p>
    <w:p w:rsidR="000C4FA1" w:rsidRDefault="00FB73F3">
      <w:r>
        <w:t>A type provide</w:t>
      </w:r>
      <w:r w:rsidR="00E42C97">
        <w:t>r</w:t>
      </w:r>
      <w:r>
        <w:t xml:space="preserve"> may provide types with unit</w:t>
      </w:r>
      <w:r w:rsidR="00756A0A">
        <w:t>-</w:t>
      </w:r>
      <w:r>
        <w:t>of</w:t>
      </w:r>
      <w:r w:rsidR="00756A0A">
        <w:t>-</w:t>
      </w:r>
      <w:r>
        <w:t xml:space="preserve">measure annotations. </w:t>
      </w:r>
      <w:r w:rsidR="00E42C97">
        <w:t xml:space="preserve">This means a </w:t>
      </w:r>
      <w:r>
        <w:t>p</w:t>
      </w:r>
      <w:r w:rsidR="000C4FA1">
        <w:t xml:space="preserve">rovided type may refer to an F# type that accepts unit of measure </w:t>
      </w:r>
      <w:r w:rsidR="00E42C97">
        <w:t xml:space="preserve">annotations </w:t>
      </w:r>
      <w:r>
        <w:t>and give values for those measures</w:t>
      </w:r>
      <w:r w:rsidR="000C4FA1">
        <w:t>. For example,</w:t>
      </w:r>
      <w:r>
        <w:t xml:space="preserve"> a type provider can provide the following types:</w:t>
      </w:r>
      <w:r w:rsidR="000C4FA1">
        <w:t xml:space="preserve"> </w:t>
      </w:r>
    </w:p>
    <w:p w:rsidR="000C4FA1" w:rsidRPr="00F45686" w:rsidRDefault="000C4FA1" w:rsidP="00F45686">
      <w:pPr>
        <w:pStyle w:val="ListParagraph"/>
        <w:numPr>
          <w:ilvl w:val="0"/>
          <w:numId w:val="42"/>
        </w:numPr>
        <w:rPr>
          <w:rStyle w:val="InlineCode"/>
        </w:rPr>
      </w:pPr>
      <w:r w:rsidRPr="00F45686">
        <w:rPr>
          <w:rStyle w:val="InlineCode"/>
        </w:rPr>
        <w:t>float&lt;kg&gt;</w:t>
      </w:r>
    </w:p>
    <w:p w:rsidR="000C4FA1" w:rsidRPr="00F45686" w:rsidRDefault="000C4FA1" w:rsidP="00F45686">
      <w:pPr>
        <w:pStyle w:val="ListParagraph"/>
        <w:numPr>
          <w:ilvl w:val="0"/>
          <w:numId w:val="42"/>
        </w:numPr>
        <w:rPr>
          <w:rStyle w:val="InlineCode"/>
        </w:rPr>
      </w:pPr>
      <w:proofErr w:type="spellStart"/>
      <w:r w:rsidRPr="00F45686">
        <w:rPr>
          <w:rStyle w:val="InlineCode"/>
        </w:rPr>
        <w:t>MyVector</w:t>
      </w:r>
      <w:proofErr w:type="spellEnd"/>
      <w:r w:rsidRPr="00F45686">
        <w:rPr>
          <w:rStyle w:val="InlineCode"/>
        </w:rPr>
        <w:t>&lt;</w:t>
      </w:r>
      <w:proofErr w:type="spellStart"/>
      <w:r w:rsidRPr="00F45686">
        <w:rPr>
          <w:rStyle w:val="InlineCode"/>
        </w:rPr>
        <w:t>float,kg</w:t>
      </w:r>
      <w:proofErr w:type="spellEnd"/>
      <w:r w:rsidRPr="00F45686">
        <w:rPr>
          <w:rStyle w:val="InlineCode"/>
        </w:rPr>
        <w:t xml:space="preserve"> / m ^2&gt;</w:t>
      </w:r>
    </w:p>
    <w:p w:rsidR="000C4FA1" w:rsidRDefault="000C4FA1" w:rsidP="004C4AD8">
      <w:r>
        <w:t xml:space="preserve">In these cases </w:t>
      </w:r>
      <w:r w:rsidRPr="00F45686">
        <w:rPr>
          <w:rStyle w:val="InlineCode"/>
        </w:rPr>
        <w:t>kg</w:t>
      </w:r>
      <w:r>
        <w:t xml:space="preserve"> and </w:t>
      </w:r>
      <w:r w:rsidRPr="00F45686">
        <w:rPr>
          <w:rStyle w:val="InlineCode"/>
        </w:rPr>
        <w:t>kg/m^2</w:t>
      </w:r>
      <w:r>
        <w:t xml:space="preserve"> are called </w:t>
      </w:r>
      <w:r w:rsidRPr="00F45686">
        <w:rPr>
          <w:i/>
        </w:rPr>
        <w:t>provided measure</w:t>
      </w:r>
      <w:r w:rsidR="00E42C97">
        <w:rPr>
          <w:i/>
        </w:rPr>
        <w:t>s</w:t>
      </w:r>
      <w:r w:rsidR="00E42C97">
        <w:t>. F</w:t>
      </w:r>
      <w:r>
        <w:t xml:space="preserve">or the purposes </w:t>
      </w:r>
      <w:r w:rsidR="00E42C97">
        <w:t xml:space="preserve">of the type provider machinery provided measure annotations </w:t>
      </w:r>
      <w:r>
        <w:t xml:space="preserve">are themselves represented using </w:t>
      </w:r>
      <w:proofErr w:type="spellStart"/>
      <w:r w:rsidR="004C4AD8" w:rsidRPr="00F45686">
        <w:rPr>
          <w:rStyle w:val="InlineCode"/>
        </w:rPr>
        <w:t>System.Type</w:t>
      </w:r>
      <w:proofErr w:type="spellEnd"/>
      <w:r w:rsidR="004C4AD8">
        <w:t xml:space="preserve"> </w:t>
      </w:r>
      <w:r>
        <w:t>objects</w:t>
      </w:r>
      <w:r w:rsidR="004C4AD8">
        <w:t xml:space="preserve">. </w:t>
      </w:r>
    </w:p>
    <w:p w:rsidR="00E42C97" w:rsidRDefault="000C4FA1" w:rsidP="004C4AD8">
      <w:r>
        <w:t xml:space="preserve">A </w:t>
      </w:r>
      <w:r w:rsidRPr="00F45686">
        <w:rPr>
          <w:b/>
        </w:rPr>
        <w:t>provided type</w:t>
      </w:r>
      <w:r>
        <w:t xml:space="preserve"> </w:t>
      </w:r>
      <w:r w:rsidR="00E42C97" w:rsidRPr="00F45686">
        <w:rPr>
          <w:b/>
        </w:rPr>
        <w:t xml:space="preserve">with </w:t>
      </w:r>
      <w:r w:rsidRPr="00F45686">
        <w:rPr>
          <w:b/>
        </w:rPr>
        <w:t>measure annotations</w:t>
      </w:r>
      <w:r>
        <w:t xml:space="preserve"> must </w:t>
      </w:r>
      <w:r w:rsidR="00E42C97">
        <w:t>be a type object with the following characteristics:</w:t>
      </w:r>
    </w:p>
    <w:p w:rsidR="00E42C97" w:rsidRDefault="00E42C97" w:rsidP="00F45686">
      <w:pPr>
        <w:pStyle w:val="ListParagraph"/>
        <w:numPr>
          <w:ilvl w:val="0"/>
          <w:numId w:val="42"/>
        </w:numPr>
      </w:pPr>
      <w:proofErr w:type="spellStart"/>
      <w:r w:rsidRPr="00F45686">
        <w:rPr>
          <w:rStyle w:val="InlineCode"/>
        </w:rPr>
        <w:t>IsGenericType</w:t>
      </w:r>
      <w:proofErr w:type="spellEnd"/>
      <w:r>
        <w:t xml:space="preserve"> must return true</w:t>
      </w:r>
    </w:p>
    <w:p w:rsidR="000C4FA1" w:rsidRDefault="00E42C97" w:rsidP="00F45686">
      <w:pPr>
        <w:pStyle w:val="ListParagraph"/>
        <w:numPr>
          <w:ilvl w:val="0"/>
          <w:numId w:val="42"/>
        </w:numPr>
      </w:pPr>
      <w:r>
        <w:t>T</w:t>
      </w:r>
      <w:r w:rsidR="000C4FA1">
        <w:t>he</w:t>
      </w:r>
      <w:r w:rsidRPr="00E42C97">
        <w:t xml:space="preserve"> </w:t>
      </w:r>
      <w:r>
        <w:t>type object</w:t>
      </w:r>
      <w:r w:rsidR="000C4FA1">
        <w:t xml:space="preserve"> returned by </w:t>
      </w:r>
      <w:proofErr w:type="spellStart"/>
      <w:r w:rsidR="000C4FA1" w:rsidRPr="00F45686">
        <w:rPr>
          <w:rStyle w:val="InlineCode"/>
        </w:rPr>
        <w:t>GetGeneric</w:t>
      </w:r>
      <w:r w:rsidR="000E21DE" w:rsidRPr="00F45686">
        <w:rPr>
          <w:rStyle w:val="InlineCode"/>
        </w:rPr>
        <w:t>Type</w:t>
      </w:r>
      <w:r w:rsidRPr="00F45686">
        <w:rPr>
          <w:rStyle w:val="InlineCode"/>
        </w:rPr>
        <w:t>Definition</w:t>
      </w:r>
      <w:proofErr w:type="spellEnd"/>
      <w:r w:rsidRPr="00F45686">
        <w:rPr>
          <w:rStyle w:val="InlineCode"/>
        </w:rPr>
        <w:t>()</w:t>
      </w:r>
      <w:r>
        <w:t xml:space="preserve"> must be one of </w:t>
      </w:r>
      <w:r w:rsidR="000C4FA1">
        <w:t>the following</w:t>
      </w:r>
      <w:r>
        <w:t>:</w:t>
      </w:r>
    </w:p>
    <w:p w:rsidR="000C4FA1" w:rsidRDefault="00240D25" w:rsidP="00F45686">
      <w:pPr>
        <w:pStyle w:val="ListParagraph"/>
        <w:numPr>
          <w:ilvl w:val="1"/>
          <w:numId w:val="42"/>
        </w:numPr>
      </w:pPr>
      <w:r>
        <w:t xml:space="preserve">A type object </w:t>
      </w:r>
      <w:r w:rsidR="000C4FA1">
        <w:t xml:space="preserve">for one of the primitive </w:t>
      </w:r>
      <w:proofErr w:type="gramStart"/>
      <w:r w:rsidR="000C4FA1">
        <w:t>types</w:t>
      </w:r>
      <w:proofErr w:type="gramEnd"/>
      <w:r w:rsidR="000C4FA1">
        <w:t xml:space="preserve"> </w:t>
      </w:r>
      <w:r w:rsidR="000C4FA1" w:rsidRPr="00F45686">
        <w:rPr>
          <w:rStyle w:val="InlineCode"/>
        </w:rPr>
        <w:t>double</w:t>
      </w:r>
      <w:r w:rsidR="000C4FA1">
        <w:t xml:space="preserve">, </w:t>
      </w:r>
      <w:r w:rsidR="000C4FA1" w:rsidRPr="00F45686">
        <w:rPr>
          <w:rStyle w:val="InlineCode"/>
        </w:rPr>
        <w:t>single</w:t>
      </w:r>
      <w:r w:rsidR="000C4FA1">
        <w:t xml:space="preserve">, </w:t>
      </w:r>
      <w:proofErr w:type="spellStart"/>
      <w:r w:rsidR="000C4FA1" w:rsidRPr="00F45686">
        <w:rPr>
          <w:rStyle w:val="InlineCode"/>
        </w:rPr>
        <w:t>sbyte</w:t>
      </w:r>
      <w:proofErr w:type="spellEnd"/>
      <w:r w:rsidR="000C4FA1">
        <w:t xml:space="preserve">, </w:t>
      </w:r>
      <w:r w:rsidR="000C4FA1" w:rsidRPr="00F45686">
        <w:rPr>
          <w:rStyle w:val="InlineCode"/>
        </w:rPr>
        <w:t>int16</w:t>
      </w:r>
      <w:r w:rsidR="000C4FA1">
        <w:t xml:space="preserve">, </w:t>
      </w:r>
      <w:r w:rsidR="000C4FA1" w:rsidRPr="00F45686">
        <w:rPr>
          <w:rStyle w:val="InlineCode"/>
        </w:rPr>
        <w:t>int32</w:t>
      </w:r>
      <w:r w:rsidR="000C4FA1">
        <w:t xml:space="preserve">, </w:t>
      </w:r>
      <w:r w:rsidR="000C4FA1" w:rsidRPr="00F45686">
        <w:rPr>
          <w:rStyle w:val="InlineCode"/>
        </w:rPr>
        <w:t>int64</w:t>
      </w:r>
      <w:r w:rsidR="000C4FA1">
        <w:t xml:space="preserve"> or </w:t>
      </w:r>
      <w:r w:rsidR="000C4FA1" w:rsidRPr="00F45686">
        <w:rPr>
          <w:rStyle w:val="InlineCode"/>
        </w:rPr>
        <w:t>decimal</w:t>
      </w:r>
      <w:r w:rsidR="000C4FA1">
        <w:t>.</w:t>
      </w:r>
    </w:p>
    <w:p w:rsidR="00E42C97" w:rsidRDefault="00240D25" w:rsidP="00F45686">
      <w:pPr>
        <w:pStyle w:val="ListParagraph"/>
        <w:numPr>
          <w:ilvl w:val="1"/>
          <w:numId w:val="42"/>
        </w:numPr>
      </w:pPr>
      <w:r>
        <w:t>A type object</w:t>
      </w:r>
      <w:r w:rsidR="00E42C97">
        <w:t xml:space="preserve"> for an F# type which accepts unit of measure arguments. </w:t>
      </w:r>
    </w:p>
    <w:p w:rsidR="000C4FA1" w:rsidRDefault="00E42C97" w:rsidP="004C4AD8">
      <w:r>
        <w:t xml:space="preserve">A </w:t>
      </w:r>
      <w:r w:rsidR="000C4FA1" w:rsidRPr="00F45686">
        <w:rPr>
          <w:b/>
        </w:rPr>
        <w:t>provided measure</w:t>
      </w:r>
      <w:r w:rsidR="000C4FA1">
        <w:t xml:space="preserve"> </w:t>
      </w:r>
      <w:r w:rsidR="004C4AD8">
        <w:t xml:space="preserve">must be </w:t>
      </w:r>
      <w:r w:rsidR="000C4FA1">
        <w:t>a</w:t>
      </w:r>
      <w:r w:rsidRPr="00E42C97">
        <w:t xml:space="preserve"> </w:t>
      </w:r>
      <w:r>
        <w:t>type object</w:t>
      </w:r>
      <w:r w:rsidR="000C4FA1">
        <w:t xml:space="preserve"> </w:t>
      </w:r>
      <w:r w:rsidR="00240D25">
        <w:t>with the following characteristics:</w:t>
      </w:r>
    </w:p>
    <w:p w:rsidR="000E21DE" w:rsidRDefault="00240D25" w:rsidP="004C4AD8">
      <w:pPr>
        <w:pStyle w:val="ListParagraph"/>
        <w:numPr>
          <w:ilvl w:val="0"/>
          <w:numId w:val="42"/>
        </w:numPr>
      </w:pPr>
      <w:r>
        <w:t>A measure product, e.g. m * m</w:t>
      </w:r>
    </w:p>
    <w:p w:rsidR="00E42C97" w:rsidRDefault="00E42C97" w:rsidP="00F45686">
      <w:pPr>
        <w:pStyle w:val="ListParagraph"/>
        <w:numPr>
          <w:ilvl w:val="1"/>
          <w:numId w:val="42"/>
        </w:numPr>
      </w:pPr>
      <w:proofErr w:type="spellStart"/>
      <w:proofErr w:type="gramStart"/>
      <w:r w:rsidRPr="00B971BC">
        <w:rPr>
          <w:rStyle w:val="InlineCode"/>
        </w:rPr>
        <w:t>GetGeneric</w:t>
      </w:r>
      <w:r>
        <w:rPr>
          <w:rStyle w:val="InlineCode"/>
        </w:rPr>
        <w:t>Type</w:t>
      </w:r>
      <w:r w:rsidRPr="00B971BC">
        <w:rPr>
          <w:rStyle w:val="InlineCode"/>
        </w:rPr>
        <w:t>Definition</w:t>
      </w:r>
      <w:proofErr w:type="spellEnd"/>
      <w:r>
        <w:rPr>
          <w:rStyle w:val="InlineCode"/>
        </w:rPr>
        <w:t>(</w:t>
      </w:r>
      <w:proofErr w:type="gramEnd"/>
      <w:r>
        <w:rPr>
          <w:rStyle w:val="InlineCode"/>
        </w:rPr>
        <w:t>)</w:t>
      </w:r>
      <w:r>
        <w:t xml:space="preserve"> returns </w:t>
      </w:r>
      <w:proofErr w:type="spellStart"/>
      <w:r w:rsidR="000E21DE">
        <w:rPr>
          <w:rStyle w:val="InlineCode"/>
        </w:rPr>
        <w:t>typedefof</w:t>
      </w:r>
      <w:proofErr w:type="spellEnd"/>
      <w:r w:rsidR="000E21DE">
        <w:rPr>
          <w:rStyle w:val="InlineCode"/>
        </w:rPr>
        <w:t>&lt;</w:t>
      </w:r>
      <w:proofErr w:type="spellStart"/>
      <w:r w:rsidR="004C4AD8" w:rsidRPr="00F45686">
        <w:rPr>
          <w:rStyle w:val="InlineCode"/>
        </w:rPr>
        <w:t>MeasureProduct</w:t>
      </w:r>
      <w:proofErr w:type="spellEnd"/>
      <w:r w:rsidR="000E21DE">
        <w:rPr>
          <w:rStyle w:val="InlineCode"/>
        </w:rPr>
        <w:t>&lt;_,_&gt;&gt;</w:t>
      </w:r>
      <w:r w:rsidR="000E21DE">
        <w:t xml:space="preserve"> </w:t>
      </w:r>
      <w:r>
        <w:t xml:space="preserve">from </w:t>
      </w:r>
      <w:proofErr w:type="spellStart"/>
      <w:r w:rsidRPr="00B971BC">
        <w:rPr>
          <w:rStyle w:val="InlineCode"/>
        </w:rPr>
        <w:t>Microsoft.FSharp.Core.CompilerServices</w:t>
      </w:r>
      <w:proofErr w:type="spellEnd"/>
      <w:r>
        <w:rPr>
          <w:rStyle w:val="InlineCode"/>
        </w:rPr>
        <w:t>.</w:t>
      </w:r>
    </w:p>
    <w:p w:rsidR="004C4AD8" w:rsidRDefault="00E42C97" w:rsidP="00F45686">
      <w:pPr>
        <w:pStyle w:val="ListParagraph"/>
        <w:numPr>
          <w:ilvl w:val="1"/>
          <w:numId w:val="42"/>
        </w:numPr>
      </w:pPr>
      <w:proofErr w:type="spellStart"/>
      <w:proofErr w:type="gramStart"/>
      <w:r w:rsidRPr="00B971BC">
        <w:rPr>
          <w:rStyle w:val="InlineCode"/>
        </w:rPr>
        <w:t>GetGenericArguments</w:t>
      </w:r>
      <w:proofErr w:type="spellEnd"/>
      <w:r w:rsidRPr="00B971BC">
        <w:rPr>
          <w:rStyle w:val="InlineCode"/>
        </w:rPr>
        <w:t>(</w:t>
      </w:r>
      <w:proofErr w:type="gramEnd"/>
      <w:r w:rsidRPr="00B971BC">
        <w:rPr>
          <w:rStyle w:val="InlineCode"/>
        </w:rPr>
        <w:t>)</w:t>
      </w:r>
      <w:r>
        <w:t xml:space="preserve"> returns two type object </w:t>
      </w:r>
      <w:r w:rsidR="000E21DE" w:rsidRPr="00F45686">
        <w:rPr>
          <w:rStyle w:val="InlineCode"/>
        </w:rPr>
        <w:t>t1</w:t>
      </w:r>
      <w:r w:rsidR="000E21DE">
        <w:t xml:space="preserve"> and </w:t>
      </w:r>
      <w:r w:rsidR="000E21DE" w:rsidRPr="00F45686">
        <w:rPr>
          <w:rStyle w:val="InlineCode"/>
        </w:rPr>
        <w:t>t2</w:t>
      </w:r>
      <w:r w:rsidR="000E21DE">
        <w:t xml:space="preserve"> where these </w:t>
      </w:r>
      <w:r w:rsidR="004C4AD8">
        <w:t>are provided measure</w:t>
      </w:r>
      <w:r>
        <w:t>s</w:t>
      </w:r>
      <w:r w:rsidR="004C4AD8">
        <w:t>.</w:t>
      </w:r>
    </w:p>
    <w:p w:rsidR="00240D25" w:rsidRDefault="00240D25" w:rsidP="00240D25">
      <w:pPr>
        <w:pStyle w:val="ListParagraph"/>
        <w:numPr>
          <w:ilvl w:val="0"/>
          <w:numId w:val="42"/>
        </w:numPr>
      </w:pPr>
      <w:r>
        <w:t>A measure inverse, e.g.  / m</w:t>
      </w:r>
    </w:p>
    <w:p w:rsidR="00E42C97" w:rsidRDefault="00E42C97" w:rsidP="00E42C97">
      <w:pPr>
        <w:pStyle w:val="ListParagraph"/>
        <w:numPr>
          <w:ilvl w:val="1"/>
          <w:numId w:val="42"/>
        </w:numPr>
      </w:pPr>
      <w:proofErr w:type="spellStart"/>
      <w:proofErr w:type="gramStart"/>
      <w:r w:rsidRPr="00B971BC">
        <w:rPr>
          <w:rStyle w:val="InlineCode"/>
        </w:rPr>
        <w:t>GetGeneric</w:t>
      </w:r>
      <w:r>
        <w:rPr>
          <w:rStyle w:val="InlineCode"/>
        </w:rPr>
        <w:t>Type</w:t>
      </w:r>
      <w:r w:rsidRPr="00B971BC">
        <w:rPr>
          <w:rStyle w:val="InlineCode"/>
        </w:rPr>
        <w:t>Definition</w:t>
      </w:r>
      <w:proofErr w:type="spellEnd"/>
      <w:r>
        <w:rPr>
          <w:rStyle w:val="InlineCode"/>
        </w:rPr>
        <w:t>(</w:t>
      </w:r>
      <w:proofErr w:type="gramEnd"/>
      <w:r>
        <w:rPr>
          <w:rStyle w:val="InlineCode"/>
        </w:rPr>
        <w:t>)</w:t>
      </w:r>
      <w:r>
        <w:t xml:space="preserve"> returns </w:t>
      </w:r>
      <w:proofErr w:type="spellStart"/>
      <w:r>
        <w:rPr>
          <w:rStyle w:val="InlineCode"/>
        </w:rPr>
        <w:t>typedefof</w:t>
      </w:r>
      <w:proofErr w:type="spellEnd"/>
      <w:r>
        <w:rPr>
          <w:rStyle w:val="InlineCode"/>
        </w:rPr>
        <w:t>&lt;</w:t>
      </w:r>
      <w:proofErr w:type="spellStart"/>
      <w:r w:rsidRPr="00B971BC">
        <w:rPr>
          <w:rStyle w:val="InlineCode"/>
        </w:rPr>
        <w:t>Measure</w:t>
      </w:r>
      <w:r>
        <w:rPr>
          <w:rStyle w:val="InlineCode"/>
        </w:rPr>
        <w:t>Inverse</w:t>
      </w:r>
      <w:proofErr w:type="spellEnd"/>
      <w:r>
        <w:rPr>
          <w:rStyle w:val="InlineCode"/>
        </w:rPr>
        <w:t>&lt;_&gt;&gt;</w:t>
      </w:r>
      <w:r>
        <w:t xml:space="preserve"> from </w:t>
      </w:r>
      <w:proofErr w:type="spellStart"/>
      <w:r w:rsidRPr="00B971BC">
        <w:rPr>
          <w:rStyle w:val="InlineCode"/>
        </w:rPr>
        <w:t>Microsoft.FSharp.Core.CompilerServices</w:t>
      </w:r>
      <w:proofErr w:type="spellEnd"/>
      <w:r>
        <w:rPr>
          <w:rStyle w:val="InlineCode"/>
        </w:rPr>
        <w:t>.</w:t>
      </w:r>
    </w:p>
    <w:p w:rsidR="00240D25" w:rsidRDefault="00240D25" w:rsidP="00240D25">
      <w:pPr>
        <w:pStyle w:val="ListParagraph"/>
        <w:numPr>
          <w:ilvl w:val="1"/>
          <w:numId w:val="42"/>
        </w:numPr>
      </w:pPr>
      <w:proofErr w:type="spellStart"/>
      <w:proofErr w:type="gramStart"/>
      <w:r w:rsidRPr="00B971BC">
        <w:rPr>
          <w:rStyle w:val="InlineCode"/>
        </w:rPr>
        <w:t>GetGenericArguments</w:t>
      </w:r>
      <w:proofErr w:type="spellEnd"/>
      <w:r w:rsidRPr="00B971BC">
        <w:rPr>
          <w:rStyle w:val="InlineCode"/>
        </w:rPr>
        <w:t>(</w:t>
      </w:r>
      <w:proofErr w:type="gramEnd"/>
      <w:r w:rsidRPr="00B971BC">
        <w:rPr>
          <w:rStyle w:val="InlineCode"/>
        </w:rPr>
        <w:t>)</w:t>
      </w:r>
      <w:r>
        <w:t xml:space="preserve"> returns one type object which is itself a provided measures.</w:t>
      </w:r>
    </w:p>
    <w:p w:rsidR="000E21DE" w:rsidRDefault="000E21DE" w:rsidP="000E21DE">
      <w:pPr>
        <w:pStyle w:val="ListParagraph"/>
        <w:numPr>
          <w:ilvl w:val="1"/>
          <w:numId w:val="42"/>
        </w:numPr>
      </w:pPr>
      <w:r>
        <w:t xml:space="preserve">One Type object </w:t>
      </w:r>
      <w:proofErr w:type="gramStart"/>
      <w:r w:rsidRPr="00B971BC">
        <w:rPr>
          <w:rStyle w:val="InlineCode"/>
        </w:rPr>
        <w:t>t1</w:t>
      </w:r>
      <w:r>
        <w:t xml:space="preserve">  from</w:t>
      </w:r>
      <w:proofErr w:type="gramEnd"/>
      <w:r>
        <w:t xml:space="preserve"> </w:t>
      </w:r>
      <w:proofErr w:type="spellStart"/>
      <w:r w:rsidRPr="00B971BC">
        <w:rPr>
          <w:rStyle w:val="InlineCode"/>
        </w:rPr>
        <w:t>GetGenericArguments</w:t>
      </w:r>
      <w:proofErr w:type="spellEnd"/>
      <w:r w:rsidRPr="00B971BC">
        <w:rPr>
          <w:rStyle w:val="InlineCode"/>
        </w:rPr>
        <w:t>()</w:t>
      </w:r>
      <w:r>
        <w:t xml:space="preserve"> where if itself a provided measure type.</w:t>
      </w:r>
    </w:p>
    <w:p w:rsidR="00240D25" w:rsidRDefault="00240D25" w:rsidP="00240D25">
      <w:pPr>
        <w:pStyle w:val="ListParagraph"/>
        <w:numPr>
          <w:ilvl w:val="0"/>
          <w:numId w:val="42"/>
        </w:numPr>
      </w:pPr>
      <w:r>
        <w:t>A measure unit, 1</w:t>
      </w:r>
    </w:p>
    <w:p w:rsidR="000E21DE" w:rsidRDefault="000E21DE">
      <w:pPr>
        <w:pStyle w:val="ListParagraph"/>
        <w:numPr>
          <w:ilvl w:val="1"/>
          <w:numId w:val="42"/>
        </w:numPr>
      </w:pPr>
      <w:r>
        <w:t>This is</w:t>
      </w:r>
      <w:r w:rsidR="00240D25">
        <w:t xml:space="preserve"> precisely</w:t>
      </w:r>
      <w:r>
        <w:t xml:space="preserve"> </w:t>
      </w:r>
      <w:proofErr w:type="spellStart"/>
      <w:r>
        <w:rPr>
          <w:rStyle w:val="InlineCode"/>
        </w:rPr>
        <w:t>typeof</w:t>
      </w:r>
      <w:proofErr w:type="spellEnd"/>
      <w:r>
        <w:rPr>
          <w:rStyle w:val="InlineCode"/>
        </w:rPr>
        <w:t>&lt;</w:t>
      </w:r>
      <w:proofErr w:type="spellStart"/>
      <w:r w:rsidRPr="00B971BC">
        <w:rPr>
          <w:rStyle w:val="InlineCode"/>
        </w:rPr>
        <w:t>Measure</w:t>
      </w:r>
      <w:r>
        <w:rPr>
          <w:rStyle w:val="InlineCode"/>
        </w:rPr>
        <w:t>One</w:t>
      </w:r>
      <w:proofErr w:type="spellEnd"/>
      <w:r>
        <w:rPr>
          <w:rStyle w:val="InlineCode"/>
        </w:rPr>
        <w:t>&gt;</w:t>
      </w:r>
      <w:r w:rsidR="007322AC" w:rsidRPr="007322AC">
        <w:t xml:space="preserve"> </w:t>
      </w:r>
      <w:r w:rsidR="007322AC">
        <w:t xml:space="preserve">from </w:t>
      </w:r>
      <w:proofErr w:type="spellStart"/>
      <w:r w:rsidR="007322AC" w:rsidRPr="00B971BC">
        <w:rPr>
          <w:rStyle w:val="InlineCode"/>
        </w:rPr>
        <w:t>Microsoft.FSharp.Core.CompilerServices</w:t>
      </w:r>
      <w:proofErr w:type="spellEnd"/>
      <w:r w:rsidR="007322AC">
        <w:rPr>
          <w:rStyle w:val="InlineCode"/>
        </w:rPr>
        <w:t>.</w:t>
      </w:r>
    </w:p>
    <w:p w:rsidR="004C4AD8" w:rsidRDefault="004C4AD8" w:rsidP="004C4AD8">
      <w:pPr>
        <w:pStyle w:val="ListParagraph"/>
        <w:numPr>
          <w:ilvl w:val="0"/>
          <w:numId w:val="42"/>
        </w:numPr>
      </w:pPr>
      <w:r>
        <w:t xml:space="preserve">A </w:t>
      </w:r>
      <w:r w:rsidR="00240D25">
        <w:t xml:space="preserve">type object </w:t>
      </w:r>
      <w:r w:rsidR="000E21DE">
        <w:t xml:space="preserve">for </w:t>
      </w:r>
      <w:r>
        <w:t xml:space="preserve">an F# measure defined </w:t>
      </w:r>
      <w:r w:rsidR="00240D25">
        <w:t xml:space="preserve">using </w:t>
      </w:r>
      <w:r>
        <w:t>[&lt;Measure&gt;] in an F# assembly</w:t>
      </w:r>
      <w:r w:rsidR="00240D25">
        <w:t>.</w:t>
      </w:r>
    </w:p>
    <w:p w:rsidR="007322AC" w:rsidRDefault="007322AC" w:rsidP="00F45686">
      <w:pPr>
        <w:pStyle w:val="Heading3"/>
      </w:pPr>
      <w:bookmarkStart w:id="71" w:name="_Toc300653170"/>
      <w:r>
        <w:lastRenderedPageBreak/>
        <w:t xml:space="preserve">Examples Implementing </w:t>
      </w:r>
      <w:proofErr w:type="spellStart"/>
      <w:r>
        <w:t>System.Type</w:t>
      </w:r>
      <w:proofErr w:type="spellEnd"/>
      <w:r>
        <w:t xml:space="preserve"> Manually</w:t>
      </w:r>
      <w:bookmarkEnd w:id="71"/>
    </w:p>
    <w:p w:rsidR="007322AC" w:rsidRDefault="007322AC" w:rsidP="007322AC">
      <w:pPr>
        <w:pStyle w:val="Style1"/>
      </w:pPr>
      <w:r>
        <w:t xml:space="preserve">Note: In practice, measures are usually provided by using a higher-level helper API such as </w:t>
      </w:r>
      <w:proofErr w:type="spellStart"/>
      <w:r>
        <w:t>TypeProviderEmit</w:t>
      </w:r>
      <w:proofErr w:type="spellEnd"/>
      <w:r>
        <w:t xml:space="preserve"> that contains appropriate </w:t>
      </w:r>
      <w:proofErr w:type="spellStart"/>
      <w:r>
        <w:t>System.Type</w:t>
      </w:r>
      <w:proofErr w:type="spellEnd"/>
      <w:r>
        <w:t xml:space="preserve"> implementations.</w:t>
      </w:r>
    </w:p>
    <w:p w:rsidR="000E21DE" w:rsidRDefault="000E21DE">
      <w:r>
        <w:t>For example, to provide the type float&lt;kg&gt; as the return type of a property, you must provide a</w:t>
      </w:r>
      <w:r w:rsidR="007322AC">
        <w:t xml:space="preserve"> type object</w:t>
      </w:r>
      <w:r>
        <w:t xml:space="preserve"> with the following characteristics:</w:t>
      </w:r>
    </w:p>
    <w:p w:rsidR="000E21DE" w:rsidRPr="003E47D7" w:rsidRDefault="000E21DE" w:rsidP="00F45686">
      <w:pPr>
        <w:pStyle w:val="Code"/>
        <w:rPr>
          <w:lang w:val="en-GB"/>
        </w:rPr>
      </w:pPr>
      <w:r w:rsidRPr="003E47D7">
        <w:rPr>
          <w:lang w:val="en-GB"/>
        </w:rPr>
        <w:t xml:space="preserve">/// Get the </w:t>
      </w:r>
      <w:proofErr w:type="spellStart"/>
      <w:r w:rsidRPr="003E47D7">
        <w:rPr>
          <w:lang w:val="en-GB"/>
        </w:rPr>
        <w:t>System.Type</w:t>
      </w:r>
      <w:proofErr w:type="spellEnd"/>
      <w:r w:rsidRPr="003E47D7">
        <w:rPr>
          <w:lang w:val="en-GB"/>
        </w:rPr>
        <w:t xml:space="preserve"> representing the measure </w:t>
      </w:r>
      <w:r w:rsidRPr="00F45686">
        <w:rPr>
          <w:rFonts w:ascii="Courier New" w:hAnsi="Courier New" w:cs="Courier New"/>
          <w:lang w:val="en-GB"/>
        </w:rPr>
        <w:t>“</w:t>
      </w:r>
      <w:r w:rsidRPr="003E47D7">
        <w:rPr>
          <w:lang w:val="en-GB"/>
        </w:rPr>
        <w:t>kg</w:t>
      </w:r>
      <w:r w:rsidRPr="00F45686">
        <w:rPr>
          <w:rFonts w:ascii="Courier New" w:hAnsi="Courier New" w:cs="Courier New"/>
          <w:lang w:val="en-GB"/>
        </w:rPr>
        <w:t>”</w:t>
      </w:r>
    </w:p>
    <w:p w:rsidR="00032509" w:rsidRPr="00B971BC" w:rsidRDefault="00032509">
      <w:pPr>
        <w:pStyle w:val="Code"/>
        <w:rPr>
          <w:lang w:val="en-GB"/>
        </w:rPr>
      </w:pPr>
      <w:proofErr w:type="gramStart"/>
      <w:r w:rsidRPr="00B971BC">
        <w:rPr>
          <w:color w:val="0000FF"/>
          <w:lang w:val="en-GB"/>
        </w:rPr>
        <w:t>let</w:t>
      </w:r>
      <w:proofErr w:type="gramEnd"/>
      <w:r w:rsidRPr="00B971BC">
        <w:rPr>
          <w:lang w:val="en-GB"/>
        </w:rPr>
        <w:t xml:space="preserve"> </w:t>
      </w:r>
      <w:proofErr w:type="spellStart"/>
      <w:r w:rsidRPr="00B971BC">
        <w:rPr>
          <w:lang w:val="en-GB"/>
        </w:rPr>
        <w:t>fsharpCore</w:t>
      </w:r>
      <w:proofErr w:type="spellEnd"/>
      <w:r w:rsidRPr="00B971BC">
        <w:rPr>
          <w:lang w:val="en-GB"/>
        </w:rPr>
        <w:t xml:space="preserve"> = </w:t>
      </w:r>
      <w:proofErr w:type="spellStart"/>
      <w:r w:rsidRPr="00B971BC">
        <w:rPr>
          <w:lang w:val="en-GB"/>
        </w:rPr>
        <w:t>typedefof</w:t>
      </w:r>
      <w:proofErr w:type="spellEnd"/>
      <w:r w:rsidRPr="00B971BC">
        <w:rPr>
          <w:lang w:val="en-GB"/>
        </w:rPr>
        <w:t>&lt;list&lt;</w:t>
      </w:r>
      <w:proofErr w:type="spellStart"/>
      <w:r w:rsidRPr="00B971BC">
        <w:rPr>
          <w:lang w:val="en-GB"/>
        </w:rPr>
        <w:t>int</w:t>
      </w:r>
      <w:proofErr w:type="spellEnd"/>
      <w:r w:rsidRPr="00B971BC">
        <w:rPr>
          <w:lang w:val="en-GB"/>
        </w:rPr>
        <w:t>&gt;&gt;.Assembly</w:t>
      </w:r>
    </w:p>
    <w:p w:rsidR="000E21DE" w:rsidRPr="003E47D7" w:rsidRDefault="000E21DE" w:rsidP="00F45686">
      <w:pPr>
        <w:pStyle w:val="Code"/>
        <w:rPr>
          <w:lang w:val="en-GB"/>
        </w:rPr>
      </w:pPr>
      <w:proofErr w:type="gramStart"/>
      <w:r w:rsidRPr="003E47D7">
        <w:rPr>
          <w:color w:val="0000FF"/>
          <w:lang w:val="en-GB"/>
        </w:rPr>
        <w:t>let</w:t>
      </w:r>
      <w:proofErr w:type="gramEnd"/>
      <w:r w:rsidRPr="003E47D7">
        <w:rPr>
          <w:lang w:val="en-GB"/>
        </w:rPr>
        <w:t xml:space="preserve"> </w:t>
      </w:r>
      <w:proofErr w:type="spellStart"/>
      <w:r w:rsidRPr="003E47D7">
        <w:rPr>
          <w:lang w:val="en-GB"/>
        </w:rPr>
        <w:t>kgType</w:t>
      </w:r>
      <w:proofErr w:type="spellEnd"/>
      <w:r w:rsidRPr="003E47D7">
        <w:rPr>
          <w:lang w:val="en-GB"/>
        </w:rPr>
        <w:t xml:space="preserve"> = </w:t>
      </w:r>
      <w:r w:rsidR="00032509">
        <w:rPr>
          <w:lang w:val="en-GB"/>
        </w:rPr>
        <w:t>fsharpCore</w:t>
      </w:r>
      <w:r w:rsidRPr="003E47D7">
        <w:rPr>
          <w:lang w:val="en-GB"/>
        </w:rPr>
        <w:t>.Assembly.GetType("Microsoft.FSharp.Data.UnitSystems.SIModule+Kilogram")</w:t>
      </w:r>
    </w:p>
    <w:p w:rsidR="003E41F4" w:rsidRPr="00F45686" w:rsidRDefault="003E41F4" w:rsidP="00F45686">
      <w:pPr>
        <w:pStyle w:val="Code"/>
        <w:rPr>
          <w:lang w:val="en-GB"/>
        </w:rPr>
      </w:pPr>
    </w:p>
    <w:p w:rsidR="000E21DE" w:rsidRPr="00F45686" w:rsidRDefault="000E21DE" w:rsidP="00F45686">
      <w:pPr>
        <w:pStyle w:val="Code"/>
        <w:rPr>
          <w:lang w:val="en-GB"/>
        </w:rPr>
      </w:pPr>
      <w:proofErr w:type="gramStart"/>
      <w:r w:rsidRPr="00F45686">
        <w:rPr>
          <w:color w:val="0000FF"/>
          <w:lang w:val="en-GB"/>
        </w:rPr>
        <w:t>type</w:t>
      </w:r>
      <w:proofErr w:type="gramEnd"/>
      <w:r w:rsidRPr="00F45686">
        <w:rPr>
          <w:lang w:val="en-GB"/>
        </w:rPr>
        <w:t xml:space="preserve"> </w:t>
      </w:r>
      <w:proofErr w:type="spellStart"/>
      <w:r w:rsidRPr="00F45686">
        <w:rPr>
          <w:lang w:val="en-GB"/>
        </w:rPr>
        <w:t>FloatKg</w:t>
      </w:r>
      <w:proofErr w:type="spellEnd"/>
      <w:r w:rsidRPr="00F45686">
        <w:rPr>
          <w:lang w:val="en-GB"/>
        </w:rPr>
        <w:t>() =</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inherit</w:t>
      </w:r>
      <w:proofErr w:type="gramEnd"/>
      <w:r w:rsidRPr="00F45686">
        <w:rPr>
          <w:lang w:val="en-GB"/>
        </w:rPr>
        <w:t xml:space="preserve"> Type()</w:t>
      </w:r>
    </w:p>
    <w:p w:rsidR="000E21DE" w:rsidRPr="00F45686" w:rsidRDefault="000E21DE" w:rsidP="00F45686">
      <w:pPr>
        <w:pStyle w:val="Code"/>
        <w:rPr>
          <w:lang w:val="en-GB"/>
        </w:rPr>
      </w:pP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this.IsGenericType</w:t>
      </w:r>
      <w:proofErr w:type="spellEnd"/>
      <w:r w:rsidRPr="00F45686">
        <w:rPr>
          <w:lang w:val="en-GB"/>
        </w:rPr>
        <w:t xml:space="preserve"> = </w:t>
      </w:r>
      <w:r w:rsidRPr="00F45686">
        <w:rPr>
          <w:color w:val="0000FF"/>
          <w:lang w:val="en-GB"/>
        </w:rPr>
        <w:t>true</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this.GetGenericArguments</w:t>
      </w:r>
      <w:proofErr w:type="spellEnd"/>
      <w:r w:rsidRPr="00F45686">
        <w:rPr>
          <w:lang w:val="en-GB"/>
        </w:rPr>
        <w:t xml:space="preserve">() = [| </w:t>
      </w:r>
      <w:proofErr w:type="spellStart"/>
      <w:r w:rsidRPr="00F45686">
        <w:rPr>
          <w:lang w:val="en-GB"/>
        </w:rPr>
        <w:t>kgType</w:t>
      </w:r>
      <w:proofErr w:type="spellEnd"/>
      <w:r w:rsidRPr="00F45686">
        <w:rPr>
          <w:lang w:val="en-GB"/>
        </w:rPr>
        <w:t xml:space="preserve"> |]</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this.GetGenericTypeDefinition</w:t>
      </w:r>
      <w:proofErr w:type="spellEnd"/>
      <w:r w:rsidRPr="00F45686">
        <w:rPr>
          <w:lang w:val="en-GB"/>
        </w:rPr>
        <w:t xml:space="preserve">() = </w:t>
      </w:r>
      <w:proofErr w:type="spellStart"/>
      <w:r w:rsidRPr="00F45686">
        <w:rPr>
          <w:lang w:val="en-GB"/>
        </w:rPr>
        <w:t>typeof</w:t>
      </w:r>
      <w:proofErr w:type="spellEnd"/>
      <w:r w:rsidRPr="00F45686">
        <w:rPr>
          <w:lang w:val="en-GB"/>
        </w:rPr>
        <w:t>&lt;float&gt;</w:t>
      </w:r>
    </w:p>
    <w:p w:rsidR="000E21DE" w:rsidRPr="00F45686" w:rsidRDefault="000E21DE" w:rsidP="00F45686">
      <w:pPr>
        <w:pStyle w:val="Code"/>
        <w:rPr>
          <w:lang w:val="en-GB"/>
        </w:rPr>
      </w:pP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this.IsArrayImpl</w:t>
      </w:r>
      <w:proofErr w:type="spellEnd"/>
      <w:r w:rsidRPr="00F45686">
        <w:rPr>
          <w:lang w:val="en-GB"/>
        </w:rPr>
        <w:t xml:space="preserve">() = </w:t>
      </w:r>
      <w:r w:rsidRPr="00F45686">
        <w:rPr>
          <w:color w:val="0000FF"/>
          <w:lang w:val="en-GB"/>
        </w:rPr>
        <w:t>false</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this.IsByRefImpl</w:t>
      </w:r>
      <w:proofErr w:type="spellEnd"/>
      <w:r w:rsidRPr="00F45686">
        <w:rPr>
          <w:lang w:val="en-GB"/>
        </w:rPr>
        <w:t>() =</w:t>
      </w:r>
      <w:r w:rsidRPr="00F45686">
        <w:rPr>
          <w:color w:val="0000FF"/>
          <w:lang w:val="en-GB"/>
        </w:rPr>
        <w:t>false</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this.IsPointerImpl</w:t>
      </w:r>
      <w:proofErr w:type="spellEnd"/>
      <w:r w:rsidRPr="00F45686">
        <w:rPr>
          <w:lang w:val="en-GB"/>
        </w:rPr>
        <w:t xml:space="preserve">() = </w:t>
      </w:r>
      <w:r w:rsidRPr="00F45686">
        <w:rPr>
          <w:color w:val="0000FF"/>
          <w:lang w:val="en-GB"/>
        </w:rPr>
        <w:t>false</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this.IsPrimitiveImpl</w:t>
      </w:r>
      <w:proofErr w:type="spellEnd"/>
      <w:r w:rsidRPr="00F45686">
        <w:rPr>
          <w:lang w:val="en-GB"/>
        </w:rPr>
        <w:t xml:space="preserve">() = </w:t>
      </w:r>
      <w:r w:rsidRPr="00F45686">
        <w:rPr>
          <w:color w:val="0000FF"/>
          <w:lang w:val="en-GB"/>
        </w:rPr>
        <w:t>false</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this.IsCOMObjectImpl</w:t>
      </w:r>
      <w:proofErr w:type="spellEnd"/>
      <w:r w:rsidRPr="00F45686">
        <w:rPr>
          <w:lang w:val="en-GB"/>
        </w:rPr>
        <w:t xml:space="preserve">() = </w:t>
      </w:r>
      <w:r w:rsidRPr="00F45686">
        <w:rPr>
          <w:color w:val="0000FF"/>
          <w:lang w:val="en-GB"/>
        </w:rPr>
        <w:t>false</w:t>
      </w:r>
    </w:p>
    <w:p w:rsidR="000E21DE" w:rsidRPr="00F45686" w:rsidRDefault="000E21DE"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this.HasElementTypeImpl</w:t>
      </w:r>
      <w:proofErr w:type="spellEnd"/>
      <w:r w:rsidRPr="00F45686">
        <w:rPr>
          <w:lang w:val="en-GB"/>
        </w:rPr>
        <w:t xml:space="preserve">() = </w:t>
      </w:r>
      <w:r w:rsidRPr="00F45686">
        <w:rPr>
          <w:color w:val="0000FF"/>
          <w:lang w:val="en-GB"/>
        </w:rPr>
        <w:t>false</w:t>
      </w:r>
    </w:p>
    <w:p w:rsidR="000E21DE" w:rsidRPr="003E47D7" w:rsidRDefault="000E21DE" w:rsidP="00F45686">
      <w:pPr>
        <w:pStyle w:val="Code"/>
        <w:rPr>
          <w:lang w:val="en-GB"/>
        </w:rPr>
      </w:pPr>
    </w:p>
    <w:p w:rsidR="003E41F4" w:rsidRPr="009B5F0A" w:rsidRDefault="003E41F4" w:rsidP="00F45686">
      <w:pPr>
        <w:pStyle w:val="Code"/>
        <w:rPr>
          <w:lang w:val="en-GB"/>
        </w:rPr>
      </w:pPr>
      <w:r w:rsidRPr="003D1217">
        <w:rPr>
          <w:lang w:val="en-GB"/>
        </w:rPr>
        <w:t xml:space="preserve">    /// </w:t>
      </w:r>
      <w:proofErr w:type="gramStart"/>
      <w:r w:rsidRPr="003D1217">
        <w:rPr>
          <w:lang w:val="en-GB"/>
        </w:rPr>
        <w:t>The</w:t>
      </w:r>
      <w:proofErr w:type="gramEnd"/>
      <w:r w:rsidRPr="003D1217">
        <w:rPr>
          <w:lang w:val="en-GB"/>
        </w:rPr>
        <w:t xml:space="preserve"> implementation of these methods is useful for </w:t>
      </w:r>
      <w:r w:rsidRPr="00B734BA">
        <w:rPr>
          <w:lang w:val="en-GB"/>
        </w:rPr>
        <w:t>debugging</w:t>
      </w:r>
    </w:p>
    <w:p w:rsidR="003E41F4" w:rsidRPr="00F45686" w:rsidRDefault="003E41F4"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this.FullName</w:t>
      </w:r>
      <w:proofErr w:type="spellEnd"/>
      <w:r w:rsidRPr="00F45686">
        <w:rPr>
          <w:lang w:val="en-GB"/>
        </w:rPr>
        <w:t xml:space="preserve"> =   </w:t>
      </w:r>
      <w:proofErr w:type="spellStart"/>
      <w:r w:rsidRPr="00F45686">
        <w:rPr>
          <w:lang w:val="en-GB"/>
        </w:rPr>
        <w:t>typeof</w:t>
      </w:r>
      <w:proofErr w:type="spellEnd"/>
      <w:r w:rsidRPr="00F45686">
        <w:rPr>
          <w:lang w:val="en-GB"/>
        </w:rPr>
        <w:t xml:space="preserve">&lt;float&gt;.Name + </w:t>
      </w:r>
      <w:r w:rsidRPr="00F45686">
        <w:rPr>
          <w:color w:val="800000"/>
          <w:lang w:val="en-GB"/>
        </w:rPr>
        <w:t>"[kg]"</w:t>
      </w:r>
    </w:p>
    <w:p w:rsidR="003E41F4" w:rsidRPr="00F45686" w:rsidRDefault="003E41F4"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this.DeclaringType</w:t>
      </w:r>
      <w:proofErr w:type="spellEnd"/>
      <w:r w:rsidRPr="00F45686">
        <w:rPr>
          <w:lang w:val="en-GB"/>
        </w:rPr>
        <w:t xml:space="preserve"> =  </w:t>
      </w:r>
      <w:proofErr w:type="spellStart"/>
      <w:r w:rsidRPr="00F45686">
        <w:rPr>
          <w:lang w:val="en-GB"/>
        </w:rPr>
        <w:t>typeof</w:t>
      </w:r>
      <w:proofErr w:type="spellEnd"/>
      <w:r w:rsidRPr="00F45686">
        <w:rPr>
          <w:lang w:val="en-GB"/>
        </w:rPr>
        <w:t xml:space="preserve">&lt;float&gt;                                                               </w:t>
      </w:r>
    </w:p>
    <w:p w:rsidR="003E41F4" w:rsidRPr="00F45686" w:rsidRDefault="003E41F4"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this.Name</w:t>
      </w:r>
      <w:proofErr w:type="spellEnd"/>
      <w:r w:rsidRPr="00F45686">
        <w:rPr>
          <w:lang w:val="en-GB"/>
        </w:rPr>
        <w:t xml:space="preserve"> = </w:t>
      </w:r>
      <w:proofErr w:type="spellStart"/>
      <w:r w:rsidRPr="00F45686">
        <w:rPr>
          <w:lang w:val="en-GB"/>
        </w:rPr>
        <w:t>typeof</w:t>
      </w:r>
      <w:proofErr w:type="spellEnd"/>
      <w:r w:rsidRPr="00F45686">
        <w:rPr>
          <w:lang w:val="en-GB"/>
        </w:rPr>
        <w:t xml:space="preserve">&lt;float&gt;.Name + </w:t>
      </w:r>
      <w:r w:rsidRPr="00F45686">
        <w:rPr>
          <w:color w:val="800000"/>
          <w:lang w:val="en-GB"/>
        </w:rPr>
        <w:t>"[kg]"</w:t>
      </w:r>
    </w:p>
    <w:p w:rsidR="003E41F4" w:rsidRPr="00F45686" w:rsidRDefault="003E41F4"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this.BaseType</w:t>
      </w:r>
      <w:proofErr w:type="spellEnd"/>
      <w:r w:rsidRPr="00F45686">
        <w:rPr>
          <w:lang w:val="en-GB"/>
        </w:rPr>
        <w:t xml:space="preserve"> = </w:t>
      </w:r>
      <w:proofErr w:type="spellStart"/>
      <w:r w:rsidRPr="00F45686">
        <w:rPr>
          <w:lang w:val="en-GB"/>
        </w:rPr>
        <w:t>typeof</w:t>
      </w:r>
      <w:proofErr w:type="spellEnd"/>
      <w:r w:rsidRPr="00F45686">
        <w:rPr>
          <w:lang w:val="en-GB"/>
        </w:rPr>
        <w:t>&lt;</w:t>
      </w:r>
      <w:proofErr w:type="spellStart"/>
      <w:r w:rsidRPr="00F45686">
        <w:rPr>
          <w:lang w:val="en-GB"/>
        </w:rPr>
        <w:t>System.ValueType</w:t>
      </w:r>
      <w:proofErr w:type="spellEnd"/>
      <w:r w:rsidRPr="00F45686">
        <w:rPr>
          <w:lang w:val="en-GB"/>
        </w:rPr>
        <w:t>&gt;</w:t>
      </w:r>
    </w:p>
    <w:p w:rsidR="003E41F4" w:rsidRPr="00F45686" w:rsidRDefault="003E41F4"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this.ToString</w:t>
      </w:r>
      <w:proofErr w:type="spellEnd"/>
      <w:r w:rsidRPr="00F45686">
        <w:rPr>
          <w:lang w:val="en-GB"/>
        </w:rPr>
        <w:t xml:space="preserve">() = </w:t>
      </w:r>
      <w:proofErr w:type="spellStart"/>
      <w:r w:rsidRPr="00F45686">
        <w:rPr>
          <w:lang w:val="en-GB"/>
        </w:rPr>
        <w:t>this.FullName</w:t>
      </w:r>
      <w:proofErr w:type="spellEnd"/>
    </w:p>
    <w:p w:rsidR="003E41F4" w:rsidRPr="00F45686" w:rsidRDefault="003E41F4" w:rsidP="00F45686">
      <w:pPr>
        <w:pStyle w:val="Code"/>
        <w:rPr>
          <w:lang w:val="en-GB"/>
        </w:rPr>
      </w:pPr>
    </w:p>
    <w:p w:rsidR="003E41F4" w:rsidRPr="003E47D7" w:rsidRDefault="003E41F4" w:rsidP="00F45686">
      <w:pPr>
        <w:pStyle w:val="Code"/>
        <w:rPr>
          <w:lang w:val="en-GB"/>
        </w:rPr>
      </w:pPr>
      <w:r w:rsidRPr="00F45686">
        <w:rPr>
          <w:lang w:val="en-GB"/>
        </w:rPr>
        <w:t xml:space="preserve">    /// </w:t>
      </w:r>
      <w:proofErr w:type="gramStart"/>
      <w:r w:rsidRPr="00F45686">
        <w:rPr>
          <w:lang w:val="en-GB"/>
        </w:rPr>
        <w:t>The</w:t>
      </w:r>
      <w:proofErr w:type="gramEnd"/>
      <w:r w:rsidRPr="00F45686">
        <w:rPr>
          <w:lang w:val="en-GB"/>
        </w:rPr>
        <w:t xml:space="preserve"> implementation of other </w:t>
      </w:r>
      <w:proofErr w:type="spellStart"/>
      <w:r w:rsidRPr="00F45686">
        <w:rPr>
          <w:lang w:val="en-GB"/>
        </w:rPr>
        <w:t>System.Type</w:t>
      </w:r>
      <w:proofErr w:type="spellEnd"/>
      <w:r w:rsidRPr="00F45686">
        <w:rPr>
          <w:lang w:val="en-GB"/>
        </w:rPr>
        <w:t xml:space="preserve"> methods </w:t>
      </w:r>
      <w:r w:rsidR="007322AC">
        <w:rPr>
          <w:lang w:val="en-GB"/>
        </w:rPr>
        <w:t>are unused</w:t>
      </w:r>
    </w:p>
    <w:p w:rsidR="000E21DE" w:rsidRDefault="003E41F4">
      <w:r>
        <w:t xml:space="preserve">To provide the type </w:t>
      </w:r>
      <w:r w:rsidRPr="00F45686">
        <w:rPr>
          <w:rStyle w:val="InlineCode"/>
        </w:rPr>
        <w:t>float&lt;kg/m^2&gt;</w:t>
      </w:r>
      <w:r>
        <w:t>, you must provide a</w:t>
      </w:r>
      <w:r w:rsidR="007322AC">
        <w:t xml:space="preserve"> type object</w:t>
      </w:r>
      <w:r>
        <w:t xml:space="preserve"> with the following characteristics:</w:t>
      </w:r>
    </w:p>
    <w:p w:rsidR="00032509" w:rsidRPr="00B734BA" w:rsidRDefault="00032509" w:rsidP="00F45686">
      <w:pPr>
        <w:pStyle w:val="Code"/>
        <w:rPr>
          <w:lang w:val="en-GB"/>
        </w:rPr>
      </w:pPr>
      <w:r w:rsidRPr="003E47D7">
        <w:rPr>
          <w:lang w:val="en-GB"/>
        </w:rPr>
        <w:t xml:space="preserve">    </w:t>
      </w:r>
      <w:proofErr w:type="gramStart"/>
      <w:r w:rsidRPr="003D1217">
        <w:rPr>
          <w:color w:val="0000FF"/>
          <w:lang w:val="en-GB"/>
        </w:rPr>
        <w:t>open</w:t>
      </w:r>
      <w:proofErr w:type="gramEnd"/>
      <w:r w:rsidRPr="003D1217">
        <w:rPr>
          <w:lang w:val="en-GB"/>
        </w:rPr>
        <w:t xml:space="preserve"> </w:t>
      </w:r>
      <w:proofErr w:type="spellStart"/>
      <w:r w:rsidRPr="003D1217">
        <w:rPr>
          <w:lang w:val="en-GB"/>
        </w:rPr>
        <w:t>Microsoft.FSharp.Core.CompilerServices</w:t>
      </w:r>
      <w:proofErr w:type="spellEnd"/>
    </w:p>
    <w:p w:rsidR="00032509" w:rsidRPr="00F45686" w:rsidRDefault="00032509" w:rsidP="00F45686">
      <w:pPr>
        <w:pStyle w:val="Code"/>
        <w:rPr>
          <w:lang w:val="en-GB"/>
        </w:rPr>
      </w:pPr>
      <w:r w:rsidRPr="009B5F0A">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fsharpCore</w:t>
      </w:r>
      <w:proofErr w:type="spellEnd"/>
      <w:r w:rsidRPr="00F45686">
        <w:rPr>
          <w:lang w:val="en-GB"/>
        </w:rPr>
        <w:t xml:space="preserve"> = </w:t>
      </w:r>
      <w:proofErr w:type="spellStart"/>
      <w:r w:rsidRPr="00F45686">
        <w:rPr>
          <w:lang w:val="en-GB"/>
        </w:rPr>
        <w:t>typedefof</w:t>
      </w:r>
      <w:proofErr w:type="spellEnd"/>
      <w:r w:rsidRPr="00F45686">
        <w:rPr>
          <w:lang w:val="en-GB"/>
        </w:rPr>
        <w:t>&lt;list&lt;</w:t>
      </w:r>
      <w:proofErr w:type="spellStart"/>
      <w:r w:rsidRPr="00F45686">
        <w:rPr>
          <w:lang w:val="en-GB"/>
        </w:rPr>
        <w:t>int</w:t>
      </w:r>
      <w:proofErr w:type="spellEnd"/>
      <w:r w:rsidRPr="00F45686">
        <w:rPr>
          <w:lang w:val="en-GB"/>
        </w:rPr>
        <w:t>&gt;&gt;.Assembly</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kgType</w:t>
      </w:r>
      <w:proofErr w:type="spellEnd"/>
      <w:r w:rsidRPr="00F45686">
        <w:rPr>
          <w:lang w:val="en-GB"/>
        </w:rPr>
        <w:t xml:space="preserve"> = fsharpCore.GetType("Microsoft.FSharp.Data.UnitSystems.SIModule+Kilogram")</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meterType</w:t>
      </w:r>
      <w:proofErr w:type="spellEnd"/>
      <w:r w:rsidRPr="00F45686">
        <w:rPr>
          <w:lang w:val="en-GB"/>
        </w:rPr>
        <w:t xml:space="preserve"> = fsharpCore.GetType("Microsoft.FSharp.Data.UnitSystems.SIModule+Meter")</w:t>
      </w:r>
    </w:p>
    <w:p w:rsidR="00032509" w:rsidRPr="00F45686" w:rsidRDefault="00032509" w:rsidP="00F45686">
      <w:pPr>
        <w:pStyle w:val="Code"/>
        <w:rPr>
          <w:lang w:val="en-GB"/>
        </w:rPr>
      </w:pP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type</w:t>
      </w:r>
      <w:proofErr w:type="gramEnd"/>
      <w:r w:rsidRPr="00F45686">
        <w:rPr>
          <w:lang w:val="en-GB"/>
        </w:rPr>
        <w:t xml:space="preserve"> </w:t>
      </w:r>
      <w:proofErr w:type="spellStart"/>
      <w:r w:rsidRPr="00F45686">
        <w:rPr>
          <w:lang w:val="en-GB"/>
        </w:rPr>
        <w:t>FloatKgPerMeterSquared</w:t>
      </w:r>
      <w:proofErr w:type="spellEnd"/>
      <w:r w:rsidRPr="00F45686">
        <w:rPr>
          <w:lang w:val="en-GB"/>
        </w:rPr>
        <w:t>()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inherit</w:t>
      </w:r>
      <w:proofErr w:type="gramEnd"/>
      <w:r w:rsidRPr="00F45686">
        <w:rPr>
          <w:lang w:val="en-GB"/>
        </w:rPr>
        <w:t xml:space="preserve"> Type()</w:t>
      </w:r>
    </w:p>
    <w:p w:rsidR="00032509" w:rsidRPr="00F45686" w:rsidRDefault="00032509" w:rsidP="00F45686">
      <w:pPr>
        <w:pStyle w:val="Code"/>
        <w:rPr>
          <w:lang w:val="en-GB"/>
        </w:rPr>
      </w:pP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this.IsGenericType</w:t>
      </w:r>
      <w:proofErr w:type="spellEnd"/>
      <w:r w:rsidRPr="00F45686">
        <w:rPr>
          <w:lang w:val="en-GB"/>
        </w:rPr>
        <w:t xml:space="preserve"> = </w:t>
      </w:r>
      <w:r w:rsidRPr="00F45686">
        <w:rPr>
          <w:color w:val="0000FF"/>
          <w:lang w:val="en-GB"/>
        </w:rPr>
        <w:t>true</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this.GetGenericArguments</w:t>
      </w:r>
      <w:proofErr w:type="spellEnd"/>
      <w:r w:rsidRPr="00F45686">
        <w:rPr>
          <w:lang w:val="en-GB"/>
        </w:rPr>
        <w:t xml:space="preserve">() =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meterSquared</w:t>
      </w:r>
      <w:proofErr w:type="spellEnd"/>
      <w:r w:rsidRPr="00F45686">
        <w:rPr>
          <w:lang w:val="en-GB"/>
        </w:rPr>
        <w:t xml:space="preserve"> = </w:t>
      </w:r>
    </w:p>
    <w:p w:rsidR="00032509" w:rsidRPr="00F45686" w:rsidRDefault="00032509" w:rsidP="00F45686">
      <w:pPr>
        <w:pStyle w:val="Code"/>
        <w:rPr>
          <w:lang w:val="en-GB"/>
        </w:rPr>
      </w:pPr>
      <w:r w:rsidRPr="00F45686">
        <w:rPr>
          <w:lang w:val="en-GB"/>
        </w:rPr>
        <w:t xml:space="preserve">              </w:t>
      </w:r>
      <w:proofErr w:type="spellStart"/>
      <w:proofErr w:type="gramStart"/>
      <w:r w:rsidRPr="00F45686">
        <w:rPr>
          <w:lang w:val="en-GB"/>
        </w:rPr>
        <w:t>typedefof</w:t>
      </w:r>
      <w:proofErr w:type="spellEnd"/>
      <w:r w:rsidRPr="00F45686">
        <w:rPr>
          <w:lang w:val="en-GB"/>
        </w:rPr>
        <w:t>&lt;</w:t>
      </w:r>
      <w:proofErr w:type="spellStart"/>
      <w:proofErr w:type="gramEnd"/>
      <w:r w:rsidRPr="00F45686">
        <w:rPr>
          <w:lang w:val="en-GB"/>
        </w:rPr>
        <w:t>MeasureProduct</w:t>
      </w:r>
      <w:proofErr w:type="spellEnd"/>
      <w:r w:rsidRPr="00F45686">
        <w:rPr>
          <w:lang w:val="en-GB"/>
        </w:rPr>
        <w:t>&lt;_,_&gt;&gt;.</w:t>
      </w:r>
      <w:proofErr w:type="spellStart"/>
      <w:r w:rsidRPr="00F45686">
        <w:rPr>
          <w:lang w:val="en-GB"/>
        </w:rPr>
        <w:t>MakeGenericType</w:t>
      </w:r>
      <w:proofErr w:type="spellEnd"/>
      <w:r w:rsidRPr="00F45686">
        <w:rPr>
          <w:lang w:val="en-GB"/>
        </w:rPr>
        <w:t xml:space="preserve"> [| </w:t>
      </w:r>
      <w:proofErr w:type="spellStart"/>
      <w:r w:rsidRPr="00F45686">
        <w:rPr>
          <w:lang w:val="en-GB"/>
        </w:rPr>
        <w:t>meterType</w:t>
      </w:r>
      <w:proofErr w:type="spellEnd"/>
      <w:r w:rsidRPr="00F45686">
        <w:rPr>
          <w:lang w:val="en-GB"/>
        </w:rPr>
        <w:t xml:space="preserve">; </w:t>
      </w:r>
      <w:proofErr w:type="spellStart"/>
      <w:r w:rsidRPr="00F45686">
        <w:rPr>
          <w:lang w:val="en-GB"/>
        </w:rPr>
        <w:t>meterType</w:t>
      </w:r>
      <w:proofErr w:type="spellEnd"/>
      <w:r w:rsidRPr="00F45686">
        <w:rPr>
          <w:lang w:val="en-GB"/>
        </w:rPr>
        <w:t xml:space="preserve">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perMeterSquared</w:t>
      </w:r>
      <w:proofErr w:type="spellEnd"/>
      <w:r w:rsidRPr="00F45686">
        <w:rPr>
          <w:lang w:val="en-GB"/>
        </w:rPr>
        <w:t xml:space="preserve"> = </w:t>
      </w:r>
    </w:p>
    <w:p w:rsidR="00032509" w:rsidRPr="00F45686" w:rsidRDefault="00032509" w:rsidP="00F45686">
      <w:pPr>
        <w:pStyle w:val="Code"/>
        <w:rPr>
          <w:lang w:val="en-GB"/>
        </w:rPr>
      </w:pPr>
      <w:r w:rsidRPr="00F45686">
        <w:rPr>
          <w:lang w:val="en-GB"/>
        </w:rPr>
        <w:t xml:space="preserve">              </w:t>
      </w:r>
      <w:proofErr w:type="spellStart"/>
      <w:proofErr w:type="gramStart"/>
      <w:r w:rsidRPr="00F45686">
        <w:rPr>
          <w:lang w:val="en-GB"/>
        </w:rPr>
        <w:t>typedefof</w:t>
      </w:r>
      <w:proofErr w:type="spellEnd"/>
      <w:r w:rsidRPr="00F45686">
        <w:rPr>
          <w:lang w:val="en-GB"/>
        </w:rPr>
        <w:t>&lt;</w:t>
      </w:r>
      <w:proofErr w:type="spellStart"/>
      <w:proofErr w:type="gramEnd"/>
      <w:r w:rsidRPr="00F45686">
        <w:rPr>
          <w:lang w:val="en-GB"/>
        </w:rPr>
        <w:t>MeasureInverse</w:t>
      </w:r>
      <w:proofErr w:type="spellEnd"/>
      <w:r w:rsidRPr="00F45686">
        <w:rPr>
          <w:lang w:val="en-GB"/>
        </w:rPr>
        <w:t>&lt;_&gt;&gt;.</w:t>
      </w:r>
      <w:proofErr w:type="spellStart"/>
      <w:r w:rsidRPr="00F45686">
        <w:rPr>
          <w:lang w:val="en-GB"/>
        </w:rPr>
        <w:t>MakeGenericType</w:t>
      </w:r>
      <w:proofErr w:type="spellEnd"/>
      <w:r w:rsidRPr="00F45686">
        <w:rPr>
          <w:lang w:val="en-GB"/>
        </w:rPr>
        <w:t xml:space="preserve"> [| </w:t>
      </w:r>
      <w:proofErr w:type="spellStart"/>
      <w:r w:rsidRPr="00F45686">
        <w:rPr>
          <w:lang w:val="en-GB"/>
        </w:rPr>
        <w:t>meterSquared</w:t>
      </w:r>
      <w:proofErr w:type="spellEnd"/>
      <w:r w:rsidRPr="00F45686">
        <w:rPr>
          <w:lang w:val="en-GB"/>
        </w:rPr>
        <w:t xml:space="preserve">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kgPerMeterSquared</w:t>
      </w:r>
      <w:proofErr w:type="spellEnd"/>
      <w:r w:rsidRPr="00F45686">
        <w:rPr>
          <w:lang w:val="en-GB"/>
        </w:rPr>
        <w:t xml:space="preserve"> = </w:t>
      </w:r>
    </w:p>
    <w:p w:rsidR="00032509" w:rsidRPr="00F45686" w:rsidRDefault="00032509" w:rsidP="00F45686">
      <w:pPr>
        <w:pStyle w:val="Code"/>
        <w:rPr>
          <w:lang w:val="en-GB"/>
        </w:rPr>
      </w:pPr>
      <w:r w:rsidRPr="00F45686">
        <w:rPr>
          <w:lang w:val="en-GB"/>
        </w:rPr>
        <w:lastRenderedPageBreak/>
        <w:t xml:space="preserve">              </w:t>
      </w:r>
      <w:proofErr w:type="spellStart"/>
      <w:proofErr w:type="gramStart"/>
      <w:r w:rsidRPr="00F45686">
        <w:rPr>
          <w:lang w:val="en-GB"/>
        </w:rPr>
        <w:t>typedefof</w:t>
      </w:r>
      <w:proofErr w:type="spellEnd"/>
      <w:r w:rsidRPr="00F45686">
        <w:rPr>
          <w:lang w:val="en-GB"/>
        </w:rPr>
        <w:t>&lt;</w:t>
      </w:r>
      <w:proofErr w:type="spellStart"/>
      <w:proofErr w:type="gramEnd"/>
      <w:r w:rsidRPr="00F45686">
        <w:rPr>
          <w:lang w:val="en-GB"/>
        </w:rPr>
        <w:t>MeasureProduct</w:t>
      </w:r>
      <w:proofErr w:type="spellEnd"/>
      <w:r w:rsidRPr="00F45686">
        <w:rPr>
          <w:lang w:val="en-GB"/>
        </w:rPr>
        <w:t>&lt;_,_&gt;&gt;.</w:t>
      </w:r>
      <w:proofErr w:type="spellStart"/>
      <w:r w:rsidRPr="00F45686">
        <w:rPr>
          <w:lang w:val="en-GB"/>
        </w:rPr>
        <w:t>MakeGenericType</w:t>
      </w:r>
      <w:proofErr w:type="spellEnd"/>
      <w:r w:rsidRPr="00F45686">
        <w:rPr>
          <w:lang w:val="en-GB"/>
        </w:rPr>
        <w:t xml:space="preserve"> [| </w:t>
      </w:r>
      <w:proofErr w:type="spellStart"/>
      <w:r w:rsidRPr="00F45686">
        <w:rPr>
          <w:lang w:val="en-GB"/>
        </w:rPr>
        <w:t>kgType</w:t>
      </w:r>
      <w:proofErr w:type="spellEnd"/>
      <w:r w:rsidRPr="00F45686">
        <w:rPr>
          <w:lang w:val="en-GB"/>
        </w:rPr>
        <w:t xml:space="preserve">; </w:t>
      </w:r>
      <w:proofErr w:type="spellStart"/>
      <w:r w:rsidRPr="00F45686">
        <w:rPr>
          <w:lang w:val="en-GB"/>
        </w:rPr>
        <w:t>perMeterSquared</w:t>
      </w:r>
      <w:proofErr w:type="spellEnd"/>
      <w:r w:rsidRPr="00F45686">
        <w:rPr>
          <w:lang w:val="en-GB"/>
        </w:rPr>
        <w:t xml:space="preserve"> |]</w:t>
      </w:r>
    </w:p>
    <w:p w:rsidR="00032509" w:rsidRPr="00F45686" w:rsidRDefault="00032509" w:rsidP="00F45686">
      <w:pPr>
        <w:pStyle w:val="Code"/>
        <w:rPr>
          <w:lang w:val="en-GB"/>
        </w:rPr>
      </w:pPr>
      <w:r w:rsidRPr="00F45686">
        <w:rPr>
          <w:lang w:val="en-GB"/>
        </w:rPr>
        <w:t xml:space="preserve">          [| </w:t>
      </w:r>
      <w:proofErr w:type="spellStart"/>
      <w:r w:rsidRPr="00F45686">
        <w:rPr>
          <w:lang w:val="en-GB"/>
        </w:rPr>
        <w:t>kgPerMeterSquared</w:t>
      </w:r>
      <w:proofErr w:type="spellEnd"/>
      <w:r w:rsidRPr="00F45686">
        <w:rPr>
          <w:lang w:val="en-GB"/>
        </w:rPr>
        <w:t xml:space="preserve"> |]</w:t>
      </w:r>
    </w:p>
    <w:p w:rsidR="003E41F4" w:rsidRPr="00F45686" w:rsidRDefault="00032509" w:rsidP="00F45686">
      <w:pPr>
        <w:pStyle w:val="Code"/>
        <w:rPr>
          <w:rFonts w:ascii="Consolas" w:hAnsi="Consolas"/>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this.GetGenericTypeDefinition</w:t>
      </w:r>
      <w:proofErr w:type="spellEnd"/>
      <w:r w:rsidRPr="00F45686">
        <w:rPr>
          <w:lang w:val="en-GB"/>
        </w:rPr>
        <w:t xml:space="preserve">() = </w:t>
      </w:r>
      <w:proofErr w:type="spellStart"/>
      <w:r w:rsidRPr="00F45686">
        <w:rPr>
          <w:lang w:val="en-GB"/>
        </w:rPr>
        <w:t>typeof</w:t>
      </w:r>
      <w:proofErr w:type="spellEnd"/>
      <w:r w:rsidRPr="00F45686">
        <w:rPr>
          <w:lang w:val="en-GB"/>
        </w:rPr>
        <w:t>&lt;float&gt;</w:t>
      </w:r>
    </w:p>
    <w:p w:rsidR="00032509" w:rsidRDefault="003E41F4" w:rsidP="003E41F4">
      <w:r>
        <w:t xml:space="preserve">To provide </w:t>
      </w:r>
      <w:r w:rsidR="00032509">
        <w:t xml:space="preserve">an instantiation </w:t>
      </w:r>
      <w:proofErr w:type="spellStart"/>
      <w:r w:rsidR="00032509">
        <w:rPr>
          <w:rStyle w:val="InlineCode"/>
        </w:rPr>
        <w:t>MyVector</w:t>
      </w:r>
      <w:proofErr w:type="spellEnd"/>
      <w:r w:rsidR="00032509">
        <w:rPr>
          <w:rStyle w:val="InlineCode"/>
        </w:rPr>
        <w:t>&lt;</w:t>
      </w:r>
      <w:proofErr w:type="spellStart"/>
      <w:proofErr w:type="gramStart"/>
      <w:r w:rsidR="00032509">
        <w:rPr>
          <w:rStyle w:val="InlineCode"/>
        </w:rPr>
        <w:t>int</w:t>
      </w:r>
      <w:proofErr w:type="spellEnd"/>
      <w:r w:rsidR="00032509">
        <w:rPr>
          <w:rStyle w:val="InlineCode"/>
        </w:rPr>
        <w:t>[</w:t>
      </w:r>
      <w:proofErr w:type="gramEnd"/>
      <w:r w:rsidR="00032509">
        <w:rPr>
          <w:rStyle w:val="InlineCode"/>
        </w:rPr>
        <w:t>],</w:t>
      </w:r>
      <w:r w:rsidR="00032509" w:rsidRPr="00F45686">
        <w:rPr>
          <w:rStyle w:val="InlineCode"/>
        </w:rPr>
        <w:t>kg&gt;</w:t>
      </w:r>
      <w:r w:rsidR="00032509">
        <w:t xml:space="preserve"> of a user-defined type with a measure parameter, e.g.</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type</w:t>
      </w:r>
      <w:proofErr w:type="gramEnd"/>
      <w:r w:rsidRPr="00F45686">
        <w:rPr>
          <w:lang w:val="en-GB"/>
        </w:rPr>
        <w:t xml:space="preserve"> </w:t>
      </w:r>
      <w:proofErr w:type="spellStart"/>
      <w:r w:rsidRPr="00F45686">
        <w:rPr>
          <w:lang w:val="en-GB"/>
        </w:rPr>
        <w:t>MyVector</w:t>
      </w:r>
      <w:proofErr w:type="spellEnd"/>
      <w:r w:rsidRPr="00F45686">
        <w:rPr>
          <w:lang w:val="en-GB"/>
        </w:rPr>
        <w:t xml:space="preserve">&lt;'Storage, [&lt;Measure&gt;] 'U&gt;() = </w:t>
      </w:r>
    </w:p>
    <w:p w:rsidR="00032509" w:rsidRPr="003E47D7" w:rsidRDefault="00032509" w:rsidP="00F45686">
      <w:pPr>
        <w:pStyle w:val="Code"/>
        <w:rPr>
          <w:rFonts w:ascii="Consolas" w:hAnsi="Consolas"/>
          <w:lang w:val="en-GB"/>
        </w:rPr>
      </w:pPr>
      <w:r w:rsidRPr="00F45686">
        <w:rPr>
          <w:lang w:val="en-GB"/>
        </w:rPr>
        <w:t xml:space="preserve">        </w:t>
      </w:r>
      <w:proofErr w:type="gramStart"/>
      <w:r w:rsidRPr="00F45686">
        <w:rPr>
          <w:color w:val="0000FF"/>
          <w:lang w:val="en-GB"/>
        </w:rPr>
        <w:t>member</w:t>
      </w:r>
      <w:proofErr w:type="gramEnd"/>
      <w:r w:rsidRPr="00F45686">
        <w:rPr>
          <w:lang w:val="en-GB"/>
        </w:rPr>
        <w:t xml:space="preserve"> </w:t>
      </w:r>
      <w:proofErr w:type="spellStart"/>
      <w:r w:rsidRPr="00F45686">
        <w:rPr>
          <w:lang w:val="en-GB"/>
        </w:rPr>
        <w:t>x.Dummy</w:t>
      </w:r>
      <w:proofErr w:type="spellEnd"/>
      <w:r w:rsidRPr="00F45686">
        <w:rPr>
          <w:lang w:val="en-GB"/>
        </w:rPr>
        <w:t xml:space="preserve"> = 1</w:t>
      </w:r>
    </w:p>
    <w:p w:rsidR="003E41F4" w:rsidRDefault="003E41F4" w:rsidP="003E41F4">
      <w:proofErr w:type="gramStart"/>
      <w:r>
        <w:t>you</w:t>
      </w:r>
      <w:proofErr w:type="gramEnd"/>
      <w:r>
        <w:t xml:space="preserve"> must provide a </w:t>
      </w:r>
      <w:r w:rsidR="007322AC">
        <w:t xml:space="preserve">type object </w:t>
      </w:r>
      <w:r>
        <w:t>with the following characteristics:</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open</w:t>
      </w:r>
      <w:proofErr w:type="gramEnd"/>
      <w:r w:rsidRPr="00F45686">
        <w:rPr>
          <w:lang w:val="en-GB"/>
        </w:rPr>
        <w:t xml:space="preserve"> </w:t>
      </w:r>
      <w:proofErr w:type="spellStart"/>
      <w:r w:rsidRPr="00F45686">
        <w:rPr>
          <w:lang w:val="en-GB"/>
        </w:rPr>
        <w:t>Microsoft.FSharp.Core.CompilerServices</w:t>
      </w:r>
      <w:proofErr w:type="spellEnd"/>
    </w:p>
    <w:p w:rsidR="00032509" w:rsidRPr="00F45686" w:rsidRDefault="00032509">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fsharpCore</w:t>
      </w:r>
      <w:proofErr w:type="spellEnd"/>
      <w:r w:rsidRPr="00F45686">
        <w:rPr>
          <w:lang w:val="en-GB"/>
        </w:rPr>
        <w:t xml:space="preserve"> = </w:t>
      </w:r>
      <w:proofErr w:type="spellStart"/>
      <w:r w:rsidRPr="00F45686">
        <w:rPr>
          <w:lang w:val="en-GB"/>
        </w:rPr>
        <w:t>typedefof</w:t>
      </w:r>
      <w:proofErr w:type="spellEnd"/>
      <w:r w:rsidRPr="00F45686">
        <w:rPr>
          <w:lang w:val="en-GB"/>
        </w:rPr>
        <w:t>&lt;list&lt;</w:t>
      </w:r>
      <w:proofErr w:type="spellStart"/>
      <w:r w:rsidRPr="00F45686">
        <w:rPr>
          <w:lang w:val="en-GB"/>
        </w:rPr>
        <w:t>int</w:t>
      </w:r>
      <w:proofErr w:type="spellEnd"/>
      <w:r w:rsidRPr="00F45686">
        <w:rPr>
          <w:lang w:val="en-GB"/>
        </w:rPr>
        <w:t>&gt;&gt;.Assembly</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let</w:t>
      </w:r>
      <w:proofErr w:type="gramEnd"/>
      <w:r w:rsidRPr="00F45686">
        <w:rPr>
          <w:lang w:val="en-GB"/>
        </w:rPr>
        <w:t xml:space="preserve"> </w:t>
      </w:r>
      <w:proofErr w:type="spellStart"/>
      <w:r w:rsidRPr="00F45686">
        <w:rPr>
          <w:lang w:val="en-GB"/>
        </w:rPr>
        <w:t>kgType</w:t>
      </w:r>
      <w:proofErr w:type="spellEnd"/>
      <w:r w:rsidRPr="00F45686">
        <w:rPr>
          <w:lang w:val="en-GB"/>
        </w:rPr>
        <w:t xml:space="preserve"> = </w:t>
      </w:r>
      <w:r>
        <w:rPr>
          <w:lang w:val="en-GB"/>
        </w:rPr>
        <w:t>fsharpCore</w:t>
      </w:r>
      <w:r w:rsidRPr="00F45686">
        <w:rPr>
          <w:lang w:val="en-GB"/>
        </w:rPr>
        <w:t>.Assembly.GetType("Microsoft.FSharp.Data.UnitSystems.SIModule+Kilogram")</w:t>
      </w:r>
    </w:p>
    <w:p w:rsidR="00032509" w:rsidRPr="00F45686" w:rsidRDefault="00032509" w:rsidP="00F45686">
      <w:pPr>
        <w:pStyle w:val="Code"/>
        <w:rPr>
          <w:lang w:val="en-GB"/>
        </w:rPr>
      </w:pPr>
      <w:r w:rsidRPr="00F45686">
        <w:rPr>
          <w:lang w:val="en-GB"/>
        </w:rPr>
        <w:t xml:space="preserve">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type</w:t>
      </w:r>
      <w:proofErr w:type="gramEnd"/>
      <w:r w:rsidRPr="00F45686">
        <w:rPr>
          <w:lang w:val="en-GB"/>
        </w:rPr>
        <w:t xml:space="preserve"> </w:t>
      </w:r>
      <w:proofErr w:type="spellStart"/>
      <w:r w:rsidRPr="00F45686">
        <w:rPr>
          <w:lang w:val="en-GB"/>
        </w:rPr>
        <w:t>FloatKgPerMeterSquared</w:t>
      </w:r>
      <w:proofErr w:type="spellEnd"/>
      <w:r w:rsidRPr="00F45686">
        <w:rPr>
          <w:lang w:val="en-GB"/>
        </w:rPr>
        <w:t>()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inherit</w:t>
      </w:r>
      <w:proofErr w:type="gramEnd"/>
      <w:r w:rsidRPr="00F45686">
        <w:rPr>
          <w:lang w:val="en-GB"/>
        </w:rPr>
        <w:t xml:space="preserve"> Type()</w:t>
      </w:r>
    </w:p>
    <w:p w:rsidR="00032509" w:rsidRPr="00F45686" w:rsidRDefault="00032509" w:rsidP="00F45686">
      <w:pPr>
        <w:pStyle w:val="Code"/>
        <w:rPr>
          <w:lang w:val="en-GB"/>
        </w:rPr>
      </w:pP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this.IsGenericType</w:t>
      </w:r>
      <w:proofErr w:type="spellEnd"/>
      <w:r w:rsidRPr="00F45686">
        <w:rPr>
          <w:lang w:val="en-GB"/>
        </w:rPr>
        <w:t xml:space="preserve"> = </w:t>
      </w:r>
      <w:r w:rsidRPr="00F45686">
        <w:rPr>
          <w:color w:val="0000FF"/>
          <w:lang w:val="en-GB"/>
        </w:rPr>
        <w:t>true</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this.GetGenericArguments</w:t>
      </w:r>
      <w:proofErr w:type="spellEnd"/>
      <w:r w:rsidRPr="00F45686">
        <w:rPr>
          <w:lang w:val="en-GB"/>
        </w:rPr>
        <w:t xml:space="preserve">() = [| </w:t>
      </w:r>
      <w:proofErr w:type="spellStart"/>
      <w:r w:rsidRPr="00F45686">
        <w:rPr>
          <w:lang w:val="en-GB"/>
        </w:rPr>
        <w:t>typeof</w:t>
      </w:r>
      <w:proofErr w:type="spellEnd"/>
      <w:r w:rsidRPr="00F45686">
        <w:rPr>
          <w:lang w:val="en-GB"/>
        </w:rPr>
        <w:t>&lt;</w:t>
      </w:r>
      <w:proofErr w:type="spellStart"/>
      <w:r w:rsidRPr="00F45686">
        <w:rPr>
          <w:lang w:val="en-GB"/>
        </w:rPr>
        <w:t>int</w:t>
      </w:r>
      <w:proofErr w:type="spellEnd"/>
      <w:r w:rsidRPr="00F45686">
        <w:rPr>
          <w:lang w:val="en-GB"/>
        </w:rPr>
        <w:t xml:space="preserve">&gt;; </w:t>
      </w:r>
      <w:proofErr w:type="spellStart"/>
      <w:r w:rsidRPr="00F45686">
        <w:rPr>
          <w:lang w:val="en-GB"/>
        </w:rPr>
        <w:t>kgType</w:t>
      </w:r>
      <w:proofErr w:type="spellEnd"/>
      <w:r w:rsidRPr="00F45686">
        <w:rPr>
          <w:lang w:val="en-GB"/>
        </w:rPr>
        <w:t xml:space="preserve"> |]</w:t>
      </w:r>
    </w:p>
    <w:p w:rsidR="00032509" w:rsidRPr="00F45686" w:rsidRDefault="00032509" w:rsidP="00F45686">
      <w:pPr>
        <w:pStyle w:val="Code"/>
        <w:rPr>
          <w:lang w:val="en-GB"/>
        </w:rPr>
      </w:pPr>
      <w:r w:rsidRPr="00F45686">
        <w:rPr>
          <w:lang w:val="en-GB"/>
        </w:rPr>
        <w:t xml:space="preserve">        </w:t>
      </w:r>
      <w:proofErr w:type="gramStart"/>
      <w:r w:rsidRPr="00F45686">
        <w:rPr>
          <w:color w:val="0000FF"/>
          <w:lang w:val="en-GB"/>
        </w:rPr>
        <w:t>override</w:t>
      </w:r>
      <w:proofErr w:type="gramEnd"/>
      <w:r w:rsidRPr="00F45686">
        <w:rPr>
          <w:lang w:val="en-GB"/>
        </w:rPr>
        <w:t xml:space="preserve"> </w:t>
      </w:r>
      <w:proofErr w:type="spellStart"/>
      <w:r w:rsidRPr="00F45686">
        <w:rPr>
          <w:lang w:val="en-GB"/>
        </w:rPr>
        <w:t>this.GetGenericTypeDefinition</w:t>
      </w:r>
      <w:proofErr w:type="spellEnd"/>
      <w:r w:rsidRPr="00F45686">
        <w:rPr>
          <w:lang w:val="en-GB"/>
        </w:rPr>
        <w:t xml:space="preserve">() = </w:t>
      </w:r>
      <w:proofErr w:type="spellStart"/>
      <w:r w:rsidRPr="00F45686">
        <w:rPr>
          <w:lang w:val="en-GB"/>
        </w:rPr>
        <w:t>typedefof</w:t>
      </w:r>
      <w:proofErr w:type="spellEnd"/>
      <w:r w:rsidRPr="00F45686">
        <w:rPr>
          <w:lang w:val="en-GB"/>
        </w:rPr>
        <w:t>&lt;</w:t>
      </w:r>
      <w:proofErr w:type="spellStart"/>
      <w:r w:rsidRPr="00F45686">
        <w:rPr>
          <w:lang w:val="en-GB"/>
        </w:rPr>
        <w:t>MyVector</w:t>
      </w:r>
      <w:proofErr w:type="spellEnd"/>
      <w:r w:rsidRPr="00F45686">
        <w:rPr>
          <w:lang w:val="en-GB"/>
        </w:rPr>
        <w:t>&lt;_,_&gt;&gt;</w:t>
      </w:r>
    </w:p>
    <w:p w:rsidR="00453B79" w:rsidRDefault="00453B79" w:rsidP="00AE47AF">
      <w:pPr>
        <w:pStyle w:val="Heading1"/>
      </w:pPr>
      <w:bookmarkStart w:id="72" w:name="_Toc300653171"/>
      <w:r>
        <w:t>Generated Code</w:t>
      </w:r>
      <w:bookmarkEnd w:id="72"/>
    </w:p>
    <w:p w:rsidR="00AE47AF" w:rsidRDefault="00AE47AF" w:rsidP="00F45686">
      <w:pPr>
        <w:pStyle w:val="Heading2"/>
      </w:pPr>
      <w:bookmarkStart w:id="73" w:name="_Toc300653172"/>
      <w:commentRangeStart w:id="74"/>
      <w:r>
        <w:t>Static Linking of Generated Assemblies</w:t>
      </w:r>
      <w:commentRangeEnd w:id="74"/>
      <w:r w:rsidR="003E47D7">
        <w:rPr>
          <w:rStyle w:val="CommentReference"/>
          <w:rFonts w:asciiTheme="minorHAnsi" w:eastAsiaTheme="minorEastAsia" w:hAnsiTheme="minorHAnsi" w:cstheme="minorBidi"/>
          <w:b w:val="0"/>
          <w:bCs w:val="0"/>
          <w:color w:val="auto"/>
        </w:rPr>
        <w:commentReference w:id="74"/>
      </w:r>
      <w:bookmarkEnd w:id="73"/>
    </w:p>
    <w:p w:rsidR="00AE47AF" w:rsidRDefault="00AE47AF" w:rsidP="00AE47AF">
      <w:r>
        <w:t>If a type or method is not erased, then the compiler will locate its assembly and attempt to inject the IL from that assembly into its current build output. If that assembly doesn’t have real IL (a file on disk) then the compiler will emit an error.</w:t>
      </w:r>
    </w:p>
    <w:p w:rsidR="00760F49" w:rsidRDefault="00760F49" w:rsidP="00760F49">
      <w:r w:rsidRPr="00625264">
        <w:t xml:space="preserve">Because of the use of static linking, </w:t>
      </w:r>
      <w:r>
        <w:t>the following restrictions apply:</w:t>
      </w:r>
    </w:p>
    <w:p w:rsidR="00760F49" w:rsidRDefault="00760F49" w:rsidP="00760F49">
      <w:pPr>
        <w:pStyle w:val="ListParagraph"/>
        <w:numPr>
          <w:ilvl w:val="0"/>
          <w:numId w:val="36"/>
        </w:numPr>
      </w:pPr>
      <w:r>
        <w:t xml:space="preserve">If the assembly </w:t>
      </w:r>
      <w:r w:rsidRPr="005027A3">
        <w:rPr>
          <w:rStyle w:val="InlineCode"/>
        </w:rPr>
        <w:t>A</w:t>
      </w:r>
      <w:r>
        <w:t xml:space="preserve"> refers to any assembly </w:t>
      </w:r>
      <w:r w:rsidRPr="005027A3">
        <w:rPr>
          <w:rStyle w:val="InlineCode"/>
        </w:rPr>
        <w:t>B</w:t>
      </w:r>
      <w:r>
        <w:t xml:space="preserve"> that is not in the reference set of the compilation, a warning is given.</w:t>
      </w:r>
    </w:p>
    <w:p w:rsidR="00760F49" w:rsidRDefault="00760F49" w:rsidP="00AE47AF">
      <w:pPr>
        <w:pStyle w:val="ListParagraph"/>
        <w:numPr>
          <w:ilvl w:val="0"/>
          <w:numId w:val="36"/>
        </w:numPr>
      </w:pPr>
      <w:r>
        <w:t>No two statically linked assemblies within one assembly may define the same named type.</w:t>
      </w:r>
    </w:p>
    <w:p w:rsidR="00DF1D67" w:rsidRDefault="00DF1D67" w:rsidP="00DF1D67">
      <w:pPr>
        <w:pStyle w:val="Heading2"/>
      </w:pPr>
      <w:bookmarkStart w:id="75" w:name="_Toc300653173"/>
      <w:r>
        <w:t>Type Relocation of Generated Types</w:t>
      </w:r>
    </w:p>
    <w:p w:rsidR="00DF1D67" w:rsidRDefault="00DF1D67" w:rsidP="00723F5B">
      <w:r>
        <w:t>Types in generated assemblies are “relocated” during stati</w:t>
      </w:r>
      <w:bookmarkStart w:id="76" w:name="_GoBack"/>
      <w:bookmarkEnd w:id="76"/>
      <w:r>
        <w:t>c linking. This means that, given a declaration</w:t>
      </w:r>
    </w:p>
    <w:p w:rsidR="00DF1D67" w:rsidRPr="00DF1D67" w:rsidRDefault="00DF1D67" w:rsidP="00723F5B">
      <w:pPr>
        <w:pStyle w:val="Code"/>
        <w:ind w:left="720"/>
      </w:pPr>
      <w:proofErr w:type="gramStart"/>
      <w:r w:rsidRPr="00DF1D67">
        <w:t>namespace</w:t>
      </w:r>
      <w:proofErr w:type="gramEnd"/>
      <w:r w:rsidRPr="00DF1D67">
        <w:t xml:space="preserve"> </w:t>
      </w:r>
      <w:proofErr w:type="spellStart"/>
      <w:r w:rsidRPr="00DF1D67">
        <w:t>Foo.Bar</w:t>
      </w:r>
      <w:proofErr w:type="spellEnd"/>
    </w:p>
    <w:p w:rsidR="00DF1D67" w:rsidRPr="00DF1D67" w:rsidRDefault="00DF1D67" w:rsidP="00723F5B">
      <w:pPr>
        <w:pStyle w:val="Code"/>
        <w:ind w:left="720"/>
      </w:pPr>
    </w:p>
    <w:p w:rsidR="00DF1D67" w:rsidRPr="00DF1D67" w:rsidRDefault="00DF1D67" w:rsidP="00723F5B">
      <w:pPr>
        <w:pStyle w:val="Code"/>
        <w:ind w:left="720"/>
      </w:pPr>
      <w:r w:rsidRPr="00DF1D67">
        <w:t xml:space="preserve">[&lt;Generate&gt;] </w:t>
      </w:r>
    </w:p>
    <w:p w:rsidR="00DF1D67" w:rsidRPr="00DF1D67" w:rsidRDefault="00DF1D67" w:rsidP="00723F5B">
      <w:pPr>
        <w:pStyle w:val="Code"/>
        <w:ind w:left="720"/>
      </w:pPr>
      <w:proofErr w:type="gramStart"/>
      <w:r w:rsidRPr="00DF1D67">
        <w:t>type</w:t>
      </w:r>
      <w:proofErr w:type="gramEnd"/>
      <w:r w:rsidRPr="00DF1D67">
        <w:t xml:space="preserve"> X = </w:t>
      </w:r>
      <w:proofErr w:type="spellStart"/>
      <w:r w:rsidRPr="00723F5B">
        <w:rPr>
          <w:i/>
        </w:rPr>
        <w:t>TypeGenerator</w:t>
      </w:r>
      <w:proofErr w:type="spellEnd"/>
    </w:p>
    <w:p w:rsidR="00DF1D67" w:rsidRDefault="00DF1D67" w:rsidP="00723F5B">
      <w:proofErr w:type="gramStart"/>
      <w:r>
        <w:t>and</w:t>
      </w:r>
      <w:proofErr w:type="gramEnd"/>
      <w:r>
        <w:t xml:space="preserve"> (one or more) corresponding generated assemblies A in the generated provided type definitions implied by </w:t>
      </w:r>
      <w:proofErr w:type="spellStart"/>
      <w:r w:rsidRPr="00F63F78">
        <w:rPr>
          <w:i/>
        </w:rPr>
        <w:t>TypeGenerator</w:t>
      </w:r>
      <w:proofErr w:type="spellEnd"/>
      <w:r>
        <w:t>, the metadata and code of the generated assemblies are rewritten so that all definitions and references of a type T1…TN in A become definitions or references to a type X.T1…TN. This may be a nested type.</w:t>
      </w:r>
    </w:p>
    <w:p w:rsidR="00DF1D67" w:rsidRDefault="00DF1D67" w:rsidP="00723F5B">
      <w:r>
        <w:lastRenderedPageBreak/>
        <w:t xml:space="preserve">In the M3 release of F# 3.0, type relocation may be suppressed by specifying the </w:t>
      </w:r>
      <w:proofErr w:type="spellStart"/>
      <w:r>
        <w:t>SuppressRelocation</w:t>
      </w:r>
      <w:proofErr w:type="spellEnd"/>
      <w:r>
        <w:t xml:space="preserve"> flag in the </w:t>
      </w:r>
      <w:proofErr w:type="spellStart"/>
      <w:r>
        <w:t>TypeAttributes</w:t>
      </w:r>
      <w:proofErr w:type="spellEnd"/>
      <w:r>
        <w:t xml:space="preserve"> of a generated type.</w:t>
      </w:r>
    </w:p>
    <w:p w:rsidR="00DF1D67" w:rsidRPr="00723F5B" w:rsidRDefault="00DF1D67" w:rsidP="00723F5B"/>
    <w:p w:rsidR="00453B79" w:rsidRDefault="00453B79" w:rsidP="00453B79">
      <w:pPr>
        <w:pStyle w:val="Heading2"/>
      </w:pPr>
      <w:r>
        <w:t>Dependencies of Generated Code</w:t>
      </w:r>
      <w:bookmarkEnd w:id="75"/>
    </w:p>
    <w:p w:rsidR="00453B79" w:rsidRDefault="00453B79" w:rsidP="00F45686">
      <w:r>
        <w:t>Generated code consists of</w:t>
      </w:r>
    </w:p>
    <w:p w:rsidR="00453B79" w:rsidRDefault="00453B79" w:rsidP="00F45686">
      <w:pPr>
        <w:pStyle w:val="ListParagraph"/>
        <w:numPr>
          <w:ilvl w:val="0"/>
          <w:numId w:val="42"/>
        </w:numPr>
      </w:pPr>
      <w:r>
        <w:t xml:space="preserve">The .NET IL emit of the expressions returned by </w:t>
      </w:r>
      <w:proofErr w:type="spellStart"/>
      <w:r>
        <w:t>GetInvokerExpression</w:t>
      </w:r>
      <w:proofErr w:type="spellEnd"/>
      <w:r>
        <w:t xml:space="preserve"> (note, after any F# optimization)</w:t>
      </w:r>
    </w:p>
    <w:p w:rsidR="00453B79" w:rsidRDefault="00453B79" w:rsidP="00F45686">
      <w:pPr>
        <w:pStyle w:val="ListParagraph"/>
        <w:numPr>
          <w:ilvl w:val="0"/>
          <w:numId w:val="42"/>
        </w:numPr>
      </w:pPr>
      <w:r>
        <w:t xml:space="preserve"> The static linking of any generated assemblies.</w:t>
      </w:r>
    </w:p>
    <w:p w:rsidR="00453B79" w:rsidRDefault="00453B79" w:rsidP="00F45686">
      <w:r>
        <w:t xml:space="preserve">As a result, generated code only depends on these elements. If, for example, </w:t>
      </w:r>
      <w:proofErr w:type="spellStart"/>
      <w:r>
        <w:t>GetInvokerExpression</w:t>
      </w:r>
      <w:proofErr w:type="spellEnd"/>
      <w:r>
        <w:t xml:space="preserve"> only ever returns constant values for all erased provided types, then the IL code generated will not have any additional dependencies.</w:t>
      </w:r>
    </w:p>
    <w:p w:rsidR="00453B79" w:rsidRPr="00B734BA" w:rsidRDefault="00453B79" w:rsidP="00F45686">
      <w:r>
        <w:t>In particular, it is normal that generated code has no dependencies on the design-time type provider DLL. Even when a type provider uses the one DLL for both design-time and run-time, it is normal that a type provider only emits calls to a simple Runtime API portion of the type provider DLL.</w:t>
      </w:r>
    </w:p>
    <w:p w:rsidR="00060278" w:rsidRDefault="00060278" w:rsidP="00060278">
      <w:pPr>
        <w:pStyle w:val="Heading2"/>
      </w:pPr>
      <w:bookmarkStart w:id="77" w:name="_Toc300653174"/>
      <w:r>
        <w:t>Support Embedding Resources</w:t>
      </w:r>
      <w:bookmarkEnd w:id="77"/>
      <w:r>
        <w:t xml:space="preserve"> </w:t>
      </w:r>
    </w:p>
    <w:p w:rsidR="00060278" w:rsidRDefault="00060278" w:rsidP="00060278">
      <w:r>
        <w:t>Embedded resources in a generated assembly are also included in the final assembly.</w:t>
      </w:r>
    </w:p>
    <w:p w:rsidR="00453B79" w:rsidRDefault="00453B79" w:rsidP="00060278">
      <w:r>
        <w:t>Linked resources can also be included in a generated assembly, but are not recommended for use because the build, debug and deployment machinery for Visual Studio will not include deploying the linked resources (the files linked to by the resources are not included as build outputs of the Visual Studio project).</w:t>
      </w:r>
    </w:p>
    <w:p w:rsidR="00060278" w:rsidRDefault="00060278" w:rsidP="00060278">
      <w:r>
        <w:t xml:space="preserve">Note: This could be used, to, for example, include a </w:t>
      </w:r>
      <w:proofErr w:type="spellStart"/>
      <w:r>
        <w:t>goto</w:t>
      </w:r>
      <w:proofErr w:type="spellEnd"/>
      <w:r>
        <w:t xml:space="preserve">\action table for a parser, or error message text for a strongly typed error provider, or .resource files. </w:t>
      </w:r>
    </w:p>
    <w:p w:rsidR="00045E87" w:rsidRDefault="00045E87" w:rsidP="00045E87">
      <w:pPr>
        <w:pStyle w:val="Heading1"/>
      </w:pPr>
      <w:bookmarkStart w:id="78" w:name="_Toc300653175"/>
      <w:r>
        <w:t xml:space="preserve">Exceptions </w:t>
      </w:r>
      <w:r w:rsidR="000974B5">
        <w:t xml:space="preserve">and Diagnostics </w:t>
      </w:r>
      <w:r>
        <w:t>from Type Providers</w:t>
      </w:r>
      <w:bookmarkEnd w:id="78"/>
    </w:p>
    <w:p w:rsidR="00045E87" w:rsidRDefault="00045E87" w:rsidP="00045E87">
      <w:r>
        <w:t xml:space="preserve">All uses of all members from provided types may throw exceptions. In all cases, if a type provider throws an exception, a user error must be reported attributing the error to a specific type provider. </w:t>
      </w:r>
    </w:p>
    <w:p w:rsidR="00045E87" w:rsidRDefault="00045E87" w:rsidP="00045E87">
      <w:r>
        <w:t>Type provider exceptions never result in internal compiler errors (i.e. Watson dumps).</w:t>
      </w:r>
    </w:p>
    <w:p w:rsidR="004D7352" w:rsidRDefault="004D7352" w:rsidP="004D7352">
      <w:r>
        <w:t>Type providers may not report warnings.</w:t>
      </w:r>
    </w:p>
    <w:p w:rsidR="00045E87" w:rsidRDefault="00045E87" w:rsidP="00045E87">
      <w:r>
        <w:t>Type providers may throw the following exceptions to deliberately report errors. In all cases the Message field will be used as the error text, and no stack trace will be shown to the user.</w:t>
      </w:r>
    </w:p>
    <w:p w:rsidR="000E27A3" w:rsidRDefault="000E27A3" w:rsidP="00045E87">
      <w:pPr>
        <w:pStyle w:val="ListParagraph"/>
        <w:numPr>
          <w:ilvl w:val="0"/>
          <w:numId w:val="36"/>
        </w:numPr>
      </w:pPr>
      <w:proofErr w:type="spellStart"/>
      <w:r>
        <w:t>System.NotSupportedException</w:t>
      </w:r>
      <w:proofErr w:type="spellEnd"/>
    </w:p>
    <w:p w:rsidR="00045E87" w:rsidRDefault="00045E87" w:rsidP="00045E87">
      <w:pPr>
        <w:pStyle w:val="ListParagraph"/>
        <w:numPr>
          <w:ilvl w:val="0"/>
          <w:numId w:val="36"/>
        </w:numPr>
      </w:pPr>
      <w:proofErr w:type="spellStart"/>
      <w:r>
        <w:t>System.IO.IOException</w:t>
      </w:r>
      <w:proofErr w:type="spellEnd"/>
    </w:p>
    <w:p w:rsidR="00045E87" w:rsidRPr="00045E87" w:rsidRDefault="005025CF" w:rsidP="00045E87">
      <w:pPr>
        <w:pStyle w:val="ListParagraph"/>
        <w:numPr>
          <w:ilvl w:val="0"/>
          <w:numId w:val="36"/>
        </w:numPr>
      </w:pPr>
      <w:proofErr w:type="spellStart"/>
      <w:r>
        <w:lastRenderedPageBreak/>
        <w:t>System.Exception</w:t>
      </w:r>
      <w:proofErr w:type="spellEnd"/>
    </w:p>
    <w:p w:rsidR="006B0707" w:rsidRDefault="006B0707" w:rsidP="006B0707">
      <w:pPr>
        <w:pStyle w:val="Heading1"/>
      </w:pPr>
      <w:bookmarkStart w:id="79" w:name="_Toc300653176"/>
      <w:r>
        <w:t xml:space="preserve">Cross </w:t>
      </w:r>
      <w:r w:rsidR="00F8635C">
        <w:t xml:space="preserve">Assembly </w:t>
      </w:r>
      <w:r>
        <w:t>References</w:t>
      </w:r>
      <w:bookmarkEnd w:id="79"/>
      <w:r>
        <w:t xml:space="preserve"> </w:t>
      </w:r>
    </w:p>
    <w:p w:rsidR="00E349BB" w:rsidRDefault="00E349BB" w:rsidP="00E349BB">
      <w:pPr>
        <w:pStyle w:val="Heading2"/>
      </w:pPr>
      <w:bookmarkStart w:id="80" w:name="_Toc300653177"/>
      <w:r>
        <w:t>Cross Assembly References for Erased Types</w:t>
      </w:r>
      <w:bookmarkEnd w:id="80"/>
    </w:p>
    <w:p w:rsidR="006B0707" w:rsidRPr="000564CC" w:rsidRDefault="00E349BB" w:rsidP="00391388">
      <w:r>
        <w:t>A compiled F# assembly may include a reference to an erased type at the assembly boundary.</w:t>
      </w:r>
    </w:p>
    <w:p w:rsidR="00E349BB" w:rsidRDefault="00E349BB" w:rsidP="00E349BB">
      <w:pPr>
        <w:pStyle w:val="Heading2"/>
      </w:pPr>
      <w:bookmarkStart w:id="81" w:name="_Toc291839368"/>
      <w:bookmarkStart w:id="82" w:name="_Toc291870015"/>
      <w:bookmarkStart w:id="83" w:name="_Toc291870340"/>
      <w:bookmarkStart w:id="84" w:name="_Toc291953133"/>
      <w:bookmarkStart w:id="85" w:name="_Toc300653051"/>
      <w:bookmarkStart w:id="86" w:name="_Toc291839369"/>
      <w:bookmarkStart w:id="87" w:name="_Toc291870016"/>
      <w:bookmarkStart w:id="88" w:name="_Toc291870341"/>
      <w:bookmarkStart w:id="89" w:name="_Toc291953134"/>
      <w:bookmarkStart w:id="90" w:name="_Toc300653052"/>
      <w:bookmarkStart w:id="91" w:name="_Toc300653178"/>
      <w:bookmarkEnd w:id="81"/>
      <w:bookmarkEnd w:id="82"/>
      <w:bookmarkEnd w:id="83"/>
      <w:bookmarkEnd w:id="84"/>
      <w:bookmarkEnd w:id="85"/>
      <w:bookmarkEnd w:id="86"/>
      <w:bookmarkEnd w:id="87"/>
      <w:bookmarkEnd w:id="88"/>
      <w:bookmarkEnd w:id="89"/>
      <w:bookmarkEnd w:id="90"/>
      <w:r>
        <w:t>Cross Assembly References for Generated Types</w:t>
      </w:r>
      <w:bookmarkEnd w:id="91"/>
    </w:p>
    <w:p w:rsidR="00E349BB" w:rsidRPr="000564CC" w:rsidRDefault="00E349BB" w:rsidP="00E349BB">
      <w:r>
        <w:t>A compiled F# assembly may include a reference to a generated type at the assembly boundary.</w:t>
      </w:r>
    </w:p>
    <w:p w:rsidR="008746A7" w:rsidRDefault="008746A7" w:rsidP="008746A7">
      <w:pPr>
        <w:pStyle w:val="Heading1"/>
      </w:pPr>
      <w:bookmarkStart w:id="92" w:name="_Toc291839371"/>
      <w:bookmarkStart w:id="93" w:name="_Toc291870018"/>
      <w:bookmarkStart w:id="94" w:name="_Toc291870343"/>
      <w:bookmarkStart w:id="95" w:name="_Toc291953136"/>
      <w:bookmarkStart w:id="96" w:name="_Toc300653054"/>
      <w:bookmarkStart w:id="97" w:name="_Toc291839372"/>
      <w:bookmarkStart w:id="98" w:name="_Toc291870019"/>
      <w:bookmarkStart w:id="99" w:name="_Toc291870344"/>
      <w:bookmarkStart w:id="100" w:name="_Toc291953137"/>
      <w:bookmarkStart w:id="101" w:name="_Toc300653055"/>
      <w:bookmarkStart w:id="102" w:name="_Toc300653179"/>
      <w:bookmarkEnd w:id="92"/>
      <w:bookmarkEnd w:id="93"/>
      <w:bookmarkEnd w:id="94"/>
      <w:bookmarkEnd w:id="95"/>
      <w:bookmarkEnd w:id="96"/>
      <w:bookmarkEnd w:id="97"/>
      <w:bookmarkEnd w:id="98"/>
      <w:bookmarkEnd w:id="99"/>
      <w:bookmarkEnd w:id="100"/>
      <w:bookmarkEnd w:id="101"/>
      <w:proofErr w:type="spellStart"/>
      <w:r>
        <w:t>Intellisense</w:t>
      </w:r>
      <w:proofErr w:type="spellEnd"/>
      <w:r>
        <w:t>, Quick Info, Method Tips</w:t>
      </w:r>
      <w:bookmarkEnd w:id="102"/>
    </w:p>
    <w:p w:rsidR="00602137" w:rsidRDefault="00602137" w:rsidP="00602137"/>
    <w:p w:rsidR="008746A7" w:rsidRDefault="000258E4" w:rsidP="00602137">
      <w:pPr>
        <w:pStyle w:val="Heading2"/>
      </w:pPr>
      <w:bookmarkStart w:id="103" w:name="_Toc300653180"/>
      <w:proofErr w:type="spellStart"/>
      <w:r>
        <w:t>QuickInfo</w:t>
      </w:r>
      <w:bookmarkEnd w:id="103"/>
      <w:proofErr w:type="spellEnd"/>
    </w:p>
    <w:p w:rsidR="00060278" w:rsidRPr="00060278" w:rsidRDefault="00060278" w:rsidP="00060278">
      <w:r>
        <w:t xml:space="preserve">See separate </w:t>
      </w:r>
      <w:proofErr w:type="spellStart"/>
      <w:r>
        <w:t>speclets</w:t>
      </w:r>
      <w:proofErr w:type="spellEnd"/>
      <w:r>
        <w:t xml:space="preserve"> by Brian McNamara on </w:t>
      </w:r>
      <w:proofErr w:type="spellStart"/>
      <w:r>
        <w:t>Intellisense</w:t>
      </w:r>
      <w:proofErr w:type="spellEnd"/>
      <w:r>
        <w:t xml:space="preserve">, </w:t>
      </w:r>
      <w:proofErr w:type="spellStart"/>
      <w:r>
        <w:t>ParameterInfo</w:t>
      </w:r>
      <w:proofErr w:type="spellEnd"/>
      <w:r>
        <w:t xml:space="preserve"> and </w:t>
      </w:r>
      <w:proofErr w:type="spellStart"/>
      <w:r>
        <w:t>QuickInfo</w:t>
      </w:r>
      <w:proofErr w:type="spellEnd"/>
      <w:r>
        <w:t xml:space="preserve"> for type providers.</w:t>
      </w:r>
    </w:p>
    <w:p w:rsidR="00625700" w:rsidRDefault="00625700" w:rsidP="00625700">
      <w:pPr>
        <w:pStyle w:val="Heading1"/>
      </w:pPr>
      <w:bookmarkStart w:id="104" w:name="_Toc300653181"/>
      <w:r>
        <w:t>Deploying Type Providers</w:t>
      </w:r>
      <w:bookmarkEnd w:id="104"/>
    </w:p>
    <w:p w:rsidR="00625700" w:rsidRDefault="00625700" w:rsidP="00625700"/>
    <w:p w:rsidR="00BA43AC" w:rsidRDefault="00BC6F22" w:rsidP="00625700">
      <w:pPr>
        <w:pStyle w:val="Heading2"/>
      </w:pPr>
      <w:bookmarkStart w:id="105" w:name="_Toc300653182"/>
      <w:r>
        <w:t xml:space="preserve">Design-time </w:t>
      </w:r>
      <w:r w:rsidR="00BA43AC">
        <w:t>Loader Resolution for Type Provider DLLs and Dependencies</w:t>
      </w:r>
      <w:bookmarkEnd w:id="105"/>
    </w:p>
    <w:p w:rsidR="00373D79" w:rsidRDefault="00373D79" w:rsidP="00BA43AC">
      <w:r>
        <w:t>Type provider design time DLLs are loaded by the following rules:</w:t>
      </w:r>
    </w:p>
    <w:p w:rsidR="00373D79" w:rsidRDefault="00373D79" w:rsidP="00373D79">
      <w:pPr>
        <w:pStyle w:val="ListParagraph"/>
        <w:numPr>
          <w:ilvl w:val="0"/>
          <w:numId w:val="44"/>
        </w:numPr>
      </w:pPr>
      <w:r>
        <w:t>If the assembly name ends with .</w:t>
      </w:r>
      <w:proofErr w:type="spellStart"/>
      <w:r>
        <w:t>dll</w:t>
      </w:r>
      <w:proofErr w:type="spellEnd"/>
      <w:r>
        <w:t>, we look in the directory next to runtime assembly.</w:t>
      </w:r>
    </w:p>
    <w:p w:rsidR="00373D79" w:rsidRDefault="00373D79" w:rsidP="00373D79">
      <w:pPr>
        <w:pStyle w:val="ListParagraph"/>
      </w:pPr>
      <w:r>
        <w:t xml:space="preserve">This uses an </w:t>
      </w:r>
      <w:proofErr w:type="spellStart"/>
      <w:r>
        <w:t>Assembly.LoadF</w:t>
      </w:r>
      <w:r w:rsidR="00D60E78">
        <w:t>rom</w:t>
      </w:r>
      <w:proofErr w:type="spellEnd"/>
      <w:r>
        <w:t xml:space="preserve"> call from the resolution context used by fsc.exe, fsi.exe or devenv.exe.</w:t>
      </w:r>
    </w:p>
    <w:p w:rsidR="00373D79" w:rsidRDefault="00373D79" w:rsidP="00373D79">
      <w:pPr>
        <w:pStyle w:val="ListParagraph"/>
        <w:numPr>
          <w:ilvl w:val="0"/>
          <w:numId w:val="44"/>
        </w:numPr>
      </w:pPr>
      <w:r>
        <w:t>If the assembly name is more than a simple name, i.e. version number or public key token or both, then a GAC resolution is used.</w:t>
      </w:r>
    </w:p>
    <w:p w:rsidR="00373D79" w:rsidRDefault="00373D79" w:rsidP="00373D79">
      <w:pPr>
        <w:pStyle w:val="ListParagraph"/>
      </w:pPr>
      <w:r>
        <w:t xml:space="preserve">This is done by using </w:t>
      </w:r>
      <w:proofErr w:type="spellStart"/>
      <w:r>
        <w:t>Assembly.Load</w:t>
      </w:r>
      <w:proofErr w:type="spellEnd"/>
      <w:r>
        <w:t xml:space="preserve"> from the resolution context used by fsc.exe, fsi.exe or devenv.exe.</w:t>
      </w:r>
    </w:p>
    <w:p w:rsidR="00373D79" w:rsidRDefault="00373D79" w:rsidP="00373D79">
      <w:pPr>
        <w:pStyle w:val="ListParagraph"/>
        <w:numPr>
          <w:ilvl w:val="0"/>
          <w:numId w:val="44"/>
        </w:numPr>
      </w:pPr>
      <w:r>
        <w:t>If the assembly name is a simple name, we look in the directory next to run-time assembly and then in the GAC</w:t>
      </w:r>
    </w:p>
    <w:p w:rsidR="00BA43AC" w:rsidRPr="008910AC" w:rsidRDefault="00373D79" w:rsidP="008910AC">
      <w:proofErr w:type="spellStart"/>
      <w:r>
        <w:t>TypeProvider</w:t>
      </w:r>
      <w:proofErr w:type="spellEnd"/>
      <w:r>
        <w:t xml:space="preserve"> design-time DLLs are only ever x86 32-bit or </w:t>
      </w:r>
      <w:proofErr w:type="spellStart"/>
      <w:r>
        <w:t>AnyCPU</w:t>
      </w:r>
      <w:proofErr w:type="spellEnd"/>
      <w:r>
        <w:t>. This is because fsc.exe and fsi.exe for .NET 4.0 is x86. NOTE: this may cause problems in scenarios where fsi.exe runs as x64. Note: should set the x86 flag in any templates we ship?</w:t>
      </w:r>
    </w:p>
    <w:p w:rsidR="00625700" w:rsidRDefault="00625700" w:rsidP="00625700">
      <w:pPr>
        <w:pStyle w:val="Heading2"/>
      </w:pPr>
      <w:bookmarkStart w:id="106" w:name="_Toc300653183"/>
      <w:proofErr w:type="spellStart"/>
      <w:proofErr w:type="gramStart"/>
      <w:r>
        <w:lastRenderedPageBreak/>
        <w:t>xcopy</w:t>
      </w:r>
      <w:proofErr w:type="spellEnd"/>
      <w:proofErr w:type="gramEnd"/>
      <w:r>
        <w:t xml:space="preserve"> installation</w:t>
      </w:r>
      <w:bookmarkEnd w:id="106"/>
    </w:p>
    <w:p w:rsidR="00625700" w:rsidRDefault="00625700" w:rsidP="00625700">
      <w:r>
        <w:t xml:space="preserve">Type providers can be installed and referenced using </w:t>
      </w:r>
      <w:proofErr w:type="spellStart"/>
      <w:r>
        <w:t>xcopy</w:t>
      </w:r>
      <w:proofErr w:type="spellEnd"/>
      <w:r>
        <w:t xml:space="preserve"> installation. </w:t>
      </w:r>
      <w:r w:rsidR="00576686">
        <w:t>A typical layout will be</w:t>
      </w:r>
      <w:r w:rsidR="00177883">
        <w:t xml:space="preserve"> with all provider DLLs in one directory:</w:t>
      </w:r>
    </w:p>
    <w:p w:rsidR="00576686" w:rsidRDefault="00576686" w:rsidP="00625700">
      <w:r>
        <w:t>Runtime DLLs:</w:t>
      </w:r>
    </w:p>
    <w:p w:rsidR="00576686" w:rsidRDefault="00576686" w:rsidP="00625700">
      <w:r>
        <w:tab/>
        <w:t>DataStore.TypeProvider.dll</w:t>
      </w:r>
    </w:p>
    <w:p w:rsidR="00576686" w:rsidRDefault="00576686" w:rsidP="00576686">
      <w:r>
        <w:tab/>
        <w:t>DataStore.TypeProvider.WindowsPhone.Silverlight.v4.0.dll</w:t>
      </w:r>
    </w:p>
    <w:p w:rsidR="00576686" w:rsidRDefault="00576686" w:rsidP="00576686">
      <w:r>
        <w:tab/>
        <w:t>DataStore.TypeProvider.Silverlight.v3.0.dll</w:t>
      </w:r>
    </w:p>
    <w:p w:rsidR="00576686" w:rsidRDefault="00576686" w:rsidP="00576686">
      <w:r>
        <w:tab/>
        <w:t>DataStore.TypeProvider.Silverlight.v4.0.dll</w:t>
      </w:r>
    </w:p>
    <w:p w:rsidR="00576686" w:rsidRDefault="00576686" w:rsidP="00576686">
      <w:r>
        <w:tab/>
        <w:t>DataStore.TypeProvider.Xbox360.CompactFramework.v3.7.dll</w:t>
      </w:r>
    </w:p>
    <w:p w:rsidR="00576686" w:rsidRDefault="00576686" w:rsidP="00576686">
      <w:r>
        <w:t>Design-time DLLs:</w:t>
      </w:r>
    </w:p>
    <w:p w:rsidR="00576686" w:rsidRDefault="00576686" w:rsidP="00576686">
      <w:r>
        <w:tab/>
        <w:t>DataStore.TypeProvider.DesignTime.dll</w:t>
      </w:r>
    </w:p>
    <w:p w:rsidR="003663BA" w:rsidRDefault="003663BA" w:rsidP="00625700">
      <w:r>
        <w:t>There is no obligation to use a single design-time DLL for all platforms.</w:t>
      </w:r>
    </w:p>
    <w:p w:rsidR="00625700" w:rsidRDefault="00625700" w:rsidP="00625700">
      <w:r>
        <w:t xml:space="preserve">Type providers can be written to be cross-platform (Mono/.NET) and can be used from Mono, unchanged. </w:t>
      </w:r>
    </w:p>
    <w:p w:rsidR="00625700" w:rsidRDefault="00625700" w:rsidP="00625700">
      <w:r>
        <w:t>Neither runtime nor design-time type provider DLLs need to be installed in the GAC.</w:t>
      </w:r>
    </w:p>
    <w:p w:rsidR="00625700" w:rsidRDefault="00625700" w:rsidP="00625700">
      <w:r>
        <w:t>Neither runtime nor design-time type provider DLLs need a strong name.</w:t>
      </w:r>
    </w:p>
    <w:p w:rsidR="00625700" w:rsidRPr="00625700" w:rsidRDefault="00625700" w:rsidP="00625700">
      <w:pPr>
        <w:ind w:left="720"/>
        <w:rPr>
          <w:sz w:val="18"/>
        </w:rPr>
      </w:pPr>
      <w:r w:rsidRPr="00625700">
        <w:rPr>
          <w:sz w:val="18"/>
        </w:rPr>
        <w:t>Note: For scenarios where F# compiler/language-service is hosted in Silverlight, the type provider design-time DLL will need to be recompiled to target Silverlight. This is not a scenario for dev11, though may be an OOB scenario we support through the OSS release and through Microsoft External Research.</w:t>
      </w:r>
    </w:p>
    <w:p w:rsidR="00625700" w:rsidRDefault="00625700" w:rsidP="00625700">
      <w:pPr>
        <w:pStyle w:val="Heading2"/>
      </w:pPr>
      <w:bookmarkStart w:id="107" w:name="_Toc300653184"/>
      <w:r>
        <w:t xml:space="preserve">Installation into </w:t>
      </w:r>
      <w:proofErr w:type="spellStart"/>
      <w:r>
        <w:t>AssemblyFolders</w:t>
      </w:r>
      <w:bookmarkEnd w:id="107"/>
      <w:proofErr w:type="spellEnd"/>
    </w:p>
    <w:p w:rsidR="00625700" w:rsidRDefault="00625700" w:rsidP="00625700">
      <w:r>
        <w:t xml:space="preserve">Extension assemblies can be installed anywhere on a machine, but if you want them found by </w:t>
      </w:r>
      <w:r w:rsidR="00D60E78">
        <w:t xml:space="preserve">the “Add Reference” dialog and auto-resolved from simple names by F# scripts and </w:t>
      </w:r>
      <w:proofErr w:type="spellStart"/>
      <w:r w:rsidR="00D60E78">
        <w:t>msbuild</w:t>
      </w:r>
      <w:proofErr w:type="spellEnd"/>
      <w:r>
        <w:t>, then the type provider installation process should add a registry key under</w:t>
      </w:r>
      <w:r w:rsidR="00D60E78">
        <w:t>:</w:t>
      </w:r>
    </w:p>
    <w:p w:rsidR="00625700" w:rsidRPr="00F45686" w:rsidRDefault="00625700" w:rsidP="00F45686">
      <w:pPr>
        <w:ind w:firstLine="720"/>
        <w:rPr>
          <w:sz w:val="20"/>
        </w:rPr>
      </w:pPr>
      <w:r w:rsidRPr="00F45686">
        <w:rPr>
          <w:sz w:val="20"/>
        </w:rPr>
        <w:t>HKEY_LOCAL_MACHINE\SOFTWARE\Microsoft\.NETFramework\v4.0.30319</w:t>
      </w:r>
      <w:r w:rsidR="00D60E78" w:rsidRPr="00F45686">
        <w:rPr>
          <w:sz w:val="20"/>
        </w:rPr>
        <w:t>\AssemblyFoldersEx</w:t>
      </w:r>
    </w:p>
    <w:p w:rsidR="00261341" w:rsidRDefault="00261341" w:rsidP="00261341">
      <w:r>
        <w:t>This should refer to a directory holding the appropriate .NET 4.0 runtime DLL</w:t>
      </w:r>
      <w:r w:rsidR="00D60E78">
        <w:t>. If a separate design-time DLL is used then the design-time DLL should be placed alongside this</w:t>
      </w:r>
      <w:r w:rsidR="00B43F1D">
        <w:t>.</w:t>
      </w:r>
    </w:p>
    <w:p w:rsidR="00D60E78" w:rsidRDefault="00D60E78" w:rsidP="00261341">
      <w:r>
        <w:t xml:space="preserve">For Silverlight, the registry key should be under </w:t>
      </w:r>
    </w:p>
    <w:p w:rsidR="00D60E78" w:rsidRPr="00F45686" w:rsidRDefault="00D60E78" w:rsidP="00F45686">
      <w:pPr>
        <w:ind w:left="720"/>
        <w:rPr>
          <w:sz w:val="20"/>
        </w:rPr>
      </w:pPr>
      <w:r w:rsidRPr="00F45686">
        <w:rPr>
          <w:sz w:val="20"/>
        </w:rPr>
        <w:t>HKEY_LOCAL_MACHINE\SOFTWARE\Microsoft\Microsoft SDKs\Silverlight\v4.0\</w:t>
      </w:r>
      <w:proofErr w:type="spellStart"/>
      <w:r w:rsidRPr="00F45686">
        <w:rPr>
          <w:sz w:val="20"/>
        </w:rPr>
        <w:t>AssemblyFoldersEx</w:t>
      </w:r>
      <w:proofErr w:type="spellEnd"/>
    </w:p>
    <w:p w:rsidR="00D60E78" w:rsidRPr="00F45686" w:rsidRDefault="00D60E78" w:rsidP="00F45686">
      <w:pPr>
        <w:ind w:left="720"/>
        <w:rPr>
          <w:sz w:val="20"/>
        </w:rPr>
      </w:pPr>
      <w:r w:rsidRPr="00F45686">
        <w:rPr>
          <w:sz w:val="20"/>
        </w:rPr>
        <w:t>HKEY_LOCAL_MACHINE\SOFTWARE\Microsoft\Microsoft SDKs\Silverlight\v5.0\</w:t>
      </w:r>
      <w:proofErr w:type="spellStart"/>
      <w:r w:rsidRPr="00F45686">
        <w:rPr>
          <w:sz w:val="20"/>
        </w:rPr>
        <w:t>AssemblyFoldersEx</w:t>
      </w:r>
      <w:proofErr w:type="spellEnd"/>
    </w:p>
    <w:p w:rsidR="00D60E78" w:rsidRPr="00F45686" w:rsidRDefault="00D60E78" w:rsidP="00F45686">
      <w:pPr>
        <w:ind w:left="720"/>
        <w:rPr>
          <w:sz w:val="20"/>
        </w:rPr>
      </w:pPr>
      <w:r w:rsidRPr="00F45686">
        <w:rPr>
          <w:sz w:val="20"/>
        </w:rPr>
        <w:lastRenderedPageBreak/>
        <w:t>HKEY_LOCAL_MACHINE\SOFTWARE\Microsoft\Microsoft SDKs\Silverlight\v6.0\</w:t>
      </w:r>
      <w:proofErr w:type="spellStart"/>
      <w:r w:rsidRPr="00F45686">
        <w:rPr>
          <w:sz w:val="20"/>
        </w:rPr>
        <w:t>AssemblyFoldersEx</w:t>
      </w:r>
      <w:proofErr w:type="spellEnd"/>
    </w:p>
    <w:p w:rsidR="00D60E78" w:rsidRDefault="00D60E78" w:rsidP="00261341">
      <w:r>
        <w:t>Etc.</w:t>
      </w:r>
    </w:p>
    <w:p w:rsidR="00D60E78" w:rsidRDefault="00D60E78" w:rsidP="00261341"/>
    <w:p w:rsidR="00764F59" w:rsidRDefault="00764F59" w:rsidP="00764F59">
      <w:pPr>
        <w:pStyle w:val="Heading2"/>
      </w:pPr>
      <w:bookmarkStart w:id="108" w:name="_Toc300653185"/>
      <w:r>
        <w:t>Referencing Type Providers</w:t>
      </w:r>
      <w:bookmarkEnd w:id="108"/>
      <w:r w:rsidR="00261341">
        <w:t xml:space="preserve"> </w:t>
      </w:r>
    </w:p>
    <w:p w:rsidR="00764F59" w:rsidRDefault="00764F59" w:rsidP="00D50CB0">
      <w:r>
        <w:t>A user project should only reference the appropriate runtime DLL for a type provider.</w:t>
      </w:r>
    </w:p>
    <w:p w:rsidR="00B43F1D" w:rsidRDefault="00261341" w:rsidP="00D50CB0">
      <w:r>
        <w:t>For non-.NET-4.0+ platforms (e.g. Windows Phone 7 XNA, or Silverlight), a runtime DLL is always required to act as a referenced assembly at design time</w:t>
      </w:r>
      <w:r w:rsidR="00B43F1D">
        <w:t>.</w:t>
      </w:r>
    </w:p>
    <w:p w:rsidR="00764F59" w:rsidRPr="008746A7" w:rsidRDefault="00B43F1D" w:rsidP="00D50CB0">
      <w:r>
        <w:t>Note: t</w:t>
      </w:r>
      <w:r w:rsidR="00261341">
        <w:t xml:space="preserve">his is the case even if the “runtime” DLL is not actually needed at runtime, </w:t>
      </w:r>
      <w:r w:rsidR="00D60E78">
        <w:t>i.e</w:t>
      </w:r>
      <w:r w:rsidR="00261341">
        <w:t xml:space="preserve">. if no </w:t>
      </w:r>
      <w:proofErr w:type="spellStart"/>
      <w:r w:rsidR="00261341">
        <w:t>GetInvokerExpression</w:t>
      </w:r>
      <w:proofErr w:type="spellEnd"/>
      <w:r w:rsidR="00261341">
        <w:t xml:space="preserve"> calls or erased type representations ever refer to the runtime DLL</w:t>
      </w:r>
      <w:r>
        <w:t>. In this case t</w:t>
      </w:r>
      <w:r w:rsidR="00261341">
        <w:t xml:space="preserve">his </w:t>
      </w:r>
      <w:r>
        <w:t xml:space="preserve">“runtime” </w:t>
      </w:r>
      <w:r w:rsidR="00261341">
        <w:t xml:space="preserve">DLL would simply </w:t>
      </w:r>
      <w:r>
        <w:t xml:space="preserve">include a single attribute giving the name of the </w:t>
      </w:r>
      <w:r w:rsidR="00261341">
        <w:t>appropriate design-time DLL.</w:t>
      </w:r>
    </w:p>
    <w:p w:rsidR="008147BB" w:rsidRDefault="008147BB" w:rsidP="008147BB">
      <w:pPr>
        <w:pStyle w:val="Heading1"/>
      </w:pPr>
      <w:bookmarkStart w:id="109" w:name="_Toc300653186"/>
      <w:r>
        <w:t>Security and Threat Modeling</w:t>
      </w:r>
      <w:bookmarkEnd w:id="109"/>
    </w:p>
    <w:p w:rsidR="008147BB" w:rsidRDefault="008147BB" w:rsidP="008147BB">
      <w:r>
        <w:t>See separate document.</w:t>
      </w:r>
    </w:p>
    <w:p w:rsidR="008147BB" w:rsidRDefault="008147BB" w:rsidP="008147BB">
      <w:pPr>
        <w:pStyle w:val="Heading1"/>
      </w:pPr>
      <w:bookmarkStart w:id="110" w:name="_Toc300653187"/>
      <w:r>
        <w:t>Debugging and Profiling Type Providers</w:t>
      </w:r>
      <w:bookmarkEnd w:id="110"/>
    </w:p>
    <w:p w:rsidR="008147BB" w:rsidRDefault="008147BB" w:rsidP="008147BB">
      <w:pPr>
        <w:pStyle w:val="ListParagraph"/>
        <w:numPr>
          <w:ilvl w:val="0"/>
          <w:numId w:val="36"/>
        </w:numPr>
      </w:pPr>
      <w:proofErr w:type="spellStart"/>
      <w:r>
        <w:t>devenv</w:t>
      </w:r>
      <w:proofErr w:type="spellEnd"/>
      <w:r>
        <w:t xml:space="preserve"> /</w:t>
      </w:r>
      <w:proofErr w:type="spellStart"/>
      <w:r>
        <w:t>debugexe</w:t>
      </w:r>
      <w:proofErr w:type="spellEnd"/>
      <w:r>
        <w:t xml:space="preserve">  fsc.exe -r:TypeProvider.dll </w:t>
      </w:r>
      <w:proofErr w:type="spellStart"/>
      <w:r>
        <w:t>someInput.fsx</w:t>
      </w:r>
      <w:proofErr w:type="spellEnd"/>
    </w:p>
    <w:p w:rsidR="008147BB" w:rsidRDefault="008147BB" w:rsidP="008147BB">
      <w:pPr>
        <w:pStyle w:val="ListParagraph"/>
        <w:numPr>
          <w:ilvl w:val="0"/>
          <w:numId w:val="36"/>
        </w:numPr>
      </w:pPr>
      <w:r>
        <w:t>Turn on “catch first chance exceptions”</w:t>
      </w:r>
    </w:p>
    <w:p w:rsidR="008147BB" w:rsidRDefault="008147BB" w:rsidP="008147BB">
      <w:r>
        <w:t xml:space="preserve">As part of this, we should endeavor to remove all first chance exception </w:t>
      </w:r>
      <w:proofErr w:type="gramStart"/>
      <w:r>
        <w:t>raising</w:t>
      </w:r>
      <w:proofErr w:type="gramEnd"/>
      <w:r>
        <w:t xml:space="preserve"> on the startup/normal-execution of the F# compiler. This is not easy, particularly for the </w:t>
      </w:r>
      <w:proofErr w:type="spellStart"/>
      <w:r>
        <w:t>ReferenceResolution</w:t>
      </w:r>
      <w:proofErr w:type="spellEnd"/>
      <w:r>
        <w:t xml:space="preserve"> code, and in lieu of this we should record this as a known issue in UE documentation on debugging type providers.</w:t>
      </w:r>
    </w:p>
    <w:p w:rsidR="00233F63" w:rsidDel="00723F5B" w:rsidRDefault="00233F63" w:rsidP="00F45686">
      <w:pPr>
        <w:pStyle w:val="Heading1"/>
        <w:rPr>
          <w:del w:id="111" w:author="Don Syme" w:date="2011-09-22T14:49:00Z"/>
        </w:rPr>
      </w:pPr>
      <w:bookmarkStart w:id="112" w:name="_Toc291870029"/>
      <w:bookmarkStart w:id="113" w:name="_Toc291870354"/>
      <w:bookmarkStart w:id="114" w:name="_Toc291953147"/>
      <w:bookmarkStart w:id="115" w:name="_Toc300653065"/>
      <w:bookmarkStart w:id="116" w:name="_Toc300653188"/>
      <w:bookmarkEnd w:id="112"/>
      <w:bookmarkEnd w:id="113"/>
      <w:bookmarkEnd w:id="114"/>
      <w:bookmarkEnd w:id="115"/>
      <w:del w:id="117" w:author="Don Syme" w:date="2011-09-22T14:49:00Z">
        <w:r w:rsidDel="00723F5B">
          <w:delText>Type Provider Emit API</w:delText>
        </w:r>
        <w:r w:rsidR="008147BB" w:rsidDel="00723F5B">
          <w:delText xml:space="preserve"> (Out of Band Deliverable)</w:delText>
        </w:r>
        <w:bookmarkEnd w:id="116"/>
      </w:del>
    </w:p>
    <w:p w:rsidR="008147BB" w:rsidDel="00723F5B" w:rsidRDefault="00D60E78" w:rsidP="00F45686">
      <w:pPr>
        <w:rPr>
          <w:del w:id="118" w:author="Don Syme" w:date="2011-09-22T14:49:00Z"/>
        </w:rPr>
      </w:pPr>
      <w:del w:id="119" w:author="Don Syme" w:date="2011-09-22T14:49:00Z">
        <w:r w:rsidDel="00723F5B">
          <w:delText xml:space="preserve">The TypeProviderEmit API </w:delText>
        </w:r>
        <w:r w:rsidR="008147BB" w:rsidDel="00723F5B">
          <w:delText>is a higher-level API for implementing type providers.</w:delText>
        </w:r>
      </w:del>
    </w:p>
    <w:p w:rsidR="008147BB" w:rsidDel="00723F5B" w:rsidRDefault="008147BB" w:rsidP="00F45686">
      <w:pPr>
        <w:pStyle w:val="Heading2"/>
        <w:rPr>
          <w:del w:id="120" w:author="Don Syme" w:date="2011-09-22T14:48:00Z"/>
        </w:rPr>
      </w:pPr>
      <w:bookmarkStart w:id="121" w:name="_Toc300653189"/>
      <w:del w:id="122" w:author="Don Syme" w:date="2011-09-22T14:48:00Z">
        <w:r w:rsidDel="00723F5B">
          <w:delText>An Example</w:delText>
        </w:r>
        <w:bookmarkEnd w:id="121"/>
      </w:del>
    </w:p>
    <w:p w:rsidR="008147BB" w:rsidRPr="003E47D7" w:rsidDel="00723F5B" w:rsidRDefault="008147BB" w:rsidP="00F45686">
      <w:pPr>
        <w:rPr>
          <w:del w:id="123" w:author="Don Syme" w:date="2011-09-22T14:48:00Z"/>
        </w:rPr>
      </w:pPr>
      <w:del w:id="124" w:author="Don Syme" w:date="2011-09-22T14:48:00Z">
        <w:r w:rsidDel="00723F5B">
          <w:delText>TBD</w:delText>
        </w:r>
      </w:del>
    </w:p>
    <w:p w:rsidR="008147BB" w:rsidDel="00723F5B" w:rsidRDefault="008147BB" w:rsidP="008147BB">
      <w:pPr>
        <w:pStyle w:val="Heading2"/>
        <w:rPr>
          <w:del w:id="125" w:author="Don Syme" w:date="2011-09-22T14:48:00Z"/>
        </w:rPr>
      </w:pPr>
      <w:bookmarkStart w:id="126" w:name="_Toc300653190"/>
      <w:del w:id="127" w:author="Don Syme" w:date="2011-09-22T14:48:00Z">
        <w:r w:rsidDel="00723F5B">
          <w:delText>Details</w:delText>
        </w:r>
        <w:bookmarkEnd w:id="126"/>
      </w:del>
    </w:p>
    <w:p w:rsidR="008147BB" w:rsidDel="00723F5B" w:rsidRDefault="008147BB" w:rsidP="00F45686">
      <w:pPr>
        <w:pStyle w:val="Heading3"/>
        <w:rPr>
          <w:del w:id="128" w:author="Don Syme" w:date="2011-09-22T14:48:00Z"/>
        </w:rPr>
      </w:pPr>
      <w:bookmarkStart w:id="129" w:name="_Toc300653191"/>
      <w:del w:id="130" w:author="Don Syme" w:date="2011-09-22T14:48:00Z">
        <w:r w:rsidDel="00723F5B">
          <w:delText>Providing Type Definitions</w:delText>
        </w:r>
        <w:bookmarkEnd w:id="129"/>
      </w:del>
    </w:p>
    <w:p w:rsidR="008147BB" w:rsidDel="00723F5B" w:rsidRDefault="008147BB" w:rsidP="008147BB">
      <w:pPr>
        <w:pStyle w:val="Heading3"/>
        <w:rPr>
          <w:del w:id="131" w:author="Don Syme" w:date="2011-09-22T14:48:00Z"/>
        </w:rPr>
      </w:pPr>
      <w:bookmarkStart w:id="132" w:name="_Toc300653192"/>
      <w:del w:id="133" w:author="Don Syme" w:date="2011-09-22T14:48:00Z">
        <w:r w:rsidDel="00723F5B">
          <w:delText>Providing Nested Type Definitions</w:delText>
        </w:r>
        <w:bookmarkEnd w:id="132"/>
      </w:del>
    </w:p>
    <w:p w:rsidR="008147BB" w:rsidDel="00723F5B" w:rsidRDefault="008147BB" w:rsidP="008147BB">
      <w:pPr>
        <w:pStyle w:val="Heading3"/>
        <w:rPr>
          <w:del w:id="134" w:author="Don Syme" w:date="2011-09-22T14:48:00Z"/>
        </w:rPr>
      </w:pPr>
      <w:bookmarkStart w:id="135" w:name="_Toc300653193"/>
      <w:del w:id="136" w:author="Don Syme" w:date="2011-09-22T14:48:00Z">
        <w:r w:rsidDel="00723F5B">
          <w:delText>Providing Properties</w:delText>
        </w:r>
        <w:bookmarkEnd w:id="135"/>
      </w:del>
    </w:p>
    <w:p w:rsidR="008147BB" w:rsidRPr="00B971BC" w:rsidDel="00723F5B" w:rsidRDefault="008147BB" w:rsidP="00F45686">
      <w:pPr>
        <w:pStyle w:val="Heading3"/>
        <w:rPr>
          <w:del w:id="137" w:author="Don Syme" w:date="2011-09-22T14:48:00Z"/>
        </w:rPr>
      </w:pPr>
      <w:bookmarkStart w:id="138" w:name="_Toc300653194"/>
      <w:del w:id="139" w:author="Don Syme" w:date="2011-09-22T14:48:00Z">
        <w:r w:rsidDel="00723F5B">
          <w:delText>Providing Methods</w:delText>
        </w:r>
        <w:bookmarkEnd w:id="138"/>
      </w:del>
    </w:p>
    <w:p w:rsidR="008147BB" w:rsidRPr="003E47D7" w:rsidDel="00723F5B" w:rsidRDefault="008147BB" w:rsidP="00F45686">
      <w:pPr>
        <w:pStyle w:val="Heading3"/>
        <w:rPr>
          <w:del w:id="140" w:author="Don Syme" w:date="2011-09-22T14:48:00Z"/>
        </w:rPr>
      </w:pPr>
      <w:bookmarkStart w:id="141" w:name="_Toc300653195"/>
      <w:del w:id="142" w:author="Don Syme" w:date="2011-09-22T14:48:00Z">
        <w:r w:rsidDel="00723F5B">
          <w:delText>Providing Type Definitions with Static Parameters</w:delText>
        </w:r>
        <w:bookmarkEnd w:id="141"/>
      </w:del>
    </w:p>
    <w:p w:rsidR="008147BB" w:rsidDel="00723F5B" w:rsidRDefault="008147BB" w:rsidP="00F45686">
      <w:pPr>
        <w:pStyle w:val="Heading3"/>
        <w:rPr>
          <w:del w:id="143" w:author="Don Syme" w:date="2011-09-22T14:49:00Z"/>
        </w:rPr>
      </w:pPr>
      <w:bookmarkStart w:id="144" w:name="_Toc300653196"/>
      <w:del w:id="145" w:author="Don Syme" w:date="2011-09-22T14:49:00Z">
        <w:r w:rsidDel="00723F5B">
          <w:delText>Providing Measures</w:delText>
        </w:r>
        <w:bookmarkEnd w:id="144"/>
      </w:del>
    </w:p>
    <w:p w:rsidR="008147BB" w:rsidDel="00723F5B" w:rsidRDefault="008147BB" w:rsidP="008147BB">
      <w:pPr>
        <w:rPr>
          <w:del w:id="146" w:author="Don Syme" w:date="2011-09-22T14:49:00Z"/>
        </w:rPr>
      </w:pPr>
      <w:del w:id="147" w:author="Don Syme" w:date="2011-09-22T14:49:00Z">
        <w:r w:rsidDel="00723F5B">
          <w:delText>The API provides helpers for providing measure annotations. For example, to provide the type double&lt;kg&gt; use:</w:delText>
        </w:r>
      </w:del>
    </w:p>
    <w:p w:rsidR="008147BB" w:rsidRPr="00F45686" w:rsidDel="00723F5B" w:rsidRDefault="008147BB">
      <w:pPr>
        <w:pStyle w:val="Code"/>
        <w:rPr>
          <w:del w:id="148" w:author="Don Syme" w:date="2011-09-22T14:49:00Z"/>
        </w:rPr>
      </w:pPr>
      <w:del w:id="149" w:author="Don Syme" w:date="2011-09-22T14:49:00Z">
        <w:r w:rsidRPr="00F45686" w:rsidDel="00723F5B">
          <w:delText>let measures = ProvidedMeasureBuilder.Default</w:delText>
        </w:r>
      </w:del>
    </w:p>
    <w:p w:rsidR="008147BB" w:rsidRPr="00F45686" w:rsidDel="00723F5B" w:rsidRDefault="008147BB">
      <w:pPr>
        <w:pStyle w:val="Code"/>
        <w:rPr>
          <w:del w:id="150" w:author="Don Syme" w:date="2011-09-22T14:49:00Z"/>
        </w:rPr>
      </w:pPr>
      <w:del w:id="151" w:author="Don Syme" w:date="2011-09-22T14:49:00Z">
        <w:r w:rsidRPr="00F45686" w:rsidDel="00723F5B">
          <w:delText>let kg = measures.SI "Kilogram"</w:delText>
        </w:r>
      </w:del>
    </w:p>
    <w:p w:rsidR="008147BB" w:rsidRPr="00F45686" w:rsidDel="00723F5B" w:rsidRDefault="008147BB">
      <w:pPr>
        <w:pStyle w:val="Code"/>
        <w:rPr>
          <w:del w:id="152" w:author="Don Syme" w:date="2011-09-22T14:49:00Z"/>
        </w:rPr>
      </w:pPr>
      <w:del w:id="153" w:author="Don Syme" w:date="2011-09-22T14:49:00Z">
        <w:r w:rsidRPr="00F45686" w:rsidDel="00723F5B">
          <w:delText>let m = measures.SI "Meter"</w:delText>
        </w:r>
      </w:del>
    </w:p>
    <w:p w:rsidR="008147BB" w:rsidRPr="00F45686" w:rsidDel="00723F5B" w:rsidRDefault="008147BB">
      <w:pPr>
        <w:pStyle w:val="Code"/>
        <w:rPr>
          <w:del w:id="154" w:author="Don Syme" w:date="2011-09-22T14:49:00Z"/>
        </w:rPr>
      </w:pPr>
      <w:del w:id="155" w:author="Don Syme" w:date="2011-09-22T14:49:00Z">
        <w:r w:rsidRPr="00F45686" w:rsidDel="00723F5B">
          <w:delText>let float_kg = measures.AnnotateType(typeof&lt;double&gt;,[kg])</w:delText>
        </w:r>
      </w:del>
    </w:p>
    <w:p w:rsidR="008147BB" w:rsidDel="00723F5B" w:rsidRDefault="008147BB" w:rsidP="008147BB">
      <w:pPr>
        <w:rPr>
          <w:del w:id="156" w:author="Don Syme" w:date="2011-09-22T14:49:00Z"/>
        </w:rPr>
      </w:pPr>
      <w:del w:id="157" w:author="Don Syme" w:date="2011-09-22T14:49:00Z">
        <w:r w:rsidDel="00723F5B">
          <w:delText xml:space="preserve">To provide the type </w:delText>
        </w:r>
        <w:r w:rsidRPr="00F45686" w:rsidDel="00723F5B">
          <w:rPr>
            <w:rStyle w:val="InlineCode"/>
          </w:rPr>
          <w:delText>Nullable&lt;decimal&lt;kg/m^2&gt;&gt;</w:delText>
        </w:r>
        <w:r w:rsidDel="00723F5B">
          <w:delText xml:space="preserve"> use:</w:delText>
        </w:r>
      </w:del>
    </w:p>
    <w:p w:rsidR="008147BB" w:rsidRPr="00F45686" w:rsidDel="00723F5B" w:rsidRDefault="008147BB" w:rsidP="00F45686">
      <w:pPr>
        <w:pStyle w:val="Code"/>
        <w:rPr>
          <w:del w:id="158" w:author="Don Syme" w:date="2011-09-22T14:49:00Z"/>
        </w:rPr>
      </w:pPr>
      <w:del w:id="159" w:author="Don Syme" w:date="2011-09-22T14:49:00Z">
        <w:r w:rsidRPr="00F45686" w:rsidDel="00723F5B">
          <w:delText>let kgpm2 = measures.Ratio(kg, measures.Square m)</w:delText>
        </w:r>
      </w:del>
    </w:p>
    <w:p w:rsidR="008147BB" w:rsidRPr="00F45686" w:rsidDel="00723F5B" w:rsidRDefault="008147BB" w:rsidP="00F45686">
      <w:pPr>
        <w:pStyle w:val="Code"/>
        <w:rPr>
          <w:del w:id="160" w:author="Don Syme" w:date="2011-09-22T14:49:00Z"/>
        </w:rPr>
      </w:pPr>
      <w:del w:id="161" w:author="Don Syme" w:date="2011-09-22T14:49:00Z">
        <w:r w:rsidRPr="00F45686" w:rsidDel="00723F5B">
          <w:delText>let dkgpm2 = measures.AnnotateType(typeof&lt;decimal&gt;,[kgpm2])</w:delText>
        </w:r>
      </w:del>
    </w:p>
    <w:p w:rsidR="008147BB" w:rsidRPr="00F45686" w:rsidDel="00723F5B" w:rsidRDefault="008147BB" w:rsidP="00F45686">
      <w:pPr>
        <w:pStyle w:val="Code"/>
        <w:rPr>
          <w:del w:id="162" w:author="Don Syme" w:date="2011-09-22T14:49:00Z"/>
        </w:rPr>
      </w:pPr>
      <w:del w:id="163" w:author="Don Syme" w:date="2011-09-22T14:49:00Z">
        <w:r w:rsidRPr="00F45686" w:rsidDel="00723F5B">
          <w:delText>let nullableDecimal_kgpm2 = typedefof&lt;System.Nullable&lt;_&gt;&gt;.MakeGenericType [|dkgpm2 |]</w:delText>
        </w:r>
      </w:del>
    </w:p>
    <w:p w:rsidR="008147BB" w:rsidDel="00723F5B" w:rsidRDefault="008147BB" w:rsidP="008147BB">
      <w:pPr>
        <w:autoSpaceDE w:val="0"/>
        <w:autoSpaceDN w:val="0"/>
        <w:adjustRightInd w:val="0"/>
        <w:spacing w:after="0" w:line="240" w:lineRule="auto"/>
        <w:rPr>
          <w:del w:id="164" w:author="Don Syme" w:date="2011-09-22T14:49:00Z"/>
          <w:rFonts w:ascii="Consolas" w:hAnsi="Consolas" w:cs="Consolas"/>
          <w:lang w:val="en-GB"/>
        </w:rPr>
      </w:pPr>
    </w:p>
    <w:p w:rsidR="008147BB" w:rsidDel="00723F5B" w:rsidRDefault="008147BB" w:rsidP="00F45686">
      <w:pPr>
        <w:pStyle w:val="Heading1"/>
        <w:rPr>
          <w:del w:id="165" w:author="Don Syme" w:date="2011-09-22T14:49:00Z"/>
        </w:rPr>
      </w:pPr>
      <w:bookmarkStart w:id="166" w:name="_Toc300653197"/>
      <w:del w:id="167" w:author="Don Syme" w:date="2011-09-22T14:49:00Z">
        <w:r w:rsidDel="00723F5B">
          <w:delText>User Education Material (Out of Band Deliverable)</w:delText>
        </w:r>
        <w:bookmarkEnd w:id="166"/>
      </w:del>
    </w:p>
    <w:p w:rsidR="00233F63" w:rsidDel="00723F5B" w:rsidRDefault="00233F63" w:rsidP="00233F63">
      <w:pPr>
        <w:pStyle w:val="Heading2"/>
        <w:rPr>
          <w:del w:id="168" w:author="Don Syme" w:date="2011-09-22T14:49:00Z"/>
        </w:rPr>
      </w:pPr>
      <w:bookmarkStart w:id="169" w:name="_Toc300653198"/>
      <w:del w:id="170" w:author="Don Syme" w:date="2011-09-22T14:49:00Z">
        <w:r w:rsidDel="00723F5B">
          <w:delText>Samples</w:delText>
        </w:r>
        <w:bookmarkEnd w:id="169"/>
      </w:del>
    </w:p>
    <w:p w:rsidR="00233F63" w:rsidDel="00723F5B" w:rsidRDefault="00233F63" w:rsidP="00233F63">
      <w:pPr>
        <w:pStyle w:val="Heading2"/>
        <w:rPr>
          <w:del w:id="171" w:author="Don Syme" w:date="2011-09-22T14:49:00Z"/>
        </w:rPr>
      </w:pPr>
      <w:bookmarkStart w:id="172" w:name="_Toc300653199"/>
      <w:del w:id="173" w:author="Don Syme" w:date="2011-09-22T14:49:00Z">
        <w:r w:rsidDel="00723F5B">
          <w:delText>Hands-On-Lab: Writing an Erasing Type Provider</w:delText>
        </w:r>
        <w:bookmarkEnd w:id="172"/>
      </w:del>
    </w:p>
    <w:p w:rsidR="00233F63" w:rsidDel="00723F5B" w:rsidRDefault="00233F63" w:rsidP="00233F63">
      <w:pPr>
        <w:pStyle w:val="Heading2"/>
        <w:rPr>
          <w:del w:id="174" w:author="Don Syme" w:date="2011-09-22T14:49:00Z"/>
        </w:rPr>
      </w:pPr>
      <w:bookmarkStart w:id="175" w:name="_Toc300653200"/>
      <w:del w:id="176" w:author="Don Syme" w:date="2011-09-22T14:49:00Z">
        <w:r w:rsidDel="00723F5B">
          <w:delText>Hands-On-Lab: Writing a Generative Type Provider</w:delText>
        </w:r>
        <w:bookmarkEnd w:id="175"/>
      </w:del>
    </w:p>
    <w:p w:rsidR="00233F63" w:rsidRPr="00233F63" w:rsidRDefault="00233F63" w:rsidP="00233F63"/>
    <w:p w:rsidR="000564CC" w:rsidRDefault="000564CC" w:rsidP="000564CC">
      <w:pPr>
        <w:pStyle w:val="Heading1"/>
      </w:pPr>
      <w:bookmarkStart w:id="177" w:name="_Toc291870044"/>
      <w:bookmarkStart w:id="178" w:name="_Toc291870369"/>
      <w:bookmarkStart w:id="179" w:name="_Toc291953162"/>
      <w:bookmarkStart w:id="180" w:name="_Toc300653080"/>
      <w:bookmarkStart w:id="181" w:name="_Toc291870045"/>
      <w:bookmarkStart w:id="182" w:name="_Toc291870370"/>
      <w:bookmarkStart w:id="183" w:name="_Toc291953163"/>
      <w:bookmarkStart w:id="184" w:name="_Toc300653081"/>
      <w:bookmarkStart w:id="185" w:name="_Toc291870046"/>
      <w:bookmarkStart w:id="186" w:name="_Toc291870371"/>
      <w:bookmarkStart w:id="187" w:name="_Toc291953164"/>
      <w:bookmarkStart w:id="188" w:name="_Toc300653082"/>
      <w:bookmarkStart w:id="189" w:name="_Toc291870047"/>
      <w:bookmarkStart w:id="190" w:name="_Toc291870372"/>
      <w:bookmarkStart w:id="191" w:name="_Toc291953165"/>
      <w:bookmarkStart w:id="192" w:name="_Toc300653083"/>
      <w:bookmarkStart w:id="193" w:name="_Toc291870048"/>
      <w:bookmarkStart w:id="194" w:name="_Toc291870373"/>
      <w:bookmarkStart w:id="195" w:name="_Toc291953166"/>
      <w:bookmarkStart w:id="196" w:name="_Toc300653084"/>
      <w:bookmarkStart w:id="197" w:name="_Toc291870049"/>
      <w:bookmarkStart w:id="198" w:name="_Toc291870374"/>
      <w:bookmarkStart w:id="199" w:name="_Toc291953167"/>
      <w:bookmarkStart w:id="200" w:name="_Toc300653085"/>
      <w:bookmarkStart w:id="201" w:name="_Toc291839387"/>
      <w:bookmarkStart w:id="202" w:name="_Toc291870050"/>
      <w:bookmarkStart w:id="203" w:name="_Toc291870375"/>
      <w:bookmarkStart w:id="204" w:name="_Toc291953168"/>
      <w:bookmarkStart w:id="205" w:name="_Toc300653086"/>
      <w:bookmarkStart w:id="206" w:name="_Toc291839388"/>
      <w:bookmarkStart w:id="207" w:name="_Toc291870051"/>
      <w:bookmarkStart w:id="208" w:name="_Toc291870376"/>
      <w:bookmarkStart w:id="209" w:name="_Toc291953169"/>
      <w:bookmarkStart w:id="210" w:name="_Toc300653087"/>
      <w:bookmarkStart w:id="211" w:name="_Toc291839389"/>
      <w:bookmarkStart w:id="212" w:name="_Toc291870052"/>
      <w:bookmarkStart w:id="213" w:name="_Toc291870377"/>
      <w:bookmarkStart w:id="214" w:name="_Toc291953170"/>
      <w:bookmarkStart w:id="215" w:name="_Toc300653088"/>
      <w:bookmarkStart w:id="216" w:name="_Toc300653201"/>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t>Cut Features</w:t>
      </w:r>
      <w:bookmarkEnd w:id="216"/>
    </w:p>
    <w:p w:rsidR="000564CC" w:rsidRPr="000564CC" w:rsidRDefault="000564CC" w:rsidP="000564CC"/>
    <w:p w:rsidR="00060278" w:rsidRDefault="00060278" w:rsidP="00060278">
      <w:pPr>
        <w:pStyle w:val="Heading2"/>
      </w:pPr>
      <w:bookmarkStart w:id="217" w:name="_Toc300653202"/>
      <w:r>
        <w:t>Type Provider Isolation &amp; Unloading</w:t>
      </w:r>
      <w:bookmarkEnd w:id="217"/>
    </w:p>
    <w:p w:rsidR="00060278" w:rsidRDefault="00060278" w:rsidP="00060278">
      <w:r>
        <w:t xml:space="preserve">Based </w:t>
      </w:r>
      <w:r w:rsidRPr="00045E87">
        <w:t>on</w:t>
      </w:r>
      <w:r>
        <w:t xml:space="preserve"> experience of authoring and debugging providers, putting providers in a separate, unloadable app domain is very, very tempting. However we think we can ship the feature without doing that.</w:t>
      </w:r>
    </w:p>
    <w:p w:rsidR="00060278" w:rsidRDefault="00060278" w:rsidP="00060278"/>
    <w:p w:rsidR="00034A8D" w:rsidRDefault="00034A8D" w:rsidP="008910AC">
      <w:pPr>
        <w:pStyle w:val="Heading2"/>
      </w:pPr>
      <w:bookmarkStart w:id="218" w:name="_Toc300653203"/>
      <w:r>
        <w:t>Managing Build Dependencies and Files</w:t>
      </w:r>
      <w:bookmarkEnd w:id="218"/>
    </w:p>
    <w:p w:rsidR="00034A8D" w:rsidRDefault="00034A8D" w:rsidP="00034A8D">
      <w:r>
        <w:t xml:space="preserve">Type providers may reference files that aren’t directly visible to the build system. If those files change then a rebuild is needed the next go-round. C++ has a similar problem because it may end up including </w:t>
      </w:r>
      <w:r>
        <w:lastRenderedPageBreak/>
        <w:t xml:space="preserve">files based on preprocessor results. </w:t>
      </w:r>
      <w:r w:rsidR="005E7C29">
        <w:t xml:space="preserve">One proposed </w:t>
      </w:r>
      <w:r>
        <w:t xml:space="preserve">solution </w:t>
      </w:r>
      <w:r w:rsidR="005E7C29">
        <w:t xml:space="preserve">was that we </w:t>
      </w:r>
      <w:r>
        <w:t xml:space="preserve">spawn their compile under FileWatch.dll which gathers inputs and outputs. </w:t>
      </w:r>
      <w:r w:rsidR="005E7C29">
        <w:t xml:space="preserve">And </w:t>
      </w:r>
      <w:r>
        <w:t xml:space="preserve">do the same in the </w:t>
      </w:r>
      <w:proofErr w:type="spellStart"/>
      <w:r>
        <w:t>fsc</w:t>
      </w:r>
      <w:proofErr w:type="spellEnd"/>
      <w:r>
        <w:t xml:space="preserve"> build task. Contacts: Sara Joiner, Kieran </w:t>
      </w:r>
      <w:proofErr w:type="spellStart"/>
      <w:r>
        <w:t>Mockford</w:t>
      </w:r>
      <w:proofErr w:type="spellEnd"/>
    </w:p>
    <w:p w:rsidR="00034A8D" w:rsidRDefault="00034A8D" w:rsidP="00034A8D">
      <w:pPr>
        <w:ind w:left="720"/>
        <w:rPr>
          <w:i/>
          <w:iCs/>
        </w:rPr>
      </w:pPr>
      <w:r>
        <w:rPr>
          <w:i/>
          <w:iCs/>
        </w:rPr>
        <w:t xml:space="preserve">Managing Intermediate Files – Some providers need to store information locally. For example, intermediate </w:t>
      </w:r>
      <w:proofErr w:type="spellStart"/>
      <w:r>
        <w:rPr>
          <w:i/>
          <w:iCs/>
        </w:rPr>
        <w:t>dlls</w:t>
      </w:r>
      <w:proofErr w:type="spellEnd"/>
      <w:r>
        <w:rPr>
          <w:i/>
          <w:iCs/>
        </w:rPr>
        <w:t xml:space="preserve"> for injection, cached results, etc. What do providers need to manage this well and to live harmoniously in build systems and simple scripts.</w:t>
      </w:r>
    </w:p>
    <w:p w:rsidR="00034A8D" w:rsidRPr="000564CC" w:rsidRDefault="00034A8D" w:rsidP="00034A8D">
      <w:r>
        <w:t>I would prefer we don’t architect in anything extra than what we already have. Or at least nothing more than something very simple like a “please use this directory for intermediate files” in the provider context.</w:t>
      </w:r>
    </w:p>
    <w:p w:rsidR="00034A8D" w:rsidRPr="000564CC" w:rsidRDefault="00034A8D" w:rsidP="00034A8D">
      <w:pPr>
        <w:rPr>
          <w:color w:val="1F497D"/>
        </w:rPr>
      </w:pPr>
      <w:r>
        <w:rPr>
          <w:b/>
          <w:bCs/>
          <w:color w:val="1F497D"/>
        </w:rPr>
        <w:t>Resolution</w:t>
      </w:r>
      <w:r w:rsidR="005E7C29">
        <w:rPr>
          <w:b/>
          <w:bCs/>
          <w:color w:val="1F497D"/>
        </w:rPr>
        <w:t xml:space="preserve"> (cut)</w:t>
      </w:r>
      <w:r>
        <w:rPr>
          <w:color w:val="1F497D"/>
        </w:rPr>
        <w:t>: Add an intermediate-files directory to the type provider context</w:t>
      </w:r>
    </w:p>
    <w:p w:rsidR="00034A8D" w:rsidRPr="000564CC" w:rsidRDefault="00034A8D" w:rsidP="00034A8D">
      <w:r>
        <w:t xml:space="preserve">Q: What is the user interaction in VS? What happens if you program against an </w:t>
      </w:r>
      <w:proofErr w:type="spellStart"/>
      <w:r>
        <w:t>OData</w:t>
      </w:r>
      <w:proofErr w:type="spellEnd"/>
      <w:r>
        <w:t xml:space="preserve"> service and the internet goes down? Does build lab need to be connected to the Internet? What if there are outside changes during build process?</w:t>
      </w:r>
    </w:p>
    <w:p w:rsidR="00034A8D" w:rsidRDefault="00034A8D" w:rsidP="00034A8D">
      <w:r>
        <w:t xml:space="preserve">Except where the proposed additions to </w:t>
      </w:r>
      <w:proofErr w:type="spellStart"/>
      <w:r>
        <w:t>MSBuild</w:t>
      </w:r>
      <w:proofErr w:type="spellEnd"/>
      <w:r>
        <w:t xml:space="preserve"> support are involved, I’d say this is largely in the realm of provider design, hence not </w:t>
      </w:r>
      <w:r w:rsidRPr="00391388">
        <w:t>our</w:t>
      </w:r>
      <w:r>
        <w:t xml:space="preserve"> M2 focus. Just don’t worry about it. We also have time for this in M3.</w:t>
      </w:r>
    </w:p>
    <w:p w:rsidR="00034A8D" w:rsidRDefault="00034A8D" w:rsidP="00034A8D">
      <w:pPr>
        <w:rPr>
          <w:color w:val="1F497D"/>
        </w:rPr>
      </w:pPr>
      <w:r>
        <w:rPr>
          <w:b/>
          <w:bCs/>
          <w:color w:val="1F497D"/>
        </w:rPr>
        <w:t>Resolution</w:t>
      </w:r>
      <w:r w:rsidR="005E7C29">
        <w:rPr>
          <w:b/>
          <w:bCs/>
          <w:color w:val="1F497D"/>
        </w:rPr>
        <w:t xml:space="preserve"> (cut)</w:t>
      </w:r>
      <w:r>
        <w:rPr>
          <w:color w:val="1F497D"/>
        </w:rPr>
        <w:t xml:space="preserve">: implement </w:t>
      </w:r>
      <w:proofErr w:type="spellStart"/>
      <w:r>
        <w:rPr>
          <w:color w:val="1F497D"/>
        </w:rPr>
        <w:t>MSBuild</w:t>
      </w:r>
      <w:proofErr w:type="spellEnd"/>
      <w:r>
        <w:rPr>
          <w:color w:val="1F497D"/>
        </w:rPr>
        <w:t xml:space="preserve"> file-touch tracking, as planned.</w:t>
      </w:r>
    </w:p>
    <w:p w:rsidR="00034A8D" w:rsidRDefault="00034A8D" w:rsidP="00034A8D"/>
    <w:p w:rsidR="00045E87" w:rsidRDefault="00045E87" w:rsidP="00045E87">
      <w:pPr>
        <w:pStyle w:val="Heading2"/>
      </w:pPr>
      <w:bookmarkStart w:id="219" w:name="_Toc300653204"/>
      <w:r>
        <w:t>Watson Dumps sent to Type Provider Authors</w:t>
      </w:r>
      <w:bookmarkEnd w:id="219"/>
    </w:p>
    <w:p w:rsidR="00045E87" w:rsidRPr="00045E87" w:rsidRDefault="00045E87" w:rsidP="00045E87">
      <w:r>
        <w:t>We considered doing the engineering to allow type provider exceptions to be routed a Watson dumps to type provider authors. We won’t do this for F# 3.0.</w:t>
      </w:r>
    </w:p>
    <w:p w:rsidR="000F35AA" w:rsidRPr="000F35AA" w:rsidRDefault="000F35AA" w:rsidP="000F35AA">
      <w:pPr>
        <w:pStyle w:val="Heading2"/>
      </w:pPr>
      <w:bookmarkStart w:id="220" w:name="_Toc300653205"/>
      <w:r>
        <w:t>Supported SDK for writing type providers</w:t>
      </w:r>
      <w:bookmarkEnd w:id="220"/>
    </w:p>
    <w:p w:rsidR="000F35AA" w:rsidRDefault="000F35AA" w:rsidP="00262DAE">
      <w:r>
        <w:t>The current position is that we do not plan to ship any framework for writing providers, apart from samples. A simple, clear architecture, well documented interfaces and a good sample set is what we need, and we have all the way through to Beta1, Beta2 and RTM to complete those.</w:t>
      </w:r>
    </w:p>
    <w:p w:rsidR="00C5052B" w:rsidRDefault="00C5052B" w:rsidP="00C5052B">
      <w:pPr>
        <w:pStyle w:val="Heading2"/>
      </w:pPr>
      <w:bookmarkStart w:id="221" w:name="_Toc300653206"/>
      <w:r>
        <w:t>Binary Compatibility and Type Providers</w:t>
      </w:r>
      <w:bookmarkEnd w:id="221"/>
    </w:p>
    <w:p w:rsidR="00C5052B" w:rsidRDefault="00C5052B" w:rsidP="00C5052B">
      <w:r>
        <w:t>Q: What happens when a TP changes implementation and erases more types?</w:t>
      </w:r>
    </w:p>
    <w:p w:rsidR="00C5052B" w:rsidRDefault="00C5052B" w:rsidP="00C5052B">
      <w:r>
        <w:t xml:space="preserve">That would be a binary &amp; source breaking change. Overall I don’t see us venturing into concrete types inheriting from erased types. Indeed, the original position was that erased types were always sealed, and it’s worth remembering that that would still be a valid position for most of our goals. However inheritance (including multiple </w:t>
      </w:r>
      <w:proofErr w:type="gramStart"/>
      <w:r>
        <w:t>inheritance</w:t>
      </w:r>
      <w:proofErr w:type="gramEnd"/>
      <w:r>
        <w:t>) is common enough in data models that we should really allow them.</w:t>
      </w:r>
    </w:p>
    <w:p w:rsidR="00060278" w:rsidRDefault="00060278" w:rsidP="00060278">
      <w:pPr>
        <w:pStyle w:val="Heading2"/>
      </w:pPr>
      <w:bookmarkStart w:id="222" w:name="_Toc300653207"/>
      <w:proofErr w:type="spellStart"/>
      <w:r>
        <w:t>ResolveExtensionReference</w:t>
      </w:r>
      <w:bookmarkEnd w:id="222"/>
      <w:proofErr w:type="spellEnd"/>
    </w:p>
    <w:p w:rsidR="00060278" w:rsidRDefault="00060278" w:rsidP="00060278"/>
    <w:p w:rsidR="00060278" w:rsidRPr="000564CC" w:rsidRDefault="00060278" w:rsidP="00060278">
      <w:pPr>
        <w:autoSpaceDE w:val="0"/>
        <w:autoSpaceDN w:val="0"/>
        <w:ind w:firstLine="720"/>
        <w:rPr>
          <w:rFonts w:ascii="Consolas" w:hAnsi="Consolas" w:cs="Consolas"/>
          <w:sz w:val="19"/>
          <w:szCs w:val="19"/>
        </w:rPr>
      </w:pPr>
      <w:r>
        <w:rPr>
          <w:rFonts w:ascii="Consolas" w:hAnsi="Consolas" w:cs="Consolas"/>
          <w:color w:val="2B91AF"/>
          <w:sz w:val="19"/>
          <w:szCs w:val="19"/>
        </w:rPr>
        <w:lastRenderedPageBreak/>
        <w:t>Assembly</w:t>
      </w:r>
      <w:r>
        <w:rPr>
          <w:rFonts w:ascii="Consolas" w:hAnsi="Consolas" w:cs="Consolas"/>
          <w:sz w:val="19"/>
          <w:szCs w:val="19"/>
        </w:rPr>
        <w:t xml:space="preserve"> </w:t>
      </w:r>
      <w:proofErr w:type="spellStart"/>
      <w:proofErr w:type="gramStart"/>
      <w:r>
        <w:rPr>
          <w:rFonts w:ascii="Consolas" w:hAnsi="Consolas" w:cs="Consolas"/>
          <w:sz w:val="19"/>
          <w:szCs w:val="19"/>
        </w:rPr>
        <w:t>ResolveExtensionReference</w:t>
      </w:r>
      <w:proofErr w:type="spellEnd"/>
      <w:r>
        <w:rPr>
          <w:rFonts w:ascii="Consolas" w:hAnsi="Consolas" w:cs="Consolas"/>
          <w:sz w:val="19"/>
          <w:szCs w:val="19"/>
        </w:rPr>
        <w:t>(</w:t>
      </w:r>
      <w:proofErr w:type="gramEnd"/>
      <w:r>
        <w:rPr>
          <w:rFonts w:ascii="Consolas" w:hAnsi="Consolas" w:cs="Consolas"/>
          <w:color w:val="0000FF"/>
          <w:sz w:val="19"/>
          <w:szCs w:val="19"/>
        </w:rPr>
        <w:t>string</w:t>
      </w:r>
      <w:r>
        <w:rPr>
          <w:rFonts w:ascii="Consolas" w:hAnsi="Consolas" w:cs="Consolas"/>
          <w:sz w:val="19"/>
          <w:szCs w:val="19"/>
        </w:rPr>
        <w:t xml:space="preserve"> name);</w:t>
      </w:r>
    </w:p>
    <w:p w:rsidR="00060278" w:rsidRPr="000564CC" w:rsidRDefault="00060278" w:rsidP="00060278">
      <w:r>
        <w:t>What different places can the “name” come from?</w:t>
      </w:r>
    </w:p>
    <w:p w:rsidR="00060278" w:rsidRDefault="00060278" w:rsidP="00F45686">
      <w:pPr>
        <w:pStyle w:val="Code"/>
      </w:pPr>
      <w:r>
        <w:t xml:space="preserve">fsc.exe -r </w:t>
      </w:r>
      <w:r>
        <w:rPr>
          <w:rFonts w:ascii="Courier New" w:hAnsi="Courier New" w:cs="Courier New"/>
        </w:rPr>
        <w:t>“</w:t>
      </w:r>
      <w:proofErr w:type="spellStart"/>
      <w:r>
        <w:t>MyDatabase.dbml</w:t>
      </w:r>
      <w:proofErr w:type="spellEnd"/>
      <w:r>
        <w:rPr>
          <w:rFonts w:ascii="Courier New" w:hAnsi="Courier New" w:cs="Courier New"/>
        </w:rPr>
        <w:t>”</w:t>
      </w:r>
    </w:p>
    <w:p w:rsidR="00060278" w:rsidRPr="000564CC" w:rsidRDefault="00060278">
      <w:pPr>
        <w:pStyle w:val="Code"/>
      </w:pPr>
      <w:r>
        <w:t xml:space="preserve">#r </w:t>
      </w:r>
      <w:r>
        <w:rPr>
          <w:rFonts w:ascii="Courier New" w:hAnsi="Courier New" w:cs="Courier New"/>
        </w:rPr>
        <w:t>“</w:t>
      </w:r>
      <w:r>
        <w:t>some-connection-string</w:t>
      </w:r>
      <w:r>
        <w:rPr>
          <w:rFonts w:ascii="Courier New" w:hAnsi="Courier New" w:cs="Courier New"/>
        </w:rPr>
        <w:t>”</w:t>
      </w:r>
    </w:p>
    <w:p w:rsidR="00060278" w:rsidRPr="000564CC" w:rsidRDefault="00060278">
      <w:pPr>
        <w:pStyle w:val="Code"/>
      </w:pPr>
      <w:r>
        <w:t>&lt;</w:t>
      </w:r>
      <w:proofErr w:type="spellStart"/>
      <w:r>
        <w:t>ExtensionReference</w:t>
      </w:r>
      <w:proofErr w:type="spellEnd"/>
      <w:r>
        <w:t>&gt; d:\SomeDir\Invoice.csv&lt;/ExtensionReference&gt; in the .</w:t>
      </w:r>
      <w:proofErr w:type="spellStart"/>
      <w:r>
        <w:t>fsproj</w:t>
      </w:r>
      <w:proofErr w:type="spellEnd"/>
    </w:p>
    <w:p w:rsidR="00060278" w:rsidRPr="000564CC" w:rsidRDefault="00060278" w:rsidP="00060278">
      <w:r>
        <w:t>Q. Is the returned Assembly just a standard assembly – or – type provider assembly?</w:t>
      </w:r>
    </w:p>
    <w:p w:rsidR="00060278" w:rsidRDefault="00060278" w:rsidP="00060278">
      <w:r>
        <w:t>A: Type provider assembly</w:t>
      </w:r>
    </w:p>
    <w:p w:rsidR="00060278" w:rsidRDefault="00060278" w:rsidP="00060278">
      <w:r>
        <w:t>Q: How does the TP assembly know about the (</w:t>
      </w:r>
      <w:proofErr w:type="spellStart"/>
      <w:r>
        <w:t>name</w:t>
      </w:r>
      <w:proofErr w:type="gramStart"/>
      <w:r>
        <w:t>:string</w:t>
      </w:r>
      <w:proofErr w:type="spellEnd"/>
      <w:proofErr w:type="gramEnd"/>
      <w:r>
        <w:t>)that triggered it?</w:t>
      </w:r>
    </w:p>
    <w:p w:rsidR="00060278" w:rsidRDefault="00060278" w:rsidP="00060278">
      <w:r>
        <w:t xml:space="preserve">A: It </w:t>
      </w:r>
      <w:r w:rsidRPr="000564CC">
        <w:t>is</w:t>
      </w:r>
      <w:r>
        <w:t xml:space="preserve"> passed in to </w:t>
      </w:r>
      <w:proofErr w:type="spellStart"/>
      <w:proofErr w:type="gramStart"/>
      <w:r>
        <w:t>ResolveExtensionReference</w:t>
      </w:r>
      <w:proofErr w:type="spellEnd"/>
      <w:r>
        <w:t>,</w:t>
      </w:r>
      <w:proofErr w:type="gramEnd"/>
      <w:r>
        <w:t xml:space="preserve"> the resulting </w:t>
      </w:r>
      <w:proofErr w:type="spellStart"/>
      <w:r>
        <w:t>System.Assembly</w:t>
      </w:r>
      <w:proofErr w:type="spellEnd"/>
      <w:r>
        <w:t xml:space="preserve"> returned by </w:t>
      </w:r>
      <w:proofErr w:type="spellStart"/>
      <w:r>
        <w:t>ResolveExtensionReference</w:t>
      </w:r>
      <w:proofErr w:type="spellEnd"/>
      <w:r>
        <w:t xml:space="preserve"> can remember it in whatever proprietary way it likes.</w:t>
      </w:r>
    </w:p>
    <w:p w:rsidR="00060278" w:rsidRDefault="00060278" w:rsidP="00060278"/>
    <w:p w:rsidR="000F35AA" w:rsidRDefault="000F35AA" w:rsidP="000F35AA">
      <w:pPr>
        <w:pStyle w:val="Heading2"/>
      </w:pPr>
      <w:bookmarkStart w:id="223" w:name="_Toc300653208"/>
      <w:r>
        <w:t>Architecting a Live Connection to Visual Studio Buffers</w:t>
      </w:r>
      <w:bookmarkEnd w:id="223"/>
    </w:p>
    <w:p w:rsidR="000F35AA" w:rsidRPr="000564CC" w:rsidRDefault="000F35AA" w:rsidP="000F35AA">
      <w:pPr>
        <w:ind w:firstLine="720"/>
        <w:rPr>
          <w:i/>
          <w:iCs/>
          <w:color w:val="000000"/>
        </w:rPr>
      </w:pPr>
      <w:r>
        <w:rPr>
          <w:i/>
          <w:iCs/>
          <w:color w:val="000000"/>
        </w:rPr>
        <w:t>Communication with Visual Studio – How can a provider receive notification that a file has changed in memory? Or tell VS to take hands off a file?</w:t>
      </w:r>
    </w:p>
    <w:p w:rsidR="000F35AA" w:rsidRPr="000564CC" w:rsidRDefault="00262DAE" w:rsidP="00262DAE">
      <w:r>
        <w:t>W</w:t>
      </w:r>
      <w:r w:rsidR="000F35AA">
        <w:t xml:space="preserve">e do </w:t>
      </w:r>
      <w:r>
        <w:t xml:space="preserve">not do </w:t>
      </w:r>
      <w:r w:rsidR="000F35AA">
        <w:t xml:space="preserve">anything here. A provider can work it out via a VS API if it wishes. </w:t>
      </w:r>
    </w:p>
    <w:p w:rsidR="000F35AA" w:rsidRPr="00262DAE" w:rsidRDefault="000F35AA" w:rsidP="00262DAE">
      <w:r>
        <w:rPr>
          <w:b/>
          <w:bCs/>
        </w:rPr>
        <w:t>Resolution</w:t>
      </w:r>
      <w:r>
        <w:t>: No action</w:t>
      </w:r>
    </w:p>
    <w:p w:rsidR="00B83AA2" w:rsidRDefault="00B83AA2" w:rsidP="00B83AA2">
      <w:pPr>
        <w:pStyle w:val="Heading2"/>
      </w:pPr>
      <w:bookmarkStart w:id="224" w:name="_Toc300653209"/>
      <w:r>
        <w:t>F#-isms</w:t>
      </w:r>
      <w:bookmarkEnd w:id="224"/>
    </w:p>
    <w:p w:rsidR="00B83AA2" w:rsidRDefault="00B83AA2" w:rsidP="00B83AA2">
      <w:pPr>
        <w:pStyle w:val="MiniHeading"/>
      </w:pPr>
      <w:r>
        <w:t>Provided type definitions have no way to report F#-isms</w:t>
      </w:r>
    </w:p>
    <w:p w:rsidR="00B83AA2" w:rsidRPr="005245D4" w:rsidRDefault="00B83AA2" w:rsidP="00B83AA2">
      <w:pPr>
        <w:pStyle w:val="ListParagraph"/>
        <w:numPr>
          <w:ilvl w:val="0"/>
          <w:numId w:val="40"/>
        </w:numPr>
      </w:pPr>
      <w:r w:rsidRPr="005245D4">
        <w:t>definitions of records</w:t>
      </w:r>
    </w:p>
    <w:p w:rsidR="00B83AA2" w:rsidRPr="005245D4" w:rsidRDefault="00B83AA2" w:rsidP="00B83AA2">
      <w:pPr>
        <w:pStyle w:val="ListParagraph"/>
        <w:numPr>
          <w:ilvl w:val="0"/>
          <w:numId w:val="40"/>
        </w:numPr>
      </w:pPr>
      <w:r w:rsidRPr="005245D4">
        <w:t>definitions of unions</w:t>
      </w:r>
    </w:p>
    <w:p w:rsidR="00B83AA2" w:rsidRPr="005245D4" w:rsidRDefault="00B83AA2" w:rsidP="00B83AA2">
      <w:pPr>
        <w:pStyle w:val="ListParagraph"/>
        <w:numPr>
          <w:ilvl w:val="0"/>
          <w:numId w:val="40"/>
        </w:numPr>
      </w:pPr>
      <w:r w:rsidRPr="005245D4">
        <w:t>definitions of active patterns</w:t>
      </w:r>
    </w:p>
    <w:p w:rsidR="00B83AA2" w:rsidRPr="005245D4" w:rsidRDefault="00B83AA2" w:rsidP="00B83AA2">
      <w:pPr>
        <w:pStyle w:val="ListParagraph"/>
        <w:numPr>
          <w:ilvl w:val="0"/>
          <w:numId w:val="40"/>
        </w:numPr>
      </w:pPr>
      <w:r w:rsidRPr="005245D4">
        <w:t xml:space="preserve">F#-specific generic constraints </w:t>
      </w:r>
    </w:p>
    <w:p w:rsidR="00B83AA2" w:rsidRPr="005245D4" w:rsidRDefault="00B83AA2" w:rsidP="00B83AA2">
      <w:pPr>
        <w:pStyle w:val="ListParagraph"/>
        <w:numPr>
          <w:ilvl w:val="0"/>
          <w:numId w:val="40"/>
        </w:numPr>
      </w:pPr>
      <w:r w:rsidRPr="005245D4">
        <w:t>Modules (which can be opened)</w:t>
      </w:r>
    </w:p>
    <w:p w:rsidR="00B83AA2" w:rsidRPr="005245D4" w:rsidRDefault="00B83AA2" w:rsidP="00B83AA2">
      <w:pPr>
        <w:pStyle w:val="ListParagraph"/>
        <w:numPr>
          <w:ilvl w:val="0"/>
          <w:numId w:val="40"/>
        </w:numPr>
      </w:pPr>
      <w:r w:rsidRPr="005245D4">
        <w:t>Non-</w:t>
      </w:r>
      <w:proofErr w:type="spellStart"/>
      <w:r w:rsidRPr="005245D4">
        <w:t>nullability</w:t>
      </w:r>
      <w:proofErr w:type="spellEnd"/>
    </w:p>
    <w:p w:rsidR="00B83AA2" w:rsidRPr="005245D4" w:rsidRDefault="00B83AA2" w:rsidP="00B83AA2">
      <w:pPr>
        <w:pStyle w:val="ListParagraph"/>
        <w:numPr>
          <w:ilvl w:val="0"/>
          <w:numId w:val="40"/>
        </w:numPr>
      </w:pPr>
      <w:r w:rsidRPr="005245D4">
        <w:t xml:space="preserve">The special attributes the compiler takes regard of </w:t>
      </w:r>
    </w:p>
    <w:p w:rsidR="00B83AA2" w:rsidRPr="005245D4" w:rsidRDefault="00B83AA2" w:rsidP="00B83AA2">
      <w:pPr>
        <w:pStyle w:val="ListParagraph"/>
        <w:numPr>
          <w:ilvl w:val="0"/>
          <w:numId w:val="40"/>
        </w:numPr>
      </w:pPr>
      <w:r w:rsidRPr="005245D4">
        <w:t>Extension member attributes</w:t>
      </w:r>
    </w:p>
    <w:p w:rsidR="00B83AA2" w:rsidRPr="005245D4" w:rsidRDefault="00B83AA2" w:rsidP="00B83AA2">
      <w:pPr>
        <w:pStyle w:val="ListParagraph"/>
        <w:numPr>
          <w:ilvl w:val="0"/>
          <w:numId w:val="40"/>
        </w:numPr>
      </w:pPr>
      <w:proofErr w:type="spellStart"/>
      <w:r w:rsidRPr="005245D4">
        <w:t>CompilerMessageAttribute</w:t>
      </w:r>
      <w:proofErr w:type="spellEnd"/>
      <w:r w:rsidRPr="005245D4">
        <w:t xml:space="preserve"> (an F# specific attribute)</w:t>
      </w:r>
    </w:p>
    <w:p w:rsidR="00B83AA2" w:rsidRPr="005245D4" w:rsidRDefault="00B83AA2" w:rsidP="00B83AA2">
      <w:pPr>
        <w:pStyle w:val="ListParagraph"/>
        <w:numPr>
          <w:ilvl w:val="0"/>
          <w:numId w:val="40"/>
        </w:numPr>
      </w:pPr>
      <w:proofErr w:type="spellStart"/>
      <w:r w:rsidRPr="005245D4">
        <w:t>ExperimentalAttribute</w:t>
      </w:r>
      <w:proofErr w:type="spellEnd"/>
      <w:r w:rsidRPr="005245D4">
        <w:t xml:space="preserve"> (an F# specific attribute)</w:t>
      </w:r>
    </w:p>
    <w:p w:rsidR="00B83AA2" w:rsidRPr="005245D4" w:rsidRDefault="00B83AA2" w:rsidP="00B83AA2">
      <w:pPr>
        <w:pStyle w:val="ListParagraph"/>
        <w:numPr>
          <w:ilvl w:val="0"/>
          <w:numId w:val="40"/>
        </w:numPr>
      </w:pPr>
      <w:proofErr w:type="spellStart"/>
      <w:r w:rsidRPr="005245D4">
        <w:t>UnverifiableAttribute</w:t>
      </w:r>
      <w:proofErr w:type="spellEnd"/>
      <w:r w:rsidRPr="005245D4">
        <w:t xml:space="preserve"> (an F# specific one)</w:t>
      </w:r>
    </w:p>
    <w:p w:rsidR="00B83AA2" w:rsidRPr="005245D4" w:rsidRDefault="00B83AA2" w:rsidP="00B83AA2">
      <w:pPr>
        <w:pStyle w:val="ListParagraph"/>
        <w:numPr>
          <w:ilvl w:val="0"/>
          <w:numId w:val="40"/>
        </w:numPr>
      </w:pPr>
      <w:proofErr w:type="spellStart"/>
      <w:r w:rsidRPr="005245D4">
        <w:t>AutoOpenAttribute</w:t>
      </w:r>
      <w:proofErr w:type="spellEnd"/>
      <w:r w:rsidRPr="005245D4">
        <w:t xml:space="preserve"> (an F# specific one)</w:t>
      </w:r>
    </w:p>
    <w:p w:rsidR="0045667A" w:rsidRDefault="0045667A" w:rsidP="0045667A">
      <w:pPr>
        <w:pStyle w:val="Heading1"/>
      </w:pPr>
      <w:bookmarkStart w:id="225" w:name="_Toc300653210"/>
      <w:r>
        <w:lastRenderedPageBreak/>
        <w:t>Risk Mitigation</w:t>
      </w:r>
      <w:bookmarkEnd w:id="225"/>
    </w:p>
    <w:p w:rsidR="0045667A" w:rsidRDefault="0045667A" w:rsidP="0045667A"/>
    <w:p w:rsidR="0045667A" w:rsidRDefault="0045667A" w:rsidP="0045667A">
      <w:r>
        <w:t>Features will be cut in the following order:</w:t>
      </w:r>
    </w:p>
    <w:p w:rsidR="0045667A" w:rsidRDefault="0045667A" w:rsidP="0045667A">
      <w:pPr>
        <w:pStyle w:val="ListParagraph"/>
        <w:numPr>
          <w:ilvl w:val="0"/>
          <w:numId w:val="36"/>
        </w:numPr>
      </w:pPr>
      <w:r>
        <w:t>Abstract members in erased types</w:t>
      </w:r>
    </w:p>
    <w:p w:rsidR="0045667A" w:rsidRDefault="0045667A" w:rsidP="0045667A">
      <w:pPr>
        <w:pStyle w:val="ListParagraph"/>
        <w:numPr>
          <w:ilvl w:val="0"/>
          <w:numId w:val="36"/>
        </w:numPr>
      </w:pPr>
      <w:r>
        <w:t xml:space="preserve">Erased interface types </w:t>
      </w:r>
    </w:p>
    <w:p w:rsidR="0045667A" w:rsidRDefault="0045667A" w:rsidP="0045667A">
      <w:pPr>
        <w:pStyle w:val="ListParagraph"/>
        <w:numPr>
          <w:ilvl w:val="0"/>
          <w:numId w:val="36"/>
        </w:numPr>
      </w:pPr>
      <w:r>
        <w:t>Unsealed erased types</w:t>
      </w:r>
    </w:p>
    <w:p w:rsidR="0032526B" w:rsidRPr="0032526B" w:rsidRDefault="0032526B" w:rsidP="0032526B"/>
    <w:sectPr w:rsidR="0032526B" w:rsidRPr="0032526B" w:rsidSect="00CD5D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Don Syme" w:date="2011-08-09T16:33:00Z" w:initials="DS">
    <w:p w:rsidR="00723F5B" w:rsidRDefault="00723F5B">
      <w:pPr>
        <w:pStyle w:val="CommentText"/>
      </w:pPr>
      <w:r>
        <w:rPr>
          <w:rStyle w:val="CommentReference"/>
        </w:rPr>
        <w:annotationRef/>
      </w:r>
      <w:r>
        <w:t>TODO: remove the need for the [&lt;Generate&gt;] attribute</w:t>
      </w:r>
    </w:p>
  </w:comment>
  <w:comment w:id="17" w:author="Don Syme" w:date="2011-08-09T16:31:00Z" w:initials="DS">
    <w:p w:rsidR="00723F5B" w:rsidRDefault="00723F5B">
      <w:pPr>
        <w:pStyle w:val="CommentText"/>
      </w:pPr>
      <w:r>
        <w:rPr>
          <w:rStyle w:val="CommentReference"/>
        </w:rPr>
        <w:annotationRef/>
      </w:r>
      <w:r>
        <w:t>It really feels we should reconsider this – provided extension members are pretty natural.</w:t>
      </w:r>
    </w:p>
  </w:comment>
  <w:comment w:id="40" w:author="Don Syme" w:date="2011-05-07T03:50:00Z" w:initials="DS">
    <w:p w:rsidR="00723F5B" w:rsidRDefault="00723F5B">
      <w:pPr>
        <w:pStyle w:val="CommentText"/>
      </w:pPr>
      <w:r>
        <w:rPr>
          <w:rStyle w:val="CommentReference"/>
        </w:rPr>
        <w:annotationRef/>
      </w:r>
      <w:r>
        <w:t xml:space="preserve">We must add </w:t>
      </w:r>
      <w:proofErr w:type="spellStart"/>
      <w:r>
        <w:t>DefaultValue</w:t>
      </w:r>
      <w:proofErr w:type="spellEnd"/>
      <w:r>
        <w:t>, for nulls</w:t>
      </w:r>
    </w:p>
  </w:comment>
  <w:comment w:id="57" w:author="Don Syme" w:date="2011-05-07T01:00:00Z" w:initials="DS">
    <w:p w:rsidR="00723F5B" w:rsidRDefault="00723F5B">
      <w:pPr>
        <w:pStyle w:val="CommentText"/>
      </w:pPr>
      <w:r>
        <w:rPr>
          <w:rStyle w:val="CommentReference"/>
        </w:rPr>
        <w:annotationRef/>
      </w:r>
      <w:r>
        <w:t xml:space="preserve">We should do static linking via a </w:t>
      </w:r>
      <w:proofErr w:type="gramStart"/>
      <w:r>
        <w:t>byte[]</w:t>
      </w:r>
      <w:proofErr w:type="gramEnd"/>
    </w:p>
  </w:comment>
  <w:comment w:id="60" w:author="Don Syme" w:date="2011-04-15T17:46:00Z" w:initials="DS">
    <w:p w:rsidR="00723F5B" w:rsidRDefault="00723F5B" w:rsidP="00EC3787">
      <w:pPr>
        <w:pStyle w:val="CommentText"/>
      </w:pPr>
      <w:r>
        <w:rPr>
          <w:rStyle w:val="CommentReference"/>
        </w:rPr>
        <w:annotationRef/>
      </w:r>
    </w:p>
    <w:p w:rsidR="00723F5B" w:rsidRDefault="00723F5B">
      <w:pPr>
        <w:pStyle w:val="CommentText"/>
      </w:pPr>
      <w:proofErr w:type="gramStart"/>
      <w:r>
        <w:t>e.g</w:t>
      </w:r>
      <w:proofErr w:type="gramEnd"/>
      <w:r>
        <w:t>. what about COMMA which are used in the mangling scheme for static parameters?????</w:t>
      </w:r>
    </w:p>
    <w:p w:rsidR="00723F5B" w:rsidRDefault="00723F5B">
      <w:pPr>
        <w:pStyle w:val="CommentText"/>
      </w:pPr>
    </w:p>
    <w:p w:rsidR="00723F5B" w:rsidRDefault="00723F5B">
      <w:pPr>
        <w:pStyle w:val="CommentText"/>
      </w:pPr>
      <w:r>
        <w:t>BUG: What about when COMMA is used in the value of static parameter? In this case the mangling inversion does not work.</w:t>
      </w:r>
    </w:p>
    <w:p w:rsidR="00723F5B" w:rsidRDefault="00723F5B">
      <w:pPr>
        <w:pStyle w:val="CommentText"/>
      </w:pPr>
    </w:p>
    <w:p w:rsidR="00723F5B" w:rsidRDefault="00723F5B">
      <w:pPr>
        <w:pStyle w:val="CommentText"/>
      </w:pPr>
      <w:r>
        <w:t>EQUALS looks ok. But we must test this.</w:t>
      </w:r>
    </w:p>
  </w:comment>
  <w:comment w:id="74" w:author="Don Syme" w:date="2011-08-09T17:21:00Z" w:initials="DS">
    <w:p w:rsidR="00723F5B" w:rsidRDefault="00723F5B">
      <w:pPr>
        <w:pStyle w:val="CommentText"/>
      </w:pPr>
      <w:r>
        <w:rPr>
          <w:rStyle w:val="CommentReference"/>
        </w:rPr>
        <w:annotationRef/>
      </w:r>
      <w:r>
        <w:t>We should consider making this optional on an assembly-by-assembly basis.</w:t>
      </w:r>
    </w:p>
    <w:p w:rsidR="00723F5B" w:rsidRDefault="00723F5B">
      <w:pPr>
        <w:pStyle w:val="CommentText"/>
      </w:pPr>
    </w:p>
    <w:p w:rsidR="00723F5B" w:rsidRDefault="00723F5B">
      <w:pPr>
        <w:pStyle w:val="CommentText"/>
      </w:pPr>
      <w:r>
        <w:t xml:space="preserve">Via an attribute on the assembly or a method on the type provider </w:t>
      </w:r>
      <w:proofErr w:type="spellStart"/>
      <w:r>
        <w:t>api</w:t>
      </w:r>
      <w:proofErr w:type="spellEnd"/>
    </w:p>
    <w:p w:rsidR="00723F5B" w:rsidRDefault="00723F5B">
      <w:pPr>
        <w:pStyle w:val="CommentText"/>
      </w:pPr>
    </w:p>
    <w:p w:rsidR="00723F5B" w:rsidRDefault="00723F5B">
      <w:pPr>
        <w:pStyle w:val="CommentText"/>
      </w:pPr>
      <w:r>
        <w:t xml:space="preserve">This feels relevant to a </w:t>
      </w:r>
      <w:proofErr w:type="spellStart"/>
      <w:r>
        <w:t>NoPIA</w:t>
      </w:r>
      <w:proofErr w:type="spellEnd"/>
      <w:r>
        <w:t xml:space="preserve"> provider.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7E4" w:rsidRDefault="004957E4" w:rsidP="00AB0326">
      <w:pPr>
        <w:spacing w:after="0" w:line="240" w:lineRule="auto"/>
      </w:pPr>
      <w:r>
        <w:separator/>
      </w:r>
    </w:p>
  </w:endnote>
  <w:endnote w:type="continuationSeparator" w:id="0">
    <w:p w:rsidR="004957E4" w:rsidRDefault="004957E4" w:rsidP="00AB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Mono">
    <w:panose1 w:val="020B0509040204020203"/>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7E4" w:rsidRDefault="004957E4" w:rsidP="00AB0326">
      <w:pPr>
        <w:spacing w:after="0" w:line="240" w:lineRule="auto"/>
      </w:pPr>
      <w:r>
        <w:separator/>
      </w:r>
    </w:p>
  </w:footnote>
  <w:footnote w:type="continuationSeparator" w:id="0">
    <w:p w:rsidR="004957E4" w:rsidRDefault="004957E4" w:rsidP="00AB0326">
      <w:pPr>
        <w:spacing w:after="0" w:line="240" w:lineRule="auto"/>
      </w:pPr>
      <w:r>
        <w:continuationSeparator/>
      </w:r>
    </w:p>
  </w:footnote>
  <w:footnote w:id="1">
    <w:p w:rsidR="00723F5B" w:rsidRPr="00723F5B" w:rsidRDefault="00723F5B">
      <w:pPr>
        <w:pStyle w:val="FootnoteText"/>
        <w:rPr>
          <w:lang w:val="en-GB"/>
        </w:rPr>
      </w:pPr>
      <w:r>
        <w:rPr>
          <w:rStyle w:val="FootnoteReference"/>
        </w:rPr>
        <w:footnoteRef/>
      </w:r>
      <w:r>
        <w:t xml:space="preserve"> </w:t>
      </w:r>
      <w:r>
        <w:rPr>
          <w:rFonts w:cstheme="minorHAnsi"/>
        </w:rPr>
        <w:t xml:space="preserve">In M3, generated type definitions may also return a value indicating that type relocation is suppressed, value 0x80000000, </w:t>
      </w:r>
      <w:r w:rsidRPr="00F63F78">
        <w:rPr>
          <w:rFonts w:cstheme="minorHAnsi"/>
        </w:rPr>
        <w:t xml:space="preserve">the F# literal </w:t>
      </w:r>
      <w:proofErr w:type="spellStart"/>
      <w:r w:rsidRPr="00F63F78">
        <w:rPr>
          <w:rFonts w:cstheme="minorHAnsi"/>
        </w:rPr>
        <w:t>TypeProviderTypeAttributes.</w:t>
      </w:r>
      <w:r>
        <w:rPr>
          <w:rFonts w:cstheme="minorHAnsi"/>
        </w:rPr>
        <w:t>SuppressRelocation</w:t>
      </w:r>
      <w:proofErr w:type="spellEnd"/>
      <w:r w:rsidRPr="00F63F78">
        <w:rPr>
          <w:rFonts w:cstheme="minorHAnsi"/>
        </w:rPr>
        <w:t>.</w:t>
      </w:r>
    </w:p>
  </w:footnote>
  <w:footnote w:id="2">
    <w:p w:rsidR="00723F5B" w:rsidRPr="00F63F78" w:rsidRDefault="00723F5B" w:rsidP="00756A0A">
      <w:pPr>
        <w:pStyle w:val="FootnoteText"/>
        <w:rPr>
          <w:lang w:val="en-GB"/>
        </w:rPr>
      </w:pPr>
      <w:r>
        <w:rPr>
          <w:rStyle w:val="FootnoteReference"/>
        </w:rPr>
        <w:footnoteRef/>
      </w:r>
      <w:r>
        <w:t xml:space="preserve"> </w:t>
      </w:r>
      <w:r w:rsidRPr="00AB0326">
        <w:t>Note: do not confuse provided types and provided type definitions. See above for provided type definitions. Provided types are just the algebra of types appearing in the signatures of the elements of provided type definitions, and don’t necessarily include references to provided type definitions.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BE3"/>
    <w:multiLevelType w:val="hybridMultilevel"/>
    <w:tmpl w:val="2D4E592C"/>
    <w:lvl w:ilvl="0" w:tplc="9F26F5E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F3A5D"/>
    <w:multiLevelType w:val="hybridMultilevel"/>
    <w:tmpl w:val="ECE0E2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4364B"/>
    <w:multiLevelType w:val="hybridMultilevel"/>
    <w:tmpl w:val="2C645084"/>
    <w:lvl w:ilvl="0" w:tplc="9F26F5E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53CCC"/>
    <w:multiLevelType w:val="hybridMultilevel"/>
    <w:tmpl w:val="8266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2B0FD4"/>
    <w:multiLevelType w:val="hybridMultilevel"/>
    <w:tmpl w:val="EAA67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11FD2"/>
    <w:multiLevelType w:val="hybridMultilevel"/>
    <w:tmpl w:val="514074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0EBF6752"/>
    <w:multiLevelType w:val="hybridMultilevel"/>
    <w:tmpl w:val="01E06FD8"/>
    <w:lvl w:ilvl="0" w:tplc="6C4049A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337C74"/>
    <w:multiLevelType w:val="hybridMultilevel"/>
    <w:tmpl w:val="9852F3EC"/>
    <w:lvl w:ilvl="0" w:tplc="8BD4BFB8">
      <w:start w:val="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52C5D8E"/>
    <w:multiLevelType w:val="hybridMultilevel"/>
    <w:tmpl w:val="A4D887DE"/>
    <w:lvl w:ilvl="0" w:tplc="E9E4983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57F62"/>
    <w:multiLevelType w:val="hybridMultilevel"/>
    <w:tmpl w:val="3C866942"/>
    <w:lvl w:ilvl="0" w:tplc="E58A890C">
      <w:numFmt w:val="bullet"/>
      <w:lvlText w:val="-"/>
      <w:lvlJc w:val="left"/>
      <w:pPr>
        <w:ind w:left="720" w:hanging="360"/>
      </w:pPr>
      <w:rPr>
        <w:rFonts w:ascii="Calibri" w:eastAsia="Calibr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7EB4C49"/>
    <w:multiLevelType w:val="hybridMultilevel"/>
    <w:tmpl w:val="C0E47F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14DCF"/>
    <w:multiLevelType w:val="hybridMultilevel"/>
    <w:tmpl w:val="3C20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7F06A1"/>
    <w:multiLevelType w:val="hybridMultilevel"/>
    <w:tmpl w:val="DCC61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7D0BAE"/>
    <w:multiLevelType w:val="hybridMultilevel"/>
    <w:tmpl w:val="5C5C95BC"/>
    <w:lvl w:ilvl="0" w:tplc="4A029010">
      <w:start w:val="1"/>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1ED04459"/>
    <w:multiLevelType w:val="hybridMultilevel"/>
    <w:tmpl w:val="77C8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67B61"/>
    <w:multiLevelType w:val="hybridMultilevel"/>
    <w:tmpl w:val="2CA4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E00991"/>
    <w:multiLevelType w:val="hybridMultilevel"/>
    <w:tmpl w:val="5B2E83B4"/>
    <w:lvl w:ilvl="0" w:tplc="17CE868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C215D9"/>
    <w:multiLevelType w:val="hybridMultilevel"/>
    <w:tmpl w:val="B52AAD44"/>
    <w:lvl w:ilvl="0" w:tplc="BC84AC4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2365CE"/>
    <w:multiLevelType w:val="hybridMultilevel"/>
    <w:tmpl w:val="C1C88D3C"/>
    <w:lvl w:ilvl="0" w:tplc="9F26F5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50A1B"/>
    <w:multiLevelType w:val="hybridMultilevel"/>
    <w:tmpl w:val="AE7C73D0"/>
    <w:lvl w:ilvl="0" w:tplc="9F26F5E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929EC"/>
    <w:multiLevelType w:val="hybridMultilevel"/>
    <w:tmpl w:val="0EAC5B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1F3A62"/>
    <w:multiLevelType w:val="hybridMultilevel"/>
    <w:tmpl w:val="F63A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094148"/>
    <w:multiLevelType w:val="hybridMultilevel"/>
    <w:tmpl w:val="59DE1D94"/>
    <w:lvl w:ilvl="0" w:tplc="4C280A38">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8203D97"/>
    <w:multiLevelType w:val="hybridMultilevel"/>
    <w:tmpl w:val="0D02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23519"/>
    <w:multiLevelType w:val="multilevel"/>
    <w:tmpl w:val="10109D60"/>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E460FD6"/>
    <w:multiLevelType w:val="hybridMultilevel"/>
    <w:tmpl w:val="4F1A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5197B"/>
    <w:multiLevelType w:val="hybridMultilevel"/>
    <w:tmpl w:val="BE8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C807B6"/>
    <w:multiLevelType w:val="multilevel"/>
    <w:tmpl w:val="A920B864"/>
    <w:lvl w:ilvl="0">
      <w:start w:val="1"/>
      <w:numFmt w:val="decimal"/>
      <w:lvlText w:val="%1."/>
      <w:lvlJc w:val="left"/>
      <w:pPr>
        <w:ind w:left="270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37A4945"/>
    <w:multiLevelType w:val="hybridMultilevel"/>
    <w:tmpl w:val="47AC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C14810"/>
    <w:multiLevelType w:val="hybridMultilevel"/>
    <w:tmpl w:val="9AFC1AE6"/>
    <w:lvl w:ilvl="0" w:tplc="9F26F5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37624D"/>
    <w:multiLevelType w:val="hybridMultilevel"/>
    <w:tmpl w:val="235857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81CA2"/>
    <w:multiLevelType w:val="hybridMultilevel"/>
    <w:tmpl w:val="6240B3DC"/>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B186103"/>
    <w:multiLevelType w:val="hybridMultilevel"/>
    <w:tmpl w:val="A67C968A"/>
    <w:lvl w:ilvl="0" w:tplc="9C3A0336">
      <w:start w:val="4"/>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A67E26"/>
    <w:multiLevelType w:val="hybridMultilevel"/>
    <w:tmpl w:val="8DD217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505ECB"/>
    <w:multiLevelType w:val="hybridMultilevel"/>
    <w:tmpl w:val="2A3812BE"/>
    <w:lvl w:ilvl="0" w:tplc="2FE4C1BE">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EC45F8"/>
    <w:multiLevelType w:val="hybridMultilevel"/>
    <w:tmpl w:val="D8665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54AD1"/>
    <w:multiLevelType w:val="hybridMultilevel"/>
    <w:tmpl w:val="1B6EB042"/>
    <w:lvl w:ilvl="0" w:tplc="0C346A50">
      <w:start w:val="5"/>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nsid w:val="6A6C7344"/>
    <w:multiLevelType w:val="hybridMultilevel"/>
    <w:tmpl w:val="83CA7EA0"/>
    <w:lvl w:ilvl="0" w:tplc="1EE6B590">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AA0501"/>
    <w:multiLevelType w:val="hybridMultilevel"/>
    <w:tmpl w:val="157A6D18"/>
    <w:lvl w:ilvl="0" w:tplc="EC64399A">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72A03346"/>
    <w:multiLevelType w:val="hybridMultilevel"/>
    <w:tmpl w:val="7BE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D2340"/>
    <w:multiLevelType w:val="hybridMultilevel"/>
    <w:tmpl w:val="182A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4A3F09"/>
    <w:multiLevelType w:val="hybridMultilevel"/>
    <w:tmpl w:val="85547242"/>
    <w:lvl w:ilvl="0" w:tplc="31169CCA">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5">
    <w:nsid w:val="7D741A9D"/>
    <w:multiLevelType w:val="hybridMultilevel"/>
    <w:tmpl w:val="49C80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0"/>
  </w:num>
  <w:num w:numId="3">
    <w:abstractNumId w:val="25"/>
  </w:num>
  <w:num w:numId="4">
    <w:abstractNumId w:val="42"/>
  </w:num>
  <w:num w:numId="5">
    <w:abstractNumId w:val="19"/>
  </w:num>
  <w:num w:numId="6">
    <w:abstractNumId w:val="0"/>
  </w:num>
  <w:num w:numId="7">
    <w:abstractNumId w:val="12"/>
  </w:num>
  <w:num w:numId="8">
    <w:abstractNumId w:val="27"/>
  </w:num>
  <w:num w:numId="9">
    <w:abstractNumId w:val="35"/>
  </w:num>
  <w:num w:numId="10">
    <w:abstractNumId w:val="32"/>
  </w:num>
  <w:num w:numId="11">
    <w:abstractNumId w:val="23"/>
  </w:num>
  <w:num w:numId="12">
    <w:abstractNumId w:val="10"/>
  </w:num>
  <w:num w:numId="13">
    <w:abstractNumId w:val="37"/>
  </w:num>
  <w:num w:numId="14">
    <w:abstractNumId w:val="22"/>
  </w:num>
  <w:num w:numId="15">
    <w:abstractNumId w:val="1"/>
  </w:num>
  <w:num w:numId="16">
    <w:abstractNumId w:val="2"/>
  </w:num>
  <w:num w:numId="17">
    <w:abstractNumId w:val="20"/>
  </w:num>
  <w:num w:numId="18">
    <w:abstractNumId w:val="31"/>
  </w:num>
  <w:num w:numId="19">
    <w:abstractNumId w:val="29"/>
  </w:num>
  <w:num w:numId="20">
    <w:abstractNumId w:val="8"/>
  </w:num>
  <w:num w:numId="21">
    <w:abstractNumId w:val="38"/>
  </w:num>
  <w:num w:numId="22">
    <w:abstractNumId w:val="28"/>
  </w:num>
  <w:num w:numId="23">
    <w:abstractNumId w:val="43"/>
  </w:num>
  <w:num w:numId="24">
    <w:abstractNumId w:val="14"/>
  </w:num>
  <w:num w:numId="25">
    <w:abstractNumId w:val="16"/>
  </w:num>
  <w:num w:numId="26">
    <w:abstractNumId w:val="26"/>
  </w:num>
  <w:num w:numId="27">
    <w:abstractNumId w:val="40"/>
  </w:num>
  <w:num w:numId="28">
    <w:abstractNumId w:val="4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num>
  <w:num w:numId="31">
    <w:abstractNumId w:val="15"/>
  </w:num>
  <w:num w:numId="32">
    <w:abstractNumId w:val="18"/>
  </w:num>
  <w:num w:numId="33">
    <w:abstractNumId w:val="24"/>
  </w:num>
  <w:num w:numId="34">
    <w:abstractNumId w:val="41"/>
  </w:num>
  <w:num w:numId="35">
    <w:abstractNumId w:val="39"/>
  </w:num>
  <w:num w:numId="36">
    <w:abstractNumId w:val="21"/>
  </w:num>
  <w:num w:numId="3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3"/>
  </w:num>
  <w:num w:numId="40">
    <w:abstractNumId w:val="33"/>
  </w:num>
  <w:num w:numId="41">
    <w:abstractNumId w:val="11"/>
  </w:num>
  <w:num w:numId="42">
    <w:abstractNumId w:val="17"/>
  </w:num>
  <w:num w:numId="43">
    <w:abstractNumId w:val="45"/>
  </w:num>
  <w:num w:numId="44">
    <w:abstractNumId w:val="3"/>
  </w:num>
  <w:num w:numId="45">
    <w:abstractNumId w:val="6"/>
  </w:num>
  <w:num w:numId="46">
    <w:abstractNumId w:val="7"/>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5BE1"/>
    <w:rsid w:val="00004137"/>
    <w:rsid w:val="000050D0"/>
    <w:rsid w:val="000143FE"/>
    <w:rsid w:val="00022133"/>
    <w:rsid w:val="00024983"/>
    <w:rsid w:val="000258E4"/>
    <w:rsid w:val="00032509"/>
    <w:rsid w:val="00034A8D"/>
    <w:rsid w:val="00035ED2"/>
    <w:rsid w:val="00045E87"/>
    <w:rsid w:val="000564CC"/>
    <w:rsid w:val="00060278"/>
    <w:rsid w:val="000665E9"/>
    <w:rsid w:val="00073A95"/>
    <w:rsid w:val="00074046"/>
    <w:rsid w:val="00074160"/>
    <w:rsid w:val="000758AD"/>
    <w:rsid w:val="00076992"/>
    <w:rsid w:val="00086D6D"/>
    <w:rsid w:val="0009414C"/>
    <w:rsid w:val="00095D23"/>
    <w:rsid w:val="000974B5"/>
    <w:rsid w:val="000B1C81"/>
    <w:rsid w:val="000B37BA"/>
    <w:rsid w:val="000B5954"/>
    <w:rsid w:val="000C4FA1"/>
    <w:rsid w:val="000D0D4F"/>
    <w:rsid w:val="000D3C15"/>
    <w:rsid w:val="000D430B"/>
    <w:rsid w:val="000E21DE"/>
    <w:rsid w:val="000E27A3"/>
    <w:rsid w:val="000E308D"/>
    <w:rsid w:val="000F35AA"/>
    <w:rsid w:val="000F755B"/>
    <w:rsid w:val="00104508"/>
    <w:rsid w:val="001062F0"/>
    <w:rsid w:val="001073EB"/>
    <w:rsid w:val="001116AB"/>
    <w:rsid w:val="0011349B"/>
    <w:rsid w:val="00116D9C"/>
    <w:rsid w:val="001172D4"/>
    <w:rsid w:val="00117A21"/>
    <w:rsid w:val="001300F9"/>
    <w:rsid w:val="001546C1"/>
    <w:rsid w:val="0015560D"/>
    <w:rsid w:val="001738FA"/>
    <w:rsid w:val="00177883"/>
    <w:rsid w:val="0018371A"/>
    <w:rsid w:val="001906B6"/>
    <w:rsid w:val="00193020"/>
    <w:rsid w:val="001A0CCC"/>
    <w:rsid w:val="001A59D1"/>
    <w:rsid w:val="001B0E03"/>
    <w:rsid w:val="001B1A2F"/>
    <w:rsid w:val="001B1BC9"/>
    <w:rsid w:val="001C3432"/>
    <w:rsid w:val="001C50DE"/>
    <w:rsid w:val="001D3A95"/>
    <w:rsid w:val="001E4107"/>
    <w:rsid w:val="001F6BBB"/>
    <w:rsid w:val="001F7B90"/>
    <w:rsid w:val="00216248"/>
    <w:rsid w:val="00220544"/>
    <w:rsid w:val="00222074"/>
    <w:rsid w:val="00223226"/>
    <w:rsid w:val="00223344"/>
    <w:rsid w:val="00225203"/>
    <w:rsid w:val="0022658F"/>
    <w:rsid w:val="002277A4"/>
    <w:rsid w:val="00233F63"/>
    <w:rsid w:val="00240D25"/>
    <w:rsid w:val="00243407"/>
    <w:rsid w:val="0024388F"/>
    <w:rsid w:val="00244518"/>
    <w:rsid w:val="002461EB"/>
    <w:rsid w:val="00261341"/>
    <w:rsid w:val="0026215B"/>
    <w:rsid w:val="00262DAE"/>
    <w:rsid w:val="002663D4"/>
    <w:rsid w:val="0027124D"/>
    <w:rsid w:val="00275185"/>
    <w:rsid w:val="002839CA"/>
    <w:rsid w:val="0028578A"/>
    <w:rsid w:val="00287409"/>
    <w:rsid w:val="00293084"/>
    <w:rsid w:val="00296330"/>
    <w:rsid w:val="0029696C"/>
    <w:rsid w:val="002B2380"/>
    <w:rsid w:val="002B673B"/>
    <w:rsid w:val="002C0919"/>
    <w:rsid w:val="002D24E8"/>
    <w:rsid w:val="002D5822"/>
    <w:rsid w:val="002D75F4"/>
    <w:rsid w:val="002E3C61"/>
    <w:rsid w:val="002E5B90"/>
    <w:rsid w:val="002E6B36"/>
    <w:rsid w:val="002F1A0B"/>
    <w:rsid w:val="002F2E62"/>
    <w:rsid w:val="00300293"/>
    <w:rsid w:val="003018F0"/>
    <w:rsid w:val="00302800"/>
    <w:rsid w:val="00315ACD"/>
    <w:rsid w:val="0032526B"/>
    <w:rsid w:val="00327BF4"/>
    <w:rsid w:val="00334F9A"/>
    <w:rsid w:val="00340DED"/>
    <w:rsid w:val="00341871"/>
    <w:rsid w:val="0034248F"/>
    <w:rsid w:val="00350D02"/>
    <w:rsid w:val="00360D2D"/>
    <w:rsid w:val="003663BA"/>
    <w:rsid w:val="00367427"/>
    <w:rsid w:val="00367CD9"/>
    <w:rsid w:val="00370A41"/>
    <w:rsid w:val="00373D79"/>
    <w:rsid w:val="00380843"/>
    <w:rsid w:val="00382AE2"/>
    <w:rsid w:val="00391388"/>
    <w:rsid w:val="003917AC"/>
    <w:rsid w:val="003A60D9"/>
    <w:rsid w:val="003A68A9"/>
    <w:rsid w:val="003D0EFE"/>
    <w:rsid w:val="003D1217"/>
    <w:rsid w:val="003D60F7"/>
    <w:rsid w:val="003D74AC"/>
    <w:rsid w:val="003E32F1"/>
    <w:rsid w:val="003E41F4"/>
    <w:rsid w:val="003E47D7"/>
    <w:rsid w:val="003E6A11"/>
    <w:rsid w:val="003E6C1C"/>
    <w:rsid w:val="003F2C3F"/>
    <w:rsid w:val="003F6F0B"/>
    <w:rsid w:val="004004CD"/>
    <w:rsid w:val="00400BF0"/>
    <w:rsid w:val="00401304"/>
    <w:rsid w:val="00403BC1"/>
    <w:rsid w:val="00404410"/>
    <w:rsid w:val="004161AF"/>
    <w:rsid w:val="00416863"/>
    <w:rsid w:val="00417DE8"/>
    <w:rsid w:val="00423669"/>
    <w:rsid w:val="004318C9"/>
    <w:rsid w:val="004431AC"/>
    <w:rsid w:val="00443F89"/>
    <w:rsid w:val="00446684"/>
    <w:rsid w:val="00447BAE"/>
    <w:rsid w:val="00450FBC"/>
    <w:rsid w:val="00451197"/>
    <w:rsid w:val="00453B79"/>
    <w:rsid w:val="00454F6B"/>
    <w:rsid w:val="0045667A"/>
    <w:rsid w:val="004710ED"/>
    <w:rsid w:val="00471D00"/>
    <w:rsid w:val="00475BDE"/>
    <w:rsid w:val="0048423B"/>
    <w:rsid w:val="004870F0"/>
    <w:rsid w:val="004871E0"/>
    <w:rsid w:val="004957E4"/>
    <w:rsid w:val="004A6FB4"/>
    <w:rsid w:val="004C4AD8"/>
    <w:rsid w:val="004D7352"/>
    <w:rsid w:val="004E1740"/>
    <w:rsid w:val="004E19DB"/>
    <w:rsid w:val="004E296C"/>
    <w:rsid w:val="004E3726"/>
    <w:rsid w:val="004E583C"/>
    <w:rsid w:val="004E727A"/>
    <w:rsid w:val="00501513"/>
    <w:rsid w:val="005025CF"/>
    <w:rsid w:val="005027A3"/>
    <w:rsid w:val="00506D68"/>
    <w:rsid w:val="00510216"/>
    <w:rsid w:val="005245D4"/>
    <w:rsid w:val="0052524D"/>
    <w:rsid w:val="0052574E"/>
    <w:rsid w:val="005321EA"/>
    <w:rsid w:val="005473C5"/>
    <w:rsid w:val="005505A0"/>
    <w:rsid w:val="005635F1"/>
    <w:rsid w:val="00564272"/>
    <w:rsid w:val="00570DCD"/>
    <w:rsid w:val="0057258B"/>
    <w:rsid w:val="005743F6"/>
    <w:rsid w:val="00575889"/>
    <w:rsid w:val="00576686"/>
    <w:rsid w:val="00580881"/>
    <w:rsid w:val="00597AB3"/>
    <w:rsid w:val="005A0CAF"/>
    <w:rsid w:val="005A0DFF"/>
    <w:rsid w:val="005A18B9"/>
    <w:rsid w:val="005A3E5C"/>
    <w:rsid w:val="005A4AC2"/>
    <w:rsid w:val="005A6278"/>
    <w:rsid w:val="005B36DB"/>
    <w:rsid w:val="005D1EDC"/>
    <w:rsid w:val="005E211A"/>
    <w:rsid w:val="005E7C29"/>
    <w:rsid w:val="00602137"/>
    <w:rsid w:val="0060514F"/>
    <w:rsid w:val="00605A7C"/>
    <w:rsid w:val="00607D41"/>
    <w:rsid w:val="00614838"/>
    <w:rsid w:val="006202D0"/>
    <w:rsid w:val="00625264"/>
    <w:rsid w:val="00625700"/>
    <w:rsid w:val="006478DE"/>
    <w:rsid w:val="00647ED3"/>
    <w:rsid w:val="0065515E"/>
    <w:rsid w:val="00657B65"/>
    <w:rsid w:val="00657CED"/>
    <w:rsid w:val="00670D3F"/>
    <w:rsid w:val="00681D7D"/>
    <w:rsid w:val="00682E13"/>
    <w:rsid w:val="0068349A"/>
    <w:rsid w:val="006920F8"/>
    <w:rsid w:val="00696949"/>
    <w:rsid w:val="00697756"/>
    <w:rsid w:val="006977BF"/>
    <w:rsid w:val="006A0B4A"/>
    <w:rsid w:val="006A3694"/>
    <w:rsid w:val="006A63A4"/>
    <w:rsid w:val="006A6BCA"/>
    <w:rsid w:val="006B0199"/>
    <w:rsid w:val="006B0707"/>
    <w:rsid w:val="006B2DE0"/>
    <w:rsid w:val="006D27E9"/>
    <w:rsid w:val="006E3975"/>
    <w:rsid w:val="006E6A50"/>
    <w:rsid w:val="006F033D"/>
    <w:rsid w:val="006F1652"/>
    <w:rsid w:val="006F49EB"/>
    <w:rsid w:val="006F4FC8"/>
    <w:rsid w:val="007027B2"/>
    <w:rsid w:val="00702AD5"/>
    <w:rsid w:val="007039F1"/>
    <w:rsid w:val="00710191"/>
    <w:rsid w:val="00717EEB"/>
    <w:rsid w:val="0072039A"/>
    <w:rsid w:val="00720E3F"/>
    <w:rsid w:val="00721F8F"/>
    <w:rsid w:val="00723F5B"/>
    <w:rsid w:val="00725F30"/>
    <w:rsid w:val="007322AC"/>
    <w:rsid w:val="0073397C"/>
    <w:rsid w:val="0073413F"/>
    <w:rsid w:val="00734512"/>
    <w:rsid w:val="00737C6E"/>
    <w:rsid w:val="00746F0A"/>
    <w:rsid w:val="00747CFE"/>
    <w:rsid w:val="00747D37"/>
    <w:rsid w:val="007515FF"/>
    <w:rsid w:val="00756A0A"/>
    <w:rsid w:val="00760F49"/>
    <w:rsid w:val="007621B5"/>
    <w:rsid w:val="0076302E"/>
    <w:rsid w:val="00764F59"/>
    <w:rsid w:val="00766F99"/>
    <w:rsid w:val="00770522"/>
    <w:rsid w:val="00780564"/>
    <w:rsid w:val="00795FFB"/>
    <w:rsid w:val="007A5DF5"/>
    <w:rsid w:val="007A5EED"/>
    <w:rsid w:val="007B5BA0"/>
    <w:rsid w:val="007D7BE2"/>
    <w:rsid w:val="007E17AA"/>
    <w:rsid w:val="008062A6"/>
    <w:rsid w:val="00810A37"/>
    <w:rsid w:val="00812DBE"/>
    <w:rsid w:val="008147BB"/>
    <w:rsid w:val="008202B8"/>
    <w:rsid w:val="00821EBA"/>
    <w:rsid w:val="00823126"/>
    <w:rsid w:val="0082434D"/>
    <w:rsid w:val="008251CE"/>
    <w:rsid w:val="00840CE8"/>
    <w:rsid w:val="008575ED"/>
    <w:rsid w:val="00866738"/>
    <w:rsid w:val="00872136"/>
    <w:rsid w:val="008746A7"/>
    <w:rsid w:val="00875D45"/>
    <w:rsid w:val="00880B54"/>
    <w:rsid w:val="008813FF"/>
    <w:rsid w:val="008902E9"/>
    <w:rsid w:val="008907D6"/>
    <w:rsid w:val="008910AC"/>
    <w:rsid w:val="00893B83"/>
    <w:rsid w:val="008971BC"/>
    <w:rsid w:val="008A4852"/>
    <w:rsid w:val="008A4E5D"/>
    <w:rsid w:val="008A5ADE"/>
    <w:rsid w:val="008A6E20"/>
    <w:rsid w:val="008B5278"/>
    <w:rsid w:val="008C2498"/>
    <w:rsid w:val="008C3F15"/>
    <w:rsid w:val="008C63A0"/>
    <w:rsid w:val="008D0126"/>
    <w:rsid w:val="008D339F"/>
    <w:rsid w:val="008D4509"/>
    <w:rsid w:val="008D5472"/>
    <w:rsid w:val="008D770A"/>
    <w:rsid w:val="008E076E"/>
    <w:rsid w:val="008E2172"/>
    <w:rsid w:val="008E526B"/>
    <w:rsid w:val="00901A43"/>
    <w:rsid w:val="00904DA6"/>
    <w:rsid w:val="009068F1"/>
    <w:rsid w:val="00922DDC"/>
    <w:rsid w:val="00923F57"/>
    <w:rsid w:val="00950ADF"/>
    <w:rsid w:val="00952CE4"/>
    <w:rsid w:val="009541F6"/>
    <w:rsid w:val="00957BE6"/>
    <w:rsid w:val="00960421"/>
    <w:rsid w:val="009616D9"/>
    <w:rsid w:val="00964258"/>
    <w:rsid w:val="00977F5F"/>
    <w:rsid w:val="00980FC9"/>
    <w:rsid w:val="00985461"/>
    <w:rsid w:val="009904FB"/>
    <w:rsid w:val="009905A8"/>
    <w:rsid w:val="00994C4C"/>
    <w:rsid w:val="009A3078"/>
    <w:rsid w:val="009A4713"/>
    <w:rsid w:val="009B4270"/>
    <w:rsid w:val="009B5F0A"/>
    <w:rsid w:val="009C69A4"/>
    <w:rsid w:val="009D2F5B"/>
    <w:rsid w:val="009D5096"/>
    <w:rsid w:val="009D7262"/>
    <w:rsid w:val="009E7F5D"/>
    <w:rsid w:val="009F24BF"/>
    <w:rsid w:val="009F3D5A"/>
    <w:rsid w:val="00A10E94"/>
    <w:rsid w:val="00A14375"/>
    <w:rsid w:val="00A1690C"/>
    <w:rsid w:val="00A222AF"/>
    <w:rsid w:val="00A24212"/>
    <w:rsid w:val="00A25BE7"/>
    <w:rsid w:val="00A3022F"/>
    <w:rsid w:val="00A307C3"/>
    <w:rsid w:val="00A31D25"/>
    <w:rsid w:val="00A3570F"/>
    <w:rsid w:val="00A47C0A"/>
    <w:rsid w:val="00A52C52"/>
    <w:rsid w:val="00A53493"/>
    <w:rsid w:val="00A534F6"/>
    <w:rsid w:val="00A535E0"/>
    <w:rsid w:val="00A54314"/>
    <w:rsid w:val="00A66FFF"/>
    <w:rsid w:val="00A671DF"/>
    <w:rsid w:val="00A70B9B"/>
    <w:rsid w:val="00A73B6F"/>
    <w:rsid w:val="00A756EB"/>
    <w:rsid w:val="00A771B2"/>
    <w:rsid w:val="00A83307"/>
    <w:rsid w:val="00A84A6B"/>
    <w:rsid w:val="00A86E45"/>
    <w:rsid w:val="00AA5657"/>
    <w:rsid w:val="00AA5D4A"/>
    <w:rsid w:val="00AA5E21"/>
    <w:rsid w:val="00AB01D4"/>
    <w:rsid w:val="00AB0326"/>
    <w:rsid w:val="00AC5BE1"/>
    <w:rsid w:val="00AD5770"/>
    <w:rsid w:val="00AD5874"/>
    <w:rsid w:val="00AE47AF"/>
    <w:rsid w:val="00AE7560"/>
    <w:rsid w:val="00AF257C"/>
    <w:rsid w:val="00B04571"/>
    <w:rsid w:val="00B11417"/>
    <w:rsid w:val="00B12509"/>
    <w:rsid w:val="00B14B11"/>
    <w:rsid w:val="00B152E3"/>
    <w:rsid w:val="00B15926"/>
    <w:rsid w:val="00B20044"/>
    <w:rsid w:val="00B232F4"/>
    <w:rsid w:val="00B26495"/>
    <w:rsid w:val="00B31395"/>
    <w:rsid w:val="00B350F8"/>
    <w:rsid w:val="00B40262"/>
    <w:rsid w:val="00B40E0D"/>
    <w:rsid w:val="00B43F1D"/>
    <w:rsid w:val="00B45D5A"/>
    <w:rsid w:val="00B51A1D"/>
    <w:rsid w:val="00B605E0"/>
    <w:rsid w:val="00B734BA"/>
    <w:rsid w:val="00B7727E"/>
    <w:rsid w:val="00B77F68"/>
    <w:rsid w:val="00B813F0"/>
    <w:rsid w:val="00B83AA2"/>
    <w:rsid w:val="00B84124"/>
    <w:rsid w:val="00B905C3"/>
    <w:rsid w:val="00B915B2"/>
    <w:rsid w:val="00B92AB3"/>
    <w:rsid w:val="00B946EA"/>
    <w:rsid w:val="00B96E36"/>
    <w:rsid w:val="00B9707B"/>
    <w:rsid w:val="00B97DF5"/>
    <w:rsid w:val="00BA0A50"/>
    <w:rsid w:val="00BA0C6B"/>
    <w:rsid w:val="00BA43AC"/>
    <w:rsid w:val="00BA5631"/>
    <w:rsid w:val="00BB4DF0"/>
    <w:rsid w:val="00BC0EC8"/>
    <w:rsid w:val="00BC15A1"/>
    <w:rsid w:val="00BC1B17"/>
    <w:rsid w:val="00BC2BD5"/>
    <w:rsid w:val="00BC32D4"/>
    <w:rsid w:val="00BC6F22"/>
    <w:rsid w:val="00BD0D52"/>
    <w:rsid w:val="00BD3255"/>
    <w:rsid w:val="00BE0DB7"/>
    <w:rsid w:val="00BE382C"/>
    <w:rsid w:val="00BE412D"/>
    <w:rsid w:val="00BE4301"/>
    <w:rsid w:val="00BF662B"/>
    <w:rsid w:val="00C00DD7"/>
    <w:rsid w:val="00C03DD0"/>
    <w:rsid w:val="00C05816"/>
    <w:rsid w:val="00C0705D"/>
    <w:rsid w:val="00C208A9"/>
    <w:rsid w:val="00C26939"/>
    <w:rsid w:val="00C26B2F"/>
    <w:rsid w:val="00C30423"/>
    <w:rsid w:val="00C45AF7"/>
    <w:rsid w:val="00C50369"/>
    <w:rsid w:val="00C5052B"/>
    <w:rsid w:val="00C51846"/>
    <w:rsid w:val="00C570B0"/>
    <w:rsid w:val="00C57346"/>
    <w:rsid w:val="00C70E91"/>
    <w:rsid w:val="00C71AF3"/>
    <w:rsid w:val="00C72C9D"/>
    <w:rsid w:val="00C76773"/>
    <w:rsid w:val="00C76C79"/>
    <w:rsid w:val="00C83B4D"/>
    <w:rsid w:val="00C90B01"/>
    <w:rsid w:val="00C913B3"/>
    <w:rsid w:val="00CA5030"/>
    <w:rsid w:val="00CB4541"/>
    <w:rsid w:val="00CB6812"/>
    <w:rsid w:val="00CC350D"/>
    <w:rsid w:val="00CD5DDB"/>
    <w:rsid w:val="00CE6058"/>
    <w:rsid w:val="00CE615B"/>
    <w:rsid w:val="00CE74EA"/>
    <w:rsid w:val="00CF36B7"/>
    <w:rsid w:val="00D01F37"/>
    <w:rsid w:val="00D07D7A"/>
    <w:rsid w:val="00D21E43"/>
    <w:rsid w:val="00D27773"/>
    <w:rsid w:val="00D27BF9"/>
    <w:rsid w:val="00D30849"/>
    <w:rsid w:val="00D33D42"/>
    <w:rsid w:val="00D50CB0"/>
    <w:rsid w:val="00D51AC7"/>
    <w:rsid w:val="00D54AE9"/>
    <w:rsid w:val="00D570D7"/>
    <w:rsid w:val="00D57134"/>
    <w:rsid w:val="00D60A85"/>
    <w:rsid w:val="00D60E78"/>
    <w:rsid w:val="00D63788"/>
    <w:rsid w:val="00D65B30"/>
    <w:rsid w:val="00D65BFA"/>
    <w:rsid w:val="00D6761B"/>
    <w:rsid w:val="00D70BC6"/>
    <w:rsid w:val="00D7115F"/>
    <w:rsid w:val="00D7347C"/>
    <w:rsid w:val="00DA0B55"/>
    <w:rsid w:val="00DA0C83"/>
    <w:rsid w:val="00DA1298"/>
    <w:rsid w:val="00DA570E"/>
    <w:rsid w:val="00DA7E64"/>
    <w:rsid w:val="00DB07CE"/>
    <w:rsid w:val="00DC1F6C"/>
    <w:rsid w:val="00DD2766"/>
    <w:rsid w:val="00DD4B3C"/>
    <w:rsid w:val="00DD7D73"/>
    <w:rsid w:val="00DE1906"/>
    <w:rsid w:val="00DE7605"/>
    <w:rsid w:val="00DF0D49"/>
    <w:rsid w:val="00DF1D67"/>
    <w:rsid w:val="00E03429"/>
    <w:rsid w:val="00E046B2"/>
    <w:rsid w:val="00E04AF7"/>
    <w:rsid w:val="00E05F12"/>
    <w:rsid w:val="00E0732A"/>
    <w:rsid w:val="00E10004"/>
    <w:rsid w:val="00E112BA"/>
    <w:rsid w:val="00E15E5C"/>
    <w:rsid w:val="00E24C08"/>
    <w:rsid w:val="00E25CC0"/>
    <w:rsid w:val="00E27206"/>
    <w:rsid w:val="00E27339"/>
    <w:rsid w:val="00E3319B"/>
    <w:rsid w:val="00E3419E"/>
    <w:rsid w:val="00E349BB"/>
    <w:rsid w:val="00E36B81"/>
    <w:rsid w:val="00E42C97"/>
    <w:rsid w:val="00E51F70"/>
    <w:rsid w:val="00E55265"/>
    <w:rsid w:val="00E56911"/>
    <w:rsid w:val="00E57EE8"/>
    <w:rsid w:val="00E61B10"/>
    <w:rsid w:val="00E640BA"/>
    <w:rsid w:val="00E66C7B"/>
    <w:rsid w:val="00E71FF1"/>
    <w:rsid w:val="00E732D0"/>
    <w:rsid w:val="00E75F39"/>
    <w:rsid w:val="00E84165"/>
    <w:rsid w:val="00E9544D"/>
    <w:rsid w:val="00EA0457"/>
    <w:rsid w:val="00EA2216"/>
    <w:rsid w:val="00EB3709"/>
    <w:rsid w:val="00EC3787"/>
    <w:rsid w:val="00ED3B8F"/>
    <w:rsid w:val="00EE3E0F"/>
    <w:rsid w:val="00EF0913"/>
    <w:rsid w:val="00F02E87"/>
    <w:rsid w:val="00F03BC4"/>
    <w:rsid w:val="00F052D4"/>
    <w:rsid w:val="00F0550C"/>
    <w:rsid w:val="00F13CBB"/>
    <w:rsid w:val="00F17270"/>
    <w:rsid w:val="00F20A76"/>
    <w:rsid w:val="00F22460"/>
    <w:rsid w:val="00F2495C"/>
    <w:rsid w:val="00F34B92"/>
    <w:rsid w:val="00F35566"/>
    <w:rsid w:val="00F41BE8"/>
    <w:rsid w:val="00F45686"/>
    <w:rsid w:val="00F51172"/>
    <w:rsid w:val="00F545CB"/>
    <w:rsid w:val="00F6173B"/>
    <w:rsid w:val="00F61EF7"/>
    <w:rsid w:val="00F628E2"/>
    <w:rsid w:val="00F65BD4"/>
    <w:rsid w:val="00F6637D"/>
    <w:rsid w:val="00F853FD"/>
    <w:rsid w:val="00F8635C"/>
    <w:rsid w:val="00F86933"/>
    <w:rsid w:val="00F9146B"/>
    <w:rsid w:val="00F9470C"/>
    <w:rsid w:val="00F94A07"/>
    <w:rsid w:val="00F94C3B"/>
    <w:rsid w:val="00F96ECC"/>
    <w:rsid w:val="00FB2521"/>
    <w:rsid w:val="00FB533A"/>
    <w:rsid w:val="00FB604E"/>
    <w:rsid w:val="00FB73F3"/>
    <w:rsid w:val="00FC540A"/>
    <w:rsid w:val="00FC5698"/>
    <w:rsid w:val="00FD527D"/>
    <w:rsid w:val="00FD5639"/>
    <w:rsid w:val="00FE529A"/>
    <w:rsid w:val="00FE7D9F"/>
    <w:rsid w:val="00FF173F"/>
    <w:rsid w:val="00FF5E5C"/>
    <w:rsid w:val="00FF767A"/>
    <w:rsid w:val="00FF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7BB"/>
  </w:style>
  <w:style w:type="paragraph" w:styleId="Heading1">
    <w:name w:val="heading 1"/>
    <w:basedOn w:val="Normal"/>
    <w:next w:val="Normal"/>
    <w:link w:val="Heading1Char"/>
    <w:uiPriority w:val="9"/>
    <w:qFormat/>
    <w:rsid w:val="005B36DB"/>
    <w:pPr>
      <w:keepNext/>
      <w:keepLines/>
      <w:numPr>
        <w:numId w:val="26"/>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6DB"/>
    <w:pPr>
      <w:keepNext/>
      <w:keepLines/>
      <w:numPr>
        <w:ilvl w:val="1"/>
        <w:numId w:val="26"/>
      </w:numPr>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6DB"/>
    <w:pPr>
      <w:keepNext/>
      <w:keepLines/>
      <w:numPr>
        <w:ilvl w:val="2"/>
        <w:numId w:val="26"/>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681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681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68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81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B68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8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BE1"/>
    <w:rPr>
      <w:rFonts w:ascii="Tahoma" w:hAnsi="Tahoma" w:cs="Tahoma"/>
      <w:sz w:val="16"/>
      <w:szCs w:val="16"/>
    </w:rPr>
  </w:style>
  <w:style w:type="character" w:customStyle="1" w:styleId="Heading1Char">
    <w:name w:val="Heading 1 Char"/>
    <w:basedOn w:val="DefaultParagraphFont"/>
    <w:link w:val="Heading1"/>
    <w:uiPriority w:val="9"/>
    <w:rsid w:val="005B3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667A"/>
    <w:pPr>
      <w:spacing w:before="120" w:after="120"/>
      <w:ind w:left="720"/>
    </w:pPr>
  </w:style>
  <w:style w:type="character" w:customStyle="1" w:styleId="Heading2Char">
    <w:name w:val="Heading 2 Char"/>
    <w:basedOn w:val="DefaultParagraphFont"/>
    <w:link w:val="Heading2"/>
    <w:uiPriority w:val="9"/>
    <w:rsid w:val="005B36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6DB"/>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583C"/>
    <w:rPr>
      <w:sz w:val="16"/>
      <w:szCs w:val="16"/>
    </w:rPr>
  </w:style>
  <w:style w:type="paragraph" w:styleId="CommentText">
    <w:name w:val="annotation text"/>
    <w:basedOn w:val="Normal"/>
    <w:link w:val="CommentTextChar"/>
    <w:uiPriority w:val="99"/>
    <w:unhideWhenUsed/>
    <w:rsid w:val="004E583C"/>
    <w:pPr>
      <w:spacing w:line="240" w:lineRule="auto"/>
    </w:pPr>
    <w:rPr>
      <w:sz w:val="20"/>
      <w:szCs w:val="20"/>
    </w:rPr>
  </w:style>
  <w:style w:type="character" w:customStyle="1" w:styleId="CommentTextChar">
    <w:name w:val="Comment Text Char"/>
    <w:basedOn w:val="DefaultParagraphFont"/>
    <w:link w:val="CommentText"/>
    <w:uiPriority w:val="99"/>
    <w:rsid w:val="004E583C"/>
    <w:rPr>
      <w:sz w:val="20"/>
      <w:szCs w:val="20"/>
    </w:rPr>
  </w:style>
  <w:style w:type="paragraph" w:styleId="CommentSubject">
    <w:name w:val="annotation subject"/>
    <w:basedOn w:val="CommentText"/>
    <w:next w:val="CommentText"/>
    <w:link w:val="CommentSubjectChar"/>
    <w:uiPriority w:val="99"/>
    <w:semiHidden/>
    <w:unhideWhenUsed/>
    <w:rsid w:val="004E583C"/>
    <w:rPr>
      <w:b/>
      <w:bCs/>
    </w:rPr>
  </w:style>
  <w:style w:type="character" w:customStyle="1" w:styleId="CommentSubjectChar">
    <w:name w:val="Comment Subject Char"/>
    <w:basedOn w:val="CommentTextChar"/>
    <w:link w:val="CommentSubject"/>
    <w:uiPriority w:val="99"/>
    <w:semiHidden/>
    <w:rsid w:val="004E583C"/>
    <w:rPr>
      <w:b/>
      <w:bCs/>
      <w:sz w:val="20"/>
      <w:szCs w:val="20"/>
    </w:rPr>
  </w:style>
  <w:style w:type="paragraph" w:styleId="TOCHeading">
    <w:name w:val="TOC Heading"/>
    <w:basedOn w:val="Heading1"/>
    <w:next w:val="Normal"/>
    <w:uiPriority w:val="39"/>
    <w:semiHidden/>
    <w:unhideWhenUsed/>
    <w:qFormat/>
    <w:rsid w:val="00CB6812"/>
    <w:pPr>
      <w:outlineLvl w:val="9"/>
    </w:pPr>
  </w:style>
  <w:style w:type="paragraph" w:styleId="TOC1">
    <w:name w:val="toc 1"/>
    <w:basedOn w:val="Normal"/>
    <w:next w:val="Normal"/>
    <w:autoRedefine/>
    <w:uiPriority w:val="39"/>
    <w:unhideWhenUsed/>
    <w:rsid w:val="00CE6058"/>
    <w:pPr>
      <w:spacing w:after="100"/>
    </w:pPr>
  </w:style>
  <w:style w:type="paragraph" w:styleId="TOC2">
    <w:name w:val="toc 2"/>
    <w:basedOn w:val="Normal"/>
    <w:next w:val="Normal"/>
    <w:autoRedefine/>
    <w:uiPriority w:val="39"/>
    <w:unhideWhenUsed/>
    <w:rsid w:val="00CE6058"/>
    <w:pPr>
      <w:spacing w:after="100"/>
      <w:ind w:left="220"/>
    </w:pPr>
  </w:style>
  <w:style w:type="paragraph" w:styleId="TOC3">
    <w:name w:val="toc 3"/>
    <w:basedOn w:val="Normal"/>
    <w:next w:val="Normal"/>
    <w:autoRedefine/>
    <w:uiPriority w:val="39"/>
    <w:unhideWhenUsed/>
    <w:rsid w:val="00CE6058"/>
    <w:pPr>
      <w:spacing w:after="100"/>
      <w:ind w:left="440"/>
    </w:pPr>
  </w:style>
  <w:style w:type="character" w:styleId="Hyperlink">
    <w:name w:val="Hyperlink"/>
    <w:basedOn w:val="DefaultParagraphFont"/>
    <w:uiPriority w:val="99"/>
    <w:unhideWhenUsed/>
    <w:rsid w:val="00CE6058"/>
    <w:rPr>
      <w:color w:val="0000FF" w:themeColor="hyperlink"/>
      <w:u w:val="single"/>
    </w:rPr>
  </w:style>
  <w:style w:type="paragraph" w:styleId="NormalWeb">
    <w:name w:val="Normal (Web)"/>
    <w:basedOn w:val="Normal"/>
    <w:uiPriority w:val="99"/>
    <w:semiHidden/>
    <w:unhideWhenUsed/>
    <w:rsid w:val="00CE6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B68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68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B68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B68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B681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B68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681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CB68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681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B6812"/>
    <w:rPr>
      <w:b/>
      <w:bCs/>
    </w:rPr>
  </w:style>
  <w:style w:type="character" w:styleId="Emphasis">
    <w:name w:val="Emphasis"/>
    <w:basedOn w:val="DefaultParagraphFont"/>
    <w:uiPriority w:val="20"/>
    <w:qFormat/>
    <w:rsid w:val="00CB6812"/>
    <w:rPr>
      <w:i/>
      <w:iCs/>
    </w:rPr>
  </w:style>
  <w:style w:type="paragraph" w:styleId="NoSpacing">
    <w:name w:val="No Spacing"/>
    <w:link w:val="NoSpacingChar"/>
    <w:uiPriority w:val="1"/>
    <w:qFormat/>
    <w:rsid w:val="00CB6812"/>
    <w:pPr>
      <w:spacing w:after="0" w:line="240" w:lineRule="auto"/>
    </w:pPr>
  </w:style>
  <w:style w:type="character" w:customStyle="1" w:styleId="NoSpacingChar">
    <w:name w:val="No Spacing Char"/>
    <w:basedOn w:val="DefaultParagraphFont"/>
    <w:link w:val="NoSpacing"/>
    <w:uiPriority w:val="1"/>
    <w:rsid w:val="00CB6812"/>
  </w:style>
  <w:style w:type="paragraph" w:styleId="Quote">
    <w:name w:val="Quote"/>
    <w:basedOn w:val="Normal"/>
    <w:next w:val="Normal"/>
    <w:link w:val="QuoteChar"/>
    <w:uiPriority w:val="29"/>
    <w:qFormat/>
    <w:rsid w:val="00CB6812"/>
    <w:rPr>
      <w:i/>
      <w:iCs/>
      <w:color w:val="000000" w:themeColor="text1"/>
    </w:rPr>
  </w:style>
  <w:style w:type="character" w:customStyle="1" w:styleId="QuoteChar">
    <w:name w:val="Quote Char"/>
    <w:basedOn w:val="DefaultParagraphFont"/>
    <w:link w:val="Quote"/>
    <w:uiPriority w:val="29"/>
    <w:rsid w:val="00CB6812"/>
    <w:rPr>
      <w:i/>
      <w:iCs/>
      <w:color w:val="000000" w:themeColor="text1"/>
    </w:rPr>
  </w:style>
  <w:style w:type="paragraph" w:styleId="IntenseQuote">
    <w:name w:val="Intense Quote"/>
    <w:basedOn w:val="Normal"/>
    <w:next w:val="Normal"/>
    <w:link w:val="IntenseQuoteChar"/>
    <w:uiPriority w:val="30"/>
    <w:qFormat/>
    <w:rsid w:val="00CB68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6812"/>
    <w:rPr>
      <w:b/>
      <w:bCs/>
      <w:i/>
      <w:iCs/>
      <w:color w:val="4F81BD" w:themeColor="accent1"/>
    </w:rPr>
  </w:style>
  <w:style w:type="character" w:styleId="SubtleEmphasis">
    <w:name w:val="Subtle Emphasis"/>
    <w:basedOn w:val="DefaultParagraphFont"/>
    <w:uiPriority w:val="19"/>
    <w:qFormat/>
    <w:rsid w:val="00CB6812"/>
    <w:rPr>
      <w:i/>
      <w:iCs/>
      <w:color w:val="808080" w:themeColor="text1" w:themeTint="7F"/>
    </w:rPr>
  </w:style>
  <w:style w:type="character" w:styleId="IntenseEmphasis">
    <w:name w:val="Intense Emphasis"/>
    <w:basedOn w:val="DefaultParagraphFont"/>
    <w:uiPriority w:val="21"/>
    <w:qFormat/>
    <w:rsid w:val="00CB6812"/>
    <w:rPr>
      <w:b/>
      <w:bCs/>
      <w:i/>
      <w:iCs/>
      <w:color w:val="4F81BD" w:themeColor="accent1"/>
    </w:rPr>
  </w:style>
  <w:style w:type="character" w:styleId="SubtleReference">
    <w:name w:val="Subtle Reference"/>
    <w:basedOn w:val="DefaultParagraphFont"/>
    <w:uiPriority w:val="31"/>
    <w:qFormat/>
    <w:rsid w:val="00CB6812"/>
    <w:rPr>
      <w:smallCaps/>
      <w:color w:val="C0504D" w:themeColor="accent2"/>
      <w:u w:val="single"/>
    </w:rPr>
  </w:style>
  <w:style w:type="character" w:styleId="IntenseReference">
    <w:name w:val="Intense Reference"/>
    <w:basedOn w:val="DefaultParagraphFont"/>
    <w:uiPriority w:val="32"/>
    <w:qFormat/>
    <w:rsid w:val="00CB6812"/>
    <w:rPr>
      <w:b/>
      <w:bCs/>
      <w:smallCaps/>
      <w:color w:val="C0504D" w:themeColor="accent2"/>
      <w:spacing w:val="5"/>
      <w:u w:val="single"/>
    </w:rPr>
  </w:style>
  <w:style w:type="character" w:styleId="BookTitle">
    <w:name w:val="Book Title"/>
    <w:basedOn w:val="DefaultParagraphFont"/>
    <w:uiPriority w:val="33"/>
    <w:qFormat/>
    <w:rsid w:val="00CB6812"/>
    <w:rPr>
      <w:b/>
      <w:bCs/>
      <w:smallCaps/>
      <w:spacing w:val="5"/>
    </w:rPr>
  </w:style>
  <w:style w:type="paragraph" w:styleId="Revision">
    <w:name w:val="Revision"/>
    <w:hidden/>
    <w:uiPriority w:val="99"/>
    <w:semiHidden/>
    <w:rsid w:val="00AA5D4A"/>
    <w:pPr>
      <w:spacing w:after="0" w:line="240" w:lineRule="auto"/>
    </w:pPr>
  </w:style>
  <w:style w:type="character" w:customStyle="1" w:styleId="InlineCode">
    <w:name w:val="Inline Code"/>
    <w:basedOn w:val="DefaultParagraphFont"/>
    <w:uiPriority w:val="1"/>
    <w:qFormat/>
    <w:rsid w:val="00E42C97"/>
    <w:rPr>
      <w:rFonts w:asciiTheme="minorHAnsi" w:hAnsiTheme="minorHAnsi"/>
      <w:b/>
      <w:color w:val="17365D" w:themeColor="text2" w:themeShade="BF"/>
      <w:sz w:val="20"/>
    </w:rPr>
  </w:style>
  <w:style w:type="paragraph" w:customStyle="1" w:styleId="Code">
    <w:name w:val="Code"/>
    <w:basedOn w:val="Normal"/>
    <w:qFormat/>
    <w:rsid w:val="00B40262"/>
    <w:pPr>
      <w:autoSpaceDE w:val="0"/>
      <w:autoSpaceDN w:val="0"/>
      <w:contextualSpacing/>
    </w:pPr>
    <w:rPr>
      <w:rFonts w:ascii="Segoe UI Mono" w:hAnsi="Segoe UI Mono" w:cs="Consolas"/>
      <w:color w:val="17365D" w:themeColor="text2" w:themeShade="BF"/>
      <w:sz w:val="16"/>
      <w:szCs w:val="16"/>
    </w:rPr>
  </w:style>
  <w:style w:type="paragraph" w:customStyle="1" w:styleId="Style1">
    <w:name w:val="Style1"/>
    <w:basedOn w:val="Normal"/>
    <w:qFormat/>
    <w:rsid w:val="00E51F70"/>
    <w:pPr>
      <w:pBdr>
        <w:top w:val="single" w:sz="4" w:space="1" w:color="auto" w:shadow="1"/>
        <w:left w:val="single" w:sz="4" w:space="4" w:color="auto" w:shadow="1"/>
        <w:bottom w:val="single" w:sz="4" w:space="1" w:color="auto" w:shadow="1"/>
        <w:right w:val="single" w:sz="4" w:space="4" w:color="auto" w:shadow="1"/>
      </w:pBdr>
      <w:ind w:left="720"/>
    </w:pPr>
    <w:rPr>
      <w:i/>
    </w:rPr>
  </w:style>
  <w:style w:type="paragraph" w:customStyle="1" w:styleId="Note">
    <w:name w:val="Note"/>
    <w:basedOn w:val="Style1"/>
    <w:qFormat/>
    <w:rsid w:val="00901A43"/>
  </w:style>
  <w:style w:type="paragraph" w:customStyle="1" w:styleId="MiniHeading">
    <w:name w:val="MiniHeading"/>
    <w:basedOn w:val="Normal"/>
    <w:qFormat/>
    <w:rsid w:val="00697756"/>
    <w:pPr>
      <w:spacing w:before="120" w:after="120"/>
    </w:pPr>
    <w:rPr>
      <w:b/>
    </w:rPr>
  </w:style>
  <w:style w:type="table" w:styleId="TableGrid">
    <w:name w:val="Table Grid"/>
    <w:basedOn w:val="TableNormal"/>
    <w:uiPriority w:val="59"/>
    <w:rsid w:val="00FB6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FB60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EC3787"/>
    <w:pPr>
      <w:spacing w:after="100"/>
      <w:ind w:left="660"/>
    </w:pPr>
    <w:rPr>
      <w:lang w:val="en-GB" w:eastAsia="en-GB"/>
    </w:rPr>
  </w:style>
  <w:style w:type="paragraph" w:styleId="TOC5">
    <w:name w:val="toc 5"/>
    <w:basedOn w:val="Normal"/>
    <w:next w:val="Normal"/>
    <w:autoRedefine/>
    <w:uiPriority w:val="39"/>
    <w:unhideWhenUsed/>
    <w:rsid w:val="00EC3787"/>
    <w:pPr>
      <w:spacing w:after="100"/>
      <w:ind w:left="880"/>
    </w:pPr>
    <w:rPr>
      <w:lang w:val="en-GB" w:eastAsia="en-GB"/>
    </w:rPr>
  </w:style>
  <w:style w:type="paragraph" w:styleId="TOC6">
    <w:name w:val="toc 6"/>
    <w:basedOn w:val="Normal"/>
    <w:next w:val="Normal"/>
    <w:autoRedefine/>
    <w:uiPriority w:val="39"/>
    <w:unhideWhenUsed/>
    <w:rsid w:val="00EC3787"/>
    <w:pPr>
      <w:spacing w:after="100"/>
      <w:ind w:left="1100"/>
    </w:pPr>
    <w:rPr>
      <w:lang w:val="en-GB" w:eastAsia="en-GB"/>
    </w:rPr>
  </w:style>
  <w:style w:type="paragraph" w:styleId="TOC7">
    <w:name w:val="toc 7"/>
    <w:basedOn w:val="Normal"/>
    <w:next w:val="Normal"/>
    <w:autoRedefine/>
    <w:uiPriority w:val="39"/>
    <w:unhideWhenUsed/>
    <w:rsid w:val="00EC3787"/>
    <w:pPr>
      <w:spacing w:after="100"/>
      <w:ind w:left="1320"/>
    </w:pPr>
    <w:rPr>
      <w:lang w:val="en-GB" w:eastAsia="en-GB"/>
    </w:rPr>
  </w:style>
  <w:style w:type="paragraph" w:styleId="TOC8">
    <w:name w:val="toc 8"/>
    <w:basedOn w:val="Normal"/>
    <w:next w:val="Normal"/>
    <w:autoRedefine/>
    <w:uiPriority w:val="39"/>
    <w:unhideWhenUsed/>
    <w:rsid w:val="00EC3787"/>
    <w:pPr>
      <w:spacing w:after="100"/>
      <w:ind w:left="1540"/>
    </w:pPr>
    <w:rPr>
      <w:lang w:val="en-GB" w:eastAsia="en-GB"/>
    </w:rPr>
  </w:style>
  <w:style w:type="paragraph" w:styleId="TOC9">
    <w:name w:val="toc 9"/>
    <w:basedOn w:val="Normal"/>
    <w:next w:val="Normal"/>
    <w:autoRedefine/>
    <w:uiPriority w:val="39"/>
    <w:unhideWhenUsed/>
    <w:rsid w:val="00EC3787"/>
    <w:pPr>
      <w:spacing w:after="100"/>
      <w:ind w:left="1760"/>
    </w:pPr>
    <w:rPr>
      <w:lang w:val="en-GB" w:eastAsia="en-GB"/>
    </w:rPr>
  </w:style>
  <w:style w:type="paragraph" w:styleId="FootnoteText">
    <w:name w:val="footnote text"/>
    <w:basedOn w:val="Normal"/>
    <w:link w:val="FootnoteTextChar"/>
    <w:uiPriority w:val="99"/>
    <w:semiHidden/>
    <w:unhideWhenUsed/>
    <w:rsid w:val="00AB0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326"/>
    <w:rPr>
      <w:sz w:val="20"/>
      <w:szCs w:val="20"/>
    </w:rPr>
  </w:style>
  <w:style w:type="character" w:styleId="FootnoteReference">
    <w:name w:val="footnote reference"/>
    <w:basedOn w:val="DefaultParagraphFont"/>
    <w:uiPriority w:val="99"/>
    <w:semiHidden/>
    <w:unhideWhenUsed/>
    <w:rsid w:val="00AB03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88"/>
  </w:style>
  <w:style w:type="paragraph" w:styleId="Heading1">
    <w:name w:val="heading 1"/>
    <w:basedOn w:val="Normal"/>
    <w:next w:val="Normal"/>
    <w:link w:val="Heading1Char"/>
    <w:uiPriority w:val="9"/>
    <w:qFormat/>
    <w:rsid w:val="005B36DB"/>
    <w:pPr>
      <w:keepNext/>
      <w:keepLines/>
      <w:numPr>
        <w:numId w:val="26"/>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6DB"/>
    <w:pPr>
      <w:keepNext/>
      <w:keepLines/>
      <w:numPr>
        <w:ilvl w:val="1"/>
        <w:numId w:val="26"/>
      </w:numPr>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6DB"/>
    <w:pPr>
      <w:keepNext/>
      <w:keepLines/>
      <w:numPr>
        <w:ilvl w:val="2"/>
        <w:numId w:val="26"/>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681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681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68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81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B68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8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BE1"/>
    <w:rPr>
      <w:rFonts w:ascii="Tahoma" w:hAnsi="Tahoma" w:cs="Tahoma"/>
      <w:sz w:val="16"/>
      <w:szCs w:val="16"/>
    </w:rPr>
  </w:style>
  <w:style w:type="character" w:customStyle="1" w:styleId="Heading1Char">
    <w:name w:val="Heading 1 Char"/>
    <w:basedOn w:val="DefaultParagraphFont"/>
    <w:link w:val="Heading1"/>
    <w:uiPriority w:val="9"/>
    <w:rsid w:val="005B3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667A"/>
    <w:pPr>
      <w:spacing w:before="120" w:after="120"/>
      <w:ind w:left="720"/>
    </w:pPr>
  </w:style>
  <w:style w:type="character" w:customStyle="1" w:styleId="Heading2Char">
    <w:name w:val="Heading 2 Char"/>
    <w:basedOn w:val="DefaultParagraphFont"/>
    <w:link w:val="Heading2"/>
    <w:uiPriority w:val="9"/>
    <w:rsid w:val="005B36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6DB"/>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583C"/>
    <w:rPr>
      <w:sz w:val="16"/>
      <w:szCs w:val="16"/>
    </w:rPr>
  </w:style>
  <w:style w:type="paragraph" w:styleId="CommentText">
    <w:name w:val="annotation text"/>
    <w:basedOn w:val="Normal"/>
    <w:link w:val="CommentTextChar"/>
    <w:uiPriority w:val="99"/>
    <w:semiHidden/>
    <w:unhideWhenUsed/>
    <w:rsid w:val="004E583C"/>
    <w:pPr>
      <w:spacing w:line="240" w:lineRule="auto"/>
    </w:pPr>
    <w:rPr>
      <w:sz w:val="20"/>
      <w:szCs w:val="20"/>
    </w:rPr>
  </w:style>
  <w:style w:type="character" w:customStyle="1" w:styleId="CommentTextChar">
    <w:name w:val="Comment Text Char"/>
    <w:basedOn w:val="DefaultParagraphFont"/>
    <w:link w:val="CommentText"/>
    <w:uiPriority w:val="99"/>
    <w:semiHidden/>
    <w:rsid w:val="004E583C"/>
    <w:rPr>
      <w:sz w:val="20"/>
      <w:szCs w:val="20"/>
    </w:rPr>
  </w:style>
  <w:style w:type="paragraph" w:styleId="CommentSubject">
    <w:name w:val="annotation subject"/>
    <w:basedOn w:val="CommentText"/>
    <w:next w:val="CommentText"/>
    <w:link w:val="CommentSubjectChar"/>
    <w:uiPriority w:val="99"/>
    <w:semiHidden/>
    <w:unhideWhenUsed/>
    <w:rsid w:val="004E583C"/>
    <w:rPr>
      <w:b/>
      <w:bCs/>
    </w:rPr>
  </w:style>
  <w:style w:type="character" w:customStyle="1" w:styleId="CommentSubjectChar">
    <w:name w:val="Comment Subject Char"/>
    <w:basedOn w:val="CommentTextChar"/>
    <w:link w:val="CommentSubject"/>
    <w:uiPriority w:val="99"/>
    <w:semiHidden/>
    <w:rsid w:val="004E583C"/>
    <w:rPr>
      <w:b/>
      <w:bCs/>
      <w:sz w:val="20"/>
      <w:szCs w:val="20"/>
    </w:rPr>
  </w:style>
  <w:style w:type="paragraph" w:styleId="TOCHeading">
    <w:name w:val="TOC Heading"/>
    <w:basedOn w:val="Heading1"/>
    <w:next w:val="Normal"/>
    <w:uiPriority w:val="39"/>
    <w:semiHidden/>
    <w:unhideWhenUsed/>
    <w:qFormat/>
    <w:rsid w:val="00CB6812"/>
    <w:pPr>
      <w:outlineLvl w:val="9"/>
    </w:pPr>
  </w:style>
  <w:style w:type="paragraph" w:styleId="TOC1">
    <w:name w:val="toc 1"/>
    <w:basedOn w:val="Normal"/>
    <w:next w:val="Normal"/>
    <w:autoRedefine/>
    <w:uiPriority w:val="39"/>
    <w:unhideWhenUsed/>
    <w:rsid w:val="00CE6058"/>
    <w:pPr>
      <w:spacing w:after="100"/>
    </w:pPr>
  </w:style>
  <w:style w:type="paragraph" w:styleId="TOC2">
    <w:name w:val="toc 2"/>
    <w:basedOn w:val="Normal"/>
    <w:next w:val="Normal"/>
    <w:autoRedefine/>
    <w:uiPriority w:val="39"/>
    <w:unhideWhenUsed/>
    <w:rsid w:val="00CE6058"/>
    <w:pPr>
      <w:spacing w:after="100"/>
      <w:ind w:left="220"/>
    </w:pPr>
  </w:style>
  <w:style w:type="paragraph" w:styleId="TOC3">
    <w:name w:val="toc 3"/>
    <w:basedOn w:val="Normal"/>
    <w:next w:val="Normal"/>
    <w:autoRedefine/>
    <w:uiPriority w:val="39"/>
    <w:unhideWhenUsed/>
    <w:rsid w:val="00CE6058"/>
    <w:pPr>
      <w:spacing w:after="100"/>
      <w:ind w:left="440"/>
    </w:pPr>
  </w:style>
  <w:style w:type="character" w:styleId="Hyperlink">
    <w:name w:val="Hyperlink"/>
    <w:basedOn w:val="DefaultParagraphFont"/>
    <w:uiPriority w:val="99"/>
    <w:unhideWhenUsed/>
    <w:rsid w:val="00CE6058"/>
    <w:rPr>
      <w:color w:val="0000FF" w:themeColor="hyperlink"/>
      <w:u w:val="single"/>
    </w:rPr>
  </w:style>
  <w:style w:type="paragraph" w:styleId="NormalWeb">
    <w:name w:val="Normal (Web)"/>
    <w:basedOn w:val="Normal"/>
    <w:uiPriority w:val="99"/>
    <w:semiHidden/>
    <w:unhideWhenUsed/>
    <w:rsid w:val="00CE6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B68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68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B68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B68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B681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B68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681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CB68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681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B6812"/>
    <w:rPr>
      <w:b/>
      <w:bCs/>
    </w:rPr>
  </w:style>
  <w:style w:type="character" w:styleId="Emphasis">
    <w:name w:val="Emphasis"/>
    <w:basedOn w:val="DefaultParagraphFont"/>
    <w:uiPriority w:val="20"/>
    <w:qFormat/>
    <w:rsid w:val="00CB6812"/>
    <w:rPr>
      <w:i/>
      <w:iCs/>
    </w:rPr>
  </w:style>
  <w:style w:type="paragraph" w:styleId="NoSpacing">
    <w:name w:val="No Spacing"/>
    <w:link w:val="NoSpacingChar"/>
    <w:uiPriority w:val="1"/>
    <w:qFormat/>
    <w:rsid w:val="00CB6812"/>
    <w:pPr>
      <w:spacing w:after="0" w:line="240" w:lineRule="auto"/>
    </w:pPr>
  </w:style>
  <w:style w:type="character" w:customStyle="1" w:styleId="NoSpacingChar">
    <w:name w:val="No Spacing Char"/>
    <w:basedOn w:val="DefaultParagraphFont"/>
    <w:link w:val="NoSpacing"/>
    <w:uiPriority w:val="1"/>
    <w:rsid w:val="00CB6812"/>
  </w:style>
  <w:style w:type="paragraph" w:styleId="Quote">
    <w:name w:val="Quote"/>
    <w:basedOn w:val="Normal"/>
    <w:next w:val="Normal"/>
    <w:link w:val="QuoteChar"/>
    <w:uiPriority w:val="29"/>
    <w:qFormat/>
    <w:rsid w:val="00CB6812"/>
    <w:rPr>
      <w:i/>
      <w:iCs/>
      <w:color w:val="000000" w:themeColor="text1"/>
    </w:rPr>
  </w:style>
  <w:style w:type="character" w:customStyle="1" w:styleId="QuoteChar">
    <w:name w:val="Quote Char"/>
    <w:basedOn w:val="DefaultParagraphFont"/>
    <w:link w:val="Quote"/>
    <w:uiPriority w:val="29"/>
    <w:rsid w:val="00CB6812"/>
    <w:rPr>
      <w:i/>
      <w:iCs/>
      <w:color w:val="000000" w:themeColor="text1"/>
    </w:rPr>
  </w:style>
  <w:style w:type="paragraph" w:styleId="IntenseQuote">
    <w:name w:val="Intense Quote"/>
    <w:basedOn w:val="Normal"/>
    <w:next w:val="Normal"/>
    <w:link w:val="IntenseQuoteChar"/>
    <w:uiPriority w:val="30"/>
    <w:qFormat/>
    <w:rsid w:val="00CB68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6812"/>
    <w:rPr>
      <w:b/>
      <w:bCs/>
      <w:i/>
      <w:iCs/>
      <w:color w:val="4F81BD" w:themeColor="accent1"/>
    </w:rPr>
  </w:style>
  <w:style w:type="character" w:styleId="SubtleEmphasis">
    <w:name w:val="Subtle Emphasis"/>
    <w:basedOn w:val="DefaultParagraphFont"/>
    <w:uiPriority w:val="19"/>
    <w:qFormat/>
    <w:rsid w:val="00CB6812"/>
    <w:rPr>
      <w:i/>
      <w:iCs/>
      <w:color w:val="808080" w:themeColor="text1" w:themeTint="7F"/>
    </w:rPr>
  </w:style>
  <w:style w:type="character" w:styleId="IntenseEmphasis">
    <w:name w:val="Intense Emphasis"/>
    <w:basedOn w:val="DefaultParagraphFont"/>
    <w:uiPriority w:val="21"/>
    <w:qFormat/>
    <w:rsid w:val="00CB6812"/>
    <w:rPr>
      <w:b/>
      <w:bCs/>
      <w:i/>
      <w:iCs/>
      <w:color w:val="4F81BD" w:themeColor="accent1"/>
    </w:rPr>
  </w:style>
  <w:style w:type="character" w:styleId="SubtleReference">
    <w:name w:val="Subtle Reference"/>
    <w:basedOn w:val="DefaultParagraphFont"/>
    <w:uiPriority w:val="31"/>
    <w:qFormat/>
    <w:rsid w:val="00CB6812"/>
    <w:rPr>
      <w:smallCaps/>
      <w:color w:val="C0504D" w:themeColor="accent2"/>
      <w:u w:val="single"/>
    </w:rPr>
  </w:style>
  <w:style w:type="character" w:styleId="IntenseReference">
    <w:name w:val="Intense Reference"/>
    <w:basedOn w:val="DefaultParagraphFont"/>
    <w:uiPriority w:val="32"/>
    <w:qFormat/>
    <w:rsid w:val="00CB6812"/>
    <w:rPr>
      <w:b/>
      <w:bCs/>
      <w:smallCaps/>
      <w:color w:val="C0504D" w:themeColor="accent2"/>
      <w:spacing w:val="5"/>
      <w:u w:val="single"/>
    </w:rPr>
  </w:style>
  <w:style w:type="character" w:styleId="BookTitle">
    <w:name w:val="Book Title"/>
    <w:basedOn w:val="DefaultParagraphFont"/>
    <w:uiPriority w:val="33"/>
    <w:qFormat/>
    <w:rsid w:val="00CB6812"/>
    <w:rPr>
      <w:b/>
      <w:bCs/>
      <w:smallCaps/>
      <w:spacing w:val="5"/>
    </w:rPr>
  </w:style>
  <w:style w:type="paragraph" w:styleId="Revision">
    <w:name w:val="Revision"/>
    <w:hidden/>
    <w:uiPriority w:val="99"/>
    <w:semiHidden/>
    <w:rsid w:val="00AA5D4A"/>
    <w:pPr>
      <w:spacing w:after="0" w:line="240" w:lineRule="auto"/>
    </w:pPr>
  </w:style>
  <w:style w:type="character" w:customStyle="1" w:styleId="InlineCode">
    <w:name w:val="Inline Code"/>
    <w:basedOn w:val="DefaultParagraphFont"/>
    <w:uiPriority w:val="1"/>
    <w:qFormat/>
    <w:rsid w:val="004E19DB"/>
    <w:rPr>
      <w:rFonts w:ascii="Consolas" w:hAnsi="Consolas"/>
      <w:b w:val="0"/>
      <w:color w:val="17365D" w:themeColor="text2" w:themeShade="BF"/>
      <w:sz w:val="20"/>
    </w:rPr>
  </w:style>
  <w:style w:type="paragraph" w:customStyle="1" w:styleId="Code">
    <w:name w:val="Code"/>
    <w:basedOn w:val="Normal"/>
    <w:qFormat/>
    <w:rsid w:val="00E51F70"/>
    <w:pPr>
      <w:autoSpaceDE w:val="0"/>
      <w:autoSpaceDN w:val="0"/>
      <w:contextualSpacing/>
    </w:pPr>
    <w:rPr>
      <w:rFonts w:ascii="Consolas" w:hAnsi="Consolas" w:cs="Consolas"/>
      <w:color w:val="17365D" w:themeColor="text2" w:themeShade="BF"/>
      <w:sz w:val="20"/>
      <w:szCs w:val="20"/>
    </w:rPr>
  </w:style>
  <w:style w:type="paragraph" w:customStyle="1" w:styleId="Style1">
    <w:name w:val="Style1"/>
    <w:basedOn w:val="Normal"/>
    <w:qFormat/>
    <w:rsid w:val="00E51F70"/>
    <w:pPr>
      <w:pBdr>
        <w:top w:val="single" w:sz="4" w:space="1" w:color="auto" w:shadow="1"/>
        <w:left w:val="single" w:sz="4" w:space="4" w:color="auto" w:shadow="1"/>
        <w:bottom w:val="single" w:sz="4" w:space="1" w:color="auto" w:shadow="1"/>
        <w:right w:val="single" w:sz="4" w:space="4" w:color="auto" w:shadow="1"/>
      </w:pBdr>
      <w:ind w:left="720"/>
    </w:pPr>
    <w:rPr>
      <w:i/>
    </w:rPr>
  </w:style>
  <w:style w:type="paragraph" w:customStyle="1" w:styleId="Note">
    <w:name w:val="Note"/>
    <w:basedOn w:val="Style1"/>
    <w:qFormat/>
    <w:rsid w:val="00901A43"/>
  </w:style>
  <w:style w:type="paragraph" w:customStyle="1" w:styleId="MiniHeading">
    <w:name w:val="MiniHeading"/>
    <w:basedOn w:val="Normal"/>
    <w:qFormat/>
    <w:rsid w:val="00697756"/>
    <w:pPr>
      <w:spacing w:before="120" w:after="120"/>
    </w:pPr>
    <w:rPr>
      <w:b/>
    </w:rPr>
  </w:style>
  <w:style w:type="table" w:styleId="TableGrid">
    <w:name w:val="Table Grid"/>
    <w:basedOn w:val="TableNormal"/>
    <w:uiPriority w:val="59"/>
    <w:rsid w:val="00FB6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1">
    <w:name w:val="Light Grid Accent 1"/>
    <w:basedOn w:val="TableNormal"/>
    <w:uiPriority w:val="62"/>
    <w:rsid w:val="00FB60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39852">
      <w:bodyDiv w:val="1"/>
      <w:marLeft w:val="0"/>
      <w:marRight w:val="0"/>
      <w:marTop w:val="0"/>
      <w:marBottom w:val="0"/>
      <w:divBdr>
        <w:top w:val="none" w:sz="0" w:space="0" w:color="auto"/>
        <w:left w:val="none" w:sz="0" w:space="0" w:color="auto"/>
        <w:bottom w:val="none" w:sz="0" w:space="0" w:color="auto"/>
        <w:right w:val="none" w:sz="0" w:space="0" w:color="auto"/>
      </w:divBdr>
    </w:div>
    <w:div w:id="261036108">
      <w:bodyDiv w:val="1"/>
      <w:marLeft w:val="0"/>
      <w:marRight w:val="0"/>
      <w:marTop w:val="0"/>
      <w:marBottom w:val="0"/>
      <w:divBdr>
        <w:top w:val="none" w:sz="0" w:space="0" w:color="auto"/>
        <w:left w:val="none" w:sz="0" w:space="0" w:color="auto"/>
        <w:bottom w:val="none" w:sz="0" w:space="0" w:color="auto"/>
        <w:right w:val="none" w:sz="0" w:space="0" w:color="auto"/>
      </w:divBdr>
    </w:div>
    <w:div w:id="304432443">
      <w:bodyDiv w:val="1"/>
      <w:marLeft w:val="0"/>
      <w:marRight w:val="0"/>
      <w:marTop w:val="0"/>
      <w:marBottom w:val="0"/>
      <w:divBdr>
        <w:top w:val="none" w:sz="0" w:space="0" w:color="auto"/>
        <w:left w:val="none" w:sz="0" w:space="0" w:color="auto"/>
        <w:bottom w:val="none" w:sz="0" w:space="0" w:color="auto"/>
        <w:right w:val="none" w:sz="0" w:space="0" w:color="auto"/>
      </w:divBdr>
    </w:div>
    <w:div w:id="321783439">
      <w:bodyDiv w:val="1"/>
      <w:marLeft w:val="0"/>
      <w:marRight w:val="0"/>
      <w:marTop w:val="0"/>
      <w:marBottom w:val="0"/>
      <w:divBdr>
        <w:top w:val="none" w:sz="0" w:space="0" w:color="auto"/>
        <w:left w:val="none" w:sz="0" w:space="0" w:color="auto"/>
        <w:bottom w:val="none" w:sz="0" w:space="0" w:color="auto"/>
        <w:right w:val="none" w:sz="0" w:space="0" w:color="auto"/>
      </w:divBdr>
    </w:div>
    <w:div w:id="469134849">
      <w:bodyDiv w:val="1"/>
      <w:marLeft w:val="0"/>
      <w:marRight w:val="0"/>
      <w:marTop w:val="0"/>
      <w:marBottom w:val="0"/>
      <w:divBdr>
        <w:top w:val="none" w:sz="0" w:space="0" w:color="auto"/>
        <w:left w:val="none" w:sz="0" w:space="0" w:color="auto"/>
        <w:bottom w:val="none" w:sz="0" w:space="0" w:color="auto"/>
        <w:right w:val="none" w:sz="0" w:space="0" w:color="auto"/>
      </w:divBdr>
    </w:div>
    <w:div w:id="509032061">
      <w:bodyDiv w:val="1"/>
      <w:marLeft w:val="0"/>
      <w:marRight w:val="0"/>
      <w:marTop w:val="0"/>
      <w:marBottom w:val="0"/>
      <w:divBdr>
        <w:top w:val="none" w:sz="0" w:space="0" w:color="auto"/>
        <w:left w:val="none" w:sz="0" w:space="0" w:color="auto"/>
        <w:bottom w:val="none" w:sz="0" w:space="0" w:color="auto"/>
        <w:right w:val="none" w:sz="0" w:space="0" w:color="auto"/>
      </w:divBdr>
    </w:div>
    <w:div w:id="555168351">
      <w:bodyDiv w:val="1"/>
      <w:marLeft w:val="0"/>
      <w:marRight w:val="0"/>
      <w:marTop w:val="0"/>
      <w:marBottom w:val="0"/>
      <w:divBdr>
        <w:top w:val="none" w:sz="0" w:space="0" w:color="auto"/>
        <w:left w:val="none" w:sz="0" w:space="0" w:color="auto"/>
        <w:bottom w:val="none" w:sz="0" w:space="0" w:color="auto"/>
        <w:right w:val="none" w:sz="0" w:space="0" w:color="auto"/>
      </w:divBdr>
    </w:div>
    <w:div w:id="565455303">
      <w:bodyDiv w:val="1"/>
      <w:marLeft w:val="0"/>
      <w:marRight w:val="0"/>
      <w:marTop w:val="0"/>
      <w:marBottom w:val="0"/>
      <w:divBdr>
        <w:top w:val="none" w:sz="0" w:space="0" w:color="auto"/>
        <w:left w:val="none" w:sz="0" w:space="0" w:color="auto"/>
        <w:bottom w:val="none" w:sz="0" w:space="0" w:color="auto"/>
        <w:right w:val="none" w:sz="0" w:space="0" w:color="auto"/>
      </w:divBdr>
    </w:div>
    <w:div w:id="590745317">
      <w:bodyDiv w:val="1"/>
      <w:marLeft w:val="0"/>
      <w:marRight w:val="0"/>
      <w:marTop w:val="0"/>
      <w:marBottom w:val="0"/>
      <w:divBdr>
        <w:top w:val="none" w:sz="0" w:space="0" w:color="auto"/>
        <w:left w:val="none" w:sz="0" w:space="0" w:color="auto"/>
        <w:bottom w:val="none" w:sz="0" w:space="0" w:color="auto"/>
        <w:right w:val="none" w:sz="0" w:space="0" w:color="auto"/>
      </w:divBdr>
    </w:div>
    <w:div w:id="632638889">
      <w:bodyDiv w:val="1"/>
      <w:marLeft w:val="0"/>
      <w:marRight w:val="0"/>
      <w:marTop w:val="0"/>
      <w:marBottom w:val="0"/>
      <w:divBdr>
        <w:top w:val="none" w:sz="0" w:space="0" w:color="auto"/>
        <w:left w:val="none" w:sz="0" w:space="0" w:color="auto"/>
        <w:bottom w:val="none" w:sz="0" w:space="0" w:color="auto"/>
        <w:right w:val="none" w:sz="0" w:space="0" w:color="auto"/>
      </w:divBdr>
    </w:div>
    <w:div w:id="638848331">
      <w:bodyDiv w:val="1"/>
      <w:marLeft w:val="0"/>
      <w:marRight w:val="0"/>
      <w:marTop w:val="0"/>
      <w:marBottom w:val="0"/>
      <w:divBdr>
        <w:top w:val="none" w:sz="0" w:space="0" w:color="auto"/>
        <w:left w:val="none" w:sz="0" w:space="0" w:color="auto"/>
        <w:bottom w:val="none" w:sz="0" w:space="0" w:color="auto"/>
        <w:right w:val="none" w:sz="0" w:space="0" w:color="auto"/>
      </w:divBdr>
    </w:div>
    <w:div w:id="662271162">
      <w:bodyDiv w:val="1"/>
      <w:marLeft w:val="0"/>
      <w:marRight w:val="0"/>
      <w:marTop w:val="0"/>
      <w:marBottom w:val="0"/>
      <w:divBdr>
        <w:top w:val="none" w:sz="0" w:space="0" w:color="auto"/>
        <w:left w:val="none" w:sz="0" w:space="0" w:color="auto"/>
        <w:bottom w:val="none" w:sz="0" w:space="0" w:color="auto"/>
        <w:right w:val="none" w:sz="0" w:space="0" w:color="auto"/>
      </w:divBdr>
    </w:div>
    <w:div w:id="698822776">
      <w:bodyDiv w:val="1"/>
      <w:marLeft w:val="0"/>
      <w:marRight w:val="0"/>
      <w:marTop w:val="0"/>
      <w:marBottom w:val="0"/>
      <w:divBdr>
        <w:top w:val="none" w:sz="0" w:space="0" w:color="auto"/>
        <w:left w:val="none" w:sz="0" w:space="0" w:color="auto"/>
        <w:bottom w:val="none" w:sz="0" w:space="0" w:color="auto"/>
        <w:right w:val="none" w:sz="0" w:space="0" w:color="auto"/>
      </w:divBdr>
    </w:div>
    <w:div w:id="792089696">
      <w:bodyDiv w:val="1"/>
      <w:marLeft w:val="0"/>
      <w:marRight w:val="0"/>
      <w:marTop w:val="0"/>
      <w:marBottom w:val="0"/>
      <w:divBdr>
        <w:top w:val="none" w:sz="0" w:space="0" w:color="auto"/>
        <w:left w:val="none" w:sz="0" w:space="0" w:color="auto"/>
        <w:bottom w:val="none" w:sz="0" w:space="0" w:color="auto"/>
        <w:right w:val="none" w:sz="0" w:space="0" w:color="auto"/>
      </w:divBdr>
    </w:div>
    <w:div w:id="800420819">
      <w:bodyDiv w:val="1"/>
      <w:marLeft w:val="0"/>
      <w:marRight w:val="0"/>
      <w:marTop w:val="0"/>
      <w:marBottom w:val="0"/>
      <w:divBdr>
        <w:top w:val="none" w:sz="0" w:space="0" w:color="auto"/>
        <w:left w:val="none" w:sz="0" w:space="0" w:color="auto"/>
        <w:bottom w:val="none" w:sz="0" w:space="0" w:color="auto"/>
        <w:right w:val="none" w:sz="0" w:space="0" w:color="auto"/>
      </w:divBdr>
    </w:div>
    <w:div w:id="817765895">
      <w:bodyDiv w:val="1"/>
      <w:marLeft w:val="0"/>
      <w:marRight w:val="0"/>
      <w:marTop w:val="0"/>
      <w:marBottom w:val="0"/>
      <w:divBdr>
        <w:top w:val="none" w:sz="0" w:space="0" w:color="auto"/>
        <w:left w:val="none" w:sz="0" w:space="0" w:color="auto"/>
        <w:bottom w:val="none" w:sz="0" w:space="0" w:color="auto"/>
        <w:right w:val="none" w:sz="0" w:space="0" w:color="auto"/>
      </w:divBdr>
    </w:div>
    <w:div w:id="825785765">
      <w:bodyDiv w:val="1"/>
      <w:marLeft w:val="0"/>
      <w:marRight w:val="0"/>
      <w:marTop w:val="0"/>
      <w:marBottom w:val="0"/>
      <w:divBdr>
        <w:top w:val="none" w:sz="0" w:space="0" w:color="auto"/>
        <w:left w:val="none" w:sz="0" w:space="0" w:color="auto"/>
        <w:bottom w:val="none" w:sz="0" w:space="0" w:color="auto"/>
        <w:right w:val="none" w:sz="0" w:space="0" w:color="auto"/>
      </w:divBdr>
    </w:div>
    <w:div w:id="846792687">
      <w:bodyDiv w:val="1"/>
      <w:marLeft w:val="0"/>
      <w:marRight w:val="0"/>
      <w:marTop w:val="0"/>
      <w:marBottom w:val="0"/>
      <w:divBdr>
        <w:top w:val="none" w:sz="0" w:space="0" w:color="auto"/>
        <w:left w:val="none" w:sz="0" w:space="0" w:color="auto"/>
        <w:bottom w:val="none" w:sz="0" w:space="0" w:color="auto"/>
        <w:right w:val="none" w:sz="0" w:space="0" w:color="auto"/>
      </w:divBdr>
    </w:div>
    <w:div w:id="879512300">
      <w:bodyDiv w:val="1"/>
      <w:marLeft w:val="0"/>
      <w:marRight w:val="0"/>
      <w:marTop w:val="0"/>
      <w:marBottom w:val="0"/>
      <w:divBdr>
        <w:top w:val="none" w:sz="0" w:space="0" w:color="auto"/>
        <w:left w:val="none" w:sz="0" w:space="0" w:color="auto"/>
        <w:bottom w:val="none" w:sz="0" w:space="0" w:color="auto"/>
        <w:right w:val="none" w:sz="0" w:space="0" w:color="auto"/>
      </w:divBdr>
    </w:div>
    <w:div w:id="884172828">
      <w:bodyDiv w:val="1"/>
      <w:marLeft w:val="0"/>
      <w:marRight w:val="0"/>
      <w:marTop w:val="0"/>
      <w:marBottom w:val="0"/>
      <w:divBdr>
        <w:top w:val="none" w:sz="0" w:space="0" w:color="auto"/>
        <w:left w:val="none" w:sz="0" w:space="0" w:color="auto"/>
        <w:bottom w:val="none" w:sz="0" w:space="0" w:color="auto"/>
        <w:right w:val="none" w:sz="0" w:space="0" w:color="auto"/>
      </w:divBdr>
    </w:div>
    <w:div w:id="910625542">
      <w:bodyDiv w:val="1"/>
      <w:marLeft w:val="0"/>
      <w:marRight w:val="0"/>
      <w:marTop w:val="0"/>
      <w:marBottom w:val="0"/>
      <w:divBdr>
        <w:top w:val="none" w:sz="0" w:space="0" w:color="auto"/>
        <w:left w:val="none" w:sz="0" w:space="0" w:color="auto"/>
        <w:bottom w:val="none" w:sz="0" w:space="0" w:color="auto"/>
        <w:right w:val="none" w:sz="0" w:space="0" w:color="auto"/>
      </w:divBdr>
    </w:div>
    <w:div w:id="936058908">
      <w:bodyDiv w:val="1"/>
      <w:marLeft w:val="0"/>
      <w:marRight w:val="0"/>
      <w:marTop w:val="0"/>
      <w:marBottom w:val="0"/>
      <w:divBdr>
        <w:top w:val="none" w:sz="0" w:space="0" w:color="auto"/>
        <w:left w:val="none" w:sz="0" w:space="0" w:color="auto"/>
        <w:bottom w:val="none" w:sz="0" w:space="0" w:color="auto"/>
        <w:right w:val="none" w:sz="0" w:space="0" w:color="auto"/>
      </w:divBdr>
    </w:div>
    <w:div w:id="1075863559">
      <w:bodyDiv w:val="1"/>
      <w:marLeft w:val="0"/>
      <w:marRight w:val="0"/>
      <w:marTop w:val="0"/>
      <w:marBottom w:val="0"/>
      <w:divBdr>
        <w:top w:val="none" w:sz="0" w:space="0" w:color="auto"/>
        <w:left w:val="none" w:sz="0" w:space="0" w:color="auto"/>
        <w:bottom w:val="none" w:sz="0" w:space="0" w:color="auto"/>
        <w:right w:val="none" w:sz="0" w:space="0" w:color="auto"/>
      </w:divBdr>
    </w:div>
    <w:div w:id="1106194793">
      <w:bodyDiv w:val="1"/>
      <w:marLeft w:val="0"/>
      <w:marRight w:val="0"/>
      <w:marTop w:val="0"/>
      <w:marBottom w:val="0"/>
      <w:divBdr>
        <w:top w:val="none" w:sz="0" w:space="0" w:color="auto"/>
        <w:left w:val="none" w:sz="0" w:space="0" w:color="auto"/>
        <w:bottom w:val="none" w:sz="0" w:space="0" w:color="auto"/>
        <w:right w:val="none" w:sz="0" w:space="0" w:color="auto"/>
      </w:divBdr>
    </w:div>
    <w:div w:id="1176267996">
      <w:bodyDiv w:val="1"/>
      <w:marLeft w:val="0"/>
      <w:marRight w:val="0"/>
      <w:marTop w:val="0"/>
      <w:marBottom w:val="0"/>
      <w:divBdr>
        <w:top w:val="none" w:sz="0" w:space="0" w:color="auto"/>
        <w:left w:val="none" w:sz="0" w:space="0" w:color="auto"/>
        <w:bottom w:val="none" w:sz="0" w:space="0" w:color="auto"/>
        <w:right w:val="none" w:sz="0" w:space="0" w:color="auto"/>
      </w:divBdr>
    </w:div>
    <w:div w:id="1265459038">
      <w:bodyDiv w:val="1"/>
      <w:marLeft w:val="0"/>
      <w:marRight w:val="0"/>
      <w:marTop w:val="0"/>
      <w:marBottom w:val="0"/>
      <w:divBdr>
        <w:top w:val="none" w:sz="0" w:space="0" w:color="auto"/>
        <w:left w:val="none" w:sz="0" w:space="0" w:color="auto"/>
        <w:bottom w:val="none" w:sz="0" w:space="0" w:color="auto"/>
        <w:right w:val="none" w:sz="0" w:space="0" w:color="auto"/>
      </w:divBdr>
    </w:div>
    <w:div w:id="1278027442">
      <w:bodyDiv w:val="1"/>
      <w:marLeft w:val="0"/>
      <w:marRight w:val="0"/>
      <w:marTop w:val="0"/>
      <w:marBottom w:val="0"/>
      <w:divBdr>
        <w:top w:val="none" w:sz="0" w:space="0" w:color="auto"/>
        <w:left w:val="none" w:sz="0" w:space="0" w:color="auto"/>
        <w:bottom w:val="none" w:sz="0" w:space="0" w:color="auto"/>
        <w:right w:val="none" w:sz="0" w:space="0" w:color="auto"/>
      </w:divBdr>
    </w:div>
    <w:div w:id="1280995546">
      <w:bodyDiv w:val="1"/>
      <w:marLeft w:val="0"/>
      <w:marRight w:val="0"/>
      <w:marTop w:val="0"/>
      <w:marBottom w:val="0"/>
      <w:divBdr>
        <w:top w:val="none" w:sz="0" w:space="0" w:color="auto"/>
        <w:left w:val="none" w:sz="0" w:space="0" w:color="auto"/>
        <w:bottom w:val="none" w:sz="0" w:space="0" w:color="auto"/>
        <w:right w:val="none" w:sz="0" w:space="0" w:color="auto"/>
      </w:divBdr>
    </w:div>
    <w:div w:id="1306617592">
      <w:bodyDiv w:val="1"/>
      <w:marLeft w:val="0"/>
      <w:marRight w:val="0"/>
      <w:marTop w:val="0"/>
      <w:marBottom w:val="0"/>
      <w:divBdr>
        <w:top w:val="none" w:sz="0" w:space="0" w:color="auto"/>
        <w:left w:val="none" w:sz="0" w:space="0" w:color="auto"/>
        <w:bottom w:val="none" w:sz="0" w:space="0" w:color="auto"/>
        <w:right w:val="none" w:sz="0" w:space="0" w:color="auto"/>
      </w:divBdr>
    </w:div>
    <w:div w:id="1357462399">
      <w:bodyDiv w:val="1"/>
      <w:marLeft w:val="0"/>
      <w:marRight w:val="0"/>
      <w:marTop w:val="0"/>
      <w:marBottom w:val="0"/>
      <w:divBdr>
        <w:top w:val="none" w:sz="0" w:space="0" w:color="auto"/>
        <w:left w:val="none" w:sz="0" w:space="0" w:color="auto"/>
        <w:bottom w:val="none" w:sz="0" w:space="0" w:color="auto"/>
        <w:right w:val="none" w:sz="0" w:space="0" w:color="auto"/>
      </w:divBdr>
    </w:div>
    <w:div w:id="1387221156">
      <w:bodyDiv w:val="1"/>
      <w:marLeft w:val="0"/>
      <w:marRight w:val="0"/>
      <w:marTop w:val="0"/>
      <w:marBottom w:val="0"/>
      <w:divBdr>
        <w:top w:val="none" w:sz="0" w:space="0" w:color="auto"/>
        <w:left w:val="none" w:sz="0" w:space="0" w:color="auto"/>
        <w:bottom w:val="none" w:sz="0" w:space="0" w:color="auto"/>
        <w:right w:val="none" w:sz="0" w:space="0" w:color="auto"/>
      </w:divBdr>
    </w:div>
    <w:div w:id="1428579881">
      <w:bodyDiv w:val="1"/>
      <w:marLeft w:val="0"/>
      <w:marRight w:val="0"/>
      <w:marTop w:val="0"/>
      <w:marBottom w:val="0"/>
      <w:divBdr>
        <w:top w:val="none" w:sz="0" w:space="0" w:color="auto"/>
        <w:left w:val="none" w:sz="0" w:space="0" w:color="auto"/>
        <w:bottom w:val="none" w:sz="0" w:space="0" w:color="auto"/>
        <w:right w:val="none" w:sz="0" w:space="0" w:color="auto"/>
      </w:divBdr>
    </w:div>
    <w:div w:id="1486165153">
      <w:bodyDiv w:val="1"/>
      <w:marLeft w:val="0"/>
      <w:marRight w:val="0"/>
      <w:marTop w:val="0"/>
      <w:marBottom w:val="0"/>
      <w:divBdr>
        <w:top w:val="none" w:sz="0" w:space="0" w:color="auto"/>
        <w:left w:val="none" w:sz="0" w:space="0" w:color="auto"/>
        <w:bottom w:val="none" w:sz="0" w:space="0" w:color="auto"/>
        <w:right w:val="none" w:sz="0" w:space="0" w:color="auto"/>
      </w:divBdr>
    </w:div>
    <w:div w:id="1534462628">
      <w:bodyDiv w:val="1"/>
      <w:marLeft w:val="0"/>
      <w:marRight w:val="0"/>
      <w:marTop w:val="0"/>
      <w:marBottom w:val="0"/>
      <w:divBdr>
        <w:top w:val="none" w:sz="0" w:space="0" w:color="auto"/>
        <w:left w:val="none" w:sz="0" w:space="0" w:color="auto"/>
        <w:bottom w:val="none" w:sz="0" w:space="0" w:color="auto"/>
        <w:right w:val="none" w:sz="0" w:space="0" w:color="auto"/>
      </w:divBdr>
    </w:div>
    <w:div w:id="1541551064">
      <w:bodyDiv w:val="1"/>
      <w:marLeft w:val="0"/>
      <w:marRight w:val="0"/>
      <w:marTop w:val="0"/>
      <w:marBottom w:val="0"/>
      <w:divBdr>
        <w:top w:val="none" w:sz="0" w:space="0" w:color="auto"/>
        <w:left w:val="none" w:sz="0" w:space="0" w:color="auto"/>
        <w:bottom w:val="none" w:sz="0" w:space="0" w:color="auto"/>
        <w:right w:val="none" w:sz="0" w:space="0" w:color="auto"/>
      </w:divBdr>
    </w:div>
    <w:div w:id="1675911840">
      <w:bodyDiv w:val="1"/>
      <w:marLeft w:val="0"/>
      <w:marRight w:val="0"/>
      <w:marTop w:val="0"/>
      <w:marBottom w:val="0"/>
      <w:divBdr>
        <w:top w:val="none" w:sz="0" w:space="0" w:color="auto"/>
        <w:left w:val="none" w:sz="0" w:space="0" w:color="auto"/>
        <w:bottom w:val="none" w:sz="0" w:space="0" w:color="auto"/>
        <w:right w:val="none" w:sz="0" w:space="0" w:color="auto"/>
      </w:divBdr>
    </w:div>
    <w:div w:id="1692217719">
      <w:bodyDiv w:val="1"/>
      <w:marLeft w:val="0"/>
      <w:marRight w:val="0"/>
      <w:marTop w:val="0"/>
      <w:marBottom w:val="0"/>
      <w:divBdr>
        <w:top w:val="none" w:sz="0" w:space="0" w:color="auto"/>
        <w:left w:val="none" w:sz="0" w:space="0" w:color="auto"/>
        <w:bottom w:val="none" w:sz="0" w:space="0" w:color="auto"/>
        <w:right w:val="none" w:sz="0" w:space="0" w:color="auto"/>
      </w:divBdr>
    </w:div>
    <w:div w:id="1768039354">
      <w:bodyDiv w:val="1"/>
      <w:marLeft w:val="0"/>
      <w:marRight w:val="0"/>
      <w:marTop w:val="0"/>
      <w:marBottom w:val="0"/>
      <w:divBdr>
        <w:top w:val="none" w:sz="0" w:space="0" w:color="auto"/>
        <w:left w:val="none" w:sz="0" w:space="0" w:color="auto"/>
        <w:bottom w:val="none" w:sz="0" w:space="0" w:color="auto"/>
        <w:right w:val="none" w:sz="0" w:space="0" w:color="auto"/>
      </w:divBdr>
    </w:div>
    <w:div w:id="1786652958">
      <w:bodyDiv w:val="1"/>
      <w:marLeft w:val="0"/>
      <w:marRight w:val="0"/>
      <w:marTop w:val="0"/>
      <w:marBottom w:val="0"/>
      <w:divBdr>
        <w:top w:val="none" w:sz="0" w:space="0" w:color="auto"/>
        <w:left w:val="none" w:sz="0" w:space="0" w:color="auto"/>
        <w:bottom w:val="none" w:sz="0" w:space="0" w:color="auto"/>
        <w:right w:val="none" w:sz="0" w:space="0" w:color="auto"/>
      </w:divBdr>
    </w:div>
    <w:div w:id="1800955688">
      <w:bodyDiv w:val="1"/>
      <w:marLeft w:val="0"/>
      <w:marRight w:val="0"/>
      <w:marTop w:val="0"/>
      <w:marBottom w:val="0"/>
      <w:divBdr>
        <w:top w:val="none" w:sz="0" w:space="0" w:color="auto"/>
        <w:left w:val="none" w:sz="0" w:space="0" w:color="auto"/>
        <w:bottom w:val="none" w:sz="0" w:space="0" w:color="auto"/>
        <w:right w:val="none" w:sz="0" w:space="0" w:color="auto"/>
      </w:divBdr>
    </w:div>
    <w:div w:id="1809207855">
      <w:bodyDiv w:val="1"/>
      <w:marLeft w:val="0"/>
      <w:marRight w:val="0"/>
      <w:marTop w:val="0"/>
      <w:marBottom w:val="0"/>
      <w:divBdr>
        <w:top w:val="none" w:sz="0" w:space="0" w:color="auto"/>
        <w:left w:val="none" w:sz="0" w:space="0" w:color="auto"/>
        <w:bottom w:val="none" w:sz="0" w:space="0" w:color="auto"/>
        <w:right w:val="none" w:sz="0" w:space="0" w:color="auto"/>
      </w:divBdr>
    </w:div>
    <w:div w:id="1838839394">
      <w:bodyDiv w:val="1"/>
      <w:marLeft w:val="0"/>
      <w:marRight w:val="0"/>
      <w:marTop w:val="0"/>
      <w:marBottom w:val="0"/>
      <w:divBdr>
        <w:top w:val="none" w:sz="0" w:space="0" w:color="auto"/>
        <w:left w:val="none" w:sz="0" w:space="0" w:color="auto"/>
        <w:bottom w:val="none" w:sz="0" w:space="0" w:color="auto"/>
        <w:right w:val="none" w:sz="0" w:space="0" w:color="auto"/>
      </w:divBdr>
    </w:div>
    <w:div w:id="1922522389">
      <w:bodyDiv w:val="1"/>
      <w:marLeft w:val="0"/>
      <w:marRight w:val="0"/>
      <w:marTop w:val="0"/>
      <w:marBottom w:val="0"/>
      <w:divBdr>
        <w:top w:val="none" w:sz="0" w:space="0" w:color="auto"/>
        <w:left w:val="none" w:sz="0" w:space="0" w:color="auto"/>
        <w:bottom w:val="none" w:sz="0" w:space="0" w:color="auto"/>
        <w:right w:val="none" w:sz="0" w:space="0" w:color="auto"/>
      </w:divBdr>
    </w:div>
    <w:div w:id="1944336814">
      <w:bodyDiv w:val="1"/>
      <w:marLeft w:val="0"/>
      <w:marRight w:val="0"/>
      <w:marTop w:val="0"/>
      <w:marBottom w:val="0"/>
      <w:divBdr>
        <w:top w:val="none" w:sz="0" w:space="0" w:color="auto"/>
        <w:left w:val="none" w:sz="0" w:space="0" w:color="auto"/>
        <w:bottom w:val="none" w:sz="0" w:space="0" w:color="auto"/>
        <w:right w:val="none" w:sz="0" w:space="0" w:color="auto"/>
      </w:divBdr>
    </w:div>
    <w:div w:id="1981300627">
      <w:bodyDiv w:val="1"/>
      <w:marLeft w:val="0"/>
      <w:marRight w:val="0"/>
      <w:marTop w:val="0"/>
      <w:marBottom w:val="0"/>
      <w:divBdr>
        <w:top w:val="none" w:sz="0" w:space="0" w:color="auto"/>
        <w:left w:val="none" w:sz="0" w:space="0" w:color="auto"/>
        <w:bottom w:val="none" w:sz="0" w:space="0" w:color="auto"/>
        <w:right w:val="none" w:sz="0" w:space="0" w:color="auto"/>
      </w:divBdr>
    </w:div>
    <w:div w:id="2005695400">
      <w:bodyDiv w:val="1"/>
      <w:marLeft w:val="0"/>
      <w:marRight w:val="0"/>
      <w:marTop w:val="0"/>
      <w:marBottom w:val="0"/>
      <w:divBdr>
        <w:top w:val="none" w:sz="0" w:space="0" w:color="auto"/>
        <w:left w:val="none" w:sz="0" w:space="0" w:color="auto"/>
        <w:bottom w:val="none" w:sz="0" w:space="0" w:color="auto"/>
        <w:right w:val="none" w:sz="0" w:space="0" w:color="auto"/>
      </w:divBdr>
    </w:div>
    <w:div w:id="2016414247">
      <w:bodyDiv w:val="1"/>
      <w:marLeft w:val="0"/>
      <w:marRight w:val="0"/>
      <w:marTop w:val="0"/>
      <w:marBottom w:val="0"/>
      <w:divBdr>
        <w:top w:val="none" w:sz="0" w:space="0" w:color="auto"/>
        <w:left w:val="none" w:sz="0" w:space="0" w:color="auto"/>
        <w:bottom w:val="none" w:sz="0" w:space="0" w:color="auto"/>
        <w:right w:val="none" w:sz="0" w:space="0" w:color="auto"/>
      </w:divBdr>
    </w:div>
    <w:div w:id="2046909476">
      <w:bodyDiv w:val="1"/>
      <w:marLeft w:val="0"/>
      <w:marRight w:val="0"/>
      <w:marTop w:val="0"/>
      <w:marBottom w:val="0"/>
      <w:divBdr>
        <w:top w:val="none" w:sz="0" w:space="0" w:color="auto"/>
        <w:left w:val="none" w:sz="0" w:space="0" w:color="auto"/>
        <w:bottom w:val="none" w:sz="0" w:space="0" w:color="auto"/>
        <w:right w:val="none" w:sz="0" w:space="0" w:color="auto"/>
      </w:divBdr>
    </w:div>
    <w:div w:id="2126340112">
      <w:bodyDiv w:val="1"/>
      <w:marLeft w:val="0"/>
      <w:marRight w:val="0"/>
      <w:marTop w:val="0"/>
      <w:marBottom w:val="0"/>
      <w:divBdr>
        <w:top w:val="none" w:sz="0" w:space="0" w:color="auto"/>
        <w:left w:val="none" w:sz="0" w:space="0" w:color="auto"/>
        <w:bottom w:val="none" w:sz="0" w:space="0" w:color="auto"/>
        <w:right w:val="none" w:sz="0" w:space="0" w:color="auto"/>
      </w:divBdr>
    </w:div>
    <w:div w:id="21372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F6177-E1F5-4E5E-82EA-FC299923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Pages>
  <Words>11078</Words>
  <Characters>63148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Hoban</dc:creator>
  <cp:lastModifiedBy>Don Syme</cp:lastModifiedBy>
  <cp:revision>34</cp:revision>
  <dcterms:created xsi:type="dcterms:W3CDTF">2011-04-29T17:32:00Z</dcterms:created>
  <dcterms:modified xsi:type="dcterms:W3CDTF">2011-09-22T15:05:00Z</dcterms:modified>
</cp:coreProperties>
</file>