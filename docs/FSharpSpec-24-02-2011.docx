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C73" w:rsidRPr="00340C81" w:rsidRDefault="006B52C5" w:rsidP="00340C81">
      <w:pPr>
        <w:pStyle w:val="Title"/>
      </w:pPr>
      <w:r w:rsidRPr="00340C81">
        <w:t xml:space="preserve">The F# </w:t>
      </w:r>
      <w:r w:rsidR="006519AE" w:rsidRPr="00340C81">
        <w:t>2.0</w:t>
      </w:r>
      <w:r w:rsidRPr="00340C81">
        <w:t xml:space="preserve"> Language Specification</w:t>
      </w:r>
      <w:del w:id="0" w:author="pennyo" w:date="2011-02-23T10:01:00Z">
        <w:r w:rsidRPr="00340C81" w:rsidDel="0037611C">
          <w:delText xml:space="preserve"> </w:delText>
        </w:r>
        <w:r w:rsidR="00992F19" w:rsidRPr="00340C81" w:rsidDel="0037611C">
          <w:delText>(April 2010</w:delText>
        </w:r>
        <w:r w:rsidR="00F15BEF" w:rsidRPr="00340C81" w:rsidDel="0037611C">
          <w:delText>)</w:delText>
        </w:r>
      </w:del>
    </w:p>
    <w:p w:rsidR="006519AE" w:rsidRPr="00391D69" w:rsidRDefault="006519AE" w:rsidP="009E76B0">
      <w:r w:rsidRPr="00391D69">
        <w:t xml:space="preserve">Note: This documentation is </w:t>
      </w:r>
      <w:r w:rsidR="00992F19" w:rsidRPr="00391D69">
        <w:t xml:space="preserve">a release candidate of </w:t>
      </w:r>
      <w:r w:rsidRPr="00391D69">
        <w:t xml:space="preserve">the </w:t>
      </w:r>
      <w:r w:rsidR="006B52C5" w:rsidRPr="00391D69">
        <w:t xml:space="preserve">specification of the </w:t>
      </w:r>
      <w:r w:rsidRPr="00391D69">
        <w:t>2.0</w:t>
      </w:r>
      <w:r w:rsidR="006B52C5" w:rsidRPr="00391D69">
        <w:t xml:space="preserve"> release of F# made by Microsoft Research and the Microsoft Developer Division in </w:t>
      </w:r>
      <w:r w:rsidR="000277BE" w:rsidRPr="00391D69">
        <w:t>April</w:t>
      </w:r>
      <w:r w:rsidR="006B52C5" w:rsidRPr="00391D69">
        <w:t xml:space="preserve"> </w:t>
      </w:r>
      <w:r w:rsidRPr="00391D69">
        <w:t>2010</w:t>
      </w:r>
      <w:r w:rsidR="006B52C5" w:rsidRPr="00391D69">
        <w:t xml:space="preserve">. </w:t>
      </w:r>
    </w:p>
    <w:p w:rsidR="009E76B0" w:rsidRPr="009518B0" w:rsidRDefault="006B52C5" w:rsidP="009E76B0">
      <w:r w:rsidRPr="00391D69">
        <w:t xml:space="preserve">Discrepancies may exist between this specification and the </w:t>
      </w:r>
      <w:r w:rsidR="006519AE" w:rsidRPr="00391D69">
        <w:t>2.0</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very grateful for feedback on this specification</w:t>
      </w:r>
      <w:r w:rsidR="00E7378B" w:rsidRPr="00E42689">
        <w:t>,</w:t>
      </w:r>
      <w:r w:rsidRPr="00E42689">
        <w:t xml:space="preserve"> and on both the design and implementation of F#. You can submit feedback by emailing </w:t>
      </w:r>
      <w:hyperlink r:id="rId62" w:history="1">
        <w:r w:rsidRPr="00497D56">
          <w:rPr>
            <w:rStyle w:val="Hyperlink"/>
          </w:rPr>
          <w:t>fsbugs@microsoft.com</w:t>
        </w:r>
      </w:hyperlink>
      <w:r w:rsidRPr="009518B0">
        <w:t>.</w:t>
      </w:r>
    </w:p>
    <w:p w:rsidR="009E76B0" w:rsidRDefault="00992F19" w:rsidP="009E76B0">
      <w:r w:rsidRPr="00110BB5">
        <w:t>The latest version of this specification can be fou</w:t>
      </w:r>
      <w:r w:rsidRPr="00391D69">
        <w:t xml:space="preserve">nd at </w:t>
      </w:r>
      <w:hyperlink r:id="rId63" w:history="1">
        <w:r w:rsidRPr="00497D56">
          <w:rPr>
            <w:rStyle w:val="Hyperlink"/>
          </w:rPr>
          <w:t>www.fsharp.net</w:t>
        </w:r>
      </w:hyperlink>
      <w:r w:rsidR="00A91D54">
        <w:t xml:space="preserve">. </w:t>
      </w:r>
      <w:r w:rsidR="006B52C5" w:rsidRPr="00110BB5">
        <w:t>Many thanks to the F# user community for their helpful feedback on the document so far.</w:t>
      </w:r>
    </w:p>
    <w:p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 xml:space="preserve">, Jomo Fisher, Michael Hale, </w:t>
      </w:r>
      <w:r w:rsidRPr="006B6E21">
        <w:t>Luke Hob</w:t>
      </w:r>
      <w:r>
        <w:t xml:space="preserve">an,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Chris Smith, </w:t>
      </w:r>
      <w:r w:rsidRPr="006B6E21">
        <w:t>Matteo Taveggia</w:t>
      </w:r>
      <w:r>
        <w:t xml:space="preserve"> and others.</w:t>
      </w:r>
    </w:p>
    <w:p w:rsidR="00A26F81" w:rsidRPr="00B936DD" w:rsidRDefault="006B52C5" w:rsidP="00FB6194">
      <w:pPr>
        <w:rPr>
          <w:rStyle w:val="Bold"/>
        </w:rPr>
      </w:pPr>
      <w:r w:rsidRPr="00B936DD">
        <w:rPr>
          <w:rStyle w:val="Bold"/>
        </w:rPr>
        <w:t>Notice</w:t>
      </w:r>
    </w:p>
    <w:p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-2010</w:t>
      </w:r>
      <w:r w:rsidRPr="00B81F48">
        <w:rPr>
          <w:rStyle w:val="Italic"/>
        </w:rPr>
        <w:t xml:space="preserve"> Microsoft Corporation. All rights reserved.</w:t>
      </w:r>
    </w:p>
    <w:p w:rsidR="00FB6194" w:rsidRPr="00B81F48" w:rsidRDefault="006B52C5" w:rsidP="00FB6194">
      <w:pPr>
        <w:rPr>
          <w:rStyle w:val="Italic"/>
        </w:rPr>
      </w:pPr>
      <w:r w:rsidRPr="00B81F48">
        <w:rPr>
          <w:rStyle w:val="Italic"/>
        </w:rPr>
        <w:t>Microsoft, Windows, and Visual F# are either registered trademarks or trademarks of Microsoft Corporation in the U.S.A. and/or other countries/regions.</w:t>
      </w:r>
    </w:p>
    <w:p w:rsidR="00FB6194" w:rsidRPr="00B81F48" w:rsidRDefault="006B52C5" w:rsidP="009E76B0">
      <w:pPr>
        <w:rPr>
          <w:rStyle w:val="Italic"/>
        </w:rPr>
      </w:pPr>
      <w:r w:rsidRPr="00B81F48">
        <w:rPr>
          <w:rStyle w:val="Italic"/>
        </w:rPr>
        <w:t>Other product and company names mentioned herein may be the trademarks of their respective owners.</w:t>
      </w:r>
    </w:p>
    <w:p w:rsidR="00A26F81" w:rsidRPr="00B936DD" w:rsidRDefault="006B6E21" w:rsidP="006B6E21">
      <w:pPr>
        <w:rPr>
          <w:rStyle w:val="Bold"/>
        </w:rPr>
      </w:pPr>
      <w:r w:rsidRPr="00B936DD">
        <w:rPr>
          <w:rStyle w:val="Bold"/>
        </w:rPr>
        <w:t>Document Updates:</w:t>
      </w:r>
    </w:p>
    <w:p w:rsidR="006B6E21" w:rsidRPr="006B6E21" w:rsidRDefault="006B6E21" w:rsidP="00D212CF">
      <w:pPr>
        <w:pStyle w:val="BulletListIndent"/>
      </w:pPr>
      <w:r>
        <w:t>Updated with glossary, index</w:t>
      </w:r>
      <w:r w:rsidR="00900B78">
        <w:t>,</w:t>
      </w:r>
      <w:r>
        <w:t xml:space="preserve"> and style corrections, August 2010</w:t>
      </w:r>
    </w:p>
    <w:p w:rsidR="00C6134C" w:rsidRPr="006B6E21" w:rsidRDefault="00C6134C" w:rsidP="00C6134C">
      <w:pPr>
        <w:pStyle w:val="BulletListIndent"/>
      </w:pPr>
      <w:r>
        <w:t>Updated with glossary, index, and style corrections, February 2011</w:t>
      </w:r>
    </w:p>
    <w:p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sdtContent>
        <w:p w:rsidR="00A26F81" w:rsidRPr="00C21C71" w:rsidRDefault="006B52C5" w:rsidP="00B81F48">
          <w:pPr>
            <w:pStyle w:val="TOCHeading"/>
          </w:pPr>
          <w:r w:rsidRPr="006B52C5">
            <w:t>Table of Contents</w:t>
          </w:r>
        </w:p>
        <w:p w:rsidR="004B33D7" w:rsidRDefault="00F54660">
          <w:pPr>
            <w:pStyle w:val="TOC1"/>
            <w:tabs>
              <w:tab w:val="left" w:pos="480"/>
              <w:tab w:val="right" w:leader="dot" w:pos="9016"/>
            </w:tabs>
            <w:rPr>
              <w:rFonts w:eastAsiaTheme="minorEastAsia"/>
              <w:b w:val="0"/>
              <w:bCs w:val="0"/>
              <w:caps w:val="0"/>
              <w:noProof/>
              <w:sz w:val="22"/>
              <w:szCs w:val="22"/>
            </w:rPr>
          </w:pPr>
          <w:r>
            <w:fldChar w:fldCharType="begin"/>
          </w:r>
          <w:r w:rsidR="00E42689">
            <w:instrText xml:space="preserve"> TOC \o "1-1" \h \z \t "Heading 2,2,Heading 3,3" </w:instrText>
          </w:r>
          <w:r>
            <w:fldChar w:fldCharType="separate"/>
          </w:r>
          <w:hyperlink w:anchor="_Toc286309260" w:history="1">
            <w:r w:rsidR="004B33D7" w:rsidRPr="000C6AD0">
              <w:rPr>
                <w:rStyle w:val="Hyperlink"/>
                <w:noProof/>
                <w14:scene3d>
                  <w14:camera w14:prst="orthographicFront"/>
                  <w14:lightRig w14:rig="threePt" w14:dir="t">
                    <w14:rot w14:lat="0" w14:lon="0" w14:rev="0"/>
                  </w14:lightRig>
                </w14:scene3d>
              </w:rPr>
              <w:t>1.</w:t>
            </w:r>
            <w:r w:rsidR="004B33D7">
              <w:rPr>
                <w:rFonts w:eastAsiaTheme="minorEastAsia"/>
                <w:b w:val="0"/>
                <w:bCs w:val="0"/>
                <w:caps w:val="0"/>
                <w:noProof/>
                <w:sz w:val="22"/>
                <w:szCs w:val="22"/>
              </w:rPr>
              <w:tab/>
            </w:r>
            <w:r w:rsidR="004B33D7" w:rsidRPr="000C6AD0">
              <w:rPr>
                <w:rStyle w:val="Hyperlink"/>
                <w:noProof/>
              </w:rPr>
              <w:t>Introduction</w:t>
            </w:r>
            <w:r w:rsidR="004B33D7">
              <w:rPr>
                <w:noProof/>
                <w:webHidden/>
              </w:rPr>
              <w:tab/>
            </w:r>
            <w:r w:rsidR="004B33D7">
              <w:rPr>
                <w:noProof/>
                <w:webHidden/>
              </w:rPr>
              <w:fldChar w:fldCharType="begin"/>
            </w:r>
            <w:r w:rsidR="004B33D7">
              <w:rPr>
                <w:noProof/>
                <w:webHidden/>
              </w:rPr>
              <w:instrText xml:space="preserve"> PAGEREF _Toc286309260 \h </w:instrText>
            </w:r>
            <w:r w:rsidR="004B33D7">
              <w:rPr>
                <w:noProof/>
                <w:webHidden/>
              </w:rPr>
            </w:r>
            <w:r w:rsidR="004B33D7">
              <w:rPr>
                <w:noProof/>
                <w:webHidden/>
              </w:rPr>
              <w:fldChar w:fldCharType="separate"/>
            </w:r>
            <w:r w:rsidR="004B33D7">
              <w:rPr>
                <w:noProof/>
                <w:webHidden/>
              </w:rPr>
              <w:t>9</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61" w:history="1">
            <w:r w:rsidR="004B33D7" w:rsidRPr="000C6AD0">
              <w:rPr>
                <w:rStyle w:val="Hyperlink"/>
                <w:noProof/>
              </w:rPr>
              <w:t>1.1</w:t>
            </w:r>
            <w:r w:rsidR="004B33D7">
              <w:rPr>
                <w:rFonts w:eastAsiaTheme="minorEastAsia"/>
                <w:smallCaps w:val="0"/>
                <w:noProof/>
                <w:sz w:val="22"/>
                <w:szCs w:val="22"/>
              </w:rPr>
              <w:tab/>
            </w:r>
            <w:r w:rsidR="004B33D7" w:rsidRPr="000C6AD0">
              <w:rPr>
                <w:rStyle w:val="Hyperlink"/>
                <w:noProof/>
              </w:rPr>
              <w:t>A First Program</w:t>
            </w:r>
            <w:r w:rsidR="004B33D7">
              <w:rPr>
                <w:noProof/>
                <w:webHidden/>
              </w:rPr>
              <w:tab/>
            </w:r>
            <w:r w:rsidR="004B33D7">
              <w:rPr>
                <w:noProof/>
                <w:webHidden/>
              </w:rPr>
              <w:fldChar w:fldCharType="begin"/>
            </w:r>
            <w:r w:rsidR="004B33D7">
              <w:rPr>
                <w:noProof/>
                <w:webHidden/>
              </w:rPr>
              <w:instrText xml:space="preserve"> PAGEREF _Toc286309261 \h </w:instrText>
            </w:r>
            <w:r w:rsidR="004B33D7">
              <w:rPr>
                <w:noProof/>
                <w:webHidden/>
              </w:rPr>
            </w:r>
            <w:r w:rsidR="004B33D7">
              <w:rPr>
                <w:noProof/>
                <w:webHidden/>
              </w:rPr>
              <w:fldChar w:fldCharType="separate"/>
            </w:r>
            <w:r w:rsidR="004B33D7">
              <w:rPr>
                <w:noProof/>
                <w:webHidden/>
              </w:rPr>
              <w:t>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62" w:history="1">
            <w:r w:rsidR="004B33D7" w:rsidRPr="000C6AD0">
              <w:rPr>
                <w:rStyle w:val="Hyperlink"/>
                <w:noProof/>
              </w:rPr>
              <w:t>1.1.1</w:t>
            </w:r>
            <w:r w:rsidR="004B33D7">
              <w:rPr>
                <w:rFonts w:eastAsiaTheme="minorEastAsia"/>
                <w:i w:val="0"/>
                <w:iCs w:val="0"/>
                <w:noProof/>
                <w:sz w:val="22"/>
                <w:szCs w:val="22"/>
              </w:rPr>
              <w:tab/>
            </w:r>
            <w:r w:rsidR="004B33D7" w:rsidRPr="000C6AD0">
              <w:rPr>
                <w:rStyle w:val="Hyperlink"/>
                <w:noProof/>
              </w:rPr>
              <w:t>Lightweight Syntax</w:t>
            </w:r>
            <w:r w:rsidR="004B33D7">
              <w:rPr>
                <w:noProof/>
                <w:webHidden/>
              </w:rPr>
              <w:tab/>
            </w:r>
            <w:r w:rsidR="004B33D7">
              <w:rPr>
                <w:noProof/>
                <w:webHidden/>
              </w:rPr>
              <w:fldChar w:fldCharType="begin"/>
            </w:r>
            <w:r w:rsidR="004B33D7">
              <w:rPr>
                <w:noProof/>
                <w:webHidden/>
              </w:rPr>
              <w:instrText xml:space="preserve"> PAGEREF _Toc286309262 \h </w:instrText>
            </w:r>
            <w:r w:rsidR="004B33D7">
              <w:rPr>
                <w:noProof/>
                <w:webHidden/>
              </w:rPr>
            </w:r>
            <w:r w:rsidR="004B33D7">
              <w:rPr>
                <w:noProof/>
                <w:webHidden/>
              </w:rPr>
              <w:fldChar w:fldCharType="separate"/>
            </w:r>
            <w:r w:rsidR="004B33D7">
              <w:rPr>
                <w:noProof/>
                <w:webHidden/>
              </w:rPr>
              <w:t>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63" w:history="1">
            <w:r w:rsidR="004B33D7" w:rsidRPr="000C6AD0">
              <w:rPr>
                <w:rStyle w:val="Hyperlink"/>
                <w:noProof/>
              </w:rPr>
              <w:t>1.1.2</w:t>
            </w:r>
            <w:r w:rsidR="004B33D7">
              <w:rPr>
                <w:rFonts w:eastAsiaTheme="minorEastAsia"/>
                <w:i w:val="0"/>
                <w:iCs w:val="0"/>
                <w:noProof/>
                <w:sz w:val="22"/>
                <w:szCs w:val="22"/>
              </w:rPr>
              <w:tab/>
            </w:r>
            <w:r w:rsidR="004B33D7" w:rsidRPr="000C6AD0">
              <w:rPr>
                <w:rStyle w:val="Hyperlink"/>
                <w:noProof/>
              </w:rPr>
              <w:t>Making Data Simple</w:t>
            </w:r>
            <w:r w:rsidR="004B33D7">
              <w:rPr>
                <w:noProof/>
                <w:webHidden/>
              </w:rPr>
              <w:tab/>
            </w:r>
            <w:r w:rsidR="004B33D7">
              <w:rPr>
                <w:noProof/>
                <w:webHidden/>
              </w:rPr>
              <w:fldChar w:fldCharType="begin"/>
            </w:r>
            <w:r w:rsidR="004B33D7">
              <w:rPr>
                <w:noProof/>
                <w:webHidden/>
              </w:rPr>
              <w:instrText xml:space="preserve"> PAGEREF _Toc286309263 \h </w:instrText>
            </w:r>
            <w:r w:rsidR="004B33D7">
              <w:rPr>
                <w:noProof/>
                <w:webHidden/>
              </w:rPr>
            </w:r>
            <w:r w:rsidR="004B33D7">
              <w:rPr>
                <w:noProof/>
                <w:webHidden/>
              </w:rPr>
              <w:fldChar w:fldCharType="separate"/>
            </w:r>
            <w:r w:rsidR="004B33D7">
              <w:rPr>
                <w:noProof/>
                <w:webHidden/>
              </w:rPr>
              <w:t>10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64" w:history="1">
            <w:r w:rsidR="004B33D7" w:rsidRPr="000C6AD0">
              <w:rPr>
                <w:rStyle w:val="Hyperlink"/>
                <w:noProof/>
              </w:rPr>
              <w:t>1.1.3</w:t>
            </w:r>
            <w:r w:rsidR="004B33D7">
              <w:rPr>
                <w:rFonts w:eastAsiaTheme="minorEastAsia"/>
                <w:i w:val="0"/>
                <w:iCs w:val="0"/>
                <w:noProof/>
                <w:sz w:val="22"/>
                <w:szCs w:val="22"/>
              </w:rPr>
              <w:tab/>
            </w:r>
            <w:r w:rsidR="004B33D7" w:rsidRPr="000C6AD0">
              <w:rPr>
                <w:rStyle w:val="Hyperlink"/>
                <w:noProof/>
              </w:rPr>
              <w:t>Making Types Simple</w:t>
            </w:r>
            <w:r w:rsidR="004B33D7">
              <w:rPr>
                <w:noProof/>
                <w:webHidden/>
              </w:rPr>
              <w:tab/>
            </w:r>
            <w:r w:rsidR="004B33D7">
              <w:rPr>
                <w:noProof/>
                <w:webHidden/>
              </w:rPr>
              <w:fldChar w:fldCharType="begin"/>
            </w:r>
            <w:r w:rsidR="004B33D7">
              <w:rPr>
                <w:noProof/>
                <w:webHidden/>
              </w:rPr>
              <w:instrText xml:space="preserve"> PAGEREF _Toc286309264 \h </w:instrText>
            </w:r>
            <w:r w:rsidR="004B33D7">
              <w:rPr>
                <w:noProof/>
                <w:webHidden/>
              </w:rPr>
            </w:r>
            <w:r w:rsidR="004B33D7">
              <w:rPr>
                <w:noProof/>
                <w:webHidden/>
              </w:rPr>
              <w:fldChar w:fldCharType="separate"/>
            </w:r>
            <w:r w:rsidR="004B33D7">
              <w:rPr>
                <w:noProof/>
                <w:webHidden/>
              </w:rPr>
              <w:t>10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65" w:history="1">
            <w:r w:rsidR="004B33D7" w:rsidRPr="000C6AD0">
              <w:rPr>
                <w:rStyle w:val="Hyperlink"/>
                <w:noProof/>
              </w:rPr>
              <w:t>1.1.4</w:t>
            </w:r>
            <w:r w:rsidR="004B33D7">
              <w:rPr>
                <w:rFonts w:eastAsiaTheme="minorEastAsia"/>
                <w:i w:val="0"/>
                <w:iCs w:val="0"/>
                <w:noProof/>
                <w:sz w:val="22"/>
                <w:szCs w:val="22"/>
              </w:rPr>
              <w:tab/>
            </w:r>
            <w:r w:rsidR="004B33D7" w:rsidRPr="000C6AD0">
              <w:rPr>
                <w:rStyle w:val="Hyperlink"/>
                <w:noProof/>
              </w:rPr>
              <w:t>Functional Programming</w:t>
            </w:r>
            <w:r w:rsidR="004B33D7">
              <w:rPr>
                <w:noProof/>
                <w:webHidden/>
              </w:rPr>
              <w:tab/>
            </w:r>
            <w:r w:rsidR="004B33D7">
              <w:rPr>
                <w:noProof/>
                <w:webHidden/>
              </w:rPr>
              <w:fldChar w:fldCharType="begin"/>
            </w:r>
            <w:r w:rsidR="004B33D7">
              <w:rPr>
                <w:noProof/>
                <w:webHidden/>
              </w:rPr>
              <w:instrText xml:space="preserve"> PAGEREF _Toc286309265 \h </w:instrText>
            </w:r>
            <w:r w:rsidR="004B33D7">
              <w:rPr>
                <w:noProof/>
                <w:webHidden/>
              </w:rPr>
            </w:r>
            <w:r w:rsidR="004B33D7">
              <w:rPr>
                <w:noProof/>
                <w:webHidden/>
              </w:rPr>
              <w:fldChar w:fldCharType="separate"/>
            </w:r>
            <w:r w:rsidR="004B33D7">
              <w:rPr>
                <w:noProof/>
                <w:webHidden/>
              </w:rPr>
              <w:t>11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66" w:history="1">
            <w:r w:rsidR="004B33D7" w:rsidRPr="000C6AD0">
              <w:rPr>
                <w:rStyle w:val="Hyperlink"/>
                <w:noProof/>
              </w:rPr>
              <w:t>1.1.5</w:t>
            </w:r>
            <w:r w:rsidR="004B33D7">
              <w:rPr>
                <w:rFonts w:eastAsiaTheme="minorEastAsia"/>
                <w:i w:val="0"/>
                <w:iCs w:val="0"/>
                <w:noProof/>
                <w:sz w:val="22"/>
                <w:szCs w:val="22"/>
              </w:rPr>
              <w:tab/>
            </w:r>
            <w:r w:rsidR="004B33D7" w:rsidRPr="000C6AD0">
              <w:rPr>
                <w:rStyle w:val="Hyperlink"/>
                <w:noProof/>
              </w:rPr>
              <w:t>Imperative Programming</w:t>
            </w:r>
            <w:r w:rsidR="004B33D7">
              <w:rPr>
                <w:noProof/>
                <w:webHidden/>
              </w:rPr>
              <w:tab/>
            </w:r>
            <w:r w:rsidR="004B33D7">
              <w:rPr>
                <w:noProof/>
                <w:webHidden/>
              </w:rPr>
              <w:fldChar w:fldCharType="begin"/>
            </w:r>
            <w:r w:rsidR="004B33D7">
              <w:rPr>
                <w:noProof/>
                <w:webHidden/>
              </w:rPr>
              <w:instrText xml:space="preserve"> PAGEREF _Toc286309266 \h </w:instrText>
            </w:r>
            <w:r w:rsidR="004B33D7">
              <w:rPr>
                <w:noProof/>
                <w:webHidden/>
              </w:rPr>
            </w:r>
            <w:r w:rsidR="004B33D7">
              <w:rPr>
                <w:noProof/>
                <w:webHidden/>
              </w:rPr>
              <w:fldChar w:fldCharType="separate"/>
            </w:r>
            <w:r w:rsidR="004B33D7">
              <w:rPr>
                <w:noProof/>
                <w:webHidden/>
              </w:rPr>
              <w:t>12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67" w:history="1">
            <w:r w:rsidR="004B33D7" w:rsidRPr="000C6AD0">
              <w:rPr>
                <w:rStyle w:val="Hyperlink"/>
                <w:noProof/>
              </w:rPr>
              <w:t>1.1.6</w:t>
            </w:r>
            <w:r w:rsidR="004B33D7">
              <w:rPr>
                <w:rFonts w:eastAsiaTheme="minorEastAsia"/>
                <w:i w:val="0"/>
                <w:iCs w:val="0"/>
                <w:noProof/>
                <w:sz w:val="22"/>
                <w:szCs w:val="22"/>
              </w:rPr>
              <w:tab/>
            </w:r>
            <w:r w:rsidR="004B33D7" w:rsidRPr="000C6AD0">
              <w:rPr>
                <w:rStyle w:val="Hyperlink"/>
                <w:noProof/>
              </w:rPr>
              <w:t>.NET Interoperability and CLI Fidelity</w:t>
            </w:r>
            <w:r w:rsidR="004B33D7">
              <w:rPr>
                <w:noProof/>
                <w:webHidden/>
              </w:rPr>
              <w:tab/>
            </w:r>
            <w:r w:rsidR="004B33D7">
              <w:rPr>
                <w:noProof/>
                <w:webHidden/>
              </w:rPr>
              <w:fldChar w:fldCharType="begin"/>
            </w:r>
            <w:r w:rsidR="004B33D7">
              <w:rPr>
                <w:noProof/>
                <w:webHidden/>
              </w:rPr>
              <w:instrText xml:space="preserve"> PAGEREF _Toc286309267 \h </w:instrText>
            </w:r>
            <w:r w:rsidR="004B33D7">
              <w:rPr>
                <w:noProof/>
                <w:webHidden/>
              </w:rPr>
            </w:r>
            <w:r w:rsidR="004B33D7">
              <w:rPr>
                <w:noProof/>
                <w:webHidden/>
              </w:rPr>
              <w:fldChar w:fldCharType="separate"/>
            </w:r>
            <w:r w:rsidR="004B33D7">
              <w:rPr>
                <w:noProof/>
                <w:webHidden/>
              </w:rPr>
              <w:t>12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68" w:history="1">
            <w:r w:rsidR="004B33D7" w:rsidRPr="000C6AD0">
              <w:rPr>
                <w:rStyle w:val="Hyperlink"/>
                <w:noProof/>
              </w:rPr>
              <w:t>1.1.7</w:t>
            </w:r>
            <w:r w:rsidR="004B33D7">
              <w:rPr>
                <w:rFonts w:eastAsiaTheme="minorEastAsia"/>
                <w:i w:val="0"/>
                <w:iCs w:val="0"/>
                <w:noProof/>
                <w:sz w:val="22"/>
                <w:szCs w:val="22"/>
              </w:rPr>
              <w:tab/>
            </w:r>
            <w:r w:rsidR="004B33D7" w:rsidRPr="000C6AD0">
              <w:rPr>
                <w:rStyle w:val="Hyperlink"/>
                <w:noProof/>
              </w:rPr>
              <w:t>Parallel and Asynchronous Programming</w:t>
            </w:r>
            <w:r w:rsidR="004B33D7">
              <w:rPr>
                <w:noProof/>
                <w:webHidden/>
              </w:rPr>
              <w:tab/>
            </w:r>
            <w:r w:rsidR="004B33D7">
              <w:rPr>
                <w:noProof/>
                <w:webHidden/>
              </w:rPr>
              <w:fldChar w:fldCharType="begin"/>
            </w:r>
            <w:r w:rsidR="004B33D7">
              <w:rPr>
                <w:noProof/>
                <w:webHidden/>
              </w:rPr>
              <w:instrText xml:space="preserve"> PAGEREF _Toc286309268 \h </w:instrText>
            </w:r>
            <w:r w:rsidR="004B33D7">
              <w:rPr>
                <w:noProof/>
                <w:webHidden/>
              </w:rPr>
            </w:r>
            <w:r w:rsidR="004B33D7">
              <w:rPr>
                <w:noProof/>
                <w:webHidden/>
              </w:rPr>
              <w:fldChar w:fldCharType="separate"/>
            </w:r>
            <w:r w:rsidR="004B33D7">
              <w:rPr>
                <w:noProof/>
                <w:webHidden/>
              </w:rPr>
              <w:t>13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69" w:history="1">
            <w:r w:rsidR="004B33D7" w:rsidRPr="000C6AD0">
              <w:rPr>
                <w:rStyle w:val="Hyperlink"/>
                <w:noProof/>
              </w:rPr>
              <w:t>1.1.8</w:t>
            </w:r>
            <w:r w:rsidR="004B33D7">
              <w:rPr>
                <w:rFonts w:eastAsiaTheme="minorEastAsia"/>
                <w:i w:val="0"/>
                <w:iCs w:val="0"/>
                <w:noProof/>
                <w:sz w:val="22"/>
                <w:szCs w:val="22"/>
              </w:rPr>
              <w:tab/>
            </w:r>
            <w:r w:rsidR="004B33D7" w:rsidRPr="000C6AD0">
              <w:rPr>
                <w:rStyle w:val="Hyperlink"/>
                <w:noProof/>
              </w:rPr>
              <w:t>Strong Typing for Floating-Point Code</w:t>
            </w:r>
            <w:r w:rsidR="004B33D7">
              <w:rPr>
                <w:noProof/>
                <w:webHidden/>
              </w:rPr>
              <w:tab/>
            </w:r>
            <w:r w:rsidR="004B33D7">
              <w:rPr>
                <w:noProof/>
                <w:webHidden/>
              </w:rPr>
              <w:fldChar w:fldCharType="begin"/>
            </w:r>
            <w:r w:rsidR="004B33D7">
              <w:rPr>
                <w:noProof/>
                <w:webHidden/>
              </w:rPr>
              <w:instrText xml:space="preserve"> PAGEREF _Toc286309269 \h </w:instrText>
            </w:r>
            <w:r w:rsidR="004B33D7">
              <w:rPr>
                <w:noProof/>
                <w:webHidden/>
              </w:rPr>
            </w:r>
            <w:r w:rsidR="004B33D7">
              <w:rPr>
                <w:noProof/>
                <w:webHidden/>
              </w:rPr>
              <w:fldChar w:fldCharType="separate"/>
            </w:r>
            <w:r w:rsidR="004B33D7">
              <w:rPr>
                <w:noProof/>
                <w:webHidden/>
              </w:rPr>
              <w:t>13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70" w:history="1">
            <w:r w:rsidR="004B33D7" w:rsidRPr="000C6AD0">
              <w:rPr>
                <w:rStyle w:val="Hyperlink"/>
                <w:noProof/>
              </w:rPr>
              <w:t>1.1.9</w:t>
            </w:r>
            <w:r w:rsidR="004B33D7">
              <w:rPr>
                <w:rFonts w:eastAsiaTheme="minorEastAsia"/>
                <w:i w:val="0"/>
                <w:iCs w:val="0"/>
                <w:noProof/>
                <w:sz w:val="22"/>
                <w:szCs w:val="22"/>
              </w:rPr>
              <w:tab/>
            </w:r>
            <w:r w:rsidR="004B33D7" w:rsidRPr="000C6AD0">
              <w:rPr>
                <w:rStyle w:val="Hyperlink"/>
                <w:noProof/>
              </w:rPr>
              <w:t>Object-Oriented Programming and Code Organization</w:t>
            </w:r>
            <w:r w:rsidR="004B33D7">
              <w:rPr>
                <w:noProof/>
                <w:webHidden/>
              </w:rPr>
              <w:tab/>
            </w:r>
            <w:r w:rsidR="004B33D7">
              <w:rPr>
                <w:noProof/>
                <w:webHidden/>
              </w:rPr>
              <w:fldChar w:fldCharType="begin"/>
            </w:r>
            <w:r w:rsidR="004B33D7">
              <w:rPr>
                <w:noProof/>
                <w:webHidden/>
              </w:rPr>
              <w:instrText xml:space="preserve"> PAGEREF _Toc286309270 \h </w:instrText>
            </w:r>
            <w:r w:rsidR="004B33D7">
              <w:rPr>
                <w:noProof/>
                <w:webHidden/>
              </w:rPr>
            </w:r>
            <w:r w:rsidR="004B33D7">
              <w:rPr>
                <w:noProof/>
                <w:webHidden/>
              </w:rPr>
              <w:fldChar w:fldCharType="separate"/>
            </w:r>
            <w:r w:rsidR="004B33D7">
              <w:rPr>
                <w:noProof/>
                <w:webHidden/>
              </w:rPr>
              <w:t>14</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71" w:history="1">
            <w:r w:rsidR="004B33D7" w:rsidRPr="000C6AD0">
              <w:rPr>
                <w:rStyle w:val="Hyperlink"/>
                <w:noProof/>
              </w:rPr>
              <w:t>1.2</w:t>
            </w:r>
            <w:r w:rsidR="004B33D7">
              <w:rPr>
                <w:rFonts w:eastAsiaTheme="minorEastAsia"/>
                <w:smallCaps w:val="0"/>
                <w:noProof/>
                <w:sz w:val="22"/>
                <w:szCs w:val="22"/>
              </w:rPr>
              <w:tab/>
            </w:r>
            <w:r w:rsidR="004B33D7" w:rsidRPr="000C6AD0">
              <w:rPr>
                <w:rStyle w:val="Hyperlink"/>
                <w:noProof/>
              </w:rPr>
              <w:t>Notational Conventions in This Specification</w:t>
            </w:r>
            <w:r w:rsidR="004B33D7">
              <w:rPr>
                <w:noProof/>
                <w:webHidden/>
              </w:rPr>
              <w:tab/>
            </w:r>
            <w:r w:rsidR="004B33D7">
              <w:rPr>
                <w:noProof/>
                <w:webHidden/>
              </w:rPr>
              <w:fldChar w:fldCharType="begin"/>
            </w:r>
            <w:r w:rsidR="004B33D7">
              <w:rPr>
                <w:noProof/>
                <w:webHidden/>
              </w:rPr>
              <w:instrText xml:space="preserve"> PAGEREF _Toc286309271 \h </w:instrText>
            </w:r>
            <w:r w:rsidR="004B33D7">
              <w:rPr>
                <w:noProof/>
                <w:webHidden/>
              </w:rPr>
            </w:r>
            <w:r w:rsidR="004B33D7">
              <w:rPr>
                <w:noProof/>
                <w:webHidden/>
              </w:rPr>
              <w:fldChar w:fldCharType="separate"/>
            </w:r>
            <w:r w:rsidR="004B33D7">
              <w:rPr>
                <w:noProof/>
                <w:webHidden/>
              </w:rPr>
              <w:t>15</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272" w:history="1">
            <w:r w:rsidR="004B33D7" w:rsidRPr="000C6AD0">
              <w:rPr>
                <w:rStyle w:val="Hyperlink"/>
                <w:noProof/>
                <w14:scene3d>
                  <w14:camera w14:prst="orthographicFront"/>
                  <w14:lightRig w14:rig="threePt" w14:dir="t">
                    <w14:rot w14:lat="0" w14:lon="0" w14:rev="0"/>
                  </w14:lightRig>
                </w14:scene3d>
              </w:rPr>
              <w:t>2.</w:t>
            </w:r>
            <w:r w:rsidR="004B33D7">
              <w:rPr>
                <w:rFonts w:eastAsiaTheme="minorEastAsia"/>
                <w:b w:val="0"/>
                <w:bCs w:val="0"/>
                <w:caps w:val="0"/>
                <w:noProof/>
                <w:sz w:val="22"/>
                <w:szCs w:val="22"/>
              </w:rPr>
              <w:tab/>
            </w:r>
            <w:r w:rsidR="004B33D7" w:rsidRPr="000C6AD0">
              <w:rPr>
                <w:rStyle w:val="Hyperlink"/>
                <w:noProof/>
              </w:rPr>
              <w:t>Program Structure</w:t>
            </w:r>
            <w:r w:rsidR="004B33D7">
              <w:rPr>
                <w:noProof/>
                <w:webHidden/>
              </w:rPr>
              <w:tab/>
            </w:r>
            <w:r w:rsidR="004B33D7">
              <w:rPr>
                <w:noProof/>
                <w:webHidden/>
              </w:rPr>
              <w:fldChar w:fldCharType="begin"/>
            </w:r>
            <w:r w:rsidR="004B33D7">
              <w:rPr>
                <w:noProof/>
                <w:webHidden/>
              </w:rPr>
              <w:instrText xml:space="preserve"> PAGEREF _Toc286309272 \h </w:instrText>
            </w:r>
            <w:r w:rsidR="004B33D7">
              <w:rPr>
                <w:noProof/>
                <w:webHidden/>
              </w:rPr>
            </w:r>
            <w:r w:rsidR="004B33D7">
              <w:rPr>
                <w:noProof/>
                <w:webHidden/>
              </w:rPr>
              <w:fldChar w:fldCharType="separate"/>
            </w:r>
            <w:r w:rsidR="004B33D7">
              <w:rPr>
                <w:noProof/>
                <w:webHidden/>
              </w:rPr>
              <w:t>16</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273" w:history="1">
            <w:r w:rsidR="004B33D7" w:rsidRPr="000C6AD0">
              <w:rPr>
                <w:rStyle w:val="Hyperlink"/>
                <w:noProof/>
                <w14:scene3d>
                  <w14:camera w14:prst="orthographicFront"/>
                  <w14:lightRig w14:rig="threePt" w14:dir="t">
                    <w14:rot w14:lat="0" w14:lon="0" w14:rev="0"/>
                  </w14:lightRig>
                </w14:scene3d>
              </w:rPr>
              <w:t>3.</w:t>
            </w:r>
            <w:r w:rsidR="004B33D7">
              <w:rPr>
                <w:rFonts w:eastAsiaTheme="minorEastAsia"/>
                <w:b w:val="0"/>
                <w:bCs w:val="0"/>
                <w:caps w:val="0"/>
                <w:noProof/>
                <w:sz w:val="22"/>
                <w:szCs w:val="22"/>
              </w:rPr>
              <w:tab/>
            </w:r>
            <w:r w:rsidR="004B33D7" w:rsidRPr="000C6AD0">
              <w:rPr>
                <w:rStyle w:val="Hyperlink"/>
                <w:noProof/>
              </w:rPr>
              <w:t>Lexical Analysis</w:t>
            </w:r>
            <w:r w:rsidR="004B33D7">
              <w:rPr>
                <w:noProof/>
                <w:webHidden/>
              </w:rPr>
              <w:tab/>
            </w:r>
            <w:r w:rsidR="004B33D7">
              <w:rPr>
                <w:noProof/>
                <w:webHidden/>
              </w:rPr>
              <w:fldChar w:fldCharType="begin"/>
            </w:r>
            <w:r w:rsidR="004B33D7">
              <w:rPr>
                <w:noProof/>
                <w:webHidden/>
              </w:rPr>
              <w:instrText xml:space="preserve"> PAGEREF _Toc286309273 \h </w:instrText>
            </w:r>
            <w:r w:rsidR="004B33D7">
              <w:rPr>
                <w:noProof/>
                <w:webHidden/>
              </w:rPr>
            </w:r>
            <w:r w:rsidR="004B33D7">
              <w:rPr>
                <w:noProof/>
                <w:webHidden/>
              </w:rPr>
              <w:fldChar w:fldCharType="separate"/>
            </w:r>
            <w:r w:rsidR="004B33D7">
              <w:rPr>
                <w:noProof/>
                <w:webHidden/>
              </w:rPr>
              <w:t>17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74" w:history="1">
            <w:r w:rsidR="004B33D7" w:rsidRPr="000C6AD0">
              <w:rPr>
                <w:rStyle w:val="Hyperlink"/>
                <w:noProof/>
              </w:rPr>
              <w:t>3.1</w:t>
            </w:r>
            <w:r w:rsidR="004B33D7">
              <w:rPr>
                <w:rFonts w:eastAsiaTheme="minorEastAsia"/>
                <w:smallCaps w:val="0"/>
                <w:noProof/>
                <w:sz w:val="22"/>
                <w:szCs w:val="22"/>
              </w:rPr>
              <w:tab/>
            </w:r>
            <w:r w:rsidR="004B33D7" w:rsidRPr="000C6AD0">
              <w:rPr>
                <w:rStyle w:val="Hyperlink"/>
                <w:noProof/>
              </w:rPr>
              <w:t>Whitespace</w:t>
            </w:r>
            <w:r w:rsidR="004B33D7">
              <w:rPr>
                <w:noProof/>
                <w:webHidden/>
              </w:rPr>
              <w:tab/>
            </w:r>
            <w:r w:rsidR="004B33D7">
              <w:rPr>
                <w:noProof/>
                <w:webHidden/>
              </w:rPr>
              <w:fldChar w:fldCharType="begin"/>
            </w:r>
            <w:r w:rsidR="004B33D7">
              <w:rPr>
                <w:noProof/>
                <w:webHidden/>
              </w:rPr>
              <w:instrText xml:space="preserve"> PAGEREF _Toc286309274 \h </w:instrText>
            </w:r>
            <w:r w:rsidR="004B33D7">
              <w:rPr>
                <w:noProof/>
                <w:webHidden/>
              </w:rPr>
            </w:r>
            <w:r w:rsidR="004B33D7">
              <w:rPr>
                <w:noProof/>
                <w:webHidden/>
              </w:rPr>
              <w:fldChar w:fldCharType="separate"/>
            </w:r>
            <w:r w:rsidR="004B33D7">
              <w:rPr>
                <w:noProof/>
                <w:webHidden/>
              </w:rPr>
              <w:t>17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75" w:history="1">
            <w:r w:rsidR="004B33D7" w:rsidRPr="000C6AD0">
              <w:rPr>
                <w:rStyle w:val="Hyperlink"/>
                <w:noProof/>
              </w:rPr>
              <w:t>3.2</w:t>
            </w:r>
            <w:r w:rsidR="004B33D7">
              <w:rPr>
                <w:rFonts w:eastAsiaTheme="minorEastAsia"/>
                <w:smallCaps w:val="0"/>
                <w:noProof/>
                <w:sz w:val="22"/>
                <w:szCs w:val="22"/>
              </w:rPr>
              <w:tab/>
            </w:r>
            <w:r w:rsidR="004B33D7" w:rsidRPr="000C6AD0">
              <w:rPr>
                <w:rStyle w:val="Hyperlink"/>
                <w:noProof/>
              </w:rPr>
              <w:t>Comments</w:t>
            </w:r>
            <w:r w:rsidR="004B33D7">
              <w:rPr>
                <w:noProof/>
                <w:webHidden/>
              </w:rPr>
              <w:tab/>
            </w:r>
            <w:r w:rsidR="004B33D7">
              <w:rPr>
                <w:noProof/>
                <w:webHidden/>
              </w:rPr>
              <w:fldChar w:fldCharType="begin"/>
            </w:r>
            <w:r w:rsidR="004B33D7">
              <w:rPr>
                <w:noProof/>
                <w:webHidden/>
              </w:rPr>
              <w:instrText xml:space="preserve"> PAGEREF _Toc286309275 \h </w:instrText>
            </w:r>
            <w:r w:rsidR="004B33D7">
              <w:rPr>
                <w:noProof/>
                <w:webHidden/>
              </w:rPr>
            </w:r>
            <w:r w:rsidR="004B33D7">
              <w:rPr>
                <w:noProof/>
                <w:webHidden/>
              </w:rPr>
              <w:fldChar w:fldCharType="separate"/>
            </w:r>
            <w:r w:rsidR="004B33D7">
              <w:rPr>
                <w:noProof/>
                <w:webHidden/>
              </w:rPr>
              <w:t>18</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76" w:history="1">
            <w:r w:rsidR="004B33D7" w:rsidRPr="000C6AD0">
              <w:rPr>
                <w:rStyle w:val="Hyperlink"/>
                <w:noProof/>
              </w:rPr>
              <w:t>3.3</w:t>
            </w:r>
            <w:r w:rsidR="004B33D7">
              <w:rPr>
                <w:rFonts w:eastAsiaTheme="minorEastAsia"/>
                <w:smallCaps w:val="0"/>
                <w:noProof/>
                <w:sz w:val="22"/>
                <w:szCs w:val="22"/>
              </w:rPr>
              <w:tab/>
            </w:r>
            <w:r w:rsidR="004B33D7" w:rsidRPr="000C6AD0">
              <w:rPr>
                <w:rStyle w:val="Hyperlink"/>
                <w:noProof/>
              </w:rPr>
              <w:t>Conditional Compilation</w:t>
            </w:r>
            <w:r w:rsidR="004B33D7">
              <w:rPr>
                <w:noProof/>
                <w:webHidden/>
              </w:rPr>
              <w:tab/>
            </w:r>
            <w:r w:rsidR="004B33D7">
              <w:rPr>
                <w:noProof/>
                <w:webHidden/>
              </w:rPr>
              <w:fldChar w:fldCharType="begin"/>
            </w:r>
            <w:r w:rsidR="004B33D7">
              <w:rPr>
                <w:noProof/>
                <w:webHidden/>
              </w:rPr>
              <w:instrText xml:space="preserve"> PAGEREF _Toc286309276 \h </w:instrText>
            </w:r>
            <w:r w:rsidR="004B33D7">
              <w:rPr>
                <w:noProof/>
                <w:webHidden/>
              </w:rPr>
            </w:r>
            <w:r w:rsidR="004B33D7">
              <w:rPr>
                <w:noProof/>
                <w:webHidden/>
              </w:rPr>
              <w:fldChar w:fldCharType="separate"/>
            </w:r>
            <w:r w:rsidR="004B33D7">
              <w:rPr>
                <w:noProof/>
                <w:webHidden/>
              </w:rPr>
              <w:t>18</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77" w:history="1">
            <w:r w:rsidR="004B33D7" w:rsidRPr="000C6AD0">
              <w:rPr>
                <w:rStyle w:val="Hyperlink"/>
                <w:noProof/>
              </w:rPr>
              <w:t>3.4</w:t>
            </w:r>
            <w:r w:rsidR="004B33D7">
              <w:rPr>
                <w:rFonts w:eastAsiaTheme="minorEastAsia"/>
                <w:smallCaps w:val="0"/>
                <w:noProof/>
                <w:sz w:val="22"/>
                <w:szCs w:val="22"/>
              </w:rPr>
              <w:tab/>
            </w:r>
            <w:r w:rsidR="004B33D7" w:rsidRPr="000C6AD0">
              <w:rPr>
                <w:rStyle w:val="Hyperlink"/>
                <w:noProof/>
              </w:rPr>
              <w:t>Identifiers and Keywords</w:t>
            </w:r>
            <w:r w:rsidR="004B33D7">
              <w:rPr>
                <w:noProof/>
                <w:webHidden/>
              </w:rPr>
              <w:tab/>
            </w:r>
            <w:r w:rsidR="004B33D7">
              <w:rPr>
                <w:noProof/>
                <w:webHidden/>
              </w:rPr>
              <w:fldChar w:fldCharType="begin"/>
            </w:r>
            <w:r w:rsidR="004B33D7">
              <w:rPr>
                <w:noProof/>
                <w:webHidden/>
              </w:rPr>
              <w:instrText xml:space="preserve"> PAGEREF _Toc286309277 \h </w:instrText>
            </w:r>
            <w:r w:rsidR="004B33D7">
              <w:rPr>
                <w:noProof/>
                <w:webHidden/>
              </w:rPr>
            </w:r>
            <w:r w:rsidR="004B33D7">
              <w:rPr>
                <w:noProof/>
                <w:webHidden/>
              </w:rPr>
              <w:fldChar w:fldCharType="separate"/>
            </w:r>
            <w:r w:rsidR="004B33D7">
              <w:rPr>
                <w:noProof/>
                <w:webHidden/>
              </w:rPr>
              <w:t>18</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78" w:history="1">
            <w:r w:rsidR="004B33D7" w:rsidRPr="000C6AD0">
              <w:rPr>
                <w:rStyle w:val="Hyperlink"/>
                <w:noProof/>
              </w:rPr>
              <w:t>3.5</w:t>
            </w:r>
            <w:r w:rsidR="004B33D7">
              <w:rPr>
                <w:rFonts w:eastAsiaTheme="minorEastAsia"/>
                <w:smallCaps w:val="0"/>
                <w:noProof/>
                <w:sz w:val="22"/>
                <w:szCs w:val="22"/>
              </w:rPr>
              <w:tab/>
            </w:r>
            <w:r w:rsidR="004B33D7" w:rsidRPr="000C6AD0">
              <w:rPr>
                <w:rStyle w:val="Hyperlink"/>
                <w:noProof/>
              </w:rPr>
              <w:t>Strings and Characters</w:t>
            </w:r>
            <w:r w:rsidR="004B33D7">
              <w:rPr>
                <w:noProof/>
                <w:webHidden/>
              </w:rPr>
              <w:tab/>
            </w:r>
            <w:r w:rsidR="004B33D7">
              <w:rPr>
                <w:noProof/>
                <w:webHidden/>
              </w:rPr>
              <w:fldChar w:fldCharType="begin"/>
            </w:r>
            <w:r w:rsidR="004B33D7">
              <w:rPr>
                <w:noProof/>
                <w:webHidden/>
              </w:rPr>
              <w:instrText xml:space="preserve"> PAGEREF _Toc286309278 \h </w:instrText>
            </w:r>
            <w:r w:rsidR="004B33D7">
              <w:rPr>
                <w:noProof/>
                <w:webHidden/>
              </w:rPr>
            </w:r>
            <w:r w:rsidR="004B33D7">
              <w:rPr>
                <w:noProof/>
                <w:webHidden/>
              </w:rPr>
              <w:fldChar w:fldCharType="separate"/>
            </w:r>
            <w:r w:rsidR="004B33D7">
              <w:rPr>
                <w:noProof/>
                <w:webHidden/>
              </w:rPr>
              <w:t>19</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79" w:history="1">
            <w:r w:rsidR="004B33D7" w:rsidRPr="000C6AD0">
              <w:rPr>
                <w:rStyle w:val="Hyperlink"/>
                <w:noProof/>
              </w:rPr>
              <w:t>3.6</w:t>
            </w:r>
            <w:r w:rsidR="004B33D7">
              <w:rPr>
                <w:rFonts w:eastAsiaTheme="minorEastAsia"/>
                <w:smallCaps w:val="0"/>
                <w:noProof/>
                <w:sz w:val="22"/>
                <w:szCs w:val="22"/>
              </w:rPr>
              <w:tab/>
            </w:r>
            <w:r w:rsidR="004B33D7" w:rsidRPr="000C6AD0">
              <w:rPr>
                <w:rStyle w:val="Hyperlink"/>
                <w:noProof/>
              </w:rPr>
              <w:t>Symbolic Keywords</w:t>
            </w:r>
            <w:r w:rsidR="004B33D7">
              <w:rPr>
                <w:noProof/>
                <w:webHidden/>
              </w:rPr>
              <w:tab/>
            </w:r>
            <w:r w:rsidR="004B33D7">
              <w:rPr>
                <w:noProof/>
                <w:webHidden/>
              </w:rPr>
              <w:fldChar w:fldCharType="begin"/>
            </w:r>
            <w:r w:rsidR="004B33D7">
              <w:rPr>
                <w:noProof/>
                <w:webHidden/>
              </w:rPr>
              <w:instrText xml:space="preserve"> PAGEREF _Toc286309279 \h </w:instrText>
            </w:r>
            <w:r w:rsidR="004B33D7">
              <w:rPr>
                <w:noProof/>
                <w:webHidden/>
              </w:rPr>
            </w:r>
            <w:r w:rsidR="004B33D7">
              <w:rPr>
                <w:noProof/>
                <w:webHidden/>
              </w:rPr>
              <w:fldChar w:fldCharType="separate"/>
            </w:r>
            <w:r w:rsidR="004B33D7">
              <w:rPr>
                <w:noProof/>
                <w:webHidden/>
              </w:rPr>
              <w:t>21</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80" w:history="1">
            <w:r w:rsidR="004B33D7" w:rsidRPr="000C6AD0">
              <w:rPr>
                <w:rStyle w:val="Hyperlink"/>
                <w:noProof/>
              </w:rPr>
              <w:t>3.7</w:t>
            </w:r>
            <w:r w:rsidR="004B33D7">
              <w:rPr>
                <w:rFonts w:eastAsiaTheme="minorEastAsia"/>
                <w:smallCaps w:val="0"/>
                <w:noProof/>
                <w:sz w:val="22"/>
                <w:szCs w:val="22"/>
              </w:rPr>
              <w:tab/>
            </w:r>
            <w:r w:rsidR="004B33D7" w:rsidRPr="000C6AD0">
              <w:rPr>
                <w:rStyle w:val="Hyperlink"/>
                <w:noProof/>
              </w:rPr>
              <w:t>Symbolic Operators</w:t>
            </w:r>
            <w:r w:rsidR="004B33D7">
              <w:rPr>
                <w:noProof/>
                <w:webHidden/>
              </w:rPr>
              <w:tab/>
            </w:r>
            <w:r w:rsidR="004B33D7">
              <w:rPr>
                <w:noProof/>
                <w:webHidden/>
              </w:rPr>
              <w:fldChar w:fldCharType="begin"/>
            </w:r>
            <w:r w:rsidR="004B33D7">
              <w:rPr>
                <w:noProof/>
                <w:webHidden/>
              </w:rPr>
              <w:instrText xml:space="preserve"> PAGEREF _Toc286309280 \h </w:instrText>
            </w:r>
            <w:r w:rsidR="004B33D7">
              <w:rPr>
                <w:noProof/>
                <w:webHidden/>
              </w:rPr>
            </w:r>
            <w:r w:rsidR="004B33D7">
              <w:rPr>
                <w:noProof/>
                <w:webHidden/>
              </w:rPr>
              <w:fldChar w:fldCharType="separate"/>
            </w:r>
            <w:r w:rsidR="004B33D7">
              <w:rPr>
                <w:noProof/>
                <w:webHidden/>
              </w:rPr>
              <w:t>21</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81" w:history="1">
            <w:r w:rsidR="004B33D7" w:rsidRPr="000C6AD0">
              <w:rPr>
                <w:rStyle w:val="Hyperlink"/>
                <w:noProof/>
              </w:rPr>
              <w:t>3.8</w:t>
            </w:r>
            <w:r w:rsidR="004B33D7">
              <w:rPr>
                <w:rFonts w:eastAsiaTheme="minorEastAsia"/>
                <w:smallCaps w:val="0"/>
                <w:noProof/>
                <w:sz w:val="22"/>
                <w:szCs w:val="22"/>
              </w:rPr>
              <w:tab/>
            </w:r>
            <w:r w:rsidR="004B33D7" w:rsidRPr="000C6AD0">
              <w:rPr>
                <w:rStyle w:val="Hyperlink"/>
                <w:noProof/>
              </w:rPr>
              <w:t>Numeric Literals</w:t>
            </w:r>
            <w:r w:rsidR="004B33D7">
              <w:rPr>
                <w:noProof/>
                <w:webHidden/>
              </w:rPr>
              <w:tab/>
            </w:r>
            <w:r w:rsidR="004B33D7">
              <w:rPr>
                <w:noProof/>
                <w:webHidden/>
              </w:rPr>
              <w:fldChar w:fldCharType="begin"/>
            </w:r>
            <w:r w:rsidR="004B33D7">
              <w:rPr>
                <w:noProof/>
                <w:webHidden/>
              </w:rPr>
              <w:instrText xml:space="preserve"> PAGEREF _Toc286309281 \h </w:instrText>
            </w:r>
            <w:r w:rsidR="004B33D7">
              <w:rPr>
                <w:noProof/>
                <w:webHidden/>
              </w:rPr>
            </w:r>
            <w:r w:rsidR="004B33D7">
              <w:rPr>
                <w:noProof/>
                <w:webHidden/>
              </w:rPr>
              <w:fldChar w:fldCharType="separate"/>
            </w:r>
            <w:r w:rsidR="004B33D7">
              <w:rPr>
                <w:noProof/>
                <w:webHidden/>
              </w:rPr>
              <w:t>22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82" w:history="1">
            <w:r w:rsidR="004B33D7" w:rsidRPr="000C6AD0">
              <w:rPr>
                <w:rStyle w:val="Hyperlink"/>
                <w:noProof/>
              </w:rPr>
              <w:t>3.8.1</w:t>
            </w:r>
            <w:r w:rsidR="004B33D7">
              <w:rPr>
                <w:rFonts w:eastAsiaTheme="minorEastAsia"/>
                <w:i w:val="0"/>
                <w:iCs w:val="0"/>
                <w:noProof/>
                <w:sz w:val="22"/>
                <w:szCs w:val="22"/>
              </w:rPr>
              <w:tab/>
            </w:r>
            <w:r w:rsidR="004B33D7" w:rsidRPr="000C6AD0">
              <w:rPr>
                <w:rStyle w:val="Hyperlink"/>
                <w:noProof/>
              </w:rPr>
              <w:t>Post-filtering of Adjacent Prefix Tokens</w:t>
            </w:r>
            <w:r w:rsidR="004B33D7">
              <w:rPr>
                <w:noProof/>
                <w:webHidden/>
              </w:rPr>
              <w:tab/>
            </w:r>
            <w:r w:rsidR="004B33D7">
              <w:rPr>
                <w:noProof/>
                <w:webHidden/>
              </w:rPr>
              <w:fldChar w:fldCharType="begin"/>
            </w:r>
            <w:r w:rsidR="004B33D7">
              <w:rPr>
                <w:noProof/>
                <w:webHidden/>
              </w:rPr>
              <w:instrText xml:space="preserve"> PAGEREF _Toc286309282 \h </w:instrText>
            </w:r>
            <w:r w:rsidR="004B33D7">
              <w:rPr>
                <w:noProof/>
                <w:webHidden/>
              </w:rPr>
            </w:r>
            <w:r w:rsidR="004B33D7">
              <w:rPr>
                <w:noProof/>
                <w:webHidden/>
              </w:rPr>
              <w:fldChar w:fldCharType="separate"/>
            </w:r>
            <w:r w:rsidR="004B33D7">
              <w:rPr>
                <w:noProof/>
                <w:webHidden/>
              </w:rPr>
              <w:t>22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83" w:history="1">
            <w:r w:rsidR="004B33D7" w:rsidRPr="000C6AD0">
              <w:rPr>
                <w:rStyle w:val="Hyperlink"/>
                <w:noProof/>
              </w:rPr>
              <w:t>3.8.2</w:t>
            </w:r>
            <w:r w:rsidR="004B33D7">
              <w:rPr>
                <w:rFonts w:eastAsiaTheme="minorEastAsia"/>
                <w:i w:val="0"/>
                <w:iCs w:val="0"/>
                <w:noProof/>
                <w:sz w:val="22"/>
                <w:szCs w:val="22"/>
              </w:rPr>
              <w:tab/>
            </w:r>
            <w:r w:rsidR="004B33D7" w:rsidRPr="000C6AD0">
              <w:rPr>
                <w:rStyle w:val="Hyperlink"/>
                <w:noProof/>
              </w:rPr>
              <w:t>Post-filtering of Integers Followed by Adjacent “..”</w:t>
            </w:r>
            <w:r w:rsidR="004B33D7">
              <w:rPr>
                <w:noProof/>
                <w:webHidden/>
              </w:rPr>
              <w:tab/>
            </w:r>
            <w:r w:rsidR="004B33D7">
              <w:rPr>
                <w:noProof/>
                <w:webHidden/>
              </w:rPr>
              <w:fldChar w:fldCharType="begin"/>
            </w:r>
            <w:r w:rsidR="004B33D7">
              <w:rPr>
                <w:noProof/>
                <w:webHidden/>
              </w:rPr>
              <w:instrText xml:space="preserve"> PAGEREF _Toc286309283 \h </w:instrText>
            </w:r>
            <w:r w:rsidR="004B33D7">
              <w:rPr>
                <w:noProof/>
                <w:webHidden/>
              </w:rPr>
            </w:r>
            <w:r w:rsidR="004B33D7">
              <w:rPr>
                <w:noProof/>
                <w:webHidden/>
              </w:rPr>
              <w:fldChar w:fldCharType="separate"/>
            </w:r>
            <w:r w:rsidR="004B33D7">
              <w:rPr>
                <w:noProof/>
                <w:webHidden/>
              </w:rPr>
              <w:t>23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84" w:history="1">
            <w:r w:rsidR="004B33D7" w:rsidRPr="000C6AD0">
              <w:rPr>
                <w:rStyle w:val="Hyperlink"/>
                <w:noProof/>
              </w:rPr>
              <w:t>3.8.3</w:t>
            </w:r>
            <w:r w:rsidR="004B33D7">
              <w:rPr>
                <w:rFonts w:eastAsiaTheme="minorEastAsia"/>
                <w:i w:val="0"/>
                <w:iCs w:val="0"/>
                <w:noProof/>
                <w:sz w:val="22"/>
                <w:szCs w:val="22"/>
              </w:rPr>
              <w:tab/>
            </w:r>
            <w:r w:rsidR="004B33D7" w:rsidRPr="000C6AD0">
              <w:rPr>
                <w:rStyle w:val="Hyperlink"/>
                <w:noProof/>
              </w:rPr>
              <w:t>Reserved Numeric Literal Forms</w:t>
            </w:r>
            <w:r w:rsidR="004B33D7">
              <w:rPr>
                <w:noProof/>
                <w:webHidden/>
              </w:rPr>
              <w:tab/>
            </w:r>
            <w:r w:rsidR="004B33D7">
              <w:rPr>
                <w:noProof/>
                <w:webHidden/>
              </w:rPr>
              <w:fldChar w:fldCharType="begin"/>
            </w:r>
            <w:r w:rsidR="004B33D7">
              <w:rPr>
                <w:noProof/>
                <w:webHidden/>
              </w:rPr>
              <w:instrText xml:space="preserve"> PAGEREF _Toc286309284 \h </w:instrText>
            </w:r>
            <w:r w:rsidR="004B33D7">
              <w:rPr>
                <w:noProof/>
                <w:webHidden/>
              </w:rPr>
            </w:r>
            <w:r w:rsidR="004B33D7">
              <w:rPr>
                <w:noProof/>
                <w:webHidden/>
              </w:rPr>
              <w:fldChar w:fldCharType="separate"/>
            </w:r>
            <w:r w:rsidR="004B33D7">
              <w:rPr>
                <w:noProof/>
                <w:webHidden/>
              </w:rPr>
              <w:t>23</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85" w:history="1">
            <w:r w:rsidR="004B33D7" w:rsidRPr="000C6AD0">
              <w:rPr>
                <w:rStyle w:val="Hyperlink"/>
                <w:noProof/>
              </w:rPr>
              <w:t>3.9</w:t>
            </w:r>
            <w:r w:rsidR="004B33D7">
              <w:rPr>
                <w:rFonts w:eastAsiaTheme="minorEastAsia"/>
                <w:smallCaps w:val="0"/>
                <w:noProof/>
                <w:sz w:val="22"/>
                <w:szCs w:val="22"/>
              </w:rPr>
              <w:tab/>
            </w:r>
            <w:r w:rsidR="004B33D7" w:rsidRPr="000C6AD0">
              <w:rPr>
                <w:rStyle w:val="Hyperlink"/>
                <w:noProof/>
              </w:rPr>
              <w:t>Line Directives</w:t>
            </w:r>
            <w:r w:rsidR="004B33D7">
              <w:rPr>
                <w:noProof/>
                <w:webHidden/>
              </w:rPr>
              <w:tab/>
            </w:r>
            <w:r w:rsidR="004B33D7">
              <w:rPr>
                <w:noProof/>
                <w:webHidden/>
              </w:rPr>
              <w:fldChar w:fldCharType="begin"/>
            </w:r>
            <w:r w:rsidR="004B33D7">
              <w:rPr>
                <w:noProof/>
                <w:webHidden/>
              </w:rPr>
              <w:instrText xml:space="preserve"> PAGEREF _Toc286309285 \h </w:instrText>
            </w:r>
            <w:r w:rsidR="004B33D7">
              <w:rPr>
                <w:noProof/>
                <w:webHidden/>
              </w:rPr>
            </w:r>
            <w:r w:rsidR="004B33D7">
              <w:rPr>
                <w:noProof/>
                <w:webHidden/>
              </w:rPr>
              <w:fldChar w:fldCharType="separate"/>
            </w:r>
            <w:r w:rsidR="004B33D7">
              <w:rPr>
                <w:noProof/>
                <w:webHidden/>
              </w:rPr>
              <w:t>23</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286" w:history="1">
            <w:r w:rsidR="004B33D7" w:rsidRPr="000C6AD0">
              <w:rPr>
                <w:rStyle w:val="Hyperlink"/>
                <w:noProof/>
              </w:rPr>
              <w:t>3.10</w:t>
            </w:r>
            <w:r w:rsidR="004B33D7">
              <w:rPr>
                <w:rFonts w:eastAsiaTheme="minorEastAsia"/>
                <w:smallCaps w:val="0"/>
                <w:noProof/>
                <w:sz w:val="22"/>
                <w:szCs w:val="22"/>
              </w:rPr>
              <w:tab/>
            </w:r>
            <w:r w:rsidR="004B33D7" w:rsidRPr="000C6AD0">
              <w:rPr>
                <w:rStyle w:val="Hyperlink"/>
                <w:noProof/>
              </w:rPr>
              <w:t>Hidden Tokens</w:t>
            </w:r>
            <w:r w:rsidR="004B33D7">
              <w:rPr>
                <w:noProof/>
                <w:webHidden/>
              </w:rPr>
              <w:tab/>
            </w:r>
            <w:r w:rsidR="004B33D7">
              <w:rPr>
                <w:noProof/>
                <w:webHidden/>
              </w:rPr>
              <w:fldChar w:fldCharType="begin"/>
            </w:r>
            <w:r w:rsidR="004B33D7">
              <w:rPr>
                <w:noProof/>
                <w:webHidden/>
              </w:rPr>
              <w:instrText xml:space="preserve"> PAGEREF _Toc286309286 \h </w:instrText>
            </w:r>
            <w:r w:rsidR="004B33D7">
              <w:rPr>
                <w:noProof/>
                <w:webHidden/>
              </w:rPr>
            </w:r>
            <w:r w:rsidR="004B33D7">
              <w:rPr>
                <w:noProof/>
                <w:webHidden/>
              </w:rPr>
              <w:fldChar w:fldCharType="separate"/>
            </w:r>
            <w:r w:rsidR="004B33D7">
              <w:rPr>
                <w:noProof/>
                <w:webHidden/>
              </w:rPr>
              <w:t>23</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287" w:history="1">
            <w:r w:rsidR="004B33D7" w:rsidRPr="000C6AD0">
              <w:rPr>
                <w:rStyle w:val="Hyperlink"/>
                <w:noProof/>
              </w:rPr>
              <w:t>3.11</w:t>
            </w:r>
            <w:r w:rsidR="004B33D7">
              <w:rPr>
                <w:rFonts w:eastAsiaTheme="minorEastAsia"/>
                <w:smallCaps w:val="0"/>
                <w:noProof/>
                <w:sz w:val="22"/>
                <w:szCs w:val="22"/>
              </w:rPr>
              <w:tab/>
            </w:r>
            <w:r w:rsidR="004B33D7" w:rsidRPr="000C6AD0">
              <w:rPr>
                <w:rStyle w:val="Hyperlink"/>
                <w:noProof/>
              </w:rPr>
              <w:t>Identifier Replacements</w:t>
            </w:r>
            <w:r w:rsidR="004B33D7">
              <w:rPr>
                <w:noProof/>
                <w:webHidden/>
              </w:rPr>
              <w:tab/>
            </w:r>
            <w:r w:rsidR="004B33D7">
              <w:rPr>
                <w:noProof/>
                <w:webHidden/>
              </w:rPr>
              <w:fldChar w:fldCharType="begin"/>
            </w:r>
            <w:r w:rsidR="004B33D7">
              <w:rPr>
                <w:noProof/>
                <w:webHidden/>
              </w:rPr>
              <w:instrText xml:space="preserve"> PAGEREF _Toc286309287 \h </w:instrText>
            </w:r>
            <w:r w:rsidR="004B33D7">
              <w:rPr>
                <w:noProof/>
                <w:webHidden/>
              </w:rPr>
            </w:r>
            <w:r w:rsidR="004B33D7">
              <w:rPr>
                <w:noProof/>
                <w:webHidden/>
              </w:rPr>
              <w:fldChar w:fldCharType="separate"/>
            </w:r>
            <w:r w:rsidR="004B33D7">
              <w:rPr>
                <w:noProof/>
                <w:webHidden/>
              </w:rPr>
              <w:t>23</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288" w:history="1">
            <w:r w:rsidR="004B33D7" w:rsidRPr="000C6AD0">
              <w:rPr>
                <w:rStyle w:val="Hyperlink"/>
                <w:noProof/>
                <w14:scene3d>
                  <w14:camera w14:prst="orthographicFront"/>
                  <w14:lightRig w14:rig="threePt" w14:dir="t">
                    <w14:rot w14:lat="0" w14:lon="0" w14:rev="0"/>
                  </w14:lightRig>
                </w14:scene3d>
              </w:rPr>
              <w:t>4.</w:t>
            </w:r>
            <w:r w:rsidR="004B33D7">
              <w:rPr>
                <w:rFonts w:eastAsiaTheme="minorEastAsia"/>
                <w:b w:val="0"/>
                <w:bCs w:val="0"/>
                <w:caps w:val="0"/>
                <w:noProof/>
                <w:sz w:val="22"/>
                <w:szCs w:val="22"/>
              </w:rPr>
              <w:tab/>
            </w:r>
            <w:r w:rsidR="004B33D7" w:rsidRPr="000C6AD0">
              <w:rPr>
                <w:rStyle w:val="Hyperlink"/>
                <w:noProof/>
              </w:rPr>
              <w:t>Basic Grammar Elements</w:t>
            </w:r>
            <w:r w:rsidR="004B33D7">
              <w:rPr>
                <w:noProof/>
                <w:webHidden/>
              </w:rPr>
              <w:tab/>
            </w:r>
            <w:r w:rsidR="004B33D7">
              <w:rPr>
                <w:noProof/>
                <w:webHidden/>
              </w:rPr>
              <w:fldChar w:fldCharType="begin"/>
            </w:r>
            <w:r w:rsidR="004B33D7">
              <w:rPr>
                <w:noProof/>
                <w:webHidden/>
              </w:rPr>
              <w:instrText xml:space="preserve"> PAGEREF _Toc286309288 \h </w:instrText>
            </w:r>
            <w:r w:rsidR="004B33D7">
              <w:rPr>
                <w:noProof/>
                <w:webHidden/>
              </w:rPr>
            </w:r>
            <w:r w:rsidR="004B33D7">
              <w:rPr>
                <w:noProof/>
                <w:webHidden/>
              </w:rPr>
              <w:fldChar w:fldCharType="separate"/>
            </w:r>
            <w:r w:rsidR="004B33D7">
              <w:rPr>
                <w:noProof/>
                <w:webHidden/>
              </w:rPr>
              <w:t>24</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89" w:history="1">
            <w:r w:rsidR="004B33D7" w:rsidRPr="000C6AD0">
              <w:rPr>
                <w:rStyle w:val="Hyperlink"/>
                <w:noProof/>
              </w:rPr>
              <w:t>4.1</w:t>
            </w:r>
            <w:r w:rsidR="004B33D7">
              <w:rPr>
                <w:rFonts w:eastAsiaTheme="minorEastAsia"/>
                <w:smallCaps w:val="0"/>
                <w:noProof/>
                <w:sz w:val="22"/>
                <w:szCs w:val="22"/>
              </w:rPr>
              <w:tab/>
            </w:r>
            <w:r w:rsidR="004B33D7" w:rsidRPr="000C6AD0">
              <w:rPr>
                <w:rStyle w:val="Hyperlink"/>
                <w:noProof/>
              </w:rPr>
              <w:t>Operator Names</w:t>
            </w:r>
            <w:r w:rsidR="004B33D7">
              <w:rPr>
                <w:noProof/>
                <w:webHidden/>
              </w:rPr>
              <w:tab/>
            </w:r>
            <w:r w:rsidR="004B33D7">
              <w:rPr>
                <w:noProof/>
                <w:webHidden/>
              </w:rPr>
              <w:fldChar w:fldCharType="begin"/>
            </w:r>
            <w:r w:rsidR="004B33D7">
              <w:rPr>
                <w:noProof/>
                <w:webHidden/>
              </w:rPr>
              <w:instrText xml:space="preserve"> PAGEREF _Toc286309289 \h </w:instrText>
            </w:r>
            <w:r w:rsidR="004B33D7">
              <w:rPr>
                <w:noProof/>
                <w:webHidden/>
              </w:rPr>
            </w:r>
            <w:r w:rsidR="004B33D7">
              <w:rPr>
                <w:noProof/>
                <w:webHidden/>
              </w:rPr>
              <w:fldChar w:fldCharType="separate"/>
            </w:r>
            <w:r w:rsidR="004B33D7">
              <w:rPr>
                <w:noProof/>
                <w:webHidden/>
              </w:rPr>
              <w:t>24</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90" w:history="1">
            <w:r w:rsidR="004B33D7" w:rsidRPr="000C6AD0">
              <w:rPr>
                <w:rStyle w:val="Hyperlink"/>
                <w:noProof/>
              </w:rPr>
              <w:t>4.2</w:t>
            </w:r>
            <w:r w:rsidR="004B33D7">
              <w:rPr>
                <w:rFonts w:eastAsiaTheme="minorEastAsia"/>
                <w:smallCaps w:val="0"/>
                <w:noProof/>
                <w:sz w:val="22"/>
                <w:szCs w:val="22"/>
              </w:rPr>
              <w:tab/>
            </w:r>
            <w:r w:rsidR="004B33D7" w:rsidRPr="000C6AD0">
              <w:rPr>
                <w:rStyle w:val="Hyperlink"/>
                <w:noProof/>
              </w:rPr>
              <w:t>Long Identifiers</w:t>
            </w:r>
            <w:r w:rsidR="004B33D7">
              <w:rPr>
                <w:noProof/>
                <w:webHidden/>
              </w:rPr>
              <w:tab/>
            </w:r>
            <w:r w:rsidR="004B33D7">
              <w:rPr>
                <w:noProof/>
                <w:webHidden/>
              </w:rPr>
              <w:fldChar w:fldCharType="begin"/>
            </w:r>
            <w:r w:rsidR="004B33D7">
              <w:rPr>
                <w:noProof/>
                <w:webHidden/>
              </w:rPr>
              <w:instrText xml:space="preserve"> PAGEREF _Toc286309290 \h </w:instrText>
            </w:r>
            <w:r w:rsidR="004B33D7">
              <w:rPr>
                <w:noProof/>
                <w:webHidden/>
              </w:rPr>
            </w:r>
            <w:r w:rsidR="004B33D7">
              <w:rPr>
                <w:noProof/>
                <w:webHidden/>
              </w:rPr>
              <w:fldChar w:fldCharType="separate"/>
            </w:r>
            <w:r w:rsidR="004B33D7">
              <w:rPr>
                <w:noProof/>
                <w:webHidden/>
              </w:rPr>
              <w:t>27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91" w:history="1">
            <w:r w:rsidR="004B33D7" w:rsidRPr="000C6AD0">
              <w:rPr>
                <w:rStyle w:val="Hyperlink"/>
                <w:noProof/>
              </w:rPr>
              <w:t>4.3</w:t>
            </w:r>
            <w:r w:rsidR="004B33D7">
              <w:rPr>
                <w:rFonts w:eastAsiaTheme="minorEastAsia"/>
                <w:smallCaps w:val="0"/>
                <w:noProof/>
                <w:sz w:val="22"/>
                <w:szCs w:val="22"/>
              </w:rPr>
              <w:tab/>
            </w:r>
            <w:r w:rsidR="004B33D7" w:rsidRPr="000C6AD0">
              <w:rPr>
                <w:rStyle w:val="Hyperlink"/>
                <w:noProof/>
              </w:rPr>
              <w:t>Constants</w:t>
            </w:r>
            <w:r w:rsidR="004B33D7">
              <w:rPr>
                <w:noProof/>
                <w:webHidden/>
              </w:rPr>
              <w:tab/>
            </w:r>
            <w:r w:rsidR="004B33D7">
              <w:rPr>
                <w:noProof/>
                <w:webHidden/>
              </w:rPr>
              <w:fldChar w:fldCharType="begin"/>
            </w:r>
            <w:r w:rsidR="004B33D7">
              <w:rPr>
                <w:noProof/>
                <w:webHidden/>
              </w:rPr>
              <w:instrText xml:space="preserve"> PAGEREF _Toc286309291 \h </w:instrText>
            </w:r>
            <w:r w:rsidR="004B33D7">
              <w:rPr>
                <w:noProof/>
                <w:webHidden/>
              </w:rPr>
            </w:r>
            <w:r w:rsidR="004B33D7">
              <w:rPr>
                <w:noProof/>
                <w:webHidden/>
              </w:rPr>
              <w:fldChar w:fldCharType="separate"/>
            </w:r>
            <w:r w:rsidR="004B33D7">
              <w:rPr>
                <w:noProof/>
                <w:webHidden/>
              </w:rPr>
              <w:t>27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92" w:history="1">
            <w:r w:rsidR="004B33D7" w:rsidRPr="000C6AD0">
              <w:rPr>
                <w:rStyle w:val="Hyperlink"/>
                <w:noProof/>
              </w:rPr>
              <w:t>4.4</w:t>
            </w:r>
            <w:r w:rsidR="004B33D7">
              <w:rPr>
                <w:rFonts w:eastAsiaTheme="minorEastAsia"/>
                <w:smallCaps w:val="0"/>
                <w:noProof/>
                <w:sz w:val="22"/>
                <w:szCs w:val="22"/>
              </w:rPr>
              <w:tab/>
            </w:r>
            <w:r w:rsidR="004B33D7" w:rsidRPr="000C6AD0">
              <w:rPr>
                <w:rStyle w:val="Hyperlink"/>
                <w:noProof/>
              </w:rPr>
              <w:t>Operators and Precedence</w:t>
            </w:r>
            <w:r w:rsidR="004B33D7">
              <w:rPr>
                <w:noProof/>
                <w:webHidden/>
              </w:rPr>
              <w:tab/>
            </w:r>
            <w:r w:rsidR="004B33D7">
              <w:rPr>
                <w:noProof/>
                <w:webHidden/>
              </w:rPr>
              <w:fldChar w:fldCharType="begin"/>
            </w:r>
            <w:r w:rsidR="004B33D7">
              <w:rPr>
                <w:noProof/>
                <w:webHidden/>
              </w:rPr>
              <w:instrText xml:space="preserve"> PAGEREF _Toc286309292 \h </w:instrText>
            </w:r>
            <w:r w:rsidR="004B33D7">
              <w:rPr>
                <w:noProof/>
                <w:webHidden/>
              </w:rPr>
            </w:r>
            <w:r w:rsidR="004B33D7">
              <w:rPr>
                <w:noProof/>
                <w:webHidden/>
              </w:rPr>
              <w:fldChar w:fldCharType="separate"/>
            </w:r>
            <w:r w:rsidR="004B33D7">
              <w:rPr>
                <w:noProof/>
                <w:webHidden/>
              </w:rPr>
              <w:t>28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93" w:history="1">
            <w:r w:rsidR="004B33D7" w:rsidRPr="000C6AD0">
              <w:rPr>
                <w:rStyle w:val="Hyperlink"/>
                <w:noProof/>
              </w:rPr>
              <w:t>4.4.1</w:t>
            </w:r>
            <w:r w:rsidR="004B33D7">
              <w:rPr>
                <w:rFonts w:eastAsiaTheme="minorEastAsia"/>
                <w:i w:val="0"/>
                <w:iCs w:val="0"/>
                <w:noProof/>
                <w:sz w:val="22"/>
                <w:szCs w:val="22"/>
              </w:rPr>
              <w:tab/>
            </w:r>
            <w:r w:rsidR="004B33D7" w:rsidRPr="000C6AD0">
              <w:rPr>
                <w:rStyle w:val="Hyperlink"/>
                <w:noProof/>
              </w:rPr>
              <w:t>Categorization of Symbolic Operators</w:t>
            </w:r>
            <w:r w:rsidR="004B33D7">
              <w:rPr>
                <w:noProof/>
                <w:webHidden/>
              </w:rPr>
              <w:tab/>
            </w:r>
            <w:r w:rsidR="004B33D7">
              <w:rPr>
                <w:noProof/>
                <w:webHidden/>
              </w:rPr>
              <w:fldChar w:fldCharType="begin"/>
            </w:r>
            <w:r w:rsidR="004B33D7">
              <w:rPr>
                <w:noProof/>
                <w:webHidden/>
              </w:rPr>
              <w:instrText xml:space="preserve"> PAGEREF _Toc286309293 \h </w:instrText>
            </w:r>
            <w:r w:rsidR="004B33D7">
              <w:rPr>
                <w:noProof/>
                <w:webHidden/>
              </w:rPr>
            </w:r>
            <w:r w:rsidR="004B33D7">
              <w:rPr>
                <w:noProof/>
                <w:webHidden/>
              </w:rPr>
              <w:fldChar w:fldCharType="separate"/>
            </w:r>
            <w:r w:rsidR="004B33D7">
              <w:rPr>
                <w:noProof/>
                <w:webHidden/>
              </w:rPr>
              <w:t>28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94" w:history="1">
            <w:r w:rsidR="004B33D7" w:rsidRPr="000C6AD0">
              <w:rPr>
                <w:rStyle w:val="Hyperlink"/>
                <w:noProof/>
              </w:rPr>
              <w:t>4.4.2</w:t>
            </w:r>
            <w:r w:rsidR="004B33D7">
              <w:rPr>
                <w:rFonts w:eastAsiaTheme="minorEastAsia"/>
                <w:i w:val="0"/>
                <w:iCs w:val="0"/>
                <w:noProof/>
                <w:sz w:val="22"/>
                <w:szCs w:val="22"/>
              </w:rPr>
              <w:tab/>
            </w:r>
            <w:r w:rsidR="004B33D7" w:rsidRPr="000C6AD0">
              <w:rPr>
                <w:rStyle w:val="Hyperlink"/>
                <w:noProof/>
              </w:rPr>
              <w:t>Precedence of Symbolic Operators and Pattern/Expression Constructs</w:t>
            </w:r>
            <w:r w:rsidR="004B33D7">
              <w:rPr>
                <w:noProof/>
                <w:webHidden/>
              </w:rPr>
              <w:tab/>
            </w:r>
            <w:r w:rsidR="004B33D7">
              <w:rPr>
                <w:noProof/>
                <w:webHidden/>
              </w:rPr>
              <w:fldChar w:fldCharType="begin"/>
            </w:r>
            <w:r w:rsidR="004B33D7">
              <w:rPr>
                <w:noProof/>
                <w:webHidden/>
              </w:rPr>
              <w:instrText xml:space="preserve"> PAGEREF _Toc286309294 \h </w:instrText>
            </w:r>
            <w:r w:rsidR="004B33D7">
              <w:rPr>
                <w:noProof/>
                <w:webHidden/>
              </w:rPr>
            </w:r>
            <w:r w:rsidR="004B33D7">
              <w:rPr>
                <w:noProof/>
                <w:webHidden/>
              </w:rPr>
              <w:fldChar w:fldCharType="separate"/>
            </w:r>
            <w:r w:rsidR="004B33D7">
              <w:rPr>
                <w:noProof/>
                <w:webHidden/>
              </w:rPr>
              <w:t>29</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295" w:history="1">
            <w:r w:rsidR="004B33D7" w:rsidRPr="000C6AD0">
              <w:rPr>
                <w:rStyle w:val="Hyperlink"/>
                <w:noProof/>
                <w14:scene3d>
                  <w14:camera w14:prst="orthographicFront"/>
                  <w14:lightRig w14:rig="threePt" w14:dir="t">
                    <w14:rot w14:lat="0" w14:lon="0" w14:rev="0"/>
                  </w14:lightRig>
                </w14:scene3d>
              </w:rPr>
              <w:t>5.</w:t>
            </w:r>
            <w:r w:rsidR="004B33D7">
              <w:rPr>
                <w:rFonts w:eastAsiaTheme="minorEastAsia"/>
                <w:b w:val="0"/>
                <w:bCs w:val="0"/>
                <w:caps w:val="0"/>
                <w:noProof/>
                <w:sz w:val="22"/>
                <w:szCs w:val="22"/>
              </w:rPr>
              <w:tab/>
            </w:r>
            <w:r w:rsidR="004B33D7" w:rsidRPr="000C6AD0">
              <w:rPr>
                <w:rStyle w:val="Hyperlink"/>
                <w:noProof/>
              </w:rPr>
              <w:t>Types and Type Constraints</w:t>
            </w:r>
            <w:r w:rsidR="004B33D7">
              <w:rPr>
                <w:noProof/>
                <w:webHidden/>
              </w:rPr>
              <w:tab/>
            </w:r>
            <w:r w:rsidR="004B33D7">
              <w:rPr>
                <w:noProof/>
                <w:webHidden/>
              </w:rPr>
              <w:fldChar w:fldCharType="begin"/>
            </w:r>
            <w:r w:rsidR="004B33D7">
              <w:rPr>
                <w:noProof/>
                <w:webHidden/>
              </w:rPr>
              <w:instrText xml:space="preserve"> PAGEREF _Toc286309295 \h </w:instrText>
            </w:r>
            <w:r w:rsidR="004B33D7">
              <w:rPr>
                <w:noProof/>
                <w:webHidden/>
              </w:rPr>
            </w:r>
            <w:r w:rsidR="004B33D7">
              <w:rPr>
                <w:noProof/>
                <w:webHidden/>
              </w:rPr>
              <w:fldChar w:fldCharType="separate"/>
            </w:r>
            <w:r w:rsidR="004B33D7">
              <w:rPr>
                <w:noProof/>
                <w:webHidden/>
              </w:rPr>
              <w:t>30</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296" w:history="1">
            <w:r w:rsidR="004B33D7" w:rsidRPr="000C6AD0">
              <w:rPr>
                <w:rStyle w:val="Hyperlink"/>
                <w:noProof/>
              </w:rPr>
              <w:t>5.1</w:t>
            </w:r>
            <w:r w:rsidR="004B33D7">
              <w:rPr>
                <w:rFonts w:eastAsiaTheme="minorEastAsia"/>
                <w:smallCaps w:val="0"/>
                <w:noProof/>
                <w:sz w:val="22"/>
                <w:szCs w:val="22"/>
              </w:rPr>
              <w:tab/>
            </w:r>
            <w:r w:rsidR="004B33D7" w:rsidRPr="000C6AD0">
              <w:rPr>
                <w:rStyle w:val="Hyperlink"/>
                <w:noProof/>
              </w:rPr>
              <w:t>Checking Syntactic Types</w:t>
            </w:r>
            <w:r w:rsidR="004B33D7">
              <w:rPr>
                <w:noProof/>
                <w:webHidden/>
              </w:rPr>
              <w:tab/>
            </w:r>
            <w:r w:rsidR="004B33D7">
              <w:rPr>
                <w:noProof/>
                <w:webHidden/>
              </w:rPr>
              <w:fldChar w:fldCharType="begin"/>
            </w:r>
            <w:r w:rsidR="004B33D7">
              <w:rPr>
                <w:noProof/>
                <w:webHidden/>
              </w:rPr>
              <w:instrText xml:space="preserve"> PAGEREF _Toc286309296 \h </w:instrText>
            </w:r>
            <w:r w:rsidR="004B33D7">
              <w:rPr>
                <w:noProof/>
                <w:webHidden/>
              </w:rPr>
            </w:r>
            <w:r w:rsidR="004B33D7">
              <w:rPr>
                <w:noProof/>
                <w:webHidden/>
              </w:rPr>
              <w:fldChar w:fldCharType="separate"/>
            </w:r>
            <w:r w:rsidR="004B33D7">
              <w:rPr>
                <w:noProof/>
                <w:webHidden/>
              </w:rPr>
              <w:t>31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97" w:history="1">
            <w:r w:rsidR="004B33D7" w:rsidRPr="000C6AD0">
              <w:rPr>
                <w:rStyle w:val="Hyperlink"/>
                <w:noProof/>
              </w:rPr>
              <w:t>5.1.1</w:t>
            </w:r>
            <w:r w:rsidR="004B33D7">
              <w:rPr>
                <w:rFonts w:eastAsiaTheme="minorEastAsia"/>
                <w:i w:val="0"/>
                <w:iCs w:val="0"/>
                <w:noProof/>
                <w:sz w:val="22"/>
                <w:szCs w:val="22"/>
              </w:rPr>
              <w:tab/>
            </w:r>
            <w:r w:rsidR="004B33D7" w:rsidRPr="000C6AD0">
              <w:rPr>
                <w:rStyle w:val="Hyperlink"/>
                <w:noProof/>
              </w:rPr>
              <w:t>Named Types</w:t>
            </w:r>
            <w:r w:rsidR="004B33D7">
              <w:rPr>
                <w:noProof/>
                <w:webHidden/>
              </w:rPr>
              <w:tab/>
            </w:r>
            <w:r w:rsidR="004B33D7">
              <w:rPr>
                <w:noProof/>
                <w:webHidden/>
              </w:rPr>
              <w:fldChar w:fldCharType="begin"/>
            </w:r>
            <w:r w:rsidR="004B33D7">
              <w:rPr>
                <w:noProof/>
                <w:webHidden/>
              </w:rPr>
              <w:instrText xml:space="preserve"> PAGEREF _Toc286309297 \h </w:instrText>
            </w:r>
            <w:r w:rsidR="004B33D7">
              <w:rPr>
                <w:noProof/>
                <w:webHidden/>
              </w:rPr>
            </w:r>
            <w:r w:rsidR="004B33D7">
              <w:rPr>
                <w:noProof/>
                <w:webHidden/>
              </w:rPr>
              <w:fldChar w:fldCharType="separate"/>
            </w:r>
            <w:r w:rsidR="004B33D7">
              <w:rPr>
                <w:noProof/>
                <w:webHidden/>
              </w:rPr>
              <w:t>32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98" w:history="1">
            <w:r w:rsidR="004B33D7" w:rsidRPr="000C6AD0">
              <w:rPr>
                <w:rStyle w:val="Hyperlink"/>
                <w:noProof/>
              </w:rPr>
              <w:t>5.1.2</w:t>
            </w:r>
            <w:r w:rsidR="004B33D7">
              <w:rPr>
                <w:rFonts w:eastAsiaTheme="minorEastAsia"/>
                <w:i w:val="0"/>
                <w:iCs w:val="0"/>
                <w:noProof/>
                <w:sz w:val="22"/>
                <w:szCs w:val="22"/>
              </w:rPr>
              <w:tab/>
            </w:r>
            <w:r w:rsidR="004B33D7" w:rsidRPr="000C6AD0">
              <w:rPr>
                <w:rStyle w:val="Hyperlink"/>
                <w:noProof/>
              </w:rPr>
              <w:t>Variable Types</w:t>
            </w:r>
            <w:r w:rsidR="004B33D7">
              <w:rPr>
                <w:noProof/>
                <w:webHidden/>
              </w:rPr>
              <w:tab/>
            </w:r>
            <w:r w:rsidR="004B33D7">
              <w:rPr>
                <w:noProof/>
                <w:webHidden/>
              </w:rPr>
              <w:fldChar w:fldCharType="begin"/>
            </w:r>
            <w:r w:rsidR="004B33D7">
              <w:rPr>
                <w:noProof/>
                <w:webHidden/>
              </w:rPr>
              <w:instrText xml:space="preserve"> PAGEREF _Toc286309298 \h </w:instrText>
            </w:r>
            <w:r w:rsidR="004B33D7">
              <w:rPr>
                <w:noProof/>
                <w:webHidden/>
              </w:rPr>
            </w:r>
            <w:r w:rsidR="004B33D7">
              <w:rPr>
                <w:noProof/>
                <w:webHidden/>
              </w:rPr>
              <w:fldChar w:fldCharType="separate"/>
            </w:r>
            <w:r w:rsidR="004B33D7">
              <w:rPr>
                <w:noProof/>
                <w:webHidden/>
              </w:rPr>
              <w:t>32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299" w:history="1">
            <w:r w:rsidR="004B33D7" w:rsidRPr="000C6AD0">
              <w:rPr>
                <w:rStyle w:val="Hyperlink"/>
                <w:noProof/>
              </w:rPr>
              <w:t>5.1.3</w:t>
            </w:r>
            <w:r w:rsidR="004B33D7">
              <w:rPr>
                <w:rFonts w:eastAsiaTheme="minorEastAsia"/>
                <w:i w:val="0"/>
                <w:iCs w:val="0"/>
                <w:noProof/>
                <w:sz w:val="22"/>
                <w:szCs w:val="22"/>
              </w:rPr>
              <w:tab/>
            </w:r>
            <w:r w:rsidR="004B33D7" w:rsidRPr="000C6AD0">
              <w:rPr>
                <w:rStyle w:val="Hyperlink"/>
                <w:noProof/>
              </w:rPr>
              <w:t>Tuple Types</w:t>
            </w:r>
            <w:r w:rsidR="004B33D7">
              <w:rPr>
                <w:noProof/>
                <w:webHidden/>
              </w:rPr>
              <w:tab/>
            </w:r>
            <w:r w:rsidR="004B33D7">
              <w:rPr>
                <w:noProof/>
                <w:webHidden/>
              </w:rPr>
              <w:fldChar w:fldCharType="begin"/>
            </w:r>
            <w:r w:rsidR="004B33D7">
              <w:rPr>
                <w:noProof/>
                <w:webHidden/>
              </w:rPr>
              <w:instrText xml:space="preserve"> PAGEREF _Toc286309299 \h </w:instrText>
            </w:r>
            <w:r w:rsidR="004B33D7">
              <w:rPr>
                <w:noProof/>
                <w:webHidden/>
              </w:rPr>
            </w:r>
            <w:r w:rsidR="004B33D7">
              <w:rPr>
                <w:noProof/>
                <w:webHidden/>
              </w:rPr>
              <w:fldChar w:fldCharType="separate"/>
            </w:r>
            <w:r w:rsidR="004B33D7">
              <w:rPr>
                <w:noProof/>
                <w:webHidden/>
              </w:rPr>
              <w:t>33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00" w:history="1">
            <w:r w:rsidR="004B33D7" w:rsidRPr="000C6AD0">
              <w:rPr>
                <w:rStyle w:val="Hyperlink"/>
                <w:noProof/>
              </w:rPr>
              <w:t>5.1.4</w:t>
            </w:r>
            <w:r w:rsidR="004B33D7">
              <w:rPr>
                <w:rFonts w:eastAsiaTheme="minorEastAsia"/>
                <w:i w:val="0"/>
                <w:iCs w:val="0"/>
                <w:noProof/>
                <w:sz w:val="22"/>
                <w:szCs w:val="22"/>
              </w:rPr>
              <w:tab/>
            </w:r>
            <w:r w:rsidR="004B33D7" w:rsidRPr="000C6AD0">
              <w:rPr>
                <w:rStyle w:val="Hyperlink"/>
                <w:noProof/>
              </w:rPr>
              <w:t>Array Types</w:t>
            </w:r>
            <w:r w:rsidR="004B33D7">
              <w:rPr>
                <w:noProof/>
                <w:webHidden/>
              </w:rPr>
              <w:tab/>
            </w:r>
            <w:r w:rsidR="004B33D7">
              <w:rPr>
                <w:noProof/>
                <w:webHidden/>
              </w:rPr>
              <w:fldChar w:fldCharType="begin"/>
            </w:r>
            <w:r w:rsidR="004B33D7">
              <w:rPr>
                <w:noProof/>
                <w:webHidden/>
              </w:rPr>
              <w:instrText xml:space="preserve"> PAGEREF _Toc286309300 \h </w:instrText>
            </w:r>
            <w:r w:rsidR="004B33D7">
              <w:rPr>
                <w:noProof/>
                <w:webHidden/>
              </w:rPr>
            </w:r>
            <w:r w:rsidR="004B33D7">
              <w:rPr>
                <w:noProof/>
                <w:webHidden/>
              </w:rPr>
              <w:fldChar w:fldCharType="separate"/>
            </w:r>
            <w:r w:rsidR="004B33D7">
              <w:rPr>
                <w:noProof/>
                <w:webHidden/>
              </w:rPr>
              <w:t>33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01" w:history="1">
            <w:r w:rsidR="004B33D7" w:rsidRPr="000C6AD0">
              <w:rPr>
                <w:rStyle w:val="Hyperlink"/>
                <w:noProof/>
              </w:rPr>
              <w:t>5.1.5</w:t>
            </w:r>
            <w:r w:rsidR="004B33D7">
              <w:rPr>
                <w:rFonts w:eastAsiaTheme="minorEastAsia"/>
                <w:i w:val="0"/>
                <w:iCs w:val="0"/>
                <w:noProof/>
                <w:sz w:val="22"/>
                <w:szCs w:val="22"/>
              </w:rPr>
              <w:tab/>
            </w:r>
            <w:r w:rsidR="004B33D7" w:rsidRPr="000C6AD0">
              <w:rPr>
                <w:rStyle w:val="Hyperlink"/>
                <w:noProof/>
              </w:rPr>
              <w:t>Constrained Types</w:t>
            </w:r>
            <w:r w:rsidR="004B33D7">
              <w:rPr>
                <w:noProof/>
                <w:webHidden/>
              </w:rPr>
              <w:tab/>
            </w:r>
            <w:r w:rsidR="004B33D7">
              <w:rPr>
                <w:noProof/>
                <w:webHidden/>
              </w:rPr>
              <w:fldChar w:fldCharType="begin"/>
            </w:r>
            <w:r w:rsidR="004B33D7">
              <w:rPr>
                <w:noProof/>
                <w:webHidden/>
              </w:rPr>
              <w:instrText xml:space="preserve"> PAGEREF _Toc286309301 \h </w:instrText>
            </w:r>
            <w:r w:rsidR="004B33D7">
              <w:rPr>
                <w:noProof/>
                <w:webHidden/>
              </w:rPr>
            </w:r>
            <w:r w:rsidR="004B33D7">
              <w:rPr>
                <w:noProof/>
                <w:webHidden/>
              </w:rPr>
              <w:fldChar w:fldCharType="separate"/>
            </w:r>
            <w:r w:rsidR="004B33D7">
              <w:rPr>
                <w:noProof/>
                <w:webHidden/>
              </w:rPr>
              <w:t>33</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02" w:history="1">
            <w:r w:rsidR="004B33D7" w:rsidRPr="000C6AD0">
              <w:rPr>
                <w:rStyle w:val="Hyperlink"/>
                <w:noProof/>
              </w:rPr>
              <w:t>5.2</w:t>
            </w:r>
            <w:r w:rsidR="004B33D7">
              <w:rPr>
                <w:rFonts w:eastAsiaTheme="minorEastAsia"/>
                <w:smallCaps w:val="0"/>
                <w:noProof/>
                <w:sz w:val="22"/>
                <w:szCs w:val="22"/>
              </w:rPr>
              <w:tab/>
            </w:r>
            <w:r w:rsidR="004B33D7" w:rsidRPr="000C6AD0">
              <w:rPr>
                <w:rStyle w:val="Hyperlink"/>
                <w:noProof/>
              </w:rPr>
              <w:t>Type Constraints</w:t>
            </w:r>
            <w:r w:rsidR="004B33D7">
              <w:rPr>
                <w:noProof/>
                <w:webHidden/>
              </w:rPr>
              <w:tab/>
            </w:r>
            <w:r w:rsidR="004B33D7">
              <w:rPr>
                <w:noProof/>
                <w:webHidden/>
              </w:rPr>
              <w:fldChar w:fldCharType="begin"/>
            </w:r>
            <w:r w:rsidR="004B33D7">
              <w:rPr>
                <w:noProof/>
                <w:webHidden/>
              </w:rPr>
              <w:instrText xml:space="preserve"> PAGEREF _Toc286309302 \h </w:instrText>
            </w:r>
            <w:r w:rsidR="004B33D7">
              <w:rPr>
                <w:noProof/>
                <w:webHidden/>
              </w:rPr>
            </w:r>
            <w:r w:rsidR="004B33D7">
              <w:rPr>
                <w:noProof/>
                <w:webHidden/>
              </w:rPr>
              <w:fldChar w:fldCharType="separate"/>
            </w:r>
            <w:r w:rsidR="004B33D7">
              <w:rPr>
                <w:noProof/>
                <w:webHidden/>
              </w:rPr>
              <w:t>34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03" w:history="1">
            <w:r w:rsidR="004B33D7" w:rsidRPr="000C6AD0">
              <w:rPr>
                <w:rStyle w:val="Hyperlink"/>
                <w:noProof/>
              </w:rPr>
              <w:t>5.2.1</w:t>
            </w:r>
            <w:r w:rsidR="004B33D7">
              <w:rPr>
                <w:rFonts w:eastAsiaTheme="minorEastAsia"/>
                <w:i w:val="0"/>
                <w:iCs w:val="0"/>
                <w:noProof/>
                <w:sz w:val="22"/>
                <w:szCs w:val="22"/>
              </w:rPr>
              <w:tab/>
            </w:r>
            <w:r w:rsidR="004B33D7" w:rsidRPr="000C6AD0">
              <w:rPr>
                <w:rStyle w:val="Hyperlink"/>
                <w:noProof/>
              </w:rPr>
              <w:t>Subtype Constraints</w:t>
            </w:r>
            <w:r w:rsidR="004B33D7">
              <w:rPr>
                <w:noProof/>
                <w:webHidden/>
              </w:rPr>
              <w:tab/>
            </w:r>
            <w:r w:rsidR="004B33D7">
              <w:rPr>
                <w:noProof/>
                <w:webHidden/>
              </w:rPr>
              <w:fldChar w:fldCharType="begin"/>
            </w:r>
            <w:r w:rsidR="004B33D7">
              <w:rPr>
                <w:noProof/>
                <w:webHidden/>
              </w:rPr>
              <w:instrText xml:space="preserve"> PAGEREF _Toc286309303 \h </w:instrText>
            </w:r>
            <w:r w:rsidR="004B33D7">
              <w:rPr>
                <w:noProof/>
                <w:webHidden/>
              </w:rPr>
            </w:r>
            <w:r w:rsidR="004B33D7">
              <w:rPr>
                <w:noProof/>
                <w:webHidden/>
              </w:rPr>
              <w:fldChar w:fldCharType="separate"/>
            </w:r>
            <w:r w:rsidR="004B33D7">
              <w:rPr>
                <w:noProof/>
                <w:webHidden/>
              </w:rPr>
              <w:t>34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04" w:history="1">
            <w:r w:rsidR="004B33D7" w:rsidRPr="000C6AD0">
              <w:rPr>
                <w:rStyle w:val="Hyperlink"/>
                <w:noProof/>
              </w:rPr>
              <w:t>5.2.2</w:t>
            </w:r>
            <w:r w:rsidR="004B33D7">
              <w:rPr>
                <w:rFonts w:eastAsiaTheme="minorEastAsia"/>
                <w:i w:val="0"/>
                <w:iCs w:val="0"/>
                <w:noProof/>
                <w:sz w:val="22"/>
                <w:szCs w:val="22"/>
              </w:rPr>
              <w:tab/>
            </w:r>
            <w:r w:rsidR="004B33D7" w:rsidRPr="000C6AD0">
              <w:rPr>
                <w:rStyle w:val="Hyperlink"/>
                <w:noProof/>
              </w:rPr>
              <w:t>Nullness Constraints</w:t>
            </w:r>
            <w:r w:rsidR="004B33D7">
              <w:rPr>
                <w:noProof/>
                <w:webHidden/>
              </w:rPr>
              <w:tab/>
            </w:r>
            <w:r w:rsidR="004B33D7">
              <w:rPr>
                <w:noProof/>
                <w:webHidden/>
              </w:rPr>
              <w:fldChar w:fldCharType="begin"/>
            </w:r>
            <w:r w:rsidR="004B33D7">
              <w:rPr>
                <w:noProof/>
                <w:webHidden/>
              </w:rPr>
              <w:instrText xml:space="preserve"> PAGEREF _Toc286309304 \h </w:instrText>
            </w:r>
            <w:r w:rsidR="004B33D7">
              <w:rPr>
                <w:noProof/>
                <w:webHidden/>
              </w:rPr>
            </w:r>
            <w:r w:rsidR="004B33D7">
              <w:rPr>
                <w:noProof/>
                <w:webHidden/>
              </w:rPr>
              <w:fldChar w:fldCharType="separate"/>
            </w:r>
            <w:r w:rsidR="004B33D7">
              <w:rPr>
                <w:noProof/>
                <w:webHidden/>
              </w:rPr>
              <w:t>34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05" w:history="1">
            <w:r w:rsidR="004B33D7" w:rsidRPr="000C6AD0">
              <w:rPr>
                <w:rStyle w:val="Hyperlink"/>
                <w:noProof/>
              </w:rPr>
              <w:t>5.2.3</w:t>
            </w:r>
            <w:r w:rsidR="004B33D7">
              <w:rPr>
                <w:rFonts w:eastAsiaTheme="minorEastAsia"/>
                <w:i w:val="0"/>
                <w:iCs w:val="0"/>
                <w:noProof/>
                <w:sz w:val="22"/>
                <w:szCs w:val="22"/>
              </w:rPr>
              <w:tab/>
            </w:r>
            <w:r w:rsidR="004B33D7" w:rsidRPr="000C6AD0">
              <w:rPr>
                <w:rStyle w:val="Hyperlink"/>
                <w:noProof/>
              </w:rPr>
              <w:t>Member Constraints</w:t>
            </w:r>
            <w:r w:rsidR="004B33D7">
              <w:rPr>
                <w:noProof/>
                <w:webHidden/>
              </w:rPr>
              <w:tab/>
            </w:r>
            <w:r w:rsidR="004B33D7">
              <w:rPr>
                <w:noProof/>
                <w:webHidden/>
              </w:rPr>
              <w:fldChar w:fldCharType="begin"/>
            </w:r>
            <w:r w:rsidR="004B33D7">
              <w:rPr>
                <w:noProof/>
                <w:webHidden/>
              </w:rPr>
              <w:instrText xml:space="preserve"> PAGEREF _Toc286309305 \h </w:instrText>
            </w:r>
            <w:r w:rsidR="004B33D7">
              <w:rPr>
                <w:noProof/>
                <w:webHidden/>
              </w:rPr>
            </w:r>
            <w:r w:rsidR="004B33D7">
              <w:rPr>
                <w:noProof/>
                <w:webHidden/>
              </w:rPr>
              <w:fldChar w:fldCharType="separate"/>
            </w:r>
            <w:r w:rsidR="004B33D7">
              <w:rPr>
                <w:noProof/>
                <w:webHidden/>
              </w:rPr>
              <w:t>35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06" w:history="1">
            <w:r w:rsidR="004B33D7" w:rsidRPr="000C6AD0">
              <w:rPr>
                <w:rStyle w:val="Hyperlink"/>
                <w:noProof/>
              </w:rPr>
              <w:t>5.2.4</w:t>
            </w:r>
            <w:r w:rsidR="004B33D7">
              <w:rPr>
                <w:rFonts w:eastAsiaTheme="minorEastAsia"/>
                <w:i w:val="0"/>
                <w:iCs w:val="0"/>
                <w:noProof/>
                <w:sz w:val="22"/>
                <w:szCs w:val="22"/>
              </w:rPr>
              <w:tab/>
            </w:r>
            <w:r w:rsidR="004B33D7" w:rsidRPr="000C6AD0">
              <w:rPr>
                <w:rStyle w:val="Hyperlink"/>
                <w:noProof/>
              </w:rPr>
              <w:t>Default Constructor Constraints</w:t>
            </w:r>
            <w:r w:rsidR="004B33D7">
              <w:rPr>
                <w:noProof/>
                <w:webHidden/>
              </w:rPr>
              <w:tab/>
            </w:r>
            <w:r w:rsidR="004B33D7">
              <w:rPr>
                <w:noProof/>
                <w:webHidden/>
              </w:rPr>
              <w:fldChar w:fldCharType="begin"/>
            </w:r>
            <w:r w:rsidR="004B33D7">
              <w:rPr>
                <w:noProof/>
                <w:webHidden/>
              </w:rPr>
              <w:instrText xml:space="preserve"> PAGEREF _Toc286309306 \h </w:instrText>
            </w:r>
            <w:r w:rsidR="004B33D7">
              <w:rPr>
                <w:noProof/>
                <w:webHidden/>
              </w:rPr>
            </w:r>
            <w:r w:rsidR="004B33D7">
              <w:rPr>
                <w:noProof/>
                <w:webHidden/>
              </w:rPr>
              <w:fldChar w:fldCharType="separate"/>
            </w:r>
            <w:r w:rsidR="004B33D7">
              <w:rPr>
                <w:noProof/>
                <w:webHidden/>
              </w:rPr>
              <w:t>35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07" w:history="1">
            <w:r w:rsidR="004B33D7" w:rsidRPr="000C6AD0">
              <w:rPr>
                <w:rStyle w:val="Hyperlink"/>
                <w:noProof/>
              </w:rPr>
              <w:t>5.2.5</w:t>
            </w:r>
            <w:r w:rsidR="004B33D7">
              <w:rPr>
                <w:rFonts w:eastAsiaTheme="minorEastAsia"/>
                <w:i w:val="0"/>
                <w:iCs w:val="0"/>
                <w:noProof/>
                <w:sz w:val="22"/>
                <w:szCs w:val="22"/>
              </w:rPr>
              <w:tab/>
            </w:r>
            <w:r w:rsidR="004B33D7" w:rsidRPr="000C6AD0">
              <w:rPr>
                <w:rStyle w:val="Hyperlink"/>
                <w:noProof/>
              </w:rPr>
              <w:t>Value Type Constraints</w:t>
            </w:r>
            <w:r w:rsidR="004B33D7">
              <w:rPr>
                <w:noProof/>
                <w:webHidden/>
              </w:rPr>
              <w:tab/>
            </w:r>
            <w:r w:rsidR="004B33D7">
              <w:rPr>
                <w:noProof/>
                <w:webHidden/>
              </w:rPr>
              <w:fldChar w:fldCharType="begin"/>
            </w:r>
            <w:r w:rsidR="004B33D7">
              <w:rPr>
                <w:noProof/>
                <w:webHidden/>
              </w:rPr>
              <w:instrText xml:space="preserve"> PAGEREF _Toc286309307 \h </w:instrText>
            </w:r>
            <w:r w:rsidR="004B33D7">
              <w:rPr>
                <w:noProof/>
                <w:webHidden/>
              </w:rPr>
            </w:r>
            <w:r w:rsidR="004B33D7">
              <w:rPr>
                <w:noProof/>
                <w:webHidden/>
              </w:rPr>
              <w:fldChar w:fldCharType="separate"/>
            </w:r>
            <w:r w:rsidR="004B33D7">
              <w:rPr>
                <w:noProof/>
                <w:webHidden/>
              </w:rPr>
              <w:t>36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08" w:history="1">
            <w:r w:rsidR="004B33D7" w:rsidRPr="000C6AD0">
              <w:rPr>
                <w:rStyle w:val="Hyperlink"/>
                <w:noProof/>
              </w:rPr>
              <w:t>5.2.6</w:t>
            </w:r>
            <w:r w:rsidR="004B33D7">
              <w:rPr>
                <w:rFonts w:eastAsiaTheme="minorEastAsia"/>
                <w:i w:val="0"/>
                <w:iCs w:val="0"/>
                <w:noProof/>
                <w:sz w:val="22"/>
                <w:szCs w:val="22"/>
              </w:rPr>
              <w:tab/>
            </w:r>
            <w:r w:rsidR="004B33D7" w:rsidRPr="000C6AD0">
              <w:rPr>
                <w:rStyle w:val="Hyperlink"/>
                <w:noProof/>
              </w:rPr>
              <w:t>Reference Type Constraints</w:t>
            </w:r>
            <w:r w:rsidR="004B33D7">
              <w:rPr>
                <w:noProof/>
                <w:webHidden/>
              </w:rPr>
              <w:tab/>
            </w:r>
            <w:r w:rsidR="004B33D7">
              <w:rPr>
                <w:noProof/>
                <w:webHidden/>
              </w:rPr>
              <w:fldChar w:fldCharType="begin"/>
            </w:r>
            <w:r w:rsidR="004B33D7">
              <w:rPr>
                <w:noProof/>
                <w:webHidden/>
              </w:rPr>
              <w:instrText xml:space="preserve"> PAGEREF _Toc286309308 \h </w:instrText>
            </w:r>
            <w:r w:rsidR="004B33D7">
              <w:rPr>
                <w:noProof/>
                <w:webHidden/>
              </w:rPr>
            </w:r>
            <w:r w:rsidR="004B33D7">
              <w:rPr>
                <w:noProof/>
                <w:webHidden/>
              </w:rPr>
              <w:fldChar w:fldCharType="separate"/>
            </w:r>
            <w:r w:rsidR="004B33D7">
              <w:rPr>
                <w:noProof/>
                <w:webHidden/>
              </w:rPr>
              <w:t>36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09" w:history="1">
            <w:r w:rsidR="004B33D7" w:rsidRPr="000C6AD0">
              <w:rPr>
                <w:rStyle w:val="Hyperlink"/>
                <w:noProof/>
              </w:rPr>
              <w:t>5.2.7</w:t>
            </w:r>
            <w:r w:rsidR="004B33D7">
              <w:rPr>
                <w:rFonts w:eastAsiaTheme="minorEastAsia"/>
                <w:i w:val="0"/>
                <w:iCs w:val="0"/>
                <w:noProof/>
                <w:sz w:val="22"/>
                <w:szCs w:val="22"/>
              </w:rPr>
              <w:tab/>
            </w:r>
            <w:r w:rsidR="004B33D7" w:rsidRPr="000C6AD0">
              <w:rPr>
                <w:rStyle w:val="Hyperlink"/>
                <w:noProof/>
              </w:rPr>
              <w:t>Enumeration Constraints</w:t>
            </w:r>
            <w:r w:rsidR="004B33D7">
              <w:rPr>
                <w:noProof/>
                <w:webHidden/>
              </w:rPr>
              <w:tab/>
            </w:r>
            <w:r w:rsidR="004B33D7">
              <w:rPr>
                <w:noProof/>
                <w:webHidden/>
              </w:rPr>
              <w:fldChar w:fldCharType="begin"/>
            </w:r>
            <w:r w:rsidR="004B33D7">
              <w:rPr>
                <w:noProof/>
                <w:webHidden/>
              </w:rPr>
              <w:instrText xml:space="preserve"> PAGEREF _Toc286309309 \h </w:instrText>
            </w:r>
            <w:r w:rsidR="004B33D7">
              <w:rPr>
                <w:noProof/>
                <w:webHidden/>
              </w:rPr>
            </w:r>
            <w:r w:rsidR="004B33D7">
              <w:rPr>
                <w:noProof/>
                <w:webHidden/>
              </w:rPr>
              <w:fldChar w:fldCharType="separate"/>
            </w:r>
            <w:r w:rsidR="004B33D7">
              <w:rPr>
                <w:noProof/>
                <w:webHidden/>
              </w:rPr>
              <w:t>36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10" w:history="1">
            <w:r w:rsidR="004B33D7" w:rsidRPr="000C6AD0">
              <w:rPr>
                <w:rStyle w:val="Hyperlink"/>
                <w:noProof/>
              </w:rPr>
              <w:t>5.2.8</w:t>
            </w:r>
            <w:r w:rsidR="004B33D7">
              <w:rPr>
                <w:rFonts w:eastAsiaTheme="minorEastAsia"/>
                <w:i w:val="0"/>
                <w:iCs w:val="0"/>
                <w:noProof/>
                <w:sz w:val="22"/>
                <w:szCs w:val="22"/>
              </w:rPr>
              <w:tab/>
            </w:r>
            <w:r w:rsidR="004B33D7" w:rsidRPr="000C6AD0">
              <w:rPr>
                <w:rStyle w:val="Hyperlink"/>
                <w:noProof/>
              </w:rPr>
              <w:t>Delegate Constraints</w:t>
            </w:r>
            <w:r w:rsidR="004B33D7">
              <w:rPr>
                <w:noProof/>
                <w:webHidden/>
              </w:rPr>
              <w:tab/>
            </w:r>
            <w:r w:rsidR="004B33D7">
              <w:rPr>
                <w:noProof/>
                <w:webHidden/>
              </w:rPr>
              <w:fldChar w:fldCharType="begin"/>
            </w:r>
            <w:r w:rsidR="004B33D7">
              <w:rPr>
                <w:noProof/>
                <w:webHidden/>
              </w:rPr>
              <w:instrText xml:space="preserve"> PAGEREF _Toc286309310 \h </w:instrText>
            </w:r>
            <w:r w:rsidR="004B33D7">
              <w:rPr>
                <w:noProof/>
                <w:webHidden/>
              </w:rPr>
            </w:r>
            <w:r w:rsidR="004B33D7">
              <w:rPr>
                <w:noProof/>
                <w:webHidden/>
              </w:rPr>
              <w:fldChar w:fldCharType="separate"/>
            </w:r>
            <w:r w:rsidR="004B33D7">
              <w:rPr>
                <w:noProof/>
                <w:webHidden/>
              </w:rPr>
              <w:t>36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11" w:history="1">
            <w:r w:rsidR="004B33D7" w:rsidRPr="000C6AD0">
              <w:rPr>
                <w:rStyle w:val="Hyperlink"/>
                <w:noProof/>
              </w:rPr>
              <w:t>5.2.9</w:t>
            </w:r>
            <w:r w:rsidR="004B33D7">
              <w:rPr>
                <w:rFonts w:eastAsiaTheme="minorEastAsia"/>
                <w:i w:val="0"/>
                <w:iCs w:val="0"/>
                <w:noProof/>
                <w:sz w:val="22"/>
                <w:szCs w:val="22"/>
              </w:rPr>
              <w:tab/>
            </w:r>
            <w:r w:rsidR="004B33D7" w:rsidRPr="000C6AD0">
              <w:rPr>
                <w:rStyle w:val="Hyperlink"/>
                <w:noProof/>
              </w:rPr>
              <w:t>Unmanaged Constraints</w:t>
            </w:r>
            <w:r w:rsidR="004B33D7">
              <w:rPr>
                <w:noProof/>
                <w:webHidden/>
              </w:rPr>
              <w:tab/>
            </w:r>
            <w:r w:rsidR="004B33D7">
              <w:rPr>
                <w:noProof/>
                <w:webHidden/>
              </w:rPr>
              <w:fldChar w:fldCharType="begin"/>
            </w:r>
            <w:r w:rsidR="004B33D7">
              <w:rPr>
                <w:noProof/>
                <w:webHidden/>
              </w:rPr>
              <w:instrText xml:space="preserve"> PAGEREF _Toc286309311 \h </w:instrText>
            </w:r>
            <w:r w:rsidR="004B33D7">
              <w:rPr>
                <w:noProof/>
                <w:webHidden/>
              </w:rPr>
            </w:r>
            <w:r w:rsidR="004B33D7">
              <w:rPr>
                <w:noProof/>
                <w:webHidden/>
              </w:rPr>
              <w:fldChar w:fldCharType="separate"/>
            </w:r>
            <w:r w:rsidR="004B33D7">
              <w:rPr>
                <w:noProof/>
                <w:webHidden/>
              </w:rPr>
              <w:t>37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12" w:history="1">
            <w:r w:rsidR="004B33D7" w:rsidRPr="000C6AD0">
              <w:rPr>
                <w:rStyle w:val="Hyperlink"/>
                <w:noProof/>
              </w:rPr>
              <w:t>5.2.10</w:t>
            </w:r>
            <w:r w:rsidR="004B33D7">
              <w:rPr>
                <w:rFonts w:eastAsiaTheme="minorEastAsia"/>
                <w:i w:val="0"/>
                <w:iCs w:val="0"/>
                <w:noProof/>
                <w:sz w:val="22"/>
                <w:szCs w:val="22"/>
              </w:rPr>
              <w:tab/>
            </w:r>
            <w:r w:rsidR="004B33D7" w:rsidRPr="000C6AD0">
              <w:rPr>
                <w:rStyle w:val="Hyperlink"/>
                <w:noProof/>
              </w:rPr>
              <w:t>Equality and Comparison Constraints</w:t>
            </w:r>
            <w:r w:rsidR="004B33D7">
              <w:rPr>
                <w:noProof/>
                <w:webHidden/>
              </w:rPr>
              <w:tab/>
            </w:r>
            <w:r w:rsidR="004B33D7">
              <w:rPr>
                <w:noProof/>
                <w:webHidden/>
              </w:rPr>
              <w:fldChar w:fldCharType="begin"/>
            </w:r>
            <w:r w:rsidR="004B33D7">
              <w:rPr>
                <w:noProof/>
                <w:webHidden/>
              </w:rPr>
              <w:instrText xml:space="preserve"> PAGEREF _Toc286309312 \h </w:instrText>
            </w:r>
            <w:r w:rsidR="004B33D7">
              <w:rPr>
                <w:noProof/>
                <w:webHidden/>
              </w:rPr>
            </w:r>
            <w:r w:rsidR="004B33D7">
              <w:rPr>
                <w:noProof/>
                <w:webHidden/>
              </w:rPr>
              <w:fldChar w:fldCharType="separate"/>
            </w:r>
            <w:r w:rsidR="004B33D7">
              <w:rPr>
                <w:noProof/>
                <w:webHidden/>
              </w:rPr>
              <w:t>37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13" w:history="1">
            <w:r w:rsidR="004B33D7" w:rsidRPr="000C6AD0">
              <w:rPr>
                <w:rStyle w:val="Hyperlink"/>
                <w:noProof/>
              </w:rPr>
              <w:t>5.3</w:t>
            </w:r>
            <w:r w:rsidR="004B33D7">
              <w:rPr>
                <w:rFonts w:eastAsiaTheme="minorEastAsia"/>
                <w:smallCaps w:val="0"/>
                <w:noProof/>
                <w:sz w:val="22"/>
                <w:szCs w:val="22"/>
              </w:rPr>
              <w:tab/>
            </w:r>
            <w:r w:rsidR="004B33D7" w:rsidRPr="000C6AD0">
              <w:rPr>
                <w:rStyle w:val="Hyperlink"/>
                <w:noProof/>
              </w:rPr>
              <w:t>Type Parameter Definitions</w:t>
            </w:r>
            <w:r w:rsidR="004B33D7">
              <w:rPr>
                <w:noProof/>
                <w:webHidden/>
              </w:rPr>
              <w:tab/>
            </w:r>
            <w:r w:rsidR="004B33D7">
              <w:rPr>
                <w:noProof/>
                <w:webHidden/>
              </w:rPr>
              <w:fldChar w:fldCharType="begin"/>
            </w:r>
            <w:r w:rsidR="004B33D7">
              <w:rPr>
                <w:noProof/>
                <w:webHidden/>
              </w:rPr>
              <w:instrText xml:space="preserve"> PAGEREF _Toc286309313 \h </w:instrText>
            </w:r>
            <w:r w:rsidR="004B33D7">
              <w:rPr>
                <w:noProof/>
                <w:webHidden/>
              </w:rPr>
            </w:r>
            <w:r w:rsidR="004B33D7">
              <w:rPr>
                <w:noProof/>
                <w:webHidden/>
              </w:rPr>
              <w:fldChar w:fldCharType="separate"/>
            </w:r>
            <w:r w:rsidR="004B33D7">
              <w:rPr>
                <w:noProof/>
                <w:webHidden/>
              </w:rPr>
              <w:t>38</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14" w:history="1">
            <w:r w:rsidR="004B33D7" w:rsidRPr="000C6AD0">
              <w:rPr>
                <w:rStyle w:val="Hyperlink"/>
                <w:noProof/>
              </w:rPr>
              <w:t>5.4</w:t>
            </w:r>
            <w:r w:rsidR="004B33D7">
              <w:rPr>
                <w:rFonts w:eastAsiaTheme="minorEastAsia"/>
                <w:smallCaps w:val="0"/>
                <w:noProof/>
                <w:sz w:val="22"/>
                <w:szCs w:val="22"/>
              </w:rPr>
              <w:tab/>
            </w:r>
            <w:r w:rsidR="004B33D7" w:rsidRPr="000C6AD0">
              <w:rPr>
                <w:rStyle w:val="Hyperlink"/>
                <w:noProof/>
              </w:rPr>
              <w:t>Logical Properties of Types</w:t>
            </w:r>
            <w:r w:rsidR="004B33D7">
              <w:rPr>
                <w:noProof/>
                <w:webHidden/>
              </w:rPr>
              <w:tab/>
            </w:r>
            <w:r w:rsidR="004B33D7">
              <w:rPr>
                <w:noProof/>
                <w:webHidden/>
              </w:rPr>
              <w:fldChar w:fldCharType="begin"/>
            </w:r>
            <w:r w:rsidR="004B33D7">
              <w:rPr>
                <w:noProof/>
                <w:webHidden/>
              </w:rPr>
              <w:instrText xml:space="preserve"> PAGEREF _Toc286309314 \h </w:instrText>
            </w:r>
            <w:r w:rsidR="004B33D7">
              <w:rPr>
                <w:noProof/>
                <w:webHidden/>
              </w:rPr>
            </w:r>
            <w:r w:rsidR="004B33D7">
              <w:rPr>
                <w:noProof/>
                <w:webHidden/>
              </w:rPr>
              <w:fldChar w:fldCharType="separate"/>
            </w:r>
            <w:r w:rsidR="004B33D7">
              <w:rPr>
                <w:noProof/>
                <w:webHidden/>
              </w:rPr>
              <w:t>38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15" w:history="1">
            <w:r w:rsidR="004B33D7" w:rsidRPr="000C6AD0">
              <w:rPr>
                <w:rStyle w:val="Hyperlink"/>
                <w:noProof/>
              </w:rPr>
              <w:t>5.4.1</w:t>
            </w:r>
            <w:r w:rsidR="004B33D7">
              <w:rPr>
                <w:rFonts w:eastAsiaTheme="minorEastAsia"/>
                <w:i w:val="0"/>
                <w:iCs w:val="0"/>
                <w:noProof/>
                <w:sz w:val="22"/>
                <w:szCs w:val="22"/>
              </w:rPr>
              <w:tab/>
            </w:r>
            <w:r w:rsidR="004B33D7" w:rsidRPr="000C6AD0">
              <w:rPr>
                <w:rStyle w:val="Hyperlink"/>
                <w:noProof/>
              </w:rPr>
              <w:t>Characteristics of Type Definitions</w:t>
            </w:r>
            <w:r w:rsidR="004B33D7">
              <w:rPr>
                <w:noProof/>
                <w:webHidden/>
              </w:rPr>
              <w:tab/>
            </w:r>
            <w:r w:rsidR="004B33D7">
              <w:rPr>
                <w:noProof/>
                <w:webHidden/>
              </w:rPr>
              <w:fldChar w:fldCharType="begin"/>
            </w:r>
            <w:r w:rsidR="004B33D7">
              <w:rPr>
                <w:noProof/>
                <w:webHidden/>
              </w:rPr>
              <w:instrText xml:space="preserve"> PAGEREF _Toc286309315 \h </w:instrText>
            </w:r>
            <w:r w:rsidR="004B33D7">
              <w:rPr>
                <w:noProof/>
                <w:webHidden/>
              </w:rPr>
            </w:r>
            <w:r w:rsidR="004B33D7">
              <w:rPr>
                <w:noProof/>
                <w:webHidden/>
              </w:rPr>
              <w:fldChar w:fldCharType="separate"/>
            </w:r>
            <w:r w:rsidR="004B33D7">
              <w:rPr>
                <w:noProof/>
                <w:webHidden/>
              </w:rPr>
              <w:t>38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16" w:history="1">
            <w:r w:rsidR="004B33D7" w:rsidRPr="000C6AD0">
              <w:rPr>
                <w:rStyle w:val="Hyperlink"/>
                <w:noProof/>
              </w:rPr>
              <w:t>5.4.2</w:t>
            </w:r>
            <w:r w:rsidR="004B33D7">
              <w:rPr>
                <w:rFonts w:eastAsiaTheme="minorEastAsia"/>
                <w:i w:val="0"/>
                <w:iCs w:val="0"/>
                <w:noProof/>
                <w:sz w:val="22"/>
                <w:szCs w:val="22"/>
              </w:rPr>
              <w:tab/>
            </w:r>
            <w:r w:rsidR="004B33D7" w:rsidRPr="000C6AD0">
              <w:rPr>
                <w:rStyle w:val="Hyperlink"/>
                <w:noProof/>
              </w:rPr>
              <w:t>Expanding Abbreviations and Inference Equations</w:t>
            </w:r>
            <w:r w:rsidR="004B33D7">
              <w:rPr>
                <w:noProof/>
                <w:webHidden/>
              </w:rPr>
              <w:tab/>
            </w:r>
            <w:r w:rsidR="004B33D7">
              <w:rPr>
                <w:noProof/>
                <w:webHidden/>
              </w:rPr>
              <w:fldChar w:fldCharType="begin"/>
            </w:r>
            <w:r w:rsidR="004B33D7">
              <w:rPr>
                <w:noProof/>
                <w:webHidden/>
              </w:rPr>
              <w:instrText xml:space="preserve"> PAGEREF _Toc286309316 \h </w:instrText>
            </w:r>
            <w:r w:rsidR="004B33D7">
              <w:rPr>
                <w:noProof/>
                <w:webHidden/>
              </w:rPr>
            </w:r>
            <w:r w:rsidR="004B33D7">
              <w:rPr>
                <w:noProof/>
                <w:webHidden/>
              </w:rPr>
              <w:fldChar w:fldCharType="separate"/>
            </w:r>
            <w:r w:rsidR="004B33D7">
              <w:rPr>
                <w:noProof/>
                <w:webHidden/>
              </w:rPr>
              <w:t>39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17" w:history="1">
            <w:r w:rsidR="004B33D7" w:rsidRPr="000C6AD0">
              <w:rPr>
                <w:rStyle w:val="Hyperlink"/>
                <w:noProof/>
              </w:rPr>
              <w:t>5.4.3</w:t>
            </w:r>
            <w:r w:rsidR="004B33D7">
              <w:rPr>
                <w:rFonts w:eastAsiaTheme="minorEastAsia"/>
                <w:i w:val="0"/>
                <w:iCs w:val="0"/>
                <w:noProof/>
                <w:sz w:val="22"/>
                <w:szCs w:val="22"/>
              </w:rPr>
              <w:tab/>
            </w:r>
            <w:r w:rsidR="004B33D7" w:rsidRPr="000C6AD0">
              <w:rPr>
                <w:rStyle w:val="Hyperlink"/>
                <w:noProof/>
              </w:rPr>
              <w:t>Type Variables and Definition Sites</w:t>
            </w:r>
            <w:r w:rsidR="004B33D7">
              <w:rPr>
                <w:noProof/>
                <w:webHidden/>
              </w:rPr>
              <w:tab/>
            </w:r>
            <w:r w:rsidR="004B33D7">
              <w:rPr>
                <w:noProof/>
                <w:webHidden/>
              </w:rPr>
              <w:fldChar w:fldCharType="begin"/>
            </w:r>
            <w:r w:rsidR="004B33D7">
              <w:rPr>
                <w:noProof/>
                <w:webHidden/>
              </w:rPr>
              <w:instrText xml:space="preserve"> PAGEREF _Toc286309317 \h </w:instrText>
            </w:r>
            <w:r w:rsidR="004B33D7">
              <w:rPr>
                <w:noProof/>
                <w:webHidden/>
              </w:rPr>
            </w:r>
            <w:r w:rsidR="004B33D7">
              <w:rPr>
                <w:noProof/>
                <w:webHidden/>
              </w:rPr>
              <w:fldChar w:fldCharType="separate"/>
            </w:r>
            <w:r w:rsidR="004B33D7">
              <w:rPr>
                <w:noProof/>
                <w:webHidden/>
              </w:rPr>
              <w:t>40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18" w:history="1">
            <w:r w:rsidR="004B33D7" w:rsidRPr="000C6AD0">
              <w:rPr>
                <w:rStyle w:val="Hyperlink"/>
                <w:noProof/>
              </w:rPr>
              <w:t>5.4.4</w:t>
            </w:r>
            <w:r w:rsidR="004B33D7">
              <w:rPr>
                <w:rFonts w:eastAsiaTheme="minorEastAsia"/>
                <w:i w:val="0"/>
                <w:iCs w:val="0"/>
                <w:noProof/>
                <w:sz w:val="22"/>
                <w:szCs w:val="22"/>
              </w:rPr>
              <w:tab/>
            </w:r>
            <w:r w:rsidR="004B33D7" w:rsidRPr="000C6AD0">
              <w:rPr>
                <w:rStyle w:val="Hyperlink"/>
                <w:noProof/>
              </w:rPr>
              <w:t>Base Type of a Type</w:t>
            </w:r>
            <w:r w:rsidR="004B33D7">
              <w:rPr>
                <w:noProof/>
                <w:webHidden/>
              </w:rPr>
              <w:tab/>
            </w:r>
            <w:r w:rsidR="004B33D7">
              <w:rPr>
                <w:noProof/>
                <w:webHidden/>
              </w:rPr>
              <w:fldChar w:fldCharType="begin"/>
            </w:r>
            <w:r w:rsidR="004B33D7">
              <w:rPr>
                <w:noProof/>
                <w:webHidden/>
              </w:rPr>
              <w:instrText xml:space="preserve"> PAGEREF _Toc286309318 \h </w:instrText>
            </w:r>
            <w:r w:rsidR="004B33D7">
              <w:rPr>
                <w:noProof/>
                <w:webHidden/>
              </w:rPr>
            </w:r>
            <w:r w:rsidR="004B33D7">
              <w:rPr>
                <w:noProof/>
                <w:webHidden/>
              </w:rPr>
              <w:fldChar w:fldCharType="separate"/>
            </w:r>
            <w:r w:rsidR="004B33D7">
              <w:rPr>
                <w:noProof/>
                <w:webHidden/>
              </w:rPr>
              <w:t>40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19" w:history="1">
            <w:r w:rsidR="004B33D7" w:rsidRPr="000C6AD0">
              <w:rPr>
                <w:rStyle w:val="Hyperlink"/>
                <w:noProof/>
              </w:rPr>
              <w:t>5.4.5</w:t>
            </w:r>
            <w:r w:rsidR="004B33D7">
              <w:rPr>
                <w:rFonts w:eastAsiaTheme="minorEastAsia"/>
                <w:i w:val="0"/>
                <w:iCs w:val="0"/>
                <w:noProof/>
                <w:sz w:val="22"/>
                <w:szCs w:val="22"/>
              </w:rPr>
              <w:tab/>
            </w:r>
            <w:r w:rsidR="004B33D7" w:rsidRPr="000C6AD0">
              <w:rPr>
                <w:rStyle w:val="Hyperlink"/>
                <w:noProof/>
              </w:rPr>
              <w:t>Interfaces Types of a Type</w:t>
            </w:r>
            <w:r w:rsidR="004B33D7">
              <w:rPr>
                <w:noProof/>
                <w:webHidden/>
              </w:rPr>
              <w:tab/>
            </w:r>
            <w:r w:rsidR="004B33D7">
              <w:rPr>
                <w:noProof/>
                <w:webHidden/>
              </w:rPr>
              <w:fldChar w:fldCharType="begin"/>
            </w:r>
            <w:r w:rsidR="004B33D7">
              <w:rPr>
                <w:noProof/>
                <w:webHidden/>
              </w:rPr>
              <w:instrText xml:space="preserve"> PAGEREF _Toc286309319 \h </w:instrText>
            </w:r>
            <w:r w:rsidR="004B33D7">
              <w:rPr>
                <w:noProof/>
                <w:webHidden/>
              </w:rPr>
            </w:r>
            <w:r w:rsidR="004B33D7">
              <w:rPr>
                <w:noProof/>
                <w:webHidden/>
              </w:rPr>
              <w:fldChar w:fldCharType="separate"/>
            </w:r>
            <w:r w:rsidR="004B33D7">
              <w:rPr>
                <w:noProof/>
                <w:webHidden/>
              </w:rPr>
              <w:t>41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20" w:history="1">
            <w:r w:rsidR="004B33D7" w:rsidRPr="000C6AD0">
              <w:rPr>
                <w:rStyle w:val="Hyperlink"/>
                <w:noProof/>
              </w:rPr>
              <w:t>5.4.6</w:t>
            </w:r>
            <w:r w:rsidR="004B33D7">
              <w:rPr>
                <w:rFonts w:eastAsiaTheme="minorEastAsia"/>
                <w:i w:val="0"/>
                <w:iCs w:val="0"/>
                <w:noProof/>
                <w:sz w:val="22"/>
                <w:szCs w:val="22"/>
              </w:rPr>
              <w:tab/>
            </w:r>
            <w:r w:rsidR="004B33D7" w:rsidRPr="000C6AD0">
              <w:rPr>
                <w:rStyle w:val="Hyperlink"/>
                <w:noProof/>
              </w:rPr>
              <w:t>Type Equivalence</w:t>
            </w:r>
            <w:r w:rsidR="004B33D7">
              <w:rPr>
                <w:noProof/>
                <w:webHidden/>
              </w:rPr>
              <w:tab/>
            </w:r>
            <w:r w:rsidR="004B33D7">
              <w:rPr>
                <w:noProof/>
                <w:webHidden/>
              </w:rPr>
              <w:fldChar w:fldCharType="begin"/>
            </w:r>
            <w:r w:rsidR="004B33D7">
              <w:rPr>
                <w:noProof/>
                <w:webHidden/>
              </w:rPr>
              <w:instrText xml:space="preserve"> PAGEREF _Toc286309320 \h </w:instrText>
            </w:r>
            <w:r w:rsidR="004B33D7">
              <w:rPr>
                <w:noProof/>
                <w:webHidden/>
              </w:rPr>
            </w:r>
            <w:r w:rsidR="004B33D7">
              <w:rPr>
                <w:noProof/>
                <w:webHidden/>
              </w:rPr>
              <w:fldChar w:fldCharType="separate"/>
            </w:r>
            <w:r w:rsidR="004B33D7">
              <w:rPr>
                <w:noProof/>
                <w:webHidden/>
              </w:rPr>
              <w:t>41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21" w:history="1">
            <w:r w:rsidR="004B33D7" w:rsidRPr="000C6AD0">
              <w:rPr>
                <w:rStyle w:val="Hyperlink"/>
                <w:noProof/>
              </w:rPr>
              <w:t>5.4.7</w:t>
            </w:r>
            <w:r w:rsidR="004B33D7">
              <w:rPr>
                <w:rFonts w:eastAsiaTheme="minorEastAsia"/>
                <w:i w:val="0"/>
                <w:iCs w:val="0"/>
                <w:noProof/>
                <w:sz w:val="22"/>
                <w:szCs w:val="22"/>
              </w:rPr>
              <w:tab/>
            </w:r>
            <w:r w:rsidR="004B33D7" w:rsidRPr="000C6AD0">
              <w:rPr>
                <w:rStyle w:val="Hyperlink"/>
                <w:noProof/>
              </w:rPr>
              <w:t>Subtyping and Coercion</w:t>
            </w:r>
            <w:r w:rsidR="004B33D7">
              <w:rPr>
                <w:noProof/>
                <w:webHidden/>
              </w:rPr>
              <w:tab/>
            </w:r>
            <w:r w:rsidR="004B33D7">
              <w:rPr>
                <w:noProof/>
                <w:webHidden/>
              </w:rPr>
              <w:fldChar w:fldCharType="begin"/>
            </w:r>
            <w:r w:rsidR="004B33D7">
              <w:rPr>
                <w:noProof/>
                <w:webHidden/>
              </w:rPr>
              <w:instrText xml:space="preserve"> PAGEREF _Toc286309321 \h </w:instrText>
            </w:r>
            <w:r w:rsidR="004B33D7">
              <w:rPr>
                <w:noProof/>
                <w:webHidden/>
              </w:rPr>
            </w:r>
            <w:r w:rsidR="004B33D7">
              <w:rPr>
                <w:noProof/>
                <w:webHidden/>
              </w:rPr>
              <w:fldChar w:fldCharType="separate"/>
            </w:r>
            <w:r w:rsidR="004B33D7">
              <w:rPr>
                <w:noProof/>
                <w:webHidden/>
              </w:rPr>
              <w:t>41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22" w:history="1">
            <w:r w:rsidR="004B33D7" w:rsidRPr="000C6AD0">
              <w:rPr>
                <w:rStyle w:val="Hyperlink"/>
                <w:noProof/>
              </w:rPr>
              <w:t>5.4.8</w:t>
            </w:r>
            <w:r w:rsidR="004B33D7">
              <w:rPr>
                <w:rFonts w:eastAsiaTheme="minorEastAsia"/>
                <w:i w:val="0"/>
                <w:iCs w:val="0"/>
                <w:noProof/>
                <w:sz w:val="22"/>
                <w:szCs w:val="22"/>
              </w:rPr>
              <w:tab/>
            </w:r>
            <w:r w:rsidR="004B33D7" w:rsidRPr="000C6AD0">
              <w:rPr>
                <w:rStyle w:val="Hyperlink"/>
                <w:noProof/>
              </w:rPr>
              <w:t>Nullness</w:t>
            </w:r>
            <w:r w:rsidR="004B33D7">
              <w:rPr>
                <w:noProof/>
                <w:webHidden/>
              </w:rPr>
              <w:tab/>
            </w:r>
            <w:r w:rsidR="004B33D7">
              <w:rPr>
                <w:noProof/>
                <w:webHidden/>
              </w:rPr>
              <w:fldChar w:fldCharType="begin"/>
            </w:r>
            <w:r w:rsidR="004B33D7">
              <w:rPr>
                <w:noProof/>
                <w:webHidden/>
              </w:rPr>
              <w:instrText xml:space="preserve"> PAGEREF _Toc286309322 \h </w:instrText>
            </w:r>
            <w:r w:rsidR="004B33D7">
              <w:rPr>
                <w:noProof/>
                <w:webHidden/>
              </w:rPr>
            </w:r>
            <w:r w:rsidR="004B33D7">
              <w:rPr>
                <w:noProof/>
                <w:webHidden/>
              </w:rPr>
              <w:fldChar w:fldCharType="separate"/>
            </w:r>
            <w:r w:rsidR="004B33D7">
              <w:rPr>
                <w:noProof/>
                <w:webHidden/>
              </w:rPr>
              <w:t>42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23" w:history="1">
            <w:r w:rsidR="004B33D7" w:rsidRPr="000C6AD0">
              <w:rPr>
                <w:rStyle w:val="Hyperlink"/>
                <w:noProof/>
              </w:rPr>
              <w:t>5.4.9</w:t>
            </w:r>
            <w:r w:rsidR="004B33D7">
              <w:rPr>
                <w:rFonts w:eastAsiaTheme="minorEastAsia"/>
                <w:i w:val="0"/>
                <w:iCs w:val="0"/>
                <w:noProof/>
                <w:sz w:val="22"/>
                <w:szCs w:val="22"/>
              </w:rPr>
              <w:tab/>
            </w:r>
            <w:r w:rsidR="004B33D7" w:rsidRPr="000C6AD0">
              <w:rPr>
                <w:rStyle w:val="Hyperlink"/>
                <w:noProof/>
              </w:rPr>
              <w:t>Default Initialization</w:t>
            </w:r>
            <w:r w:rsidR="004B33D7">
              <w:rPr>
                <w:noProof/>
                <w:webHidden/>
              </w:rPr>
              <w:tab/>
            </w:r>
            <w:r w:rsidR="004B33D7">
              <w:rPr>
                <w:noProof/>
                <w:webHidden/>
              </w:rPr>
              <w:fldChar w:fldCharType="begin"/>
            </w:r>
            <w:r w:rsidR="004B33D7">
              <w:rPr>
                <w:noProof/>
                <w:webHidden/>
              </w:rPr>
              <w:instrText xml:space="preserve"> PAGEREF _Toc286309323 \h </w:instrText>
            </w:r>
            <w:r w:rsidR="004B33D7">
              <w:rPr>
                <w:noProof/>
                <w:webHidden/>
              </w:rPr>
            </w:r>
            <w:r w:rsidR="004B33D7">
              <w:rPr>
                <w:noProof/>
                <w:webHidden/>
              </w:rPr>
              <w:fldChar w:fldCharType="separate"/>
            </w:r>
            <w:r w:rsidR="004B33D7">
              <w:rPr>
                <w:noProof/>
                <w:webHidden/>
              </w:rPr>
              <w:t>43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24" w:history="1">
            <w:r w:rsidR="004B33D7" w:rsidRPr="000C6AD0">
              <w:rPr>
                <w:rStyle w:val="Hyperlink"/>
                <w:noProof/>
              </w:rPr>
              <w:t>5.4.10</w:t>
            </w:r>
            <w:r w:rsidR="004B33D7">
              <w:rPr>
                <w:rFonts w:eastAsiaTheme="minorEastAsia"/>
                <w:i w:val="0"/>
                <w:iCs w:val="0"/>
                <w:noProof/>
                <w:sz w:val="22"/>
                <w:szCs w:val="22"/>
              </w:rPr>
              <w:tab/>
            </w:r>
            <w:r w:rsidR="004B33D7" w:rsidRPr="000C6AD0">
              <w:rPr>
                <w:rStyle w:val="Hyperlink"/>
                <w:noProof/>
              </w:rPr>
              <w:t>Dynamic Conversion Between Types</w:t>
            </w:r>
            <w:r w:rsidR="004B33D7">
              <w:rPr>
                <w:noProof/>
                <w:webHidden/>
              </w:rPr>
              <w:tab/>
            </w:r>
            <w:r w:rsidR="004B33D7">
              <w:rPr>
                <w:noProof/>
                <w:webHidden/>
              </w:rPr>
              <w:fldChar w:fldCharType="begin"/>
            </w:r>
            <w:r w:rsidR="004B33D7">
              <w:rPr>
                <w:noProof/>
                <w:webHidden/>
              </w:rPr>
              <w:instrText xml:space="preserve"> PAGEREF _Toc286309324 \h </w:instrText>
            </w:r>
            <w:r w:rsidR="004B33D7">
              <w:rPr>
                <w:noProof/>
                <w:webHidden/>
              </w:rPr>
            </w:r>
            <w:r w:rsidR="004B33D7">
              <w:rPr>
                <w:noProof/>
                <w:webHidden/>
              </w:rPr>
              <w:fldChar w:fldCharType="separate"/>
            </w:r>
            <w:r w:rsidR="004B33D7">
              <w:rPr>
                <w:noProof/>
                <w:webHidden/>
              </w:rPr>
              <w:t>43</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325" w:history="1">
            <w:r w:rsidR="004B33D7" w:rsidRPr="000C6AD0">
              <w:rPr>
                <w:rStyle w:val="Hyperlink"/>
                <w:noProof/>
                <w14:scene3d>
                  <w14:camera w14:prst="orthographicFront"/>
                  <w14:lightRig w14:rig="threePt" w14:dir="t">
                    <w14:rot w14:lat="0" w14:lon="0" w14:rev="0"/>
                  </w14:lightRig>
                </w14:scene3d>
              </w:rPr>
              <w:t>6.</w:t>
            </w:r>
            <w:r w:rsidR="004B33D7">
              <w:rPr>
                <w:rFonts w:eastAsiaTheme="minorEastAsia"/>
                <w:b w:val="0"/>
                <w:bCs w:val="0"/>
                <w:caps w:val="0"/>
                <w:noProof/>
                <w:sz w:val="22"/>
                <w:szCs w:val="22"/>
              </w:rPr>
              <w:tab/>
            </w:r>
            <w:r w:rsidR="004B33D7" w:rsidRPr="000C6AD0">
              <w:rPr>
                <w:rStyle w:val="Hyperlink"/>
                <w:noProof/>
              </w:rPr>
              <w:t>Expressions</w:t>
            </w:r>
            <w:r w:rsidR="004B33D7">
              <w:rPr>
                <w:noProof/>
                <w:webHidden/>
              </w:rPr>
              <w:tab/>
            </w:r>
            <w:r w:rsidR="004B33D7">
              <w:rPr>
                <w:noProof/>
                <w:webHidden/>
              </w:rPr>
              <w:fldChar w:fldCharType="begin"/>
            </w:r>
            <w:r w:rsidR="004B33D7">
              <w:rPr>
                <w:noProof/>
                <w:webHidden/>
              </w:rPr>
              <w:instrText xml:space="preserve"> PAGEREF _Toc286309325 \h </w:instrText>
            </w:r>
            <w:r w:rsidR="004B33D7">
              <w:rPr>
                <w:noProof/>
                <w:webHidden/>
              </w:rPr>
            </w:r>
            <w:r w:rsidR="004B33D7">
              <w:rPr>
                <w:noProof/>
                <w:webHidden/>
              </w:rPr>
              <w:fldChar w:fldCharType="separate"/>
            </w:r>
            <w:r w:rsidR="004B33D7">
              <w:rPr>
                <w:noProof/>
                <w:webHidden/>
              </w:rPr>
              <w:t>44</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26" w:history="1">
            <w:r w:rsidR="004B33D7" w:rsidRPr="000C6AD0">
              <w:rPr>
                <w:rStyle w:val="Hyperlink"/>
                <w:noProof/>
              </w:rPr>
              <w:t>6.1</w:t>
            </w:r>
            <w:r w:rsidR="004B33D7">
              <w:rPr>
                <w:rFonts w:eastAsiaTheme="minorEastAsia"/>
                <w:smallCaps w:val="0"/>
                <w:noProof/>
                <w:sz w:val="22"/>
                <w:szCs w:val="22"/>
              </w:rPr>
              <w:tab/>
            </w:r>
            <w:r w:rsidR="004B33D7" w:rsidRPr="000C6AD0">
              <w:rPr>
                <w:rStyle w:val="Hyperlink"/>
                <w:noProof/>
              </w:rPr>
              <w:t>Some Checking and Inference Terminology</w:t>
            </w:r>
            <w:r w:rsidR="004B33D7">
              <w:rPr>
                <w:noProof/>
                <w:webHidden/>
              </w:rPr>
              <w:tab/>
            </w:r>
            <w:r w:rsidR="004B33D7">
              <w:rPr>
                <w:noProof/>
                <w:webHidden/>
              </w:rPr>
              <w:fldChar w:fldCharType="begin"/>
            </w:r>
            <w:r w:rsidR="004B33D7">
              <w:rPr>
                <w:noProof/>
                <w:webHidden/>
              </w:rPr>
              <w:instrText xml:space="preserve"> PAGEREF _Toc286309326 \h </w:instrText>
            </w:r>
            <w:r w:rsidR="004B33D7">
              <w:rPr>
                <w:noProof/>
                <w:webHidden/>
              </w:rPr>
            </w:r>
            <w:r w:rsidR="004B33D7">
              <w:rPr>
                <w:noProof/>
                <w:webHidden/>
              </w:rPr>
              <w:fldChar w:fldCharType="separate"/>
            </w:r>
            <w:r w:rsidR="004B33D7">
              <w:rPr>
                <w:noProof/>
                <w:webHidden/>
              </w:rPr>
              <w:t>47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27" w:history="1">
            <w:r w:rsidR="004B33D7" w:rsidRPr="000C6AD0">
              <w:rPr>
                <w:rStyle w:val="Hyperlink"/>
                <w:noProof/>
              </w:rPr>
              <w:t>6.2</w:t>
            </w:r>
            <w:r w:rsidR="004B33D7">
              <w:rPr>
                <w:rFonts w:eastAsiaTheme="minorEastAsia"/>
                <w:smallCaps w:val="0"/>
                <w:noProof/>
                <w:sz w:val="22"/>
                <w:szCs w:val="22"/>
              </w:rPr>
              <w:tab/>
            </w:r>
            <w:r w:rsidR="004B33D7" w:rsidRPr="000C6AD0">
              <w:rPr>
                <w:rStyle w:val="Hyperlink"/>
                <w:noProof/>
              </w:rPr>
              <w:t>Elaboration and Elaborated Expressions</w:t>
            </w:r>
            <w:r w:rsidR="004B33D7">
              <w:rPr>
                <w:noProof/>
                <w:webHidden/>
              </w:rPr>
              <w:tab/>
            </w:r>
            <w:r w:rsidR="004B33D7">
              <w:rPr>
                <w:noProof/>
                <w:webHidden/>
              </w:rPr>
              <w:fldChar w:fldCharType="begin"/>
            </w:r>
            <w:r w:rsidR="004B33D7">
              <w:rPr>
                <w:noProof/>
                <w:webHidden/>
              </w:rPr>
              <w:instrText xml:space="preserve"> PAGEREF _Toc286309327 \h </w:instrText>
            </w:r>
            <w:r w:rsidR="004B33D7">
              <w:rPr>
                <w:noProof/>
                <w:webHidden/>
              </w:rPr>
            </w:r>
            <w:r w:rsidR="004B33D7">
              <w:rPr>
                <w:noProof/>
                <w:webHidden/>
              </w:rPr>
              <w:fldChar w:fldCharType="separate"/>
            </w:r>
            <w:r w:rsidR="004B33D7">
              <w:rPr>
                <w:noProof/>
                <w:webHidden/>
              </w:rPr>
              <w:t>48</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28" w:history="1">
            <w:r w:rsidR="004B33D7" w:rsidRPr="000C6AD0">
              <w:rPr>
                <w:rStyle w:val="Hyperlink"/>
                <w:noProof/>
              </w:rPr>
              <w:t>6.3</w:t>
            </w:r>
            <w:r w:rsidR="004B33D7">
              <w:rPr>
                <w:rFonts w:eastAsiaTheme="minorEastAsia"/>
                <w:smallCaps w:val="0"/>
                <w:noProof/>
                <w:sz w:val="22"/>
                <w:szCs w:val="22"/>
              </w:rPr>
              <w:tab/>
            </w:r>
            <w:r w:rsidR="004B33D7" w:rsidRPr="000C6AD0">
              <w:rPr>
                <w:rStyle w:val="Hyperlink"/>
                <w:noProof/>
              </w:rPr>
              <w:t>Data Expressions</w:t>
            </w:r>
            <w:r w:rsidR="004B33D7">
              <w:rPr>
                <w:noProof/>
                <w:webHidden/>
              </w:rPr>
              <w:tab/>
            </w:r>
            <w:r w:rsidR="004B33D7">
              <w:rPr>
                <w:noProof/>
                <w:webHidden/>
              </w:rPr>
              <w:fldChar w:fldCharType="begin"/>
            </w:r>
            <w:r w:rsidR="004B33D7">
              <w:rPr>
                <w:noProof/>
                <w:webHidden/>
              </w:rPr>
              <w:instrText xml:space="preserve"> PAGEREF _Toc286309328 \h </w:instrText>
            </w:r>
            <w:r w:rsidR="004B33D7">
              <w:rPr>
                <w:noProof/>
                <w:webHidden/>
              </w:rPr>
            </w:r>
            <w:r w:rsidR="004B33D7">
              <w:rPr>
                <w:noProof/>
                <w:webHidden/>
              </w:rPr>
              <w:fldChar w:fldCharType="separate"/>
            </w:r>
            <w:r w:rsidR="004B33D7">
              <w:rPr>
                <w:noProof/>
                <w:webHidden/>
              </w:rPr>
              <w:t>49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29" w:history="1">
            <w:r w:rsidR="004B33D7" w:rsidRPr="000C6AD0">
              <w:rPr>
                <w:rStyle w:val="Hyperlink"/>
                <w:noProof/>
              </w:rPr>
              <w:t>6.3.1</w:t>
            </w:r>
            <w:r w:rsidR="004B33D7">
              <w:rPr>
                <w:rFonts w:eastAsiaTheme="minorEastAsia"/>
                <w:i w:val="0"/>
                <w:iCs w:val="0"/>
                <w:noProof/>
                <w:sz w:val="22"/>
                <w:szCs w:val="22"/>
              </w:rPr>
              <w:tab/>
            </w:r>
            <w:r w:rsidR="004B33D7" w:rsidRPr="000C6AD0">
              <w:rPr>
                <w:rStyle w:val="Hyperlink"/>
                <w:noProof/>
              </w:rPr>
              <w:t>Simple Constant Expressions</w:t>
            </w:r>
            <w:r w:rsidR="004B33D7">
              <w:rPr>
                <w:noProof/>
                <w:webHidden/>
              </w:rPr>
              <w:tab/>
            </w:r>
            <w:r w:rsidR="004B33D7">
              <w:rPr>
                <w:noProof/>
                <w:webHidden/>
              </w:rPr>
              <w:fldChar w:fldCharType="begin"/>
            </w:r>
            <w:r w:rsidR="004B33D7">
              <w:rPr>
                <w:noProof/>
                <w:webHidden/>
              </w:rPr>
              <w:instrText xml:space="preserve"> PAGEREF _Toc286309329 \h </w:instrText>
            </w:r>
            <w:r w:rsidR="004B33D7">
              <w:rPr>
                <w:noProof/>
                <w:webHidden/>
              </w:rPr>
            </w:r>
            <w:r w:rsidR="004B33D7">
              <w:rPr>
                <w:noProof/>
                <w:webHidden/>
              </w:rPr>
              <w:fldChar w:fldCharType="separate"/>
            </w:r>
            <w:r w:rsidR="004B33D7">
              <w:rPr>
                <w:noProof/>
                <w:webHidden/>
              </w:rPr>
              <w:t>50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0" w:history="1">
            <w:r w:rsidR="004B33D7" w:rsidRPr="000C6AD0">
              <w:rPr>
                <w:rStyle w:val="Hyperlink"/>
                <w:noProof/>
              </w:rPr>
              <w:t>6.3.2</w:t>
            </w:r>
            <w:r w:rsidR="004B33D7">
              <w:rPr>
                <w:rFonts w:eastAsiaTheme="minorEastAsia"/>
                <w:i w:val="0"/>
                <w:iCs w:val="0"/>
                <w:noProof/>
                <w:sz w:val="22"/>
                <w:szCs w:val="22"/>
              </w:rPr>
              <w:tab/>
            </w:r>
            <w:r w:rsidR="004B33D7" w:rsidRPr="000C6AD0">
              <w:rPr>
                <w:rStyle w:val="Hyperlink"/>
                <w:noProof/>
              </w:rPr>
              <w:t>Tuple Expressions</w:t>
            </w:r>
            <w:r w:rsidR="004B33D7">
              <w:rPr>
                <w:noProof/>
                <w:webHidden/>
              </w:rPr>
              <w:tab/>
            </w:r>
            <w:r w:rsidR="004B33D7">
              <w:rPr>
                <w:noProof/>
                <w:webHidden/>
              </w:rPr>
              <w:fldChar w:fldCharType="begin"/>
            </w:r>
            <w:r w:rsidR="004B33D7">
              <w:rPr>
                <w:noProof/>
                <w:webHidden/>
              </w:rPr>
              <w:instrText xml:space="preserve"> PAGEREF _Toc286309330 \h </w:instrText>
            </w:r>
            <w:r w:rsidR="004B33D7">
              <w:rPr>
                <w:noProof/>
                <w:webHidden/>
              </w:rPr>
            </w:r>
            <w:r w:rsidR="004B33D7">
              <w:rPr>
                <w:noProof/>
                <w:webHidden/>
              </w:rPr>
              <w:fldChar w:fldCharType="separate"/>
            </w:r>
            <w:r w:rsidR="004B33D7">
              <w:rPr>
                <w:noProof/>
                <w:webHidden/>
              </w:rPr>
              <w:t>50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1" w:history="1">
            <w:r w:rsidR="004B33D7" w:rsidRPr="000C6AD0">
              <w:rPr>
                <w:rStyle w:val="Hyperlink"/>
                <w:noProof/>
              </w:rPr>
              <w:t>6.3.3</w:t>
            </w:r>
            <w:r w:rsidR="004B33D7">
              <w:rPr>
                <w:rFonts w:eastAsiaTheme="minorEastAsia"/>
                <w:i w:val="0"/>
                <w:iCs w:val="0"/>
                <w:noProof/>
                <w:sz w:val="22"/>
                <w:szCs w:val="22"/>
              </w:rPr>
              <w:tab/>
            </w:r>
            <w:r w:rsidR="004B33D7" w:rsidRPr="000C6AD0">
              <w:rPr>
                <w:rStyle w:val="Hyperlink"/>
                <w:noProof/>
              </w:rPr>
              <w:t>List Expressions</w:t>
            </w:r>
            <w:r w:rsidR="004B33D7">
              <w:rPr>
                <w:noProof/>
                <w:webHidden/>
              </w:rPr>
              <w:tab/>
            </w:r>
            <w:r w:rsidR="004B33D7">
              <w:rPr>
                <w:noProof/>
                <w:webHidden/>
              </w:rPr>
              <w:fldChar w:fldCharType="begin"/>
            </w:r>
            <w:r w:rsidR="004B33D7">
              <w:rPr>
                <w:noProof/>
                <w:webHidden/>
              </w:rPr>
              <w:instrText xml:space="preserve"> PAGEREF _Toc286309331 \h </w:instrText>
            </w:r>
            <w:r w:rsidR="004B33D7">
              <w:rPr>
                <w:noProof/>
                <w:webHidden/>
              </w:rPr>
            </w:r>
            <w:r w:rsidR="004B33D7">
              <w:rPr>
                <w:noProof/>
                <w:webHidden/>
              </w:rPr>
              <w:fldChar w:fldCharType="separate"/>
            </w:r>
            <w:r w:rsidR="004B33D7">
              <w:rPr>
                <w:noProof/>
                <w:webHidden/>
              </w:rPr>
              <w:t>51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2" w:history="1">
            <w:r w:rsidR="004B33D7" w:rsidRPr="000C6AD0">
              <w:rPr>
                <w:rStyle w:val="Hyperlink"/>
                <w:noProof/>
              </w:rPr>
              <w:t>6.3.4</w:t>
            </w:r>
            <w:r w:rsidR="004B33D7">
              <w:rPr>
                <w:rFonts w:eastAsiaTheme="minorEastAsia"/>
                <w:i w:val="0"/>
                <w:iCs w:val="0"/>
                <w:noProof/>
                <w:sz w:val="22"/>
                <w:szCs w:val="22"/>
              </w:rPr>
              <w:tab/>
            </w:r>
            <w:r w:rsidR="004B33D7" w:rsidRPr="000C6AD0">
              <w:rPr>
                <w:rStyle w:val="Hyperlink"/>
                <w:noProof/>
              </w:rPr>
              <w:t>Array Expressions</w:t>
            </w:r>
            <w:r w:rsidR="004B33D7">
              <w:rPr>
                <w:noProof/>
                <w:webHidden/>
              </w:rPr>
              <w:tab/>
            </w:r>
            <w:r w:rsidR="004B33D7">
              <w:rPr>
                <w:noProof/>
                <w:webHidden/>
              </w:rPr>
              <w:fldChar w:fldCharType="begin"/>
            </w:r>
            <w:r w:rsidR="004B33D7">
              <w:rPr>
                <w:noProof/>
                <w:webHidden/>
              </w:rPr>
              <w:instrText xml:space="preserve"> PAGEREF _Toc286309332 \h </w:instrText>
            </w:r>
            <w:r w:rsidR="004B33D7">
              <w:rPr>
                <w:noProof/>
                <w:webHidden/>
              </w:rPr>
            </w:r>
            <w:r w:rsidR="004B33D7">
              <w:rPr>
                <w:noProof/>
                <w:webHidden/>
              </w:rPr>
              <w:fldChar w:fldCharType="separate"/>
            </w:r>
            <w:r w:rsidR="004B33D7">
              <w:rPr>
                <w:noProof/>
                <w:webHidden/>
              </w:rPr>
              <w:t>52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3" w:history="1">
            <w:r w:rsidR="004B33D7" w:rsidRPr="000C6AD0">
              <w:rPr>
                <w:rStyle w:val="Hyperlink"/>
                <w:noProof/>
              </w:rPr>
              <w:t>6.3.5</w:t>
            </w:r>
            <w:r w:rsidR="004B33D7">
              <w:rPr>
                <w:rFonts w:eastAsiaTheme="minorEastAsia"/>
                <w:i w:val="0"/>
                <w:iCs w:val="0"/>
                <w:noProof/>
                <w:sz w:val="22"/>
                <w:szCs w:val="22"/>
              </w:rPr>
              <w:tab/>
            </w:r>
            <w:r w:rsidR="004B33D7" w:rsidRPr="000C6AD0">
              <w:rPr>
                <w:rStyle w:val="Hyperlink"/>
                <w:noProof/>
              </w:rPr>
              <w:t>Record Expressions</w:t>
            </w:r>
            <w:r w:rsidR="004B33D7">
              <w:rPr>
                <w:noProof/>
                <w:webHidden/>
              </w:rPr>
              <w:tab/>
            </w:r>
            <w:r w:rsidR="004B33D7">
              <w:rPr>
                <w:noProof/>
                <w:webHidden/>
              </w:rPr>
              <w:fldChar w:fldCharType="begin"/>
            </w:r>
            <w:r w:rsidR="004B33D7">
              <w:rPr>
                <w:noProof/>
                <w:webHidden/>
              </w:rPr>
              <w:instrText xml:space="preserve"> PAGEREF _Toc286309333 \h </w:instrText>
            </w:r>
            <w:r w:rsidR="004B33D7">
              <w:rPr>
                <w:noProof/>
                <w:webHidden/>
              </w:rPr>
            </w:r>
            <w:r w:rsidR="004B33D7">
              <w:rPr>
                <w:noProof/>
                <w:webHidden/>
              </w:rPr>
              <w:fldChar w:fldCharType="separate"/>
            </w:r>
            <w:r w:rsidR="004B33D7">
              <w:rPr>
                <w:noProof/>
                <w:webHidden/>
              </w:rPr>
              <w:t>52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4" w:history="1">
            <w:r w:rsidR="004B33D7" w:rsidRPr="000C6AD0">
              <w:rPr>
                <w:rStyle w:val="Hyperlink"/>
                <w:noProof/>
              </w:rPr>
              <w:t>6.3.6</w:t>
            </w:r>
            <w:r w:rsidR="004B33D7">
              <w:rPr>
                <w:rFonts w:eastAsiaTheme="minorEastAsia"/>
                <w:i w:val="0"/>
                <w:iCs w:val="0"/>
                <w:noProof/>
                <w:sz w:val="22"/>
                <w:szCs w:val="22"/>
              </w:rPr>
              <w:tab/>
            </w:r>
            <w:r w:rsidR="004B33D7" w:rsidRPr="000C6AD0">
              <w:rPr>
                <w:rStyle w:val="Hyperlink"/>
                <w:noProof/>
              </w:rPr>
              <w:t>Copy-and-update Record Expressions</w:t>
            </w:r>
            <w:r w:rsidR="004B33D7">
              <w:rPr>
                <w:noProof/>
                <w:webHidden/>
              </w:rPr>
              <w:tab/>
            </w:r>
            <w:r w:rsidR="004B33D7">
              <w:rPr>
                <w:noProof/>
                <w:webHidden/>
              </w:rPr>
              <w:fldChar w:fldCharType="begin"/>
            </w:r>
            <w:r w:rsidR="004B33D7">
              <w:rPr>
                <w:noProof/>
                <w:webHidden/>
              </w:rPr>
              <w:instrText xml:space="preserve"> PAGEREF _Toc286309334 \h </w:instrText>
            </w:r>
            <w:r w:rsidR="004B33D7">
              <w:rPr>
                <w:noProof/>
                <w:webHidden/>
              </w:rPr>
            </w:r>
            <w:r w:rsidR="004B33D7">
              <w:rPr>
                <w:noProof/>
                <w:webHidden/>
              </w:rPr>
              <w:fldChar w:fldCharType="separate"/>
            </w:r>
            <w:r w:rsidR="004B33D7">
              <w:rPr>
                <w:noProof/>
                <w:webHidden/>
              </w:rPr>
              <w:t>53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5" w:history="1">
            <w:r w:rsidR="004B33D7" w:rsidRPr="000C6AD0">
              <w:rPr>
                <w:rStyle w:val="Hyperlink"/>
                <w:noProof/>
              </w:rPr>
              <w:t>6.3.7</w:t>
            </w:r>
            <w:r w:rsidR="004B33D7">
              <w:rPr>
                <w:rFonts w:eastAsiaTheme="minorEastAsia"/>
                <w:i w:val="0"/>
                <w:iCs w:val="0"/>
                <w:noProof/>
                <w:sz w:val="22"/>
                <w:szCs w:val="22"/>
              </w:rPr>
              <w:tab/>
            </w:r>
            <w:r w:rsidR="004B33D7" w:rsidRPr="000C6AD0">
              <w:rPr>
                <w:rStyle w:val="Hyperlink"/>
                <w:noProof/>
              </w:rPr>
              <w:t>Function Expressions</w:t>
            </w:r>
            <w:r w:rsidR="004B33D7">
              <w:rPr>
                <w:noProof/>
                <w:webHidden/>
              </w:rPr>
              <w:tab/>
            </w:r>
            <w:r w:rsidR="004B33D7">
              <w:rPr>
                <w:noProof/>
                <w:webHidden/>
              </w:rPr>
              <w:fldChar w:fldCharType="begin"/>
            </w:r>
            <w:r w:rsidR="004B33D7">
              <w:rPr>
                <w:noProof/>
                <w:webHidden/>
              </w:rPr>
              <w:instrText xml:space="preserve"> PAGEREF _Toc286309335 \h </w:instrText>
            </w:r>
            <w:r w:rsidR="004B33D7">
              <w:rPr>
                <w:noProof/>
                <w:webHidden/>
              </w:rPr>
            </w:r>
            <w:r w:rsidR="004B33D7">
              <w:rPr>
                <w:noProof/>
                <w:webHidden/>
              </w:rPr>
              <w:fldChar w:fldCharType="separate"/>
            </w:r>
            <w:r w:rsidR="004B33D7">
              <w:rPr>
                <w:noProof/>
                <w:webHidden/>
              </w:rPr>
              <w:t>54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6" w:history="1">
            <w:r w:rsidR="004B33D7" w:rsidRPr="000C6AD0">
              <w:rPr>
                <w:rStyle w:val="Hyperlink"/>
                <w:noProof/>
              </w:rPr>
              <w:t>6.3.8</w:t>
            </w:r>
            <w:r w:rsidR="004B33D7">
              <w:rPr>
                <w:rFonts w:eastAsiaTheme="minorEastAsia"/>
                <w:i w:val="0"/>
                <w:iCs w:val="0"/>
                <w:noProof/>
                <w:sz w:val="22"/>
                <w:szCs w:val="22"/>
              </w:rPr>
              <w:tab/>
            </w:r>
            <w:r w:rsidR="004B33D7" w:rsidRPr="000C6AD0">
              <w:rPr>
                <w:rStyle w:val="Hyperlink"/>
                <w:noProof/>
              </w:rPr>
              <w:t>Object Expressions</w:t>
            </w:r>
            <w:r w:rsidR="004B33D7">
              <w:rPr>
                <w:noProof/>
                <w:webHidden/>
              </w:rPr>
              <w:tab/>
            </w:r>
            <w:r w:rsidR="004B33D7">
              <w:rPr>
                <w:noProof/>
                <w:webHidden/>
              </w:rPr>
              <w:fldChar w:fldCharType="begin"/>
            </w:r>
            <w:r w:rsidR="004B33D7">
              <w:rPr>
                <w:noProof/>
                <w:webHidden/>
              </w:rPr>
              <w:instrText xml:space="preserve"> PAGEREF _Toc286309336 \h </w:instrText>
            </w:r>
            <w:r w:rsidR="004B33D7">
              <w:rPr>
                <w:noProof/>
                <w:webHidden/>
              </w:rPr>
            </w:r>
            <w:r w:rsidR="004B33D7">
              <w:rPr>
                <w:noProof/>
                <w:webHidden/>
              </w:rPr>
              <w:fldChar w:fldCharType="separate"/>
            </w:r>
            <w:r w:rsidR="004B33D7">
              <w:rPr>
                <w:noProof/>
                <w:webHidden/>
              </w:rPr>
              <w:t>54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7" w:history="1">
            <w:r w:rsidR="004B33D7" w:rsidRPr="000C6AD0">
              <w:rPr>
                <w:rStyle w:val="Hyperlink"/>
                <w:noProof/>
              </w:rPr>
              <w:t>6.3.9</w:t>
            </w:r>
            <w:r w:rsidR="004B33D7">
              <w:rPr>
                <w:rFonts w:eastAsiaTheme="minorEastAsia"/>
                <w:i w:val="0"/>
                <w:iCs w:val="0"/>
                <w:noProof/>
                <w:sz w:val="22"/>
                <w:szCs w:val="22"/>
              </w:rPr>
              <w:tab/>
            </w:r>
            <w:r w:rsidR="004B33D7" w:rsidRPr="000C6AD0">
              <w:rPr>
                <w:rStyle w:val="Hyperlink"/>
                <w:noProof/>
              </w:rPr>
              <w:t>Delayed Expressions</w:t>
            </w:r>
            <w:r w:rsidR="004B33D7">
              <w:rPr>
                <w:noProof/>
                <w:webHidden/>
              </w:rPr>
              <w:tab/>
            </w:r>
            <w:r w:rsidR="004B33D7">
              <w:rPr>
                <w:noProof/>
                <w:webHidden/>
              </w:rPr>
              <w:fldChar w:fldCharType="begin"/>
            </w:r>
            <w:r w:rsidR="004B33D7">
              <w:rPr>
                <w:noProof/>
                <w:webHidden/>
              </w:rPr>
              <w:instrText xml:space="preserve"> PAGEREF _Toc286309337 \h </w:instrText>
            </w:r>
            <w:r w:rsidR="004B33D7">
              <w:rPr>
                <w:noProof/>
                <w:webHidden/>
              </w:rPr>
            </w:r>
            <w:r w:rsidR="004B33D7">
              <w:rPr>
                <w:noProof/>
                <w:webHidden/>
              </w:rPr>
              <w:fldChar w:fldCharType="separate"/>
            </w:r>
            <w:r w:rsidR="004B33D7">
              <w:rPr>
                <w:noProof/>
                <w:webHidden/>
              </w:rPr>
              <w:t>56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8" w:history="1">
            <w:r w:rsidR="004B33D7" w:rsidRPr="000C6AD0">
              <w:rPr>
                <w:rStyle w:val="Hyperlink"/>
                <w:noProof/>
              </w:rPr>
              <w:t>6.3.10</w:t>
            </w:r>
            <w:r w:rsidR="004B33D7">
              <w:rPr>
                <w:rFonts w:eastAsiaTheme="minorEastAsia"/>
                <w:i w:val="0"/>
                <w:iCs w:val="0"/>
                <w:noProof/>
                <w:sz w:val="22"/>
                <w:szCs w:val="22"/>
              </w:rPr>
              <w:tab/>
            </w:r>
            <w:r w:rsidR="004B33D7" w:rsidRPr="000C6AD0">
              <w:rPr>
                <w:rStyle w:val="Hyperlink"/>
                <w:noProof/>
              </w:rPr>
              <w:t>Computation Expressions</w:t>
            </w:r>
            <w:r w:rsidR="004B33D7">
              <w:rPr>
                <w:noProof/>
                <w:webHidden/>
              </w:rPr>
              <w:tab/>
            </w:r>
            <w:r w:rsidR="004B33D7">
              <w:rPr>
                <w:noProof/>
                <w:webHidden/>
              </w:rPr>
              <w:fldChar w:fldCharType="begin"/>
            </w:r>
            <w:r w:rsidR="004B33D7">
              <w:rPr>
                <w:noProof/>
                <w:webHidden/>
              </w:rPr>
              <w:instrText xml:space="preserve"> PAGEREF _Toc286309338 \h </w:instrText>
            </w:r>
            <w:r w:rsidR="004B33D7">
              <w:rPr>
                <w:noProof/>
                <w:webHidden/>
              </w:rPr>
            </w:r>
            <w:r w:rsidR="004B33D7">
              <w:rPr>
                <w:noProof/>
                <w:webHidden/>
              </w:rPr>
              <w:fldChar w:fldCharType="separate"/>
            </w:r>
            <w:r w:rsidR="004B33D7">
              <w:rPr>
                <w:noProof/>
                <w:webHidden/>
              </w:rPr>
              <w:t>56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39" w:history="1">
            <w:r w:rsidR="004B33D7" w:rsidRPr="000C6AD0">
              <w:rPr>
                <w:rStyle w:val="Hyperlink"/>
                <w:noProof/>
              </w:rPr>
              <w:t>6.3.11</w:t>
            </w:r>
            <w:r w:rsidR="004B33D7">
              <w:rPr>
                <w:rFonts w:eastAsiaTheme="minorEastAsia"/>
                <w:i w:val="0"/>
                <w:iCs w:val="0"/>
                <w:noProof/>
                <w:sz w:val="22"/>
                <w:szCs w:val="22"/>
              </w:rPr>
              <w:tab/>
            </w:r>
            <w:r w:rsidR="004B33D7" w:rsidRPr="000C6AD0">
              <w:rPr>
                <w:rStyle w:val="Hyperlink"/>
                <w:noProof/>
              </w:rPr>
              <w:t>Sequence Expressions</w:t>
            </w:r>
            <w:r w:rsidR="004B33D7">
              <w:rPr>
                <w:noProof/>
                <w:webHidden/>
              </w:rPr>
              <w:tab/>
            </w:r>
            <w:r w:rsidR="004B33D7">
              <w:rPr>
                <w:noProof/>
                <w:webHidden/>
              </w:rPr>
              <w:fldChar w:fldCharType="begin"/>
            </w:r>
            <w:r w:rsidR="004B33D7">
              <w:rPr>
                <w:noProof/>
                <w:webHidden/>
              </w:rPr>
              <w:instrText xml:space="preserve"> PAGEREF _Toc286309339 \h </w:instrText>
            </w:r>
            <w:r w:rsidR="004B33D7">
              <w:rPr>
                <w:noProof/>
                <w:webHidden/>
              </w:rPr>
            </w:r>
            <w:r w:rsidR="004B33D7">
              <w:rPr>
                <w:noProof/>
                <w:webHidden/>
              </w:rPr>
              <w:fldChar w:fldCharType="separate"/>
            </w:r>
            <w:r w:rsidR="004B33D7">
              <w:rPr>
                <w:noProof/>
                <w:webHidden/>
              </w:rPr>
              <w:t>60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40" w:history="1">
            <w:r w:rsidR="004B33D7" w:rsidRPr="000C6AD0">
              <w:rPr>
                <w:rStyle w:val="Hyperlink"/>
                <w:noProof/>
              </w:rPr>
              <w:t>6.3.12</w:t>
            </w:r>
            <w:r w:rsidR="004B33D7">
              <w:rPr>
                <w:rFonts w:eastAsiaTheme="minorEastAsia"/>
                <w:i w:val="0"/>
                <w:iCs w:val="0"/>
                <w:noProof/>
                <w:sz w:val="22"/>
                <w:szCs w:val="22"/>
              </w:rPr>
              <w:tab/>
            </w:r>
            <w:r w:rsidR="004B33D7" w:rsidRPr="000C6AD0">
              <w:rPr>
                <w:rStyle w:val="Hyperlink"/>
                <w:noProof/>
              </w:rPr>
              <w:t>Range Expressions</w:t>
            </w:r>
            <w:r w:rsidR="004B33D7">
              <w:rPr>
                <w:noProof/>
                <w:webHidden/>
              </w:rPr>
              <w:tab/>
            </w:r>
            <w:r w:rsidR="004B33D7">
              <w:rPr>
                <w:noProof/>
                <w:webHidden/>
              </w:rPr>
              <w:fldChar w:fldCharType="begin"/>
            </w:r>
            <w:r w:rsidR="004B33D7">
              <w:rPr>
                <w:noProof/>
                <w:webHidden/>
              </w:rPr>
              <w:instrText xml:space="preserve"> PAGEREF _Toc286309340 \h </w:instrText>
            </w:r>
            <w:r w:rsidR="004B33D7">
              <w:rPr>
                <w:noProof/>
                <w:webHidden/>
              </w:rPr>
            </w:r>
            <w:r w:rsidR="004B33D7">
              <w:rPr>
                <w:noProof/>
                <w:webHidden/>
              </w:rPr>
              <w:fldChar w:fldCharType="separate"/>
            </w:r>
            <w:r w:rsidR="004B33D7">
              <w:rPr>
                <w:noProof/>
                <w:webHidden/>
              </w:rPr>
              <w:t>60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41" w:history="1">
            <w:r w:rsidR="004B33D7" w:rsidRPr="000C6AD0">
              <w:rPr>
                <w:rStyle w:val="Hyperlink"/>
                <w:noProof/>
              </w:rPr>
              <w:t>6.3.13</w:t>
            </w:r>
            <w:r w:rsidR="004B33D7">
              <w:rPr>
                <w:rFonts w:eastAsiaTheme="minorEastAsia"/>
                <w:i w:val="0"/>
                <w:iCs w:val="0"/>
                <w:noProof/>
                <w:sz w:val="22"/>
                <w:szCs w:val="22"/>
              </w:rPr>
              <w:tab/>
            </w:r>
            <w:r w:rsidR="004B33D7" w:rsidRPr="000C6AD0">
              <w:rPr>
                <w:rStyle w:val="Hyperlink"/>
                <w:noProof/>
              </w:rPr>
              <w:t>Lists via Sequence Expressions</w:t>
            </w:r>
            <w:r w:rsidR="004B33D7">
              <w:rPr>
                <w:noProof/>
                <w:webHidden/>
              </w:rPr>
              <w:tab/>
            </w:r>
            <w:r w:rsidR="004B33D7">
              <w:rPr>
                <w:noProof/>
                <w:webHidden/>
              </w:rPr>
              <w:fldChar w:fldCharType="begin"/>
            </w:r>
            <w:r w:rsidR="004B33D7">
              <w:rPr>
                <w:noProof/>
                <w:webHidden/>
              </w:rPr>
              <w:instrText xml:space="preserve"> PAGEREF _Toc286309341 \h </w:instrText>
            </w:r>
            <w:r w:rsidR="004B33D7">
              <w:rPr>
                <w:noProof/>
                <w:webHidden/>
              </w:rPr>
            </w:r>
            <w:r w:rsidR="004B33D7">
              <w:rPr>
                <w:noProof/>
                <w:webHidden/>
              </w:rPr>
              <w:fldChar w:fldCharType="separate"/>
            </w:r>
            <w:r w:rsidR="004B33D7">
              <w:rPr>
                <w:noProof/>
                <w:webHidden/>
              </w:rPr>
              <w:t>61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42" w:history="1">
            <w:r w:rsidR="004B33D7" w:rsidRPr="000C6AD0">
              <w:rPr>
                <w:rStyle w:val="Hyperlink"/>
                <w:noProof/>
              </w:rPr>
              <w:t>6.3.14</w:t>
            </w:r>
            <w:r w:rsidR="004B33D7">
              <w:rPr>
                <w:rFonts w:eastAsiaTheme="minorEastAsia"/>
                <w:i w:val="0"/>
                <w:iCs w:val="0"/>
                <w:noProof/>
                <w:sz w:val="22"/>
                <w:szCs w:val="22"/>
              </w:rPr>
              <w:tab/>
            </w:r>
            <w:r w:rsidR="004B33D7" w:rsidRPr="000C6AD0">
              <w:rPr>
                <w:rStyle w:val="Hyperlink"/>
                <w:noProof/>
              </w:rPr>
              <w:t>Arrays Sequence Expressions</w:t>
            </w:r>
            <w:r w:rsidR="004B33D7">
              <w:rPr>
                <w:noProof/>
                <w:webHidden/>
              </w:rPr>
              <w:tab/>
            </w:r>
            <w:r w:rsidR="004B33D7">
              <w:rPr>
                <w:noProof/>
                <w:webHidden/>
              </w:rPr>
              <w:fldChar w:fldCharType="begin"/>
            </w:r>
            <w:r w:rsidR="004B33D7">
              <w:rPr>
                <w:noProof/>
                <w:webHidden/>
              </w:rPr>
              <w:instrText xml:space="preserve"> PAGEREF _Toc286309342 \h </w:instrText>
            </w:r>
            <w:r w:rsidR="004B33D7">
              <w:rPr>
                <w:noProof/>
                <w:webHidden/>
              </w:rPr>
            </w:r>
            <w:r w:rsidR="004B33D7">
              <w:rPr>
                <w:noProof/>
                <w:webHidden/>
              </w:rPr>
              <w:fldChar w:fldCharType="separate"/>
            </w:r>
            <w:r w:rsidR="004B33D7">
              <w:rPr>
                <w:noProof/>
                <w:webHidden/>
              </w:rPr>
              <w:t>61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43" w:history="1">
            <w:r w:rsidR="004B33D7" w:rsidRPr="000C6AD0">
              <w:rPr>
                <w:rStyle w:val="Hyperlink"/>
                <w:noProof/>
              </w:rPr>
              <w:t>6.3.15</w:t>
            </w:r>
            <w:r w:rsidR="004B33D7">
              <w:rPr>
                <w:rFonts w:eastAsiaTheme="minorEastAsia"/>
                <w:i w:val="0"/>
                <w:iCs w:val="0"/>
                <w:noProof/>
                <w:sz w:val="22"/>
                <w:szCs w:val="22"/>
              </w:rPr>
              <w:tab/>
            </w:r>
            <w:r w:rsidR="004B33D7" w:rsidRPr="000C6AD0">
              <w:rPr>
                <w:rStyle w:val="Hyperlink"/>
                <w:noProof/>
              </w:rPr>
              <w:t>Null Expressions</w:t>
            </w:r>
            <w:r w:rsidR="004B33D7">
              <w:rPr>
                <w:noProof/>
                <w:webHidden/>
              </w:rPr>
              <w:tab/>
            </w:r>
            <w:r w:rsidR="004B33D7">
              <w:rPr>
                <w:noProof/>
                <w:webHidden/>
              </w:rPr>
              <w:fldChar w:fldCharType="begin"/>
            </w:r>
            <w:r w:rsidR="004B33D7">
              <w:rPr>
                <w:noProof/>
                <w:webHidden/>
              </w:rPr>
              <w:instrText xml:space="preserve"> PAGEREF _Toc286309343 \h </w:instrText>
            </w:r>
            <w:r w:rsidR="004B33D7">
              <w:rPr>
                <w:noProof/>
                <w:webHidden/>
              </w:rPr>
            </w:r>
            <w:r w:rsidR="004B33D7">
              <w:rPr>
                <w:noProof/>
                <w:webHidden/>
              </w:rPr>
              <w:fldChar w:fldCharType="separate"/>
            </w:r>
            <w:r w:rsidR="004B33D7">
              <w:rPr>
                <w:noProof/>
                <w:webHidden/>
              </w:rPr>
              <w:t>62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44" w:history="1">
            <w:r w:rsidR="004B33D7" w:rsidRPr="000C6AD0">
              <w:rPr>
                <w:rStyle w:val="Hyperlink"/>
                <w:noProof/>
              </w:rPr>
              <w:t>6.3.16</w:t>
            </w:r>
            <w:r w:rsidR="004B33D7">
              <w:rPr>
                <w:rFonts w:eastAsiaTheme="minorEastAsia"/>
                <w:i w:val="0"/>
                <w:iCs w:val="0"/>
                <w:noProof/>
                <w:sz w:val="22"/>
                <w:szCs w:val="22"/>
              </w:rPr>
              <w:tab/>
            </w:r>
            <w:r w:rsidR="004B33D7" w:rsidRPr="000C6AD0">
              <w:rPr>
                <w:rStyle w:val="Hyperlink"/>
                <w:noProof/>
              </w:rPr>
              <w:t>'printf' Formats</w:t>
            </w:r>
            <w:r w:rsidR="004B33D7">
              <w:rPr>
                <w:noProof/>
                <w:webHidden/>
              </w:rPr>
              <w:tab/>
            </w:r>
            <w:r w:rsidR="004B33D7">
              <w:rPr>
                <w:noProof/>
                <w:webHidden/>
              </w:rPr>
              <w:fldChar w:fldCharType="begin"/>
            </w:r>
            <w:r w:rsidR="004B33D7">
              <w:rPr>
                <w:noProof/>
                <w:webHidden/>
              </w:rPr>
              <w:instrText xml:space="preserve"> PAGEREF _Toc286309344 \h </w:instrText>
            </w:r>
            <w:r w:rsidR="004B33D7">
              <w:rPr>
                <w:noProof/>
                <w:webHidden/>
              </w:rPr>
            </w:r>
            <w:r w:rsidR="004B33D7">
              <w:rPr>
                <w:noProof/>
                <w:webHidden/>
              </w:rPr>
              <w:fldChar w:fldCharType="separate"/>
            </w:r>
            <w:r w:rsidR="004B33D7">
              <w:rPr>
                <w:noProof/>
                <w:webHidden/>
              </w:rPr>
              <w:t>62</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45" w:history="1">
            <w:r w:rsidR="004B33D7" w:rsidRPr="000C6AD0">
              <w:rPr>
                <w:rStyle w:val="Hyperlink"/>
                <w:noProof/>
              </w:rPr>
              <w:t>6.4</w:t>
            </w:r>
            <w:r w:rsidR="004B33D7">
              <w:rPr>
                <w:rFonts w:eastAsiaTheme="minorEastAsia"/>
                <w:smallCaps w:val="0"/>
                <w:noProof/>
                <w:sz w:val="22"/>
                <w:szCs w:val="22"/>
              </w:rPr>
              <w:tab/>
            </w:r>
            <w:r w:rsidR="004B33D7" w:rsidRPr="000C6AD0">
              <w:rPr>
                <w:rStyle w:val="Hyperlink"/>
                <w:noProof/>
              </w:rPr>
              <w:t>Application Expressions</w:t>
            </w:r>
            <w:r w:rsidR="004B33D7">
              <w:rPr>
                <w:noProof/>
                <w:webHidden/>
              </w:rPr>
              <w:tab/>
            </w:r>
            <w:r w:rsidR="004B33D7">
              <w:rPr>
                <w:noProof/>
                <w:webHidden/>
              </w:rPr>
              <w:fldChar w:fldCharType="begin"/>
            </w:r>
            <w:r w:rsidR="004B33D7">
              <w:rPr>
                <w:noProof/>
                <w:webHidden/>
              </w:rPr>
              <w:instrText xml:space="preserve"> PAGEREF _Toc286309345 \h </w:instrText>
            </w:r>
            <w:r w:rsidR="004B33D7">
              <w:rPr>
                <w:noProof/>
                <w:webHidden/>
              </w:rPr>
            </w:r>
            <w:r w:rsidR="004B33D7">
              <w:rPr>
                <w:noProof/>
                <w:webHidden/>
              </w:rPr>
              <w:fldChar w:fldCharType="separate"/>
            </w:r>
            <w:r w:rsidR="004B33D7">
              <w:rPr>
                <w:noProof/>
                <w:webHidden/>
              </w:rPr>
              <w:t>63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46" w:history="1">
            <w:r w:rsidR="004B33D7" w:rsidRPr="000C6AD0">
              <w:rPr>
                <w:rStyle w:val="Hyperlink"/>
                <w:noProof/>
              </w:rPr>
              <w:t>6.4.1</w:t>
            </w:r>
            <w:r w:rsidR="004B33D7">
              <w:rPr>
                <w:rFonts w:eastAsiaTheme="minorEastAsia"/>
                <w:i w:val="0"/>
                <w:iCs w:val="0"/>
                <w:noProof/>
                <w:sz w:val="22"/>
                <w:szCs w:val="22"/>
              </w:rPr>
              <w:tab/>
            </w:r>
            <w:r w:rsidR="004B33D7" w:rsidRPr="000C6AD0">
              <w:rPr>
                <w:rStyle w:val="Hyperlink"/>
                <w:noProof/>
              </w:rPr>
              <w:t>Basic Application Expressions</w:t>
            </w:r>
            <w:r w:rsidR="004B33D7">
              <w:rPr>
                <w:noProof/>
                <w:webHidden/>
              </w:rPr>
              <w:tab/>
            </w:r>
            <w:r w:rsidR="004B33D7">
              <w:rPr>
                <w:noProof/>
                <w:webHidden/>
              </w:rPr>
              <w:fldChar w:fldCharType="begin"/>
            </w:r>
            <w:r w:rsidR="004B33D7">
              <w:rPr>
                <w:noProof/>
                <w:webHidden/>
              </w:rPr>
              <w:instrText xml:space="preserve"> PAGEREF _Toc286309346 \h </w:instrText>
            </w:r>
            <w:r w:rsidR="004B33D7">
              <w:rPr>
                <w:noProof/>
                <w:webHidden/>
              </w:rPr>
            </w:r>
            <w:r w:rsidR="004B33D7">
              <w:rPr>
                <w:noProof/>
                <w:webHidden/>
              </w:rPr>
              <w:fldChar w:fldCharType="separate"/>
            </w:r>
            <w:r w:rsidR="004B33D7">
              <w:rPr>
                <w:noProof/>
                <w:webHidden/>
              </w:rPr>
              <w:t>63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47" w:history="1">
            <w:r w:rsidR="004B33D7" w:rsidRPr="000C6AD0">
              <w:rPr>
                <w:rStyle w:val="Hyperlink"/>
                <w:noProof/>
              </w:rPr>
              <w:t>6.4.2</w:t>
            </w:r>
            <w:r w:rsidR="004B33D7">
              <w:rPr>
                <w:rFonts w:eastAsiaTheme="minorEastAsia"/>
                <w:i w:val="0"/>
                <w:iCs w:val="0"/>
                <w:noProof/>
                <w:sz w:val="22"/>
                <w:szCs w:val="22"/>
              </w:rPr>
              <w:tab/>
            </w:r>
            <w:r w:rsidR="004B33D7" w:rsidRPr="000C6AD0">
              <w:rPr>
                <w:rStyle w:val="Hyperlink"/>
                <w:noProof/>
              </w:rPr>
              <w:t>Object Construction Expressions</w:t>
            </w:r>
            <w:r w:rsidR="004B33D7">
              <w:rPr>
                <w:noProof/>
                <w:webHidden/>
              </w:rPr>
              <w:tab/>
            </w:r>
            <w:r w:rsidR="004B33D7">
              <w:rPr>
                <w:noProof/>
                <w:webHidden/>
              </w:rPr>
              <w:fldChar w:fldCharType="begin"/>
            </w:r>
            <w:r w:rsidR="004B33D7">
              <w:rPr>
                <w:noProof/>
                <w:webHidden/>
              </w:rPr>
              <w:instrText xml:space="preserve"> PAGEREF _Toc286309347 \h </w:instrText>
            </w:r>
            <w:r w:rsidR="004B33D7">
              <w:rPr>
                <w:noProof/>
                <w:webHidden/>
              </w:rPr>
            </w:r>
            <w:r w:rsidR="004B33D7">
              <w:rPr>
                <w:noProof/>
                <w:webHidden/>
              </w:rPr>
              <w:fldChar w:fldCharType="separate"/>
            </w:r>
            <w:r w:rsidR="004B33D7">
              <w:rPr>
                <w:noProof/>
                <w:webHidden/>
              </w:rPr>
              <w:t>64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48" w:history="1">
            <w:r w:rsidR="004B33D7" w:rsidRPr="000C6AD0">
              <w:rPr>
                <w:rStyle w:val="Hyperlink"/>
                <w:noProof/>
              </w:rPr>
              <w:t>6.4.3</w:t>
            </w:r>
            <w:r w:rsidR="004B33D7">
              <w:rPr>
                <w:rFonts w:eastAsiaTheme="minorEastAsia"/>
                <w:i w:val="0"/>
                <w:iCs w:val="0"/>
                <w:noProof/>
                <w:sz w:val="22"/>
                <w:szCs w:val="22"/>
              </w:rPr>
              <w:tab/>
            </w:r>
            <w:r w:rsidR="004B33D7" w:rsidRPr="000C6AD0">
              <w:rPr>
                <w:rStyle w:val="Hyperlink"/>
                <w:noProof/>
              </w:rPr>
              <w:t>Operator Expressions</w:t>
            </w:r>
            <w:r w:rsidR="004B33D7">
              <w:rPr>
                <w:noProof/>
                <w:webHidden/>
              </w:rPr>
              <w:tab/>
            </w:r>
            <w:r w:rsidR="004B33D7">
              <w:rPr>
                <w:noProof/>
                <w:webHidden/>
              </w:rPr>
              <w:fldChar w:fldCharType="begin"/>
            </w:r>
            <w:r w:rsidR="004B33D7">
              <w:rPr>
                <w:noProof/>
                <w:webHidden/>
              </w:rPr>
              <w:instrText xml:space="preserve"> PAGEREF _Toc286309348 \h </w:instrText>
            </w:r>
            <w:r w:rsidR="004B33D7">
              <w:rPr>
                <w:noProof/>
                <w:webHidden/>
              </w:rPr>
            </w:r>
            <w:r w:rsidR="004B33D7">
              <w:rPr>
                <w:noProof/>
                <w:webHidden/>
              </w:rPr>
              <w:fldChar w:fldCharType="separate"/>
            </w:r>
            <w:r w:rsidR="004B33D7">
              <w:rPr>
                <w:noProof/>
                <w:webHidden/>
              </w:rPr>
              <w:t>65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49" w:history="1">
            <w:r w:rsidR="004B33D7" w:rsidRPr="000C6AD0">
              <w:rPr>
                <w:rStyle w:val="Hyperlink"/>
                <w:noProof/>
              </w:rPr>
              <w:t>6.4.4</w:t>
            </w:r>
            <w:r w:rsidR="004B33D7">
              <w:rPr>
                <w:rFonts w:eastAsiaTheme="minorEastAsia"/>
                <w:i w:val="0"/>
                <w:iCs w:val="0"/>
                <w:noProof/>
                <w:sz w:val="22"/>
                <w:szCs w:val="22"/>
              </w:rPr>
              <w:tab/>
            </w:r>
            <w:r w:rsidR="004B33D7" w:rsidRPr="000C6AD0">
              <w:rPr>
                <w:rStyle w:val="Hyperlink"/>
                <w:noProof/>
              </w:rPr>
              <w:t>Dynamic Operator Expressions</w:t>
            </w:r>
            <w:r w:rsidR="004B33D7">
              <w:rPr>
                <w:noProof/>
                <w:webHidden/>
              </w:rPr>
              <w:tab/>
            </w:r>
            <w:r w:rsidR="004B33D7">
              <w:rPr>
                <w:noProof/>
                <w:webHidden/>
              </w:rPr>
              <w:fldChar w:fldCharType="begin"/>
            </w:r>
            <w:r w:rsidR="004B33D7">
              <w:rPr>
                <w:noProof/>
                <w:webHidden/>
              </w:rPr>
              <w:instrText xml:space="preserve"> PAGEREF _Toc286309349 \h </w:instrText>
            </w:r>
            <w:r w:rsidR="004B33D7">
              <w:rPr>
                <w:noProof/>
                <w:webHidden/>
              </w:rPr>
            </w:r>
            <w:r w:rsidR="004B33D7">
              <w:rPr>
                <w:noProof/>
                <w:webHidden/>
              </w:rPr>
              <w:fldChar w:fldCharType="separate"/>
            </w:r>
            <w:r w:rsidR="004B33D7">
              <w:rPr>
                <w:noProof/>
                <w:webHidden/>
              </w:rPr>
              <w:t>66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50" w:history="1">
            <w:r w:rsidR="004B33D7" w:rsidRPr="000C6AD0">
              <w:rPr>
                <w:rStyle w:val="Hyperlink"/>
                <w:noProof/>
              </w:rPr>
              <w:t>6.4.5</w:t>
            </w:r>
            <w:r w:rsidR="004B33D7">
              <w:rPr>
                <w:rFonts w:eastAsiaTheme="minorEastAsia"/>
                <w:i w:val="0"/>
                <w:iCs w:val="0"/>
                <w:noProof/>
                <w:sz w:val="22"/>
                <w:szCs w:val="22"/>
              </w:rPr>
              <w:tab/>
            </w:r>
            <w:r w:rsidR="004B33D7" w:rsidRPr="000C6AD0">
              <w:rPr>
                <w:rStyle w:val="Hyperlink"/>
                <w:noProof/>
              </w:rPr>
              <w:t>The AddressOf Operators</w:t>
            </w:r>
            <w:r w:rsidR="004B33D7">
              <w:rPr>
                <w:noProof/>
                <w:webHidden/>
              </w:rPr>
              <w:tab/>
            </w:r>
            <w:r w:rsidR="004B33D7">
              <w:rPr>
                <w:noProof/>
                <w:webHidden/>
              </w:rPr>
              <w:fldChar w:fldCharType="begin"/>
            </w:r>
            <w:r w:rsidR="004B33D7">
              <w:rPr>
                <w:noProof/>
                <w:webHidden/>
              </w:rPr>
              <w:instrText xml:space="preserve"> PAGEREF _Toc286309350 \h </w:instrText>
            </w:r>
            <w:r w:rsidR="004B33D7">
              <w:rPr>
                <w:noProof/>
                <w:webHidden/>
              </w:rPr>
            </w:r>
            <w:r w:rsidR="004B33D7">
              <w:rPr>
                <w:noProof/>
                <w:webHidden/>
              </w:rPr>
              <w:fldChar w:fldCharType="separate"/>
            </w:r>
            <w:r w:rsidR="004B33D7">
              <w:rPr>
                <w:noProof/>
                <w:webHidden/>
              </w:rPr>
              <w:t>67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51" w:history="1">
            <w:r w:rsidR="004B33D7" w:rsidRPr="000C6AD0">
              <w:rPr>
                <w:rStyle w:val="Hyperlink"/>
                <w:noProof/>
              </w:rPr>
              <w:t>6.4.6</w:t>
            </w:r>
            <w:r w:rsidR="004B33D7">
              <w:rPr>
                <w:rFonts w:eastAsiaTheme="minorEastAsia"/>
                <w:i w:val="0"/>
                <w:iCs w:val="0"/>
                <w:noProof/>
                <w:sz w:val="22"/>
                <w:szCs w:val="22"/>
              </w:rPr>
              <w:tab/>
            </w:r>
            <w:r w:rsidR="004B33D7" w:rsidRPr="000C6AD0">
              <w:rPr>
                <w:rStyle w:val="Hyperlink"/>
                <w:noProof/>
              </w:rPr>
              <w:t>Lookup Expressions</w:t>
            </w:r>
            <w:r w:rsidR="004B33D7">
              <w:rPr>
                <w:noProof/>
                <w:webHidden/>
              </w:rPr>
              <w:tab/>
            </w:r>
            <w:r w:rsidR="004B33D7">
              <w:rPr>
                <w:noProof/>
                <w:webHidden/>
              </w:rPr>
              <w:fldChar w:fldCharType="begin"/>
            </w:r>
            <w:r w:rsidR="004B33D7">
              <w:rPr>
                <w:noProof/>
                <w:webHidden/>
              </w:rPr>
              <w:instrText xml:space="preserve"> PAGEREF _Toc286309351 \h </w:instrText>
            </w:r>
            <w:r w:rsidR="004B33D7">
              <w:rPr>
                <w:noProof/>
                <w:webHidden/>
              </w:rPr>
            </w:r>
            <w:r w:rsidR="004B33D7">
              <w:rPr>
                <w:noProof/>
                <w:webHidden/>
              </w:rPr>
              <w:fldChar w:fldCharType="separate"/>
            </w:r>
            <w:r w:rsidR="004B33D7">
              <w:rPr>
                <w:noProof/>
                <w:webHidden/>
              </w:rPr>
              <w:t>67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52" w:history="1">
            <w:r w:rsidR="004B33D7" w:rsidRPr="000C6AD0">
              <w:rPr>
                <w:rStyle w:val="Hyperlink"/>
                <w:noProof/>
              </w:rPr>
              <w:t>6.4.7</w:t>
            </w:r>
            <w:r w:rsidR="004B33D7">
              <w:rPr>
                <w:rFonts w:eastAsiaTheme="minorEastAsia"/>
                <w:i w:val="0"/>
                <w:iCs w:val="0"/>
                <w:noProof/>
                <w:sz w:val="22"/>
                <w:szCs w:val="22"/>
              </w:rPr>
              <w:tab/>
            </w:r>
            <w:r w:rsidR="004B33D7" w:rsidRPr="000C6AD0">
              <w:rPr>
                <w:rStyle w:val="Hyperlink"/>
                <w:noProof/>
              </w:rPr>
              <w:t>Slice Expressions</w:t>
            </w:r>
            <w:r w:rsidR="004B33D7">
              <w:rPr>
                <w:noProof/>
                <w:webHidden/>
              </w:rPr>
              <w:tab/>
            </w:r>
            <w:r w:rsidR="004B33D7">
              <w:rPr>
                <w:noProof/>
                <w:webHidden/>
              </w:rPr>
              <w:fldChar w:fldCharType="begin"/>
            </w:r>
            <w:r w:rsidR="004B33D7">
              <w:rPr>
                <w:noProof/>
                <w:webHidden/>
              </w:rPr>
              <w:instrText xml:space="preserve"> PAGEREF _Toc286309352 \h </w:instrText>
            </w:r>
            <w:r w:rsidR="004B33D7">
              <w:rPr>
                <w:noProof/>
                <w:webHidden/>
              </w:rPr>
            </w:r>
            <w:r w:rsidR="004B33D7">
              <w:rPr>
                <w:noProof/>
                <w:webHidden/>
              </w:rPr>
              <w:fldChar w:fldCharType="separate"/>
            </w:r>
            <w:r w:rsidR="004B33D7">
              <w:rPr>
                <w:noProof/>
                <w:webHidden/>
              </w:rPr>
              <w:t>68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53" w:history="1">
            <w:r w:rsidR="004B33D7" w:rsidRPr="000C6AD0">
              <w:rPr>
                <w:rStyle w:val="Hyperlink"/>
                <w:noProof/>
              </w:rPr>
              <w:t>6.4.8</w:t>
            </w:r>
            <w:r w:rsidR="004B33D7">
              <w:rPr>
                <w:rFonts w:eastAsiaTheme="minorEastAsia"/>
                <w:i w:val="0"/>
                <w:iCs w:val="0"/>
                <w:noProof/>
                <w:sz w:val="22"/>
                <w:szCs w:val="22"/>
              </w:rPr>
              <w:tab/>
            </w:r>
            <w:r w:rsidR="004B33D7" w:rsidRPr="000C6AD0">
              <w:rPr>
                <w:rStyle w:val="Hyperlink"/>
                <w:noProof/>
              </w:rPr>
              <w:t>Member Constraint Invocation Expressions</w:t>
            </w:r>
            <w:r w:rsidR="004B33D7">
              <w:rPr>
                <w:noProof/>
                <w:webHidden/>
              </w:rPr>
              <w:tab/>
            </w:r>
            <w:r w:rsidR="004B33D7">
              <w:rPr>
                <w:noProof/>
                <w:webHidden/>
              </w:rPr>
              <w:fldChar w:fldCharType="begin"/>
            </w:r>
            <w:r w:rsidR="004B33D7">
              <w:rPr>
                <w:noProof/>
                <w:webHidden/>
              </w:rPr>
              <w:instrText xml:space="preserve"> PAGEREF _Toc286309353 \h </w:instrText>
            </w:r>
            <w:r w:rsidR="004B33D7">
              <w:rPr>
                <w:noProof/>
                <w:webHidden/>
              </w:rPr>
            </w:r>
            <w:r w:rsidR="004B33D7">
              <w:rPr>
                <w:noProof/>
                <w:webHidden/>
              </w:rPr>
              <w:fldChar w:fldCharType="separate"/>
            </w:r>
            <w:r w:rsidR="004B33D7">
              <w:rPr>
                <w:noProof/>
                <w:webHidden/>
              </w:rPr>
              <w:t>68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54" w:history="1">
            <w:r w:rsidR="004B33D7" w:rsidRPr="000C6AD0">
              <w:rPr>
                <w:rStyle w:val="Hyperlink"/>
                <w:noProof/>
              </w:rPr>
              <w:t>6.4.9</w:t>
            </w:r>
            <w:r w:rsidR="004B33D7">
              <w:rPr>
                <w:rFonts w:eastAsiaTheme="minorEastAsia"/>
                <w:i w:val="0"/>
                <w:iCs w:val="0"/>
                <w:noProof/>
                <w:sz w:val="22"/>
                <w:szCs w:val="22"/>
              </w:rPr>
              <w:tab/>
            </w:r>
            <w:r w:rsidR="004B33D7" w:rsidRPr="000C6AD0">
              <w:rPr>
                <w:rStyle w:val="Hyperlink"/>
                <w:noProof/>
              </w:rPr>
              <w:t>Assignment Expressions</w:t>
            </w:r>
            <w:r w:rsidR="004B33D7">
              <w:rPr>
                <w:noProof/>
                <w:webHidden/>
              </w:rPr>
              <w:tab/>
            </w:r>
            <w:r w:rsidR="004B33D7">
              <w:rPr>
                <w:noProof/>
                <w:webHidden/>
              </w:rPr>
              <w:fldChar w:fldCharType="begin"/>
            </w:r>
            <w:r w:rsidR="004B33D7">
              <w:rPr>
                <w:noProof/>
                <w:webHidden/>
              </w:rPr>
              <w:instrText xml:space="preserve"> PAGEREF _Toc286309354 \h </w:instrText>
            </w:r>
            <w:r w:rsidR="004B33D7">
              <w:rPr>
                <w:noProof/>
                <w:webHidden/>
              </w:rPr>
            </w:r>
            <w:r w:rsidR="004B33D7">
              <w:rPr>
                <w:noProof/>
                <w:webHidden/>
              </w:rPr>
              <w:fldChar w:fldCharType="separate"/>
            </w:r>
            <w:r w:rsidR="004B33D7">
              <w:rPr>
                <w:noProof/>
                <w:webHidden/>
              </w:rPr>
              <w:t>69</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55" w:history="1">
            <w:r w:rsidR="004B33D7" w:rsidRPr="000C6AD0">
              <w:rPr>
                <w:rStyle w:val="Hyperlink"/>
                <w:noProof/>
              </w:rPr>
              <w:t>6.5</w:t>
            </w:r>
            <w:r w:rsidR="004B33D7">
              <w:rPr>
                <w:rFonts w:eastAsiaTheme="minorEastAsia"/>
                <w:smallCaps w:val="0"/>
                <w:noProof/>
                <w:sz w:val="22"/>
                <w:szCs w:val="22"/>
              </w:rPr>
              <w:tab/>
            </w:r>
            <w:r w:rsidR="004B33D7" w:rsidRPr="000C6AD0">
              <w:rPr>
                <w:rStyle w:val="Hyperlink"/>
                <w:noProof/>
              </w:rPr>
              <w:t>Control Flow Expressions</w:t>
            </w:r>
            <w:r w:rsidR="004B33D7">
              <w:rPr>
                <w:noProof/>
                <w:webHidden/>
              </w:rPr>
              <w:tab/>
            </w:r>
            <w:r w:rsidR="004B33D7">
              <w:rPr>
                <w:noProof/>
                <w:webHidden/>
              </w:rPr>
              <w:fldChar w:fldCharType="begin"/>
            </w:r>
            <w:r w:rsidR="004B33D7">
              <w:rPr>
                <w:noProof/>
                <w:webHidden/>
              </w:rPr>
              <w:instrText xml:space="preserve"> PAGEREF _Toc286309355 \h </w:instrText>
            </w:r>
            <w:r w:rsidR="004B33D7">
              <w:rPr>
                <w:noProof/>
                <w:webHidden/>
              </w:rPr>
            </w:r>
            <w:r w:rsidR="004B33D7">
              <w:rPr>
                <w:noProof/>
                <w:webHidden/>
              </w:rPr>
              <w:fldChar w:fldCharType="separate"/>
            </w:r>
            <w:r w:rsidR="004B33D7">
              <w:rPr>
                <w:noProof/>
                <w:webHidden/>
              </w:rPr>
              <w:t>70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56" w:history="1">
            <w:r w:rsidR="004B33D7" w:rsidRPr="000C6AD0">
              <w:rPr>
                <w:rStyle w:val="Hyperlink"/>
                <w:noProof/>
              </w:rPr>
              <w:t>6.5.1</w:t>
            </w:r>
            <w:r w:rsidR="004B33D7">
              <w:rPr>
                <w:rFonts w:eastAsiaTheme="minorEastAsia"/>
                <w:i w:val="0"/>
                <w:iCs w:val="0"/>
                <w:noProof/>
                <w:sz w:val="22"/>
                <w:szCs w:val="22"/>
              </w:rPr>
              <w:tab/>
            </w:r>
            <w:r w:rsidR="004B33D7" w:rsidRPr="000C6AD0">
              <w:rPr>
                <w:rStyle w:val="Hyperlink"/>
                <w:noProof/>
              </w:rPr>
              <w:t>Parenthesized and Block Expressions</w:t>
            </w:r>
            <w:r w:rsidR="004B33D7">
              <w:rPr>
                <w:noProof/>
                <w:webHidden/>
              </w:rPr>
              <w:tab/>
            </w:r>
            <w:r w:rsidR="004B33D7">
              <w:rPr>
                <w:noProof/>
                <w:webHidden/>
              </w:rPr>
              <w:fldChar w:fldCharType="begin"/>
            </w:r>
            <w:r w:rsidR="004B33D7">
              <w:rPr>
                <w:noProof/>
                <w:webHidden/>
              </w:rPr>
              <w:instrText xml:space="preserve"> PAGEREF _Toc286309356 \h </w:instrText>
            </w:r>
            <w:r w:rsidR="004B33D7">
              <w:rPr>
                <w:noProof/>
                <w:webHidden/>
              </w:rPr>
            </w:r>
            <w:r w:rsidR="004B33D7">
              <w:rPr>
                <w:noProof/>
                <w:webHidden/>
              </w:rPr>
              <w:fldChar w:fldCharType="separate"/>
            </w:r>
            <w:r w:rsidR="004B33D7">
              <w:rPr>
                <w:noProof/>
                <w:webHidden/>
              </w:rPr>
              <w:t>70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57" w:history="1">
            <w:r w:rsidR="004B33D7" w:rsidRPr="000C6AD0">
              <w:rPr>
                <w:rStyle w:val="Hyperlink"/>
                <w:noProof/>
              </w:rPr>
              <w:t>6.5.2</w:t>
            </w:r>
            <w:r w:rsidR="004B33D7">
              <w:rPr>
                <w:rFonts w:eastAsiaTheme="minorEastAsia"/>
                <w:i w:val="0"/>
                <w:iCs w:val="0"/>
                <w:noProof/>
                <w:sz w:val="22"/>
                <w:szCs w:val="22"/>
              </w:rPr>
              <w:tab/>
            </w:r>
            <w:r w:rsidR="004B33D7" w:rsidRPr="000C6AD0">
              <w:rPr>
                <w:rStyle w:val="Hyperlink"/>
                <w:noProof/>
              </w:rPr>
              <w:t>Sequential Execution Expressions</w:t>
            </w:r>
            <w:r w:rsidR="004B33D7">
              <w:rPr>
                <w:noProof/>
                <w:webHidden/>
              </w:rPr>
              <w:tab/>
            </w:r>
            <w:r w:rsidR="004B33D7">
              <w:rPr>
                <w:noProof/>
                <w:webHidden/>
              </w:rPr>
              <w:fldChar w:fldCharType="begin"/>
            </w:r>
            <w:r w:rsidR="004B33D7">
              <w:rPr>
                <w:noProof/>
                <w:webHidden/>
              </w:rPr>
              <w:instrText xml:space="preserve"> PAGEREF _Toc286309357 \h </w:instrText>
            </w:r>
            <w:r w:rsidR="004B33D7">
              <w:rPr>
                <w:noProof/>
                <w:webHidden/>
              </w:rPr>
            </w:r>
            <w:r w:rsidR="004B33D7">
              <w:rPr>
                <w:noProof/>
                <w:webHidden/>
              </w:rPr>
              <w:fldChar w:fldCharType="separate"/>
            </w:r>
            <w:r w:rsidR="004B33D7">
              <w:rPr>
                <w:noProof/>
                <w:webHidden/>
              </w:rPr>
              <w:t>70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58" w:history="1">
            <w:r w:rsidR="004B33D7" w:rsidRPr="000C6AD0">
              <w:rPr>
                <w:rStyle w:val="Hyperlink"/>
                <w:noProof/>
              </w:rPr>
              <w:t>6.5.3</w:t>
            </w:r>
            <w:r w:rsidR="004B33D7">
              <w:rPr>
                <w:rFonts w:eastAsiaTheme="minorEastAsia"/>
                <w:i w:val="0"/>
                <w:iCs w:val="0"/>
                <w:noProof/>
                <w:sz w:val="22"/>
                <w:szCs w:val="22"/>
              </w:rPr>
              <w:tab/>
            </w:r>
            <w:r w:rsidR="004B33D7" w:rsidRPr="000C6AD0">
              <w:rPr>
                <w:rStyle w:val="Hyperlink"/>
                <w:noProof/>
              </w:rPr>
              <w:t>Conditional Expressions</w:t>
            </w:r>
            <w:r w:rsidR="004B33D7">
              <w:rPr>
                <w:noProof/>
                <w:webHidden/>
              </w:rPr>
              <w:tab/>
            </w:r>
            <w:r w:rsidR="004B33D7">
              <w:rPr>
                <w:noProof/>
                <w:webHidden/>
              </w:rPr>
              <w:fldChar w:fldCharType="begin"/>
            </w:r>
            <w:r w:rsidR="004B33D7">
              <w:rPr>
                <w:noProof/>
                <w:webHidden/>
              </w:rPr>
              <w:instrText xml:space="preserve"> PAGEREF _Toc286309358 \h </w:instrText>
            </w:r>
            <w:r w:rsidR="004B33D7">
              <w:rPr>
                <w:noProof/>
                <w:webHidden/>
              </w:rPr>
            </w:r>
            <w:r w:rsidR="004B33D7">
              <w:rPr>
                <w:noProof/>
                <w:webHidden/>
              </w:rPr>
              <w:fldChar w:fldCharType="separate"/>
            </w:r>
            <w:r w:rsidR="004B33D7">
              <w:rPr>
                <w:noProof/>
                <w:webHidden/>
              </w:rPr>
              <w:t>71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59" w:history="1">
            <w:r w:rsidR="004B33D7" w:rsidRPr="000C6AD0">
              <w:rPr>
                <w:rStyle w:val="Hyperlink"/>
                <w:noProof/>
              </w:rPr>
              <w:t>6.5.4</w:t>
            </w:r>
            <w:r w:rsidR="004B33D7">
              <w:rPr>
                <w:rFonts w:eastAsiaTheme="minorEastAsia"/>
                <w:i w:val="0"/>
                <w:iCs w:val="0"/>
                <w:noProof/>
                <w:sz w:val="22"/>
                <w:szCs w:val="22"/>
              </w:rPr>
              <w:tab/>
            </w:r>
            <w:r w:rsidR="004B33D7" w:rsidRPr="000C6AD0">
              <w:rPr>
                <w:rStyle w:val="Hyperlink"/>
                <w:noProof/>
              </w:rPr>
              <w:t>Shortcut Operator Expressions</w:t>
            </w:r>
            <w:r w:rsidR="004B33D7">
              <w:rPr>
                <w:noProof/>
                <w:webHidden/>
              </w:rPr>
              <w:tab/>
            </w:r>
            <w:r w:rsidR="004B33D7">
              <w:rPr>
                <w:noProof/>
                <w:webHidden/>
              </w:rPr>
              <w:fldChar w:fldCharType="begin"/>
            </w:r>
            <w:r w:rsidR="004B33D7">
              <w:rPr>
                <w:noProof/>
                <w:webHidden/>
              </w:rPr>
              <w:instrText xml:space="preserve"> PAGEREF _Toc286309359 \h </w:instrText>
            </w:r>
            <w:r w:rsidR="004B33D7">
              <w:rPr>
                <w:noProof/>
                <w:webHidden/>
              </w:rPr>
            </w:r>
            <w:r w:rsidR="004B33D7">
              <w:rPr>
                <w:noProof/>
                <w:webHidden/>
              </w:rPr>
              <w:fldChar w:fldCharType="separate"/>
            </w:r>
            <w:r w:rsidR="004B33D7">
              <w:rPr>
                <w:noProof/>
                <w:webHidden/>
              </w:rPr>
              <w:t>71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60" w:history="1">
            <w:r w:rsidR="004B33D7" w:rsidRPr="000C6AD0">
              <w:rPr>
                <w:rStyle w:val="Hyperlink"/>
                <w:noProof/>
              </w:rPr>
              <w:t>6.5.5</w:t>
            </w:r>
            <w:r w:rsidR="004B33D7">
              <w:rPr>
                <w:rFonts w:eastAsiaTheme="minorEastAsia"/>
                <w:i w:val="0"/>
                <w:iCs w:val="0"/>
                <w:noProof/>
                <w:sz w:val="22"/>
                <w:szCs w:val="22"/>
              </w:rPr>
              <w:tab/>
            </w:r>
            <w:r w:rsidR="004B33D7" w:rsidRPr="000C6AD0">
              <w:rPr>
                <w:rStyle w:val="Hyperlink"/>
                <w:noProof/>
              </w:rPr>
              <w:t>Pattern-Matching Expressions and Functions</w:t>
            </w:r>
            <w:r w:rsidR="004B33D7">
              <w:rPr>
                <w:noProof/>
                <w:webHidden/>
              </w:rPr>
              <w:tab/>
            </w:r>
            <w:r w:rsidR="004B33D7">
              <w:rPr>
                <w:noProof/>
                <w:webHidden/>
              </w:rPr>
              <w:fldChar w:fldCharType="begin"/>
            </w:r>
            <w:r w:rsidR="004B33D7">
              <w:rPr>
                <w:noProof/>
                <w:webHidden/>
              </w:rPr>
              <w:instrText xml:space="preserve"> PAGEREF _Toc286309360 \h </w:instrText>
            </w:r>
            <w:r w:rsidR="004B33D7">
              <w:rPr>
                <w:noProof/>
                <w:webHidden/>
              </w:rPr>
            </w:r>
            <w:r w:rsidR="004B33D7">
              <w:rPr>
                <w:noProof/>
                <w:webHidden/>
              </w:rPr>
              <w:fldChar w:fldCharType="separate"/>
            </w:r>
            <w:r w:rsidR="004B33D7">
              <w:rPr>
                <w:noProof/>
                <w:webHidden/>
              </w:rPr>
              <w:t>71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61" w:history="1">
            <w:r w:rsidR="004B33D7" w:rsidRPr="000C6AD0">
              <w:rPr>
                <w:rStyle w:val="Hyperlink"/>
                <w:noProof/>
              </w:rPr>
              <w:t>6.5.6</w:t>
            </w:r>
            <w:r w:rsidR="004B33D7">
              <w:rPr>
                <w:rFonts w:eastAsiaTheme="minorEastAsia"/>
                <w:i w:val="0"/>
                <w:iCs w:val="0"/>
                <w:noProof/>
                <w:sz w:val="22"/>
                <w:szCs w:val="22"/>
              </w:rPr>
              <w:tab/>
            </w:r>
            <w:r w:rsidR="004B33D7" w:rsidRPr="000C6AD0">
              <w:rPr>
                <w:rStyle w:val="Hyperlink"/>
                <w:noProof/>
              </w:rPr>
              <w:t>Sequence Iteration Expressions</w:t>
            </w:r>
            <w:r w:rsidR="004B33D7">
              <w:rPr>
                <w:noProof/>
                <w:webHidden/>
              </w:rPr>
              <w:tab/>
            </w:r>
            <w:r w:rsidR="004B33D7">
              <w:rPr>
                <w:noProof/>
                <w:webHidden/>
              </w:rPr>
              <w:fldChar w:fldCharType="begin"/>
            </w:r>
            <w:r w:rsidR="004B33D7">
              <w:rPr>
                <w:noProof/>
                <w:webHidden/>
              </w:rPr>
              <w:instrText xml:space="preserve"> PAGEREF _Toc286309361 \h </w:instrText>
            </w:r>
            <w:r w:rsidR="004B33D7">
              <w:rPr>
                <w:noProof/>
                <w:webHidden/>
              </w:rPr>
            </w:r>
            <w:r w:rsidR="004B33D7">
              <w:rPr>
                <w:noProof/>
                <w:webHidden/>
              </w:rPr>
              <w:fldChar w:fldCharType="separate"/>
            </w:r>
            <w:r w:rsidR="004B33D7">
              <w:rPr>
                <w:noProof/>
                <w:webHidden/>
              </w:rPr>
              <w:t>72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62" w:history="1">
            <w:r w:rsidR="004B33D7" w:rsidRPr="000C6AD0">
              <w:rPr>
                <w:rStyle w:val="Hyperlink"/>
                <w:noProof/>
              </w:rPr>
              <w:t>6.5.7</w:t>
            </w:r>
            <w:r w:rsidR="004B33D7">
              <w:rPr>
                <w:rFonts w:eastAsiaTheme="minorEastAsia"/>
                <w:i w:val="0"/>
                <w:iCs w:val="0"/>
                <w:noProof/>
                <w:sz w:val="22"/>
                <w:szCs w:val="22"/>
              </w:rPr>
              <w:tab/>
            </w:r>
            <w:r w:rsidR="004B33D7" w:rsidRPr="000C6AD0">
              <w:rPr>
                <w:rStyle w:val="Hyperlink"/>
                <w:noProof/>
              </w:rPr>
              <w:t>Simple for-Loop Expressions</w:t>
            </w:r>
            <w:r w:rsidR="004B33D7">
              <w:rPr>
                <w:noProof/>
                <w:webHidden/>
              </w:rPr>
              <w:tab/>
            </w:r>
            <w:r w:rsidR="004B33D7">
              <w:rPr>
                <w:noProof/>
                <w:webHidden/>
              </w:rPr>
              <w:fldChar w:fldCharType="begin"/>
            </w:r>
            <w:r w:rsidR="004B33D7">
              <w:rPr>
                <w:noProof/>
                <w:webHidden/>
              </w:rPr>
              <w:instrText xml:space="preserve"> PAGEREF _Toc286309362 \h </w:instrText>
            </w:r>
            <w:r w:rsidR="004B33D7">
              <w:rPr>
                <w:noProof/>
                <w:webHidden/>
              </w:rPr>
            </w:r>
            <w:r w:rsidR="004B33D7">
              <w:rPr>
                <w:noProof/>
                <w:webHidden/>
              </w:rPr>
              <w:fldChar w:fldCharType="separate"/>
            </w:r>
            <w:r w:rsidR="004B33D7">
              <w:rPr>
                <w:noProof/>
                <w:webHidden/>
              </w:rPr>
              <w:t>73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63" w:history="1">
            <w:r w:rsidR="004B33D7" w:rsidRPr="000C6AD0">
              <w:rPr>
                <w:rStyle w:val="Hyperlink"/>
                <w:noProof/>
              </w:rPr>
              <w:t>6.5.8</w:t>
            </w:r>
            <w:r w:rsidR="004B33D7">
              <w:rPr>
                <w:rFonts w:eastAsiaTheme="minorEastAsia"/>
                <w:i w:val="0"/>
                <w:iCs w:val="0"/>
                <w:noProof/>
                <w:sz w:val="22"/>
                <w:szCs w:val="22"/>
              </w:rPr>
              <w:tab/>
            </w:r>
            <w:r w:rsidR="004B33D7" w:rsidRPr="000C6AD0">
              <w:rPr>
                <w:rStyle w:val="Hyperlink"/>
                <w:noProof/>
              </w:rPr>
              <w:t>While Expressions</w:t>
            </w:r>
            <w:r w:rsidR="004B33D7">
              <w:rPr>
                <w:noProof/>
                <w:webHidden/>
              </w:rPr>
              <w:tab/>
            </w:r>
            <w:r w:rsidR="004B33D7">
              <w:rPr>
                <w:noProof/>
                <w:webHidden/>
              </w:rPr>
              <w:fldChar w:fldCharType="begin"/>
            </w:r>
            <w:r w:rsidR="004B33D7">
              <w:rPr>
                <w:noProof/>
                <w:webHidden/>
              </w:rPr>
              <w:instrText xml:space="preserve"> PAGEREF _Toc286309363 \h </w:instrText>
            </w:r>
            <w:r w:rsidR="004B33D7">
              <w:rPr>
                <w:noProof/>
                <w:webHidden/>
              </w:rPr>
            </w:r>
            <w:r w:rsidR="004B33D7">
              <w:rPr>
                <w:noProof/>
                <w:webHidden/>
              </w:rPr>
              <w:fldChar w:fldCharType="separate"/>
            </w:r>
            <w:r w:rsidR="004B33D7">
              <w:rPr>
                <w:noProof/>
                <w:webHidden/>
              </w:rPr>
              <w:t>73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64" w:history="1">
            <w:r w:rsidR="004B33D7" w:rsidRPr="000C6AD0">
              <w:rPr>
                <w:rStyle w:val="Hyperlink"/>
                <w:noProof/>
              </w:rPr>
              <w:t>6.5.9</w:t>
            </w:r>
            <w:r w:rsidR="004B33D7">
              <w:rPr>
                <w:rFonts w:eastAsiaTheme="minorEastAsia"/>
                <w:i w:val="0"/>
                <w:iCs w:val="0"/>
                <w:noProof/>
                <w:sz w:val="22"/>
                <w:szCs w:val="22"/>
              </w:rPr>
              <w:tab/>
            </w:r>
            <w:r w:rsidR="004B33D7" w:rsidRPr="000C6AD0">
              <w:rPr>
                <w:rStyle w:val="Hyperlink"/>
                <w:noProof/>
              </w:rPr>
              <w:t>Try-with Expressions</w:t>
            </w:r>
            <w:r w:rsidR="004B33D7">
              <w:rPr>
                <w:noProof/>
                <w:webHidden/>
              </w:rPr>
              <w:tab/>
            </w:r>
            <w:r w:rsidR="004B33D7">
              <w:rPr>
                <w:noProof/>
                <w:webHidden/>
              </w:rPr>
              <w:fldChar w:fldCharType="begin"/>
            </w:r>
            <w:r w:rsidR="004B33D7">
              <w:rPr>
                <w:noProof/>
                <w:webHidden/>
              </w:rPr>
              <w:instrText xml:space="preserve"> PAGEREF _Toc286309364 \h </w:instrText>
            </w:r>
            <w:r w:rsidR="004B33D7">
              <w:rPr>
                <w:noProof/>
                <w:webHidden/>
              </w:rPr>
            </w:r>
            <w:r w:rsidR="004B33D7">
              <w:rPr>
                <w:noProof/>
                <w:webHidden/>
              </w:rPr>
              <w:fldChar w:fldCharType="separate"/>
            </w:r>
            <w:r w:rsidR="004B33D7">
              <w:rPr>
                <w:noProof/>
                <w:webHidden/>
              </w:rPr>
              <w:t>73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65" w:history="1">
            <w:r w:rsidR="004B33D7" w:rsidRPr="000C6AD0">
              <w:rPr>
                <w:rStyle w:val="Hyperlink"/>
                <w:noProof/>
              </w:rPr>
              <w:t>6.5.10</w:t>
            </w:r>
            <w:r w:rsidR="004B33D7">
              <w:rPr>
                <w:rFonts w:eastAsiaTheme="minorEastAsia"/>
                <w:i w:val="0"/>
                <w:iCs w:val="0"/>
                <w:noProof/>
                <w:sz w:val="22"/>
                <w:szCs w:val="22"/>
              </w:rPr>
              <w:tab/>
            </w:r>
            <w:r w:rsidR="004B33D7" w:rsidRPr="000C6AD0">
              <w:rPr>
                <w:rStyle w:val="Hyperlink"/>
                <w:noProof/>
              </w:rPr>
              <w:t>Reraise Expressions</w:t>
            </w:r>
            <w:r w:rsidR="004B33D7">
              <w:rPr>
                <w:noProof/>
                <w:webHidden/>
              </w:rPr>
              <w:tab/>
            </w:r>
            <w:r w:rsidR="004B33D7">
              <w:rPr>
                <w:noProof/>
                <w:webHidden/>
              </w:rPr>
              <w:fldChar w:fldCharType="begin"/>
            </w:r>
            <w:r w:rsidR="004B33D7">
              <w:rPr>
                <w:noProof/>
                <w:webHidden/>
              </w:rPr>
              <w:instrText xml:space="preserve"> PAGEREF _Toc286309365 \h </w:instrText>
            </w:r>
            <w:r w:rsidR="004B33D7">
              <w:rPr>
                <w:noProof/>
                <w:webHidden/>
              </w:rPr>
            </w:r>
            <w:r w:rsidR="004B33D7">
              <w:rPr>
                <w:noProof/>
                <w:webHidden/>
              </w:rPr>
              <w:fldChar w:fldCharType="separate"/>
            </w:r>
            <w:r w:rsidR="004B33D7">
              <w:rPr>
                <w:noProof/>
                <w:webHidden/>
              </w:rPr>
              <w:t>74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66" w:history="1">
            <w:r w:rsidR="004B33D7" w:rsidRPr="000C6AD0">
              <w:rPr>
                <w:rStyle w:val="Hyperlink"/>
                <w:noProof/>
              </w:rPr>
              <w:t>6.5.11</w:t>
            </w:r>
            <w:r w:rsidR="004B33D7">
              <w:rPr>
                <w:rFonts w:eastAsiaTheme="minorEastAsia"/>
                <w:i w:val="0"/>
                <w:iCs w:val="0"/>
                <w:noProof/>
                <w:sz w:val="22"/>
                <w:szCs w:val="22"/>
              </w:rPr>
              <w:tab/>
            </w:r>
            <w:r w:rsidR="004B33D7" w:rsidRPr="000C6AD0">
              <w:rPr>
                <w:rStyle w:val="Hyperlink"/>
                <w:noProof/>
              </w:rPr>
              <w:t>Try-finally Expressions</w:t>
            </w:r>
            <w:r w:rsidR="004B33D7">
              <w:rPr>
                <w:noProof/>
                <w:webHidden/>
              </w:rPr>
              <w:tab/>
            </w:r>
            <w:r w:rsidR="004B33D7">
              <w:rPr>
                <w:noProof/>
                <w:webHidden/>
              </w:rPr>
              <w:fldChar w:fldCharType="begin"/>
            </w:r>
            <w:r w:rsidR="004B33D7">
              <w:rPr>
                <w:noProof/>
                <w:webHidden/>
              </w:rPr>
              <w:instrText xml:space="preserve"> PAGEREF _Toc286309366 \h </w:instrText>
            </w:r>
            <w:r w:rsidR="004B33D7">
              <w:rPr>
                <w:noProof/>
                <w:webHidden/>
              </w:rPr>
            </w:r>
            <w:r w:rsidR="004B33D7">
              <w:rPr>
                <w:noProof/>
                <w:webHidden/>
              </w:rPr>
              <w:fldChar w:fldCharType="separate"/>
            </w:r>
            <w:r w:rsidR="004B33D7">
              <w:rPr>
                <w:noProof/>
                <w:webHidden/>
              </w:rPr>
              <w:t>74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67" w:history="1">
            <w:r w:rsidR="004B33D7" w:rsidRPr="000C6AD0">
              <w:rPr>
                <w:rStyle w:val="Hyperlink"/>
                <w:noProof/>
              </w:rPr>
              <w:t>6.5.12</w:t>
            </w:r>
            <w:r w:rsidR="004B33D7">
              <w:rPr>
                <w:rFonts w:eastAsiaTheme="minorEastAsia"/>
                <w:i w:val="0"/>
                <w:iCs w:val="0"/>
                <w:noProof/>
                <w:sz w:val="22"/>
                <w:szCs w:val="22"/>
              </w:rPr>
              <w:tab/>
            </w:r>
            <w:r w:rsidR="004B33D7" w:rsidRPr="000C6AD0">
              <w:rPr>
                <w:rStyle w:val="Hyperlink"/>
                <w:noProof/>
              </w:rPr>
              <w:t>Assertion Expressions</w:t>
            </w:r>
            <w:r w:rsidR="004B33D7">
              <w:rPr>
                <w:noProof/>
                <w:webHidden/>
              </w:rPr>
              <w:tab/>
            </w:r>
            <w:r w:rsidR="004B33D7">
              <w:rPr>
                <w:noProof/>
                <w:webHidden/>
              </w:rPr>
              <w:fldChar w:fldCharType="begin"/>
            </w:r>
            <w:r w:rsidR="004B33D7">
              <w:rPr>
                <w:noProof/>
                <w:webHidden/>
              </w:rPr>
              <w:instrText xml:space="preserve"> PAGEREF _Toc286309367 \h </w:instrText>
            </w:r>
            <w:r w:rsidR="004B33D7">
              <w:rPr>
                <w:noProof/>
                <w:webHidden/>
              </w:rPr>
            </w:r>
            <w:r w:rsidR="004B33D7">
              <w:rPr>
                <w:noProof/>
                <w:webHidden/>
              </w:rPr>
              <w:fldChar w:fldCharType="separate"/>
            </w:r>
            <w:r w:rsidR="004B33D7">
              <w:rPr>
                <w:noProof/>
                <w:webHidden/>
              </w:rPr>
              <w:t>74</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68" w:history="1">
            <w:r w:rsidR="004B33D7" w:rsidRPr="000C6AD0">
              <w:rPr>
                <w:rStyle w:val="Hyperlink"/>
                <w:noProof/>
              </w:rPr>
              <w:t>6.6</w:t>
            </w:r>
            <w:r w:rsidR="004B33D7">
              <w:rPr>
                <w:rFonts w:eastAsiaTheme="minorEastAsia"/>
                <w:smallCaps w:val="0"/>
                <w:noProof/>
                <w:sz w:val="22"/>
                <w:szCs w:val="22"/>
              </w:rPr>
              <w:tab/>
            </w:r>
            <w:r w:rsidR="004B33D7" w:rsidRPr="000C6AD0">
              <w:rPr>
                <w:rStyle w:val="Hyperlink"/>
                <w:noProof/>
              </w:rPr>
              <w:t>Definition Expressions</w:t>
            </w:r>
            <w:r w:rsidR="004B33D7">
              <w:rPr>
                <w:noProof/>
                <w:webHidden/>
              </w:rPr>
              <w:tab/>
            </w:r>
            <w:r w:rsidR="004B33D7">
              <w:rPr>
                <w:noProof/>
                <w:webHidden/>
              </w:rPr>
              <w:fldChar w:fldCharType="begin"/>
            </w:r>
            <w:r w:rsidR="004B33D7">
              <w:rPr>
                <w:noProof/>
                <w:webHidden/>
              </w:rPr>
              <w:instrText xml:space="preserve"> PAGEREF _Toc286309368 \h </w:instrText>
            </w:r>
            <w:r w:rsidR="004B33D7">
              <w:rPr>
                <w:noProof/>
                <w:webHidden/>
              </w:rPr>
            </w:r>
            <w:r w:rsidR="004B33D7">
              <w:rPr>
                <w:noProof/>
                <w:webHidden/>
              </w:rPr>
              <w:fldChar w:fldCharType="separate"/>
            </w:r>
            <w:r w:rsidR="004B33D7">
              <w:rPr>
                <w:noProof/>
                <w:webHidden/>
              </w:rPr>
              <w:t>74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69" w:history="1">
            <w:r w:rsidR="004B33D7" w:rsidRPr="000C6AD0">
              <w:rPr>
                <w:rStyle w:val="Hyperlink"/>
                <w:noProof/>
              </w:rPr>
              <w:t>6.6.1</w:t>
            </w:r>
            <w:r w:rsidR="004B33D7">
              <w:rPr>
                <w:rFonts w:eastAsiaTheme="minorEastAsia"/>
                <w:i w:val="0"/>
                <w:iCs w:val="0"/>
                <w:noProof/>
                <w:sz w:val="22"/>
                <w:szCs w:val="22"/>
              </w:rPr>
              <w:tab/>
            </w:r>
            <w:r w:rsidR="004B33D7" w:rsidRPr="000C6AD0">
              <w:rPr>
                <w:rStyle w:val="Hyperlink"/>
                <w:noProof/>
              </w:rPr>
              <w:t>Value Definition Expressions</w:t>
            </w:r>
            <w:r w:rsidR="004B33D7">
              <w:rPr>
                <w:noProof/>
                <w:webHidden/>
              </w:rPr>
              <w:tab/>
            </w:r>
            <w:r w:rsidR="004B33D7">
              <w:rPr>
                <w:noProof/>
                <w:webHidden/>
              </w:rPr>
              <w:fldChar w:fldCharType="begin"/>
            </w:r>
            <w:r w:rsidR="004B33D7">
              <w:rPr>
                <w:noProof/>
                <w:webHidden/>
              </w:rPr>
              <w:instrText xml:space="preserve"> PAGEREF _Toc286309369 \h </w:instrText>
            </w:r>
            <w:r w:rsidR="004B33D7">
              <w:rPr>
                <w:noProof/>
                <w:webHidden/>
              </w:rPr>
            </w:r>
            <w:r w:rsidR="004B33D7">
              <w:rPr>
                <w:noProof/>
                <w:webHidden/>
              </w:rPr>
              <w:fldChar w:fldCharType="separate"/>
            </w:r>
            <w:r w:rsidR="004B33D7">
              <w:rPr>
                <w:noProof/>
                <w:webHidden/>
              </w:rPr>
              <w:t>75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70" w:history="1">
            <w:r w:rsidR="004B33D7" w:rsidRPr="000C6AD0">
              <w:rPr>
                <w:rStyle w:val="Hyperlink"/>
                <w:noProof/>
              </w:rPr>
              <w:t>6.6.2</w:t>
            </w:r>
            <w:r w:rsidR="004B33D7">
              <w:rPr>
                <w:rFonts w:eastAsiaTheme="minorEastAsia"/>
                <w:i w:val="0"/>
                <w:iCs w:val="0"/>
                <w:noProof/>
                <w:sz w:val="22"/>
                <w:szCs w:val="22"/>
              </w:rPr>
              <w:tab/>
            </w:r>
            <w:r w:rsidR="004B33D7" w:rsidRPr="000C6AD0">
              <w:rPr>
                <w:rStyle w:val="Hyperlink"/>
                <w:noProof/>
              </w:rPr>
              <w:t>Function Definition Expressions</w:t>
            </w:r>
            <w:r w:rsidR="004B33D7">
              <w:rPr>
                <w:noProof/>
                <w:webHidden/>
              </w:rPr>
              <w:tab/>
            </w:r>
            <w:r w:rsidR="004B33D7">
              <w:rPr>
                <w:noProof/>
                <w:webHidden/>
              </w:rPr>
              <w:fldChar w:fldCharType="begin"/>
            </w:r>
            <w:r w:rsidR="004B33D7">
              <w:rPr>
                <w:noProof/>
                <w:webHidden/>
              </w:rPr>
              <w:instrText xml:space="preserve"> PAGEREF _Toc286309370 \h </w:instrText>
            </w:r>
            <w:r w:rsidR="004B33D7">
              <w:rPr>
                <w:noProof/>
                <w:webHidden/>
              </w:rPr>
            </w:r>
            <w:r w:rsidR="004B33D7">
              <w:rPr>
                <w:noProof/>
                <w:webHidden/>
              </w:rPr>
              <w:fldChar w:fldCharType="separate"/>
            </w:r>
            <w:r w:rsidR="004B33D7">
              <w:rPr>
                <w:noProof/>
                <w:webHidden/>
              </w:rPr>
              <w:t>76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71" w:history="1">
            <w:r w:rsidR="004B33D7" w:rsidRPr="000C6AD0">
              <w:rPr>
                <w:rStyle w:val="Hyperlink"/>
                <w:noProof/>
              </w:rPr>
              <w:t>6.6.3</w:t>
            </w:r>
            <w:r w:rsidR="004B33D7">
              <w:rPr>
                <w:rFonts w:eastAsiaTheme="minorEastAsia"/>
                <w:i w:val="0"/>
                <w:iCs w:val="0"/>
                <w:noProof/>
                <w:sz w:val="22"/>
                <w:szCs w:val="22"/>
              </w:rPr>
              <w:tab/>
            </w:r>
            <w:r w:rsidR="004B33D7" w:rsidRPr="000C6AD0">
              <w:rPr>
                <w:rStyle w:val="Hyperlink"/>
                <w:noProof/>
              </w:rPr>
              <w:t>Recursive Definition Expressions</w:t>
            </w:r>
            <w:r w:rsidR="004B33D7">
              <w:rPr>
                <w:noProof/>
                <w:webHidden/>
              </w:rPr>
              <w:tab/>
            </w:r>
            <w:r w:rsidR="004B33D7">
              <w:rPr>
                <w:noProof/>
                <w:webHidden/>
              </w:rPr>
              <w:fldChar w:fldCharType="begin"/>
            </w:r>
            <w:r w:rsidR="004B33D7">
              <w:rPr>
                <w:noProof/>
                <w:webHidden/>
              </w:rPr>
              <w:instrText xml:space="preserve"> PAGEREF _Toc286309371 \h </w:instrText>
            </w:r>
            <w:r w:rsidR="004B33D7">
              <w:rPr>
                <w:noProof/>
                <w:webHidden/>
              </w:rPr>
            </w:r>
            <w:r w:rsidR="004B33D7">
              <w:rPr>
                <w:noProof/>
                <w:webHidden/>
              </w:rPr>
              <w:fldChar w:fldCharType="separate"/>
            </w:r>
            <w:r w:rsidR="004B33D7">
              <w:rPr>
                <w:noProof/>
                <w:webHidden/>
              </w:rPr>
              <w:t>76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72" w:history="1">
            <w:r w:rsidR="004B33D7" w:rsidRPr="000C6AD0">
              <w:rPr>
                <w:rStyle w:val="Hyperlink"/>
                <w:noProof/>
              </w:rPr>
              <w:t>6.6.4</w:t>
            </w:r>
            <w:r w:rsidR="004B33D7">
              <w:rPr>
                <w:rFonts w:eastAsiaTheme="minorEastAsia"/>
                <w:i w:val="0"/>
                <w:iCs w:val="0"/>
                <w:noProof/>
                <w:sz w:val="22"/>
                <w:szCs w:val="22"/>
              </w:rPr>
              <w:tab/>
            </w:r>
            <w:r w:rsidR="004B33D7" w:rsidRPr="000C6AD0">
              <w:rPr>
                <w:rStyle w:val="Hyperlink"/>
                <w:noProof/>
              </w:rPr>
              <w:t>Deterministic Disposal Expressions</w:t>
            </w:r>
            <w:r w:rsidR="004B33D7">
              <w:rPr>
                <w:noProof/>
                <w:webHidden/>
              </w:rPr>
              <w:tab/>
            </w:r>
            <w:r w:rsidR="004B33D7">
              <w:rPr>
                <w:noProof/>
                <w:webHidden/>
              </w:rPr>
              <w:fldChar w:fldCharType="begin"/>
            </w:r>
            <w:r w:rsidR="004B33D7">
              <w:rPr>
                <w:noProof/>
                <w:webHidden/>
              </w:rPr>
              <w:instrText xml:space="preserve"> PAGEREF _Toc286309372 \h </w:instrText>
            </w:r>
            <w:r w:rsidR="004B33D7">
              <w:rPr>
                <w:noProof/>
                <w:webHidden/>
              </w:rPr>
            </w:r>
            <w:r w:rsidR="004B33D7">
              <w:rPr>
                <w:noProof/>
                <w:webHidden/>
              </w:rPr>
              <w:fldChar w:fldCharType="separate"/>
            </w:r>
            <w:r w:rsidR="004B33D7">
              <w:rPr>
                <w:noProof/>
                <w:webHidden/>
              </w:rPr>
              <w:t>77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73" w:history="1">
            <w:r w:rsidR="004B33D7" w:rsidRPr="000C6AD0">
              <w:rPr>
                <w:rStyle w:val="Hyperlink"/>
                <w:noProof/>
              </w:rPr>
              <w:t>6.7</w:t>
            </w:r>
            <w:r w:rsidR="004B33D7">
              <w:rPr>
                <w:rFonts w:eastAsiaTheme="minorEastAsia"/>
                <w:smallCaps w:val="0"/>
                <w:noProof/>
                <w:sz w:val="22"/>
                <w:szCs w:val="22"/>
              </w:rPr>
              <w:tab/>
            </w:r>
            <w:r w:rsidR="004B33D7" w:rsidRPr="000C6AD0">
              <w:rPr>
                <w:rStyle w:val="Hyperlink"/>
                <w:noProof/>
              </w:rPr>
              <w:t>Type-Related Expressions</w:t>
            </w:r>
            <w:r w:rsidR="004B33D7">
              <w:rPr>
                <w:noProof/>
                <w:webHidden/>
              </w:rPr>
              <w:tab/>
            </w:r>
            <w:r w:rsidR="004B33D7">
              <w:rPr>
                <w:noProof/>
                <w:webHidden/>
              </w:rPr>
              <w:fldChar w:fldCharType="begin"/>
            </w:r>
            <w:r w:rsidR="004B33D7">
              <w:rPr>
                <w:noProof/>
                <w:webHidden/>
              </w:rPr>
              <w:instrText xml:space="preserve"> PAGEREF _Toc286309373 \h </w:instrText>
            </w:r>
            <w:r w:rsidR="004B33D7">
              <w:rPr>
                <w:noProof/>
                <w:webHidden/>
              </w:rPr>
            </w:r>
            <w:r w:rsidR="004B33D7">
              <w:rPr>
                <w:noProof/>
                <w:webHidden/>
              </w:rPr>
              <w:fldChar w:fldCharType="separate"/>
            </w:r>
            <w:r w:rsidR="004B33D7">
              <w:rPr>
                <w:noProof/>
                <w:webHidden/>
              </w:rPr>
              <w:t>77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74" w:history="1">
            <w:r w:rsidR="004B33D7" w:rsidRPr="000C6AD0">
              <w:rPr>
                <w:rStyle w:val="Hyperlink"/>
                <w:noProof/>
              </w:rPr>
              <w:t>6.7.1</w:t>
            </w:r>
            <w:r w:rsidR="004B33D7">
              <w:rPr>
                <w:rFonts w:eastAsiaTheme="minorEastAsia"/>
                <w:i w:val="0"/>
                <w:iCs w:val="0"/>
                <w:noProof/>
                <w:sz w:val="22"/>
                <w:szCs w:val="22"/>
              </w:rPr>
              <w:tab/>
            </w:r>
            <w:r w:rsidR="004B33D7" w:rsidRPr="000C6AD0">
              <w:rPr>
                <w:rStyle w:val="Hyperlink"/>
                <w:noProof/>
              </w:rPr>
              <w:t>Type-Annotated Expressions</w:t>
            </w:r>
            <w:r w:rsidR="004B33D7">
              <w:rPr>
                <w:noProof/>
                <w:webHidden/>
              </w:rPr>
              <w:tab/>
            </w:r>
            <w:r w:rsidR="004B33D7">
              <w:rPr>
                <w:noProof/>
                <w:webHidden/>
              </w:rPr>
              <w:fldChar w:fldCharType="begin"/>
            </w:r>
            <w:r w:rsidR="004B33D7">
              <w:rPr>
                <w:noProof/>
                <w:webHidden/>
              </w:rPr>
              <w:instrText xml:space="preserve"> PAGEREF _Toc286309374 \h </w:instrText>
            </w:r>
            <w:r w:rsidR="004B33D7">
              <w:rPr>
                <w:noProof/>
                <w:webHidden/>
              </w:rPr>
            </w:r>
            <w:r w:rsidR="004B33D7">
              <w:rPr>
                <w:noProof/>
                <w:webHidden/>
              </w:rPr>
              <w:fldChar w:fldCharType="separate"/>
            </w:r>
            <w:r w:rsidR="004B33D7">
              <w:rPr>
                <w:noProof/>
                <w:webHidden/>
              </w:rPr>
              <w:t>77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75" w:history="1">
            <w:r w:rsidR="004B33D7" w:rsidRPr="000C6AD0">
              <w:rPr>
                <w:rStyle w:val="Hyperlink"/>
                <w:noProof/>
              </w:rPr>
              <w:t>6.7.2</w:t>
            </w:r>
            <w:r w:rsidR="004B33D7">
              <w:rPr>
                <w:rFonts w:eastAsiaTheme="minorEastAsia"/>
                <w:i w:val="0"/>
                <w:iCs w:val="0"/>
                <w:noProof/>
                <w:sz w:val="22"/>
                <w:szCs w:val="22"/>
              </w:rPr>
              <w:tab/>
            </w:r>
            <w:r w:rsidR="004B33D7" w:rsidRPr="000C6AD0">
              <w:rPr>
                <w:rStyle w:val="Hyperlink"/>
                <w:noProof/>
              </w:rPr>
              <w:t>Static Coercion Expressions</w:t>
            </w:r>
            <w:r w:rsidR="004B33D7">
              <w:rPr>
                <w:noProof/>
                <w:webHidden/>
              </w:rPr>
              <w:tab/>
            </w:r>
            <w:r w:rsidR="004B33D7">
              <w:rPr>
                <w:noProof/>
                <w:webHidden/>
              </w:rPr>
              <w:fldChar w:fldCharType="begin"/>
            </w:r>
            <w:r w:rsidR="004B33D7">
              <w:rPr>
                <w:noProof/>
                <w:webHidden/>
              </w:rPr>
              <w:instrText xml:space="preserve"> PAGEREF _Toc286309375 \h </w:instrText>
            </w:r>
            <w:r w:rsidR="004B33D7">
              <w:rPr>
                <w:noProof/>
                <w:webHidden/>
              </w:rPr>
            </w:r>
            <w:r w:rsidR="004B33D7">
              <w:rPr>
                <w:noProof/>
                <w:webHidden/>
              </w:rPr>
              <w:fldChar w:fldCharType="separate"/>
            </w:r>
            <w:r w:rsidR="004B33D7">
              <w:rPr>
                <w:noProof/>
                <w:webHidden/>
              </w:rPr>
              <w:t>78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76" w:history="1">
            <w:r w:rsidR="004B33D7" w:rsidRPr="000C6AD0">
              <w:rPr>
                <w:rStyle w:val="Hyperlink"/>
                <w:noProof/>
              </w:rPr>
              <w:t>6.7.3</w:t>
            </w:r>
            <w:r w:rsidR="004B33D7">
              <w:rPr>
                <w:rFonts w:eastAsiaTheme="minorEastAsia"/>
                <w:i w:val="0"/>
                <w:iCs w:val="0"/>
                <w:noProof/>
                <w:sz w:val="22"/>
                <w:szCs w:val="22"/>
              </w:rPr>
              <w:tab/>
            </w:r>
            <w:r w:rsidR="004B33D7" w:rsidRPr="000C6AD0">
              <w:rPr>
                <w:rStyle w:val="Hyperlink"/>
                <w:noProof/>
              </w:rPr>
              <w:t>Dynamic Type-Test Expressions</w:t>
            </w:r>
            <w:r w:rsidR="004B33D7">
              <w:rPr>
                <w:noProof/>
                <w:webHidden/>
              </w:rPr>
              <w:tab/>
            </w:r>
            <w:r w:rsidR="004B33D7">
              <w:rPr>
                <w:noProof/>
                <w:webHidden/>
              </w:rPr>
              <w:fldChar w:fldCharType="begin"/>
            </w:r>
            <w:r w:rsidR="004B33D7">
              <w:rPr>
                <w:noProof/>
                <w:webHidden/>
              </w:rPr>
              <w:instrText xml:space="preserve"> PAGEREF _Toc286309376 \h </w:instrText>
            </w:r>
            <w:r w:rsidR="004B33D7">
              <w:rPr>
                <w:noProof/>
                <w:webHidden/>
              </w:rPr>
            </w:r>
            <w:r w:rsidR="004B33D7">
              <w:rPr>
                <w:noProof/>
                <w:webHidden/>
              </w:rPr>
              <w:fldChar w:fldCharType="separate"/>
            </w:r>
            <w:r w:rsidR="004B33D7">
              <w:rPr>
                <w:noProof/>
                <w:webHidden/>
              </w:rPr>
              <w:t>78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77" w:history="1">
            <w:r w:rsidR="004B33D7" w:rsidRPr="000C6AD0">
              <w:rPr>
                <w:rStyle w:val="Hyperlink"/>
                <w:noProof/>
              </w:rPr>
              <w:t>6.7.4</w:t>
            </w:r>
            <w:r w:rsidR="004B33D7">
              <w:rPr>
                <w:rFonts w:eastAsiaTheme="minorEastAsia"/>
                <w:i w:val="0"/>
                <w:iCs w:val="0"/>
                <w:noProof/>
                <w:sz w:val="22"/>
                <w:szCs w:val="22"/>
              </w:rPr>
              <w:tab/>
            </w:r>
            <w:r w:rsidR="004B33D7" w:rsidRPr="000C6AD0">
              <w:rPr>
                <w:rStyle w:val="Hyperlink"/>
                <w:noProof/>
              </w:rPr>
              <w:t>Dynamic Coercion Expressions</w:t>
            </w:r>
            <w:r w:rsidR="004B33D7">
              <w:rPr>
                <w:noProof/>
                <w:webHidden/>
              </w:rPr>
              <w:tab/>
            </w:r>
            <w:r w:rsidR="004B33D7">
              <w:rPr>
                <w:noProof/>
                <w:webHidden/>
              </w:rPr>
              <w:fldChar w:fldCharType="begin"/>
            </w:r>
            <w:r w:rsidR="004B33D7">
              <w:rPr>
                <w:noProof/>
                <w:webHidden/>
              </w:rPr>
              <w:instrText xml:space="preserve"> PAGEREF _Toc286309377 \h </w:instrText>
            </w:r>
            <w:r w:rsidR="004B33D7">
              <w:rPr>
                <w:noProof/>
                <w:webHidden/>
              </w:rPr>
            </w:r>
            <w:r w:rsidR="004B33D7">
              <w:rPr>
                <w:noProof/>
                <w:webHidden/>
              </w:rPr>
              <w:fldChar w:fldCharType="separate"/>
            </w:r>
            <w:r w:rsidR="004B33D7">
              <w:rPr>
                <w:noProof/>
                <w:webHidden/>
              </w:rPr>
              <w:t>78</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78" w:history="1">
            <w:r w:rsidR="004B33D7" w:rsidRPr="000C6AD0">
              <w:rPr>
                <w:rStyle w:val="Hyperlink"/>
                <w:noProof/>
              </w:rPr>
              <w:t>6.8</w:t>
            </w:r>
            <w:r w:rsidR="004B33D7">
              <w:rPr>
                <w:rFonts w:eastAsiaTheme="minorEastAsia"/>
                <w:smallCaps w:val="0"/>
                <w:noProof/>
                <w:sz w:val="22"/>
                <w:szCs w:val="22"/>
              </w:rPr>
              <w:tab/>
            </w:r>
            <w:r w:rsidR="004B33D7" w:rsidRPr="000C6AD0">
              <w:rPr>
                <w:rStyle w:val="Hyperlink"/>
                <w:noProof/>
              </w:rPr>
              <w:t>Quoted Expressions</w:t>
            </w:r>
            <w:r w:rsidR="004B33D7">
              <w:rPr>
                <w:noProof/>
                <w:webHidden/>
              </w:rPr>
              <w:tab/>
            </w:r>
            <w:r w:rsidR="004B33D7">
              <w:rPr>
                <w:noProof/>
                <w:webHidden/>
              </w:rPr>
              <w:fldChar w:fldCharType="begin"/>
            </w:r>
            <w:r w:rsidR="004B33D7">
              <w:rPr>
                <w:noProof/>
                <w:webHidden/>
              </w:rPr>
              <w:instrText xml:space="preserve"> PAGEREF _Toc286309378 \h </w:instrText>
            </w:r>
            <w:r w:rsidR="004B33D7">
              <w:rPr>
                <w:noProof/>
                <w:webHidden/>
              </w:rPr>
            </w:r>
            <w:r w:rsidR="004B33D7">
              <w:rPr>
                <w:noProof/>
                <w:webHidden/>
              </w:rPr>
              <w:fldChar w:fldCharType="separate"/>
            </w:r>
            <w:r w:rsidR="004B33D7">
              <w:rPr>
                <w:noProof/>
                <w:webHidden/>
              </w:rPr>
              <w:t>79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79" w:history="1">
            <w:r w:rsidR="004B33D7" w:rsidRPr="000C6AD0">
              <w:rPr>
                <w:rStyle w:val="Hyperlink"/>
                <w:noProof/>
              </w:rPr>
              <w:t>6.8.1</w:t>
            </w:r>
            <w:r w:rsidR="004B33D7">
              <w:rPr>
                <w:rFonts w:eastAsiaTheme="minorEastAsia"/>
                <w:i w:val="0"/>
                <w:iCs w:val="0"/>
                <w:noProof/>
                <w:sz w:val="22"/>
                <w:szCs w:val="22"/>
              </w:rPr>
              <w:tab/>
            </w:r>
            <w:r w:rsidR="004B33D7" w:rsidRPr="000C6AD0">
              <w:rPr>
                <w:rStyle w:val="Hyperlink"/>
                <w:noProof/>
              </w:rPr>
              <w:t>Strongly Typed Quoted Expressions</w:t>
            </w:r>
            <w:r w:rsidR="004B33D7">
              <w:rPr>
                <w:noProof/>
                <w:webHidden/>
              </w:rPr>
              <w:tab/>
            </w:r>
            <w:r w:rsidR="004B33D7">
              <w:rPr>
                <w:noProof/>
                <w:webHidden/>
              </w:rPr>
              <w:fldChar w:fldCharType="begin"/>
            </w:r>
            <w:r w:rsidR="004B33D7">
              <w:rPr>
                <w:noProof/>
                <w:webHidden/>
              </w:rPr>
              <w:instrText xml:space="preserve"> PAGEREF _Toc286309379 \h </w:instrText>
            </w:r>
            <w:r w:rsidR="004B33D7">
              <w:rPr>
                <w:noProof/>
                <w:webHidden/>
              </w:rPr>
            </w:r>
            <w:r w:rsidR="004B33D7">
              <w:rPr>
                <w:noProof/>
                <w:webHidden/>
              </w:rPr>
              <w:fldChar w:fldCharType="separate"/>
            </w:r>
            <w:r w:rsidR="004B33D7">
              <w:rPr>
                <w:noProof/>
                <w:webHidden/>
              </w:rPr>
              <w:t>79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80" w:history="1">
            <w:r w:rsidR="004B33D7" w:rsidRPr="000C6AD0">
              <w:rPr>
                <w:rStyle w:val="Hyperlink"/>
                <w:noProof/>
              </w:rPr>
              <w:t>6.8.2</w:t>
            </w:r>
            <w:r w:rsidR="004B33D7">
              <w:rPr>
                <w:rFonts w:eastAsiaTheme="minorEastAsia"/>
                <w:i w:val="0"/>
                <w:iCs w:val="0"/>
                <w:noProof/>
                <w:sz w:val="22"/>
                <w:szCs w:val="22"/>
              </w:rPr>
              <w:tab/>
            </w:r>
            <w:r w:rsidR="004B33D7" w:rsidRPr="000C6AD0">
              <w:rPr>
                <w:rStyle w:val="Hyperlink"/>
                <w:noProof/>
              </w:rPr>
              <w:t>Weakly Typed Quoted Expressions</w:t>
            </w:r>
            <w:r w:rsidR="004B33D7">
              <w:rPr>
                <w:noProof/>
                <w:webHidden/>
              </w:rPr>
              <w:tab/>
            </w:r>
            <w:r w:rsidR="004B33D7">
              <w:rPr>
                <w:noProof/>
                <w:webHidden/>
              </w:rPr>
              <w:fldChar w:fldCharType="begin"/>
            </w:r>
            <w:r w:rsidR="004B33D7">
              <w:rPr>
                <w:noProof/>
                <w:webHidden/>
              </w:rPr>
              <w:instrText xml:space="preserve"> PAGEREF _Toc286309380 \h </w:instrText>
            </w:r>
            <w:r w:rsidR="004B33D7">
              <w:rPr>
                <w:noProof/>
                <w:webHidden/>
              </w:rPr>
            </w:r>
            <w:r w:rsidR="004B33D7">
              <w:rPr>
                <w:noProof/>
                <w:webHidden/>
              </w:rPr>
              <w:fldChar w:fldCharType="separate"/>
            </w:r>
            <w:r w:rsidR="004B33D7">
              <w:rPr>
                <w:noProof/>
                <w:webHidden/>
              </w:rPr>
              <w:t>80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81" w:history="1">
            <w:r w:rsidR="004B33D7" w:rsidRPr="000C6AD0">
              <w:rPr>
                <w:rStyle w:val="Hyperlink"/>
                <w:noProof/>
              </w:rPr>
              <w:t>6.8.3</w:t>
            </w:r>
            <w:r w:rsidR="004B33D7">
              <w:rPr>
                <w:rFonts w:eastAsiaTheme="minorEastAsia"/>
                <w:i w:val="0"/>
                <w:iCs w:val="0"/>
                <w:noProof/>
                <w:sz w:val="22"/>
                <w:szCs w:val="22"/>
              </w:rPr>
              <w:tab/>
            </w:r>
            <w:r w:rsidR="004B33D7" w:rsidRPr="000C6AD0">
              <w:rPr>
                <w:rStyle w:val="Hyperlink"/>
                <w:noProof/>
              </w:rPr>
              <w:t>Expression Splices</w:t>
            </w:r>
            <w:r w:rsidR="004B33D7">
              <w:rPr>
                <w:noProof/>
                <w:webHidden/>
              </w:rPr>
              <w:tab/>
            </w:r>
            <w:r w:rsidR="004B33D7">
              <w:rPr>
                <w:noProof/>
                <w:webHidden/>
              </w:rPr>
              <w:fldChar w:fldCharType="begin"/>
            </w:r>
            <w:r w:rsidR="004B33D7">
              <w:rPr>
                <w:noProof/>
                <w:webHidden/>
              </w:rPr>
              <w:instrText xml:space="preserve"> PAGEREF _Toc286309381 \h </w:instrText>
            </w:r>
            <w:r w:rsidR="004B33D7">
              <w:rPr>
                <w:noProof/>
                <w:webHidden/>
              </w:rPr>
            </w:r>
            <w:r w:rsidR="004B33D7">
              <w:rPr>
                <w:noProof/>
                <w:webHidden/>
              </w:rPr>
              <w:fldChar w:fldCharType="separate"/>
            </w:r>
            <w:r w:rsidR="004B33D7">
              <w:rPr>
                <w:noProof/>
                <w:webHidden/>
              </w:rPr>
              <w:t>80</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382" w:history="1">
            <w:r w:rsidR="004B33D7" w:rsidRPr="000C6AD0">
              <w:rPr>
                <w:rStyle w:val="Hyperlink"/>
                <w:noProof/>
              </w:rPr>
              <w:t>6.9</w:t>
            </w:r>
            <w:r w:rsidR="004B33D7">
              <w:rPr>
                <w:rFonts w:eastAsiaTheme="minorEastAsia"/>
                <w:smallCaps w:val="0"/>
                <w:noProof/>
                <w:sz w:val="22"/>
                <w:szCs w:val="22"/>
              </w:rPr>
              <w:tab/>
            </w:r>
            <w:r w:rsidR="004B33D7" w:rsidRPr="000C6AD0">
              <w:rPr>
                <w:rStyle w:val="Hyperlink"/>
                <w:noProof/>
              </w:rPr>
              <w:t>Evaluation of Elaborated Forms</w:t>
            </w:r>
            <w:r w:rsidR="004B33D7">
              <w:rPr>
                <w:noProof/>
                <w:webHidden/>
              </w:rPr>
              <w:tab/>
            </w:r>
            <w:r w:rsidR="004B33D7">
              <w:rPr>
                <w:noProof/>
                <w:webHidden/>
              </w:rPr>
              <w:fldChar w:fldCharType="begin"/>
            </w:r>
            <w:r w:rsidR="004B33D7">
              <w:rPr>
                <w:noProof/>
                <w:webHidden/>
              </w:rPr>
              <w:instrText xml:space="preserve"> PAGEREF _Toc286309382 \h </w:instrText>
            </w:r>
            <w:r w:rsidR="004B33D7">
              <w:rPr>
                <w:noProof/>
                <w:webHidden/>
              </w:rPr>
            </w:r>
            <w:r w:rsidR="004B33D7">
              <w:rPr>
                <w:noProof/>
                <w:webHidden/>
              </w:rPr>
              <w:fldChar w:fldCharType="separate"/>
            </w:r>
            <w:r w:rsidR="004B33D7">
              <w:rPr>
                <w:noProof/>
                <w:webHidden/>
              </w:rPr>
              <w:t>81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83" w:history="1">
            <w:r w:rsidR="004B33D7" w:rsidRPr="000C6AD0">
              <w:rPr>
                <w:rStyle w:val="Hyperlink"/>
                <w:noProof/>
              </w:rPr>
              <w:t>6.9.1</w:t>
            </w:r>
            <w:r w:rsidR="004B33D7">
              <w:rPr>
                <w:rFonts w:eastAsiaTheme="minorEastAsia"/>
                <w:i w:val="0"/>
                <w:iCs w:val="0"/>
                <w:noProof/>
                <w:sz w:val="22"/>
                <w:szCs w:val="22"/>
              </w:rPr>
              <w:tab/>
            </w:r>
            <w:r w:rsidR="004B33D7" w:rsidRPr="000C6AD0">
              <w:rPr>
                <w:rStyle w:val="Hyperlink"/>
                <w:noProof/>
              </w:rPr>
              <w:t>Values and Execution Context</w:t>
            </w:r>
            <w:r w:rsidR="004B33D7">
              <w:rPr>
                <w:noProof/>
                <w:webHidden/>
              </w:rPr>
              <w:tab/>
            </w:r>
            <w:r w:rsidR="004B33D7">
              <w:rPr>
                <w:noProof/>
                <w:webHidden/>
              </w:rPr>
              <w:fldChar w:fldCharType="begin"/>
            </w:r>
            <w:r w:rsidR="004B33D7">
              <w:rPr>
                <w:noProof/>
                <w:webHidden/>
              </w:rPr>
              <w:instrText xml:space="preserve"> PAGEREF _Toc286309383 \h </w:instrText>
            </w:r>
            <w:r w:rsidR="004B33D7">
              <w:rPr>
                <w:noProof/>
                <w:webHidden/>
              </w:rPr>
            </w:r>
            <w:r w:rsidR="004B33D7">
              <w:rPr>
                <w:noProof/>
                <w:webHidden/>
              </w:rPr>
              <w:fldChar w:fldCharType="separate"/>
            </w:r>
            <w:r w:rsidR="004B33D7">
              <w:rPr>
                <w:noProof/>
                <w:webHidden/>
              </w:rPr>
              <w:t>81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84" w:history="1">
            <w:r w:rsidR="004B33D7" w:rsidRPr="000C6AD0">
              <w:rPr>
                <w:rStyle w:val="Hyperlink"/>
                <w:noProof/>
              </w:rPr>
              <w:t>6.9.2</w:t>
            </w:r>
            <w:r w:rsidR="004B33D7">
              <w:rPr>
                <w:rFonts w:eastAsiaTheme="minorEastAsia"/>
                <w:i w:val="0"/>
                <w:iCs w:val="0"/>
                <w:noProof/>
                <w:sz w:val="22"/>
                <w:szCs w:val="22"/>
              </w:rPr>
              <w:tab/>
            </w:r>
            <w:r w:rsidR="004B33D7" w:rsidRPr="000C6AD0">
              <w:rPr>
                <w:rStyle w:val="Hyperlink"/>
                <w:noProof/>
              </w:rPr>
              <w:t>Parallel Execution and Memory Model</w:t>
            </w:r>
            <w:r w:rsidR="004B33D7">
              <w:rPr>
                <w:noProof/>
                <w:webHidden/>
              </w:rPr>
              <w:tab/>
            </w:r>
            <w:r w:rsidR="004B33D7">
              <w:rPr>
                <w:noProof/>
                <w:webHidden/>
              </w:rPr>
              <w:fldChar w:fldCharType="begin"/>
            </w:r>
            <w:r w:rsidR="004B33D7">
              <w:rPr>
                <w:noProof/>
                <w:webHidden/>
              </w:rPr>
              <w:instrText xml:space="preserve"> PAGEREF _Toc286309384 \h </w:instrText>
            </w:r>
            <w:r w:rsidR="004B33D7">
              <w:rPr>
                <w:noProof/>
                <w:webHidden/>
              </w:rPr>
            </w:r>
            <w:r w:rsidR="004B33D7">
              <w:rPr>
                <w:noProof/>
                <w:webHidden/>
              </w:rPr>
              <w:fldChar w:fldCharType="separate"/>
            </w:r>
            <w:r w:rsidR="004B33D7">
              <w:rPr>
                <w:noProof/>
                <w:webHidden/>
              </w:rPr>
              <w:t>82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85" w:history="1">
            <w:r w:rsidR="004B33D7" w:rsidRPr="000C6AD0">
              <w:rPr>
                <w:rStyle w:val="Hyperlink"/>
                <w:noProof/>
              </w:rPr>
              <w:t>6.9.3</w:t>
            </w:r>
            <w:r w:rsidR="004B33D7">
              <w:rPr>
                <w:rFonts w:eastAsiaTheme="minorEastAsia"/>
                <w:i w:val="0"/>
                <w:iCs w:val="0"/>
                <w:noProof/>
                <w:sz w:val="22"/>
                <w:szCs w:val="22"/>
              </w:rPr>
              <w:tab/>
            </w:r>
            <w:r w:rsidR="004B33D7" w:rsidRPr="000C6AD0">
              <w:rPr>
                <w:rStyle w:val="Hyperlink"/>
                <w:noProof/>
              </w:rPr>
              <w:t>Zero Values</w:t>
            </w:r>
            <w:r w:rsidR="004B33D7">
              <w:rPr>
                <w:noProof/>
                <w:webHidden/>
              </w:rPr>
              <w:tab/>
            </w:r>
            <w:r w:rsidR="004B33D7">
              <w:rPr>
                <w:noProof/>
                <w:webHidden/>
              </w:rPr>
              <w:fldChar w:fldCharType="begin"/>
            </w:r>
            <w:r w:rsidR="004B33D7">
              <w:rPr>
                <w:noProof/>
                <w:webHidden/>
              </w:rPr>
              <w:instrText xml:space="preserve"> PAGEREF _Toc286309385 \h </w:instrText>
            </w:r>
            <w:r w:rsidR="004B33D7">
              <w:rPr>
                <w:noProof/>
                <w:webHidden/>
              </w:rPr>
            </w:r>
            <w:r w:rsidR="004B33D7">
              <w:rPr>
                <w:noProof/>
                <w:webHidden/>
              </w:rPr>
              <w:fldChar w:fldCharType="separate"/>
            </w:r>
            <w:r w:rsidR="004B33D7">
              <w:rPr>
                <w:noProof/>
                <w:webHidden/>
              </w:rPr>
              <w:t>83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86" w:history="1">
            <w:r w:rsidR="004B33D7" w:rsidRPr="000C6AD0">
              <w:rPr>
                <w:rStyle w:val="Hyperlink"/>
                <w:noProof/>
              </w:rPr>
              <w:t>6.9.4</w:t>
            </w:r>
            <w:r w:rsidR="004B33D7">
              <w:rPr>
                <w:rFonts w:eastAsiaTheme="minorEastAsia"/>
                <w:i w:val="0"/>
                <w:iCs w:val="0"/>
                <w:noProof/>
                <w:sz w:val="22"/>
                <w:szCs w:val="22"/>
              </w:rPr>
              <w:tab/>
            </w:r>
            <w:r w:rsidR="004B33D7" w:rsidRPr="000C6AD0">
              <w:rPr>
                <w:rStyle w:val="Hyperlink"/>
                <w:noProof/>
              </w:rPr>
              <w:t>Taking the Address of an Elaborated Expression</w:t>
            </w:r>
            <w:r w:rsidR="004B33D7">
              <w:rPr>
                <w:noProof/>
                <w:webHidden/>
              </w:rPr>
              <w:tab/>
            </w:r>
            <w:r w:rsidR="004B33D7">
              <w:rPr>
                <w:noProof/>
                <w:webHidden/>
              </w:rPr>
              <w:fldChar w:fldCharType="begin"/>
            </w:r>
            <w:r w:rsidR="004B33D7">
              <w:rPr>
                <w:noProof/>
                <w:webHidden/>
              </w:rPr>
              <w:instrText xml:space="preserve"> PAGEREF _Toc286309386 \h </w:instrText>
            </w:r>
            <w:r w:rsidR="004B33D7">
              <w:rPr>
                <w:noProof/>
                <w:webHidden/>
              </w:rPr>
            </w:r>
            <w:r w:rsidR="004B33D7">
              <w:rPr>
                <w:noProof/>
                <w:webHidden/>
              </w:rPr>
              <w:fldChar w:fldCharType="separate"/>
            </w:r>
            <w:r w:rsidR="004B33D7">
              <w:rPr>
                <w:noProof/>
                <w:webHidden/>
              </w:rPr>
              <w:t>83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87" w:history="1">
            <w:r w:rsidR="004B33D7" w:rsidRPr="000C6AD0">
              <w:rPr>
                <w:rStyle w:val="Hyperlink"/>
                <w:noProof/>
              </w:rPr>
              <w:t>6.9.5</w:t>
            </w:r>
            <w:r w:rsidR="004B33D7">
              <w:rPr>
                <w:rFonts w:eastAsiaTheme="minorEastAsia"/>
                <w:i w:val="0"/>
                <w:iCs w:val="0"/>
                <w:noProof/>
                <w:sz w:val="22"/>
                <w:szCs w:val="22"/>
              </w:rPr>
              <w:tab/>
            </w:r>
            <w:r w:rsidR="004B33D7" w:rsidRPr="000C6AD0">
              <w:rPr>
                <w:rStyle w:val="Hyperlink"/>
                <w:noProof/>
              </w:rPr>
              <w:t>Evaluating Value References</w:t>
            </w:r>
            <w:r w:rsidR="004B33D7">
              <w:rPr>
                <w:noProof/>
                <w:webHidden/>
              </w:rPr>
              <w:tab/>
            </w:r>
            <w:r w:rsidR="004B33D7">
              <w:rPr>
                <w:noProof/>
                <w:webHidden/>
              </w:rPr>
              <w:fldChar w:fldCharType="begin"/>
            </w:r>
            <w:r w:rsidR="004B33D7">
              <w:rPr>
                <w:noProof/>
                <w:webHidden/>
              </w:rPr>
              <w:instrText xml:space="preserve"> PAGEREF _Toc286309387 \h </w:instrText>
            </w:r>
            <w:r w:rsidR="004B33D7">
              <w:rPr>
                <w:noProof/>
                <w:webHidden/>
              </w:rPr>
            </w:r>
            <w:r w:rsidR="004B33D7">
              <w:rPr>
                <w:noProof/>
                <w:webHidden/>
              </w:rPr>
              <w:fldChar w:fldCharType="separate"/>
            </w:r>
            <w:r w:rsidR="004B33D7">
              <w:rPr>
                <w:noProof/>
                <w:webHidden/>
              </w:rPr>
              <w:t>84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88" w:history="1">
            <w:r w:rsidR="004B33D7" w:rsidRPr="000C6AD0">
              <w:rPr>
                <w:rStyle w:val="Hyperlink"/>
                <w:noProof/>
              </w:rPr>
              <w:t>6.9.6</w:t>
            </w:r>
            <w:r w:rsidR="004B33D7">
              <w:rPr>
                <w:rFonts w:eastAsiaTheme="minorEastAsia"/>
                <w:i w:val="0"/>
                <w:iCs w:val="0"/>
                <w:noProof/>
                <w:sz w:val="22"/>
                <w:szCs w:val="22"/>
              </w:rPr>
              <w:tab/>
            </w:r>
            <w:r w:rsidR="004B33D7" w:rsidRPr="000C6AD0">
              <w:rPr>
                <w:rStyle w:val="Hyperlink"/>
                <w:noProof/>
              </w:rPr>
              <w:t>Evaluating Function Applications</w:t>
            </w:r>
            <w:r w:rsidR="004B33D7">
              <w:rPr>
                <w:noProof/>
                <w:webHidden/>
              </w:rPr>
              <w:tab/>
            </w:r>
            <w:r w:rsidR="004B33D7">
              <w:rPr>
                <w:noProof/>
                <w:webHidden/>
              </w:rPr>
              <w:fldChar w:fldCharType="begin"/>
            </w:r>
            <w:r w:rsidR="004B33D7">
              <w:rPr>
                <w:noProof/>
                <w:webHidden/>
              </w:rPr>
              <w:instrText xml:space="preserve"> PAGEREF _Toc286309388 \h </w:instrText>
            </w:r>
            <w:r w:rsidR="004B33D7">
              <w:rPr>
                <w:noProof/>
                <w:webHidden/>
              </w:rPr>
            </w:r>
            <w:r w:rsidR="004B33D7">
              <w:rPr>
                <w:noProof/>
                <w:webHidden/>
              </w:rPr>
              <w:fldChar w:fldCharType="separate"/>
            </w:r>
            <w:r w:rsidR="004B33D7">
              <w:rPr>
                <w:noProof/>
                <w:webHidden/>
              </w:rPr>
              <w:t>84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89" w:history="1">
            <w:r w:rsidR="004B33D7" w:rsidRPr="000C6AD0">
              <w:rPr>
                <w:rStyle w:val="Hyperlink"/>
                <w:noProof/>
              </w:rPr>
              <w:t>6.9.7</w:t>
            </w:r>
            <w:r w:rsidR="004B33D7">
              <w:rPr>
                <w:rFonts w:eastAsiaTheme="minorEastAsia"/>
                <w:i w:val="0"/>
                <w:iCs w:val="0"/>
                <w:noProof/>
                <w:sz w:val="22"/>
                <w:szCs w:val="22"/>
              </w:rPr>
              <w:tab/>
            </w:r>
            <w:r w:rsidR="004B33D7" w:rsidRPr="000C6AD0">
              <w:rPr>
                <w:rStyle w:val="Hyperlink"/>
                <w:noProof/>
              </w:rPr>
              <w:t>Evaluating Method Applications</w:t>
            </w:r>
            <w:r w:rsidR="004B33D7">
              <w:rPr>
                <w:noProof/>
                <w:webHidden/>
              </w:rPr>
              <w:tab/>
            </w:r>
            <w:r w:rsidR="004B33D7">
              <w:rPr>
                <w:noProof/>
                <w:webHidden/>
              </w:rPr>
              <w:fldChar w:fldCharType="begin"/>
            </w:r>
            <w:r w:rsidR="004B33D7">
              <w:rPr>
                <w:noProof/>
                <w:webHidden/>
              </w:rPr>
              <w:instrText xml:space="preserve"> PAGEREF _Toc286309389 \h </w:instrText>
            </w:r>
            <w:r w:rsidR="004B33D7">
              <w:rPr>
                <w:noProof/>
                <w:webHidden/>
              </w:rPr>
            </w:r>
            <w:r w:rsidR="004B33D7">
              <w:rPr>
                <w:noProof/>
                <w:webHidden/>
              </w:rPr>
              <w:fldChar w:fldCharType="separate"/>
            </w:r>
            <w:r w:rsidR="004B33D7">
              <w:rPr>
                <w:noProof/>
                <w:webHidden/>
              </w:rPr>
              <w:t>84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0" w:history="1">
            <w:r w:rsidR="004B33D7" w:rsidRPr="000C6AD0">
              <w:rPr>
                <w:rStyle w:val="Hyperlink"/>
                <w:noProof/>
              </w:rPr>
              <w:t>6.9.8</w:t>
            </w:r>
            <w:r w:rsidR="004B33D7">
              <w:rPr>
                <w:rFonts w:eastAsiaTheme="minorEastAsia"/>
                <w:i w:val="0"/>
                <w:iCs w:val="0"/>
                <w:noProof/>
                <w:sz w:val="22"/>
                <w:szCs w:val="22"/>
              </w:rPr>
              <w:tab/>
            </w:r>
            <w:r w:rsidR="004B33D7" w:rsidRPr="000C6AD0">
              <w:rPr>
                <w:rStyle w:val="Hyperlink"/>
                <w:noProof/>
              </w:rPr>
              <w:t>Evaluating Union Cases</w:t>
            </w:r>
            <w:r w:rsidR="004B33D7">
              <w:rPr>
                <w:noProof/>
                <w:webHidden/>
              </w:rPr>
              <w:tab/>
            </w:r>
            <w:r w:rsidR="004B33D7">
              <w:rPr>
                <w:noProof/>
                <w:webHidden/>
              </w:rPr>
              <w:fldChar w:fldCharType="begin"/>
            </w:r>
            <w:r w:rsidR="004B33D7">
              <w:rPr>
                <w:noProof/>
                <w:webHidden/>
              </w:rPr>
              <w:instrText xml:space="preserve"> PAGEREF _Toc286309390 \h </w:instrText>
            </w:r>
            <w:r w:rsidR="004B33D7">
              <w:rPr>
                <w:noProof/>
                <w:webHidden/>
              </w:rPr>
            </w:r>
            <w:r w:rsidR="004B33D7">
              <w:rPr>
                <w:noProof/>
                <w:webHidden/>
              </w:rPr>
              <w:fldChar w:fldCharType="separate"/>
            </w:r>
            <w:r w:rsidR="004B33D7">
              <w:rPr>
                <w:noProof/>
                <w:webHidden/>
              </w:rPr>
              <w:t>84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1" w:history="1">
            <w:r w:rsidR="004B33D7" w:rsidRPr="000C6AD0">
              <w:rPr>
                <w:rStyle w:val="Hyperlink"/>
                <w:noProof/>
              </w:rPr>
              <w:t>6.9.9</w:t>
            </w:r>
            <w:r w:rsidR="004B33D7">
              <w:rPr>
                <w:rFonts w:eastAsiaTheme="minorEastAsia"/>
                <w:i w:val="0"/>
                <w:iCs w:val="0"/>
                <w:noProof/>
                <w:sz w:val="22"/>
                <w:szCs w:val="22"/>
              </w:rPr>
              <w:tab/>
            </w:r>
            <w:r w:rsidR="004B33D7" w:rsidRPr="000C6AD0">
              <w:rPr>
                <w:rStyle w:val="Hyperlink"/>
                <w:noProof/>
              </w:rPr>
              <w:t>Evaluating Field Lookups</w:t>
            </w:r>
            <w:r w:rsidR="004B33D7">
              <w:rPr>
                <w:noProof/>
                <w:webHidden/>
              </w:rPr>
              <w:tab/>
            </w:r>
            <w:r w:rsidR="004B33D7">
              <w:rPr>
                <w:noProof/>
                <w:webHidden/>
              </w:rPr>
              <w:fldChar w:fldCharType="begin"/>
            </w:r>
            <w:r w:rsidR="004B33D7">
              <w:rPr>
                <w:noProof/>
                <w:webHidden/>
              </w:rPr>
              <w:instrText xml:space="preserve"> PAGEREF _Toc286309391 \h </w:instrText>
            </w:r>
            <w:r w:rsidR="004B33D7">
              <w:rPr>
                <w:noProof/>
                <w:webHidden/>
              </w:rPr>
            </w:r>
            <w:r w:rsidR="004B33D7">
              <w:rPr>
                <w:noProof/>
                <w:webHidden/>
              </w:rPr>
              <w:fldChar w:fldCharType="separate"/>
            </w:r>
            <w:r w:rsidR="004B33D7">
              <w:rPr>
                <w:noProof/>
                <w:webHidden/>
              </w:rPr>
              <w:t>84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2" w:history="1">
            <w:r w:rsidR="004B33D7" w:rsidRPr="000C6AD0">
              <w:rPr>
                <w:rStyle w:val="Hyperlink"/>
                <w:noProof/>
              </w:rPr>
              <w:t>6.9.10</w:t>
            </w:r>
            <w:r w:rsidR="004B33D7">
              <w:rPr>
                <w:rFonts w:eastAsiaTheme="minorEastAsia"/>
                <w:i w:val="0"/>
                <w:iCs w:val="0"/>
                <w:noProof/>
                <w:sz w:val="22"/>
                <w:szCs w:val="22"/>
              </w:rPr>
              <w:tab/>
            </w:r>
            <w:r w:rsidR="004B33D7" w:rsidRPr="000C6AD0">
              <w:rPr>
                <w:rStyle w:val="Hyperlink"/>
                <w:noProof/>
              </w:rPr>
              <w:t>Evaluating Array Expressions</w:t>
            </w:r>
            <w:r w:rsidR="004B33D7">
              <w:rPr>
                <w:noProof/>
                <w:webHidden/>
              </w:rPr>
              <w:tab/>
            </w:r>
            <w:r w:rsidR="004B33D7">
              <w:rPr>
                <w:noProof/>
                <w:webHidden/>
              </w:rPr>
              <w:fldChar w:fldCharType="begin"/>
            </w:r>
            <w:r w:rsidR="004B33D7">
              <w:rPr>
                <w:noProof/>
                <w:webHidden/>
              </w:rPr>
              <w:instrText xml:space="preserve"> PAGEREF _Toc286309392 \h </w:instrText>
            </w:r>
            <w:r w:rsidR="004B33D7">
              <w:rPr>
                <w:noProof/>
                <w:webHidden/>
              </w:rPr>
            </w:r>
            <w:r w:rsidR="004B33D7">
              <w:rPr>
                <w:noProof/>
                <w:webHidden/>
              </w:rPr>
              <w:fldChar w:fldCharType="separate"/>
            </w:r>
            <w:r w:rsidR="004B33D7">
              <w:rPr>
                <w:noProof/>
                <w:webHidden/>
              </w:rPr>
              <w:t>85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3" w:history="1">
            <w:r w:rsidR="004B33D7" w:rsidRPr="000C6AD0">
              <w:rPr>
                <w:rStyle w:val="Hyperlink"/>
                <w:noProof/>
              </w:rPr>
              <w:t>6.9.11</w:t>
            </w:r>
            <w:r w:rsidR="004B33D7">
              <w:rPr>
                <w:rFonts w:eastAsiaTheme="minorEastAsia"/>
                <w:i w:val="0"/>
                <w:iCs w:val="0"/>
                <w:noProof/>
                <w:sz w:val="22"/>
                <w:szCs w:val="22"/>
              </w:rPr>
              <w:tab/>
            </w:r>
            <w:r w:rsidR="004B33D7" w:rsidRPr="000C6AD0">
              <w:rPr>
                <w:rStyle w:val="Hyperlink"/>
                <w:noProof/>
              </w:rPr>
              <w:t>Evaluating Record Expressions</w:t>
            </w:r>
            <w:r w:rsidR="004B33D7">
              <w:rPr>
                <w:noProof/>
                <w:webHidden/>
              </w:rPr>
              <w:tab/>
            </w:r>
            <w:r w:rsidR="004B33D7">
              <w:rPr>
                <w:noProof/>
                <w:webHidden/>
              </w:rPr>
              <w:fldChar w:fldCharType="begin"/>
            </w:r>
            <w:r w:rsidR="004B33D7">
              <w:rPr>
                <w:noProof/>
                <w:webHidden/>
              </w:rPr>
              <w:instrText xml:space="preserve"> PAGEREF _Toc286309393 \h </w:instrText>
            </w:r>
            <w:r w:rsidR="004B33D7">
              <w:rPr>
                <w:noProof/>
                <w:webHidden/>
              </w:rPr>
            </w:r>
            <w:r w:rsidR="004B33D7">
              <w:rPr>
                <w:noProof/>
                <w:webHidden/>
              </w:rPr>
              <w:fldChar w:fldCharType="separate"/>
            </w:r>
            <w:r w:rsidR="004B33D7">
              <w:rPr>
                <w:noProof/>
                <w:webHidden/>
              </w:rPr>
              <w:t>85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4" w:history="1">
            <w:r w:rsidR="004B33D7" w:rsidRPr="000C6AD0">
              <w:rPr>
                <w:rStyle w:val="Hyperlink"/>
                <w:noProof/>
              </w:rPr>
              <w:t>6.9.12</w:t>
            </w:r>
            <w:r w:rsidR="004B33D7">
              <w:rPr>
                <w:rFonts w:eastAsiaTheme="minorEastAsia"/>
                <w:i w:val="0"/>
                <w:iCs w:val="0"/>
                <w:noProof/>
                <w:sz w:val="22"/>
                <w:szCs w:val="22"/>
              </w:rPr>
              <w:tab/>
            </w:r>
            <w:r w:rsidR="004B33D7" w:rsidRPr="000C6AD0">
              <w:rPr>
                <w:rStyle w:val="Hyperlink"/>
                <w:noProof/>
              </w:rPr>
              <w:t>Evaluating Function Expressions</w:t>
            </w:r>
            <w:r w:rsidR="004B33D7">
              <w:rPr>
                <w:noProof/>
                <w:webHidden/>
              </w:rPr>
              <w:tab/>
            </w:r>
            <w:r w:rsidR="004B33D7">
              <w:rPr>
                <w:noProof/>
                <w:webHidden/>
              </w:rPr>
              <w:fldChar w:fldCharType="begin"/>
            </w:r>
            <w:r w:rsidR="004B33D7">
              <w:rPr>
                <w:noProof/>
                <w:webHidden/>
              </w:rPr>
              <w:instrText xml:space="preserve"> PAGEREF _Toc286309394 \h </w:instrText>
            </w:r>
            <w:r w:rsidR="004B33D7">
              <w:rPr>
                <w:noProof/>
                <w:webHidden/>
              </w:rPr>
            </w:r>
            <w:r w:rsidR="004B33D7">
              <w:rPr>
                <w:noProof/>
                <w:webHidden/>
              </w:rPr>
              <w:fldChar w:fldCharType="separate"/>
            </w:r>
            <w:r w:rsidR="004B33D7">
              <w:rPr>
                <w:noProof/>
                <w:webHidden/>
              </w:rPr>
              <w:t>85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5" w:history="1">
            <w:r w:rsidR="004B33D7" w:rsidRPr="000C6AD0">
              <w:rPr>
                <w:rStyle w:val="Hyperlink"/>
                <w:noProof/>
              </w:rPr>
              <w:t>6.9.13</w:t>
            </w:r>
            <w:r w:rsidR="004B33D7">
              <w:rPr>
                <w:rFonts w:eastAsiaTheme="minorEastAsia"/>
                <w:i w:val="0"/>
                <w:iCs w:val="0"/>
                <w:noProof/>
                <w:sz w:val="22"/>
                <w:szCs w:val="22"/>
              </w:rPr>
              <w:tab/>
            </w:r>
            <w:r w:rsidR="004B33D7" w:rsidRPr="000C6AD0">
              <w:rPr>
                <w:rStyle w:val="Hyperlink"/>
                <w:noProof/>
              </w:rPr>
              <w:t>Evaluating Object Expressions</w:t>
            </w:r>
            <w:r w:rsidR="004B33D7">
              <w:rPr>
                <w:noProof/>
                <w:webHidden/>
              </w:rPr>
              <w:tab/>
            </w:r>
            <w:r w:rsidR="004B33D7">
              <w:rPr>
                <w:noProof/>
                <w:webHidden/>
              </w:rPr>
              <w:fldChar w:fldCharType="begin"/>
            </w:r>
            <w:r w:rsidR="004B33D7">
              <w:rPr>
                <w:noProof/>
                <w:webHidden/>
              </w:rPr>
              <w:instrText xml:space="preserve"> PAGEREF _Toc286309395 \h </w:instrText>
            </w:r>
            <w:r w:rsidR="004B33D7">
              <w:rPr>
                <w:noProof/>
                <w:webHidden/>
              </w:rPr>
            </w:r>
            <w:r w:rsidR="004B33D7">
              <w:rPr>
                <w:noProof/>
                <w:webHidden/>
              </w:rPr>
              <w:fldChar w:fldCharType="separate"/>
            </w:r>
            <w:r w:rsidR="004B33D7">
              <w:rPr>
                <w:noProof/>
                <w:webHidden/>
              </w:rPr>
              <w:t>85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6" w:history="1">
            <w:r w:rsidR="004B33D7" w:rsidRPr="000C6AD0">
              <w:rPr>
                <w:rStyle w:val="Hyperlink"/>
                <w:noProof/>
              </w:rPr>
              <w:t>6.9.14</w:t>
            </w:r>
            <w:r w:rsidR="004B33D7">
              <w:rPr>
                <w:rFonts w:eastAsiaTheme="minorEastAsia"/>
                <w:i w:val="0"/>
                <w:iCs w:val="0"/>
                <w:noProof/>
                <w:sz w:val="22"/>
                <w:szCs w:val="22"/>
              </w:rPr>
              <w:tab/>
            </w:r>
            <w:r w:rsidR="004B33D7" w:rsidRPr="000C6AD0">
              <w:rPr>
                <w:rStyle w:val="Hyperlink"/>
                <w:noProof/>
              </w:rPr>
              <w:t>Evaluating Definition Expressions</w:t>
            </w:r>
            <w:r w:rsidR="004B33D7">
              <w:rPr>
                <w:noProof/>
                <w:webHidden/>
              </w:rPr>
              <w:tab/>
            </w:r>
            <w:r w:rsidR="004B33D7">
              <w:rPr>
                <w:noProof/>
                <w:webHidden/>
              </w:rPr>
              <w:fldChar w:fldCharType="begin"/>
            </w:r>
            <w:r w:rsidR="004B33D7">
              <w:rPr>
                <w:noProof/>
                <w:webHidden/>
              </w:rPr>
              <w:instrText xml:space="preserve"> PAGEREF _Toc286309396 \h </w:instrText>
            </w:r>
            <w:r w:rsidR="004B33D7">
              <w:rPr>
                <w:noProof/>
                <w:webHidden/>
              </w:rPr>
            </w:r>
            <w:r w:rsidR="004B33D7">
              <w:rPr>
                <w:noProof/>
                <w:webHidden/>
              </w:rPr>
              <w:fldChar w:fldCharType="separate"/>
            </w:r>
            <w:r w:rsidR="004B33D7">
              <w:rPr>
                <w:noProof/>
                <w:webHidden/>
              </w:rPr>
              <w:t>85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7" w:history="1">
            <w:r w:rsidR="004B33D7" w:rsidRPr="000C6AD0">
              <w:rPr>
                <w:rStyle w:val="Hyperlink"/>
                <w:noProof/>
              </w:rPr>
              <w:t>6.9.15</w:t>
            </w:r>
            <w:r w:rsidR="004B33D7">
              <w:rPr>
                <w:rFonts w:eastAsiaTheme="minorEastAsia"/>
                <w:i w:val="0"/>
                <w:iCs w:val="0"/>
                <w:noProof/>
                <w:sz w:val="22"/>
                <w:szCs w:val="22"/>
              </w:rPr>
              <w:tab/>
            </w:r>
            <w:r w:rsidR="004B33D7" w:rsidRPr="000C6AD0">
              <w:rPr>
                <w:rStyle w:val="Hyperlink"/>
                <w:noProof/>
              </w:rPr>
              <w:t>Evaluating Integer For Loops</w:t>
            </w:r>
            <w:r w:rsidR="004B33D7">
              <w:rPr>
                <w:noProof/>
                <w:webHidden/>
              </w:rPr>
              <w:tab/>
            </w:r>
            <w:r w:rsidR="004B33D7">
              <w:rPr>
                <w:noProof/>
                <w:webHidden/>
              </w:rPr>
              <w:fldChar w:fldCharType="begin"/>
            </w:r>
            <w:r w:rsidR="004B33D7">
              <w:rPr>
                <w:noProof/>
                <w:webHidden/>
              </w:rPr>
              <w:instrText xml:space="preserve"> PAGEREF _Toc286309397 \h </w:instrText>
            </w:r>
            <w:r w:rsidR="004B33D7">
              <w:rPr>
                <w:noProof/>
                <w:webHidden/>
              </w:rPr>
            </w:r>
            <w:r w:rsidR="004B33D7">
              <w:rPr>
                <w:noProof/>
                <w:webHidden/>
              </w:rPr>
              <w:fldChar w:fldCharType="separate"/>
            </w:r>
            <w:r w:rsidR="004B33D7">
              <w:rPr>
                <w:noProof/>
                <w:webHidden/>
              </w:rPr>
              <w:t>85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8" w:history="1">
            <w:r w:rsidR="004B33D7" w:rsidRPr="000C6AD0">
              <w:rPr>
                <w:rStyle w:val="Hyperlink"/>
                <w:noProof/>
              </w:rPr>
              <w:t>6.9.16</w:t>
            </w:r>
            <w:r w:rsidR="004B33D7">
              <w:rPr>
                <w:rFonts w:eastAsiaTheme="minorEastAsia"/>
                <w:i w:val="0"/>
                <w:iCs w:val="0"/>
                <w:noProof/>
                <w:sz w:val="22"/>
                <w:szCs w:val="22"/>
              </w:rPr>
              <w:tab/>
            </w:r>
            <w:r w:rsidR="004B33D7" w:rsidRPr="000C6AD0">
              <w:rPr>
                <w:rStyle w:val="Hyperlink"/>
                <w:noProof/>
              </w:rPr>
              <w:t>Evaluating While Loops</w:t>
            </w:r>
            <w:r w:rsidR="004B33D7">
              <w:rPr>
                <w:noProof/>
                <w:webHidden/>
              </w:rPr>
              <w:tab/>
            </w:r>
            <w:r w:rsidR="004B33D7">
              <w:rPr>
                <w:noProof/>
                <w:webHidden/>
              </w:rPr>
              <w:fldChar w:fldCharType="begin"/>
            </w:r>
            <w:r w:rsidR="004B33D7">
              <w:rPr>
                <w:noProof/>
                <w:webHidden/>
              </w:rPr>
              <w:instrText xml:space="preserve"> PAGEREF _Toc286309398 \h </w:instrText>
            </w:r>
            <w:r w:rsidR="004B33D7">
              <w:rPr>
                <w:noProof/>
                <w:webHidden/>
              </w:rPr>
            </w:r>
            <w:r w:rsidR="004B33D7">
              <w:rPr>
                <w:noProof/>
                <w:webHidden/>
              </w:rPr>
              <w:fldChar w:fldCharType="separate"/>
            </w:r>
            <w:r w:rsidR="004B33D7">
              <w:rPr>
                <w:noProof/>
                <w:webHidden/>
              </w:rPr>
              <w:t>86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399" w:history="1">
            <w:r w:rsidR="004B33D7" w:rsidRPr="000C6AD0">
              <w:rPr>
                <w:rStyle w:val="Hyperlink"/>
                <w:noProof/>
              </w:rPr>
              <w:t>6.9.17</w:t>
            </w:r>
            <w:r w:rsidR="004B33D7">
              <w:rPr>
                <w:rFonts w:eastAsiaTheme="minorEastAsia"/>
                <w:i w:val="0"/>
                <w:iCs w:val="0"/>
                <w:noProof/>
                <w:sz w:val="22"/>
                <w:szCs w:val="22"/>
              </w:rPr>
              <w:tab/>
            </w:r>
            <w:r w:rsidR="004B33D7" w:rsidRPr="000C6AD0">
              <w:rPr>
                <w:rStyle w:val="Hyperlink"/>
                <w:noProof/>
              </w:rPr>
              <w:t>Evaluating Static Coercion Expressions</w:t>
            </w:r>
            <w:r w:rsidR="004B33D7">
              <w:rPr>
                <w:noProof/>
                <w:webHidden/>
              </w:rPr>
              <w:tab/>
            </w:r>
            <w:r w:rsidR="004B33D7">
              <w:rPr>
                <w:noProof/>
                <w:webHidden/>
              </w:rPr>
              <w:fldChar w:fldCharType="begin"/>
            </w:r>
            <w:r w:rsidR="004B33D7">
              <w:rPr>
                <w:noProof/>
                <w:webHidden/>
              </w:rPr>
              <w:instrText xml:space="preserve"> PAGEREF _Toc286309399 \h </w:instrText>
            </w:r>
            <w:r w:rsidR="004B33D7">
              <w:rPr>
                <w:noProof/>
                <w:webHidden/>
              </w:rPr>
            </w:r>
            <w:r w:rsidR="004B33D7">
              <w:rPr>
                <w:noProof/>
                <w:webHidden/>
              </w:rPr>
              <w:fldChar w:fldCharType="separate"/>
            </w:r>
            <w:r w:rsidR="004B33D7">
              <w:rPr>
                <w:noProof/>
                <w:webHidden/>
              </w:rPr>
              <w:t>86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00" w:history="1">
            <w:r w:rsidR="004B33D7" w:rsidRPr="000C6AD0">
              <w:rPr>
                <w:rStyle w:val="Hyperlink"/>
                <w:noProof/>
              </w:rPr>
              <w:t>6.9.18</w:t>
            </w:r>
            <w:r w:rsidR="004B33D7">
              <w:rPr>
                <w:rFonts w:eastAsiaTheme="minorEastAsia"/>
                <w:i w:val="0"/>
                <w:iCs w:val="0"/>
                <w:noProof/>
                <w:sz w:val="22"/>
                <w:szCs w:val="22"/>
              </w:rPr>
              <w:tab/>
            </w:r>
            <w:r w:rsidR="004B33D7" w:rsidRPr="000C6AD0">
              <w:rPr>
                <w:rStyle w:val="Hyperlink"/>
                <w:noProof/>
              </w:rPr>
              <w:t>Evaluating Dynamic Type-Test Expressions</w:t>
            </w:r>
            <w:r w:rsidR="004B33D7">
              <w:rPr>
                <w:noProof/>
                <w:webHidden/>
              </w:rPr>
              <w:tab/>
            </w:r>
            <w:r w:rsidR="004B33D7">
              <w:rPr>
                <w:noProof/>
                <w:webHidden/>
              </w:rPr>
              <w:fldChar w:fldCharType="begin"/>
            </w:r>
            <w:r w:rsidR="004B33D7">
              <w:rPr>
                <w:noProof/>
                <w:webHidden/>
              </w:rPr>
              <w:instrText xml:space="preserve"> PAGEREF _Toc286309400 \h </w:instrText>
            </w:r>
            <w:r w:rsidR="004B33D7">
              <w:rPr>
                <w:noProof/>
                <w:webHidden/>
              </w:rPr>
            </w:r>
            <w:r w:rsidR="004B33D7">
              <w:rPr>
                <w:noProof/>
                <w:webHidden/>
              </w:rPr>
              <w:fldChar w:fldCharType="separate"/>
            </w:r>
            <w:r w:rsidR="004B33D7">
              <w:rPr>
                <w:noProof/>
                <w:webHidden/>
              </w:rPr>
              <w:t>86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01" w:history="1">
            <w:r w:rsidR="004B33D7" w:rsidRPr="000C6AD0">
              <w:rPr>
                <w:rStyle w:val="Hyperlink"/>
                <w:noProof/>
              </w:rPr>
              <w:t>6.9.19</w:t>
            </w:r>
            <w:r w:rsidR="004B33D7">
              <w:rPr>
                <w:rFonts w:eastAsiaTheme="minorEastAsia"/>
                <w:i w:val="0"/>
                <w:iCs w:val="0"/>
                <w:noProof/>
                <w:sz w:val="22"/>
                <w:szCs w:val="22"/>
              </w:rPr>
              <w:tab/>
            </w:r>
            <w:r w:rsidR="004B33D7" w:rsidRPr="000C6AD0">
              <w:rPr>
                <w:rStyle w:val="Hyperlink"/>
                <w:noProof/>
              </w:rPr>
              <w:t>Evaluating Dynamic Coercion Expressions</w:t>
            </w:r>
            <w:r w:rsidR="004B33D7">
              <w:rPr>
                <w:noProof/>
                <w:webHidden/>
              </w:rPr>
              <w:tab/>
            </w:r>
            <w:r w:rsidR="004B33D7">
              <w:rPr>
                <w:noProof/>
                <w:webHidden/>
              </w:rPr>
              <w:fldChar w:fldCharType="begin"/>
            </w:r>
            <w:r w:rsidR="004B33D7">
              <w:rPr>
                <w:noProof/>
                <w:webHidden/>
              </w:rPr>
              <w:instrText xml:space="preserve"> PAGEREF _Toc286309401 \h </w:instrText>
            </w:r>
            <w:r w:rsidR="004B33D7">
              <w:rPr>
                <w:noProof/>
                <w:webHidden/>
              </w:rPr>
            </w:r>
            <w:r w:rsidR="004B33D7">
              <w:rPr>
                <w:noProof/>
                <w:webHidden/>
              </w:rPr>
              <w:fldChar w:fldCharType="separate"/>
            </w:r>
            <w:r w:rsidR="004B33D7">
              <w:rPr>
                <w:noProof/>
                <w:webHidden/>
              </w:rPr>
              <w:t>86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02" w:history="1">
            <w:r w:rsidR="004B33D7" w:rsidRPr="000C6AD0">
              <w:rPr>
                <w:rStyle w:val="Hyperlink"/>
                <w:noProof/>
              </w:rPr>
              <w:t>6.9.20</w:t>
            </w:r>
            <w:r w:rsidR="004B33D7">
              <w:rPr>
                <w:rFonts w:eastAsiaTheme="minorEastAsia"/>
                <w:i w:val="0"/>
                <w:iCs w:val="0"/>
                <w:noProof/>
                <w:sz w:val="22"/>
                <w:szCs w:val="22"/>
              </w:rPr>
              <w:tab/>
            </w:r>
            <w:r w:rsidR="004B33D7" w:rsidRPr="000C6AD0">
              <w:rPr>
                <w:rStyle w:val="Hyperlink"/>
                <w:noProof/>
              </w:rPr>
              <w:t>Evaluating Sequential Execution Expressions</w:t>
            </w:r>
            <w:r w:rsidR="004B33D7">
              <w:rPr>
                <w:noProof/>
                <w:webHidden/>
              </w:rPr>
              <w:tab/>
            </w:r>
            <w:r w:rsidR="004B33D7">
              <w:rPr>
                <w:noProof/>
                <w:webHidden/>
              </w:rPr>
              <w:fldChar w:fldCharType="begin"/>
            </w:r>
            <w:r w:rsidR="004B33D7">
              <w:rPr>
                <w:noProof/>
                <w:webHidden/>
              </w:rPr>
              <w:instrText xml:space="preserve"> PAGEREF _Toc286309402 \h </w:instrText>
            </w:r>
            <w:r w:rsidR="004B33D7">
              <w:rPr>
                <w:noProof/>
                <w:webHidden/>
              </w:rPr>
            </w:r>
            <w:r w:rsidR="004B33D7">
              <w:rPr>
                <w:noProof/>
                <w:webHidden/>
              </w:rPr>
              <w:fldChar w:fldCharType="separate"/>
            </w:r>
            <w:r w:rsidR="004B33D7">
              <w:rPr>
                <w:noProof/>
                <w:webHidden/>
              </w:rPr>
              <w:t>87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03" w:history="1">
            <w:r w:rsidR="004B33D7" w:rsidRPr="000C6AD0">
              <w:rPr>
                <w:rStyle w:val="Hyperlink"/>
                <w:noProof/>
              </w:rPr>
              <w:t>6.9.21</w:t>
            </w:r>
            <w:r w:rsidR="004B33D7">
              <w:rPr>
                <w:rFonts w:eastAsiaTheme="minorEastAsia"/>
                <w:i w:val="0"/>
                <w:iCs w:val="0"/>
                <w:noProof/>
                <w:sz w:val="22"/>
                <w:szCs w:val="22"/>
              </w:rPr>
              <w:tab/>
            </w:r>
            <w:r w:rsidR="004B33D7" w:rsidRPr="000C6AD0">
              <w:rPr>
                <w:rStyle w:val="Hyperlink"/>
                <w:noProof/>
              </w:rPr>
              <w:t>Evaluating Try-with Expressions</w:t>
            </w:r>
            <w:r w:rsidR="004B33D7">
              <w:rPr>
                <w:noProof/>
                <w:webHidden/>
              </w:rPr>
              <w:tab/>
            </w:r>
            <w:r w:rsidR="004B33D7">
              <w:rPr>
                <w:noProof/>
                <w:webHidden/>
              </w:rPr>
              <w:fldChar w:fldCharType="begin"/>
            </w:r>
            <w:r w:rsidR="004B33D7">
              <w:rPr>
                <w:noProof/>
                <w:webHidden/>
              </w:rPr>
              <w:instrText xml:space="preserve"> PAGEREF _Toc286309403 \h </w:instrText>
            </w:r>
            <w:r w:rsidR="004B33D7">
              <w:rPr>
                <w:noProof/>
                <w:webHidden/>
              </w:rPr>
            </w:r>
            <w:r w:rsidR="004B33D7">
              <w:rPr>
                <w:noProof/>
                <w:webHidden/>
              </w:rPr>
              <w:fldChar w:fldCharType="separate"/>
            </w:r>
            <w:r w:rsidR="004B33D7">
              <w:rPr>
                <w:noProof/>
                <w:webHidden/>
              </w:rPr>
              <w:t>87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04" w:history="1">
            <w:r w:rsidR="004B33D7" w:rsidRPr="000C6AD0">
              <w:rPr>
                <w:rStyle w:val="Hyperlink"/>
                <w:noProof/>
              </w:rPr>
              <w:t>6.9.22</w:t>
            </w:r>
            <w:r w:rsidR="004B33D7">
              <w:rPr>
                <w:rFonts w:eastAsiaTheme="minorEastAsia"/>
                <w:i w:val="0"/>
                <w:iCs w:val="0"/>
                <w:noProof/>
                <w:sz w:val="22"/>
                <w:szCs w:val="22"/>
              </w:rPr>
              <w:tab/>
            </w:r>
            <w:r w:rsidR="004B33D7" w:rsidRPr="000C6AD0">
              <w:rPr>
                <w:rStyle w:val="Hyperlink"/>
                <w:noProof/>
              </w:rPr>
              <w:t>Evaluating Try-finally Expressions</w:t>
            </w:r>
            <w:r w:rsidR="004B33D7">
              <w:rPr>
                <w:noProof/>
                <w:webHidden/>
              </w:rPr>
              <w:tab/>
            </w:r>
            <w:r w:rsidR="004B33D7">
              <w:rPr>
                <w:noProof/>
                <w:webHidden/>
              </w:rPr>
              <w:fldChar w:fldCharType="begin"/>
            </w:r>
            <w:r w:rsidR="004B33D7">
              <w:rPr>
                <w:noProof/>
                <w:webHidden/>
              </w:rPr>
              <w:instrText xml:space="preserve"> PAGEREF _Toc286309404 \h </w:instrText>
            </w:r>
            <w:r w:rsidR="004B33D7">
              <w:rPr>
                <w:noProof/>
                <w:webHidden/>
              </w:rPr>
            </w:r>
            <w:r w:rsidR="004B33D7">
              <w:rPr>
                <w:noProof/>
                <w:webHidden/>
              </w:rPr>
              <w:fldChar w:fldCharType="separate"/>
            </w:r>
            <w:r w:rsidR="004B33D7">
              <w:rPr>
                <w:noProof/>
                <w:webHidden/>
              </w:rPr>
              <w:t>87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05" w:history="1">
            <w:r w:rsidR="004B33D7" w:rsidRPr="000C6AD0">
              <w:rPr>
                <w:rStyle w:val="Hyperlink"/>
                <w:noProof/>
              </w:rPr>
              <w:t>6.9.23</w:t>
            </w:r>
            <w:r w:rsidR="004B33D7">
              <w:rPr>
                <w:rFonts w:eastAsiaTheme="minorEastAsia"/>
                <w:i w:val="0"/>
                <w:iCs w:val="0"/>
                <w:noProof/>
                <w:sz w:val="22"/>
                <w:szCs w:val="22"/>
              </w:rPr>
              <w:tab/>
            </w:r>
            <w:r w:rsidR="004B33D7" w:rsidRPr="000C6AD0">
              <w:rPr>
                <w:rStyle w:val="Hyperlink"/>
                <w:noProof/>
              </w:rPr>
              <w:t>Evaluating AddressOf Expressions</w:t>
            </w:r>
            <w:r w:rsidR="004B33D7">
              <w:rPr>
                <w:noProof/>
                <w:webHidden/>
              </w:rPr>
              <w:tab/>
            </w:r>
            <w:r w:rsidR="004B33D7">
              <w:rPr>
                <w:noProof/>
                <w:webHidden/>
              </w:rPr>
              <w:fldChar w:fldCharType="begin"/>
            </w:r>
            <w:r w:rsidR="004B33D7">
              <w:rPr>
                <w:noProof/>
                <w:webHidden/>
              </w:rPr>
              <w:instrText xml:space="preserve"> PAGEREF _Toc286309405 \h </w:instrText>
            </w:r>
            <w:r w:rsidR="004B33D7">
              <w:rPr>
                <w:noProof/>
                <w:webHidden/>
              </w:rPr>
            </w:r>
            <w:r w:rsidR="004B33D7">
              <w:rPr>
                <w:noProof/>
                <w:webHidden/>
              </w:rPr>
              <w:fldChar w:fldCharType="separate"/>
            </w:r>
            <w:r w:rsidR="004B33D7">
              <w:rPr>
                <w:noProof/>
                <w:webHidden/>
              </w:rPr>
              <w:t>88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06" w:history="1">
            <w:r w:rsidR="004B33D7" w:rsidRPr="000C6AD0">
              <w:rPr>
                <w:rStyle w:val="Hyperlink"/>
                <w:noProof/>
              </w:rPr>
              <w:t>6.9.24</w:t>
            </w:r>
            <w:r w:rsidR="004B33D7">
              <w:rPr>
                <w:rFonts w:eastAsiaTheme="minorEastAsia"/>
                <w:i w:val="0"/>
                <w:iCs w:val="0"/>
                <w:noProof/>
                <w:sz w:val="22"/>
                <w:szCs w:val="22"/>
              </w:rPr>
              <w:tab/>
            </w:r>
            <w:r w:rsidR="004B33D7" w:rsidRPr="000C6AD0">
              <w:rPr>
                <w:rStyle w:val="Hyperlink"/>
                <w:noProof/>
              </w:rPr>
              <w:t>Values with Underspecified Object Identity and Type Identity</w:t>
            </w:r>
            <w:r w:rsidR="004B33D7">
              <w:rPr>
                <w:noProof/>
                <w:webHidden/>
              </w:rPr>
              <w:tab/>
            </w:r>
            <w:r w:rsidR="004B33D7">
              <w:rPr>
                <w:noProof/>
                <w:webHidden/>
              </w:rPr>
              <w:fldChar w:fldCharType="begin"/>
            </w:r>
            <w:r w:rsidR="004B33D7">
              <w:rPr>
                <w:noProof/>
                <w:webHidden/>
              </w:rPr>
              <w:instrText xml:space="preserve"> PAGEREF _Toc286309406 \h </w:instrText>
            </w:r>
            <w:r w:rsidR="004B33D7">
              <w:rPr>
                <w:noProof/>
                <w:webHidden/>
              </w:rPr>
            </w:r>
            <w:r w:rsidR="004B33D7">
              <w:rPr>
                <w:noProof/>
                <w:webHidden/>
              </w:rPr>
              <w:fldChar w:fldCharType="separate"/>
            </w:r>
            <w:r w:rsidR="004B33D7">
              <w:rPr>
                <w:noProof/>
                <w:webHidden/>
              </w:rPr>
              <w:t>88</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407" w:history="1">
            <w:r w:rsidR="004B33D7" w:rsidRPr="000C6AD0">
              <w:rPr>
                <w:rStyle w:val="Hyperlink"/>
                <w:noProof/>
                <w14:scene3d>
                  <w14:camera w14:prst="orthographicFront"/>
                  <w14:lightRig w14:rig="threePt" w14:dir="t">
                    <w14:rot w14:lat="0" w14:lon="0" w14:rev="0"/>
                  </w14:lightRig>
                </w14:scene3d>
              </w:rPr>
              <w:t>7.</w:t>
            </w:r>
            <w:r w:rsidR="004B33D7">
              <w:rPr>
                <w:rFonts w:eastAsiaTheme="minorEastAsia"/>
                <w:b w:val="0"/>
                <w:bCs w:val="0"/>
                <w:caps w:val="0"/>
                <w:noProof/>
                <w:sz w:val="22"/>
                <w:szCs w:val="22"/>
              </w:rPr>
              <w:tab/>
            </w:r>
            <w:r w:rsidR="004B33D7" w:rsidRPr="000C6AD0">
              <w:rPr>
                <w:rStyle w:val="Hyperlink"/>
                <w:noProof/>
              </w:rPr>
              <w:t>Patterns</w:t>
            </w:r>
            <w:r w:rsidR="004B33D7">
              <w:rPr>
                <w:noProof/>
                <w:webHidden/>
              </w:rPr>
              <w:tab/>
            </w:r>
            <w:r w:rsidR="004B33D7">
              <w:rPr>
                <w:noProof/>
                <w:webHidden/>
              </w:rPr>
              <w:fldChar w:fldCharType="begin"/>
            </w:r>
            <w:r w:rsidR="004B33D7">
              <w:rPr>
                <w:noProof/>
                <w:webHidden/>
              </w:rPr>
              <w:instrText xml:space="preserve"> PAGEREF _Toc286309407 \h </w:instrText>
            </w:r>
            <w:r w:rsidR="004B33D7">
              <w:rPr>
                <w:noProof/>
                <w:webHidden/>
              </w:rPr>
            </w:r>
            <w:r w:rsidR="004B33D7">
              <w:rPr>
                <w:noProof/>
                <w:webHidden/>
              </w:rPr>
              <w:fldChar w:fldCharType="separate"/>
            </w:r>
            <w:r w:rsidR="004B33D7">
              <w:rPr>
                <w:noProof/>
                <w:webHidden/>
              </w:rPr>
              <w:t>89</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08" w:history="1">
            <w:r w:rsidR="004B33D7" w:rsidRPr="000C6AD0">
              <w:rPr>
                <w:rStyle w:val="Hyperlink"/>
                <w:noProof/>
              </w:rPr>
              <w:t>7.1</w:t>
            </w:r>
            <w:r w:rsidR="004B33D7">
              <w:rPr>
                <w:rFonts w:eastAsiaTheme="minorEastAsia"/>
                <w:smallCaps w:val="0"/>
                <w:noProof/>
                <w:sz w:val="22"/>
                <w:szCs w:val="22"/>
              </w:rPr>
              <w:tab/>
            </w:r>
            <w:r w:rsidR="004B33D7" w:rsidRPr="000C6AD0">
              <w:rPr>
                <w:rStyle w:val="Hyperlink"/>
                <w:noProof/>
              </w:rPr>
              <w:t>Simple Constant Patterns</w:t>
            </w:r>
            <w:r w:rsidR="004B33D7">
              <w:rPr>
                <w:noProof/>
                <w:webHidden/>
              </w:rPr>
              <w:tab/>
            </w:r>
            <w:r w:rsidR="004B33D7">
              <w:rPr>
                <w:noProof/>
                <w:webHidden/>
              </w:rPr>
              <w:fldChar w:fldCharType="begin"/>
            </w:r>
            <w:r w:rsidR="004B33D7">
              <w:rPr>
                <w:noProof/>
                <w:webHidden/>
              </w:rPr>
              <w:instrText xml:space="preserve"> PAGEREF _Toc286309408 \h </w:instrText>
            </w:r>
            <w:r w:rsidR="004B33D7">
              <w:rPr>
                <w:noProof/>
                <w:webHidden/>
              </w:rPr>
            </w:r>
            <w:r w:rsidR="004B33D7">
              <w:rPr>
                <w:noProof/>
                <w:webHidden/>
              </w:rPr>
              <w:fldChar w:fldCharType="separate"/>
            </w:r>
            <w:r w:rsidR="004B33D7">
              <w:rPr>
                <w:noProof/>
                <w:webHidden/>
              </w:rPr>
              <w:t>90</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09" w:history="1">
            <w:r w:rsidR="004B33D7" w:rsidRPr="000C6AD0">
              <w:rPr>
                <w:rStyle w:val="Hyperlink"/>
                <w:noProof/>
              </w:rPr>
              <w:t>7.2</w:t>
            </w:r>
            <w:r w:rsidR="004B33D7">
              <w:rPr>
                <w:rFonts w:eastAsiaTheme="minorEastAsia"/>
                <w:smallCaps w:val="0"/>
                <w:noProof/>
                <w:sz w:val="22"/>
                <w:szCs w:val="22"/>
              </w:rPr>
              <w:tab/>
            </w:r>
            <w:r w:rsidR="004B33D7" w:rsidRPr="000C6AD0">
              <w:rPr>
                <w:rStyle w:val="Hyperlink"/>
                <w:noProof/>
              </w:rPr>
              <w:t>Named Patterns</w:t>
            </w:r>
            <w:r w:rsidR="004B33D7">
              <w:rPr>
                <w:noProof/>
                <w:webHidden/>
              </w:rPr>
              <w:tab/>
            </w:r>
            <w:r w:rsidR="004B33D7">
              <w:rPr>
                <w:noProof/>
                <w:webHidden/>
              </w:rPr>
              <w:fldChar w:fldCharType="begin"/>
            </w:r>
            <w:r w:rsidR="004B33D7">
              <w:rPr>
                <w:noProof/>
                <w:webHidden/>
              </w:rPr>
              <w:instrText xml:space="preserve"> PAGEREF _Toc286309409 \h </w:instrText>
            </w:r>
            <w:r w:rsidR="004B33D7">
              <w:rPr>
                <w:noProof/>
                <w:webHidden/>
              </w:rPr>
            </w:r>
            <w:r w:rsidR="004B33D7">
              <w:rPr>
                <w:noProof/>
                <w:webHidden/>
              </w:rPr>
              <w:fldChar w:fldCharType="separate"/>
            </w:r>
            <w:r w:rsidR="004B33D7">
              <w:rPr>
                <w:noProof/>
                <w:webHidden/>
              </w:rPr>
              <w:t>90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10" w:history="1">
            <w:r w:rsidR="004B33D7" w:rsidRPr="000C6AD0">
              <w:rPr>
                <w:rStyle w:val="Hyperlink"/>
                <w:noProof/>
              </w:rPr>
              <w:t>7.2.1</w:t>
            </w:r>
            <w:r w:rsidR="004B33D7">
              <w:rPr>
                <w:rFonts w:eastAsiaTheme="minorEastAsia"/>
                <w:i w:val="0"/>
                <w:iCs w:val="0"/>
                <w:noProof/>
                <w:sz w:val="22"/>
                <w:szCs w:val="22"/>
              </w:rPr>
              <w:tab/>
            </w:r>
            <w:r w:rsidR="004B33D7" w:rsidRPr="000C6AD0">
              <w:rPr>
                <w:rStyle w:val="Hyperlink"/>
                <w:noProof/>
              </w:rPr>
              <w:t>Union Case Patterns</w:t>
            </w:r>
            <w:r w:rsidR="004B33D7">
              <w:rPr>
                <w:noProof/>
                <w:webHidden/>
              </w:rPr>
              <w:tab/>
            </w:r>
            <w:r w:rsidR="004B33D7">
              <w:rPr>
                <w:noProof/>
                <w:webHidden/>
              </w:rPr>
              <w:fldChar w:fldCharType="begin"/>
            </w:r>
            <w:r w:rsidR="004B33D7">
              <w:rPr>
                <w:noProof/>
                <w:webHidden/>
              </w:rPr>
              <w:instrText xml:space="preserve"> PAGEREF _Toc286309410 \h </w:instrText>
            </w:r>
            <w:r w:rsidR="004B33D7">
              <w:rPr>
                <w:noProof/>
                <w:webHidden/>
              </w:rPr>
            </w:r>
            <w:r w:rsidR="004B33D7">
              <w:rPr>
                <w:noProof/>
                <w:webHidden/>
              </w:rPr>
              <w:fldChar w:fldCharType="separate"/>
            </w:r>
            <w:r w:rsidR="004B33D7">
              <w:rPr>
                <w:noProof/>
                <w:webHidden/>
              </w:rPr>
              <w:t>91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11" w:history="1">
            <w:r w:rsidR="004B33D7" w:rsidRPr="000C6AD0">
              <w:rPr>
                <w:rStyle w:val="Hyperlink"/>
                <w:noProof/>
              </w:rPr>
              <w:t>7.2.2</w:t>
            </w:r>
            <w:r w:rsidR="004B33D7">
              <w:rPr>
                <w:rFonts w:eastAsiaTheme="minorEastAsia"/>
                <w:i w:val="0"/>
                <w:iCs w:val="0"/>
                <w:noProof/>
                <w:sz w:val="22"/>
                <w:szCs w:val="22"/>
              </w:rPr>
              <w:tab/>
            </w:r>
            <w:r w:rsidR="004B33D7" w:rsidRPr="000C6AD0">
              <w:rPr>
                <w:rStyle w:val="Hyperlink"/>
                <w:noProof/>
              </w:rPr>
              <w:t>Literal Patterns</w:t>
            </w:r>
            <w:r w:rsidR="004B33D7">
              <w:rPr>
                <w:noProof/>
                <w:webHidden/>
              </w:rPr>
              <w:tab/>
            </w:r>
            <w:r w:rsidR="004B33D7">
              <w:rPr>
                <w:noProof/>
                <w:webHidden/>
              </w:rPr>
              <w:fldChar w:fldCharType="begin"/>
            </w:r>
            <w:r w:rsidR="004B33D7">
              <w:rPr>
                <w:noProof/>
                <w:webHidden/>
              </w:rPr>
              <w:instrText xml:space="preserve"> PAGEREF _Toc286309411 \h </w:instrText>
            </w:r>
            <w:r w:rsidR="004B33D7">
              <w:rPr>
                <w:noProof/>
                <w:webHidden/>
              </w:rPr>
            </w:r>
            <w:r w:rsidR="004B33D7">
              <w:rPr>
                <w:noProof/>
                <w:webHidden/>
              </w:rPr>
              <w:fldChar w:fldCharType="separate"/>
            </w:r>
            <w:r w:rsidR="004B33D7">
              <w:rPr>
                <w:noProof/>
                <w:webHidden/>
              </w:rPr>
              <w:t>91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12" w:history="1">
            <w:r w:rsidR="004B33D7" w:rsidRPr="000C6AD0">
              <w:rPr>
                <w:rStyle w:val="Hyperlink"/>
                <w:noProof/>
              </w:rPr>
              <w:t>7.2.3</w:t>
            </w:r>
            <w:r w:rsidR="004B33D7">
              <w:rPr>
                <w:rFonts w:eastAsiaTheme="minorEastAsia"/>
                <w:i w:val="0"/>
                <w:iCs w:val="0"/>
                <w:noProof/>
                <w:sz w:val="22"/>
                <w:szCs w:val="22"/>
              </w:rPr>
              <w:tab/>
            </w:r>
            <w:r w:rsidR="004B33D7" w:rsidRPr="000C6AD0">
              <w:rPr>
                <w:rStyle w:val="Hyperlink"/>
                <w:noProof/>
              </w:rPr>
              <w:t>Active Patterns</w:t>
            </w:r>
            <w:r w:rsidR="004B33D7">
              <w:rPr>
                <w:noProof/>
                <w:webHidden/>
              </w:rPr>
              <w:tab/>
            </w:r>
            <w:r w:rsidR="004B33D7">
              <w:rPr>
                <w:noProof/>
                <w:webHidden/>
              </w:rPr>
              <w:fldChar w:fldCharType="begin"/>
            </w:r>
            <w:r w:rsidR="004B33D7">
              <w:rPr>
                <w:noProof/>
                <w:webHidden/>
              </w:rPr>
              <w:instrText xml:space="preserve"> PAGEREF _Toc286309412 \h </w:instrText>
            </w:r>
            <w:r w:rsidR="004B33D7">
              <w:rPr>
                <w:noProof/>
                <w:webHidden/>
              </w:rPr>
            </w:r>
            <w:r w:rsidR="004B33D7">
              <w:rPr>
                <w:noProof/>
                <w:webHidden/>
              </w:rPr>
              <w:fldChar w:fldCharType="separate"/>
            </w:r>
            <w:r w:rsidR="004B33D7">
              <w:rPr>
                <w:noProof/>
                <w:webHidden/>
              </w:rPr>
              <w:t>92</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13" w:history="1">
            <w:r w:rsidR="004B33D7" w:rsidRPr="000C6AD0">
              <w:rPr>
                <w:rStyle w:val="Hyperlink"/>
                <w:noProof/>
              </w:rPr>
              <w:t>7.3</w:t>
            </w:r>
            <w:r w:rsidR="004B33D7">
              <w:rPr>
                <w:rFonts w:eastAsiaTheme="minorEastAsia"/>
                <w:smallCaps w:val="0"/>
                <w:noProof/>
                <w:sz w:val="22"/>
                <w:szCs w:val="22"/>
              </w:rPr>
              <w:tab/>
            </w:r>
            <w:r w:rsidR="004B33D7" w:rsidRPr="000C6AD0">
              <w:rPr>
                <w:rStyle w:val="Hyperlink"/>
                <w:noProof/>
              </w:rPr>
              <w:t>“As” Patterns</w:t>
            </w:r>
            <w:r w:rsidR="004B33D7">
              <w:rPr>
                <w:noProof/>
                <w:webHidden/>
              </w:rPr>
              <w:tab/>
            </w:r>
            <w:r w:rsidR="004B33D7">
              <w:rPr>
                <w:noProof/>
                <w:webHidden/>
              </w:rPr>
              <w:fldChar w:fldCharType="begin"/>
            </w:r>
            <w:r w:rsidR="004B33D7">
              <w:rPr>
                <w:noProof/>
                <w:webHidden/>
              </w:rPr>
              <w:instrText xml:space="preserve"> PAGEREF _Toc286309413 \h </w:instrText>
            </w:r>
            <w:r w:rsidR="004B33D7">
              <w:rPr>
                <w:noProof/>
                <w:webHidden/>
              </w:rPr>
            </w:r>
            <w:r w:rsidR="004B33D7">
              <w:rPr>
                <w:noProof/>
                <w:webHidden/>
              </w:rPr>
              <w:fldChar w:fldCharType="separate"/>
            </w:r>
            <w:r w:rsidR="004B33D7">
              <w:rPr>
                <w:noProof/>
                <w:webHidden/>
              </w:rPr>
              <w:t>93</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14" w:history="1">
            <w:r w:rsidR="004B33D7" w:rsidRPr="000C6AD0">
              <w:rPr>
                <w:rStyle w:val="Hyperlink"/>
                <w:noProof/>
              </w:rPr>
              <w:t>7.4</w:t>
            </w:r>
            <w:r w:rsidR="004B33D7">
              <w:rPr>
                <w:rFonts w:eastAsiaTheme="minorEastAsia"/>
                <w:smallCaps w:val="0"/>
                <w:noProof/>
                <w:sz w:val="22"/>
                <w:szCs w:val="22"/>
              </w:rPr>
              <w:tab/>
            </w:r>
            <w:r w:rsidR="004B33D7" w:rsidRPr="000C6AD0">
              <w:rPr>
                <w:rStyle w:val="Hyperlink"/>
                <w:noProof/>
              </w:rPr>
              <w:t>Wildcard Patterns</w:t>
            </w:r>
            <w:r w:rsidR="004B33D7">
              <w:rPr>
                <w:noProof/>
                <w:webHidden/>
              </w:rPr>
              <w:tab/>
            </w:r>
            <w:r w:rsidR="004B33D7">
              <w:rPr>
                <w:noProof/>
                <w:webHidden/>
              </w:rPr>
              <w:fldChar w:fldCharType="begin"/>
            </w:r>
            <w:r w:rsidR="004B33D7">
              <w:rPr>
                <w:noProof/>
                <w:webHidden/>
              </w:rPr>
              <w:instrText xml:space="preserve"> PAGEREF _Toc286309414 \h </w:instrText>
            </w:r>
            <w:r w:rsidR="004B33D7">
              <w:rPr>
                <w:noProof/>
                <w:webHidden/>
              </w:rPr>
            </w:r>
            <w:r w:rsidR="004B33D7">
              <w:rPr>
                <w:noProof/>
                <w:webHidden/>
              </w:rPr>
              <w:fldChar w:fldCharType="separate"/>
            </w:r>
            <w:r w:rsidR="004B33D7">
              <w:rPr>
                <w:noProof/>
                <w:webHidden/>
              </w:rPr>
              <w:t>93</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15" w:history="1">
            <w:r w:rsidR="004B33D7" w:rsidRPr="000C6AD0">
              <w:rPr>
                <w:rStyle w:val="Hyperlink"/>
                <w:noProof/>
              </w:rPr>
              <w:t>7.5</w:t>
            </w:r>
            <w:r w:rsidR="004B33D7">
              <w:rPr>
                <w:rFonts w:eastAsiaTheme="minorEastAsia"/>
                <w:smallCaps w:val="0"/>
                <w:noProof/>
                <w:sz w:val="22"/>
                <w:szCs w:val="22"/>
              </w:rPr>
              <w:tab/>
            </w:r>
            <w:r w:rsidR="004B33D7" w:rsidRPr="000C6AD0">
              <w:rPr>
                <w:rStyle w:val="Hyperlink"/>
                <w:noProof/>
              </w:rPr>
              <w:t>Disjunctive Patterns</w:t>
            </w:r>
            <w:r w:rsidR="004B33D7">
              <w:rPr>
                <w:noProof/>
                <w:webHidden/>
              </w:rPr>
              <w:tab/>
            </w:r>
            <w:r w:rsidR="004B33D7">
              <w:rPr>
                <w:noProof/>
                <w:webHidden/>
              </w:rPr>
              <w:fldChar w:fldCharType="begin"/>
            </w:r>
            <w:r w:rsidR="004B33D7">
              <w:rPr>
                <w:noProof/>
                <w:webHidden/>
              </w:rPr>
              <w:instrText xml:space="preserve"> PAGEREF _Toc286309415 \h </w:instrText>
            </w:r>
            <w:r w:rsidR="004B33D7">
              <w:rPr>
                <w:noProof/>
                <w:webHidden/>
              </w:rPr>
            </w:r>
            <w:r w:rsidR="004B33D7">
              <w:rPr>
                <w:noProof/>
                <w:webHidden/>
              </w:rPr>
              <w:fldChar w:fldCharType="separate"/>
            </w:r>
            <w:r w:rsidR="004B33D7">
              <w:rPr>
                <w:noProof/>
                <w:webHidden/>
              </w:rPr>
              <w:t>94</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16" w:history="1">
            <w:r w:rsidR="004B33D7" w:rsidRPr="000C6AD0">
              <w:rPr>
                <w:rStyle w:val="Hyperlink"/>
                <w:noProof/>
              </w:rPr>
              <w:t>7.6</w:t>
            </w:r>
            <w:r w:rsidR="004B33D7">
              <w:rPr>
                <w:rFonts w:eastAsiaTheme="minorEastAsia"/>
                <w:smallCaps w:val="0"/>
                <w:noProof/>
                <w:sz w:val="22"/>
                <w:szCs w:val="22"/>
              </w:rPr>
              <w:tab/>
            </w:r>
            <w:r w:rsidR="004B33D7" w:rsidRPr="000C6AD0">
              <w:rPr>
                <w:rStyle w:val="Hyperlink"/>
                <w:noProof/>
              </w:rPr>
              <w:t>Conjunctive Patterns</w:t>
            </w:r>
            <w:r w:rsidR="004B33D7">
              <w:rPr>
                <w:noProof/>
                <w:webHidden/>
              </w:rPr>
              <w:tab/>
            </w:r>
            <w:r w:rsidR="004B33D7">
              <w:rPr>
                <w:noProof/>
                <w:webHidden/>
              </w:rPr>
              <w:fldChar w:fldCharType="begin"/>
            </w:r>
            <w:r w:rsidR="004B33D7">
              <w:rPr>
                <w:noProof/>
                <w:webHidden/>
              </w:rPr>
              <w:instrText xml:space="preserve"> PAGEREF _Toc286309416 \h </w:instrText>
            </w:r>
            <w:r w:rsidR="004B33D7">
              <w:rPr>
                <w:noProof/>
                <w:webHidden/>
              </w:rPr>
            </w:r>
            <w:r w:rsidR="004B33D7">
              <w:rPr>
                <w:noProof/>
                <w:webHidden/>
              </w:rPr>
              <w:fldChar w:fldCharType="separate"/>
            </w:r>
            <w:r w:rsidR="004B33D7">
              <w:rPr>
                <w:noProof/>
                <w:webHidden/>
              </w:rPr>
              <w:t>94</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17" w:history="1">
            <w:r w:rsidR="004B33D7" w:rsidRPr="000C6AD0">
              <w:rPr>
                <w:rStyle w:val="Hyperlink"/>
                <w:noProof/>
              </w:rPr>
              <w:t>7.7</w:t>
            </w:r>
            <w:r w:rsidR="004B33D7">
              <w:rPr>
                <w:rFonts w:eastAsiaTheme="minorEastAsia"/>
                <w:smallCaps w:val="0"/>
                <w:noProof/>
                <w:sz w:val="22"/>
                <w:szCs w:val="22"/>
              </w:rPr>
              <w:tab/>
            </w:r>
            <w:r w:rsidR="004B33D7" w:rsidRPr="000C6AD0">
              <w:rPr>
                <w:rStyle w:val="Hyperlink"/>
                <w:noProof/>
              </w:rPr>
              <w:t>List Patterns</w:t>
            </w:r>
            <w:r w:rsidR="004B33D7">
              <w:rPr>
                <w:noProof/>
                <w:webHidden/>
              </w:rPr>
              <w:tab/>
            </w:r>
            <w:r w:rsidR="004B33D7">
              <w:rPr>
                <w:noProof/>
                <w:webHidden/>
              </w:rPr>
              <w:fldChar w:fldCharType="begin"/>
            </w:r>
            <w:r w:rsidR="004B33D7">
              <w:rPr>
                <w:noProof/>
                <w:webHidden/>
              </w:rPr>
              <w:instrText xml:space="preserve"> PAGEREF _Toc286309417 \h </w:instrText>
            </w:r>
            <w:r w:rsidR="004B33D7">
              <w:rPr>
                <w:noProof/>
                <w:webHidden/>
              </w:rPr>
            </w:r>
            <w:r w:rsidR="004B33D7">
              <w:rPr>
                <w:noProof/>
                <w:webHidden/>
              </w:rPr>
              <w:fldChar w:fldCharType="separate"/>
            </w:r>
            <w:r w:rsidR="004B33D7">
              <w:rPr>
                <w:noProof/>
                <w:webHidden/>
              </w:rPr>
              <w:t>94</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18" w:history="1">
            <w:r w:rsidR="004B33D7" w:rsidRPr="000C6AD0">
              <w:rPr>
                <w:rStyle w:val="Hyperlink"/>
                <w:noProof/>
              </w:rPr>
              <w:t>7.8</w:t>
            </w:r>
            <w:r w:rsidR="004B33D7">
              <w:rPr>
                <w:rFonts w:eastAsiaTheme="minorEastAsia"/>
                <w:smallCaps w:val="0"/>
                <w:noProof/>
                <w:sz w:val="22"/>
                <w:szCs w:val="22"/>
              </w:rPr>
              <w:tab/>
            </w:r>
            <w:r w:rsidR="004B33D7" w:rsidRPr="000C6AD0">
              <w:rPr>
                <w:rStyle w:val="Hyperlink"/>
                <w:noProof/>
              </w:rPr>
              <w:t>Type-Annotated Patterns</w:t>
            </w:r>
            <w:r w:rsidR="004B33D7">
              <w:rPr>
                <w:noProof/>
                <w:webHidden/>
              </w:rPr>
              <w:tab/>
            </w:r>
            <w:r w:rsidR="004B33D7">
              <w:rPr>
                <w:noProof/>
                <w:webHidden/>
              </w:rPr>
              <w:fldChar w:fldCharType="begin"/>
            </w:r>
            <w:r w:rsidR="004B33D7">
              <w:rPr>
                <w:noProof/>
                <w:webHidden/>
              </w:rPr>
              <w:instrText xml:space="preserve"> PAGEREF _Toc286309418 \h </w:instrText>
            </w:r>
            <w:r w:rsidR="004B33D7">
              <w:rPr>
                <w:noProof/>
                <w:webHidden/>
              </w:rPr>
            </w:r>
            <w:r w:rsidR="004B33D7">
              <w:rPr>
                <w:noProof/>
                <w:webHidden/>
              </w:rPr>
              <w:fldChar w:fldCharType="separate"/>
            </w:r>
            <w:r w:rsidR="004B33D7">
              <w:rPr>
                <w:noProof/>
                <w:webHidden/>
              </w:rPr>
              <w:t>95</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19" w:history="1">
            <w:r w:rsidR="004B33D7" w:rsidRPr="000C6AD0">
              <w:rPr>
                <w:rStyle w:val="Hyperlink"/>
                <w:noProof/>
              </w:rPr>
              <w:t>7.9</w:t>
            </w:r>
            <w:r w:rsidR="004B33D7">
              <w:rPr>
                <w:rFonts w:eastAsiaTheme="minorEastAsia"/>
                <w:smallCaps w:val="0"/>
                <w:noProof/>
                <w:sz w:val="22"/>
                <w:szCs w:val="22"/>
              </w:rPr>
              <w:tab/>
            </w:r>
            <w:r w:rsidR="004B33D7" w:rsidRPr="000C6AD0">
              <w:rPr>
                <w:rStyle w:val="Hyperlink"/>
                <w:noProof/>
              </w:rPr>
              <w:t>Dynamic Type-Test Patterns</w:t>
            </w:r>
            <w:r w:rsidR="004B33D7">
              <w:rPr>
                <w:noProof/>
                <w:webHidden/>
              </w:rPr>
              <w:tab/>
            </w:r>
            <w:r w:rsidR="004B33D7">
              <w:rPr>
                <w:noProof/>
                <w:webHidden/>
              </w:rPr>
              <w:fldChar w:fldCharType="begin"/>
            </w:r>
            <w:r w:rsidR="004B33D7">
              <w:rPr>
                <w:noProof/>
                <w:webHidden/>
              </w:rPr>
              <w:instrText xml:space="preserve"> PAGEREF _Toc286309419 \h </w:instrText>
            </w:r>
            <w:r w:rsidR="004B33D7">
              <w:rPr>
                <w:noProof/>
                <w:webHidden/>
              </w:rPr>
            </w:r>
            <w:r w:rsidR="004B33D7">
              <w:rPr>
                <w:noProof/>
                <w:webHidden/>
              </w:rPr>
              <w:fldChar w:fldCharType="separate"/>
            </w:r>
            <w:r w:rsidR="004B33D7">
              <w:rPr>
                <w:noProof/>
                <w:webHidden/>
              </w:rPr>
              <w:t>95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20" w:history="1">
            <w:r w:rsidR="004B33D7" w:rsidRPr="000C6AD0">
              <w:rPr>
                <w:rStyle w:val="Hyperlink"/>
                <w:noProof/>
              </w:rPr>
              <w:t>7.10</w:t>
            </w:r>
            <w:r w:rsidR="004B33D7">
              <w:rPr>
                <w:rFonts w:eastAsiaTheme="minorEastAsia"/>
                <w:smallCaps w:val="0"/>
                <w:noProof/>
                <w:sz w:val="22"/>
                <w:szCs w:val="22"/>
              </w:rPr>
              <w:tab/>
            </w:r>
            <w:r w:rsidR="004B33D7" w:rsidRPr="000C6AD0">
              <w:rPr>
                <w:rStyle w:val="Hyperlink"/>
                <w:noProof/>
              </w:rPr>
              <w:t>Record Patterns</w:t>
            </w:r>
            <w:r w:rsidR="004B33D7">
              <w:rPr>
                <w:noProof/>
                <w:webHidden/>
              </w:rPr>
              <w:tab/>
            </w:r>
            <w:r w:rsidR="004B33D7">
              <w:rPr>
                <w:noProof/>
                <w:webHidden/>
              </w:rPr>
              <w:fldChar w:fldCharType="begin"/>
            </w:r>
            <w:r w:rsidR="004B33D7">
              <w:rPr>
                <w:noProof/>
                <w:webHidden/>
              </w:rPr>
              <w:instrText xml:space="preserve"> PAGEREF _Toc286309420 \h </w:instrText>
            </w:r>
            <w:r w:rsidR="004B33D7">
              <w:rPr>
                <w:noProof/>
                <w:webHidden/>
              </w:rPr>
            </w:r>
            <w:r w:rsidR="004B33D7">
              <w:rPr>
                <w:noProof/>
                <w:webHidden/>
              </w:rPr>
              <w:fldChar w:fldCharType="separate"/>
            </w:r>
            <w:r w:rsidR="004B33D7">
              <w:rPr>
                <w:noProof/>
                <w:webHidden/>
              </w:rPr>
              <w:t>96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21" w:history="1">
            <w:r w:rsidR="004B33D7" w:rsidRPr="000C6AD0">
              <w:rPr>
                <w:rStyle w:val="Hyperlink"/>
                <w:noProof/>
              </w:rPr>
              <w:t>7.11</w:t>
            </w:r>
            <w:r w:rsidR="004B33D7">
              <w:rPr>
                <w:rFonts w:eastAsiaTheme="minorEastAsia"/>
                <w:smallCaps w:val="0"/>
                <w:noProof/>
                <w:sz w:val="22"/>
                <w:szCs w:val="22"/>
              </w:rPr>
              <w:tab/>
            </w:r>
            <w:r w:rsidR="004B33D7" w:rsidRPr="000C6AD0">
              <w:rPr>
                <w:rStyle w:val="Hyperlink"/>
                <w:noProof/>
              </w:rPr>
              <w:t>Array Patterns</w:t>
            </w:r>
            <w:r w:rsidR="004B33D7">
              <w:rPr>
                <w:noProof/>
                <w:webHidden/>
              </w:rPr>
              <w:tab/>
            </w:r>
            <w:r w:rsidR="004B33D7">
              <w:rPr>
                <w:noProof/>
                <w:webHidden/>
              </w:rPr>
              <w:fldChar w:fldCharType="begin"/>
            </w:r>
            <w:r w:rsidR="004B33D7">
              <w:rPr>
                <w:noProof/>
                <w:webHidden/>
              </w:rPr>
              <w:instrText xml:space="preserve"> PAGEREF _Toc286309421 \h </w:instrText>
            </w:r>
            <w:r w:rsidR="004B33D7">
              <w:rPr>
                <w:noProof/>
                <w:webHidden/>
              </w:rPr>
            </w:r>
            <w:r w:rsidR="004B33D7">
              <w:rPr>
                <w:noProof/>
                <w:webHidden/>
              </w:rPr>
              <w:fldChar w:fldCharType="separate"/>
            </w:r>
            <w:r w:rsidR="004B33D7">
              <w:rPr>
                <w:noProof/>
                <w:webHidden/>
              </w:rPr>
              <w:t>96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22" w:history="1">
            <w:r w:rsidR="004B33D7" w:rsidRPr="000C6AD0">
              <w:rPr>
                <w:rStyle w:val="Hyperlink"/>
                <w:noProof/>
              </w:rPr>
              <w:t>7.12</w:t>
            </w:r>
            <w:r w:rsidR="004B33D7">
              <w:rPr>
                <w:rFonts w:eastAsiaTheme="minorEastAsia"/>
                <w:smallCaps w:val="0"/>
                <w:noProof/>
                <w:sz w:val="22"/>
                <w:szCs w:val="22"/>
              </w:rPr>
              <w:tab/>
            </w:r>
            <w:r w:rsidR="004B33D7" w:rsidRPr="000C6AD0">
              <w:rPr>
                <w:rStyle w:val="Hyperlink"/>
                <w:noProof/>
              </w:rPr>
              <w:t>Null Patterns</w:t>
            </w:r>
            <w:r w:rsidR="004B33D7">
              <w:rPr>
                <w:noProof/>
                <w:webHidden/>
              </w:rPr>
              <w:tab/>
            </w:r>
            <w:r w:rsidR="004B33D7">
              <w:rPr>
                <w:noProof/>
                <w:webHidden/>
              </w:rPr>
              <w:fldChar w:fldCharType="begin"/>
            </w:r>
            <w:r w:rsidR="004B33D7">
              <w:rPr>
                <w:noProof/>
                <w:webHidden/>
              </w:rPr>
              <w:instrText xml:space="preserve"> PAGEREF _Toc286309422 \h </w:instrText>
            </w:r>
            <w:r w:rsidR="004B33D7">
              <w:rPr>
                <w:noProof/>
                <w:webHidden/>
              </w:rPr>
            </w:r>
            <w:r w:rsidR="004B33D7">
              <w:rPr>
                <w:noProof/>
                <w:webHidden/>
              </w:rPr>
              <w:fldChar w:fldCharType="separate"/>
            </w:r>
            <w:r w:rsidR="004B33D7">
              <w:rPr>
                <w:noProof/>
                <w:webHidden/>
              </w:rPr>
              <w:t>96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23" w:history="1">
            <w:r w:rsidR="004B33D7" w:rsidRPr="000C6AD0">
              <w:rPr>
                <w:rStyle w:val="Hyperlink"/>
                <w:noProof/>
              </w:rPr>
              <w:t>7.13</w:t>
            </w:r>
            <w:r w:rsidR="004B33D7">
              <w:rPr>
                <w:rFonts w:eastAsiaTheme="minorEastAsia"/>
                <w:smallCaps w:val="0"/>
                <w:noProof/>
                <w:sz w:val="22"/>
                <w:szCs w:val="22"/>
              </w:rPr>
              <w:tab/>
            </w:r>
            <w:r w:rsidR="004B33D7" w:rsidRPr="000C6AD0">
              <w:rPr>
                <w:rStyle w:val="Hyperlink"/>
                <w:noProof/>
              </w:rPr>
              <w:t>Guarded Pattern Rules</w:t>
            </w:r>
            <w:r w:rsidR="004B33D7">
              <w:rPr>
                <w:noProof/>
                <w:webHidden/>
              </w:rPr>
              <w:tab/>
            </w:r>
            <w:r w:rsidR="004B33D7">
              <w:rPr>
                <w:noProof/>
                <w:webHidden/>
              </w:rPr>
              <w:fldChar w:fldCharType="begin"/>
            </w:r>
            <w:r w:rsidR="004B33D7">
              <w:rPr>
                <w:noProof/>
                <w:webHidden/>
              </w:rPr>
              <w:instrText xml:space="preserve"> PAGEREF _Toc286309423 \h </w:instrText>
            </w:r>
            <w:r w:rsidR="004B33D7">
              <w:rPr>
                <w:noProof/>
                <w:webHidden/>
              </w:rPr>
            </w:r>
            <w:r w:rsidR="004B33D7">
              <w:rPr>
                <w:noProof/>
                <w:webHidden/>
              </w:rPr>
              <w:fldChar w:fldCharType="separate"/>
            </w:r>
            <w:r w:rsidR="004B33D7">
              <w:rPr>
                <w:noProof/>
                <w:webHidden/>
              </w:rPr>
              <w:t>97</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424" w:history="1">
            <w:r w:rsidR="004B33D7" w:rsidRPr="000C6AD0">
              <w:rPr>
                <w:rStyle w:val="Hyperlink"/>
                <w:noProof/>
                <w14:scene3d>
                  <w14:camera w14:prst="orthographicFront"/>
                  <w14:lightRig w14:rig="threePt" w14:dir="t">
                    <w14:rot w14:lat="0" w14:lon="0" w14:rev="0"/>
                  </w14:lightRig>
                </w14:scene3d>
              </w:rPr>
              <w:t>8.</w:t>
            </w:r>
            <w:r w:rsidR="004B33D7">
              <w:rPr>
                <w:rFonts w:eastAsiaTheme="minorEastAsia"/>
                <w:b w:val="0"/>
                <w:bCs w:val="0"/>
                <w:caps w:val="0"/>
                <w:noProof/>
                <w:sz w:val="22"/>
                <w:szCs w:val="22"/>
              </w:rPr>
              <w:tab/>
            </w:r>
            <w:r w:rsidR="004B33D7" w:rsidRPr="000C6AD0">
              <w:rPr>
                <w:rStyle w:val="Hyperlink"/>
                <w:noProof/>
              </w:rPr>
              <w:t>Type Definitions</w:t>
            </w:r>
            <w:r w:rsidR="004B33D7">
              <w:rPr>
                <w:noProof/>
                <w:webHidden/>
              </w:rPr>
              <w:tab/>
            </w:r>
            <w:r w:rsidR="004B33D7">
              <w:rPr>
                <w:noProof/>
                <w:webHidden/>
              </w:rPr>
              <w:fldChar w:fldCharType="begin"/>
            </w:r>
            <w:r w:rsidR="004B33D7">
              <w:rPr>
                <w:noProof/>
                <w:webHidden/>
              </w:rPr>
              <w:instrText xml:space="preserve"> PAGEREF _Toc286309424 \h </w:instrText>
            </w:r>
            <w:r w:rsidR="004B33D7">
              <w:rPr>
                <w:noProof/>
                <w:webHidden/>
              </w:rPr>
            </w:r>
            <w:r w:rsidR="004B33D7">
              <w:rPr>
                <w:noProof/>
                <w:webHidden/>
              </w:rPr>
              <w:fldChar w:fldCharType="separate"/>
            </w:r>
            <w:r w:rsidR="004B33D7">
              <w:rPr>
                <w:noProof/>
                <w:webHidden/>
              </w:rPr>
              <w:t>97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25" w:history="1">
            <w:r w:rsidR="004B33D7" w:rsidRPr="000C6AD0">
              <w:rPr>
                <w:rStyle w:val="Hyperlink"/>
                <w:noProof/>
              </w:rPr>
              <w:t>8.1</w:t>
            </w:r>
            <w:r w:rsidR="004B33D7">
              <w:rPr>
                <w:rFonts w:eastAsiaTheme="minorEastAsia"/>
                <w:smallCaps w:val="0"/>
                <w:noProof/>
                <w:sz w:val="22"/>
                <w:szCs w:val="22"/>
              </w:rPr>
              <w:tab/>
            </w:r>
            <w:r w:rsidR="004B33D7" w:rsidRPr="000C6AD0">
              <w:rPr>
                <w:rStyle w:val="Hyperlink"/>
                <w:noProof/>
              </w:rPr>
              <w:t>Type Definition Group Checking and Elaboration</w:t>
            </w:r>
            <w:r w:rsidR="004B33D7">
              <w:rPr>
                <w:noProof/>
                <w:webHidden/>
              </w:rPr>
              <w:tab/>
            </w:r>
            <w:r w:rsidR="004B33D7">
              <w:rPr>
                <w:noProof/>
                <w:webHidden/>
              </w:rPr>
              <w:fldChar w:fldCharType="begin"/>
            </w:r>
            <w:r w:rsidR="004B33D7">
              <w:rPr>
                <w:noProof/>
                <w:webHidden/>
              </w:rPr>
              <w:instrText xml:space="preserve"> PAGEREF _Toc286309425 \h </w:instrText>
            </w:r>
            <w:r w:rsidR="004B33D7">
              <w:rPr>
                <w:noProof/>
                <w:webHidden/>
              </w:rPr>
            </w:r>
            <w:r w:rsidR="004B33D7">
              <w:rPr>
                <w:noProof/>
                <w:webHidden/>
              </w:rPr>
              <w:fldChar w:fldCharType="separate"/>
            </w:r>
            <w:r w:rsidR="004B33D7">
              <w:rPr>
                <w:noProof/>
                <w:webHidden/>
              </w:rPr>
              <w:t>101</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26" w:history="1">
            <w:r w:rsidR="004B33D7" w:rsidRPr="000C6AD0">
              <w:rPr>
                <w:rStyle w:val="Hyperlink"/>
                <w:noProof/>
              </w:rPr>
              <w:t>8.2</w:t>
            </w:r>
            <w:r w:rsidR="004B33D7">
              <w:rPr>
                <w:rFonts w:eastAsiaTheme="minorEastAsia"/>
                <w:smallCaps w:val="0"/>
                <w:noProof/>
                <w:sz w:val="22"/>
                <w:szCs w:val="22"/>
              </w:rPr>
              <w:tab/>
            </w:r>
            <w:r w:rsidR="004B33D7" w:rsidRPr="000C6AD0">
              <w:rPr>
                <w:rStyle w:val="Hyperlink"/>
                <w:noProof/>
              </w:rPr>
              <w:t>Type Kind Inference</w:t>
            </w:r>
            <w:r w:rsidR="004B33D7">
              <w:rPr>
                <w:noProof/>
                <w:webHidden/>
              </w:rPr>
              <w:tab/>
            </w:r>
            <w:r w:rsidR="004B33D7">
              <w:rPr>
                <w:noProof/>
                <w:webHidden/>
              </w:rPr>
              <w:fldChar w:fldCharType="begin"/>
            </w:r>
            <w:r w:rsidR="004B33D7">
              <w:rPr>
                <w:noProof/>
                <w:webHidden/>
              </w:rPr>
              <w:instrText xml:space="preserve"> PAGEREF _Toc286309426 \h </w:instrText>
            </w:r>
            <w:r w:rsidR="004B33D7">
              <w:rPr>
                <w:noProof/>
                <w:webHidden/>
              </w:rPr>
            </w:r>
            <w:r w:rsidR="004B33D7">
              <w:rPr>
                <w:noProof/>
                <w:webHidden/>
              </w:rPr>
              <w:fldChar w:fldCharType="separate"/>
            </w:r>
            <w:r w:rsidR="004B33D7">
              <w:rPr>
                <w:noProof/>
                <w:webHidden/>
              </w:rPr>
              <w:t>102</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27" w:history="1">
            <w:r w:rsidR="004B33D7" w:rsidRPr="000C6AD0">
              <w:rPr>
                <w:rStyle w:val="Hyperlink"/>
                <w:noProof/>
              </w:rPr>
              <w:t>8.3</w:t>
            </w:r>
            <w:r w:rsidR="004B33D7">
              <w:rPr>
                <w:rFonts w:eastAsiaTheme="minorEastAsia"/>
                <w:smallCaps w:val="0"/>
                <w:noProof/>
                <w:sz w:val="22"/>
                <w:szCs w:val="22"/>
              </w:rPr>
              <w:tab/>
            </w:r>
            <w:r w:rsidR="004B33D7" w:rsidRPr="000C6AD0">
              <w:rPr>
                <w:rStyle w:val="Hyperlink"/>
                <w:noProof/>
              </w:rPr>
              <w:t>Type Abbreviations</w:t>
            </w:r>
            <w:r w:rsidR="004B33D7">
              <w:rPr>
                <w:noProof/>
                <w:webHidden/>
              </w:rPr>
              <w:tab/>
            </w:r>
            <w:r w:rsidR="004B33D7">
              <w:rPr>
                <w:noProof/>
                <w:webHidden/>
              </w:rPr>
              <w:fldChar w:fldCharType="begin"/>
            </w:r>
            <w:r w:rsidR="004B33D7">
              <w:rPr>
                <w:noProof/>
                <w:webHidden/>
              </w:rPr>
              <w:instrText xml:space="preserve"> PAGEREF _Toc286309427 \h </w:instrText>
            </w:r>
            <w:r w:rsidR="004B33D7">
              <w:rPr>
                <w:noProof/>
                <w:webHidden/>
              </w:rPr>
            </w:r>
            <w:r w:rsidR="004B33D7">
              <w:rPr>
                <w:noProof/>
                <w:webHidden/>
              </w:rPr>
              <w:fldChar w:fldCharType="separate"/>
            </w:r>
            <w:r w:rsidR="004B33D7">
              <w:rPr>
                <w:noProof/>
                <w:webHidden/>
              </w:rPr>
              <w:t>103</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28" w:history="1">
            <w:r w:rsidR="004B33D7" w:rsidRPr="000C6AD0">
              <w:rPr>
                <w:rStyle w:val="Hyperlink"/>
                <w:noProof/>
              </w:rPr>
              <w:t>8.4</w:t>
            </w:r>
            <w:r w:rsidR="004B33D7">
              <w:rPr>
                <w:rFonts w:eastAsiaTheme="minorEastAsia"/>
                <w:smallCaps w:val="0"/>
                <w:noProof/>
                <w:sz w:val="22"/>
                <w:szCs w:val="22"/>
              </w:rPr>
              <w:tab/>
            </w:r>
            <w:r w:rsidR="004B33D7" w:rsidRPr="000C6AD0">
              <w:rPr>
                <w:rStyle w:val="Hyperlink"/>
                <w:noProof/>
              </w:rPr>
              <w:t>Record Type Definitions</w:t>
            </w:r>
            <w:r w:rsidR="004B33D7">
              <w:rPr>
                <w:noProof/>
                <w:webHidden/>
              </w:rPr>
              <w:tab/>
            </w:r>
            <w:r w:rsidR="004B33D7">
              <w:rPr>
                <w:noProof/>
                <w:webHidden/>
              </w:rPr>
              <w:fldChar w:fldCharType="begin"/>
            </w:r>
            <w:r w:rsidR="004B33D7">
              <w:rPr>
                <w:noProof/>
                <w:webHidden/>
              </w:rPr>
              <w:instrText xml:space="preserve"> PAGEREF _Toc286309428 \h </w:instrText>
            </w:r>
            <w:r w:rsidR="004B33D7">
              <w:rPr>
                <w:noProof/>
                <w:webHidden/>
              </w:rPr>
            </w:r>
            <w:r w:rsidR="004B33D7">
              <w:rPr>
                <w:noProof/>
                <w:webHidden/>
              </w:rPr>
              <w:fldChar w:fldCharType="separate"/>
            </w:r>
            <w:r w:rsidR="004B33D7">
              <w:rPr>
                <w:noProof/>
                <w:webHidden/>
              </w:rPr>
              <w:t>104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29" w:history="1">
            <w:r w:rsidR="004B33D7" w:rsidRPr="000C6AD0">
              <w:rPr>
                <w:rStyle w:val="Hyperlink"/>
                <w:noProof/>
              </w:rPr>
              <w:t>8.4.1</w:t>
            </w:r>
            <w:r w:rsidR="004B33D7">
              <w:rPr>
                <w:rFonts w:eastAsiaTheme="minorEastAsia"/>
                <w:i w:val="0"/>
                <w:iCs w:val="0"/>
                <w:noProof/>
                <w:sz w:val="22"/>
                <w:szCs w:val="22"/>
              </w:rPr>
              <w:tab/>
            </w:r>
            <w:r w:rsidR="004B33D7" w:rsidRPr="000C6AD0">
              <w:rPr>
                <w:rStyle w:val="Hyperlink"/>
                <w:noProof/>
              </w:rPr>
              <w:t>Members in Record Types</w:t>
            </w:r>
            <w:r w:rsidR="004B33D7">
              <w:rPr>
                <w:noProof/>
                <w:webHidden/>
              </w:rPr>
              <w:tab/>
            </w:r>
            <w:r w:rsidR="004B33D7">
              <w:rPr>
                <w:noProof/>
                <w:webHidden/>
              </w:rPr>
              <w:fldChar w:fldCharType="begin"/>
            </w:r>
            <w:r w:rsidR="004B33D7">
              <w:rPr>
                <w:noProof/>
                <w:webHidden/>
              </w:rPr>
              <w:instrText xml:space="preserve"> PAGEREF _Toc286309429 \h </w:instrText>
            </w:r>
            <w:r w:rsidR="004B33D7">
              <w:rPr>
                <w:noProof/>
                <w:webHidden/>
              </w:rPr>
            </w:r>
            <w:r w:rsidR="004B33D7">
              <w:rPr>
                <w:noProof/>
                <w:webHidden/>
              </w:rPr>
              <w:fldChar w:fldCharType="separate"/>
            </w:r>
            <w:r w:rsidR="004B33D7">
              <w:rPr>
                <w:noProof/>
                <w:webHidden/>
              </w:rPr>
              <w:t>105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30" w:history="1">
            <w:r w:rsidR="004B33D7" w:rsidRPr="000C6AD0">
              <w:rPr>
                <w:rStyle w:val="Hyperlink"/>
                <w:noProof/>
              </w:rPr>
              <w:t>8.4.2</w:t>
            </w:r>
            <w:r w:rsidR="004B33D7">
              <w:rPr>
                <w:rFonts w:eastAsiaTheme="minorEastAsia"/>
                <w:i w:val="0"/>
                <w:iCs w:val="0"/>
                <w:noProof/>
                <w:sz w:val="22"/>
                <w:szCs w:val="22"/>
              </w:rPr>
              <w:tab/>
            </w:r>
            <w:r w:rsidR="004B33D7" w:rsidRPr="000C6AD0">
              <w:rPr>
                <w:rStyle w:val="Hyperlink"/>
                <w:noProof/>
              </w:rPr>
              <w:t>Name Resolution and Record Field Labels</w:t>
            </w:r>
            <w:r w:rsidR="004B33D7">
              <w:rPr>
                <w:noProof/>
                <w:webHidden/>
              </w:rPr>
              <w:tab/>
            </w:r>
            <w:r w:rsidR="004B33D7">
              <w:rPr>
                <w:noProof/>
                <w:webHidden/>
              </w:rPr>
              <w:fldChar w:fldCharType="begin"/>
            </w:r>
            <w:r w:rsidR="004B33D7">
              <w:rPr>
                <w:noProof/>
                <w:webHidden/>
              </w:rPr>
              <w:instrText xml:space="preserve"> PAGEREF _Toc286309430 \h </w:instrText>
            </w:r>
            <w:r w:rsidR="004B33D7">
              <w:rPr>
                <w:noProof/>
                <w:webHidden/>
              </w:rPr>
            </w:r>
            <w:r w:rsidR="004B33D7">
              <w:rPr>
                <w:noProof/>
                <w:webHidden/>
              </w:rPr>
              <w:fldChar w:fldCharType="separate"/>
            </w:r>
            <w:r w:rsidR="004B33D7">
              <w:rPr>
                <w:noProof/>
                <w:webHidden/>
              </w:rPr>
              <w:t>105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31" w:history="1">
            <w:r w:rsidR="004B33D7" w:rsidRPr="000C6AD0">
              <w:rPr>
                <w:rStyle w:val="Hyperlink"/>
                <w:noProof/>
              </w:rPr>
              <w:t>8.4.3</w:t>
            </w:r>
            <w:r w:rsidR="004B33D7">
              <w:rPr>
                <w:rFonts w:eastAsiaTheme="minorEastAsia"/>
                <w:i w:val="0"/>
                <w:iCs w:val="0"/>
                <w:noProof/>
                <w:sz w:val="22"/>
                <w:szCs w:val="22"/>
              </w:rPr>
              <w:tab/>
            </w:r>
            <w:r w:rsidR="004B33D7" w:rsidRPr="000C6AD0">
              <w:rPr>
                <w:rStyle w:val="Hyperlink"/>
                <w:noProof/>
              </w:rPr>
              <w:t>Structural Hashing, Equality, and Comparison for Record Types</w:t>
            </w:r>
            <w:r w:rsidR="004B33D7">
              <w:rPr>
                <w:noProof/>
                <w:webHidden/>
              </w:rPr>
              <w:tab/>
            </w:r>
            <w:r w:rsidR="004B33D7">
              <w:rPr>
                <w:noProof/>
                <w:webHidden/>
              </w:rPr>
              <w:fldChar w:fldCharType="begin"/>
            </w:r>
            <w:r w:rsidR="004B33D7">
              <w:rPr>
                <w:noProof/>
                <w:webHidden/>
              </w:rPr>
              <w:instrText xml:space="preserve"> PAGEREF _Toc286309431 \h </w:instrText>
            </w:r>
            <w:r w:rsidR="004B33D7">
              <w:rPr>
                <w:noProof/>
                <w:webHidden/>
              </w:rPr>
            </w:r>
            <w:r w:rsidR="004B33D7">
              <w:rPr>
                <w:noProof/>
                <w:webHidden/>
              </w:rPr>
              <w:fldChar w:fldCharType="separate"/>
            </w:r>
            <w:r w:rsidR="004B33D7">
              <w:rPr>
                <w:noProof/>
                <w:webHidden/>
              </w:rPr>
              <w:t>105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32" w:history="1">
            <w:r w:rsidR="004B33D7" w:rsidRPr="000C6AD0">
              <w:rPr>
                <w:rStyle w:val="Hyperlink"/>
                <w:noProof/>
              </w:rPr>
              <w:t>8.4.4</w:t>
            </w:r>
            <w:r w:rsidR="004B33D7">
              <w:rPr>
                <w:rFonts w:eastAsiaTheme="minorEastAsia"/>
                <w:i w:val="0"/>
                <w:iCs w:val="0"/>
                <w:noProof/>
                <w:sz w:val="22"/>
                <w:szCs w:val="22"/>
              </w:rPr>
              <w:tab/>
            </w:r>
            <w:r w:rsidR="004B33D7" w:rsidRPr="000C6AD0">
              <w:rPr>
                <w:rStyle w:val="Hyperlink"/>
                <w:noProof/>
              </w:rPr>
              <w:t>With/End in Record Type Definitions</w:t>
            </w:r>
            <w:r w:rsidR="004B33D7">
              <w:rPr>
                <w:noProof/>
                <w:webHidden/>
              </w:rPr>
              <w:tab/>
            </w:r>
            <w:r w:rsidR="004B33D7">
              <w:rPr>
                <w:noProof/>
                <w:webHidden/>
              </w:rPr>
              <w:fldChar w:fldCharType="begin"/>
            </w:r>
            <w:r w:rsidR="004B33D7">
              <w:rPr>
                <w:noProof/>
                <w:webHidden/>
              </w:rPr>
              <w:instrText xml:space="preserve"> PAGEREF _Toc286309432 \h </w:instrText>
            </w:r>
            <w:r w:rsidR="004B33D7">
              <w:rPr>
                <w:noProof/>
                <w:webHidden/>
              </w:rPr>
            </w:r>
            <w:r w:rsidR="004B33D7">
              <w:rPr>
                <w:noProof/>
                <w:webHidden/>
              </w:rPr>
              <w:fldChar w:fldCharType="separate"/>
            </w:r>
            <w:r w:rsidR="004B33D7">
              <w:rPr>
                <w:noProof/>
                <w:webHidden/>
              </w:rPr>
              <w:t>105</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33" w:history="1">
            <w:r w:rsidR="004B33D7" w:rsidRPr="000C6AD0">
              <w:rPr>
                <w:rStyle w:val="Hyperlink"/>
                <w:noProof/>
              </w:rPr>
              <w:t>8.5</w:t>
            </w:r>
            <w:r w:rsidR="004B33D7">
              <w:rPr>
                <w:rFonts w:eastAsiaTheme="minorEastAsia"/>
                <w:smallCaps w:val="0"/>
                <w:noProof/>
                <w:sz w:val="22"/>
                <w:szCs w:val="22"/>
              </w:rPr>
              <w:tab/>
            </w:r>
            <w:r w:rsidR="004B33D7" w:rsidRPr="000C6AD0">
              <w:rPr>
                <w:rStyle w:val="Hyperlink"/>
                <w:noProof/>
              </w:rPr>
              <w:t>Union Type Definitions</w:t>
            </w:r>
            <w:r w:rsidR="004B33D7">
              <w:rPr>
                <w:noProof/>
                <w:webHidden/>
              </w:rPr>
              <w:tab/>
            </w:r>
            <w:r w:rsidR="004B33D7">
              <w:rPr>
                <w:noProof/>
                <w:webHidden/>
              </w:rPr>
              <w:fldChar w:fldCharType="begin"/>
            </w:r>
            <w:r w:rsidR="004B33D7">
              <w:rPr>
                <w:noProof/>
                <w:webHidden/>
              </w:rPr>
              <w:instrText xml:space="preserve"> PAGEREF _Toc286309433 \h </w:instrText>
            </w:r>
            <w:r w:rsidR="004B33D7">
              <w:rPr>
                <w:noProof/>
                <w:webHidden/>
              </w:rPr>
            </w:r>
            <w:r w:rsidR="004B33D7">
              <w:rPr>
                <w:noProof/>
                <w:webHidden/>
              </w:rPr>
              <w:fldChar w:fldCharType="separate"/>
            </w:r>
            <w:r w:rsidR="004B33D7">
              <w:rPr>
                <w:noProof/>
                <w:webHidden/>
              </w:rPr>
              <w:t>106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34" w:history="1">
            <w:r w:rsidR="004B33D7" w:rsidRPr="000C6AD0">
              <w:rPr>
                <w:rStyle w:val="Hyperlink"/>
                <w:noProof/>
              </w:rPr>
              <w:t>8.5.1</w:t>
            </w:r>
            <w:r w:rsidR="004B33D7">
              <w:rPr>
                <w:rFonts w:eastAsiaTheme="minorEastAsia"/>
                <w:i w:val="0"/>
                <w:iCs w:val="0"/>
                <w:noProof/>
                <w:sz w:val="22"/>
                <w:szCs w:val="22"/>
              </w:rPr>
              <w:tab/>
            </w:r>
            <w:r w:rsidR="004B33D7" w:rsidRPr="000C6AD0">
              <w:rPr>
                <w:rStyle w:val="Hyperlink"/>
                <w:noProof/>
              </w:rPr>
              <w:t>Members in Union Types</w:t>
            </w:r>
            <w:r w:rsidR="004B33D7">
              <w:rPr>
                <w:noProof/>
                <w:webHidden/>
              </w:rPr>
              <w:tab/>
            </w:r>
            <w:r w:rsidR="004B33D7">
              <w:rPr>
                <w:noProof/>
                <w:webHidden/>
              </w:rPr>
              <w:fldChar w:fldCharType="begin"/>
            </w:r>
            <w:r w:rsidR="004B33D7">
              <w:rPr>
                <w:noProof/>
                <w:webHidden/>
              </w:rPr>
              <w:instrText xml:space="preserve"> PAGEREF _Toc286309434 \h </w:instrText>
            </w:r>
            <w:r w:rsidR="004B33D7">
              <w:rPr>
                <w:noProof/>
                <w:webHidden/>
              </w:rPr>
            </w:r>
            <w:r w:rsidR="004B33D7">
              <w:rPr>
                <w:noProof/>
                <w:webHidden/>
              </w:rPr>
              <w:fldChar w:fldCharType="separate"/>
            </w:r>
            <w:r w:rsidR="004B33D7">
              <w:rPr>
                <w:noProof/>
                <w:webHidden/>
              </w:rPr>
              <w:t>106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35" w:history="1">
            <w:r w:rsidR="004B33D7" w:rsidRPr="000C6AD0">
              <w:rPr>
                <w:rStyle w:val="Hyperlink"/>
                <w:noProof/>
              </w:rPr>
              <w:t>8.5.2</w:t>
            </w:r>
            <w:r w:rsidR="004B33D7">
              <w:rPr>
                <w:rFonts w:eastAsiaTheme="minorEastAsia"/>
                <w:i w:val="0"/>
                <w:iCs w:val="0"/>
                <w:noProof/>
                <w:sz w:val="22"/>
                <w:szCs w:val="22"/>
              </w:rPr>
              <w:tab/>
            </w:r>
            <w:r w:rsidR="004B33D7" w:rsidRPr="000C6AD0">
              <w:rPr>
                <w:rStyle w:val="Hyperlink"/>
                <w:noProof/>
              </w:rPr>
              <w:t>Structural Hashing, Equality, and Comparison for Union Types</w:t>
            </w:r>
            <w:r w:rsidR="004B33D7">
              <w:rPr>
                <w:noProof/>
                <w:webHidden/>
              </w:rPr>
              <w:tab/>
            </w:r>
            <w:r w:rsidR="004B33D7">
              <w:rPr>
                <w:noProof/>
                <w:webHidden/>
              </w:rPr>
              <w:fldChar w:fldCharType="begin"/>
            </w:r>
            <w:r w:rsidR="004B33D7">
              <w:rPr>
                <w:noProof/>
                <w:webHidden/>
              </w:rPr>
              <w:instrText xml:space="preserve"> PAGEREF _Toc286309435 \h </w:instrText>
            </w:r>
            <w:r w:rsidR="004B33D7">
              <w:rPr>
                <w:noProof/>
                <w:webHidden/>
              </w:rPr>
            </w:r>
            <w:r w:rsidR="004B33D7">
              <w:rPr>
                <w:noProof/>
                <w:webHidden/>
              </w:rPr>
              <w:fldChar w:fldCharType="separate"/>
            </w:r>
            <w:r w:rsidR="004B33D7">
              <w:rPr>
                <w:noProof/>
                <w:webHidden/>
              </w:rPr>
              <w:t>106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36" w:history="1">
            <w:r w:rsidR="004B33D7" w:rsidRPr="000C6AD0">
              <w:rPr>
                <w:rStyle w:val="Hyperlink"/>
                <w:noProof/>
              </w:rPr>
              <w:t>8.5.3</w:t>
            </w:r>
            <w:r w:rsidR="004B33D7">
              <w:rPr>
                <w:rFonts w:eastAsiaTheme="minorEastAsia"/>
                <w:i w:val="0"/>
                <w:iCs w:val="0"/>
                <w:noProof/>
                <w:sz w:val="22"/>
                <w:szCs w:val="22"/>
              </w:rPr>
              <w:tab/>
            </w:r>
            <w:r w:rsidR="004B33D7" w:rsidRPr="000C6AD0">
              <w:rPr>
                <w:rStyle w:val="Hyperlink"/>
                <w:noProof/>
              </w:rPr>
              <w:t>With/End in Union Type Definitions</w:t>
            </w:r>
            <w:r w:rsidR="004B33D7">
              <w:rPr>
                <w:noProof/>
                <w:webHidden/>
              </w:rPr>
              <w:tab/>
            </w:r>
            <w:r w:rsidR="004B33D7">
              <w:rPr>
                <w:noProof/>
                <w:webHidden/>
              </w:rPr>
              <w:fldChar w:fldCharType="begin"/>
            </w:r>
            <w:r w:rsidR="004B33D7">
              <w:rPr>
                <w:noProof/>
                <w:webHidden/>
              </w:rPr>
              <w:instrText xml:space="preserve"> PAGEREF _Toc286309436 \h </w:instrText>
            </w:r>
            <w:r w:rsidR="004B33D7">
              <w:rPr>
                <w:noProof/>
                <w:webHidden/>
              </w:rPr>
            </w:r>
            <w:r w:rsidR="004B33D7">
              <w:rPr>
                <w:noProof/>
                <w:webHidden/>
              </w:rPr>
              <w:fldChar w:fldCharType="separate"/>
            </w:r>
            <w:r w:rsidR="004B33D7">
              <w:rPr>
                <w:noProof/>
                <w:webHidden/>
              </w:rPr>
              <w:t>106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37" w:history="1">
            <w:r w:rsidR="004B33D7" w:rsidRPr="000C6AD0">
              <w:rPr>
                <w:rStyle w:val="Hyperlink"/>
                <w:noProof/>
              </w:rPr>
              <w:t>8.5.4</w:t>
            </w:r>
            <w:r w:rsidR="004B33D7">
              <w:rPr>
                <w:rFonts w:eastAsiaTheme="minorEastAsia"/>
                <w:i w:val="0"/>
                <w:iCs w:val="0"/>
                <w:noProof/>
                <w:sz w:val="22"/>
                <w:szCs w:val="22"/>
              </w:rPr>
              <w:tab/>
            </w:r>
            <w:r w:rsidR="004B33D7" w:rsidRPr="000C6AD0">
              <w:rPr>
                <w:rStyle w:val="Hyperlink"/>
                <w:noProof/>
              </w:rPr>
              <w:t>Compiled Form of Union Types for Use from Other CLI Languages</w:t>
            </w:r>
            <w:r w:rsidR="004B33D7">
              <w:rPr>
                <w:noProof/>
                <w:webHidden/>
              </w:rPr>
              <w:tab/>
            </w:r>
            <w:r w:rsidR="004B33D7">
              <w:rPr>
                <w:noProof/>
                <w:webHidden/>
              </w:rPr>
              <w:fldChar w:fldCharType="begin"/>
            </w:r>
            <w:r w:rsidR="004B33D7">
              <w:rPr>
                <w:noProof/>
                <w:webHidden/>
              </w:rPr>
              <w:instrText xml:space="preserve"> PAGEREF _Toc286309437 \h </w:instrText>
            </w:r>
            <w:r w:rsidR="004B33D7">
              <w:rPr>
                <w:noProof/>
                <w:webHidden/>
              </w:rPr>
            </w:r>
            <w:r w:rsidR="004B33D7">
              <w:rPr>
                <w:noProof/>
                <w:webHidden/>
              </w:rPr>
              <w:fldChar w:fldCharType="separate"/>
            </w:r>
            <w:r w:rsidR="004B33D7">
              <w:rPr>
                <w:noProof/>
                <w:webHidden/>
              </w:rPr>
              <w:t>107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38" w:history="1">
            <w:r w:rsidR="004B33D7" w:rsidRPr="000C6AD0">
              <w:rPr>
                <w:rStyle w:val="Hyperlink"/>
                <w:noProof/>
              </w:rPr>
              <w:t>8.6</w:t>
            </w:r>
            <w:r w:rsidR="004B33D7">
              <w:rPr>
                <w:rFonts w:eastAsiaTheme="minorEastAsia"/>
                <w:smallCaps w:val="0"/>
                <w:noProof/>
                <w:sz w:val="22"/>
                <w:szCs w:val="22"/>
              </w:rPr>
              <w:tab/>
            </w:r>
            <w:r w:rsidR="004B33D7" w:rsidRPr="000C6AD0">
              <w:rPr>
                <w:rStyle w:val="Hyperlink"/>
                <w:noProof/>
              </w:rPr>
              <w:t>Class Type Definitions</w:t>
            </w:r>
            <w:r w:rsidR="004B33D7">
              <w:rPr>
                <w:noProof/>
                <w:webHidden/>
              </w:rPr>
              <w:tab/>
            </w:r>
            <w:r w:rsidR="004B33D7">
              <w:rPr>
                <w:noProof/>
                <w:webHidden/>
              </w:rPr>
              <w:fldChar w:fldCharType="begin"/>
            </w:r>
            <w:r w:rsidR="004B33D7">
              <w:rPr>
                <w:noProof/>
                <w:webHidden/>
              </w:rPr>
              <w:instrText xml:space="preserve"> PAGEREF _Toc286309438 \h </w:instrText>
            </w:r>
            <w:r w:rsidR="004B33D7">
              <w:rPr>
                <w:noProof/>
                <w:webHidden/>
              </w:rPr>
            </w:r>
            <w:r w:rsidR="004B33D7">
              <w:rPr>
                <w:noProof/>
                <w:webHidden/>
              </w:rPr>
              <w:fldChar w:fldCharType="separate"/>
            </w:r>
            <w:r w:rsidR="004B33D7">
              <w:rPr>
                <w:noProof/>
                <w:webHidden/>
              </w:rPr>
              <w:t>108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39" w:history="1">
            <w:r w:rsidR="004B33D7" w:rsidRPr="000C6AD0">
              <w:rPr>
                <w:rStyle w:val="Hyperlink"/>
                <w:noProof/>
              </w:rPr>
              <w:t>8.6.1</w:t>
            </w:r>
            <w:r w:rsidR="004B33D7">
              <w:rPr>
                <w:rFonts w:eastAsiaTheme="minorEastAsia"/>
                <w:i w:val="0"/>
                <w:iCs w:val="0"/>
                <w:noProof/>
                <w:sz w:val="22"/>
                <w:szCs w:val="22"/>
              </w:rPr>
              <w:tab/>
            </w:r>
            <w:r w:rsidR="004B33D7" w:rsidRPr="000C6AD0">
              <w:rPr>
                <w:rStyle w:val="Hyperlink"/>
                <w:noProof/>
              </w:rPr>
              <w:t>Primary Constructors in Classes</w:t>
            </w:r>
            <w:r w:rsidR="004B33D7">
              <w:rPr>
                <w:noProof/>
                <w:webHidden/>
              </w:rPr>
              <w:tab/>
            </w:r>
            <w:r w:rsidR="004B33D7">
              <w:rPr>
                <w:noProof/>
                <w:webHidden/>
              </w:rPr>
              <w:fldChar w:fldCharType="begin"/>
            </w:r>
            <w:r w:rsidR="004B33D7">
              <w:rPr>
                <w:noProof/>
                <w:webHidden/>
              </w:rPr>
              <w:instrText xml:space="preserve"> PAGEREF _Toc286309439 \h </w:instrText>
            </w:r>
            <w:r w:rsidR="004B33D7">
              <w:rPr>
                <w:noProof/>
                <w:webHidden/>
              </w:rPr>
            </w:r>
            <w:r w:rsidR="004B33D7">
              <w:rPr>
                <w:noProof/>
                <w:webHidden/>
              </w:rPr>
              <w:fldChar w:fldCharType="separate"/>
            </w:r>
            <w:r w:rsidR="004B33D7">
              <w:rPr>
                <w:noProof/>
                <w:webHidden/>
              </w:rPr>
              <w:t>108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40" w:history="1">
            <w:r w:rsidR="004B33D7" w:rsidRPr="000C6AD0">
              <w:rPr>
                <w:rStyle w:val="Hyperlink"/>
                <w:noProof/>
              </w:rPr>
              <w:t>8.6.2</w:t>
            </w:r>
            <w:r w:rsidR="004B33D7">
              <w:rPr>
                <w:rFonts w:eastAsiaTheme="minorEastAsia"/>
                <w:i w:val="0"/>
                <w:iCs w:val="0"/>
                <w:noProof/>
                <w:sz w:val="22"/>
                <w:szCs w:val="22"/>
              </w:rPr>
              <w:tab/>
            </w:r>
            <w:r w:rsidR="004B33D7" w:rsidRPr="000C6AD0">
              <w:rPr>
                <w:rStyle w:val="Hyperlink"/>
                <w:noProof/>
              </w:rPr>
              <w:t>Members in Classes</w:t>
            </w:r>
            <w:r w:rsidR="004B33D7">
              <w:rPr>
                <w:noProof/>
                <w:webHidden/>
              </w:rPr>
              <w:tab/>
            </w:r>
            <w:r w:rsidR="004B33D7">
              <w:rPr>
                <w:noProof/>
                <w:webHidden/>
              </w:rPr>
              <w:fldChar w:fldCharType="begin"/>
            </w:r>
            <w:r w:rsidR="004B33D7">
              <w:rPr>
                <w:noProof/>
                <w:webHidden/>
              </w:rPr>
              <w:instrText xml:space="preserve"> PAGEREF _Toc286309440 \h </w:instrText>
            </w:r>
            <w:r w:rsidR="004B33D7">
              <w:rPr>
                <w:noProof/>
                <w:webHidden/>
              </w:rPr>
            </w:r>
            <w:r w:rsidR="004B33D7">
              <w:rPr>
                <w:noProof/>
                <w:webHidden/>
              </w:rPr>
              <w:fldChar w:fldCharType="separate"/>
            </w:r>
            <w:r w:rsidR="004B33D7">
              <w:rPr>
                <w:noProof/>
                <w:webHidden/>
              </w:rPr>
              <w:t>111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41" w:history="1">
            <w:r w:rsidR="004B33D7" w:rsidRPr="000C6AD0">
              <w:rPr>
                <w:rStyle w:val="Hyperlink"/>
                <w:noProof/>
              </w:rPr>
              <w:t>8.6.3</w:t>
            </w:r>
            <w:r w:rsidR="004B33D7">
              <w:rPr>
                <w:rFonts w:eastAsiaTheme="minorEastAsia"/>
                <w:i w:val="0"/>
                <w:iCs w:val="0"/>
                <w:noProof/>
                <w:sz w:val="22"/>
                <w:szCs w:val="22"/>
              </w:rPr>
              <w:tab/>
            </w:r>
            <w:r w:rsidR="004B33D7" w:rsidRPr="000C6AD0">
              <w:rPr>
                <w:rStyle w:val="Hyperlink"/>
                <w:noProof/>
              </w:rPr>
              <w:t>Additional Object Constructors in Classes</w:t>
            </w:r>
            <w:r w:rsidR="004B33D7">
              <w:rPr>
                <w:noProof/>
                <w:webHidden/>
              </w:rPr>
              <w:tab/>
            </w:r>
            <w:r w:rsidR="004B33D7">
              <w:rPr>
                <w:noProof/>
                <w:webHidden/>
              </w:rPr>
              <w:fldChar w:fldCharType="begin"/>
            </w:r>
            <w:r w:rsidR="004B33D7">
              <w:rPr>
                <w:noProof/>
                <w:webHidden/>
              </w:rPr>
              <w:instrText xml:space="preserve"> PAGEREF _Toc286309441 \h </w:instrText>
            </w:r>
            <w:r w:rsidR="004B33D7">
              <w:rPr>
                <w:noProof/>
                <w:webHidden/>
              </w:rPr>
            </w:r>
            <w:r w:rsidR="004B33D7">
              <w:rPr>
                <w:noProof/>
                <w:webHidden/>
              </w:rPr>
              <w:fldChar w:fldCharType="separate"/>
            </w:r>
            <w:r w:rsidR="004B33D7">
              <w:rPr>
                <w:noProof/>
                <w:webHidden/>
              </w:rPr>
              <w:t>111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42" w:history="1">
            <w:r w:rsidR="004B33D7" w:rsidRPr="000C6AD0">
              <w:rPr>
                <w:rStyle w:val="Hyperlink"/>
                <w:noProof/>
              </w:rPr>
              <w:t>8.6.4</w:t>
            </w:r>
            <w:r w:rsidR="004B33D7">
              <w:rPr>
                <w:rFonts w:eastAsiaTheme="minorEastAsia"/>
                <w:i w:val="0"/>
                <w:iCs w:val="0"/>
                <w:noProof/>
                <w:sz w:val="22"/>
                <w:szCs w:val="22"/>
              </w:rPr>
              <w:tab/>
            </w:r>
            <w:r w:rsidR="004B33D7" w:rsidRPr="000C6AD0">
              <w:rPr>
                <w:rStyle w:val="Hyperlink"/>
                <w:noProof/>
              </w:rPr>
              <w:t>Additional Fields in Classes</w:t>
            </w:r>
            <w:r w:rsidR="004B33D7">
              <w:rPr>
                <w:noProof/>
                <w:webHidden/>
              </w:rPr>
              <w:tab/>
            </w:r>
            <w:r w:rsidR="004B33D7">
              <w:rPr>
                <w:noProof/>
                <w:webHidden/>
              </w:rPr>
              <w:fldChar w:fldCharType="begin"/>
            </w:r>
            <w:r w:rsidR="004B33D7">
              <w:rPr>
                <w:noProof/>
                <w:webHidden/>
              </w:rPr>
              <w:instrText xml:space="preserve"> PAGEREF _Toc286309442 \h </w:instrText>
            </w:r>
            <w:r w:rsidR="004B33D7">
              <w:rPr>
                <w:noProof/>
                <w:webHidden/>
              </w:rPr>
            </w:r>
            <w:r w:rsidR="004B33D7">
              <w:rPr>
                <w:noProof/>
                <w:webHidden/>
              </w:rPr>
              <w:fldChar w:fldCharType="separate"/>
            </w:r>
            <w:r w:rsidR="004B33D7">
              <w:rPr>
                <w:noProof/>
                <w:webHidden/>
              </w:rPr>
              <w:t>112</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43" w:history="1">
            <w:r w:rsidR="004B33D7" w:rsidRPr="000C6AD0">
              <w:rPr>
                <w:rStyle w:val="Hyperlink"/>
                <w:noProof/>
              </w:rPr>
              <w:t>8.7</w:t>
            </w:r>
            <w:r w:rsidR="004B33D7">
              <w:rPr>
                <w:rFonts w:eastAsiaTheme="minorEastAsia"/>
                <w:smallCaps w:val="0"/>
                <w:noProof/>
                <w:sz w:val="22"/>
                <w:szCs w:val="22"/>
              </w:rPr>
              <w:tab/>
            </w:r>
            <w:r w:rsidR="004B33D7" w:rsidRPr="000C6AD0">
              <w:rPr>
                <w:rStyle w:val="Hyperlink"/>
                <w:noProof/>
              </w:rPr>
              <w:t>Interface Type Definitions</w:t>
            </w:r>
            <w:r w:rsidR="004B33D7">
              <w:rPr>
                <w:noProof/>
                <w:webHidden/>
              </w:rPr>
              <w:tab/>
            </w:r>
            <w:r w:rsidR="004B33D7">
              <w:rPr>
                <w:noProof/>
                <w:webHidden/>
              </w:rPr>
              <w:fldChar w:fldCharType="begin"/>
            </w:r>
            <w:r w:rsidR="004B33D7">
              <w:rPr>
                <w:noProof/>
                <w:webHidden/>
              </w:rPr>
              <w:instrText xml:space="preserve"> PAGEREF _Toc286309443 \h </w:instrText>
            </w:r>
            <w:r w:rsidR="004B33D7">
              <w:rPr>
                <w:noProof/>
                <w:webHidden/>
              </w:rPr>
            </w:r>
            <w:r w:rsidR="004B33D7">
              <w:rPr>
                <w:noProof/>
                <w:webHidden/>
              </w:rPr>
              <w:fldChar w:fldCharType="separate"/>
            </w:r>
            <w:r w:rsidR="004B33D7">
              <w:rPr>
                <w:noProof/>
                <w:webHidden/>
              </w:rPr>
              <w:t>113</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44" w:history="1">
            <w:r w:rsidR="004B33D7" w:rsidRPr="000C6AD0">
              <w:rPr>
                <w:rStyle w:val="Hyperlink"/>
                <w:noProof/>
              </w:rPr>
              <w:t>8.8</w:t>
            </w:r>
            <w:r w:rsidR="004B33D7">
              <w:rPr>
                <w:rFonts w:eastAsiaTheme="minorEastAsia"/>
                <w:smallCaps w:val="0"/>
                <w:noProof/>
                <w:sz w:val="22"/>
                <w:szCs w:val="22"/>
              </w:rPr>
              <w:tab/>
            </w:r>
            <w:r w:rsidR="004B33D7" w:rsidRPr="000C6AD0">
              <w:rPr>
                <w:rStyle w:val="Hyperlink"/>
                <w:noProof/>
              </w:rPr>
              <w:t>Struct Type Definitions</w:t>
            </w:r>
            <w:r w:rsidR="004B33D7">
              <w:rPr>
                <w:noProof/>
                <w:webHidden/>
              </w:rPr>
              <w:tab/>
            </w:r>
            <w:r w:rsidR="004B33D7">
              <w:rPr>
                <w:noProof/>
                <w:webHidden/>
              </w:rPr>
              <w:fldChar w:fldCharType="begin"/>
            </w:r>
            <w:r w:rsidR="004B33D7">
              <w:rPr>
                <w:noProof/>
                <w:webHidden/>
              </w:rPr>
              <w:instrText xml:space="preserve"> PAGEREF _Toc286309444 \h </w:instrText>
            </w:r>
            <w:r w:rsidR="004B33D7">
              <w:rPr>
                <w:noProof/>
                <w:webHidden/>
              </w:rPr>
            </w:r>
            <w:r w:rsidR="004B33D7">
              <w:rPr>
                <w:noProof/>
                <w:webHidden/>
              </w:rPr>
              <w:fldChar w:fldCharType="separate"/>
            </w:r>
            <w:r w:rsidR="004B33D7">
              <w:rPr>
                <w:noProof/>
                <w:webHidden/>
              </w:rPr>
              <w:t>114</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45" w:history="1">
            <w:r w:rsidR="004B33D7" w:rsidRPr="000C6AD0">
              <w:rPr>
                <w:rStyle w:val="Hyperlink"/>
                <w:noProof/>
              </w:rPr>
              <w:t>8.9</w:t>
            </w:r>
            <w:r w:rsidR="004B33D7">
              <w:rPr>
                <w:rFonts w:eastAsiaTheme="minorEastAsia"/>
                <w:smallCaps w:val="0"/>
                <w:noProof/>
                <w:sz w:val="22"/>
                <w:szCs w:val="22"/>
              </w:rPr>
              <w:tab/>
            </w:r>
            <w:r w:rsidR="004B33D7" w:rsidRPr="000C6AD0">
              <w:rPr>
                <w:rStyle w:val="Hyperlink"/>
                <w:noProof/>
              </w:rPr>
              <w:t>Enum Type Definitions</w:t>
            </w:r>
            <w:r w:rsidR="004B33D7">
              <w:rPr>
                <w:noProof/>
                <w:webHidden/>
              </w:rPr>
              <w:tab/>
            </w:r>
            <w:r w:rsidR="004B33D7">
              <w:rPr>
                <w:noProof/>
                <w:webHidden/>
              </w:rPr>
              <w:fldChar w:fldCharType="begin"/>
            </w:r>
            <w:r w:rsidR="004B33D7">
              <w:rPr>
                <w:noProof/>
                <w:webHidden/>
              </w:rPr>
              <w:instrText xml:space="preserve"> PAGEREF _Toc286309445 \h </w:instrText>
            </w:r>
            <w:r w:rsidR="004B33D7">
              <w:rPr>
                <w:noProof/>
                <w:webHidden/>
              </w:rPr>
            </w:r>
            <w:r w:rsidR="004B33D7">
              <w:rPr>
                <w:noProof/>
                <w:webHidden/>
              </w:rPr>
              <w:fldChar w:fldCharType="separate"/>
            </w:r>
            <w:r w:rsidR="004B33D7">
              <w:rPr>
                <w:noProof/>
                <w:webHidden/>
              </w:rPr>
              <w:t>115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46" w:history="1">
            <w:r w:rsidR="004B33D7" w:rsidRPr="000C6AD0">
              <w:rPr>
                <w:rStyle w:val="Hyperlink"/>
                <w:noProof/>
              </w:rPr>
              <w:t>8.10</w:t>
            </w:r>
            <w:r w:rsidR="004B33D7">
              <w:rPr>
                <w:rFonts w:eastAsiaTheme="minorEastAsia"/>
                <w:smallCaps w:val="0"/>
                <w:noProof/>
                <w:sz w:val="22"/>
                <w:szCs w:val="22"/>
              </w:rPr>
              <w:tab/>
            </w:r>
            <w:r w:rsidR="004B33D7" w:rsidRPr="000C6AD0">
              <w:rPr>
                <w:rStyle w:val="Hyperlink"/>
                <w:noProof/>
              </w:rPr>
              <w:t>Delegate Type Definitions</w:t>
            </w:r>
            <w:r w:rsidR="004B33D7">
              <w:rPr>
                <w:noProof/>
                <w:webHidden/>
              </w:rPr>
              <w:tab/>
            </w:r>
            <w:r w:rsidR="004B33D7">
              <w:rPr>
                <w:noProof/>
                <w:webHidden/>
              </w:rPr>
              <w:fldChar w:fldCharType="begin"/>
            </w:r>
            <w:r w:rsidR="004B33D7">
              <w:rPr>
                <w:noProof/>
                <w:webHidden/>
              </w:rPr>
              <w:instrText xml:space="preserve"> PAGEREF _Toc286309446 \h </w:instrText>
            </w:r>
            <w:r w:rsidR="004B33D7">
              <w:rPr>
                <w:noProof/>
                <w:webHidden/>
              </w:rPr>
            </w:r>
            <w:r w:rsidR="004B33D7">
              <w:rPr>
                <w:noProof/>
                <w:webHidden/>
              </w:rPr>
              <w:fldChar w:fldCharType="separate"/>
            </w:r>
            <w:r w:rsidR="004B33D7">
              <w:rPr>
                <w:noProof/>
                <w:webHidden/>
              </w:rPr>
              <w:t>116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47" w:history="1">
            <w:r w:rsidR="004B33D7" w:rsidRPr="000C6AD0">
              <w:rPr>
                <w:rStyle w:val="Hyperlink"/>
                <w:noProof/>
              </w:rPr>
              <w:t>8.11</w:t>
            </w:r>
            <w:r w:rsidR="004B33D7">
              <w:rPr>
                <w:rFonts w:eastAsiaTheme="minorEastAsia"/>
                <w:smallCaps w:val="0"/>
                <w:noProof/>
                <w:sz w:val="22"/>
                <w:szCs w:val="22"/>
              </w:rPr>
              <w:tab/>
            </w:r>
            <w:r w:rsidR="004B33D7" w:rsidRPr="000C6AD0">
              <w:rPr>
                <w:rStyle w:val="Hyperlink"/>
                <w:noProof/>
              </w:rPr>
              <w:t>Exception Definitions</w:t>
            </w:r>
            <w:r w:rsidR="004B33D7">
              <w:rPr>
                <w:noProof/>
                <w:webHidden/>
              </w:rPr>
              <w:tab/>
            </w:r>
            <w:r w:rsidR="004B33D7">
              <w:rPr>
                <w:noProof/>
                <w:webHidden/>
              </w:rPr>
              <w:fldChar w:fldCharType="begin"/>
            </w:r>
            <w:r w:rsidR="004B33D7">
              <w:rPr>
                <w:noProof/>
                <w:webHidden/>
              </w:rPr>
              <w:instrText xml:space="preserve"> PAGEREF _Toc286309447 \h </w:instrText>
            </w:r>
            <w:r w:rsidR="004B33D7">
              <w:rPr>
                <w:noProof/>
                <w:webHidden/>
              </w:rPr>
            </w:r>
            <w:r w:rsidR="004B33D7">
              <w:rPr>
                <w:noProof/>
                <w:webHidden/>
              </w:rPr>
              <w:fldChar w:fldCharType="separate"/>
            </w:r>
            <w:r w:rsidR="004B33D7">
              <w:rPr>
                <w:noProof/>
                <w:webHidden/>
              </w:rPr>
              <w:t>117</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48" w:history="1">
            <w:r w:rsidR="004B33D7" w:rsidRPr="000C6AD0">
              <w:rPr>
                <w:rStyle w:val="Hyperlink"/>
                <w:noProof/>
              </w:rPr>
              <w:t>8.12</w:t>
            </w:r>
            <w:r w:rsidR="004B33D7">
              <w:rPr>
                <w:rFonts w:eastAsiaTheme="minorEastAsia"/>
                <w:smallCaps w:val="0"/>
                <w:noProof/>
                <w:sz w:val="22"/>
                <w:szCs w:val="22"/>
              </w:rPr>
              <w:tab/>
            </w:r>
            <w:r w:rsidR="004B33D7" w:rsidRPr="000C6AD0">
              <w:rPr>
                <w:rStyle w:val="Hyperlink"/>
                <w:noProof/>
              </w:rPr>
              <w:t>Type Extensions</w:t>
            </w:r>
            <w:r w:rsidR="004B33D7">
              <w:rPr>
                <w:noProof/>
                <w:webHidden/>
              </w:rPr>
              <w:tab/>
            </w:r>
            <w:r w:rsidR="004B33D7">
              <w:rPr>
                <w:noProof/>
                <w:webHidden/>
              </w:rPr>
              <w:fldChar w:fldCharType="begin"/>
            </w:r>
            <w:r w:rsidR="004B33D7">
              <w:rPr>
                <w:noProof/>
                <w:webHidden/>
              </w:rPr>
              <w:instrText xml:space="preserve"> PAGEREF _Toc286309448 \h </w:instrText>
            </w:r>
            <w:r w:rsidR="004B33D7">
              <w:rPr>
                <w:noProof/>
                <w:webHidden/>
              </w:rPr>
            </w:r>
            <w:r w:rsidR="004B33D7">
              <w:rPr>
                <w:noProof/>
                <w:webHidden/>
              </w:rPr>
              <w:fldChar w:fldCharType="separate"/>
            </w:r>
            <w:r w:rsidR="004B33D7">
              <w:rPr>
                <w:noProof/>
                <w:webHidden/>
              </w:rPr>
              <w:t>117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49" w:history="1">
            <w:r w:rsidR="004B33D7" w:rsidRPr="000C6AD0">
              <w:rPr>
                <w:rStyle w:val="Hyperlink"/>
                <w:noProof/>
              </w:rPr>
              <w:t>8.12.1</w:t>
            </w:r>
            <w:r w:rsidR="004B33D7">
              <w:rPr>
                <w:rFonts w:eastAsiaTheme="minorEastAsia"/>
                <w:i w:val="0"/>
                <w:iCs w:val="0"/>
                <w:noProof/>
                <w:sz w:val="22"/>
                <w:szCs w:val="22"/>
              </w:rPr>
              <w:tab/>
            </w:r>
            <w:r w:rsidR="004B33D7" w:rsidRPr="000C6AD0">
              <w:rPr>
                <w:rStyle w:val="Hyperlink"/>
                <w:noProof/>
              </w:rPr>
              <w:t>Imported CLI C# Extensions Members</w:t>
            </w:r>
            <w:r w:rsidR="004B33D7">
              <w:rPr>
                <w:noProof/>
                <w:webHidden/>
              </w:rPr>
              <w:tab/>
            </w:r>
            <w:r w:rsidR="004B33D7">
              <w:rPr>
                <w:noProof/>
                <w:webHidden/>
              </w:rPr>
              <w:fldChar w:fldCharType="begin"/>
            </w:r>
            <w:r w:rsidR="004B33D7">
              <w:rPr>
                <w:noProof/>
                <w:webHidden/>
              </w:rPr>
              <w:instrText xml:space="preserve"> PAGEREF _Toc286309449 \h </w:instrText>
            </w:r>
            <w:r w:rsidR="004B33D7">
              <w:rPr>
                <w:noProof/>
                <w:webHidden/>
              </w:rPr>
            </w:r>
            <w:r w:rsidR="004B33D7">
              <w:rPr>
                <w:noProof/>
                <w:webHidden/>
              </w:rPr>
              <w:fldChar w:fldCharType="separate"/>
            </w:r>
            <w:r w:rsidR="004B33D7">
              <w:rPr>
                <w:noProof/>
                <w:webHidden/>
              </w:rPr>
              <w:t>119</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50" w:history="1">
            <w:r w:rsidR="004B33D7" w:rsidRPr="000C6AD0">
              <w:rPr>
                <w:rStyle w:val="Hyperlink"/>
                <w:noProof/>
              </w:rPr>
              <w:t>8.13</w:t>
            </w:r>
            <w:r w:rsidR="004B33D7">
              <w:rPr>
                <w:rFonts w:eastAsiaTheme="minorEastAsia"/>
                <w:smallCaps w:val="0"/>
                <w:noProof/>
                <w:sz w:val="22"/>
                <w:szCs w:val="22"/>
              </w:rPr>
              <w:tab/>
            </w:r>
            <w:r w:rsidR="004B33D7" w:rsidRPr="000C6AD0">
              <w:rPr>
                <w:rStyle w:val="Hyperlink"/>
                <w:noProof/>
              </w:rPr>
              <w:t>Members</w:t>
            </w:r>
            <w:r w:rsidR="004B33D7">
              <w:rPr>
                <w:noProof/>
                <w:webHidden/>
              </w:rPr>
              <w:tab/>
            </w:r>
            <w:r w:rsidR="004B33D7">
              <w:rPr>
                <w:noProof/>
                <w:webHidden/>
              </w:rPr>
              <w:fldChar w:fldCharType="begin"/>
            </w:r>
            <w:r w:rsidR="004B33D7">
              <w:rPr>
                <w:noProof/>
                <w:webHidden/>
              </w:rPr>
              <w:instrText xml:space="preserve"> PAGEREF _Toc286309450 \h </w:instrText>
            </w:r>
            <w:r w:rsidR="004B33D7">
              <w:rPr>
                <w:noProof/>
                <w:webHidden/>
              </w:rPr>
            </w:r>
            <w:r w:rsidR="004B33D7">
              <w:rPr>
                <w:noProof/>
                <w:webHidden/>
              </w:rPr>
              <w:fldChar w:fldCharType="separate"/>
            </w:r>
            <w:r w:rsidR="004B33D7">
              <w:rPr>
                <w:noProof/>
                <w:webHidden/>
              </w:rPr>
              <w:t>119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51" w:history="1">
            <w:r w:rsidR="004B33D7" w:rsidRPr="000C6AD0">
              <w:rPr>
                <w:rStyle w:val="Hyperlink"/>
                <w:noProof/>
              </w:rPr>
              <w:t>8.13.1</w:t>
            </w:r>
            <w:r w:rsidR="004B33D7">
              <w:rPr>
                <w:rFonts w:eastAsiaTheme="minorEastAsia"/>
                <w:i w:val="0"/>
                <w:iCs w:val="0"/>
                <w:noProof/>
                <w:sz w:val="22"/>
                <w:szCs w:val="22"/>
              </w:rPr>
              <w:tab/>
            </w:r>
            <w:r w:rsidR="004B33D7" w:rsidRPr="000C6AD0">
              <w:rPr>
                <w:rStyle w:val="Hyperlink"/>
                <w:noProof/>
              </w:rPr>
              <w:t>Property Members</w:t>
            </w:r>
            <w:r w:rsidR="004B33D7">
              <w:rPr>
                <w:noProof/>
                <w:webHidden/>
              </w:rPr>
              <w:tab/>
            </w:r>
            <w:r w:rsidR="004B33D7">
              <w:rPr>
                <w:noProof/>
                <w:webHidden/>
              </w:rPr>
              <w:fldChar w:fldCharType="begin"/>
            </w:r>
            <w:r w:rsidR="004B33D7">
              <w:rPr>
                <w:noProof/>
                <w:webHidden/>
              </w:rPr>
              <w:instrText xml:space="preserve"> PAGEREF _Toc286309451 \h </w:instrText>
            </w:r>
            <w:r w:rsidR="004B33D7">
              <w:rPr>
                <w:noProof/>
                <w:webHidden/>
              </w:rPr>
            </w:r>
            <w:r w:rsidR="004B33D7">
              <w:rPr>
                <w:noProof/>
                <w:webHidden/>
              </w:rPr>
              <w:fldChar w:fldCharType="separate"/>
            </w:r>
            <w:r w:rsidR="004B33D7">
              <w:rPr>
                <w:noProof/>
                <w:webHidden/>
              </w:rPr>
              <w:t>120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52" w:history="1">
            <w:r w:rsidR="004B33D7" w:rsidRPr="000C6AD0">
              <w:rPr>
                <w:rStyle w:val="Hyperlink"/>
                <w:noProof/>
              </w:rPr>
              <w:t>8.13.2</w:t>
            </w:r>
            <w:r w:rsidR="004B33D7">
              <w:rPr>
                <w:rFonts w:eastAsiaTheme="minorEastAsia"/>
                <w:i w:val="0"/>
                <w:iCs w:val="0"/>
                <w:noProof/>
                <w:sz w:val="22"/>
                <w:szCs w:val="22"/>
              </w:rPr>
              <w:tab/>
            </w:r>
            <w:r w:rsidR="004B33D7" w:rsidRPr="000C6AD0">
              <w:rPr>
                <w:rStyle w:val="Hyperlink"/>
                <w:noProof/>
              </w:rPr>
              <w:t>Method Members</w:t>
            </w:r>
            <w:r w:rsidR="004B33D7">
              <w:rPr>
                <w:noProof/>
                <w:webHidden/>
              </w:rPr>
              <w:tab/>
            </w:r>
            <w:r w:rsidR="004B33D7">
              <w:rPr>
                <w:noProof/>
                <w:webHidden/>
              </w:rPr>
              <w:fldChar w:fldCharType="begin"/>
            </w:r>
            <w:r w:rsidR="004B33D7">
              <w:rPr>
                <w:noProof/>
                <w:webHidden/>
              </w:rPr>
              <w:instrText xml:space="preserve"> PAGEREF _Toc286309452 \h </w:instrText>
            </w:r>
            <w:r w:rsidR="004B33D7">
              <w:rPr>
                <w:noProof/>
                <w:webHidden/>
              </w:rPr>
            </w:r>
            <w:r w:rsidR="004B33D7">
              <w:rPr>
                <w:noProof/>
                <w:webHidden/>
              </w:rPr>
              <w:fldChar w:fldCharType="separate"/>
            </w:r>
            <w:r w:rsidR="004B33D7">
              <w:rPr>
                <w:noProof/>
                <w:webHidden/>
              </w:rPr>
              <w:t>121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53" w:history="1">
            <w:r w:rsidR="004B33D7" w:rsidRPr="000C6AD0">
              <w:rPr>
                <w:rStyle w:val="Hyperlink"/>
                <w:noProof/>
              </w:rPr>
              <w:t>8.13.3</w:t>
            </w:r>
            <w:r w:rsidR="004B33D7">
              <w:rPr>
                <w:rFonts w:eastAsiaTheme="minorEastAsia"/>
                <w:i w:val="0"/>
                <w:iCs w:val="0"/>
                <w:noProof/>
                <w:sz w:val="22"/>
                <w:szCs w:val="22"/>
              </w:rPr>
              <w:tab/>
            </w:r>
            <w:r w:rsidR="004B33D7" w:rsidRPr="000C6AD0">
              <w:rPr>
                <w:rStyle w:val="Hyperlink"/>
                <w:noProof/>
              </w:rPr>
              <w:t>Curried Method Members</w:t>
            </w:r>
            <w:r w:rsidR="004B33D7">
              <w:rPr>
                <w:noProof/>
                <w:webHidden/>
              </w:rPr>
              <w:tab/>
            </w:r>
            <w:r w:rsidR="004B33D7">
              <w:rPr>
                <w:noProof/>
                <w:webHidden/>
              </w:rPr>
              <w:fldChar w:fldCharType="begin"/>
            </w:r>
            <w:r w:rsidR="004B33D7">
              <w:rPr>
                <w:noProof/>
                <w:webHidden/>
              </w:rPr>
              <w:instrText xml:space="preserve"> PAGEREF _Toc286309453 \h </w:instrText>
            </w:r>
            <w:r w:rsidR="004B33D7">
              <w:rPr>
                <w:noProof/>
                <w:webHidden/>
              </w:rPr>
            </w:r>
            <w:r w:rsidR="004B33D7">
              <w:rPr>
                <w:noProof/>
                <w:webHidden/>
              </w:rPr>
              <w:fldChar w:fldCharType="separate"/>
            </w:r>
            <w:r w:rsidR="004B33D7">
              <w:rPr>
                <w:noProof/>
                <w:webHidden/>
              </w:rPr>
              <w:t>121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54" w:history="1">
            <w:r w:rsidR="004B33D7" w:rsidRPr="000C6AD0">
              <w:rPr>
                <w:rStyle w:val="Hyperlink"/>
                <w:noProof/>
              </w:rPr>
              <w:t>8.13.4</w:t>
            </w:r>
            <w:r w:rsidR="004B33D7">
              <w:rPr>
                <w:rFonts w:eastAsiaTheme="minorEastAsia"/>
                <w:i w:val="0"/>
                <w:iCs w:val="0"/>
                <w:noProof/>
                <w:sz w:val="22"/>
                <w:szCs w:val="22"/>
              </w:rPr>
              <w:tab/>
            </w:r>
            <w:r w:rsidR="004B33D7" w:rsidRPr="000C6AD0">
              <w:rPr>
                <w:rStyle w:val="Hyperlink"/>
                <w:noProof/>
              </w:rPr>
              <w:t>Named Arguments to Method Members</w:t>
            </w:r>
            <w:r w:rsidR="004B33D7">
              <w:rPr>
                <w:noProof/>
                <w:webHidden/>
              </w:rPr>
              <w:tab/>
            </w:r>
            <w:r w:rsidR="004B33D7">
              <w:rPr>
                <w:noProof/>
                <w:webHidden/>
              </w:rPr>
              <w:fldChar w:fldCharType="begin"/>
            </w:r>
            <w:r w:rsidR="004B33D7">
              <w:rPr>
                <w:noProof/>
                <w:webHidden/>
              </w:rPr>
              <w:instrText xml:space="preserve"> PAGEREF _Toc286309454 \h </w:instrText>
            </w:r>
            <w:r w:rsidR="004B33D7">
              <w:rPr>
                <w:noProof/>
                <w:webHidden/>
              </w:rPr>
            </w:r>
            <w:r w:rsidR="004B33D7">
              <w:rPr>
                <w:noProof/>
                <w:webHidden/>
              </w:rPr>
              <w:fldChar w:fldCharType="separate"/>
            </w:r>
            <w:r w:rsidR="004B33D7">
              <w:rPr>
                <w:noProof/>
                <w:webHidden/>
              </w:rPr>
              <w:t>122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55" w:history="1">
            <w:r w:rsidR="004B33D7" w:rsidRPr="000C6AD0">
              <w:rPr>
                <w:rStyle w:val="Hyperlink"/>
                <w:noProof/>
              </w:rPr>
              <w:t>8.13.5</w:t>
            </w:r>
            <w:r w:rsidR="004B33D7">
              <w:rPr>
                <w:rFonts w:eastAsiaTheme="minorEastAsia"/>
                <w:i w:val="0"/>
                <w:iCs w:val="0"/>
                <w:noProof/>
                <w:sz w:val="22"/>
                <w:szCs w:val="22"/>
              </w:rPr>
              <w:tab/>
            </w:r>
            <w:r w:rsidR="004B33D7" w:rsidRPr="000C6AD0">
              <w:rPr>
                <w:rStyle w:val="Hyperlink"/>
                <w:noProof/>
              </w:rPr>
              <w:t>Optional Arguments to Method Members</w:t>
            </w:r>
            <w:r w:rsidR="004B33D7">
              <w:rPr>
                <w:noProof/>
                <w:webHidden/>
              </w:rPr>
              <w:tab/>
            </w:r>
            <w:r w:rsidR="004B33D7">
              <w:rPr>
                <w:noProof/>
                <w:webHidden/>
              </w:rPr>
              <w:fldChar w:fldCharType="begin"/>
            </w:r>
            <w:r w:rsidR="004B33D7">
              <w:rPr>
                <w:noProof/>
                <w:webHidden/>
              </w:rPr>
              <w:instrText xml:space="preserve"> PAGEREF _Toc286309455 \h </w:instrText>
            </w:r>
            <w:r w:rsidR="004B33D7">
              <w:rPr>
                <w:noProof/>
                <w:webHidden/>
              </w:rPr>
            </w:r>
            <w:r w:rsidR="004B33D7">
              <w:rPr>
                <w:noProof/>
                <w:webHidden/>
              </w:rPr>
              <w:fldChar w:fldCharType="separate"/>
            </w:r>
            <w:r w:rsidR="004B33D7">
              <w:rPr>
                <w:noProof/>
                <w:webHidden/>
              </w:rPr>
              <w:t>123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56" w:history="1">
            <w:r w:rsidR="004B33D7" w:rsidRPr="000C6AD0">
              <w:rPr>
                <w:rStyle w:val="Hyperlink"/>
                <w:noProof/>
              </w:rPr>
              <w:t>8.13.6</w:t>
            </w:r>
            <w:r w:rsidR="004B33D7">
              <w:rPr>
                <w:rFonts w:eastAsiaTheme="minorEastAsia"/>
                <w:i w:val="0"/>
                <w:iCs w:val="0"/>
                <w:noProof/>
                <w:sz w:val="22"/>
                <w:szCs w:val="22"/>
              </w:rPr>
              <w:tab/>
            </w:r>
            <w:r w:rsidR="004B33D7" w:rsidRPr="000C6AD0">
              <w:rPr>
                <w:rStyle w:val="Hyperlink"/>
                <w:noProof/>
              </w:rPr>
              <w:t>Type-directed Conversions at Member Invocations</w:t>
            </w:r>
            <w:r w:rsidR="004B33D7">
              <w:rPr>
                <w:noProof/>
                <w:webHidden/>
              </w:rPr>
              <w:tab/>
            </w:r>
            <w:r w:rsidR="004B33D7">
              <w:rPr>
                <w:noProof/>
                <w:webHidden/>
              </w:rPr>
              <w:fldChar w:fldCharType="begin"/>
            </w:r>
            <w:r w:rsidR="004B33D7">
              <w:rPr>
                <w:noProof/>
                <w:webHidden/>
              </w:rPr>
              <w:instrText xml:space="preserve"> PAGEREF _Toc286309456 \h </w:instrText>
            </w:r>
            <w:r w:rsidR="004B33D7">
              <w:rPr>
                <w:noProof/>
                <w:webHidden/>
              </w:rPr>
            </w:r>
            <w:r w:rsidR="004B33D7">
              <w:rPr>
                <w:noProof/>
                <w:webHidden/>
              </w:rPr>
              <w:fldChar w:fldCharType="separate"/>
            </w:r>
            <w:r w:rsidR="004B33D7">
              <w:rPr>
                <w:noProof/>
                <w:webHidden/>
              </w:rPr>
              <w:t>124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57" w:history="1">
            <w:r w:rsidR="004B33D7" w:rsidRPr="000C6AD0">
              <w:rPr>
                <w:rStyle w:val="Hyperlink"/>
                <w:noProof/>
              </w:rPr>
              <w:t>8.13.7</w:t>
            </w:r>
            <w:r w:rsidR="004B33D7">
              <w:rPr>
                <w:rFonts w:eastAsiaTheme="minorEastAsia"/>
                <w:i w:val="0"/>
                <w:iCs w:val="0"/>
                <w:noProof/>
                <w:sz w:val="22"/>
                <w:szCs w:val="22"/>
              </w:rPr>
              <w:tab/>
            </w:r>
            <w:r w:rsidR="004B33D7" w:rsidRPr="000C6AD0">
              <w:rPr>
                <w:rStyle w:val="Hyperlink"/>
                <w:noProof/>
              </w:rPr>
              <w:t>Overloading of Methods</w:t>
            </w:r>
            <w:r w:rsidR="004B33D7">
              <w:rPr>
                <w:noProof/>
                <w:webHidden/>
              </w:rPr>
              <w:tab/>
            </w:r>
            <w:r w:rsidR="004B33D7">
              <w:rPr>
                <w:noProof/>
                <w:webHidden/>
              </w:rPr>
              <w:fldChar w:fldCharType="begin"/>
            </w:r>
            <w:r w:rsidR="004B33D7">
              <w:rPr>
                <w:noProof/>
                <w:webHidden/>
              </w:rPr>
              <w:instrText xml:space="preserve"> PAGEREF _Toc286309457 \h </w:instrText>
            </w:r>
            <w:r w:rsidR="004B33D7">
              <w:rPr>
                <w:noProof/>
                <w:webHidden/>
              </w:rPr>
            </w:r>
            <w:r w:rsidR="004B33D7">
              <w:rPr>
                <w:noProof/>
                <w:webHidden/>
              </w:rPr>
              <w:fldChar w:fldCharType="separate"/>
            </w:r>
            <w:r w:rsidR="004B33D7">
              <w:rPr>
                <w:noProof/>
                <w:webHidden/>
              </w:rPr>
              <w:t>126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58" w:history="1">
            <w:r w:rsidR="004B33D7" w:rsidRPr="000C6AD0">
              <w:rPr>
                <w:rStyle w:val="Hyperlink"/>
                <w:noProof/>
              </w:rPr>
              <w:t>8.13.8</w:t>
            </w:r>
            <w:r w:rsidR="004B33D7">
              <w:rPr>
                <w:rFonts w:eastAsiaTheme="minorEastAsia"/>
                <w:i w:val="0"/>
                <w:iCs w:val="0"/>
                <w:noProof/>
                <w:sz w:val="22"/>
                <w:szCs w:val="22"/>
              </w:rPr>
              <w:tab/>
            </w:r>
            <w:r w:rsidR="004B33D7" w:rsidRPr="000C6AD0">
              <w:rPr>
                <w:rStyle w:val="Hyperlink"/>
                <w:noProof/>
              </w:rPr>
              <w:t>Naming Restrictions for Members</w:t>
            </w:r>
            <w:r w:rsidR="004B33D7">
              <w:rPr>
                <w:noProof/>
                <w:webHidden/>
              </w:rPr>
              <w:tab/>
            </w:r>
            <w:r w:rsidR="004B33D7">
              <w:rPr>
                <w:noProof/>
                <w:webHidden/>
              </w:rPr>
              <w:fldChar w:fldCharType="begin"/>
            </w:r>
            <w:r w:rsidR="004B33D7">
              <w:rPr>
                <w:noProof/>
                <w:webHidden/>
              </w:rPr>
              <w:instrText xml:space="preserve"> PAGEREF _Toc286309458 \h </w:instrText>
            </w:r>
            <w:r w:rsidR="004B33D7">
              <w:rPr>
                <w:noProof/>
                <w:webHidden/>
              </w:rPr>
            </w:r>
            <w:r w:rsidR="004B33D7">
              <w:rPr>
                <w:noProof/>
                <w:webHidden/>
              </w:rPr>
              <w:fldChar w:fldCharType="separate"/>
            </w:r>
            <w:r w:rsidR="004B33D7">
              <w:rPr>
                <w:noProof/>
                <w:webHidden/>
              </w:rPr>
              <w:t>126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59" w:history="1">
            <w:r w:rsidR="004B33D7" w:rsidRPr="000C6AD0">
              <w:rPr>
                <w:rStyle w:val="Hyperlink"/>
                <w:noProof/>
              </w:rPr>
              <w:t>8.13.9</w:t>
            </w:r>
            <w:r w:rsidR="004B33D7">
              <w:rPr>
                <w:rFonts w:eastAsiaTheme="minorEastAsia"/>
                <w:i w:val="0"/>
                <w:iCs w:val="0"/>
                <w:noProof/>
                <w:sz w:val="22"/>
                <w:szCs w:val="22"/>
              </w:rPr>
              <w:tab/>
            </w:r>
            <w:r w:rsidR="004B33D7" w:rsidRPr="000C6AD0">
              <w:rPr>
                <w:rStyle w:val="Hyperlink"/>
                <w:noProof/>
              </w:rPr>
              <w:t>Members Represented as Events</w:t>
            </w:r>
            <w:r w:rsidR="004B33D7">
              <w:rPr>
                <w:noProof/>
                <w:webHidden/>
              </w:rPr>
              <w:tab/>
            </w:r>
            <w:r w:rsidR="004B33D7">
              <w:rPr>
                <w:noProof/>
                <w:webHidden/>
              </w:rPr>
              <w:fldChar w:fldCharType="begin"/>
            </w:r>
            <w:r w:rsidR="004B33D7">
              <w:rPr>
                <w:noProof/>
                <w:webHidden/>
              </w:rPr>
              <w:instrText xml:space="preserve"> PAGEREF _Toc286309459 \h </w:instrText>
            </w:r>
            <w:r w:rsidR="004B33D7">
              <w:rPr>
                <w:noProof/>
                <w:webHidden/>
              </w:rPr>
            </w:r>
            <w:r w:rsidR="004B33D7">
              <w:rPr>
                <w:noProof/>
                <w:webHidden/>
              </w:rPr>
              <w:fldChar w:fldCharType="separate"/>
            </w:r>
            <w:r w:rsidR="004B33D7">
              <w:rPr>
                <w:noProof/>
                <w:webHidden/>
              </w:rPr>
              <w:t>126</w:t>
            </w:r>
            <w:r w:rsidR="004B33D7">
              <w:rPr>
                <w:noProof/>
                <w:webHidden/>
              </w:rPr>
              <w:fldChar w:fldCharType="end"/>
            </w:r>
          </w:hyperlink>
        </w:p>
        <w:p w:rsidR="004B33D7" w:rsidRDefault="00A91F22">
          <w:pPr>
            <w:pStyle w:val="TOC3"/>
            <w:tabs>
              <w:tab w:val="left" w:pos="1440"/>
              <w:tab w:val="right" w:leader="dot" w:pos="9016"/>
            </w:tabs>
            <w:rPr>
              <w:rFonts w:eastAsiaTheme="minorEastAsia"/>
              <w:i w:val="0"/>
              <w:iCs w:val="0"/>
              <w:noProof/>
              <w:sz w:val="22"/>
              <w:szCs w:val="22"/>
            </w:rPr>
          </w:pPr>
          <w:hyperlink w:anchor="_Toc286309460" w:history="1">
            <w:r w:rsidR="004B33D7" w:rsidRPr="000C6AD0">
              <w:rPr>
                <w:rStyle w:val="Hyperlink"/>
                <w:noProof/>
              </w:rPr>
              <w:t>8.13.10</w:t>
            </w:r>
            <w:r w:rsidR="004B33D7">
              <w:rPr>
                <w:rFonts w:eastAsiaTheme="minorEastAsia"/>
                <w:i w:val="0"/>
                <w:iCs w:val="0"/>
                <w:noProof/>
                <w:sz w:val="22"/>
                <w:szCs w:val="22"/>
              </w:rPr>
              <w:tab/>
            </w:r>
            <w:r w:rsidR="004B33D7" w:rsidRPr="000C6AD0">
              <w:rPr>
                <w:rStyle w:val="Hyperlink"/>
                <w:noProof/>
              </w:rPr>
              <w:t>Members Represented as Static Members</w:t>
            </w:r>
            <w:r w:rsidR="004B33D7">
              <w:rPr>
                <w:noProof/>
                <w:webHidden/>
              </w:rPr>
              <w:tab/>
            </w:r>
            <w:r w:rsidR="004B33D7">
              <w:rPr>
                <w:noProof/>
                <w:webHidden/>
              </w:rPr>
              <w:fldChar w:fldCharType="begin"/>
            </w:r>
            <w:r w:rsidR="004B33D7">
              <w:rPr>
                <w:noProof/>
                <w:webHidden/>
              </w:rPr>
              <w:instrText xml:space="preserve"> PAGEREF _Toc286309460 \h </w:instrText>
            </w:r>
            <w:r w:rsidR="004B33D7">
              <w:rPr>
                <w:noProof/>
                <w:webHidden/>
              </w:rPr>
            </w:r>
            <w:r w:rsidR="004B33D7">
              <w:rPr>
                <w:noProof/>
                <w:webHidden/>
              </w:rPr>
              <w:fldChar w:fldCharType="separate"/>
            </w:r>
            <w:r w:rsidR="004B33D7">
              <w:rPr>
                <w:noProof/>
                <w:webHidden/>
              </w:rPr>
              <w:t>127</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61" w:history="1">
            <w:r w:rsidR="004B33D7" w:rsidRPr="000C6AD0">
              <w:rPr>
                <w:rStyle w:val="Hyperlink"/>
                <w:noProof/>
              </w:rPr>
              <w:t>8.14</w:t>
            </w:r>
            <w:r w:rsidR="004B33D7">
              <w:rPr>
                <w:rFonts w:eastAsiaTheme="minorEastAsia"/>
                <w:smallCaps w:val="0"/>
                <w:noProof/>
                <w:sz w:val="22"/>
                <w:szCs w:val="22"/>
              </w:rPr>
              <w:tab/>
            </w:r>
            <w:r w:rsidR="004B33D7" w:rsidRPr="000C6AD0">
              <w:rPr>
                <w:rStyle w:val="Hyperlink"/>
                <w:noProof/>
              </w:rPr>
              <w:t>Abstract Members and Interface Implementations</w:t>
            </w:r>
            <w:r w:rsidR="004B33D7">
              <w:rPr>
                <w:noProof/>
                <w:webHidden/>
              </w:rPr>
              <w:tab/>
            </w:r>
            <w:r w:rsidR="004B33D7">
              <w:rPr>
                <w:noProof/>
                <w:webHidden/>
              </w:rPr>
              <w:fldChar w:fldCharType="begin"/>
            </w:r>
            <w:r w:rsidR="004B33D7">
              <w:rPr>
                <w:noProof/>
                <w:webHidden/>
              </w:rPr>
              <w:instrText xml:space="preserve"> PAGEREF _Toc286309461 \h </w:instrText>
            </w:r>
            <w:r w:rsidR="004B33D7">
              <w:rPr>
                <w:noProof/>
                <w:webHidden/>
              </w:rPr>
            </w:r>
            <w:r w:rsidR="004B33D7">
              <w:rPr>
                <w:noProof/>
                <w:webHidden/>
              </w:rPr>
              <w:fldChar w:fldCharType="separate"/>
            </w:r>
            <w:r w:rsidR="004B33D7">
              <w:rPr>
                <w:noProof/>
                <w:webHidden/>
              </w:rPr>
              <w:t>128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62" w:history="1">
            <w:r w:rsidR="004B33D7" w:rsidRPr="000C6AD0">
              <w:rPr>
                <w:rStyle w:val="Hyperlink"/>
                <w:noProof/>
              </w:rPr>
              <w:t>8.14.1</w:t>
            </w:r>
            <w:r w:rsidR="004B33D7">
              <w:rPr>
                <w:rFonts w:eastAsiaTheme="minorEastAsia"/>
                <w:i w:val="0"/>
                <w:iCs w:val="0"/>
                <w:noProof/>
                <w:sz w:val="22"/>
                <w:szCs w:val="22"/>
              </w:rPr>
              <w:tab/>
            </w:r>
            <w:r w:rsidR="004B33D7" w:rsidRPr="000C6AD0">
              <w:rPr>
                <w:rStyle w:val="Hyperlink"/>
                <w:noProof/>
              </w:rPr>
              <w:t>Abstract Members</w:t>
            </w:r>
            <w:r w:rsidR="004B33D7">
              <w:rPr>
                <w:noProof/>
                <w:webHidden/>
              </w:rPr>
              <w:tab/>
            </w:r>
            <w:r w:rsidR="004B33D7">
              <w:rPr>
                <w:noProof/>
                <w:webHidden/>
              </w:rPr>
              <w:fldChar w:fldCharType="begin"/>
            </w:r>
            <w:r w:rsidR="004B33D7">
              <w:rPr>
                <w:noProof/>
                <w:webHidden/>
              </w:rPr>
              <w:instrText xml:space="preserve"> PAGEREF _Toc286309462 \h </w:instrText>
            </w:r>
            <w:r w:rsidR="004B33D7">
              <w:rPr>
                <w:noProof/>
                <w:webHidden/>
              </w:rPr>
            </w:r>
            <w:r w:rsidR="004B33D7">
              <w:rPr>
                <w:noProof/>
                <w:webHidden/>
              </w:rPr>
              <w:fldChar w:fldCharType="separate"/>
            </w:r>
            <w:r w:rsidR="004B33D7">
              <w:rPr>
                <w:noProof/>
                <w:webHidden/>
              </w:rPr>
              <w:t>128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63" w:history="1">
            <w:r w:rsidR="004B33D7" w:rsidRPr="000C6AD0">
              <w:rPr>
                <w:rStyle w:val="Hyperlink"/>
                <w:noProof/>
              </w:rPr>
              <w:t>8.14.2</w:t>
            </w:r>
            <w:r w:rsidR="004B33D7">
              <w:rPr>
                <w:rFonts w:eastAsiaTheme="minorEastAsia"/>
                <w:i w:val="0"/>
                <w:iCs w:val="0"/>
                <w:noProof/>
                <w:sz w:val="22"/>
                <w:szCs w:val="22"/>
              </w:rPr>
              <w:tab/>
            </w:r>
            <w:r w:rsidR="004B33D7" w:rsidRPr="000C6AD0">
              <w:rPr>
                <w:rStyle w:val="Hyperlink"/>
                <w:noProof/>
              </w:rPr>
              <w:t>Members that Implement Abstract Members</w:t>
            </w:r>
            <w:r w:rsidR="004B33D7">
              <w:rPr>
                <w:noProof/>
                <w:webHidden/>
              </w:rPr>
              <w:tab/>
            </w:r>
            <w:r w:rsidR="004B33D7">
              <w:rPr>
                <w:noProof/>
                <w:webHidden/>
              </w:rPr>
              <w:fldChar w:fldCharType="begin"/>
            </w:r>
            <w:r w:rsidR="004B33D7">
              <w:rPr>
                <w:noProof/>
                <w:webHidden/>
              </w:rPr>
              <w:instrText xml:space="preserve"> PAGEREF _Toc286309463 \h </w:instrText>
            </w:r>
            <w:r w:rsidR="004B33D7">
              <w:rPr>
                <w:noProof/>
                <w:webHidden/>
              </w:rPr>
            </w:r>
            <w:r w:rsidR="004B33D7">
              <w:rPr>
                <w:noProof/>
                <w:webHidden/>
              </w:rPr>
              <w:fldChar w:fldCharType="separate"/>
            </w:r>
            <w:r w:rsidR="004B33D7">
              <w:rPr>
                <w:noProof/>
                <w:webHidden/>
              </w:rPr>
              <w:t>128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64" w:history="1">
            <w:r w:rsidR="004B33D7" w:rsidRPr="000C6AD0">
              <w:rPr>
                <w:rStyle w:val="Hyperlink"/>
                <w:noProof/>
              </w:rPr>
              <w:t>8.14.3</w:t>
            </w:r>
            <w:r w:rsidR="004B33D7">
              <w:rPr>
                <w:rFonts w:eastAsiaTheme="minorEastAsia"/>
                <w:i w:val="0"/>
                <w:iCs w:val="0"/>
                <w:noProof/>
                <w:sz w:val="22"/>
                <w:szCs w:val="22"/>
              </w:rPr>
              <w:tab/>
            </w:r>
            <w:r w:rsidR="004B33D7" w:rsidRPr="000C6AD0">
              <w:rPr>
                <w:rStyle w:val="Hyperlink"/>
                <w:noProof/>
              </w:rPr>
              <w:t>Interface Implementations</w:t>
            </w:r>
            <w:r w:rsidR="004B33D7">
              <w:rPr>
                <w:noProof/>
                <w:webHidden/>
              </w:rPr>
              <w:tab/>
            </w:r>
            <w:r w:rsidR="004B33D7">
              <w:rPr>
                <w:noProof/>
                <w:webHidden/>
              </w:rPr>
              <w:fldChar w:fldCharType="begin"/>
            </w:r>
            <w:r w:rsidR="004B33D7">
              <w:rPr>
                <w:noProof/>
                <w:webHidden/>
              </w:rPr>
              <w:instrText xml:space="preserve"> PAGEREF _Toc286309464 \h </w:instrText>
            </w:r>
            <w:r w:rsidR="004B33D7">
              <w:rPr>
                <w:noProof/>
                <w:webHidden/>
              </w:rPr>
            </w:r>
            <w:r w:rsidR="004B33D7">
              <w:rPr>
                <w:noProof/>
                <w:webHidden/>
              </w:rPr>
              <w:fldChar w:fldCharType="separate"/>
            </w:r>
            <w:r w:rsidR="004B33D7">
              <w:rPr>
                <w:noProof/>
                <w:webHidden/>
              </w:rPr>
              <w:t>131</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65" w:history="1">
            <w:r w:rsidR="004B33D7" w:rsidRPr="000C6AD0">
              <w:rPr>
                <w:rStyle w:val="Hyperlink"/>
                <w:noProof/>
              </w:rPr>
              <w:t>8.15</w:t>
            </w:r>
            <w:r w:rsidR="004B33D7">
              <w:rPr>
                <w:rFonts w:eastAsiaTheme="minorEastAsia"/>
                <w:smallCaps w:val="0"/>
                <w:noProof/>
                <w:sz w:val="22"/>
                <w:szCs w:val="22"/>
              </w:rPr>
              <w:tab/>
            </w:r>
            <w:r w:rsidR="004B33D7" w:rsidRPr="000C6AD0">
              <w:rPr>
                <w:rStyle w:val="Hyperlink"/>
                <w:noProof/>
              </w:rPr>
              <w:t>Equality, Hashing, and Comparison</w:t>
            </w:r>
            <w:r w:rsidR="004B33D7">
              <w:rPr>
                <w:noProof/>
                <w:webHidden/>
              </w:rPr>
              <w:tab/>
            </w:r>
            <w:r w:rsidR="004B33D7">
              <w:rPr>
                <w:noProof/>
                <w:webHidden/>
              </w:rPr>
              <w:fldChar w:fldCharType="begin"/>
            </w:r>
            <w:r w:rsidR="004B33D7">
              <w:rPr>
                <w:noProof/>
                <w:webHidden/>
              </w:rPr>
              <w:instrText xml:space="preserve"> PAGEREF _Toc286309465 \h </w:instrText>
            </w:r>
            <w:r w:rsidR="004B33D7">
              <w:rPr>
                <w:noProof/>
                <w:webHidden/>
              </w:rPr>
            </w:r>
            <w:r w:rsidR="004B33D7">
              <w:rPr>
                <w:noProof/>
                <w:webHidden/>
              </w:rPr>
              <w:fldChar w:fldCharType="separate"/>
            </w:r>
            <w:r w:rsidR="004B33D7">
              <w:rPr>
                <w:noProof/>
                <w:webHidden/>
              </w:rPr>
              <w:t>132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66" w:history="1">
            <w:r w:rsidR="004B33D7" w:rsidRPr="000C6AD0">
              <w:rPr>
                <w:rStyle w:val="Hyperlink"/>
                <w:noProof/>
              </w:rPr>
              <w:t>8.15.1</w:t>
            </w:r>
            <w:r w:rsidR="004B33D7">
              <w:rPr>
                <w:rFonts w:eastAsiaTheme="minorEastAsia"/>
                <w:i w:val="0"/>
                <w:iCs w:val="0"/>
                <w:noProof/>
                <w:sz w:val="22"/>
                <w:szCs w:val="22"/>
              </w:rPr>
              <w:tab/>
            </w:r>
            <w:r w:rsidR="004B33D7" w:rsidRPr="000C6AD0">
              <w:rPr>
                <w:rStyle w:val="Hyperlink"/>
                <w:noProof/>
              </w:rPr>
              <w:t>Equality Attributes</w:t>
            </w:r>
            <w:r w:rsidR="004B33D7">
              <w:rPr>
                <w:noProof/>
                <w:webHidden/>
              </w:rPr>
              <w:tab/>
            </w:r>
            <w:r w:rsidR="004B33D7">
              <w:rPr>
                <w:noProof/>
                <w:webHidden/>
              </w:rPr>
              <w:fldChar w:fldCharType="begin"/>
            </w:r>
            <w:r w:rsidR="004B33D7">
              <w:rPr>
                <w:noProof/>
                <w:webHidden/>
              </w:rPr>
              <w:instrText xml:space="preserve"> PAGEREF _Toc286309466 \h </w:instrText>
            </w:r>
            <w:r w:rsidR="004B33D7">
              <w:rPr>
                <w:noProof/>
                <w:webHidden/>
              </w:rPr>
            </w:r>
            <w:r w:rsidR="004B33D7">
              <w:rPr>
                <w:noProof/>
                <w:webHidden/>
              </w:rPr>
              <w:fldChar w:fldCharType="separate"/>
            </w:r>
            <w:r w:rsidR="004B33D7">
              <w:rPr>
                <w:noProof/>
                <w:webHidden/>
              </w:rPr>
              <w:t>133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67" w:history="1">
            <w:r w:rsidR="004B33D7" w:rsidRPr="000C6AD0">
              <w:rPr>
                <w:rStyle w:val="Hyperlink"/>
                <w:noProof/>
              </w:rPr>
              <w:t>8.15.2</w:t>
            </w:r>
            <w:r w:rsidR="004B33D7">
              <w:rPr>
                <w:rFonts w:eastAsiaTheme="minorEastAsia"/>
                <w:i w:val="0"/>
                <w:iCs w:val="0"/>
                <w:noProof/>
                <w:sz w:val="22"/>
                <w:szCs w:val="22"/>
              </w:rPr>
              <w:tab/>
            </w:r>
            <w:r w:rsidR="004B33D7" w:rsidRPr="000C6AD0">
              <w:rPr>
                <w:rStyle w:val="Hyperlink"/>
                <w:noProof/>
              </w:rPr>
              <w:t>Comparison Attributes</w:t>
            </w:r>
            <w:r w:rsidR="004B33D7">
              <w:rPr>
                <w:noProof/>
                <w:webHidden/>
              </w:rPr>
              <w:tab/>
            </w:r>
            <w:r w:rsidR="004B33D7">
              <w:rPr>
                <w:noProof/>
                <w:webHidden/>
              </w:rPr>
              <w:fldChar w:fldCharType="begin"/>
            </w:r>
            <w:r w:rsidR="004B33D7">
              <w:rPr>
                <w:noProof/>
                <w:webHidden/>
              </w:rPr>
              <w:instrText xml:space="preserve"> PAGEREF _Toc286309467 \h </w:instrText>
            </w:r>
            <w:r w:rsidR="004B33D7">
              <w:rPr>
                <w:noProof/>
                <w:webHidden/>
              </w:rPr>
            </w:r>
            <w:r w:rsidR="004B33D7">
              <w:rPr>
                <w:noProof/>
                <w:webHidden/>
              </w:rPr>
              <w:fldChar w:fldCharType="separate"/>
            </w:r>
            <w:r w:rsidR="004B33D7">
              <w:rPr>
                <w:noProof/>
                <w:webHidden/>
              </w:rPr>
              <w:t>133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68" w:history="1">
            <w:r w:rsidR="004B33D7" w:rsidRPr="000C6AD0">
              <w:rPr>
                <w:rStyle w:val="Hyperlink"/>
                <w:noProof/>
              </w:rPr>
              <w:t>8.15.3</w:t>
            </w:r>
            <w:r w:rsidR="004B33D7">
              <w:rPr>
                <w:rFonts w:eastAsiaTheme="minorEastAsia"/>
                <w:i w:val="0"/>
                <w:iCs w:val="0"/>
                <w:noProof/>
                <w:sz w:val="22"/>
                <w:szCs w:val="22"/>
              </w:rPr>
              <w:tab/>
            </w:r>
            <w:r w:rsidR="004B33D7" w:rsidRPr="000C6AD0">
              <w:rPr>
                <w:rStyle w:val="Hyperlink"/>
                <w:noProof/>
              </w:rPr>
              <w:t>Behavior of the Generated Object.Equals Implementation</w:t>
            </w:r>
            <w:r w:rsidR="004B33D7">
              <w:rPr>
                <w:noProof/>
                <w:webHidden/>
              </w:rPr>
              <w:tab/>
            </w:r>
            <w:r w:rsidR="004B33D7">
              <w:rPr>
                <w:noProof/>
                <w:webHidden/>
              </w:rPr>
              <w:fldChar w:fldCharType="begin"/>
            </w:r>
            <w:r w:rsidR="004B33D7">
              <w:rPr>
                <w:noProof/>
                <w:webHidden/>
              </w:rPr>
              <w:instrText xml:space="preserve"> PAGEREF _Toc286309468 \h </w:instrText>
            </w:r>
            <w:r w:rsidR="004B33D7">
              <w:rPr>
                <w:noProof/>
                <w:webHidden/>
              </w:rPr>
            </w:r>
            <w:r w:rsidR="004B33D7">
              <w:rPr>
                <w:noProof/>
                <w:webHidden/>
              </w:rPr>
              <w:fldChar w:fldCharType="separate"/>
            </w:r>
            <w:r w:rsidR="004B33D7">
              <w:rPr>
                <w:noProof/>
                <w:webHidden/>
              </w:rPr>
              <w:t>135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69" w:history="1">
            <w:r w:rsidR="004B33D7" w:rsidRPr="000C6AD0">
              <w:rPr>
                <w:rStyle w:val="Hyperlink"/>
                <w:noProof/>
              </w:rPr>
              <w:t>8.15.4</w:t>
            </w:r>
            <w:r w:rsidR="004B33D7">
              <w:rPr>
                <w:rFonts w:eastAsiaTheme="minorEastAsia"/>
                <w:i w:val="0"/>
                <w:iCs w:val="0"/>
                <w:noProof/>
                <w:sz w:val="22"/>
                <w:szCs w:val="22"/>
              </w:rPr>
              <w:tab/>
            </w:r>
            <w:r w:rsidR="004B33D7" w:rsidRPr="000C6AD0">
              <w:rPr>
                <w:rStyle w:val="Hyperlink"/>
                <w:noProof/>
              </w:rPr>
              <w:t>Behavior of the Generated CompareTo Implementations</w:t>
            </w:r>
            <w:r w:rsidR="004B33D7">
              <w:rPr>
                <w:noProof/>
                <w:webHidden/>
              </w:rPr>
              <w:tab/>
            </w:r>
            <w:r w:rsidR="004B33D7">
              <w:rPr>
                <w:noProof/>
                <w:webHidden/>
              </w:rPr>
              <w:fldChar w:fldCharType="begin"/>
            </w:r>
            <w:r w:rsidR="004B33D7">
              <w:rPr>
                <w:noProof/>
                <w:webHidden/>
              </w:rPr>
              <w:instrText xml:space="preserve"> PAGEREF _Toc286309469 \h </w:instrText>
            </w:r>
            <w:r w:rsidR="004B33D7">
              <w:rPr>
                <w:noProof/>
                <w:webHidden/>
              </w:rPr>
            </w:r>
            <w:r w:rsidR="004B33D7">
              <w:rPr>
                <w:noProof/>
                <w:webHidden/>
              </w:rPr>
              <w:fldChar w:fldCharType="separate"/>
            </w:r>
            <w:r w:rsidR="004B33D7">
              <w:rPr>
                <w:noProof/>
                <w:webHidden/>
              </w:rPr>
              <w:t>135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70" w:history="1">
            <w:r w:rsidR="004B33D7" w:rsidRPr="000C6AD0">
              <w:rPr>
                <w:rStyle w:val="Hyperlink"/>
                <w:noProof/>
              </w:rPr>
              <w:t>8.15.5</w:t>
            </w:r>
            <w:r w:rsidR="004B33D7">
              <w:rPr>
                <w:rFonts w:eastAsiaTheme="minorEastAsia"/>
                <w:i w:val="0"/>
                <w:iCs w:val="0"/>
                <w:noProof/>
                <w:sz w:val="22"/>
                <w:szCs w:val="22"/>
              </w:rPr>
              <w:tab/>
            </w:r>
            <w:r w:rsidR="004B33D7" w:rsidRPr="000C6AD0">
              <w:rPr>
                <w:rStyle w:val="Hyperlink"/>
                <w:noProof/>
              </w:rPr>
              <w:t>Behavior of the Generated GetHashCode Implementations</w:t>
            </w:r>
            <w:r w:rsidR="004B33D7">
              <w:rPr>
                <w:noProof/>
                <w:webHidden/>
              </w:rPr>
              <w:tab/>
            </w:r>
            <w:r w:rsidR="004B33D7">
              <w:rPr>
                <w:noProof/>
                <w:webHidden/>
              </w:rPr>
              <w:fldChar w:fldCharType="begin"/>
            </w:r>
            <w:r w:rsidR="004B33D7">
              <w:rPr>
                <w:noProof/>
                <w:webHidden/>
              </w:rPr>
              <w:instrText xml:space="preserve"> PAGEREF _Toc286309470 \h </w:instrText>
            </w:r>
            <w:r w:rsidR="004B33D7">
              <w:rPr>
                <w:noProof/>
                <w:webHidden/>
              </w:rPr>
            </w:r>
            <w:r w:rsidR="004B33D7">
              <w:rPr>
                <w:noProof/>
                <w:webHidden/>
              </w:rPr>
              <w:fldChar w:fldCharType="separate"/>
            </w:r>
            <w:r w:rsidR="004B33D7">
              <w:rPr>
                <w:noProof/>
                <w:webHidden/>
              </w:rPr>
              <w:t>136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71" w:history="1">
            <w:r w:rsidR="004B33D7" w:rsidRPr="000C6AD0">
              <w:rPr>
                <w:rStyle w:val="Hyperlink"/>
                <w:noProof/>
              </w:rPr>
              <w:t>8.15.6</w:t>
            </w:r>
            <w:r w:rsidR="004B33D7">
              <w:rPr>
                <w:rFonts w:eastAsiaTheme="minorEastAsia"/>
                <w:i w:val="0"/>
                <w:iCs w:val="0"/>
                <w:noProof/>
                <w:sz w:val="22"/>
                <w:szCs w:val="22"/>
              </w:rPr>
              <w:tab/>
            </w:r>
            <w:r w:rsidR="004B33D7" w:rsidRPr="000C6AD0">
              <w:rPr>
                <w:rStyle w:val="Hyperlink"/>
                <w:noProof/>
              </w:rPr>
              <w:t>Behavior of Hash, =, and Compare</w:t>
            </w:r>
            <w:r w:rsidR="004B33D7">
              <w:rPr>
                <w:noProof/>
                <w:webHidden/>
              </w:rPr>
              <w:tab/>
            </w:r>
            <w:r w:rsidR="004B33D7">
              <w:rPr>
                <w:noProof/>
                <w:webHidden/>
              </w:rPr>
              <w:fldChar w:fldCharType="begin"/>
            </w:r>
            <w:r w:rsidR="004B33D7">
              <w:rPr>
                <w:noProof/>
                <w:webHidden/>
              </w:rPr>
              <w:instrText xml:space="preserve"> PAGEREF _Toc286309471 \h </w:instrText>
            </w:r>
            <w:r w:rsidR="004B33D7">
              <w:rPr>
                <w:noProof/>
                <w:webHidden/>
              </w:rPr>
            </w:r>
            <w:r w:rsidR="004B33D7">
              <w:rPr>
                <w:noProof/>
                <w:webHidden/>
              </w:rPr>
              <w:fldChar w:fldCharType="separate"/>
            </w:r>
            <w:r w:rsidR="004B33D7">
              <w:rPr>
                <w:noProof/>
                <w:webHidden/>
              </w:rPr>
              <w:t>136</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472" w:history="1">
            <w:r w:rsidR="004B33D7" w:rsidRPr="000C6AD0">
              <w:rPr>
                <w:rStyle w:val="Hyperlink"/>
                <w:noProof/>
                <w14:scene3d>
                  <w14:camera w14:prst="orthographicFront"/>
                  <w14:lightRig w14:rig="threePt" w14:dir="t">
                    <w14:rot w14:lat="0" w14:lon="0" w14:rev="0"/>
                  </w14:lightRig>
                </w14:scene3d>
              </w:rPr>
              <w:t>9.</w:t>
            </w:r>
            <w:r w:rsidR="004B33D7">
              <w:rPr>
                <w:rFonts w:eastAsiaTheme="minorEastAsia"/>
                <w:b w:val="0"/>
                <w:bCs w:val="0"/>
                <w:caps w:val="0"/>
                <w:noProof/>
                <w:sz w:val="22"/>
                <w:szCs w:val="22"/>
              </w:rPr>
              <w:tab/>
            </w:r>
            <w:r w:rsidR="004B33D7" w:rsidRPr="000C6AD0">
              <w:rPr>
                <w:rStyle w:val="Hyperlink"/>
                <w:noProof/>
              </w:rPr>
              <w:t>Units Of Measure</w:t>
            </w:r>
            <w:r w:rsidR="004B33D7">
              <w:rPr>
                <w:noProof/>
                <w:webHidden/>
              </w:rPr>
              <w:tab/>
            </w:r>
            <w:r w:rsidR="004B33D7">
              <w:rPr>
                <w:noProof/>
                <w:webHidden/>
              </w:rPr>
              <w:fldChar w:fldCharType="begin"/>
            </w:r>
            <w:r w:rsidR="004B33D7">
              <w:rPr>
                <w:noProof/>
                <w:webHidden/>
              </w:rPr>
              <w:instrText xml:space="preserve"> PAGEREF _Toc286309472 \h </w:instrText>
            </w:r>
            <w:r w:rsidR="004B33D7">
              <w:rPr>
                <w:noProof/>
                <w:webHidden/>
              </w:rPr>
            </w:r>
            <w:r w:rsidR="004B33D7">
              <w:rPr>
                <w:noProof/>
                <w:webHidden/>
              </w:rPr>
              <w:fldChar w:fldCharType="separate"/>
            </w:r>
            <w:r w:rsidR="004B33D7">
              <w:rPr>
                <w:noProof/>
                <w:webHidden/>
              </w:rPr>
              <w:t>137</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73" w:history="1">
            <w:r w:rsidR="004B33D7" w:rsidRPr="000C6AD0">
              <w:rPr>
                <w:rStyle w:val="Hyperlink"/>
                <w:noProof/>
              </w:rPr>
              <w:t>9.1</w:t>
            </w:r>
            <w:r w:rsidR="004B33D7">
              <w:rPr>
                <w:rFonts w:eastAsiaTheme="minorEastAsia"/>
                <w:smallCaps w:val="0"/>
                <w:noProof/>
                <w:sz w:val="22"/>
                <w:szCs w:val="22"/>
              </w:rPr>
              <w:tab/>
            </w:r>
            <w:r w:rsidR="004B33D7" w:rsidRPr="000C6AD0">
              <w:rPr>
                <w:rStyle w:val="Hyperlink"/>
                <w:noProof/>
              </w:rPr>
              <w:t>Measures</w:t>
            </w:r>
            <w:r w:rsidR="004B33D7">
              <w:rPr>
                <w:noProof/>
                <w:webHidden/>
              </w:rPr>
              <w:tab/>
            </w:r>
            <w:r w:rsidR="004B33D7">
              <w:rPr>
                <w:noProof/>
                <w:webHidden/>
              </w:rPr>
              <w:fldChar w:fldCharType="begin"/>
            </w:r>
            <w:r w:rsidR="004B33D7">
              <w:rPr>
                <w:noProof/>
                <w:webHidden/>
              </w:rPr>
              <w:instrText xml:space="preserve"> PAGEREF _Toc286309473 \h </w:instrText>
            </w:r>
            <w:r w:rsidR="004B33D7">
              <w:rPr>
                <w:noProof/>
                <w:webHidden/>
              </w:rPr>
            </w:r>
            <w:r w:rsidR="004B33D7">
              <w:rPr>
                <w:noProof/>
                <w:webHidden/>
              </w:rPr>
              <w:fldChar w:fldCharType="separate"/>
            </w:r>
            <w:r w:rsidR="004B33D7">
              <w:rPr>
                <w:noProof/>
                <w:webHidden/>
              </w:rPr>
              <w:t>139</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74" w:history="1">
            <w:r w:rsidR="004B33D7" w:rsidRPr="000C6AD0">
              <w:rPr>
                <w:rStyle w:val="Hyperlink"/>
                <w:noProof/>
              </w:rPr>
              <w:t>9.2</w:t>
            </w:r>
            <w:r w:rsidR="004B33D7">
              <w:rPr>
                <w:rFonts w:eastAsiaTheme="minorEastAsia"/>
                <w:smallCaps w:val="0"/>
                <w:noProof/>
                <w:sz w:val="22"/>
                <w:szCs w:val="22"/>
              </w:rPr>
              <w:tab/>
            </w:r>
            <w:r w:rsidR="004B33D7" w:rsidRPr="000C6AD0">
              <w:rPr>
                <w:rStyle w:val="Hyperlink"/>
                <w:noProof/>
              </w:rPr>
              <w:t>Constants Annotated by Measures</w:t>
            </w:r>
            <w:r w:rsidR="004B33D7">
              <w:rPr>
                <w:noProof/>
                <w:webHidden/>
              </w:rPr>
              <w:tab/>
            </w:r>
            <w:r w:rsidR="004B33D7">
              <w:rPr>
                <w:noProof/>
                <w:webHidden/>
              </w:rPr>
              <w:fldChar w:fldCharType="begin"/>
            </w:r>
            <w:r w:rsidR="004B33D7">
              <w:rPr>
                <w:noProof/>
                <w:webHidden/>
              </w:rPr>
              <w:instrText xml:space="preserve"> PAGEREF _Toc286309474 \h </w:instrText>
            </w:r>
            <w:r w:rsidR="004B33D7">
              <w:rPr>
                <w:noProof/>
                <w:webHidden/>
              </w:rPr>
            </w:r>
            <w:r w:rsidR="004B33D7">
              <w:rPr>
                <w:noProof/>
                <w:webHidden/>
              </w:rPr>
              <w:fldChar w:fldCharType="separate"/>
            </w:r>
            <w:r w:rsidR="004B33D7">
              <w:rPr>
                <w:noProof/>
                <w:webHidden/>
              </w:rPr>
              <w:t>139</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75" w:history="1">
            <w:r w:rsidR="004B33D7" w:rsidRPr="000C6AD0">
              <w:rPr>
                <w:rStyle w:val="Hyperlink"/>
                <w:noProof/>
              </w:rPr>
              <w:t>9.3</w:t>
            </w:r>
            <w:r w:rsidR="004B33D7">
              <w:rPr>
                <w:rFonts w:eastAsiaTheme="minorEastAsia"/>
                <w:smallCaps w:val="0"/>
                <w:noProof/>
                <w:sz w:val="22"/>
                <w:szCs w:val="22"/>
              </w:rPr>
              <w:tab/>
            </w:r>
            <w:r w:rsidR="004B33D7" w:rsidRPr="000C6AD0">
              <w:rPr>
                <w:rStyle w:val="Hyperlink"/>
                <w:noProof/>
              </w:rPr>
              <w:t>Relations on Measures</w:t>
            </w:r>
            <w:r w:rsidR="004B33D7">
              <w:rPr>
                <w:noProof/>
                <w:webHidden/>
              </w:rPr>
              <w:tab/>
            </w:r>
            <w:r w:rsidR="004B33D7">
              <w:rPr>
                <w:noProof/>
                <w:webHidden/>
              </w:rPr>
              <w:fldChar w:fldCharType="begin"/>
            </w:r>
            <w:r w:rsidR="004B33D7">
              <w:rPr>
                <w:noProof/>
                <w:webHidden/>
              </w:rPr>
              <w:instrText xml:space="preserve"> PAGEREF _Toc286309475 \h </w:instrText>
            </w:r>
            <w:r w:rsidR="004B33D7">
              <w:rPr>
                <w:noProof/>
                <w:webHidden/>
              </w:rPr>
            </w:r>
            <w:r w:rsidR="004B33D7">
              <w:rPr>
                <w:noProof/>
                <w:webHidden/>
              </w:rPr>
              <w:fldChar w:fldCharType="separate"/>
            </w:r>
            <w:r w:rsidR="004B33D7">
              <w:rPr>
                <w:noProof/>
                <w:webHidden/>
              </w:rPr>
              <w:t>140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76" w:history="1">
            <w:r w:rsidR="004B33D7" w:rsidRPr="000C6AD0">
              <w:rPr>
                <w:rStyle w:val="Hyperlink"/>
                <w:noProof/>
              </w:rPr>
              <w:t>9.3.1</w:t>
            </w:r>
            <w:r w:rsidR="004B33D7">
              <w:rPr>
                <w:rFonts w:eastAsiaTheme="minorEastAsia"/>
                <w:i w:val="0"/>
                <w:iCs w:val="0"/>
                <w:noProof/>
                <w:sz w:val="22"/>
                <w:szCs w:val="22"/>
              </w:rPr>
              <w:tab/>
            </w:r>
            <w:r w:rsidR="004B33D7" w:rsidRPr="000C6AD0">
              <w:rPr>
                <w:rStyle w:val="Hyperlink"/>
                <w:noProof/>
              </w:rPr>
              <w:t>Constraint Solving</w:t>
            </w:r>
            <w:r w:rsidR="004B33D7">
              <w:rPr>
                <w:noProof/>
                <w:webHidden/>
              </w:rPr>
              <w:tab/>
            </w:r>
            <w:r w:rsidR="004B33D7">
              <w:rPr>
                <w:noProof/>
                <w:webHidden/>
              </w:rPr>
              <w:fldChar w:fldCharType="begin"/>
            </w:r>
            <w:r w:rsidR="004B33D7">
              <w:rPr>
                <w:noProof/>
                <w:webHidden/>
              </w:rPr>
              <w:instrText xml:space="preserve"> PAGEREF _Toc286309476 \h </w:instrText>
            </w:r>
            <w:r w:rsidR="004B33D7">
              <w:rPr>
                <w:noProof/>
                <w:webHidden/>
              </w:rPr>
            </w:r>
            <w:r w:rsidR="004B33D7">
              <w:rPr>
                <w:noProof/>
                <w:webHidden/>
              </w:rPr>
              <w:fldChar w:fldCharType="separate"/>
            </w:r>
            <w:r w:rsidR="004B33D7">
              <w:rPr>
                <w:noProof/>
                <w:webHidden/>
              </w:rPr>
              <w:t>140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77" w:history="1">
            <w:r w:rsidR="004B33D7" w:rsidRPr="000C6AD0">
              <w:rPr>
                <w:rStyle w:val="Hyperlink"/>
                <w:noProof/>
              </w:rPr>
              <w:t>9.3.2</w:t>
            </w:r>
            <w:r w:rsidR="004B33D7">
              <w:rPr>
                <w:rFonts w:eastAsiaTheme="minorEastAsia"/>
                <w:i w:val="0"/>
                <w:iCs w:val="0"/>
                <w:noProof/>
                <w:sz w:val="22"/>
                <w:szCs w:val="22"/>
              </w:rPr>
              <w:tab/>
            </w:r>
            <w:r w:rsidR="004B33D7" w:rsidRPr="000C6AD0">
              <w:rPr>
                <w:rStyle w:val="Hyperlink"/>
                <w:noProof/>
              </w:rPr>
              <w:t>Generalization</w:t>
            </w:r>
            <w:r w:rsidR="004B33D7" w:rsidRPr="000C6AD0">
              <w:rPr>
                <w:rStyle w:val="Hyperlink"/>
                <w:noProof/>
                <w:lang w:eastAsia="en-GB"/>
              </w:rPr>
              <w:t xml:space="preserve"> of Measure Variables</w:t>
            </w:r>
            <w:r w:rsidR="004B33D7">
              <w:rPr>
                <w:noProof/>
                <w:webHidden/>
              </w:rPr>
              <w:tab/>
            </w:r>
            <w:r w:rsidR="004B33D7">
              <w:rPr>
                <w:noProof/>
                <w:webHidden/>
              </w:rPr>
              <w:fldChar w:fldCharType="begin"/>
            </w:r>
            <w:r w:rsidR="004B33D7">
              <w:rPr>
                <w:noProof/>
                <w:webHidden/>
              </w:rPr>
              <w:instrText xml:space="preserve"> PAGEREF _Toc286309477 \h </w:instrText>
            </w:r>
            <w:r w:rsidR="004B33D7">
              <w:rPr>
                <w:noProof/>
                <w:webHidden/>
              </w:rPr>
            </w:r>
            <w:r w:rsidR="004B33D7">
              <w:rPr>
                <w:noProof/>
                <w:webHidden/>
              </w:rPr>
              <w:fldChar w:fldCharType="separate"/>
            </w:r>
            <w:r w:rsidR="004B33D7">
              <w:rPr>
                <w:noProof/>
                <w:webHidden/>
              </w:rPr>
              <w:t>141</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78" w:history="1">
            <w:r w:rsidR="004B33D7" w:rsidRPr="000C6AD0">
              <w:rPr>
                <w:rStyle w:val="Hyperlink"/>
                <w:noProof/>
              </w:rPr>
              <w:t>9.4</w:t>
            </w:r>
            <w:r w:rsidR="004B33D7">
              <w:rPr>
                <w:rFonts w:eastAsiaTheme="minorEastAsia"/>
                <w:smallCaps w:val="0"/>
                <w:noProof/>
                <w:sz w:val="22"/>
                <w:szCs w:val="22"/>
              </w:rPr>
              <w:tab/>
            </w:r>
            <w:r w:rsidR="004B33D7" w:rsidRPr="000C6AD0">
              <w:rPr>
                <w:rStyle w:val="Hyperlink"/>
                <w:noProof/>
              </w:rPr>
              <w:t>Measure Definitions</w:t>
            </w:r>
            <w:r w:rsidR="004B33D7">
              <w:rPr>
                <w:noProof/>
                <w:webHidden/>
              </w:rPr>
              <w:tab/>
            </w:r>
            <w:r w:rsidR="004B33D7">
              <w:rPr>
                <w:noProof/>
                <w:webHidden/>
              </w:rPr>
              <w:fldChar w:fldCharType="begin"/>
            </w:r>
            <w:r w:rsidR="004B33D7">
              <w:rPr>
                <w:noProof/>
                <w:webHidden/>
              </w:rPr>
              <w:instrText xml:space="preserve"> PAGEREF _Toc286309478 \h </w:instrText>
            </w:r>
            <w:r w:rsidR="004B33D7">
              <w:rPr>
                <w:noProof/>
                <w:webHidden/>
              </w:rPr>
            </w:r>
            <w:r w:rsidR="004B33D7">
              <w:rPr>
                <w:noProof/>
                <w:webHidden/>
              </w:rPr>
              <w:fldChar w:fldCharType="separate"/>
            </w:r>
            <w:r w:rsidR="004B33D7">
              <w:rPr>
                <w:noProof/>
                <w:webHidden/>
              </w:rPr>
              <w:t>141</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79" w:history="1">
            <w:r w:rsidR="004B33D7" w:rsidRPr="000C6AD0">
              <w:rPr>
                <w:rStyle w:val="Hyperlink"/>
                <w:noProof/>
              </w:rPr>
              <w:t>9.5</w:t>
            </w:r>
            <w:r w:rsidR="004B33D7">
              <w:rPr>
                <w:rFonts w:eastAsiaTheme="minorEastAsia"/>
                <w:smallCaps w:val="0"/>
                <w:noProof/>
                <w:sz w:val="22"/>
                <w:szCs w:val="22"/>
              </w:rPr>
              <w:tab/>
            </w:r>
            <w:r w:rsidR="004B33D7" w:rsidRPr="000C6AD0">
              <w:rPr>
                <w:rStyle w:val="Hyperlink"/>
                <w:noProof/>
              </w:rPr>
              <w:t>Measure Parameter Definitions</w:t>
            </w:r>
            <w:r w:rsidR="004B33D7">
              <w:rPr>
                <w:noProof/>
                <w:webHidden/>
              </w:rPr>
              <w:tab/>
            </w:r>
            <w:r w:rsidR="004B33D7">
              <w:rPr>
                <w:noProof/>
                <w:webHidden/>
              </w:rPr>
              <w:fldChar w:fldCharType="begin"/>
            </w:r>
            <w:r w:rsidR="004B33D7">
              <w:rPr>
                <w:noProof/>
                <w:webHidden/>
              </w:rPr>
              <w:instrText xml:space="preserve"> PAGEREF _Toc286309479 \h </w:instrText>
            </w:r>
            <w:r w:rsidR="004B33D7">
              <w:rPr>
                <w:noProof/>
                <w:webHidden/>
              </w:rPr>
            </w:r>
            <w:r w:rsidR="004B33D7">
              <w:rPr>
                <w:noProof/>
                <w:webHidden/>
              </w:rPr>
              <w:fldChar w:fldCharType="separate"/>
            </w:r>
            <w:r w:rsidR="004B33D7">
              <w:rPr>
                <w:noProof/>
                <w:webHidden/>
              </w:rPr>
              <w:t>141</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80" w:history="1">
            <w:r w:rsidR="004B33D7" w:rsidRPr="000C6AD0">
              <w:rPr>
                <w:rStyle w:val="Hyperlink"/>
                <w:noProof/>
              </w:rPr>
              <w:t>9.6</w:t>
            </w:r>
            <w:r w:rsidR="004B33D7">
              <w:rPr>
                <w:rFonts w:eastAsiaTheme="minorEastAsia"/>
                <w:smallCaps w:val="0"/>
                <w:noProof/>
                <w:sz w:val="22"/>
                <w:szCs w:val="22"/>
              </w:rPr>
              <w:tab/>
            </w:r>
            <w:r w:rsidR="004B33D7" w:rsidRPr="000C6AD0">
              <w:rPr>
                <w:rStyle w:val="Hyperlink"/>
                <w:noProof/>
              </w:rPr>
              <w:t>Measure Parameter Erasure</w:t>
            </w:r>
            <w:r w:rsidR="004B33D7">
              <w:rPr>
                <w:noProof/>
                <w:webHidden/>
              </w:rPr>
              <w:tab/>
            </w:r>
            <w:r w:rsidR="004B33D7">
              <w:rPr>
                <w:noProof/>
                <w:webHidden/>
              </w:rPr>
              <w:fldChar w:fldCharType="begin"/>
            </w:r>
            <w:r w:rsidR="004B33D7">
              <w:rPr>
                <w:noProof/>
                <w:webHidden/>
              </w:rPr>
              <w:instrText xml:space="preserve"> PAGEREF _Toc286309480 \h </w:instrText>
            </w:r>
            <w:r w:rsidR="004B33D7">
              <w:rPr>
                <w:noProof/>
                <w:webHidden/>
              </w:rPr>
            </w:r>
            <w:r w:rsidR="004B33D7">
              <w:rPr>
                <w:noProof/>
                <w:webHidden/>
              </w:rPr>
              <w:fldChar w:fldCharType="separate"/>
            </w:r>
            <w:r w:rsidR="004B33D7">
              <w:rPr>
                <w:noProof/>
                <w:webHidden/>
              </w:rPr>
              <w:t>142</w:t>
            </w:r>
            <w:r w:rsidR="004B33D7">
              <w:rPr>
                <w:noProof/>
                <w:webHidden/>
              </w:rPr>
              <w:fldChar w:fldCharType="end"/>
            </w:r>
          </w:hyperlink>
        </w:p>
        <w:p w:rsidR="004B33D7" w:rsidRDefault="00A91F22">
          <w:pPr>
            <w:pStyle w:val="TOC2"/>
            <w:tabs>
              <w:tab w:val="left" w:pos="720"/>
              <w:tab w:val="right" w:leader="dot" w:pos="9016"/>
            </w:tabs>
            <w:rPr>
              <w:rFonts w:eastAsiaTheme="minorEastAsia"/>
              <w:smallCaps w:val="0"/>
              <w:noProof/>
              <w:sz w:val="22"/>
              <w:szCs w:val="22"/>
            </w:rPr>
          </w:pPr>
          <w:hyperlink w:anchor="_Toc286309481" w:history="1">
            <w:r w:rsidR="004B33D7" w:rsidRPr="000C6AD0">
              <w:rPr>
                <w:rStyle w:val="Hyperlink"/>
                <w:noProof/>
              </w:rPr>
              <w:t>9.7</w:t>
            </w:r>
            <w:r w:rsidR="004B33D7">
              <w:rPr>
                <w:rFonts w:eastAsiaTheme="minorEastAsia"/>
                <w:smallCaps w:val="0"/>
                <w:noProof/>
                <w:sz w:val="22"/>
                <w:szCs w:val="22"/>
              </w:rPr>
              <w:tab/>
            </w:r>
            <w:r w:rsidR="004B33D7" w:rsidRPr="000C6AD0">
              <w:rPr>
                <w:rStyle w:val="Hyperlink"/>
                <w:noProof/>
              </w:rPr>
              <w:t>Type Definitions with Measures in the F# Core Library</w:t>
            </w:r>
            <w:r w:rsidR="004B33D7">
              <w:rPr>
                <w:noProof/>
                <w:webHidden/>
              </w:rPr>
              <w:tab/>
            </w:r>
            <w:r w:rsidR="004B33D7">
              <w:rPr>
                <w:noProof/>
                <w:webHidden/>
              </w:rPr>
              <w:fldChar w:fldCharType="begin"/>
            </w:r>
            <w:r w:rsidR="004B33D7">
              <w:rPr>
                <w:noProof/>
                <w:webHidden/>
              </w:rPr>
              <w:instrText xml:space="preserve"> PAGEREF _Toc286309481 \h </w:instrText>
            </w:r>
            <w:r w:rsidR="004B33D7">
              <w:rPr>
                <w:noProof/>
                <w:webHidden/>
              </w:rPr>
            </w:r>
            <w:r w:rsidR="004B33D7">
              <w:rPr>
                <w:noProof/>
                <w:webHidden/>
              </w:rPr>
              <w:fldChar w:fldCharType="separate"/>
            </w:r>
            <w:r w:rsidR="004B33D7">
              <w:rPr>
                <w:noProof/>
                <w:webHidden/>
              </w:rPr>
              <w:t>142</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482" w:history="1">
            <w:r w:rsidR="004B33D7" w:rsidRPr="000C6AD0">
              <w:rPr>
                <w:rStyle w:val="Hyperlink"/>
                <w:noProof/>
                <w14:scene3d>
                  <w14:camera w14:prst="orthographicFront"/>
                  <w14:lightRig w14:rig="threePt" w14:dir="t">
                    <w14:rot w14:lat="0" w14:lon="0" w14:rev="0"/>
                  </w14:lightRig>
                </w14:scene3d>
              </w:rPr>
              <w:t>10.</w:t>
            </w:r>
            <w:r w:rsidR="004B33D7">
              <w:rPr>
                <w:rFonts w:eastAsiaTheme="minorEastAsia"/>
                <w:b w:val="0"/>
                <w:bCs w:val="0"/>
                <w:caps w:val="0"/>
                <w:noProof/>
                <w:sz w:val="22"/>
                <w:szCs w:val="22"/>
              </w:rPr>
              <w:tab/>
            </w:r>
            <w:r w:rsidR="004B33D7" w:rsidRPr="000C6AD0">
              <w:rPr>
                <w:rStyle w:val="Hyperlink"/>
                <w:noProof/>
              </w:rPr>
              <w:t>Namespaces and Modules</w:t>
            </w:r>
            <w:r w:rsidR="004B33D7">
              <w:rPr>
                <w:noProof/>
                <w:webHidden/>
              </w:rPr>
              <w:tab/>
            </w:r>
            <w:r w:rsidR="004B33D7">
              <w:rPr>
                <w:noProof/>
                <w:webHidden/>
              </w:rPr>
              <w:fldChar w:fldCharType="begin"/>
            </w:r>
            <w:r w:rsidR="004B33D7">
              <w:rPr>
                <w:noProof/>
                <w:webHidden/>
              </w:rPr>
              <w:instrText xml:space="preserve"> PAGEREF _Toc286309482 \h </w:instrText>
            </w:r>
            <w:r w:rsidR="004B33D7">
              <w:rPr>
                <w:noProof/>
                <w:webHidden/>
              </w:rPr>
            </w:r>
            <w:r w:rsidR="004B33D7">
              <w:rPr>
                <w:noProof/>
                <w:webHidden/>
              </w:rPr>
              <w:fldChar w:fldCharType="separate"/>
            </w:r>
            <w:r w:rsidR="004B33D7">
              <w:rPr>
                <w:noProof/>
                <w:webHidden/>
              </w:rPr>
              <w:t>143</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83" w:history="1">
            <w:r w:rsidR="004B33D7" w:rsidRPr="000C6AD0">
              <w:rPr>
                <w:rStyle w:val="Hyperlink"/>
                <w:noProof/>
              </w:rPr>
              <w:t>10.1</w:t>
            </w:r>
            <w:r w:rsidR="004B33D7">
              <w:rPr>
                <w:rFonts w:eastAsiaTheme="minorEastAsia"/>
                <w:smallCaps w:val="0"/>
                <w:noProof/>
                <w:sz w:val="22"/>
                <w:szCs w:val="22"/>
              </w:rPr>
              <w:tab/>
            </w:r>
            <w:r w:rsidR="004B33D7" w:rsidRPr="000C6AD0">
              <w:rPr>
                <w:rStyle w:val="Hyperlink"/>
                <w:noProof/>
              </w:rPr>
              <w:t>Namespace Declaration Groups</w:t>
            </w:r>
            <w:r w:rsidR="004B33D7">
              <w:rPr>
                <w:noProof/>
                <w:webHidden/>
              </w:rPr>
              <w:tab/>
            </w:r>
            <w:r w:rsidR="004B33D7">
              <w:rPr>
                <w:noProof/>
                <w:webHidden/>
              </w:rPr>
              <w:fldChar w:fldCharType="begin"/>
            </w:r>
            <w:r w:rsidR="004B33D7">
              <w:rPr>
                <w:noProof/>
                <w:webHidden/>
              </w:rPr>
              <w:instrText xml:space="preserve"> PAGEREF _Toc286309483 \h </w:instrText>
            </w:r>
            <w:r w:rsidR="004B33D7">
              <w:rPr>
                <w:noProof/>
                <w:webHidden/>
              </w:rPr>
            </w:r>
            <w:r w:rsidR="004B33D7">
              <w:rPr>
                <w:noProof/>
                <w:webHidden/>
              </w:rPr>
              <w:fldChar w:fldCharType="separate"/>
            </w:r>
            <w:r w:rsidR="004B33D7">
              <w:rPr>
                <w:noProof/>
                <w:webHidden/>
              </w:rPr>
              <w:t>144</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84" w:history="1">
            <w:r w:rsidR="004B33D7" w:rsidRPr="000C6AD0">
              <w:rPr>
                <w:rStyle w:val="Hyperlink"/>
                <w:noProof/>
              </w:rPr>
              <w:t>10.2</w:t>
            </w:r>
            <w:r w:rsidR="004B33D7">
              <w:rPr>
                <w:rFonts w:eastAsiaTheme="minorEastAsia"/>
                <w:smallCaps w:val="0"/>
                <w:noProof/>
                <w:sz w:val="22"/>
                <w:szCs w:val="22"/>
              </w:rPr>
              <w:tab/>
            </w:r>
            <w:r w:rsidR="004B33D7" w:rsidRPr="000C6AD0">
              <w:rPr>
                <w:rStyle w:val="Hyperlink"/>
                <w:noProof/>
              </w:rPr>
              <w:t>Module Definitions</w:t>
            </w:r>
            <w:r w:rsidR="004B33D7">
              <w:rPr>
                <w:noProof/>
                <w:webHidden/>
              </w:rPr>
              <w:tab/>
            </w:r>
            <w:r w:rsidR="004B33D7">
              <w:rPr>
                <w:noProof/>
                <w:webHidden/>
              </w:rPr>
              <w:fldChar w:fldCharType="begin"/>
            </w:r>
            <w:r w:rsidR="004B33D7">
              <w:rPr>
                <w:noProof/>
                <w:webHidden/>
              </w:rPr>
              <w:instrText xml:space="preserve"> PAGEREF _Toc286309484 \h </w:instrText>
            </w:r>
            <w:r w:rsidR="004B33D7">
              <w:rPr>
                <w:noProof/>
                <w:webHidden/>
              </w:rPr>
            </w:r>
            <w:r w:rsidR="004B33D7">
              <w:rPr>
                <w:noProof/>
                <w:webHidden/>
              </w:rPr>
              <w:fldChar w:fldCharType="separate"/>
            </w:r>
            <w:r w:rsidR="004B33D7">
              <w:rPr>
                <w:noProof/>
                <w:webHidden/>
              </w:rPr>
              <w:t>145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85" w:history="1">
            <w:r w:rsidR="004B33D7" w:rsidRPr="000C6AD0">
              <w:rPr>
                <w:rStyle w:val="Hyperlink"/>
                <w:noProof/>
              </w:rPr>
              <w:t>10.2.1</w:t>
            </w:r>
            <w:r w:rsidR="004B33D7">
              <w:rPr>
                <w:rFonts w:eastAsiaTheme="minorEastAsia"/>
                <w:i w:val="0"/>
                <w:iCs w:val="0"/>
                <w:noProof/>
                <w:sz w:val="22"/>
                <w:szCs w:val="22"/>
              </w:rPr>
              <w:tab/>
            </w:r>
            <w:r w:rsidR="004B33D7" w:rsidRPr="000C6AD0">
              <w:rPr>
                <w:rStyle w:val="Hyperlink"/>
                <w:noProof/>
              </w:rPr>
              <w:t>Function and Value Definitions in Modules</w:t>
            </w:r>
            <w:r w:rsidR="004B33D7">
              <w:rPr>
                <w:noProof/>
                <w:webHidden/>
              </w:rPr>
              <w:tab/>
            </w:r>
            <w:r w:rsidR="004B33D7">
              <w:rPr>
                <w:noProof/>
                <w:webHidden/>
              </w:rPr>
              <w:fldChar w:fldCharType="begin"/>
            </w:r>
            <w:r w:rsidR="004B33D7">
              <w:rPr>
                <w:noProof/>
                <w:webHidden/>
              </w:rPr>
              <w:instrText xml:space="preserve"> PAGEREF _Toc286309485 \h </w:instrText>
            </w:r>
            <w:r w:rsidR="004B33D7">
              <w:rPr>
                <w:noProof/>
                <w:webHidden/>
              </w:rPr>
            </w:r>
            <w:r w:rsidR="004B33D7">
              <w:rPr>
                <w:noProof/>
                <w:webHidden/>
              </w:rPr>
              <w:fldChar w:fldCharType="separate"/>
            </w:r>
            <w:r w:rsidR="004B33D7">
              <w:rPr>
                <w:noProof/>
                <w:webHidden/>
              </w:rPr>
              <w:t>146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86" w:history="1">
            <w:r w:rsidR="004B33D7" w:rsidRPr="000C6AD0">
              <w:rPr>
                <w:rStyle w:val="Hyperlink"/>
                <w:noProof/>
              </w:rPr>
              <w:t>10.2.2</w:t>
            </w:r>
            <w:r w:rsidR="004B33D7">
              <w:rPr>
                <w:rFonts w:eastAsiaTheme="minorEastAsia"/>
                <w:i w:val="0"/>
                <w:iCs w:val="0"/>
                <w:noProof/>
                <w:sz w:val="22"/>
                <w:szCs w:val="22"/>
              </w:rPr>
              <w:tab/>
            </w:r>
            <w:r w:rsidR="004B33D7" w:rsidRPr="000C6AD0">
              <w:rPr>
                <w:rStyle w:val="Hyperlink"/>
                <w:noProof/>
              </w:rPr>
              <w:t>Literal Definitions in Modules</w:t>
            </w:r>
            <w:r w:rsidR="004B33D7">
              <w:rPr>
                <w:noProof/>
                <w:webHidden/>
              </w:rPr>
              <w:tab/>
            </w:r>
            <w:r w:rsidR="004B33D7">
              <w:rPr>
                <w:noProof/>
                <w:webHidden/>
              </w:rPr>
              <w:fldChar w:fldCharType="begin"/>
            </w:r>
            <w:r w:rsidR="004B33D7">
              <w:rPr>
                <w:noProof/>
                <w:webHidden/>
              </w:rPr>
              <w:instrText xml:space="preserve"> PAGEREF _Toc286309486 \h </w:instrText>
            </w:r>
            <w:r w:rsidR="004B33D7">
              <w:rPr>
                <w:noProof/>
                <w:webHidden/>
              </w:rPr>
            </w:r>
            <w:r w:rsidR="004B33D7">
              <w:rPr>
                <w:noProof/>
                <w:webHidden/>
              </w:rPr>
              <w:fldChar w:fldCharType="separate"/>
            </w:r>
            <w:r w:rsidR="004B33D7">
              <w:rPr>
                <w:noProof/>
                <w:webHidden/>
              </w:rPr>
              <w:t>147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87" w:history="1">
            <w:r w:rsidR="004B33D7" w:rsidRPr="000C6AD0">
              <w:rPr>
                <w:rStyle w:val="Hyperlink"/>
                <w:noProof/>
              </w:rPr>
              <w:t>10.2.3</w:t>
            </w:r>
            <w:r w:rsidR="004B33D7">
              <w:rPr>
                <w:rFonts w:eastAsiaTheme="minorEastAsia"/>
                <w:i w:val="0"/>
                <w:iCs w:val="0"/>
                <w:noProof/>
                <w:sz w:val="22"/>
                <w:szCs w:val="22"/>
              </w:rPr>
              <w:tab/>
            </w:r>
            <w:r w:rsidR="004B33D7" w:rsidRPr="000C6AD0">
              <w:rPr>
                <w:rStyle w:val="Hyperlink"/>
                <w:noProof/>
              </w:rPr>
              <w:t>Type Function Definitions in Modules</w:t>
            </w:r>
            <w:r w:rsidR="004B33D7">
              <w:rPr>
                <w:noProof/>
                <w:webHidden/>
              </w:rPr>
              <w:tab/>
            </w:r>
            <w:r w:rsidR="004B33D7">
              <w:rPr>
                <w:noProof/>
                <w:webHidden/>
              </w:rPr>
              <w:fldChar w:fldCharType="begin"/>
            </w:r>
            <w:r w:rsidR="004B33D7">
              <w:rPr>
                <w:noProof/>
                <w:webHidden/>
              </w:rPr>
              <w:instrText xml:space="preserve"> PAGEREF _Toc286309487 \h </w:instrText>
            </w:r>
            <w:r w:rsidR="004B33D7">
              <w:rPr>
                <w:noProof/>
                <w:webHidden/>
              </w:rPr>
            </w:r>
            <w:r w:rsidR="004B33D7">
              <w:rPr>
                <w:noProof/>
                <w:webHidden/>
              </w:rPr>
              <w:fldChar w:fldCharType="separate"/>
            </w:r>
            <w:r w:rsidR="004B33D7">
              <w:rPr>
                <w:noProof/>
                <w:webHidden/>
              </w:rPr>
              <w:t>147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88" w:history="1">
            <w:r w:rsidR="004B33D7" w:rsidRPr="000C6AD0">
              <w:rPr>
                <w:rStyle w:val="Hyperlink"/>
                <w:noProof/>
              </w:rPr>
              <w:t>10.2.4</w:t>
            </w:r>
            <w:r w:rsidR="004B33D7">
              <w:rPr>
                <w:rFonts w:eastAsiaTheme="minorEastAsia"/>
                <w:i w:val="0"/>
                <w:iCs w:val="0"/>
                <w:noProof/>
                <w:sz w:val="22"/>
                <w:szCs w:val="22"/>
              </w:rPr>
              <w:tab/>
            </w:r>
            <w:r w:rsidR="004B33D7" w:rsidRPr="000C6AD0">
              <w:rPr>
                <w:rStyle w:val="Hyperlink"/>
                <w:noProof/>
              </w:rPr>
              <w:t>Active Pattern Definitions in Modules</w:t>
            </w:r>
            <w:r w:rsidR="004B33D7">
              <w:rPr>
                <w:noProof/>
                <w:webHidden/>
              </w:rPr>
              <w:tab/>
            </w:r>
            <w:r w:rsidR="004B33D7">
              <w:rPr>
                <w:noProof/>
                <w:webHidden/>
              </w:rPr>
              <w:fldChar w:fldCharType="begin"/>
            </w:r>
            <w:r w:rsidR="004B33D7">
              <w:rPr>
                <w:noProof/>
                <w:webHidden/>
              </w:rPr>
              <w:instrText xml:space="preserve"> PAGEREF _Toc286309488 \h </w:instrText>
            </w:r>
            <w:r w:rsidR="004B33D7">
              <w:rPr>
                <w:noProof/>
                <w:webHidden/>
              </w:rPr>
            </w:r>
            <w:r w:rsidR="004B33D7">
              <w:rPr>
                <w:noProof/>
                <w:webHidden/>
              </w:rPr>
              <w:fldChar w:fldCharType="separate"/>
            </w:r>
            <w:r w:rsidR="004B33D7">
              <w:rPr>
                <w:noProof/>
                <w:webHidden/>
              </w:rPr>
              <w:t>148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89" w:history="1">
            <w:r w:rsidR="004B33D7" w:rsidRPr="000C6AD0">
              <w:rPr>
                <w:rStyle w:val="Hyperlink"/>
                <w:noProof/>
              </w:rPr>
              <w:t>10.2.5</w:t>
            </w:r>
            <w:r w:rsidR="004B33D7">
              <w:rPr>
                <w:rFonts w:eastAsiaTheme="minorEastAsia"/>
                <w:i w:val="0"/>
                <w:iCs w:val="0"/>
                <w:noProof/>
                <w:sz w:val="22"/>
                <w:szCs w:val="22"/>
              </w:rPr>
              <w:tab/>
            </w:r>
            <w:r w:rsidR="004B33D7" w:rsidRPr="000C6AD0">
              <w:rPr>
                <w:rStyle w:val="Hyperlink"/>
                <w:noProof/>
              </w:rPr>
              <w:t>“do” statements in Modules</w:t>
            </w:r>
            <w:r w:rsidR="004B33D7">
              <w:rPr>
                <w:noProof/>
                <w:webHidden/>
              </w:rPr>
              <w:tab/>
            </w:r>
            <w:r w:rsidR="004B33D7">
              <w:rPr>
                <w:noProof/>
                <w:webHidden/>
              </w:rPr>
              <w:fldChar w:fldCharType="begin"/>
            </w:r>
            <w:r w:rsidR="004B33D7">
              <w:rPr>
                <w:noProof/>
                <w:webHidden/>
              </w:rPr>
              <w:instrText xml:space="preserve"> PAGEREF _Toc286309489 \h </w:instrText>
            </w:r>
            <w:r w:rsidR="004B33D7">
              <w:rPr>
                <w:noProof/>
                <w:webHidden/>
              </w:rPr>
            </w:r>
            <w:r w:rsidR="004B33D7">
              <w:rPr>
                <w:noProof/>
                <w:webHidden/>
              </w:rPr>
              <w:fldChar w:fldCharType="separate"/>
            </w:r>
            <w:r w:rsidR="004B33D7">
              <w:rPr>
                <w:noProof/>
                <w:webHidden/>
              </w:rPr>
              <w:t>148</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90" w:history="1">
            <w:r w:rsidR="004B33D7" w:rsidRPr="000C6AD0">
              <w:rPr>
                <w:rStyle w:val="Hyperlink"/>
                <w:noProof/>
              </w:rPr>
              <w:t>10.3</w:t>
            </w:r>
            <w:r w:rsidR="004B33D7">
              <w:rPr>
                <w:rFonts w:eastAsiaTheme="minorEastAsia"/>
                <w:smallCaps w:val="0"/>
                <w:noProof/>
                <w:sz w:val="22"/>
                <w:szCs w:val="22"/>
              </w:rPr>
              <w:tab/>
            </w:r>
            <w:r w:rsidR="004B33D7" w:rsidRPr="000C6AD0">
              <w:rPr>
                <w:rStyle w:val="Hyperlink"/>
                <w:noProof/>
              </w:rPr>
              <w:t>Import Declarations</w:t>
            </w:r>
            <w:r w:rsidR="004B33D7">
              <w:rPr>
                <w:noProof/>
                <w:webHidden/>
              </w:rPr>
              <w:tab/>
            </w:r>
            <w:r w:rsidR="004B33D7">
              <w:rPr>
                <w:noProof/>
                <w:webHidden/>
              </w:rPr>
              <w:fldChar w:fldCharType="begin"/>
            </w:r>
            <w:r w:rsidR="004B33D7">
              <w:rPr>
                <w:noProof/>
                <w:webHidden/>
              </w:rPr>
              <w:instrText xml:space="preserve"> PAGEREF _Toc286309490 \h </w:instrText>
            </w:r>
            <w:r w:rsidR="004B33D7">
              <w:rPr>
                <w:noProof/>
                <w:webHidden/>
              </w:rPr>
            </w:r>
            <w:r w:rsidR="004B33D7">
              <w:rPr>
                <w:noProof/>
                <w:webHidden/>
              </w:rPr>
              <w:fldChar w:fldCharType="separate"/>
            </w:r>
            <w:r w:rsidR="004B33D7">
              <w:rPr>
                <w:noProof/>
                <w:webHidden/>
              </w:rPr>
              <w:t>149</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91" w:history="1">
            <w:r w:rsidR="004B33D7" w:rsidRPr="000C6AD0">
              <w:rPr>
                <w:rStyle w:val="Hyperlink"/>
                <w:noProof/>
              </w:rPr>
              <w:t>10.4</w:t>
            </w:r>
            <w:r w:rsidR="004B33D7">
              <w:rPr>
                <w:rFonts w:eastAsiaTheme="minorEastAsia"/>
                <w:smallCaps w:val="0"/>
                <w:noProof/>
                <w:sz w:val="22"/>
                <w:szCs w:val="22"/>
              </w:rPr>
              <w:tab/>
            </w:r>
            <w:r w:rsidR="004B33D7" w:rsidRPr="000C6AD0">
              <w:rPr>
                <w:rStyle w:val="Hyperlink"/>
                <w:noProof/>
              </w:rPr>
              <w:t>Module Abbreviations</w:t>
            </w:r>
            <w:r w:rsidR="004B33D7">
              <w:rPr>
                <w:noProof/>
                <w:webHidden/>
              </w:rPr>
              <w:tab/>
            </w:r>
            <w:r w:rsidR="004B33D7">
              <w:rPr>
                <w:noProof/>
                <w:webHidden/>
              </w:rPr>
              <w:fldChar w:fldCharType="begin"/>
            </w:r>
            <w:r w:rsidR="004B33D7">
              <w:rPr>
                <w:noProof/>
                <w:webHidden/>
              </w:rPr>
              <w:instrText xml:space="preserve"> PAGEREF _Toc286309491 \h </w:instrText>
            </w:r>
            <w:r w:rsidR="004B33D7">
              <w:rPr>
                <w:noProof/>
                <w:webHidden/>
              </w:rPr>
            </w:r>
            <w:r w:rsidR="004B33D7">
              <w:rPr>
                <w:noProof/>
                <w:webHidden/>
              </w:rPr>
              <w:fldChar w:fldCharType="separate"/>
            </w:r>
            <w:r w:rsidR="004B33D7">
              <w:rPr>
                <w:noProof/>
                <w:webHidden/>
              </w:rPr>
              <w:t>149</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92" w:history="1">
            <w:r w:rsidR="004B33D7" w:rsidRPr="000C6AD0">
              <w:rPr>
                <w:rStyle w:val="Hyperlink"/>
                <w:noProof/>
              </w:rPr>
              <w:t>10.5</w:t>
            </w:r>
            <w:r w:rsidR="004B33D7">
              <w:rPr>
                <w:rFonts w:eastAsiaTheme="minorEastAsia"/>
                <w:smallCaps w:val="0"/>
                <w:noProof/>
                <w:sz w:val="22"/>
                <w:szCs w:val="22"/>
              </w:rPr>
              <w:tab/>
            </w:r>
            <w:r w:rsidR="004B33D7" w:rsidRPr="000C6AD0">
              <w:rPr>
                <w:rStyle w:val="Hyperlink"/>
                <w:noProof/>
              </w:rPr>
              <w:t>Accessibility Annotations</w:t>
            </w:r>
            <w:r w:rsidR="004B33D7">
              <w:rPr>
                <w:noProof/>
                <w:webHidden/>
              </w:rPr>
              <w:tab/>
            </w:r>
            <w:r w:rsidR="004B33D7">
              <w:rPr>
                <w:noProof/>
                <w:webHidden/>
              </w:rPr>
              <w:fldChar w:fldCharType="begin"/>
            </w:r>
            <w:r w:rsidR="004B33D7">
              <w:rPr>
                <w:noProof/>
                <w:webHidden/>
              </w:rPr>
              <w:instrText xml:space="preserve"> PAGEREF _Toc286309492 \h </w:instrText>
            </w:r>
            <w:r w:rsidR="004B33D7">
              <w:rPr>
                <w:noProof/>
                <w:webHidden/>
              </w:rPr>
            </w:r>
            <w:r w:rsidR="004B33D7">
              <w:rPr>
                <w:noProof/>
                <w:webHidden/>
              </w:rPr>
              <w:fldChar w:fldCharType="separate"/>
            </w:r>
            <w:r w:rsidR="004B33D7">
              <w:rPr>
                <w:noProof/>
                <w:webHidden/>
              </w:rPr>
              <w:t>150</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493" w:history="1">
            <w:r w:rsidR="004B33D7" w:rsidRPr="000C6AD0">
              <w:rPr>
                <w:rStyle w:val="Hyperlink"/>
                <w:noProof/>
                <w14:scene3d>
                  <w14:camera w14:prst="orthographicFront"/>
                  <w14:lightRig w14:rig="threePt" w14:dir="t">
                    <w14:rot w14:lat="0" w14:lon="0" w14:rev="0"/>
                  </w14:lightRig>
                </w14:scene3d>
              </w:rPr>
              <w:t>11.</w:t>
            </w:r>
            <w:r w:rsidR="004B33D7">
              <w:rPr>
                <w:rFonts w:eastAsiaTheme="minorEastAsia"/>
                <w:b w:val="0"/>
                <w:bCs w:val="0"/>
                <w:caps w:val="0"/>
                <w:noProof/>
                <w:sz w:val="22"/>
                <w:szCs w:val="22"/>
              </w:rPr>
              <w:tab/>
            </w:r>
            <w:r w:rsidR="004B33D7" w:rsidRPr="000C6AD0">
              <w:rPr>
                <w:rStyle w:val="Hyperlink"/>
                <w:noProof/>
              </w:rPr>
              <w:t>Namespace and Module Signatures</w:t>
            </w:r>
            <w:r w:rsidR="004B33D7">
              <w:rPr>
                <w:noProof/>
                <w:webHidden/>
              </w:rPr>
              <w:tab/>
            </w:r>
            <w:r w:rsidR="004B33D7">
              <w:rPr>
                <w:noProof/>
                <w:webHidden/>
              </w:rPr>
              <w:fldChar w:fldCharType="begin"/>
            </w:r>
            <w:r w:rsidR="004B33D7">
              <w:rPr>
                <w:noProof/>
                <w:webHidden/>
              </w:rPr>
              <w:instrText xml:space="preserve"> PAGEREF _Toc286309493 \h </w:instrText>
            </w:r>
            <w:r w:rsidR="004B33D7">
              <w:rPr>
                <w:noProof/>
                <w:webHidden/>
              </w:rPr>
            </w:r>
            <w:r w:rsidR="004B33D7">
              <w:rPr>
                <w:noProof/>
                <w:webHidden/>
              </w:rPr>
              <w:fldChar w:fldCharType="separate"/>
            </w:r>
            <w:r w:rsidR="004B33D7">
              <w:rPr>
                <w:noProof/>
                <w:webHidden/>
              </w:rPr>
              <w:t>151</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94" w:history="1">
            <w:r w:rsidR="004B33D7" w:rsidRPr="000C6AD0">
              <w:rPr>
                <w:rStyle w:val="Hyperlink"/>
                <w:noProof/>
              </w:rPr>
              <w:t>11.1</w:t>
            </w:r>
            <w:r w:rsidR="004B33D7">
              <w:rPr>
                <w:rFonts w:eastAsiaTheme="minorEastAsia"/>
                <w:smallCaps w:val="0"/>
                <w:noProof/>
                <w:sz w:val="22"/>
                <w:szCs w:val="22"/>
              </w:rPr>
              <w:tab/>
            </w:r>
            <w:r w:rsidR="004B33D7" w:rsidRPr="000C6AD0">
              <w:rPr>
                <w:rStyle w:val="Hyperlink"/>
                <w:noProof/>
              </w:rPr>
              <w:t>Signature Elements</w:t>
            </w:r>
            <w:r w:rsidR="004B33D7">
              <w:rPr>
                <w:noProof/>
                <w:webHidden/>
              </w:rPr>
              <w:tab/>
            </w:r>
            <w:r w:rsidR="004B33D7">
              <w:rPr>
                <w:noProof/>
                <w:webHidden/>
              </w:rPr>
              <w:fldChar w:fldCharType="begin"/>
            </w:r>
            <w:r w:rsidR="004B33D7">
              <w:rPr>
                <w:noProof/>
                <w:webHidden/>
              </w:rPr>
              <w:instrText xml:space="preserve"> PAGEREF _Toc286309494 \h </w:instrText>
            </w:r>
            <w:r w:rsidR="004B33D7">
              <w:rPr>
                <w:noProof/>
                <w:webHidden/>
              </w:rPr>
            </w:r>
            <w:r w:rsidR="004B33D7">
              <w:rPr>
                <w:noProof/>
                <w:webHidden/>
              </w:rPr>
              <w:fldChar w:fldCharType="separate"/>
            </w:r>
            <w:r w:rsidR="004B33D7">
              <w:rPr>
                <w:noProof/>
                <w:webHidden/>
              </w:rPr>
              <w:t>153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95" w:history="1">
            <w:r w:rsidR="004B33D7" w:rsidRPr="000C6AD0">
              <w:rPr>
                <w:rStyle w:val="Hyperlink"/>
                <w:noProof/>
              </w:rPr>
              <w:t>11.1.1</w:t>
            </w:r>
            <w:r w:rsidR="004B33D7">
              <w:rPr>
                <w:rFonts w:eastAsiaTheme="minorEastAsia"/>
                <w:i w:val="0"/>
                <w:iCs w:val="0"/>
                <w:noProof/>
                <w:sz w:val="22"/>
                <w:szCs w:val="22"/>
              </w:rPr>
              <w:tab/>
            </w:r>
            <w:r w:rsidR="004B33D7" w:rsidRPr="000C6AD0">
              <w:rPr>
                <w:rStyle w:val="Hyperlink"/>
                <w:noProof/>
              </w:rPr>
              <w:t>Value Signatures</w:t>
            </w:r>
            <w:r w:rsidR="004B33D7">
              <w:rPr>
                <w:noProof/>
                <w:webHidden/>
              </w:rPr>
              <w:tab/>
            </w:r>
            <w:r w:rsidR="004B33D7">
              <w:rPr>
                <w:noProof/>
                <w:webHidden/>
              </w:rPr>
              <w:fldChar w:fldCharType="begin"/>
            </w:r>
            <w:r w:rsidR="004B33D7">
              <w:rPr>
                <w:noProof/>
                <w:webHidden/>
              </w:rPr>
              <w:instrText xml:space="preserve"> PAGEREF _Toc286309495 \h </w:instrText>
            </w:r>
            <w:r w:rsidR="004B33D7">
              <w:rPr>
                <w:noProof/>
                <w:webHidden/>
              </w:rPr>
            </w:r>
            <w:r w:rsidR="004B33D7">
              <w:rPr>
                <w:noProof/>
                <w:webHidden/>
              </w:rPr>
              <w:fldChar w:fldCharType="separate"/>
            </w:r>
            <w:r w:rsidR="004B33D7">
              <w:rPr>
                <w:noProof/>
                <w:webHidden/>
              </w:rPr>
              <w:t>153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96" w:history="1">
            <w:r w:rsidR="004B33D7" w:rsidRPr="000C6AD0">
              <w:rPr>
                <w:rStyle w:val="Hyperlink"/>
                <w:noProof/>
              </w:rPr>
              <w:t>11.1.2</w:t>
            </w:r>
            <w:r w:rsidR="004B33D7">
              <w:rPr>
                <w:rFonts w:eastAsiaTheme="minorEastAsia"/>
                <w:i w:val="0"/>
                <w:iCs w:val="0"/>
                <w:noProof/>
                <w:sz w:val="22"/>
                <w:szCs w:val="22"/>
              </w:rPr>
              <w:tab/>
            </w:r>
            <w:r w:rsidR="004B33D7" w:rsidRPr="000C6AD0">
              <w:rPr>
                <w:rStyle w:val="Hyperlink"/>
                <w:noProof/>
              </w:rPr>
              <w:t>Type Definition and Member Signatures</w:t>
            </w:r>
            <w:r w:rsidR="004B33D7">
              <w:rPr>
                <w:noProof/>
                <w:webHidden/>
              </w:rPr>
              <w:tab/>
            </w:r>
            <w:r w:rsidR="004B33D7">
              <w:rPr>
                <w:noProof/>
                <w:webHidden/>
              </w:rPr>
              <w:fldChar w:fldCharType="begin"/>
            </w:r>
            <w:r w:rsidR="004B33D7">
              <w:rPr>
                <w:noProof/>
                <w:webHidden/>
              </w:rPr>
              <w:instrText xml:space="preserve"> PAGEREF _Toc286309496 \h </w:instrText>
            </w:r>
            <w:r w:rsidR="004B33D7">
              <w:rPr>
                <w:noProof/>
                <w:webHidden/>
              </w:rPr>
            </w:r>
            <w:r w:rsidR="004B33D7">
              <w:rPr>
                <w:noProof/>
                <w:webHidden/>
              </w:rPr>
              <w:fldChar w:fldCharType="separate"/>
            </w:r>
            <w:r w:rsidR="004B33D7">
              <w:rPr>
                <w:noProof/>
                <w:webHidden/>
              </w:rPr>
              <w:t>153</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497" w:history="1">
            <w:r w:rsidR="004B33D7" w:rsidRPr="000C6AD0">
              <w:rPr>
                <w:rStyle w:val="Hyperlink"/>
                <w:noProof/>
              </w:rPr>
              <w:t>11.2</w:t>
            </w:r>
            <w:r w:rsidR="004B33D7">
              <w:rPr>
                <w:rFonts w:eastAsiaTheme="minorEastAsia"/>
                <w:smallCaps w:val="0"/>
                <w:noProof/>
                <w:sz w:val="22"/>
                <w:szCs w:val="22"/>
              </w:rPr>
              <w:tab/>
            </w:r>
            <w:r w:rsidR="004B33D7" w:rsidRPr="000C6AD0">
              <w:rPr>
                <w:rStyle w:val="Hyperlink"/>
                <w:noProof/>
              </w:rPr>
              <w:t>Signature Conformance</w:t>
            </w:r>
            <w:r w:rsidR="004B33D7">
              <w:rPr>
                <w:noProof/>
                <w:webHidden/>
              </w:rPr>
              <w:tab/>
            </w:r>
            <w:r w:rsidR="004B33D7">
              <w:rPr>
                <w:noProof/>
                <w:webHidden/>
              </w:rPr>
              <w:fldChar w:fldCharType="begin"/>
            </w:r>
            <w:r w:rsidR="004B33D7">
              <w:rPr>
                <w:noProof/>
                <w:webHidden/>
              </w:rPr>
              <w:instrText xml:space="preserve"> PAGEREF _Toc286309497 \h </w:instrText>
            </w:r>
            <w:r w:rsidR="004B33D7">
              <w:rPr>
                <w:noProof/>
                <w:webHidden/>
              </w:rPr>
            </w:r>
            <w:r w:rsidR="004B33D7">
              <w:rPr>
                <w:noProof/>
                <w:webHidden/>
              </w:rPr>
              <w:fldChar w:fldCharType="separate"/>
            </w:r>
            <w:r w:rsidR="004B33D7">
              <w:rPr>
                <w:noProof/>
                <w:webHidden/>
              </w:rPr>
              <w:t>153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98" w:history="1">
            <w:r w:rsidR="004B33D7" w:rsidRPr="000C6AD0">
              <w:rPr>
                <w:rStyle w:val="Hyperlink"/>
                <w:noProof/>
              </w:rPr>
              <w:t>11.2.1</w:t>
            </w:r>
            <w:r w:rsidR="004B33D7">
              <w:rPr>
                <w:rFonts w:eastAsiaTheme="minorEastAsia"/>
                <w:i w:val="0"/>
                <w:iCs w:val="0"/>
                <w:noProof/>
                <w:sz w:val="22"/>
                <w:szCs w:val="22"/>
              </w:rPr>
              <w:tab/>
            </w:r>
            <w:r w:rsidR="004B33D7" w:rsidRPr="000C6AD0">
              <w:rPr>
                <w:rStyle w:val="Hyperlink"/>
                <w:noProof/>
              </w:rPr>
              <w:t>Signature Conformance for Functions and Values</w:t>
            </w:r>
            <w:r w:rsidR="004B33D7">
              <w:rPr>
                <w:noProof/>
                <w:webHidden/>
              </w:rPr>
              <w:tab/>
            </w:r>
            <w:r w:rsidR="004B33D7">
              <w:rPr>
                <w:noProof/>
                <w:webHidden/>
              </w:rPr>
              <w:fldChar w:fldCharType="begin"/>
            </w:r>
            <w:r w:rsidR="004B33D7">
              <w:rPr>
                <w:noProof/>
                <w:webHidden/>
              </w:rPr>
              <w:instrText xml:space="preserve"> PAGEREF _Toc286309498 \h </w:instrText>
            </w:r>
            <w:r w:rsidR="004B33D7">
              <w:rPr>
                <w:noProof/>
                <w:webHidden/>
              </w:rPr>
            </w:r>
            <w:r w:rsidR="004B33D7">
              <w:rPr>
                <w:noProof/>
                <w:webHidden/>
              </w:rPr>
              <w:fldChar w:fldCharType="separate"/>
            </w:r>
            <w:r w:rsidR="004B33D7">
              <w:rPr>
                <w:noProof/>
                <w:webHidden/>
              </w:rPr>
              <w:t>154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499" w:history="1">
            <w:r w:rsidR="004B33D7" w:rsidRPr="000C6AD0">
              <w:rPr>
                <w:rStyle w:val="Hyperlink"/>
                <w:noProof/>
              </w:rPr>
              <w:t>11.2.2</w:t>
            </w:r>
            <w:r w:rsidR="004B33D7">
              <w:rPr>
                <w:rFonts w:eastAsiaTheme="minorEastAsia"/>
                <w:i w:val="0"/>
                <w:iCs w:val="0"/>
                <w:noProof/>
                <w:sz w:val="22"/>
                <w:szCs w:val="22"/>
              </w:rPr>
              <w:tab/>
            </w:r>
            <w:r w:rsidR="004B33D7" w:rsidRPr="000C6AD0">
              <w:rPr>
                <w:rStyle w:val="Hyperlink"/>
                <w:noProof/>
              </w:rPr>
              <w:t>Signature Conformance for Members</w:t>
            </w:r>
            <w:r w:rsidR="004B33D7">
              <w:rPr>
                <w:noProof/>
                <w:webHidden/>
              </w:rPr>
              <w:tab/>
            </w:r>
            <w:r w:rsidR="004B33D7">
              <w:rPr>
                <w:noProof/>
                <w:webHidden/>
              </w:rPr>
              <w:fldChar w:fldCharType="begin"/>
            </w:r>
            <w:r w:rsidR="004B33D7">
              <w:rPr>
                <w:noProof/>
                <w:webHidden/>
              </w:rPr>
              <w:instrText xml:space="preserve"> PAGEREF _Toc286309499 \h </w:instrText>
            </w:r>
            <w:r w:rsidR="004B33D7">
              <w:rPr>
                <w:noProof/>
                <w:webHidden/>
              </w:rPr>
            </w:r>
            <w:r w:rsidR="004B33D7">
              <w:rPr>
                <w:noProof/>
                <w:webHidden/>
              </w:rPr>
              <w:fldChar w:fldCharType="separate"/>
            </w:r>
            <w:r w:rsidR="004B33D7">
              <w:rPr>
                <w:noProof/>
                <w:webHidden/>
              </w:rPr>
              <w:t>155</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500" w:history="1">
            <w:r w:rsidR="004B33D7" w:rsidRPr="000C6AD0">
              <w:rPr>
                <w:rStyle w:val="Hyperlink"/>
                <w:noProof/>
                <w14:scene3d>
                  <w14:camera w14:prst="orthographicFront"/>
                  <w14:lightRig w14:rig="threePt" w14:dir="t">
                    <w14:rot w14:lat="0" w14:lon="0" w14:rev="0"/>
                  </w14:lightRig>
                </w14:scene3d>
              </w:rPr>
              <w:t>12.</w:t>
            </w:r>
            <w:r w:rsidR="004B33D7">
              <w:rPr>
                <w:rFonts w:eastAsiaTheme="minorEastAsia"/>
                <w:b w:val="0"/>
                <w:bCs w:val="0"/>
                <w:caps w:val="0"/>
                <w:noProof/>
                <w:sz w:val="22"/>
                <w:szCs w:val="22"/>
              </w:rPr>
              <w:tab/>
            </w:r>
            <w:r w:rsidR="004B33D7" w:rsidRPr="000C6AD0">
              <w:rPr>
                <w:rStyle w:val="Hyperlink"/>
                <w:noProof/>
              </w:rPr>
              <w:t>Program Structure and Execution</w:t>
            </w:r>
            <w:r w:rsidR="004B33D7">
              <w:rPr>
                <w:noProof/>
                <w:webHidden/>
              </w:rPr>
              <w:tab/>
            </w:r>
            <w:r w:rsidR="004B33D7">
              <w:rPr>
                <w:noProof/>
                <w:webHidden/>
              </w:rPr>
              <w:fldChar w:fldCharType="begin"/>
            </w:r>
            <w:r w:rsidR="004B33D7">
              <w:rPr>
                <w:noProof/>
                <w:webHidden/>
              </w:rPr>
              <w:instrText xml:space="preserve"> PAGEREF _Toc286309500 \h </w:instrText>
            </w:r>
            <w:r w:rsidR="004B33D7">
              <w:rPr>
                <w:noProof/>
                <w:webHidden/>
              </w:rPr>
            </w:r>
            <w:r w:rsidR="004B33D7">
              <w:rPr>
                <w:noProof/>
                <w:webHidden/>
              </w:rPr>
              <w:fldChar w:fldCharType="separate"/>
            </w:r>
            <w:r w:rsidR="004B33D7">
              <w:rPr>
                <w:noProof/>
                <w:webHidden/>
              </w:rPr>
              <w:t>156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01" w:history="1">
            <w:r w:rsidR="004B33D7" w:rsidRPr="000C6AD0">
              <w:rPr>
                <w:rStyle w:val="Hyperlink"/>
                <w:noProof/>
              </w:rPr>
              <w:t>12.1</w:t>
            </w:r>
            <w:r w:rsidR="004B33D7">
              <w:rPr>
                <w:rFonts w:eastAsiaTheme="minorEastAsia"/>
                <w:smallCaps w:val="0"/>
                <w:noProof/>
                <w:sz w:val="22"/>
                <w:szCs w:val="22"/>
              </w:rPr>
              <w:tab/>
            </w:r>
            <w:r w:rsidR="004B33D7" w:rsidRPr="000C6AD0">
              <w:rPr>
                <w:rStyle w:val="Hyperlink"/>
                <w:noProof/>
              </w:rPr>
              <w:t>Implementation Files</w:t>
            </w:r>
            <w:r w:rsidR="004B33D7">
              <w:rPr>
                <w:noProof/>
                <w:webHidden/>
              </w:rPr>
              <w:tab/>
            </w:r>
            <w:r w:rsidR="004B33D7">
              <w:rPr>
                <w:noProof/>
                <w:webHidden/>
              </w:rPr>
              <w:fldChar w:fldCharType="begin"/>
            </w:r>
            <w:r w:rsidR="004B33D7">
              <w:rPr>
                <w:noProof/>
                <w:webHidden/>
              </w:rPr>
              <w:instrText xml:space="preserve"> PAGEREF _Toc286309501 \h </w:instrText>
            </w:r>
            <w:r w:rsidR="004B33D7">
              <w:rPr>
                <w:noProof/>
                <w:webHidden/>
              </w:rPr>
            </w:r>
            <w:r w:rsidR="004B33D7">
              <w:rPr>
                <w:noProof/>
                <w:webHidden/>
              </w:rPr>
              <w:fldChar w:fldCharType="separate"/>
            </w:r>
            <w:r w:rsidR="004B33D7">
              <w:rPr>
                <w:noProof/>
                <w:webHidden/>
              </w:rPr>
              <w:t>157</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02" w:history="1">
            <w:r w:rsidR="004B33D7" w:rsidRPr="000C6AD0">
              <w:rPr>
                <w:rStyle w:val="Hyperlink"/>
                <w:noProof/>
              </w:rPr>
              <w:t>12.2</w:t>
            </w:r>
            <w:r w:rsidR="004B33D7">
              <w:rPr>
                <w:rFonts w:eastAsiaTheme="minorEastAsia"/>
                <w:smallCaps w:val="0"/>
                <w:noProof/>
                <w:sz w:val="22"/>
                <w:szCs w:val="22"/>
              </w:rPr>
              <w:tab/>
            </w:r>
            <w:r w:rsidR="004B33D7" w:rsidRPr="000C6AD0">
              <w:rPr>
                <w:rStyle w:val="Hyperlink"/>
                <w:noProof/>
              </w:rPr>
              <w:t>Signature Files</w:t>
            </w:r>
            <w:r w:rsidR="004B33D7">
              <w:rPr>
                <w:noProof/>
                <w:webHidden/>
              </w:rPr>
              <w:tab/>
            </w:r>
            <w:r w:rsidR="004B33D7">
              <w:rPr>
                <w:noProof/>
                <w:webHidden/>
              </w:rPr>
              <w:fldChar w:fldCharType="begin"/>
            </w:r>
            <w:r w:rsidR="004B33D7">
              <w:rPr>
                <w:noProof/>
                <w:webHidden/>
              </w:rPr>
              <w:instrText xml:space="preserve"> PAGEREF _Toc286309502 \h </w:instrText>
            </w:r>
            <w:r w:rsidR="004B33D7">
              <w:rPr>
                <w:noProof/>
                <w:webHidden/>
              </w:rPr>
            </w:r>
            <w:r w:rsidR="004B33D7">
              <w:rPr>
                <w:noProof/>
                <w:webHidden/>
              </w:rPr>
              <w:fldChar w:fldCharType="separate"/>
            </w:r>
            <w:r w:rsidR="004B33D7">
              <w:rPr>
                <w:noProof/>
                <w:webHidden/>
              </w:rPr>
              <w:t>158</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03" w:history="1">
            <w:r w:rsidR="004B33D7" w:rsidRPr="000C6AD0">
              <w:rPr>
                <w:rStyle w:val="Hyperlink"/>
                <w:noProof/>
              </w:rPr>
              <w:t>12.3</w:t>
            </w:r>
            <w:r w:rsidR="004B33D7">
              <w:rPr>
                <w:rFonts w:eastAsiaTheme="minorEastAsia"/>
                <w:smallCaps w:val="0"/>
                <w:noProof/>
                <w:sz w:val="22"/>
                <w:szCs w:val="22"/>
              </w:rPr>
              <w:tab/>
            </w:r>
            <w:r w:rsidR="004B33D7" w:rsidRPr="000C6AD0">
              <w:rPr>
                <w:rStyle w:val="Hyperlink"/>
                <w:noProof/>
              </w:rPr>
              <w:t>Script Files</w:t>
            </w:r>
            <w:r w:rsidR="004B33D7">
              <w:rPr>
                <w:noProof/>
                <w:webHidden/>
              </w:rPr>
              <w:tab/>
            </w:r>
            <w:r w:rsidR="004B33D7">
              <w:rPr>
                <w:noProof/>
                <w:webHidden/>
              </w:rPr>
              <w:fldChar w:fldCharType="begin"/>
            </w:r>
            <w:r w:rsidR="004B33D7">
              <w:rPr>
                <w:noProof/>
                <w:webHidden/>
              </w:rPr>
              <w:instrText xml:space="preserve"> PAGEREF _Toc286309503 \h </w:instrText>
            </w:r>
            <w:r w:rsidR="004B33D7">
              <w:rPr>
                <w:noProof/>
                <w:webHidden/>
              </w:rPr>
            </w:r>
            <w:r w:rsidR="004B33D7">
              <w:rPr>
                <w:noProof/>
                <w:webHidden/>
              </w:rPr>
              <w:fldChar w:fldCharType="separate"/>
            </w:r>
            <w:r w:rsidR="004B33D7">
              <w:rPr>
                <w:noProof/>
                <w:webHidden/>
              </w:rPr>
              <w:t>158</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04" w:history="1">
            <w:r w:rsidR="004B33D7" w:rsidRPr="000C6AD0">
              <w:rPr>
                <w:rStyle w:val="Hyperlink"/>
                <w:noProof/>
              </w:rPr>
              <w:t>12.4</w:t>
            </w:r>
            <w:r w:rsidR="004B33D7">
              <w:rPr>
                <w:rFonts w:eastAsiaTheme="minorEastAsia"/>
                <w:smallCaps w:val="0"/>
                <w:noProof/>
                <w:sz w:val="22"/>
                <w:szCs w:val="22"/>
              </w:rPr>
              <w:tab/>
            </w:r>
            <w:r w:rsidR="004B33D7" w:rsidRPr="000C6AD0">
              <w:rPr>
                <w:rStyle w:val="Hyperlink"/>
                <w:noProof/>
              </w:rPr>
              <w:t>Compiler Directives</w:t>
            </w:r>
            <w:r w:rsidR="004B33D7">
              <w:rPr>
                <w:noProof/>
                <w:webHidden/>
              </w:rPr>
              <w:tab/>
            </w:r>
            <w:r w:rsidR="004B33D7">
              <w:rPr>
                <w:noProof/>
                <w:webHidden/>
              </w:rPr>
              <w:fldChar w:fldCharType="begin"/>
            </w:r>
            <w:r w:rsidR="004B33D7">
              <w:rPr>
                <w:noProof/>
                <w:webHidden/>
              </w:rPr>
              <w:instrText xml:space="preserve"> PAGEREF _Toc286309504 \h </w:instrText>
            </w:r>
            <w:r w:rsidR="004B33D7">
              <w:rPr>
                <w:noProof/>
                <w:webHidden/>
              </w:rPr>
            </w:r>
            <w:r w:rsidR="004B33D7">
              <w:rPr>
                <w:noProof/>
                <w:webHidden/>
              </w:rPr>
              <w:fldChar w:fldCharType="separate"/>
            </w:r>
            <w:r w:rsidR="004B33D7">
              <w:rPr>
                <w:noProof/>
                <w:webHidden/>
              </w:rPr>
              <w:t>159</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05" w:history="1">
            <w:r w:rsidR="004B33D7" w:rsidRPr="000C6AD0">
              <w:rPr>
                <w:rStyle w:val="Hyperlink"/>
                <w:noProof/>
              </w:rPr>
              <w:t>12.5</w:t>
            </w:r>
            <w:r w:rsidR="004B33D7">
              <w:rPr>
                <w:rFonts w:eastAsiaTheme="minorEastAsia"/>
                <w:smallCaps w:val="0"/>
                <w:noProof/>
                <w:sz w:val="22"/>
                <w:szCs w:val="22"/>
              </w:rPr>
              <w:tab/>
            </w:r>
            <w:r w:rsidR="004B33D7" w:rsidRPr="000C6AD0">
              <w:rPr>
                <w:rStyle w:val="Hyperlink"/>
                <w:noProof/>
              </w:rPr>
              <w:t>Program Execution</w:t>
            </w:r>
            <w:r w:rsidR="004B33D7">
              <w:rPr>
                <w:noProof/>
                <w:webHidden/>
              </w:rPr>
              <w:tab/>
            </w:r>
            <w:r w:rsidR="004B33D7">
              <w:rPr>
                <w:noProof/>
                <w:webHidden/>
              </w:rPr>
              <w:fldChar w:fldCharType="begin"/>
            </w:r>
            <w:r w:rsidR="004B33D7">
              <w:rPr>
                <w:noProof/>
                <w:webHidden/>
              </w:rPr>
              <w:instrText xml:space="preserve"> PAGEREF _Toc286309505 \h </w:instrText>
            </w:r>
            <w:r w:rsidR="004B33D7">
              <w:rPr>
                <w:noProof/>
                <w:webHidden/>
              </w:rPr>
            </w:r>
            <w:r w:rsidR="004B33D7">
              <w:rPr>
                <w:noProof/>
                <w:webHidden/>
              </w:rPr>
              <w:fldChar w:fldCharType="separate"/>
            </w:r>
            <w:r w:rsidR="004B33D7">
              <w:rPr>
                <w:noProof/>
                <w:webHidden/>
              </w:rPr>
              <w:t>160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06" w:history="1">
            <w:r w:rsidR="004B33D7" w:rsidRPr="000C6AD0">
              <w:rPr>
                <w:rStyle w:val="Hyperlink"/>
                <w:noProof/>
              </w:rPr>
              <w:t>12.5.1</w:t>
            </w:r>
            <w:r w:rsidR="004B33D7">
              <w:rPr>
                <w:rFonts w:eastAsiaTheme="minorEastAsia"/>
                <w:i w:val="0"/>
                <w:iCs w:val="0"/>
                <w:noProof/>
                <w:sz w:val="22"/>
                <w:szCs w:val="22"/>
              </w:rPr>
              <w:tab/>
            </w:r>
            <w:r w:rsidR="004B33D7" w:rsidRPr="000C6AD0">
              <w:rPr>
                <w:rStyle w:val="Hyperlink"/>
                <w:noProof/>
              </w:rPr>
              <w:t>Execution of Static Initializers</w:t>
            </w:r>
            <w:r w:rsidR="004B33D7">
              <w:rPr>
                <w:noProof/>
                <w:webHidden/>
              </w:rPr>
              <w:tab/>
            </w:r>
            <w:r w:rsidR="004B33D7">
              <w:rPr>
                <w:noProof/>
                <w:webHidden/>
              </w:rPr>
              <w:fldChar w:fldCharType="begin"/>
            </w:r>
            <w:r w:rsidR="004B33D7">
              <w:rPr>
                <w:noProof/>
                <w:webHidden/>
              </w:rPr>
              <w:instrText xml:space="preserve"> PAGEREF _Toc286309506 \h </w:instrText>
            </w:r>
            <w:r w:rsidR="004B33D7">
              <w:rPr>
                <w:noProof/>
                <w:webHidden/>
              </w:rPr>
            </w:r>
            <w:r w:rsidR="004B33D7">
              <w:rPr>
                <w:noProof/>
                <w:webHidden/>
              </w:rPr>
              <w:fldChar w:fldCharType="separate"/>
            </w:r>
            <w:r w:rsidR="004B33D7">
              <w:rPr>
                <w:noProof/>
                <w:webHidden/>
              </w:rPr>
              <w:t>160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07" w:history="1">
            <w:r w:rsidR="004B33D7" w:rsidRPr="000C6AD0">
              <w:rPr>
                <w:rStyle w:val="Hyperlink"/>
                <w:noProof/>
              </w:rPr>
              <w:t>12.5.2</w:t>
            </w:r>
            <w:r w:rsidR="004B33D7">
              <w:rPr>
                <w:rFonts w:eastAsiaTheme="minorEastAsia"/>
                <w:i w:val="0"/>
                <w:iCs w:val="0"/>
                <w:noProof/>
                <w:sz w:val="22"/>
                <w:szCs w:val="22"/>
              </w:rPr>
              <w:tab/>
            </w:r>
            <w:r w:rsidR="004B33D7" w:rsidRPr="000C6AD0">
              <w:rPr>
                <w:rStyle w:val="Hyperlink"/>
                <w:noProof/>
              </w:rPr>
              <w:t>Explicit Entry Point</w:t>
            </w:r>
            <w:r w:rsidR="004B33D7">
              <w:rPr>
                <w:noProof/>
                <w:webHidden/>
              </w:rPr>
              <w:tab/>
            </w:r>
            <w:r w:rsidR="004B33D7">
              <w:rPr>
                <w:noProof/>
                <w:webHidden/>
              </w:rPr>
              <w:fldChar w:fldCharType="begin"/>
            </w:r>
            <w:r w:rsidR="004B33D7">
              <w:rPr>
                <w:noProof/>
                <w:webHidden/>
              </w:rPr>
              <w:instrText xml:space="preserve"> PAGEREF _Toc286309507 \h </w:instrText>
            </w:r>
            <w:r w:rsidR="004B33D7">
              <w:rPr>
                <w:noProof/>
                <w:webHidden/>
              </w:rPr>
            </w:r>
            <w:r w:rsidR="004B33D7">
              <w:rPr>
                <w:noProof/>
                <w:webHidden/>
              </w:rPr>
              <w:fldChar w:fldCharType="separate"/>
            </w:r>
            <w:r w:rsidR="004B33D7">
              <w:rPr>
                <w:noProof/>
                <w:webHidden/>
              </w:rPr>
              <w:t>162</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508" w:history="1">
            <w:r w:rsidR="004B33D7" w:rsidRPr="000C6AD0">
              <w:rPr>
                <w:rStyle w:val="Hyperlink"/>
                <w:noProof/>
                <w14:scene3d>
                  <w14:camera w14:prst="orthographicFront"/>
                  <w14:lightRig w14:rig="threePt" w14:dir="t">
                    <w14:rot w14:lat="0" w14:lon="0" w14:rev="0"/>
                  </w14:lightRig>
                </w14:scene3d>
              </w:rPr>
              <w:t>13.</w:t>
            </w:r>
            <w:r w:rsidR="004B33D7">
              <w:rPr>
                <w:rFonts w:eastAsiaTheme="minorEastAsia"/>
                <w:b w:val="0"/>
                <w:bCs w:val="0"/>
                <w:caps w:val="0"/>
                <w:noProof/>
                <w:sz w:val="22"/>
                <w:szCs w:val="22"/>
              </w:rPr>
              <w:tab/>
            </w:r>
            <w:r w:rsidR="004B33D7" w:rsidRPr="000C6AD0">
              <w:rPr>
                <w:rStyle w:val="Hyperlink"/>
                <w:noProof/>
              </w:rPr>
              <w:t>Custom Attributes and Reflection</w:t>
            </w:r>
            <w:r w:rsidR="004B33D7">
              <w:rPr>
                <w:noProof/>
                <w:webHidden/>
              </w:rPr>
              <w:tab/>
            </w:r>
            <w:r w:rsidR="004B33D7">
              <w:rPr>
                <w:noProof/>
                <w:webHidden/>
              </w:rPr>
              <w:fldChar w:fldCharType="begin"/>
            </w:r>
            <w:r w:rsidR="004B33D7">
              <w:rPr>
                <w:noProof/>
                <w:webHidden/>
              </w:rPr>
              <w:instrText xml:space="preserve"> PAGEREF _Toc286309508 \h </w:instrText>
            </w:r>
            <w:r w:rsidR="004B33D7">
              <w:rPr>
                <w:noProof/>
                <w:webHidden/>
              </w:rPr>
            </w:r>
            <w:r w:rsidR="004B33D7">
              <w:rPr>
                <w:noProof/>
                <w:webHidden/>
              </w:rPr>
              <w:fldChar w:fldCharType="separate"/>
            </w:r>
            <w:r w:rsidR="004B33D7">
              <w:rPr>
                <w:noProof/>
                <w:webHidden/>
              </w:rPr>
              <w:t>163</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09" w:history="1">
            <w:r w:rsidR="004B33D7" w:rsidRPr="000C6AD0">
              <w:rPr>
                <w:rStyle w:val="Hyperlink"/>
                <w:noProof/>
              </w:rPr>
              <w:t>13.1</w:t>
            </w:r>
            <w:r w:rsidR="004B33D7">
              <w:rPr>
                <w:rFonts w:eastAsiaTheme="minorEastAsia"/>
                <w:smallCaps w:val="0"/>
                <w:noProof/>
                <w:sz w:val="22"/>
                <w:szCs w:val="22"/>
              </w:rPr>
              <w:tab/>
            </w:r>
            <w:r w:rsidR="004B33D7" w:rsidRPr="000C6AD0">
              <w:rPr>
                <w:rStyle w:val="Hyperlink"/>
                <w:noProof/>
              </w:rPr>
              <w:t>Custom Attributes</w:t>
            </w:r>
            <w:r w:rsidR="004B33D7">
              <w:rPr>
                <w:noProof/>
                <w:webHidden/>
              </w:rPr>
              <w:tab/>
            </w:r>
            <w:r w:rsidR="004B33D7">
              <w:rPr>
                <w:noProof/>
                <w:webHidden/>
              </w:rPr>
              <w:fldChar w:fldCharType="begin"/>
            </w:r>
            <w:r w:rsidR="004B33D7">
              <w:rPr>
                <w:noProof/>
                <w:webHidden/>
              </w:rPr>
              <w:instrText xml:space="preserve"> PAGEREF _Toc286309509 \h </w:instrText>
            </w:r>
            <w:r w:rsidR="004B33D7">
              <w:rPr>
                <w:noProof/>
                <w:webHidden/>
              </w:rPr>
            </w:r>
            <w:r w:rsidR="004B33D7">
              <w:rPr>
                <w:noProof/>
                <w:webHidden/>
              </w:rPr>
              <w:fldChar w:fldCharType="separate"/>
            </w:r>
            <w:r w:rsidR="004B33D7">
              <w:rPr>
                <w:noProof/>
                <w:webHidden/>
              </w:rPr>
              <w:t>163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10" w:history="1">
            <w:r w:rsidR="004B33D7" w:rsidRPr="000C6AD0">
              <w:rPr>
                <w:rStyle w:val="Hyperlink"/>
                <w:noProof/>
              </w:rPr>
              <w:t>13.1.1</w:t>
            </w:r>
            <w:r w:rsidR="004B33D7">
              <w:rPr>
                <w:rFonts w:eastAsiaTheme="minorEastAsia"/>
                <w:i w:val="0"/>
                <w:iCs w:val="0"/>
                <w:noProof/>
                <w:sz w:val="22"/>
                <w:szCs w:val="22"/>
              </w:rPr>
              <w:tab/>
            </w:r>
            <w:r w:rsidR="004B33D7" w:rsidRPr="000C6AD0">
              <w:rPr>
                <w:rStyle w:val="Hyperlink"/>
                <w:noProof/>
              </w:rPr>
              <w:t>Custom Attributes and Signatures</w:t>
            </w:r>
            <w:r w:rsidR="004B33D7">
              <w:rPr>
                <w:noProof/>
                <w:webHidden/>
              </w:rPr>
              <w:tab/>
            </w:r>
            <w:r w:rsidR="004B33D7">
              <w:rPr>
                <w:noProof/>
                <w:webHidden/>
              </w:rPr>
              <w:fldChar w:fldCharType="begin"/>
            </w:r>
            <w:r w:rsidR="004B33D7">
              <w:rPr>
                <w:noProof/>
                <w:webHidden/>
              </w:rPr>
              <w:instrText xml:space="preserve"> PAGEREF _Toc286309510 \h </w:instrText>
            </w:r>
            <w:r w:rsidR="004B33D7">
              <w:rPr>
                <w:noProof/>
                <w:webHidden/>
              </w:rPr>
            </w:r>
            <w:r w:rsidR="004B33D7">
              <w:rPr>
                <w:noProof/>
                <w:webHidden/>
              </w:rPr>
              <w:fldChar w:fldCharType="separate"/>
            </w:r>
            <w:r w:rsidR="004B33D7">
              <w:rPr>
                <w:noProof/>
                <w:webHidden/>
              </w:rPr>
              <w:t>164</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11" w:history="1">
            <w:r w:rsidR="004B33D7" w:rsidRPr="000C6AD0">
              <w:rPr>
                <w:rStyle w:val="Hyperlink"/>
                <w:noProof/>
              </w:rPr>
              <w:t>13.2</w:t>
            </w:r>
            <w:r w:rsidR="004B33D7">
              <w:rPr>
                <w:rFonts w:eastAsiaTheme="minorEastAsia"/>
                <w:smallCaps w:val="0"/>
                <w:noProof/>
                <w:sz w:val="22"/>
                <w:szCs w:val="22"/>
              </w:rPr>
              <w:tab/>
            </w:r>
            <w:r w:rsidR="004B33D7" w:rsidRPr="000C6AD0">
              <w:rPr>
                <w:rStyle w:val="Hyperlink"/>
                <w:noProof/>
              </w:rPr>
              <w:t>Reflected Forms of Declaration Elements</w:t>
            </w:r>
            <w:r w:rsidR="004B33D7">
              <w:rPr>
                <w:noProof/>
                <w:webHidden/>
              </w:rPr>
              <w:tab/>
            </w:r>
            <w:r w:rsidR="004B33D7">
              <w:rPr>
                <w:noProof/>
                <w:webHidden/>
              </w:rPr>
              <w:fldChar w:fldCharType="begin"/>
            </w:r>
            <w:r w:rsidR="004B33D7">
              <w:rPr>
                <w:noProof/>
                <w:webHidden/>
              </w:rPr>
              <w:instrText xml:space="preserve"> PAGEREF _Toc286309511 \h </w:instrText>
            </w:r>
            <w:r w:rsidR="004B33D7">
              <w:rPr>
                <w:noProof/>
                <w:webHidden/>
              </w:rPr>
            </w:r>
            <w:r w:rsidR="004B33D7">
              <w:rPr>
                <w:noProof/>
                <w:webHidden/>
              </w:rPr>
              <w:fldChar w:fldCharType="separate"/>
            </w:r>
            <w:r w:rsidR="004B33D7">
              <w:rPr>
                <w:noProof/>
                <w:webHidden/>
              </w:rPr>
              <w:t>165</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512" w:history="1">
            <w:r w:rsidR="004B33D7" w:rsidRPr="000C6AD0">
              <w:rPr>
                <w:rStyle w:val="Hyperlink"/>
                <w:noProof/>
                <w14:scene3d>
                  <w14:camera w14:prst="orthographicFront"/>
                  <w14:lightRig w14:rig="threePt" w14:dir="t">
                    <w14:rot w14:lat="0" w14:lon="0" w14:rev="0"/>
                  </w14:lightRig>
                </w14:scene3d>
              </w:rPr>
              <w:t>14.</w:t>
            </w:r>
            <w:r w:rsidR="004B33D7">
              <w:rPr>
                <w:rFonts w:eastAsiaTheme="minorEastAsia"/>
                <w:b w:val="0"/>
                <w:bCs w:val="0"/>
                <w:caps w:val="0"/>
                <w:noProof/>
                <w:sz w:val="22"/>
                <w:szCs w:val="22"/>
              </w:rPr>
              <w:tab/>
            </w:r>
            <w:r w:rsidR="004B33D7" w:rsidRPr="000C6AD0">
              <w:rPr>
                <w:rStyle w:val="Hyperlink"/>
                <w:noProof/>
              </w:rPr>
              <w:t>Inference Procedures</w:t>
            </w:r>
            <w:r w:rsidR="004B33D7">
              <w:rPr>
                <w:noProof/>
                <w:webHidden/>
              </w:rPr>
              <w:tab/>
            </w:r>
            <w:r w:rsidR="004B33D7">
              <w:rPr>
                <w:noProof/>
                <w:webHidden/>
              </w:rPr>
              <w:fldChar w:fldCharType="begin"/>
            </w:r>
            <w:r w:rsidR="004B33D7">
              <w:rPr>
                <w:noProof/>
                <w:webHidden/>
              </w:rPr>
              <w:instrText xml:space="preserve"> PAGEREF _Toc286309512 \h </w:instrText>
            </w:r>
            <w:r w:rsidR="004B33D7">
              <w:rPr>
                <w:noProof/>
                <w:webHidden/>
              </w:rPr>
            </w:r>
            <w:r w:rsidR="004B33D7">
              <w:rPr>
                <w:noProof/>
                <w:webHidden/>
              </w:rPr>
              <w:fldChar w:fldCharType="separate"/>
            </w:r>
            <w:r w:rsidR="004B33D7">
              <w:rPr>
                <w:noProof/>
                <w:webHidden/>
              </w:rPr>
              <w:t>165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13" w:history="1">
            <w:r w:rsidR="004B33D7" w:rsidRPr="000C6AD0">
              <w:rPr>
                <w:rStyle w:val="Hyperlink"/>
                <w:noProof/>
              </w:rPr>
              <w:t>14.1</w:t>
            </w:r>
            <w:r w:rsidR="004B33D7">
              <w:rPr>
                <w:rFonts w:eastAsiaTheme="minorEastAsia"/>
                <w:smallCaps w:val="0"/>
                <w:noProof/>
                <w:sz w:val="22"/>
                <w:szCs w:val="22"/>
              </w:rPr>
              <w:tab/>
            </w:r>
            <w:r w:rsidR="004B33D7" w:rsidRPr="000C6AD0">
              <w:rPr>
                <w:rStyle w:val="Hyperlink"/>
                <w:noProof/>
              </w:rPr>
              <w:t>Name Resolution</w:t>
            </w:r>
            <w:r w:rsidR="004B33D7">
              <w:rPr>
                <w:noProof/>
                <w:webHidden/>
              </w:rPr>
              <w:tab/>
            </w:r>
            <w:r w:rsidR="004B33D7">
              <w:rPr>
                <w:noProof/>
                <w:webHidden/>
              </w:rPr>
              <w:fldChar w:fldCharType="begin"/>
            </w:r>
            <w:r w:rsidR="004B33D7">
              <w:rPr>
                <w:noProof/>
                <w:webHidden/>
              </w:rPr>
              <w:instrText xml:space="preserve"> PAGEREF _Toc286309513 \h </w:instrText>
            </w:r>
            <w:r w:rsidR="004B33D7">
              <w:rPr>
                <w:noProof/>
                <w:webHidden/>
              </w:rPr>
            </w:r>
            <w:r w:rsidR="004B33D7">
              <w:rPr>
                <w:noProof/>
                <w:webHidden/>
              </w:rPr>
              <w:fldChar w:fldCharType="separate"/>
            </w:r>
            <w:r w:rsidR="004B33D7">
              <w:rPr>
                <w:noProof/>
                <w:webHidden/>
              </w:rPr>
              <w:t>165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14" w:history="1">
            <w:r w:rsidR="004B33D7" w:rsidRPr="000C6AD0">
              <w:rPr>
                <w:rStyle w:val="Hyperlink"/>
                <w:noProof/>
              </w:rPr>
              <w:t>14.1.1</w:t>
            </w:r>
            <w:r w:rsidR="004B33D7">
              <w:rPr>
                <w:rFonts w:eastAsiaTheme="minorEastAsia"/>
                <w:i w:val="0"/>
                <w:iCs w:val="0"/>
                <w:noProof/>
                <w:sz w:val="22"/>
                <w:szCs w:val="22"/>
              </w:rPr>
              <w:tab/>
            </w:r>
            <w:r w:rsidR="004B33D7" w:rsidRPr="000C6AD0">
              <w:rPr>
                <w:rStyle w:val="Hyperlink"/>
                <w:noProof/>
              </w:rPr>
              <w:t>Name Environments</w:t>
            </w:r>
            <w:r w:rsidR="004B33D7">
              <w:rPr>
                <w:noProof/>
                <w:webHidden/>
              </w:rPr>
              <w:tab/>
            </w:r>
            <w:r w:rsidR="004B33D7">
              <w:rPr>
                <w:noProof/>
                <w:webHidden/>
              </w:rPr>
              <w:fldChar w:fldCharType="begin"/>
            </w:r>
            <w:r w:rsidR="004B33D7">
              <w:rPr>
                <w:noProof/>
                <w:webHidden/>
              </w:rPr>
              <w:instrText xml:space="preserve"> PAGEREF _Toc286309514 \h </w:instrText>
            </w:r>
            <w:r w:rsidR="004B33D7">
              <w:rPr>
                <w:noProof/>
                <w:webHidden/>
              </w:rPr>
            </w:r>
            <w:r w:rsidR="004B33D7">
              <w:rPr>
                <w:noProof/>
                <w:webHidden/>
              </w:rPr>
              <w:fldChar w:fldCharType="separate"/>
            </w:r>
            <w:r w:rsidR="004B33D7">
              <w:rPr>
                <w:noProof/>
                <w:webHidden/>
              </w:rPr>
              <w:t>165</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15" w:history="1">
            <w:r w:rsidR="004B33D7" w:rsidRPr="000C6AD0">
              <w:rPr>
                <w:rStyle w:val="Hyperlink"/>
                <w:noProof/>
              </w:rPr>
              <w:t>14.1.2</w:t>
            </w:r>
            <w:r w:rsidR="004B33D7">
              <w:rPr>
                <w:rFonts w:eastAsiaTheme="minorEastAsia"/>
                <w:i w:val="0"/>
                <w:iCs w:val="0"/>
                <w:noProof/>
                <w:sz w:val="22"/>
                <w:szCs w:val="22"/>
              </w:rPr>
              <w:tab/>
            </w:r>
            <w:r w:rsidR="004B33D7" w:rsidRPr="000C6AD0">
              <w:rPr>
                <w:rStyle w:val="Hyperlink"/>
                <w:noProof/>
              </w:rPr>
              <w:t>Name Resolution in Module and Namespace Paths</w:t>
            </w:r>
            <w:r w:rsidR="004B33D7">
              <w:rPr>
                <w:noProof/>
                <w:webHidden/>
              </w:rPr>
              <w:tab/>
            </w:r>
            <w:r w:rsidR="004B33D7">
              <w:rPr>
                <w:noProof/>
                <w:webHidden/>
              </w:rPr>
              <w:fldChar w:fldCharType="begin"/>
            </w:r>
            <w:r w:rsidR="004B33D7">
              <w:rPr>
                <w:noProof/>
                <w:webHidden/>
              </w:rPr>
              <w:instrText xml:space="preserve"> PAGEREF _Toc286309515 \h </w:instrText>
            </w:r>
            <w:r w:rsidR="004B33D7">
              <w:rPr>
                <w:noProof/>
                <w:webHidden/>
              </w:rPr>
            </w:r>
            <w:r w:rsidR="004B33D7">
              <w:rPr>
                <w:noProof/>
                <w:webHidden/>
              </w:rPr>
              <w:fldChar w:fldCharType="separate"/>
            </w:r>
            <w:r w:rsidR="004B33D7">
              <w:rPr>
                <w:noProof/>
                <w:webHidden/>
              </w:rPr>
              <w:t>166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16" w:history="1">
            <w:r w:rsidR="004B33D7" w:rsidRPr="000C6AD0">
              <w:rPr>
                <w:rStyle w:val="Hyperlink"/>
                <w:noProof/>
              </w:rPr>
              <w:t>14.1.3</w:t>
            </w:r>
            <w:r w:rsidR="004B33D7">
              <w:rPr>
                <w:rFonts w:eastAsiaTheme="minorEastAsia"/>
                <w:i w:val="0"/>
                <w:iCs w:val="0"/>
                <w:noProof/>
                <w:sz w:val="22"/>
                <w:szCs w:val="22"/>
              </w:rPr>
              <w:tab/>
            </w:r>
            <w:r w:rsidR="004B33D7" w:rsidRPr="000C6AD0">
              <w:rPr>
                <w:rStyle w:val="Hyperlink"/>
                <w:noProof/>
              </w:rPr>
              <w:t>Opening Modules and Namespace Declaration Groups</w:t>
            </w:r>
            <w:r w:rsidR="004B33D7">
              <w:rPr>
                <w:noProof/>
                <w:webHidden/>
              </w:rPr>
              <w:tab/>
            </w:r>
            <w:r w:rsidR="004B33D7">
              <w:rPr>
                <w:noProof/>
                <w:webHidden/>
              </w:rPr>
              <w:fldChar w:fldCharType="begin"/>
            </w:r>
            <w:r w:rsidR="004B33D7">
              <w:rPr>
                <w:noProof/>
                <w:webHidden/>
              </w:rPr>
              <w:instrText xml:space="preserve"> PAGEREF _Toc286309516 \h </w:instrText>
            </w:r>
            <w:r w:rsidR="004B33D7">
              <w:rPr>
                <w:noProof/>
                <w:webHidden/>
              </w:rPr>
            </w:r>
            <w:r w:rsidR="004B33D7">
              <w:rPr>
                <w:noProof/>
                <w:webHidden/>
              </w:rPr>
              <w:fldChar w:fldCharType="separate"/>
            </w:r>
            <w:r w:rsidR="004B33D7">
              <w:rPr>
                <w:noProof/>
                <w:webHidden/>
              </w:rPr>
              <w:t>167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17" w:history="1">
            <w:r w:rsidR="004B33D7" w:rsidRPr="000C6AD0">
              <w:rPr>
                <w:rStyle w:val="Hyperlink"/>
                <w:noProof/>
              </w:rPr>
              <w:t>14.1.4</w:t>
            </w:r>
            <w:r w:rsidR="004B33D7">
              <w:rPr>
                <w:rFonts w:eastAsiaTheme="minorEastAsia"/>
                <w:i w:val="0"/>
                <w:iCs w:val="0"/>
                <w:noProof/>
                <w:sz w:val="22"/>
                <w:szCs w:val="22"/>
              </w:rPr>
              <w:tab/>
            </w:r>
            <w:r w:rsidR="004B33D7" w:rsidRPr="000C6AD0">
              <w:rPr>
                <w:rStyle w:val="Hyperlink"/>
                <w:noProof/>
              </w:rPr>
              <w:t>Name Resolution in Expressions</w:t>
            </w:r>
            <w:r w:rsidR="004B33D7">
              <w:rPr>
                <w:noProof/>
                <w:webHidden/>
              </w:rPr>
              <w:tab/>
            </w:r>
            <w:r w:rsidR="004B33D7">
              <w:rPr>
                <w:noProof/>
                <w:webHidden/>
              </w:rPr>
              <w:fldChar w:fldCharType="begin"/>
            </w:r>
            <w:r w:rsidR="004B33D7">
              <w:rPr>
                <w:noProof/>
                <w:webHidden/>
              </w:rPr>
              <w:instrText xml:space="preserve"> PAGEREF _Toc286309517 \h </w:instrText>
            </w:r>
            <w:r w:rsidR="004B33D7">
              <w:rPr>
                <w:noProof/>
                <w:webHidden/>
              </w:rPr>
            </w:r>
            <w:r w:rsidR="004B33D7">
              <w:rPr>
                <w:noProof/>
                <w:webHidden/>
              </w:rPr>
              <w:fldChar w:fldCharType="separate"/>
            </w:r>
            <w:r w:rsidR="004B33D7">
              <w:rPr>
                <w:noProof/>
                <w:webHidden/>
              </w:rPr>
              <w:t>167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18" w:history="1">
            <w:r w:rsidR="004B33D7" w:rsidRPr="000C6AD0">
              <w:rPr>
                <w:rStyle w:val="Hyperlink"/>
                <w:noProof/>
              </w:rPr>
              <w:t>14.1.5</w:t>
            </w:r>
            <w:r w:rsidR="004B33D7">
              <w:rPr>
                <w:rFonts w:eastAsiaTheme="minorEastAsia"/>
                <w:i w:val="0"/>
                <w:iCs w:val="0"/>
                <w:noProof/>
                <w:sz w:val="22"/>
                <w:szCs w:val="22"/>
              </w:rPr>
              <w:tab/>
            </w:r>
            <w:r w:rsidR="004B33D7" w:rsidRPr="000C6AD0">
              <w:rPr>
                <w:rStyle w:val="Hyperlink"/>
                <w:noProof/>
              </w:rPr>
              <w:t>Name Resolution for Members</w:t>
            </w:r>
            <w:r w:rsidR="004B33D7">
              <w:rPr>
                <w:noProof/>
                <w:webHidden/>
              </w:rPr>
              <w:tab/>
            </w:r>
            <w:r w:rsidR="004B33D7">
              <w:rPr>
                <w:noProof/>
                <w:webHidden/>
              </w:rPr>
              <w:fldChar w:fldCharType="begin"/>
            </w:r>
            <w:r w:rsidR="004B33D7">
              <w:rPr>
                <w:noProof/>
                <w:webHidden/>
              </w:rPr>
              <w:instrText xml:space="preserve"> PAGEREF _Toc286309518 \h </w:instrText>
            </w:r>
            <w:r w:rsidR="004B33D7">
              <w:rPr>
                <w:noProof/>
                <w:webHidden/>
              </w:rPr>
            </w:r>
            <w:r w:rsidR="004B33D7">
              <w:rPr>
                <w:noProof/>
                <w:webHidden/>
              </w:rPr>
              <w:fldChar w:fldCharType="separate"/>
            </w:r>
            <w:r w:rsidR="004B33D7">
              <w:rPr>
                <w:noProof/>
                <w:webHidden/>
              </w:rPr>
              <w:t>170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19" w:history="1">
            <w:r w:rsidR="004B33D7" w:rsidRPr="000C6AD0">
              <w:rPr>
                <w:rStyle w:val="Hyperlink"/>
                <w:noProof/>
              </w:rPr>
              <w:t>14.1.6</w:t>
            </w:r>
            <w:r w:rsidR="004B33D7">
              <w:rPr>
                <w:rFonts w:eastAsiaTheme="minorEastAsia"/>
                <w:i w:val="0"/>
                <w:iCs w:val="0"/>
                <w:noProof/>
                <w:sz w:val="22"/>
                <w:szCs w:val="22"/>
              </w:rPr>
              <w:tab/>
            </w:r>
            <w:r w:rsidR="004B33D7" w:rsidRPr="000C6AD0">
              <w:rPr>
                <w:rStyle w:val="Hyperlink"/>
                <w:noProof/>
              </w:rPr>
              <w:t>Name Resolution in Patterns</w:t>
            </w:r>
            <w:r w:rsidR="004B33D7">
              <w:rPr>
                <w:noProof/>
                <w:webHidden/>
              </w:rPr>
              <w:tab/>
            </w:r>
            <w:r w:rsidR="004B33D7">
              <w:rPr>
                <w:noProof/>
                <w:webHidden/>
              </w:rPr>
              <w:fldChar w:fldCharType="begin"/>
            </w:r>
            <w:r w:rsidR="004B33D7">
              <w:rPr>
                <w:noProof/>
                <w:webHidden/>
              </w:rPr>
              <w:instrText xml:space="preserve"> PAGEREF _Toc286309519 \h </w:instrText>
            </w:r>
            <w:r w:rsidR="004B33D7">
              <w:rPr>
                <w:noProof/>
                <w:webHidden/>
              </w:rPr>
            </w:r>
            <w:r w:rsidR="004B33D7">
              <w:rPr>
                <w:noProof/>
                <w:webHidden/>
              </w:rPr>
              <w:fldChar w:fldCharType="separate"/>
            </w:r>
            <w:r w:rsidR="004B33D7">
              <w:rPr>
                <w:noProof/>
                <w:webHidden/>
              </w:rPr>
              <w:t>171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20" w:history="1">
            <w:r w:rsidR="004B33D7" w:rsidRPr="000C6AD0">
              <w:rPr>
                <w:rStyle w:val="Hyperlink"/>
                <w:noProof/>
              </w:rPr>
              <w:t>14.1.7</w:t>
            </w:r>
            <w:r w:rsidR="004B33D7">
              <w:rPr>
                <w:rFonts w:eastAsiaTheme="minorEastAsia"/>
                <w:i w:val="0"/>
                <w:iCs w:val="0"/>
                <w:noProof/>
                <w:sz w:val="22"/>
                <w:szCs w:val="22"/>
              </w:rPr>
              <w:tab/>
            </w:r>
            <w:r w:rsidR="004B33D7" w:rsidRPr="000C6AD0">
              <w:rPr>
                <w:rStyle w:val="Hyperlink"/>
                <w:noProof/>
              </w:rPr>
              <w:t>Name Resolution for Types</w:t>
            </w:r>
            <w:r w:rsidR="004B33D7">
              <w:rPr>
                <w:noProof/>
                <w:webHidden/>
              </w:rPr>
              <w:tab/>
            </w:r>
            <w:r w:rsidR="004B33D7">
              <w:rPr>
                <w:noProof/>
                <w:webHidden/>
              </w:rPr>
              <w:fldChar w:fldCharType="begin"/>
            </w:r>
            <w:r w:rsidR="004B33D7">
              <w:rPr>
                <w:noProof/>
                <w:webHidden/>
              </w:rPr>
              <w:instrText xml:space="preserve"> PAGEREF _Toc286309520 \h </w:instrText>
            </w:r>
            <w:r w:rsidR="004B33D7">
              <w:rPr>
                <w:noProof/>
                <w:webHidden/>
              </w:rPr>
            </w:r>
            <w:r w:rsidR="004B33D7">
              <w:rPr>
                <w:noProof/>
                <w:webHidden/>
              </w:rPr>
              <w:fldChar w:fldCharType="separate"/>
            </w:r>
            <w:r w:rsidR="004B33D7">
              <w:rPr>
                <w:noProof/>
                <w:webHidden/>
              </w:rPr>
              <w:t>171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21" w:history="1">
            <w:r w:rsidR="004B33D7" w:rsidRPr="000C6AD0">
              <w:rPr>
                <w:rStyle w:val="Hyperlink"/>
                <w:noProof/>
              </w:rPr>
              <w:t>14.1.8</w:t>
            </w:r>
            <w:r w:rsidR="004B33D7">
              <w:rPr>
                <w:rFonts w:eastAsiaTheme="minorEastAsia"/>
                <w:i w:val="0"/>
                <w:iCs w:val="0"/>
                <w:noProof/>
                <w:sz w:val="22"/>
                <w:szCs w:val="22"/>
              </w:rPr>
              <w:tab/>
            </w:r>
            <w:r w:rsidR="004B33D7" w:rsidRPr="000C6AD0">
              <w:rPr>
                <w:rStyle w:val="Hyperlink"/>
                <w:noProof/>
              </w:rPr>
              <w:t>Name Resolution for Type Variables</w:t>
            </w:r>
            <w:r w:rsidR="004B33D7">
              <w:rPr>
                <w:noProof/>
                <w:webHidden/>
              </w:rPr>
              <w:tab/>
            </w:r>
            <w:r w:rsidR="004B33D7">
              <w:rPr>
                <w:noProof/>
                <w:webHidden/>
              </w:rPr>
              <w:fldChar w:fldCharType="begin"/>
            </w:r>
            <w:r w:rsidR="004B33D7">
              <w:rPr>
                <w:noProof/>
                <w:webHidden/>
              </w:rPr>
              <w:instrText xml:space="preserve"> PAGEREF _Toc286309521 \h </w:instrText>
            </w:r>
            <w:r w:rsidR="004B33D7">
              <w:rPr>
                <w:noProof/>
                <w:webHidden/>
              </w:rPr>
            </w:r>
            <w:r w:rsidR="004B33D7">
              <w:rPr>
                <w:noProof/>
                <w:webHidden/>
              </w:rPr>
              <w:fldChar w:fldCharType="separate"/>
            </w:r>
            <w:r w:rsidR="004B33D7">
              <w:rPr>
                <w:noProof/>
                <w:webHidden/>
              </w:rPr>
              <w:t>172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22" w:history="1">
            <w:r w:rsidR="004B33D7" w:rsidRPr="000C6AD0">
              <w:rPr>
                <w:rStyle w:val="Hyperlink"/>
                <w:noProof/>
              </w:rPr>
              <w:t>14.1.9</w:t>
            </w:r>
            <w:r w:rsidR="004B33D7">
              <w:rPr>
                <w:rFonts w:eastAsiaTheme="minorEastAsia"/>
                <w:i w:val="0"/>
                <w:iCs w:val="0"/>
                <w:noProof/>
                <w:sz w:val="22"/>
                <w:szCs w:val="22"/>
              </w:rPr>
              <w:tab/>
            </w:r>
            <w:r w:rsidR="004B33D7" w:rsidRPr="000C6AD0">
              <w:rPr>
                <w:rStyle w:val="Hyperlink"/>
                <w:noProof/>
              </w:rPr>
              <w:t>Field Label Resolution</w:t>
            </w:r>
            <w:r w:rsidR="004B33D7">
              <w:rPr>
                <w:noProof/>
                <w:webHidden/>
              </w:rPr>
              <w:tab/>
            </w:r>
            <w:r w:rsidR="004B33D7">
              <w:rPr>
                <w:noProof/>
                <w:webHidden/>
              </w:rPr>
              <w:fldChar w:fldCharType="begin"/>
            </w:r>
            <w:r w:rsidR="004B33D7">
              <w:rPr>
                <w:noProof/>
                <w:webHidden/>
              </w:rPr>
              <w:instrText xml:space="preserve"> PAGEREF _Toc286309522 \h </w:instrText>
            </w:r>
            <w:r w:rsidR="004B33D7">
              <w:rPr>
                <w:noProof/>
                <w:webHidden/>
              </w:rPr>
            </w:r>
            <w:r w:rsidR="004B33D7">
              <w:rPr>
                <w:noProof/>
                <w:webHidden/>
              </w:rPr>
              <w:fldChar w:fldCharType="separate"/>
            </w:r>
            <w:r w:rsidR="004B33D7">
              <w:rPr>
                <w:noProof/>
                <w:webHidden/>
              </w:rPr>
              <w:t>172</w:t>
            </w:r>
            <w:r w:rsidR="004B33D7">
              <w:rPr>
                <w:noProof/>
                <w:webHidden/>
              </w:rPr>
              <w:fldChar w:fldCharType="end"/>
            </w:r>
          </w:hyperlink>
        </w:p>
        <w:p w:rsidR="004B33D7" w:rsidRDefault="00A91F22">
          <w:pPr>
            <w:pStyle w:val="TOC3"/>
            <w:tabs>
              <w:tab w:val="left" w:pos="1440"/>
              <w:tab w:val="right" w:leader="dot" w:pos="9016"/>
            </w:tabs>
            <w:rPr>
              <w:rFonts w:eastAsiaTheme="minorEastAsia"/>
              <w:i w:val="0"/>
              <w:iCs w:val="0"/>
              <w:noProof/>
              <w:sz w:val="22"/>
              <w:szCs w:val="22"/>
            </w:rPr>
          </w:pPr>
          <w:hyperlink w:anchor="_Toc286309523" w:history="1">
            <w:r w:rsidR="004B33D7" w:rsidRPr="000C6AD0">
              <w:rPr>
                <w:rStyle w:val="Hyperlink"/>
                <w:noProof/>
              </w:rPr>
              <w:t>14.1.10</w:t>
            </w:r>
            <w:r w:rsidR="004B33D7">
              <w:rPr>
                <w:rFonts w:eastAsiaTheme="minorEastAsia"/>
                <w:i w:val="0"/>
                <w:iCs w:val="0"/>
                <w:noProof/>
                <w:sz w:val="22"/>
                <w:szCs w:val="22"/>
              </w:rPr>
              <w:tab/>
            </w:r>
            <w:r w:rsidR="004B33D7" w:rsidRPr="000C6AD0">
              <w:rPr>
                <w:rStyle w:val="Hyperlink"/>
                <w:noProof/>
              </w:rPr>
              <w:t>Resolving Application Expressions</w:t>
            </w:r>
            <w:r w:rsidR="004B33D7">
              <w:rPr>
                <w:noProof/>
                <w:webHidden/>
              </w:rPr>
              <w:tab/>
            </w:r>
            <w:r w:rsidR="004B33D7">
              <w:rPr>
                <w:noProof/>
                <w:webHidden/>
              </w:rPr>
              <w:fldChar w:fldCharType="begin"/>
            </w:r>
            <w:r w:rsidR="004B33D7">
              <w:rPr>
                <w:noProof/>
                <w:webHidden/>
              </w:rPr>
              <w:instrText xml:space="preserve"> PAGEREF _Toc286309523 \h </w:instrText>
            </w:r>
            <w:r w:rsidR="004B33D7">
              <w:rPr>
                <w:noProof/>
                <w:webHidden/>
              </w:rPr>
            </w:r>
            <w:r w:rsidR="004B33D7">
              <w:rPr>
                <w:noProof/>
                <w:webHidden/>
              </w:rPr>
              <w:fldChar w:fldCharType="separate"/>
            </w:r>
            <w:r w:rsidR="004B33D7">
              <w:rPr>
                <w:noProof/>
                <w:webHidden/>
              </w:rPr>
              <w:t>173</w:t>
            </w:r>
            <w:r w:rsidR="004B33D7">
              <w:rPr>
                <w:noProof/>
                <w:webHidden/>
              </w:rPr>
              <w:fldChar w:fldCharType="end"/>
            </w:r>
          </w:hyperlink>
        </w:p>
        <w:p w:rsidR="004B33D7" w:rsidRDefault="00A91F22">
          <w:pPr>
            <w:pStyle w:val="TOC3"/>
            <w:tabs>
              <w:tab w:val="left" w:pos="1440"/>
              <w:tab w:val="right" w:leader="dot" w:pos="9016"/>
            </w:tabs>
            <w:rPr>
              <w:rFonts w:eastAsiaTheme="minorEastAsia"/>
              <w:i w:val="0"/>
              <w:iCs w:val="0"/>
              <w:noProof/>
              <w:sz w:val="22"/>
              <w:szCs w:val="22"/>
            </w:rPr>
          </w:pPr>
          <w:hyperlink w:anchor="_Toc286309524" w:history="1">
            <w:r w:rsidR="004B33D7" w:rsidRPr="000C6AD0">
              <w:rPr>
                <w:rStyle w:val="Hyperlink"/>
                <w:noProof/>
              </w:rPr>
              <w:t>14.1.11</w:t>
            </w:r>
            <w:r w:rsidR="004B33D7">
              <w:rPr>
                <w:rFonts w:eastAsiaTheme="minorEastAsia"/>
                <w:i w:val="0"/>
                <w:iCs w:val="0"/>
                <w:noProof/>
                <w:sz w:val="22"/>
                <w:szCs w:val="22"/>
              </w:rPr>
              <w:tab/>
            </w:r>
            <w:r w:rsidR="004B33D7" w:rsidRPr="000C6AD0">
              <w:rPr>
                <w:rStyle w:val="Hyperlink"/>
                <w:noProof/>
              </w:rPr>
              <w:t>Unqualified Lookup</w:t>
            </w:r>
            <w:r w:rsidR="004B33D7">
              <w:rPr>
                <w:noProof/>
                <w:webHidden/>
              </w:rPr>
              <w:tab/>
            </w:r>
            <w:r w:rsidR="004B33D7">
              <w:rPr>
                <w:noProof/>
                <w:webHidden/>
              </w:rPr>
              <w:fldChar w:fldCharType="begin"/>
            </w:r>
            <w:r w:rsidR="004B33D7">
              <w:rPr>
                <w:noProof/>
                <w:webHidden/>
              </w:rPr>
              <w:instrText xml:space="preserve"> PAGEREF _Toc286309524 \h </w:instrText>
            </w:r>
            <w:r w:rsidR="004B33D7">
              <w:rPr>
                <w:noProof/>
                <w:webHidden/>
              </w:rPr>
            </w:r>
            <w:r w:rsidR="004B33D7">
              <w:rPr>
                <w:noProof/>
                <w:webHidden/>
              </w:rPr>
              <w:fldChar w:fldCharType="separate"/>
            </w:r>
            <w:r w:rsidR="004B33D7">
              <w:rPr>
                <w:noProof/>
                <w:webHidden/>
              </w:rPr>
              <w:t>173</w:t>
            </w:r>
            <w:r w:rsidR="004B33D7">
              <w:rPr>
                <w:noProof/>
                <w:webHidden/>
              </w:rPr>
              <w:fldChar w:fldCharType="end"/>
            </w:r>
          </w:hyperlink>
        </w:p>
        <w:p w:rsidR="004B33D7" w:rsidRDefault="00A91F22">
          <w:pPr>
            <w:pStyle w:val="TOC3"/>
            <w:tabs>
              <w:tab w:val="left" w:pos="1440"/>
              <w:tab w:val="right" w:leader="dot" w:pos="9016"/>
            </w:tabs>
            <w:rPr>
              <w:rFonts w:eastAsiaTheme="minorEastAsia"/>
              <w:i w:val="0"/>
              <w:iCs w:val="0"/>
              <w:noProof/>
              <w:sz w:val="22"/>
              <w:szCs w:val="22"/>
            </w:rPr>
          </w:pPr>
          <w:hyperlink w:anchor="_Toc286309525" w:history="1">
            <w:r w:rsidR="004B33D7" w:rsidRPr="000C6AD0">
              <w:rPr>
                <w:rStyle w:val="Hyperlink"/>
                <w:noProof/>
              </w:rPr>
              <w:t>14.1.12</w:t>
            </w:r>
            <w:r w:rsidR="004B33D7">
              <w:rPr>
                <w:rFonts w:eastAsiaTheme="minorEastAsia"/>
                <w:i w:val="0"/>
                <w:iCs w:val="0"/>
                <w:noProof/>
                <w:sz w:val="22"/>
                <w:szCs w:val="22"/>
              </w:rPr>
              <w:tab/>
            </w:r>
            <w:r w:rsidR="004B33D7" w:rsidRPr="000C6AD0">
              <w:rPr>
                <w:rStyle w:val="Hyperlink"/>
                <w:noProof/>
              </w:rPr>
              <w:t>Item-Qualified Lookup</w:t>
            </w:r>
            <w:r w:rsidR="004B33D7">
              <w:rPr>
                <w:noProof/>
                <w:webHidden/>
              </w:rPr>
              <w:tab/>
            </w:r>
            <w:r w:rsidR="004B33D7">
              <w:rPr>
                <w:noProof/>
                <w:webHidden/>
              </w:rPr>
              <w:fldChar w:fldCharType="begin"/>
            </w:r>
            <w:r w:rsidR="004B33D7">
              <w:rPr>
                <w:noProof/>
                <w:webHidden/>
              </w:rPr>
              <w:instrText xml:space="preserve"> PAGEREF _Toc286309525 \h </w:instrText>
            </w:r>
            <w:r w:rsidR="004B33D7">
              <w:rPr>
                <w:noProof/>
                <w:webHidden/>
              </w:rPr>
            </w:r>
            <w:r w:rsidR="004B33D7">
              <w:rPr>
                <w:noProof/>
                <w:webHidden/>
              </w:rPr>
              <w:fldChar w:fldCharType="separate"/>
            </w:r>
            <w:r w:rsidR="004B33D7">
              <w:rPr>
                <w:noProof/>
                <w:webHidden/>
              </w:rPr>
              <w:t>174</w:t>
            </w:r>
            <w:r w:rsidR="004B33D7">
              <w:rPr>
                <w:noProof/>
                <w:webHidden/>
              </w:rPr>
              <w:fldChar w:fldCharType="end"/>
            </w:r>
          </w:hyperlink>
        </w:p>
        <w:p w:rsidR="004B33D7" w:rsidRDefault="00A91F22">
          <w:pPr>
            <w:pStyle w:val="TOC3"/>
            <w:tabs>
              <w:tab w:val="left" w:pos="1440"/>
              <w:tab w:val="right" w:leader="dot" w:pos="9016"/>
            </w:tabs>
            <w:rPr>
              <w:rFonts w:eastAsiaTheme="minorEastAsia"/>
              <w:i w:val="0"/>
              <w:iCs w:val="0"/>
              <w:noProof/>
              <w:sz w:val="22"/>
              <w:szCs w:val="22"/>
            </w:rPr>
          </w:pPr>
          <w:hyperlink w:anchor="_Toc286309526" w:history="1">
            <w:r w:rsidR="004B33D7" w:rsidRPr="000C6AD0">
              <w:rPr>
                <w:rStyle w:val="Hyperlink"/>
                <w:noProof/>
              </w:rPr>
              <w:t>14.1.13</w:t>
            </w:r>
            <w:r w:rsidR="004B33D7">
              <w:rPr>
                <w:rFonts w:eastAsiaTheme="minorEastAsia"/>
                <w:i w:val="0"/>
                <w:iCs w:val="0"/>
                <w:noProof/>
                <w:sz w:val="22"/>
                <w:szCs w:val="22"/>
              </w:rPr>
              <w:tab/>
            </w:r>
            <w:r w:rsidR="004B33D7" w:rsidRPr="000C6AD0">
              <w:rPr>
                <w:rStyle w:val="Hyperlink"/>
                <w:noProof/>
              </w:rPr>
              <w:t>Expression-Qualified Lookup</w:t>
            </w:r>
            <w:r w:rsidR="004B33D7">
              <w:rPr>
                <w:noProof/>
                <w:webHidden/>
              </w:rPr>
              <w:tab/>
            </w:r>
            <w:r w:rsidR="004B33D7">
              <w:rPr>
                <w:noProof/>
                <w:webHidden/>
              </w:rPr>
              <w:fldChar w:fldCharType="begin"/>
            </w:r>
            <w:r w:rsidR="004B33D7">
              <w:rPr>
                <w:noProof/>
                <w:webHidden/>
              </w:rPr>
              <w:instrText xml:space="preserve"> PAGEREF _Toc286309526 \h </w:instrText>
            </w:r>
            <w:r w:rsidR="004B33D7">
              <w:rPr>
                <w:noProof/>
                <w:webHidden/>
              </w:rPr>
            </w:r>
            <w:r w:rsidR="004B33D7">
              <w:rPr>
                <w:noProof/>
                <w:webHidden/>
              </w:rPr>
              <w:fldChar w:fldCharType="separate"/>
            </w:r>
            <w:r w:rsidR="004B33D7">
              <w:rPr>
                <w:noProof/>
                <w:webHidden/>
              </w:rPr>
              <w:t>175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27" w:history="1">
            <w:r w:rsidR="004B33D7" w:rsidRPr="000C6AD0">
              <w:rPr>
                <w:rStyle w:val="Hyperlink"/>
                <w:noProof/>
              </w:rPr>
              <w:t>14.2</w:t>
            </w:r>
            <w:r w:rsidR="004B33D7">
              <w:rPr>
                <w:rFonts w:eastAsiaTheme="minorEastAsia"/>
                <w:smallCaps w:val="0"/>
                <w:noProof/>
                <w:sz w:val="22"/>
                <w:szCs w:val="22"/>
              </w:rPr>
              <w:tab/>
            </w:r>
            <w:r w:rsidR="004B33D7" w:rsidRPr="000C6AD0">
              <w:rPr>
                <w:rStyle w:val="Hyperlink"/>
                <w:noProof/>
              </w:rPr>
              <w:t>Function Application Resolution</w:t>
            </w:r>
            <w:r w:rsidR="004B33D7">
              <w:rPr>
                <w:noProof/>
                <w:webHidden/>
              </w:rPr>
              <w:tab/>
            </w:r>
            <w:r w:rsidR="004B33D7">
              <w:rPr>
                <w:noProof/>
                <w:webHidden/>
              </w:rPr>
              <w:fldChar w:fldCharType="begin"/>
            </w:r>
            <w:r w:rsidR="004B33D7">
              <w:rPr>
                <w:noProof/>
                <w:webHidden/>
              </w:rPr>
              <w:instrText xml:space="preserve"> PAGEREF _Toc286309527 \h </w:instrText>
            </w:r>
            <w:r w:rsidR="004B33D7">
              <w:rPr>
                <w:noProof/>
                <w:webHidden/>
              </w:rPr>
            </w:r>
            <w:r w:rsidR="004B33D7">
              <w:rPr>
                <w:noProof/>
                <w:webHidden/>
              </w:rPr>
              <w:fldChar w:fldCharType="separate"/>
            </w:r>
            <w:r w:rsidR="004B33D7">
              <w:rPr>
                <w:noProof/>
                <w:webHidden/>
              </w:rPr>
              <w:t>177</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28" w:history="1">
            <w:r w:rsidR="004B33D7" w:rsidRPr="000C6AD0">
              <w:rPr>
                <w:rStyle w:val="Hyperlink"/>
                <w:noProof/>
              </w:rPr>
              <w:t>14.3</w:t>
            </w:r>
            <w:r w:rsidR="004B33D7">
              <w:rPr>
                <w:rFonts w:eastAsiaTheme="minorEastAsia"/>
                <w:smallCaps w:val="0"/>
                <w:noProof/>
                <w:sz w:val="22"/>
                <w:szCs w:val="22"/>
              </w:rPr>
              <w:tab/>
            </w:r>
            <w:r w:rsidR="004B33D7" w:rsidRPr="000C6AD0">
              <w:rPr>
                <w:rStyle w:val="Hyperlink"/>
                <w:noProof/>
              </w:rPr>
              <w:t>Method Application Resolution</w:t>
            </w:r>
            <w:r w:rsidR="004B33D7">
              <w:rPr>
                <w:noProof/>
                <w:webHidden/>
              </w:rPr>
              <w:tab/>
            </w:r>
            <w:r w:rsidR="004B33D7">
              <w:rPr>
                <w:noProof/>
                <w:webHidden/>
              </w:rPr>
              <w:fldChar w:fldCharType="begin"/>
            </w:r>
            <w:r w:rsidR="004B33D7">
              <w:rPr>
                <w:noProof/>
                <w:webHidden/>
              </w:rPr>
              <w:instrText xml:space="preserve"> PAGEREF _Toc286309528 \h </w:instrText>
            </w:r>
            <w:r w:rsidR="004B33D7">
              <w:rPr>
                <w:noProof/>
                <w:webHidden/>
              </w:rPr>
            </w:r>
            <w:r w:rsidR="004B33D7">
              <w:rPr>
                <w:noProof/>
                <w:webHidden/>
              </w:rPr>
              <w:fldChar w:fldCharType="separate"/>
            </w:r>
            <w:r w:rsidR="004B33D7">
              <w:rPr>
                <w:noProof/>
                <w:webHidden/>
              </w:rPr>
              <w:t>177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29" w:history="1">
            <w:r w:rsidR="004B33D7" w:rsidRPr="000C6AD0">
              <w:rPr>
                <w:rStyle w:val="Hyperlink"/>
                <w:noProof/>
              </w:rPr>
              <w:t>14.3.1</w:t>
            </w:r>
            <w:r w:rsidR="004B33D7">
              <w:rPr>
                <w:rFonts w:eastAsiaTheme="minorEastAsia"/>
                <w:i w:val="0"/>
                <w:iCs w:val="0"/>
                <w:noProof/>
                <w:sz w:val="22"/>
                <w:szCs w:val="22"/>
              </w:rPr>
              <w:tab/>
            </w:r>
            <w:r w:rsidR="004B33D7" w:rsidRPr="000C6AD0">
              <w:rPr>
                <w:rStyle w:val="Hyperlink"/>
                <w:noProof/>
              </w:rPr>
              <w:t>Conditional Compilation of Member Calls</w:t>
            </w:r>
            <w:r w:rsidR="004B33D7">
              <w:rPr>
                <w:noProof/>
                <w:webHidden/>
              </w:rPr>
              <w:tab/>
            </w:r>
            <w:r w:rsidR="004B33D7">
              <w:rPr>
                <w:noProof/>
                <w:webHidden/>
              </w:rPr>
              <w:fldChar w:fldCharType="begin"/>
            </w:r>
            <w:r w:rsidR="004B33D7">
              <w:rPr>
                <w:noProof/>
                <w:webHidden/>
              </w:rPr>
              <w:instrText xml:space="preserve"> PAGEREF _Toc286309529 \h </w:instrText>
            </w:r>
            <w:r w:rsidR="004B33D7">
              <w:rPr>
                <w:noProof/>
                <w:webHidden/>
              </w:rPr>
            </w:r>
            <w:r w:rsidR="004B33D7">
              <w:rPr>
                <w:noProof/>
                <w:webHidden/>
              </w:rPr>
              <w:fldChar w:fldCharType="separate"/>
            </w:r>
            <w:r w:rsidR="004B33D7">
              <w:rPr>
                <w:noProof/>
                <w:webHidden/>
              </w:rPr>
              <w:t>181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30" w:history="1">
            <w:r w:rsidR="004B33D7" w:rsidRPr="000C6AD0">
              <w:rPr>
                <w:rStyle w:val="Hyperlink"/>
                <w:noProof/>
              </w:rPr>
              <w:t>14.3.2</w:t>
            </w:r>
            <w:r w:rsidR="004B33D7">
              <w:rPr>
                <w:rFonts w:eastAsiaTheme="minorEastAsia"/>
                <w:i w:val="0"/>
                <w:iCs w:val="0"/>
                <w:noProof/>
                <w:sz w:val="22"/>
                <w:szCs w:val="22"/>
              </w:rPr>
              <w:tab/>
            </w:r>
            <w:r w:rsidR="004B33D7" w:rsidRPr="000C6AD0">
              <w:rPr>
                <w:rStyle w:val="Hyperlink"/>
                <w:noProof/>
              </w:rPr>
              <w:t>Implicit Insertion of Flexibility for Uses of Functions and Members</w:t>
            </w:r>
            <w:r w:rsidR="004B33D7">
              <w:rPr>
                <w:noProof/>
                <w:webHidden/>
              </w:rPr>
              <w:tab/>
            </w:r>
            <w:r w:rsidR="004B33D7">
              <w:rPr>
                <w:noProof/>
                <w:webHidden/>
              </w:rPr>
              <w:fldChar w:fldCharType="begin"/>
            </w:r>
            <w:r w:rsidR="004B33D7">
              <w:rPr>
                <w:noProof/>
                <w:webHidden/>
              </w:rPr>
              <w:instrText xml:space="preserve"> PAGEREF _Toc286309530 \h </w:instrText>
            </w:r>
            <w:r w:rsidR="004B33D7">
              <w:rPr>
                <w:noProof/>
                <w:webHidden/>
              </w:rPr>
            </w:r>
            <w:r w:rsidR="004B33D7">
              <w:rPr>
                <w:noProof/>
                <w:webHidden/>
              </w:rPr>
              <w:fldChar w:fldCharType="separate"/>
            </w:r>
            <w:r w:rsidR="004B33D7">
              <w:rPr>
                <w:noProof/>
                <w:webHidden/>
              </w:rPr>
              <w:t>182</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31" w:history="1">
            <w:r w:rsidR="004B33D7" w:rsidRPr="000C6AD0">
              <w:rPr>
                <w:rStyle w:val="Hyperlink"/>
                <w:noProof/>
              </w:rPr>
              <w:t>14.4</w:t>
            </w:r>
            <w:r w:rsidR="004B33D7">
              <w:rPr>
                <w:rFonts w:eastAsiaTheme="minorEastAsia"/>
                <w:smallCaps w:val="0"/>
                <w:noProof/>
                <w:sz w:val="22"/>
                <w:szCs w:val="22"/>
              </w:rPr>
              <w:tab/>
            </w:r>
            <w:r w:rsidR="004B33D7" w:rsidRPr="000C6AD0">
              <w:rPr>
                <w:rStyle w:val="Hyperlink"/>
                <w:noProof/>
              </w:rPr>
              <w:t>Constraint Solving</w:t>
            </w:r>
            <w:r w:rsidR="004B33D7">
              <w:rPr>
                <w:noProof/>
                <w:webHidden/>
              </w:rPr>
              <w:tab/>
            </w:r>
            <w:r w:rsidR="004B33D7">
              <w:rPr>
                <w:noProof/>
                <w:webHidden/>
              </w:rPr>
              <w:fldChar w:fldCharType="begin"/>
            </w:r>
            <w:r w:rsidR="004B33D7">
              <w:rPr>
                <w:noProof/>
                <w:webHidden/>
              </w:rPr>
              <w:instrText xml:space="preserve"> PAGEREF _Toc286309531 \h </w:instrText>
            </w:r>
            <w:r w:rsidR="004B33D7">
              <w:rPr>
                <w:noProof/>
                <w:webHidden/>
              </w:rPr>
            </w:r>
            <w:r w:rsidR="004B33D7">
              <w:rPr>
                <w:noProof/>
                <w:webHidden/>
              </w:rPr>
              <w:fldChar w:fldCharType="separate"/>
            </w:r>
            <w:r w:rsidR="004B33D7">
              <w:rPr>
                <w:noProof/>
                <w:webHidden/>
              </w:rPr>
              <w:t>183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32" w:history="1">
            <w:r w:rsidR="004B33D7" w:rsidRPr="000C6AD0">
              <w:rPr>
                <w:rStyle w:val="Hyperlink"/>
                <w:noProof/>
              </w:rPr>
              <w:t>14.4.1</w:t>
            </w:r>
            <w:r w:rsidR="004B33D7">
              <w:rPr>
                <w:rFonts w:eastAsiaTheme="minorEastAsia"/>
                <w:i w:val="0"/>
                <w:iCs w:val="0"/>
                <w:noProof/>
                <w:sz w:val="22"/>
                <w:szCs w:val="22"/>
              </w:rPr>
              <w:tab/>
            </w:r>
            <w:r w:rsidR="004B33D7" w:rsidRPr="000C6AD0">
              <w:rPr>
                <w:rStyle w:val="Hyperlink"/>
                <w:noProof/>
              </w:rPr>
              <w:t>Solving Equational Constraints</w:t>
            </w:r>
            <w:r w:rsidR="004B33D7">
              <w:rPr>
                <w:noProof/>
                <w:webHidden/>
              </w:rPr>
              <w:tab/>
            </w:r>
            <w:r w:rsidR="004B33D7">
              <w:rPr>
                <w:noProof/>
                <w:webHidden/>
              </w:rPr>
              <w:fldChar w:fldCharType="begin"/>
            </w:r>
            <w:r w:rsidR="004B33D7">
              <w:rPr>
                <w:noProof/>
                <w:webHidden/>
              </w:rPr>
              <w:instrText xml:space="preserve"> PAGEREF _Toc286309532 \h </w:instrText>
            </w:r>
            <w:r w:rsidR="004B33D7">
              <w:rPr>
                <w:noProof/>
                <w:webHidden/>
              </w:rPr>
            </w:r>
            <w:r w:rsidR="004B33D7">
              <w:rPr>
                <w:noProof/>
                <w:webHidden/>
              </w:rPr>
              <w:fldChar w:fldCharType="separate"/>
            </w:r>
            <w:r w:rsidR="004B33D7">
              <w:rPr>
                <w:noProof/>
                <w:webHidden/>
              </w:rPr>
              <w:t>183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33" w:history="1">
            <w:r w:rsidR="004B33D7" w:rsidRPr="000C6AD0">
              <w:rPr>
                <w:rStyle w:val="Hyperlink"/>
                <w:noProof/>
              </w:rPr>
              <w:t>14.4.2</w:t>
            </w:r>
            <w:r w:rsidR="004B33D7">
              <w:rPr>
                <w:rFonts w:eastAsiaTheme="minorEastAsia"/>
                <w:i w:val="0"/>
                <w:iCs w:val="0"/>
                <w:noProof/>
                <w:sz w:val="22"/>
                <w:szCs w:val="22"/>
              </w:rPr>
              <w:tab/>
            </w:r>
            <w:r w:rsidR="004B33D7" w:rsidRPr="000C6AD0">
              <w:rPr>
                <w:rStyle w:val="Hyperlink"/>
                <w:noProof/>
              </w:rPr>
              <w:t>Solving Subtype Constraints</w:t>
            </w:r>
            <w:r w:rsidR="004B33D7">
              <w:rPr>
                <w:noProof/>
                <w:webHidden/>
              </w:rPr>
              <w:tab/>
            </w:r>
            <w:r w:rsidR="004B33D7">
              <w:rPr>
                <w:noProof/>
                <w:webHidden/>
              </w:rPr>
              <w:fldChar w:fldCharType="begin"/>
            </w:r>
            <w:r w:rsidR="004B33D7">
              <w:rPr>
                <w:noProof/>
                <w:webHidden/>
              </w:rPr>
              <w:instrText xml:space="preserve"> PAGEREF _Toc286309533 \h </w:instrText>
            </w:r>
            <w:r w:rsidR="004B33D7">
              <w:rPr>
                <w:noProof/>
                <w:webHidden/>
              </w:rPr>
            </w:r>
            <w:r w:rsidR="004B33D7">
              <w:rPr>
                <w:noProof/>
                <w:webHidden/>
              </w:rPr>
              <w:fldChar w:fldCharType="separate"/>
            </w:r>
            <w:r w:rsidR="004B33D7">
              <w:rPr>
                <w:noProof/>
                <w:webHidden/>
              </w:rPr>
              <w:t>183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34" w:history="1">
            <w:r w:rsidR="004B33D7" w:rsidRPr="000C6AD0">
              <w:rPr>
                <w:rStyle w:val="Hyperlink"/>
                <w:noProof/>
              </w:rPr>
              <w:t>14.4.3</w:t>
            </w:r>
            <w:r w:rsidR="004B33D7">
              <w:rPr>
                <w:rFonts w:eastAsiaTheme="minorEastAsia"/>
                <w:i w:val="0"/>
                <w:iCs w:val="0"/>
                <w:noProof/>
                <w:sz w:val="22"/>
                <w:szCs w:val="22"/>
              </w:rPr>
              <w:tab/>
            </w:r>
            <w:r w:rsidR="004B33D7" w:rsidRPr="000C6AD0">
              <w:rPr>
                <w:rStyle w:val="Hyperlink"/>
                <w:noProof/>
              </w:rPr>
              <w:t xml:space="preserve">Solving Nullness, Struct, and </w:t>
            </w:r>
            <w:r w:rsidR="004B33D7" w:rsidRPr="000C6AD0">
              <w:rPr>
                <w:rStyle w:val="Hyperlink"/>
                <w:noProof/>
                <w:lang w:eastAsia="en-GB"/>
              </w:rPr>
              <w:t xml:space="preserve">Other </w:t>
            </w:r>
            <w:r w:rsidR="004B33D7" w:rsidRPr="000C6AD0">
              <w:rPr>
                <w:rStyle w:val="Hyperlink"/>
                <w:noProof/>
              </w:rPr>
              <w:t>Simple Constraints</w:t>
            </w:r>
            <w:r w:rsidR="004B33D7">
              <w:rPr>
                <w:noProof/>
                <w:webHidden/>
              </w:rPr>
              <w:tab/>
            </w:r>
            <w:r w:rsidR="004B33D7">
              <w:rPr>
                <w:noProof/>
                <w:webHidden/>
              </w:rPr>
              <w:fldChar w:fldCharType="begin"/>
            </w:r>
            <w:r w:rsidR="004B33D7">
              <w:rPr>
                <w:noProof/>
                <w:webHidden/>
              </w:rPr>
              <w:instrText xml:space="preserve"> PAGEREF _Toc286309534 \h </w:instrText>
            </w:r>
            <w:r w:rsidR="004B33D7">
              <w:rPr>
                <w:noProof/>
                <w:webHidden/>
              </w:rPr>
            </w:r>
            <w:r w:rsidR="004B33D7">
              <w:rPr>
                <w:noProof/>
                <w:webHidden/>
              </w:rPr>
              <w:fldChar w:fldCharType="separate"/>
            </w:r>
            <w:r w:rsidR="004B33D7">
              <w:rPr>
                <w:noProof/>
                <w:webHidden/>
              </w:rPr>
              <w:t>184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35" w:history="1">
            <w:r w:rsidR="004B33D7" w:rsidRPr="000C6AD0">
              <w:rPr>
                <w:rStyle w:val="Hyperlink"/>
                <w:noProof/>
              </w:rPr>
              <w:t>14.4.4</w:t>
            </w:r>
            <w:r w:rsidR="004B33D7">
              <w:rPr>
                <w:rFonts w:eastAsiaTheme="minorEastAsia"/>
                <w:i w:val="0"/>
                <w:iCs w:val="0"/>
                <w:noProof/>
                <w:sz w:val="22"/>
                <w:szCs w:val="22"/>
              </w:rPr>
              <w:tab/>
            </w:r>
            <w:r w:rsidR="004B33D7" w:rsidRPr="000C6AD0">
              <w:rPr>
                <w:rStyle w:val="Hyperlink"/>
                <w:noProof/>
              </w:rPr>
              <w:t>Solving Member Constraints</w:t>
            </w:r>
            <w:r w:rsidR="004B33D7">
              <w:rPr>
                <w:noProof/>
                <w:webHidden/>
              </w:rPr>
              <w:tab/>
            </w:r>
            <w:r w:rsidR="004B33D7">
              <w:rPr>
                <w:noProof/>
                <w:webHidden/>
              </w:rPr>
              <w:fldChar w:fldCharType="begin"/>
            </w:r>
            <w:r w:rsidR="004B33D7">
              <w:rPr>
                <w:noProof/>
                <w:webHidden/>
              </w:rPr>
              <w:instrText xml:space="preserve"> PAGEREF _Toc286309535 \h </w:instrText>
            </w:r>
            <w:r w:rsidR="004B33D7">
              <w:rPr>
                <w:noProof/>
                <w:webHidden/>
              </w:rPr>
            </w:r>
            <w:r w:rsidR="004B33D7">
              <w:rPr>
                <w:noProof/>
                <w:webHidden/>
              </w:rPr>
              <w:fldChar w:fldCharType="separate"/>
            </w:r>
            <w:r w:rsidR="004B33D7">
              <w:rPr>
                <w:noProof/>
                <w:webHidden/>
              </w:rPr>
              <w:t>184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36" w:history="1">
            <w:r w:rsidR="004B33D7" w:rsidRPr="000C6AD0">
              <w:rPr>
                <w:rStyle w:val="Hyperlink"/>
                <w:noProof/>
              </w:rPr>
              <w:t>14.4.5</w:t>
            </w:r>
            <w:r w:rsidR="004B33D7">
              <w:rPr>
                <w:rFonts w:eastAsiaTheme="minorEastAsia"/>
                <w:i w:val="0"/>
                <w:iCs w:val="0"/>
                <w:noProof/>
                <w:sz w:val="22"/>
                <w:szCs w:val="22"/>
              </w:rPr>
              <w:tab/>
            </w:r>
            <w:r w:rsidR="004B33D7" w:rsidRPr="000C6AD0">
              <w:rPr>
                <w:rStyle w:val="Hyperlink"/>
                <w:noProof/>
              </w:rPr>
              <w:t>Over-constrained User Type Annotations</w:t>
            </w:r>
            <w:r w:rsidR="004B33D7">
              <w:rPr>
                <w:noProof/>
                <w:webHidden/>
              </w:rPr>
              <w:tab/>
            </w:r>
            <w:r w:rsidR="004B33D7">
              <w:rPr>
                <w:noProof/>
                <w:webHidden/>
              </w:rPr>
              <w:fldChar w:fldCharType="begin"/>
            </w:r>
            <w:r w:rsidR="004B33D7">
              <w:rPr>
                <w:noProof/>
                <w:webHidden/>
              </w:rPr>
              <w:instrText xml:space="preserve"> PAGEREF _Toc286309536 \h </w:instrText>
            </w:r>
            <w:r w:rsidR="004B33D7">
              <w:rPr>
                <w:noProof/>
                <w:webHidden/>
              </w:rPr>
            </w:r>
            <w:r w:rsidR="004B33D7">
              <w:rPr>
                <w:noProof/>
                <w:webHidden/>
              </w:rPr>
              <w:fldChar w:fldCharType="separate"/>
            </w:r>
            <w:r w:rsidR="004B33D7">
              <w:rPr>
                <w:noProof/>
                <w:webHidden/>
              </w:rPr>
              <w:t>186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37" w:history="1">
            <w:r w:rsidR="004B33D7" w:rsidRPr="000C6AD0">
              <w:rPr>
                <w:rStyle w:val="Hyperlink"/>
                <w:noProof/>
              </w:rPr>
              <w:t>14.5</w:t>
            </w:r>
            <w:r w:rsidR="004B33D7">
              <w:rPr>
                <w:rFonts w:eastAsiaTheme="minorEastAsia"/>
                <w:smallCaps w:val="0"/>
                <w:noProof/>
                <w:sz w:val="22"/>
                <w:szCs w:val="22"/>
              </w:rPr>
              <w:tab/>
            </w:r>
            <w:r w:rsidR="004B33D7" w:rsidRPr="000C6AD0">
              <w:rPr>
                <w:rStyle w:val="Hyperlink"/>
                <w:noProof/>
              </w:rPr>
              <w:t>Checking and Elaborating Function, Value, and Member Definitions</w:t>
            </w:r>
            <w:r w:rsidR="004B33D7">
              <w:rPr>
                <w:noProof/>
                <w:webHidden/>
              </w:rPr>
              <w:tab/>
            </w:r>
            <w:r w:rsidR="004B33D7">
              <w:rPr>
                <w:noProof/>
                <w:webHidden/>
              </w:rPr>
              <w:fldChar w:fldCharType="begin"/>
            </w:r>
            <w:r w:rsidR="004B33D7">
              <w:rPr>
                <w:noProof/>
                <w:webHidden/>
              </w:rPr>
              <w:instrText xml:space="preserve"> PAGEREF _Toc286309537 \h </w:instrText>
            </w:r>
            <w:r w:rsidR="004B33D7">
              <w:rPr>
                <w:noProof/>
                <w:webHidden/>
              </w:rPr>
            </w:r>
            <w:r w:rsidR="004B33D7">
              <w:rPr>
                <w:noProof/>
                <w:webHidden/>
              </w:rPr>
              <w:fldChar w:fldCharType="separate"/>
            </w:r>
            <w:r w:rsidR="004B33D7">
              <w:rPr>
                <w:noProof/>
                <w:webHidden/>
              </w:rPr>
              <w:t>186</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38" w:history="1">
            <w:r w:rsidR="004B33D7" w:rsidRPr="000C6AD0">
              <w:rPr>
                <w:rStyle w:val="Hyperlink"/>
                <w:noProof/>
              </w:rPr>
              <w:t>14.5.1</w:t>
            </w:r>
            <w:r w:rsidR="004B33D7">
              <w:rPr>
                <w:rFonts w:eastAsiaTheme="minorEastAsia"/>
                <w:i w:val="0"/>
                <w:iCs w:val="0"/>
                <w:noProof/>
                <w:sz w:val="22"/>
                <w:szCs w:val="22"/>
              </w:rPr>
              <w:tab/>
            </w:r>
            <w:r w:rsidR="004B33D7" w:rsidRPr="000C6AD0">
              <w:rPr>
                <w:rStyle w:val="Hyperlink"/>
                <w:noProof/>
              </w:rPr>
              <w:t>Ambiguities in Function and Value Definitions</w:t>
            </w:r>
            <w:r w:rsidR="004B33D7">
              <w:rPr>
                <w:noProof/>
                <w:webHidden/>
              </w:rPr>
              <w:tab/>
            </w:r>
            <w:r w:rsidR="004B33D7">
              <w:rPr>
                <w:noProof/>
                <w:webHidden/>
              </w:rPr>
              <w:fldChar w:fldCharType="begin"/>
            </w:r>
            <w:r w:rsidR="004B33D7">
              <w:rPr>
                <w:noProof/>
                <w:webHidden/>
              </w:rPr>
              <w:instrText xml:space="preserve"> PAGEREF _Toc286309538 \h </w:instrText>
            </w:r>
            <w:r w:rsidR="004B33D7">
              <w:rPr>
                <w:noProof/>
                <w:webHidden/>
              </w:rPr>
            </w:r>
            <w:r w:rsidR="004B33D7">
              <w:rPr>
                <w:noProof/>
                <w:webHidden/>
              </w:rPr>
              <w:fldChar w:fldCharType="separate"/>
            </w:r>
            <w:r w:rsidR="004B33D7">
              <w:rPr>
                <w:noProof/>
                <w:webHidden/>
              </w:rPr>
              <w:t>187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39" w:history="1">
            <w:r w:rsidR="004B33D7" w:rsidRPr="000C6AD0">
              <w:rPr>
                <w:rStyle w:val="Hyperlink"/>
                <w:noProof/>
              </w:rPr>
              <w:t>14.5.2</w:t>
            </w:r>
            <w:r w:rsidR="004B33D7">
              <w:rPr>
                <w:rFonts w:eastAsiaTheme="minorEastAsia"/>
                <w:i w:val="0"/>
                <w:iCs w:val="0"/>
                <w:noProof/>
                <w:sz w:val="22"/>
                <w:szCs w:val="22"/>
              </w:rPr>
              <w:tab/>
            </w:r>
            <w:r w:rsidR="004B33D7" w:rsidRPr="000C6AD0">
              <w:rPr>
                <w:rStyle w:val="Hyperlink"/>
                <w:noProof/>
              </w:rPr>
              <w:t>Mutable Value Definitions</w:t>
            </w:r>
            <w:r w:rsidR="004B33D7">
              <w:rPr>
                <w:noProof/>
                <w:webHidden/>
              </w:rPr>
              <w:tab/>
            </w:r>
            <w:r w:rsidR="004B33D7">
              <w:rPr>
                <w:noProof/>
                <w:webHidden/>
              </w:rPr>
              <w:fldChar w:fldCharType="begin"/>
            </w:r>
            <w:r w:rsidR="004B33D7">
              <w:rPr>
                <w:noProof/>
                <w:webHidden/>
              </w:rPr>
              <w:instrText xml:space="preserve"> PAGEREF _Toc286309539 \h </w:instrText>
            </w:r>
            <w:r w:rsidR="004B33D7">
              <w:rPr>
                <w:noProof/>
                <w:webHidden/>
              </w:rPr>
            </w:r>
            <w:r w:rsidR="004B33D7">
              <w:rPr>
                <w:noProof/>
                <w:webHidden/>
              </w:rPr>
              <w:fldChar w:fldCharType="separate"/>
            </w:r>
            <w:r w:rsidR="004B33D7">
              <w:rPr>
                <w:noProof/>
                <w:webHidden/>
              </w:rPr>
              <w:t>187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40" w:history="1">
            <w:r w:rsidR="004B33D7" w:rsidRPr="000C6AD0">
              <w:rPr>
                <w:rStyle w:val="Hyperlink"/>
                <w:noProof/>
              </w:rPr>
              <w:t>14.5.3</w:t>
            </w:r>
            <w:r w:rsidR="004B33D7">
              <w:rPr>
                <w:rFonts w:eastAsiaTheme="minorEastAsia"/>
                <w:i w:val="0"/>
                <w:iCs w:val="0"/>
                <w:noProof/>
                <w:sz w:val="22"/>
                <w:szCs w:val="22"/>
              </w:rPr>
              <w:tab/>
            </w:r>
            <w:r w:rsidR="004B33D7" w:rsidRPr="000C6AD0">
              <w:rPr>
                <w:rStyle w:val="Hyperlink"/>
                <w:noProof/>
              </w:rPr>
              <w:t>Processing Value Definitions</w:t>
            </w:r>
            <w:r w:rsidR="004B33D7">
              <w:rPr>
                <w:noProof/>
                <w:webHidden/>
              </w:rPr>
              <w:tab/>
            </w:r>
            <w:r w:rsidR="004B33D7">
              <w:rPr>
                <w:noProof/>
                <w:webHidden/>
              </w:rPr>
              <w:fldChar w:fldCharType="begin"/>
            </w:r>
            <w:r w:rsidR="004B33D7">
              <w:rPr>
                <w:noProof/>
                <w:webHidden/>
              </w:rPr>
              <w:instrText xml:space="preserve"> PAGEREF _Toc286309540 \h </w:instrText>
            </w:r>
            <w:r w:rsidR="004B33D7">
              <w:rPr>
                <w:noProof/>
                <w:webHidden/>
              </w:rPr>
            </w:r>
            <w:r w:rsidR="004B33D7">
              <w:rPr>
                <w:noProof/>
                <w:webHidden/>
              </w:rPr>
              <w:fldChar w:fldCharType="separate"/>
            </w:r>
            <w:r w:rsidR="004B33D7">
              <w:rPr>
                <w:noProof/>
                <w:webHidden/>
              </w:rPr>
              <w:t>187</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41" w:history="1">
            <w:r w:rsidR="004B33D7" w:rsidRPr="000C6AD0">
              <w:rPr>
                <w:rStyle w:val="Hyperlink"/>
                <w:noProof/>
              </w:rPr>
              <w:t>14.5.4</w:t>
            </w:r>
            <w:r w:rsidR="004B33D7">
              <w:rPr>
                <w:rFonts w:eastAsiaTheme="minorEastAsia"/>
                <w:i w:val="0"/>
                <w:iCs w:val="0"/>
                <w:noProof/>
                <w:sz w:val="22"/>
                <w:szCs w:val="22"/>
              </w:rPr>
              <w:tab/>
            </w:r>
            <w:r w:rsidR="004B33D7" w:rsidRPr="000C6AD0">
              <w:rPr>
                <w:rStyle w:val="Hyperlink"/>
                <w:noProof/>
              </w:rPr>
              <w:t>Processing Function Definitions</w:t>
            </w:r>
            <w:r w:rsidR="004B33D7">
              <w:rPr>
                <w:noProof/>
                <w:webHidden/>
              </w:rPr>
              <w:tab/>
            </w:r>
            <w:r w:rsidR="004B33D7">
              <w:rPr>
                <w:noProof/>
                <w:webHidden/>
              </w:rPr>
              <w:fldChar w:fldCharType="begin"/>
            </w:r>
            <w:r w:rsidR="004B33D7">
              <w:rPr>
                <w:noProof/>
                <w:webHidden/>
              </w:rPr>
              <w:instrText xml:space="preserve"> PAGEREF _Toc286309541 \h </w:instrText>
            </w:r>
            <w:r w:rsidR="004B33D7">
              <w:rPr>
                <w:noProof/>
                <w:webHidden/>
              </w:rPr>
            </w:r>
            <w:r w:rsidR="004B33D7">
              <w:rPr>
                <w:noProof/>
                <w:webHidden/>
              </w:rPr>
              <w:fldChar w:fldCharType="separate"/>
            </w:r>
            <w:r w:rsidR="004B33D7">
              <w:rPr>
                <w:noProof/>
                <w:webHidden/>
              </w:rPr>
              <w:t>188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42" w:history="1">
            <w:r w:rsidR="004B33D7" w:rsidRPr="000C6AD0">
              <w:rPr>
                <w:rStyle w:val="Hyperlink"/>
                <w:noProof/>
              </w:rPr>
              <w:t>14.5.5</w:t>
            </w:r>
            <w:r w:rsidR="004B33D7">
              <w:rPr>
                <w:rFonts w:eastAsiaTheme="minorEastAsia"/>
                <w:i w:val="0"/>
                <w:iCs w:val="0"/>
                <w:noProof/>
                <w:sz w:val="22"/>
                <w:szCs w:val="22"/>
              </w:rPr>
              <w:tab/>
            </w:r>
            <w:r w:rsidR="004B33D7" w:rsidRPr="000C6AD0">
              <w:rPr>
                <w:rStyle w:val="Hyperlink"/>
                <w:noProof/>
              </w:rPr>
              <w:t>Processing Recursive Groups of Definitions</w:t>
            </w:r>
            <w:r w:rsidR="004B33D7">
              <w:rPr>
                <w:noProof/>
                <w:webHidden/>
              </w:rPr>
              <w:tab/>
            </w:r>
            <w:r w:rsidR="004B33D7">
              <w:rPr>
                <w:noProof/>
                <w:webHidden/>
              </w:rPr>
              <w:fldChar w:fldCharType="begin"/>
            </w:r>
            <w:r w:rsidR="004B33D7">
              <w:rPr>
                <w:noProof/>
                <w:webHidden/>
              </w:rPr>
              <w:instrText xml:space="preserve"> PAGEREF _Toc286309542 \h </w:instrText>
            </w:r>
            <w:r w:rsidR="004B33D7">
              <w:rPr>
                <w:noProof/>
                <w:webHidden/>
              </w:rPr>
            </w:r>
            <w:r w:rsidR="004B33D7">
              <w:rPr>
                <w:noProof/>
                <w:webHidden/>
              </w:rPr>
              <w:fldChar w:fldCharType="separate"/>
            </w:r>
            <w:r w:rsidR="004B33D7">
              <w:rPr>
                <w:noProof/>
                <w:webHidden/>
              </w:rPr>
              <w:t>188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43" w:history="1">
            <w:r w:rsidR="004B33D7" w:rsidRPr="000C6AD0">
              <w:rPr>
                <w:rStyle w:val="Hyperlink"/>
                <w:noProof/>
              </w:rPr>
              <w:t>14.5.6</w:t>
            </w:r>
            <w:r w:rsidR="004B33D7">
              <w:rPr>
                <w:rFonts w:eastAsiaTheme="minorEastAsia"/>
                <w:i w:val="0"/>
                <w:iCs w:val="0"/>
                <w:noProof/>
                <w:sz w:val="22"/>
                <w:szCs w:val="22"/>
              </w:rPr>
              <w:tab/>
            </w:r>
            <w:r w:rsidR="004B33D7" w:rsidRPr="000C6AD0">
              <w:rPr>
                <w:rStyle w:val="Hyperlink"/>
                <w:noProof/>
              </w:rPr>
              <w:t>Recursive Safety Analysis</w:t>
            </w:r>
            <w:r w:rsidR="004B33D7">
              <w:rPr>
                <w:noProof/>
                <w:webHidden/>
              </w:rPr>
              <w:tab/>
            </w:r>
            <w:r w:rsidR="004B33D7">
              <w:rPr>
                <w:noProof/>
                <w:webHidden/>
              </w:rPr>
              <w:fldChar w:fldCharType="begin"/>
            </w:r>
            <w:r w:rsidR="004B33D7">
              <w:rPr>
                <w:noProof/>
                <w:webHidden/>
              </w:rPr>
              <w:instrText xml:space="preserve"> PAGEREF _Toc286309543 \h </w:instrText>
            </w:r>
            <w:r w:rsidR="004B33D7">
              <w:rPr>
                <w:noProof/>
                <w:webHidden/>
              </w:rPr>
            </w:r>
            <w:r w:rsidR="004B33D7">
              <w:rPr>
                <w:noProof/>
                <w:webHidden/>
              </w:rPr>
              <w:fldChar w:fldCharType="separate"/>
            </w:r>
            <w:r w:rsidR="004B33D7">
              <w:rPr>
                <w:noProof/>
                <w:webHidden/>
              </w:rPr>
              <w:t>189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44" w:history="1">
            <w:r w:rsidR="004B33D7" w:rsidRPr="000C6AD0">
              <w:rPr>
                <w:rStyle w:val="Hyperlink"/>
                <w:noProof/>
              </w:rPr>
              <w:t>14.5.7</w:t>
            </w:r>
            <w:r w:rsidR="004B33D7">
              <w:rPr>
                <w:rFonts w:eastAsiaTheme="minorEastAsia"/>
                <w:i w:val="0"/>
                <w:iCs w:val="0"/>
                <w:noProof/>
                <w:sz w:val="22"/>
                <w:szCs w:val="22"/>
              </w:rPr>
              <w:tab/>
            </w:r>
            <w:r w:rsidR="004B33D7" w:rsidRPr="000C6AD0">
              <w:rPr>
                <w:rStyle w:val="Hyperlink"/>
                <w:noProof/>
              </w:rPr>
              <w:t>Generalization</w:t>
            </w:r>
            <w:r w:rsidR="004B33D7">
              <w:rPr>
                <w:noProof/>
                <w:webHidden/>
              </w:rPr>
              <w:tab/>
            </w:r>
            <w:r w:rsidR="004B33D7">
              <w:rPr>
                <w:noProof/>
                <w:webHidden/>
              </w:rPr>
              <w:fldChar w:fldCharType="begin"/>
            </w:r>
            <w:r w:rsidR="004B33D7">
              <w:rPr>
                <w:noProof/>
                <w:webHidden/>
              </w:rPr>
              <w:instrText xml:space="preserve"> PAGEREF _Toc286309544 \h </w:instrText>
            </w:r>
            <w:r w:rsidR="004B33D7">
              <w:rPr>
                <w:noProof/>
                <w:webHidden/>
              </w:rPr>
            </w:r>
            <w:r w:rsidR="004B33D7">
              <w:rPr>
                <w:noProof/>
                <w:webHidden/>
              </w:rPr>
              <w:fldChar w:fldCharType="separate"/>
            </w:r>
            <w:r w:rsidR="004B33D7">
              <w:rPr>
                <w:noProof/>
                <w:webHidden/>
              </w:rPr>
              <w:t>191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45" w:history="1">
            <w:r w:rsidR="004B33D7" w:rsidRPr="000C6AD0">
              <w:rPr>
                <w:rStyle w:val="Hyperlink"/>
                <w:noProof/>
              </w:rPr>
              <w:t>14.5.8</w:t>
            </w:r>
            <w:r w:rsidR="004B33D7">
              <w:rPr>
                <w:rFonts w:eastAsiaTheme="minorEastAsia"/>
                <w:i w:val="0"/>
                <w:iCs w:val="0"/>
                <w:noProof/>
                <w:sz w:val="22"/>
                <w:szCs w:val="22"/>
              </w:rPr>
              <w:tab/>
            </w:r>
            <w:r w:rsidR="004B33D7" w:rsidRPr="000C6AD0">
              <w:rPr>
                <w:rStyle w:val="Hyperlink"/>
                <w:noProof/>
              </w:rPr>
              <w:t>Condensation of Generalized Types</w:t>
            </w:r>
            <w:r w:rsidR="004B33D7">
              <w:rPr>
                <w:noProof/>
                <w:webHidden/>
              </w:rPr>
              <w:tab/>
            </w:r>
            <w:r w:rsidR="004B33D7">
              <w:rPr>
                <w:noProof/>
                <w:webHidden/>
              </w:rPr>
              <w:fldChar w:fldCharType="begin"/>
            </w:r>
            <w:r w:rsidR="004B33D7">
              <w:rPr>
                <w:noProof/>
                <w:webHidden/>
              </w:rPr>
              <w:instrText xml:space="preserve"> PAGEREF _Toc286309545 \h </w:instrText>
            </w:r>
            <w:r w:rsidR="004B33D7">
              <w:rPr>
                <w:noProof/>
                <w:webHidden/>
              </w:rPr>
            </w:r>
            <w:r w:rsidR="004B33D7">
              <w:rPr>
                <w:noProof/>
                <w:webHidden/>
              </w:rPr>
              <w:fldChar w:fldCharType="separate"/>
            </w:r>
            <w:r w:rsidR="004B33D7">
              <w:rPr>
                <w:noProof/>
                <w:webHidden/>
              </w:rPr>
              <w:t>193</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46" w:history="1">
            <w:r w:rsidR="004B33D7" w:rsidRPr="000C6AD0">
              <w:rPr>
                <w:rStyle w:val="Hyperlink"/>
                <w:noProof/>
              </w:rPr>
              <w:t>14.6</w:t>
            </w:r>
            <w:r w:rsidR="004B33D7">
              <w:rPr>
                <w:rFonts w:eastAsiaTheme="minorEastAsia"/>
                <w:smallCaps w:val="0"/>
                <w:noProof/>
                <w:sz w:val="22"/>
                <w:szCs w:val="22"/>
              </w:rPr>
              <w:tab/>
            </w:r>
            <w:r w:rsidR="004B33D7" w:rsidRPr="000C6AD0">
              <w:rPr>
                <w:rStyle w:val="Hyperlink"/>
                <w:noProof/>
              </w:rPr>
              <w:t>Dispatch Slot Inference</w:t>
            </w:r>
            <w:r w:rsidR="004B33D7">
              <w:rPr>
                <w:noProof/>
                <w:webHidden/>
              </w:rPr>
              <w:tab/>
            </w:r>
            <w:r w:rsidR="004B33D7">
              <w:rPr>
                <w:noProof/>
                <w:webHidden/>
              </w:rPr>
              <w:fldChar w:fldCharType="begin"/>
            </w:r>
            <w:r w:rsidR="004B33D7">
              <w:rPr>
                <w:noProof/>
                <w:webHidden/>
              </w:rPr>
              <w:instrText xml:space="preserve"> PAGEREF _Toc286309546 \h </w:instrText>
            </w:r>
            <w:r w:rsidR="004B33D7">
              <w:rPr>
                <w:noProof/>
                <w:webHidden/>
              </w:rPr>
            </w:r>
            <w:r w:rsidR="004B33D7">
              <w:rPr>
                <w:noProof/>
                <w:webHidden/>
              </w:rPr>
              <w:fldChar w:fldCharType="separate"/>
            </w:r>
            <w:r w:rsidR="004B33D7">
              <w:rPr>
                <w:noProof/>
                <w:webHidden/>
              </w:rPr>
              <w:t>194</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47" w:history="1">
            <w:r w:rsidR="004B33D7" w:rsidRPr="000C6AD0">
              <w:rPr>
                <w:rStyle w:val="Hyperlink"/>
                <w:noProof/>
              </w:rPr>
              <w:t>14.7</w:t>
            </w:r>
            <w:r w:rsidR="004B33D7">
              <w:rPr>
                <w:rFonts w:eastAsiaTheme="minorEastAsia"/>
                <w:smallCaps w:val="0"/>
                <w:noProof/>
                <w:sz w:val="22"/>
                <w:szCs w:val="22"/>
              </w:rPr>
              <w:tab/>
            </w:r>
            <w:r w:rsidR="004B33D7" w:rsidRPr="000C6AD0">
              <w:rPr>
                <w:rStyle w:val="Hyperlink"/>
                <w:noProof/>
              </w:rPr>
              <w:t>Dispatch Slot Checking</w:t>
            </w:r>
            <w:r w:rsidR="004B33D7">
              <w:rPr>
                <w:noProof/>
                <w:webHidden/>
              </w:rPr>
              <w:tab/>
            </w:r>
            <w:r w:rsidR="004B33D7">
              <w:rPr>
                <w:noProof/>
                <w:webHidden/>
              </w:rPr>
              <w:fldChar w:fldCharType="begin"/>
            </w:r>
            <w:r w:rsidR="004B33D7">
              <w:rPr>
                <w:noProof/>
                <w:webHidden/>
              </w:rPr>
              <w:instrText xml:space="preserve"> PAGEREF _Toc286309547 \h </w:instrText>
            </w:r>
            <w:r w:rsidR="004B33D7">
              <w:rPr>
                <w:noProof/>
                <w:webHidden/>
              </w:rPr>
            </w:r>
            <w:r w:rsidR="004B33D7">
              <w:rPr>
                <w:noProof/>
                <w:webHidden/>
              </w:rPr>
              <w:fldChar w:fldCharType="separate"/>
            </w:r>
            <w:r w:rsidR="004B33D7">
              <w:rPr>
                <w:noProof/>
                <w:webHidden/>
              </w:rPr>
              <w:t>195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48" w:history="1">
            <w:r w:rsidR="004B33D7" w:rsidRPr="000C6AD0">
              <w:rPr>
                <w:rStyle w:val="Hyperlink"/>
                <w:noProof/>
              </w:rPr>
              <w:t>14.8</w:t>
            </w:r>
            <w:r w:rsidR="004B33D7">
              <w:rPr>
                <w:rFonts w:eastAsiaTheme="minorEastAsia"/>
                <w:smallCaps w:val="0"/>
                <w:noProof/>
                <w:sz w:val="22"/>
                <w:szCs w:val="22"/>
              </w:rPr>
              <w:tab/>
            </w:r>
            <w:r w:rsidR="004B33D7" w:rsidRPr="000C6AD0">
              <w:rPr>
                <w:rStyle w:val="Hyperlink"/>
                <w:noProof/>
              </w:rPr>
              <w:t>Byref Safety Analysis</w:t>
            </w:r>
            <w:r w:rsidR="004B33D7">
              <w:rPr>
                <w:noProof/>
                <w:webHidden/>
              </w:rPr>
              <w:tab/>
            </w:r>
            <w:r w:rsidR="004B33D7">
              <w:rPr>
                <w:noProof/>
                <w:webHidden/>
              </w:rPr>
              <w:fldChar w:fldCharType="begin"/>
            </w:r>
            <w:r w:rsidR="004B33D7">
              <w:rPr>
                <w:noProof/>
                <w:webHidden/>
              </w:rPr>
              <w:instrText xml:space="preserve"> PAGEREF _Toc286309548 \h </w:instrText>
            </w:r>
            <w:r w:rsidR="004B33D7">
              <w:rPr>
                <w:noProof/>
                <w:webHidden/>
              </w:rPr>
            </w:r>
            <w:r w:rsidR="004B33D7">
              <w:rPr>
                <w:noProof/>
                <w:webHidden/>
              </w:rPr>
              <w:fldChar w:fldCharType="separate"/>
            </w:r>
            <w:r w:rsidR="004B33D7">
              <w:rPr>
                <w:noProof/>
                <w:webHidden/>
              </w:rPr>
              <w:t>196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49" w:history="1">
            <w:r w:rsidR="004B33D7" w:rsidRPr="000C6AD0">
              <w:rPr>
                <w:rStyle w:val="Hyperlink"/>
                <w:noProof/>
              </w:rPr>
              <w:t>14.9</w:t>
            </w:r>
            <w:r w:rsidR="004B33D7">
              <w:rPr>
                <w:rFonts w:eastAsiaTheme="minorEastAsia"/>
                <w:smallCaps w:val="0"/>
                <w:noProof/>
                <w:sz w:val="22"/>
                <w:szCs w:val="22"/>
              </w:rPr>
              <w:tab/>
            </w:r>
            <w:r w:rsidR="004B33D7" w:rsidRPr="000C6AD0">
              <w:rPr>
                <w:rStyle w:val="Hyperlink"/>
                <w:noProof/>
              </w:rPr>
              <w:t>Arity Inference</w:t>
            </w:r>
            <w:r w:rsidR="004B33D7">
              <w:rPr>
                <w:noProof/>
                <w:webHidden/>
              </w:rPr>
              <w:tab/>
            </w:r>
            <w:r w:rsidR="004B33D7">
              <w:rPr>
                <w:noProof/>
                <w:webHidden/>
              </w:rPr>
              <w:fldChar w:fldCharType="begin"/>
            </w:r>
            <w:r w:rsidR="004B33D7">
              <w:rPr>
                <w:noProof/>
                <w:webHidden/>
              </w:rPr>
              <w:instrText xml:space="preserve"> PAGEREF _Toc286309549 \h </w:instrText>
            </w:r>
            <w:r w:rsidR="004B33D7">
              <w:rPr>
                <w:noProof/>
                <w:webHidden/>
              </w:rPr>
            </w:r>
            <w:r w:rsidR="004B33D7">
              <w:rPr>
                <w:noProof/>
                <w:webHidden/>
              </w:rPr>
              <w:fldChar w:fldCharType="separate"/>
            </w:r>
            <w:r w:rsidR="004B33D7">
              <w:rPr>
                <w:noProof/>
                <w:webHidden/>
              </w:rPr>
              <w:t>196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50" w:history="1">
            <w:r w:rsidR="004B33D7" w:rsidRPr="000C6AD0">
              <w:rPr>
                <w:rStyle w:val="Hyperlink"/>
                <w:noProof/>
              </w:rPr>
              <w:t>14.10</w:t>
            </w:r>
            <w:r w:rsidR="004B33D7">
              <w:rPr>
                <w:rFonts w:eastAsiaTheme="minorEastAsia"/>
                <w:smallCaps w:val="0"/>
                <w:noProof/>
                <w:sz w:val="22"/>
                <w:szCs w:val="22"/>
              </w:rPr>
              <w:tab/>
            </w:r>
            <w:r w:rsidR="004B33D7" w:rsidRPr="000C6AD0">
              <w:rPr>
                <w:rStyle w:val="Hyperlink"/>
                <w:noProof/>
              </w:rPr>
              <w:t>Additional Constraints on CLI Methods</w:t>
            </w:r>
            <w:r w:rsidR="004B33D7">
              <w:rPr>
                <w:noProof/>
                <w:webHidden/>
              </w:rPr>
              <w:tab/>
            </w:r>
            <w:r w:rsidR="004B33D7">
              <w:rPr>
                <w:noProof/>
                <w:webHidden/>
              </w:rPr>
              <w:fldChar w:fldCharType="begin"/>
            </w:r>
            <w:r w:rsidR="004B33D7">
              <w:rPr>
                <w:noProof/>
                <w:webHidden/>
              </w:rPr>
              <w:instrText xml:space="preserve"> PAGEREF _Toc286309550 \h </w:instrText>
            </w:r>
            <w:r w:rsidR="004B33D7">
              <w:rPr>
                <w:noProof/>
                <w:webHidden/>
              </w:rPr>
            </w:r>
            <w:r w:rsidR="004B33D7">
              <w:rPr>
                <w:noProof/>
                <w:webHidden/>
              </w:rPr>
              <w:fldChar w:fldCharType="separate"/>
            </w:r>
            <w:r w:rsidR="004B33D7">
              <w:rPr>
                <w:noProof/>
                <w:webHidden/>
              </w:rPr>
              <w:t>198</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551" w:history="1">
            <w:r w:rsidR="004B33D7" w:rsidRPr="000C6AD0">
              <w:rPr>
                <w:rStyle w:val="Hyperlink"/>
                <w:noProof/>
                <w14:scene3d>
                  <w14:camera w14:prst="orthographicFront"/>
                  <w14:lightRig w14:rig="threePt" w14:dir="t">
                    <w14:rot w14:lat="0" w14:lon="0" w14:rev="0"/>
                  </w14:lightRig>
                </w14:scene3d>
              </w:rPr>
              <w:t>15.</w:t>
            </w:r>
            <w:r w:rsidR="004B33D7">
              <w:rPr>
                <w:rFonts w:eastAsiaTheme="minorEastAsia"/>
                <w:b w:val="0"/>
                <w:bCs w:val="0"/>
                <w:caps w:val="0"/>
                <w:noProof/>
                <w:sz w:val="22"/>
                <w:szCs w:val="22"/>
              </w:rPr>
              <w:tab/>
            </w:r>
            <w:r w:rsidR="004B33D7" w:rsidRPr="000C6AD0">
              <w:rPr>
                <w:rStyle w:val="Hyperlink"/>
                <w:noProof/>
              </w:rPr>
              <w:t>Lexical Filtering</w:t>
            </w:r>
            <w:r w:rsidR="004B33D7">
              <w:rPr>
                <w:noProof/>
                <w:webHidden/>
              </w:rPr>
              <w:tab/>
            </w:r>
            <w:r w:rsidR="004B33D7">
              <w:rPr>
                <w:noProof/>
                <w:webHidden/>
              </w:rPr>
              <w:fldChar w:fldCharType="begin"/>
            </w:r>
            <w:r w:rsidR="004B33D7">
              <w:rPr>
                <w:noProof/>
                <w:webHidden/>
              </w:rPr>
              <w:instrText xml:space="preserve"> PAGEREF _Toc286309551 \h </w:instrText>
            </w:r>
            <w:r w:rsidR="004B33D7">
              <w:rPr>
                <w:noProof/>
                <w:webHidden/>
              </w:rPr>
            </w:r>
            <w:r w:rsidR="004B33D7">
              <w:rPr>
                <w:noProof/>
                <w:webHidden/>
              </w:rPr>
              <w:fldChar w:fldCharType="separate"/>
            </w:r>
            <w:r w:rsidR="004B33D7">
              <w:rPr>
                <w:noProof/>
                <w:webHidden/>
              </w:rPr>
              <w:t>198</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52" w:history="1">
            <w:r w:rsidR="004B33D7" w:rsidRPr="000C6AD0">
              <w:rPr>
                <w:rStyle w:val="Hyperlink"/>
                <w:noProof/>
              </w:rPr>
              <w:t>15.1</w:t>
            </w:r>
            <w:r w:rsidR="004B33D7">
              <w:rPr>
                <w:rFonts w:eastAsiaTheme="minorEastAsia"/>
                <w:smallCaps w:val="0"/>
                <w:noProof/>
                <w:sz w:val="22"/>
                <w:szCs w:val="22"/>
              </w:rPr>
              <w:tab/>
            </w:r>
            <w:r w:rsidR="004B33D7" w:rsidRPr="000C6AD0">
              <w:rPr>
                <w:rStyle w:val="Hyperlink"/>
                <w:noProof/>
              </w:rPr>
              <w:t>Lightweight Syntax</w:t>
            </w:r>
            <w:r w:rsidR="004B33D7">
              <w:rPr>
                <w:noProof/>
                <w:webHidden/>
              </w:rPr>
              <w:tab/>
            </w:r>
            <w:r w:rsidR="004B33D7">
              <w:rPr>
                <w:noProof/>
                <w:webHidden/>
              </w:rPr>
              <w:fldChar w:fldCharType="begin"/>
            </w:r>
            <w:r w:rsidR="004B33D7">
              <w:rPr>
                <w:noProof/>
                <w:webHidden/>
              </w:rPr>
              <w:instrText xml:space="preserve"> PAGEREF _Toc286309552 \h </w:instrText>
            </w:r>
            <w:r w:rsidR="004B33D7">
              <w:rPr>
                <w:noProof/>
                <w:webHidden/>
              </w:rPr>
            </w:r>
            <w:r w:rsidR="004B33D7">
              <w:rPr>
                <w:noProof/>
                <w:webHidden/>
              </w:rPr>
              <w:fldChar w:fldCharType="separate"/>
            </w:r>
            <w:r w:rsidR="004B33D7">
              <w:rPr>
                <w:noProof/>
                <w:webHidden/>
              </w:rPr>
              <w:t>198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53" w:history="1">
            <w:r w:rsidR="004B33D7" w:rsidRPr="000C6AD0">
              <w:rPr>
                <w:rStyle w:val="Hyperlink"/>
                <w:noProof/>
              </w:rPr>
              <w:t>15.1.1</w:t>
            </w:r>
            <w:r w:rsidR="004B33D7">
              <w:rPr>
                <w:rFonts w:eastAsiaTheme="minorEastAsia"/>
                <w:i w:val="0"/>
                <w:iCs w:val="0"/>
                <w:noProof/>
                <w:sz w:val="22"/>
                <w:szCs w:val="22"/>
              </w:rPr>
              <w:tab/>
            </w:r>
            <w:r w:rsidR="004B33D7" w:rsidRPr="000C6AD0">
              <w:rPr>
                <w:rStyle w:val="Hyperlink"/>
                <w:noProof/>
              </w:rPr>
              <w:t>Basic Lightweight Syntax Rules by Example</w:t>
            </w:r>
            <w:r w:rsidR="004B33D7">
              <w:rPr>
                <w:noProof/>
                <w:webHidden/>
              </w:rPr>
              <w:tab/>
            </w:r>
            <w:r w:rsidR="004B33D7">
              <w:rPr>
                <w:noProof/>
                <w:webHidden/>
              </w:rPr>
              <w:fldChar w:fldCharType="begin"/>
            </w:r>
            <w:r w:rsidR="004B33D7">
              <w:rPr>
                <w:noProof/>
                <w:webHidden/>
              </w:rPr>
              <w:instrText xml:space="preserve"> PAGEREF _Toc286309553 \h </w:instrText>
            </w:r>
            <w:r w:rsidR="004B33D7">
              <w:rPr>
                <w:noProof/>
                <w:webHidden/>
              </w:rPr>
            </w:r>
            <w:r w:rsidR="004B33D7">
              <w:rPr>
                <w:noProof/>
                <w:webHidden/>
              </w:rPr>
              <w:fldChar w:fldCharType="separate"/>
            </w:r>
            <w:r w:rsidR="004B33D7">
              <w:rPr>
                <w:noProof/>
                <w:webHidden/>
              </w:rPr>
              <w:t>199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54" w:history="1">
            <w:r w:rsidR="004B33D7" w:rsidRPr="000C6AD0">
              <w:rPr>
                <w:rStyle w:val="Hyperlink"/>
                <w:noProof/>
              </w:rPr>
              <w:t>15.1.2</w:t>
            </w:r>
            <w:r w:rsidR="004B33D7">
              <w:rPr>
                <w:rFonts w:eastAsiaTheme="minorEastAsia"/>
                <w:i w:val="0"/>
                <w:iCs w:val="0"/>
                <w:noProof/>
                <w:sz w:val="22"/>
                <w:szCs w:val="22"/>
              </w:rPr>
              <w:tab/>
            </w:r>
            <w:r w:rsidR="004B33D7" w:rsidRPr="000C6AD0">
              <w:rPr>
                <w:rStyle w:val="Hyperlink"/>
                <w:noProof/>
              </w:rPr>
              <w:t>Inserted Tokens</w:t>
            </w:r>
            <w:r w:rsidR="004B33D7">
              <w:rPr>
                <w:noProof/>
                <w:webHidden/>
              </w:rPr>
              <w:tab/>
            </w:r>
            <w:r w:rsidR="004B33D7">
              <w:rPr>
                <w:noProof/>
                <w:webHidden/>
              </w:rPr>
              <w:fldChar w:fldCharType="begin"/>
            </w:r>
            <w:r w:rsidR="004B33D7">
              <w:rPr>
                <w:noProof/>
                <w:webHidden/>
              </w:rPr>
              <w:instrText xml:space="preserve"> PAGEREF _Toc286309554 \h </w:instrText>
            </w:r>
            <w:r w:rsidR="004B33D7">
              <w:rPr>
                <w:noProof/>
                <w:webHidden/>
              </w:rPr>
            </w:r>
            <w:r w:rsidR="004B33D7">
              <w:rPr>
                <w:noProof/>
                <w:webHidden/>
              </w:rPr>
              <w:fldChar w:fldCharType="separate"/>
            </w:r>
            <w:r w:rsidR="004B33D7">
              <w:rPr>
                <w:noProof/>
                <w:webHidden/>
              </w:rPr>
              <w:t>200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55" w:history="1">
            <w:r w:rsidR="004B33D7" w:rsidRPr="000C6AD0">
              <w:rPr>
                <w:rStyle w:val="Hyperlink"/>
                <w:noProof/>
              </w:rPr>
              <w:t>15.1.3</w:t>
            </w:r>
            <w:r w:rsidR="004B33D7">
              <w:rPr>
                <w:rFonts w:eastAsiaTheme="minorEastAsia"/>
                <w:i w:val="0"/>
                <w:iCs w:val="0"/>
                <w:noProof/>
                <w:sz w:val="22"/>
                <w:szCs w:val="22"/>
              </w:rPr>
              <w:tab/>
            </w:r>
            <w:r w:rsidR="004B33D7" w:rsidRPr="000C6AD0">
              <w:rPr>
                <w:rStyle w:val="Hyperlink"/>
                <w:noProof/>
              </w:rPr>
              <w:t>Grammar Rules Including Inserted Tokens</w:t>
            </w:r>
            <w:r w:rsidR="004B33D7">
              <w:rPr>
                <w:noProof/>
                <w:webHidden/>
              </w:rPr>
              <w:tab/>
            </w:r>
            <w:r w:rsidR="004B33D7">
              <w:rPr>
                <w:noProof/>
                <w:webHidden/>
              </w:rPr>
              <w:fldChar w:fldCharType="begin"/>
            </w:r>
            <w:r w:rsidR="004B33D7">
              <w:rPr>
                <w:noProof/>
                <w:webHidden/>
              </w:rPr>
              <w:instrText xml:space="preserve"> PAGEREF _Toc286309555 \h </w:instrText>
            </w:r>
            <w:r w:rsidR="004B33D7">
              <w:rPr>
                <w:noProof/>
                <w:webHidden/>
              </w:rPr>
            </w:r>
            <w:r w:rsidR="004B33D7">
              <w:rPr>
                <w:noProof/>
                <w:webHidden/>
              </w:rPr>
              <w:fldChar w:fldCharType="separate"/>
            </w:r>
            <w:r w:rsidR="004B33D7">
              <w:rPr>
                <w:noProof/>
                <w:webHidden/>
              </w:rPr>
              <w:t>200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56" w:history="1">
            <w:r w:rsidR="004B33D7" w:rsidRPr="000C6AD0">
              <w:rPr>
                <w:rStyle w:val="Hyperlink"/>
                <w:noProof/>
              </w:rPr>
              <w:t>15.1.4</w:t>
            </w:r>
            <w:r w:rsidR="004B33D7">
              <w:rPr>
                <w:rFonts w:eastAsiaTheme="minorEastAsia"/>
                <w:i w:val="0"/>
                <w:iCs w:val="0"/>
                <w:noProof/>
                <w:sz w:val="22"/>
                <w:szCs w:val="22"/>
              </w:rPr>
              <w:tab/>
            </w:r>
            <w:r w:rsidR="004B33D7" w:rsidRPr="000C6AD0">
              <w:rPr>
                <w:rStyle w:val="Hyperlink"/>
                <w:noProof/>
              </w:rPr>
              <w:t>Offside Lines</w:t>
            </w:r>
            <w:r w:rsidR="004B33D7">
              <w:rPr>
                <w:noProof/>
                <w:webHidden/>
              </w:rPr>
              <w:tab/>
            </w:r>
            <w:r w:rsidR="004B33D7">
              <w:rPr>
                <w:noProof/>
                <w:webHidden/>
              </w:rPr>
              <w:fldChar w:fldCharType="begin"/>
            </w:r>
            <w:r w:rsidR="004B33D7">
              <w:rPr>
                <w:noProof/>
                <w:webHidden/>
              </w:rPr>
              <w:instrText xml:space="preserve"> PAGEREF _Toc286309556 \h </w:instrText>
            </w:r>
            <w:r w:rsidR="004B33D7">
              <w:rPr>
                <w:noProof/>
                <w:webHidden/>
              </w:rPr>
            </w:r>
            <w:r w:rsidR="004B33D7">
              <w:rPr>
                <w:noProof/>
                <w:webHidden/>
              </w:rPr>
              <w:fldChar w:fldCharType="separate"/>
            </w:r>
            <w:r w:rsidR="004B33D7">
              <w:rPr>
                <w:noProof/>
                <w:webHidden/>
              </w:rPr>
              <w:t>201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57" w:history="1">
            <w:r w:rsidR="004B33D7" w:rsidRPr="000C6AD0">
              <w:rPr>
                <w:rStyle w:val="Hyperlink"/>
                <w:noProof/>
              </w:rPr>
              <w:t>15.1.5</w:t>
            </w:r>
            <w:r w:rsidR="004B33D7">
              <w:rPr>
                <w:rFonts w:eastAsiaTheme="minorEastAsia"/>
                <w:i w:val="0"/>
                <w:iCs w:val="0"/>
                <w:noProof/>
                <w:sz w:val="22"/>
                <w:szCs w:val="22"/>
              </w:rPr>
              <w:tab/>
            </w:r>
            <w:r w:rsidR="004B33D7" w:rsidRPr="000C6AD0">
              <w:rPr>
                <w:rStyle w:val="Hyperlink"/>
                <w:noProof/>
              </w:rPr>
              <w:t>The Pre-Parse Stack</w:t>
            </w:r>
            <w:r w:rsidR="004B33D7">
              <w:rPr>
                <w:noProof/>
                <w:webHidden/>
              </w:rPr>
              <w:tab/>
            </w:r>
            <w:r w:rsidR="004B33D7">
              <w:rPr>
                <w:noProof/>
                <w:webHidden/>
              </w:rPr>
              <w:fldChar w:fldCharType="begin"/>
            </w:r>
            <w:r w:rsidR="004B33D7">
              <w:rPr>
                <w:noProof/>
                <w:webHidden/>
              </w:rPr>
              <w:instrText xml:space="preserve"> PAGEREF _Toc286309557 \h </w:instrText>
            </w:r>
            <w:r w:rsidR="004B33D7">
              <w:rPr>
                <w:noProof/>
                <w:webHidden/>
              </w:rPr>
            </w:r>
            <w:r w:rsidR="004B33D7">
              <w:rPr>
                <w:noProof/>
                <w:webHidden/>
              </w:rPr>
              <w:fldChar w:fldCharType="separate"/>
            </w:r>
            <w:r w:rsidR="004B33D7">
              <w:rPr>
                <w:noProof/>
                <w:webHidden/>
              </w:rPr>
              <w:t>201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58" w:history="1">
            <w:r w:rsidR="004B33D7" w:rsidRPr="000C6AD0">
              <w:rPr>
                <w:rStyle w:val="Hyperlink"/>
                <w:noProof/>
              </w:rPr>
              <w:t>15.1.6</w:t>
            </w:r>
            <w:r w:rsidR="004B33D7">
              <w:rPr>
                <w:rFonts w:eastAsiaTheme="minorEastAsia"/>
                <w:i w:val="0"/>
                <w:iCs w:val="0"/>
                <w:noProof/>
                <w:sz w:val="22"/>
                <w:szCs w:val="22"/>
              </w:rPr>
              <w:tab/>
            </w:r>
            <w:r w:rsidR="004B33D7" w:rsidRPr="000C6AD0">
              <w:rPr>
                <w:rStyle w:val="Hyperlink"/>
                <w:noProof/>
              </w:rPr>
              <w:t>Full List of Offside Contexts</w:t>
            </w:r>
            <w:r w:rsidR="004B33D7">
              <w:rPr>
                <w:noProof/>
                <w:webHidden/>
              </w:rPr>
              <w:tab/>
            </w:r>
            <w:r w:rsidR="004B33D7">
              <w:rPr>
                <w:noProof/>
                <w:webHidden/>
              </w:rPr>
              <w:fldChar w:fldCharType="begin"/>
            </w:r>
            <w:r w:rsidR="004B33D7">
              <w:rPr>
                <w:noProof/>
                <w:webHidden/>
              </w:rPr>
              <w:instrText xml:space="preserve"> PAGEREF _Toc286309558 \h </w:instrText>
            </w:r>
            <w:r w:rsidR="004B33D7">
              <w:rPr>
                <w:noProof/>
                <w:webHidden/>
              </w:rPr>
            </w:r>
            <w:r w:rsidR="004B33D7">
              <w:rPr>
                <w:noProof/>
                <w:webHidden/>
              </w:rPr>
              <w:fldChar w:fldCharType="separate"/>
            </w:r>
            <w:r w:rsidR="004B33D7">
              <w:rPr>
                <w:noProof/>
                <w:webHidden/>
              </w:rPr>
              <w:t>202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59" w:history="1">
            <w:r w:rsidR="004B33D7" w:rsidRPr="000C6AD0">
              <w:rPr>
                <w:rStyle w:val="Hyperlink"/>
                <w:noProof/>
              </w:rPr>
              <w:t>15.1.7</w:t>
            </w:r>
            <w:r w:rsidR="004B33D7">
              <w:rPr>
                <w:rFonts w:eastAsiaTheme="minorEastAsia"/>
                <w:i w:val="0"/>
                <w:iCs w:val="0"/>
                <w:noProof/>
                <w:sz w:val="22"/>
                <w:szCs w:val="22"/>
              </w:rPr>
              <w:tab/>
            </w:r>
            <w:r w:rsidR="004B33D7" w:rsidRPr="000C6AD0">
              <w:rPr>
                <w:rStyle w:val="Hyperlink"/>
                <w:noProof/>
              </w:rPr>
              <w:t>Balancing Rules</w:t>
            </w:r>
            <w:r w:rsidR="004B33D7">
              <w:rPr>
                <w:noProof/>
                <w:webHidden/>
              </w:rPr>
              <w:tab/>
            </w:r>
            <w:r w:rsidR="004B33D7">
              <w:rPr>
                <w:noProof/>
                <w:webHidden/>
              </w:rPr>
              <w:fldChar w:fldCharType="begin"/>
            </w:r>
            <w:r w:rsidR="004B33D7">
              <w:rPr>
                <w:noProof/>
                <w:webHidden/>
              </w:rPr>
              <w:instrText xml:space="preserve"> PAGEREF _Toc286309559 \h </w:instrText>
            </w:r>
            <w:r w:rsidR="004B33D7">
              <w:rPr>
                <w:noProof/>
                <w:webHidden/>
              </w:rPr>
            </w:r>
            <w:r w:rsidR="004B33D7">
              <w:rPr>
                <w:noProof/>
                <w:webHidden/>
              </w:rPr>
              <w:fldChar w:fldCharType="separate"/>
            </w:r>
            <w:r w:rsidR="004B33D7">
              <w:rPr>
                <w:noProof/>
                <w:webHidden/>
              </w:rPr>
              <w:t>203</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60" w:history="1">
            <w:r w:rsidR="004B33D7" w:rsidRPr="000C6AD0">
              <w:rPr>
                <w:rStyle w:val="Hyperlink"/>
                <w:noProof/>
              </w:rPr>
              <w:t>15.1.8</w:t>
            </w:r>
            <w:r w:rsidR="004B33D7">
              <w:rPr>
                <w:rFonts w:eastAsiaTheme="minorEastAsia"/>
                <w:i w:val="0"/>
                <w:iCs w:val="0"/>
                <w:noProof/>
                <w:sz w:val="22"/>
                <w:szCs w:val="22"/>
              </w:rPr>
              <w:tab/>
            </w:r>
            <w:r w:rsidR="004B33D7" w:rsidRPr="000C6AD0">
              <w:rPr>
                <w:rStyle w:val="Hyperlink"/>
                <w:noProof/>
              </w:rPr>
              <w:t>Offside Tokens, Token Insertions, and Closing Contexts</w:t>
            </w:r>
            <w:r w:rsidR="004B33D7">
              <w:rPr>
                <w:noProof/>
                <w:webHidden/>
              </w:rPr>
              <w:tab/>
            </w:r>
            <w:r w:rsidR="004B33D7">
              <w:rPr>
                <w:noProof/>
                <w:webHidden/>
              </w:rPr>
              <w:fldChar w:fldCharType="begin"/>
            </w:r>
            <w:r w:rsidR="004B33D7">
              <w:rPr>
                <w:noProof/>
                <w:webHidden/>
              </w:rPr>
              <w:instrText xml:space="preserve"> PAGEREF _Toc286309560 \h </w:instrText>
            </w:r>
            <w:r w:rsidR="004B33D7">
              <w:rPr>
                <w:noProof/>
                <w:webHidden/>
              </w:rPr>
            </w:r>
            <w:r w:rsidR="004B33D7">
              <w:rPr>
                <w:noProof/>
                <w:webHidden/>
              </w:rPr>
              <w:fldChar w:fldCharType="separate"/>
            </w:r>
            <w:r w:rsidR="004B33D7">
              <w:rPr>
                <w:noProof/>
                <w:webHidden/>
              </w:rPr>
              <w:t>204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61" w:history="1">
            <w:r w:rsidR="004B33D7" w:rsidRPr="000C6AD0">
              <w:rPr>
                <w:rStyle w:val="Hyperlink"/>
                <w:noProof/>
              </w:rPr>
              <w:t>15.1.9</w:t>
            </w:r>
            <w:r w:rsidR="004B33D7">
              <w:rPr>
                <w:rFonts w:eastAsiaTheme="minorEastAsia"/>
                <w:i w:val="0"/>
                <w:iCs w:val="0"/>
                <w:noProof/>
                <w:sz w:val="22"/>
                <w:szCs w:val="22"/>
              </w:rPr>
              <w:tab/>
            </w:r>
            <w:r w:rsidR="004B33D7" w:rsidRPr="000C6AD0">
              <w:rPr>
                <w:rStyle w:val="Hyperlink"/>
                <w:noProof/>
              </w:rPr>
              <w:t>Exceptions to the Offside Rules</w:t>
            </w:r>
            <w:r w:rsidR="004B33D7">
              <w:rPr>
                <w:noProof/>
                <w:webHidden/>
              </w:rPr>
              <w:tab/>
            </w:r>
            <w:r w:rsidR="004B33D7">
              <w:rPr>
                <w:noProof/>
                <w:webHidden/>
              </w:rPr>
              <w:fldChar w:fldCharType="begin"/>
            </w:r>
            <w:r w:rsidR="004B33D7">
              <w:rPr>
                <w:noProof/>
                <w:webHidden/>
              </w:rPr>
              <w:instrText xml:space="preserve"> PAGEREF _Toc286309561 \h </w:instrText>
            </w:r>
            <w:r w:rsidR="004B33D7">
              <w:rPr>
                <w:noProof/>
                <w:webHidden/>
              </w:rPr>
            </w:r>
            <w:r w:rsidR="004B33D7">
              <w:rPr>
                <w:noProof/>
                <w:webHidden/>
              </w:rPr>
              <w:fldChar w:fldCharType="separate"/>
            </w:r>
            <w:r w:rsidR="004B33D7">
              <w:rPr>
                <w:noProof/>
                <w:webHidden/>
              </w:rPr>
              <w:t>205</w:t>
            </w:r>
            <w:r w:rsidR="004B33D7">
              <w:rPr>
                <w:noProof/>
                <w:webHidden/>
              </w:rPr>
              <w:fldChar w:fldCharType="end"/>
            </w:r>
          </w:hyperlink>
        </w:p>
        <w:p w:rsidR="004B33D7" w:rsidRDefault="00A91F22">
          <w:pPr>
            <w:pStyle w:val="TOC3"/>
            <w:tabs>
              <w:tab w:val="left" w:pos="1440"/>
              <w:tab w:val="right" w:leader="dot" w:pos="9016"/>
            </w:tabs>
            <w:rPr>
              <w:rFonts w:eastAsiaTheme="minorEastAsia"/>
              <w:i w:val="0"/>
              <w:iCs w:val="0"/>
              <w:noProof/>
              <w:sz w:val="22"/>
              <w:szCs w:val="22"/>
            </w:rPr>
          </w:pPr>
          <w:hyperlink w:anchor="_Toc286309562" w:history="1">
            <w:r w:rsidR="004B33D7" w:rsidRPr="000C6AD0">
              <w:rPr>
                <w:rStyle w:val="Hyperlink"/>
                <w:noProof/>
              </w:rPr>
              <w:t>15.1.10</w:t>
            </w:r>
            <w:r w:rsidR="004B33D7">
              <w:rPr>
                <w:rFonts w:eastAsiaTheme="minorEastAsia"/>
                <w:i w:val="0"/>
                <w:iCs w:val="0"/>
                <w:noProof/>
                <w:sz w:val="22"/>
                <w:szCs w:val="22"/>
              </w:rPr>
              <w:tab/>
            </w:r>
            <w:r w:rsidR="004B33D7" w:rsidRPr="000C6AD0">
              <w:rPr>
                <w:rStyle w:val="Hyperlink"/>
                <w:noProof/>
              </w:rPr>
              <w:t>Permitted Undentations</w:t>
            </w:r>
            <w:r w:rsidR="004B33D7">
              <w:rPr>
                <w:noProof/>
                <w:webHidden/>
              </w:rPr>
              <w:tab/>
            </w:r>
            <w:r w:rsidR="004B33D7">
              <w:rPr>
                <w:noProof/>
                <w:webHidden/>
              </w:rPr>
              <w:fldChar w:fldCharType="begin"/>
            </w:r>
            <w:r w:rsidR="004B33D7">
              <w:rPr>
                <w:noProof/>
                <w:webHidden/>
              </w:rPr>
              <w:instrText xml:space="preserve"> PAGEREF _Toc286309562 \h </w:instrText>
            </w:r>
            <w:r w:rsidR="004B33D7">
              <w:rPr>
                <w:noProof/>
                <w:webHidden/>
              </w:rPr>
            </w:r>
            <w:r w:rsidR="004B33D7">
              <w:rPr>
                <w:noProof/>
                <w:webHidden/>
              </w:rPr>
              <w:fldChar w:fldCharType="separate"/>
            </w:r>
            <w:r w:rsidR="004B33D7">
              <w:rPr>
                <w:noProof/>
                <w:webHidden/>
              </w:rPr>
              <w:t>206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63" w:history="1">
            <w:r w:rsidR="004B33D7" w:rsidRPr="000C6AD0">
              <w:rPr>
                <w:rStyle w:val="Hyperlink"/>
                <w:noProof/>
              </w:rPr>
              <w:t>15.2</w:t>
            </w:r>
            <w:r w:rsidR="004B33D7">
              <w:rPr>
                <w:rFonts w:eastAsiaTheme="minorEastAsia"/>
                <w:smallCaps w:val="0"/>
                <w:noProof/>
                <w:sz w:val="22"/>
                <w:szCs w:val="22"/>
              </w:rPr>
              <w:tab/>
            </w:r>
            <w:r w:rsidR="004B33D7" w:rsidRPr="000C6AD0">
              <w:rPr>
                <w:rStyle w:val="Hyperlink"/>
                <w:noProof/>
              </w:rPr>
              <w:t>High Precedence Application</w:t>
            </w:r>
            <w:r w:rsidR="004B33D7">
              <w:rPr>
                <w:noProof/>
                <w:webHidden/>
              </w:rPr>
              <w:tab/>
            </w:r>
            <w:r w:rsidR="004B33D7">
              <w:rPr>
                <w:noProof/>
                <w:webHidden/>
              </w:rPr>
              <w:fldChar w:fldCharType="begin"/>
            </w:r>
            <w:r w:rsidR="004B33D7">
              <w:rPr>
                <w:noProof/>
                <w:webHidden/>
              </w:rPr>
              <w:instrText xml:space="preserve"> PAGEREF _Toc286309563 \h </w:instrText>
            </w:r>
            <w:r w:rsidR="004B33D7">
              <w:rPr>
                <w:noProof/>
                <w:webHidden/>
              </w:rPr>
            </w:r>
            <w:r w:rsidR="004B33D7">
              <w:rPr>
                <w:noProof/>
                <w:webHidden/>
              </w:rPr>
              <w:fldChar w:fldCharType="separate"/>
            </w:r>
            <w:r w:rsidR="004B33D7">
              <w:rPr>
                <w:noProof/>
                <w:webHidden/>
              </w:rPr>
              <w:t>207</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64" w:history="1">
            <w:r w:rsidR="004B33D7" w:rsidRPr="000C6AD0">
              <w:rPr>
                <w:rStyle w:val="Hyperlink"/>
                <w:noProof/>
              </w:rPr>
              <w:t>15.3</w:t>
            </w:r>
            <w:r w:rsidR="004B33D7">
              <w:rPr>
                <w:rFonts w:eastAsiaTheme="minorEastAsia"/>
                <w:smallCaps w:val="0"/>
                <w:noProof/>
                <w:sz w:val="22"/>
                <w:szCs w:val="22"/>
              </w:rPr>
              <w:tab/>
            </w:r>
            <w:r w:rsidR="004B33D7" w:rsidRPr="000C6AD0">
              <w:rPr>
                <w:rStyle w:val="Hyperlink"/>
                <w:noProof/>
              </w:rPr>
              <w:t>Lexical Analysis of Type Applications</w:t>
            </w:r>
            <w:r w:rsidR="004B33D7">
              <w:rPr>
                <w:noProof/>
                <w:webHidden/>
              </w:rPr>
              <w:tab/>
            </w:r>
            <w:r w:rsidR="004B33D7">
              <w:rPr>
                <w:noProof/>
                <w:webHidden/>
              </w:rPr>
              <w:fldChar w:fldCharType="begin"/>
            </w:r>
            <w:r w:rsidR="004B33D7">
              <w:rPr>
                <w:noProof/>
                <w:webHidden/>
              </w:rPr>
              <w:instrText xml:space="preserve"> PAGEREF _Toc286309564 \h </w:instrText>
            </w:r>
            <w:r w:rsidR="004B33D7">
              <w:rPr>
                <w:noProof/>
                <w:webHidden/>
              </w:rPr>
            </w:r>
            <w:r w:rsidR="004B33D7">
              <w:rPr>
                <w:noProof/>
                <w:webHidden/>
              </w:rPr>
              <w:fldChar w:fldCharType="separate"/>
            </w:r>
            <w:r w:rsidR="004B33D7">
              <w:rPr>
                <w:noProof/>
                <w:webHidden/>
              </w:rPr>
              <w:t>208</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565" w:history="1">
            <w:r w:rsidR="004B33D7" w:rsidRPr="000C6AD0">
              <w:rPr>
                <w:rStyle w:val="Hyperlink"/>
                <w:noProof/>
                <w14:scene3d>
                  <w14:camera w14:prst="orthographicFront"/>
                  <w14:lightRig w14:rig="threePt" w14:dir="t">
                    <w14:rot w14:lat="0" w14:lon="0" w14:rev="0"/>
                  </w14:lightRig>
                </w14:scene3d>
              </w:rPr>
              <w:t>16.</w:t>
            </w:r>
            <w:r w:rsidR="004B33D7">
              <w:rPr>
                <w:rFonts w:eastAsiaTheme="minorEastAsia"/>
                <w:b w:val="0"/>
                <w:bCs w:val="0"/>
                <w:caps w:val="0"/>
                <w:noProof/>
                <w:sz w:val="22"/>
                <w:szCs w:val="22"/>
              </w:rPr>
              <w:tab/>
            </w:r>
            <w:r w:rsidR="004B33D7" w:rsidRPr="000C6AD0">
              <w:rPr>
                <w:rStyle w:val="Hyperlink"/>
                <w:noProof/>
              </w:rPr>
              <w:t>Special Attributes and Types</w:t>
            </w:r>
            <w:r w:rsidR="004B33D7">
              <w:rPr>
                <w:noProof/>
                <w:webHidden/>
              </w:rPr>
              <w:tab/>
            </w:r>
            <w:r w:rsidR="004B33D7">
              <w:rPr>
                <w:noProof/>
                <w:webHidden/>
              </w:rPr>
              <w:fldChar w:fldCharType="begin"/>
            </w:r>
            <w:r w:rsidR="004B33D7">
              <w:rPr>
                <w:noProof/>
                <w:webHidden/>
              </w:rPr>
              <w:instrText xml:space="preserve"> PAGEREF _Toc286309565 \h </w:instrText>
            </w:r>
            <w:r w:rsidR="004B33D7">
              <w:rPr>
                <w:noProof/>
                <w:webHidden/>
              </w:rPr>
            </w:r>
            <w:r w:rsidR="004B33D7">
              <w:rPr>
                <w:noProof/>
                <w:webHidden/>
              </w:rPr>
              <w:fldChar w:fldCharType="separate"/>
            </w:r>
            <w:r w:rsidR="004B33D7">
              <w:rPr>
                <w:noProof/>
                <w:webHidden/>
              </w:rPr>
              <w:t>209</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66" w:history="1">
            <w:r w:rsidR="004B33D7" w:rsidRPr="000C6AD0">
              <w:rPr>
                <w:rStyle w:val="Hyperlink"/>
                <w:noProof/>
              </w:rPr>
              <w:t>16.1</w:t>
            </w:r>
            <w:r w:rsidR="004B33D7">
              <w:rPr>
                <w:rFonts w:eastAsiaTheme="minorEastAsia"/>
                <w:smallCaps w:val="0"/>
                <w:noProof/>
                <w:sz w:val="22"/>
                <w:szCs w:val="22"/>
              </w:rPr>
              <w:tab/>
            </w:r>
            <w:r w:rsidR="004B33D7" w:rsidRPr="000C6AD0">
              <w:rPr>
                <w:rStyle w:val="Hyperlink"/>
                <w:noProof/>
              </w:rPr>
              <w:t>Custom Attributes Recognized by F#</w:t>
            </w:r>
            <w:r w:rsidR="004B33D7">
              <w:rPr>
                <w:noProof/>
                <w:webHidden/>
              </w:rPr>
              <w:tab/>
            </w:r>
            <w:r w:rsidR="004B33D7">
              <w:rPr>
                <w:noProof/>
                <w:webHidden/>
              </w:rPr>
              <w:fldChar w:fldCharType="begin"/>
            </w:r>
            <w:r w:rsidR="004B33D7">
              <w:rPr>
                <w:noProof/>
                <w:webHidden/>
              </w:rPr>
              <w:instrText xml:space="preserve"> PAGEREF _Toc286309566 \h </w:instrText>
            </w:r>
            <w:r w:rsidR="004B33D7">
              <w:rPr>
                <w:noProof/>
                <w:webHidden/>
              </w:rPr>
            </w:r>
            <w:r w:rsidR="004B33D7">
              <w:rPr>
                <w:noProof/>
                <w:webHidden/>
              </w:rPr>
              <w:fldChar w:fldCharType="separate"/>
            </w:r>
            <w:r w:rsidR="004B33D7">
              <w:rPr>
                <w:noProof/>
                <w:webHidden/>
              </w:rPr>
              <w:t>209</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67" w:history="1">
            <w:r w:rsidR="004B33D7" w:rsidRPr="000C6AD0">
              <w:rPr>
                <w:rStyle w:val="Hyperlink"/>
                <w:noProof/>
              </w:rPr>
              <w:t>16.2</w:t>
            </w:r>
            <w:r w:rsidR="004B33D7">
              <w:rPr>
                <w:rFonts w:eastAsiaTheme="minorEastAsia"/>
                <w:smallCaps w:val="0"/>
                <w:noProof/>
                <w:sz w:val="22"/>
                <w:szCs w:val="22"/>
              </w:rPr>
              <w:tab/>
            </w:r>
            <w:r w:rsidR="004B33D7" w:rsidRPr="000C6AD0">
              <w:rPr>
                <w:rStyle w:val="Hyperlink"/>
                <w:noProof/>
              </w:rPr>
              <w:t>Custom Attributes Emitted by F#</w:t>
            </w:r>
            <w:r w:rsidR="004B33D7">
              <w:rPr>
                <w:noProof/>
                <w:webHidden/>
              </w:rPr>
              <w:tab/>
            </w:r>
            <w:r w:rsidR="004B33D7">
              <w:rPr>
                <w:noProof/>
                <w:webHidden/>
              </w:rPr>
              <w:fldChar w:fldCharType="begin"/>
            </w:r>
            <w:r w:rsidR="004B33D7">
              <w:rPr>
                <w:noProof/>
                <w:webHidden/>
              </w:rPr>
              <w:instrText xml:space="preserve"> PAGEREF _Toc286309567 \h </w:instrText>
            </w:r>
            <w:r w:rsidR="004B33D7">
              <w:rPr>
                <w:noProof/>
                <w:webHidden/>
              </w:rPr>
            </w:r>
            <w:r w:rsidR="004B33D7">
              <w:rPr>
                <w:noProof/>
                <w:webHidden/>
              </w:rPr>
              <w:fldChar w:fldCharType="separate"/>
            </w:r>
            <w:r w:rsidR="004B33D7">
              <w:rPr>
                <w:noProof/>
                <w:webHidden/>
              </w:rPr>
              <w:t>215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68" w:history="1">
            <w:r w:rsidR="004B33D7" w:rsidRPr="000C6AD0">
              <w:rPr>
                <w:rStyle w:val="Hyperlink"/>
                <w:noProof/>
              </w:rPr>
              <w:t>16.3</w:t>
            </w:r>
            <w:r w:rsidR="004B33D7">
              <w:rPr>
                <w:rFonts w:eastAsiaTheme="minorEastAsia"/>
                <w:smallCaps w:val="0"/>
                <w:noProof/>
                <w:sz w:val="22"/>
                <w:szCs w:val="22"/>
              </w:rPr>
              <w:tab/>
            </w:r>
            <w:r w:rsidR="004B33D7" w:rsidRPr="000C6AD0">
              <w:rPr>
                <w:rStyle w:val="Hyperlink"/>
                <w:noProof/>
              </w:rPr>
              <w:t>Custom Attributes Not Recognized by F#</w:t>
            </w:r>
            <w:r w:rsidR="004B33D7">
              <w:rPr>
                <w:noProof/>
                <w:webHidden/>
              </w:rPr>
              <w:tab/>
            </w:r>
            <w:r w:rsidR="004B33D7">
              <w:rPr>
                <w:noProof/>
                <w:webHidden/>
              </w:rPr>
              <w:fldChar w:fldCharType="begin"/>
            </w:r>
            <w:r w:rsidR="004B33D7">
              <w:rPr>
                <w:noProof/>
                <w:webHidden/>
              </w:rPr>
              <w:instrText xml:space="preserve"> PAGEREF _Toc286309568 \h </w:instrText>
            </w:r>
            <w:r w:rsidR="004B33D7">
              <w:rPr>
                <w:noProof/>
                <w:webHidden/>
              </w:rPr>
            </w:r>
            <w:r w:rsidR="004B33D7">
              <w:rPr>
                <w:noProof/>
                <w:webHidden/>
              </w:rPr>
              <w:fldChar w:fldCharType="separate"/>
            </w:r>
            <w:r w:rsidR="004B33D7">
              <w:rPr>
                <w:noProof/>
                <w:webHidden/>
              </w:rPr>
              <w:t>216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69" w:history="1">
            <w:r w:rsidR="004B33D7" w:rsidRPr="000C6AD0">
              <w:rPr>
                <w:rStyle w:val="Hyperlink"/>
                <w:noProof/>
              </w:rPr>
              <w:t>16.4</w:t>
            </w:r>
            <w:r w:rsidR="004B33D7">
              <w:rPr>
                <w:rFonts w:eastAsiaTheme="minorEastAsia"/>
                <w:smallCaps w:val="0"/>
                <w:noProof/>
                <w:sz w:val="22"/>
                <w:szCs w:val="22"/>
              </w:rPr>
              <w:tab/>
            </w:r>
            <w:r w:rsidR="004B33D7" w:rsidRPr="000C6AD0">
              <w:rPr>
                <w:rStyle w:val="Hyperlink"/>
                <w:noProof/>
              </w:rPr>
              <w:t>Exceptions Thrown by F# Language Primitives</w:t>
            </w:r>
            <w:r w:rsidR="004B33D7">
              <w:rPr>
                <w:noProof/>
                <w:webHidden/>
              </w:rPr>
              <w:tab/>
            </w:r>
            <w:r w:rsidR="004B33D7">
              <w:rPr>
                <w:noProof/>
                <w:webHidden/>
              </w:rPr>
              <w:fldChar w:fldCharType="begin"/>
            </w:r>
            <w:r w:rsidR="004B33D7">
              <w:rPr>
                <w:noProof/>
                <w:webHidden/>
              </w:rPr>
              <w:instrText xml:space="preserve"> PAGEREF _Toc286309569 \h </w:instrText>
            </w:r>
            <w:r w:rsidR="004B33D7">
              <w:rPr>
                <w:noProof/>
                <w:webHidden/>
              </w:rPr>
            </w:r>
            <w:r w:rsidR="004B33D7">
              <w:rPr>
                <w:noProof/>
                <w:webHidden/>
              </w:rPr>
              <w:fldChar w:fldCharType="separate"/>
            </w:r>
            <w:r w:rsidR="004B33D7">
              <w:rPr>
                <w:noProof/>
                <w:webHidden/>
              </w:rPr>
              <w:t>217</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570" w:history="1">
            <w:r w:rsidR="004B33D7" w:rsidRPr="000C6AD0">
              <w:rPr>
                <w:rStyle w:val="Hyperlink"/>
                <w:noProof/>
                <w14:scene3d>
                  <w14:camera w14:prst="orthographicFront"/>
                  <w14:lightRig w14:rig="threePt" w14:dir="t">
                    <w14:rot w14:lat="0" w14:lon="0" w14:rev="0"/>
                  </w14:lightRig>
                </w14:scene3d>
              </w:rPr>
              <w:t>17.</w:t>
            </w:r>
            <w:r w:rsidR="004B33D7">
              <w:rPr>
                <w:rFonts w:eastAsiaTheme="minorEastAsia"/>
                <w:b w:val="0"/>
                <w:bCs w:val="0"/>
                <w:caps w:val="0"/>
                <w:noProof/>
                <w:sz w:val="22"/>
                <w:szCs w:val="22"/>
              </w:rPr>
              <w:tab/>
            </w:r>
            <w:r w:rsidR="004B33D7" w:rsidRPr="000C6AD0">
              <w:rPr>
                <w:rStyle w:val="Hyperlink"/>
                <w:noProof/>
              </w:rPr>
              <w:t>The F# Library FSharp.Core.dll</w:t>
            </w:r>
            <w:r w:rsidR="004B33D7">
              <w:rPr>
                <w:noProof/>
                <w:webHidden/>
              </w:rPr>
              <w:tab/>
            </w:r>
            <w:r w:rsidR="004B33D7">
              <w:rPr>
                <w:noProof/>
                <w:webHidden/>
              </w:rPr>
              <w:fldChar w:fldCharType="begin"/>
            </w:r>
            <w:r w:rsidR="004B33D7">
              <w:rPr>
                <w:noProof/>
                <w:webHidden/>
              </w:rPr>
              <w:instrText xml:space="preserve"> PAGEREF _Toc286309570 \h </w:instrText>
            </w:r>
            <w:r w:rsidR="004B33D7">
              <w:rPr>
                <w:noProof/>
                <w:webHidden/>
              </w:rPr>
            </w:r>
            <w:r w:rsidR="004B33D7">
              <w:rPr>
                <w:noProof/>
                <w:webHidden/>
              </w:rPr>
              <w:fldChar w:fldCharType="separate"/>
            </w:r>
            <w:r w:rsidR="004B33D7">
              <w:rPr>
                <w:noProof/>
                <w:webHidden/>
              </w:rPr>
              <w:t>217</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71" w:history="1">
            <w:r w:rsidR="004B33D7" w:rsidRPr="000C6AD0">
              <w:rPr>
                <w:rStyle w:val="Hyperlink"/>
                <w:noProof/>
              </w:rPr>
              <w:t>17.1</w:t>
            </w:r>
            <w:r w:rsidR="004B33D7">
              <w:rPr>
                <w:rFonts w:eastAsiaTheme="minorEastAsia"/>
                <w:smallCaps w:val="0"/>
                <w:noProof/>
                <w:sz w:val="22"/>
                <w:szCs w:val="22"/>
              </w:rPr>
              <w:tab/>
            </w:r>
            <w:r w:rsidR="004B33D7" w:rsidRPr="000C6AD0">
              <w:rPr>
                <w:rStyle w:val="Hyperlink"/>
                <w:noProof/>
              </w:rPr>
              <w:t>Basic Types (Microsoft.FSharp.Core)</w:t>
            </w:r>
            <w:r w:rsidR="004B33D7">
              <w:rPr>
                <w:noProof/>
                <w:webHidden/>
              </w:rPr>
              <w:tab/>
            </w:r>
            <w:r w:rsidR="004B33D7">
              <w:rPr>
                <w:noProof/>
                <w:webHidden/>
              </w:rPr>
              <w:fldChar w:fldCharType="begin"/>
            </w:r>
            <w:r w:rsidR="004B33D7">
              <w:rPr>
                <w:noProof/>
                <w:webHidden/>
              </w:rPr>
              <w:instrText xml:space="preserve"> PAGEREF _Toc286309571 \h </w:instrText>
            </w:r>
            <w:r w:rsidR="004B33D7">
              <w:rPr>
                <w:noProof/>
                <w:webHidden/>
              </w:rPr>
            </w:r>
            <w:r w:rsidR="004B33D7">
              <w:rPr>
                <w:noProof/>
                <w:webHidden/>
              </w:rPr>
              <w:fldChar w:fldCharType="separate"/>
            </w:r>
            <w:r w:rsidR="004B33D7">
              <w:rPr>
                <w:noProof/>
                <w:webHidden/>
              </w:rPr>
              <w:t>218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72" w:history="1">
            <w:r w:rsidR="004B33D7" w:rsidRPr="000C6AD0">
              <w:rPr>
                <w:rStyle w:val="Hyperlink"/>
                <w:noProof/>
              </w:rPr>
              <w:t>17.1.1</w:t>
            </w:r>
            <w:r w:rsidR="004B33D7">
              <w:rPr>
                <w:rFonts w:eastAsiaTheme="minorEastAsia"/>
                <w:i w:val="0"/>
                <w:iCs w:val="0"/>
                <w:noProof/>
                <w:sz w:val="22"/>
                <w:szCs w:val="22"/>
              </w:rPr>
              <w:tab/>
            </w:r>
            <w:r w:rsidR="004B33D7" w:rsidRPr="000C6AD0">
              <w:rPr>
                <w:rStyle w:val="Hyperlink"/>
                <w:noProof/>
              </w:rPr>
              <w:t>Basic Type Abbreviations</w:t>
            </w:r>
            <w:r w:rsidR="004B33D7">
              <w:rPr>
                <w:noProof/>
                <w:webHidden/>
              </w:rPr>
              <w:tab/>
            </w:r>
            <w:r w:rsidR="004B33D7">
              <w:rPr>
                <w:noProof/>
                <w:webHidden/>
              </w:rPr>
              <w:fldChar w:fldCharType="begin"/>
            </w:r>
            <w:r w:rsidR="004B33D7">
              <w:rPr>
                <w:noProof/>
                <w:webHidden/>
              </w:rPr>
              <w:instrText xml:space="preserve"> PAGEREF _Toc286309572 \h </w:instrText>
            </w:r>
            <w:r w:rsidR="004B33D7">
              <w:rPr>
                <w:noProof/>
                <w:webHidden/>
              </w:rPr>
            </w:r>
            <w:r w:rsidR="004B33D7">
              <w:rPr>
                <w:noProof/>
                <w:webHidden/>
              </w:rPr>
              <w:fldChar w:fldCharType="separate"/>
            </w:r>
            <w:r w:rsidR="004B33D7">
              <w:rPr>
                <w:noProof/>
                <w:webHidden/>
              </w:rPr>
              <w:t>218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73" w:history="1">
            <w:r w:rsidR="004B33D7" w:rsidRPr="000C6AD0">
              <w:rPr>
                <w:rStyle w:val="Hyperlink"/>
                <w:noProof/>
              </w:rPr>
              <w:t>17.1.2</w:t>
            </w:r>
            <w:r w:rsidR="004B33D7">
              <w:rPr>
                <w:rFonts w:eastAsiaTheme="minorEastAsia"/>
                <w:i w:val="0"/>
                <w:iCs w:val="0"/>
                <w:noProof/>
                <w:sz w:val="22"/>
                <w:szCs w:val="22"/>
              </w:rPr>
              <w:tab/>
            </w:r>
            <w:r w:rsidR="004B33D7" w:rsidRPr="000C6AD0">
              <w:rPr>
                <w:rStyle w:val="Hyperlink"/>
                <w:noProof/>
              </w:rPr>
              <w:t>Basic Types that Accept Unit of Measure Annotations</w:t>
            </w:r>
            <w:r w:rsidR="004B33D7">
              <w:rPr>
                <w:noProof/>
                <w:webHidden/>
              </w:rPr>
              <w:tab/>
            </w:r>
            <w:r w:rsidR="004B33D7">
              <w:rPr>
                <w:noProof/>
                <w:webHidden/>
              </w:rPr>
              <w:fldChar w:fldCharType="begin"/>
            </w:r>
            <w:r w:rsidR="004B33D7">
              <w:rPr>
                <w:noProof/>
                <w:webHidden/>
              </w:rPr>
              <w:instrText xml:space="preserve"> PAGEREF _Toc286309573 \h </w:instrText>
            </w:r>
            <w:r w:rsidR="004B33D7">
              <w:rPr>
                <w:noProof/>
                <w:webHidden/>
              </w:rPr>
            </w:r>
            <w:r w:rsidR="004B33D7">
              <w:rPr>
                <w:noProof/>
                <w:webHidden/>
              </w:rPr>
              <w:fldChar w:fldCharType="separate"/>
            </w:r>
            <w:r w:rsidR="004B33D7">
              <w:rPr>
                <w:noProof/>
                <w:webHidden/>
              </w:rPr>
              <w:t>218</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74" w:history="1">
            <w:r w:rsidR="004B33D7" w:rsidRPr="000C6AD0">
              <w:rPr>
                <w:rStyle w:val="Hyperlink"/>
                <w:noProof/>
              </w:rPr>
              <w:t>17.1.3</w:t>
            </w:r>
            <w:r w:rsidR="004B33D7">
              <w:rPr>
                <w:rFonts w:eastAsiaTheme="minorEastAsia"/>
                <w:i w:val="0"/>
                <w:iCs w:val="0"/>
                <w:noProof/>
                <w:sz w:val="22"/>
                <w:szCs w:val="22"/>
              </w:rPr>
              <w:tab/>
            </w:r>
            <w:r w:rsidR="004B33D7" w:rsidRPr="000C6AD0">
              <w:rPr>
                <w:rStyle w:val="Hyperlink"/>
                <w:noProof/>
              </w:rPr>
              <w:t>The nativeptr&lt;_&gt; Type</w:t>
            </w:r>
            <w:r w:rsidR="004B33D7">
              <w:rPr>
                <w:noProof/>
                <w:webHidden/>
              </w:rPr>
              <w:tab/>
            </w:r>
            <w:r w:rsidR="004B33D7">
              <w:rPr>
                <w:noProof/>
                <w:webHidden/>
              </w:rPr>
              <w:fldChar w:fldCharType="begin"/>
            </w:r>
            <w:r w:rsidR="004B33D7">
              <w:rPr>
                <w:noProof/>
                <w:webHidden/>
              </w:rPr>
              <w:instrText xml:space="preserve"> PAGEREF _Toc286309574 \h </w:instrText>
            </w:r>
            <w:r w:rsidR="004B33D7">
              <w:rPr>
                <w:noProof/>
                <w:webHidden/>
              </w:rPr>
            </w:r>
            <w:r w:rsidR="004B33D7">
              <w:rPr>
                <w:noProof/>
                <w:webHidden/>
              </w:rPr>
              <w:fldChar w:fldCharType="separate"/>
            </w:r>
            <w:r w:rsidR="004B33D7">
              <w:rPr>
                <w:noProof/>
                <w:webHidden/>
              </w:rPr>
              <w:t>219</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75" w:history="1">
            <w:r w:rsidR="004B33D7" w:rsidRPr="000C6AD0">
              <w:rPr>
                <w:rStyle w:val="Hyperlink"/>
                <w:noProof/>
              </w:rPr>
              <w:t>17.2</w:t>
            </w:r>
            <w:r w:rsidR="004B33D7">
              <w:rPr>
                <w:rFonts w:eastAsiaTheme="minorEastAsia"/>
                <w:smallCaps w:val="0"/>
                <w:noProof/>
                <w:sz w:val="22"/>
                <w:szCs w:val="22"/>
              </w:rPr>
              <w:tab/>
            </w:r>
            <w:r w:rsidR="004B33D7" w:rsidRPr="000C6AD0">
              <w:rPr>
                <w:rStyle w:val="Hyperlink"/>
                <w:noProof/>
              </w:rPr>
              <w:t>Basic Operators and Functions (Microsoft.FSharp.Core.Operators)</w:t>
            </w:r>
            <w:r w:rsidR="004B33D7">
              <w:rPr>
                <w:noProof/>
                <w:webHidden/>
              </w:rPr>
              <w:tab/>
            </w:r>
            <w:r w:rsidR="004B33D7">
              <w:rPr>
                <w:noProof/>
                <w:webHidden/>
              </w:rPr>
              <w:fldChar w:fldCharType="begin"/>
            </w:r>
            <w:r w:rsidR="004B33D7">
              <w:rPr>
                <w:noProof/>
                <w:webHidden/>
              </w:rPr>
              <w:instrText xml:space="preserve"> PAGEREF _Toc286309575 \h </w:instrText>
            </w:r>
            <w:r w:rsidR="004B33D7">
              <w:rPr>
                <w:noProof/>
                <w:webHidden/>
              </w:rPr>
            </w:r>
            <w:r w:rsidR="004B33D7">
              <w:rPr>
                <w:noProof/>
                <w:webHidden/>
              </w:rPr>
              <w:fldChar w:fldCharType="separate"/>
            </w:r>
            <w:r w:rsidR="004B33D7">
              <w:rPr>
                <w:noProof/>
                <w:webHidden/>
              </w:rPr>
              <w:t>219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76" w:history="1">
            <w:r w:rsidR="004B33D7" w:rsidRPr="000C6AD0">
              <w:rPr>
                <w:rStyle w:val="Hyperlink"/>
                <w:noProof/>
              </w:rPr>
              <w:t>17.2.1</w:t>
            </w:r>
            <w:r w:rsidR="004B33D7">
              <w:rPr>
                <w:rFonts w:eastAsiaTheme="minorEastAsia"/>
                <w:i w:val="0"/>
                <w:iCs w:val="0"/>
                <w:noProof/>
                <w:sz w:val="22"/>
                <w:szCs w:val="22"/>
              </w:rPr>
              <w:tab/>
            </w:r>
            <w:r w:rsidR="004B33D7" w:rsidRPr="000C6AD0">
              <w:rPr>
                <w:rStyle w:val="Hyperlink"/>
                <w:noProof/>
              </w:rPr>
              <w:t>Basic Arithmetic Operators</w:t>
            </w:r>
            <w:r w:rsidR="004B33D7">
              <w:rPr>
                <w:noProof/>
                <w:webHidden/>
              </w:rPr>
              <w:tab/>
            </w:r>
            <w:r w:rsidR="004B33D7">
              <w:rPr>
                <w:noProof/>
                <w:webHidden/>
              </w:rPr>
              <w:fldChar w:fldCharType="begin"/>
            </w:r>
            <w:r w:rsidR="004B33D7">
              <w:rPr>
                <w:noProof/>
                <w:webHidden/>
              </w:rPr>
              <w:instrText xml:space="preserve"> PAGEREF _Toc286309576 \h </w:instrText>
            </w:r>
            <w:r w:rsidR="004B33D7">
              <w:rPr>
                <w:noProof/>
                <w:webHidden/>
              </w:rPr>
            </w:r>
            <w:r w:rsidR="004B33D7">
              <w:rPr>
                <w:noProof/>
                <w:webHidden/>
              </w:rPr>
              <w:fldChar w:fldCharType="separate"/>
            </w:r>
            <w:r w:rsidR="004B33D7">
              <w:rPr>
                <w:noProof/>
                <w:webHidden/>
              </w:rPr>
              <w:t>219</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77" w:history="1">
            <w:r w:rsidR="004B33D7" w:rsidRPr="000C6AD0">
              <w:rPr>
                <w:rStyle w:val="Hyperlink"/>
                <w:noProof/>
              </w:rPr>
              <w:t>17.2.2</w:t>
            </w:r>
            <w:r w:rsidR="004B33D7">
              <w:rPr>
                <w:rFonts w:eastAsiaTheme="minorEastAsia"/>
                <w:i w:val="0"/>
                <w:iCs w:val="0"/>
                <w:noProof/>
                <w:sz w:val="22"/>
                <w:szCs w:val="22"/>
              </w:rPr>
              <w:tab/>
            </w:r>
            <w:r w:rsidR="004B33D7" w:rsidRPr="000C6AD0">
              <w:rPr>
                <w:rStyle w:val="Hyperlink"/>
                <w:noProof/>
              </w:rPr>
              <w:t>Generic Equality and Comparison Operators</w:t>
            </w:r>
            <w:r w:rsidR="004B33D7">
              <w:rPr>
                <w:noProof/>
                <w:webHidden/>
              </w:rPr>
              <w:tab/>
            </w:r>
            <w:r w:rsidR="004B33D7">
              <w:rPr>
                <w:noProof/>
                <w:webHidden/>
              </w:rPr>
              <w:fldChar w:fldCharType="begin"/>
            </w:r>
            <w:r w:rsidR="004B33D7">
              <w:rPr>
                <w:noProof/>
                <w:webHidden/>
              </w:rPr>
              <w:instrText xml:space="preserve"> PAGEREF _Toc286309577 \h </w:instrText>
            </w:r>
            <w:r w:rsidR="004B33D7">
              <w:rPr>
                <w:noProof/>
                <w:webHidden/>
              </w:rPr>
            </w:r>
            <w:r w:rsidR="004B33D7">
              <w:rPr>
                <w:noProof/>
                <w:webHidden/>
              </w:rPr>
              <w:fldChar w:fldCharType="separate"/>
            </w:r>
            <w:r w:rsidR="004B33D7">
              <w:rPr>
                <w:noProof/>
                <w:webHidden/>
              </w:rPr>
              <w:t>220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78" w:history="1">
            <w:r w:rsidR="004B33D7" w:rsidRPr="000C6AD0">
              <w:rPr>
                <w:rStyle w:val="Hyperlink"/>
                <w:noProof/>
              </w:rPr>
              <w:t>17.2.3</w:t>
            </w:r>
            <w:r w:rsidR="004B33D7">
              <w:rPr>
                <w:rFonts w:eastAsiaTheme="minorEastAsia"/>
                <w:i w:val="0"/>
                <w:iCs w:val="0"/>
                <w:noProof/>
                <w:sz w:val="22"/>
                <w:szCs w:val="22"/>
              </w:rPr>
              <w:tab/>
            </w:r>
            <w:r w:rsidR="004B33D7" w:rsidRPr="000C6AD0">
              <w:rPr>
                <w:rStyle w:val="Hyperlink"/>
                <w:noProof/>
              </w:rPr>
              <w:t>Bitwise Operators</w:t>
            </w:r>
            <w:r w:rsidR="004B33D7">
              <w:rPr>
                <w:noProof/>
                <w:webHidden/>
              </w:rPr>
              <w:tab/>
            </w:r>
            <w:r w:rsidR="004B33D7">
              <w:rPr>
                <w:noProof/>
                <w:webHidden/>
              </w:rPr>
              <w:fldChar w:fldCharType="begin"/>
            </w:r>
            <w:r w:rsidR="004B33D7">
              <w:rPr>
                <w:noProof/>
                <w:webHidden/>
              </w:rPr>
              <w:instrText xml:space="preserve"> PAGEREF _Toc286309578 \h </w:instrText>
            </w:r>
            <w:r w:rsidR="004B33D7">
              <w:rPr>
                <w:noProof/>
                <w:webHidden/>
              </w:rPr>
            </w:r>
            <w:r w:rsidR="004B33D7">
              <w:rPr>
                <w:noProof/>
                <w:webHidden/>
              </w:rPr>
              <w:fldChar w:fldCharType="separate"/>
            </w:r>
            <w:r w:rsidR="004B33D7">
              <w:rPr>
                <w:noProof/>
                <w:webHidden/>
              </w:rPr>
              <w:t>220</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79" w:history="1">
            <w:r w:rsidR="004B33D7" w:rsidRPr="000C6AD0">
              <w:rPr>
                <w:rStyle w:val="Hyperlink"/>
                <w:noProof/>
              </w:rPr>
              <w:t>17.2.4</w:t>
            </w:r>
            <w:r w:rsidR="004B33D7">
              <w:rPr>
                <w:rFonts w:eastAsiaTheme="minorEastAsia"/>
                <w:i w:val="0"/>
                <w:iCs w:val="0"/>
                <w:noProof/>
                <w:sz w:val="22"/>
                <w:szCs w:val="22"/>
              </w:rPr>
              <w:tab/>
            </w:r>
            <w:r w:rsidR="004B33D7" w:rsidRPr="000C6AD0">
              <w:rPr>
                <w:rStyle w:val="Hyperlink"/>
                <w:noProof/>
              </w:rPr>
              <w:t>Math Operators</w:t>
            </w:r>
            <w:r w:rsidR="004B33D7">
              <w:rPr>
                <w:noProof/>
                <w:webHidden/>
              </w:rPr>
              <w:tab/>
            </w:r>
            <w:r w:rsidR="004B33D7">
              <w:rPr>
                <w:noProof/>
                <w:webHidden/>
              </w:rPr>
              <w:fldChar w:fldCharType="begin"/>
            </w:r>
            <w:r w:rsidR="004B33D7">
              <w:rPr>
                <w:noProof/>
                <w:webHidden/>
              </w:rPr>
              <w:instrText xml:space="preserve"> PAGEREF _Toc286309579 \h </w:instrText>
            </w:r>
            <w:r w:rsidR="004B33D7">
              <w:rPr>
                <w:noProof/>
                <w:webHidden/>
              </w:rPr>
            </w:r>
            <w:r w:rsidR="004B33D7">
              <w:rPr>
                <w:noProof/>
                <w:webHidden/>
              </w:rPr>
              <w:fldChar w:fldCharType="separate"/>
            </w:r>
            <w:r w:rsidR="004B33D7">
              <w:rPr>
                <w:noProof/>
                <w:webHidden/>
              </w:rPr>
              <w:t>221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80" w:history="1">
            <w:r w:rsidR="004B33D7" w:rsidRPr="000C6AD0">
              <w:rPr>
                <w:rStyle w:val="Hyperlink"/>
                <w:noProof/>
              </w:rPr>
              <w:t>17.2.5</w:t>
            </w:r>
            <w:r w:rsidR="004B33D7">
              <w:rPr>
                <w:rFonts w:eastAsiaTheme="minorEastAsia"/>
                <w:i w:val="0"/>
                <w:iCs w:val="0"/>
                <w:noProof/>
                <w:sz w:val="22"/>
                <w:szCs w:val="22"/>
              </w:rPr>
              <w:tab/>
            </w:r>
            <w:r w:rsidR="004B33D7" w:rsidRPr="000C6AD0">
              <w:rPr>
                <w:rStyle w:val="Hyperlink"/>
                <w:noProof/>
              </w:rPr>
              <w:t>Function Pipelining and Composition Operators</w:t>
            </w:r>
            <w:r w:rsidR="004B33D7">
              <w:rPr>
                <w:noProof/>
                <w:webHidden/>
              </w:rPr>
              <w:tab/>
            </w:r>
            <w:r w:rsidR="004B33D7">
              <w:rPr>
                <w:noProof/>
                <w:webHidden/>
              </w:rPr>
              <w:fldChar w:fldCharType="begin"/>
            </w:r>
            <w:r w:rsidR="004B33D7">
              <w:rPr>
                <w:noProof/>
                <w:webHidden/>
              </w:rPr>
              <w:instrText xml:space="preserve"> PAGEREF _Toc286309580 \h </w:instrText>
            </w:r>
            <w:r w:rsidR="004B33D7">
              <w:rPr>
                <w:noProof/>
                <w:webHidden/>
              </w:rPr>
            </w:r>
            <w:r w:rsidR="004B33D7">
              <w:rPr>
                <w:noProof/>
                <w:webHidden/>
              </w:rPr>
              <w:fldChar w:fldCharType="separate"/>
            </w:r>
            <w:r w:rsidR="004B33D7">
              <w:rPr>
                <w:noProof/>
                <w:webHidden/>
              </w:rPr>
              <w:t>221</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81" w:history="1">
            <w:r w:rsidR="004B33D7" w:rsidRPr="000C6AD0">
              <w:rPr>
                <w:rStyle w:val="Hyperlink"/>
                <w:noProof/>
              </w:rPr>
              <w:t>17.2.6</w:t>
            </w:r>
            <w:r w:rsidR="004B33D7">
              <w:rPr>
                <w:rFonts w:eastAsiaTheme="minorEastAsia"/>
                <w:i w:val="0"/>
                <w:iCs w:val="0"/>
                <w:noProof/>
                <w:sz w:val="22"/>
                <w:szCs w:val="22"/>
              </w:rPr>
              <w:tab/>
            </w:r>
            <w:r w:rsidR="004B33D7" w:rsidRPr="000C6AD0">
              <w:rPr>
                <w:rStyle w:val="Hyperlink"/>
                <w:noProof/>
              </w:rPr>
              <w:t>Object Transformation Operators</w:t>
            </w:r>
            <w:r w:rsidR="004B33D7">
              <w:rPr>
                <w:noProof/>
                <w:webHidden/>
              </w:rPr>
              <w:tab/>
            </w:r>
            <w:r w:rsidR="004B33D7">
              <w:rPr>
                <w:noProof/>
                <w:webHidden/>
              </w:rPr>
              <w:fldChar w:fldCharType="begin"/>
            </w:r>
            <w:r w:rsidR="004B33D7">
              <w:rPr>
                <w:noProof/>
                <w:webHidden/>
              </w:rPr>
              <w:instrText xml:space="preserve"> PAGEREF _Toc286309581 \h </w:instrText>
            </w:r>
            <w:r w:rsidR="004B33D7">
              <w:rPr>
                <w:noProof/>
                <w:webHidden/>
              </w:rPr>
            </w:r>
            <w:r w:rsidR="004B33D7">
              <w:rPr>
                <w:noProof/>
                <w:webHidden/>
              </w:rPr>
              <w:fldChar w:fldCharType="separate"/>
            </w:r>
            <w:r w:rsidR="004B33D7">
              <w:rPr>
                <w:noProof/>
                <w:webHidden/>
              </w:rPr>
              <w:t>222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82" w:history="1">
            <w:r w:rsidR="004B33D7" w:rsidRPr="000C6AD0">
              <w:rPr>
                <w:rStyle w:val="Hyperlink"/>
                <w:noProof/>
              </w:rPr>
              <w:t>17.2.7</w:t>
            </w:r>
            <w:r w:rsidR="004B33D7">
              <w:rPr>
                <w:rFonts w:eastAsiaTheme="minorEastAsia"/>
                <w:i w:val="0"/>
                <w:iCs w:val="0"/>
                <w:noProof/>
                <w:sz w:val="22"/>
                <w:szCs w:val="22"/>
              </w:rPr>
              <w:tab/>
            </w:r>
            <w:r w:rsidR="004B33D7" w:rsidRPr="000C6AD0">
              <w:rPr>
                <w:rStyle w:val="Hyperlink"/>
                <w:noProof/>
              </w:rPr>
              <w:t>Pair Operators</w:t>
            </w:r>
            <w:r w:rsidR="004B33D7">
              <w:rPr>
                <w:noProof/>
                <w:webHidden/>
              </w:rPr>
              <w:tab/>
            </w:r>
            <w:r w:rsidR="004B33D7">
              <w:rPr>
                <w:noProof/>
                <w:webHidden/>
              </w:rPr>
              <w:fldChar w:fldCharType="begin"/>
            </w:r>
            <w:r w:rsidR="004B33D7">
              <w:rPr>
                <w:noProof/>
                <w:webHidden/>
              </w:rPr>
              <w:instrText xml:space="preserve"> PAGEREF _Toc286309582 \h </w:instrText>
            </w:r>
            <w:r w:rsidR="004B33D7">
              <w:rPr>
                <w:noProof/>
                <w:webHidden/>
              </w:rPr>
            </w:r>
            <w:r w:rsidR="004B33D7">
              <w:rPr>
                <w:noProof/>
                <w:webHidden/>
              </w:rPr>
              <w:fldChar w:fldCharType="separate"/>
            </w:r>
            <w:r w:rsidR="004B33D7">
              <w:rPr>
                <w:noProof/>
                <w:webHidden/>
              </w:rPr>
              <w:t>222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83" w:history="1">
            <w:r w:rsidR="004B33D7" w:rsidRPr="000C6AD0">
              <w:rPr>
                <w:rStyle w:val="Hyperlink"/>
                <w:noProof/>
              </w:rPr>
              <w:t>17.2.8</w:t>
            </w:r>
            <w:r w:rsidR="004B33D7">
              <w:rPr>
                <w:rFonts w:eastAsiaTheme="minorEastAsia"/>
                <w:i w:val="0"/>
                <w:iCs w:val="0"/>
                <w:noProof/>
                <w:sz w:val="22"/>
                <w:szCs w:val="22"/>
              </w:rPr>
              <w:tab/>
            </w:r>
            <w:r w:rsidR="004B33D7" w:rsidRPr="000C6AD0">
              <w:rPr>
                <w:rStyle w:val="Hyperlink"/>
                <w:noProof/>
              </w:rPr>
              <w:t>Exception Operators</w:t>
            </w:r>
            <w:r w:rsidR="004B33D7">
              <w:rPr>
                <w:noProof/>
                <w:webHidden/>
              </w:rPr>
              <w:tab/>
            </w:r>
            <w:r w:rsidR="004B33D7">
              <w:rPr>
                <w:noProof/>
                <w:webHidden/>
              </w:rPr>
              <w:fldChar w:fldCharType="begin"/>
            </w:r>
            <w:r w:rsidR="004B33D7">
              <w:rPr>
                <w:noProof/>
                <w:webHidden/>
              </w:rPr>
              <w:instrText xml:space="preserve"> PAGEREF _Toc286309583 \h </w:instrText>
            </w:r>
            <w:r w:rsidR="004B33D7">
              <w:rPr>
                <w:noProof/>
                <w:webHidden/>
              </w:rPr>
            </w:r>
            <w:r w:rsidR="004B33D7">
              <w:rPr>
                <w:noProof/>
                <w:webHidden/>
              </w:rPr>
              <w:fldChar w:fldCharType="separate"/>
            </w:r>
            <w:r w:rsidR="004B33D7">
              <w:rPr>
                <w:noProof/>
                <w:webHidden/>
              </w:rPr>
              <w:t>222</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84" w:history="1">
            <w:r w:rsidR="004B33D7" w:rsidRPr="000C6AD0">
              <w:rPr>
                <w:rStyle w:val="Hyperlink"/>
                <w:noProof/>
              </w:rPr>
              <w:t>17.2.9</w:t>
            </w:r>
            <w:r w:rsidR="004B33D7">
              <w:rPr>
                <w:rFonts w:eastAsiaTheme="minorEastAsia"/>
                <w:i w:val="0"/>
                <w:iCs w:val="0"/>
                <w:noProof/>
                <w:sz w:val="22"/>
                <w:szCs w:val="22"/>
              </w:rPr>
              <w:tab/>
            </w:r>
            <w:r w:rsidR="004B33D7" w:rsidRPr="000C6AD0">
              <w:rPr>
                <w:rStyle w:val="Hyperlink"/>
                <w:noProof/>
              </w:rPr>
              <w:t>Input/Output Handles</w:t>
            </w:r>
            <w:r w:rsidR="004B33D7">
              <w:rPr>
                <w:noProof/>
                <w:webHidden/>
              </w:rPr>
              <w:tab/>
            </w:r>
            <w:r w:rsidR="004B33D7">
              <w:rPr>
                <w:noProof/>
                <w:webHidden/>
              </w:rPr>
              <w:fldChar w:fldCharType="begin"/>
            </w:r>
            <w:r w:rsidR="004B33D7">
              <w:rPr>
                <w:noProof/>
                <w:webHidden/>
              </w:rPr>
              <w:instrText xml:space="preserve"> PAGEREF _Toc286309584 \h </w:instrText>
            </w:r>
            <w:r w:rsidR="004B33D7">
              <w:rPr>
                <w:noProof/>
                <w:webHidden/>
              </w:rPr>
            </w:r>
            <w:r w:rsidR="004B33D7">
              <w:rPr>
                <w:noProof/>
                <w:webHidden/>
              </w:rPr>
              <w:fldChar w:fldCharType="separate"/>
            </w:r>
            <w:r w:rsidR="004B33D7">
              <w:rPr>
                <w:noProof/>
                <w:webHidden/>
              </w:rPr>
              <w:t>223</w:t>
            </w:r>
            <w:r w:rsidR="004B33D7">
              <w:rPr>
                <w:noProof/>
                <w:webHidden/>
              </w:rPr>
              <w:fldChar w:fldCharType="end"/>
            </w:r>
          </w:hyperlink>
        </w:p>
        <w:p w:rsidR="004B33D7" w:rsidRDefault="00A91F22">
          <w:pPr>
            <w:pStyle w:val="TOC3"/>
            <w:tabs>
              <w:tab w:val="left" w:pos="1440"/>
              <w:tab w:val="right" w:leader="dot" w:pos="9016"/>
            </w:tabs>
            <w:rPr>
              <w:rFonts w:eastAsiaTheme="minorEastAsia"/>
              <w:i w:val="0"/>
              <w:iCs w:val="0"/>
              <w:noProof/>
              <w:sz w:val="22"/>
              <w:szCs w:val="22"/>
            </w:rPr>
          </w:pPr>
          <w:hyperlink w:anchor="_Toc286309585" w:history="1">
            <w:r w:rsidR="004B33D7" w:rsidRPr="000C6AD0">
              <w:rPr>
                <w:rStyle w:val="Hyperlink"/>
                <w:noProof/>
              </w:rPr>
              <w:t>17.2.10</w:t>
            </w:r>
            <w:r w:rsidR="004B33D7">
              <w:rPr>
                <w:rFonts w:eastAsiaTheme="minorEastAsia"/>
                <w:i w:val="0"/>
                <w:iCs w:val="0"/>
                <w:noProof/>
                <w:sz w:val="22"/>
                <w:szCs w:val="22"/>
              </w:rPr>
              <w:tab/>
            </w:r>
            <w:r w:rsidR="004B33D7" w:rsidRPr="000C6AD0">
              <w:rPr>
                <w:rStyle w:val="Hyperlink"/>
                <w:noProof/>
              </w:rPr>
              <w:t>Overloaded Conversion Functions</w:t>
            </w:r>
            <w:r w:rsidR="004B33D7">
              <w:rPr>
                <w:noProof/>
                <w:webHidden/>
              </w:rPr>
              <w:tab/>
            </w:r>
            <w:r w:rsidR="004B33D7">
              <w:rPr>
                <w:noProof/>
                <w:webHidden/>
              </w:rPr>
              <w:fldChar w:fldCharType="begin"/>
            </w:r>
            <w:r w:rsidR="004B33D7">
              <w:rPr>
                <w:noProof/>
                <w:webHidden/>
              </w:rPr>
              <w:instrText xml:space="preserve"> PAGEREF _Toc286309585 \h </w:instrText>
            </w:r>
            <w:r w:rsidR="004B33D7">
              <w:rPr>
                <w:noProof/>
                <w:webHidden/>
              </w:rPr>
            </w:r>
            <w:r w:rsidR="004B33D7">
              <w:rPr>
                <w:noProof/>
                <w:webHidden/>
              </w:rPr>
              <w:fldChar w:fldCharType="separate"/>
            </w:r>
            <w:r w:rsidR="004B33D7">
              <w:rPr>
                <w:noProof/>
                <w:webHidden/>
              </w:rPr>
              <w:t>223</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86" w:history="1">
            <w:r w:rsidR="004B33D7" w:rsidRPr="000C6AD0">
              <w:rPr>
                <w:rStyle w:val="Hyperlink"/>
                <w:noProof/>
              </w:rPr>
              <w:t>17.3</w:t>
            </w:r>
            <w:r w:rsidR="004B33D7">
              <w:rPr>
                <w:rFonts w:eastAsiaTheme="minorEastAsia"/>
                <w:smallCaps w:val="0"/>
                <w:noProof/>
                <w:sz w:val="22"/>
                <w:szCs w:val="22"/>
              </w:rPr>
              <w:tab/>
            </w:r>
            <w:r w:rsidR="004B33D7" w:rsidRPr="000C6AD0">
              <w:rPr>
                <w:rStyle w:val="Hyperlink"/>
                <w:noProof/>
              </w:rPr>
              <w:t>Checked Arithmetic Operators</w:t>
            </w:r>
            <w:r w:rsidR="004B33D7">
              <w:rPr>
                <w:noProof/>
                <w:webHidden/>
              </w:rPr>
              <w:tab/>
            </w:r>
            <w:r w:rsidR="004B33D7">
              <w:rPr>
                <w:noProof/>
                <w:webHidden/>
              </w:rPr>
              <w:fldChar w:fldCharType="begin"/>
            </w:r>
            <w:r w:rsidR="004B33D7">
              <w:rPr>
                <w:noProof/>
                <w:webHidden/>
              </w:rPr>
              <w:instrText xml:space="preserve"> PAGEREF _Toc286309586 \h </w:instrText>
            </w:r>
            <w:r w:rsidR="004B33D7">
              <w:rPr>
                <w:noProof/>
                <w:webHidden/>
              </w:rPr>
            </w:r>
            <w:r w:rsidR="004B33D7">
              <w:rPr>
                <w:noProof/>
                <w:webHidden/>
              </w:rPr>
              <w:fldChar w:fldCharType="separate"/>
            </w:r>
            <w:r w:rsidR="004B33D7">
              <w:rPr>
                <w:noProof/>
                <w:webHidden/>
              </w:rPr>
              <w:t>224</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87" w:history="1">
            <w:r w:rsidR="004B33D7" w:rsidRPr="000C6AD0">
              <w:rPr>
                <w:rStyle w:val="Hyperlink"/>
                <w:noProof/>
              </w:rPr>
              <w:t>17.4</w:t>
            </w:r>
            <w:r w:rsidR="004B33D7">
              <w:rPr>
                <w:rFonts w:eastAsiaTheme="minorEastAsia"/>
                <w:smallCaps w:val="0"/>
                <w:noProof/>
                <w:sz w:val="22"/>
                <w:szCs w:val="22"/>
              </w:rPr>
              <w:tab/>
            </w:r>
            <w:r w:rsidR="004B33D7" w:rsidRPr="000C6AD0">
              <w:rPr>
                <w:rStyle w:val="Hyperlink"/>
                <w:noProof/>
              </w:rPr>
              <w:t>List and Option Types</w:t>
            </w:r>
            <w:r w:rsidR="004B33D7">
              <w:rPr>
                <w:noProof/>
                <w:webHidden/>
              </w:rPr>
              <w:tab/>
            </w:r>
            <w:r w:rsidR="004B33D7">
              <w:rPr>
                <w:noProof/>
                <w:webHidden/>
              </w:rPr>
              <w:fldChar w:fldCharType="begin"/>
            </w:r>
            <w:r w:rsidR="004B33D7">
              <w:rPr>
                <w:noProof/>
                <w:webHidden/>
              </w:rPr>
              <w:instrText xml:space="preserve"> PAGEREF _Toc286309587 \h </w:instrText>
            </w:r>
            <w:r w:rsidR="004B33D7">
              <w:rPr>
                <w:noProof/>
                <w:webHidden/>
              </w:rPr>
            </w:r>
            <w:r w:rsidR="004B33D7">
              <w:rPr>
                <w:noProof/>
                <w:webHidden/>
              </w:rPr>
              <w:fldChar w:fldCharType="separate"/>
            </w:r>
            <w:r w:rsidR="004B33D7">
              <w:rPr>
                <w:noProof/>
                <w:webHidden/>
              </w:rPr>
              <w:t>224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88" w:history="1">
            <w:r w:rsidR="004B33D7" w:rsidRPr="000C6AD0">
              <w:rPr>
                <w:rStyle w:val="Hyperlink"/>
                <w:noProof/>
              </w:rPr>
              <w:t>17.4.1</w:t>
            </w:r>
            <w:r w:rsidR="004B33D7">
              <w:rPr>
                <w:rFonts w:eastAsiaTheme="minorEastAsia"/>
                <w:i w:val="0"/>
                <w:iCs w:val="0"/>
                <w:noProof/>
                <w:sz w:val="22"/>
                <w:szCs w:val="22"/>
              </w:rPr>
              <w:tab/>
            </w:r>
            <w:r w:rsidR="004B33D7" w:rsidRPr="000C6AD0">
              <w:rPr>
                <w:rStyle w:val="Hyperlink"/>
                <w:noProof/>
              </w:rPr>
              <w:t>The List Type</w:t>
            </w:r>
            <w:r w:rsidR="004B33D7">
              <w:rPr>
                <w:noProof/>
                <w:webHidden/>
              </w:rPr>
              <w:tab/>
            </w:r>
            <w:r w:rsidR="004B33D7">
              <w:rPr>
                <w:noProof/>
                <w:webHidden/>
              </w:rPr>
              <w:fldChar w:fldCharType="begin"/>
            </w:r>
            <w:r w:rsidR="004B33D7">
              <w:rPr>
                <w:noProof/>
                <w:webHidden/>
              </w:rPr>
              <w:instrText xml:space="preserve"> PAGEREF _Toc286309588 \h </w:instrText>
            </w:r>
            <w:r w:rsidR="004B33D7">
              <w:rPr>
                <w:noProof/>
                <w:webHidden/>
              </w:rPr>
            </w:r>
            <w:r w:rsidR="004B33D7">
              <w:rPr>
                <w:noProof/>
                <w:webHidden/>
              </w:rPr>
              <w:fldChar w:fldCharType="separate"/>
            </w:r>
            <w:r w:rsidR="004B33D7">
              <w:rPr>
                <w:noProof/>
                <w:webHidden/>
              </w:rPr>
              <w:t>224</w:t>
            </w:r>
            <w:r w:rsidR="004B33D7">
              <w:rPr>
                <w:noProof/>
                <w:webHidden/>
              </w:rPr>
              <w:fldChar w:fldCharType="end"/>
            </w:r>
          </w:hyperlink>
        </w:p>
        <w:p w:rsidR="004B33D7" w:rsidRDefault="00A91F22">
          <w:pPr>
            <w:pStyle w:val="TOC3"/>
            <w:tabs>
              <w:tab w:val="left" w:pos="1200"/>
              <w:tab w:val="right" w:leader="dot" w:pos="9016"/>
            </w:tabs>
            <w:rPr>
              <w:rFonts w:eastAsiaTheme="minorEastAsia"/>
              <w:i w:val="0"/>
              <w:iCs w:val="0"/>
              <w:noProof/>
              <w:sz w:val="22"/>
              <w:szCs w:val="22"/>
            </w:rPr>
          </w:pPr>
          <w:hyperlink w:anchor="_Toc286309589" w:history="1">
            <w:r w:rsidR="004B33D7" w:rsidRPr="000C6AD0">
              <w:rPr>
                <w:rStyle w:val="Hyperlink"/>
                <w:noProof/>
              </w:rPr>
              <w:t>17.4.2</w:t>
            </w:r>
            <w:r w:rsidR="004B33D7">
              <w:rPr>
                <w:rFonts w:eastAsiaTheme="minorEastAsia"/>
                <w:i w:val="0"/>
                <w:iCs w:val="0"/>
                <w:noProof/>
                <w:sz w:val="22"/>
                <w:szCs w:val="22"/>
              </w:rPr>
              <w:tab/>
            </w:r>
            <w:r w:rsidR="004B33D7" w:rsidRPr="000C6AD0">
              <w:rPr>
                <w:rStyle w:val="Hyperlink"/>
                <w:noProof/>
              </w:rPr>
              <w:t>The Option Type</w:t>
            </w:r>
            <w:r w:rsidR="004B33D7">
              <w:rPr>
                <w:noProof/>
                <w:webHidden/>
              </w:rPr>
              <w:tab/>
            </w:r>
            <w:r w:rsidR="004B33D7">
              <w:rPr>
                <w:noProof/>
                <w:webHidden/>
              </w:rPr>
              <w:fldChar w:fldCharType="begin"/>
            </w:r>
            <w:r w:rsidR="004B33D7">
              <w:rPr>
                <w:noProof/>
                <w:webHidden/>
              </w:rPr>
              <w:instrText xml:space="preserve"> PAGEREF _Toc286309589 \h </w:instrText>
            </w:r>
            <w:r w:rsidR="004B33D7">
              <w:rPr>
                <w:noProof/>
                <w:webHidden/>
              </w:rPr>
            </w:r>
            <w:r w:rsidR="004B33D7">
              <w:rPr>
                <w:noProof/>
                <w:webHidden/>
              </w:rPr>
              <w:fldChar w:fldCharType="separate"/>
            </w:r>
            <w:r w:rsidR="004B33D7">
              <w:rPr>
                <w:noProof/>
                <w:webHidden/>
              </w:rPr>
              <w:t>225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90" w:history="1">
            <w:r w:rsidR="004B33D7" w:rsidRPr="000C6AD0">
              <w:rPr>
                <w:rStyle w:val="Hyperlink"/>
                <w:noProof/>
              </w:rPr>
              <w:t>17.5</w:t>
            </w:r>
            <w:r w:rsidR="004B33D7">
              <w:rPr>
                <w:rFonts w:eastAsiaTheme="minorEastAsia"/>
                <w:smallCaps w:val="0"/>
                <w:noProof/>
                <w:sz w:val="22"/>
                <w:szCs w:val="22"/>
              </w:rPr>
              <w:tab/>
            </w:r>
            <w:r w:rsidR="004B33D7" w:rsidRPr="000C6AD0">
              <w:rPr>
                <w:rStyle w:val="Hyperlink"/>
                <w:noProof/>
              </w:rPr>
              <w:t>Lazy Computations (Lazy)</w:t>
            </w:r>
            <w:r w:rsidR="004B33D7">
              <w:rPr>
                <w:noProof/>
                <w:webHidden/>
              </w:rPr>
              <w:tab/>
            </w:r>
            <w:r w:rsidR="004B33D7">
              <w:rPr>
                <w:noProof/>
                <w:webHidden/>
              </w:rPr>
              <w:fldChar w:fldCharType="begin"/>
            </w:r>
            <w:r w:rsidR="004B33D7">
              <w:rPr>
                <w:noProof/>
                <w:webHidden/>
              </w:rPr>
              <w:instrText xml:space="preserve"> PAGEREF _Toc286309590 \h </w:instrText>
            </w:r>
            <w:r w:rsidR="004B33D7">
              <w:rPr>
                <w:noProof/>
                <w:webHidden/>
              </w:rPr>
            </w:r>
            <w:r w:rsidR="004B33D7">
              <w:rPr>
                <w:noProof/>
                <w:webHidden/>
              </w:rPr>
              <w:fldChar w:fldCharType="separate"/>
            </w:r>
            <w:r w:rsidR="004B33D7">
              <w:rPr>
                <w:noProof/>
                <w:webHidden/>
              </w:rPr>
              <w:t>225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91" w:history="1">
            <w:r w:rsidR="004B33D7" w:rsidRPr="000C6AD0">
              <w:rPr>
                <w:rStyle w:val="Hyperlink"/>
                <w:noProof/>
              </w:rPr>
              <w:t>17.6</w:t>
            </w:r>
            <w:r w:rsidR="004B33D7">
              <w:rPr>
                <w:rFonts w:eastAsiaTheme="minorEastAsia"/>
                <w:smallCaps w:val="0"/>
                <w:noProof/>
                <w:sz w:val="22"/>
                <w:szCs w:val="22"/>
              </w:rPr>
              <w:tab/>
            </w:r>
            <w:r w:rsidR="004B33D7" w:rsidRPr="000C6AD0">
              <w:rPr>
                <w:rStyle w:val="Hyperlink"/>
                <w:noProof/>
              </w:rPr>
              <w:t>Asynchronous Computations (Async)</w:t>
            </w:r>
            <w:r w:rsidR="004B33D7">
              <w:rPr>
                <w:noProof/>
                <w:webHidden/>
              </w:rPr>
              <w:tab/>
            </w:r>
            <w:r w:rsidR="004B33D7">
              <w:rPr>
                <w:noProof/>
                <w:webHidden/>
              </w:rPr>
              <w:fldChar w:fldCharType="begin"/>
            </w:r>
            <w:r w:rsidR="004B33D7">
              <w:rPr>
                <w:noProof/>
                <w:webHidden/>
              </w:rPr>
              <w:instrText xml:space="preserve"> PAGEREF _Toc286309591 \h </w:instrText>
            </w:r>
            <w:r w:rsidR="004B33D7">
              <w:rPr>
                <w:noProof/>
                <w:webHidden/>
              </w:rPr>
            </w:r>
            <w:r w:rsidR="004B33D7">
              <w:rPr>
                <w:noProof/>
                <w:webHidden/>
              </w:rPr>
              <w:fldChar w:fldCharType="separate"/>
            </w:r>
            <w:r w:rsidR="004B33D7">
              <w:rPr>
                <w:noProof/>
                <w:webHidden/>
              </w:rPr>
              <w:t>225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92" w:history="1">
            <w:r w:rsidR="004B33D7" w:rsidRPr="000C6AD0">
              <w:rPr>
                <w:rStyle w:val="Hyperlink"/>
                <w:noProof/>
              </w:rPr>
              <w:t>17.7</w:t>
            </w:r>
            <w:r w:rsidR="004B33D7">
              <w:rPr>
                <w:rFonts w:eastAsiaTheme="minorEastAsia"/>
                <w:smallCaps w:val="0"/>
                <w:noProof/>
                <w:sz w:val="22"/>
                <w:szCs w:val="22"/>
              </w:rPr>
              <w:tab/>
            </w:r>
            <w:r w:rsidR="004B33D7" w:rsidRPr="000C6AD0">
              <w:rPr>
                <w:rStyle w:val="Hyperlink"/>
                <w:noProof/>
              </w:rPr>
              <w:t>Agents (MailboxProcessor)</w:t>
            </w:r>
            <w:r w:rsidR="004B33D7">
              <w:rPr>
                <w:noProof/>
                <w:webHidden/>
              </w:rPr>
              <w:tab/>
            </w:r>
            <w:r w:rsidR="004B33D7">
              <w:rPr>
                <w:noProof/>
                <w:webHidden/>
              </w:rPr>
              <w:fldChar w:fldCharType="begin"/>
            </w:r>
            <w:r w:rsidR="004B33D7">
              <w:rPr>
                <w:noProof/>
                <w:webHidden/>
              </w:rPr>
              <w:instrText xml:space="preserve"> PAGEREF _Toc286309592 \h </w:instrText>
            </w:r>
            <w:r w:rsidR="004B33D7">
              <w:rPr>
                <w:noProof/>
                <w:webHidden/>
              </w:rPr>
            </w:r>
            <w:r w:rsidR="004B33D7">
              <w:rPr>
                <w:noProof/>
                <w:webHidden/>
              </w:rPr>
              <w:fldChar w:fldCharType="separate"/>
            </w:r>
            <w:r w:rsidR="004B33D7">
              <w:rPr>
                <w:noProof/>
                <w:webHidden/>
              </w:rPr>
              <w:t>225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93" w:history="1">
            <w:r w:rsidR="004B33D7" w:rsidRPr="000C6AD0">
              <w:rPr>
                <w:rStyle w:val="Hyperlink"/>
                <w:noProof/>
              </w:rPr>
              <w:t>17.8</w:t>
            </w:r>
            <w:r w:rsidR="004B33D7">
              <w:rPr>
                <w:rFonts w:eastAsiaTheme="minorEastAsia"/>
                <w:smallCaps w:val="0"/>
                <w:noProof/>
                <w:sz w:val="22"/>
                <w:szCs w:val="22"/>
              </w:rPr>
              <w:tab/>
            </w:r>
            <w:r w:rsidR="004B33D7" w:rsidRPr="000C6AD0">
              <w:rPr>
                <w:rStyle w:val="Hyperlink"/>
                <w:noProof/>
              </w:rPr>
              <w:t>Event Types</w:t>
            </w:r>
            <w:r w:rsidR="004B33D7">
              <w:rPr>
                <w:noProof/>
                <w:webHidden/>
              </w:rPr>
              <w:tab/>
            </w:r>
            <w:r w:rsidR="004B33D7">
              <w:rPr>
                <w:noProof/>
                <w:webHidden/>
              </w:rPr>
              <w:fldChar w:fldCharType="begin"/>
            </w:r>
            <w:r w:rsidR="004B33D7">
              <w:rPr>
                <w:noProof/>
                <w:webHidden/>
              </w:rPr>
              <w:instrText xml:space="preserve"> PAGEREF _Toc286309593 \h </w:instrText>
            </w:r>
            <w:r w:rsidR="004B33D7">
              <w:rPr>
                <w:noProof/>
                <w:webHidden/>
              </w:rPr>
            </w:r>
            <w:r w:rsidR="004B33D7">
              <w:rPr>
                <w:noProof/>
                <w:webHidden/>
              </w:rPr>
              <w:fldChar w:fldCharType="separate"/>
            </w:r>
            <w:r w:rsidR="004B33D7">
              <w:rPr>
                <w:noProof/>
                <w:webHidden/>
              </w:rPr>
              <w:t>225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94" w:history="1">
            <w:r w:rsidR="004B33D7" w:rsidRPr="000C6AD0">
              <w:rPr>
                <w:rStyle w:val="Hyperlink"/>
                <w:noProof/>
              </w:rPr>
              <w:t>17.9</w:t>
            </w:r>
            <w:r w:rsidR="004B33D7">
              <w:rPr>
                <w:rFonts w:eastAsiaTheme="minorEastAsia"/>
                <w:smallCaps w:val="0"/>
                <w:noProof/>
                <w:sz w:val="22"/>
                <w:szCs w:val="22"/>
              </w:rPr>
              <w:tab/>
            </w:r>
            <w:r w:rsidR="004B33D7" w:rsidRPr="000C6AD0">
              <w:rPr>
                <w:rStyle w:val="Hyperlink"/>
                <w:noProof/>
              </w:rPr>
              <w:t>Immutable Collection Types (Map, Set)</w:t>
            </w:r>
            <w:r w:rsidR="004B33D7">
              <w:rPr>
                <w:noProof/>
                <w:webHidden/>
              </w:rPr>
              <w:tab/>
            </w:r>
            <w:r w:rsidR="004B33D7">
              <w:rPr>
                <w:noProof/>
                <w:webHidden/>
              </w:rPr>
              <w:fldChar w:fldCharType="begin"/>
            </w:r>
            <w:r w:rsidR="004B33D7">
              <w:rPr>
                <w:noProof/>
                <w:webHidden/>
              </w:rPr>
              <w:instrText xml:space="preserve"> PAGEREF _Toc286309594 \h </w:instrText>
            </w:r>
            <w:r w:rsidR="004B33D7">
              <w:rPr>
                <w:noProof/>
                <w:webHidden/>
              </w:rPr>
            </w:r>
            <w:r w:rsidR="004B33D7">
              <w:rPr>
                <w:noProof/>
                <w:webHidden/>
              </w:rPr>
              <w:fldChar w:fldCharType="separate"/>
            </w:r>
            <w:r w:rsidR="004B33D7">
              <w:rPr>
                <w:noProof/>
                <w:webHidden/>
              </w:rPr>
              <w:t>225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95" w:history="1">
            <w:r w:rsidR="004B33D7" w:rsidRPr="000C6AD0">
              <w:rPr>
                <w:rStyle w:val="Hyperlink"/>
                <w:noProof/>
              </w:rPr>
              <w:t>17.10</w:t>
            </w:r>
            <w:r w:rsidR="004B33D7">
              <w:rPr>
                <w:rFonts w:eastAsiaTheme="minorEastAsia"/>
                <w:smallCaps w:val="0"/>
                <w:noProof/>
                <w:sz w:val="22"/>
                <w:szCs w:val="22"/>
              </w:rPr>
              <w:tab/>
            </w:r>
            <w:r w:rsidR="004B33D7" w:rsidRPr="000C6AD0">
              <w:rPr>
                <w:rStyle w:val="Hyperlink"/>
                <w:noProof/>
              </w:rPr>
              <w:t>Text Formatting (Printf)</w:t>
            </w:r>
            <w:r w:rsidR="004B33D7">
              <w:rPr>
                <w:noProof/>
                <w:webHidden/>
              </w:rPr>
              <w:tab/>
            </w:r>
            <w:r w:rsidR="004B33D7">
              <w:rPr>
                <w:noProof/>
                <w:webHidden/>
              </w:rPr>
              <w:fldChar w:fldCharType="begin"/>
            </w:r>
            <w:r w:rsidR="004B33D7">
              <w:rPr>
                <w:noProof/>
                <w:webHidden/>
              </w:rPr>
              <w:instrText xml:space="preserve"> PAGEREF _Toc286309595 \h </w:instrText>
            </w:r>
            <w:r w:rsidR="004B33D7">
              <w:rPr>
                <w:noProof/>
                <w:webHidden/>
              </w:rPr>
            </w:r>
            <w:r w:rsidR="004B33D7">
              <w:rPr>
                <w:noProof/>
                <w:webHidden/>
              </w:rPr>
              <w:fldChar w:fldCharType="separate"/>
            </w:r>
            <w:r w:rsidR="004B33D7">
              <w:rPr>
                <w:noProof/>
                <w:webHidden/>
              </w:rPr>
              <w:t>225</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96" w:history="1">
            <w:r w:rsidR="004B33D7" w:rsidRPr="000C6AD0">
              <w:rPr>
                <w:rStyle w:val="Hyperlink"/>
                <w:noProof/>
              </w:rPr>
              <w:t>17.11</w:t>
            </w:r>
            <w:r w:rsidR="004B33D7">
              <w:rPr>
                <w:rFonts w:eastAsiaTheme="minorEastAsia"/>
                <w:smallCaps w:val="0"/>
                <w:noProof/>
                <w:sz w:val="22"/>
                <w:szCs w:val="22"/>
              </w:rPr>
              <w:tab/>
            </w:r>
            <w:r w:rsidR="004B33D7" w:rsidRPr="000C6AD0">
              <w:rPr>
                <w:rStyle w:val="Hyperlink"/>
                <w:noProof/>
              </w:rPr>
              <w:t>Reflection</w:t>
            </w:r>
            <w:r w:rsidR="004B33D7">
              <w:rPr>
                <w:noProof/>
                <w:webHidden/>
              </w:rPr>
              <w:tab/>
            </w:r>
            <w:r w:rsidR="004B33D7">
              <w:rPr>
                <w:noProof/>
                <w:webHidden/>
              </w:rPr>
              <w:fldChar w:fldCharType="begin"/>
            </w:r>
            <w:r w:rsidR="004B33D7">
              <w:rPr>
                <w:noProof/>
                <w:webHidden/>
              </w:rPr>
              <w:instrText xml:space="preserve"> PAGEREF _Toc286309596 \h </w:instrText>
            </w:r>
            <w:r w:rsidR="004B33D7">
              <w:rPr>
                <w:noProof/>
                <w:webHidden/>
              </w:rPr>
            </w:r>
            <w:r w:rsidR="004B33D7">
              <w:rPr>
                <w:noProof/>
                <w:webHidden/>
              </w:rPr>
              <w:fldChar w:fldCharType="separate"/>
            </w:r>
            <w:r w:rsidR="004B33D7">
              <w:rPr>
                <w:noProof/>
                <w:webHidden/>
              </w:rPr>
              <w:t>226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97" w:history="1">
            <w:r w:rsidR="004B33D7" w:rsidRPr="000C6AD0">
              <w:rPr>
                <w:rStyle w:val="Hyperlink"/>
                <w:noProof/>
              </w:rPr>
              <w:t>17.12</w:t>
            </w:r>
            <w:r w:rsidR="004B33D7">
              <w:rPr>
                <w:rFonts w:eastAsiaTheme="minorEastAsia"/>
                <w:smallCaps w:val="0"/>
                <w:noProof/>
                <w:sz w:val="22"/>
                <w:szCs w:val="22"/>
              </w:rPr>
              <w:tab/>
            </w:r>
            <w:r w:rsidR="004B33D7" w:rsidRPr="000C6AD0">
              <w:rPr>
                <w:rStyle w:val="Hyperlink"/>
                <w:noProof/>
              </w:rPr>
              <w:t>Quotations</w:t>
            </w:r>
            <w:r w:rsidR="004B33D7">
              <w:rPr>
                <w:noProof/>
                <w:webHidden/>
              </w:rPr>
              <w:tab/>
            </w:r>
            <w:r w:rsidR="004B33D7">
              <w:rPr>
                <w:noProof/>
                <w:webHidden/>
              </w:rPr>
              <w:fldChar w:fldCharType="begin"/>
            </w:r>
            <w:r w:rsidR="004B33D7">
              <w:rPr>
                <w:noProof/>
                <w:webHidden/>
              </w:rPr>
              <w:instrText xml:space="preserve"> PAGEREF _Toc286309597 \h </w:instrText>
            </w:r>
            <w:r w:rsidR="004B33D7">
              <w:rPr>
                <w:noProof/>
                <w:webHidden/>
              </w:rPr>
            </w:r>
            <w:r w:rsidR="004B33D7">
              <w:rPr>
                <w:noProof/>
                <w:webHidden/>
              </w:rPr>
              <w:fldChar w:fldCharType="separate"/>
            </w:r>
            <w:r w:rsidR="004B33D7">
              <w:rPr>
                <w:noProof/>
                <w:webHidden/>
              </w:rPr>
              <w:t>226</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598" w:history="1">
            <w:r w:rsidR="004B33D7" w:rsidRPr="000C6AD0">
              <w:rPr>
                <w:rStyle w:val="Hyperlink"/>
                <w:noProof/>
              </w:rPr>
              <w:t>17.13</w:t>
            </w:r>
            <w:r w:rsidR="004B33D7">
              <w:rPr>
                <w:rFonts w:eastAsiaTheme="minorEastAsia"/>
                <w:smallCaps w:val="0"/>
                <w:noProof/>
                <w:sz w:val="22"/>
                <w:szCs w:val="22"/>
              </w:rPr>
              <w:tab/>
            </w:r>
            <w:r w:rsidR="004B33D7" w:rsidRPr="000C6AD0">
              <w:rPr>
                <w:rStyle w:val="Hyperlink"/>
                <w:noProof/>
              </w:rPr>
              <w:t>Native Pointer Operations</w:t>
            </w:r>
            <w:r w:rsidR="004B33D7">
              <w:rPr>
                <w:noProof/>
                <w:webHidden/>
              </w:rPr>
              <w:tab/>
            </w:r>
            <w:r w:rsidR="004B33D7">
              <w:rPr>
                <w:noProof/>
                <w:webHidden/>
              </w:rPr>
              <w:fldChar w:fldCharType="begin"/>
            </w:r>
            <w:r w:rsidR="004B33D7">
              <w:rPr>
                <w:noProof/>
                <w:webHidden/>
              </w:rPr>
              <w:instrText xml:space="preserve"> PAGEREF _Toc286309598 \h </w:instrText>
            </w:r>
            <w:r w:rsidR="004B33D7">
              <w:rPr>
                <w:noProof/>
                <w:webHidden/>
              </w:rPr>
            </w:r>
            <w:r w:rsidR="004B33D7">
              <w:rPr>
                <w:noProof/>
                <w:webHidden/>
              </w:rPr>
              <w:fldChar w:fldCharType="separate"/>
            </w:r>
            <w:r w:rsidR="004B33D7">
              <w:rPr>
                <w:noProof/>
                <w:webHidden/>
              </w:rPr>
              <w:t>226</w:t>
            </w:r>
            <w:r w:rsidR="004B33D7">
              <w:rPr>
                <w:noProof/>
                <w:webHidden/>
              </w:rPr>
              <w:fldChar w:fldCharType="end"/>
            </w:r>
          </w:hyperlink>
        </w:p>
        <w:p w:rsidR="004B33D7" w:rsidRDefault="00A91F22">
          <w:pPr>
            <w:pStyle w:val="TOC3"/>
            <w:tabs>
              <w:tab w:val="left" w:pos="1440"/>
              <w:tab w:val="right" w:leader="dot" w:pos="9016"/>
            </w:tabs>
            <w:rPr>
              <w:rFonts w:eastAsiaTheme="minorEastAsia"/>
              <w:i w:val="0"/>
              <w:iCs w:val="0"/>
              <w:noProof/>
              <w:sz w:val="22"/>
              <w:szCs w:val="22"/>
            </w:rPr>
          </w:pPr>
          <w:hyperlink w:anchor="_Toc286309599" w:history="1">
            <w:r w:rsidR="004B33D7" w:rsidRPr="000C6AD0">
              <w:rPr>
                <w:rStyle w:val="Hyperlink"/>
                <w:noProof/>
              </w:rPr>
              <w:t>17.13.1</w:t>
            </w:r>
            <w:r w:rsidR="004B33D7">
              <w:rPr>
                <w:rFonts w:eastAsiaTheme="minorEastAsia"/>
                <w:i w:val="0"/>
                <w:iCs w:val="0"/>
                <w:noProof/>
                <w:sz w:val="22"/>
                <w:szCs w:val="22"/>
              </w:rPr>
              <w:tab/>
            </w:r>
            <w:r w:rsidR="004B33D7" w:rsidRPr="000C6AD0">
              <w:rPr>
                <w:rStyle w:val="Hyperlink"/>
                <w:noProof/>
              </w:rPr>
              <w:t>Stack Allocation</w:t>
            </w:r>
            <w:r w:rsidR="004B33D7">
              <w:rPr>
                <w:noProof/>
                <w:webHidden/>
              </w:rPr>
              <w:tab/>
            </w:r>
            <w:r w:rsidR="004B33D7">
              <w:rPr>
                <w:noProof/>
                <w:webHidden/>
              </w:rPr>
              <w:fldChar w:fldCharType="begin"/>
            </w:r>
            <w:r w:rsidR="004B33D7">
              <w:rPr>
                <w:noProof/>
                <w:webHidden/>
              </w:rPr>
              <w:instrText xml:space="preserve"> PAGEREF _Toc286309599 \h </w:instrText>
            </w:r>
            <w:r w:rsidR="004B33D7">
              <w:rPr>
                <w:noProof/>
                <w:webHidden/>
              </w:rPr>
            </w:r>
            <w:r w:rsidR="004B33D7">
              <w:rPr>
                <w:noProof/>
                <w:webHidden/>
              </w:rPr>
              <w:fldChar w:fldCharType="separate"/>
            </w:r>
            <w:r w:rsidR="004B33D7">
              <w:rPr>
                <w:noProof/>
                <w:webHidden/>
              </w:rPr>
              <w:t>226</w:t>
            </w:r>
            <w:r w:rsidR="004B33D7">
              <w:rPr>
                <w:noProof/>
                <w:webHidden/>
              </w:rPr>
              <w:fldChar w:fldCharType="end"/>
            </w:r>
          </w:hyperlink>
        </w:p>
        <w:p w:rsidR="004B33D7" w:rsidRDefault="00A91F22">
          <w:pPr>
            <w:pStyle w:val="TOC1"/>
            <w:tabs>
              <w:tab w:val="left" w:pos="480"/>
              <w:tab w:val="right" w:leader="dot" w:pos="9016"/>
            </w:tabs>
            <w:rPr>
              <w:rFonts w:eastAsiaTheme="minorEastAsia"/>
              <w:b w:val="0"/>
              <w:bCs w:val="0"/>
              <w:caps w:val="0"/>
              <w:noProof/>
              <w:sz w:val="22"/>
              <w:szCs w:val="22"/>
            </w:rPr>
          </w:pPr>
          <w:hyperlink w:anchor="_Toc286309600" w:history="1">
            <w:r w:rsidR="004B33D7" w:rsidRPr="000C6AD0">
              <w:rPr>
                <w:rStyle w:val="Hyperlink"/>
                <w:noProof/>
                <w14:scene3d>
                  <w14:camera w14:prst="orthographicFront"/>
                  <w14:lightRig w14:rig="threePt" w14:dir="t">
                    <w14:rot w14:lat="0" w14:lon="0" w14:rev="0"/>
                  </w14:lightRig>
                </w14:scene3d>
              </w:rPr>
              <w:t>18.</w:t>
            </w:r>
            <w:r w:rsidR="004B33D7">
              <w:rPr>
                <w:rFonts w:eastAsiaTheme="minorEastAsia"/>
                <w:b w:val="0"/>
                <w:bCs w:val="0"/>
                <w:caps w:val="0"/>
                <w:noProof/>
                <w:sz w:val="22"/>
                <w:szCs w:val="22"/>
              </w:rPr>
              <w:tab/>
            </w:r>
            <w:r w:rsidR="004B33D7" w:rsidRPr="000C6AD0">
              <w:rPr>
                <w:rStyle w:val="Hyperlink"/>
                <w:noProof/>
              </w:rPr>
              <w:t>Features for ML Compatibility</w:t>
            </w:r>
            <w:r w:rsidR="004B33D7">
              <w:rPr>
                <w:noProof/>
                <w:webHidden/>
              </w:rPr>
              <w:tab/>
            </w:r>
            <w:r w:rsidR="004B33D7">
              <w:rPr>
                <w:noProof/>
                <w:webHidden/>
              </w:rPr>
              <w:fldChar w:fldCharType="begin"/>
            </w:r>
            <w:r w:rsidR="004B33D7">
              <w:rPr>
                <w:noProof/>
                <w:webHidden/>
              </w:rPr>
              <w:instrText xml:space="preserve"> PAGEREF _Toc286309600 \h </w:instrText>
            </w:r>
            <w:r w:rsidR="004B33D7">
              <w:rPr>
                <w:noProof/>
                <w:webHidden/>
              </w:rPr>
            </w:r>
            <w:r w:rsidR="004B33D7">
              <w:rPr>
                <w:noProof/>
                <w:webHidden/>
              </w:rPr>
              <w:fldChar w:fldCharType="separate"/>
            </w:r>
            <w:r w:rsidR="004B33D7">
              <w:rPr>
                <w:noProof/>
                <w:webHidden/>
              </w:rPr>
              <w:t>227</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601" w:history="1">
            <w:r w:rsidR="004B33D7" w:rsidRPr="000C6AD0">
              <w:rPr>
                <w:rStyle w:val="Hyperlink"/>
                <w:noProof/>
              </w:rPr>
              <w:t>18.1</w:t>
            </w:r>
            <w:r w:rsidR="004B33D7">
              <w:rPr>
                <w:rFonts w:eastAsiaTheme="minorEastAsia"/>
                <w:smallCaps w:val="0"/>
                <w:noProof/>
                <w:sz w:val="22"/>
                <w:szCs w:val="22"/>
              </w:rPr>
              <w:tab/>
            </w:r>
            <w:r w:rsidR="004B33D7" w:rsidRPr="000C6AD0">
              <w:rPr>
                <w:rStyle w:val="Hyperlink"/>
                <w:noProof/>
              </w:rPr>
              <w:t>Conditional Compilation for ML Compatibility</w:t>
            </w:r>
            <w:r w:rsidR="004B33D7">
              <w:rPr>
                <w:noProof/>
                <w:webHidden/>
              </w:rPr>
              <w:tab/>
            </w:r>
            <w:r w:rsidR="004B33D7">
              <w:rPr>
                <w:noProof/>
                <w:webHidden/>
              </w:rPr>
              <w:fldChar w:fldCharType="begin"/>
            </w:r>
            <w:r w:rsidR="004B33D7">
              <w:rPr>
                <w:noProof/>
                <w:webHidden/>
              </w:rPr>
              <w:instrText xml:space="preserve"> PAGEREF _Toc286309601 \h </w:instrText>
            </w:r>
            <w:r w:rsidR="004B33D7">
              <w:rPr>
                <w:noProof/>
                <w:webHidden/>
              </w:rPr>
            </w:r>
            <w:r w:rsidR="004B33D7">
              <w:rPr>
                <w:noProof/>
                <w:webHidden/>
              </w:rPr>
              <w:fldChar w:fldCharType="separate"/>
            </w:r>
            <w:r w:rsidR="004B33D7">
              <w:rPr>
                <w:noProof/>
                <w:webHidden/>
              </w:rPr>
              <w:t>227</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602" w:history="1">
            <w:r w:rsidR="004B33D7" w:rsidRPr="000C6AD0">
              <w:rPr>
                <w:rStyle w:val="Hyperlink"/>
                <w:noProof/>
              </w:rPr>
              <w:t>18.2</w:t>
            </w:r>
            <w:r w:rsidR="004B33D7">
              <w:rPr>
                <w:rFonts w:eastAsiaTheme="minorEastAsia"/>
                <w:smallCaps w:val="0"/>
                <w:noProof/>
                <w:sz w:val="22"/>
                <w:szCs w:val="22"/>
              </w:rPr>
              <w:tab/>
            </w:r>
            <w:r w:rsidR="004B33D7" w:rsidRPr="000C6AD0">
              <w:rPr>
                <w:rStyle w:val="Hyperlink"/>
                <w:noProof/>
              </w:rPr>
              <w:t>Extra Syntactic Forms for ML Compatibility</w:t>
            </w:r>
            <w:r w:rsidR="004B33D7">
              <w:rPr>
                <w:noProof/>
                <w:webHidden/>
              </w:rPr>
              <w:tab/>
            </w:r>
            <w:r w:rsidR="004B33D7">
              <w:rPr>
                <w:noProof/>
                <w:webHidden/>
              </w:rPr>
              <w:fldChar w:fldCharType="begin"/>
            </w:r>
            <w:r w:rsidR="004B33D7">
              <w:rPr>
                <w:noProof/>
                <w:webHidden/>
              </w:rPr>
              <w:instrText xml:space="preserve"> PAGEREF _Toc286309602 \h </w:instrText>
            </w:r>
            <w:r w:rsidR="004B33D7">
              <w:rPr>
                <w:noProof/>
                <w:webHidden/>
              </w:rPr>
            </w:r>
            <w:r w:rsidR="004B33D7">
              <w:rPr>
                <w:noProof/>
                <w:webHidden/>
              </w:rPr>
              <w:fldChar w:fldCharType="separate"/>
            </w:r>
            <w:r w:rsidR="004B33D7">
              <w:rPr>
                <w:noProof/>
                <w:webHidden/>
              </w:rPr>
              <w:t>227</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603" w:history="1">
            <w:r w:rsidR="004B33D7" w:rsidRPr="000C6AD0">
              <w:rPr>
                <w:rStyle w:val="Hyperlink"/>
                <w:noProof/>
              </w:rPr>
              <w:t>18.3</w:t>
            </w:r>
            <w:r w:rsidR="004B33D7">
              <w:rPr>
                <w:rFonts w:eastAsiaTheme="minorEastAsia"/>
                <w:smallCaps w:val="0"/>
                <w:noProof/>
                <w:sz w:val="22"/>
                <w:szCs w:val="22"/>
              </w:rPr>
              <w:tab/>
            </w:r>
            <w:r w:rsidR="004B33D7" w:rsidRPr="000C6AD0">
              <w:rPr>
                <w:rStyle w:val="Hyperlink"/>
                <w:noProof/>
              </w:rPr>
              <w:t>Extra Operators</w:t>
            </w:r>
            <w:r w:rsidR="004B33D7">
              <w:rPr>
                <w:noProof/>
                <w:webHidden/>
              </w:rPr>
              <w:tab/>
            </w:r>
            <w:r w:rsidR="004B33D7">
              <w:rPr>
                <w:noProof/>
                <w:webHidden/>
              </w:rPr>
              <w:fldChar w:fldCharType="begin"/>
            </w:r>
            <w:r w:rsidR="004B33D7">
              <w:rPr>
                <w:noProof/>
                <w:webHidden/>
              </w:rPr>
              <w:instrText xml:space="preserve"> PAGEREF _Toc286309603 \h </w:instrText>
            </w:r>
            <w:r w:rsidR="004B33D7">
              <w:rPr>
                <w:noProof/>
                <w:webHidden/>
              </w:rPr>
            </w:r>
            <w:r w:rsidR="004B33D7">
              <w:rPr>
                <w:noProof/>
                <w:webHidden/>
              </w:rPr>
              <w:fldChar w:fldCharType="separate"/>
            </w:r>
            <w:r w:rsidR="004B33D7">
              <w:rPr>
                <w:noProof/>
                <w:webHidden/>
              </w:rPr>
              <w:t>228</w:t>
            </w:r>
            <w:r w:rsidR="004B33D7">
              <w:rPr>
                <w:noProof/>
                <w:webHidden/>
              </w:rPr>
              <w:fldChar w:fldCharType="end"/>
            </w:r>
          </w:hyperlink>
        </w:p>
        <w:p w:rsidR="004B33D7" w:rsidRDefault="00A91F22">
          <w:pPr>
            <w:pStyle w:val="TOC2"/>
            <w:tabs>
              <w:tab w:val="left" w:pos="960"/>
              <w:tab w:val="right" w:leader="dot" w:pos="9016"/>
            </w:tabs>
            <w:rPr>
              <w:rFonts w:eastAsiaTheme="minorEastAsia"/>
              <w:smallCaps w:val="0"/>
              <w:noProof/>
              <w:sz w:val="22"/>
              <w:szCs w:val="22"/>
            </w:rPr>
          </w:pPr>
          <w:hyperlink w:anchor="_Toc286309604" w:history="1">
            <w:r w:rsidR="004B33D7" w:rsidRPr="000C6AD0">
              <w:rPr>
                <w:rStyle w:val="Hyperlink"/>
                <w:noProof/>
              </w:rPr>
              <w:t>18.4</w:t>
            </w:r>
            <w:r w:rsidR="004B33D7">
              <w:rPr>
                <w:rFonts w:eastAsiaTheme="minorEastAsia"/>
                <w:smallCaps w:val="0"/>
                <w:noProof/>
                <w:sz w:val="22"/>
                <w:szCs w:val="22"/>
              </w:rPr>
              <w:tab/>
            </w:r>
            <w:r w:rsidR="004B33D7" w:rsidRPr="000C6AD0">
              <w:rPr>
                <w:rStyle w:val="Hyperlink"/>
                <w:noProof/>
              </w:rPr>
              <w:t>File Extensions and Lexical Matters</w:t>
            </w:r>
            <w:r w:rsidR="004B33D7">
              <w:rPr>
                <w:noProof/>
                <w:webHidden/>
              </w:rPr>
              <w:tab/>
            </w:r>
            <w:r w:rsidR="004B33D7">
              <w:rPr>
                <w:noProof/>
                <w:webHidden/>
              </w:rPr>
              <w:fldChar w:fldCharType="begin"/>
            </w:r>
            <w:r w:rsidR="004B33D7">
              <w:rPr>
                <w:noProof/>
                <w:webHidden/>
              </w:rPr>
              <w:instrText xml:space="preserve"> PAGEREF _Toc286309604 \h </w:instrText>
            </w:r>
            <w:r w:rsidR="004B33D7">
              <w:rPr>
                <w:noProof/>
                <w:webHidden/>
              </w:rPr>
            </w:r>
            <w:r w:rsidR="004B33D7">
              <w:rPr>
                <w:noProof/>
                <w:webHidden/>
              </w:rPr>
              <w:fldChar w:fldCharType="separate"/>
            </w:r>
            <w:r w:rsidR="004B33D7">
              <w:rPr>
                <w:noProof/>
                <w:webHidden/>
              </w:rPr>
              <w:t>228</w:t>
            </w:r>
            <w:r w:rsidR="004B33D7">
              <w:rPr>
                <w:noProof/>
                <w:webHidden/>
              </w:rPr>
              <w:fldChar w:fldCharType="end"/>
            </w:r>
          </w:hyperlink>
        </w:p>
        <w:p w:rsidR="004B33D7" w:rsidRDefault="00A91F22">
          <w:pPr>
            <w:pStyle w:val="TOC1"/>
            <w:tabs>
              <w:tab w:val="right" w:leader="dot" w:pos="9016"/>
            </w:tabs>
            <w:rPr>
              <w:rFonts w:eastAsiaTheme="minorEastAsia"/>
              <w:b w:val="0"/>
              <w:bCs w:val="0"/>
              <w:caps w:val="0"/>
              <w:noProof/>
              <w:sz w:val="22"/>
              <w:szCs w:val="22"/>
            </w:rPr>
          </w:pPr>
          <w:hyperlink w:anchor="_Toc286309605" w:history="1">
            <w:r w:rsidR="004B33D7" w:rsidRPr="000C6AD0">
              <w:rPr>
                <w:rStyle w:val="Hyperlink"/>
                <w:noProof/>
              </w:rPr>
              <w:t>Appendix A: F# Grammar Summary</w:t>
            </w:r>
            <w:r w:rsidR="004B33D7">
              <w:rPr>
                <w:noProof/>
                <w:webHidden/>
              </w:rPr>
              <w:tab/>
            </w:r>
            <w:r w:rsidR="004B33D7">
              <w:rPr>
                <w:noProof/>
                <w:webHidden/>
              </w:rPr>
              <w:fldChar w:fldCharType="begin"/>
            </w:r>
            <w:r w:rsidR="004B33D7">
              <w:rPr>
                <w:noProof/>
                <w:webHidden/>
              </w:rPr>
              <w:instrText xml:space="preserve"> PAGEREF _Toc286309605 \h </w:instrText>
            </w:r>
            <w:r w:rsidR="004B33D7">
              <w:rPr>
                <w:noProof/>
                <w:webHidden/>
              </w:rPr>
            </w:r>
            <w:r w:rsidR="004B33D7">
              <w:rPr>
                <w:noProof/>
                <w:webHidden/>
              </w:rPr>
              <w:fldChar w:fldCharType="separate"/>
            </w:r>
            <w:r w:rsidR="004B33D7">
              <w:rPr>
                <w:noProof/>
                <w:webHidden/>
              </w:rPr>
              <w:t>230</w:t>
            </w:r>
            <w:r w:rsidR="004B33D7">
              <w:rPr>
                <w:noProof/>
                <w:webHidden/>
              </w:rPr>
              <w:fldChar w:fldCharType="end"/>
            </w:r>
          </w:hyperlink>
        </w:p>
        <w:p w:rsidR="004B33D7" w:rsidRDefault="00A91F22">
          <w:pPr>
            <w:pStyle w:val="TOC1"/>
            <w:tabs>
              <w:tab w:val="right" w:leader="dot" w:pos="9016"/>
            </w:tabs>
            <w:rPr>
              <w:rFonts w:eastAsiaTheme="minorEastAsia"/>
              <w:b w:val="0"/>
              <w:bCs w:val="0"/>
              <w:caps w:val="0"/>
              <w:noProof/>
              <w:sz w:val="22"/>
              <w:szCs w:val="22"/>
            </w:rPr>
          </w:pPr>
          <w:hyperlink w:anchor="_Toc286309606" w:history="1">
            <w:r w:rsidR="004B33D7" w:rsidRPr="000C6AD0">
              <w:rPr>
                <w:rStyle w:val="Hyperlink"/>
                <w:noProof/>
              </w:rPr>
              <w:t>References</w:t>
            </w:r>
            <w:r w:rsidR="004B33D7">
              <w:rPr>
                <w:noProof/>
                <w:webHidden/>
              </w:rPr>
              <w:tab/>
            </w:r>
            <w:r w:rsidR="004B33D7">
              <w:rPr>
                <w:noProof/>
                <w:webHidden/>
              </w:rPr>
              <w:fldChar w:fldCharType="begin"/>
            </w:r>
            <w:r w:rsidR="004B33D7">
              <w:rPr>
                <w:noProof/>
                <w:webHidden/>
              </w:rPr>
              <w:instrText xml:space="preserve"> PAGEREF _Toc286309606 \h </w:instrText>
            </w:r>
            <w:r w:rsidR="004B33D7">
              <w:rPr>
                <w:noProof/>
                <w:webHidden/>
              </w:rPr>
            </w:r>
            <w:r w:rsidR="004B33D7">
              <w:rPr>
                <w:noProof/>
                <w:webHidden/>
              </w:rPr>
              <w:fldChar w:fldCharType="separate"/>
            </w:r>
            <w:r w:rsidR="004B33D7">
              <w:rPr>
                <w:noProof/>
                <w:webHidden/>
              </w:rPr>
              <w:t>250</w:t>
            </w:r>
            <w:r w:rsidR="004B33D7">
              <w:rPr>
                <w:noProof/>
                <w:webHidden/>
              </w:rPr>
              <w:fldChar w:fldCharType="end"/>
            </w:r>
          </w:hyperlink>
        </w:p>
        <w:p w:rsidR="004B33D7" w:rsidRDefault="00A91F22">
          <w:pPr>
            <w:pStyle w:val="TOC1"/>
            <w:tabs>
              <w:tab w:val="right" w:leader="dot" w:pos="9016"/>
            </w:tabs>
            <w:rPr>
              <w:rFonts w:eastAsiaTheme="minorEastAsia"/>
              <w:b w:val="0"/>
              <w:bCs w:val="0"/>
              <w:caps w:val="0"/>
              <w:noProof/>
              <w:sz w:val="22"/>
              <w:szCs w:val="22"/>
            </w:rPr>
          </w:pPr>
          <w:hyperlink w:anchor="_Toc286309607" w:history="1">
            <w:r w:rsidR="004B33D7" w:rsidRPr="000C6AD0">
              <w:rPr>
                <w:rStyle w:val="Hyperlink"/>
                <w:noProof/>
              </w:rPr>
              <w:t>Glossary</w:t>
            </w:r>
            <w:r w:rsidR="004B33D7">
              <w:rPr>
                <w:noProof/>
                <w:webHidden/>
              </w:rPr>
              <w:tab/>
            </w:r>
            <w:r w:rsidR="004B33D7">
              <w:rPr>
                <w:noProof/>
                <w:webHidden/>
              </w:rPr>
              <w:fldChar w:fldCharType="begin"/>
            </w:r>
            <w:r w:rsidR="004B33D7">
              <w:rPr>
                <w:noProof/>
                <w:webHidden/>
              </w:rPr>
              <w:instrText xml:space="preserve"> PAGEREF _Toc286309607 \h </w:instrText>
            </w:r>
            <w:r w:rsidR="004B33D7">
              <w:rPr>
                <w:noProof/>
                <w:webHidden/>
              </w:rPr>
            </w:r>
            <w:r w:rsidR="004B33D7">
              <w:rPr>
                <w:noProof/>
                <w:webHidden/>
              </w:rPr>
              <w:fldChar w:fldCharType="separate"/>
            </w:r>
            <w:r w:rsidR="004B33D7">
              <w:rPr>
                <w:noProof/>
                <w:webHidden/>
              </w:rPr>
              <w:t>250</w:t>
            </w:r>
            <w:r w:rsidR="004B33D7">
              <w:rPr>
                <w:noProof/>
                <w:webHidden/>
              </w:rPr>
              <w:fldChar w:fldCharType="end"/>
            </w:r>
          </w:hyperlink>
        </w:p>
        <w:p w:rsidR="004B33D7" w:rsidRDefault="00A91F22">
          <w:pPr>
            <w:pStyle w:val="TOC1"/>
            <w:tabs>
              <w:tab w:val="right" w:leader="dot" w:pos="9016"/>
            </w:tabs>
            <w:rPr>
              <w:rFonts w:eastAsiaTheme="minorEastAsia"/>
              <w:b w:val="0"/>
              <w:bCs w:val="0"/>
              <w:caps w:val="0"/>
              <w:noProof/>
              <w:sz w:val="22"/>
              <w:szCs w:val="22"/>
            </w:rPr>
          </w:pPr>
          <w:hyperlink w:anchor="_Toc286309608" w:history="1">
            <w:r w:rsidR="004B33D7" w:rsidRPr="000C6AD0">
              <w:rPr>
                <w:rStyle w:val="Hyperlink"/>
                <w:noProof/>
              </w:rPr>
              <w:t>Index</w:t>
            </w:r>
            <w:r w:rsidR="004B33D7">
              <w:rPr>
                <w:noProof/>
                <w:webHidden/>
              </w:rPr>
              <w:tab/>
            </w:r>
            <w:r w:rsidR="004B33D7">
              <w:rPr>
                <w:noProof/>
                <w:webHidden/>
              </w:rPr>
              <w:fldChar w:fldCharType="begin"/>
            </w:r>
            <w:r w:rsidR="004B33D7">
              <w:rPr>
                <w:noProof/>
                <w:webHidden/>
              </w:rPr>
              <w:instrText xml:space="preserve"> PAGEREF _Toc286309608 \h </w:instrText>
            </w:r>
            <w:r w:rsidR="004B33D7">
              <w:rPr>
                <w:noProof/>
                <w:webHidden/>
              </w:rPr>
            </w:r>
            <w:r w:rsidR="004B33D7">
              <w:rPr>
                <w:noProof/>
                <w:webHidden/>
              </w:rPr>
              <w:fldChar w:fldCharType="separate"/>
            </w:r>
            <w:r w:rsidR="004B33D7">
              <w:rPr>
                <w:noProof/>
                <w:webHidden/>
              </w:rPr>
              <w:t>261</w:t>
            </w:r>
            <w:r w:rsidR="004B33D7">
              <w:rPr>
                <w:noProof/>
                <w:webHidden/>
              </w:rPr>
              <w:fldChar w:fldCharType="end"/>
            </w:r>
          </w:hyperlink>
        </w:p>
        <w:p w:rsidR="00853F62" w:rsidRPr="00497D56" w:rsidRDefault="00F54660">
          <w:r>
            <w:fldChar w:fldCharType="end"/>
          </w:r>
        </w:p>
      </w:sdtContent>
    </w:sdt>
    <w:p w:rsidR="00746823" w:rsidRPr="00110BB5" w:rsidRDefault="00746823" w:rsidP="00746823"/>
    <w:p w:rsidR="00A26F81" w:rsidRPr="00C77CDB" w:rsidRDefault="006B52C5" w:rsidP="00CD645A">
      <w:pPr>
        <w:pStyle w:val="Heading1"/>
      </w:pPr>
      <w:bookmarkStart w:id="1" w:name="_Toc207705740"/>
      <w:bookmarkStart w:id="2" w:name="_Toc257733475"/>
      <w:bookmarkStart w:id="3" w:name="_Toc270597370"/>
      <w:bookmarkStart w:id="4" w:name="_Toc286309260"/>
      <w:bookmarkStart w:id="5" w:name="Introduction"/>
      <w:r w:rsidRPr="00110BB5">
        <w:lastRenderedPageBreak/>
        <w:t>Introduction</w:t>
      </w:r>
      <w:bookmarkEnd w:id="1"/>
      <w:bookmarkEnd w:id="2"/>
      <w:bookmarkEnd w:id="3"/>
      <w:bookmarkEnd w:id="4"/>
    </w:p>
    <w:bookmarkEnd w:id="5"/>
    <w:p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rsidR="00A26F81" w:rsidRPr="00C77CDB" w:rsidRDefault="008F1407" w:rsidP="00E104DD">
      <w:pPr>
        <w:pStyle w:val="Heading2"/>
      </w:pPr>
      <w:bookmarkStart w:id="6" w:name="_Toc270597371"/>
      <w:bookmarkStart w:id="7" w:name="_Ref273691107"/>
      <w:bookmarkStart w:id="8" w:name="_Toc286309261"/>
      <w:r>
        <w:t>A First Program</w:t>
      </w:r>
      <w:bookmarkEnd w:id="6"/>
      <w:bookmarkEnd w:id="7"/>
      <w:bookmarkEnd w:id="8"/>
    </w:p>
    <w:p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rsidR="00776DC9" w:rsidRPr="00E42689" w:rsidRDefault="00776DC9" w:rsidP="002807A7">
      <w:pPr>
        <w:pStyle w:val="CodeExample"/>
      </w:pPr>
    </w:p>
    <w:p w:rsidR="0094128D" w:rsidRPr="00E42689" w:rsidRDefault="006B52C5" w:rsidP="00404279">
      <w:pPr>
        <w:pStyle w:val="CodeExample"/>
      </w:pPr>
      <w:r w:rsidRPr="00E42689">
        <w:t>let square x = x * x</w:t>
      </w:r>
    </w:p>
    <w:p w:rsidR="0094128D" w:rsidRPr="00E42689" w:rsidRDefault="0094128D" w:rsidP="002807A7">
      <w:pPr>
        <w:pStyle w:val="CodeExample"/>
      </w:pPr>
    </w:p>
    <w:p w:rsidR="00776DC9" w:rsidRPr="00E42689" w:rsidRDefault="006B52C5" w:rsidP="002807A7">
      <w:pPr>
        <w:pStyle w:val="CodeExample"/>
      </w:pPr>
      <w:r w:rsidRPr="00E42689">
        <w:t>let squares = List.map square numbers</w:t>
      </w:r>
    </w:p>
    <w:p w:rsidR="00776DC9" w:rsidRPr="00F115D2" w:rsidRDefault="00776DC9" w:rsidP="002807A7">
      <w:pPr>
        <w:pStyle w:val="CodeExample"/>
      </w:pPr>
    </w:p>
    <w:p w:rsidR="00776DC9" w:rsidRPr="00F115D2" w:rsidRDefault="006B52C5" w:rsidP="002807A7">
      <w:pPr>
        <w:pStyle w:val="CodeExample"/>
      </w:pPr>
      <w:r w:rsidRPr="006B52C5">
        <w:t>printfn "N^2 = %A" squares</w:t>
      </w:r>
    </w:p>
    <w:p w:rsidR="00776DC9" w:rsidRPr="00F115D2" w:rsidRDefault="00776DC9" w:rsidP="002807A7">
      <w:pPr>
        <w:pStyle w:val="CodeExample"/>
      </w:pPr>
    </w:p>
    <w:p w:rsidR="003F15F1" w:rsidRDefault="003F15F1" w:rsidP="00776DC9">
      <w:pPr>
        <w:rPr>
          <w:lang w:eastAsia="en-GB"/>
        </w:rPr>
      </w:pPr>
      <w:r>
        <w:rPr>
          <w:lang w:eastAsia="en-GB"/>
        </w:rPr>
        <w:t>To</w:t>
      </w:r>
      <w:r w:rsidR="006B52C5" w:rsidRPr="009518B0">
        <w:t xml:space="preserve"> explore this program</w:t>
      </w:r>
      <w:r>
        <w:rPr>
          <w:lang w:eastAsia="en-GB"/>
        </w:rPr>
        <w:t>, you can:</w:t>
      </w:r>
    </w:p>
    <w:p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rsidR="002944C2" w:rsidRPr="00F115D2" w:rsidRDefault="003F15F1" w:rsidP="008F04E6">
      <w:pPr>
        <w:pStyle w:val="BulletList"/>
      </w:pPr>
      <w:r w:rsidRPr="008F0232">
        <w:t>Use</w:t>
      </w:r>
      <w:r w:rsidR="006B52C5" w:rsidRPr="006B52C5">
        <w:t xml:space="preserve"> F# Interactive, the dynamic compiler that is part of the F# distribution. </w:t>
      </w:r>
    </w:p>
    <w:p w:rsidR="00990BA7" w:rsidRPr="009518B0" w:rsidRDefault="00990BA7" w:rsidP="006230F9">
      <w:pPr>
        <w:pStyle w:val="Heading3"/>
      </w:pPr>
      <w:bookmarkStart w:id="9" w:name="_Toc198269492"/>
      <w:bookmarkStart w:id="10" w:name="_Toc207705741"/>
      <w:bookmarkStart w:id="11" w:name="_Toc257733476"/>
      <w:bookmarkStart w:id="12" w:name="_Toc270597372"/>
      <w:bookmarkStart w:id="13" w:name="_Toc286309262"/>
      <w:bookmarkStart w:id="14" w:name="_Toc207705743"/>
      <w:bookmarkEnd w:id="9"/>
      <w:r w:rsidRPr="00497D56">
        <w:t>Lightweight Syntax</w:t>
      </w:r>
      <w:bookmarkEnd w:id="10"/>
      <w:bookmarkEnd w:id="11"/>
      <w:bookmarkEnd w:id="12"/>
      <w:bookmarkEnd w:id="13"/>
    </w:p>
    <w:p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F54660" w:rsidRPr="00D45B24">
        <w:fldChar w:fldCharType="begin"/>
      </w:r>
      <w:r w:rsidR="003F15F1" w:rsidRPr="00D45B24">
        <w:instrText xml:space="preserve"> XE "lightweight syntax" </w:instrText>
      </w:r>
      <w:r w:rsidR="00F54660"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rsidR="008F1407" w:rsidRPr="00E42689" w:rsidRDefault="008F1407" w:rsidP="008F1407">
      <w:pPr>
        <w:pStyle w:val="CodeExample"/>
      </w:pPr>
      <w:r w:rsidRPr="00E42689">
        <w:t>let squares = List.map square numbers</w:t>
      </w:r>
    </w:p>
    <w:p w:rsidR="008F1407" w:rsidRDefault="008F1407" w:rsidP="00990BA7">
      <w:pPr>
        <w:pStyle w:val="CodeExample"/>
      </w:pPr>
    </w:p>
    <w:p w:rsidR="00990BA7" w:rsidRPr="0059321D" w:rsidRDefault="00990BA7" w:rsidP="00764CB8">
      <w:pPr>
        <w:pStyle w:val="CodeExample"/>
      </w:pPr>
      <w:r w:rsidRPr="00E42689">
        <w:t>printfn "N^2 = %A" squares</w:t>
      </w:r>
    </w:p>
    <w:p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rsidR="00990BA7" w:rsidRPr="003664EE" w:rsidRDefault="00990BA7" w:rsidP="00990BA7">
      <w:pPr>
        <w:pStyle w:val="CodeExample"/>
      </w:pPr>
      <w:r w:rsidRPr="003664EE">
        <w:t>let computeDeri</w:t>
      </w:r>
      <w:r w:rsidR="00466038">
        <w:t>v</w:t>
      </w:r>
      <w:r w:rsidRPr="003664EE">
        <w:t xml:space="preserve">ative f x = </w:t>
      </w:r>
    </w:p>
    <w:p w:rsidR="00990BA7" w:rsidRPr="003664EE" w:rsidRDefault="00990BA7" w:rsidP="00990BA7">
      <w:pPr>
        <w:pStyle w:val="CodeExample"/>
      </w:pPr>
      <w:r w:rsidRPr="003664EE">
        <w:t xml:space="preserve">    let p1 = f (x - 0.05)</w:t>
      </w:r>
    </w:p>
    <w:p w:rsidR="00990BA7" w:rsidRPr="003664EE" w:rsidRDefault="00990BA7" w:rsidP="00990BA7">
      <w:pPr>
        <w:pStyle w:val="CodeExample"/>
      </w:pPr>
      <w:r w:rsidRPr="003664EE">
        <w:t xml:space="preserve">  let p2 = f (x + 0.05)</w:t>
      </w:r>
    </w:p>
    <w:p w:rsidR="00990BA7" w:rsidRPr="003664EE" w:rsidRDefault="00466038" w:rsidP="00990BA7">
      <w:pPr>
        <w:pStyle w:val="CodeExample"/>
      </w:pPr>
      <w:r>
        <w:t xml:space="preserve">       (p2 -</w:t>
      </w:r>
      <w:r w:rsidR="00990BA7" w:rsidRPr="003664EE">
        <w:t xml:space="preserve"> p1) / 0.1</w:t>
      </w:r>
    </w:p>
    <w:p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rsidR="00990BA7" w:rsidRPr="003664EE" w:rsidRDefault="00990BA7" w:rsidP="00D147E1">
      <w:pPr>
        <w:pStyle w:val="CodeExample"/>
      </w:pPr>
      <w:r w:rsidRPr="003664EE">
        <w:t>let computeDeri</w:t>
      </w:r>
      <w:r w:rsidR="00466038">
        <w:t>v</w:t>
      </w:r>
      <w:r w:rsidRPr="003664EE">
        <w:t xml:space="preserve">ative f x = </w:t>
      </w:r>
    </w:p>
    <w:p w:rsidR="00990BA7" w:rsidRPr="003664EE" w:rsidRDefault="00990BA7" w:rsidP="00D147E1">
      <w:pPr>
        <w:pStyle w:val="CodeExample"/>
      </w:pPr>
      <w:r w:rsidRPr="003664EE">
        <w:t xml:space="preserve">    let p1 = f (x - 0.05)</w:t>
      </w:r>
    </w:p>
    <w:p w:rsidR="00990BA7" w:rsidRPr="003664EE" w:rsidRDefault="00990BA7" w:rsidP="00D147E1">
      <w:pPr>
        <w:pStyle w:val="CodeExample"/>
      </w:pPr>
      <w:r w:rsidRPr="003664EE">
        <w:t xml:space="preserve">    let p2 = f (x + 0.05)</w:t>
      </w:r>
    </w:p>
    <w:p w:rsidR="00990BA7" w:rsidRPr="003664EE" w:rsidRDefault="00466038" w:rsidP="00D147E1">
      <w:pPr>
        <w:pStyle w:val="CodeExample"/>
      </w:pPr>
      <w:r>
        <w:t xml:space="preserve">    (p2 -</w:t>
      </w:r>
      <w:r w:rsidR="00990BA7" w:rsidRPr="003664EE">
        <w:t xml:space="preserve"> p1) / 0.1</w:t>
      </w:r>
    </w:p>
    <w:p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rsidR="00776DC9" w:rsidRPr="00E42689" w:rsidRDefault="006B52C5" w:rsidP="006230F9">
      <w:pPr>
        <w:pStyle w:val="Heading3"/>
      </w:pPr>
      <w:bookmarkStart w:id="15" w:name="_Toc257733477"/>
      <w:bookmarkStart w:id="16" w:name="_Toc270597373"/>
      <w:bookmarkStart w:id="17" w:name="_Toc286309263"/>
      <w:r w:rsidRPr="00E42689">
        <w:lastRenderedPageBreak/>
        <w:t>Making Data Simple</w:t>
      </w:r>
      <w:bookmarkEnd w:id="14"/>
      <w:bookmarkEnd w:id="15"/>
      <w:bookmarkEnd w:id="16"/>
      <w:bookmarkEnd w:id="17"/>
    </w:p>
    <w:p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rsidR="00AC6E97" w:rsidRPr="00E42689" w:rsidRDefault="006B52C5" w:rsidP="002807A7">
      <w:pPr>
        <w:pStyle w:val="CodeExample"/>
      </w:pPr>
      <w:r w:rsidRPr="00E42689">
        <w:t xml:space="preserve">let numbers = [1 .. 10] </w:t>
      </w:r>
    </w:p>
    <w:p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rsidR="002944C2" w:rsidRPr="00E42689" w:rsidRDefault="006B52C5" w:rsidP="0094128D">
      <w:pPr>
        <w:pStyle w:val="CodeExample"/>
      </w:pPr>
      <w:r w:rsidRPr="00E42689">
        <w:t>&gt; let vowels = ['e'; 'i'; 'o'; 'u'];;</w:t>
      </w:r>
    </w:p>
    <w:p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rsidR="00AC6E97" w:rsidRPr="009518B0" w:rsidRDefault="006B52C5" w:rsidP="0094128D">
      <w:pPr>
        <w:pStyle w:val="CodeExample"/>
      </w:pPr>
      <w:r w:rsidRPr="00497D56">
        <w:t xml:space="preserve"> </w:t>
      </w:r>
    </w:p>
    <w:p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rsidR="002944C2" w:rsidRPr="005C5C0B" w:rsidRDefault="006B52C5" w:rsidP="0094128D">
      <w:pPr>
        <w:pStyle w:val="CodeExample"/>
        <w:rPr>
          <w:rStyle w:val="Italic"/>
        </w:rPr>
      </w:pPr>
      <w:r w:rsidRPr="005C5C0B">
        <w:rPr>
          <w:rStyle w:val="Italic"/>
        </w:rPr>
        <w:t>val it: char list = ['a'; 'e'; 'i'; 'o'; 'u']</w:t>
      </w:r>
    </w:p>
    <w:p w:rsidR="00AC6E97" w:rsidRPr="009518B0" w:rsidRDefault="006B52C5" w:rsidP="0094128D">
      <w:pPr>
        <w:pStyle w:val="CodeExample"/>
      </w:pPr>
      <w:r w:rsidRPr="00497D56">
        <w:t xml:space="preserve"> </w:t>
      </w:r>
    </w:p>
    <w:p w:rsidR="00776DC9" w:rsidRPr="00391D69" w:rsidRDefault="006B52C5" w:rsidP="0094128D">
      <w:pPr>
        <w:pStyle w:val="CodeExample"/>
      </w:pPr>
      <w:r w:rsidRPr="00110BB5">
        <w:t>&gt; vowels @ ['y'];;</w:t>
      </w:r>
    </w:p>
    <w:p w:rsidR="002944C2" w:rsidRPr="005C5C0B" w:rsidRDefault="006B52C5" w:rsidP="0094128D">
      <w:pPr>
        <w:pStyle w:val="CodeExample"/>
        <w:rPr>
          <w:rStyle w:val="Italic"/>
        </w:rPr>
      </w:pPr>
      <w:r w:rsidRPr="005C5C0B">
        <w:rPr>
          <w:rStyle w:val="Italic"/>
        </w:rPr>
        <w:t>val it: char list = ['e'; 'i'; 'o'; 'u'; 'y']</w:t>
      </w:r>
    </w:p>
    <w:p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rsidR="0094128D" w:rsidRPr="00F115D2" w:rsidRDefault="006B52C5" w:rsidP="0094128D">
      <w:pPr>
        <w:pStyle w:val="CodeExample"/>
      </w:pPr>
      <w:r w:rsidRPr="00404279">
        <w:t>&gt; let tuple = (1, false, "text");;</w:t>
      </w:r>
    </w:p>
    <w:p w:rsidR="0094128D" w:rsidRPr="005C5C0B" w:rsidRDefault="006B52C5" w:rsidP="0094128D">
      <w:pPr>
        <w:pStyle w:val="CodeExample"/>
        <w:rPr>
          <w:rStyle w:val="Italic"/>
        </w:rPr>
      </w:pPr>
      <w:r w:rsidRPr="005C5C0B">
        <w:rPr>
          <w:rStyle w:val="Italic"/>
        </w:rPr>
        <w:t>val tuple : int * bool * string = (1, false, "text")</w:t>
      </w:r>
    </w:p>
    <w:p w:rsidR="0094128D" w:rsidRPr="00F115D2" w:rsidRDefault="0094128D" w:rsidP="0094128D">
      <w:pPr>
        <w:pStyle w:val="CodeExample"/>
      </w:pPr>
    </w:p>
    <w:p w:rsidR="0094128D" w:rsidRPr="00F115D2" w:rsidRDefault="006B52C5" w:rsidP="0094128D">
      <w:pPr>
        <w:pStyle w:val="CodeExample"/>
      </w:pPr>
      <w:r w:rsidRPr="00404279">
        <w:t>&gt; let getNumberInfo (x : int) = (x, x.ToString(), x * x);;</w:t>
      </w:r>
    </w:p>
    <w:p w:rsidR="0094128D" w:rsidRPr="005C5C0B" w:rsidRDefault="006B52C5" w:rsidP="0094128D">
      <w:pPr>
        <w:pStyle w:val="CodeExample"/>
        <w:rPr>
          <w:rStyle w:val="Italic"/>
        </w:rPr>
      </w:pPr>
      <w:r w:rsidRPr="005C5C0B">
        <w:rPr>
          <w:rStyle w:val="Italic"/>
        </w:rPr>
        <w:t>val getNumberInfo : int -&gt; int * string * int</w:t>
      </w:r>
    </w:p>
    <w:p w:rsidR="0094128D" w:rsidRPr="00F115D2" w:rsidRDefault="0094128D" w:rsidP="0094128D">
      <w:pPr>
        <w:pStyle w:val="CodeExample"/>
      </w:pPr>
    </w:p>
    <w:p w:rsidR="0094128D" w:rsidRPr="00F115D2" w:rsidRDefault="006B52C5" w:rsidP="0094128D">
      <w:pPr>
        <w:pStyle w:val="CodeExample"/>
      </w:pPr>
      <w:r w:rsidRPr="00404279">
        <w:t>&gt; getNumberInfo 42;;</w:t>
      </w:r>
    </w:p>
    <w:p w:rsidR="0094128D" w:rsidRPr="005C5C0B" w:rsidRDefault="006B52C5" w:rsidP="0094128D">
      <w:pPr>
        <w:pStyle w:val="CodeExample"/>
        <w:rPr>
          <w:rStyle w:val="Italic"/>
        </w:rPr>
      </w:pPr>
      <w:r w:rsidRPr="005C5C0B">
        <w:rPr>
          <w:rStyle w:val="Italic"/>
        </w:rPr>
        <w:t>val it : int * string * int = (42, "42", 1764)</w:t>
      </w:r>
    </w:p>
    <w:p w:rsidR="00732CE2" w:rsidRPr="00F115D2" w:rsidRDefault="006B52C5" w:rsidP="00732CE2">
      <w:r w:rsidRPr="00404279">
        <w:t xml:space="preserve">A key concept in F# is </w:t>
      </w:r>
      <w:r w:rsidRPr="00B81F48">
        <w:rPr>
          <w:rStyle w:val="Italic"/>
        </w:rPr>
        <w:t>immutability</w:t>
      </w:r>
      <w:r w:rsidR="00F54660" w:rsidRPr="00D45B24">
        <w:fldChar w:fldCharType="begin"/>
      </w:r>
      <w:r w:rsidR="00B96D15" w:rsidRPr="00D45B24">
        <w:instrText xml:space="preserve"> XE "immutability" </w:instrText>
      </w:r>
      <w:r w:rsidR="00F54660"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rsidR="00BB4DBC" w:rsidRPr="00F115D2" w:rsidRDefault="006B52C5" w:rsidP="006230F9">
      <w:pPr>
        <w:pStyle w:val="Heading3"/>
      </w:pPr>
      <w:bookmarkStart w:id="18" w:name="_Toc207705744"/>
      <w:bookmarkStart w:id="19" w:name="_Toc257733478"/>
      <w:bookmarkStart w:id="20" w:name="_Toc270597374"/>
      <w:bookmarkStart w:id="21" w:name="_Toc286309264"/>
      <w:r w:rsidRPr="00404279">
        <w:t>Making Types Simple</w:t>
      </w:r>
      <w:bookmarkEnd w:id="18"/>
      <w:bookmarkEnd w:id="19"/>
      <w:bookmarkEnd w:id="20"/>
      <w:bookmarkEnd w:id="21"/>
    </w:p>
    <w:p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rsidR="0094128D" w:rsidRPr="00F115D2" w:rsidRDefault="006B52C5" w:rsidP="002807A7">
      <w:pPr>
        <w:pStyle w:val="CodeExample"/>
      </w:pPr>
      <w:r w:rsidRPr="00404279">
        <w:t>let square x = x * x</w:t>
      </w:r>
    </w:p>
    <w:p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F54660" w:rsidRPr="00D45B24">
        <w:fldChar w:fldCharType="begin"/>
      </w:r>
      <w:r w:rsidR="00B96D15" w:rsidRPr="00D45B24">
        <w:instrText xml:space="preserve"> XE "type inference" </w:instrText>
      </w:r>
      <w:r w:rsidR="00F54660" w:rsidRPr="00D45B24">
        <w:fldChar w:fldCharType="end"/>
      </w:r>
      <w:r w:rsidRPr="00497D56">
        <w:t xml:space="preserve">. </w:t>
      </w:r>
    </w:p>
    <w:p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rsidR="006B6E21" w:rsidRDefault="00B84557">
      <w:pPr>
        <w:keepNext/>
      </w:pPr>
      <w:r>
        <w:lastRenderedPageBreak/>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rsidR="0094128D" w:rsidRPr="00F115D2" w:rsidRDefault="006B52C5" w:rsidP="00CB0A95">
      <w:pPr>
        <w:pStyle w:val="CodeExample"/>
      </w:pPr>
      <w:r w:rsidRPr="00404279">
        <w:t>&gt; let concat (x : string) y = x + y;;</w:t>
      </w:r>
    </w:p>
    <w:p w:rsidR="0094128D" w:rsidRPr="005C5C0B" w:rsidRDefault="006B52C5" w:rsidP="00CB0A95">
      <w:pPr>
        <w:pStyle w:val="CodeExample"/>
        <w:rPr>
          <w:rStyle w:val="Italic"/>
        </w:rPr>
      </w:pPr>
      <w:r w:rsidRPr="005C5C0B">
        <w:rPr>
          <w:rStyle w:val="Italic"/>
        </w:rPr>
        <w:t>val concat : string -&gt; string -&gt; string</w:t>
      </w:r>
    </w:p>
    <w:p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data by default</w:t>
      </w:r>
      <w:r w:rsidR="006B52C5" w:rsidRPr="00497D56">
        <w:t>.</w:t>
      </w:r>
    </w:p>
    <w:p w:rsidR="0094128D" w:rsidRPr="00E42689" w:rsidRDefault="006B52C5" w:rsidP="0094128D">
      <w:r w:rsidRPr="00110BB5">
        <w:t xml:space="preserve">The process of type inference also applies </w:t>
      </w:r>
      <w:r w:rsidRPr="00B81F48">
        <w:rPr>
          <w:rStyle w:val="Italic"/>
        </w:rPr>
        <w:t>automatic generalization</w:t>
      </w:r>
      <w:r w:rsidR="00F54660" w:rsidRPr="00D45B24">
        <w:fldChar w:fldCharType="begin"/>
      </w:r>
      <w:r w:rsidR="00B96D15" w:rsidRPr="00D45B24">
        <w:instrText xml:space="preserve"> XE "automatic generalization" </w:instrText>
      </w:r>
      <w:r w:rsidR="00F54660"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rsidR="0094128D" w:rsidRPr="005C5C0B" w:rsidRDefault="006B52C5" w:rsidP="0094128D">
      <w:pPr>
        <w:pStyle w:val="CodeExample"/>
        <w:rPr>
          <w:rStyle w:val="Italic"/>
        </w:rPr>
      </w:pPr>
      <w:r w:rsidRPr="005C5C0B">
        <w:rPr>
          <w:rStyle w:val="Italic"/>
        </w:rPr>
        <w:t>val swap : 'a * 'b -&gt; 'b * 'a</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(1,</w:t>
      </w:r>
      <w:r w:rsidR="00505BE5" w:rsidRPr="00404279">
        <w:t xml:space="preserve"> </w:t>
      </w:r>
      <w:r w:rsidRPr="00404279">
        <w:t>2);;</w:t>
      </w:r>
    </w:p>
    <w:p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("you",</w:t>
      </w:r>
      <w:r w:rsidR="00505BE5" w:rsidRPr="00404279">
        <w:t xml:space="preserve"> </w:t>
      </w:r>
      <w:r w:rsidRPr="00404279">
        <w:t>true);;</w:t>
      </w:r>
    </w:p>
    <w:p w:rsidR="0094128D" w:rsidRPr="005C5C0B" w:rsidRDefault="006B52C5" w:rsidP="0094128D">
      <w:pPr>
        <w:pStyle w:val="CodeExample"/>
        <w:rPr>
          <w:rStyle w:val="Italic"/>
        </w:rPr>
      </w:pPr>
      <w:r w:rsidRPr="005C5C0B">
        <w:rPr>
          <w:rStyle w:val="Italic"/>
        </w:rPr>
        <w:t>val it : bool * string = (true,"you")</w:t>
      </w:r>
    </w:p>
    <w:p w:rsidR="0094128D" w:rsidRPr="00E42689" w:rsidRDefault="006B52C5" w:rsidP="0094128D">
      <w:r w:rsidRPr="00404279">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rsidR="00AC6E97" w:rsidRPr="00F329AB" w:rsidRDefault="006B52C5" w:rsidP="006230F9">
      <w:pPr>
        <w:pStyle w:val="Heading3"/>
      </w:pPr>
      <w:bookmarkStart w:id="22" w:name="_Toc207705745"/>
      <w:bookmarkStart w:id="23" w:name="_Toc257733479"/>
      <w:bookmarkStart w:id="24" w:name="_Toc270597375"/>
      <w:bookmarkStart w:id="25" w:name="_Toc286309265"/>
      <w:r w:rsidRPr="00F329AB">
        <w:t>Functional Programming</w:t>
      </w:r>
      <w:bookmarkEnd w:id="22"/>
      <w:bookmarkEnd w:id="23"/>
      <w:bookmarkEnd w:id="24"/>
      <w:bookmarkEnd w:id="25"/>
    </w:p>
    <w:p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rsidR="00AC6E97" w:rsidRPr="00E42689" w:rsidRDefault="006B52C5" w:rsidP="002807A7">
      <w:pPr>
        <w:pStyle w:val="CodeExample"/>
      </w:pPr>
      <w:r w:rsidRPr="00E42689">
        <w:t xml:space="preserve">let squares = List.map square numbers </w:t>
      </w:r>
    </w:p>
    <w:p w:rsidR="00AC6E97" w:rsidRPr="00F329AB" w:rsidRDefault="006B52C5" w:rsidP="00776DC9">
      <w:r w:rsidRPr="00F329AB">
        <w:t>Consider another example:</w:t>
      </w:r>
    </w:p>
    <w:p w:rsidR="00AC6E97" w:rsidRPr="00F115D2" w:rsidRDefault="006B52C5" w:rsidP="007777FE">
      <w:pPr>
        <w:pStyle w:val="CodeExample"/>
      </w:pPr>
      <w:r w:rsidRPr="00404279">
        <w:t>&gt; List.map (fun x -&gt; x % 2 = 0) [1 .. 5];;</w:t>
      </w:r>
    </w:p>
    <w:p w:rsidR="007777FE" w:rsidRPr="005C5C0B" w:rsidRDefault="007777FE" w:rsidP="007777FE">
      <w:pPr>
        <w:pStyle w:val="CodeExample"/>
        <w:rPr>
          <w:rStyle w:val="Italic"/>
        </w:rPr>
      </w:pPr>
    </w:p>
    <w:p w:rsidR="00AC6E97" w:rsidRPr="005C5C0B" w:rsidRDefault="006B52C5" w:rsidP="007777FE">
      <w:pPr>
        <w:pStyle w:val="CodeExample"/>
        <w:rPr>
          <w:rStyle w:val="Italic"/>
        </w:rPr>
      </w:pPr>
      <w:r w:rsidRPr="005C5C0B">
        <w:rPr>
          <w:rStyle w:val="Italic"/>
        </w:rPr>
        <w:t>val it : bool list</w:t>
      </w:r>
    </w:p>
    <w:p w:rsidR="00AC6E97" w:rsidRPr="005C5C0B" w:rsidRDefault="006B52C5" w:rsidP="007777FE">
      <w:pPr>
        <w:pStyle w:val="CodeExample"/>
        <w:rPr>
          <w:rStyle w:val="Italic"/>
        </w:rPr>
      </w:pPr>
      <w:r w:rsidRPr="005C5C0B">
        <w:rPr>
          <w:rStyle w:val="Italic"/>
        </w:rPr>
        <w:t>= [false; true; false; true; false]</w:t>
      </w:r>
    </w:p>
    <w:p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F54660" w:rsidRPr="00D45B24">
        <w:fldChar w:fldCharType="begin"/>
      </w:r>
      <w:r w:rsidR="001C08F7" w:rsidRPr="00D45B24">
        <w:instrText xml:space="preserve"> XE "function values" </w:instrText>
      </w:r>
      <w:r w:rsidR="00F54660" w:rsidRPr="00D45B24">
        <w:fldChar w:fldCharType="end"/>
      </w:r>
      <w:r w:rsidR="006B52C5" w:rsidRPr="00404279">
        <w:t xml:space="preserve"> is a hallmark of functional programming.</w:t>
      </w:r>
    </w:p>
    <w:p w:rsidR="0094128D" w:rsidRPr="00F115D2" w:rsidRDefault="006B52C5" w:rsidP="0094128D">
      <w:r w:rsidRPr="00404279">
        <w:t xml:space="preserve">Another tool for data transformation and analysis is </w:t>
      </w:r>
      <w:r w:rsidRPr="00B81F48">
        <w:rPr>
          <w:rStyle w:val="Italic"/>
        </w:rPr>
        <w:t>pattern matching</w:t>
      </w:r>
      <w:r w:rsidR="00F54660" w:rsidRPr="00D45B24">
        <w:fldChar w:fldCharType="begin"/>
      </w:r>
      <w:r w:rsidR="001C08F7" w:rsidRPr="00D45B24">
        <w:instrText xml:space="preserve"> XE "pattern matching" </w:instrText>
      </w:r>
      <w:r w:rsidR="00F54660"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rsidR="0094128D" w:rsidRPr="00F115D2" w:rsidRDefault="006B52C5" w:rsidP="00CB0A95">
      <w:pPr>
        <w:pStyle w:val="CodeExample"/>
      </w:pPr>
      <w:r w:rsidRPr="00404279">
        <w:t>let checkList alist =</w:t>
      </w:r>
    </w:p>
    <w:p w:rsidR="0094128D" w:rsidRPr="00F115D2" w:rsidRDefault="006B52C5" w:rsidP="00CB0A95">
      <w:pPr>
        <w:pStyle w:val="CodeExample"/>
      </w:pPr>
      <w:r w:rsidRPr="00404279">
        <w:t xml:space="preserve">    match alist with</w:t>
      </w:r>
    </w:p>
    <w:p w:rsidR="0094128D" w:rsidRPr="00F115D2" w:rsidRDefault="006B52C5" w:rsidP="00CB0A95">
      <w:pPr>
        <w:pStyle w:val="CodeExample"/>
      </w:pPr>
      <w:r w:rsidRPr="00404279">
        <w:t xml:space="preserve">    | [] -&gt; 0</w:t>
      </w:r>
    </w:p>
    <w:p w:rsidR="0094128D" w:rsidRPr="00F115D2" w:rsidRDefault="006B52C5" w:rsidP="00CB0A95">
      <w:pPr>
        <w:pStyle w:val="CodeExample"/>
      </w:pPr>
      <w:r w:rsidRPr="00404279">
        <w:t xml:space="preserve">    | [a] -&gt; 1</w:t>
      </w:r>
    </w:p>
    <w:p w:rsidR="0094128D" w:rsidRPr="00F115D2" w:rsidRDefault="006B52C5" w:rsidP="00CB0A95">
      <w:pPr>
        <w:pStyle w:val="CodeExample"/>
      </w:pPr>
      <w:r w:rsidRPr="00404279">
        <w:t xml:space="preserve">    | [a;</w:t>
      </w:r>
      <w:r w:rsidR="00505BE5" w:rsidRPr="00404279">
        <w:t xml:space="preserve"> </w:t>
      </w:r>
      <w:r w:rsidRPr="00404279">
        <w:t>b] -&gt; 2</w:t>
      </w:r>
    </w:p>
    <w:p w:rsidR="0094128D" w:rsidRPr="00F115D2" w:rsidRDefault="006B52C5" w:rsidP="00CB0A95">
      <w:pPr>
        <w:pStyle w:val="CodeExample"/>
      </w:pPr>
      <w:r w:rsidRPr="00404279">
        <w:lastRenderedPageBreak/>
        <w:t xml:space="preserve">    | [a;</w:t>
      </w:r>
      <w:r w:rsidR="00505BE5" w:rsidRPr="00404279">
        <w:t xml:space="preserve"> </w:t>
      </w:r>
      <w:r w:rsidRPr="00404279">
        <w:t>b;</w:t>
      </w:r>
      <w:r w:rsidR="00505BE5" w:rsidRPr="00404279">
        <w:t xml:space="preserve"> </w:t>
      </w:r>
      <w:r w:rsidRPr="00404279">
        <w:t>c] -&gt; 3</w:t>
      </w:r>
    </w:p>
    <w:p w:rsidR="0094128D" w:rsidRPr="00F115D2" w:rsidRDefault="006B52C5" w:rsidP="00CB0A95">
      <w:pPr>
        <w:pStyle w:val="CodeExample"/>
      </w:pPr>
      <w:r w:rsidRPr="00404279">
        <w:t xml:space="preserve">    | _ -&gt; failwith "List is too big!"</w:t>
      </w:r>
    </w:p>
    <w:p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rsidR="006B6E21" w:rsidRDefault="006B52C5">
      <w:pPr>
        <w:keepNext/>
      </w:pPr>
      <w:r w:rsidRPr="00404279">
        <w:t>Pattern matching can also be used as a control construct</w:t>
      </w:r>
      <w:r w:rsidR="0019374B">
        <w:t>—</w:t>
      </w:r>
      <w:r w:rsidR="00505BE5" w:rsidRPr="00404279">
        <w:t>for example,</w:t>
      </w:r>
      <w:r w:rsidRPr="00404279">
        <w:t xml:space="preserve"> by using a pattern that performs a dynamic type test:</w:t>
      </w:r>
    </w:p>
    <w:p w:rsidR="0094128D" w:rsidRPr="00F115D2" w:rsidRDefault="006B52C5" w:rsidP="00CB0A95">
      <w:pPr>
        <w:pStyle w:val="CodeExample"/>
        <w:keepNext/>
      </w:pPr>
      <w:r w:rsidRPr="00404279">
        <w:t>let getType (x : obj) =</w:t>
      </w:r>
    </w:p>
    <w:p w:rsidR="0094128D" w:rsidRPr="00F115D2" w:rsidRDefault="006B52C5" w:rsidP="00CB0A95">
      <w:pPr>
        <w:pStyle w:val="CodeExample"/>
        <w:keepNext/>
      </w:pPr>
      <w:r w:rsidRPr="00404279">
        <w:t xml:space="preserve">    match x with</w:t>
      </w:r>
    </w:p>
    <w:p w:rsidR="0094128D" w:rsidRPr="00F115D2" w:rsidRDefault="006B52C5" w:rsidP="00CB0A95">
      <w:pPr>
        <w:pStyle w:val="CodeExample"/>
        <w:keepNext/>
      </w:pPr>
      <w:r w:rsidRPr="00404279">
        <w:t xml:space="preserve">    | :? string           -&gt; "x is a string"</w:t>
      </w:r>
    </w:p>
    <w:p w:rsidR="0094128D" w:rsidRPr="00F115D2" w:rsidRDefault="006B52C5" w:rsidP="00CB0A95">
      <w:pPr>
        <w:pStyle w:val="CodeExample"/>
        <w:keepNext/>
      </w:pPr>
      <w:r w:rsidRPr="00404279">
        <w:t xml:space="preserve">    | :? int              -&gt; "x is an int"</w:t>
      </w:r>
    </w:p>
    <w:p w:rsidR="0094128D" w:rsidRPr="00F115D2" w:rsidRDefault="006B52C5" w:rsidP="00CB0A95">
      <w:pPr>
        <w:pStyle w:val="CodeExample"/>
      </w:pPr>
      <w:r w:rsidRPr="00404279">
        <w:t xml:space="preserve">    | :? System.Exception -&gt; "x is an exception"</w:t>
      </w:r>
    </w:p>
    <w:p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rsidR="006E32E8" w:rsidRPr="00E42689" w:rsidRDefault="006B52C5" w:rsidP="006E32E8">
      <w:pPr>
        <w:pStyle w:val="CodeExample"/>
      </w:pPr>
      <w:r w:rsidRPr="00391D69">
        <w:t>let square x         = x * x</w:t>
      </w:r>
    </w:p>
    <w:p w:rsidR="006E32E8" w:rsidRPr="00E42689" w:rsidRDefault="006B52C5" w:rsidP="006E32E8">
      <w:pPr>
        <w:pStyle w:val="CodeExample"/>
      </w:pPr>
      <w:r w:rsidRPr="00E42689">
        <w:t>let toStr (x : int)  = x.ToString()</w:t>
      </w:r>
    </w:p>
    <w:p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rsidR="006E32E8" w:rsidRPr="00F115D2" w:rsidRDefault="006B52C5" w:rsidP="006E32E8">
      <w:pPr>
        <w:pStyle w:val="CodeExample"/>
      </w:pPr>
      <w:r w:rsidRPr="00404279">
        <w:t>&gt; let result = 32 |&gt; square |&gt; toStr |&gt; reverse</w:t>
      </w:r>
      <w:r w:rsidR="0019374B">
        <w:t>;;</w:t>
      </w:r>
    </w:p>
    <w:p w:rsidR="00732CE2" w:rsidRPr="005C5C0B" w:rsidRDefault="006B52C5" w:rsidP="006E32E8">
      <w:pPr>
        <w:pStyle w:val="CodeExample"/>
        <w:rPr>
          <w:rStyle w:val="Italic"/>
        </w:rPr>
      </w:pPr>
      <w:r w:rsidRPr="005C5C0B">
        <w:rPr>
          <w:rStyle w:val="Italic"/>
        </w:rPr>
        <w:t>val it : string = "4201"</w:t>
      </w:r>
    </w:p>
    <w:p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rsidR="00AC6E97" w:rsidRPr="00F115D2" w:rsidRDefault="006B52C5" w:rsidP="006230F9">
      <w:pPr>
        <w:pStyle w:val="Heading3"/>
      </w:pPr>
      <w:bookmarkStart w:id="26" w:name="_Toc207705746"/>
      <w:bookmarkStart w:id="27" w:name="_Toc257733480"/>
      <w:bookmarkStart w:id="28" w:name="_Toc270597376"/>
      <w:bookmarkStart w:id="29" w:name="_Toc286309266"/>
      <w:r w:rsidRPr="00404279">
        <w:t>Imperative Programming</w:t>
      </w:r>
      <w:bookmarkEnd w:id="26"/>
      <w:bookmarkEnd w:id="27"/>
      <w:bookmarkEnd w:id="28"/>
      <w:bookmarkEnd w:id="29"/>
    </w:p>
    <w:p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rsidR="007777FE" w:rsidRPr="00F115D2" w:rsidRDefault="006B52C5" w:rsidP="002807A7">
      <w:pPr>
        <w:pStyle w:val="CodeExample"/>
      </w:pPr>
      <w:r w:rsidRPr="00404279">
        <w:t>printfn "N^2 = %A" squares</w:t>
      </w:r>
    </w:p>
    <w:p w:rsidR="007777FE" w:rsidRPr="00F115D2" w:rsidRDefault="006B52C5" w:rsidP="007777FE">
      <w:r w:rsidRPr="00404279">
        <w:t xml:space="preserve">The F# library function </w:t>
      </w:r>
      <w:r w:rsidRPr="00404279">
        <w:rPr>
          <w:rStyle w:val="CodeInline"/>
        </w:rPr>
        <w:t>printf</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rsidR="007777FE" w:rsidRPr="00F115D2" w:rsidRDefault="006B52C5" w:rsidP="007777FE">
      <w:pPr>
        <w:pStyle w:val="CodeExample"/>
      </w:pPr>
      <w:r w:rsidRPr="00404279">
        <w:t>&gt; printfn "%d * %f = %s" 5 0.75 ((5.0 * 0.75).ToString());;</w:t>
      </w:r>
    </w:p>
    <w:p w:rsidR="007777FE" w:rsidRPr="005C5C0B" w:rsidRDefault="006B52C5" w:rsidP="007777FE">
      <w:pPr>
        <w:pStyle w:val="CodeExample"/>
        <w:rPr>
          <w:rStyle w:val="Italic"/>
        </w:rPr>
      </w:pPr>
      <w:r w:rsidRPr="005C5C0B">
        <w:rPr>
          <w:rStyle w:val="Italic"/>
        </w:rPr>
        <w:t>5 * 0.750000 = 3.75</w:t>
      </w:r>
    </w:p>
    <w:p w:rsidR="007777FE" w:rsidRPr="005C5C0B" w:rsidRDefault="006B52C5" w:rsidP="007777FE">
      <w:pPr>
        <w:pStyle w:val="CodeExample"/>
        <w:rPr>
          <w:rStyle w:val="Italic"/>
        </w:rPr>
      </w:pPr>
      <w:r w:rsidRPr="005C5C0B">
        <w:rPr>
          <w:rStyle w:val="Italic"/>
        </w:rPr>
        <w:t>val it : unit = ()</w:t>
      </w:r>
    </w:p>
    <w:p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rsidR="007777FE" w:rsidRPr="00F115D2" w:rsidRDefault="006B52C5" w:rsidP="006230F9">
      <w:pPr>
        <w:pStyle w:val="Heading3"/>
      </w:pPr>
      <w:bookmarkStart w:id="30" w:name="_Toc207705747"/>
      <w:bookmarkStart w:id="31" w:name="_Toc257733481"/>
      <w:bookmarkStart w:id="32" w:name="_Toc270597377"/>
      <w:bookmarkStart w:id="33" w:name="_Toc286309267"/>
      <w:r w:rsidRPr="00404279">
        <w:t>.NET Interoperability and CLI Fidelity</w:t>
      </w:r>
      <w:bookmarkEnd w:id="30"/>
      <w:bookmarkEnd w:id="31"/>
      <w:bookmarkEnd w:id="32"/>
      <w:bookmarkEnd w:id="33"/>
      <w:r w:rsidRPr="00404279">
        <w:t xml:space="preserve"> </w:t>
      </w:r>
    </w:p>
    <w:p w:rsidR="007777FE" w:rsidRPr="00F115D2" w:rsidRDefault="006B52C5" w:rsidP="007777FE">
      <w:r w:rsidRPr="00404279">
        <w:t xml:space="preserve">The last line in the sample program calls the </w:t>
      </w:r>
      <w:r w:rsidR="003B5D37">
        <w:t>common language infrastructure (</w:t>
      </w:r>
      <w:r w:rsidRPr="00404279">
        <w:t>CLI</w:t>
      </w:r>
      <w:r w:rsidR="003B5D37">
        <w:t>)</w:t>
      </w:r>
      <w:r w:rsidRPr="00404279">
        <w:t xml:space="preserve"> function </w:t>
      </w:r>
      <w:r w:rsidRPr="00404279">
        <w:rPr>
          <w:rStyle w:val="CodeInline"/>
        </w:rPr>
        <w:t>System.Console.ReadKey</w:t>
      </w:r>
      <w:r w:rsidRPr="00404279">
        <w:t xml:space="preserve"> to pause the program before </w:t>
      </w:r>
      <w:r w:rsidR="00A36D6F">
        <w:t xml:space="preserve">the </w:t>
      </w:r>
      <w:r w:rsidR="00304B3C">
        <w:t xml:space="preserve">console </w:t>
      </w:r>
      <w:r w:rsidR="00A36D6F">
        <w:t>window closes</w:t>
      </w:r>
      <w:r w:rsidRPr="00404279">
        <w:t>.</w:t>
      </w:r>
    </w:p>
    <w:p w:rsidR="007777FE" w:rsidRPr="00F115D2" w:rsidRDefault="006B52C5" w:rsidP="002807A7">
      <w:pPr>
        <w:pStyle w:val="CodeExample"/>
      </w:pPr>
      <w:r w:rsidRPr="00404279">
        <w:t>System.Console.ReadKey(true)</w:t>
      </w:r>
    </w:p>
    <w:p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rsidR="00623944" w:rsidRPr="00F115D2" w:rsidRDefault="006B52C5" w:rsidP="006230F9">
      <w:pPr>
        <w:pStyle w:val="Heading3"/>
      </w:pPr>
      <w:bookmarkStart w:id="34" w:name="_Toc207705748"/>
      <w:bookmarkStart w:id="35" w:name="_Toc257733482"/>
      <w:bookmarkStart w:id="36" w:name="_Toc270597378"/>
      <w:bookmarkStart w:id="37" w:name="_Toc286309268"/>
      <w:r w:rsidRPr="00404279">
        <w:lastRenderedPageBreak/>
        <w:t>Parallel and Asynchronous Programming</w:t>
      </w:r>
      <w:bookmarkEnd w:id="34"/>
      <w:bookmarkEnd w:id="35"/>
      <w:bookmarkEnd w:id="36"/>
      <w:bookmarkEnd w:id="37"/>
    </w:p>
    <w:p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511D4E">
        <w:rPr>
          <w:rFonts w:cs="Arial"/>
        </w:rPr>
        <w:fldChar w:fldCharType="begin"/>
      </w:r>
      <w:r w:rsidR="00511D4E">
        <w:instrText xml:space="preserve"> REF _Ref273691107 \r \h </w:instrText>
      </w:r>
      <w:r w:rsidR="00511D4E">
        <w:rPr>
          <w:rFonts w:cs="Arial"/>
        </w:rPr>
      </w:r>
      <w:r w:rsidR="00511D4E">
        <w:rPr>
          <w:rFonts w:cs="Arial"/>
        </w:rPr>
        <w:fldChar w:fldCharType="separate"/>
      </w:r>
      <w:r w:rsidR="00340C81">
        <w:t>1.1</w:t>
      </w:r>
      <w:r w:rsidR="00511D4E">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rsidR="00613A22" w:rsidRPr="00F115D2" w:rsidRDefault="006B52C5" w:rsidP="002807A7">
      <w:pPr>
        <w:pStyle w:val="CodeExample"/>
      </w:pPr>
      <w:r w:rsidRPr="00404279">
        <w:t>let rec fib x = if x &lt;= 2 then 1 else fib(x-1) + fib(x-2)</w:t>
      </w:r>
    </w:p>
    <w:p w:rsidR="004F6DB6" w:rsidRPr="00F115D2" w:rsidRDefault="004F6DB6" w:rsidP="002807A7">
      <w:pPr>
        <w:pStyle w:val="CodeExample"/>
      </w:pPr>
    </w:p>
    <w:p w:rsidR="004F6DB6" w:rsidRPr="00F115D2" w:rsidRDefault="006B52C5" w:rsidP="002807A7">
      <w:pPr>
        <w:pStyle w:val="CodeExample"/>
      </w:pPr>
      <w:r w:rsidRPr="00404279">
        <w:t xml:space="preserve">let fibs = </w:t>
      </w:r>
    </w:p>
    <w:p w:rsidR="006B52C5" w:rsidRDefault="006B52C5">
      <w:pPr>
        <w:pStyle w:val="CodeExample"/>
      </w:pPr>
      <w:r w:rsidRPr="00404279">
        <w:t xml:space="preserve">    Async.Parallel [ for i in 0..40 -&gt; async { return fib(i) } ]</w:t>
      </w:r>
    </w:p>
    <w:p w:rsidR="006B52C5" w:rsidRPr="006B52C5" w:rsidRDefault="00C57D29">
      <w:pPr>
        <w:pStyle w:val="CodeExample"/>
      </w:pPr>
      <w:r w:rsidRPr="00404279">
        <w:t xml:space="preserve">    |&gt; Async.RunSynchronously</w:t>
      </w:r>
    </w:p>
    <w:p w:rsidR="004F6DB6" w:rsidRPr="00F115D2" w:rsidRDefault="004F6DB6" w:rsidP="002807A7">
      <w:pPr>
        <w:pStyle w:val="CodeExample"/>
      </w:pPr>
    </w:p>
    <w:p w:rsidR="004F6DB6" w:rsidRPr="00F115D2" w:rsidRDefault="006B52C5" w:rsidP="002807A7">
      <w:pPr>
        <w:pStyle w:val="CodeExample"/>
      </w:pPr>
      <w:r w:rsidRPr="00404279">
        <w:t>printfn "N^2 = %A" fibs</w:t>
      </w:r>
    </w:p>
    <w:p w:rsidR="004F6DB6" w:rsidRPr="00F115D2" w:rsidRDefault="004F6DB6" w:rsidP="002807A7">
      <w:pPr>
        <w:pStyle w:val="CodeExample"/>
      </w:pPr>
    </w:p>
    <w:p w:rsidR="00623944" w:rsidRPr="00F115D2" w:rsidRDefault="006B52C5" w:rsidP="002807A7">
      <w:pPr>
        <w:pStyle w:val="CodeExample"/>
      </w:pPr>
      <w:r w:rsidRPr="00404279">
        <w:t>System.Console.ReadKey(true)</w:t>
      </w:r>
    </w:p>
    <w:p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rsidR="005D4722" w:rsidRPr="00E42689" w:rsidRDefault="005D4722" w:rsidP="005D4722">
      <w:pPr>
        <w:pStyle w:val="CodeExample"/>
      </w:pPr>
      <w:r w:rsidRPr="00E42689">
        <w:t>open System</w:t>
      </w:r>
    </w:p>
    <w:p w:rsidR="005D4722" w:rsidRPr="00E42689" w:rsidRDefault="005D4722" w:rsidP="005D4722">
      <w:pPr>
        <w:pStyle w:val="CodeExample"/>
      </w:pPr>
      <w:r w:rsidRPr="00E42689">
        <w:t>open System.IO</w:t>
      </w:r>
    </w:p>
    <w:p w:rsidR="005D4722" w:rsidRPr="00E42689" w:rsidRDefault="005D4722" w:rsidP="005D4722">
      <w:pPr>
        <w:pStyle w:val="CodeExample"/>
      </w:pPr>
      <w:r w:rsidRPr="00E42689">
        <w:t>open System.Net</w:t>
      </w:r>
    </w:p>
    <w:p w:rsidR="005D4722" w:rsidRPr="00F329AB" w:rsidRDefault="005D4722" w:rsidP="005D4722">
      <w:pPr>
        <w:pStyle w:val="CodeExample"/>
      </w:pPr>
    </w:p>
    <w:p w:rsidR="005D4722" w:rsidRPr="005D4722" w:rsidRDefault="005D4722" w:rsidP="005D4722">
      <w:pPr>
        <w:pStyle w:val="CodeExample"/>
      </w:pPr>
      <w:r w:rsidRPr="00404279">
        <w:t xml:space="preserve">let http url = </w:t>
      </w:r>
    </w:p>
    <w:p w:rsidR="005D4722" w:rsidRPr="005D4722" w:rsidRDefault="005D4722" w:rsidP="005D4722">
      <w:pPr>
        <w:pStyle w:val="CodeExample"/>
      </w:pPr>
      <w:r w:rsidRPr="00404279">
        <w:t xml:space="preserve">    async { let req =  WebRequest.Create(Uri url) </w:t>
      </w:r>
    </w:p>
    <w:p w:rsidR="005D4722" w:rsidRPr="005D4722" w:rsidRDefault="005D4722" w:rsidP="005D4722">
      <w:pPr>
        <w:pStyle w:val="CodeExample"/>
      </w:pPr>
      <w:r w:rsidRPr="00404279">
        <w:t xml:space="preserve">            use! resp = req.AsyncGetResponse()</w:t>
      </w:r>
    </w:p>
    <w:p w:rsidR="005D4722" w:rsidRPr="005D4722" w:rsidRDefault="005D4722" w:rsidP="005D4722">
      <w:pPr>
        <w:pStyle w:val="CodeExample"/>
      </w:pPr>
      <w:r w:rsidRPr="00404279">
        <w:t xml:space="preserve">            use stream = resp.GetResponseStream()</w:t>
      </w:r>
    </w:p>
    <w:p w:rsidR="005D4722" w:rsidRPr="005D4722" w:rsidRDefault="005D4722" w:rsidP="005D4722">
      <w:pPr>
        <w:pStyle w:val="CodeExample"/>
      </w:pPr>
      <w:r w:rsidRPr="00404279">
        <w:t xml:space="preserve">            use reader = new StreamReader(stream)</w:t>
      </w:r>
    </w:p>
    <w:p w:rsidR="005D4722" w:rsidRPr="005D4722" w:rsidRDefault="005D4722" w:rsidP="005D4722">
      <w:pPr>
        <w:pStyle w:val="CodeExample"/>
      </w:pPr>
      <w:r w:rsidRPr="00404279">
        <w:t xml:space="preserve">            let contents = reader.ReadToEnd()</w:t>
      </w:r>
    </w:p>
    <w:p w:rsidR="006B52C5" w:rsidRDefault="005D4722" w:rsidP="005D4722">
      <w:pPr>
        <w:pStyle w:val="CodeExample"/>
      </w:pPr>
      <w:r w:rsidRPr="00404279">
        <w:t xml:space="preserve">            return contents }</w:t>
      </w:r>
    </w:p>
    <w:p w:rsidR="005D4722" w:rsidRPr="005D4722" w:rsidRDefault="005D4722" w:rsidP="005D4722">
      <w:pPr>
        <w:pStyle w:val="CodeExample"/>
      </w:pPr>
    </w:p>
    <w:p w:rsidR="006B52C5" w:rsidRPr="009518B0" w:rsidRDefault="006B52C5" w:rsidP="006B52C5">
      <w:pPr>
        <w:pStyle w:val="CodeExample"/>
      </w:pPr>
      <w:r w:rsidRPr="00497D56">
        <w:t>let sites = ["http://www.bing.com"; "http://www.google.co</w:t>
      </w:r>
      <w:r w:rsidRPr="009518B0">
        <w:t xml:space="preserve">m"; </w:t>
      </w:r>
    </w:p>
    <w:p w:rsidR="006B52C5" w:rsidRPr="00110BB5" w:rsidRDefault="006B52C5" w:rsidP="006B52C5">
      <w:pPr>
        <w:pStyle w:val="CodeExample"/>
      </w:pPr>
      <w:r w:rsidRPr="00110BB5">
        <w:t xml:space="preserve">             "http://www.yahoo.com"; "http://www.search.com"]</w:t>
      </w:r>
    </w:p>
    <w:p w:rsidR="006B52C5" w:rsidRPr="00391D69" w:rsidRDefault="006B52C5" w:rsidP="006B52C5">
      <w:pPr>
        <w:pStyle w:val="CodeExample"/>
      </w:pPr>
    </w:p>
    <w:p w:rsidR="006B52C5" w:rsidRPr="00391D69" w:rsidRDefault="006B52C5" w:rsidP="006B52C5">
      <w:pPr>
        <w:pStyle w:val="CodeExample"/>
      </w:pPr>
      <w:r w:rsidRPr="00391D69">
        <w:t xml:space="preserve">let htmlOfSites = </w:t>
      </w:r>
    </w:p>
    <w:p w:rsidR="006B52C5" w:rsidRPr="00E42689" w:rsidRDefault="006B52C5" w:rsidP="006B52C5">
      <w:pPr>
        <w:pStyle w:val="CodeExample"/>
      </w:pPr>
      <w:r w:rsidRPr="00E42689">
        <w:t xml:space="preserve">    Async.Parallel [for site in sites -&gt; http site ]</w:t>
      </w:r>
    </w:p>
    <w:p w:rsidR="006B52C5" w:rsidRPr="00E42689" w:rsidRDefault="006B52C5" w:rsidP="006B52C5">
      <w:pPr>
        <w:pStyle w:val="CodeExample"/>
      </w:pPr>
      <w:r w:rsidRPr="00E42689">
        <w:t xml:space="preserve">    |&gt; Async.RunSynchronously</w:t>
      </w:r>
    </w:p>
    <w:p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rsidR="009E76B0" w:rsidRPr="00E42689" w:rsidRDefault="006B52C5" w:rsidP="006230F9">
      <w:pPr>
        <w:pStyle w:val="Heading3"/>
      </w:pPr>
      <w:bookmarkStart w:id="38" w:name="_Toc207705749"/>
      <w:bookmarkStart w:id="39" w:name="_Toc257733483"/>
      <w:bookmarkStart w:id="40" w:name="_Toc270597379"/>
      <w:bookmarkStart w:id="41" w:name="_Toc286309269"/>
      <w:r w:rsidRPr="00E42689">
        <w:t>Strong Typing for Floating</w:t>
      </w:r>
      <w:r w:rsidR="00C22DC4">
        <w:t>-</w:t>
      </w:r>
      <w:r w:rsidRPr="00E42689">
        <w:t>Point Code</w:t>
      </w:r>
      <w:bookmarkEnd w:id="38"/>
      <w:bookmarkEnd w:id="39"/>
      <w:bookmarkEnd w:id="40"/>
      <w:bookmarkEnd w:id="41"/>
    </w:p>
    <w:p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rsidR="00511D4E" w:rsidRPr="00E42689" w:rsidRDefault="00511D4E" w:rsidP="009E76B0">
      <w:r>
        <w:t>Consider the following example:</w:t>
      </w:r>
    </w:p>
    <w:p w:rsidR="00DB7F35" w:rsidRPr="00E42689" w:rsidRDefault="006B52C5" w:rsidP="002807A7">
      <w:pPr>
        <w:pStyle w:val="CodeExample"/>
      </w:pPr>
      <w:r w:rsidRPr="00E42689">
        <w:t>[&lt;Measure&gt;] type kg</w:t>
      </w:r>
    </w:p>
    <w:p w:rsidR="00DB7F35" w:rsidRPr="00F329AB" w:rsidRDefault="006B52C5" w:rsidP="002807A7">
      <w:pPr>
        <w:pStyle w:val="CodeExample"/>
      </w:pPr>
      <w:r w:rsidRPr="00E42689">
        <w:t>[&lt;Measure&gt;] type m</w:t>
      </w:r>
    </w:p>
    <w:p w:rsidR="00DB7F35" w:rsidRPr="00F115D2" w:rsidRDefault="006B52C5" w:rsidP="002807A7">
      <w:pPr>
        <w:pStyle w:val="CodeExample"/>
      </w:pPr>
      <w:r w:rsidRPr="00404279">
        <w:t>[&lt;Measure&gt;] type s</w:t>
      </w:r>
    </w:p>
    <w:p w:rsidR="00DB7F35" w:rsidRPr="00F115D2" w:rsidRDefault="00DB7F35" w:rsidP="002807A7">
      <w:pPr>
        <w:pStyle w:val="CodeExample"/>
      </w:pPr>
    </w:p>
    <w:p w:rsidR="00DB7F35" w:rsidRPr="00F115D2" w:rsidRDefault="006B52C5" w:rsidP="002807A7">
      <w:pPr>
        <w:pStyle w:val="CodeExample"/>
      </w:pPr>
      <w:r w:rsidRPr="00404279">
        <w:lastRenderedPageBreak/>
        <w:t>let gravityOnEarth = 9.81&lt;m/s^2&gt;</w:t>
      </w:r>
    </w:p>
    <w:p w:rsidR="00DB7F35" w:rsidRPr="00F115D2" w:rsidRDefault="006B52C5" w:rsidP="002807A7">
      <w:pPr>
        <w:pStyle w:val="CodeExample"/>
      </w:pPr>
      <w:r w:rsidRPr="00404279">
        <w:t>let heightOfTowerOfPisa = 55.86&lt;m&gt;</w:t>
      </w:r>
    </w:p>
    <w:p w:rsidR="009E76B0" w:rsidRPr="00F115D2" w:rsidRDefault="006B52C5" w:rsidP="002807A7">
      <w:pPr>
        <w:pStyle w:val="CodeExample"/>
      </w:pPr>
      <w:r w:rsidRPr="00404279">
        <w:t>let speedOfImpact = sqrt(2.0 * gravityOnEarth * heightOfTowerOfPisa)</w:t>
      </w:r>
    </w:p>
    <w:p w:rsidR="009E76B0" w:rsidRPr="00E42689" w:rsidRDefault="006B52C5" w:rsidP="009E76B0">
      <w:r w:rsidRPr="00404279">
        <w:t xml:space="preserve">The </w:t>
      </w:r>
      <w:r w:rsidRPr="00404279">
        <w:rPr>
          <w:rStyle w:val="CodeInline"/>
        </w:rPr>
        <w:t>Measure</w:t>
      </w:r>
      <w:r w:rsidRPr="00404279">
        <w:t xml:space="preserve"> attribute</w:t>
      </w:r>
      <w:r w:rsidR="00F54660" w:rsidRPr="00D45B24">
        <w:fldChar w:fldCharType="begin"/>
      </w:r>
      <w:r w:rsidR="00BD6F87" w:rsidRPr="00D45B24">
        <w:instrText xml:space="preserve"> XE "Measure attribute" </w:instrText>
      </w:r>
      <w:r w:rsidR="00F54660"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rsidR="00F1329F" w:rsidRPr="00C77CDB" w:rsidRDefault="006B52C5" w:rsidP="006230F9">
      <w:pPr>
        <w:pStyle w:val="Heading3"/>
      </w:pPr>
      <w:bookmarkStart w:id="42" w:name="_Toc207705750"/>
      <w:bookmarkStart w:id="43" w:name="_Toc257733484"/>
      <w:bookmarkStart w:id="44" w:name="_Toc270597380"/>
      <w:bookmarkStart w:id="45" w:name="_Toc286309270"/>
      <w:r w:rsidRPr="00F329AB">
        <w:t>Object</w:t>
      </w:r>
      <w:r w:rsidR="00BD6F87">
        <w:t>-</w:t>
      </w:r>
      <w:r w:rsidRPr="00F329AB">
        <w:t>Oriented Programming and Code Organization</w:t>
      </w:r>
      <w:bookmarkEnd w:id="42"/>
      <w:bookmarkEnd w:id="43"/>
      <w:bookmarkEnd w:id="44"/>
      <w:bookmarkEnd w:id="45"/>
    </w:p>
    <w:p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rsidR="00F1329F" w:rsidRPr="00E42689" w:rsidRDefault="006B52C5" w:rsidP="00F1329F">
      <w:pPr>
        <w:pStyle w:val="CodeExample"/>
      </w:pPr>
      <w:r w:rsidRPr="00391D69">
        <w:t>open System</w:t>
      </w:r>
    </w:p>
    <w:p w:rsidR="00F1329F" w:rsidRPr="00E42689" w:rsidRDefault="00F1329F" w:rsidP="00F1329F">
      <w:pPr>
        <w:pStyle w:val="CodeExample"/>
      </w:pPr>
    </w:p>
    <w:p w:rsidR="00613A22" w:rsidRPr="00E42689" w:rsidRDefault="006B52C5" w:rsidP="00613A22">
      <w:pPr>
        <w:pStyle w:val="CodeExample"/>
      </w:pPr>
      <w:r w:rsidRPr="00E42689">
        <w:t>/// Build an encoder/decoder object that maps characters to an</w:t>
      </w:r>
    </w:p>
    <w:p w:rsidR="00613A22" w:rsidRPr="00F329AB" w:rsidRDefault="006B52C5" w:rsidP="00613A22">
      <w:pPr>
        <w:pStyle w:val="CodeExample"/>
      </w:pPr>
      <w:r w:rsidRPr="00E42689">
        <w:t>/// encoding and back. The encoding is specified by a sequence</w:t>
      </w:r>
    </w:p>
    <w:p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rsidR="00F1329F" w:rsidRPr="00F115D2" w:rsidRDefault="006B52C5" w:rsidP="00F1329F">
      <w:pPr>
        <w:pStyle w:val="CodeExample"/>
      </w:pPr>
      <w:r w:rsidRPr="00404279">
        <w:t>type CharMapEncoder(symbols: seq&lt;char*char&gt;) =</w:t>
      </w:r>
    </w:p>
    <w:p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rsidR="00613A22" w:rsidRPr="00F115D2" w:rsidRDefault="00613A22" w:rsidP="00F1329F">
      <w:pPr>
        <w:pStyle w:val="CodeExample"/>
      </w:pPr>
    </w:p>
    <w:p w:rsidR="00613A22" w:rsidRPr="00F115D2" w:rsidRDefault="006B52C5" w:rsidP="00F1329F">
      <w:pPr>
        <w:pStyle w:val="CodeExample"/>
      </w:pPr>
      <w:r w:rsidRPr="00404279">
        <w:t xml:space="preserve">    /// An immutable tree map for the encoding</w:t>
      </w:r>
    </w:p>
    <w:p w:rsidR="00F1329F" w:rsidRPr="00497D56" w:rsidRDefault="006B52C5" w:rsidP="00F1329F">
      <w:pPr>
        <w:pStyle w:val="CodeExample"/>
      </w:pPr>
      <w:r w:rsidRPr="00404279">
        <w:t xml:space="preserve">    let fwd  = symbols |&gt; Map.of</w:t>
      </w:r>
      <w:r w:rsidR="007B0512" w:rsidRPr="00404279">
        <w:t>Seq</w:t>
      </w:r>
    </w:p>
    <w:p w:rsidR="00613A22" w:rsidRPr="00110BB5" w:rsidRDefault="00613A22" w:rsidP="00613A22">
      <w:pPr>
        <w:pStyle w:val="CodeExample"/>
      </w:pPr>
    </w:p>
    <w:p w:rsidR="00613A22" w:rsidRPr="00E42689" w:rsidRDefault="006B52C5" w:rsidP="00613A22">
      <w:pPr>
        <w:pStyle w:val="CodeExample"/>
      </w:pPr>
      <w:r w:rsidRPr="00391D69">
        <w:t xml:space="preserve">    /// An immutable tree map for the decoding</w:t>
      </w:r>
    </w:p>
    <w:p w:rsidR="00F1329F" w:rsidRPr="00E42689" w:rsidRDefault="006B52C5" w:rsidP="00613A22">
      <w:pPr>
        <w:pStyle w:val="CodeExample"/>
      </w:pPr>
      <w:r w:rsidRPr="00E42689">
        <w:t xml:space="preserve">    let bwd  = symbols |&gt; Seq.map swap |&gt; Map.of</w:t>
      </w:r>
      <w:r w:rsidR="007B0512" w:rsidRPr="00E42689">
        <w:t>Seq</w:t>
      </w:r>
    </w:p>
    <w:p w:rsidR="00613A22" w:rsidRPr="00F329AB" w:rsidRDefault="00613A22" w:rsidP="00F1329F">
      <w:pPr>
        <w:pStyle w:val="CodeExample"/>
      </w:pPr>
    </w:p>
    <w:p w:rsidR="00613A22" w:rsidRPr="00F115D2" w:rsidRDefault="006B52C5" w:rsidP="00F1329F">
      <w:pPr>
        <w:pStyle w:val="CodeExample"/>
      </w:pPr>
      <w:r w:rsidRPr="00404279">
        <w:t xml:space="preserve">    let encode (s:string) = </w:t>
      </w:r>
    </w:p>
    <w:p w:rsidR="00F1329F" w:rsidRPr="00F115D2" w:rsidRDefault="006B52C5" w:rsidP="00F1329F">
      <w:pPr>
        <w:pStyle w:val="CodeExample"/>
      </w:pPr>
      <w:r w:rsidRPr="00404279">
        <w:t xml:space="preserve">       String [| for c in s -&gt; if fwd.ContainsKey(c) then fwd.[c] else c |]</w:t>
      </w:r>
    </w:p>
    <w:p w:rsidR="00F1329F" w:rsidRPr="00F115D2" w:rsidRDefault="006B52C5" w:rsidP="00F1329F">
      <w:pPr>
        <w:pStyle w:val="CodeExample"/>
      </w:pPr>
      <w:r w:rsidRPr="00404279">
        <w:t xml:space="preserve">    let decode (s:string) = </w:t>
      </w:r>
    </w:p>
    <w:p w:rsidR="00613A22" w:rsidRPr="00F115D2" w:rsidRDefault="006B52C5" w:rsidP="00613A22">
      <w:pPr>
        <w:pStyle w:val="CodeExample"/>
      </w:pPr>
      <w:r w:rsidRPr="00404279">
        <w:t xml:space="preserve">       String [| for c in s -&gt; if bwd.ContainsKey(c) then bwd.[c] else c |]</w:t>
      </w:r>
    </w:p>
    <w:p w:rsidR="00F1329F" w:rsidRPr="00F115D2" w:rsidRDefault="00F1329F" w:rsidP="00F1329F">
      <w:pPr>
        <w:pStyle w:val="CodeExample"/>
      </w:pPr>
    </w:p>
    <w:p w:rsidR="00613A22" w:rsidRPr="00F115D2" w:rsidRDefault="006B52C5" w:rsidP="00F1329F">
      <w:pPr>
        <w:pStyle w:val="CodeExample"/>
      </w:pPr>
      <w:r w:rsidRPr="00404279">
        <w:t xml:space="preserve">    /// Encode the input string</w:t>
      </w:r>
    </w:p>
    <w:p w:rsidR="00F1329F" w:rsidRPr="00F115D2" w:rsidRDefault="006B52C5" w:rsidP="00F1329F">
      <w:pPr>
        <w:pStyle w:val="CodeExample"/>
      </w:pPr>
      <w:r w:rsidRPr="00404279">
        <w:t xml:space="preserve">    member x.Encode(s) = encode s</w:t>
      </w:r>
    </w:p>
    <w:p w:rsidR="00613A22" w:rsidRPr="00F115D2" w:rsidRDefault="00613A22" w:rsidP="00F1329F">
      <w:pPr>
        <w:pStyle w:val="CodeExample"/>
      </w:pPr>
    </w:p>
    <w:p w:rsidR="00613A22" w:rsidRPr="00F115D2" w:rsidRDefault="006B52C5" w:rsidP="00613A22">
      <w:pPr>
        <w:pStyle w:val="CodeExample"/>
      </w:pPr>
      <w:r w:rsidRPr="00404279">
        <w:t xml:space="preserve">    /// Decode the given string</w:t>
      </w:r>
    </w:p>
    <w:p w:rsidR="00F1329F" w:rsidRPr="00F115D2" w:rsidRDefault="006B52C5" w:rsidP="00613A22">
      <w:pPr>
        <w:pStyle w:val="CodeExample"/>
      </w:pPr>
      <w:r w:rsidRPr="00404279">
        <w:t xml:space="preserve">    member x.Decode(s) = decode s</w:t>
      </w:r>
    </w:p>
    <w:p w:rsidR="00F1329F" w:rsidRPr="00F115D2" w:rsidRDefault="006B52C5" w:rsidP="00F1329F">
      <w:r w:rsidRPr="00404279">
        <w:t xml:space="preserve">You can instantiate </w:t>
      </w:r>
      <w:r w:rsidR="0092734E">
        <w:t xml:space="preserve">an object of </w:t>
      </w:r>
      <w:r w:rsidRPr="00404279">
        <w:t>this type as follows:</w:t>
      </w:r>
    </w:p>
    <w:p w:rsidR="00F1329F" w:rsidRPr="00F115D2" w:rsidRDefault="006B52C5" w:rsidP="00F1329F">
      <w:pPr>
        <w:pStyle w:val="CodeExample"/>
      </w:pPr>
      <w:r w:rsidRPr="00404279">
        <w:t xml:space="preserve">let rot13 (c:char) = </w:t>
      </w:r>
    </w:p>
    <w:p w:rsidR="00F1329F" w:rsidRPr="00F115D2" w:rsidRDefault="006B52C5" w:rsidP="00F1329F">
      <w:pPr>
        <w:pStyle w:val="CodeExample"/>
      </w:pPr>
      <w:r w:rsidRPr="00404279">
        <w:t xml:space="preserve">    char(int 'a' + ((int c - int 'a' + 13) % 26))</w:t>
      </w:r>
    </w:p>
    <w:p w:rsidR="00F1329F" w:rsidRPr="00F115D2" w:rsidRDefault="006B52C5" w:rsidP="00F1329F">
      <w:pPr>
        <w:pStyle w:val="CodeExample"/>
      </w:pPr>
      <w:r w:rsidRPr="00404279">
        <w:t xml:space="preserve">let encoder = </w:t>
      </w:r>
    </w:p>
    <w:p w:rsidR="00F1329F" w:rsidRPr="00F115D2" w:rsidRDefault="006B52C5" w:rsidP="00F1329F">
      <w:pPr>
        <w:pStyle w:val="CodeExample"/>
      </w:pPr>
      <w:r w:rsidRPr="00404279">
        <w:t xml:space="preserve">    CharMapEncoder( [for c in 'a'..'z' -&gt; (c, rot13 c)])</w:t>
      </w:r>
    </w:p>
    <w:p w:rsidR="00F1329F" w:rsidRPr="00F115D2" w:rsidRDefault="006B52C5" w:rsidP="00F1329F">
      <w:r w:rsidRPr="00404279">
        <w:t>And use the object as follows:</w:t>
      </w:r>
    </w:p>
    <w:p w:rsidR="00F1329F" w:rsidRPr="00F115D2" w:rsidRDefault="006B52C5" w:rsidP="00F1329F">
      <w:pPr>
        <w:pStyle w:val="CodeExample"/>
      </w:pPr>
      <w:r w:rsidRPr="00404279">
        <w:t>&gt; "F# is fun!" |&gt; encoder.Encode ;;</w:t>
      </w:r>
    </w:p>
    <w:p w:rsidR="00613A22" w:rsidRPr="005C5C0B" w:rsidRDefault="006B52C5" w:rsidP="00F1329F">
      <w:pPr>
        <w:pStyle w:val="CodeExample"/>
        <w:rPr>
          <w:rStyle w:val="Italic"/>
        </w:rPr>
      </w:pPr>
      <w:r w:rsidRPr="005C5C0B">
        <w:rPr>
          <w:rStyle w:val="Italic"/>
        </w:rPr>
        <w:t>val it : string = "F# vf sha!"</w:t>
      </w:r>
    </w:p>
    <w:p w:rsidR="00F1329F" w:rsidRPr="00F115D2" w:rsidRDefault="00F1329F" w:rsidP="00F1329F">
      <w:pPr>
        <w:pStyle w:val="CodeExample"/>
      </w:pPr>
    </w:p>
    <w:p w:rsidR="00F1329F" w:rsidRPr="00F115D2" w:rsidRDefault="006B52C5" w:rsidP="00F1329F">
      <w:pPr>
        <w:pStyle w:val="CodeExample"/>
      </w:pPr>
      <w:r w:rsidRPr="00404279">
        <w:t>&gt; "F# is fun!" |&gt; encoder.Encode |&gt; encoder.Decode ;;</w:t>
      </w:r>
    </w:p>
    <w:p w:rsidR="00613A22" w:rsidRPr="005C5C0B" w:rsidRDefault="006B52C5" w:rsidP="00613A22">
      <w:pPr>
        <w:pStyle w:val="CodeExample"/>
        <w:rPr>
          <w:rStyle w:val="Italic"/>
        </w:rPr>
      </w:pPr>
      <w:r w:rsidRPr="005C5C0B">
        <w:rPr>
          <w:rStyle w:val="Italic"/>
        </w:rPr>
        <w:t>val it : String = "F# is fun!"</w:t>
      </w:r>
    </w:p>
    <w:p w:rsidR="00F1329F" w:rsidRPr="00F115D2" w:rsidRDefault="006B52C5" w:rsidP="008F04E6">
      <w:pPr>
        <w:pStyle w:val="NormalLink"/>
      </w:pPr>
      <w:r w:rsidRPr="00404279">
        <w:t>An interface type can encapsulate a family of object types:</w:t>
      </w:r>
    </w:p>
    <w:p w:rsidR="00F1329F" w:rsidRPr="00F115D2" w:rsidRDefault="006B52C5" w:rsidP="00F1329F">
      <w:pPr>
        <w:pStyle w:val="CodeExample"/>
      </w:pPr>
      <w:r w:rsidRPr="00404279">
        <w:t>open System</w:t>
      </w:r>
    </w:p>
    <w:p w:rsidR="00F1329F" w:rsidRPr="00F115D2" w:rsidRDefault="00F1329F" w:rsidP="00F1329F">
      <w:pPr>
        <w:pStyle w:val="CodeExample"/>
      </w:pPr>
    </w:p>
    <w:p w:rsidR="00F1329F" w:rsidRPr="00F115D2" w:rsidRDefault="006B52C5" w:rsidP="00F1329F">
      <w:pPr>
        <w:pStyle w:val="CodeExample"/>
      </w:pPr>
      <w:r w:rsidRPr="00404279">
        <w:lastRenderedPageBreak/>
        <w:t>type IEncoding =</w:t>
      </w:r>
    </w:p>
    <w:p w:rsidR="00F1329F" w:rsidRPr="00F115D2" w:rsidRDefault="006B52C5" w:rsidP="00F1329F">
      <w:pPr>
        <w:pStyle w:val="CodeExample"/>
      </w:pPr>
      <w:r w:rsidRPr="00404279">
        <w:t xml:space="preserve">    abstract Encode : string -&gt; string</w:t>
      </w:r>
    </w:p>
    <w:p w:rsidR="00F1329F" w:rsidRPr="00F115D2" w:rsidRDefault="006B52C5" w:rsidP="00CB0A95">
      <w:pPr>
        <w:pStyle w:val="CodeExample"/>
      </w:pPr>
      <w:r w:rsidRPr="00404279">
        <w:t xml:space="preserve">    abstract Decode : string -&gt; string</w:t>
      </w:r>
    </w:p>
    <w:p w:rsidR="00304B3C" w:rsidRDefault="00304B3C">
      <w:pPr>
        <w:keepNext/>
      </w:pPr>
      <w:r>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rsidR="00C125FA" w:rsidRPr="00391D69" w:rsidRDefault="006B52C5" w:rsidP="00CB0A95">
      <w:pPr>
        <w:pStyle w:val="CodeExample"/>
        <w:keepNext/>
      </w:pPr>
      <w:r w:rsidRPr="00391D69">
        <w:t>let nullEncoder =</w:t>
      </w:r>
    </w:p>
    <w:p w:rsidR="00C125FA" w:rsidRPr="00E42689" w:rsidRDefault="006B52C5" w:rsidP="00CB0A95">
      <w:pPr>
        <w:pStyle w:val="CodeExample"/>
        <w:keepNext/>
      </w:pPr>
      <w:r w:rsidRPr="00E42689">
        <w:t xml:space="preserve">    </w:t>
      </w:r>
      <w:bookmarkStart w:id="46" w:name="_Toc207705751"/>
      <w:r w:rsidRPr="00E42689">
        <w:t>{ new IEncoding with</w:t>
      </w:r>
      <w:bookmarkEnd w:id="46"/>
      <w:r w:rsidRPr="00E42689">
        <w:t xml:space="preserve"> </w:t>
      </w:r>
    </w:p>
    <w:p w:rsidR="00C125FA" w:rsidRPr="00E42689" w:rsidRDefault="006B52C5" w:rsidP="00CB0A95">
      <w:pPr>
        <w:pStyle w:val="CodeExample"/>
        <w:keepNext/>
      </w:pPr>
      <w:r w:rsidRPr="00E42689">
        <w:t xml:space="preserve">        member x.Encode(s) = s</w:t>
      </w:r>
    </w:p>
    <w:p w:rsidR="00C125FA" w:rsidRPr="00E42689" w:rsidRDefault="006B52C5">
      <w:pPr>
        <w:pStyle w:val="CodeExample"/>
      </w:pPr>
      <w:r w:rsidRPr="00E42689">
        <w:t xml:space="preserve">        member x.Decode(s) = s }</w:t>
      </w:r>
    </w:p>
    <w:p w:rsidR="00DD56A1" w:rsidRPr="00E42689" w:rsidRDefault="006B52C5" w:rsidP="00DD56A1">
      <w:r w:rsidRPr="00B81F48">
        <w:rPr>
          <w:rStyle w:val="Italic"/>
        </w:rPr>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rsidR="00FB2F4B" w:rsidRPr="00E42689" w:rsidRDefault="006B52C5" w:rsidP="002807A7">
      <w:pPr>
        <w:pStyle w:val="CodeExample"/>
      </w:pPr>
      <w:r w:rsidRPr="00E42689">
        <w:t>module ApplicationLogic =</w:t>
      </w:r>
    </w:p>
    <w:p w:rsidR="00FB2F4B" w:rsidRPr="00F115D2" w:rsidRDefault="006B52C5" w:rsidP="002807A7">
      <w:pPr>
        <w:pStyle w:val="CodeExample"/>
      </w:pPr>
      <w:r w:rsidRPr="00F329AB">
        <w:t xml:space="preserve">    let numbers n = [1 .. n]</w:t>
      </w:r>
    </w:p>
    <w:p w:rsidR="00FB2F4B" w:rsidRPr="00F115D2" w:rsidRDefault="006B52C5" w:rsidP="002807A7">
      <w:pPr>
        <w:pStyle w:val="CodeExample"/>
      </w:pPr>
      <w:r w:rsidRPr="00404279">
        <w:t xml:space="preserve">    let square x = x * x</w:t>
      </w:r>
    </w:p>
    <w:p w:rsidR="00FB2F4B" w:rsidRPr="00F115D2" w:rsidRDefault="006B52C5" w:rsidP="002807A7">
      <w:pPr>
        <w:pStyle w:val="CodeExample"/>
      </w:pPr>
      <w:r w:rsidRPr="00404279">
        <w:t xml:space="preserve">    let squares n = numbers n |&gt; List.map square </w:t>
      </w:r>
    </w:p>
    <w:p w:rsidR="00FB2F4B" w:rsidRPr="00F115D2" w:rsidRDefault="006B52C5" w:rsidP="002807A7">
      <w:pPr>
        <w:pStyle w:val="CodeExample"/>
      </w:pPr>
      <w:r w:rsidRPr="00404279">
        <w:t xml:space="preserve">    </w:t>
      </w:r>
    </w:p>
    <w:p w:rsidR="00FB2F4B" w:rsidRPr="00F115D2" w:rsidRDefault="006B52C5" w:rsidP="002807A7">
      <w:pPr>
        <w:pStyle w:val="CodeExample"/>
      </w:pPr>
      <w:r w:rsidRPr="00404279">
        <w:t>printfn "Squares up to 5 = %A" (ApplicationLogic.squares 5)</w:t>
      </w:r>
    </w:p>
    <w:p w:rsidR="00FB2F4B" w:rsidRPr="00F115D2" w:rsidRDefault="006B52C5" w:rsidP="002807A7">
      <w:pPr>
        <w:pStyle w:val="CodeExample"/>
      </w:pPr>
      <w:r w:rsidRPr="00404279">
        <w:t>printfn "Squares up to 10 = %A" (ApplicationLogic.squares 10)</w:t>
      </w:r>
    </w:p>
    <w:p w:rsidR="00FB2F4B" w:rsidRPr="00F115D2" w:rsidRDefault="006B52C5" w:rsidP="002807A7">
      <w:pPr>
        <w:pStyle w:val="CodeExample"/>
      </w:pPr>
      <w:r w:rsidRPr="00404279">
        <w:t>System.Console.ReadKey(true)</w:t>
      </w:r>
    </w:p>
    <w:p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rsidR="007777FE" w:rsidRPr="00F115D2" w:rsidRDefault="006B52C5" w:rsidP="007777FE">
      <w:r w:rsidRPr="00404279">
        <w:t>Other devices 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rsidR="00A26F81" w:rsidRPr="00C77CDB" w:rsidRDefault="00A91D54" w:rsidP="00E104DD">
      <w:pPr>
        <w:pStyle w:val="Heading2"/>
      </w:pPr>
      <w:bookmarkStart w:id="47" w:name="_Toc207705752"/>
      <w:bookmarkStart w:id="48" w:name="_Toc257733485"/>
      <w:bookmarkStart w:id="49" w:name="_Toc270597381"/>
      <w:bookmarkStart w:id="50" w:name="_Toc286309271"/>
      <w:r>
        <w:t xml:space="preserve">Notational </w:t>
      </w:r>
      <w:r w:rsidR="008F1407">
        <w:t xml:space="preserve">Conventions </w:t>
      </w:r>
      <w:bookmarkEnd w:id="47"/>
      <w:bookmarkEnd w:id="48"/>
      <w:r>
        <w:t>in This Specification</w:t>
      </w:r>
      <w:bookmarkEnd w:id="49"/>
      <w:bookmarkEnd w:id="50"/>
    </w:p>
    <w:p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621"/>
        <w:gridCol w:w="4621"/>
      </w:tblGrid>
      <w:tr w:rsidR="00FC3BD4"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FC3BD4" w:rsidRDefault="00FC3BD4" w:rsidP="00B66905">
            <w:r>
              <w:t>Notation</w:t>
            </w:r>
          </w:p>
        </w:tc>
        <w:tc>
          <w:tcPr>
            <w:tcW w:w="4621" w:type="dxa"/>
          </w:tcPr>
          <w:p w:rsidR="00FC3BD4" w:rsidRDefault="00FC3BD4" w:rsidP="006C2F1A">
            <w:r>
              <w:t>Meaning</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B66905" w:rsidP="00B66905">
            <w:r>
              <w:t xml:space="preserve">Zero or </w:t>
            </w:r>
            <w:r w:rsidR="00FC3BD4" w:rsidRPr="00404279">
              <w:t xml:space="preserve">more </w:t>
            </w:r>
            <w:r>
              <w:t>occurrences</w:t>
            </w:r>
          </w:p>
        </w:tc>
      </w:tr>
      <w:tr w:rsidR="00B66905" w:rsidTr="00BE1C85">
        <w:tc>
          <w:tcPr>
            <w:tcW w:w="4621" w:type="dxa"/>
          </w:tcPr>
          <w:p w:rsidR="00B66905" w:rsidRPr="008F04E6" w:rsidRDefault="00B66905" w:rsidP="008F04E6">
            <w:pPr>
              <w:rPr>
                <w:rStyle w:val="CodeInline"/>
              </w:rPr>
            </w:pPr>
            <w:r w:rsidRPr="008F04E6">
              <w:rPr>
                <w:rStyle w:val="CodeInline"/>
              </w:rPr>
              <w:t xml:space="preserve">regexp? </w:t>
            </w:r>
          </w:p>
        </w:tc>
        <w:tc>
          <w:tcPr>
            <w:tcW w:w="4621" w:type="dxa"/>
          </w:tcPr>
          <w:p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rsidTr="008F04E6">
        <w:tc>
          <w:tcPr>
            <w:tcW w:w="4621" w:type="dxa"/>
          </w:tcPr>
          <w:p w:rsidR="00FC3BD4" w:rsidRPr="008F04E6" w:rsidRDefault="00FC3BD4" w:rsidP="00B66905">
            <w:pPr>
              <w:rPr>
                <w:rStyle w:val="CodeInline"/>
              </w:rPr>
            </w:pPr>
            <w:r w:rsidRPr="008F04E6">
              <w:rPr>
                <w:rStyle w:val="CodeInline"/>
              </w:rPr>
              <w:t>[ char - char ]</w:t>
            </w:r>
          </w:p>
        </w:tc>
        <w:tc>
          <w:tcPr>
            <w:tcW w:w="4621" w:type="dxa"/>
          </w:tcPr>
          <w:p w:rsidR="00FC3BD4" w:rsidRDefault="00B66905" w:rsidP="00B66905">
            <w:r>
              <w:t>R</w:t>
            </w:r>
            <w:r w:rsidRPr="00404279">
              <w:t>ange of ASCII characters</w:t>
            </w:r>
          </w:p>
        </w:tc>
      </w:tr>
      <w:tr w:rsidR="00FC3BD4" w:rsidTr="00FC3BD4">
        <w:tc>
          <w:tcPr>
            <w:tcW w:w="4621" w:type="dxa"/>
          </w:tcPr>
          <w:p w:rsidR="00FC3BD4" w:rsidRPr="008F04E6" w:rsidRDefault="00B66905" w:rsidP="008F04E6">
            <w:pPr>
              <w:rPr>
                <w:rStyle w:val="CodeInline"/>
              </w:rPr>
            </w:pPr>
            <w:r w:rsidRPr="008F04E6">
              <w:rPr>
                <w:rStyle w:val="CodeInline"/>
              </w:rPr>
              <w:t>[ ^ char - char ]</w:t>
            </w:r>
          </w:p>
        </w:tc>
        <w:tc>
          <w:tcPr>
            <w:tcW w:w="4621" w:type="dxa"/>
          </w:tcPr>
          <w:p w:rsidR="00FC3BD4" w:rsidRDefault="00B66905" w:rsidP="00A26204">
            <w:r>
              <w:t xml:space="preserve">Any characters except those in the range </w:t>
            </w:r>
          </w:p>
        </w:tc>
      </w:tr>
    </w:tbl>
    <w:p w:rsidR="00FC3BD4" w:rsidRPr="00E42689" w:rsidRDefault="00FC3BD4" w:rsidP="008F04E6">
      <w:pPr>
        <w:pStyle w:val="Le"/>
      </w:pPr>
    </w:p>
    <w:p w:rsidR="00584D7A" w:rsidRDefault="00584D7A" w:rsidP="00584D7A">
      <w:r w:rsidRPr="00404279">
        <w:t>Unicode character classes are referred to by their abbreviation</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57"/>
        <w:gridCol w:w="1107"/>
        <w:gridCol w:w="6815"/>
      </w:tblGrid>
      <w:tr w:rsidR="00B66905" w:rsidRPr="00CC1D8B" w:rsidTr="008F04E6">
        <w:trPr>
          <w:cnfStyle w:val="100000000000" w:firstRow="1" w:lastRow="0" w:firstColumn="0" w:lastColumn="0" w:oddVBand="0" w:evenVBand="0" w:oddHBand="0" w:evenHBand="0" w:firstRowFirstColumn="0" w:firstRowLastColumn="0" w:lastRowFirstColumn="0" w:lastRowLastColumn="0"/>
        </w:trPr>
        <w:tc>
          <w:tcPr>
            <w:tcW w:w="916" w:type="dxa"/>
          </w:tcPr>
          <w:p w:rsidR="00B66905" w:rsidRPr="00CC1D8B" w:rsidRDefault="00B66905" w:rsidP="008F04E6">
            <w:pPr>
              <w:rPr>
                <w:b w:val="0"/>
              </w:rPr>
            </w:pPr>
            <w:r>
              <w:t>Character</w:t>
            </w:r>
          </w:p>
        </w:tc>
        <w:tc>
          <w:tcPr>
            <w:tcW w:w="1107" w:type="dxa"/>
          </w:tcPr>
          <w:p w:rsidR="00B66905" w:rsidRPr="00CC1D8B" w:rsidRDefault="00B66905" w:rsidP="00A26204">
            <w:r>
              <w:t>Name</w:t>
            </w:r>
          </w:p>
        </w:tc>
        <w:tc>
          <w:tcPr>
            <w:tcW w:w="6815" w:type="dxa"/>
          </w:tcPr>
          <w:p w:rsidR="00B66905" w:rsidRPr="00CC1D8B" w:rsidRDefault="00B66905" w:rsidP="00A26204">
            <w:r>
              <w:t>Notation</w:t>
            </w:r>
          </w:p>
        </w:tc>
      </w:tr>
      <w:tr w:rsidR="00B66905" w:rsidRPr="00CC1D8B" w:rsidTr="008F04E6">
        <w:tc>
          <w:tcPr>
            <w:tcW w:w="916" w:type="dxa"/>
          </w:tcPr>
          <w:p w:rsidR="00B66905" w:rsidRPr="008F04E6" w:rsidRDefault="00B66905" w:rsidP="008F04E6">
            <w:pPr>
              <w:rPr>
                <w:rStyle w:val="CodeInline"/>
              </w:rPr>
            </w:pPr>
            <w:r w:rsidRPr="008F04E6">
              <w:rPr>
                <w:rStyle w:val="CodeInline"/>
              </w:rPr>
              <w:t>\b</w:t>
            </w:r>
          </w:p>
        </w:tc>
        <w:tc>
          <w:tcPr>
            <w:tcW w:w="1107" w:type="dxa"/>
          </w:tcPr>
          <w:p w:rsidR="00B66905" w:rsidRPr="00B12AA2" w:rsidRDefault="00B66905" w:rsidP="008F04E6">
            <w:r w:rsidRPr="00B12AA2">
              <w:t xml:space="preserve">backspace </w:t>
            </w:r>
          </w:p>
        </w:tc>
        <w:tc>
          <w:tcPr>
            <w:tcW w:w="6815" w:type="dxa"/>
          </w:tcPr>
          <w:p w:rsidR="00B66905" w:rsidRPr="00B12AA2" w:rsidRDefault="00B66905" w:rsidP="008F04E6">
            <w:r w:rsidRPr="00B12AA2">
              <w:t>ASCII/UTF-8/UTF-16/UTF-32 code 08</w:t>
            </w:r>
          </w:p>
        </w:tc>
      </w:tr>
      <w:tr w:rsidR="00B66905" w:rsidRPr="00CC1D8B" w:rsidTr="008F04E6">
        <w:tc>
          <w:tcPr>
            <w:tcW w:w="916" w:type="dxa"/>
          </w:tcPr>
          <w:p w:rsidR="00B66905" w:rsidRPr="008F04E6" w:rsidRDefault="00B66905" w:rsidP="008F04E6">
            <w:pPr>
              <w:rPr>
                <w:rStyle w:val="CodeInline"/>
              </w:rPr>
            </w:pPr>
            <w:r w:rsidRPr="008F04E6">
              <w:rPr>
                <w:rStyle w:val="CodeInline"/>
              </w:rPr>
              <w:t>\n</w:t>
            </w:r>
          </w:p>
        </w:tc>
        <w:tc>
          <w:tcPr>
            <w:tcW w:w="1107" w:type="dxa"/>
          </w:tcPr>
          <w:p w:rsidR="00B66905" w:rsidRPr="00B12AA2" w:rsidRDefault="00B66905" w:rsidP="008F04E6">
            <w:r w:rsidRPr="00B12AA2">
              <w:t xml:space="preserve">newline </w:t>
            </w:r>
          </w:p>
        </w:tc>
        <w:tc>
          <w:tcPr>
            <w:tcW w:w="6815" w:type="dxa"/>
          </w:tcPr>
          <w:p w:rsidR="00B66905" w:rsidRPr="00B12AA2" w:rsidRDefault="00B66905" w:rsidP="008F04E6">
            <w:r w:rsidRPr="00B12AA2">
              <w:t>ASCII/UTF-8/UTF-16/UTF-32 code 10</w:t>
            </w:r>
          </w:p>
        </w:tc>
      </w:tr>
      <w:tr w:rsidR="00B66905" w:rsidRPr="00CC1D8B" w:rsidTr="008F04E6">
        <w:tc>
          <w:tcPr>
            <w:tcW w:w="916" w:type="dxa"/>
          </w:tcPr>
          <w:p w:rsidR="00B66905" w:rsidRPr="008F04E6" w:rsidRDefault="00B66905" w:rsidP="008F04E6">
            <w:pPr>
              <w:rPr>
                <w:rStyle w:val="CodeInline"/>
              </w:rPr>
            </w:pPr>
            <w:r w:rsidRPr="008F04E6">
              <w:rPr>
                <w:rStyle w:val="CodeInline"/>
              </w:rPr>
              <w:lastRenderedPageBreak/>
              <w:t>\r</w:t>
            </w:r>
          </w:p>
        </w:tc>
        <w:tc>
          <w:tcPr>
            <w:tcW w:w="1107" w:type="dxa"/>
          </w:tcPr>
          <w:p w:rsidR="00B66905" w:rsidRPr="00B12AA2" w:rsidRDefault="00B66905" w:rsidP="008F04E6">
            <w:r w:rsidRPr="00B12AA2">
              <w:t xml:space="preserve">return </w:t>
            </w:r>
          </w:p>
        </w:tc>
        <w:tc>
          <w:tcPr>
            <w:tcW w:w="6815" w:type="dxa"/>
          </w:tcPr>
          <w:p w:rsidR="00B66905" w:rsidRPr="00B12AA2" w:rsidRDefault="00B66905" w:rsidP="008F04E6">
            <w:r w:rsidRPr="00B12AA2">
              <w:t>ASCII/UTF-8/UTF-16/UTF-32 code 13</w:t>
            </w:r>
          </w:p>
        </w:tc>
      </w:tr>
      <w:tr w:rsidR="00B66905" w:rsidRPr="00CC1D8B" w:rsidTr="008F04E6">
        <w:tc>
          <w:tcPr>
            <w:tcW w:w="916" w:type="dxa"/>
          </w:tcPr>
          <w:p w:rsidR="00B66905" w:rsidRPr="008F04E6" w:rsidRDefault="00B66905" w:rsidP="008F04E6">
            <w:pPr>
              <w:rPr>
                <w:rStyle w:val="CodeInline"/>
              </w:rPr>
            </w:pPr>
            <w:r w:rsidRPr="008F04E6">
              <w:rPr>
                <w:rStyle w:val="CodeInline"/>
              </w:rPr>
              <w:t>\t</w:t>
            </w:r>
          </w:p>
        </w:tc>
        <w:tc>
          <w:tcPr>
            <w:tcW w:w="1107" w:type="dxa"/>
          </w:tcPr>
          <w:p w:rsidR="00B66905" w:rsidRPr="00B12AA2" w:rsidRDefault="00B66905" w:rsidP="008F04E6">
            <w:r w:rsidRPr="00B12AA2">
              <w:t xml:space="preserve">tab </w:t>
            </w:r>
          </w:p>
        </w:tc>
        <w:tc>
          <w:tcPr>
            <w:tcW w:w="6815" w:type="dxa"/>
          </w:tcPr>
          <w:p w:rsidR="00B66905" w:rsidRPr="00B12AA2" w:rsidRDefault="00B66905" w:rsidP="008F04E6">
            <w:r w:rsidRPr="00B12AA2">
              <w:t>ASCII/UTF-8/UTF-16/UTF-32 code 09</w:t>
            </w:r>
          </w:p>
        </w:tc>
      </w:tr>
    </w:tbl>
    <w:p w:rsidR="00B66905" w:rsidRDefault="00B66905" w:rsidP="008F04E6">
      <w:pPr>
        <w:pStyle w:val="Le"/>
      </w:pPr>
    </w:p>
    <w:p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rsidR="00862B9A" w:rsidRPr="00E42689" w:rsidRDefault="00862B9A" w:rsidP="008F04E6">
      <w:pPr>
        <w:pStyle w:val="CodeExample"/>
      </w:pPr>
      <w:r w:rsidRPr="00E42689">
        <w:rPr>
          <w:rStyle w:val="CodeInline"/>
        </w:rPr>
        <w:t>abstract</w:t>
      </w:r>
    </w:p>
    <w:p w:rsidR="005C6543" w:rsidRDefault="00862B9A" w:rsidP="00623944">
      <w:r w:rsidRPr="00E42689">
        <w:t xml:space="preserve">matches precisely the characters </w:t>
      </w:r>
      <w:r w:rsidRPr="00E42689">
        <w:rPr>
          <w:rStyle w:val="CodeInline"/>
        </w:rPr>
        <w:t>abstract</w:t>
      </w:r>
      <w:r w:rsidRPr="00E42689">
        <w:t xml:space="preserve">. </w:t>
      </w:r>
    </w:p>
    <w:p w:rsidR="00623944" w:rsidRPr="00E42689" w:rsidRDefault="006B52C5" w:rsidP="00CB0A95">
      <w:pPr>
        <w:keepLines/>
      </w:pPr>
      <w:r w:rsidRPr="00E42689">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rsidR="00623944" w:rsidRPr="00F115D2" w:rsidRDefault="006B52C5" w:rsidP="008F04E6">
      <w:pPr>
        <w:pStyle w:val="CodeExample"/>
      </w:pPr>
      <w:r w:rsidRPr="00F329AB">
        <w:rPr>
          <w:rStyle w:val="CodeInline"/>
        </w:rPr>
        <w:t>'(' (+|-) ')'</w:t>
      </w:r>
    </w:p>
    <w:p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rsidR="00602E6D" w:rsidRPr="00602E6D" w:rsidRDefault="00F963B1" w:rsidP="00602E6D">
      <w:pPr>
        <w:pStyle w:val="CodeExample"/>
        <w:rPr>
          <w:bCs/>
          <w:szCs w:val="22"/>
          <w:lang w:eastAsia="en-US"/>
        </w:rPr>
      </w:pPr>
      <w:r w:rsidRPr="00047D15">
        <w:rPr>
          <w:rStyle w:val="CodeInline"/>
        </w:rPr>
        <w:t>"#if"</w:t>
      </w:r>
    </w:p>
    <w:p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rsidR="00623944" w:rsidRPr="00E42689" w:rsidRDefault="006B52C5" w:rsidP="00623944">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p>
    <w:p w:rsidR="00A26F81" w:rsidRPr="00C77CDB" w:rsidRDefault="006B52C5" w:rsidP="00CD645A">
      <w:pPr>
        <w:pStyle w:val="Heading1"/>
      </w:pPr>
      <w:bookmarkStart w:id="51" w:name="_Toc198201821"/>
      <w:bookmarkStart w:id="52" w:name="_Toc198202094"/>
      <w:bookmarkStart w:id="53" w:name="_Toc183972171"/>
      <w:bookmarkStart w:id="54" w:name="_Toc207705754"/>
      <w:bookmarkStart w:id="55" w:name="_Toc257733486"/>
      <w:bookmarkStart w:id="56" w:name="_Toc270597382"/>
      <w:bookmarkStart w:id="57" w:name="_Toc286309272"/>
      <w:bookmarkEnd w:id="51"/>
      <w:bookmarkEnd w:id="52"/>
      <w:r w:rsidRPr="00110BB5">
        <w:lastRenderedPageBreak/>
        <w:t>Program Structure</w:t>
      </w:r>
      <w:bookmarkEnd w:id="53"/>
      <w:bookmarkEnd w:id="54"/>
      <w:bookmarkEnd w:id="55"/>
      <w:bookmarkEnd w:id="56"/>
      <w:bookmarkEnd w:id="57"/>
    </w:p>
    <w:p w:rsidR="00512266" w:rsidRPr="00E42689" w:rsidRDefault="006B52C5" w:rsidP="00512266">
      <w:r w:rsidRPr="00391D69">
        <w:t>The inputs to the F# compiler or the F# Interactive dynamic compiler consist of:</w:t>
      </w:r>
    </w:p>
    <w:p w:rsidR="00303099" w:rsidRPr="00F115D2" w:rsidRDefault="006B52C5" w:rsidP="008F04E6">
      <w:pPr>
        <w:pStyle w:val="BulletList"/>
      </w:pPr>
      <w:r w:rsidRPr="00E42689">
        <w:t>Source</w:t>
      </w:r>
      <w:r w:rsidRPr="00497D56">
        <w:t xml:space="preserve"> code files</w:t>
      </w:r>
      <w:r w:rsidR="00F54660">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F54660">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F54660">
        <w:fldChar w:fldCharType="begin"/>
      </w:r>
      <w:r w:rsidR="008A0208">
        <w:instrText xml:space="preserve"> XE "f</w:instrText>
      </w:r>
      <w:r w:rsidR="008A0208" w:rsidRPr="00DD570C">
        <w:instrText>ilename extension</w:instrText>
      </w:r>
      <w:r w:rsidR="008A0208">
        <w:instrText xml:space="preserve">s" </w:instrText>
      </w:r>
      <w:r w:rsidR="00F54660">
        <w:fldChar w:fldCharType="end"/>
      </w:r>
      <w:r w:rsidRPr="00404279">
        <w:t xml:space="preserve"> </w:t>
      </w:r>
    </w:p>
    <w:p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F54660">
        <w:fldChar w:fldCharType="begin"/>
      </w:r>
      <w:r w:rsidR="008A0208">
        <w:instrText xml:space="preserve"> XE ".fs </w:instrText>
      </w:r>
      <w:r w:rsidR="008A0208" w:rsidRPr="00DD570C">
        <w:instrText>extension</w:instrText>
      </w:r>
      <w:r w:rsidR="008A0208">
        <w:instrText xml:space="preserve">" </w:instrText>
      </w:r>
      <w:r w:rsidR="00F54660">
        <w:fldChar w:fldCharType="end"/>
      </w:r>
      <w:r w:rsidRPr="00110BB5">
        <w:t xml:space="preserve">must conform to grammar element </w:t>
      </w:r>
      <w:r w:rsidRPr="00355E9F">
        <w:rPr>
          <w:rStyle w:val="CodeInlineItalic"/>
        </w:rPr>
        <w:t>implementation-file</w:t>
      </w:r>
      <w:r w:rsidRPr="00391D69">
        <w:t xml:space="preserve"> in §</w:t>
      </w:r>
      <w:r w:rsidR="00F54660" w:rsidRPr="009518B0">
        <w:fldChar w:fldCharType="begin"/>
      </w:r>
      <w:r w:rsidRPr="00B96D15">
        <w:instrText xml:space="preserve"> REF ImplementationFiles \r \h </w:instrText>
      </w:r>
      <w:r w:rsidR="00EB799D">
        <w:instrText xml:space="preserve"> \* MERGEFORMAT </w:instrText>
      </w:r>
      <w:r w:rsidR="00F54660" w:rsidRPr="009518B0">
        <w:fldChar w:fldCharType="separate"/>
      </w:r>
      <w:r w:rsidR="00340C81">
        <w:t>12.1</w:t>
      </w:r>
      <w:r w:rsidR="00F54660" w:rsidRPr="009518B0">
        <w:fldChar w:fldCharType="end"/>
      </w:r>
      <w:r w:rsidRPr="00497D56">
        <w:t>.</w:t>
      </w:r>
    </w:p>
    <w:p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F54660">
        <w:fldChar w:fldCharType="begin"/>
      </w:r>
      <w:r w:rsidR="008A0208">
        <w:instrText xml:space="preserve"> XE ".fsi </w:instrText>
      </w:r>
      <w:r w:rsidR="008A0208" w:rsidRPr="00DD570C">
        <w:instrText>extension</w:instrText>
      </w:r>
      <w:r w:rsidR="008A0208">
        <w:instrText xml:space="preserve">" </w:instrText>
      </w:r>
      <w:r w:rsidR="00F54660">
        <w:fldChar w:fldCharType="end"/>
      </w:r>
      <w:r w:rsidRPr="00497D56">
        <w:t xml:space="preserve">must conform to grammar element </w:t>
      </w:r>
      <w:r w:rsidRPr="00355E9F">
        <w:rPr>
          <w:rStyle w:val="CodeInlineItalic"/>
        </w:rPr>
        <w:t>signature-file</w:t>
      </w:r>
      <w:r w:rsidRPr="00110BB5">
        <w:t xml:space="preserve"> in §</w:t>
      </w:r>
      <w:r w:rsidR="00F54660" w:rsidRPr="009518B0">
        <w:fldChar w:fldCharType="begin"/>
      </w:r>
      <w:r w:rsidRPr="00B96D15">
        <w:instrText xml:space="preserve"> REF SignatureFiles \r \h </w:instrText>
      </w:r>
      <w:r w:rsidR="00EB799D">
        <w:instrText xml:space="preserve"> \* MERGEFORMAT </w:instrText>
      </w:r>
      <w:r w:rsidR="00F54660" w:rsidRPr="009518B0">
        <w:fldChar w:fldCharType="separate"/>
      </w:r>
      <w:r w:rsidR="00340C81">
        <w:t>12.2</w:t>
      </w:r>
      <w:r w:rsidR="00F54660" w:rsidRPr="009518B0">
        <w:fldChar w:fldCharType="end"/>
      </w:r>
      <w:r w:rsidRPr="00497D56">
        <w:t>.</w:t>
      </w:r>
    </w:p>
    <w:p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F54660">
        <w:fldChar w:fldCharType="begin"/>
      </w:r>
      <w:r w:rsidR="008A0208">
        <w:instrText xml:space="preserve"> XE ".fsx </w:instrText>
      </w:r>
      <w:r w:rsidR="008A0208" w:rsidRPr="00DD570C">
        <w:instrText>extension</w:instrText>
      </w:r>
      <w:r w:rsidR="008A0208">
        <w:instrText xml:space="preserve">" </w:instrText>
      </w:r>
      <w:r w:rsidR="00F54660">
        <w:fldChar w:fldCharType="end"/>
      </w:r>
      <w:r w:rsidRPr="00497D56">
        <w:t xml:space="preserve">or </w:t>
      </w:r>
      <w:r w:rsidRPr="009518B0">
        <w:rPr>
          <w:rStyle w:val="CodeInline"/>
        </w:rPr>
        <w:t>.fsscript</w:t>
      </w:r>
      <w:r w:rsidR="00F54660"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F54660" w:rsidRPr="00D45B24">
        <w:fldChar w:fldCharType="end"/>
      </w:r>
      <w:r w:rsidRPr="00497D56">
        <w:t xml:space="preserve"> must conform to grammar element </w:t>
      </w:r>
      <w:r w:rsidRPr="00355E9F">
        <w:rPr>
          <w:rStyle w:val="CodeInlineItalic"/>
        </w:rPr>
        <w:t>script-file</w:t>
      </w:r>
      <w:r w:rsidRPr="00110BB5">
        <w:t xml:space="preserve"> in §</w:t>
      </w:r>
      <w:r w:rsidR="00F54660" w:rsidRPr="009518B0">
        <w:fldChar w:fldCharType="begin"/>
      </w:r>
      <w:r w:rsidRPr="006B52C5">
        <w:instrText xml:space="preserve"> REF ScriptFiles \r \h </w:instrText>
      </w:r>
      <w:r w:rsidR="006D577E">
        <w:instrText xml:space="preserve"> \* MERGEFORMAT </w:instrText>
      </w:r>
      <w:r w:rsidR="00F54660" w:rsidRPr="009518B0">
        <w:fldChar w:fldCharType="separate"/>
      </w:r>
      <w:r w:rsidR="00340C81">
        <w:t>12.3</w:t>
      </w:r>
      <w:r w:rsidR="00F54660" w:rsidRPr="009518B0">
        <w:fldChar w:fldCharType="end"/>
      </w:r>
      <w:r w:rsidR="00E724A8" w:rsidRPr="00497D56">
        <w:t>.</w:t>
      </w:r>
    </w:p>
    <w:p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F54660">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F54660">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F54660">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F54660">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rsidR="00512266" w:rsidRPr="00F115D2" w:rsidRDefault="006B52C5" w:rsidP="00512266">
      <w:r w:rsidRPr="006B52C5">
        <w:t>Processing the source code portions of these inputs consists of the following steps:</w:t>
      </w:r>
    </w:p>
    <w:p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913A5D">
        <w:fldChar w:fldCharType="begin"/>
      </w:r>
      <w:r w:rsidR="00913A5D">
        <w:instrText xml:space="preserve"> REF LexicalAnalysis \r \h  \* MERGEFORMAT </w:instrText>
      </w:r>
      <w:r w:rsidR="00913A5D">
        <w:fldChar w:fldCharType="separate"/>
      </w:r>
      <w:r w:rsidR="00340C81">
        <w:t>3</w:t>
      </w:r>
      <w:r w:rsidR="00913A5D">
        <w:fldChar w:fldCharType="end"/>
      </w:r>
      <w:r w:rsidRPr="008A0208">
        <w:t>.</w:t>
      </w:r>
    </w:p>
    <w:p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913A5D">
        <w:fldChar w:fldCharType="begin"/>
      </w:r>
      <w:r w:rsidR="00913A5D">
        <w:instrText xml:space="preserve"> REF LexicalFiltering \r \h  \* MERGEFORMAT </w:instrText>
      </w:r>
      <w:r w:rsidR="00913A5D">
        <w:fldChar w:fldCharType="separate"/>
      </w:r>
      <w:r w:rsidR="00340C81">
        <w:t>15</w:t>
      </w:r>
      <w:r w:rsidR="00913A5D">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913A5D">
        <w:fldChar w:fldCharType="begin"/>
      </w:r>
      <w:r w:rsidR="00913A5D">
        <w:instrText xml:space="preserve"> REF ImplementationFiles \r \h  \* MERGEFORMAT </w:instrText>
      </w:r>
      <w:r w:rsidR="00913A5D">
        <w:fldChar w:fldCharType="separate"/>
      </w:r>
      <w:r w:rsidR="00340C81">
        <w:t>12.1</w:t>
      </w:r>
      <w:r w:rsidR="00913A5D">
        <w:fldChar w:fldCharType="end"/>
      </w:r>
      <w:r w:rsidRPr="008A0208">
        <w:t>) and types. The namespace declaration groups are then combined to form an initial name resolution environment (§</w:t>
      </w:r>
      <w:r w:rsidR="00913A5D">
        <w:fldChar w:fldCharType="begin"/>
      </w:r>
      <w:r w:rsidR="00913A5D">
        <w:instrText xml:space="preserve"> REF NameResolution \r \h  \* MERGEFORMAT </w:instrText>
      </w:r>
      <w:r w:rsidR="00913A5D">
        <w:fldChar w:fldCharType="separate"/>
      </w:r>
      <w:r w:rsidR="00340C81">
        <w:t>14.1</w:t>
      </w:r>
      <w:r w:rsidR="00913A5D">
        <w:fldChar w:fldCharType="end"/>
      </w:r>
      <w:r w:rsidRPr="008A0208">
        <w:t>).</w:t>
      </w:r>
    </w:p>
    <w:p w:rsidR="00DF0E69" w:rsidRPr="008A0208" w:rsidRDefault="006B52C5" w:rsidP="0000657C">
      <w:pPr>
        <w:pStyle w:val="NumberedList"/>
      </w:pPr>
      <w:r w:rsidRPr="00DE066E">
        <w:rPr>
          <w:rStyle w:val="Bold"/>
        </w:rPr>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913A5D">
        <w:fldChar w:fldCharType="begin"/>
      </w:r>
      <w:r w:rsidR="00913A5D">
        <w:instrText xml:space="preserve"> REF NameResolution \r \h  \* MERGEFORMAT </w:instrText>
      </w:r>
      <w:r w:rsidR="00913A5D">
        <w:fldChar w:fldCharType="separate"/>
      </w:r>
      <w:r w:rsidR="00340C81">
        <w:t>14.1</w:t>
      </w:r>
      <w:r w:rsidR="00913A5D">
        <w:fldChar w:fldCharType="end"/>
      </w:r>
      <w:r w:rsidRPr="008A0208">
        <w:t xml:space="preserve">), </w:t>
      </w:r>
      <w:r w:rsidR="00F54660" w:rsidRPr="00F54660">
        <w:t>Constraint Solving</w:t>
      </w:r>
      <w:r w:rsidRPr="008A0208">
        <w:t xml:space="preserve"> (§</w:t>
      </w:r>
      <w:r w:rsidR="00913A5D">
        <w:fldChar w:fldCharType="begin"/>
      </w:r>
      <w:r w:rsidR="00913A5D">
        <w:instrText xml:space="preserve"> REF ConstraintSolving \r \h  \* MERGEFORMAT </w:instrText>
      </w:r>
      <w:r w:rsidR="00913A5D">
        <w:fldChar w:fldCharType="separate"/>
      </w:r>
      <w:r w:rsidR="00340C81">
        <w:t>14.4</w:t>
      </w:r>
      <w:r w:rsidR="00913A5D">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913A5D">
        <w:fldChar w:fldCharType="begin"/>
      </w:r>
      <w:r w:rsidR="00913A5D">
        <w:instrText xml:space="preserve"> REF Generalization \r \h  \* MERGEFORMAT </w:instrText>
      </w:r>
      <w:r w:rsidR="00913A5D">
        <w:fldChar w:fldCharType="separate"/>
      </w:r>
      <w:r w:rsidR="00340C81">
        <w:t>14.5.7</w:t>
      </w:r>
      <w:r w:rsidR="00913A5D">
        <w:fldChar w:fldCharType="end"/>
      </w:r>
      <w:r w:rsidRPr="008A0208">
        <w:t xml:space="preserve">), as well as </w:t>
      </w:r>
      <w:r w:rsidR="006D577E">
        <w:t>the application of other</w:t>
      </w:r>
      <w:r w:rsidR="006D577E" w:rsidRPr="008A0208">
        <w:t xml:space="preserve"> </w:t>
      </w:r>
      <w:r w:rsidRPr="008A0208">
        <w:t>rules described in this specification.</w:t>
      </w:r>
    </w:p>
    <w:p w:rsidR="006B6E21" w:rsidRDefault="008B2DF7" w:rsidP="008F04E6">
      <w:pPr>
        <w:pStyle w:val="ListParagraph"/>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913A5D">
        <w:fldChar w:fldCharType="begin"/>
      </w:r>
      <w:r w:rsidR="00913A5D">
        <w:instrText xml:space="preserve"> REF ExpressionQuotation \r \h  \* MERGEFORMAT </w:instrText>
      </w:r>
      <w:r w:rsidR="00913A5D">
        <w:fldChar w:fldCharType="separate"/>
      </w:r>
      <w:r w:rsidR="00340C81">
        <w:t>6.8</w:t>
      </w:r>
      <w:r w:rsidR="00913A5D">
        <w:fldChar w:fldCharType="end"/>
      </w:r>
      <w:r w:rsidRPr="008A0208">
        <w:t>).</w:t>
      </w:r>
    </w:p>
    <w:p w:rsidR="005743AB" w:rsidRPr="008A0208" w:rsidRDefault="006B52C5" w:rsidP="0000657C">
      <w:pPr>
        <w:pStyle w:val="NumberedList"/>
      </w:pPr>
      <w:r w:rsidRPr="00DE066E">
        <w:rPr>
          <w:rStyle w:val="Bold"/>
        </w:rPr>
        <w:lastRenderedPageBreak/>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913A5D">
        <w:fldChar w:fldCharType="begin"/>
      </w:r>
      <w:r w:rsidR="00913A5D">
        <w:instrText xml:space="preserve"> REF InitializationSemantics\r \h  \* MERGEFORMAT </w:instrText>
      </w:r>
      <w:r w:rsidR="00913A5D">
        <w:fldChar w:fldCharType="separate"/>
      </w:r>
      <w:r w:rsidR="00340C81">
        <w:t>12.5</w:t>
      </w:r>
      <w:r w:rsidR="00913A5D">
        <w:fldChar w:fldCharType="end"/>
      </w:r>
      <w:r w:rsidRPr="008A0208">
        <w:t>)</w:t>
      </w:r>
      <w:r w:rsidR="00F76830">
        <w:t>.</w:t>
      </w:r>
    </w:p>
    <w:p w:rsidR="00A26F81" w:rsidRPr="00C77CDB" w:rsidRDefault="006B52C5" w:rsidP="00CD645A">
      <w:pPr>
        <w:pStyle w:val="Heading1"/>
      </w:pPr>
      <w:bookmarkStart w:id="58" w:name="_Toc183972172"/>
      <w:bookmarkStart w:id="59" w:name="_Toc207705755"/>
      <w:bookmarkStart w:id="60" w:name="_Toc257733487"/>
      <w:bookmarkStart w:id="61" w:name="_Toc270597383"/>
      <w:bookmarkStart w:id="62" w:name="_Toc286309273"/>
      <w:bookmarkStart w:id="63" w:name="LexicalAnalysis"/>
      <w:r w:rsidRPr="00110BB5">
        <w:lastRenderedPageBreak/>
        <w:t>Lexical Analysis</w:t>
      </w:r>
      <w:bookmarkEnd w:id="58"/>
      <w:bookmarkEnd w:id="59"/>
      <w:bookmarkEnd w:id="60"/>
      <w:bookmarkEnd w:id="61"/>
      <w:bookmarkEnd w:id="62"/>
    </w:p>
    <w:bookmarkEnd w:id="63"/>
    <w:p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rsidR="00A26F81" w:rsidRPr="00C77CDB" w:rsidRDefault="006B52C5" w:rsidP="00E104DD">
      <w:pPr>
        <w:pStyle w:val="Heading2"/>
      </w:pPr>
      <w:bookmarkStart w:id="64" w:name="_Toc207705756"/>
      <w:bookmarkStart w:id="65" w:name="_Toc257733488"/>
      <w:bookmarkStart w:id="66" w:name="_Toc270597384"/>
      <w:bookmarkStart w:id="67" w:name="_Toc286309274"/>
      <w:bookmarkStart w:id="68" w:name="Whitespace"/>
      <w:r w:rsidRPr="00110BB5">
        <w:t>Wh</w:t>
      </w:r>
      <w:r w:rsidRPr="00391D69">
        <w:t>itespace</w:t>
      </w:r>
      <w:bookmarkEnd w:id="64"/>
      <w:bookmarkEnd w:id="65"/>
      <w:bookmarkEnd w:id="66"/>
      <w:bookmarkEnd w:id="67"/>
    </w:p>
    <w:bookmarkEnd w:id="68"/>
    <w:p w:rsidR="00CE0CA7" w:rsidRPr="00391D69" w:rsidRDefault="006B52C5" w:rsidP="00CE0CA7">
      <w:r w:rsidRPr="00110BB5">
        <w:t>White</w:t>
      </w:r>
      <w:r w:rsidR="005662A7" w:rsidRPr="00391D69">
        <w:t>space</w:t>
      </w:r>
      <w:r w:rsidR="00F54660">
        <w:fldChar w:fldCharType="begin"/>
      </w:r>
      <w:r w:rsidR="00B96D15">
        <w:instrText xml:space="preserve"> XE "</w:instrText>
      </w:r>
      <w:r w:rsidR="00B96D15" w:rsidRPr="00B96D15">
        <w:instrText>whitespace</w:instrText>
      </w:r>
      <w:r w:rsidR="00B96D15">
        <w:instrText xml:space="preserve">" </w:instrText>
      </w:r>
      <w:r w:rsidR="00F54660">
        <w:fldChar w:fldCharType="end"/>
      </w:r>
      <w:r w:rsidR="005662A7" w:rsidRPr="00391D69">
        <w:t xml:space="preserve"> </w:t>
      </w:r>
      <w:r w:rsidR="00D92543">
        <w:t>consists</w:t>
      </w:r>
      <w:r w:rsidR="005662A7" w:rsidRPr="00391D69">
        <w:t xml:space="preserve"> of spaces and newline characters. </w:t>
      </w:r>
    </w:p>
    <w:p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rsidR="00A26F81" w:rsidRPr="00C77CDB" w:rsidRDefault="006B52C5" w:rsidP="00E104DD">
      <w:pPr>
        <w:pStyle w:val="Heading2"/>
      </w:pPr>
      <w:bookmarkStart w:id="69" w:name="_Toc207705757"/>
      <w:bookmarkStart w:id="70" w:name="_Toc257733489"/>
      <w:bookmarkStart w:id="71" w:name="_Toc270597385"/>
      <w:bookmarkStart w:id="72" w:name="_Toc286309275"/>
      <w:bookmarkStart w:id="73" w:name="Comments"/>
      <w:r w:rsidRPr="00404279">
        <w:t>Comments</w:t>
      </w:r>
      <w:bookmarkEnd w:id="69"/>
      <w:bookmarkEnd w:id="70"/>
      <w:bookmarkEnd w:id="71"/>
      <w:bookmarkEnd w:id="72"/>
    </w:p>
    <w:bookmarkEnd w:id="73"/>
    <w:p w:rsidR="00B3028F" w:rsidRPr="00F329AB" w:rsidRDefault="006B52C5" w:rsidP="00B3028F">
      <w:r w:rsidRPr="00110BB5">
        <w:t>Block comments</w:t>
      </w:r>
      <w:r w:rsidR="00F54660">
        <w:fldChar w:fldCharType="begin"/>
      </w:r>
      <w:r w:rsidR="00B96D15">
        <w:instrText xml:space="preserve"> XE "</w:instrText>
      </w:r>
      <w:r w:rsidR="00B96D15" w:rsidRPr="00B96D15">
        <w:instrText>comments</w:instrText>
      </w:r>
      <w:r w:rsidR="00B96D15">
        <w:instrText xml:space="preserve">" </w:instrText>
      </w:r>
      <w:r w:rsidR="00F54660">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 </w:t>
      </w:r>
      <w:r w:rsidRPr="00E42689">
        <w:rPr>
          <w:rStyle w:val="CodeInline"/>
        </w:rPr>
        <w:t>//</w:t>
      </w:r>
      <w:r w:rsidRPr="00E42689">
        <w:t xml:space="preserve"> and extend to the end of </w:t>
      </w:r>
      <w:r w:rsidR="00FB7EA3">
        <w:t>the</w:t>
      </w:r>
      <w:r w:rsidR="00FB7EA3" w:rsidRPr="00E42689">
        <w:t xml:space="preserve"> </w:t>
      </w:r>
      <w:r w:rsidRPr="00E42689">
        <w:t xml:space="preserve">line. </w:t>
      </w:r>
    </w:p>
    <w:p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Pr="00404279">
        <w:t xml:space="preserve"> and </w:t>
      </w:r>
      <w:r w:rsidRPr="00355E9F">
        <w:rPr>
          <w:rStyle w:val="CodeInlineItalic"/>
        </w:rPr>
        <w:t>verbatim-string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rsidR="001945FA" w:rsidRPr="00110BB5" w:rsidRDefault="006B52C5" w:rsidP="008F04E6">
      <w:pPr>
        <w:pStyle w:val="CodeExample"/>
      </w:pPr>
      <w:r w:rsidRPr="005726F9">
        <w:rPr>
          <w:rStyle w:val="CodeInline"/>
        </w:rPr>
        <w:t>(* Here's a code snippet: let s = "*)" *)</w:t>
      </w:r>
    </w:p>
    <w:p w:rsidR="00FF2193" w:rsidRPr="00F329AB" w:rsidRDefault="006B52C5" w:rsidP="00FD73D2">
      <w:r w:rsidRPr="00391D69">
        <w:t>For the purposes of this specification, comment tokens are discarded from the returned lexical stream. In practice, XML documentation tokens</w:t>
      </w:r>
      <w:r w:rsidR="00F54660">
        <w:fldChar w:fldCharType="begin"/>
      </w:r>
      <w:r w:rsidR="0088540B">
        <w:instrText xml:space="preserve"> XE "</w:instrText>
      </w:r>
      <w:r w:rsidR="0088540B" w:rsidRPr="004F7960">
        <w:instrText>XML documentation tokens</w:instrText>
      </w:r>
      <w:r w:rsidR="0088540B">
        <w:instrText xml:space="preserve">" </w:instrText>
      </w:r>
      <w:r w:rsidR="00F54660">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rsidR="00A26F81" w:rsidRPr="00C77CDB" w:rsidRDefault="006B52C5" w:rsidP="00E104DD">
      <w:pPr>
        <w:pStyle w:val="Heading2"/>
      </w:pPr>
      <w:bookmarkStart w:id="74" w:name="ConditionalCompilation"/>
      <w:bookmarkStart w:id="75" w:name="_Toc207705758"/>
      <w:bookmarkStart w:id="76" w:name="_Toc257733490"/>
      <w:bookmarkStart w:id="77" w:name="_Toc270597386"/>
      <w:bookmarkStart w:id="78" w:name="_Toc286309276"/>
      <w:r w:rsidRPr="00F329AB">
        <w:t>Conditional Compilation</w:t>
      </w:r>
      <w:bookmarkEnd w:id="74"/>
      <w:bookmarkEnd w:id="75"/>
      <w:bookmarkEnd w:id="76"/>
      <w:bookmarkEnd w:id="77"/>
      <w:bookmarkEnd w:id="78"/>
    </w:p>
    <w:p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F54660">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F54660">
        <w:rPr>
          <w:lang w:eastAsia="en-GB"/>
        </w:rPr>
        <w:fldChar w:fldCharType="end"/>
      </w:r>
      <w:r w:rsidR="00F54660">
        <w:rPr>
          <w:lang w:eastAsia="en-GB"/>
        </w:rPr>
        <w:fldChar w:fldCharType="begin"/>
      </w:r>
      <w:r w:rsidR="004F7960">
        <w:instrText xml:space="preserve"> XE "</w:instrText>
      </w:r>
      <w:r w:rsidR="004F7960" w:rsidRPr="00A151C5">
        <w:instrText>directives:preprocessing</w:instrText>
      </w:r>
      <w:r w:rsidR="004F7960">
        <w:instrText xml:space="preserve">" </w:instrText>
      </w:r>
      <w:r w:rsidR="00F54660">
        <w:rPr>
          <w:lang w:eastAsia="en-GB"/>
        </w:rPr>
        <w:fldChar w:fldCharType="end"/>
      </w:r>
      <w:r w:rsidR="006B52C5" w:rsidRPr="00497D56">
        <w:t xml:space="preserve"> delimit conditional compilation</w:t>
      </w:r>
      <w:r w:rsidR="00F54660">
        <w:fldChar w:fldCharType="begin"/>
      </w:r>
      <w:r w:rsidR="00B96D15">
        <w:instrText xml:space="preserve"> XE "</w:instrText>
      </w:r>
      <w:r w:rsidR="00B96D15" w:rsidRPr="00B96D15">
        <w:instrText>conditional compilation</w:instrText>
      </w:r>
      <w:r w:rsidR="00B96D15">
        <w:instrText xml:space="preserve">" </w:instrText>
      </w:r>
      <w:r w:rsidR="00F54660">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rsidR="00845A78" w:rsidRPr="00404279" w:rsidRDefault="006B52C5" w:rsidP="00DB3050">
      <w:pPr>
        <w:pStyle w:val="Grammar"/>
        <w:rPr>
          <w:rStyle w:val="CodeInline"/>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Pr="00355E9F">
        <w:rPr>
          <w:rStyle w:val="CodeInlineItalic"/>
        </w:rPr>
        <w:t>ident-text</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w:t>
      </w:r>
      <w:r w:rsidRPr="00404279">
        <w:lastRenderedPageBreak/>
        <w:t xml:space="preserve">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EB6961" w:rsidRPr="00404279">
        <w:t>compilation environment</w:t>
      </w:r>
      <w:r w:rsidR="00EB6961">
        <w:t xml:space="preserve"> defines the</w:t>
      </w:r>
      <w:r w:rsidR="00A14BC1">
        <w:t xml:space="preserve"> associated</w:t>
      </w:r>
      <w:r w:rsidRPr="00F329AB">
        <w:t xml:space="preserve"> </w:t>
      </w:r>
      <w:r w:rsidRPr="00355E9F">
        <w:rPr>
          <w:rStyle w:val="CodeInlineItalic"/>
        </w:rPr>
        <w:t>ident</w:t>
      </w:r>
      <w:r w:rsidR="004F7960" w:rsidRPr="00355E9F">
        <w:rPr>
          <w:rStyle w:val="CodeInlineItalic"/>
        </w:rPr>
        <w:t>-text</w:t>
      </w:r>
      <w:r w:rsidRPr="00404279">
        <w:t xml:space="preserve"> (</w:t>
      </w:r>
      <w:r w:rsidR="00E73FF5" w:rsidRPr="00404279">
        <w:t>for example,</w:t>
      </w:r>
      <w:r w:rsidRPr="00404279">
        <w:t xml:space="preserve"> </w:t>
      </w:r>
      <w:r w:rsidR="004F7960">
        <w:t>by using</w:t>
      </w:r>
      <w:r w:rsidR="004F7960" w:rsidRPr="00404279">
        <w:t xml:space="preserve"> </w:t>
      </w:r>
      <w:r w:rsidRPr="00404279">
        <w:t xml:space="preserve">the command line option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rsidR="001945FA" w:rsidRPr="00E42689" w:rsidRDefault="006B52C5" w:rsidP="008F04E6">
      <w:pPr>
        <w:pStyle w:val="BulletList"/>
      </w:pPr>
      <w:r w:rsidRPr="00E42689">
        <w:t>Strings and comments are not treated as special</w:t>
      </w:r>
    </w:p>
    <w:p w:rsidR="00A26F81" w:rsidRPr="00C77CDB" w:rsidRDefault="006B52C5" w:rsidP="00E104DD">
      <w:pPr>
        <w:pStyle w:val="Heading2"/>
      </w:pPr>
      <w:bookmarkStart w:id="79" w:name="_Toc207705761"/>
      <w:bookmarkStart w:id="80" w:name="_Toc257733491"/>
      <w:bookmarkStart w:id="81" w:name="_Toc270597387"/>
      <w:bookmarkStart w:id="82" w:name="_Toc286309277"/>
      <w:bookmarkStart w:id="83" w:name="Keywords"/>
      <w:bookmarkStart w:id="84" w:name="Identifiers"/>
      <w:r w:rsidRPr="00F329AB">
        <w:t>Identifiers and Keywords</w:t>
      </w:r>
      <w:bookmarkEnd w:id="79"/>
      <w:bookmarkEnd w:id="80"/>
      <w:bookmarkEnd w:id="81"/>
      <w:bookmarkEnd w:id="82"/>
    </w:p>
    <w:bookmarkEnd w:id="83"/>
    <w:bookmarkEnd w:id="84"/>
    <w:p w:rsidR="004C150F" w:rsidRPr="00391D69" w:rsidRDefault="006B52C5" w:rsidP="004C150F">
      <w:r w:rsidRPr="00404279">
        <w:t>Identifiers</w:t>
      </w:r>
      <w:r w:rsidR="00F54660">
        <w:rPr>
          <w:lang w:eastAsia="en-GB"/>
        </w:rPr>
        <w:fldChar w:fldCharType="begin"/>
      </w:r>
      <w:r w:rsidR="009D6C72">
        <w:instrText xml:space="preserve"> XE "</w:instrText>
      </w:r>
      <w:r w:rsidR="009D6C72" w:rsidRPr="009D6C72">
        <w:rPr>
          <w:lang w:eastAsia="en-GB"/>
        </w:rPr>
        <w:instrText>identifiers</w:instrText>
      </w:r>
      <w:r w:rsidR="009D6C72">
        <w:instrText xml:space="preserve">" </w:instrText>
      </w:r>
      <w:r w:rsidR="00F54660">
        <w:rPr>
          <w:lang w:eastAsia="en-GB"/>
        </w:rPr>
        <w:fldChar w:fldCharType="end"/>
      </w:r>
      <w:r w:rsidRPr="00497D56">
        <w:t xml:space="preserve"> follow the specification below. Any sequence of characters </w:t>
      </w:r>
      <w:r w:rsidR="002F380B">
        <w:t xml:space="preserve">that is </w:t>
      </w:r>
      <w:r w:rsidRPr="00497D56">
        <w:t xml:space="preserve">enclosed in </w:t>
      </w:r>
      <w:r w:rsidRPr="00391D69">
        <w:t>double-</w:t>
      </w:r>
      <w:r w:rsidR="000E1B4A" w:rsidRPr="00E42689">
        <w:t>back</w:t>
      </w:r>
      <w:r w:rsidRPr="00E42689">
        <w:t>tick marks</w:t>
      </w:r>
      <w:r w:rsidR="00AC7FD4" w:rsidRPr="00E42689">
        <w:t xml:space="preserve"> (</w:t>
      </w:r>
      <w:r w:rsidR="00AC7FD4" w:rsidRPr="00E42689">
        <w:rPr>
          <w:rStyle w:val="CodeInline"/>
        </w:rPr>
        <w:t>``</w:t>
      </w:r>
      <w:r w:rsidR="00AC7FD4">
        <w:t> </w:t>
      </w:r>
      <w:r w:rsidR="00AC7FD4" w:rsidRPr="00497D56">
        <w:rPr>
          <w:rStyle w:val="CodeInline"/>
        </w:rPr>
        <w:t>``</w:t>
      </w:r>
      <w:r w:rsidR="00AC7FD4" w:rsidRPr="00110BB5">
        <w:t>)</w:t>
      </w:r>
      <w:r w:rsidRPr="00391D69">
        <w:t>, excluding newlines</w:t>
      </w:r>
      <w:r w:rsidR="009D6C72">
        <w:rPr>
          <w:lang w:eastAsia="en-GB"/>
        </w:rPr>
        <w:t>,</w:t>
      </w:r>
      <w:r w:rsidRPr="00110BB5">
        <w:t xml:space="preserve"> </w:t>
      </w:r>
      <w:r w:rsidR="00B94484" w:rsidRPr="00391D69">
        <w:t>tab</w:t>
      </w:r>
      <w:r w:rsidRPr="00391D69">
        <w:t>s</w:t>
      </w:r>
      <w:r w:rsidR="009D6C72">
        <w:rPr>
          <w:lang w:eastAsia="en-GB"/>
        </w:rPr>
        <w:t>,</w:t>
      </w:r>
      <w:r w:rsidRPr="00497D56">
        <w:t xml:space="preserve"> and double-</w:t>
      </w:r>
      <w:r w:rsidR="000E1B4A" w:rsidRPr="00110BB5">
        <w:t>back</w:t>
      </w:r>
      <w:r w:rsidRPr="00391D69">
        <w:t>tick pairs themselves, is treated as an identifier.</w:t>
      </w:r>
    </w:p>
    <w:p w:rsidR="00A8659A" w:rsidRPr="00E42689" w:rsidRDefault="006B52C5" w:rsidP="00156933">
      <w:pPr>
        <w:pStyle w:val="Grammar"/>
        <w:rPr>
          <w:rStyle w:val="CodeInline"/>
        </w:rPr>
      </w:pPr>
      <w:r w:rsidRPr="00391D69">
        <w:rPr>
          <w:rStyle w:val="CodeInline"/>
        </w:rPr>
        <w:t xml:space="preserve">regexp </w:t>
      </w:r>
      <w:r w:rsidRPr="00355E9F">
        <w:rPr>
          <w:rStyle w:val="CodeInlineItalic"/>
        </w:rPr>
        <w:t>digit-char</w:t>
      </w:r>
      <w:r w:rsidR="00E73FF5" w:rsidRPr="00E42689">
        <w:rPr>
          <w:rStyle w:val="CodeInline"/>
        </w:rPr>
        <w:t xml:space="preserve"> </w:t>
      </w:r>
      <w:r w:rsidRPr="00E42689">
        <w:rPr>
          <w:rStyle w:val="CodeInline"/>
        </w:rPr>
        <w:t>= [0-9]</w:t>
      </w:r>
    </w:p>
    <w:p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rsidR="007471A1" w:rsidRPr="00F115D2" w:rsidRDefault="006B52C5" w:rsidP="00156933">
      <w:pPr>
        <w:pStyle w:val="Grammar"/>
      </w:pPr>
      <w:r w:rsidRPr="006B52C5">
        <w:t xml:space="preserve">regexp </w:t>
      </w:r>
      <w:r w:rsidRPr="005C5C0B">
        <w:rPr>
          <w:rStyle w:val="Italic"/>
        </w:rPr>
        <w:t>formatting-char</w:t>
      </w:r>
      <w:r w:rsidRPr="006B52C5">
        <w:t xml:space="preserve"> = '\Cf'</w:t>
      </w:r>
    </w:p>
    <w:p w:rsidR="007471A1" w:rsidRPr="00F115D2" w:rsidRDefault="007471A1" w:rsidP="00156933">
      <w:pPr>
        <w:pStyle w:val="Grammar"/>
      </w:pPr>
    </w:p>
    <w:p w:rsidR="007471A1" w:rsidRPr="00F115D2" w:rsidRDefault="006B52C5" w:rsidP="00156933">
      <w:pPr>
        <w:pStyle w:val="Grammar"/>
      </w:pPr>
      <w:r w:rsidRPr="006B52C5">
        <w:t xml:space="preserve">regexp </w:t>
      </w:r>
      <w:r w:rsidRPr="005C5C0B">
        <w:rPr>
          <w:rStyle w:val="Italic"/>
        </w:rPr>
        <w:t>ident-start-char</w:t>
      </w:r>
      <w:r w:rsidRPr="006B52C5">
        <w:t xml:space="preserve"> =</w:t>
      </w:r>
    </w:p>
    <w:p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rsidR="00753345" w:rsidRPr="00F115D2" w:rsidRDefault="00E206E5" w:rsidP="00156933">
      <w:pPr>
        <w:pStyle w:val="Grammar"/>
      </w:pPr>
      <w:r>
        <w:t xml:space="preserve"> </w:t>
      </w:r>
      <w:r w:rsidR="006B52C5" w:rsidRPr="006B52C5">
        <w:t xml:space="preserve"> | _</w:t>
      </w:r>
    </w:p>
    <w:p w:rsidR="004C150F" w:rsidRPr="00F115D2" w:rsidRDefault="006B52C5" w:rsidP="00156933">
      <w:pPr>
        <w:pStyle w:val="Grammar"/>
        <w:rPr>
          <w:rStyle w:val="CodeInline"/>
        </w:rPr>
      </w:pP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rsidR="00753345" w:rsidRPr="00F115D2" w:rsidRDefault="006B52C5" w:rsidP="00156933">
      <w:pPr>
        <w:pStyle w:val="Grammar"/>
      </w:pPr>
      <w:r w:rsidRPr="006B52C5">
        <w:t xml:space="preserve">  | </w:t>
      </w:r>
      <w:r w:rsidRPr="005C5C0B">
        <w:rPr>
          <w:rStyle w:val="Italic"/>
        </w:rPr>
        <w:t>letter-char</w:t>
      </w:r>
    </w:p>
    <w:p w:rsidR="00753345" w:rsidRPr="00F115D2" w:rsidRDefault="006B52C5" w:rsidP="00156933">
      <w:pPr>
        <w:pStyle w:val="Grammar"/>
      </w:pPr>
      <w:r w:rsidRPr="006B52C5">
        <w:t xml:space="preserve">  | </w:t>
      </w:r>
      <w:r w:rsidRPr="005C5C0B">
        <w:rPr>
          <w:rStyle w:val="Italic"/>
        </w:rPr>
        <w:t>digit-char</w:t>
      </w:r>
    </w:p>
    <w:p w:rsidR="00753345" w:rsidRPr="005C5C0B" w:rsidRDefault="006B52C5" w:rsidP="00156933">
      <w:pPr>
        <w:pStyle w:val="Grammar"/>
        <w:rPr>
          <w:rStyle w:val="Italic"/>
        </w:rPr>
      </w:pPr>
      <w:r w:rsidRPr="006B52C5">
        <w:t xml:space="preserve">  | </w:t>
      </w:r>
      <w:r w:rsidRPr="005C5C0B">
        <w:rPr>
          <w:rStyle w:val="Italic"/>
        </w:rPr>
        <w:t>connecting-char</w:t>
      </w:r>
    </w:p>
    <w:p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rsidR="004C150F" w:rsidRPr="00F115D2" w:rsidRDefault="006B52C5" w:rsidP="00156933">
      <w:pPr>
        <w:pStyle w:val="Grammar"/>
        <w:rPr>
          <w:rStyle w:val="CodeInline"/>
        </w:rPr>
      </w:pPr>
      <w:r w:rsidRPr="006B52C5">
        <w:rPr>
          <w:rStyle w:val="CodeInline"/>
        </w:rPr>
        <w:t xml:space="preserve">  | '</w:t>
      </w:r>
    </w:p>
    <w:p w:rsidR="00CD1B3F" w:rsidRPr="00F115D2" w:rsidRDefault="006B52C5" w:rsidP="00156933">
      <w:pPr>
        <w:pStyle w:val="Grammar"/>
        <w:rPr>
          <w:rStyle w:val="CodeInline"/>
        </w:rPr>
      </w:pPr>
      <w:r w:rsidRPr="006B52C5">
        <w:rPr>
          <w:rStyle w:val="CodeInline"/>
        </w:rPr>
        <w:t xml:space="preserve">  | _</w:t>
      </w:r>
    </w:p>
    <w:p w:rsidR="004C150F" w:rsidRPr="00F115D2" w:rsidRDefault="004C150F" w:rsidP="00156933">
      <w:pPr>
        <w:pStyle w:val="Grammar"/>
        <w:rPr>
          <w:rStyle w:val="CodeInline"/>
        </w:rPr>
      </w:pPr>
    </w:p>
    <w:p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rsidR="00DA5D2A" w:rsidRPr="00110BB5" w:rsidRDefault="006B52C5" w:rsidP="00156933">
      <w:pPr>
        <w:pStyle w:val="Grammar"/>
        <w:rPr>
          <w:rStyle w:val="CodeInline"/>
        </w:rPr>
      </w:pPr>
      <w:r w:rsidRPr="006B52C5">
        <w:rPr>
          <w:rStyle w:val="CodeInline"/>
        </w:rPr>
        <w:t xml:space="preserve">  | `` [^</w:t>
      </w:r>
      <w:r w:rsidR="00862B9A">
        <w:rPr>
          <w:rStyle w:val="CodeInline"/>
        </w:rPr>
        <w:t xml:space="preserve"> '</w:t>
      </w:r>
      <w:r w:rsidRPr="006B52C5">
        <w:rPr>
          <w:rStyle w:val="CodeInline"/>
        </w:rPr>
        <w:t>\n</w:t>
      </w:r>
      <w:r w:rsidR="00862B9A">
        <w:rPr>
          <w:rStyle w:val="CodeInline"/>
        </w:rPr>
        <w:t>' '</w:t>
      </w:r>
      <w:r w:rsidRPr="006B52C5">
        <w:rPr>
          <w:rStyle w:val="CodeInline"/>
        </w:rPr>
        <w:t>\r</w:t>
      </w:r>
      <w:r w:rsidR="00862B9A">
        <w:rPr>
          <w:rStyle w:val="CodeInline"/>
        </w:rPr>
        <w:t>' '</w:t>
      </w:r>
      <w:r w:rsidRPr="006B52C5">
        <w:rPr>
          <w:rStyle w:val="CodeInline"/>
        </w:rPr>
        <w:t>\t</w:t>
      </w:r>
      <w:r w:rsidR="00862B9A">
        <w:rPr>
          <w:rStyle w:val="CodeInline"/>
        </w:rPr>
        <w:t>'</w:t>
      </w:r>
      <w:r w:rsidRPr="006B52C5">
        <w:rPr>
          <w:rStyle w:val="CodeInline"/>
        </w:rPr>
        <w:t>]</w:t>
      </w:r>
      <w:r w:rsidRPr="00497D56">
        <w:rPr>
          <w:rStyle w:val="CodeInline"/>
        </w:rPr>
        <w:t xml:space="preserve">+ | </w:t>
      </w:r>
      <w:r w:rsidRPr="00391D69">
        <w:rPr>
          <w:rStyle w:val="CodeInline"/>
        </w:rPr>
        <w:t>[^</w:t>
      </w:r>
      <w:r w:rsidR="00862B9A" w:rsidRPr="00391D69">
        <w:rPr>
          <w:rStyle w:val="CodeInline"/>
        </w:rPr>
        <w:t xml:space="preserve"> '</w:t>
      </w:r>
      <w:r w:rsidRPr="00E42689">
        <w:rPr>
          <w:rStyle w:val="CodeInline"/>
        </w:rPr>
        <w:t>\n</w:t>
      </w:r>
      <w:r w:rsidR="00862B9A" w:rsidRPr="00E42689">
        <w:rPr>
          <w:rStyle w:val="CodeInline"/>
        </w:rPr>
        <w:t>' '</w:t>
      </w:r>
      <w:r w:rsidRPr="00E42689">
        <w:rPr>
          <w:rStyle w:val="CodeInline"/>
        </w:rPr>
        <w:t>\r</w:t>
      </w:r>
      <w:r w:rsidR="00862B9A" w:rsidRPr="00E42689">
        <w:rPr>
          <w:rStyle w:val="CodeInline"/>
        </w:rPr>
        <w:t>' '</w:t>
      </w:r>
      <w:r w:rsidRPr="00E42689">
        <w:rPr>
          <w:rStyle w:val="CodeInline"/>
        </w:rPr>
        <w:t>\t</w:t>
      </w:r>
      <w:r w:rsidR="00862B9A" w:rsidRPr="00E42689">
        <w:rPr>
          <w:rStyle w:val="CodeInline"/>
        </w:rPr>
        <w:t>'</w:t>
      </w:r>
      <w:r w:rsidR="00862B9A" w:rsidRPr="00F329AB">
        <w:rPr>
          <w:rStyle w:val="CodeInline"/>
        </w:rPr>
        <w:t>]</w:t>
      </w:r>
      <w:r w:rsidR="00862B9A" w:rsidRPr="00497D56">
        <w:rPr>
          <w:rStyle w:val="CodeInline"/>
        </w:rPr>
        <w:t xml:space="preserve"> `` </w:t>
      </w:r>
    </w:p>
    <w:p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rsidR="00A53D11" w:rsidRPr="00F115D2" w:rsidRDefault="006B52C5" w:rsidP="008F04E6">
      <w:pPr>
        <w:pStyle w:val="CodeExample"/>
        <w:rPr>
          <w:rStyle w:val="CodeInline"/>
        </w:rPr>
      </w:pPr>
      <w:r w:rsidRPr="00F329AB">
        <w:rPr>
          <w:rStyle w:val="CodeInline"/>
        </w:rPr>
        <w:lastRenderedPageBreak/>
        <w:t xml:space="preserve">    continue eager fixed fori functor include</w:t>
      </w:r>
    </w:p>
    <w:p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Pr="00404279">
        <w:fldChar w:fldCharType="begin"/>
      </w:r>
      <w:r w:rsidRPr="00404279">
        <w:instrText xml:space="preserve"> REF </w:instrText>
      </w:r>
      <w:r>
        <w:instrText>SymbolicKeywords</w:instrText>
      </w:r>
      <w:r w:rsidRPr="00404279">
        <w:instrText xml:space="preserve"> \r \h </w:instrText>
      </w:r>
      <w:r w:rsidRPr="00404279">
        <w:fldChar w:fldCharType="separate"/>
      </w:r>
      <w:r w:rsidR="00340C81">
        <w:t>3.6</w:t>
      </w:r>
      <w:r w:rsidRPr="00404279">
        <w:fldChar w:fldCharType="end"/>
      </w:r>
      <w:r w:rsidRPr="00404279">
        <w:t>)</w:t>
      </w:r>
      <w:r w:rsidR="003376FB">
        <w:t>.</w:t>
      </w:r>
    </w:p>
    <w:p w:rsidR="00092BB7" w:rsidRPr="00391D69" w:rsidRDefault="006B52C5" w:rsidP="008F04E6">
      <w:pPr>
        <w:pStyle w:val="CodeExample"/>
      </w:pPr>
      <w:r w:rsidRPr="00391D69">
        <w:t xml:space="preserve">token </w:t>
      </w:r>
      <w:r w:rsidRPr="008F04E6">
        <w:t>reserved-ident-formats</w:t>
      </w:r>
      <w:r w:rsidRPr="00391D69">
        <w:t xml:space="preserve"> = </w:t>
      </w:r>
    </w:p>
    <w:p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rsidR="00A26F81" w:rsidRPr="00C77CDB" w:rsidRDefault="006B52C5" w:rsidP="00E104DD">
      <w:pPr>
        <w:pStyle w:val="Heading2"/>
      </w:pPr>
      <w:bookmarkStart w:id="85" w:name="_Toc244951865"/>
      <w:bookmarkStart w:id="86" w:name="_Toc244951866"/>
      <w:bookmarkStart w:id="87" w:name="_Toc244951867"/>
      <w:bookmarkStart w:id="88" w:name="Strings"/>
      <w:bookmarkStart w:id="89" w:name="_Toc207705762"/>
      <w:bookmarkStart w:id="90" w:name="_Toc257733492"/>
      <w:bookmarkStart w:id="91" w:name="_Toc270597388"/>
      <w:bookmarkStart w:id="92" w:name="_Toc286309278"/>
      <w:bookmarkEnd w:id="85"/>
      <w:bookmarkEnd w:id="86"/>
      <w:bookmarkEnd w:id="87"/>
      <w:r w:rsidRPr="00404279">
        <w:t xml:space="preserve">Strings and </w:t>
      </w:r>
      <w:bookmarkEnd w:id="88"/>
      <w:bookmarkEnd w:id="89"/>
      <w:bookmarkEnd w:id="90"/>
      <w:r w:rsidR="002F380B">
        <w:t>C</w:t>
      </w:r>
      <w:r w:rsidR="002F380B" w:rsidRPr="00404279">
        <w:t>haracters</w:t>
      </w:r>
      <w:bookmarkEnd w:id="91"/>
      <w:bookmarkEnd w:id="92"/>
    </w:p>
    <w:p w:rsidR="005E3B15" w:rsidRDefault="006B52C5">
      <w:pPr>
        <w:keepNext/>
      </w:pPr>
      <w:r w:rsidRPr="00404279">
        <w:t>String literals</w:t>
      </w:r>
      <w:r w:rsidR="00F54660">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F54660">
        <w:rPr>
          <w:lang w:eastAsia="en-GB"/>
        </w:rPr>
        <w:fldChar w:fldCharType="end"/>
      </w:r>
      <w:r w:rsidRPr="00497D56">
        <w:t xml:space="preserve"> may be specified for two types: </w:t>
      </w:r>
    </w:p>
    <w:p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rsidR="005E3B15" w:rsidRDefault="005E3B15" w:rsidP="008F04E6">
      <w:pPr>
        <w:pStyle w:val="BulletList"/>
      </w:pPr>
      <w:r>
        <w:t>U</w:t>
      </w:r>
      <w:r w:rsidR="006B52C5" w:rsidRPr="00E42689">
        <w:t>nsigned byte arrays</w:t>
      </w:r>
      <w:r w:rsidR="00F54660">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F54660">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rsidR="005E3B15" w:rsidRDefault="006B52C5" w:rsidP="008F04E6">
      <w:pPr>
        <w:pStyle w:val="Le"/>
      </w:pPr>
      <w:r w:rsidRPr="00E42689">
        <w:t xml:space="preserve"> </w:t>
      </w:r>
    </w:p>
    <w:p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F54660">
        <w:fldChar w:fldCharType="begin"/>
      </w:r>
      <w:r w:rsidR="002F380B">
        <w:instrText xml:space="preserve"> XE "</w:instrText>
      </w:r>
      <w:r w:rsidR="002F380B" w:rsidRPr="002F380B">
        <w:instrText>characters</w:instrText>
      </w:r>
      <w:r w:rsidR="002F380B">
        <w:instrText xml:space="preserve">" </w:instrText>
      </w:r>
      <w:r w:rsidR="00F54660">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p>
    <w:p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 \ </w:t>
      </w:r>
      <w:r w:rsidRPr="006B52C5">
        <w:rPr>
          <w:rStyle w:val="CodeInline"/>
        </w:rPr>
        <w:t>")</w:t>
      </w:r>
    </w:p>
    <w:p w:rsidR="00380ED7" w:rsidRPr="00F115D2" w:rsidRDefault="00380ED7" w:rsidP="00DB3050">
      <w:pPr>
        <w:pStyle w:val="Grammar"/>
        <w:rPr>
          <w:rStyle w:val="CodeInline"/>
        </w:rPr>
      </w:pPr>
    </w:p>
    <w:p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p>
    <w:p w:rsidR="00223CB2" w:rsidRDefault="00223CB2" w:rsidP="00DB3050">
      <w:pPr>
        <w:pStyle w:val="Grammar"/>
        <w:rPr>
          <w:rStyle w:val="CodeInline"/>
          <w:lang w:val="de-DE"/>
        </w:rPr>
      </w:pPr>
    </w:p>
    <w:p w:rsidR="001B4168" w:rsidRPr="00522674" w:rsidRDefault="00223CB2" w:rsidP="00DB3050">
      <w:pPr>
        <w:pStyle w:val="Grammar"/>
        <w:rPr>
          <w:rStyle w:val="CodeInline"/>
          <w:lang w:val="de-DE"/>
        </w:rPr>
      </w:pPr>
      <w:r>
        <w:rPr>
          <w:rStyle w:val="CodeInline"/>
          <w:lang w:val="de-DE"/>
        </w:rPr>
        <w:t xml:space="preserve">regexp trigraph = '\' </w:t>
      </w:r>
      <w:r w:rsidRPr="00355E9F">
        <w:rPr>
          <w:rStyle w:val="CodeInlineItalic"/>
        </w:rPr>
        <w:t>digit-char</w:t>
      </w:r>
      <w:r>
        <w:rPr>
          <w:rStyle w:val="CodeInlineItalic"/>
        </w:rPr>
        <w:t xml:space="preserve"> </w:t>
      </w:r>
      <w:r w:rsidRPr="00355E9F">
        <w:rPr>
          <w:rStyle w:val="CodeInlineItalic"/>
        </w:rPr>
        <w:t>digit-char</w:t>
      </w:r>
      <w:r>
        <w:rPr>
          <w:rStyle w:val="CodeInlineItalic"/>
        </w:rPr>
        <w:t xml:space="preserve"> </w:t>
      </w:r>
      <w:r w:rsidRPr="00355E9F">
        <w:rPr>
          <w:rStyle w:val="CodeInlineItalic"/>
        </w:rPr>
        <w:t>digit-char</w:t>
      </w:r>
    </w:p>
    <w:p w:rsidR="00223CB2" w:rsidRDefault="00223CB2" w:rsidP="00DB3050">
      <w:pPr>
        <w:pStyle w:val="Grammar"/>
        <w:rPr>
          <w:rStyle w:val="CodeInline"/>
          <w:lang w:val="de-DE"/>
        </w:rPr>
      </w:pPr>
    </w:p>
    <w:p w:rsidR="001B4168" w:rsidRPr="00522674" w:rsidRDefault="006B52C5" w:rsidP="00DB3050">
      <w:pPr>
        <w:pStyle w:val="Grammar"/>
        <w:rPr>
          <w:rStyle w:val="CodeInline"/>
          <w:lang w:val="de-DE"/>
        </w:rPr>
      </w:pPr>
      <w:r w:rsidRPr="00522674">
        <w:rPr>
          <w:rStyle w:val="CodeInline"/>
          <w:lang w:val="de-DE"/>
        </w:rPr>
        <w:t xml:space="preserve">regexp </w:t>
      </w:r>
      <w:r w:rsidRPr="00355E9F">
        <w:rPr>
          <w:rStyle w:val="CodeInlineItalic"/>
        </w:rPr>
        <w:t>char-char</w:t>
      </w:r>
      <w:r w:rsidRPr="00522674">
        <w:rPr>
          <w:rStyle w:val="CodeInline"/>
          <w:lang w:val="de-DE"/>
        </w:rPr>
        <w:t xml:space="preserve"> =</w:t>
      </w:r>
    </w:p>
    <w:p w:rsidR="001B4168" w:rsidRPr="00391D69" w:rsidRDefault="006B52C5" w:rsidP="00DB3050">
      <w:pPr>
        <w:pStyle w:val="Grammar"/>
        <w:rPr>
          <w:rStyle w:val="CodeInline"/>
        </w:rPr>
      </w:pPr>
      <w:r w:rsidRPr="00522674">
        <w:rPr>
          <w:rStyle w:val="CodeInline"/>
          <w:lang w:val="de-DE"/>
        </w:rPr>
        <w:t xml:space="preserve">    </w:t>
      </w:r>
      <w:r w:rsidRPr="00497D56">
        <w:rPr>
          <w:rStyle w:val="CodeInline"/>
        </w:rPr>
        <w:t xml:space="preserve">| </w:t>
      </w:r>
      <w:r w:rsidRPr="00355E9F">
        <w:rPr>
          <w:rStyle w:val="CodeInlineItalic"/>
        </w:rPr>
        <w:t>simple-char-char</w:t>
      </w:r>
    </w:p>
    <w:p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rsidR="001B4168" w:rsidRPr="00F115D2" w:rsidRDefault="001B4168" w:rsidP="00DB3050">
      <w:pPr>
        <w:pStyle w:val="Grammar"/>
        <w:rPr>
          <w:rStyle w:val="CodeInline"/>
        </w:rPr>
      </w:pPr>
    </w:p>
    <w:p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rsidR="001B4168" w:rsidRPr="00F115D2" w:rsidRDefault="001B4168" w:rsidP="00DB3050">
      <w:pPr>
        <w:pStyle w:val="Grammar"/>
        <w:rPr>
          <w:rStyle w:val="CodeInline"/>
        </w:rPr>
      </w:pPr>
    </w:p>
    <w:p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rsidR="005551B3" w:rsidRPr="00F115D2" w:rsidRDefault="005551B3" w:rsidP="00DB3050">
      <w:pPr>
        <w:pStyle w:val="Grammar"/>
        <w:rPr>
          <w:rStyle w:val="CodeInline"/>
        </w:rPr>
      </w:pP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rsidR="001F6112" w:rsidRPr="00F115D2" w:rsidRDefault="006B52C5" w:rsidP="00DB3050">
      <w:pPr>
        <w:pStyle w:val="Grammar"/>
        <w:rPr>
          <w:rStyle w:val="CodeInline"/>
        </w:rPr>
      </w:pPr>
      <w:r w:rsidRPr="006B52C5">
        <w:rPr>
          <w:rStyle w:val="CodeInline"/>
        </w:rPr>
        <w:t xml:space="preserve">    | \ </w:t>
      </w:r>
    </w:p>
    <w:p w:rsidR="001F6112" w:rsidRPr="00F115D2" w:rsidRDefault="006B52C5" w:rsidP="00DB3050">
      <w:pPr>
        <w:pStyle w:val="Grammar"/>
        <w:rPr>
          <w:rStyle w:val="CodeInline"/>
        </w:rPr>
      </w:pP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rsidR="001F6112" w:rsidRPr="00110BB5"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rsidR="006B6E21" w:rsidRPr="00CF0F70" w:rsidRDefault="006B6E21">
      <w:pPr>
        <w:pStyle w:val="Le"/>
      </w:pPr>
    </w:p>
    <w:p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F54660">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F54660">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rsidR="00B3028F" w:rsidRPr="00391D69" w:rsidRDefault="006B52C5" w:rsidP="009A51BC">
      <w:pPr>
        <w:pStyle w:val="CodeExample"/>
      </w:pPr>
      <w:r w:rsidRPr="00110BB5">
        <w:t>let s = "abc\</w:t>
      </w:r>
    </w:p>
    <w:p w:rsidR="00B3028F" w:rsidRPr="00E42689" w:rsidRDefault="006B52C5" w:rsidP="009A51BC">
      <w:pPr>
        <w:pStyle w:val="CodeExample"/>
      </w:pPr>
      <w:r w:rsidRPr="00391D69">
        <w:t xml:space="preserve">    def"</w:t>
      </w:r>
    </w:p>
    <w:p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rsidR="00B3028F" w:rsidRPr="00E42689" w:rsidRDefault="006B52C5" w:rsidP="009A51BC">
      <w:pPr>
        <w:pStyle w:val="CodeExample"/>
      </w:pPr>
      <w:r w:rsidRPr="00E42689">
        <w:t>let s = "abc</w:t>
      </w:r>
    </w:p>
    <w:p w:rsidR="00B3028F" w:rsidRPr="00F329AB" w:rsidRDefault="006B52C5" w:rsidP="009A51BC">
      <w:pPr>
        <w:pStyle w:val="CodeExample"/>
      </w:pPr>
      <w:r w:rsidRPr="00F329AB">
        <w:t xml:space="preserve">    def"</w:t>
      </w:r>
    </w:p>
    <w:p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rsidR="00C51D1F" w:rsidRPr="00F329AB" w:rsidRDefault="006B52C5" w:rsidP="00C51D1F">
      <w:r w:rsidRPr="00404279">
        <w:t>Verbatim strings</w:t>
      </w:r>
      <w:r w:rsidR="00F54660">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F54660">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rsidR="00B3028F" w:rsidRPr="00391D69" w:rsidRDefault="006B52C5" w:rsidP="009A51BC">
      <w:pPr>
        <w:pStyle w:val="CodeExample"/>
      </w:pPr>
      <w:r w:rsidRPr="00391D69">
        <w:t>let s = @"abc\def"</w:t>
      </w:r>
    </w:p>
    <w:p w:rsidR="00EB431D" w:rsidRPr="00110BB5"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rsidR="00A26F81" w:rsidRPr="00C77CDB" w:rsidRDefault="006B52C5" w:rsidP="00E104DD">
      <w:pPr>
        <w:pStyle w:val="Heading2"/>
      </w:pPr>
      <w:bookmarkStart w:id="93" w:name="_Toc207705763"/>
      <w:bookmarkStart w:id="94" w:name="_Toc257733493"/>
      <w:bookmarkStart w:id="95" w:name="_Toc270597389"/>
      <w:bookmarkStart w:id="96" w:name="_Toc286309279"/>
      <w:bookmarkStart w:id="97" w:name="SymbolicKeywords"/>
      <w:r w:rsidRPr="00391D69">
        <w:t>Symbolic Keywords</w:t>
      </w:r>
      <w:bookmarkEnd w:id="93"/>
      <w:bookmarkEnd w:id="94"/>
      <w:bookmarkEnd w:id="95"/>
      <w:bookmarkEnd w:id="96"/>
    </w:p>
    <w:bookmarkEnd w:id="97"/>
    <w:p w:rsidR="00C22EDC" w:rsidRPr="00391D69" w:rsidRDefault="006B52C5" w:rsidP="00C22EDC">
      <w:r w:rsidRPr="00110BB5">
        <w:t>The following symbolic or partially symbolic char</w:t>
      </w:r>
      <w:r w:rsidRPr="00391D69">
        <w:t>acter sequences are treated as keywords</w:t>
      </w:r>
      <w:r w:rsidR="00F54660">
        <w:fldChar w:fldCharType="begin"/>
      </w:r>
      <w:r w:rsidR="00B96D15">
        <w:instrText xml:space="preserve"> XE "</w:instrText>
      </w:r>
      <w:r w:rsidR="00B96D15" w:rsidRPr="003A5F12">
        <w:instrText>keywords:symbolic</w:instrText>
      </w:r>
      <w:r w:rsidR="00B96D15">
        <w:instrText xml:space="preserve">" </w:instrText>
      </w:r>
      <w:r w:rsidR="00F54660">
        <w:fldChar w:fldCharType="end"/>
      </w:r>
      <w:r w:rsidRPr="00391D69">
        <w:t>:</w:t>
      </w:r>
    </w:p>
    <w:p w:rsidR="00C22EDC" w:rsidRPr="00E42689" w:rsidRDefault="006B52C5" w:rsidP="00DB3050">
      <w:pPr>
        <w:pStyle w:val="Grammar"/>
        <w:rPr>
          <w:rStyle w:val="CodeInline"/>
        </w:rPr>
      </w:pPr>
      <w:r w:rsidRPr="00E42689">
        <w:rPr>
          <w:rStyle w:val="CodeInline"/>
        </w:rPr>
        <w:t>token</w:t>
      </w:r>
      <w:r w:rsidRPr="00355E9F">
        <w:rPr>
          <w:rStyle w:val="CodeInlineItalic"/>
        </w:rPr>
        <w:t xml:space="preserve"> symbolic-keyword</w:t>
      </w:r>
      <w:r w:rsidRPr="00E42689">
        <w:rPr>
          <w:rStyle w:val="CodeInline"/>
        </w:rPr>
        <w:t xml:space="preserve"> =</w:t>
      </w:r>
    </w:p>
    <w:p w:rsidR="00C22EDC" w:rsidRPr="00F329AB" w:rsidRDefault="006B52C5" w:rsidP="00DB3050">
      <w:pPr>
        <w:pStyle w:val="Grammar"/>
        <w:rPr>
          <w:rStyle w:val="CodeInline"/>
        </w:rPr>
      </w:pPr>
      <w:r w:rsidRPr="00F329AB">
        <w:rPr>
          <w:rStyle w:val="CodeInline"/>
        </w:rPr>
        <w:t xml:space="preserve">    let! use! do! yield! return! </w:t>
      </w:r>
    </w:p>
    <w:p w:rsidR="00C22EDC" w:rsidRPr="00F115D2" w:rsidRDefault="006B52C5" w:rsidP="00DB3050">
      <w:pPr>
        <w:pStyle w:val="Grammar"/>
        <w:rPr>
          <w:rStyle w:val="CodeInline"/>
        </w:rPr>
      </w:pPr>
      <w:r w:rsidRPr="006B52C5">
        <w:rPr>
          <w:rStyle w:val="CodeInline"/>
        </w:rPr>
        <w:t xml:space="preserve">    | -&gt; &lt;- . : ( ) [ ] [&lt; &gt;] [| |] { } </w:t>
      </w:r>
    </w:p>
    <w:p w:rsidR="00C22EDC" w:rsidRPr="00F115D2" w:rsidRDefault="006B52C5" w:rsidP="00DB3050">
      <w:pPr>
        <w:pStyle w:val="Grammar"/>
        <w:rPr>
          <w:rStyle w:val="CodeInline"/>
        </w:rPr>
      </w:pPr>
      <w:r w:rsidRPr="006B52C5">
        <w:rPr>
          <w:rStyle w:val="CodeInline"/>
        </w:rPr>
        <w:t xml:space="preserve">    ' # :?&gt; :? :&gt; .. :: := ;; ; =</w:t>
      </w:r>
    </w:p>
    <w:p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rsidR="00C22EDC" w:rsidRPr="00F115D2" w:rsidRDefault="006B52C5" w:rsidP="00C22EDC">
      <w:r w:rsidRPr="00404279">
        <w:t>The following symbols a</w:t>
      </w:r>
      <w:r w:rsidR="00AA2699">
        <w:t>re reserved for future use:</w:t>
      </w:r>
      <w:r w:rsidRPr="00404279">
        <w:t xml:space="preserve"> </w:t>
      </w:r>
    </w:p>
    <w:p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rsidR="00C22EDC" w:rsidRPr="005C5C0B" w:rsidRDefault="006B52C5" w:rsidP="005C5C0B">
      <w:pPr>
        <w:pStyle w:val="Grammar"/>
        <w:rPr>
          <w:rStyle w:val="CodeInline"/>
          <w:bCs w:val="0"/>
        </w:rPr>
      </w:pPr>
      <w:r w:rsidRPr="006B52C5">
        <w:rPr>
          <w:rStyle w:val="CodeInline"/>
        </w:rPr>
        <w:t xml:space="preserve">    ~ `</w:t>
      </w:r>
    </w:p>
    <w:p w:rsidR="00A26F81" w:rsidRPr="00C77CDB" w:rsidRDefault="006B52C5" w:rsidP="00E104DD">
      <w:pPr>
        <w:pStyle w:val="Heading2"/>
      </w:pPr>
      <w:bookmarkStart w:id="98" w:name="Operators"/>
      <w:bookmarkStart w:id="99" w:name="_Toc207705764"/>
      <w:bookmarkStart w:id="100" w:name="_Toc257733494"/>
      <w:bookmarkStart w:id="101" w:name="_Toc270597390"/>
      <w:bookmarkStart w:id="102" w:name="_Toc286309280"/>
      <w:r w:rsidRPr="00404279">
        <w:lastRenderedPageBreak/>
        <w:t>Symbolic Operators</w:t>
      </w:r>
      <w:bookmarkEnd w:id="98"/>
      <w:bookmarkEnd w:id="99"/>
      <w:bookmarkEnd w:id="100"/>
      <w:bookmarkEnd w:id="101"/>
      <w:bookmarkEnd w:id="102"/>
      <w:r w:rsidRPr="006B52C5">
        <w:t xml:space="preserve"> </w:t>
      </w:r>
    </w:p>
    <w:p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5E3B15">
        <w:fldChar w:fldCharType="begin"/>
      </w:r>
      <w:r w:rsidR="005E3B15">
        <w:instrText xml:space="preserve"> XE "</w:instrText>
      </w:r>
      <w:r w:rsidR="005E3B15" w:rsidRPr="005E3B15">
        <w:instrText>symbolic operators</w:instrText>
      </w:r>
      <w:r w:rsidR="005E3B15">
        <w:instrText xml:space="preserve">" </w:instrText>
      </w:r>
      <w:r w:rsidR="005E3B15">
        <w:fldChar w:fldCharType="end"/>
      </w:r>
      <w:r w:rsidR="00F54660">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F54660">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F54660" w:rsidRPr="00404279">
        <w:fldChar w:fldCharType="begin"/>
      </w:r>
      <w:r w:rsidR="00B10664" w:rsidRPr="00404279">
        <w:instrText xml:space="preserve"> REF </w:instrText>
      </w:r>
      <w:r w:rsidR="00B10664">
        <w:instrText>SymbolicKeywords</w:instrText>
      </w:r>
      <w:r w:rsidR="00B10664" w:rsidRPr="00404279">
        <w:instrText xml:space="preserve"> \r \h </w:instrText>
      </w:r>
      <w:r w:rsidR="00F54660" w:rsidRPr="00404279">
        <w:fldChar w:fldCharType="separate"/>
      </w:r>
      <w:r w:rsidR="00340C81">
        <w:t>3.6</w:t>
      </w:r>
      <w:r w:rsidR="00F54660" w:rsidRPr="00404279">
        <w:fldChar w:fldCharType="end"/>
      </w:r>
      <w:r w:rsidR="00B10664" w:rsidRPr="00404279">
        <w:t>)</w:t>
      </w:r>
      <w:r w:rsidR="006B52C5" w:rsidRPr="00391D69">
        <w:t xml:space="preserve">. </w:t>
      </w:r>
    </w:p>
    <w:p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rsidR="00A53D11" w:rsidRPr="00F115D2" w:rsidRDefault="00A53D11"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rsidR="0008476A" w:rsidRDefault="0008476A"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rsidR="0008476A" w:rsidRDefault="0008476A" w:rsidP="00DB3050">
      <w:pPr>
        <w:pStyle w:val="Grammar"/>
        <w:rPr>
          <w:rStyle w:val="CodeInline"/>
        </w:rPr>
      </w:pPr>
    </w:p>
    <w:p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rsidR="00F60149" w:rsidRPr="00F115D2" w:rsidRDefault="006B52C5" w:rsidP="00DB3050">
      <w:pPr>
        <w:pStyle w:val="Grammar"/>
        <w:rPr>
          <w:rStyle w:val="CodeInline"/>
        </w:rPr>
      </w:pPr>
      <w:r w:rsidRPr="006B52C5">
        <w:rPr>
          <w:rStyle w:val="CodeInline"/>
        </w:rPr>
        <w:t xml:space="preserve">    | ?</w:t>
      </w:r>
    </w:p>
    <w:p w:rsidR="00F60149" w:rsidRDefault="006B52C5" w:rsidP="00DB3050">
      <w:pPr>
        <w:pStyle w:val="Grammar"/>
        <w:rPr>
          <w:rStyle w:val="CodeInline"/>
        </w:rPr>
      </w:pPr>
      <w:r w:rsidRPr="006B52C5">
        <w:rPr>
          <w:rStyle w:val="CodeInline"/>
        </w:rPr>
        <w:t xml:space="preserve">    | ?&lt;-</w:t>
      </w:r>
    </w:p>
    <w:p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F54660" w:rsidRPr="00404279">
        <w:fldChar w:fldCharType="begin"/>
      </w:r>
      <w:r w:rsidRPr="00404279">
        <w:instrText xml:space="preserve"> REF ExpressionQuotation \r \h </w:instrText>
      </w:r>
      <w:r w:rsidR="00F54660" w:rsidRPr="00404279">
        <w:fldChar w:fldCharType="separate"/>
      </w:r>
      <w:r w:rsidR="00340C81">
        <w:t>6.8</w:t>
      </w:r>
      <w:r w:rsidR="00F54660" w:rsidRPr="00404279">
        <w:fldChar w:fldCharType="end"/>
      </w:r>
      <w:r w:rsidRPr="00404279">
        <w:t xml:space="preserve">). </w:t>
      </w:r>
    </w:p>
    <w:p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F54660"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F54660" w:rsidRPr="00404279">
        <w:fldChar w:fldCharType="separate"/>
      </w:r>
      <w:r w:rsidR="00340C81">
        <w:t>4.4</w:t>
      </w:r>
      <w:r w:rsidR="00F54660" w:rsidRPr="00404279">
        <w:fldChar w:fldCharType="end"/>
      </w:r>
      <w:r w:rsidR="006B52C5" w:rsidRPr="00404279">
        <w:t>.</w:t>
      </w:r>
    </w:p>
    <w:p w:rsidR="00A26F81" w:rsidRPr="00C77CDB" w:rsidRDefault="006B52C5" w:rsidP="00E104DD">
      <w:pPr>
        <w:pStyle w:val="Heading2"/>
      </w:pPr>
      <w:bookmarkStart w:id="103" w:name="_Toc207705765"/>
      <w:bookmarkStart w:id="104" w:name="_Toc257733495"/>
      <w:bookmarkStart w:id="105" w:name="_Toc270597391"/>
      <w:bookmarkStart w:id="106" w:name="_Toc286309281"/>
      <w:bookmarkStart w:id="107" w:name="NumericLiterals"/>
      <w:r w:rsidRPr="00110BB5">
        <w:t>Numeric Literals</w:t>
      </w:r>
      <w:bookmarkEnd w:id="103"/>
      <w:bookmarkEnd w:id="104"/>
      <w:bookmarkEnd w:id="105"/>
      <w:bookmarkEnd w:id="106"/>
    </w:p>
    <w:bookmarkEnd w:id="107"/>
    <w:p w:rsidR="0089507D" w:rsidRPr="00391D69" w:rsidRDefault="006B52C5" w:rsidP="00CB0A95">
      <w:pPr>
        <w:keepNext/>
      </w:pPr>
      <w:r w:rsidRPr="00110BB5">
        <w:t>The lexical specification of numeric literals</w:t>
      </w:r>
      <w:r w:rsidR="00F54660">
        <w:fldChar w:fldCharType="begin"/>
      </w:r>
      <w:r w:rsidR="00A8391B">
        <w:instrText xml:space="preserve"> XE "</w:instrText>
      </w:r>
      <w:r w:rsidR="00A8391B" w:rsidRPr="000658E9">
        <w:instrText>numeric literals</w:instrText>
      </w:r>
      <w:r w:rsidR="00A8391B">
        <w:instrText xml:space="preserve">" </w:instrText>
      </w:r>
      <w:r w:rsidR="00F54660">
        <w:fldChar w:fldCharType="end"/>
      </w:r>
      <w:r w:rsidR="00F54660">
        <w:fldChar w:fldCharType="begin"/>
      </w:r>
      <w:r w:rsidR="00B96D15">
        <w:instrText xml:space="preserve"> XE "</w:instrText>
      </w:r>
      <w:r w:rsidR="00B96D15" w:rsidRPr="00700E03">
        <w:instrText>literals:numeric</w:instrText>
      </w:r>
      <w:r w:rsidR="00B96D15">
        <w:instrText xml:space="preserve">" </w:instrText>
      </w:r>
      <w:r w:rsidR="00F54660">
        <w:fldChar w:fldCharType="end"/>
      </w:r>
      <w:r w:rsidRPr="00110BB5">
        <w:t xml:space="preserve"> is as follows:</w:t>
      </w:r>
    </w:p>
    <w:p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rsidR="009E57D3" w:rsidRPr="008F1407" w:rsidRDefault="00D71B4C" w:rsidP="00DB3050">
      <w:pPr>
        <w:pStyle w:val="Grammar"/>
        <w:rPr>
          <w:rStyle w:val="CodeInline"/>
          <w:lang w:val="en-GB"/>
        </w:rPr>
      </w:pP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rsidR="009E57D3" w:rsidRPr="008F1407" w:rsidRDefault="009E57D3" w:rsidP="00DB3050">
      <w:pPr>
        <w:pStyle w:val="Grammar"/>
        <w:rPr>
          <w:rStyle w:val="CodeInline"/>
          <w:lang w:val="en-GB"/>
        </w:rPr>
      </w:pP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int</w:t>
      </w:r>
      <w:r w:rsidR="00B10664" w:rsidRPr="00355E9F">
        <w:rPr>
          <w:rStyle w:val="CodeInlineItalic"/>
        </w:rPr>
        <w:t xml:space="preserve">                      </w:t>
      </w:r>
      <w:r w:rsidRPr="00D71B4C">
        <w:rPr>
          <w:rStyle w:val="CodeInline"/>
          <w:lang w:val="en-GB"/>
        </w:rPr>
        <w:t>For example, 34</w:t>
      </w:r>
    </w:p>
    <w:p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rsidR="009E57D3" w:rsidRPr="008F1407" w:rsidRDefault="009E57D3" w:rsidP="00DB3050">
      <w:pPr>
        <w:pStyle w:val="Grammar"/>
        <w:rPr>
          <w:rStyle w:val="CodeInline"/>
          <w:lang w:val="en-GB"/>
        </w:rPr>
      </w:pPr>
    </w:p>
    <w:p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Pr="00355E9F">
        <w:rPr>
          <w:rStyle w:val="CodeInlineItalic"/>
        </w:rPr>
        <w:t xml:space="preserve">xint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Pr="00355E9F">
        <w:rPr>
          <w:rStyle w:val="CodeInlineItalic"/>
        </w:rPr>
        <w:t>xint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Pr="00355E9F">
        <w:rPr>
          <w:rStyle w:val="CodeInlineItalic"/>
        </w:rPr>
        <w:t>xint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Pr="00355E9F">
        <w:rPr>
          <w:rStyle w:val="CodeInlineItalic"/>
        </w:rPr>
        <w:t>xint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Pr="00355E9F">
        <w:rPr>
          <w:rStyle w:val="CodeInlineItalic"/>
        </w:rPr>
        <w:t>xint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Pr="00355E9F">
        <w:rPr>
          <w:rStyle w:val="CodeInlineItalic"/>
        </w:rPr>
        <w:t>xint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xint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Pr="00355E9F">
        <w:rPr>
          <w:rStyle w:val="CodeInlineItalic"/>
        </w:rPr>
        <w:t>xint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Pr="00355E9F">
        <w:rPr>
          <w:rStyle w:val="CodeInlineItalic"/>
        </w:rPr>
        <w:t>xint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Pr="00355E9F">
        <w:rPr>
          <w:rStyle w:val="CodeInlineItalic"/>
        </w:rPr>
        <w:t>xint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Pr="00355E9F">
        <w:rPr>
          <w:rStyle w:val="CodeInlineItalic"/>
        </w:rPr>
        <w:t>xint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xint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rsidR="009E57D3" w:rsidRPr="00391D69" w:rsidRDefault="009E57D3" w:rsidP="00DB3050">
      <w:pPr>
        <w:pStyle w:val="Grammar"/>
        <w:rPr>
          <w:rStyle w:val="CodeInline"/>
        </w:rPr>
      </w:pPr>
    </w:p>
    <w:p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rsidR="009E57D3" w:rsidRPr="00391D69" w:rsidRDefault="006B52C5" w:rsidP="00DB3050">
      <w:pPr>
        <w:pStyle w:val="Grammar"/>
        <w:rPr>
          <w:rStyle w:val="CodeInline"/>
        </w:rPr>
      </w:pPr>
      <w:r w:rsidRPr="00391D69">
        <w:rPr>
          <w:rStyle w:val="CodeInline"/>
        </w:rPr>
        <w:lastRenderedPageBreak/>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rsidR="009E57D3" w:rsidRPr="00391D69" w:rsidRDefault="009E57D3" w:rsidP="00DB3050">
      <w:pPr>
        <w:pStyle w:val="Grammar"/>
        <w:rPr>
          <w:rStyle w:val="CodeInline"/>
        </w:rPr>
      </w:pPr>
    </w:p>
    <w:p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rsidR="009E57D3" w:rsidRPr="00E42689" w:rsidRDefault="006B52C5" w:rsidP="00DB3050">
      <w:pPr>
        <w:pStyle w:val="Grammar"/>
        <w:rPr>
          <w:rStyle w:val="CodeInline"/>
        </w:rPr>
      </w:pPr>
      <w:r w:rsidRPr="00E42689">
        <w:rPr>
          <w:rStyle w:val="CodeInline"/>
        </w:rPr>
        <w:t xml:space="preserve">      </w:t>
      </w:r>
    </w:p>
    <w:p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rsidR="009E57D3" w:rsidRPr="00355E9F" w:rsidRDefault="009E57D3" w:rsidP="00DB3050">
      <w:pPr>
        <w:pStyle w:val="Grammar"/>
        <w:rPr>
          <w:rStyle w:val="CodeInlineItalic"/>
        </w:rPr>
      </w:pPr>
    </w:p>
    <w:p w:rsidR="009E57D3" w:rsidRPr="00097F91" w:rsidRDefault="006B52C5" w:rsidP="00DB3050">
      <w:pPr>
        <w:pStyle w:val="Grammar"/>
        <w:rPr>
          <w:rStyle w:val="CodeInline"/>
          <w:lang w:val="de-DE"/>
        </w:rPr>
      </w:pPr>
      <w:r w:rsidRPr="00097F91">
        <w:rPr>
          <w:rStyle w:val="CodeInline"/>
          <w:lang w:val="de-DE"/>
        </w:rPr>
        <w:t xml:space="preserve">token </w:t>
      </w:r>
      <w:r w:rsidRPr="00355E9F">
        <w:rPr>
          <w:rStyle w:val="CodeInlineItalic"/>
        </w:rPr>
        <w:t>float</w:t>
      </w:r>
      <w:r w:rsidRPr="00097F91">
        <w:rPr>
          <w:rStyle w:val="CodeInline"/>
          <w:lang w:val="de-DE"/>
        </w:rPr>
        <w:t xml:space="preserve"> = </w:t>
      </w:r>
    </w:p>
    <w:p w:rsidR="009E57D3" w:rsidRPr="00097F91" w:rsidRDefault="006B52C5" w:rsidP="00DB3050">
      <w:pPr>
        <w:pStyle w:val="Grammar"/>
        <w:rPr>
          <w:rStyle w:val="CodeInline"/>
          <w:lang w:val="de-DE"/>
        </w:rPr>
      </w:pPr>
      <w:r w:rsidRPr="00097F91">
        <w:rPr>
          <w:rStyle w:val="CodeInline"/>
          <w:lang w:val="de-DE"/>
        </w:rPr>
        <w:t xml:space="preserve">      </w:t>
      </w:r>
      <w:r w:rsidRPr="00355E9F">
        <w:rPr>
          <w:rStyle w:val="CodeInlineItalic"/>
        </w:rPr>
        <w:t>digit</w:t>
      </w:r>
      <w:r w:rsidRPr="00097F91">
        <w:rPr>
          <w:rStyle w:val="CodeInline"/>
          <w:lang w:val="de-DE"/>
        </w:rPr>
        <w:t xml:space="preserve">+ . </w:t>
      </w:r>
      <w:r w:rsidRPr="00355E9F">
        <w:rPr>
          <w:rStyle w:val="CodeInlineItalic"/>
        </w:rPr>
        <w:t>digit</w:t>
      </w:r>
      <w:r w:rsidRPr="00097F91">
        <w:rPr>
          <w:rStyle w:val="CodeInline"/>
          <w:lang w:val="de-DE"/>
        </w:rPr>
        <w:t xml:space="preserve">*  </w:t>
      </w:r>
    </w:p>
    <w:p w:rsidR="009E57D3" w:rsidRPr="00391D69" w:rsidRDefault="006B52C5" w:rsidP="00DB3050">
      <w:pPr>
        <w:pStyle w:val="Grammar"/>
        <w:rPr>
          <w:rStyle w:val="CodeInline"/>
        </w:rPr>
      </w:pPr>
      <w:r w:rsidRPr="00097F91">
        <w:rPr>
          <w:rStyle w:val="CodeInline"/>
          <w:lang w:val="de-DE"/>
        </w:rPr>
        <w:t xml:space="preserve">      </w:t>
      </w:r>
      <w:r w:rsidRPr="00355E9F">
        <w:rPr>
          <w:rStyle w:val="CodeInlineItalic"/>
        </w:rPr>
        <w:t>digit</w:t>
      </w:r>
      <w:r w:rsidRPr="00097F91">
        <w:rPr>
          <w:rStyle w:val="CodeInline"/>
          <w:lang w:val="de-DE"/>
        </w:rPr>
        <w:t xml:space="preserve">+ (. </w:t>
      </w:r>
      <w:r w:rsidRPr="00355E9F">
        <w:rPr>
          <w:rStyle w:val="CodeInlineItalic"/>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rsidR="005551B3" w:rsidRPr="00CC43FF" w:rsidRDefault="005551B3" w:rsidP="00CC43FF">
      <w:pPr>
        <w:pStyle w:val="Le"/>
      </w:pPr>
    </w:p>
    <w:p w:rsidR="00B267FB" w:rsidRPr="00E42689" w:rsidRDefault="006B52C5" w:rsidP="006230F9">
      <w:pPr>
        <w:pStyle w:val="Heading3"/>
      </w:pPr>
      <w:bookmarkStart w:id="108" w:name="_Toc207705766"/>
      <w:bookmarkStart w:id="109" w:name="_Toc257733496"/>
      <w:bookmarkStart w:id="110" w:name="_Toc270597392"/>
      <w:bookmarkStart w:id="111" w:name="_Toc28630928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8"/>
      <w:bookmarkEnd w:id="109"/>
      <w:bookmarkEnd w:id="110"/>
      <w:bookmarkEnd w:id="111"/>
    </w:p>
    <w:p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rsidR="008E66E5" w:rsidRPr="00F115D2" w:rsidRDefault="006B52C5" w:rsidP="008F04E6">
      <w:pPr>
        <w:pStyle w:val="ListParagraph"/>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rsidR="006B52C5" w:rsidRPr="006B52C5" w:rsidRDefault="006B52C5" w:rsidP="008F04E6">
      <w:pPr>
        <w:pStyle w:val="Le"/>
      </w:pPr>
    </w:p>
    <w:p w:rsidR="003800EF" w:rsidRPr="00F115D2" w:rsidRDefault="006B52C5" w:rsidP="006230F9">
      <w:pPr>
        <w:pStyle w:val="Heading3"/>
      </w:pPr>
      <w:bookmarkStart w:id="112" w:name="_Toc207705767"/>
      <w:bookmarkStart w:id="113" w:name="_Toc257733497"/>
      <w:bookmarkStart w:id="114" w:name="_Toc270597393"/>
      <w:bookmarkStart w:id="115" w:name="_Toc286309283"/>
      <w:r w:rsidRPr="00404279">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2"/>
      <w:bookmarkEnd w:id="113"/>
      <w:bookmarkEnd w:id="114"/>
      <w:bookmarkEnd w:id="115"/>
    </w:p>
    <w:p w:rsidR="003800EF" w:rsidRPr="00F115D2" w:rsidRDefault="006B52C5" w:rsidP="00CB0A95">
      <w:pPr>
        <w:keepNext/>
      </w:pPr>
      <w:r w:rsidRPr="006B52C5">
        <w:t>Tokens of the form</w:t>
      </w:r>
    </w:p>
    <w:p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rsidR="003800EF" w:rsidRPr="00391D69" w:rsidRDefault="006B52C5" w:rsidP="006230F9">
      <w:pPr>
        <w:pStyle w:val="Heading3"/>
      </w:pPr>
      <w:bookmarkStart w:id="116" w:name="_Toc207705768"/>
      <w:bookmarkStart w:id="117" w:name="_Toc257733498"/>
      <w:bookmarkStart w:id="118" w:name="_Toc270597394"/>
      <w:bookmarkStart w:id="119" w:name="_Toc28630928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6"/>
      <w:bookmarkEnd w:id="117"/>
      <w:bookmarkEnd w:id="118"/>
      <w:bookmarkEnd w:id="119"/>
    </w:p>
    <w:p w:rsidR="00C9164C" w:rsidRPr="00E42689" w:rsidRDefault="006B52C5" w:rsidP="00C9164C">
      <w:r w:rsidRPr="00E42689">
        <w:t>The following token forms are reserved for future numeric literal formats:</w:t>
      </w:r>
    </w:p>
    <w:p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rsidR="00C125FA" w:rsidRPr="00F115D2" w:rsidRDefault="006B52C5" w:rsidP="00DB3050">
      <w:pPr>
        <w:pStyle w:val="Grammar"/>
        <w:rPr>
          <w:rStyle w:val="CodeElaborated"/>
        </w:rPr>
      </w:pPr>
      <w:r w:rsidRPr="00404279">
        <w:rPr>
          <w:rStyle w:val="CodeElaborated"/>
        </w:rPr>
        <w:t xml:space="preserve">      </w:t>
      </w:r>
      <w:bookmarkStart w:id="120" w:name="_Toc207705769"/>
      <w:r w:rsidRPr="00404279">
        <w:rPr>
          <w:rStyle w:val="CodeElaborated"/>
        </w:rPr>
        <w:t>| (xint | ieee32 | ieee64) ident-char+</w:t>
      </w:r>
      <w:bookmarkEnd w:id="120"/>
    </w:p>
    <w:p w:rsidR="00A26F81" w:rsidRPr="00C77CDB" w:rsidRDefault="00B10664" w:rsidP="00E104DD">
      <w:pPr>
        <w:pStyle w:val="Heading2"/>
      </w:pPr>
      <w:bookmarkStart w:id="121" w:name="_Toc270597395"/>
      <w:bookmarkStart w:id="122" w:name="_Toc286309285"/>
      <w:r>
        <w:lastRenderedPageBreak/>
        <w:t>Line Directives</w:t>
      </w:r>
      <w:bookmarkEnd w:id="121"/>
      <w:bookmarkEnd w:id="122"/>
    </w:p>
    <w:p w:rsidR="002E22FD" w:rsidRPr="00110BB5" w:rsidRDefault="00B525B5" w:rsidP="002E22FD">
      <w:r>
        <w:t>Line</w:t>
      </w:r>
      <w:r w:rsidR="00B10664">
        <w:t xml:space="preserve"> directives</w:t>
      </w:r>
      <w:r w:rsidR="00F54660">
        <w:fldChar w:fldCharType="begin"/>
      </w:r>
      <w:r w:rsidR="00690A9D">
        <w:instrText xml:space="preserve"> XE "</w:instrText>
      </w:r>
      <w:r w:rsidR="00690A9D" w:rsidRPr="003873DD">
        <w:instrText>directives:line</w:instrText>
      </w:r>
      <w:r w:rsidR="00690A9D">
        <w:instrText xml:space="preserve">" </w:instrText>
      </w:r>
      <w:r w:rsidR="00F54660">
        <w:fldChar w:fldCharType="end"/>
      </w:r>
      <w:r w:rsidR="00B10664">
        <w:t xml:space="preserve"> </w:t>
      </w:r>
      <w:r w:rsidR="00F54660">
        <w:fldChar w:fldCharType="begin"/>
      </w:r>
      <w:r w:rsidR="00690A9D">
        <w:instrText xml:space="preserve"> XE "</w:instrText>
      </w:r>
      <w:r w:rsidR="00690A9D" w:rsidRPr="00690A9D">
        <w:instrText>line directives</w:instrText>
      </w:r>
      <w:r w:rsidR="00690A9D">
        <w:instrText xml:space="preserve">" </w:instrText>
      </w:r>
      <w:r w:rsidR="00F54660">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rsidR="00A26F81" w:rsidRPr="00C77CDB" w:rsidRDefault="006B52C5" w:rsidP="00E104DD">
      <w:pPr>
        <w:pStyle w:val="Heading2"/>
      </w:pPr>
      <w:bookmarkStart w:id="123" w:name="_Toc207705772"/>
      <w:bookmarkStart w:id="124" w:name="_Toc257733501"/>
      <w:bookmarkStart w:id="125" w:name="_Toc270597396"/>
      <w:bookmarkStart w:id="126" w:name="_Toc286309286"/>
      <w:r w:rsidRPr="00404279">
        <w:t>Hidden Tokens</w:t>
      </w:r>
      <w:bookmarkEnd w:id="123"/>
      <w:bookmarkEnd w:id="124"/>
      <w:bookmarkEnd w:id="125"/>
      <w:bookmarkEnd w:id="126"/>
    </w:p>
    <w:p w:rsidR="00851060" w:rsidRPr="00110BB5" w:rsidRDefault="006B52C5" w:rsidP="00851060">
      <w:r w:rsidRPr="006B52C5">
        <w:t>Some hidden tokens</w:t>
      </w:r>
      <w:r w:rsidR="00F54660">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F54660">
        <w:rPr>
          <w:lang w:eastAsia="en-GB"/>
        </w:rPr>
        <w:fldChar w:fldCharType="end"/>
      </w:r>
      <w:r w:rsidRPr="00497D56">
        <w:t xml:space="preserve"> are inserted by lexical filtering (</w:t>
      </w:r>
      <w:r w:rsidRPr="00110BB5">
        <w:t>§</w:t>
      </w:r>
      <w:r w:rsidR="00F54660" w:rsidRPr="00391D69">
        <w:fldChar w:fldCharType="begin"/>
      </w:r>
      <w:r w:rsidRPr="006B52C5">
        <w:instrText xml:space="preserve"> REF LexicalFiltering \r \h </w:instrText>
      </w:r>
      <w:r w:rsidR="00F54660" w:rsidRPr="00391D69">
        <w:fldChar w:fldCharType="separate"/>
      </w:r>
      <w:r w:rsidR="00340C81">
        <w:t>15</w:t>
      </w:r>
      <w:r w:rsidR="00F54660" w:rsidRPr="00391D69">
        <w:fldChar w:fldCharType="end"/>
      </w:r>
      <w:r w:rsidRPr="00391D69">
        <w:t>) or are used to replace existing tokens. See §</w:t>
      </w:r>
      <w:r w:rsidR="00F54660" w:rsidRPr="00391D69">
        <w:fldChar w:fldCharType="begin"/>
      </w:r>
      <w:r w:rsidRPr="006B52C5">
        <w:instrText xml:space="preserve"> REF LexicalFiltering \r \h </w:instrText>
      </w:r>
      <w:r w:rsidR="00F54660" w:rsidRPr="00391D69">
        <w:fldChar w:fldCharType="separate"/>
      </w:r>
      <w:r w:rsidR="00340C81">
        <w:t>15</w:t>
      </w:r>
      <w:r w:rsidR="00F54660"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rsidR="00A26F81" w:rsidRPr="00C77CDB" w:rsidRDefault="006B52C5" w:rsidP="00E104DD">
      <w:pPr>
        <w:pStyle w:val="Heading2"/>
      </w:pPr>
      <w:bookmarkStart w:id="127" w:name="_Toc207705773"/>
      <w:bookmarkStart w:id="128" w:name="_Toc257733502"/>
      <w:bookmarkStart w:id="129" w:name="_Toc270597397"/>
      <w:bookmarkStart w:id="130" w:name="_Toc286309287"/>
      <w:r w:rsidRPr="00391D69">
        <w:t>Identifier Replacements</w:t>
      </w:r>
      <w:bookmarkEnd w:id="127"/>
      <w:bookmarkEnd w:id="128"/>
      <w:bookmarkEnd w:id="129"/>
      <w:bookmarkEnd w:id="130"/>
    </w:p>
    <w:p w:rsidR="00A00B56" w:rsidRDefault="006B52C5" w:rsidP="00A00B56">
      <w:r w:rsidRPr="00E42689">
        <w:t>The following</w:t>
      </w:r>
      <w:r w:rsidR="00791F7C">
        <w:t xml:space="preserve"> table lists</w:t>
      </w:r>
      <w:r w:rsidRPr="00E42689">
        <w:t xml:space="preserve"> identifiers</w:t>
      </w:r>
      <w:r w:rsidR="00F54660">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F54660">
        <w:rPr>
          <w:lang w:eastAsia="en-GB"/>
        </w:rPr>
        <w:fldChar w:fldCharType="end"/>
      </w:r>
      <w:r w:rsidRPr="00497D56">
        <w:t xml:space="preserve"> </w:t>
      </w:r>
      <w:r w:rsidR="00791F7C">
        <w:fldChar w:fldCharType="begin"/>
      </w:r>
      <w:r w:rsidR="00791F7C">
        <w:instrText xml:space="preserve"> XE "</w:instrText>
      </w:r>
      <w:r w:rsidR="00791F7C" w:rsidRPr="00690A9D">
        <w:instrText>__LINE__</w:instrText>
      </w:r>
      <w:r w:rsidR="00791F7C">
        <w:instrText xml:space="preserve">" </w:instrText>
      </w:r>
      <w:r w:rsidR="00791F7C">
        <w:fldChar w:fldCharType="end"/>
      </w:r>
      <w:r w:rsidR="00791F7C">
        <w:fldChar w:fldCharType="begin"/>
      </w:r>
      <w:r w:rsidR="00791F7C">
        <w:instrText xml:space="preserve"> XE "</w:instrText>
      </w:r>
      <w:r w:rsidR="00791F7C" w:rsidRPr="00690A9D">
        <w:instrText>__SOURCE_DIRECTORY__</w:instrText>
      </w:r>
      <w:r w:rsidR="00791F7C">
        <w:instrText xml:space="preserve">" </w:instrText>
      </w:r>
      <w:r w:rsidR="00791F7C">
        <w:fldChar w:fldCharType="end"/>
      </w:r>
      <w:r w:rsidR="00791F7C">
        <w:fldChar w:fldCharType="begin"/>
      </w:r>
      <w:r w:rsidR="00791F7C">
        <w:instrText xml:space="preserve"> XE "</w:instrText>
      </w:r>
      <w:r w:rsidR="00791F7C" w:rsidRPr="00690A9D">
        <w:instrText>__SOURCE_FILE__</w:instrText>
      </w:r>
      <w:r w:rsidR="00791F7C">
        <w:instrText xml:space="preserve">" </w:instrText>
      </w:r>
      <w:r w:rsidR="00791F7C">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196"/>
        <w:gridCol w:w="7046"/>
      </w:tblGrid>
      <w:tr w:rsidR="00791F7C" w:rsidTr="008F04E6">
        <w:trPr>
          <w:cnfStyle w:val="100000000000" w:firstRow="1" w:lastRow="0" w:firstColumn="0" w:lastColumn="0" w:oddVBand="0" w:evenVBand="0" w:oddHBand="0" w:evenHBand="0" w:firstRowFirstColumn="0" w:firstRowLastColumn="0" w:lastRowFirstColumn="0" w:lastRowLastColumn="0"/>
        </w:trPr>
        <w:tc>
          <w:tcPr>
            <w:tcW w:w="2196" w:type="dxa"/>
          </w:tcPr>
          <w:p w:rsidR="00791F7C" w:rsidRDefault="00791F7C" w:rsidP="00791F7C">
            <w:r>
              <w:t>Identifier</w:t>
            </w:r>
          </w:p>
        </w:tc>
        <w:tc>
          <w:tcPr>
            <w:tcW w:w="7046" w:type="dxa"/>
          </w:tcPr>
          <w:p w:rsidR="00791F7C" w:rsidRDefault="008277F4" w:rsidP="00791F7C">
            <w:r>
              <w:t>Replacement</w:t>
            </w:r>
          </w:p>
        </w:tc>
      </w:tr>
      <w:tr w:rsidR="00791F7C" w:rsidTr="008F04E6">
        <w:tc>
          <w:tcPr>
            <w:tcW w:w="2196" w:type="dxa"/>
          </w:tcPr>
          <w:p w:rsidR="00791F7C" w:rsidRDefault="00791F7C" w:rsidP="00791F7C">
            <w:r w:rsidRPr="00391D69">
              <w:rPr>
                <w:rStyle w:val="CodeInline"/>
              </w:rPr>
              <w:t>__SOURCE_DIRECTORY__</w:t>
            </w:r>
          </w:p>
        </w:tc>
        <w:tc>
          <w:tcPr>
            <w:tcW w:w="7046" w:type="dxa"/>
          </w:tcPr>
          <w:p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rsidTr="008F04E6">
        <w:tc>
          <w:tcPr>
            <w:tcW w:w="2196" w:type="dxa"/>
          </w:tcPr>
          <w:p w:rsidR="00791F7C" w:rsidRDefault="00791F7C" w:rsidP="00791F7C">
            <w:r w:rsidRPr="00110BB5">
              <w:rPr>
                <w:rStyle w:val="CodeInline"/>
              </w:rPr>
              <w:t>__SOURCE_FILE__</w:t>
            </w:r>
          </w:p>
        </w:tc>
        <w:tc>
          <w:tcPr>
            <w:tcW w:w="7046" w:type="dxa"/>
          </w:tcPr>
          <w:p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rsidTr="008F04E6">
        <w:tc>
          <w:tcPr>
            <w:tcW w:w="2196" w:type="dxa"/>
          </w:tcPr>
          <w:p w:rsidR="00791F7C" w:rsidRDefault="00791F7C" w:rsidP="00791F7C">
            <w:r w:rsidRPr="00110BB5">
              <w:rPr>
                <w:rStyle w:val="CodeInline"/>
              </w:rPr>
              <w:t>__LI</w:t>
            </w:r>
            <w:r w:rsidRPr="00391D69">
              <w:rPr>
                <w:rStyle w:val="CodeInline"/>
              </w:rPr>
              <w:t>NE__</w:t>
            </w:r>
          </w:p>
        </w:tc>
        <w:tc>
          <w:tcPr>
            <w:tcW w:w="7046" w:type="dxa"/>
          </w:tcPr>
          <w:p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rsidR="00791F7C" w:rsidRPr="00110BB5" w:rsidRDefault="00791F7C" w:rsidP="00A00B56"/>
    <w:p w:rsidR="00A26F81" w:rsidRPr="00C77CDB" w:rsidRDefault="006B52C5" w:rsidP="00CD645A">
      <w:pPr>
        <w:pStyle w:val="Heading1"/>
      </w:pPr>
      <w:bookmarkStart w:id="131" w:name="_Toc183972173"/>
      <w:bookmarkStart w:id="132" w:name="_Toc207705774"/>
      <w:bookmarkStart w:id="133" w:name="_Toc257733503"/>
      <w:bookmarkStart w:id="134" w:name="_Toc270597398"/>
      <w:bookmarkStart w:id="135" w:name="_Toc286309288"/>
      <w:r w:rsidRPr="00404279">
        <w:lastRenderedPageBreak/>
        <w:t>Basic Grammar Elements</w:t>
      </w:r>
      <w:bookmarkEnd w:id="131"/>
      <w:bookmarkEnd w:id="132"/>
      <w:bookmarkEnd w:id="133"/>
      <w:bookmarkEnd w:id="134"/>
      <w:bookmarkEnd w:id="135"/>
    </w:p>
    <w:p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rsidR="00A26F81" w:rsidRPr="00C77CDB" w:rsidRDefault="006B52C5" w:rsidP="00E104DD">
      <w:pPr>
        <w:pStyle w:val="Heading2"/>
      </w:pPr>
      <w:bookmarkStart w:id="136" w:name="_Toc207705775"/>
      <w:bookmarkStart w:id="137" w:name="_Toc257733504"/>
      <w:bookmarkStart w:id="138" w:name="_Toc270597399"/>
      <w:bookmarkStart w:id="139" w:name="_Toc286309289"/>
      <w:r w:rsidRPr="00E42689">
        <w:t>Operator Names</w:t>
      </w:r>
      <w:bookmarkEnd w:id="136"/>
      <w:bookmarkEnd w:id="137"/>
      <w:bookmarkEnd w:id="138"/>
      <w:bookmarkEnd w:id="139"/>
    </w:p>
    <w:p w:rsidR="00A361F0" w:rsidRPr="00E42689" w:rsidRDefault="006B52C5" w:rsidP="00A361F0">
      <w:r w:rsidRPr="00F329AB">
        <w:t>Several places</w:t>
      </w:r>
      <w:r w:rsidR="00F54660">
        <w:rPr>
          <w:lang w:eastAsia="en-GB"/>
        </w:rPr>
        <w:fldChar w:fldCharType="begin"/>
      </w:r>
      <w:r w:rsidR="002E2A29">
        <w:instrText xml:space="preserve"> XE "</w:instrText>
      </w:r>
      <w:r w:rsidR="002E2A29" w:rsidRPr="00D56BEA">
        <w:instrText>operators:names of</w:instrText>
      </w:r>
      <w:r w:rsidR="002E2A29">
        <w:instrText xml:space="preserve">" </w:instrText>
      </w:r>
      <w:r w:rsidR="00F54660">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rsidR="00FF6E3D" w:rsidRPr="00F115D2" w:rsidRDefault="006B52C5" w:rsidP="00DB3050">
      <w:pPr>
        <w:pStyle w:val="Grammar"/>
        <w:rPr>
          <w:rStyle w:val="CodeInline"/>
        </w:rPr>
      </w:pPr>
      <w:r w:rsidRPr="00404279">
        <w:rPr>
          <w:rStyle w:val="CodeInline"/>
        </w:rPr>
        <w:t xml:space="preserve">    | (*)</w:t>
      </w:r>
    </w:p>
    <w:p w:rsidR="0090239B" w:rsidRPr="00355E9F" w:rsidRDefault="0090239B" w:rsidP="00DB3050">
      <w:pPr>
        <w:pStyle w:val="Grammar"/>
        <w:rPr>
          <w:rStyle w:val="CodeInlineItalic"/>
        </w:rPr>
      </w:pPr>
    </w:p>
    <w:p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p>
    <w:p w:rsidR="0090239B" w:rsidRPr="00F115D2" w:rsidRDefault="006B52C5" w:rsidP="00DB3050">
      <w:pPr>
        <w:pStyle w:val="Grammar"/>
        <w:rPr>
          <w:rStyle w:val="CodeInline"/>
        </w:rPr>
      </w:pPr>
      <w:r w:rsidRPr="00404279">
        <w:rPr>
          <w:rStyle w:val="CodeInline"/>
        </w:rPr>
        <w:t xml:space="preserve">    | .. ..       </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rsidR="00AA295A" w:rsidRPr="00E42689" w:rsidRDefault="006B52C5" w:rsidP="009A51BC">
      <w:pPr>
        <w:pStyle w:val="CodeExample"/>
      </w:pPr>
      <w:r w:rsidRPr="00391D69">
        <w:t>let (+++) x y = (x,</w:t>
      </w:r>
      <w:r w:rsidR="00BA6141" w:rsidRPr="00391D69">
        <w:t xml:space="preserve"> </w:t>
      </w:r>
      <w:r w:rsidRPr="00E42689">
        <w:t>y)</w:t>
      </w:r>
    </w:p>
    <w:p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F54660" w:rsidRPr="00391D69">
        <w:fldChar w:fldCharType="begin"/>
      </w:r>
      <w:r w:rsidR="006B52C5" w:rsidRPr="006B52C5">
        <w:instrText xml:space="preserve"> REF Patterns \r \h </w:instrText>
      </w:r>
      <w:r w:rsidR="00F54660" w:rsidRPr="00391D69">
        <w:fldChar w:fldCharType="separate"/>
      </w:r>
      <w:r w:rsidR="00340C81">
        <w:t>7</w:t>
      </w:r>
      <w:r w:rsidR="00F54660"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rsidR="00AA295A" w:rsidRPr="00E42689" w:rsidRDefault="006B52C5" w:rsidP="009A51BC">
      <w:pPr>
        <w:pStyle w:val="CodeExample"/>
      </w:pPr>
      <w:r w:rsidRPr="00E42689">
        <w:t>let (|A|B|C|) x = if x &lt; 0 then A elif x = 0 then B else C</w:t>
      </w:r>
    </w:p>
    <w:p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rsidR="00CB0A95" w:rsidRPr="003F7586" w:rsidRDefault="00CB0A95" w:rsidP="003F7586">
      <w:r w:rsidRPr="003F7586">
        <w:br w:type="page"/>
      </w:r>
    </w:p>
    <w:p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rsidR="008918EA" w:rsidRPr="00E42689" w:rsidRDefault="004B79AE" w:rsidP="00DB3050">
      <w:pPr>
        <w:pStyle w:val="Grammar"/>
      </w:pPr>
      <w:r w:rsidRPr="00E42689">
        <w:t>::</w:t>
      </w:r>
      <w:r w:rsidRPr="00E42689">
        <w:tab/>
        <w:t>op_ColonColon</w:t>
      </w:r>
    </w:p>
    <w:p w:rsidR="008918EA" w:rsidRPr="00F115D2" w:rsidRDefault="006B52C5" w:rsidP="00DB3050">
      <w:pPr>
        <w:pStyle w:val="Grammar"/>
      </w:pPr>
      <w:r w:rsidRPr="00F329AB">
        <w:t>+</w:t>
      </w:r>
      <w:r w:rsidRPr="00F329AB">
        <w:tab/>
        <w:t>op_Addition</w:t>
      </w:r>
    </w:p>
    <w:p w:rsidR="008918EA" w:rsidRPr="00F115D2" w:rsidRDefault="006B52C5" w:rsidP="00DB3050">
      <w:pPr>
        <w:pStyle w:val="Grammar"/>
      </w:pPr>
      <w:r w:rsidRPr="00404279">
        <w:t>-</w:t>
      </w:r>
      <w:r w:rsidRPr="00404279">
        <w:tab/>
        <w:t>op_Subtraction</w:t>
      </w:r>
    </w:p>
    <w:p w:rsidR="008918EA" w:rsidRPr="00F115D2" w:rsidRDefault="006B52C5" w:rsidP="00DB3050">
      <w:pPr>
        <w:pStyle w:val="Grammar"/>
      </w:pPr>
      <w:r w:rsidRPr="00404279">
        <w:t>*</w:t>
      </w:r>
      <w:r w:rsidRPr="00404279">
        <w:tab/>
        <w:t>op_Multiply</w:t>
      </w:r>
    </w:p>
    <w:p w:rsidR="008918EA" w:rsidRPr="00F115D2" w:rsidRDefault="006B52C5" w:rsidP="00DB3050">
      <w:pPr>
        <w:pStyle w:val="Grammar"/>
      </w:pPr>
      <w:r w:rsidRPr="00404279">
        <w:t>/</w:t>
      </w:r>
      <w:r w:rsidRPr="00404279">
        <w:tab/>
        <w:t>op_Division</w:t>
      </w:r>
    </w:p>
    <w:p w:rsidR="004B79AE" w:rsidRPr="00F115D2" w:rsidRDefault="004B79AE" w:rsidP="00DB3050">
      <w:pPr>
        <w:pStyle w:val="Grammar"/>
      </w:pPr>
      <w:r w:rsidRPr="00404279">
        <w:t>**</w:t>
      </w:r>
      <w:r w:rsidRPr="00404279">
        <w:tab/>
        <w:t>op_Exponentiation</w:t>
      </w:r>
    </w:p>
    <w:p w:rsidR="008918EA" w:rsidRPr="00F115D2" w:rsidRDefault="006B52C5" w:rsidP="00DB3050">
      <w:pPr>
        <w:pStyle w:val="Grammar"/>
      </w:pPr>
      <w:r w:rsidRPr="00404279">
        <w:t>@</w:t>
      </w:r>
      <w:r w:rsidRPr="00404279">
        <w:tab/>
        <w:t>op_Append</w:t>
      </w:r>
      <w:r w:rsidRPr="00404279">
        <w:tab/>
      </w:r>
    </w:p>
    <w:p w:rsidR="008918EA" w:rsidRPr="00F115D2" w:rsidRDefault="006B52C5" w:rsidP="00DB3050">
      <w:pPr>
        <w:pStyle w:val="Grammar"/>
      </w:pPr>
      <w:r w:rsidRPr="00404279">
        <w:t>^</w:t>
      </w:r>
      <w:r w:rsidRPr="00404279">
        <w:tab/>
        <w:t>op_Concatenate</w:t>
      </w:r>
      <w:r w:rsidRPr="00404279">
        <w:tab/>
      </w:r>
    </w:p>
    <w:p w:rsidR="008918EA" w:rsidRPr="00F115D2" w:rsidRDefault="006B52C5" w:rsidP="00DB3050">
      <w:pPr>
        <w:pStyle w:val="Grammar"/>
      </w:pPr>
      <w:r w:rsidRPr="00404279">
        <w:t>%</w:t>
      </w:r>
      <w:r w:rsidRPr="00404279">
        <w:tab/>
        <w:t xml:space="preserve">op_Modulus </w:t>
      </w:r>
    </w:p>
    <w:p w:rsidR="008918EA" w:rsidRPr="00F115D2" w:rsidRDefault="006B52C5" w:rsidP="00DB3050">
      <w:pPr>
        <w:pStyle w:val="Grammar"/>
      </w:pPr>
      <w:r w:rsidRPr="00404279">
        <w:t>&amp;&amp;&amp;</w:t>
      </w:r>
      <w:r w:rsidRPr="00404279">
        <w:tab/>
        <w:t>op_BitwiseAnd</w:t>
      </w:r>
    </w:p>
    <w:p w:rsidR="008918EA" w:rsidRPr="00F115D2" w:rsidRDefault="006B52C5" w:rsidP="00DB3050">
      <w:pPr>
        <w:pStyle w:val="Grammar"/>
      </w:pPr>
      <w:r w:rsidRPr="00404279">
        <w:t>|||</w:t>
      </w:r>
      <w:r w:rsidRPr="00404279">
        <w:tab/>
        <w:t>op_BitwiseOr</w:t>
      </w:r>
    </w:p>
    <w:p w:rsidR="008918EA" w:rsidRPr="00F115D2" w:rsidRDefault="006B52C5" w:rsidP="00DB3050">
      <w:pPr>
        <w:pStyle w:val="Grammar"/>
      </w:pPr>
      <w:r w:rsidRPr="00404279">
        <w:t>^^^</w:t>
      </w:r>
      <w:r w:rsidRPr="00404279">
        <w:tab/>
        <w:t>op_ExclusiveOr</w:t>
      </w:r>
    </w:p>
    <w:p w:rsidR="008918EA" w:rsidRPr="00F115D2" w:rsidRDefault="006B52C5" w:rsidP="00DB3050">
      <w:pPr>
        <w:pStyle w:val="Grammar"/>
      </w:pPr>
      <w:r w:rsidRPr="00404279">
        <w:t>&lt;&lt;&lt;</w:t>
      </w:r>
      <w:r w:rsidRPr="00404279">
        <w:tab/>
        <w:t>op_LeftShift</w:t>
      </w:r>
    </w:p>
    <w:p w:rsidR="008918EA" w:rsidRPr="00F115D2" w:rsidRDefault="006B52C5" w:rsidP="00DB3050">
      <w:pPr>
        <w:pStyle w:val="Grammar"/>
      </w:pPr>
      <w:r w:rsidRPr="00404279">
        <w:t>~~~</w:t>
      </w:r>
      <w:r w:rsidRPr="00404279">
        <w:tab/>
        <w:t>op_LogicalNot</w:t>
      </w:r>
    </w:p>
    <w:p w:rsidR="00A82DBB" w:rsidRPr="00F115D2" w:rsidRDefault="006B52C5" w:rsidP="00DB3050">
      <w:pPr>
        <w:pStyle w:val="Grammar"/>
      </w:pPr>
      <w:r w:rsidRPr="00404279">
        <w:t>&gt;&gt;&gt;</w:t>
      </w:r>
      <w:r w:rsidRPr="00404279">
        <w:tab/>
        <w:t>op_RightShift</w:t>
      </w:r>
    </w:p>
    <w:p w:rsidR="00A82DBB" w:rsidRPr="00F115D2" w:rsidRDefault="006B52C5" w:rsidP="00DB3050">
      <w:pPr>
        <w:pStyle w:val="Grammar"/>
      </w:pPr>
      <w:r w:rsidRPr="00404279">
        <w:t>~+</w:t>
      </w:r>
      <w:r w:rsidRPr="00404279">
        <w:tab/>
        <w:t>op_UnaryPlus</w:t>
      </w:r>
    </w:p>
    <w:p w:rsidR="00A82DBB" w:rsidRPr="00F115D2" w:rsidRDefault="006B52C5" w:rsidP="00DB3050">
      <w:pPr>
        <w:pStyle w:val="Grammar"/>
      </w:pPr>
      <w:r w:rsidRPr="00404279">
        <w:t>~-</w:t>
      </w:r>
      <w:r w:rsidRPr="00404279">
        <w:tab/>
        <w:t>op_UnaryNegation</w:t>
      </w:r>
    </w:p>
    <w:p w:rsidR="00DF72FF" w:rsidRPr="00F115D2" w:rsidRDefault="006B52C5" w:rsidP="00DB3050">
      <w:pPr>
        <w:pStyle w:val="Grammar"/>
      </w:pPr>
      <w:r w:rsidRPr="00404279">
        <w:t>=</w:t>
      </w:r>
      <w:r w:rsidRPr="00404279">
        <w:tab/>
        <w:t>op_Equality</w:t>
      </w:r>
    </w:p>
    <w:p w:rsidR="0020453E" w:rsidRPr="00F115D2" w:rsidRDefault="006B52C5" w:rsidP="00DB3050">
      <w:pPr>
        <w:pStyle w:val="Grammar"/>
      </w:pPr>
      <w:r w:rsidRPr="00404279">
        <w:t>&lt;&gt;</w:t>
      </w:r>
      <w:r w:rsidRPr="00404279">
        <w:tab/>
        <w:t>op_Inequality</w:t>
      </w:r>
    </w:p>
    <w:p w:rsidR="00A82DBB" w:rsidRPr="00F115D2" w:rsidRDefault="006B52C5" w:rsidP="00DB3050">
      <w:pPr>
        <w:pStyle w:val="Grammar"/>
      </w:pPr>
      <w:r w:rsidRPr="00404279">
        <w:t>&lt;=</w:t>
      </w:r>
      <w:r w:rsidRPr="00404279">
        <w:tab/>
        <w:t>op_LessThanOrEqual</w:t>
      </w:r>
    </w:p>
    <w:p w:rsidR="00A82DBB" w:rsidRPr="00F115D2" w:rsidRDefault="006B52C5" w:rsidP="00DB3050">
      <w:pPr>
        <w:pStyle w:val="Grammar"/>
      </w:pPr>
      <w:r w:rsidRPr="00404279">
        <w:t>&gt;=</w:t>
      </w:r>
      <w:r w:rsidRPr="00404279">
        <w:tab/>
        <w:t>op_GreaterThanOrEqual</w:t>
      </w:r>
    </w:p>
    <w:p w:rsidR="00A82DBB" w:rsidRPr="00F115D2" w:rsidRDefault="006B52C5" w:rsidP="00DB3050">
      <w:pPr>
        <w:pStyle w:val="Grammar"/>
      </w:pPr>
      <w:r w:rsidRPr="00404279">
        <w:t>&lt;</w:t>
      </w:r>
      <w:r w:rsidRPr="00404279">
        <w:tab/>
        <w:t>op_LessThan</w:t>
      </w:r>
    </w:p>
    <w:p w:rsidR="00A82DBB" w:rsidRPr="00F115D2" w:rsidRDefault="006B52C5" w:rsidP="00DB3050">
      <w:pPr>
        <w:pStyle w:val="Grammar"/>
      </w:pPr>
      <w:r w:rsidRPr="00404279">
        <w:t>&gt;</w:t>
      </w:r>
      <w:r w:rsidRPr="00404279">
        <w:tab/>
        <w:t>op_GreaterThan</w:t>
      </w:r>
    </w:p>
    <w:p w:rsidR="000D3D4B" w:rsidRPr="00F115D2" w:rsidRDefault="006B52C5" w:rsidP="00DB3050">
      <w:pPr>
        <w:pStyle w:val="Grammar"/>
      </w:pPr>
      <w:r w:rsidRPr="00404279">
        <w:t>?</w:t>
      </w:r>
      <w:r w:rsidRPr="00404279">
        <w:tab/>
        <w:t>op_Dynamic</w:t>
      </w:r>
    </w:p>
    <w:p w:rsidR="000D3D4B" w:rsidRPr="00F115D2" w:rsidRDefault="006B52C5" w:rsidP="00DB3050">
      <w:pPr>
        <w:pStyle w:val="Grammar"/>
      </w:pPr>
      <w:r w:rsidRPr="00404279">
        <w:t>?&lt;-</w:t>
      </w:r>
      <w:r w:rsidRPr="00404279">
        <w:tab/>
        <w:t>op_DynamicAssignment</w:t>
      </w:r>
    </w:p>
    <w:p w:rsidR="00A82DBB" w:rsidRPr="00F115D2" w:rsidRDefault="006B52C5" w:rsidP="00DB3050">
      <w:pPr>
        <w:pStyle w:val="Grammar"/>
      </w:pPr>
      <w:r w:rsidRPr="00404279">
        <w:t>|&gt;</w:t>
      </w:r>
      <w:r w:rsidRPr="00404279">
        <w:tab/>
        <w:t>op_PipeRight</w:t>
      </w:r>
    </w:p>
    <w:p w:rsidR="007538F2" w:rsidRPr="00F115D2" w:rsidRDefault="007538F2" w:rsidP="00DB3050">
      <w:pPr>
        <w:pStyle w:val="Grammar"/>
      </w:pPr>
      <w:r w:rsidRPr="00404279">
        <w:t>||&gt;</w:t>
      </w:r>
      <w:r w:rsidRPr="00404279">
        <w:tab/>
        <w:t>op_PipeRight2</w:t>
      </w:r>
    </w:p>
    <w:p w:rsidR="007538F2" w:rsidRPr="00F115D2" w:rsidRDefault="007538F2" w:rsidP="00DB3050">
      <w:pPr>
        <w:pStyle w:val="Grammar"/>
      </w:pPr>
      <w:r w:rsidRPr="00404279">
        <w:t>|||&gt;</w:t>
      </w:r>
      <w:r w:rsidRPr="00404279">
        <w:tab/>
        <w:t>op_PipeRight3</w:t>
      </w:r>
    </w:p>
    <w:p w:rsidR="00A82DBB" w:rsidRPr="00F115D2" w:rsidRDefault="006B52C5" w:rsidP="00DB3050">
      <w:pPr>
        <w:pStyle w:val="Grammar"/>
      </w:pPr>
      <w:r w:rsidRPr="00404279">
        <w:t>&lt;|</w:t>
      </w:r>
      <w:r w:rsidRPr="00404279">
        <w:tab/>
        <w:t>op_PipeLeft</w:t>
      </w:r>
    </w:p>
    <w:p w:rsidR="007538F2" w:rsidRPr="00F115D2" w:rsidRDefault="007538F2" w:rsidP="00DB3050">
      <w:pPr>
        <w:pStyle w:val="Grammar"/>
      </w:pPr>
      <w:r w:rsidRPr="00404279">
        <w:t>&lt;||</w:t>
      </w:r>
      <w:r w:rsidRPr="00404279">
        <w:tab/>
        <w:t>op_PipeLeft2</w:t>
      </w:r>
    </w:p>
    <w:p w:rsidR="007538F2" w:rsidRPr="00F115D2" w:rsidRDefault="007538F2" w:rsidP="00DB3050">
      <w:pPr>
        <w:pStyle w:val="Grammar"/>
      </w:pPr>
      <w:r w:rsidRPr="00404279">
        <w:t>&lt;|||</w:t>
      </w:r>
      <w:r w:rsidRPr="00404279">
        <w:tab/>
        <w:t>op_PipeLeft3</w:t>
      </w:r>
    </w:p>
    <w:p w:rsidR="00A82DBB" w:rsidRPr="00F115D2" w:rsidRDefault="006B52C5" w:rsidP="00DB3050">
      <w:pPr>
        <w:pStyle w:val="Grammar"/>
      </w:pPr>
      <w:r w:rsidRPr="00404279">
        <w:t>!</w:t>
      </w:r>
      <w:r w:rsidRPr="00404279">
        <w:tab/>
        <w:t>op_Dereference</w:t>
      </w:r>
    </w:p>
    <w:p w:rsidR="00A82DBB" w:rsidRPr="00F115D2" w:rsidRDefault="006B52C5" w:rsidP="00DB3050">
      <w:pPr>
        <w:pStyle w:val="Grammar"/>
      </w:pPr>
      <w:r w:rsidRPr="00404279">
        <w:t>&gt;&gt;</w:t>
      </w:r>
      <w:r w:rsidRPr="00404279">
        <w:tab/>
        <w:t>op_ComposeRight</w:t>
      </w:r>
    </w:p>
    <w:p w:rsidR="00A82DBB" w:rsidRPr="00F115D2" w:rsidRDefault="006B52C5" w:rsidP="00DB3050">
      <w:pPr>
        <w:pStyle w:val="Grammar"/>
      </w:pPr>
      <w:r w:rsidRPr="00404279">
        <w:t>&lt;&lt;</w:t>
      </w:r>
      <w:r w:rsidRPr="00404279">
        <w:tab/>
        <w:t>op_ComposeLeft</w:t>
      </w:r>
    </w:p>
    <w:p w:rsidR="00A82DBB" w:rsidRPr="00F115D2" w:rsidRDefault="006B52C5" w:rsidP="00DB3050">
      <w:pPr>
        <w:pStyle w:val="Grammar"/>
      </w:pPr>
      <w:r w:rsidRPr="00404279">
        <w:t>&lt;@ @&gt;</w:t>
      </w:r>
      <w:r w:rsidRPr="00404279">
        <w:tab/>
        <w:t>op_Quotation</w:t>
      </w:r>
    </w:p>
    <w:p w:rsidR="00175E4C" w:rsidRPr="00F115D2" w:rsidRDefault="006B52C5" w:rsidP="00DB3050">
      <w:pPr>
        <w:pStyle w:val="Grammar"/>
      </w:pPr>
      <w:r w:rsidRPr="00404279">
        <w:t>&lt;@@ @@&gt; op_QuotationUntyped</w:t>
      </w:r>
    </w:p>
    <w:p w:rsidR="004B79AE" w:rsidRPr="00F115D2" w:rsidRDefault="004B79AE" w:rsidP="00DB3050">
      <w:pPr>
        <w:pStyle w:val="Grammar"/>
      </w:pPr>
      <w:r w:rsidRPr="00404279">
        <w:t>~%</w:t>
      </w:r>
      <w:r w:rsidRPr="00404279">
        <w:tab/>
        <w:t>op_Splice</w:t>
      </w:r>
    </w:p>
    <w:p w:rsidR="004B79AE" w:rsidRPr="00F115D2" w:rsidRDefault="004B79AE" w:rsidP="00DB3050">
      <w:pPr>
        <w:pStyle w:val="Grammar"/>
      </w:pPr>
      <w:r w:rsidRPr="00404279">
        <w:t>~%%</w:t>
      </w:r>
      <w:r w:rsidRPr="00404279">
        <w:tab/>
        <w:t>op_SpliceUntyped</w:t>
      </w:r>
    </w:p>
    <w:p w:rsidR="004B79AE" w:rsidRPr="00F115D2" w:rsidRDefault="004B79AE" w:rsidP="00DB3050">
      <w:pPr>
        <w:pStyle w:val="Grammar"/>
      </w:pPr>
      <w:r w:rsidRPr="00404279">
        <w:t>~&amp;</w:t>
      </w:r>
      <w:r w:rsidRPr="00404279">
        <w:tab/>
        <w:t>op_AddressOf</w:t>
      </w:r>
    </w:p>
    <w:p w:rsidR="004B79AE" w:rsidRPr="00F115D2" w:rsidRDefault="004B79AE" w:rsidP="00DB3050">
      <w:pPr>
        <w:pStyle w:val="Grammar"/>
      </w:pPr>
      <w:r w:rsidRPr="00404279">
        <w:t>~&amp;&amp;</w:t>
      </w:r>
      <w:r w:rsidRPr="00404279">
        <w:tab/>
        <w:t>op_IntegerAddressOf</w:t>
      </w:r>
    </w:p>
    <w:p w:rsidR="007538F2" w:rsidRPr="00F115D2" w:rsidRDefault="007538F2" w:rsidP="00DB3050">
      <w:pPr>
        <w:pStyle w:val="Grammar"/>
      </w:pPr>
      <w:r w:rsidRPr="00404279">
        <w:t>||</w:t>
      </w:r>
      <w:r w:rsidRPr="00404279">
        <w:tab/>
        <w:t>op_BooleanOr</w:t>
      </w:r>
    </w:p>
    <w:p w:rsidR="007538F2" w:rsidRPr="00F115D2" w:rsidRDefault="007538F2" w:rsidP="00DB3050">
      <w:pPr>
        <w:pStyle w:val="Grammar"/>
      </w:pPr>
      <w:r w:rsidRPr="00404279">
        <w:t>&amp;&amp;</w:t>
      </w:r>
      <w:r w:rsidRPr="00404279">
        <w:tab/>
        <w:t>op_BooleanAnd</w:t>
      </w:r>
    </w:p>
    <w:p w:rsidR="00A82DBB" w:rsidRPr="00F115D2" w:rsidRDefault="006B52C5" w:rsidP="00DB3050">
      <w:pPr>
        <w:pStyle w:val="Grammar"/>
      </w:pPr>
      <w:r w:rsidRPr="00404279">
        <w:t>+=</w:t>
      </w:r>
      <w:r w:rsidRPr="00404279">
        <w:tab/>
        <w:t>op_AdditionAssignment</w:t>
      </w:r>
    </w:p>
    <w:p w:rsidR="00A82DBB" w:rsidRPr="00F115D2" w:rsidRDefault="006B52C5" w:rsidP="00DB3050">
      <w:pPr>
        <w:pStyle w:val="Grammar"/>
      </w:pPr>
      <w:r w:rsidRPr="00404279">
        <w:t>-=</w:t>
      </w:r>
      <w:r w:rsidRPr="00404279">
        <w:tab/>
        <w:t>op_SubtractionAssignment</w:t>
      </w:r>
    </w:p>
    <w:p w:rsidR="00A82DBB" w:rsidRPr="00F115D2" w:rsidRDefault="006B52C5" w:rsidP="00DB3050">
      <w:pPr>
        <w:pStyle w:val="Grammar"/>
      </w:pPr>
      <w:r w:rsidRPr="00404279">
        <w:t>*=</w:t>
      </w:r>
      <w:r w:rsidRPr="00404279">
        <w:tab/>
        <w:t>op_MultiplyAssignment</w:t>
      </w:r>
    </w:p>
    <w:p w:rsidR="00A82DBB" w:rsidRPr="00F115D2" w:rsidRDefault="006B52C5" w:rsidP="00DB3050">
      <w:pPr>
        <w:pStyle w:val="Grammar"/>
      </w:pPr>
      <w:r w:rsidRPr="00404279">
        <w:t>/=</w:t>
      </w:r>
      <w:r w:rsidRPr="00404279">
        <w:tab/>
        <w:t>op_DivisionAssignment</w:t>
      </w:r>
    </w:p>
    <w:p w:rsidR="00A82DBB" w:rsidRPr="00F115D2" w:rsidRDefault="006B52C5" w:rsidP="00DB3050">
      <w:pPr>
        <w:pStyle w:val="Grammar"/>
      </w:pPr>
      <w:r w:rsidRPr="00404279">
        <w:t>..</w:t>
      </w:r>
      <w:r w:rsidRPr="00404279">
        <w:tab/>
        <w:t>op_Range</w:t>
      </w:r>
    </w:p>
    <w:p w:rsidR="00A82DBB" w:rsidRPr="00F115D2" w:rsidRDefault="006B52C5" w:rsidP="00DB3050">
      <w:pPr>
        <w:pStyle w:val="Grammar"/>
      </w:pPr>
      <w:r w:rsidRPr="00404279">
        <w:t>.. ..</w:t>
      </w:r>
      <w:r w:rsidRPr="00404279">
        <w:tab/>
        <w:t>op_RangeStep</w:t>
      </w:r>
    </w:p>
    <w:p w:rsidR="00CB0A95" w:rsidRPr="003F7586" w:rsidRDefault="00CB0A95" w:rsidP="003F7586">
      <w:r w:rsidRPr="003F7586">
        <w:br w:type="page"/>
      </w:r>
    </w:p>
    <w:p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rsidR="001C74EA" w:rsidRPr="00E42689" w:rsidRDefault="006B52C5" w:rsidP="00DB3050">
      <w:pPr>
        <w:pStyle w:val="Grammar"/>
      </w:pPr>
      <w:r w:rsidRPr="00E42689">
        <w:t>&gt;</w:t>
      </w:r>
      <w:r w:rsidRPr="00E42689">
        <w:tab/>
        <w:t>Greater</w:t>
      </w:r>
    </w:p>
    <w:p w:rsidR="00C125FA" w:rsidRPr="00F115D2" w:rsidRDefault="006B52C5" w:rsidP="00DB3050">
      <w:pPr>
        <w:pStyle w:val="Grammar"/>
      </w:pPr>
      <w:bookmarkStart w:id="140" w:name="_Toc207705776"/>
      <w:r w:rsidRPr="00F329AB">
        <w:t>&lt;</w:t>
      </w:r>
      <w:r w:rsidRPr="00F329AB">
        <w:tab/>
        <w:t>Less</w:t>
      </w:r>
      <w:bookmarkEnd w:id="140"/>
      <w:r w:rsidRPr="00F329AB">
        <w:t xml:space="preserve"> </w:t>
      </w:r>
    </w:p>
    <w:p w:rsidR="001C74EA" w:rsidRPr="00F115D2" w:rsidRDefault="006B52C5" w:rsidP="00DB3050">
      <w:pPr>
        <w:pStyle w:val="Grammar"/>
      </w:pPr>
      <w:r w:rsidRPr="00404279">
        <w:t>+</w:t>
      </w:r>
      <w:r w:rsidRPr="00404279">
        <w:tab/>
        <w:t>Plus</w:t>
      </w:r>
    </w:p>
    <w:p w:rsidR="001C74EA" w:rsidRPr="00F115D2" w:rsidRDefault="006B52C5" w:rsidP="00DB3050">
      <w:pPr>
        <w:pStyle w:val="Grammar"/>
      </w:pPr>
      <w:r w:rsidRPr="00404279">
        <w:t>-</w:t>
      </w:r>
      <w:r w:rsidRPr="00404279">
        <w:tab/>
        <w:t>Minus</w:t>
      </w:r>
    </w:p>
    <w:p w:rsidR="001C74EA" w:rsidRPr="00F115D2" w:rsidRDefault="006B52C5" w:rsidP="00DB3050">
      <w:pPr>
        <w:pStyle w:val="Grammar"/>
      </w:pPr>
      <w:r w:rsidRPr="00404279">
        <w:t>*</w:t>
      </w:r>
      <w:r w:rsidRPr="00404279">
        <w:tab/>
        <w:t>Multiply</w:t>
      </w:r>
    </w:p>
    <w:p w:rsidR="001C74EA" w:rsidRPr="00F115D2" w:rsidRDefault="006B52C5" w:rsidP="00DB3050">
      <w:pPr>
        <w:pStyle w:val="Grammar"/>
      </w:pPr>
      <w:r w:rsidRPr="00404279">
        <w:t>=</w:t>
      </w:r>
      <w:r w:rsidRPr="00404279">
        <w:tab/>
        <w:t>Equals</w:t>
      </w:r>
    </w:p>
    <w:p w:rsidR="001C74EA" w:rsidRPr="00F115D2" w:rsidRDefault="006B52C5" w:rsidP="00DB3050">
      <w:pPr>
        <w:pStyle w:val="Grammar"/>
      </w:pPr>
      <w:r w:rsidRPr="00404279">
        <w:t>~</w:t>
      </w:r>
      <w:r w:rsidRPr="00404279">
        <w:tab/>
        <w:t>Twiddle</w:t>
      </w:r>
    </w:p>
    <w:p w:rsidR="001C74EA" w:rsidRPr="00F115D2" w:rsidRDefault="006B52C5" w:rsidP="00DB3050">
      <w:pPr>
        <w:pStyle w:val="Grammar"/>
      </w:pPr>
      <w:r w:rsidRPr="00404279">
        <w:t>%</w:t>
      </w:r>
      <w:r w:rsidRPr="00404279">
        <w:tab/>
        <w:t>Percent</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&amp;</w:t>
      </w:r>
      <w:r w:rsidRPr="00404279">
        <w:tab/>
        <w:t>Amp</w:t>
      </w:r>
    </w:p>
    <w:p w:rsidR="001C74EA" w:rsidRPr="00F115D2" w:rsidRDefault="006B52C5" w:rsidP="00DB3050">
      <w:pPr>
        <w:pStyle w:val="Grammar"/>
      </w:pPr>
      <w:r w:rsidRPr="00404279">
        <w:t>|</w:t>
      </w:r>
      <w:r w:rsidRPr="00404279">
        <w:tab/>
        <w:t>Bar</w:t>
      </w:r>
    </w:p>
    <w:p w:rsidR="001C74EA" w:rsidRPr="00F115D2" w:rsidRDefault="006B52C5" w:rsidP="00DB3050">
      <w:pPr>
        <w:pStyle w:val="Grammar"/>
      </w:pPr>
      <w:r w:rsidRPr="00404279">
        <w:t>@</w:t>
      </w:r>
      <w:r w:rsidRPr="00404279">
        <w:tab/>
        <w:t>At</w:t>
      </w:r>
    </w:p>
    <w:p w:rsidR="001C74EA" w:rsidRPr="00F115D2" w:rsidRDefault="006B52C5" w:rsidP="00DB3050">
      <w:pPr>
        <w:pStyle w:val="Grammar"/>
      </w:pPr>
      <w:r w:rsidRPr="00404279">
        <w:t>#</w:t>
      </w:r>
      <w:r w:rsidRPr="00404279">
        <w:tab/>
        <w:t>Hash</w:t>
      </w:r>
    </w:p>
    <w:p w:rsidR="001C74EA" w:rsidRPr="00F115D2" w:rsidRDefault="006B52C5" w:rsidP="00DB3050">
      <w:pPr>
        <w:pStyle w:val="Grammar"/>
      </w:pPr>
      <w:r w:rsidRPr="00404279">
        <w:t>^</w:t>
      </w:r>
      <w:r w:rsidRPr="00404279">
        <w:tab/>
        <w:t>Hat</w:t>
      </w:r>
    </w:p>
    <w:p w:rsidR="001C74EA" w:rsidRPr="00F115D2" w:rsidRDefault="006B52C5" w:rsidP="00DB3050">
      <w:pPr>
        <w:pStyle w:val="Grammar"/>
      </w:pPr>
      <w:r w:rsidRPr="00404279">
        <w:t>!</w:t>
      </w:r>
      <w:r w:rsidRPr="00404279">
        <w:tab/>
        <w:t>Bang</w:t>
      </w:r>
    </w:p>
    <w:p w:rsidR="001C74EA" w:rsidRPr="00F115D2" w:rsidRDefault="006B52C5" w:rsidP="00DB3050">
      <w:pPr>
        <w:pStyle w:val="Grammar"/>
      </w:pPr>
      <w:r w:rsidRPr="00404279">
        <w:t>?</w:t>
      </w:r>
      <w:r w:rsidRPr="00404279">
        <w:tab/>
        <w:t>Qmark</w:t>
      </w:r>
    </w:p>
    <w:p w:rsidR="001C74EA" w:rsidRPr="00F115D2" w:rsidRDefault="006B52C5" w:rsidP="00DB3050">
      <w:pPr>
        <w:pStyle w:val="Grammar"/>
      </w:pPr>
      <w:r w:rsidRPr="00404279">
        <w:t>/</w:t>
      </w:r>
      <w:r w:rsidRPr="00404279">
        <w:tab/>
        <w:t>Divide</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w:t>
      </w:r>
      <w:r w:rsidRPr="00404279">
        <w:tab/>
        <w:t>Colon</w:t>
      </w:r>
    </w:p>
    <w:p w:rsidR="001C74EA" w:rsidRPr="00F115D2" w:rsidRDefault="006B52C5" w:rsidP="00DB3050">
      <w:pPr>
        <w:pStyle w:val="Grammar"/>
      </w:pPr>
      <w:r w:rsidRPr="00404279">
        <w:t>(</w:t>
      </w:r>
      <w:r w:rsidRPr="00404279">
        <w:tab/>
        <w:t>LParen</w:t>
      </w:r>
    </w:p>
    <w:p w:rsidR="001C74EA" w:rsidRPr="00F115D2" w:rsidRDefault="006B52C5" w:rsidP="00DB3050">
      <w:pPr>
        <w:pStyle w:val="Grammar"/>
      </w:pPr>
      <w:r w:rsidRPr="00404279">
        <w:t>,</w:t>
      </w:r>
      <w:r w:rsidRPr="00404279">
        <w:tab/>
        <w:t>Comma</w:t>
      </w:r>
    </w:p>
    <w:p w:rsidR="001C74EA" w:rsidRPr="00F115D2" w:rsidRDefault="006B52C5" w:rsidP="00DB3050">
      <w:pPr>
        <w:pStyle w:val="Grammar"/>
      </w:pPr>
      <w:r w:rsidRPr="00404279">
        <w:t>)</w:t>
      </w:r>
      <w:r w:rsidRPr="00404279">
        <w:tab/>
        <w:t>RParen</w:t>
      </w:r>
    </w:p>
    <w:p w:rsidR="001C74EA" w:rsidRPr="00F115D2" w:rsidRDefault="006B52C5" w:rsidP="00DB3050">
      <w:pPr>
        <w:pStyle w:val="Grammar"/>
      </w:pPr>
      <w:r w:rsidRPr="00404279">
        <w:t>[</w:t>
      </w:r>
      <w:r w:rsidRPr="00404279">
        <w:tab/>
        <w:t>LBrack</w:t>
      </w:r>
    </w:p>
    <w:p w:rsidR="001C74EA" w:rsidRPr="00F115D2" w:rsidRDefault="006B52C5" w:rsidP="00DB3050">
      <w:pPr>
        <w:pStyle w:val="Grammar"/>
      </w:pPr>
      <w:r w:rsidRPr="00404279">
        <w:t>]</w:t>
      </w:r>
      <w:r w:rsidRPr="00404279">
        <w:tab/>
        <w:t xml:space="preserve">RBrack </w:t>
      </w:r>
    </w:p>
    <w:p w:rsidR="00A26F81" w:rsidRPr="00C77CDB" w:rsidRDefault="006B52C5" w:rsidP="00E104DD">
      <w:pPr>
        <w:pStyle w:val="Heading2"/>
      </w:pPr>
      <w:bookmarkStart w:id="141" w:name="_Toc207705777"/>
      <w:bookmarkStart w:id="142" w:name="_Toc257733505"/>
      <w:bookmarkStart w:id="143" w:name="_Toc270597400"/>
      <w:bookmarkStart w:id="144" w:name="_Toc286309290"/>
      <w:r w:rsidRPr="00404279">
        <w:t>Long Identifiers</w:t>
      </w:r>
      <w:bookmarkEnd w:id="141"/>
      <w:bookmarkEnd w:id="142"/>
      <w:bookmarkEnd w:id="143"/>
      <w:bookmarkEnd w:id="144"/>
    </w:p>
    <w:p w:rsidR="00025D63" w:rsidRPr="00110BB5" w:rsidRDefault="006B52C5" w:rsidP="00025D63">
      <w:r w:rsidRPr="006B52C5">
        <w:t>Long identifiers</w:t>
      </w:r>
      <w:r w:rsidR="00F54660">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F54660">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rsidR="00B64BD1" w:rsidRPr="005C5C0B" w:rsidRDefault="006B52C5" w:rsidP="005C5C0B">
      <w:pPr>
        <w:pStyle w:val="Grammar"/>
      </w:pPr>
      <w:r w:rsidRPr="00355E9F">
        <w:rPr>
          <w:rStyle w:val="CodeInlineItalic"/>
        </w:rPr>
        <w:t>long-ident-or-op</w:t>
      </w:r>
      <w:r w:rsidRPr="00404279">
        <w:rPr>
          <w:rStyle w:val="CodeInline"/>
        </w:rPr>
        <w:t xml:space="preserve"> :=  </w:t>
      </w:r>
    </w:p>
    <w:p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rsidR="00A26F81" w:rsidRPr="00C77CDB" w:rsidRDefault="006B52C5" w:rsidP="00E104DD">
      <w:pPr>
        <w:pStyle w:val="Heading2"/>
      </w:pPr>
      <w:bookmarkStart w:id="145" w:name="_Ref203191876"/>
      <w:bookmarkStart w:id="146" w:name="_Toc207705778"/>
      <w:bookmarkStart w:id="147" w:name="_Toc257733506"/>
      <w:bookmarkStart w:id="148" w:name="_Toc270597401"/>
      <w:bookmarkStart w:id="149" w:name="_Toc286309291"/>
      <w:r w:rsidRPr="00404279">
        <w:t>Constants</w:t>
      </w:r>
      <w:bookmarkEnd w:id="145"/>
      <w:bookmarkEnd w:id="146"/>
      <w:bookmarkEnd w:id="147"/>
      <w:bookmarkEnd w:id="148"/>
      <w:bookmarkEnd w:id="149"/>
      <w:r w:rsidRPr="00404279">
        <w:t xml:space="preserve"> </w:t>
      </w:r>
    </w:p>
    <w:p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rsidR="009E76B0" w:rsidRPr="00F115D2" w:rsidRDefault="006B52C5" w:rsidP="00DB3050">
      <w:pPr>
        <w:pStyle w:val="Grammar"/>
        <w:rPr>
          <w:rStyle w:val="CodeInline"/>
        </w:rPr>
      </w:pPr>
      <w:r w:rsidRPr="00404279">
        <w:rPr>
          <w:rStyle w:val="CodeInline"/>
        </w:rPr>
        <w:lastRenderedPageBreak/>
        <w:t xml:space="preserve">      | </w:t>
      </w:r>
      <w:r w:rsidRPr="00355E9F">
        <w:rPr>
          <w:rStyle w:val="CodeInlineItalic"/>
        </w:rPr>
        <w:t>bytestring</w:t>
      </w:r>
      <w:r w:rsidRPr="00404279">
        <w:rPr>
          <w:rStyle w:val="CodeInline"/>
        </w:rPr>
        <w:tab/>
        <w:t xml:space="preserve">-- String of type "byte[]" </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rsidR="009E76B0" w:rsidRPr="00F115D2" w:rsidRDefault="006B52C5" w:rsidP="00DB3050">
      <w:pPr>
        <w:pStyle w:val="Grammar"/>
        <w:rPr>
          <w:rStyle w:val="CodeInline"/>
        </w:rPr>
      </w:pPr>
      <w:r w:rsidRPr="00404279">
        <w:rPr>
          <w:rStyle w:val="CodeInline"/>
        </w:rPr>
        <w:t xml:space="preserve">      | ()</w:t>
      </w:r>
      <w:r w:rsidRPr="00404279">
        <w:rPr>
          <w:rStyle w:val="CodeInline"/>
        </w:rPr>
        <w:tab/>
      </w:r>
      <w:r w:rsidR="00BA6141" w:rsidRPr="00404279">
        <w:rPr>
          <w:rStyle w:val="CodeInline"/>
        </w:rPr>
        <w:tab/>
      </w:r>
      <w:r w:rsidRPr="00404279">
        <w:rPr>
          <w:rStyle w:val="CodeInline"/>
        </w:rPr>
        <w:t>-- unit constant of type "unit"</w:t>
      </w:r>
    </w:p>
    <w:p w:rsidR="00A26F81" w:rsidRPr="00C77CDB" w:rsidRDefault="006E54F2" w:rsidP="00E104DD">
      <w:pPr>
        <w:pStyle w:val="Heading2"/>
      </w:pPr>
      <w:bookmarkStart w:id="150" w:name="_Toc257733507"/>
      <w:bookmarkStart w:id="151" w:name="_Toc270597402"/>
      <w:bookmarkStart w:id="152" w:name="_Toc286309292"/>
      <w:bookmarkStart w:id="153" w:name="_Toc207705779"/>
      <w:bookmarkStart w:id="154" w:name="Precedence"/>
      <w:r w:rsidRPr="00404279">
        <w:t xml:space="preserve">Operators and </w:t>
      </w:r>
      <w:r w:rsidR="006B52C5" w:rsidRPr="00404279">
        <w:t>Precedence</w:t>
      </w:r>
      <w:bookmarkEnd w:id="150"/>
      <w:bookmarkEnd w:id="151"/>
      <w:bookmarkEnd w:id="152"/>
      <w:r w:rsidR="006B52C5" w:rsidRPr="00404279">
        <w:t xml:space="preserve"> </w:t>
      </w:r>
      <w:bookmarkEnd w:id="153"/>
    </w:p>
    <w:p w:rsidR="008F0C47" w:rsidRPr="00497D56" w:rsidRDefault="008F0C47" w:rsidP="006230F9">
      <w:pPr>
        <w:pStyle w:val="Heading3"/>
      </w:pPr>
      <w:bookmarkStart w:id="155" w:name="_Toc257733508"/>
      <w:bookmarkStart w:id="156" w:name="_Toc270597403"/>
      <w:bookmarkStart w:id="157" w:name="_Toc286309293"/>
      <w:bookmarkEnd w:id="154"/>
      <w:r w:rsidRPr="00404279">
        <w:t>Categorization of Symbolic Operators</w:t>
      </w:r>
      <w:bookmarkEnd w:id="155"/>
      <w:bookmarkEnd w:id="156"/>
      <w:bookmarkEnd w:id="157"/>
    </w:p>
    <w:p w:rsidR="006E54F2" w:rsidRPr="00497D56" w:rsidRDefault="006E54F2" w:rsidP="006E54F2">
      <w:r w:rsidRPr="00110BB5">
        <w:t xml:space="preserve">The following </w:t>
      </w:r>
      <w:r w:rsidRPr="00355E9F">
        <w:rPr>
          <w:rStyle w:val="CodeInlineItalic"/>
        </w:rPr>
        <w:t>symbolic-op</w:t>
      </w:r>
      <w:r w:rsidRPr="00391D69">
        <w:t xml:space="preserve"> </w:t>
      </w:r>
      <w:r w:rsidR="00F54660">
        <w:fldChar w:fldCharType="begin"/>
      </w:r>
      <w:r w:rsidR="00C323AF">
        <w:instrText xml:space="preserve"> XE "</w:instrText>
      </w:r>
      <w:r w:rsidR="00C323AF" w:rsidRPr="00716351">
        <w:instrText>operators:symbolic</w:instrText>
      </w:r>
      <w:r w:rsidR="00C323AF">
        <w:instrText xml:space="preserve">" </w:instrText>
      </w:r>
      <w:r w:rsidR="00F54660">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F54660">
        <w:fldChar w:fldCharType="begin"/>
      </w:r>
      <w:r w:rsidR="00B96D15">
        <w:instrText xml:space="preserve"> XE "</w:instrText>
      </w:r>
      <w:r w:rsidR="00B96D15" w:rsidRPr="0017530A">
        <w:instrText>symbolic operators</w:instrText>
      </w:r>
      <w:r w:rsidR="00B96D15">
        <w:instrText xml:space="preserve">" </w:instrText>
      </w:r>
      <w:r w:rsidR="00F54660">
        <w:fldChar w:fldCharType="end"/>
      </w:r>
      <w:r w:rsidR="00C71DFC" w:rsidRPr="00391D69">
        <w:t>.</w:t>
      </w:r>
    </w:p>
    <w:p w:rsidR="006E54F2" w:rsidRPr="00355E9F" w:rsidRDefault="006E54F2" w:rsidP="00DB3050">
      <w:pPr>
        <w:pStyle w:val="Grammar"/>
        <w:rPr>
          <w:rStyle w:val="CodeInlineItalic"/>
        </w:rPr>
      </w:pPr>
    </w:p>
    <w:p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rsidR="005D6B4B" w:rsidRDefault="005D6B4B" w:rsidP="00DB3050">
      <w:pPr>
        <w:pStyle w:val="Grammar"/>
        <w:rPr>
          <w:rStyle w:val="CodeInline"/>
        </w:rPr>
      </w:pPr>
    </w:p>
    <w:p w:rsidR="006E54F2" w:rsidRDefault="006E54F2" w:rsidP="00DB3050">
      <w:pPr>
        <w:pStyle w:val="Grammar"/>
        <w:rPr>
          <w:rStyle w:val="CodeInline"/>
        </w:rPr>
      </w:pPr>
      <w:r w:rsidRPr="00355E9F">
        <w:rPr>
          <w:rStyle w:val="CodeInlineItalic"/>
        </w:rPr>
        <w:t>prefix-op</w:t>
      </w:r>
      <w:r w:rsidRPr="00404279">
        <w:rPr>
          <w:rStyle w:val="CodeInline"/>
        </w:rPr>
        <w:t xml:space="preserve"> :=</w:t>
      </w:r>
    </w:p>
    <w:p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rsidR="00EF09B5" w:rsidRDefault="00EF09B5" w:rsidP="00DB3050">
      <w:pPr>
        <w:pStyle w:val="Grammar"/>
        <w:rPr>
          <w:rStyle w:val="CodeInline"/>
        </w:rPr>
      </w:pPr>
      <w:r w:rsidRPr="00355E9F">
        <w:rPr>
          <w:rStyle w:val="CodeInlineItalic"/>
        </w:rPr>
        <w:t xml:space="preserve">    </w:t>
      </w:r>
      <w:r w:rsidRPr="00404279">
        <w:rPr>
          <w:rStyle w:val="CodeInline"/>
        </w:rPr>
        <w:t>!OP                  (except !=)</w:t>
      </w:r>
    </w:p>
    <w:p w:rsidR="006E54F2" w:rsidRPr="00355E9F" w:rsidRDefault="006E54F2" w:rsidP="00DB3050">
      <w:pPr>
        <w:pStyle w:val="Grammar"/>
        <w:rPr>
          <w:rStyle w:val="CodeInlineItalic"/>
        </w:rPr>
      </w:pPr>
    </w:p>
    <w:p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rsidR="006E54F2" w:rsidRDefault="006E54F2" w:rsidP="00DB3050">
      <w:pPr>
        <w:pStyle w:val="Grammar"/>
        <w:rPr>
          <w:rStyle w:val="CodeInline"/>
        </w:rPr>
      </w:pPr>
      <w:r w:rsidRPr="00404279">
        <w:rPr>
          <w:rStyle w:val="CodeInline"/>
        </w:rPr>
        <w:t xml:space="preserve">                         (or any of these preceded by one or more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or</w:t>
      </w:r>
    </w:p>
    <w:p w:rsidR="005D6B4B" w:rsidRDefault="005D6B4B" w:rsidP="00DB3050">
      <w:pPr>
        <w:pStyle w:val="Grammar"/>
        <w:rPr>
          <w:rStyle w:val="CodeInline"/>
        </w:rPr>
      </w:pPr>
      <w:r w:rsidRPr="00404279">
        <w:rPr>
          <w:rStyle w:val="CodeInline"/>
        </w:rPr>
        <w:t xml:space="preserve">    ?</w:t>
      </w:r>
    </w:p>
    <w:p w:rsidR="006E54F2" w:rsidRPr="00110BB5" w:rsidRDefault="006E54F2" w:rsidP="006E54F2">
      <w:r>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F54660">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F54660">
        <w:rPr>
          <w:lang w:eastAsia="en-GB"/>
        </w:rPr>
        <w:fldChar w:fldCharType="end"/>
      </w:r>
      <w:r w:rsidRPr="00497D56">
        <w:t xml:space="preserve"> and infix operators</w:t>
      </w:r>
      <w:r w:rsidR="004B74B7">
        <w:fldChar w:fldCharType="begin"/>
      </w:r>
      <w:r w:rsidR="004B74B7">
        <w:instrText xml:space="preserve"> XE "</w:instrText>
      </w:r>
      <w:r w:rsidR="004B74B7" w:rsidRPr="004B74B7">
        <w:instrText>infix operators</w:instrText>
      </w:r>
      <w:r w:rsidR="004B74B7">
        <w:instrText xml:space="preserve">" </w:instrText>
      </w:r>
      <w:r w:rsidR="004B74B7">
        <w:fldChar w:fldCharType="end"/>
      </w:r>
      <w:r w:rsidR="00F54660">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F54660">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4B74B7">
        <w:fldChar w:fldCharType="begin"/>
      </w:r>
      <w:r w:rsidR="004B74B7">
        <w:instrText xml:space="preserve"> XE "</w:instrText>
      </w:r>
      <w:r w:rsidR="004B74B7" w:rsidRPr="004B74B7">
        <w:instrText>prefix operators</w:instrText>
      </w:r>
      <w:r w:rsidR="004B74B7">
        <w:instrText xml:space="preserve">" </w:instrText>
      </w:r>
      <w:r w:rsidR="004B74B7">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rsidR="006E54F2" w:rsidRPr="00E42689" w:rsidRDefault="006E54F2" w:rsidP="005726F9">
      <w:pPr>
        <w:pStyle w:val="CodeinNote"/>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rsidR="006E54F2" w:rsidRPr="00E42689" w:rsidRDefault="006E54F2" w:rsidP="005726F9">
      <w:pPr>
        <w:pStyle w:val="CodeinNote"/>
      </w:pPr>
      <w:r w:rsidRPr="00E42689">
        <w:t>let (~+) x = x</w:t>
      </w:r>
    </w:p>
    <w:p w:rsidR="006E54F2" w:rsidRPr="00F329AB" w:rsidRDefault="006E54F2" w:rsidP="005726F9">
      <w:pPr>
        <w:pStyle w:val="CodeinNote"/>
      </w:pPr>
    </w:p>
    <w:p w:rsidR="00EF09B5" w:rsidRPr="00F115D2" w:rsidRDefault="00EF09B5" w:rsidP="005726F9">
      <w:pPr>
        <w:pStyle w:val="CodeinNote"/>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rsidR="00EF09B5" w:rsidRPr="00F115D2" w:rsidRDefault="00EF09B5" w:rsidP="005726F9">
      <w:pPr>
        <w:pStyle w:val="CodeinNote"/>
      </w:pPr>
      <w:r w:rsidRPr="00404279">
        <w:t>let (+) a b = (a + b) % 7</w:t>
      </w:r>
    </w:p>
    <w:p w:rsidR="00EF09B5" w:rsidRDefault="00EF09B5" w:rsidP="005726F9">
      <w:pPr>
        <w:pStyle w:val="CodeinNote"/>
      </w:pPr>
    </w:p>
    <w:p w:rsidR="006E54F2" w:rsidRPr="00F115D2" w:rsidRDefault="006E54F2" w:rsidP="005726F9">
      <w:pPr>
        <w:pStyle w:val="CodeinNote"/>
      </w:pPr>
      <w:r w:rsidRPr="00404279">
        <w:t xml:space="preserve">// </w:t>
      </w:r>
      <w:r w:rsidR="004B74B7">
        <w:t>To define</w:t>
      </w:r>
      <w:r w:rsidRPr="00404279">
        <w:t xml:space="preserve"> the operator on a type:</w:t>
      </w:r>
    </w:p>
    <w:p w:rsidR="006E54F2" w:rsidRPr="00F115D2" w:rsidRDefault="006E54F2" w:rsidP="005726F9">
      <w:pPr>
        <w:pStyle w:val="CodeinNote"/>
      </w:pPr>
      <w:r w:rsidRPr="00404279">
        <w:t>type C(n:int) =</w:t>
      </w:r>
    </w:p>
    <w:p w:rsidR="006E54F2" w:rsidRPr="00F115D2" w:rsidRDefault="006E54F2" w:rsidP="005726F9">
      <w:pPr>
        <w:pStyle w:val="CodeinNote"/>
      </w:pPr>
      <w:r w:rsidRPr="00404279">
        <w:t xml:space="preserve">    let n = n % 7</w:t>
      </w:r>
    </w:p>
    <w:p w:rsidR="006E54F2" w:rsidRPr="00F115D2" w:rsidRDefault="006E54F2" w:rsidP="005726F9">
      <w:pPr>
        <w:pStyle w:val="CodeinNote"/>
      </w:pPr>
      <w:r w:rsidRPr="00404279">
        <w:t xml:space="preserve">    member x.N = n</w:t>
      </w:r>
    </w:p>
    <w:p w:rsidR="006E54F2" w:rsidRPr="00F115D2" w:rsidRDefault="006E54F2" w:rsidP="005726F9">
      <w:pPr>
        <w:pStyle w:val="CodeinNote"/>
      </w:pPr>
      <w:r w:rsidRPr="00404279">
        <w:t xml:space="preserve">    static member (~+) (x:C) = x</w:t>
      </w:r>
    </w:p>
    <w:p w:rsidR="006E54F2" w:rsidRPr="00F115D2" w:rsidRDefault="006E54F2" w:rsidP="005726F9">
      <w:pPr>
        <w:pStyle w:val="CodeinNote"/>
      </w:pPr>
      <w:r w:rsidRPr="00404279">
        <w:t xml:space="preserve">    static member (~-) (x:C) = C(-n)</w:t>
      </w:r>
    </w:p>
    <w:p w:rsidR="006E54F2" w:rsidRPr="00F115D2" w:rsidRDefault="006E54F2" w:rsidP="005726F9">
      <w:pPr>
        <w:pStyle w:val="CodeinNote"/>
      </w:pPr>
      <w:r w:rsidRPr="00404279">
        <w:t xml:space="preserve">    static member (+) (x1:C,x2:C) = C(x1.N+x2.N)</w:t>
      </w:r>
    </w:p>
    <w:p w:rsidR="006E54F2" w:rsidRPr="00F115D2" w:rsidRDefault="006E54F2" w:rsidP="005726F9">
      <w:pPr>
        <w:pStyle w:val="CodeinNote"/>
      </w:pPr>
      <w:r w:rsidRPr="00404279">
        <w:t xml:space="preserve">    static member (-) (x1:C,x2:C) = C(x1.N-x2.N)</w:t>
      </w:r>
    </w:p>
    <w:p w:rsidR="00253EF1" w:rsidRDefault="00253EF1" w:rsidP="00114C46"/>
    <w:p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rsidR="008F0C47" w:rsidRDefault="008F0C47" w:rsidP="006230F9">
      <w:pPr>
        <w:pStyle w:val="Heading3"/>
      </w:pPr>
      <w:bookmarkStart w:id="158" w:name="_Toc257733509"/>
      <w:bookmarkStart w:id="159" w:name="_Toc270597404"/>
      <w:bookmarkStart w:id="160" w:name="_Ref280614701"/>
      <w:bookmarkStart w:id="161" w:name="_Ref280616833"/>
      <w:bookmarkStart w:id="162" w:name="_Toc286309294"/>
      <w:r w:rsidRPr="00404279">
        <w:lastRenderedPageBreak/>
        <w:t>Precedence of Symbolic Operators and Pattern/Expression Constructs</w:t>
      </w:r>
      <w:bookmarkEnd w:id="158"/>
      <w:bookmarkEnd w:id="159"/>
      <w:bookmarkEnd w:id="160"/>
      <w:bookmarkEnd w:id="161"/>
      <w:bookmarkEnd w:id="162"/>
    </w:p>
    <w:p w:rsidR="001C17C0" w:rsidRDefault="00D03FCE" w:rsidP="00114C46">
      <w:r>
        <w:t>Rules of</w:t>
      </w:r>
      <w:r w:rsidRPr="006B52C5">
        <w:t xml:space="preserve"> </w:t>
      </w:r>
      <w:r w:rsidR="006B52C5" w:rsidRPr="006B52C5">
        <w:t>precedence</w:t>
      </w:r>
      <w:r w:rsidR="00F54660">
        <w:rPr>
          <w:lang w:eastAsia="en-GB"/>
        </w:rPr>
        <w:fldChar w:fldCharType="begin"/>
      </w:r>
      <w:r w:rsidR="007757E2">
        <w:instrText xml:space="preserve"> XE "</w:instrText>
      </w:r>
      <w:r w:rsidR="007757E2" w:rsidRPr="00281419">
        <w:instrText>operators:precedence of</w:instrText>
      </w:r>
      <w:r w:rsidR="007757E2">
        <w:instrText xml:space="preserve">" </w:instrText>
      </w:r>
      <w:r w:rsidR="00F54660">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F54660">
        <w:rPr>
          <w:lang w:eastAsia="en-GB"/>
        </w:rPr>
        <w:fldChar w:fldCharType="begin"/>
      </w:r>
      <w:r w:rsidR="007757E2">
        <w:instrText xml:space="preserve"> XE "</w:instrText>
      </w:r>
      <w:r w:rsidR="007757E2" w:rsidRPr="00F537E5">
        <w:instrText>expressions:precedence in</w:instrText>
      </w:r>
      <w:r w:rsidR="007757E2">
        <w:instrText xml:space="preserve">" </w:instrText>
      </w:r>
      <w:r w:rsidR="00F54660">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del w:id="163" w:author="pennyo" w:date="2011-02-23T08:35:00Z">
        <w:r w:rsidR="00D03FCE" w:rsidDel="004423DA">
          <w:delText xml:space="preserve">the </w:delText>
        </w:r>
      </w:del>
      <w:r w:rsidR="00D03FCE">
        <w:t>operator or expression</w:t>
      </w:r>
      <w:r>
        <w:t xml:space="preserve"> is associated with the token to its left or right</w:t>
      </w:r>
      <w:r w:rsidR="00D03FCE">
        <w:t xml:space="preserve">. </w:t>
      </w:r>
      <w:del w:id="164" w:author="pennyo" w:date="2011-02-23T08:35:00Z">
        <w:r w:rsidR="006B52C5" w:rsidRPr="00391D69" w:rsidDel="004423DA">
          <w:delText xml:space="preserve">. </w:delText>
        </w:r>
      </w:del>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618"/>
        <w:gridCol w:w="1710"/>
        <w:gridCol w:w="3914"/>
      </w:tblGrid>
      <w:tr w:rsidR="00151253" w:rsidTr="008F04E6">
        <w:trPr>
          <w:cnfStyle w:val="100000000000" w:firstRow="1" w:lastRow="0" w:firstColumn="0" w:lastColumn="0" w:oddVBand="0" w:evenVBand="0" w:oddHBand="0" w:evenHBand="0" w:firstRowFirstColumn="0" w:firstRowLastColumn="0" w:lastRowFirstColumn="0" w:lastRowLastColumn="0"/>
        </w:trPr>
        <w:tc>
          <w:tcPr>
            <w:tcW w:w="3618" w:type="dxa"/>
          </w:tcPr>
          <w:p w:rsidR="00151253" w:rsidRDefault="00151253" w:rsidP="00151253">
            <w:r>
              <w:t>Operator or expression</w:t>
            </w:r>
          </w:p>
        </w:tc>
        <w:tc>
          <w:tcPr>
            <w:tcW w:w="1710" w:type="dxa"/>
          </w:tcPr>
          <w:p w:rsidR="00151253" w:rsidRPr="00313AA4" w:rsidRDefault="00151253" w:rsidP="00313AA4">
            <w:r w:rsidRPr="00313AA4">
              <w:t>Associativity</w:t>
            </w:r>
          </w:p>
        </w:tc>
        <w:tc>
          <w:tcPr>
            <w:tcW w:w="3914" w:type="dxa"/>
          </w:tcPr>
          <w:p w:rsidR="00151253" w:rsidRPr="00313AA4" w:rsidRDefault="00151253" w:rsidP="00313AA4">
            <w:r w:rsidRPr="00313AA4">
              <w:t>Comments</w:t>
            </w:r>
          </w:p>
        </w:tc>
      </w:tr>
      <w:tr w:rsidR="000D4F88" w:rsidTr="00151253">
        <w:tc>
          <w:tcPr>
            <w:tcW w:w="3618" w:type="dxa"/>
          </w:tcPr>
          <w:p w:rsidR="000D4F88" w:rsidRPr="00404279" w:rsidRDefault="000D4F88" w:rsidP="00313AA4">
            <w:pPr>
              <w:rPr>
                <w:rStyle w:val="CodeInline"/>
              </w:rPr>
            </w:pPr>
            <w:r w:rsidRPr="00404279">
              <w:rPr>
                <w:rStyle w:val="CodeInline"/>
              </w:rPr>
              <w:t>f&lt;types&gt;</w:t>
            </w:r>
          </w:p>
        </w:tc>
        <w:tc>
          <w:tcPr>
            <w:tcW w:w="1710" w:type="dxa"/>
          </w:tcPr>
          <w:p w:rsidR="000D4F88" w:rsidRPr="008F04E6" w:rsidRDefault="001C17C0" w:rsidP="00313AA4">
            <w:r>
              <w:t>Left</w:t>
            </w:r>
          </w:p>
        </w:tc>
        <w:tc>
          <w:tcPr>
            <w:tcW w:w="3914" w:type="dxa"/>
          </w:tcPr>
          <w:p w:rsidR="000D4F88" w:rsidRPr="00313AA4" w:rsidRDefault="00313AA4" w:rsidP="00313AA4">
            <w:r w:rsidRPr="008F04E6">
              <w:t>High-precedence type application</w:t>
            </w:r>
            <w:r>
              <w:t>;</w:t>
            </w:r>
            <w:r w:rsidRPr="008F04E6">
              <w:t xml:space="preserve"> see </w:t>
            </w:r>
            <w:r w:rsidRPr="00313AA4">
              <w:t>§</w:t>
            </w:r>
            <w:r w:rsidRPr="00313AA4">
              <w:fldChar w:fldCharType="begin"/>
            </w:r>
            <w:r w:rsidRPr="008F04E6">
              <w:instrText xml:space="preserve"> REF HighPrecedenceTypeApplication \r \h  \* MERGEFORMAT </w:instrText>
            </w:r>
            <w:r w:rsidRPr="00313AA4">
              <w:fldChar w:fldCharType="separate"/>
            </w:r>
            <w:r w:rsidR="00340C81">
              <w:t>15.3</w:t>
            </w:r>
            <w:r w:rsidRPr="00313AA4">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f(x)</w:t>
            </w:r>
          </w:p>
        </w:tc>
        <w:tc>
          <w:tcPr>
            <w:tcW w:w="1710" w:type="dxa"/>
          </w:tcPr>
          <w:p w:rsidR="000D4F88" w:rsidRPr="008F04E6" w:rsidRDefault="001C17C0" w:rsidP="00313AA4">
            <w:r>
              <w:t>Left</w:t>
            </w:r>
          </w:p>
        </w:tc>
        <w:tc>
          <w:tcPr>
            <w:tcW w:w="3914" w:type="dxa"/>
          </w:tcPr>
          <w:p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Pr="00313AA4">
              <w:fldChar w:fldCharType="begin"/>
            </w:r>
            <w:r w:rsidRPr="008F04E6">
              <w:instrText xml:space="preserve"> REF HighPrecedenceApplication \r \h  \* MERGEFORMAT </w:instrText>
            </w:r>
            <w:r w:rsidRPr="00313AA4">
              <w:fldChar w:fldCharType="separate"/>
            </w:r>
            <w:r w:rsidR="00340C81">
              <w:t>15.2</w:t>
            </w:r>
            <w:r w:rsidRPr="00313AA4">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313AA4">
            <w:pPr>
              <w:rPr>
                <w:rStyle w:val="CodeInline"/>
              </w:rPr>
            </w:pPr>
            <w:r w:rsidRPr="00355E9F">
              <w:rPr>
                <w:rStyle w:val="CodeInlineItalic"/>
              </w:rPr>
              <w:t>prefix-op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313AA4" w:rsidRPr="008F04E6">
              <w:t xml:space="preserve"> prefix uses of these symbols</w:t>
            </w:r>
          </w:p>
        </w:tc>
      </w:tr>
      <w:tr w:rsidR="000D4F88" w:rsidTr="00151253">
        <w:tc>
          <w:tcPr>
            <w:tcW w:w="3618" w:type="dxa"/>
          </w:tcPr>
          <w:p w:rsidR="000D4F88" w:rsidRPr="00404279" w:rsidRDefault="000D4F88" w:rsidP="00313AA4">
            <w:pPr>
              <w:rPr>
                <w:rStyle w:val="CodeInline"/>
              </w:rPr>
            </w:pPr>
            <w:r w:rsidRPr="00404279">
              <w:rPr>
                <w:rStyle w:val="CodeInline"/>
              </w:rPr>
              <w:t>"| rule"</w:t>
            </w:r>
          </w:p>
        </w:tc>
        <w:tc>
          <w:tcPr>
            <w:tcW w:w="1710" w:type="dxa"/>
          </w:tcPr>
          <w:p w:rsidR="000D4F88" w:rsidRPr="008F04E6" w:rsidRDefault="001C17C0" w:rsidP="00313AA4">
            <w:r>
              <w:t>Right</w:t>
            </w:r>
          </w:p>
        </w:tc>
        <w:tc>
          <w:tcPr>
            <w:tcW w:w="3914" w:type="dxa"/>
          </w:tcPr>
          <w:p w:rsidR="000D4F88" w:rsidRPr="00313AA4" w:rsidRDefault="00313AA4" w:rsidP="00313AA4">
            <w:r>
              <w:t>P</w:t>
            </w:r>
            <w:r w:rsidRPr="008F04E6">
              <w:t>attern match</w:t>
            </w:r>
            <w:r>
              <w:t>ing</w:t>
            </w:r>
            <w:r w:rsidRPr="008F04E6">
              <w:t xml:space="preserve"> rules</w:t>
            </w:r>
          </w:p>
        </w:tc>
      </w:tr>
      <w:tr w:rsidR="000D4F88" w:rsidTr="00151253">
        <w:tc>
          <w:tcPr>
            <w:tcW w:w="3618" w:type="dxa"/>
          </w:tcPr>
          <w:p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 %OP</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0D4F88" w:rsidRPr="008F04E6">
              <w:t xml:space="preserve"> infix uses of these symbols</w:t>
            </w:r>
          </w:p>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Not associative</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151253" w:rsidTr="00151253">
        <w:tc>
          <w:tcPr>
            <w:tcW w:w="3618" w:type="dxa"/>
          </w:tcPr>
          <w:p w:rsidR="00151253" w:rsidRPr="00404279" w:rsidRDefault="00151253" w:rsidP="000D4F88">
            <w:pPr>
              <w:rPr>
                <w:rStyle w:val="CodeInline"/>
              </w:rPr>
            </w:pPr>
            <w:r w:rsidRPr="00404279">
              <w:rPr>
                <w:rStyle w:val="CodeInline"/>
              </w:rPr>
              <w:t>!=OP &lt;OP &gt;OP = |OP &amp;OP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 :?&gt;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&amp; &amp;&amp;</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or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w:t>
            </w:r>
          </w:p>
        </w:tc>
        <w:tc>
          <w:tcPr>
            <w:tcW w:w="1710" w:type="dxa"/>
          </w:tcPr>
          <w:p w:rsidR="00151253" w:rsidRPr="008F04E6" w:rsidRDefault="001C17C0" w:rsidP="00313AA4">
            <w:r>
              <w:t>Not associative</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w:t>
            </w:r>
          </w:p>
        </w:tc>
        <w:tc>
          <w:tcPr>
            <w:tcW w:w="1710" w:type="dxa"/>
          </w:tcPr>
          <w:p w:rsidR="00151253" w:rsidRPr="008F04E6" w:rsidRDefault="001C17C0" w:rsidP="00313AA4">
            <w:r>
              <w:t>Right</w:t>
            </w:r>
          </w:p>
        </w:tc>
        <w:tc>
          <w:tcPr>
            <w:tcW w:w="3914" w:type="dxa"/>
          </w:tcPr>
          <w:p w:rsidR="00151253" w:rsidRPr="00313AA4" w:rsidRDefault="00151253"/>
        </w:tc>
      </w:tr>
      <w:tr w:rsidR="00151253" w:rsidTr="008F04E6">
        <w:tc>
          <w:tcPr>
            <w:tcW w:w="3618" w:type="dxa"/>
          </w:tcPr>
          <w:p w:rsidR="00151253" w:rsidRDefault="00151253" w:rsidP="00151253">
            <w:r w:rsidRPr="00404279">
              <w:rPr>
                <w:rStyle w:val="CodeInline"/>
              </w:rPr>
              <w:t>if</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function, fun, match, try</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let</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Left</w:t>
            </w:r>
          </w:p>
        </w:tc>
        <w:tc>
          <w:tcPr>
            <w:tcW w:w="3914" w:type="dxa"/>
          </w:tcPr>
          <w:p w:rsidR="00151253" w:rsidRPr="00313AA4" w:rsidRDefault="00151253" w:rsidP="00313AA4"/>
        </w:tc>
      </w:tr>
      <w:tr w:rsidR="00151253" w:rsidTr="008F04E6">
        <w:tc>
          <w:tcPr>
            <w:tcW w:w="3618" w:type="dxa"/>
          </w:tcPr>
          <w:p w:rsidR="00151253" w:rsidRDefault="00151253" w:rsidP="00151253">
            <w:r w:rsidRPr="00E42689">
              <w:rPr>
                <w:rStyle w:val="CodeInline"/>
              </w:rPr>
              <w:t>when</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391D69">
              <w:rPr>
                <w:rStyle w:val="CodeInline"/>
              </w:rPr>
              <w:t>as</w:t>
            </w:r>
          </w:p>
        </w:tc>
        <w:tc>
          <w:tcPr>
            <w:tcW w:w="1710" w:type="dxa"/>
          </w:tcPr>
          <w:p w:rsidR="00151253" w:rsidRPr="00313AA4" w:rsidRDefault="001C17C0" w:rsidP="00313AA4">
            <w:r>
              <w:t>Right</w:t>
            </w:r>
          </w:p>
        </w:tc>
        <w:tc>
          <w:tcPr>
            <w:tcW w:w="3914" w:type="dxa"/>
          </w:tcPr>
          <w:p w:rsidR="00151253" w:rsidRPr="00313AA4" w:rsidRDefault="00151253" w:rsidP="00313AA4"/>
        </w:tc>
      </w:tr>
    </w:tbl>
    <w:p w:rsidR="00151253" w:rsidRDefault="00151253" w:rsidP="008F04E6">
      <w:pPr>
        <w:pStyle w:val="Le"/>
      </w:pPr>
    </w:p>
    <w:p w:rsidR="007757E2" w:rsidRDefault="007757E2" w:rsidP="008F0C47">
      <w:pPr>
        <w:rPr>
          <w:lang w:eastAsia="en-GB"/>
        </w:rPr>
      </w:pPr>
      <w:r>
        <w:rPr>
          <w:lang w:eastAsia="en-GB"/>
        </w:rPr>
        <w:lastRenderedPageBreak/>
        <w:t xml:space="preserve">If </w:t>
      </w:r>
      <w:r w:rsidR="008F0C47" w:rsidRPr="00110BB5">
        <w:t>ambiguous grammar rules (</w:t>
      </w:r>
      <w:r w:rsidR="00EA15B4">
        <w:t>such as</w:t>
      </w:r>
      <w:r w:rsidR="008F0C47" w:rsidRPr="00E42689">
        <w:t xml:space="preserve"> the rules from §</w:t>
      </w:r>
      <w:r w:rsidR="00F54660"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F54660" w:rsidRPr="00391D69">
        <w:fldChar w:fldCharType="separate"/>
      </w:r>
      <w:r w:rsidR="00340C81">
        <w:t>6</w:t>
      </w:r>
      <w:r w:rsidR="00F54660"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rsidR="008F0C47" w:rsidRPr="00610E2A" w:rsidRDefault="008F0C47" w:rsidP="008F0C47">
      <w:pPr>
        <w:pStyle w:val="CodeExplanation"/>
      </w:pPr>
      <w:r w:rsidRPr="00497D56">
        <w:t>a + b * c</w:t>
      </w:r>
    </w:p>
    <w:p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rsidR="008F0C47" w:rsidRPr="00E42689" w:rsidRDefault="008F0C47" w:rsidP="008F0C47">
      <w:pPr>
        <w:pStyle w:val="CodeExplanation"/>
        <w:rPr>
          <w:u w:val="single"/>
        </w:rPr>
      </w:pPr>
      <w:r w:rsidRPr="00391D69">
        <w:rPr>
          <w:u w:val="single"/>
        </w:rPr>
        <w:t xml:space="preserve">a + </w:t>
      </w:r>
      <w:r w:rsidRPr="00391D69">
        <w:rPr>
          <w:u w:val="double"/>
        </w:rPr>
        <w:t>b * c</w:t>
      </w:r>
    </w:p>
    <w:p w:rsidR="008F0C47" w:rsidRPr="00E42689" w:rsidRDefault="008F0C47" w:rsidP="008F0C47">
      <w:r w:rsidRPr="00E42689">
        <w:t>rather than</w:t>
      </w:r>
    </w:p>
    <w:p w:rsidR="008F0C47" w:rsidRPr="00F329AB" w:rsidRDefault="008F0C47" w:rsidP="008F0C47">
      <w:pPr>
        <w:pStyle w:val="CodeExplanation"/>
        <w:rPr>
          <w:u w:val="single"/>
        </w:rPr>
      </w:pPr>
      <w:r w:rsidRPr="00E42689">
        <w:rPr>
          <w:u w:val="double"/>
        </w:rPr>
        <w:t>a + b</w:t>
      </w:r>
      <w:r w:rsidRPr="00F329AB">
        <w:rPr>
          <w:u w:val="single"/>
        </w:rPr>
        <w:t xml:space="preserve"> * c</w:t>
      </w:r>
    </w:p>
    <w:p w:rsidR="008F0C47" w:rsidRDefault="008F0C47" w:rsidP="008F0C47">
      <w:r>
        <w:t>Likewise, given the tokens</w:t>
      </w:r>
    </w:p>
    <w:p w:rsidR="008F0C47" w:rsidRPr="008F0C47" w:rsidRDefault="008F0C47" w:rsidP="008F0C47">
      <w:pPr>
        <w:pStyle w:val="CodeExplanation"/>
      </w:pPr>
      <w:r w:rsidRPr="00404279">
        <w:t>a * b * c</w:t>
      </w:r>
    </w:p>
    <w:p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rsidR="008F0C47" w:rsidRPr="00391D69" w:rsidRDefault="008F0C47" w:rsidP="008F0C47">
      <w:pPr>
        <w:pStyle w:val="CodeExplanation"/>
        <w:rPr>
          <w:u w:val="single"/>
        </w:rPr>
      </w:pPr>
      <w:r w:rsidRPr="00391D69">
        <w:rPr>
          <w:u w:val="double"/>
        </w:rPr>
        <w:t>a * b</w:t>
      </w:r>
      <w:r w:rsidRPr="00391D69">
        <w:rPr>
          <w:u w:val="single"/>
        </w:rPr>
        <w:t xml:space="preserve"> * c</w:t>
      </w:r>
    </w:p>
    <w:p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rsidR="00114C46" w:rsidRPr="00110BB5" w:rsidRDefault="00011B1A" w:rsidP="00114C46">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F54660" w:rsidRPr="00404279">
        <w:fldChar w:fldCharType="begin"/>
      </w:r>
      <w:r w:rsidR="00253EF1" w:rsidRPr="00404279">
        <w:instrText xml:space="preserve"> REF HighPrecedenceApplication \r \h </w:instrText>
      </w:r>
      <w:r w:rsidR="00F54660" w:rsidRPr="00404279">
        <w:fldChar w:fldCharType="separate"/>
      </w:r>
      <w:r w:rsidR="00340C81">
        <w:t>15.2</w:t>
      </w:r>
      <w:r w:rsidR="00F54660" w:rsidRPr="00404279">
        <w:fldChar w:fldCharType="end"/>
      </w:r>
      <w:r w:rsidR="00253EF1">
        <w:t xml:space="preserve"> and</w:t>
      </w:r>
      <w:r w:rsidR="006B52C5" w:rsidRPr="00E42689">
        <w:t xml:space="preserve"> </w:t>
      </w:r>
      <w:r w:rsidR="00253EF1" w:rsidRPr="00404279">
        <w:t>§</w:t>
      </w:r>
      <w:r w:rsidR="00F54660" w:rsidRPr="00404279">
        <w:fldChar w:fldCharType="begin"/>
      </w:r>
      <w:r w:rsidR="00253EF1" w:rsidRPr="00404279">
        <w:instrText xml:space="preserve"> REF HighPrecedenceTypeApplication \r \h </w:instrText>
      </w:r>
      <w:r w:rsidR="00F54660" w:rsidRPr="00404279">
        <w:fldChar w:fldCharType="separate"/>
      </w:r>
      <w:r w:rsidR="00340C81">
        <w:t>15.3</w:t>
      </w:r>
      <w:r w:rsidR="00F54660" w:rsidRPr="00404279">
        <w:fldChar w:fldCharType="end"/>
      </w:r>
      <w:r w:rsidR="006B52C5" w:rsidRPr="00497D56">
        <w:t>.</w:t>
      </w:r>
    </w:p>
    <w:p w:rsidR="00A26F81" w:rsidRPr="00C77CDB" w:rsidRDefault="006B52C5" w:rsidP="00CD645A">
      <w:pPr>
        <w:pStyle w:val="Heading1"/>
      </w:pPr>
      <w:bookmarkStart w:id="165" w:name="_Toc244798847"/>
      <w:bookmarkStart w:id="166" w:name="_Toc244861273"/>
      <w:bookmarkStart w:id="167" w:name="_Toc244951884"/>
      <w:bookmarkStart w:id="168" w:name="_Toc244798848"/>
      <w:bookmarkStart w:id="169" w:name="_Toc244861274"/>
      <w:bookmarkStart w:id="170" w:name="_Toc244951885"/>
      <w:bookmarkStart w:id="171" w:name="_Toc244432218"/>
      <w:bookmarkStart w:id="172" w:name="_Toc244798849"/>
      <w:bookmarkStart w:id="173" w:name="_Toc244861275"/>
      <w:bookmarkStart w:id="174" w:name="_Toc244951886"/>
      <w:bookmarkStart w:id="175" w:name="_Toc244432219"/>
      <w:bookmarkStart w:id="176" w:name="_Toc244798850"/>
      <w:bookmarkStart w:id="177" w:name="_Toc244861276"/>
      <w:bookmarkStart w:id="178" w:name="_Toc244951887"/>
      <w:bookmarkStart w:id="179" w:name="_Toc244432220"/>
      <w:bookmarkStart w:id="180" w:name="_Toc244798851"/>
      <w:bookmarkStart w:id="181" w:name="_Toc244861277"/>
      <w:bookmarkStart w:id="182" w:name="_Toc244951888"/>
      <w:bookmarkStart w:id="183" w:name="_Toc244432221"/>
      <w:bookmarkStart w:id="184" w:name="_Toc244798852"/>
      <w:bookmarkStart w:id="185" w:name="_Toc244861278"/>
      <w:bookmarkStart w:id="186" w:name="_Toc244951889"/>
      <w:bookmarkStart w:id="187" w:name="_Toc244432222"/>
      <w:bookmarkStart w:id="188" w:name="_Toc244798853"/>
      <w:bookmarkStart w:id="189" w:name="_Toc244861279"/>
      <w:bookmarkStart w:id="190" w:name="_Toc244951890"/>
      <w:bookmarkStart w:id="191" w:name="_Toc244432223"/>
      <w:bookmarkStart w:id="192" w:name="_Toc244798854"/>
      <w:bookmarkStart w:id="193" w:name="_Toc244861280"/>
      <w:bookmarkStart w:id="194" w:name="_Toc244951891"/>
      <w:bookmarkStart w:id="195" w:name="_Toc220432906"/>
      <w:bookmarkStart w:id="196" w:name="_Toc220433342"/>
      <w:bookmarkStart w:id="197" w:name="_Toc220433829"/>
      <w:bookmarkStart w:id="198" w:name="_Toc220434269"/>
      <w:bookmarkStart w:id="199" w:name="_Toc220434708"/>
      <w:bookmarkStart w:id="200" w:name="_Toc220435146"/>
      <w:bookmarkStart w:id="201" w:name="_Toc220435584"/>
      <w:bookmarkStart w:id="202" w:name="_Toc220436023"/>
      <w:bookmarkStart w:id="203" w:name="_Toc220436460"/>
      <w:bookmarkStart w:id="204" w:name="_Toc220436895"/>
      <w:bookmarkStart w:id="205" w:name="_Toc220437330"/>
      <w:bookmarkStart w:id="206" w:name="_Toc183972174"/>
      <w:bookmarkStart w:id="207" w:name="_Toc207705781"/>
      <w:bookmarkStart w:id="208" w:name="_Toc257733510"/>
      <w:bookmarkStart w:id="209" w:name="_Toc270597405"/>
      <w:bookmarkStart w:id="210" w:name="_Toc286309295"/>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391D69">
        <w:lastRenderedPageBreak/>
        <w:t>Types and Type Constraints</w:t>
      </w:r>
      <w:bookmarkEnd w:id="206"/>
      <w:bookmarkEnd w:id="207"/>
      <w:bookmarkEnd w:id="208"/>
      <w:bookmarkEnd w:id="209"/>
      <w:bookmarkEnd w:id="210"/>
    </w:p>
    <w:p w:rsidR="000A12D2" w:rsidRPr="00E42689" w:rsidRDefault="006B52C5" w:rsidP="004E142F">
      <w:r w:rsidRPr="00E42689">
        <w:t xml:space="preserve">The notion of </w:t>
      </w:r>
      <w:r w:rsidRPr="00B81F48">
        <w:rPr>
          <w:rStyle w:val="Italic"/>
        </w:rPr>
        <w:t>type</w:t>
      </w:r>
      <w:r w:rsidR="00F54660">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F54660">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rsidR="00651845" w:rsidRPr="00F115D2" w:rsidRDefault="006B52C5" w:rsidP="008F04E6">
      <w:pPr>
        <w:pStyle w:val="BulletList"/>
      </w:pPr>
      <w:r w:rsidRPr="00EB3490">
        <w:rPr>
          <w:rStyle w:val="Bold"/>
        </w:rPr>
        <w:t>Type definitions</w:t>
      </w:r>
      <w:r w:rsidR="00F54660">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F54660">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Microsoft.FSharp.Collections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rsidR="00651845" w:rsidRPr="00E42689" w:rsidRDefault="006B52C5" w:rsidP="008F04E6">
      <w:pPr>
        <w:pStyle w:val="BulletList"/>
      </w:pPr>
      <w:r w:rsidRPr="00EB3490">
        <w:rPr>
          <w:rStyle w:val="Bold"/>
        </w:rPr>
        <w:t>Syntactic types</w:t>
      </w:r>
      <w:r w:rsidR="00F54660">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F54660">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rsidR="00651845" w:rsidRPr="00497D56" w:rsidRDefault="006B52C5" w:rsidP="008F04E6">
      <w:pPr>
        <w:pStyle w:val="BulletList"/>
      </w:pPr>
      <w:r w:rsidRPr="00EB3490">
        <w:rPr>
          <w:rStyle w:val="Bold"/>
        </w:rPr>
        <w:t>Static types</w:t>
      </w:r>
      <w:r w:rsidR="00F54660">
        <w:rPr>
          <w:b/>
        </w:rPr>
        <w:fldChar w:fldCharType="begin"/>
      </w:r>
      <w:r w:rsidR="00343140">
        <w:instrText xml:space="preserve"> XE "</w:instrText>
      </w:r>
      <w:r w:rsidR="00343140" w:rsidRPr="00D7253D">
        <w:instrText>types:static</w:instrText>
      </w:r>
      <w:r w:rsidR="00343140">
        <w:instrText xml:space="preserve">" </w:instrText>
      </w:r>
      <w:r w:rsidR="00F54660">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F54660">
        <w:rPr>
          <w:i/>
        </w:rPr>
        <w:fldChar w:fldCharType="begin"/>
      </w:r>
      <w:r w:rsidR="00343140">
        <w:instrText xml:space="preserve"> XE "</w:instrText>
      </w:r>
      <w:r w:rsidR="00343140" w:rsidRPr="00B96D15">
        <w:instrText>type variables</w:instrText>
      </w:r>
      <w:r w:rsidR="00343140">
        <w:instrText xml:space="preserve">" </w:instrText>
      </w:r>
      <w:r w:rsidR="00F54660">
        <w:rPr>
          <w:i/>
        </w:rPr>
        <w:fldChar w:fldCharType="end"/>
      </w:r>
      <w:r w:rsidRPr="00497D56">
        <w:t xml:space="preserve"> </w:t>
      </w:r>
      <w:r w:rsidR="008C6F02" w:rsidRPr="00110BB5">
        <w:t>as described later in this section</w:t>
      </w:r>
      <w:r w:rsidRPr="00391D69">
        <w:t>.</w:t>
      </w:r>
      <w:r w:rsidR="00352E50">
        <w:t>.</w:t>
      </w:r>
    </w:p>
    <w:p w:rsidR="00F72B33" w:rsidRPr="00391D69" w:rsidRDefault="006B52C5" w:rsidP="008F04E6">
      <w:pPr>
        <w:pStyle w:val="BulletList"/>
      </w:pPr>
      <w:r w:rsidRPr="00EB3490">
        <w:rPr>
          <w:rStyle w:val="Bold"/>
        </w:rPr>
        <w:t>Runtime types</w:t>
      </w:r>
      <w:r w:rsidR="00F54660">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F54660">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rsidR="00F72B33" w:rsidRPr="00E42689" w:rsidRDefault="006B52C5" w:rsidP="00F72B33">
      <w:r w:rsidRPr="00E42689">
        <w:t>The</w:t>
      </w:r>
      <w:r w:rsidR="00B06977">
        <w:t xml:space="preserve"> following describes the</w:t>
      </w:r>
      <w:r w:rsidRPr="00E42689">
        <w:t xml:space="preserve"> syntactic forms of types as they appear in programs:</w:t>
      </w:r>
    </w:p>
    <w:p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r>
      <w:r w:rsidR="00831C65" w:rsidRPr="00404279">
        <w:rPr>
          <w:rStyle w:val="CodeInline"/>
        </w:rPr>
        <w:tab/>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lazy</w:t>
      </w:r>
      <w:r w:rsidR="006B52C5" w:rsidRPr="00404279">
        <w:rPr>
          <w:rStyle w:val="CodeInline"/>
        </w:rPr>
        <w:tab/>
      </w:r>
      <w:r w:rsidR="00831C65" w:rsidRPr="00404279">
        <w:rPr>
          <w:rStyle w:val="CodeInline"/>
        </w:rPr>
        <w:tab/>
      </w:r>
      <w:r w:rsidR="006B52C5" w:rsidRPr="00404279">
        <w:rPr>
          <w:rStyle w:val="CodeInline"/>
        </w:rPr>
        <w:t>-- lazy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rsidR="009E76B0" w:rsidRPr="00F115D2" w:rsidRDefault="009E76B0" w:rsidP="00DB3050">
      <w:pPr>
        <w:pStyle w:val="Grammar"/>
        <w:rPr>
          <w:rStyle w:val="CodeInline"/>
        </w:rPr>
      </w:pPr>
    </w:p>
    <w:p w:rsidR="009E76B0" w:rsidRPr="00355E9F" w:rsidRDefault="006B52C5" w:rsidP="00DB3050">
      <w:pPr>
        <w:pStyle w:val="Grammar"/>
        <w:rPr>
          <w:rStyle w:val="CodeInlineItalic"/>
        </w:rPr>
      </w:pPr>
      <w:r w:rsidRPr="00355E9F">
        <w:rPr>
          <w:rStyle w:val="CodeInlineItalic"/>
        </w:rPr>
        <w:t>types</w:t>
      </w:r>
      <w:r w:rsidRPr="00404279">
        <w:rPr>
          <w:rStyle w:val="CodeInline"/>
        </w:rPr>
        <w:t xml:space="preserve"> :=  </w:t>
      </w:r>
      <w:r w:rsidRPr="00355E9F">
        <w:rPr>
          <w:rStyle w:val="CodeInlineItalic"/>
        </w:rPr>
        <w:t>type</w:t>
      </w:r>
      <w:r w:rsidRPr="00404279">
        <w:rPr>
          <w:rStyle w:val="CodeInline"/>
        </w:rPr>
        <w:t xml:space="preserve">, ..., </w:t>
      </w:r>
      <w:r w:rsidRPr="00355E9F">
        <w:rPr>
          <w:rStyle w:val="CodeInlineItalic"/>
        </w:rPr>
        <w:t>type</w:t>
      </w:r>
    </w:p>
    <w:p w:rsidR="009E76B0" w:rsidRPr="00355E9F" w:rsidRDefault="009E76B0" w:rsidP="00DB3050">
      <w:pPr>
        <w:pStyle w:val="Grammar"/>
        <w:rPr>
          <w:rStyle w:val="CodeInlineItalic"/>
        </w:rPr>
      </w:pPr>
    </w:p>
    <w:p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rsidR="005E0F9C" w:rsidRPr="00404279" w:rsidRDefault="006140E8" w:rsidP="00DB3050">
      <w:pPr>
        <w:pStyle w:val="Grammar"/>
        <w:rPr>
          <w:lang w:val="en-GB"/>
        </w:rPr>
      </w:pPr>
      <w:r w:rsidRPr="00404279">
        <w:rPr>
          <w:rStyle w:val="CodeInline"/>
        </w:rPr>
        <w:t xml:space="preserve">     </w:t>
      </w:r>
      <w:r w:rsidRPr="00355E9F">
        <w:rPr>
          <w:rStyle w:val="CodeInlineItalic"/>
        </w:rPr>
        <w:t xml:space="preserve">type  </w:t>
      </w:r>
      <w:r w:rsidR="005E0F9C" w:rsidRPr="00404279">
        <w:rPr>
          <w:lang w:val="en-GB"/>
        </w:rPr>
        <w:t>--</w:t>
      </w:r>
      <w:r w:rsidRPr="00404279">
        <w:rPr>
          <w:lang w:val="en-GB"/>
        </w:rPr>
        <w:t>restricted to</w:t>
      </w:r>
    </w:p>
    <w:p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 xml:space="preserve">#type, typar,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types</w:t>
      </w:r>
      <w:r w:rsidRPr="00404279">
        <w:rPr>
          <w:rStyle w:val="CodeInline"/>
        </w:rPr>
        <w:t xml:space="preserve">&gt;) </w:t>
      </w:r>
    </w:p>
    <w:p w:rsidR="006140E8" w:rsidRPr="00355E9F" w:rsidRDefault="006140E8"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rsidR="00EF03A8" w:rsidRPr="00F115D2" w:rsidRDefault="00EF03A8" w:rsidP="00DB3050">
      <w:pPr>
        <w:pStyle w:val="Grammar"/>
      </w:pPr>
      <w:r w:rsidRPr="00355E9F">
        <w:rPr>
          <w:rStyle w:val="CodeInlineItalic"/>
        </w:rPr>
        <w:lastRenderedPageBreak/>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rsidR="009E76B0" w:rsidRPr="00F115D2" w:rsidRDefault="009E76B0" w:rsidP="00DB3050">
      <w:pPr>
        <w:pStyle w:val="Grammar"/>
      </w:pPr>
    </w:p>
    <w:p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rsidR="009E76B0" w:rsidRPr="00355E9F" w:rsidRDefault="009E76B0"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rsidR="009E76B0" w:rsidRPr="00355E9F" w:rsidRDefault="009E76B0"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rsidR="00AD4C1C" w:rsidRPr="00F115D2" w:rsidRDefault="00AD4C1C" w:rsidP="00DB3050">
      <w:pPr>
        <w:pStyle w:val="Grammar"/>
        <w:rPr>
          <w:rStyle w:val="CodeInline"/>
        </w:rPr>
      </w:pPr>
    </w:p>
    <w:p w:rsidR="00EF03A8" w:rsidRPr="00355E9F" w:rsidRDefault="00EF03A8" w:rsidP="00DB3050">
      <w:pPr>
        <w:pStyle w:val="Grammar"/>
        <w:rPr>
          <w:rStyle w:val="CodeInlineItalic"/>
        </w:rPr>
      </w:pPr>
      <w:r w:rsidRPr="00355E9F">
        <w:rPr>
          <w:rStyle w:val="CodeInlineItalic"/>
        </w:rPr>
        <w:t xml:space="preserve">static-typars := </w:t>
      </w:r>
    </w:p>
    <w:p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rsidR="009E76B0" w:rsidRPr="00355E9F" w:rsidRDefault="009E76B0" w:rsidP="00DB3050">
      <w:pPr>
        <w:pStyle w:val="Grammar"/>
        <w:rPr>
          <w:rStyle w:val="CodeInlineItalic"/>
        </w:rPr>
      </w:pPr>
    </w:p>
    <w:p w:rsidR="009E76B0" w:rsidRPr="00F115D2" w:rsidRDefault="00764CB8" w:rsidP="00DB3050">
      <w:pPr>
        <w:pStyle w:val="Grammar"/>
      </w:pPr>
      <w:r>
        <w:rPr>
          <w:rStyle w:val="CodeInlineItalic"/>
        </w:rPr>
        <w:t>member-sig</w:t>
      </w:r>
      <w:r w:rsidR="006B52C5" w:rsidRPr="00404279">
        <w:rPr>
          <w:rStyle w:val="CodeInline"/>
        </w:rPr>
        <w:t xml:space="preserve"> := &lt;see Section 10&gt;</w:t>
      </w:r>
    </w:p>
    <w:p w:rsidR="0057643B" w:rsidRPr="00F115D2" w:rsidRDefault="00B06977" w:rsidP="0057643B">
      <w:bookmarkStart w:id="211" w:name="_Toc187679248"/>
      <w:bookmarkStart w:id="212" w:name="_Toc187679249"/>
      <w:bookmarkStart w:id="213" w:name="_Toc187679250"/>
      <w:bookmarkStart w:id="214" w:name="_Toc187679251"/>
      <w:bookmarkStart w:id="215" w:name="_Toc187679252"/>
      <w:bookmarkStart w:id="216" w:name="_Toc187679253"/>
      <w:bookmarkStart w:id="217" w:name="_Toc187679254"/>
      <w:bookmarkStart w:id="218" w:name="_Toc187679255"/>
      <w:bookmarkStart w:id="219" w:name="_Toc187679256"/>
      <w:bookmarkStart w:id="220" w:name="_Toc187679257"/>
      <w:bookmarkStart w:id="221" w:name="_Toc187679258"/>
      <w:bookmarkStart w:id="222" w:name="_Toc187679259"/>
      <w:bookmarkStart w:id="223" w:name="_Toc187679260"/>
      <w:bookmarkStart w:id="224" w:name="_Toc187679261"/>
      <w:bookmarkStart w:id="225" w:name="_Toc187679262"/>
      <w:bookmarkStart w:id="226" w:name="_Toc187679263"/>
      <w:bookmarkStart w:id="227" w:name="_Toc187679264"/>
      <w:bookmarkStart w:id="228" w:name="_Toc187679265"/>
      <w:bookmarkStart w:id="229" w:name="_Toc187679266"/>
      <w:bookmarkStart w:id="230" w:name="_Toc187679267"/>
      <w:bookmarkStart w:id="231" w:name="_Toc187679268"/>
      <w:bookmarkStart w:id="232" w:name="_Toc187679269"/>
      <w:bookmarkStart w:id="233" w:name="_Toc207705782"/>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F54660" w:rsidRPr="00391D69">
        <w:fldChar w:fldCharType="begin"/>
      </w:r>
      <w:r w:rsidR="00253EF1" w:rsidRPr="006B52C5">
        <w:instrText xml:space="preserve"> REF LexicalFiltering \r \h </w:instrText>
      </w:r>
      <w:r w:rsidR="00F54660" w:rsidRPr="00391D69">
        <w:fldChar w:fldCharType="separate"/>
      </w:r>
      <w:r w:rsidR="00340C81">
        <w:t>15</w:t>
      </w:r>
      <w:r w:rsidR="00F54660" w:rsidRPr="00391D69">
        <w:fldChar w:fldCharType="end"/>
      </w:r>
      <w:r w:rsidR="00253EF1" w:rsidRPr="00391D69">
        <w:t>)</w:t>
      </w:r>
      <w:r w:rsidR="00AE1C81">
        <w:t>. Specifically:</w:t>
      </w:r>
    </w:p>
    <w:p w:rsidR="006B52C5" w:rsidRPr="006B52C5" w:rsidRDefault="006B52C5" w:rsidP="006B52C5">
      <w:pPr>
        <w:pStyle w:val="CodeExample"/>
      </w:pPr>
      <w:r w:rsidRPr="00404279">
        <w:t>array&lt;int&gt;</w:t>
      </w:r>
    </w:p>
    <w:p w:rsidR="0057643B" w:rsidRPr="00F115D2" w:rsidRDefault="00B06977" w:rsidP="0057643B">
      <w:r>
        <w:t xml:space="preserve">and </w:t>
      </w:r>
      <w:r w:rsidR="006B52C5" w:rsidRPr="006B52C5">
        <w:t>not</w:t>
      </w:r>
    </w:p>
    <w:p w:rsidR="0057643B" w:rsidRPr="00497D56" w:rsidRDefault="006B52C5" w:rsidP="00185D1D">
      <w:pPr>
        <w:pStyle w:val="CodeExample"/>
      </w:pPr>
      <w:r w:rsidRPr="00404279">
        <w:t>array &lt;  int   &gt;</w:t>
      </w:r>
    </w:p>
    <w:p w:rsidR="00A26F81" w:rsidRPr="00C77CDB" w:rsidRDefault="006B52C5" w:rsidP="00E104DD">
      <w:pPr>
        <w:pStyle w:val="Heading2"/>
      </w:pPr>
      <w:bookmarkStart w:id="234" w:name="_Checking_Syntactic_Types"/>
      <w:bookmarkStart w:id="235" w:name="_Toc257733511"/>
      <w:bookmarkStart w:id="236" w:name="_Toc270597406"/>
      <w:bookmarkStart w:id="237" w:name="_Ref271809425"/>
      <w:bookmarkStart w:id="238" w:name="_Toc286309296"/>
      <w:bookmarkEnd w:id="234"/>
      <w:r w:rsidRPr="00497D56">
        <w:t>Checking Syntactic Types</w:t>
      </w:r>
      <w:bookmarkEnd w:id="233"/>
      <w:bookmarkEnd w:id="235"/>
      <w:bookmarkEnd w:id="236"/>
      <w:bookmarkEnd w:id="237"/>
      <w:bookmarkEnd w:id="238"/>
      <w:r w:rsidRPr="00497D56">
        <w:t xml:space="preserve"> </w:t>
      </w:r>
    </w:p>
    <w:p w:rsidR="00F204F5" w:rsidRPr="00391D69" w:rsidRDefault="006B52C5" w:rsidP="00F204F5">
      <w:r w:rsidRPr="00391D69">
        <w:t>Syntactic types</w:t>
      </w:r>
      <w:r w:rsidR="00F54660">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F54660">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F54660">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F54660">
        <w:rPr>
          <w:lang w:eastAsia="en-GB"/>
        </w:rPr>
        <w:fldChar w:fldCharType="end"/>
      </w:r>
      <w:r w:rsidRPr="00497D56">
        <w:t xml:space="preserve"> are a specification devic</w:t>
      </w:r>
      <w:r w:rsidRPr="00110BB5">
        <w:t xml:space="preserve">e used to describe </w:t>
      </w:r>
    </w:p>
    <w:p w:rsidR="00F204F5" w:rsidRPr="00E42689" w:rsidRDefault="006B52C5" w:rsidP="00D212CF">
      <w:pPr>
        <w:pStyle w:val="BulletListIndent"/>
      </w:pPr>
      <w:r w:rsidRPr="00391D69">
        <w:t xml:space="preserve">The process of type checking and inference </w:t>
      </w:r>
    </w:p>
    <w:p w:rsidR="00F204F5" w:rsidRPr="00E42689" w:rsidRDefault="006B52C5" w:rsidP="00D212CF">
      <w:pPr>
        <w:pStyle w:val="BulletListIndent"/>
      </w:pPr>
      <w:r w:rsidRPr="00E42689">
        <w:t xml:space="preserve">The connection between syntactic types and the execution of F# programs. </w:t>
      </w:r>
    </w:p>
    <w:p w:rsidR="00C478CB" w:rsidRPr="00F115D2" w:rsidRDefault="006B52C5" w:rsidP="00F204F5">
      <w:r w:rsidRPr="006B52C5">
        <w:t>Every expression in an F# program is given a unique inferred static type, possibly involving one or more explicit or implicit generic parameters.</w:t>
      </w:r>
    </w:p>
    <w:p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F54660">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F54660">
        <w:rPr>
          <w:rFonts w:eastAsiaTheme="majorEastAsia" w:cstheme="majorBidi"/>
          <w:i/>
          <w:iCs/>
          <w:lang w:eastAsia="en-GB"/>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NameResolution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340C81">
        <w:t>14.1</w:t>
      </w:r>
      <w:r w:rsidR="00F54660"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F54660">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F54660">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F54660">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F54660">
        <w:rPr>
          <w:rFonts w:eastAsiaTheme="majorEastAsia" w:cstheme="majorBidi"/>
          <w:i/>
          <w:iCs/>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TypeInference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340C81">
        <w:t>14.4</w:t>
      </w:r>
      <w:r w:rsidR="00F54660" w:rsidRPr="00391D69">
        <w:rPr>
          <w:rFonts w:asciiTheme="majorHAnsi" w:hAnsiTheme="majorHAnsi"/>
          <w:color w:val="4F81BD" w:themeColor="accent1"/>
        </w:rPr>
        <w:fldChar w:fldCharType="end"/>
      </w:r>
      <w:r w:rsidRPr="00391D69">
        <w:t xml:space="preserve">). </w:t>
      </w:r>
    </w:p>
    <w:p w:rsidR="00441EA5" w:rsidRPr="00391D69" w:rsidRDefault="006B52C5">
      <w:r w:rsidRPr="00E42689">
        <w:t>The phrase “fresh type</w:t>
      </w:r>
      <w:r w:rsidR="00F54660">
        <w:fldChar w:fldCharType="begin"/>
      </w:r>
      <w:r w:rsidR="00CF06EB">
        <w:instrText xml:space="preserve"> XE "</w:instrText>
      </w:r>
      <w:r w:rsidR="00CF06EB" w:rsidRPr="003D3952">
        <w:instrText>type:fresh</w:instrText>
      </w:r>
      <w:r w:rsidR="00CF06EB">
        <w:instrText xml:space="preserve">" </w:instrText>
      </w:r>
      <w:r w:rsidR="00F54660">
        <w:fldChar w:fldCharType="end"/>
      </w:r>
      <w:r w:rsidR="00F54660">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F54660">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F54660">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F54660">
        <w:rPr>
          <w:i/>
          <w:iCs/>
          <w:lang w:eastAsia="en-GB"/>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TypeInference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340C81">
        <w:t>14.4</w:t>
      </w:r>
      <w:r w:rsidR="00F54660"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F54660">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F54660">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F54660" w:rsidRPr="00391D69">
        <w:rPr>
          <w:rFonts w:asciiTheme="majorHAnsi" w:hAnsiTheme="majorHAnsi"/>
          <w:color w:val="4F81BD" w:themeColor="accent1"/>
        </w:rPr>
        <w:fldChar w:fldCharType="begin"/>
      </w:r>
      <w:r w:rsidRPr="006B52C5">
        <w:instrText xml:space="preserve"> REF ConstraintSolving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340C81">
        <w:t>14.4</w:t>
      </w:r>
      <w:r w:rsidR="00F54660" w:rsidRPr="00391D69">
        <w:rPr>
          <w:rFonts w:asciiTheme="majorHAnsi" w:hAnsiTheme="majorHAnsi"/>
          <w:color w:val="4F81BD" w:themeColor="accent1"/>
        </w:rPr>
        <w:fldChar w:fldCharType="end"/>
      </w:r>
      <w:r w:rsidRPr="00391D69">
        <w:t xml:space="preserve">). </w:t>
      </w:r>
    </w:p>
    <w:p w:rsidR="004E142F" w:rsidRPr="00E42689" w:rsidRDefault="006B52C5" w:rsidP="006230F9">
      <w:pPr>
        <w:pStyle w:val="Heading3"/>
      </w:pPr>
      <w:bookmarkStart w:id="239" w:name="_Toc189835648"/>
      <w:bookmarkStart w:id="240" w:name="_Toc189835965"/>
      <w:bookmarkStart w:id="241" w:name="_Toc189924625"/>
      <w:bookmarkStart w:id="242" w:name="_Toc190406618"/>
      <w:bookmarkStart w:id="243" w:name="_Toc190431601"/>
      <w:bookmarkStart w:id="244" w:name="_Toc187679272"/>
      <w:bookmarkStart w:id="245" w:name="_Toc187679273"/>
      <w:bookmarkStart w:id="246" w:name="_Toc187679274"/>
      <w:bookmarkStart w:id="247" w:name="_Toc187679275"/>
      <w:bookmarkStart w:id="248" w:name="_Toc187679276"/>
      <w:bookmarkStart w:id="249" w:name="_Toc187679277"/>
      <w:bookmarkStart w:id="250" w:name="_Toc187679278"/>
      <w:bookmarkStart w:id="251" w:name="_Toc187679279"/>
      <w:bookmarkStart w:id="252" w:name="_Toc187679280"/>
      <w:bookmarkStart w:id="253" w:name="_Toc187679281"/>
      <w:bookmarkStart w:id="254" w:name="_Toc187679282"/>
      <w:bookmarkStart w:id="255" w:name="_Toc187679283"/>
      <w:bookmarkStart w:id="256" w:name="_Toc187679284"/>
      <w:bookmarkStart w:id="257" w:name="_Toc187679285"/>
      <w:bookmarkStart w:id="258" w:name="_Toc187679286"/>
      <w:bookmarkStart w:id="259" w:name="_Toc187679287"/>
      <w:bookmarkStart w:id="260" w:name="_Toc187679288"/>
      <w:bookmarkStart w:id="261" w:name="_Toc187679289"/>
      <w:bookmarkStart w:id="262" w:name="_Toc187679290"/>
      <w:bookmarkStart w:id="263" w:name="_Toc187679291"/>
      <w:bookmarkStart w:id="264" w:name="_Toc187679292"/>
      <w:bookmarkStart w:id="265" w:name="_Toc187679293"/>
      <w:bookmarkStart w:id="266" w:name="_Toc187679294"/>
      <w:bookmarkStart w:id="267" w:name="_Toc187679295"/>
      <w:bookmarkStart w:id="268" w:name="_Toc187679296"/>
      <w:bookmarkStart w:id="269" w:name="_Toc187679297"/>
      <w:bookmarkStart w:id="270" w:name="_Toc187679298"/>
      <w:bookmarkStart w:id="271" w:name="_Toc187679299"/>
      <w:bookmarkStart w:id="272" w:name="_Toc187679300"/>
      <w:bookmarkStart w:id="273" w:name="_Toc197758289"/>
      <w:bookmarkStart w:id="274" w:name="_Toc197761560"/>
      <w:bookmarkStart w:id="275" w:name="_Toc197761982"/>
      <w:bookmarkStart w:id="276" w:name="_Toc197762404"/>
      <w:bookmarkStart w:id="277" w:name="_Toc198191190"/>
      <w:bookmarkStart w:id="278" w:name="_Toc198193289"/>
      <w:bookmarkStart w:id="279" w:name="_Toc198193831"/>
      <w:bookmarkStart w:id="280" w:name="_Toc197758290"/>
      <w:bookmarkStart w:id="281" w:name="_Toc197761561"/>
      <w:bookmarkStart w:id="282" w:name="_Toc197761983"/>
      <w:bookmarkStart w:id="283" w:name="_Toc197762405"/>
      <w:bookmarkStart w:id="284" w:name="_Toc198191191"/>
      <w:bookmarkStart w:id="285" w:name="_Toc198193290"/>
      <w:bookmarkStart w:id="286" w:name="_Toc198193832"/>
      <w:bookmarkStart w:id="287" w:name="_Toc197758291"/>
      <w:bookmarkStart w:id="288" w:name="_Toc197761562"/>
      <w:bookmarkStart w:id="289" w:name="_Toc197761984"/>
      <w:bookmarkStart w:id="290" w:name="_Toc197762406"/>
      <w:bookmarkStart w:id="291" w:name="_Toc198191192"/>
      <w:bookmarkStart w:id="292" w:name="_Toc198193291"/>
      <w:bookmarkStart w:id="293" w:name="_Toc198193833"/>
      <w:bookmarkStart w:id="294" w:name="_Toc207705783"/>
      <w:bookmarkStart w:id="295" w:name="_Toc257733512"/>
      <w:bookmarkStart w:id="296" w:name="_Toc270597407"/>
      <w:bookmarkStart w:id="297" w:name="_Toc286309297"/>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E42689">
        <w:t>Named Types</w:t>
      </w:r>
      <w:bookmarkEnd w:id="294"/>
      <w:bookmarkEnd w:id="295"/>
      <w:bookmarkEnd w:id="296"/>
      <w:bookmarkEnd w:id="297"/>
    </w:p>
    <w:p w:rsidR="00FA6BF2" w:rsidRDefault="00CA24B6" w:rsidP="00CB0A95">
      <w:pPr>
        <w:keepNext/>
      </w:pPr>
      <w:r w:rsidRPr="008F04E6">
        <w:rPr>
          <w:i/>
        </w:rPr>
        <w:t>N</w:t>
      </w:r>
      <w:r w:rsidR="006B52C5" w:rsidRPr="00B81F48">
        <w:rPr>
          <w:rStyle w:val="Italic"/>
        </w:rPr>
        <w:t>amed type</w:t>
      </w:r>
      <w:r>
        <w:rPr>
          <w:rStyle w:val="Italic"/>
        </w:rPr>
        <w:t>s</w:t>
      </w:r>
      <w:r w:rsidR="00F54660">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F54660">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48"/>
        <w:gridCol w:w="6794"/>
      </w:tblGrid>
      <w:tr w:rsidR="00CA24B6" w:rsidTr="00922173">
        <w:trPr>
          <w:cnfStyle w:val="100000000000" w:firstRow="1" w:lastRow="0" w:firstColumn="0" w:lastColumn="0" w:oddVBand="0" w:evenVBand="0" w:oddHBand="0" w:evenHBand="0" w:firstRowFirstColumn="0" w:firstRowLastColumn="0" w:lastRowFirstColumn="0" w:lastRowLastColumn="0"/>
        </w:trPr>
        <w:tc>
          <w:tcPr>
            <w:tcW w:w="2448" w:type="dxa"/>
          </w:tcPr>
          <w:p w:rsidR="00CA24B6" w:rsidRDefault="00CA24B6" w:rsidP="00922173">
            <w:pPr>
              <w:rPr>
                <w:rStyle w:val="CodeInline"/>
                <w:rFonts w:ascii="Arial" w:hAnsi="Arial"/>
                <w:bCs w:val="0"/>
                <w:color w:val="auto"/>
              </w:rPr>
            </w:pPr>
            <w:r>
              <w:rPr>
                <w:rStyle w:val="CodeInline"/>
                <w:rFonts w:ascii="Arial" w:hAnsi="Arial"/>
                <w:bCs w:val="0"/>
                <w:color w:val="auto"/>
              </w:rPr>
              <w:t>Form</w:t>
            </w:r>
          </w:p>
        </w:tc>
        <w:tc>
          <w:tcPr>
            <w:tcW w:w="6794" w:type="dxa"/>
          </w:tcPr>
          <w:p w:rsidR="00CA24B6" w:rsidRDefault="00CA24B6" w:rsidP="00922173">
            <w:pPr>
              <w:rPr>
                <w:rStyle w:val="CodeInline"/>
                <w:rFonts w:ascii="Arial" w:hAnsi="Arial"/>
                <w:bCs w:val="0"/>
                <w:color w:val="auto"/>
              </w:rPr>
            </w:pPr>
            <w:r>
              <w:rPr>
                <w:rStyle w:val="CodeInline"/>
                <w:rFonts w:ascii="Arial" w:hAnsi="Arial"/>
                <w:bCs w:val="0"/>
                <w:color w:val="auto"/>
              </w:rPr>
              <w:t>Description</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lastRenderedPageBreak/>
              <w:t>type</w:t>
            </w:r>
            <w:r w:rsidRPr="006B52C5">
              <w:rPr>
                <w:rStyle w:val="CodeInline"/>
              </w:rPr>
              <w:t xml:space="preserve"> </w:t>
            </w: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w:t>
            </w:r>
            <w:r w:rsidRPr="00110BB5">
              <w:rPr>
                <w:rStyle w:val="CodeInline"/>
              </w:rPr>
              <w:t xml:space="preserve"> lazy</w:t>
            </w:r>
          </w:p>
        </w:tc>
        <w:tc>
          <w:tcPr>
            <w:tcW w:w="6794" w:type="dxa"/>
          </w:tcPr>
          <w:p w:rsidR="00CA24B6" w:rsidRDefault="00CA24B6" w:rsidP="00922173">
            <w:pPr>
              <w:rPr>
                <w:rStyle w:val="CodeInline"/>
                <w:rFonts w:ascii="Arial" w:hAnsi="Arial"/>
                <w:bCs w:val="0"/>
                <w:color w:val="auto"/>
              </w:rPr>
            </w:pPr>
            <w:r>
              <w:t>S</w:t>
            </w:r>
            <w:r w:rsidRPr="00391D69">
              <w:t xml:space="preserve">horthand for the named type </w:t>
            </w:r>
            <w:r w:rsidRPr="00E42689">
              <w:rPr>
                <w:rStyle w:val="CodeInline"/>
              </w:rPr>
              <w:t>Microsoft.FSharp.Control.Lazy&lt;</w:t>
            </w:r>
            <w:r w:rsidRPr="00355E9F">
              <w:rPr>
                <w:rStyle w:val="CodeInlineItalic"/>
              </w:rPr>
              <w:t>ty&gt;</w:t>
            </w:r>
            <w:r w:rsidRPr="00E42689">
              <w: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rsidR="00CA24B6" w:rsidRDefault="00CA24B6" w:rsidP="008F04E6">
            <w:pPr>
              <w:pStyle w:val="TableBullet"/>
            </w:pPr>
            <w:r w:rsidRPr="0090373A">
              <w:rPr>
                <w:rStyle w:val="CodeInline"/>
              </w:rPr>
              <w:t xml:space="preserve">ty2 </w:t>
            </w:r>
            <w:r w:rsidRPr="00FA6BF2">
              <w:t>is the range.</w:t>
            </w:r>
          </w:p>
          <w:p w:rsidR="00CA24B6" w:rsidRPr="00FA6BF2" w:rsidRDefault="00CA24B6" w:rsidP="00922173">
            <w:pPr>
              <w:pStyle w:val="Le"/>
            </w:pPr>
          </w:p>
          <w:p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Microsoft.FSharp.Core.FastFunc&lt;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rsidR="006C2F1A" w:rsidRDefault="006C2F1A" w:rsidP="008F04E6">
      <w:pPr>
        <w:pStyle w:val="Le"/>
      </w:pPr>
    </w:p>
    <w:p w:rsidR="00E15F95" w:rsidRPr="00110BB5" w:rsidRDefault="006B52C5" w:rsidP="00CB0A95">
      <w:pPr>
        <w:keepNext/>
      </w:pPr>
      <w:r w:rsidRPr="00497D56">
        <w:t>Named types are converted to static types as follows:</w:t>
      </w:r>
    </w:p>
    <w:p w:rsidR="00D51C73" w:rsidRPr="00F115D2" w:rsidRDefault="006B52C5" w:rsidP="0000657C">
      <w:pPr>
        <w:pStyle w:val="BulletList"/>
      </w:pPr>
      <w:r w:rsidRPr="00EB3490">
        <w:rPr>
          <w:rStyle w:val="Italic"/>
        </w:rPr>
        <w:t>Name Resolution for Types</w:t>
      </w:r>
      <w:r w:rsidRPr="00391D69">
        <w:t xml:space="preserve"> (§</w:t>
      </w:r>
      <w:r w:rsidR="00F54660" w:rsidRPr="00C1063C">
        <w:fldChar w:fldCharType="begin"/>
      </w:r>
      <w:r w:rsidRPr="006B52C5">
        <w:instrText xml:space="preserve"> REF NameResolution \r \h </w:instrText>
      </w:r>
      <w:r w:rsidR="00DC63A1">
        <w:instrText xml:space="preserve"> \* MERGEFORMAT </w:instrText>
      </w:r>
      <w:r w:rsidR="00F54660" w:rsidRPr="00C1063C">
        <w:fldChar w:fldCharType="separate"/>
      </w:r>
      <w:r w:rsidR="00340C81">
        <w:t>14.1</w:t>
      </w:r>
      <w:r w:rsidR="00F54660" w:rsidRPr="00C1063C">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rsidR="00DD4276" w:rsidRPr="00F115D2" w:rsidRDefault="006B52C5" w:rsidP="006230F9">
      <w:pPr>
        <w:pStyle w:val="Heading3"/>
      </w:pPr>
      <w:bookmarkStart w:id="298" w:name="_Toc207705784"/>
      <w:bookmarkStart w:id="299" w:name="_Toc257733513"/>
      <w:bookmarkStart w:id="300" w:name="_Toc270597408"/>
      <w:bookmarkStart w:id="301" w:name="_Toc286309298"/>
      <w:bookmarkStart w:id="302" w:name="SyntacticVariableTypes"/>
      <w:r w:rsidRPr="00404279">
        <w:t>Variable Types</w:t>
      </w:r>
      <w:bookmarkEnd w:id="298"/>
      <w:bookmarkEnd w:id="299"/>
      <w:bookmarkEnd w:id="300"/>
      <w:bookmarkEnd w:id="301"/>
    </w:p>
    <w:bookmarkEnd w:id="302"/>
    <w:p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F54660">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F54660">
        <w:rPr>
          <w:i/>
          <w:lang w:eastAsia="en-GB"/>
        </w:rPr>
        <w:fldChar w:fldCharType="end"/>
      </w:r>
      <w:r w:rsidRPr="006B52C5">
        <w:rPr>
          <w:lang w:eastAsia="en-GB"/>
        </w:rPr>
        <w:t>.</w:t>
      </w:r>
      <w:r w:rsidRPr="00497D56">
        <w:t xml:space="preserve"> For example, </w:t>
      </w:r>
      <w:r w:rsidRPr="00110BB5">
        <w:t>the following are all variable types:</w:t>
      </w:r>
    </w:p>
    <w:p w:rsidR="00C478CB" w:rsidRPr="00E42689" w:rsidRDefault="006B52C5" w:rsidP="00DD4276">
      <w:pPr>
        <w:pStyle w:val="CodeExample"/>
      </w:pPr>
      <w:r w:rsidRPr="00391D69">
        <w:t>'a</w:t>
      </w:r>
    </w:p>
    <w:p w:rsidR="00DD4276" w:rsidRPr="00E42689" w:rsidRDefault="006B52C5" w:rsidP="00DD4276">
      <w:pPr>
        <w:pStyle w:val="CodeExample"/>
      </w:pPr>
      <w:r w:rsidRPr="00E42689">
        <w:t>'T</w:t>
      </w:r>
    </w:p>
    <w:p w:rsidR="00293167" w:rsidRPr="00F115D2" w:rsidRDefault="006B52C5">
      <w:pPr>
        <w:pStyle w:val="CodeExample"/>
      </w:pPr>
      <w:r w:rsidRPr="00404279">
        <w:t>'Key</w:t>
      </w:r>
    </w:p>
    <w:p w:rsidR="00E15F95" w:rsidRPr="00391D69" w:rsidRDefault="006B52C5" w:rsidP="00DD4276">
      <w:r w:rsidRPr="006B52C5">
        <w:t xml:space="preserve">During checking, </w:t>
      </w:r>
      <w:r w:rsidRPr="00B81F48">
        <w:rPr>
          <w:rStyle w:val="Italic"/>
        </w:rPr>
        <w:t>Name Resolution</w:t>
      </w:r>
      <w:r w:rsidR="00F54660">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F54660">
        <w:rPr>
          <w:i/>
          <w:lang w:eastAsia="en-GB"/>
        </w:rPr>
        <w:fldChar w:fldCharType="end"/>
      </w:r>
      <w:r w:rsidRPr="00497D56">
        <w:t xml:space="preserve"> (</w:t>
      </w:r>
      <w:r w:rsidRPr="00110BB5">
        <w:t>§</w:t>
      </w:r>
      <w:r w:rsidR="00F54660" w:rsidRPr="00391D69">
        <w:fldChar w:fldCharType="begin"/>
      </w:r>
      <w:r w:rsidRPr="006B52C5">
        <w:instrText xml:space="preserve"> REF NameResolution \r \h </w:instrText>
      </w:r>
      <w:r w:rsidR="00F54660" w:rsidRPr="00391D69">
        <w:fldChar w:fldCharType="separate"/>
      </w:r>
      <w:r w:rsidR="00340C81">
        <w:t>14.1</w:t>
      </w:r>
      <w:r w:rsidR="00F54660" w:rsidRPr="00391D69">
        <w:fldChar w:fldCharType="end"/>
      </w:r>
      <w:r w:rsidRPr="00391D69">
        <w:t xml:space="preserve">) is applied to the </w:t>
      </w:r>
      <w:r w:rsidR="00185D1D">
        <w:t>identifier</w:t>
      </w:r>
      <w:r w:rsidRPr="00391D69">
        <w:t>.</w:t>
      </w:r>
    </w:p>
    <w:p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type inference variable is created (see §</w:t>
      </w:r>
      <w:r w:rsidR="00F54660" w:rsidRPr="00C1063C">
        <w:fldChar w:fldCharType="begin"/>
      </w:r>
      <w:r w:rsidRPr="006B52C5">
        <w:instrText xml:space="preserve"> REF TypeInference \r \h </w:instrText>
      </w:r>
      <w:r w:rsidR="00DC63A1">
        <w:instrText xml:space="preserve"> \* MERGEFORMAT </w:instrText>
      </w:r>
      <w:r w:rsidR="00F54660" w:rsidRPr="00C1063C">
        <w:fldChar w:fldCharType="separate"/>
      </w:r>
      <w:r w:rsidR="00340C81">
        <w:t>14.4</w:t>
      </w:r>
      <w:r w:rsidR="00F54660" w:rsidRPr="00C1063C">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F54660">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F54660">
        <w:rPr>
          <w:i/>
          <w:lang w:eastAsia="en-GB"/>
        </w:rPr>
        <w:fldChar w:fldCharType="end"/>
      </w:r>
      <w:r w:rsidR="00F54660">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asciiTheme="minorHAnsi" w:hAnsiTheme="minorHAnsi" w:cstheme="minorHAnsi"/>
          <w:i/>
        </w:rPr>
        <w:instrText>See</w:instrText>
      </w:r>
      <w:r w:rsidR="009F2380" w:rsidRPr="00247A9D">
        <w:rPr>
          <w:rFonts w:asciiTheme="minorHAnsi" w:hAnsiTheme="minorHAnsi" w:cstheme="minorHAnsi"/>
        </w:rPr>
        <w:instrText xml:space="preserve"> anonymous variable type</w:instrText>
      </w:r>
      <w:r w:rsidR="009F2380">
        <w:instrText xml:space="preserve">" </w:instrText>
      </w:r>
      <w:r w:rsidR="00F54660">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F54660" w:rsidRPr="00391D69">
        <w:fldChar w:fldCharType="begin"/>
      </w:r>
      <w:r w:rsidRPr="006B52C5">
        <w:instrText xml:space="preserve"> REF TypeInference \r \h </w:instrText>
      </w:r>
      <w:r w:rsidR="00F54660" w:rsidRPr="00391D69">
        <w:fldChar w:fldCharType="separate"/>
      </w:r>
      <w:r w:rsidR="00340C81">
        <w:t>14.4</w:t>
      </w:r>
      <w:r w:rsidR="00F54660" w:rsidRPr="00391D69">
        <w:fldChar w:fldCharType="end"/>
      </w:r>
      <w:r w:rsidRPr="00391D69">
        <w:t>)</w:t>
      </w:r>
      <w:r w:rsidR="00DC63A1">
        <w:t xml:space="preserve"> for such a type</w:t>
      </w:r>
      <w:r w:rsidRPr="00391D69">
        <w:t>.</w:t>
      </w:r>
    </w:p>
    <w:p w:rsidR="00173305" w:rsidRPr="00E42689" w:rsidRDefault="006B52C5" w:rsidP="00173305">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F54660">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F54660">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F54660" w:rsidRPr="00391D69">
        <w:fldChar w:fldCharType="begin"/>
      </w:r>
      <w:r w:rsidRPr="006B52C5">
        <w:instrText xml:space="preserve"> REF TypeInference \r \h </w:instrText>
      </w:r>
      <w:r w:rsidR="00F54660" w:rsidRPr="00391D69">
        <w:fldChar w:fldCharType="separate"/>
      </w:r>
      <w:r w:rsidR="00340C81">
        <w:t>14.4</w:t>
      </w:r>
      <w:r w:rsidR="00F54660"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F54660" w:rsidRPr="00391D69">
        <w:fldChar w:fldCharType="begin"/>
      </w:r>
      <w:r w:rsidRPr="006B52C5">
        <w:instrText xml:space="preserve"> REF Generalization \r \h </w:instrText>
      </w:r>
      <w:r w:rsidR="00F54660" w:rsidRPr="00391D69">
        <w:fldChar w:fldCharType="separate"/>
      </w:r>
      <w:r w:rsidR="00340C81">
        <w:t>14.5.7</w:t>
      </w:r>
      <w:r w:rsidR="00F54660"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rsidR="00DD4276" w:rsidRPr="00E42689" w:rsidRDefault="006B52C5" w:rsidP="006230F9">
      <w:pPr>
        <w:pStyle w:val="Heading3"/>
      </w:pPr>
      <w:bookmarkStart w:id="303" w:name="_Toc233338437"/>
      <w:bookmarkStart w:id="304" w:name="_Toc233339516"/>
      <w:bookmarkStart w:id="305" w:name="_Toc233340311"/>
      <w:bookmarkStart w:id="306" w:name="_Toc233341256"/>
      <w:bookmarkStart w:id="307" w:name="_Toc189835652"/>
      <w:bookmarkStart w:id="308" w:name="_Toc189835969"/>
      <w:bookmarkStart w:id="309" w:name="_Toc189924628"/>
      <w:bookmarkStart w:id="310" w:name="_Toc190406621"/>
      <w:bookmarkStart w:id="311" w:name="_Toc190431604"/>
      <w:bookmarkStart w:id="312" w:name="_Toc189835653"/>
      <w:bookmarkStart w:id="313" w:name="_Toc189835970"/>
      <w:bookmarkStart w:id="314" w:name="_Toc189924629"/>
      <w:bookmarkStart w:id="315" w:name="_Toc190406622"/>
      <w:bookmarkStart w:id="316" w:name="_Toc190431605"/>
      <w:bookmarkStart w:id="317" w:name="_Toc189835654"/>
      <w:bookmarkStart w:id="318" w:name="_Toc189835971"/>
      <w:bookmarkStart w:id="319" w:name="_Toc189924630"/>
      <w:bookmarkStart w:id="320" w:name="_Toc190406623"/>
      <w:bookmarkStart w:id="321" w:name="_Toc190431606"/>
      <w:bookmarkStart w:id="322" w:name="_Toc189835655"/>
      <w:bookmarkStart w:id="323" w:name="_Toc189835972"/>
      <w:bookmarkStart w:id="324" w:name="_Toc189924631"/>
      <w:bookmarkStart w:id="325" w:name="_Toc190406624"/>
      <w:bookmarkStart w:id="326" w:name="_Toc190431607"/>
      <w:bookmarkStart w:id="327" w:name="_Toc207705785"/>
      <w:bookmarkStart w:id="328" w:name="_Toc257733514"/>
      <w:bookmarkStart w:id="329" w:name="_Toc270597409"/>
      <w:bookmarkStart w:id="330" w:name="_Toc286309299"/>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E42689">
        <w:t>Tuple Types</w:t>
      </w:r>
      <w:bookmarkEnd w:id="327"/>
      <w:bookmarkEnd w:id="328"/>
      <w:bookmarkEnd w:id="329"/>
      <w:bookmarkEnd w:id="330"/>
    </w:p>
    <w:p w:rsidR="00DC63A1" w:rsidRDefault="006B52C5" w:rsidP="009A211F">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F54660">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asciiTheme="minorHAnsi" w:hAnsiTheme="minorHAnsi" w:cstheme="minorHAnsi"/>
          <w:i/>
        </w:rPr>
        <w:instrText>See</w:instrText>
      </w:r>
      <w:r w:rsidR="009F2380" w:rsidRPr="00247A9D">
        <w:rPr>
          <w:rFonts w:asciiTheme="minorHAnsi" w:hAnsiTheme="minorHAnsi" w:cstheme="minorHAnsi"/>
        </w:rPr>
        <w:instrText xml:space="preserve"> tuple type</w:instrText>
      </w:r>
      <w:r w:rsidR="009F2380">
        <w:instrText xml:space="preserve">" </w:instrText>
      </w:r>
      <w:r w:rsidR="00F54660">
        <w:rPr>
          <w:i/>
          <w:iCs/>
          <w:lang w:eastAsia="en-GB"/>
        </w:rPr>
        <w:fldChar w:fldCharType="end"/>
      </w:r>
      <w:r w:rsidR="00F54660">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F54660">
        <w:rPr>
          <w:i/>
          <w:iCs/>
          <w:lang w:eastAsia="en-GB"/>
        </w:rPr>
        <w:fldChar w:fldCharType="end"/>
      </w:r>
      <w:r w:rsidR="00DC63A1">
        <w:rPr>
          <w:lang w:eastAsia="en-GB"/>
        </w:rPr>
        <w:t>:</w:t>
      </w:r>
      <w:r w:rsidRPr="00497D56">
        <w:t xml:space="preserve"> </w:t>
      </w:r>
    </w:p>
    <w:p w:rsidR="00DC63A1" w:rsidRDefault="00DC63A1" w:rsidP="008F04E6">
      <w:pPr>
        <w:pStyle w:val="CodeExample"/>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rsidR="00C2461B" w:rsidRPr="00391D69" w:rsidRDefault="00C2461B" w:rsidP="009A211F">
      <w:r w:rsidRPr="00110BB5">
        <w:lastRenderedPageBreak/>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F54660" w:rsidRPr="00391D69">
        <w:fldChar w:fldCharType="begin"/>
      </w:r>
      <w:r w:rsidR="006B52C5" w:rsidRPr="006B52C5">
        <w:instrText xml:space="preserve"> REF TupleExpressions \r \h </w:instrText>
      </w:r>
      <w:r w:rsidR="00F54660" w:rsidRPr="00391D69">
        <w:fldChar w:fldCharType="separate"/>
      </w:r>
      <w:r w:rsidR="00340C81">
        <w:t>6.3.2</w:t>
      </w:r>
      <w:r w:rsidR="00F54660" w:rsidRPr="00391D69">
        <w:fldChar w:fldCharType="end"/>
      </w:r>
      <w:r w:rsidR="006B52C5" w:rsidRPr="00391D69">
        <w:t xml:space="preserve"> for the details of this encoding.</w:t>
      </w:r>
      <w:r w:rsidRPr="00391D69">
        <w:t xml:space="preserve"> </w:t>
      </w:r>
    </w:p>
    <w:p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rsidR="004E142F" w:rsidRPr="00F115D2" w:rsidRDefault="006B52C5" w:rsidP="006230F9">
      <w:pPr>
        <w:pStyle w:val="Heading3"/>
      </w:pPr>
      <w:bookmarkStart w:id="331" w:name="_Toc189835657"/>
      <w:bookmarkStart w:id="332" w:name="_Toc189835974"/>
      <w:bookmarkStart w:id="333" w:name="_Toc189924633"/>
      <w:bookmarkStart w:id="334" w:name="_Toc190406626"/>
      <w:bookmarkStart w:id="335" w:name="_Toc190431609"/>
      <w:bookmarkStart w:id="336" w:name="_Toc187679319"/>
      <w:bookmarkStart w:id="337" w:name="_Toc187679320"/>
      <w:bookmarkStart w:id="338" w:name="_Toc187679321"/>
      <w:bookmarkStart w:id="339" w:name="_Toc187679322"/>
      <w:bookmarkStart w:id="340" w:name="_Toc187679323"/>
      <w:bookmarkStart w:id="341" w:name="_Toc187679324"/>
      <w:bookmarkStart w:id="342" w:name="_Toc187679325"/>
      <w:bookmarkStart w:id="343" w:name="_Toc187679326"/>
      <w:bookmarkStart w:id="344" w:name="_Toc187679327"/>
      <w:bookmarkStart w:id="345" w:name="_Toc207705786"/>
      <w:bookmarkStart w:id="346" w:name="_Toc257733515"/>
      <w:bookmarkStart w:id="347" w:name="_Toc270597410"/>
      <w:bookmarkStart w:id="348" w:name="_Toc28630930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404279">
        <w:t>Array Types</w:t>
      </w:r>
      <w:bookmarkEnd w:id="345"/>
      <w:bookmarkEnd w:id="346"/>
      <w:bookmarkEnd w:id="347"/>
      <w:bookmarkEnd w:id="348"/>
    </w:p>
    <w:p w:rsidR="00F7628A" w:rsidRDefault="00F7628A" w:rsidP="004E142F">
      <w:r>
        <w:t>Array types have the following forms:</w:t>
      </w:r>
    </w:p>
    <w:p w:rsidR="00F7628A" w:rsidRDefault="00F7628A" w:rsidP="008F04E6">
      <w:pPr>
        <w:pStyle w:val="CodeExample"/>
        <w:rPr>
          <w:rStyle w:val="CodeInline"/>
        </w:rPr>
      </w:pPr>
      <w:r w:rsidRPr="00355E9F">
        <w:rPr>
          <w:rStyle w:val="CodeInlineItalic"/>
        </w:rPr>
        <w:t>ty</w:t>
      </w:r>
      <w:r w:rsidRPr="006B52C5">
        <w:rPr>
          <w:rStyle w:val="CodeInline"/>
        </w:rPr>
        <w:t>[]</w:t>
      </w:r>
    </w:p>
    <w:p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F54660" w:rsidRPr="00D212CF">
        <w:fldChar w:fldCharType="begin"/>
      </w:r>
      <w:r w:rsidR="009F2380" w:rsidRPr="00D212CF">
        <w:instrText xml:space="preserve"> XE "array type" </w:instrText>
      </w:r>
      <w:r w:rsidR="00F54660" w:rsidRPr="00D212CF">
        <w:fldChar w:fldCharType="end"/>
      </w:r>
      <w:r w:rsidR="00F54660"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F54660"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rsidR="004B76F1" w:rsidRPr="00F115D2" w:rsidRDefault="006B52C5" w:rsidP="004B76F1">
      <w:bookmarkStart w:id="349" w:name="_Toc187679329"/>
      <w:bookmarkStart w:id="350" w:name="_Toc187679330"/>
      <w:bookmarkEnd w:id="349"/>
      <w:bookmarkEnd w:id="350"/>
      <w:r w:rsidRPr="00391D69">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rsidR="00BD7749" w:rsidRPr="00E42689" w:rsidRDefault="006B52C5" w:rsidP="00BD7749">
      <w:pPr>
        <w:pStyle w:val="Note"/>
      </w:pPr>
      <w:r w:rsidRPr="00391D69">
        <w:t xml:space="preserve">F# </w:t>
      </w:r>
      <w:r w:rsidR="00C1621E" w:rsidRPr="00E42689">
        <w:t xml:space="preserve">2.0 </w:t>
      </w:r>
      <w:r w:rsidRPr="00E42689">
        <w:t xml:space="preserve">supports multidimensional array types </w:t>
      </w:r>
      <w:r w:rsidR="008F1456">
        <w:t xml:space="preserve">only </w:t>
      </w:r>
      <w:r w:rsidRPr="00E42689">
        <w:t>up to rank 4.</w:t>
      </w:r>
    </w:p>
    <w:p w:rsidR="004E142F" w:rsidRPr="00F115D2" w:rsidRDefault="006B52C5" w:rsidP="006230F9">
      <w:pPr>
        <w:pStyle w:val="Heading3"/>
      </w:pPr>
      <w:bookmarkStart w:id="351" w:name="_Toc189835659"/>
      <w:bookmarkStart w:id="352" w:name="_Toc189835976"/>
      <w:bookmarkStart w:id="353" w:name="_Toc189924635"/>
      <w:bookmarkStart w:id="354" w:name="_Toc190406628"/>
      <w:bookmarkStart w:id="355" w:name="_Toc190431611"/>
      <w:bookmarkStart w:id="356" w:name="_Toc189835660"/>
      <w:bookmarkStart w:id="357" w:name="_Toc189835977"/>
      <w:bookmarkStart w:id="358" w:name="_Toc189924636"/>
      <w:bookmarkStart w:id="359" w:name="_Toc190406629"/>
      <w:bookmarkStart w:id="360" w:name="_Toc190431612"/>
      <w:bookmarkStart w:id="361" w:name="_Toc207705787"/>
      <w:bookmarkStart w:id="362" w:name="_Toc257733516"/>
      <w:bookmarkStart w:id="363" w:name="_Toc270597411"/>
      <w:bookmarkStart w:id="364" w:name="_Toc286309301"/>
      <w:bookmarkEnd w:id="351"/>
      <w:bookmarkEnd w:id="352"/>
      <w:bookmarkEnd w:id="353"/>
      <w:bookmarkEnd w:id="354"/>
      <w:bookmarkEnd w:id="355"/>
      <w:bookmarkEnd w:id="356"/>
      <w:bookmarkEnd w:id="357"/>
      <w:bookmarkEnd w:id="358"/>
      <w:bookmarkEnd w:id="359"/>
      <w:bookmarkEnd w:id="360"/>
      <w:r w:rsidRPr="00404279">
        <w:t>Constrained Types</w:t>
      </w:r>
      <w:bookmarkEnd w:id="361"/>
      <w:bookmarkEnd w:id="362"/>
      <w:bookmarkEnd w:id="363"/>
      <w:bookmarkEnd w:id="364"/>
    </w:p>
    <w:p w:rsidR="00851EB6" w:rsidRDefault="006B52C5" w:rsidP="00851EB6">
      <w:pPr>
        <w:rPr>
          <w:lang w:eastAsia="en-GB"/>
        </w:rPr>
      </w:pPr>
      <w:r w:rsidRPr="006B52C5">
        <w:t xml:space="preserve">A </w:t>
      </w:r>
      <w:r w:rsidRPr="00B81F48">
        <w:rPr>
          <w:rStyle w:val="Italic"/>
        </w:rPr>
        <w:t>type with constraints</w:t>
      </w:r>
      <w:r w:rsidR="00F54660"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F54660" w:rsidRPr="00D212CF">
        <w:fldChar w:fldCharType="end"/>
      </w:r>
      <w:r w:rsidR="00F54660" w:rsidRPr="00D212CF">
        <w:fldChar w:fldCharType="begin"/>
      </w:r>
      <w:r w:rsidR="000F6E29" w:rsidRPr="00D212CF">
        <w:instrText xml:space="preserve"> XE "constrained types" </w:instrText>
      </w:r>
      <w:r w:rsidR="00F54660" w:rsidRPr="00D212CF">
        <w:fldChar w:fldCharType="end"/>
      </w:r>
      <w:r w:rsidR="00F7628A">
        <w:t xml:space="preserve"> has the following form:</w:t>
      </w:r>
    </w:p>
    <w:p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F54660" w:rsidRPr="00D45B24">
        <w:fldChar w:fldCharType="begin"/>
      </w:r>
      <w:r w:rsidR="009F2380" w:rsidRPr="00D45B24">
        <w:instrText xml:space="preserve"> XE "constraints" </w:instrText>
      </w:r>
      <w:r w:rsidR="00F54660"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A0305F">
        <w:fldChar w:fldCharType="begin"/>
      </w:r>
      <w:r w:rsidR="00A0305F">
        <w:rPr>
          <w:rFonts w:cs="Arial"/>
        </w:rPr>
        <w:instrText xml:space="preserve"> REF _Ref277681468 \r \h </w:instrText>
      </w:r>
      <w:r w:rsidR="00A0305F">
        <w:fldChar w:fldCharType="separate"/>
      </w:r>
      <w:r w:rsidR="00340C81">
        <w:rPr>
          <w:rFonts w:cs="Arial"/>
        </w:rPr>
        <w:t>5.2</w:t>
      </w:r>
      <w:r w:rsidR="00A0305F">
        <w:fldChar w:fldCharType="end"/>
      </w:r>
      <w:r w:rsidRPr="00E42689">
        <w:t>.</w:t>
      </w:r>
    </w:p>
    <w:p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F54660">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F54660">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rsidR="00A26F81" w:rsidRDefault="0065693F" w:rsidP="00E104DD">
      <w:pPr>
        <w:pStyle w:val="Heading2"/>
      </w:pPr>
      <w:bookmarkStart w:id="365" w:name="_Toc257733517"/>
      <w:bookmarkStart w:id="366" w:name="_Toc270597412"/>
      <w:bookmarkStart w:id="367" w:name="_Ref277681468"/>
      <w:bookmarkStart w:id="368" w:name="_Toc286309302"/>
      <w:bookmarkStart w:id="369" w:name="Constraints"/>
      <w:r>
        <w:t>Type Constraints</w:t>
      </w:r>
      <w:bookmarkEnd w:id="365"/>
      <w:bookmarkEnd w:id="366"/>
      <w:bookmarkEnd w:id="367"/>
      <w:bookmarkEnd w:id="368"/>
    </w:p>
    <w:p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rsidR="00DB453A" w:rsidRPr="00DB453A" w:rsidRDefault="00DB453A" w:rsidP="008F04E6">
      <w:pPr>
        <w:pStyle w:val="BulletList"/>
      </w:pPr>
      <w:r w:rsidRPr="00DB453A">
        <w:t>Subtype constraints</w:t>
      </w:r>
    </w:p>
    <w:p w:rsidR="00DB453A" w:rsidRDefault="00DB453A" w:rsidP="008F04E6">
      <w:pPr>
        <w:pStyle w:val="BulletList"/>
      </w:pPr>
      <w:r w:rsidRPr="00DB453A">
        <w:t>Nullness constraints</w:t>
      </w:r>
    </w:p>
    <w:p w:rsidR="00DB453A" w:rsidRDefault="00DB453A" w:rsidP="008F04E6">
      <w:pPr>
        <w:pStyle w:val="BulletList"/>
      </w:pPr>
      <w:r>
        <w:t>Member constraints</w:t>
      </w:r>
    </w:p>
    <w:p w:rsidR="00DB453A" w:rsidRDefault="00DB453A" w:rsidP="008F04E6">
      <w:pPr>
        <w:pStyle w:val="BulletList"/>
      </w:pPr>
      <w:r>
        <w:t>Default constructor constraints</w:t>
      </w:r>
    </w:p>
    <w:p w:rsidR="00DB453A" w:rsidRDefault="00DB453A" w:rsidP="008F04E6">
      <w:pPr>
        <w:pStyle w:val="BulletList"/>
      </w:pPr>
      <w:r>
        <w:t>Value type constraints</w:t>
      </w:r>
    </w:p>
    <w:p w:rsidR="00DB453A" w:rsidRDefault="00DB453A" w:rsidP="008F04E6">
      <w:pPr>
        <w:pStyle w:val="BulletList"/>
      </w:pPr>
      <w:r>
        <w:t>Reference type constraints</w:t>
      </w:r>
    </w:p>
    <w:p w:rsidR="00DB453A" w:rsidRDefault="00DB453A" w:rsidP="008F04E6">
      <w:pPr>
        <w:pStyle w:val="BulletList"/>
      </w:pPr>
      <w:r>
        <w:t>Enumeration constraints</w:t>
      </w:r>
    </w:p>
    <w:p w:rsidR="00DB453A" w:rsidRDefault="00DB453A" w:rsidP="008F04E6">
      <w:pPr>
        <w:pStyle w:val="BulletList"/>
      </w:pPr>
      <w:r>
        <w:lastRenderedPageBreak/>
        <w:t>Delegate constrain</w:t>
      </w:r>
      <w:r w:rsidR="00460E73">
        <w:t>t</w:t>
      </w:r>
      <w:r>
        <w:t>s</w:t>
      </w:r>
    </w:p>
    <w:p w:rsidR="00DB453A" w:rsidRDefault="00DB453A" w:rsidP="008F04E6">
      <w:pPr>
        <w:pStyle w:val="BulletList"/>
      </w:pPr>
      <w:r>
        <w:t>Unmanaged constraints</w:t>
      </w:r>
    </w:p>
    <w:p w:rsidR="00DB453A" w:rsidRDefault="00DB453A" w:rsidP="008F04E6">
      <w:pPr>
        <w:pStyle w:val="BulletList"/>
      </w:pPr>
      <w:r>
        <w:t>Equality and comparison constraints</w:t>
      </w:r>
    </w:p>
    <w:p w:rsidR="00DB453A" w:rsidRPr="00DB453A" w:rsidRDefault="00DB453A" w:rsidP="008F04E6">
      <w:pPr>
        <w:pStyle w:val="Le"/>
      </w:pPr>
    </w:p>
    <w:p w:rsidR="00D51C73" w:rsidRPr="00F115D2" w:rsidRDefault="006B52C5" w:rsidP="006230F9">
      <w:pPr>
        <w:pStyle w:val="Heading3"/>
      </w:pPr>
      <w:bookmarkStart w:id="370" w:name="_Toc257733518"/>
      <w:bookmarkStart w:id="371" w:name="_Toc270597413"/>
      <w:bookmarkStart w:id="372" w:name="_Toc286309303"/>
      <w:bookmarkEnd w:id="369"/>
      <w:r w:rsidRPr="006B52C5">
        <w:t>Subtype Constraints</w:t>
      </w:r>
      <w:bookmarkEnd w:id="370"/>
      <w:bookmarkEnd w:id="371"/>
      <w:bookmarkEnd w:id="372"/>
    </w:p>
    <w:p w:rsidR="00B444E1" w:rsidRDefault="00B444E1" w:rsidP="00173305">
      <w:r>
        <w:t>An</w:t>
      </w:r>
      <w:r w:rsidR="006B52C5" w:rsidRPr="008F04E6">
        <w:t xml:space="preserve"> </w:t>
      </w:r>
      <w:r w:rsidR="006B52C5" w:rsidRPr="008F04E6">
        <w:rPr>
          <w:rStyle w:val="Italic"/>
        </w:rPr>
        <w:t>explicit subtype constraint</w:t>
      </w:r>
      <w:r w:rsidR="00F54660" w:rsidRPr="008F04E6">
        <w:rPr>
          <w:i/>
          <w:lang w:eastAsia="en-GB"/>
        </w:rPr>
        <w:fldChar w:fldCharType="begin"/>
      </w:r>
      <w:r w:rsidR="009F2380" w:rsidRPr="008F04E6">
        <w:instrText xml:space="preserve"> XE "constraints:subtype" </w:instrText>
      </w:r>
      <w:r w:rsidR="00F54660" w:rsidRPr="008F04E6">
        <w:rPr>
          <w:i/>
          <w:lang w:eastAsia="en-GB"/>
        </w:rPr>
        <w:fldChar w:fldCharType="end"/>
      </w:r>
      <w:r>
        <w:rPr>
          <w:i/>
          <w:lang w:eastAsia="en-GB"/>
        </w:rPr>
        <w:t xml:space="preserve"> </w:t>
      </w:r>
      <w:r>
        <w:rPr>
          <w:lang w:eastAsia="en-GB"/>
        </w:rPr>
        <w:t>has the following form:</w:t>
      </w:r>
      <w:r w:rsidR="006B52C5" w:rsidRPr="00497D56">
        <w:t xml:space="preserve"> </w:t>
      </w:r>
    </w:p>
    <w:p w:rsidR="00B444E1" w:rsidRDefault="00B444E1" w:rsidP="008F04E6">
      <w:pPr>
        <w:pStyle w:val="CodeExample"/>
      </w:pPr>
      <w:r w:rsidRPr="00E018C4">
        <w:rPr>
          <w:rStyle w:val="CodeInlineItalic"/>
          <w:szCs w:val="22"/>
          <w:lang w:eastAsia="en-US"/>
        </w:rPr>
        <w:t>typar</w:t>
      </w:r>
      <w:r w:rsidRPr="00E018C4">
        <w:rPr>
          <w:rStyle w:val="CodeInline"/>
          <w:szCs w:val="22"/>
          <w:lang w:eastAsia="en-US"/>
        </w:rPr>
        <w:t xml:space="preserve"> :&gt; </w:t>
      </w:r>
      <w:r w:rsidRPr="00E018C4">
        <w:rPr>
          <w:rStyle w:val="CodeInlineItalic"/>
          <w:szCs w:val="22"/>
          <w:lang w:eastAsia="en-US"/>
        </w:rPr>
        <w:t>type</w:t>
      </w:r>
    </w:p>
    <w:p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F54660" w:rsidRPr="00391D69">
        <w:fldChar w:fldCharType="begin"/>
      </w:r>
      <w:r w:rsidRPr="006B52C5">
        <w:instrText xml:space="preserve"> REF SubtypingRelation \r \h </w:instrText>
      </w:r>
      <w:r w:rsidR="00F54660" w:rsidRPr="00391D69">
        <w:fldChar w:fldCharType="separate"/>
      </w:r>
      <w:r w:rsidR="00340C81">
        <w:t>5.4.7</w:t>
      </w:r>
      <w:r w:rsidR="00F54660" w:rsidRPr="00391D69">
        <w:fldChar w:fldCharType="end"/>
      </w:r>
      <w:r w:rsidRPr="00391D69">
        <w:t>.</w:t>
      </w:r>
    </w:p>
    <w:p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F54660" w:rsidRPr="00404279">
        <w:fldChar w:fldCharType="begin"/>
      </w:r>
      <w:r w:rsidR="006B52C5" w:rsidRPr="00404279">
        <w:instrText xml:space="preserve"> REF SubsumptionAtMembers \r \h  </w:instrText>
      </w:r>
      <w:r w:rsidR="00DB453A">
        <w:instrText xml:space="preserve"> \* MERGEFORMAT </w:instrText>
      </w:r>
      <w:r w:rsidR="00F54660" w:rsidRPr="00404279">
        <w:fldChar w:fldCharType="separate"/>
      </w:r>
      <w:r w:rsidR="00340C81">
        <w:t>14.3.2</w:t>
      </w:r>
      <w:r w:rsidR="00F54660" w:rsidRPr="00404279">
        <w:fldChar w:fldCharType="end"/>
      </w:r>
      <w:r w:rsidR="006B52C5" w:rsidRPr="00404279">
        <w:t>).</w:t>
      </w:r>
    </w:p>
    <w:p w:rsidR="001D721D" w:rsidRDefault="001D721D" w:rsidP="008F04E6">
      <w:pPr>
        <w:pStyle w:val="Le"/>
      </w:pPr>
    </w:p>
    <w:p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rsidR="00D51C73" w:rsidRPr="00F115D2" w:rsidRDefault="006B52C5" w:rsidP="006230F9">
      <w:pPr>
        <w:pStyle w:val="Heading3"/>
      </w:pPr>
      <w:bookmarkStart w:id="373" w:name="_Toc257733519"/>
      <w:bookmarkStart w:id="374" w:name="_Toc270597414"/>
      <w:bookmarkStart w:id="375" w:name="_Toc286309304"/>
      <w:bookmarkStart w:id="376" w:name="NullnessConstraints"/>
      <w:r w:rsidRPr="006B52C5">
        <w:t>Nullness Constraints</w:t>
      </w:r>
      <w:bookmarkEnd w:id="373"/>
      <w:bookmarkEnd w:id="374"/>
      <w:bookmarkEnd w:id="375"/>
    </w:p>
    <w:bookmarkEnd w:id="376"/>
    <w:p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F54660">
        <w:rPr>
          <w:i/>
        </w:rPr>
        <w:fldChar w:fldCharType="begin"/>
      </w:r>
      <w:r w:rsidR="009F2380">
        <w:instrText xml:space="preserve"> XE "</w:instrText>
      </w:r>
      <w:r w:rsidR="009F2380" w:rsidRPr="00FE22CA">
        <w:instrText>constraints:nullness</w:instrText>
      </w:r>
      <w:r w:rsidR="009F2380">
        <w:instrText xml:space="preserve">" </w:instrText>
      </w:r>
      <w:r w:rsidR="00F54660">
        <w:rPr>
          <w:i/>
        </w:rPr>
        <w:fldChar w:fldCharType="end"/>
      </w:r>
      <w:r>
        <w:t xml:space="preserve"> </w:t>
      </w:r>
      <w:r w:rsidRPr="008F04E6">
        <w:t>has the following form:</w:t>
      </w:r>
      <w:r w:rsidR="006B52C5" w:rsidRPr="00497D56">
        <w:t xml:space="preserve"> </w:t>
      </w:r>
    </w:p>
    <w:p w:rsidR="00B444E1" w:rsidRDefault="00B444E1" w:rsidP="008F04E6">
      <w:pPr>
        <w:pStyle w:val="CodeExample"/>
      </w:pPr>
      <w:r w:rsidRPr="00355E9F">
        <w:rPr>
          <w:rStyle w:val="CodeInlineItalic"/>
        </w:rPr>
        <w:t>typar</w:t>
      </w:r>
      <w:r w:rsidRPr="00391D69">
        <w:rPr>
          <w:rStyle w:val="CodeInline"/>
        </w:rPr>
        <w:t>: null</w:t>
      </w:r>
    </w:p>
    <w:p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F54660" w:rsidRPr="00391D69">
        <w:fldChar w:fldCharType="begin"/>
      </w:r>
      <w:r w:rsidRPr="006B52C5">
        <w:instrText xml:space="preserve"> REF Nullness \r \h </w:instrText>
      </w:r>
      <w:r w:rsidR="00F54660" w:rsidRPr="00391D69">
        <w:fldChar w:fldCharType="separate"/>
      </w:r>
      <w:r w:rsidR="00340C81">
        <w:t>5.4.8</w:t>
      </w:r>
      <w:r w:rsidR="00F54660" w:rsidRPr="00391D69">
        <w:fldChar w:fldCharType="end"/>
      </w:r>
      <w:r w:rsidRPr="00391D69">
        <w:t>.</w:t>
      </w:r>
    </w:p>
    <w:p w:rsidR="00D51C73" w:rsidRPr="00E42689" w:rsidRDefault="006B52C5">
      <w:r w:rsidRPr="00E42689">
        <w:t>In addition:</w:t>
      </w:r>
    </w:p>
    <w:p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F54660" w:rsidRPr="00C1063C">
        <w:fldChar w:fldCharType="begin"/>
      </w:r>
      <w:r w:rsidRPr="006B52C5">
        <w:instrText xml:space="preserve"> REF Generalization \r \h </w:instrText>
      </w:r>
      <w:r w:rsidR="005729E0">
        <w:instrText xml:space="preserve"> \* MERGEFORMAT </w:instrText>
      </w:r>
      <w:r w:rsidR="00F54660" w:rsidRPr="00C1063C">
        <w:fldChar w:fldCharType="separate"/>
      </w:r>
      <w:r w:rsidR="00340C81">
        <w:t>14.5.7</w:t>
      </w:r>
      <w:r w:rsidR="00F54660" w:rsidRPr="00C1063C">
        <w:fldChar w:fldCharType="end"/>
      </w:r>
      <w:r w:rsidRPr="00497D56">
        <w:t>).</w:t>
      </w:r>
    </w:p>
    <w:p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rsidR="00D51C73" w:rsidRPr="00F115D2" w:rsidRDefault="006B52C5" w:rsidP="006230F9">
      <w:pPr>
        <w:pStyle w:val="Heading3"/>
      </w:pPr>
      <w:bookmarkStart w:id="377" w:name="_Toc257733520"/>
      <w:bookmarkStart w:id="378" w:name="_Toc270597415"/>
      <w:bookmarkStart w:id="379" w:name="_Toc286309305"/>
      <w:bookmarkStart w:id="380" w:name="SatisfyingMemberConstraints"/>
      <w:r w:rsidRPr="006B52C5">
        <w:t>Member Constraints</w:t>
      </w:r>
      <w:bookmarkEnd w:id="377"/>
      <w:bookmarkEnd w:id="378"/>
      <w:bookmarkEnd w:id="379"/>
    </w:p>
    <w:bookmarkEnd w:id="380"/>
    <w:p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F54660">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F54660">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rsidR="00173305" w:rsidRPr="00E42689" w:rsidRDefault="006B52C5" w:rsidP="00173305">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rsidR="00173305" w:rsidRPr="00E42689" w:rsidRDefault="006B52C5" w:rsidP="00173305">
      <w:pPr>
        <w:pStyle w:val="CodeExample"/>
      </w:pPr>
      <w:r w:rsidRPr="00E42689">
        <w:t xml:space="preserve">val inline (+) : ^a -&gt; ^b -&gt; ^c </w:t>
      </w:r>
    </w:p>
    <w:p w:rsidR="00173305" w:rsidRPr="00F329AB" w:rsidRDefault="006B52C5" w:rsidP="00173305">
      <w:pPr>
        <w:pStyle w:val="CodeExample"/>
      </w:pPr>
      <w:r w:rsidRPr="00E42689">
        <w:t xml:space="preserve">      when (^a or ^b) : (static member (+) : ^a * ^b -&gt; ^c)</w:t>
      </w:r>
    </w:p>
    <w:p w:rsidR="00173305" w:rsidRPr="00F115D2" w:rsidRDefault="006B52C5" w:rsidP="00173305">
      <w:r w:rsidRPr="006B52C5">
        <w:lastRenderedPageBreak/>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rsidR="002E68DB" w:rsidRPr="00F115D2" w:rsidRDefault="006B52C5" w:rsidP="008F04E6">
      <w:pPr>
        <w:keepNext/>
      </w:pPr>
      <w:r w:rsidRPr="006B52C5">
        <w:t>In addition:</w:t>
      </w:r>
    </w:p>
    <w:p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F54660" w:rsidRPr="00E42689">
        <w:fldChar w:fldCharType="begin"/>
      </w:r>
      <w:r w:rsidRPr="006B52C5">
        <w:instrText xml:space="preserve"> REF SyntacticVariableTypes \r \h </w:instrText>
      </w:r>
      <w:r w:rsidR="005729E0">
        <w:instrText xml:space="preserve"> \* MERGEFORMAT </w:instrText>
      </w:r>
      <w:r w:rsidR="00F54660" w:rsidRPr="00E42689">
        <w:fldChar w:fldCharType="separate"/>
      </w:r>
      <w:r w:rsidR="00340C81">
        <w:t>5.1.2</w:t>
      </w:r>
      <w:r w:rsidR="00F54660" w:rsidRPr="00E42689">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F54660" w:rsidRPr="00E42689">
        <w:fldChar w:fldCharType="begin"/>
      </w:r>
      <w:r w:rsidRPr="006B52C5">
        <w:instrText xml:space="preserve"> REF Generalization \r \h </w:instrText>
      </w:r>
      <w:r w:rsidR="005729E0">
        <w:instrText xml:space="preserve"> \* MERGEFORMAT </w:instrText>
      </w:r>
      <w:r w:rsidR="00F54660" w:rsidRPr="00E42689">
        <w:fldChar w:fldCharType="separate"/>
      </w:r>
      <w:r w:rsidR="00340C81">
        <w:t>14.5.7</w:t>
      </w:r>
      <w:r w:rsidR="00F54660" w:rsidRPr="00E42689">
        <w:fldChar w:fldCharType="end"/>
      </w:r>
      <w:r w:rsidRPr="00497D56">
        <w:t>)</w:t>
      </w:r>
      <w:r w:rsidRPr="00110BB5">
        <w:t xml:space="preserve">. </w:t>
      </w:r>
    </w:p>
    <w:p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F54660" w:rsidRPr="00E42689">
        <w:fldChar w:fldCharType="begin"/>
      </w:r>
      <w:r w:rsidRPr="006B52C5">
        <w:instrText xml:space="preserve"> REF </w:instrText>
      </w:r>
      <w:r w:rsidR="00166F34" w:rsidRPr="00166F34">
        <w:instrText>SolvingMemberConstraints</w:instrText>
      </w:r>
      <w:r w:rsidRPr="006B52C5">
        <w:instrText xml:space="preserve"> \r \h </w:instrText>
      </w:r>
      <w:r w:rsidR="005729E0">
        <w:instrText xml:space="preserve"> \* MERGEFORMAT </w:instrText>
      </w:r>
      <w:r w:rsidR="00F54660" w:rsidRPr="00E42689">
        <w:fldChar w:fldCharType="separate"/>
      </w:r>
      <w:r w:rsidR="00340C81">
        <w:t>14.4.4</w:t>
      </w:r>
      <w:r w:rsidR="00F54660" w:rsidRPr="00E42689">
        <w:fldChar w:fldCharType="end"/>
      </w:r>
      <w:r w:rsidR="00166F34" w:rsidRPr="00497D56">
        <w:t xml:space="preserve"> </w:t>
      </w:r>
      <w:r w:rsidRPr="00110BB5">
        <w:t>.</w:t>
      </w:r>
    </w:p>
    <w:p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9138E4">
        <w:rPr>
          <w:rFonts w:cs="Arial"/>
        </w:rPr>
        <w:fldChar w:fldCharType="begin"/>
      </w:r>
      <w:r w:rsidR="009138E4">
        <w:rPr>
          <w:rFonts w:cs="Arial"/>
        </w:rPr>
        <w:instrText xml:space="preserve"> REF _Ref277687486 \r \h </w:instrText>
      </w:r>
      <w:r w:rsidR="009138E4">
        <w:rPr>
          <w:rFonts w:cs="Arial"/>
        </w:rPr>
      </w:r>
      <w:r w:rsidR="009138E4">
        <w:rPr>
          <w:rFonts w:cs="Arial"/>
        </w:rPr>
        <w:fldChar w:fldCharType="separate"/>
      </w:r>
      <w:r w:rsidR="00340C81">
        <w:rPr>
          <w:rFonts w:cs="Arial"/>
        </w:rPr>
        <w:t>14.4.4</w:t>
      </w:r>
      <w:r w:rsidR="009138E4">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rsidR="00D51C73" w:rsidRPr="00F115D2" w:rsidRDefault="006B52C5" w:rsidP="006230F9">
      <w:pPr>
        <w:pStyle w:val="Heading3"/>
      </w:pPr>
      <w:bookmarkStart w:id="381" w:name="_Toc257733521"/>
      <w:bookmarkStart w:id="382" w:name="_Toc270597416"/>
      <w:bookmarkStart w:id="383" w:name="_Toc286309306"/>
      <w:r w:rsidRPr="006B52C5">
        <w:t>Default Constructor Constraints</w:t>
      </w:r>
      <w:bookmarkEnd w:id="381"/>
      <w:bookmarkEnd w:id="382"/>
      <w:bookmarkEnd w:id="383"/>
    </w:p>
    <w:p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F54660">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F54660">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(new : unit -&gt; 'T)</w:t>
      </w:r>
    </w:p>
    <w:p w:rsidR="00432A2E" w:rsidRPr="00F115D2" w:rsidRDefault="006B52C5" w:rsidP="00432A2E">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340C81">
        <w:t>14.4</w:t>
      </w:r>
      <w:r w:rsidR="00F54660"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rsidR="00173305" w:rsidRPr="00F115D2" w:rsidRDefault="004E1D9C" w:rsidP="006230F9">
      <w:pPr>
        <w:pStyle w:val="Heading3"/>
      </w:pPr>
      <w:bookmarkStart w:id="384" w:name="_Toc257733522"/>
      <w:bookmarkStart w:id="385" w:name="_Toc270597417"/>
      <w:bookmarkStart w:id="386" w:name="_Toc286309307"/>
      <w:r>
        <w:t>Value Type</w:t>
      </w:r>
      <w:r w:rsidR="006B52C5" w:rsidRPr="006B52C5">
        <w:t xml:space="preserve"> Constraints</w:t>
      </w:r>
      <w:bookmarkEnd w:id="384"/>
      <w:bookmarkEnd w:id="385"/>
      <w:bookmarkEnd w:id="386"/>
    </w:p>
    <w:p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F54660">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struct</w:t>
      </w:r>
    </w:p>
    <w:p w:rsidR="00432A2E" w:rsidRPr="00F115D2" w:rsidRDefault="006B52C5" w:rsidP="00432A2E">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340C81">
        <w:t>14.4</w:t>
      </w:r>
      <w:r w:rsidR="00F54660"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rsidR="00F204F5" w:rsidRPr="00404279" w:rsidRDefault="0006146D" w:rsidP="00F204F5">
      <w:pPr>
        <w:pStyle w:val="Note"/>
        <w:rPr>
          <w:lang w:val="en-GB"/>
        </w:rPr>
      </w:pPr>
      <w:r>
        <w:rPr>
          <w:b/>
        </w:rPr>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8E66E5" w:rsidRPr="00391D69" w:rsidRDefault="000F6E29">
      <w:pPr>
        <w:pStyle w:val="Note"/>
      </w:pPr>
      <w:r>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rsidR="00173305" w:rsidRPr="00F115D2" w:rsidRDefault="006B52C5" w:rsidP="006230F9">
      <w:pPr>
        <w:pStyle w:val="Heading3"/>
      </w:pPr>
      <w:bookmarkStart w:id="387" w:name="_Toc257733523"/>
      <w:bookmarkStart w:id="388" w:name="_Toc270597418"/>
      <w:bookmarkStart w:id="389" w:name="_Toc286309308"/>
      <w:r w:rsidRPr="006B52C5">
        <w:lastRenderedPageBreak/>
        <w:t>Reference Type Constraints</w:t>
      </w:r>
      <w:bookmarkEnd w:id="387"/>
      <w:bookmarkEnd w:id="388"/>
      <w:bookmarkEnd w:id="389"/>
    </w:p>
    <w:p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F54660">
        <w:rPr>
          <w:bCs/>
          <w:i/>
          <w:lang w:eastAsia="en-GB"/>
        </w:rPr>
        <w:fldChar w:fldCharType="end"/>
      </w:r>
      <w:r w:rsidR="009138E4">
        <w:rPr>
          <w:bCs/>
          <w:i/>
          <w:lang w:eastAsia="en-GB"/>
        </w:rPr>
        <w:t xml:space="preserve"> </w:t>
      </w:r>
      <w:r w:rsidR="009138E4" w:rsidRPr="008F04E6">
        <w:rPr>
          <w:bCs/>
          <w:lang w:eastAsia="en-GB"/>
        </w:rPr>
        <w:t>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not struct</w:t>
      </w:r>
    </w:p>
    <w:p w:rsidR="00F204F5" w:rsidRPr="00F329AB" w:rsidRDefault="006B52C5" w:rsidP="00F204F5">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340C81">
        <w:t>14.4</w:t>
      </w:r>
      <w:r w:rsidR="00F54660"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F56265" w:rsidRPr="00F115D2" w:rsidRDefault="006B52C5" w:rsidP="006230F9">
      <w:pPr>
        <w:pStyle w:val="Heading3"/>
      </w:pPr>
      <w:bookmarkStart w:id="390" w:name="_Toc270597419"/>
      <w:bookmarkStart w:id="391" w:name="_Toc286309309"/>
      <w:r w:rsidRPr="006B52C5">
        <w:t>Enumeration Constraints</w:t>
      </w:r>
      <w:bookmarkEnd w:id="390"/>
      <w:bookmarkEnd w:id="391"/>
    </w:p>
    <w:p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F54660">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rsidR="00B46074" w:rsidRPr="00F115D2" w:rsidRDefault="006B52C5" w:rsidP="00B46074">
      <w:r w:rsidRPr="00110BB5">
        <w:t>During constraint solvin</w:t>
      </w:r>
      <w:r w:rsidRPr="00391D69">
        <w:t>g (§</w:t>
      </w:r>
      <w:r w:rsidR="00F54660" w:rsidRPr="00391D69">
        <w:fldChar w:fldCharType="begin"/>
      </w:r>
      <w:r w:rsidRPr="006B52C5">
        <w:instrText xml:space="preserve"> REF ConstraintSolving \r \h </w:instrText>
      </w:r>
      <w:r w:rsidR="00F54660" w:rsidRPr="00391D69">
        <w:fldChar w:fldCharType="separate"/>
      </w:r>
      <w:r w:rsidR="00340C81">
        <w:t>14.4</w:t>
      </w:r>
      <w:r w:rsidR="00F54660"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rsidR="00F56265" w:rsidRPr="00F115D2" w:rsidRDefault="006B52C5" w:rsidP="006230F9">
      <w:pPr>
        <w:pStyle w:val="Heading3"/>
      </w:pPr>
      <w:bookmarkStart w:id="392" w:name="_Toc270597420"/>
      <w:bookmarkStart w:id="393" w:name="_Toc286309310"/>
      <w:r w:rsidRPr="006B52C5">
        <w:t>Delegate Constraints</w:t>
      </w:r>
      <w:bookmarkEnd w:id="392"/>
      <w:bookmarkEnd w:id="393"/>
    </w:p>
    <w:p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F54660">
        <w:rPr>
          <w:i/>
        </w:rPr>
        <w:fldChar w:fldCharType="begin"/>
      </w:r>
      <w:r w:rsidR="00744FEA">
        <w:instrText xml:space="preserve"> XE "</w:instrText>
      </w:r>
      <w:r w:rsidR="00744FEA" w:rsidRPr="00021529">
        <w:instrText>delegate constraint</w:instrText>
      </w:r>
      <w:r w:rsidR="00744FEA">
        <w:instrText xml:space="preserve">" </w:instrText>
      </w:r>
      <w:r w:rsidR="00F54660">
        <w:rPr>
          <w:i/>
        </w:rPr>
        <w:fldChar w:fldCharType="end"/>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F54660">
        <w:rPr>
          <w:bCs/>
          <w:i/>
          <w:lang w:eastAsia="en-GB"/>
        </w:rPr>
        <w:fldChar w:fldCharType="end"/>
      </w:r>
      <w:r w:rsidRPr="00C025EE">
        <w:rPr>
          <w:bCs/>
          <w:lang w:eastAsia="en-GB"/>
        </w:rPr>
        <w:t xml:space="preserve"> </w:t>
      </w:r>
      <w:r w:rsidRPr="00E018C4">
        <w:rPr>
          <w:bCs/>
          <w:lang w:eastAsia="en-GB"/>
        </w:rPr>
        <w:t>has the following form:</w:t>
      </w:r>
    </w:p>
    <w:p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rsidR="00B46074" w:rsidRPr="00F115D2" w:rsidRDefault="006B52C5" w:rsidP="00B46074">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340C81">
        <w:t>14.4</w:t>
      </w:r>
      <w:r w:rsidR="00F54660"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rsidR="00317F8E" w:rsidRPr="00F329AB" w:rsidRDefault="006B52C5">
      <w:pPr>
        <w:pStyle w:val="Note"/>
      </w:pPr>
      <w:r w:rsidRPr="00497D56">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rsidR="000277BE" w:rsidRPr="00F115D2" w:rsidRDefault="000277BE" w:rsidP="006230F9">
      <w:pPr>
        <w:pStyle w:val="Heading3"/>
      </w:pPr>
      <w:bookmarkStart w:id="394" w:name="_Toc194259213"/>
      <w:bookmarkStart w:id="395" w:name="_Toc189835663"/>
      <w:bookmarkStart w:id="396" w:name="_Toc189835980"/>
      <w:bookmarkStart w:id="397" w:name="_Toc189924639"/>
      <w:bookmarkStart w:id="398" w:name="_Toc190406632"/>
      <w:bookmarkStart w:id="399" w:name="_Toc190431615"/>
      <w:bookmarkStart w:id="400" w:name="_Toc189835664"/>
      <w:bookmarkStart w:id="401" w:name="_Toc189835981"/>
      <w:bookmarkStart w:id="402" w:name="_Toc189924640"/>
      <w:bookmarkStart w:id="403" w:name="_Toc190406633"/>
      <w:bookmarkStart w:id="404" w:name="_Toc190431616"/>
      <w:bookmarkStart w:id="405" w:name="_Toc187679333"/>
      <w:bookmarkStart w:id="406" w:name="_Toc187679334"/>
      <w:bookmarkStart w:id="407" w:name="_Toc187679335"/>
      <w:bookmarkStart w:id="408" w:name="_Toc187679336"/>
      <w:bookmarkStart w:id="409" w:name="_Toc187679337"/>
      <w:bookmarkStart w:id="410" w:name="_Toc187679338"/>
      <w:bookmarkStart w:id="411" w:name="_Toc187679339"/>
      <w:bookmarkStart w:id="412" w:name="_Toc187679340"/>
      <w:bookmarkStart w:id="413" w:name="_Toc187679341"/>
      <w:bookmarkStart w:id="414" w:name="_Toc187679342"/>
      <w:bookmarkStart w:id="415" w:name="_Toc187679343"/>
      <w:bookmarkStart w:id="416" w:name="_Toc187679344"/>
      <w:bookmarkStart w:id="417" w:name="_Toc187679345"/>
      <w:bookmarkStart w:id="418" w:name="_Toc187679346"/>
      <w:bookmarkStart w:id="419" w:name="_Toc187679347"/>
      <w:bookmarkStart w:id="420" w:name="_Toc187679348"/>
      <w:bookmarkStart w:id="421" w:name="_Toc187679349"/>
      <w:bookmarkStart w:id="422" w:name="_Toc187679350"/>
      <w:bookmarkStart w:id="423" w:name="_Toc187679351"/>
      <w:bookmarkStart w:id="424" w:name="_Toc187679352"/>
      <w:bookmarkStart w:id="425" w:name="_Toc187679353"/>
      <w:bookmarkStart w:id="426" w:name="_Toc187679354"/>
      <w:bookmarkStart w:id="427" w:name="_Toc187679355"/>
      <w:bookmarkStart w:id="428" w:name="_Toc187679356"/>
      <w:bookmarkStart w:id="429" w:name="_Toc187679357"/>
      <w:bookmarkStart w:id="430" w:name="_Toc187679358"/>
      <w:bookmarkStart w:id="431" w:name="_Toc187679359"/>
      <w:bookmarkStart w:id="432" w:name="_Toc187679360"/>
      <w:bookmarkStart w:id="433" w:name="_Toc187679361"/>
      <w:bookmarkStart w:id="434" w:name="_Toc187679362"/>
      <w:bookmarkStart w:id="435" w:name="_Toc187679363"/>
      <w:bookmarkStart w:id="436" w:name="_Toc187679364"/>
      <w:bookmarkStart w:id="437" w:name="_Toc187679365"/>
      <w:bookmarkStart w:id="438" w:name="_Toc187679366"/>
      <w:bookmarkStart w:id="439" w:name="_Toc187679367"/>
      <w:bookmarkStart w:id="440" w:name="_Toc187679368"/>
      <w:bookmarkStart w:id="441" w:name="_Toc187679369"/>
      <w:bookmarkStart w:id="442" w:name="_Toc187679370"/>
      <w:bookmarkStart w:id="443" w:name="_Toc187679371"/>
      <w:bookmarkStart w:id="444" w:name="_Toc187679372"/>
      <w:bookmarkStart w:id="445" w:name="_Toc187679373"/>
      <w:bookmarkStart w:id="446" w:name="_Toc187679374"/>
      <w:bookmarkStart w:id="447" w:name="_Toc270597421"/>
      <w:bookmarkStart w:id="448" w:name="_Toc286309311"/>
      <w:bookmarkStart w:id="449" w:name="_Ref203209647"/>
      <w:bookmarkStart w:id="450" w:name="_Toc207705788"/>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t>Unmanaged</w:t>
      </w:r>
      <w:r w:rsidRPr="006B52C5">
        <w:t xml:space="preserve"> Constraints</w:t>
      </w:r>
      <w:bookmarkEnd w:id="447"/>
      <w:bookmarkEnd w:id="448"/>
    </w:p>
    <w:p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F54660">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F54660">
        <w:rPr>
          <w:i/>
          <w:lang w:eastAsia="en-GB"/>
        </w:rPr>
        <w:fldChar w:fldCharType="end"/>
      </w:r>
      <w:r w:rsidR="00F54660">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F54660">
        <w:rPr>
          <w:i/>
          <w:lang w:eastAsia="en-GB"/>
        </w:rPr>
        <w:fldChar w:fldCharType="end"/>
      </w:r>
      <w:r w:rsidRPr="00B444E1">
        <w:rPr>
          <w:bCs/>
          <w:lang w:eastAsia="en-GB"/>
        </w:rPr>
        <w:t xml:space="preserve"> </w:t>
      </w:r>
      <w:r w:rsidRPr="00E018C4">
        <w:rPr>
          <w:bCs/>
          <w:lang w:eastAsia="en-GB"/>
        </w:rPr>
        <w:t>has the following form:</w:t>
      </w:r>
    </w:p>
    <w:p w:rsidR="00B444E1" w:rsidRDefault="00B444E1" w:rsidP="008F04E6">
      <w:pPr>
        <w:pStyle w:val="CodeExample"/>
      </w:pPr>
      <w:r w:rsidRPr="00355E9F">
        <w:rPr>
          <w:rStyle w:val="CodeInlineItalic"/>
        </w:rPr>
        <w:t>typar</w:t>
      </w:r>
      <w:r>
        <w:rPr>
          <w:rStyle w:val="CodeInline"/>
        </w:rPr>
        <w:t xml:space="preserve"> : unmanaged</w:t>
      </w:r>
    </w:p>
    <w:p w:rsidR="000277BE" w:rsidRDefault="000277BE" w:rsidP="000277BE">
      <w:r>
        <w:rPr>
          <w:lang w:eastAsia="en-GB"/>
        </w:rPr>
        <w:t>During constraint solving (</w:t>
      </w:r>
      <w:r>
        <w:rPr>
          <w:rFonts w:cs="Times New Roman"/>
          <w:lang w:eastAsia="en-GB"/>
        </w:rPr>
        <w:t>§</w:t>
      </w:r>
      <w:r w:rsidR="00F54660">
        <w:rPr>
          <w:rFonts w:cs="Times New Roman"/>
          <w:lang w:eastAsia="en-GB"/>
        </w:rPr>
        <w:fldChar w:fldCharType="begin"/>
      </w:r>
      <w:r>
        <w:rPr>
          <w:rFonts w:cs="Times New Roman"/>
          <w:lang w:eastAsia="en-GB"/>
        </w:rPr>
        <w:instrText xml:space="preserve"> REF ConstraintSolving \r \h </w:instrText>
      </w:r>
      <w:r w:rsidR="00F54660">
        <w:rPr>
          <w:rFonts w:cs="Times New Roman"/>
          <w:lang w:eastAsia="en-GB"/>
        </w:rPr>
      </w:r>
      <w:r w:rsidR="00F54660">
        <w:rPr>
          <w:rFonts w:cs="Times New Roman"/>
          <w:lang w:eastAsia="en-GB"/>
        </w:rPr>
        <w:fldChar w:fldCharType="separate"/>
      </w:r>
      <w:r w:rsidR="00340C81">
        <w:rPr>
          <w:rFonts w:cs="Times New Roman"/>
          <w:lang w:eastAsia="en-GB"/>
        </w:rPr>
        <w:t>14.4</w:t>
      </w:r>
      <w:r w:rsidR="00F54660">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F54660">
        <w:fldChar w:fldCharType="begin"/>
      </w:r>
      <w:r w:rsidR="009F2380">
        <w:instrText xml:space="preserve"> XE "</w:instrText>
      </w:r>
      <w:r w:rsidR="009F2380" w:rsidRPr="00CA09B6">
        <w:instrText>types:unmanaged</w:instrText>
      </w:r>
      <w:r w:rsidR="009F2380">
        <w:instrText xml:space="preserve">" </w:instrText>
      </w:r>
      <w:r w:rsidR="00F54660">
        <w:fldChar w:fldCharType="end"/>
      </w:r>
      <w:r>
        <w:t xml:space="preserve"> as specified below:</w:t>
      </w:r>
    </w:p>
    <w:p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rsidR="000277BE" w:rsidRDefault="000277BE" w:rsidP="008F04E6">
      <w:pPr>
        <w:pStyle w:val="BulletList"/>
      </w:pPr>
      <w:r>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rsidR="002442AB" w:rsidRPr="00F115D2" w:rsidRDefault="006B52C5" w:rsidP="006230F9">
      <w:pPr>
        <w:pStyle w:val="Heading3"/>
      </w:pPr>
      <w:bookmarkStart w:id="451" w:name="_Toc270597422"/>
      <w:bookmarkStart w:id="452" w:name="_Toc286309312"/>
      <w:r w:rsidRPr="006B52C5">
        <w:lastRenderedPageBreak/>
        <w:t>Equality and Comparison Constraints</w:t>
      </w:r>
      <w:bookmarkEnd w:id="451"/>
      <w:bookmarkEnd w:id="452"/>
    </w:p>
    <w:p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F54660">
        <w:rPr>
          <w:i/>
        </w:rPr>
        <w:fldChar w:fldCharType="begin"/>
      </w:r>
      <w:r w:rsidR="006C31BC">
        <w:instrText xml:space="preserve"> XE "</w:instrText>
      </w:r>
      <w:r w:rsidR="006C31BC" w:rsidRPr="00021529">
        <w:instrText>equality constraint</w:instrText>
      </w:r>
      <w:r w:rsidR="006C31BC">
        <w:instrText xml:space="preserve">" </w:instrText>
      </w:r>
      <w:r w:rsidR="00F54660">
        <w:rPr>
          <w:i/>
        </w:rPr>
        <w:fldChar w:fldCharType="end"/>
      </w:r>
      <w:r w:rsidR="00F54660">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F54660">
        <w:rPr>
          <w:bCs/>
          <w:i/>
          <w:lang w:eastAsia="en-GB"/>
        </w:rPr>
        <w:fldChar w:fldCharType="end"/>
      </w:r>
      <w:r w:rsidR="00B444E1">
        <w:t xml:space="preserve"> and </w:t>
      </w:r>
      <w:r w:rsidRPr="00B81F48">
        <w:rPr>
          <w:rStyle w:val="Italic"/>
        </w:rPr>
        <w:t>comparison constraint</w:t>
      </w:r>
      <w:r w:rsidR="00B444E1">
        <w:rPr>
          <w:rStyle w:val="Italic"/>
        </w:rPr>
        <w:t>s</w:t>
      </w:r>
      <w:r w:rsidR="00F54660">
        <w:rPr>
          <w:i/>
        </w:rPr>
        <w:fldChar w:fldCharType="begin"/>
      </w:r>
      <w:r w:rsidR="006C31BC">
        <w:instrText xml:space="preserve"> XE "</w:instrText>
      </w:r>
      <w:r w:rsidR="006C31BC" w:rsidRPr="00021529">
        <w:instrText>comparison constraint</w:instrText>
      </w:r>
      <w:r w:rsidR="006C31BC">
        <w:instrText xml:space="preserve">" </w:instrText>
      </w:r>
      <w:r w:rsidR="00F54660">
        <w:rPr>
          <w:i/>
        </w:rPr>
        <w:fldChar w:fldCharType="end"/>
      </w:r>
      <w:r w:rsidR="00B444E1">
        <w:t xml:space="preserve"> have the following forms, respectively:</w:t>
      </w:r>
    </w:p>
    <w:p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rsidR="00B444E1" w:rsidRPr="00F329AB" w:rsidRDefault="00B444E1" w:rsidP="008F04E6">
      <w:pPr>
        <w:pStyle w:val="CodeExample"/>
      </w:pPr>
      <w:r w:rsidRPr="00355E9F">
        <w:rPr>
          <w:rStyle w:val="CodeInlineItalic"/>
        </w:rPr>
        <w:t>typar</w:t>
      </w:r>
      <w:r w:rsidRPr="00391D69">
        <w:rPr>
          <w:rStyle w:val="CodeInline"/>
        </w:rPr>
        <w:t xml:space="preserve"> : comparison</w:t>
      </w:r>
    </w:p>
    <w:p w:rsidR="002442AB" w:rsidRPr="00E42689" w:rsidRDefault="006B52C5" w:rsidP="002442AB">
      <w:r w:rsidRPr="006B52C5">
        <w:t>During constraint solving (§</w:t>
      </w:r>
      <w:r w:rsidR="00F54660" w:rsidRPr="00391D69">
        <w:fldChar w:fldCharType="begin"/>
      </w:r>
      <w:r w:rsidRPr="006B52C5">
        <w:instrText xml:space="preserve"> REF ConstraintSolving \r \h </w:instrText>
      </w:r>
      <w:r w:rsidR="00F54660" w:rsidRPr="00391D69">
        <w:fldChar w:fldCharType="separate"/>
      </w:r>
      <w:r w:rsidR="00340C81">
        <w:t>14.4</w:t>
      </w:r>
      <w:r w:rsidR="00F54660"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F54660">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F54660">
        <w:rPr>
          <w:i/>
          <w:lang w:eastAsia="en-GB"/>
        </w:rPr>
        <w:fldChar w:fldCharType="end"/>
      </w:r>
      <w:r w:rsidR="002F4F63">
        <w:rPr>
          <w:lang w:eastAsia="en-GB"/>
        </w:rPr>
        <w:t xml:space="preserve">. Such a constraint is </w:t>
      </w:r>
      <w:r w:rsidRPr="00404279">
        <w:t>met</w:t>
      </w:r>
      <w:r w:rsidRPr="006B52C5">
        <w:t xml:space="preserve"> if all the following conditions hold:</w:t>
      </w:r>
    </w:p>
    <w:p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F54660">
        <w:fldChar w:fldCharType="begin"/>
      </w:r>
      <w:r w:rsidR="00FA6916">
        <w:instrText xml:space="preserve"> XE "</w:instrText>
      </w:r>
      <w:r w:rsidR="00FA6916" w:rsidRPr="00D05B62">
        <w:instrText>attributes:NoEquality</w:instrText>
      </w:r>
      <w:r w:rsidR="00FA6916">
        <w:instrText xml:space="preserve">" </w:instrText>
      </w:r>
      <w:r w:rsidR="00F54660">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rsidR="006B52C5" w:rsidRPr="00110BB5" w:rsidRDefault="006B52C5" w:rsidP="008F04E6">
      <w:pPr>
        <w:pStyle w:val="BodyText"/>
      </w:pPr>
      <w:r w:rsidRPr="00404279">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rsidR="00A26F81" w:rsidRPr="00C77CDB" w:rsidRDefault="006B52C5" w:rsidP="00E104DD">
      <w:pPr>
        <w:pStyle w:val="Heading2"/>
      </w:pPr>
      <w:bookmarkStart w:id="453" w:name="_Toc244432231"/>
      <w:bookmarkStart w:id="454" w:name="_Toc244798862"/>
      <w:bookmarkStart w:id="455" w:name="_Toc244861288"/>
      <w:bookmarkStart w:id="456" w:name="_Toc244951899"/>
      <w:bookmarkStart w:id="457" w:name="_Toc244432232"/>
      <w:bookmarkStart w:id="458" w:name="_Toc244798863"/>
      <w:bookmarkStart w:id="459" w:name="_Toc244861289"/>
      <w:bookmarkStart w:id="460" w:name="_Toc244951900"/>
      <w:bookmarkStart w:id="461" w:name="_Toc244432233"/>
      <w:bookmarkStart w:id="462" w:name="_Toc244798864"/>
      <w:bookmarkStart w:id="463" w:name="_Toc244861290"/>
      <w:bookmarkStart w:id="464" w:name="_Toc244951901"/>
      <w:bookmarkStart w:id="465" w:name="_Toc244432234"/>
      <w:bookmarkStart w:id="466" w:name="_Toc244798865"/>
      <w:bookmarkStart w:id="467" w:name="_Toc244861291"/>
      <w:bookmarkStart w:id="468" w:name="_Toc244951902"/>
      <w:bookmarkStart w:id="469" w:name="_Toc244432235"/>
      <w:bookmarkStart w:id="470" w:name="_Toc244798866"/>
      <w:bookmarkStart w:id="471" w:name="_Toc244861292"/>
      <w:bookmarkStart w:id="472" w:name="_Toc244951903"/>
      <w:bookmarkStart w:id="473" w:name="_Toc244432236"/>
      <w:bookmarkStart w:id="474" w:name="_Toc244798867"/>
      <w:bookmarkStart w:id="475" w:name="_Toc244861293"/>
      <w:bookmarkStart w:id="476" w:name="_Toc244951904"/>
      <w:bookmarkStart w:id="477" w:name="_Toc244432237"/>
      <w:bookmarkStart w:id="478" w:name="_Toc244798868"/>
      <w:bookmarkStart w:id="479" w:name="_Toc244861294"/>
      <w:bookmarkStart w:id="480" w:name="_Toc244951905"/>
      <w:bookmarkStart w:id="481" w:name="_Toc257733524"/>
      <w:bookmarkStart w:id="482" w:name="_Toc270597423"/>
      <w:bookmarkStart w:id="483" w:name="_Toc286309313"/>
      <w:bookmarkStart w:id="484" w:name="ExplicitTypeParameters"/>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391D69">
        <w:t>Type Parameter Definitions</w:t>
      </w:r>
      <w:bookmarkEnd w:id="449"/>
      <w:bookmarkEnd w:id="450"/>
      <w:bookmarkEnd w:id="481"/>
      <w:bookmarkEnd w:id="482"/>
      <w:bookmarkEnd w:id="483"/>
      <w:r w:rsidRPr="00391D69">
        <w:t xml:space="preserve"> </w:t>
      </w:r>
    </w:p>
    <w:bookmarkEnd w:id="484"/>
    <w:p w:rsidR="0053706E" w:rsidRDefault="006B52C5" w:rsidP="00CB0A95">
      <w:pPr>
        <w:keepNext/>
      </w:pPr>
      <w:r w:rsidRPr="00E42689">
        <w:t>Type parameter definitions</w:t>
      </w:r>
      <w:r w:rsidR="00F54660">
        <w:fldChar w:fldCharType="begin"/>
      </w:r>
      <w:r w:rsidR="009A38F7">
        <w:instrText xml:space="preserve"> XE "</w:instrText>
      </w:r>
      <w:r w:rsidR="009A38F7" w:rsidRPr="009A38F7">
        <w:instrText>type parameter definitions</w:instrText>
      </w:r>
      <w:r w:rsidR="009A38F7">
        <w:instrText xml:space="preserve">" </w:instrText>
      </w:r>
      <w:r w:rsidR="00F54660">
        <w:fldChar w:fldCharType="end"/>
      </w:r>
      <w:r w:rsidRPr="00391D69">
        <w:t xml:space="preserve"> </w:t>
      </w:r>
      <w:r w:rsidRPr="00497D56">
        <w:t xml:space="preserve">can occur </w:t>
      </w:r>
      <w:r w:rsidR="0053706E">
        <w:t>in the following locations:</w:t>
      </w:r>
    </w:p>
    <w:p w:rsidR="0053706E" w:rsidRDefault="0053706E" w:rsidP="008F04E6">
      <w:pPr>
        <w:pStyle w:val="BulletList"/>
      </w:pPr>
      <w:r>
        <w:t>V</w:t>
      </w:r>
      <w:r w:rsidR="006B52C5" w:rsidRPr="00497D56">
        <w:t>alue definitions in modules</w:t>
      </w:r>
    </w:p>
    <w:p w:rsidR="0053706E" w:rsidRDefault="0053706E" w:rsidP="008F04E6">
      <w:pPr>
        <w:pStyle w:val="BulletList"/>
      </w:pPr>
      <w:r>
        <w:t>M</w:t>
      </w:r>
      <w:r w:rsidR="006B52C5" w:rsidRPr="00497D56">
        <w:t>ember definitions</w:t>
      </w:r>
    </w:p>
    <w:p w:rsidR="0053706E" w:rsidRDefault="0053706E" w:rsidP="008F04E6">
      <w:pPr>
        <w:pStyle w:val="BulletList"/>
      </w:pPr>
      <w:r>
        <w:t>T</w:t>
      </w:r>
      <w:r w:rsidR="006B52C5" w:rsidRPr="00497D56">
        <w:t>ype definitions</w:t>
      </w:r>
    </w:p>
    <w:p w:rsidR="00F62A01" w:rsidRPr="00110BB5" w:rsidRDefault="0053706E" w:rsidP="008F04E6">
      <w:pPr>
        <w:pStyle w:val="BulletList"/>
      </w:pPr>
      <w:r>
        <w:t>C</w:t>
      </w:r>
      <w:r w:rsidR="006B52C5" w:rsidRPr="00497D56">
        <w:t>orresponding specifications in signatures</w:t>
      </w:r>
    </w:p>
    <w:p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rsidR="004D303E" w:rsidRPr="00E42689" w:rsidRDefault="006B52C5" w:rsidP="004D303E">
      <w:pPr>
        <w:pStyle w:val="CodeExplanation"/>
      </w:pPr>
      <w:r w:rsidRPr="00E42689">
        <w:t>let id&lt;'T&gt; (x:'T) = x</w:t>
      </w:r>
      <w:r w:rsidR="008C18A8">
        <w:t xml:space="preserve">   </w:t>
      </w:r>
    </w:p>
    <w:p w:rsidR="00E05E6C" w:rsidRPr="00EC389E" w:rsidRDefault="00E05E6C" w:rsidP="00EC389E">
      <w:r>
        <w:t>Likewise, in a type definition:</w:t>
      </w:r>
    </w:p>
    <w:p w:rsidR="00E05E6C" w:rsidRPr="00097F91" w:rsidRDefault="00E05E6C" w:rsidP="00E05E6C">
      <w:pPr>
        <w:pStyle w:val="CodeExplanation"/>
        <w:rPr>
          <w:lang w:val="de-DE"/>
        </w:rPr>
      </w:pPr>
      <w:r w:rsidRPr="00097F91">
        <w:rPr>
          <w:lang w:val="de-DE"/>
        </w:rPr>
        <w:t>type Funcs&lt;'T1,'T2&gt; =</w:t>
      </w:r>
      <w:r>
        <w:rPr>
          <w:lang w:val="de-DE"/>
        </w:rPr>
        <w:t xml:space="preserve"> </w:t>
      </w:r>
    </w:p>
    <w:p w:rsidR="00E05E6C" w:rsidRPr="00097F91" w:rsidRDefault="00E05E6C" w:rsidP="00E05E6C">
      <w:pPr>
        <w:pStyle w:val="CodeExplanation"/>
        <w:rPr>
          <w:lang w:val="de-DE"/>
        </w:rPr>
      </w:pPr>
      <w:r w:rsidRPr="00097F91">
        <w:rPr>
          <w:lang w:val="de-DE"/>
        </w:rPr>
        <w:t xml:space="preserve">    { Forward: 'T1 -&gt; 'T2;</w:t>
      </w:r>
    </w:p>
    <w:p w:rsidR="00E05E6C" w:rsidRPr="00097F91" w:rsidRDefault="00E05E6C" w:rsidP="00E05E6C">
      <w:pPr>
        <w:pStyle w:val="CodeExplanation"/>
        <w:rPr>
          <w:lang w:val="de-DE"/>
        </w:rPr>
      </w:pPr>
      <w:r w:rsidRPr="00097F91">
        <w:rPr>
          <w:lang w:val="de-DE"/>
        </w:rPr>
        <w:t xml:space="preserve">      Backward : 'T2 -&gt; 'T2 }</w:t>
      </w:r>
    </w:p>
    <w:p w:rsidR="00E05E6C" w:rsidRPr="00EC389E" w:rsidRDefault="00E05E6C" w:rsidP="00EC389E">
      <w:r>
        <w:t>Likewise, in a signature file:</w:t>
      </w:r>
    </w:p>
    <w:p w:rsidR="00985527" w:rsidRPr="00097F91" w:rsidRDefault="006B52C5" w:rsidP="00E05E6C">
      <w:pPr>
        <w:pStyle w:val="CodeExplanation"/>
        <w:rPr>
          <w:lang w:val="de-DE"/>
        </w:rPr>
      </w:pPr>
      <w:r w:rsidRPr="00097F91">
        <w:rPr>
          <w:lang w:val="de-DE"/>
        </w:rPr>
        <w:t>val id&lt;'T&gt; : 'T -&gt; 'T</w:t>
      </w:r>
      <w:r w:rsidR="00E05E6C">
        <w:rPr>
          <w:lang w:val="de-DE"/>
        </w:rPr>
        <w:t xml:space="preserve"> </w:t>
      </w:r>
    </w:p>
    <w:p w:rsidR="004D303E" w:rsidRPr="00097F91" w:rsidRDefault="004D303E" w:rsidP="00985527">
      <w:pPr>
        <w:pStyle w:val="CodeExplanation"/>
        <w:rPr>
          <w:lang w:val="de-DE"/>
        </w:rPr>
      </w:pPr>
    </w:p>
    <w:p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F54660">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F54660">
        <w:rPr>
          <w:i/>
          <w:lang w:eastAsia="en-GB"/>
        </w:rPr>
        <w:fldChar w:fldCharType="end"/>
      </w:r>
      <w:r w:rsidRPr="006B52C5">
        <w:rPr>
          <w:lang w:eastAsia="en-GB"/>
        </w:rPr>
        <w:t>.</w:t>
      </w:r>
      <w:r w:rsidRPr="00497D56">
        <w:t xml:space="preserve"> For example: </w:t>
      </w:r>
    </w:p>
    <w:p w:rsidR="00AD14C2" w:rsidRPr="00391D69" w:rsidRDefault="006B52C5" w:rsidP="00195C13">
      <w:pPr>
        <w:pStyle w:val="CodeExplanation"/>
      </w:pPr>
      <w:r w:rsidRPr="00110BB5">
        <w:t>let dispose2&lt;'T when 'T :&gt; System.IDisposable&gt; (</w:t>
      </w:r>
      <w:r w:rsidRPr="00391D69">
        <w:t xml:space="preserve">x: 'T, y: 'T) = </w:t>
      </w:r>
    </w:p>
    <w:p w:rsidR="00AD14C2" w:rsidRPr="00E42689" w:rsidRDefault="006B52C5" w:rsidP="00195C13">
      <w:pPr>
        <w:pStyle w:val="CodeExplanation"/>
      </w:pPr>
      <w:r w:rsidRPr="00E42689">
        <w:t xml:space="preserve">    x.Dispose() </w:t>
      </w:r>
    </w:p>
    <w:p w:rsidR="00195C13" w:rsidRPr="00F329AB" w:rsidRDefault="006B52C5" w:rsidP="00195C13">
      <w:pPr>
        <w:pStyle w:val="CodeExplanation"/>
      </w:pPr>
      <w:r w:rsidRPr="00E42689">
        <w:t xml:space="preserve">    y.Dispose()</w:t>
      </w:r>
    </w:p>
    <w:p w:rsidR="004A3C1C" w:rsidRDefault="004A3C1C" w:rsidP="008F04E6">
      <w:bookmarkStart w:id="485"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rsidR="00C125FA" w:rsidRPr="00F115D2" w:rsidRDefault="0053706E" w:rsidP="008F04E6">
      <w:r>
        <w:lastRenderedPageBreak/>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5"/>
      <w:r w:rsidR="006B52C5" w:rsidRPr="00404279">
        <w:t>:</w:t>
      </w:r>
    </w:p>
    <w:p w:rsidR="00D51C73" w:rsidRPr="008F04E6" w:rsidRDefault="006B52C5" w:rsidP="008F04E6">
      <w:pPr>
        <w:pStyle w:val="CodeExample"/>
        <w:rPr>
          <w:rStyle w:val="CodeInline"/>
        </w:rPr>
      </w:pPr>
      <w:r w:rsidRPr="00FB2EE9">
        <w:rPr>
          <w:rStyle w:val="CodeInline"/>
        </w:rPr>
        <w:t>let throw (x: Exception) = raise x</w:t>
      </w:r>
    </w:p>
    <w:p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rsidR="00166F34" w:rsidRDefault="00166F34" w:rsidP="00166F34">
      <w:pPr>
        <w:pStyle w:val="CodeExplanation"/>
      </w:pPr>
      <w:r w:rsidRPr="00391D69">
        <w:t>let multipleConstraints</w:t>
      </w:r>
      <w:r w:rsidRPr="00E42689">
        <w:t>&lt;'T when 'T :&gt; System.IDisposable and</w:t>
      </w:r>
      <w:r w:rsidRPr="00F329AB">
        <w:t xml:space="preserve"> </w:t>
      </w:r>
    </w:p>
    <w:p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rsidR="00195C13" w:rsidRPr="00391D69" w:rsidRDefault="006B52C5" w:rsidP="00195C13">
      <w:r w:rsidRPr="00E42689">
        <w:t>Explicit type parameter definitions can declare custom attributes on type parameter definitions (§</w:t>
      </w:r>
      <w:r w:rsidR="00F54660" w:rsidRPr="00391D69">
        <w:fldChar w:fldCharType="begin"/>
      </w:r>
      <w:r w:rsidRPr="006B52C5">
        <w:instrText xml:space="preserve"> REF CustomAttributes \r \h </w:instrText>
      </w:r>
      <w:r w:rsidR="00F54660" w:rsidRPr="00391D69">
        <w:fldChar w:fldCharType="separate"/>
      </w:r>
      <w:r w:rsidR="00340C81">
        <w:t>13.1</w:t>
      </w:r>
      <w:r w:rsidR="00F54660" w:rsidRPr="00391D69">
        <w:fldChar w:fldCharType="end"/>
      </w:r>
      <w:r w:rsidRPr="00391D69">
        <w:t xml:space="preserve">). </w:t>
      </w:r>
    </w:p>
    <w:p w:rsidR="00A26F81" w:rsidRPr="00C77CDB" w:rsidRDefault="006B52C5" w:rsidP="00E104DD">
      <w:pPr>
        <w:pStyle w:val="Heading2"/>
      </w:pPr>
      <w:bookmarkStart w:id="486" w:name="_Toc207705790"/>
      <w:bookmarkStart w:id="487" w:name="_Toc257733525"/>
      <w:bookmarkStart w:id="488" w:name="_Toc270597424"/>
      <w:bookmarkStart w:id="489" w:name="_Toc286309314"/>
      <w:r w:rsidRPr="00E42689">
        <w:t xml:space="preserve">Logical Properties of </w:t>
      </w:r>
      <w:bookmarkStart w:id="490" w:name="_Toc189835667"/>
      <w:bookmarkStart w:id="491" w:name="_Toc189835984"/>
      <w:bookmarkStart w:id="492" w:name="_Toc189835668"/>
      <w:bookmarkStart w:id="493" w:name="_Toc189835985"/>
      <w:bookmarkStart w:id="494" w:name="_Toc189835669"/>
      <w:bookmarkStart w:id="495" w:name="_Toc189835986"/>
      <w:bookmarkStart w:id="496" w:name="_Toc189835671"/>
      <w:bookmarkStart w:id="497" w:name="_Toc189835988"/>
      <w:bookmarkStart w:id="498" w:name="_Toc189924642"/>
      <w:bookmarkStart w:id="499" w:name="_Toc190406635"/>
      <w:bookmarkStart w:id="500" w:name="_Toc190431618"/>
      <w:bookmarkStart w:id="501" w:name="_Toc189835685"/>
      <w:bookmarkStart w:id="502" w:name="_Toc189836002"/>
      <w:bookmarkStart w:id="503" w:name="_Toc187679380"/>
      <w:bookmarkStart w:id="504" w:name="_Toc187679381"/>
      <w:bookmarkStart w:id="505" w:name="_Toc187679382"/>
      <w:bookmarkStart w:id="506" w:name="_Toc187679383"/>
      <w:bookmarkStart w:id="507" w:name="_Toc187679384"/>
      <w:bookmarkStart w:id="508" w:name="_Toc187679385"/>
      <w:bookmarkStart w:id="509" w:name="_Toc187679386"/>
      <w:bookmarkStart w:id="510" w:name="_Toc187679387"/>
      <w:bookmarkStart w:id="511" w:name="_Toc187679388"/>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E42689">
        <w:t>Types</w:t>
      </w:r>
      <w:bookmarkEnd w:id="486"/>
      <w:bookmarkEnd w:id="487"/>
      <w:bookmarkEnd w:id="488"/>
      <w:bookmarkEnd w:id="489"/>
      <w:r w:rsidRPr="006B52C5">
        <w:t xml:space="preserve"> </w:t>
      </w:r>
    </w:p>
    <w:p w:rsidR="00F62A01" w:rsidRPr="00391D69" w:rsidRDefault="00F7628A" w:rsidP="00F62A01">
      <w:r>
        <w:t>D</w:t>
      </w:r>
      <w:r w:rsidR="006B52C5" w:rsidRPr="00110BB5">
        <w:t>uring type checking and elaboration, syntactic types</w:t>
      </w:r>
      <w:r w:rsidR="00F54660">
        <w:fldChar w:fldCharType="begin"/>
      </w:r>
      <w:r w:rsidR="00B96D15">
        <w:instrText xml:space="preserve"> XE "</w:instrText>
      </w:r>
      <w:r w:rsidR="00B96D15" w:rsidRPr="00313FD0">
        <w:instrText>types:logical properties of</w:instrText>
      </w:r>
      <w:r w:rsidR="00B96D15">
        <w:instrText xml:space="preserve">" </w:instrText>
      </w:r>
      <w:r w:rsidR="00F54660">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rsidR="00B52A11" w:rsidRPr="00F115D2" w:rsidRDefault="006B52C5" w:rsidP="006230F9">
      <w:pPr>
        <w:pStyle w:val="Heading3"/>
      </w:pPr>
      <w:bookmarkStart w:id="512" w:name="_Toc207705791"/>
      <w:bookmarkStart w:id="513" w:name="_Toc257733526"/>
      <w:bookmarkStart w:id="514" w:name="_Toc270597425"/>
      <w:bookmarkStart w:id="515" w:name="_Toc286309315"/>
      <w:r w:rsidRPr="00404279">
        <w:t>Characteristics of Type Definitions</w:t>
      </w:r>
      <w:bookmarkEnd w:id="512"/>
      <w:bookmarkEnd w:id="513"/>
      <w:bookmarkEnd w:id="514"/>
      <w:bookmarkEnd w:id="515"/>
      <w:r w:rsidRPr="00404279">
        <w:t xml:space="preserve"> </w:t>
      </w:r>
    </w:p>
    <w:p w:rsidR="001B4637" w:rsidRPr="00391D69" w:rsidRDefault="00902A0F">
      <w:r>
        <w:t>T</w:t>
      </w:r>
      <w:r w:rsidR="006B52C5" w:rsidRPr="006B52C5">
        <w:t>ype definitions</w:t>
      </w:r>
      <w:r w:rsidR="00F54660">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F54660">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F54660" w:rsidRPr="00391D69">
        <w:fldChar w:fldCharType="begin"/>
      </w:r>
      <w:r w:rsidR="006B52C5" w:rsidRPr="006B52C5">
        <w:instrText xml:space="preserve"> REF TypeDefinitions \r \h </w:instrText>
      </w:r>
      <w:r w:rsidR="00F54660" w:rsidRPr="00391D69">
        <w:fldChar w:fldCharType="separate"/>
      </w:r>
      <w:r w:rsidR="00340C81">
        <w:t>8</w:t>
      </w:r>
      <w:r w:rsidR="00F54660"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rsidR="00D25176" w:rsidRPr="00F115D2" w:rsidRDefault="006B52C5" w:rsidP="008F04E6">
      <w:pPr>
        <w:pStyle w:val="BulletList"/>
      </w:pPr>
      <w:r w:rsidRPr="00E42689">
        <w:t xml:space="preserve">Type definitions may be </w:t>
      </w:r>
      <w:r w:rsidRPr="00EB3490">
        <w:rPr>
          <w:rStyle w:val="Italic"/>
        </w:rPr>
        <w:t>generic</w:t>
      </w:r>
      <w:r w:rsidR="00F54660">
        <w:rPr>
          <w:i/>
        </w:rPr>
        <w:fldChar w:fldCharType="begin"/>
      </w:r>
      <w:r w:rsidR="00A25793">
        <w:instrText xml:space="preserve"> XE "</w:instrText>
      </w:r>
      <w:r w:rsidR="00A25793" w:rsidRPr="00521E37">
        <w:instrText>type definitions:generic</w:instrText>
      </w:r>
      <w:r w:rsidR="00A25793">
        <w:instrText xml:space="preserve">" </w:instrText>
      </w:r>
      <w:r w:rsidR="00F54660">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rsidR="00D25176" w:rsidRPr="00391D69" w:rsidRDefault="006B52C5" w:rsidP="0000657C">
      <w:pPr>
        <w:pStyle w:val="BulletList"/>
      </w:pPr>
      <w:r w:rsidRPr="006B52C5">
        <w:t xml:space="preserve">Type definitions may have </w:t>
      </w:r>
      <w:r w:rsidRPr="00EB3490">
        <w:rPr>
          <w:rStyle w:val="Italic"/>
        </w:rPr>
        <w:t>custom attributes</w:t>
      </w:r>
      <w:r w:rsidR="00F54660">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F54660">
        <w:rPr>
          <w:i/>
        </w:rPr>
        <w:fldChar w:fldCharType="end"/>
      </w:r>
      <w:r w:rsidRPr="00497D56">
        <w:t xml:space="preserve"> (</w:t>
      </w:r>
      <w:r w:rsidRPr="00110BB5">
        <w:t>§</w:t>
      </w:r>
      <w:r w:rsidR="00F54660" w:rsidRPr="00C1063C">
        <w:fldChar w:fldCharType="begin"/>
      </w:r>
      <w:r w:rsidRPr="006B52C5">
        <w:instrText xml:space="preserve"> REF CustomAttributes \r \h </w:instrText>
      </w:r>
      <w:r w:rsidR="00D71382">
        <w:instrText xml:space="preserve"> \* MERGEFORMAT </w:instrText>
      </w:r>
      <w:r w:rsidR="00F54660" w:rsidRPr="00C1063C">
        <w:fldChar w:fldCharType="separate"/>
      </w:r>
      <w:r w:rsidR="00340C81">
        <w:t>13.1</w:t>
      </w:r>
      <w:r w:rsidR="00F54660" w:rsidRPr="00C1063C">
        <w:fldChar w:fldCharType="end"/>
      </w:r>
      <w:r w:rsidRPr="00497D56">
        <w:t>), some o</w:t>
      </w:r>
      <w:r w:rsidRPr="00110BB5">
        <w:t>f which are relevant to checking and inference.</w:t>
      </w:r>
    </w:p>
    <w:p w:rsidR="00D25176" w:rsidRPr="00110BB5" w:rsidRDefault="006B52C5" w:rsidP="0000657C">
      <w:pPr>
        <w:pStyle w:val="BulletList"/>
      </w:pPr>
      <w:r w:rsidRPr="00391D69">
        <w:t xml:space="preserve">Type definitions may be </w:t>
      </w:r>
      <w:r w:rsidRPr="00EB3490">
        <w:rPr>
          <w:rStyle w:val="Italic"/>
        </w:rPr>
        <w:t>type abbreviations</w:t>
      </w:r>
      <w:r w:rsidR="00F54660">
        <w:rPr>
          <w:i/>
        </w:rPr>
        <w:fldChar w:fldCharType="begin"/>
      </w:r>
      <w:r w:rsidR="00A25793">
        <w:instrText xml:space="preserve"> XE "</w:instrText>
      </w:r>
      <w:r w:rsidR="00A25793" w:rsidRPr="00B96D15">
        <w:instrText>type abbreviations</w:instrText>
      </w:r>
      <w:r w:rsidR="00A25793">
        <w:instrText xml:space="preserve">" </w:instrText>
      </w:r>
      <w:r w:rsidR="00F54660">
        <w:rPr>
          <w:i/>
        </w:rPr>
        <w:fldChar w:fldCharType="end"/>
      </w:r>
      <w:r w:rsidRPr="00497D56">
        <w:t xml:space="preserve"> (</w:t>
      </w:r>
      <w:r w:rsidRPr="00110BB5">
        <w:t>§</w:t>
      </w:r>
      <w:r w:rsidR="00F54660" w:rsidRPr="00C1063C">
        <w:fldChar w:fldCharType="begin"/>
      </w:r>
      <w:r w:rsidRPr="006B52C5">
        <w:instrText xml:space="preserve"> REF TypeAbbreviations \r \h </w:instrText>
      </w:r>
      <w:r w:rsidR="00D71382">
        <w:instrText xml:space="preserve"> \* MERGEFORMAT </w:instrText>
      </w:r>
      <w:r w:rsidR="00F54660" w:rsidRPr="00C1063C">
        <w:fldChar w:fldCharType="separate"/>
      </w:r>
      <w:r w:rsidR="00340C81">
        <w:t>8.3</w:t>
      </w:r>
      <w:r w:rsidR="00F54660" w:rsidRPr="00C1063C">
        <w:fldChar w:fldCharType="end"/>
      </w:r>
      <w:r w:rsidRPr="00497D56">
        <w:t>). These are eliminated for the purposes of checking and inference (see §</w:t>
      </w:r>
      <w:r w:rsidR="00F54660" w:rsidRPr="00C1063C">
        <w:fldChar w:fldCharType="begin"/>
      </w:r>
      <w:r w:rsidRPr="006B52C5">
        <w:instrText xml:space="preserve"> REF TypeAbbreviationsAndChecking \r \h </w:instrText>
      </w:r>
      <w:r w:rsidR="00F54660" w:rsidRPr="00C1063C">
        <w:fldChar w:fldCharType="separate"/>
      </w:r>
      <w:r w:rsidR="00340C81">
        <w:t>5.4.2</w:t>
      </w:r>
      <w:r w:rsidR="00F54660" w:rsidRPr="00C1063C">
        <w:fldChar w:fldCharType="end"/>
      </w:r>
      <w:r w:rsidRPr="00497D56">
        <w:t>).</w:t>
      </w:r>
    </w:p>
    <w:p w:rsidR="00085BE5" w:rsidRDefault="006B52C5" w:rsidP="008F04E6">
      <w:pPr>
        <w:pStyle w:val="BulletList"/>
      </w:pPr>
      <w:r w:rsidRPr="00391D69">
        <w:t xml:space="preserve">Type definitions have a </w:t>
      </w:r>
      <w:r w:rsidRPr="00EB3490">
        <w:rPr>
          <w:rStyle w:val="Italic"/>
        </w:rPr>
        <w:t>kind</w:t>
      </w:r>
      <w:r w:rsidR="00F54660">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F54660">
        <w:rPr>
          <w:i/>
        </w:rPr>
        <w:fldChar w:fldCharType="end"/>
      </w:r>
      <w:r w:rsidRPr="00497D56">
        <w:t xml:space="preserve"> which is one of</w:t>
      </w:r>
      <w:r w:rsidR="00085BE5">
        <w:t xml:space="preserve"> the following:</w:t>
      </w:r>
    </w:p>
    <w:p w:rsidR="00085BE5" w:rsidRDefault="00085BE5" w:rsidP="008F04E6">
      <w:pPr>
        <w:pStyle w:val="bulletlist20"/>
      </w:pPr>
      <w:r>
        <w:rPr>
          <w:rStyle w:val="Italic"/>
        </w:rPr>
        <w:t>C</w:t>
      </w:r>
      <w:r w:rsidR="006B52C5" w:rsidRPr="00EB3490">
        <w:rPr>
          <w:rStyle w:val="Italic"/>
        </w:rPr>
        <w:t>lass</w:t>
      </w:r>
      <w:r w:rsidR="00F54660">
        <w:rPr>
          <w:i/>
          <w:iCs/>
        </w:rPr>
        <w:fldChar w:fldCharType="begin"/>
      </w:r>
      <w:r w:rsidR="00A25793">
        <w:instrText xml:space="preserve"> XE "</w:instrText>
      </w:r>
      <w:r w:rsidR="00A25793" w:rsidRPr="00A25793">
        <w:rPr>
          <w:iCs/>
        </w:rPr>
        <w:instrText>classes</w:instrText>
      </w:r>
      <w:r w:rsidR="00A25793">
        <w:instrText xml:space="preserve">" </w:instrText>
      </w:r>
      <w:r w:rsidR="00F54660">
        <w:rPr>
          <w:i/>
          <w:iCs/>
        </w:rPr>
        <w:fldChar w:fldCharType="end"/>
      </w:r>
    </w:p>
    <w:p w:rsidR="00085BE5" w:rsidRDefault="00085BE5" w:rsidP="008F04E6">
      <w:pPr>
        <w:pStyle w:val="bulletlist20"/>
      </w:pPr>
      <w:r>
        <w:rPr>
          <w:rStyle w:val="Italic"/>
        </w:rPr>
        <w:t>I</w:t>
      </w:r>
      <w:r w:rsidRPr="00EB3490">
        <w:rPr>
          <w:rStyle w:val="Italic"/>
        </w:rPr>
        <w:t>nterface</w:t>
      </w:r>
      <w:r w:rsidR="00F54660">
        <w:rPr>
          <w:i/>
          <w:iCs/>
        </w:rPr>
        <w:fldChar w:fldCharType="begin"/>
      </w:r>
      <w:r w:rsidR="00A25793">
        <w:instrText xml:space="preserve"> XE "</w:instrText>
      </w:r>
      <w:r w:rsidR="00A25793" w:rsidRPr="00A25793">
        <w:rPr>
          <w:iCs/>
        </w:rPr>
        <w:instrText>interfaces</w:instrText>
      </w:r>
      <w:r w:rsidR="00A25793">
        <w:instrText xml:space="preserve">" </w:instrText>
      </w:r>
      <w:r w:rsidR="00F54660">
        <w:rPr>
          <w:i/>
          <w:iCs/>
        </w:rPr>
        <w:fldChar w:fldCharType="end"/>
      </w:r>
    </w:p>
    <w:p w:rsidR="00085BE5" w:rsidRPr="008F04E6" w:rsidRDefault="00085BE5" w:rsidP="008F04E6">
      <w:pPr>
        <w:pStyle w:val="bulletlist20"/>
      </w:pPr>
      <w:r>
        <w:rPr>
          <w:rStyle w:val="Italic"/>
        </w:rPr>
        <w:t>D</w:t>
      </w:r>
      <w:r w:rsidR="006B52C5" w:rsidRPr="00EB3490">
        <w:rPr>
          <w:rStyle w:val="Italic"/>
        </w:rPr>
        <w:t>elegate</w:t>
      </w:r>
      <w:r w:rsidR="00F54660">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F54660">
        <w:rPr>
          <w:i/>
          <w:iCs/>
        </w:rPr>
        <w:fldChar w:fldCharType="end"/>
      </w:r>
    </w:p>
    <w:p w:rsidR="00085BE5" w:rsidRDefault="00085BE5" w:rsidP="008F04E6">
      <w:pPr>
        <w:pStyle w:val="bulletlist20"/>
      </w:pPr>
      <w:r>
        <w:rPr>
          <w:rStyle w:val="Italic"/>
        </w:rPr>
        <w:t>S</w:t>
      </w:r>
      <w:r w:rsidR="006B52C5" w:rsidRPr="00EB3490">
        <w:rPr>
          <w:rStyle w:val="Italic"/>
        </w:rPr>
        <w:t>truct</w:t>
      </w:r>
      <w:r w:rsidR="00F54660">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F54660">
        <w:rPr>
          <w:i/>
          <w:iCs/>
        </w:rPr>
        <w:fldChar w:fldCharType="end"/>
      </w:r>
    </w:p>
    <w:p w:rsidR="00085BE5" w:rsidRDefault="00085BE5" w:rsidP="008F04E6">
      <w:pPr>
        <w:pStyle w:val="bulletlist20"/>
      </w:pPr>
      <w:r>
        <w:rPr>
          <w:rStyle w:val="Italic"/>
        </w:rPr>
        <w:t>R</w:t>
      </w:r>
      <w:r w:rsidR="006B52C5" w:rsidRPr="00EB3490">
        <w:rPr>
          <w:rStyle w:val="Italic"/>
        </w:rPr>
        <w:t>ecord</w:t>
      </w:r>
      <w:r w:rsidR="00F54660">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F54660">
        <w:rPr>
          <w:i/>
          <w:iCs/>
        </w:rPr>
        <w:fldChar w:fldCharType="end"/>
      </w:r>
    </w:p>
    <w:p w:rsidR="00085BE5" w:rsidRPr="00085BE5" w:rsidRDefault="00085BE5" w:rsidP="008F04E6">
      <w:pPr>
        <w:pStyle w:val="bulletlist20"/>
        <w:rPr>
          <w:rStyle w:val="Italic"/>
          <w:i w:val="0"/>
        </w:rPr>
      </w:pPr>
      <w:r>
        <w:rPr>
          <w:rStyle w:val="Italic"/>
        </w:rPr>
        <w:t>U</w:t>
      </w:r>
      <w:r w:rsidR="006B52C5" w:rsidRPr="00EB3490">
        <w:rPr>
          <w:rStyle w:val="Italic"/>
        </w:rPr>
        <w:t>nion</w:t>
      </w:r>
      <w:r w:rsidR="00F54660">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F54660">
        <w:rPr>
          <w:i/>
        </w:rPr>
        <w:fldChar w:fldCharType="end"/>
      </w:r>
    </w:p>
    <w:p w:rsidR="00085BE5" w:rsidRPr="00085BE5" w:rsidRDefault="00085BE5" w:rsidP="008F04E6">
      <w:pPr>
        <w:pStyle w:val="bulletlist20"/>
        <w:rPr>
          <w:rStyle w:val="Italic"/>
          <w:i w:val="0"/>
        </w:rPr>
      </w:pPr>
      <w:r>
        <w:rPr>
          <w:rStyle w:val="Italic"/>
        </w:rPr>
        <w:t>E</w:t>
      </w:r>
      <w:r w:rsidR="006B52C5" w:rsidRPr="00EB3490">
        <w:rPr>
          <w:rStyle w:val="Italic"/>
        </w:rPr>
        <w:t>num</w:t>
      </w:r>
      <w:r w:rsidR="00F54660">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F54660">
        <w:rPr>
          <w:i/>
          <w:iCs/>
        </w:rPr>
        <w:fldChar w:fldCharType="end"/>
      </w:r>
      <w:r w:rsidR="006B52C5" w:rsidRPr="00EB3490">
        <w:rPr>
          <w:rStyle w:val="Italic"/>
        </w:rPr>
        <w:t xml:space="preserve"> </w:t>
      </w:r>
    </w:p>
    <w:p w:rsidR="00085BE5" w:rsidRDefault="00085BE5" w:rsidP="008F04E6">
      <w:pPr>
        <w:pStyle w:val="bulletlist20"/>
      </w:pPr>
      <w:r>
        <w:rPr>
          <w:rStyle w:val="Italic"/>
        </w:rPr>
        <w:t>M</w:t>
      </w:r>
      <w:r w:rsidR="006B52C5" w:rsidRPr="00EB3490">
        <w:rPr>
          <w:rStyle w:val="Italic"/>
        </w:rPr>
        <w:t>easure</w:t>
      </w:r>
      <w:r w:rsidR="00F54660">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F54660">
        <w:rPr>
          <w:i/>
          <w:iCs/>
        </w:rPr>
        <w:fldChar w:fldCharType="end"/>
      </w:r>
    </w:p>
    <w:p w:rsidR="00085BE5" w:rsidRDefault="00085BE5" w:rsidP="008F04E6">
      <w:pPr>
        <w:pStyle w:val="bulletlist20"/>
      </w:pPr>
      <w:r>
        <w:rPr>
          <w:rStyle w:val="Italic"/>
        </w:rPr>
        <w:t>A</w:t>
      </w:r>
      <w:r w:rsidR="006B52C5" w:rsidRPr="00EB3490">
        <w:rPr>
          <w:rStyle w:val="Italic"/>
        </w:rPr>
        <w:t>bstract</w:t>
      </w:r>
      <w:r w:rsidR="00F54660">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F54660">
        <w:rPr>
          <w:i/>
          <w:iCs/>
        </w:rPr>
        <w:fldChar w:fldCharType="end"/>
      </w:r>
    </w:p>
    <w:p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F54660" w:rsidRPr="00085BE5">
        <w:fldChar w:fldCharType="begin"/>
      </w:r>
      <w:r w:rsidR="006B52C5" w:rsidRPr="00085BE5">
        <w:instrText xml:space="preserve"> REF TypeKindInference \r \h </w:instrText>
      </w:r>
      <w:r w:rsidR="00085BE5" w:rsidRPr="00085BE5">
        <w:instrText xml:space="preserve"> \* MERGEFORMAT </w:instrText>
      </w:r>
      <w:r w:rsidR="00F54660" w:rsidRPr="00085BE5">
        <w:fldChar w:fldCharType="separate"/>
      </w:r>
      <w:r w:rsidR="00340C81">
        <w:t>8.2</w:t>
      </w:r>
      <w:r w:rsidR="00F54660" w:rsidRPr="00085BE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791783">
        <w:fldChar w:fldCharType="begin"/>
      </w:r>
      <w:r w:rsidR="00791783">
        <w:instrText xml:space="preserve"> XE "</w:instrText>
      </w:r>
      <w:r w:rsidR="00791783" w:rsidRPr="00C07005">
        <w:instrText>types:class</w:instrText>
      </w:r>
      <w:r w:rsidR="00791783">
        <w:instrText xml:space="preserve">" </w:instrText>
      </w:r>
      <w:r w:rsidR="00791783">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rsidR="005225FA" w:rsidRPr="00E42689" w:rsidRDefault="006B52C5" w:rsidP="008F04E6">
      <w:pPr>
        <w:pStyle w:val="BulletList"/>
      </w:pPr>
      <w:r w:rsidRPr="00391D69">
        <w:lastRenderedPageBreak/>
        <w:t>Type definitions</w:t>
      </w:r>
      <w:r w:rsidR="00F54660">
        <w:fldChar w:fldCharType="begin"/>
      </w:r>
      <w:r w:rsidR="00A25793">
        <w:instrText xml:space="preserve"> XE "</w:instrText>
      </w:r>
      <w:r w:rsidR="00A25793" w:rsidRPr="00243A75">
        <w:instrText>type definitions:sealed</w:instrText>
      </w:r>
      <w:r w:rsidR="00A25793">
        <w:instrText xml:space="preserve">" </w:instrText>
      </w:r>
      <w:r w:rsidR="00F54660">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F54660">
        <w:fldChar w:fldCharType="begin"/>
      </w:r>
      <w:r w:rsidR="009A38F7">
        <w:instrText xml:space="preserve"> XE "</w:instrText>
      </w:r>
      <w:r w:rsidR="009A38F7" w:rsidRPr="009D0981">
        <w:instrText>attributes:SealedAttribute</w:instrText>
      </w:r>
      <w:r w:rsidR="009A38F7">
        <w:instrText xml:space="preserve">" </w:instrText>
      </w:r>
      <w:r w:rsidR="00F54660">
        <w:fldChar w:fldCharType="end"/>
      </w:r>
      <w:r w:rsidR="00F54660">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F54660">
        <w:fldChar w:fldCharType="end"/>
      </w:r>
      <w:r w:rsidRPr="00E42689">
        <w:t>.</w:t>
      </w:r>
    </w:p>
    <w:p w:rsidR="00293167" w:rsidRPr="00391D69" w:rsidRDefault="006B52C5" w:rsidP="008F04E6">
      <w:pPr>
        <w:pStyle w:val="BulletList"/>
      </w:pPr>
      <w:r w:rsidRPr="00F329AB">
        <w:t xml:space="preserve">Type definitions may have zero or one </w:t>
      </w:r>
      <w:r w:rsidRPr="00EB3490">
        <w:rPr>
          <w:rStyle w:val="Italic"/>
        </w:rPr>
        <w:t>base type declarations</w:t>
      </w:r>
      <w:r w:rsidR="00F54660">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F54660">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rsidR="00293167" w:rsidRPr="00391D69" w:rsidRDefault="006B52C5" w:rsidP="008F04E6">
      <w:pPr>
        <w:pStyle w:val="BulletList"/>
      </w:pPr>
      <w:r w:rsidRPr="00391D69">
        <w:t xml:space="preserve">Type definitions may have one or more </w:t>
      </w:r>
      <w:r w:rsidRPr="00EB3490">
        <w:rPr>
          <w:rStyle w:val="Italic"/>
        </w:rPr>
        <w:t>interface declarations</w:t>
      </w:r>
      <w:r w:rsidR="00F54660">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F54660">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F54660">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F54660">
        <w:rPr>
          <w:lang w:eastAsia="en-GB"/>
        </w:rPr>
        <w:fldChar w:fldCharType="end"/>
      </w:r>
      <w:r w:rsidRPr="006B52C5">
        <w:rPr>
          <w:lang w:eastAsia="en-GB"/>
        </w:rPr>
        <w:t>.</w:t>
      </w:r>
      <w:r w:rsidRPr="00497D56">
        <w:t xml:space="preserve"> A type is a reference type</w:t>
      </w:r>
      <w:r w:rsidR="00F54660">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F54660">
        <w:rPr>
          <w:lang w:eastAsia="en-GB"/>
        </w:rPr>
        <w:fldChar w:fldCharType="end"/>
      </w:r>
      <w:r w:rsidRPr="00497D56">
        <w:t xml:space="preserve"> if its outermost named type definition is a reference type, after expanding type definitions.</w:t>
      </w:r>
    </w:p>
    <w:p w:rsidR="00D71382" w:rsidRPr="00110BB5" w:rsidRDefault="00D71382">
      <w:r w:rsidRPr="00497D56">
        <w:t xml:space="preserve">Struct types are </w:t>
      </w:r>
      <w:r w:rsidRPr="00B81F48">
        <w:rPr>
          <w:rStyle w:val="Italic"/>
        </w:rPr>
        <w:t>value types</w:t>
      </w:r>
      <w:r>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Pr>
          <w:i/>
          <w:lang w:eastAsia="en-GB"/>
        </w:rPr>
        <w:fldChar w:fldCharType="end"/>
      </w:r>
      <w:r w:rsidRPr="006B52C5">
        <w:rPr>
          <w:lang w:eastAsia="en-GB"/>
        </w:rPr>
        <w:t>.</w:t>
      </w:r>
    </w:p>
    <w:p w:rsidR="00D25176" w:rsidRPr="00E42689" w:rsidRDefault="006B52C5" w:rsidP="006230F9">
      <w:pPr>
        <w:pStyle w:val="Heading3"/>
      </w:pPr>
      <w:bookmarkStart w:id="516" w:name="_Toc189835696"/>
      <w:bookmarkStart w:id="517" w:name="_Toc189836013"/>
      <w:bookmarkStart w:id="518" w:name="_Toc189924647"/>
      <w:bookmarkStart w:id="519" w:name="_Toc190406639"/>
      <w:bookmarkStart w:id="520" w:name="_Toc190431622"/>
      <w:bookmarkStart w:id="521" w:name="_Toc207705792"/>
      <w:bookmarkStart w:id="522" w:name="_Toc257733527"/>
      <w:bookmarkStart w:id="523" w:name="_Toc270597426"/>
      <w:bookmarkStart w:id="524" w:name="_Toc286309316"/>
      <w:bookmarkStart w:id="525" w:name="TypeAbbreviationsAndChecking"/>
      <w:bookmarkEnd w:id="516"/>
      <w:bookmarkEnd w:id="517"/>
      <w:bookmarkEnd w:id="518"/>
      <w:bookmarkEnd w:id="519"/>
      <w:bookmarkEnd w:id="520"/>
      <w:r w:rsidRPr="00391D69">
        <w:t>Expanding Abbreviations and Inference Equations</w:t>
      </w:r>
      <w:bookmarkEnd w:id="521"/>
      <w:bookmarkEnd w:id="522"/>
      <w:bookmarkEnd w:id="523"/>
      <w:bookmarkEnd w:id="524"/>
    </w:p>
    <w:bookmarkEnd w:id="525"/>
    <w:p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F54660" w:rsidRPr="00A91D54">
        <w:rPr>
          <w:rFonts w:asciiTheme="majorHAnsi" w:hAnsiTheme="majorHAnsi"/>
          <w:color w:val="4F81BD" w:themeColor="accent1"/>
        </w:rPr>
        <w:fldChar w:fldCharType="begin"/>
      </w:r>
      <w:r w:rsidR="00A91D54" w:rsidRPr="006B52C5">
        <w:instrText xml:space="preserve"> REF TypeInference \r \h </w:instrText>
      </w:r>
      <w:r w:rsidR="005729E0">
        <w:rPr>
          <w:rFonts w:asciiTheme="majorHAnsi" w:hAnsiTheme="majorHAnsi"/>
          <w:color w:val="4F81BD" w:themeColor="accent1"/>
        </w:rPr>
        <w:instrText xml:space="preserve"> \* MERGEFORMAT </w:instrText>
      </w:r>
      <w:r w:rsidR="00F54660" w:rsidRPr="00A91D54">
        <w:rPr>
          <w:rFonts w:asciiTheme="majorHAnsi" w:hAnsiTheme="majorHAnsi"/>
          <w:color w:val="4F81BD" w:themeColor="accent1"/>
        </w:rPr>
      </w:r>
      <w:r w:rsidR="00F54660" w:rsidRPr="00A91D54">
        <w:rPr>
          <w:rFonts w:asciiTheme="majorHAnsi" w:hAnsiTheme="majorHAnsi"/>
          <w:color w:val="4F81BD" w:themeColor="accent1"/>
        </w:rPr>
        <w:fldChar w:fldCharType="separate"/>
      </w:r>
      <w:r w:rsidR="00340C81">
        <w:t>14.4</w:t>
      </w:r>
      <w:r w:rsidR="00F54660" w:rsidRPr="00A91D54">
        <w:rPr>
          <w:rFonts w:asciiTheme="majorHAnsi" w:hAnsiTheme="majorHAnsi"/>
          <w:color w:val="4F81BD" w:themeColor="accent1"/>
        </w:rPr>
        <w:fldChar w:fldCharType="end"/>
      </w:r>
      <w:r w:rsidR="00A91D54" w:rsidRPr="00391D69">
        <w:t>)</w:t>
      </w:r>
      <w:r w:rsidR="00580030">
        <w:t>.</w:t>
      </w:r>
    </w:p>
    <w:p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F54660" w:rsidRPr="00391D69">
        <w:fldChar w:fldCharType="begin"/>
      </w:r>
      <w:r w:rsidR="006B52C5" w:rsidRPr="006B52C5">
        <w:instrText xml:space="preserve"> REF TypeAbbreviations \r \h </w:instrText>
      </w:r>
      <w:r w:rsidR="005729E0">
        <w:instrText xml:space="preserve"> \* MERGEFORMAT </w:instrText>
      </w:r>
      <w:r w:rsidR="00F54660" w:rsidRPr="00391D69">
        <w:fldChar w:fldCharType="separate"/>
      </w:r>
      <w:r w:rsidR="00340C81">
        <w:t>8.3</w:t>
      </w:r>
      <w:r w:rsidR="00F54660" w:rsidRPr="00391D69">
        <w:fldChar w:fldCharType="end"/>
      </w:r>
      <w:r w:rsidR="006B52C5" w:rsidRPr="00391D69">
        <w:t xml:space="preserve">). </w:t>
      </w:r>
    </w:p>
    <w:p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rsidR="00877082" w:rsidRPr="00F115D2" w:rsidRDefault="006B52C5" w:rsidP="00877082">
      <w:pPr>
        <w:pStyle w:val="CodeExplanation"/>
      </w:pPr>
      <w:r w:rsidRPr="00404279">
        <w:rPr>
          <w:rStyle w:val="CodeInline"/>
        </w:rPr>
        <w:t>type int = System.Int32</w:t>
      </w:r>
      <w:r w:rsidRPr="00404279">
        <w:t xml:space="preserve"> </w:t>
      </w:r>
    </w:p>
    <w:p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rsidR="00F204F5" w:rsidRPr="00404279" w:rsidRDefault="006B52C5">
      <w:pPr>
        <w:pStyle w:val="CodeExplanation"/>
        <w:rPr>
          <w:rStyle w:val="CodeInline"/>
        </w:rPr>
      </w:pPr>
      <w:r w:rsidRPr="00404279">
        <w:rPr>
          <w:rStyle w:val="CodeInline"/>
        </w:rPr>
        <w:t xml:space="preserve">let checkString (x:string) y = </w:t>
      </w:r>
    </w:p>
    <w:p w:rsidR="00D51C73" w:rsidRPr="00F115D2" w:rsidRDefault="006B52C5">
      <w:pPr>
        <w:pStyle w:val="CodeExplanation"/>
      </w:pPr>
      <w:r w:rsidRPr="00404279">
        <w:rPr>
          <w:rStyle w:val="CodeInline"/>
        </w:rPr>
        <w:t xml:space="preserve">    (x = y), y.Contains("Hello")</w:t>
      </w:r>
      <w:r w:rsidRPr="00404279">
        <w:t xml:space="preserve"> </w:t>
      </w:r>
    </w:p>
    <w:p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rsidR="00D25176" w:rsidRPr="00F115D2" w:rsidRDefault="006B52C5" w:rsidP="00877082">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rsidR="00B52A11" w:rsidRPr="00F115D2" w:rsidRDefault="006B52C5" w:rsidP="006230F9">
      <w:pPr>
        <w:pStyle w:val="Heading3"/>
      </w:pPr>
      <w:bookmarkStart w:id="526" w:name="_Toc207705793"/>
      <w:bookmarkStart w:id="527" w:name="_Toc257733528"/>
      <w:bookmarkStart w:id="528" w:name="_Toc270597427"/>
      <w:bookmarkStart w:id="529" w:name="_Toc286309317"/>
      <w:r w:rsidRPr="00404279">
        <w:t xml:space="preserve">Type Variables and </w:t>
      </w:r>
      <w:bookmarkEnd w:id="526"/>
      <w:bookmarkEnd w:id="527"/>
      <w:bookmarkEnd w:id="528"/>
      <w:r w:rsidR="00915E28">
        <w:t>Definition Sites</w:t>
      </w:r>
      <w:bookmarkEnd w:id="529"/>
      <w:r w:rsidR="00915E28">
        <w:t xml:space="preserve"> </w:t>
      </w:r>
    </w:p>
    <w:p w:rsidR="00735C88" w:rsidRDefault="006B52C5" w:rsidP="00F62A01">
      <w:r w:rsidRPr="006B52C5">
        <w:t>Static types</w:t>
      </w:r>
      <w:r w:rsidR="00F54660">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F54660">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F54660">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F54660">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F54660">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F54660">
        <w:rPr>
          <w:i/>
          <w:lang w:eastAsia="en-GB"/>
        </w:rPr>
        <w:fldChar w:fldCharType="end"/>
      </w:r>
      <w:r w:rsidRPr="006B52C5">
        <w:rPr>
          <w:lang w:eastAsia="en-GB"/>
        </w:rPr>
        <w:t>.</w:t>
      </w:r>
      <w:r w:rsidRPr="00497D56">
        <w:t xml:space="preserve"> </w:t>
      </w:r>
    </w:p>
    <w:p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rsidR="00F62A01" w:rsidRPr="00391D69" w:rsidRDefault="006B52C5" w:rsidP="00F62A01">
      <w:pPr>
        <w:pStyle w:val="CodeExample"/>
      </w:pPr>
      <w:r w:rsidRPr="00391D69">
        <w:t>type C&lt;'T&gt; = 'T * 'T</w:t>
      </w:r>
    </w:p>
    <w:p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F54660">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F54660">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F54660">
        <w:rPr>
          <w:i/>
        </w:rPr>
        <w:fldChar w:fldCharType="begin"/>
      </w:r>
      <w:r w:rsidR="000D52A6">
        <w:instrText xml:space="preserve"> XE "</w:instrText>
      </w:r>
      <w:r w:rsidR="000D52A6" w:rsidRPr="00021529">
        <w:instrText>generalization</w:instrText>
      </w:r>
      <w:r w:rsidR="000D52A6">
        <w:instrText xml:space="preserve">" </w:instrText>
      </w:r>
      <w:r w:rsidR="00F54660">
        <w:rPr>
          <w:i/>
        </w:rPr>
        <w:fldChar w:fldCharType="end"/>
      </w:r>
      <w:r w:rsidRPr="00391D69">
        <w:t xml:space="preserve"> (§</w:t>
      </w:r>
      <w:r w:rsidR="00F54660" w:rsidRPr="00391D69">
        <w:fldChar w:fldCharType="begin"/>
      </w:r>
      <w:r w:rsidRPr="006B52C5">
        <w:instrText xml:space="preserve"> REF Generalization \r \h </w:instrText>
      </w:r>
      <w:r w:rsidR="00F54660" w:rsidRPr="00391D69">
        <w:fldChar w:fldCharType="separate"/>
      </w:r>
      <w:r w:rsidR="00340C81">
        <w:t>14.5.7</w:t>
      </w:r>
      <w:r w:rsidR="00F54660" w:rsidRPr="00391D69">
        <w:fldChar w:fldCharType="end"/>
      </w:r>
      <w:r w:rsidRPr="00391D69">
        <w:t xml:space="preserve">). </w:t>
      </w:r>
      <w:r w:rsidR="008C4F75">
        <w:t>Consequently,</w:t>
      </w:r>
      <w:r w:rsidRPr="00391D69">
        <w:t xml:space="preserve"> some intermediate inference variables and </w:t>
      </w:r>
      <w:r w:rsidRPr="00391D69">
        <w:lastRenderedPageBreak/>
        <w:t xml:space="preserve">constraints are factored out of the intermediate constraint sets and new implicit </w:t>
      </w:r>
      <w:r w:rsidR="00915E28">
        <w:t>definition</w:t>
      </w:r>
      <w:r w:rsidR="00915E28" w:rsidRPr="00391D69">
        <w:t xml:space="preserve"> </w:t>
      </w:r>
      <w:r w:rsidRPr="00391D69">
        <w:t xml:space="preserve">site(s) are assigned for these variables. </w:t>
      </w:r>
    </w:p>
    <w:p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rsidR="00F62A01" w:rsidRPr="00F329AB" w:rsidRDefault="006B52C5" w:rsidP="00F62A01">
      <w:pPr>
        <w:pStyle w:val="CodeExample"/>
      </w:pPr>
      <w:r w:rsidRPr="00E42689">
        <w:t>let id x = x</w:t>
      </w:r>
    </w:p>
    <w:p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605FA2" w:rsidRPr="00391D69">
        <w:fldChar w:fldCharType="begin"/>
      </w:r>
      <w:r w:rsidR="00605FA2" w:rsidRPr="006B52C5">
        <w:instrText xml:space="preserve"> REF </w:instrText>
      </w:r>
      <w:r w:rsidR="00605FA2">
        <w:instrText>Generalization</w:instrText>
      </w:r>
      <w:r w:rsidR="00605FA2" w:rsidRPr="006B52C5">
        <w:instrText xml:space="preserve"> \r \h </w:instrText>
      </w:r>
      <w:r w:rsidR="00605FA2">
        <w:instrText xml:space="preserve"> \* MERGEFORMAT </w:instrText>
      </w:r>
      <w:r w:rsidR="00605FA2" w:rsidRPr="00391D69">
        <w:fldChar w:fldCharType="separate"/>
      </w:r>
      <w:r w:rsidR="00340C81">
        <w:t>14.5.7</w:t>
      </w:r>
      <w:r w:rsidR="00605FA2" w:rsidRPr="00391D69">
        <w:fldChar w:fldCharType="end"/>
      </w:r>
      <w:r w:rsidR="00915E28">
        <w:t>), and the annotation represents the definition site of the type variable.</w:t>
      </w:r>
    </w:p>
    <w:p w:rsidR="00EE23E7" w:rsidRPr="00F115D2" w:rsidRDefault="006B52C5" w:rsidP="006230F9">
      <w:pPr>
        <w:pStyle w:val="Heading3"/>
      </w:pPr>
      <w:bookmarkStart w:id="530" w:name="_Toc189835699"/>
      <w:bookmarkStart w:id="531" w:name="_Toc189836016"/>
      <w:bookmarkStart w:id="532" w:name="_Toc189924650"/>
      <w:bookmarkStart w:id="533" w:name="_Toc190406642"/>
      <w:bookmarkStart w:id="534" w:name="_Toc190431625"/>
      <w:bookmarkStart w:id="535" w:name="_Toc189835700"/>
      <w:bookmarkStart w:id="536" w:name="_Toc189836017"/>
      <w:bookmarkStart w:id="537" w:name="_Toc189924651"/>
      <w:bookmarkStart w:id="538" w:name="_Toc190406643"/>
      <w:bookmarkStart w:id="539" w:name="_Toc190431626"/>
      <w:bookmarkStart w:id="540" w:name="_Toc189835701"/>
      <w:bookmarkStart w:id="541" w:name="_Toc189836018"/>
      <w:bookmarkStart w:id="542" w:name="_Toc189924652"/>
      <w:bookmarkStart w:id="543" w:name="_Toc190406644"/>
      <w:bookmarkStart w:id="544" w:name="_Toc190431627"/>
      <w:bookmarkStart w:id="545" w:name="_Toc189835702"/>
      <w:bookmarkStart w:id="546" w:name="_Toc189836019"/>
      <w:bookmarkStart w:id="547" w:name="_Toc189924653"/>
      <w:bookmarkStart w:id="548" w:name="_Toc190406645"/>
      <w:bookmarkStart w:id="549" w:name="_Toc190431628"/>
      <w:bookmarkStart w:id="550" w:name="_Toc189835703"/>
      <w:bookmarkStart w:id="551" w:name="_Toc189836020"/>
      <w:bookmarkStart w:id="552" w:name="_Toc189924654"/>
      <w:bookmarkStart w:id="553" w:name="_Toc190406646"/>
      <w:bookmarkStart w:id="554" w:name="_Toc190431629"/>
      <w:bookmarkStart w:id="555" w:name="_Toc189835704"/>
      <w:bookmarkStart w:id="556" w:name="_Toc189836021"/>
      <w:bookmarkStart w:id="557" w:name="_Toc189924655"/>
      <w:bookmarkStart w:id="558" w:name="_Toc190406647"/>
      <w:bookmarkStart w:id="559" w:name="_Toc190431630"/>
      <w:bookmarkStart w:id="560" w:name="_Toc187679395"/>
      <w:bookmarkStart w:id="561" w:name="_Toc187679396"/>
      <w:bookmarkStart w:id="562" w:name="_Toc187679397"/>
      <w:bookmarkStart w:id="563" w:name="_Toc187679398"/>
      <w:bookmarkStart w:id="564" w:name="_Toc187679399"/>
      <w:bookmarkStart w:id="565" w:name="_Toc187679400"/>
      <w:bookmarkStart w:id="566" w:name="_Toc187679401"/>
      <w:bookmarkStart w:id="567" w:name="_Toc207705794"/>
      <w:bookmarkStart w:id="568" w:name="_Toc257733529"/>
      <w:bookmarkStart w:id="569" w:name="_Toc270597428"/>
      <w:bookmarkStart w:id="570" w:name="_Toc286309318"/>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04279">
        <w:t>Base Type of a Type</w:t>
      </w:r>
      <w:bookmarkEnd w:id="567"/>
      <w:bookmarkEnd w:id="568"/>
      <w:bookmarkEnd w:id="569"/>
      <w:bookmarkEnd w:id="570"/>
    </w:p>
    <w:p w:rsidR="00FB2EE9" w:rsidRPr="00F115D2" w:rsidRDefault="006B52C5" w:rsidP="00FB2EE9">
      <w:r w:rsidRPr="006B52C5">
        <w:t xml:space="preserve">The </w:t>
      </w:r>
      <w:r w:rsidRPr="00B81F48">
        <w:rPr>
          <w:rStyle w:val="Italic"/>
        </w:rPr>
        <w:t>base type</w:t>
      </w:r>
      <w:r w:rsidR="00F54660">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F54660">
        <w:rPr>
          <w:i/>
        </w:rPr>
        <w:fldChar w:fldCharType="end"/>
      </w:r>
      <w:r w:rsidR="00F54660">
        <w:rPr>
          <w:i/>
        </w:rPr>
        <w:fldChar w:fldCharType="begin"/>
      </w:r>
      <w:r w:rsidR="00202AE8">
        <w:instrText xml:space="preserve"> XE "</w:instrText>
      </w:r>
      <w:r w:rsidR="00202AE8" w:rsidRPr="00B96D15">
        <w:instrText>base type</w:instrText>
      </w:r>
      <w:r w:rsidR="00202AE8">
        <w:instrText xml:space="preserve">" </w:instrText>
      </w:r>
      <w:r w:rsidR="00F54660">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538"/>
        <w:gridCol w:w="6704"/>
      </w:tblGrid>
      <w:tr w:rsidR="00E9651D" w:rsidRPr="00596380"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E9651D" w:rsidRPr="00596380" w:rsidRDefault="00E9651D" w:rsidP="00713C8E">
            <w:r>
              <w:t>Static Type</w:t>
            </w:r>
          </w:p>
        </w:tc>
        <w:tc>
          <w:tcPr>
            <w:tcW w:w="6704" w:type="dxa"/>
          </w:tcPr>
          <w:p w:rsidR="00E9651D" w:rsidRPr="008F04E6" w:rsidRDefault="00E9651D" w:rsidP="00FB2EE9">
            <w:r w:rsidRPr="008F04E6">
              <w:t>Base Type</w:t>
            </w:r>
          </w:p>
        </w:tc>
      </w:tr>
      <w:tr w:rsidR="00E9651D" w:rsidRPr="00596380" w:rsidTr="008F04E6">
        <w:tc>
          <w:tcPr>
            <w:tcW w:w="2538" w:type="dxa"/>
          </w:tcPr>
          <w:p w:rsidR="00E9651D" w:rsidRPr="00596380" w:rsidRDefault="00E9651D" w:rsidP="00713C8E">
            <w:r w:rsidRPr="00596380">
              <w:t xml:space="preserve">Abstract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All array types</w:t>
            </w:r>
          </w:p>
        </w:tc>
        <w:tc>
          <w:tcPr>
            <w:tcW w:w="6704" w:type="dxa"/>
          </w:tcPr>
          <w:p w:rsidR="00E9651D" w:rsidRPr="00596380" w:rsidRDefault="00E9651D" w:rsidP="00713C8E">
            <w:r w:rsidRPr="00596380">
              <w:rPr>
                <w:rStyle w:val="CodeInline"/>
              </w:rPr>
              <w:t>System.Array</w:t>
            </w:r>
          </w:p>
        </w:tc>
      </w:tr>
      <w:tr w:rsidR="00E9651D" w:rsidRPr="00596380" w:rsidTr="008F04E6">
        <w:tc>
          <w:tcPr>
            <w:tcW w:w="2538" w:type="dxa"/>
          </w:tcPr>
          <w:p w:rsidR="00E9651D" w:rsidRPr="00596380" w:rsidRDefault="00E9651D" w:rsidP="00713C8E">
            <w:r w:rsidRPr="00596380">
              <w:t>Class types</w:t>
            </w:r>
          </w:p>
        </w:tc>
        <w:tc>
          <w:tcPr>
            <w:tcW w:w="6704" w:type="dxa"/>
          </w:tcPr>
          <w:p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rsidTr="008F04E6">
        <w:tc>
          <w:tcPr>
            <w:tcW w:w="2538" w:type="dxa"/>
          </w:tcPr>
          <w:p w:rsidR="00E9651D" w:rsidRPr="00596380" w:rsidRDefault="00E9651D" w:rsidP="00713C8E">
            <w:r w:rsidRPr="00596380">
              <w:t>Delegate types</w:t>
            </w:r>
          </w:p>
        </w:tc>
        <w:tc>
          <w:tcPr>
            <w:tcW w:w="6704" w:type="dxa"/>
          </w:tcPr>
          <w:p w:rsidR="00E9651D" w:rsidRPr="00596380" w:rsidRDefault="00E9651D" w:rsidP="00713C8E">
            <w:r w:rsidRPr="00596380">
              <w:rPr>
                <w:rStyle w:val="CodeInline"/>
              </w:rPr>
              <w:t>System.MulticastDelegate</w:t>
            </w:r>
          </w:p>
        </w:tc>
      </w:tr>
      <w:tr w:rsidR="00E9651D" w:rsidRPr="00596380" w:rsidTr="008F04E6">
        <w:tc>
          <w:tcPr>
            <w:tcW w:w="2538" w:type="dxa"/>
          </w:tcPr>
          <w:p w:rsidR="00E9651D" w:rsidRPr="00596380" w:rsidRDefault="00E9651D" w:rsidP="00713C8E">
            <w:r w:rsidRPr="00596380">
              <w:t xml:space="preserve">Enum types </w:t>
            </w:r>
          </w:p>
        </w:tc>
        <w:tc>
          <w:tcPr>
            <w:tcW w:w="6704" w:type="dxa"/>
          </w:tcPr>
          <w:p w:rsidR="00E9651D" w:rsidRPr="00596380" w:rsidRDefault="00E9651D" w:rsidP="00713C8E">
            <w:r w:rsidRPr="00596380">
              <w:rPr>
                <w:rStyle w:val="CodeInline"/>
              </w:rPr>
              <w:t>System.Enum</w:t>
            </w:r>
            <w:r w:rsidRPr="00596380">
              <w:t xml:space="preserve"> </w:t>
            </w:r>
          </w:p>
        </w:tc>
      </w:tr>
      <w:tr w:rsidR="00E9651D" w:rsidRPr="00596380" w:rsidTr="008F04E6">
        <w:tc>
          <w:tcPr>
            <w:tcW w:w="2538" w:type="dxa"/>
          </w:tcPr>
          <w:p w:rsidR="00E9651D" w:rsidRPr="00596380" w:rsidRDefault="00E9651D" w:rsidP="00713C8E">
            <w:r w:rsidRPr="00596380">
              <w:t>Exception types</w:t>
            </w:r>
          </w:p>
        </w:tc>
        <w:tc>
          <w:tcPr>
            <w:tcW w:w="6704" w:type="dxa"/>
          </w:tcPr>
          <w:p w:rsidR="00E9651D" w:rsidRPr="00596380" w:rsidRDefault="00E9651D" w:rsidP="00713C8E">
            <w:r w:rsidRPr="00596380">
              <w:rPr>
                <w:rStyle w:val="CodeInline"/>
              </w:rPr>
              <w:t>System.Exception</w:t>
            </w:r>
            <w:r w:rsidRPr="00596380">
              <w:t xml:space="preserve"> </w:t>
            </w:r>
          </w:p>
        </w:tc>
      </w:tr>
      <w:tr w:rsidR="00E9651D" w:rsidRPr="00596380" w:rsidTr="008F04E6">
        <w:tc>
          <w:tcPr>
            <w:tcW w:w="2538" w:type="dxa"/>
          </w:tcPr>
          <w:p w:rsidR="00E9651D" w:rsidRPr="00596380" w:rsidRDefault="00E9651D" w:rsidP="00713C8E">
            <w:r w:rsidRPr="00596380">
              <w:t>Interface types</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Record types</w:t>
            </w:r>
          </w:p>
        </w:tc>
        <w:tc>
          <w:tcPr>
            <w:tcW w:w="6704" w:type="dxa"/>
          </w:tcPr>
          <w:p w:rsidR="00E9651D" w:rsidRPr="00596380" w:rsidRDefault="00E9651D" w:rsidP="00713C8E">
            <w:r w:rsidRPr="00596380">
              <w:rPr>
                <w:rStyle w:val="CodeInline"/>
              </w:rPr>
              <w:t>System.Object</w:t>
            </w:r>
          </w:p>
        </w:tc>
      </w:tr>
      <w:tr w:rsidR="00E9651D" w:rsidRPr="00596380" w:rsidTr="008F04E6">
        <w:tc>
          <w:tcPr>
            <w:tcW w:w="2538" w:type="dxa"/>
          </w:tcPr>
          <w:p w:rsidR="00E9651D" w:rsidRPr="00596380" w:rsidRDefault="00E9651D" w:rsidP="00713C8E">
            <w:r w:rsidRPr="00596380">
              <w:t xml:space="preserve">Struct types </w:t>
            </w:r>
          </w:p>
        </w:tc>
        <w:tc>
          <w:tcPr>
            <w:tcW w:w="6704" w:type="dxa"/>
          </w:tcPr>
          <w:p w:rsidR="00E9651D" w:rsidRPr="00596380" w:rsidRDefault="00E9651D" w:rsidP="00713C8E">
            <w:r w:rsidRPr="00596380">
              <w:rPr>
                <w:rStyle w:val="CodeInline"/>
              </w:rPr>
              <w:t>System.ValueType</w:t>
            </w:r>
            <w:r w:rsidRPr="00596380">
              <w:t xml:space="preserve"> </w:t>
            </w:r>
          </w:p>
        </w:tc>
      </w:tr>
      <w:tr w:rsidR="00E9651D" w:rsidRPr="00596380" w:rsidTr="008F04E6">
        <w:tc>
          <w:tcPr>
            <w:tcW w:w="2538" w:type="dxa"/>
          </w:tcPr>
          <w:p w:rsidR="00E9651D" w:rsidRPr="00596380" w:rsidRDefault="00E9651D" w:rsidP="00713C8E">
            <w:r w:rsidRPr="00596380">
              <w:t xml:space="preserve">Union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Variable types</w:t>
            </w:r>
          </w:p>
        </w:tc>
        <w:tc>
          <w:tcPr>
            <w:tcW w:w="6704" w:type="dxa"/>
          </w:tcPr>
          <w:p w:rsidR="00E9651D" w:rsidRPr="00596380" w:rsidRDefault="00E9651D" w:rsidP="00713C8E">
            <w:r w:rsidRPr="00596380">
              <w:rPr>
                <w:rStyle w:val="CodeInline"/>
              </w:rPr>
              <w:t>System.Object</w:t>
            </w:r>
            <w:r w:rsidRPr="00596380">
              <w:t xml:space="preserve"> </w:t>
            </w:r>
          </w:p>
        </w:tc>
      </w:tr>
    </w:tbl>
    <w:p w:rsidR="00EE23E7" w:rsidRPr="00F115D2" w:rsidRDefault="006B52C5" w:rsidP="006230F9">
      <w:pPr>
        <w:pStyle w:val="Heading3"/>
      </w:pPr>
      <w:bookmarkStart w:id="571" w:name="_Toc207705795"/>
      <w:bookmarkStart w:id="572" w:name="_Toc257733530"/>
      <w:bookmarkStart w:id="573" w:name="_Toc270597429"/>
      <w:bookmarkStart w:id="574" w:name="_Toc286309319"/>
      <w:r w:rsidRPr="00404279">
        <w:t>Interfaces Types of a Type</w:t>
      </w:r>
      <w:bookmarkEnd w:id="571"/>
      <w:bookmarkEnd w:id="572"/>
      <w:bookmarkEnd w:id="573"/>
      <w:bookmarkEnd w:id="574"/>
    </w:p>
    <w:p w:rsidR="00F96502" w:rsidRPr="00F115D2" w:rsidRDefault="006B52C5" w:rsidP="00F96502">
      <w:r w:rsidRPr="006B52C5">
        <w:t xml:space="preserve">The </w:t>
      </w:r>
      <w:r w:rsidRPr="00B81F48">
        <w:rPr>
          <w:rStyle w:val="Italic"/>
        </w:rPr>
        <w:t>interface types</w:t>
      </w:r>
      <w:r w:rsidR="00F54660">
        <w:rPr>
          <w:i/>
        </w:rPr>
        <w:fldChar w:fldCharType="begin"/>
      </w:r>
      <w:r w:rsidR="00202AE8">
        <w:instrText xml:space="preserve"> XE "</w:instrText>
      </w:r>
      <w:r w:rsidR="00202AE8" w:rsidRPr="00B96D15">
        <w:instrText>interface types</w:instrText>
      </w:r>
      <w:r w:rsidR="00202AE8">
        <w:instrText xml:space="preserve">" </w:instrText>
      </w:r>
      <w:r w:rsidR="00F54660">
        <w:rPr>
          <w:i/>
        </w:rPr>
        <w:fldChar w:fldCharType="end"/>
      </w:r>
      <w:r w:rsidRPr="00497D56">
        <w:t xml:space="preserve"> of a named type</w:t>
      </w:r>
      <w:r w:rsidR="00F54660">
        <w:fldChar w:fldCharType="begin"/>
      </w:r>
      <w:r w:rsidR="00202AE8">
        <w:instrText xml:space="preserve"> XE "</w:instrText>
      </w:r>
      <w:r w:rsidR="00202AE8" w:rsidRPr="000F2B44">
        <w:instrText>types:interface types of</w:instrText>
      </w:r>
      <w:r w:rsidR="00202AE8">
        <w:instrText>" \t "</w:instrText>
      </w:r>
      <w:r w:rsidR="00202AE8" w:rsidRPr="00A30894">
        <w:rPr>
          <w:rFonts w:asciiTheme="minorHAnsi" w:hAnsiTheme="minorHAnsi" w:cstheme="minorHAnsi"/>
          <w:i/>
        </w:rPr>
        <w:instrText>See</w:instrText>
      </w:r>
      <w:r w:rsidR="00202AE8" w:rsidRPr="00A30894">
        <w:rPr>
          <w:rFonts w:asciiTheme="minorHAnsi" w:hAnsiTheme="minorHAnsi" w:cstheme="minorHAnsi"/>
        </w:rPr>
        <w:instrText xml:space="preserve"> interface types</w:instrText>
      </w:r>
      <w:r w:rsidR="00202AE8">
        <w:instrText xml:space="preserve">" </w:instrText>
      </w:r>
      <w:r w:rsidR="00F54660">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rsidR="001C5DFB" w:rsidRPr="00497D56" w:rsidRDefault="006B52C5" w:rsidP="006230F9">
      <w:pPr>
        <w:pStyle w:val="Heading3"/>
      </w:pPr>
      <w:bookmarkStart w:id="575" w:name="_Toc190406650"/>
      <w:bookmarkStart w:id="576" w:name="_Toc190431633"/>
      <w:bookmarkStart w:id="577" w:name="_Toc207705796"/>
      <w:bookmarkStart w:id="578" w:name="_Toc257733531"/>
      <w:bookmarkStart w:id="579" w:name="_Toc270597430"/>
      <w:bookmarkStart w:id="580" w:name="_Toc286309320"/>
      <w:bookmarkStart w:id="581" w:name="TypeEquivalence"/>
      <w:bookmarkEnd w:id="575"/>
      <w:bookmarkEnd w:id="576"/>
      <w:r w:rsidRPr="00404279">
        <w:t xml:space="preserve">Type </w:t>
      </w:r>
      <w:bookmarkEnd w:id="577"/>
      <w:r w:rsidRPr="00404279">
        <w:t>Equivalence</w:t>
      </w:r>
      <w:bookmarkEnd w:id="578"/>
      <w:bookmarkEnd w:id="579"/>
      <w:bookmarkEnd w:id="580"/>
      <w:r w:rsidRPr="006B52C5">
        <w:rPr>
          <w:lang w:eastAsia="en-GB"/>
        </w:rPr>
        <w:t xml:space="preserve"> </w:t>
      </w:r>
    </w:p>
    <w:bookmarkEnd w:id="581"/>
    <w:p w:rsidR="001C5DFB" w:rsidRPr="00F115D2" w:rsidRDefault="006B52C5" w:rsidP="001C5DFB">
      <w:r w:rsidRPr="00110BB5">
        <w:t>Two static types</w:t>
      </w:r>
      <w:r w:rsidR="00F54660">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F54660">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rsidR="001C5DFB" w:rsidRDefault="006B52C5" w:rsidP="008F04E6">
      <w:pPr>
        <w:pStyle w:val="BulletList"/>
      </w:pPr>
      <w:r w:rsidRPr="00355E9F">
        <w:rPr>
          <w:rStyle w:val="CodeInlineItalic"/>
        </w:rPr>
        <w:lastRenderedPageBreak/>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rsidR="00E9651D" w:rsidRPr="00391D69" w:rsidRDefault="00E9651D" w:rsidP="008F04E6">
      <w:pPr>
        <w:pStyle w:val="BodyText"/>
      </w:pPr>
      <w:r>
        <w:t>—OR—</w:t>
      </w:r>
    </w:p>
    <w:p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rsidR="0063118C" w:rsidRPr="00F115D2" w:rsidRDefault="006B52C5" w:rsidP="006230F9">
      <w:pPr>
        <w:pStyle w:val="Heading3"/>
      </w:pPr>
      <w:bookmarkStart w:id="582" w:name="_Toc207705797"/>
      <w:bookmarkStart w:id="583" w:name="_Toc257733532"/>
      <w:bookmarkStart w:id="584" w:name="_Toc270597431"/>
      <w:bookmarkStart w:id="585" w:name="_Toc286309321"/>
      <w:bookmarkStart w:id="586" w:name="SubtypingRelation"/>
      <w:r w:rsidRPr="00404279">
        <w:t>Subtyping and Coercion</w:t>
      </w:r>
      <w:bookmarkEnd w:id="582"/>
      <w:bookmarkEnd w:id="583"/>
      <w:bookmarkEnd w:id="584"/>
      <w:bookmarkEnd w:id="585"/>
    </w:p>
    <w:bookmarkEnd w:id="586"/>
    <w:p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F54660">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F54660">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7" w:name="_Toc183972175"/>
      <w:r w:rsidR="00093922" w:rsidRPr="00E42689">
        <w:t>(§14.5).</w:t>
      </w:r>
    </w:p>
    <w:p w:rsidR="00FE05DF" w:rsidRPr="00F115D2" w:rsidRDefault="006B52C5" w:rsidP="006230F9">
      <w:pPr>
        <w:pStyle w:val="Heading3"/>
      </w:pPr>
      <w:bookmarkStart w:id="588" w:name="_Toc207705798"/>
      <w:bookmarkStart w:id="589" w:name="_Toc257733533"/>
      <w:bookmarkStart w:id="590" w:name="_Toc270597432"/>
      <w:bookmarkStart w:id="591" w:name="_Toc286309322"/>
      <w:bookmarkStart w:id="592" w:name="Nullness"/>
      <w:bookmarkStart w:id="593" w:name="TypesUsingNullAsARepresentation"/>
      <w:r w:rsidRPr="00404279">
        <w:t>Nullness</w:t>
      </w:r>
      <w:bookmarkEnd w:id="588"/>
      <w:bookmarkEnd w:id="589"/>
      <w:bookmarkEnd w:id="590"/>
      <w:bookmarkEnd w:id="591"/>
    </w:p>
    <w:bookmarkEnd w:id="592"/>
    <w:bookmarkEnd w:id="593"/>
    <w:p w:rsidR="007978D5" w:rsidRPr="00F115D2" w:rsidRDefault="00713C8E" w:rsidP="00EC1AA4">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F54660" w:rsidRPr="00D45B24">
        <w:fldChar w:fldCharType="begin"/>
      </w:r>
      <w:r w:rsidR="00E25B3F" w:rsidRPr="00D45B24">
        <w:instrText xml:space="preserve"> XE "null" </w:instrText>
      </w:r>
      <w:r w:rsidR="00F54660"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rsidR="00441EA5" w:rsidRPr="00F115D2" w:rsidRDefault="00580030" w:rsidP="008F04E6">
      <w:pPr>
        <w:pStyle w:val="BulletLis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rsidR="00EC1AA4" w:rsidRPr="00391D69" w:rsidRDefault="006B52C5" w:rsidP="007978D5">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rsidR="007978D5" w:rsidRPr="00F115D2" w:rsidRDefault="006B52C5" w:rsidP="008F04E6">
      <w:pPr>
        <w:pStyle w:val="BulletLis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rsidR="007978D5" w:rsidRPr="00FD3109" w:rsidRDefault="006B52C5" w:rsidP="008F04E6">
      <w:pPr>
        <w:pStyle w:val="BulletListIndent"/>
      </w:pPr>
      <w:r w:rsidRPr="00FD3109">
        <w:t xml:space="preserve">All CLI reference types </w:t>
      </w:r>
      <w:r w:rsidR="0006425B" w:rsidRPr="00FD3109">
        <w:t xml:space="preserve">that are </w:t>
      </w:r>
      <w:r w:rsidRPr="00FD3109">
        <w:t>defined in other CLI languages</w:t>
      </w:r>
      <w:r w:rsidR="00E25B3F" w:rsidRPr="00FD3109">
        <w:t>.</w:t>
      </w:r>
    </w:p>
    <w:p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F54660" w:rsidRPr="00FD3109">
        <w:fldChar w:fldCharType="begin"/>
      </w:r>
      <w:r w:rsidR="00E25B3F" w:rsidRPr="00FD3109">
        <w:instrText xml:space="preserve"> XE "attributes:AllowNullLiteral" </w:instrText>
      </w:r>
      <w:r w:rsidR="00F54660" w:rsidRPr="00FD3109">
        <w:fldChar w:fldCharType="end"/>
      </w:r>
      <w:r w:rsidR="00F54660"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F54660" w:rsidRPr="00FD3109">
        <w:fldChar w:fldCharType="end"/>
      </w:r>
      <w:r w:rsidR="00E25B3F" w:rsidRPr="00FD3109">
        <w:t>.</w:t>
      </w:r>
    </w:p>
    <w:p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 xml:space="preserve">Operations differ in </w:t>
      </w:r>
      <w:r w:rsidR="00E1392C">
        <w:lastRenderedPageBreak/>
        <w:t>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F54660" w:rsidRPr="00391D69">
        <w:fldChar w:fldCharType="begin"/>
      </w:r>
      <w:r w:rsidRPr="006B52C5">
        <w:instrText xml:space="preserve"> REF ExpressionEvaluation \r \h </w:instrText>
      </w:r>
      <w:r w:rsidR="00F54660" w:rsidRPr="00391D69">
        <w:fldChar w:fldCharType="separate"/>
      </w:r>
      <w:r w:rsidR="00340C81">
        <w:t>6.9</w:t>
      </w:r>
      <w:r w:rsidR="00F54660" w:rsidRPr="00391D69">
        <w:fldChar w:fldCharType="end"/>
      </w:r>
      <w:r w:rsidRPr="00391D69">
        <w:t>.</w:t>
      </w:r>
    </w:p>
    <w:p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A14344"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A14344" w:rsidRPr="00FD3109">
        <w:fldChar w:fldCharType="end"/>
      </w:r>
      <w:r w:rsidRPr="00FD3109">
        <w:t xml:space="preserve">. The </w:t>
      </w:r>
      <w:r w:rsidRPr="00FD3109">
        <w:rPr>
          <w:rStyle w:val="CodeInline"/>
        </w:rPr>
        <w:t>null</w:t>
      </w:r>
      <w:r w:rsidRPr="00FD3109">
        <w:t xml:space="preserve"> value is used to represent all values of this type. </w:t>
      </w:r>
    </w:p>
    <w:p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Microsoft.FSharp.Core.CompilationRepresentation(CompilationRepresentationFlags.UseNullAsTrueValue)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rsidR="00041C03" w:rsidRPr="00902A0F" w:rsidRDefault="006B52C5" w:rsidP="008F04E6">
      <w:pPr>
        <w:pStyle w:val="BulletList"/>
      </w:pPr>
      <w:r w:rsidRPr="00EB66DD">
        <w:rPr>
          <w:rStyle w:val="Bold"/>
        </w:rPr>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F54660">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F54660">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rsidR="00352E50" w:rsidRPr="00F115D2" w:rsidRDefault="00352E50" w:rsidP="006230F9">
      <w:pPr>
        <w:pStyle w:val="Heading3"/>
      </w:pPr>
      <w:bookmarkStart w:id="594" w:name="_Toc257733534"/>
      <w:bookmarkStart w:id="595" w:name="_Toc270597433"/>
      <w:bookmarkStart w:id="596" w:name="_Toc286309323"/>
      <w:r w:rsidRPr="00404279">
        <w:t>Default Initialization</w:t>
      </w:r>
      <w:bookmarkEnd w:id="594"/>
      <w:bookmarkEnd w:id="595"/>
      <w:bookmarkEnd w:id="596"/>
    </w:p>
    <w:p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F54660">
        <w:rPr>
          <w:i/>
        </w:rPr>
        <w:fldChar w:fldCharType="begin"/>
      </w:r>
      <w:r w:rsidR="00E25B3F">
        <w:instrText xml:space="preserve"> XE "</w:instrText>
      </w:r>
      <w:r w:rsidR="00E25B3F" w:rsidRPr="00021529">
        <w:instrText>default initialization</w:instrText>
      </w:r>
      <w:r w:rsidR="00E25B3F">
        <w:instrText xml:space="preserve">" </w:instrText>
      </w:r>
      <w:r w:rsidR="00F54660">
        <w:rPr>
          <w:i/>
        </w:rPr>
        <w:fldChar w:fldCharType="end"/>
      </w:r>
      <w:r w:rsidR="00F54660">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F54660">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rsidR="00C125FA" w:rsidRPr="00F115D2" w:rsidRDefault="00A27A49" w:rsidP="00CB0A95">
      <w:pPr>
        <w:keepNext/>
      </w:pPr>
      <w:bookmarkStart w:id="597"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7"/>
      <w:r w:rsidR="00B62392">
        <w:t>:</w:t>
      </w:r>
    </w:p>
    <w:p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rsidR="00441EA5" w:rsidRPr="00F115D2" w:rsidRDefault="00A27A49" w:rsidP="008F04E6">
      <w:pPr>
        <w:pStyle w:val="BulletList"/>
      </w:pPr>
      <w:r>
        <w:t>P</w:t>
      </w:r>
      <w:r w:rsidR="006B52C5" w:rsidRPr="006B52C5">
        <w:t>rimitive value type</w:t>
      </w:r>
      <w:r>
        <w:t>s</w:t>
      </w:r>
      <w:r w:rsidR="00B62392">
        <w:t>.</w:t>
      </w:r>
    </w:p>
    <w:p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rsidR="00441EA5" w:rsidRPr="00F115D2" w:rsidRDefault="006B52C5" w:rsidP="006230F9">
      <w:pPr>
        <w:pStyle w:val="Heading3"/>
      </w:pPr>
      <w:bookmarkStart w:id="598" w:name="_Toc207705800"/>
      <w:bookmarkStart w:id="599" w:name="_Toc257733535"/>
      <w:bookmarkStart w:id="600" w:name="_Toc270597434"/>
      <w:bookmarkStart w:id="601" w:name="_Toc286309324"/>
      <w:bookmarkStart w:id="602" w:name="DynamicTypeTests"/>
      <w:r w:rsidRPr="00404279">
        <w:t>Dynamic Conversion Between Types</w:t>
      </w:r>
      <w:bookmarkEnd w:id="598"/>
      <w:bookmarkEnd w:id="599"/>
      <w:bookmarkEnd w:id="600"/>
      <w:bookmarkEnd w:id="601"/>
    </w:p>
    <w:bookmarkEnd w:id="602"/>
    <w:p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F54660">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F54660">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rsidR="00183A07" w:rsidRDefault="00183A07" w:rsidP="008F04E6">
      <w:pPr>
        <w:pStyle w:val="Le"/>
      </w:pPr>
    </w:p>
    <w:p w:rsidR="00183A07" w:rsidRDefault="00183A07" w:rsidP="008F04E6">
      <w:r>
        <w:lastRenderedPageBreak/>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rsidR="00653575" w:rsidRPr="000D3EEC" w:rsidRDefault="006B52C5" w:rsidP="000D3EEC">
      <w:pPr>
        <w:pStyle w:val="Note"/>
      </w:pPr>
      <w:r w:rsidRPr="00CF0F70">
        <w:rPr>
          <w:rStyle w:val="CodeInline"/>
        </w:rPr>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rsidR="00A26F81" w:rsidRPr="00C77CDB" w:rsidRDefault="006B52C5" w:rsidP="00CD645A">
      <w:pPr>
        <w:pStyle w:val="Heading1"/>
      </w:pPr>
      <w:bookmarkStart w:id="603" w:name="_Toc233338452"/>
      <w:bookmarkStart w:id="604" w:name="_Toc233339531"/>
      <w:bookmarkStart w:id="605" w:name="_Toc233340326"/>
      <w:bookmarkStart w:id="606" w:name="_Toc233341271"/>
      <w:bookmarkStart w:id="607" w:name="_Toc197758309"/>
      <w:bookmarkStart w:id="608" w:name="_Toc197761580"/>
      <w:bookmarkStart w:id="609" w:name="_Toc197762002"/>
      <w:bookmarkStart w:id="610" w:name="_Toc197762424"/>
      <w:bookmarkStart w:id="611" w:name="_Toc198191210"/>
      <w:bookmarkStart w:id="612" w:name="_Toc198193309"/>
      <w:bookmarkStart w:id="613" w:name="_Toc198193851"/>
      <w:bookmarkStart w:id="614" w:name="_Toc194259224"/>
      <w:bookmarkStart w:id="615" w:name="_Toc194259225"/>
      <w:bookmarkStart w:id="616" w:name="_Toc194259226"/>
      <w:bookmarkStart w:id="617" w:name="_Toc194259227"/>
      <w:bookmarkStart w:id="618" w:name="_Toc194259228"/>
      <w:bookmarkStart w:id="619" w:name="_Toc194259229"/>
      <w:bookmarkStart w:id="620" w:name="_Toc194259230"/>
      <w:bookmarkStart w:id="621" w:name="_Toc194259231"/>
      <w:bookmarkStart w:id="622" w:name="_Toc194259232"/>
      <w:bookmarkStart w:id="623" w:name="_Toc194259233"/>
      <w:bookmarkStart w:id="624" w:name="_Toc194259234"/>
      <w:bookmarkStart w:id="625" w:name="_Toc194259235"/>
      <w:bookmarkStart w:id="626" w:name="_Toc194259236"/>
      <w:bookmarkStart w:id="627" w:name="_Toc194259237"/>
      <w:bookmarkStart w:id="628" w:name="_Toc194259238"/>
      <w:bookmarkStart w:id="629" w:name="_Toc194259239"/>
      <w:bookmarkStart w:id="630" w:name="_Toc194259240"/>
      <w:bookmarkStart w:id="631" w:name="_Toc194259241"/>
      <w:bookmarkStart w:id="632" w:name="_Toc207705802"/>
      <w:bookmarkStart w:id="633" w:name="_Toc257733537"/>
      <w:bookmarkStart w:id="634" w:name="_Toc270597435"/>
      <w:bookmarkStart w:id="635" w:name="_Toc286309325"/>
      <w:bookmarkStart w:id="636" w:name="Expressions"/>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r w:rsidRPr="00404279">
        <w:lastRenderedPageBreak/>
        <w:t>Expressions</w:t>
      </w:r>
      <w:bookmarkEnd w:id="587"/>
      <w:bookmarkEnd w:id="632"/>
      <w:bookmarkEnd w:id="633"/>
      <w:bookmarkEnd w:id="634"/>
      <w:bookmarkEnd w:id="635"/>
    </w:p>
    <w:bookmarkEnd w:id="636"/>
    <w:p w:rsidR="0096636D" w:rsidRPr="00642A76" w:rsidRDefault="006B52C5" w:rsidP="00895ECF">
      <w:r w:rsidRPr="006B52C5">
        <w:t>The expression</w:t>
      </w:r>
      <w:r w:rsidR="00F54660">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F54660">
        <w:rPr>
          <w:lang w:eastAsia="en-GB"/>
        </w:rPr>
        <w:fldChar w:fldCharType="end"/>
      </w:r>
      <w:r w:rsidRPr="00497D56">
        <w:t xml:space="preserve"> forms and related elements are as follows:</w:t>
      </w:r>
    </w:p>
    <w:p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slice-range</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slice expression (1D)</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slice-range, slice-range</w:t>
      </w:r>
      <w:r w:rsidR="006B52C5" w:rsidRPr="00404279">
        <w:rPr>
          <w:rStyle w:val="CodeInline"/>
        </w:rPr>
        <w:t>]</w:t>
      </w:r>
      <w:r w:rsidR="00B62392" w:rsidRPr="00404279">
        <w:rPr>
          <w:rStyle w:val="CodeInline"/>
        </w:rPr>
        <w:t xml:space="preserve"> </w:t>
      </w:r>
      <w:r w:rsidR="006B52C5" w:rsidRPr="00404279">
        <w:rPr>
          <w:rStyle w:val="CodeInline"/>
        </w:rPr>
        <w:t>-- slice expression (2D)</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6B52C5" w:rsidRPr="00404279">
        <w:rPr>
          <w:rStyle w:val="CodeInline"/>
        </w:rPr>
        <w:t>-- simple for loop</w:t>
      </w:r>
    </w:p>
    <w:p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6B52C5" w:rsidRPr="00404279">
        <w:rPr>
          <w:rStyle w:val="CodeInline"/>
        </w:rPr>
        <w:t>-- enumerable for loop</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Default="00EF03A8" w:rsidP="00DB3050">
      <w:pPr>
        <w:pStyle w:val="Gramma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rsidR="00CB0A95" w:rsidRPr="003F7586" w:rsidRDefault="00CB0A95" w:rsidP="003F7586">
      <w:r w:rsidRPr="003F7586">
        <w:br w:type="page"/>
      </w:r>
    </w:p>
    <w:p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rsidR="006B6173" w:rsidRPr="00355E9F" w:rsidRDefault="006B6173"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AD4C1C" w:rsidRDefault="00AD4C1C" w:rsidP="00DB3050">
      <w:pPr>
        <w:pStyle w:val="Grammar"/>
        <w:rPr>
          <w:rStyle w:val="CodeInline"/>
        </w:rPr>
      </w:pPr>
    </w:p>
    <w:p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rsidR="00C1621E" w:rsidRPr="00355E9F" w:rsidRDefault="00C1621E" w:rsidP="00DB3050">
      <w:pPr>
        <w:pStyle w:val="Grammar"/>
        <w:rPr>
          <w:rStyle w:val="CodeInlineItalic"/>
        </w:rPr>
      </w:pPr>
    </w:p>
    <w:p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rsidR="00F65E1D" w:rsidRPr="002B624D" w:rsidRDefault="00F65E1D" w:rsidP="00DB3050">
      <w:pPr>
        <w:pStyle w:val="Grammar"/>
        <w:rPr>
          <w:rStyle w:val="CodeInline"/>
          <w:i/>
        </w:rPr>
      </w:pPr>
      <w:r w:rsidRPr="002B624D">
        <w:rPr>
          <w:rStyle w:val="CodeInline"/>
          <w:i/>
        </w:rPr>
        <w:t xml:space="preserve">    value-defn</w:t>
      </w:r>
    </w:p>
    <w:p w:rsidR="009E76B0" w:rsidRPr="00F115D2" w:rsidRDefault="009E76B0" w:rsidP="00DB3050">
      <w:pPr>
        <w:pStyle w:val="Grammar"/>
        <w:rPr>
          <w:rStyle w:val="CodeInline"/>
        </w:rPr>
      </w:pPr>
    </w:p>
    <w:p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rsidR="00F65E1D" w:rsidRDefault="00F65E1D" w:rsidP="00F65E1D">
      <w:pPr>
        <w:pStyle w:val="Grammar"/>
        <w:rPr>
          <w:rStyle w:val="CodeInline"/>
        </w:rPr>
      </w:pPr>
    </w:p>
    <w:p w:rsidR="00F65E1D" w:rsidRPr="00F115D2" w:rsidRDefault="00F65E1D" w:rsidP="00F65E1D">
      <w:pPr>
        <w:pStyle w:val="Grammar"/>
        <w:rPr>
          <w:rStyle w:val="CodeInline"/>
        </w:rPr>
      </w:pPr>
      <w:r>
        <w:rPr>
          <w:rStyle w:val="CodeInlineItalic"/>
        </w:rPr>
        <w:t>value-defn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rsidR="00F65E1D" w:rsidRPr="00F115D2" w:rsidRDefault="00F65E1D" w:rsidP="00F65E1D">
      <w:pPr>
        <w:pStyle w:val="Grammar"/>
        <w:rPr>
          <w:rStyle w:val="CodeInline"/>
        </w:rPr>
      </w:pPr>
    </w:p>
    <w:p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rsidR="00AD4C1C" w:rsidRPr="00355E9F" w:rsidRDefault="00AD4C1C" w:rsidP="00DB3050">
      <w:pPr>
        <w:pStyle w:val="Grammar"/>
        <w:rPr>
          <w:rStyle w:val="CodeInlineItalic"/>
        </w:rPr>
      </w:pPr>
    </w:p>
    <w:p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rsidR="009E76B0" w:rsidRPr="00355E9F" w:rsidRDefault="009E76B0" w:rsidP="00DB3050">
      <w:pPr>
        <w:pStyle w:val="Grammar"/>
        <w:rPr>
          <w:rStyle w:val="CodeInlineItalic"/>
        </w:rPr>
      </w:pPr>
    </w:p>
    <w:p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rsidR="00D1719E" w:rsidRPr="00355E9F" w:rsidRDefault="00D1719E" w:rsidP="00DB3050">
      <w:pPr>
        <w:pStyle w:val="Grammar"/>
        <w:rPr>
          <w:rStyle w:val="CodeInlineItalic"/>
        </w:rPr>
      </w:pPr>
    </w:p>
    <w:p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rsidR="009E76B0" w:rsidRPr="00F115D2" w:rsidRDefault="009E76B0" w:rsidP="00DB3050">
      <w:pPr>
        <w:pStyle w:val="Grammar"/>
        <w:rPr>
          <w:rStyle w:val="CodeInline"/>
        </w:rPr>
      </w:pPr>
    </w:p>
    <w:p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rsidR="009E76B0" w:rsidRPr="00F115D2" w:rsidRDefault="009E76B0" w:rsidP="00DB3050">
      <w:pPr>
        <w:pStyle w:val="Grammar"/>
        <w:rPr>
          <w:rStyle w:val="CodeInline"/>
        </w:rPr>
      </w:pPr>
    </w:p>
    <w:p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rsidR="009E76B0" w:rsidRPr="00F115D2" w:rsidRDefault="009E76B0" w:rsidP="00DB3050">
      <w:pPr>
        <w:pStyle w:val="Grammar"/>
        <w:rPr>
          <w:rStyle w:val="CodeInline"/>
        </w:rPr>
      </w:pPr>
    </w:p>
    <w:p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rsidR="00C1621E" w:rsidRPr="00F115D2" w:rsidRDefault="00C1621E" w:rsidP="00DB3050">
      <w:pPr>
        <w:pStyle w:val="Grammar"/>
        <w:rPr>
          <w:rStyle w:val="CodeInline"/>
        </w:rPr>
      </w:pPr>
    </w:p>
    <w:p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rsidR="009E76B0" w:rsidRPr="00F115D2" w:rsidRDefault="009E76B0" w:rsidP="00DB3050">
      <w:pPr>
        <w:pStyle w:val="Grammar"/>
        <w:rPr>
          <w:rStyle w:val="CodeInline"/>
        </w:rPr>
      </w:pPr>
    </w:p>
    <w:p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rsidR="00C1621E" w:rsidRPr="00F115D2" w:rsidRDefault="00C1621E" w:rsidP="00DB3050">
      <w:pPr>
        <w:pStyle w:val="Grammar"/>
        <w:rPr>
          <w:rStyle w:val="CodeInline"/>
        </w:rPr>
      </w:pPr>
    </w:p>
    <w:p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rsidR="00CB0A95" w:rsidRPr="003F7586" w:rsidRDefault="00CB0A95" w:rsidP="003F7586">
      <w:r w:rsidRPr="003F7586">
        <w:br w:type="page"/>
      </w:r>
    </w:p>
    <w:p w:rsidR="006B6173" w:rsidRPr="00110BB5" w:rsidRDefault="006B52C5" w:rsidP="006B6173">
      <w:r w:rsidRPr="006B52C5">
        <w:lastRenderedPageBreak/>
        <w:t>Computation</w:t>
      </w:r>
      <w:r w:rsidR="00F54660">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F54660">
        <w:rPr>
          <w:lang w:eastAsia="en-GB"/>
        </w:rPr>
        <w:fldChar w:fldCharType="end"/>
      </w:r>
      <w:r w:rsidRPr="00497D56">
        <w:t xml:space="preserve"> and range expressions</w:t>
      </w:r>
      <w:r w:rsidR="00F54660">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F54660">
        <w:rPr>
          <w:lang w:eastAsia="en-GB"/>
        </w:rPr>
        <w:fldChar w:fldCharType="end"/>
      </w:r>
      <w:r w:rsidRPr="00497D56">
        <w:t xml:space="preserve"> are defined in terms of the following productions:</w:t>
      </w:r>
    </w:p>
    <w:p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6B6173" w:rsidRPr="00F115D2"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xml:space="preserve">-- return result </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B62392" w:rsidRPr="00355E9F">
        <w:rPr>
          <w:rStyle w:val="CodeInlineItalic"/>
        </w:rPr>
        <w:tab/>
      </w:r>
      <w:r w:rsidR="00B62392" w:rsidRPr="00355E9F">
        <w:rPr>
          <w:rStyle w:val="CodeInlineItalic"/>
        </w:rPr>
        <w:tab/>
      </w:r>
      <w:r w:rsidR="00B62392" w:rsidRPr="00355E9F">
        <w:rPr>
          <w:rStyle w:val="CodeInlineItalic"/>
        </w:rPr>
        <w:tab/>
      </w:r>
      <w:r w:rsidR="006B52C5" w:rsidRPr="00404279">
        <w:rPr>
          <w:rStyle w:val="CodeInline"/>
        </w:rPr>
        <w:t>-- control flow or imperative action</w:t>
      </w:r>
    </w:p>
    <w:p w:rsidR="006B6173" w:rsidRPr="00F115D2"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rsidR="006B6173" w:rsidRPr="00355E9F" w:rsidRDefault="006B6173" w:rsidP="00DB3050">
      <w:pPr>
        <w:pStyle w:val="Grammar"/>
        <w:rPr>
          <w:rStyle w:val="CodeInlineItalic"/>
        </w:rPr>
      </w:pPr>
    </w:p>
    <w:p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rsidR="00362176" w:rsidRPr="00355E9F" w:rsidRDefault="00362176"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rsidR="00A26F81" w:rsidRPr="00C77CDB" w:rsidRDefault="006B52C5" w:rsidP="00E104DD">
      <w:pPr>
        <w:pStyle w:val="Heading2"/>
      </w:pPr>
      <w:bookmarkStart w:id="637" w:name="_Toc190406660"/>
      <w:bookmarkStart w:id="638" w:name="_Toc190431643"/>
      <w:bookmarkStart w:id="639" w:name="_Toc190406661"/>
      <w:bookmarkStart w:id="640" w:name="_Toc190431644"/>
      <w:bookmarkStart w:id="641" w:name="_Toc190406662"/>
      <w:bookmarkStart w:id="642" w:name="_Toc190431645"/>
      <w:bookmarkStart w:id="643" w:name="_Toc190406663"/>
      <w:bookmarkStart w:id="644" w:name="_Toc190431646"/>
      <w:bookmarkStart w:id="645" w:name="_Toc190406664"/>
      <w:bookmarkStart w:id="646" w:name="_Toc190431647"/>
      <w:bookmarkStart w:id="647" w:name="_Toc190406665"/>
      <w:bookmarkStart w:id="648" w:name="_Toc190431648"/>
      <w:bookmarkStart w:id="649" w:name="_Toc207705806"/>
      <w:bookmarkStart w:id="650" w:name="_Toc257733540"/>
      <w:bookmarkStart w:id="651" w:name="_Toc270597436"/>
      <w:bookmarkStart w:id="652" w:name="_Toc286309326"/>
      <w:bookmarkEnd w:id="637"/>
      <w:bookmarkEnd w:id="638"/>
      <w:bookmarkEnd w:id="639"/>
      <w:bookmarkEnd w:id="640"/>
      <w:bookmarkEnd w:id="641"/>
      <w:bookmarkEnd w:id="642"/>
      <w:bookmarkEnd w:id="643"/>
      <w:bookmarkEnd w:id="644"/>
      <w:bookmarkEnd w:id="645"/>
      <w:bookmarkEnd w:id="646"/>
      <w:bookmarkEnd w:id="647"/>
      <w:bookmarkEnd w:id="648"/>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9"/>
      <w:bookmarkEnd w:id="650"/>
      <w:r w:rsidR="000D1531">
        <w:t>T</w:t>
      </w:r>
      <w:r w:rsidR="000D1531" w:rsidRPr="00E42689">
        <w:t>erminology</w:t>
      </w:r>
      <w:bookmarkEnd w:id="651"/>
      <w:bookmarkEnd w:id="652"/>
    </w:p>
    <w:p w:rsidR="00AA02DE" w:rsidRPr="00391D69" w:rsidRDefault="006B52C5" w:rsidP="00AA02DE">
      <w:r w:rsidRPr="006B52C5">
        <w:t xml:space="preserve">The rules applied </w:t>
      </w:r>
      <w:r w:rsidR="00D300ED">
        <w:t>to check</w:t>
      </w:r>
      <w:r w:rsidRPr="006B52C5">
        <w:t xml:space="preserve"> individual expression</w:t>
      </w:r>
      <w:r w:rsidR="00F13AEE">
        <w:t>s</w:t>
      </w:r>
      <w:r w:rsidR="00F54660">
        <w:rPr>
          <w:lang w:eastAsia="en-GB"/>
        </w:rPr>
        <w:fldChar w:fldCharType="begin"/>
      </w:r>
      <w:r w:rsidR="00202AE8">
        <w:instrText xml:space="preserve"> XE "</w:instrText>
      </w:r>
      <w:r w:rsidR="00202AE8" w:rsidRPr="00786E1E">
        <w:instrText>expressions:checking of</w:instrText>
      </w:r>
      <w:r w:rsidR="00202AE8">
        <w:instrText xml:space="preserve">" </w:instrText>
      </w:r>
      <w:r w:rsidR="00F54660">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F54660" w:rsidRPr="00391D69">
        <w:fldChar w:fldCharType="begin"/>
      </w:r>
      <w:r w:rsidRPr="006B52C5">
        <w:instrText xml:space="preserve"> REF NameResolution \r \h </w:instrText>
      </w:r>
      <w:r w:rsidR="00F54660" w:rsidRPr="00391D69">
        <w:fldChar w:fldCharType="separate"/>
      </w:r>
      <w:r w:rsidR="00340C81">
        <w:t>14.1</w:t>
      </w:r>
      <w:r w:rsidR="00F54660" w:rsidRPr="00391D69">
        <w:fldChar w:fldCharType="end"/>
      </w:r>
      <w:r w:rsidRPr="00391D69">
        <w:t xml:space="preserve">) and </w:t>
      </w:r>
      <w:r w:rsidRPr="00B81F48">
        <w:rPr>
          <w:rStyle w:val="Italic"/>
        </w:rPr>
        <w:t>Constraint Solving</w:t>
      </w:r>
      <w:r w:rsidRPr="00E42689">
        <w:t xml:space="preserve"> (§</w:t>
      </w:r>
      <w:r w:rsidR="00F54660" w:rsidRPr="00391D69">
        <w:fldChar w:fldCharType="begin"/>
      </w:r>
      <w:r w:rsidRPr="006B52C5">
        <w:instrText xml:space="preserve"> REF ConstraintSolving \r \h </w:instrText>
      </w:r>
      <w:r w:rsidR="00F54660" w:rsidRPr="00391D69">
        <w:fldChar w:fldCharType="separate"/>
      </w:r>
      <w:r w:rsidR="00340C81">
        <w:t>14.4</w:t>
      </w:r>
      <w:r w:rsidR="00F54660" w:rsidRPr="00391D69">
        <w:fldChar w:fldCharType="end"/>
      </w:r>
      <w:r w:rsidRPr="00391D69">
        <w:t>).</w:t>
      </w:r>
    </w:p>
    <w:p w:rsidR="00995911" w:rsidRPr="00391D69" w:rsidRDefault="006B52C5" w:rsidP="00FD73D2">
      <w:r w:rsidRPr="00E42689">
        <w:t xml:space="preserve">All expressions are assigned a static type through type checking and inference. During type checking, each expression is checked with respect to an </w:t>
      </w:r>
      <w:r w:rsidRPr="00B81F48">
        <w:rPr>
          <w:rStyle w:val="Italic"/>
        </w:rPr>
        <w:t>initial type</w:t>
      </w:r>
      <w:r w:rsidR="00F54660">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F54660">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rsidR="0082571D" w:rsidRPr="00F115D2" w:rsidRDefault="006B52C5" w:rsidP="008F04E6">
      <w:pPr>
        <w:keepNext/>
      </w:pPr>
      <w:r w:rsidRPr="006B52C5">
        <w:t>Additionally:</w:t>
      </w:r>
    </w:p>
    <w:p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F54660" w:rsidRPr="00110BB5">
        <w:fldChar w:fldCharType="begin"/>
      </w:r>
      <w:r w:rsidR="006B52C5" w:rsidRPr="006B52C5">
        <w:instrText xml:space="preserve"> REF ConstraintSolving \r \h </w:instrText>
      </w:r>
      <w:r w:rsidR="00F54660" w:rsidRPr="00110BB5">
        <w:fldChar w:fldCharType="separate"/>
      </w:r>
      <w:r w:rsidR="00340C81">
        <w:t>14.4</w:t>
      </w:r>
      <w:r w:rsidR="00F54660"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3" w:name="_Toc187657772"/>
      <w:bookmarkStart w:id="654" w:name="_Toc187679417"/>
      <w:bookmarkStart w:id="655" w:name="_Toc187657774"/>
      <w:bookmarkStart w:id="656" w:name="_Toc187679419"/>
      <w:bookmarkEnd w:id="653"/>
      <w:bookmarkEnd w:id="654"/>
      <w:bookmarkEnd w:id="655"/>
      <w:bookmarkEnd w:id="656"/>
    </w:p>
    <w:p w:rsidR="00A26F81" w:rsidRPr="00C77CDB" w:rsidRDefault="006B52C5" w:rsidP="00E104DD">
      <w:pPr>
        <w:pStyle w:val="Heading2"/>
      </w:pPr>
      <w:bookmarkStart w:id="657" w:name="_Toc207705807"/>
      <w:bookmarkStart w:id="658" w:name="_Toc257733541"/>
      <w:bookmarkStart w:id="659" w:name="_Toc270597437"/>
      <w:bookmarkStart w:id="660" w:name="_Toc286309327"/>
      <w:r w:rsidRPr="00E42689">
        <w:lastRenderedPageBreak/>
        <w:t>Elaboration and Elaborated Expressions</w:t>
      </w:r>
      <w:bookmarkEnd w:id="657"/>
      <w:bookmarkEnd w:id="658"/>
      <w:bookmarkEnd w:id="659"/>
      <w:bookmarkEnd w:id="660"/>
    </w:p>
    <w:p w:rsidR="00FB179E" w:rsidRPr="00F115D2" w:rsidRDefault="006B52C5" w:rsidP="009C28FF">
      <w:r w:rsidRPr="00E42689">
        <w:t>Checking a</w:t>
      </w:r>
      <w:r w:rsidRPr="006B52C5">
        <w:t xml:space="preserve">n expression generates an </w:t>
      </w:r>
      <w:r w:rsidRPr="00B81F48">
        <w:rPr>
          <w:rStyle w:val="Italic"/>
        </w:rPr>
        <w:t>elaborated expression</w:t>
      </w:r>
      <w:r w:rsidR="00F54660">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F54660">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rsidR="009C28FF" w:rsidRPr="00F115D2" w:rsidRDefault="006B52C5" w:rsidP="008F04E6">
      <w:pPr>
        <w:pStyle w:val="BulletList"/>
      </w:pPr>
      <w:r w:rsidRPr="006B52C5">
        <w:t>Constants</w:t>
      </w:r>
    </w:p>
    <w:p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rsidR="009C28FF" w:rsidRPr="00642A76" w:rsidRDefault="006B52C5" w:rsidP="008F04E6">
      <w:pPr>
        <w:pStyle w:val="BulletList"/>
      </w:pPr>
      <w:r w:rsidRPr="00404279">
        <w:t>Primitive object expressions</w:t>
      </w:r>
    </w:p>
    <w:p w:rsidR="009C28FF" w:rsidRPr="00F115D2" w:rsidRDefault="006B52C5" w:rsidP="008F04E6">
      <w:pPr>
        <w:pStyle w:val="BulletList"/>
      </w:pPr>
      <w:r w:rsidRPr="006B52C5">
        <w:t xml:space="preserve">Data expressions (tuples, </w:t>
      </w:r>
      <w:r w:rsidR="00DC0F46">
        <w:t>union cases</w:t>
      </w:r>
      <w:r w:rsidRPr="006B52C5">
        <w:t>, array creation, record creation)</w:t>
      </w:r>
    </w:p>
    <w:p w:rsidR="00FB179E" w:rsidRPr="00F115D2" w:rsidRDefault="006B52C5" w:rsidP="008F04E6">
      <w:pPr>
        <w:pStyle w:val="BulletList"/>
      </w:pPr>
      <w:r w:rsidRPr="006B52C5">
        <w:t xml:space="preserve">Default initialization expressions </w:t>
      </w:r>
    </w:p>
    <w:p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6B52C5" w:rsidP="008F04E6">
      <w:pPr>
        <w:pStyle w:val="BulletList"/>
      </w:pPr>
      <w:r w:rsidRPr="006B52C5">
        <w:t>Applications of methods and functions (with static overloading resolved)</w:t>
      </w:r>
    </w:p>
    <w:p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rsidR="00015644" w:rsidRPr="00F115D2" w:rsidRDefault="006B52C5" w:rsidP="008F04E6">
      <w:pPr>
        <w:pStyle w:val="BulletList"/>
      </w:pPr>
      <w:r w:rsidRPr="00391D69">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rsidR="00FB179E" w:rsidRPr="00110BB5" w:rsidRDefault="006B52C5" w:rsidP="008F04E6">
      <w:pPr>
        <w:pStyle w:val="BulletList"/>
      </w:pPr>
      <w:r w:rsidRPr="006B52C5">
        <w:t>The constructs required for the elaboration of pattern matching (§</w:t>
      </w:r>
      <w:r w:rsidR="00F54660" w:rsidRPr="00110BB5">
        <w:fldChar w:fldCharType="begin"/>
      </w:r>
      <w:r w:rsidRPr="006B52C5">
        <w:instrText xml:space="preserve"> REF PatternMatching \r \h </w:instrText>
      </w:r>
      <w:r w:rsidR="0095522D">
        <w:instrText xml:space="preserve"> \* MERGEFORMAT </w:instrText>
      </w:r>
      <w:r w:rsidR="00F54660" w:rsidRPr="00110BB5">
        <w:fldChar w:fldCharType="separate"/>
      </w:r>
      <w:r w:rsidR="00340C81">
        <w:t>7</w:t>
      </w:r>
      <w:r w:rsidR="00F54660" w:rsidRPr="00110BB5">
        <w:fldChar w:fldCharType="end"/>
      </w:r>
      <w:r w:rsidRPr="00497D56">
        <w:t>).</w:t>
      </w:r>
    </w:p>
    <w:p w:rsidR="00441EA5" w:rsidRPr="00E42689" w:rsidRDefault="00501C3E" w:rsidP="008F04E6">
      <w:pPr>
        <w:pStyle w:val="BulletList2"/>
      </w:pPr>
      <w:r w:rsidRPr="00391D69">
        <w:t>Null</w:t>
      </w:r>
      <w:r w:rsidR="00AF4040">
        <w:t xml:space="preserve"> </w:t>
      </w:r>
      <w:r w:rsidR="006B52C5" w:rsidRPr="00E42689">
        <w:t>tests</w:t>
      </w:r>
    </w:p>
    <w:p w:rsidR="00441EA5" w:rsidRPr="00F115D2" w:rsidRDefault="00501C3E" w:rsidP="008F04E6">
      <w:pPr>
        <w:pStyle w:val="BulletList2"/>
      </w:pPr>
      <w:r>
        <w:t>S</w:t>
      </w:r>
      <w:r w:rsidRPr="006B52C5">
        <w:t xml:space="preserve">witches </w:t>
      </w:r>
      <w:r w:rsidR="006B52C5" w:rsidRPr="006B52C5">
        <w:t>on integers and other types</w:t>
      </w:r>
    </w:p>
    <w:p w:rsidR="00441EA5" w:rsidRPr="00F115D2" w:rsidRDefault="00501C3E" w:rsidP="008F04E6">
      <w:pPr>
        <w:pStyle w:val="BulletList2"/>
      </w:pPr>
      <w:r>
        <w:t>S</w:t>
      </w:r>
      <w:r w:rsidRPr="006B52C5">
        <w:t xml:space="preserve">witches </w:t>
      </w:r>
      <w:r w:rsidR="006B52C5" w:rsidRPr="006B52C5">
        <w:t>on union cases</w:t>
      </w:r>
    </w:p>
    <w:p w:rsidR="00441EA5" w:rsidRPr="00F115D2" w:rsidRDefault="00501C3E" w:rsidP="008F04E6">
      <w:pPr>
        <w:pStyle w:val="BulletList2"/>
      </w:pPr>
      <w:r>
        <w:t>S</w:t>
      </w:r>
      <w:r w:rsidRPr="006B52C5">
        <w:t xml:space="preserve">witches </w:t>
      </w:r>
      <w:r w:rsidR="006B52C5" w:rsidRPr="006B52C5">
        <w:t>on the runtime types of objects</w:t>
      </w:r>
    </w:p>
    <w:p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F54660">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F54660">
        <w:rPr>
          <w:lang w:eastAsia="en-GB"/>
        </w:rPr>
        <w:fldChar w:fldCharType="end"/>
      </w:r>
      <w:r w:rsidR="00F54660">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F54660">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F54660" w:rsidRPr="00391D69">
        <w:fldChar w:fldCharType="begin"/>
      </w:r>
      <w:r w:rsidRPr="006B52C5">
        <w:instrText xml:space="preserve"> REF ExpressionEvaluation \r \h </w:instrText>
      </w:r>
      <w:r w:rsidR="00F54660" w:rsidRPr="00391D69">
        <w:fldChar w:fldCharType="separate"/>
      </w:r>
      <w:r w:rsidR="00340C81">
        <w:t>6.9</w:t>
      </w:r>
      <w:r w:rsidR="00F54660"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F54660">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F54660">
        <w:rPr>
          <w:i/>
        </w:rPr>
        <w:fldChar w:fldCharType="end"/>
      </w:r>
      <w:r w:rsidR="00F54660">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F54660">
        <w:rPr>
          <w:i/>
          <w:lang w:eastAsia="en-GB"/>
        </w:rPr>
        <w:fldChar w:fldCharType="end"/>
      </w:r>
      <w:r w:rsidRPr="00B81F48">
        <w:rPr>
          <w:rStyle w:val="Italic"/>
        </w:rPr>
        <w:t xml:space="preserve"> </w:t>
      </w:r>
      <w:r w:rsidR="00595884" w:rsidRPr="008F04E6">
        <w:t>return</w:t>
      </w:r>
      <w:r w:rsidRPr="00110BB5">
        <w:t>(see §</w:t>
      </w:r>
      <w:r w:rsidR="00F54660" w:rsidRPr="00391D69">
        <w:fldChar w:fldCharType="begin"/>
      </w:r>
      <w:r w:rsidRPr="006B52C5">
        <w:instrText xml:space="preserve"> REF ExpressionQuotation \r \h </w:instrText>
      </w:r>
      <w:r w:rsidR="00F54660" w:rsidRPr="00391D69">
        <w:fldChar w:fldCharType="separate"/>
      </w:r>
      <w:r w:rsidR="00340C81">
        <w:t>6.8</w:t>
      </w:r>
      <w:r w:rsidR="00F54660" w:rsidRPr="00391D69">
        <w:fldChar w:fldCharType="end"/>
      </w:r>
      <w:r w:rsidRPr="00391D69">
        <w:t>).</w:t>
      </w:r>
    </w:p>
    <w:p w:rsidR="009C28FF" w:rsidRPr="00F115D2" w:rsidRDefault="00207F82" w:rsidP="009C28FF">
      <w:r w:rsidRPr="00E42689">
        <w:lastRenderedPageBreak/>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rsidR="00A26F81" w:rsidRDefault="006B52C5" w:rsidP="00E104DD">
      <w:pPr>
        <w:pStyle w:val="Heading2"/>
      </w:pPr>
      <w:bookmarkStart w:id="661" w:name="_Toc207705808"/>
      <w:bookmarkStart w:id="662" w:name="_Toc257733542"/>
      <w:bookmarkStart w:id="663" w:name="_Toc270597438"/>
      <w:bookmarkStart w:id="664" w:name="_Toc286309328"/>
      <w:r w:rsidRPr="00404279">
        <w:t>Data Expressions</w:t>
      </w:r>
      <w:bookmarkEnd w:id="661"/>
      <w:bookmarkEnd w:id="662"/>
      <w:bookmarkEnd w:id="663"/>
      <w:bookmarkEnd w:id="664"/>
    </w:p>
    <w:p w:rsidR="00595884" w:rsidRDefault="0011735C" w:rsidP="00595884">
      <w:pPr>
        <w:rPr>
          <w:lang w:eastAsia="en-GB"/>
        </w:rPr>
      </w:pPr>
      <w:r>
        <w:rPr>
          <w:lang w:eastAsia="en-GB"/>
        </w:rPr>
        <w:t>This section describes</w:t>
      </w:r>
      <w:r w:rsidR="00595884">
        <w:rPr>
          <w:lang w:eastAsia="en-GB"/>
        </w:rPr>
        <w:t xml:space="preserve"> the following data expressions:</w:t>
      </w:r>
    </w:p>
    <w:p w:rsidR="00595884" w:rsidRDefault="00595884" w:rsidP="008F04E6">
      <w:pPr>
        <w:pStyle w:val="BulletList"/>
      </w:pPr>
      <w:r>
        <w:t>Simple constant expressions</w:t>
      </w:r>
    </w:p>
    <w:p w:rsidR="00595884" w:rsidRDefault="00595884" w:rsidP="008F04E6">
      <w:pPr>
        <w:pStyle w:val="BulletList"/>
      </w:pPr>
      <w:r>
        <w:t>Tuple expressions</w:t>
      </w:r>
    </w:p>
    <w:p w:rsidR="00595884" w:rsidRDefault="00595884" w:rsidP="008F04E6">
      <w:pPr>
        <w:pStyle w:val="BulletList"/>
      </w:pPr>
      <w:r>
        <w:t xml:space="preserve">List </w:t>
      </w:r>
      <w:r w:rsidR="00E70EB2">
        <w:t>e</w:t>
      </w:r>
      <w:r>
        <w:t>xpressions</w:t>
      </w:r>
    </w:p>
    <w:p w:rsidR="00595884" w:rsidRDefault="00595884" w:rsidP="008F04E6">
      <w:pPr>
        <w:pStyle w:val="BulletList"/>
      </w:pPr>
      <w:r>
        <w:t>Array expressions</w:t>
      </w:r>
    </w:p>
    <w:p w:rsidR="00595884" w:rsidRDefault="00595884" w:rsidP="008F04E6">
      <w:pPr>
        <w:pStyle w:val="BulletList"/>
      </w:pPr>
      <w:r>
        <w:t>Record expressions</w:t>
      </w:r>
    </w:p>
    <w:p w:rsidR="00595884" w:rsidRDefault="00595884" w:rsidP="008F04E6">
      <w:pPr>
        <w:pStyle w:val="BulletList"/>
      </w:pPr>
      <w:r>
        <w:t xml:space="preserve">Copy-and-update </w:t>
      </w:r>
      <w:r w:rsidR="00E70EB2">
        <w:t>r</w:t>
      </w:r>
      <w:r>
        <w:t>ecord expressions</w:t>
      </w:r>
    </w:p>
    <w:p w:rsidR="00595884" w:rsidRDefault="00595884" w:rsidP="008F04E6">
      <w:pPr>
        <w:pStyle w:val="BulletList"/>
      </w:pPr>
      <w:r>
        <w:t>Function expressions</w:t>
      </w:r>
    </w:p>
    <w:p w:rsidR="00595884" w:rsidRDefault="00595884" w:rsidP="008F04E6">
      <w:pPr>
        <w:pStyle w:val="BulletList"/>
      </w:pPr>
      <w:r>
        <w:t>Object expressions</w:t>
      </w:r>
    </w:p>
    <w:p w:rsidR="00595884" w:rsidRDefault="00595884" w:rsidP="008F04E6">
      <w:pPr>
        <w:pStyle w:val="BulletList"/>
      </w:pPr>
      <w:r>
        <w:t>Delayed expressions</w:t>
      </w:r>
    </w:p>
    <w:p w:rsidR="00595884" w:rsidRDefault="00595884" w:rsidP="008F04E6">
      <w:pPr>
        <w:pStyle w:val="BulletList"/>
      </w:pPr>
      <w:r>
        <w:t>Computation expressions</w:t>
      </w:r>
    </w:p>
    <w:p w:rsidR="00595884" w:rsidRDefault="00595884" w:rsidP="008F04E6">
      <w:pPr>
        <w:pStyle w:val="BulletList"/>
      </w:pPr>
      <w:r>
        <w:t>Sequence expressions</w:t>
      </w:r>
    </w:p>
    <w:p w:rsidR="00595884" w:rsidRDefault="00595884" w:rsidP="008F04E6">
      <w:pPr>
        <w:pStyle w:val="BulletList"/>
      </w:pPr>
      <w:r>
        <w:t>Range expressions</w:t>
      </w:r>
    </w:p>
    <w:p w:rsidR="00595884" w:rsidRDefault="00595884" w:rsidP="008F04E6">
      <w:pPr>
        <w:pStyle w:val="BulletList"/>
      </w:pPr>
      <w:r>
        <w:t xml:space="preserve">Lists via </w:t>
      </w:r>
      <w:r w:rsidR="00E70EB2">
        <w:t>s</w:t>
      </w:r>
      <w:r>
        <w:t>equence expressions</w:t>
      </w:r>
    </w:p>
    <w:p w:rsidR="00595884" w:rsidRDefault="00595884" w:rsidP="008F04E6">
      <w:pPr>
        <w:pStyle w:val="BulletList"/>
      </w:pPr>
      <w:r>
        <w:t xml:space="preserve">Arrays via </w:t>
      </w:r>
      <w:r w:rsidR="00E70EB2">
        <w:t>s</w:t>
      </w:r>
      <w:r>
        <w:t>equence expressions</w:t>
      </w:r>
    </w:p>
    <w:p w:rsidR="00595884" w:rsidRDefault="00595884" w:rsidP="008F04E6">
      <w:pPr>
        <w:pStyle w:val="BulletList"/>
      </w:pPr>
      <w:r>
        <w:t>Null expressions</w:t>
      </w:r>
    </w:p>
    <w:p w:rsidR="00595884" w:rsidRPr="00595884" w:rsidRDefault="00595884" w:rsidP="008F04E6">
      <w:pPr>
        <w:pStyle w:val="BulletList"/>
      </w:pPr>
      <w:r>
        <w:t xml:space="preserve">'printf' </w:t>
      </w:r>
      <w:r w:rsidR="00E70EB2">
        <w:t>f</w:t>
      </w:r>
      <w:r>
        <w:t>ormats</w:t>
      </w:r>
    </w:p>
    <w:p w:rsidR="00C4746B" w:rsidRPr="00F115D2" w:rsidRDefault="00CF7BC3" w:rsidP="006230F9">
      <w:pPr>
        <w:pStyle w:val="Heading3"/>
      </w:pPr>
      <w:bookmarkStart w:id="665" w:name="_Toc207705809"/>
      <w:bookmarkStart w:id="666" w:name="_Toc257733543"/>
      <w:bookmarkStart w:id="667" w:name="_Toc270597439"/>
      <w:bookmarkStart w:id="668" w:name="_Toc286309329"/>
      <w:bookmarkStart w:id="669" w:name="SimpleConstantExpressions"/>
      <w:r w:rsidRPr="00404279">
        <w:lastRenderedPageBreak/>
        <w:t>Simple Constant E</w:t>
      </w:r>
      <w:r w:rsidR="006B52C5" w:rsidRPr="00404279">
        <w:t>xpressions</w:t>
      </w:r>
      <w:bookmarkEnd w:id="665"/>
      <w:bookmarkEnd w:id="666"/>
      <w:bookmarkEnd w:id="667"/>
      <w:bookmarkEnd w:id="668"/>
    </w:p>
    <w:bookmarkEnd w:id="669"/>
    <w:p w:rsidR="00C4746B" w:rsidRPr="00110BB5" w:rsidRDefault="006B52C5" w:rsidP="008F04E6">
      <w:pPr>
        <w:keepNext/>
      </w:pPr>
      <w:r w:rsidRPr="006B52C5">
        <w:t>Simple constant expressions</w:t>
      </w:r>
      <w:r w:rsidR="00F54660">
        <w:fldChar w:fldCharType="begin"/>
      </w:r>
      <w:r w:rsidR="008F344B">
        <w:instrText xml:space="preserve"> XE "</w:instrText>
      </w:r>
      <w:r w:rsidR="008F344B" w:rsidRPr="008F344B">
        <w:instrText>constant expressions</w:instrText>
      </w:r>
      <w:r w:rsidR="008F344B">
        <w:instrText xml:space="preserve">" </w:instrText>
      </w:r>
      <w:r w:rsidR="00F54660">
        <w:fldChar w:fldCharType="end"/>
      </w:r>
      <w:r w:rsidR="00F54660">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F54660">
        <w:rPr>
          <w:lang w:eastAsia="en-GB"/>
        </w:rPr>
        <w:fldChar w:fldCharType="end"/>
      </w:r>
      <w:r w:rsidRPr="00497D56">
        <w:t xml:space="preserve"> are numeric, string, Boolean and unit constants. For example:</w:t>
      </w:r>
    </w:p>
    <w:p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(Microsoft.FSharp.Core.Unit)</w:t>
      </w:r>
      <w:r w:rsidRPr="00404279">
        <w:rPr>
          <w:rStyle w:val="CodeInline"/>
        </w:rPr>
        <w:br/>
        <w:t>false          // bool            (System.Boolean)</w:t>
      </w:r>
      <w:r w:rsidRPr="00404279">
        <w:rPr>
          <w:rStyle w:val="CodeInline"/>
        </w:rPr>
        <w:br/>
        <w:t>true           // bool            (System.Boolean)</w:t>
      </w:r>
    </w:p>
    <w:p w:rsidR="00B3548E" w:rsidRPr="00F115D2" w:rsidRDefault="006B52C5" w:rsidP="00B3548E">
      <w:r w:rsidRPr="006B52C5">
        <w:t>Simple constant expressions have the corresponding simple type and elaborate to the corresponding simple constant value.</w:t>
      </w:r>
    </w:p>
    <w:p w:rsidR="00B3548E" w:rsidRPr="00110BB5" w:rsidRDefault="006B52C5" w:rsidP="002F1A1E">
      <w:pPr>
        <w:keepNext/>
      </w:pPr>
      <w:r w:rsidRPr="006B52C5">
        <w:t>Integer literals</w:t>
      </w:r>
      <w:r w:rsidR="00F54660">
        <w:fldChar w:fldCharType="begin"/>
      </w:r>
      <w:r w:rsidR="008F344B">
        <w:instrText xml:space="preserve"> XE "</w:instrText>
      </w:r>
      <w:r w:rsidR="008F344B" w:rsidRPr="008F344B">
        <w:instrText>integer literals</w:instrText>
      </w:r>
      <w:r w:rsidR="008F344B">
        <w:instrText xml:space="preserve">" </w:instrText>
      </w:r>
      <w:r w:rsidR="00F54660">
        <w:fldChar w:fldCharType="end"/>
      </w:r>
      <w:r w:rsidR="00F54660">
        <w:fldChar w:fldCharType="begin"/>
      </w:r>
      <w:r w:rsidR="008E3B2F">
        <w:instrText xml:space="preserve"> XE "</w:instrText>
      </w:r>
      <w:r w:rsidR="008E3B2F" w:rsidRPr="004F4BC0">
        <w:instrText>literals:integer</w:instrText>
      </w:r>
      <w:r w:rsidR="008E3B2F">
        <w:instrText xml:space="preserve">" </w:instrText>
      </w:r>
      <w:r w:rsidR="00F54660">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rsidR="00B3548E" w:rsidRPr="00E92C5D" w:rsidRDefault="006B52C5" w:rsidP="00D94717">
      <w:pPr>
        <w:pStyle w:val="CodeExample"/>
        <w:rPr>
          <w:rStyle w:val="CodeInline"/>
        </w:rPr>
      </w:pPr>
      <w:r w:rsidRPr="006B52C5">
        <w:rPr>
          <w:rStyle w:val="CodeInline"/>
        </w:rPr>
        <w:t>xxxx&lt;suffix&gt;</w:t>
      </w:r>
    </w:p>
    <w:p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rsidR="007579B8" w:rsidRPr="00E42689" w:rsidRDefault="006B52C5">
      <w:pPr>
        <w:pStyle w:val="CodeExample"/>
      </w:pPr>
      <w:r w:rsidRPr="00E42689">
        <w:t xml:space="preserve">module NumericLiteralZ = </w:t>
      </w:r>
    </w:p>
    <w:p w:rsidR="007579B8" w:rsidRPr="00F115D2" w:rsidRDefault="00207F82">
      <w:pPr>
        <w:pStyle w:val="CodeExample"/>
      </w:pPr>
      <w:r w:rsidRPr="00404279">
        <w:t xml:space="preserve">    </w:t>
      </w:r>
      <w:r w:rsidR="006B52C5" w:rsidRPr="00404279">
        <w:t xml:space="preserve">let FromZero() = "" </w:t>
      </w:r>
    </w:p>
    <w:p w:rsidR="007579B8" w:rsidRPr="00F115D2" w:rsidRDefault="00207F82">
      <w:pPr>
        <w:pStyle w:val="CodeExample"/>
      </w:pPr>
      <w:r w:rsidRPr="00404279">
        <w:t xml:space="preserve">    </w:t>
      </w:r>
      <w:r w:rsidR="006B52C5" w:rsidRPr="00404279">
        <w:t xml:space="preserve">let FromOne() = "Z" </w:t>
      </w:r>
    </w:p>
    <w:p w:rsidR="007579B8" w:rsidRDefault="00207F82">
      <w:pPr>
        <w:pStyle w:val="CodeExample"/>
      </w:pPr>
      <w:r w:rsidRPr="00404279">
        <w:t xml:space="preserve">    </w:t>
      </w:r>
      <w:r w:rsidR="00A553F3">
        <w:t>let FromInt32 n</w:t>
      </w:r>
      <w:r w:rsidR="006B52C5" w:rsidRPr="00404279">
        <w:t xml:space="preserve"> = String.replicate n "Z"</w:t>
      </w:r>
    </w:p>
    <w:p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rsidR="00C4746B" w:rsidRPr="00F115D2" w:rsidRDefault="006B52C5" w:rsidP="006230F9">
      <w:pPr>
        <w:pStyle w:val="Heading3"/>
      </w:pPr>
      <w:bookmarkStart w:id="670" w:name="_Toc233517546"/>
      <w:bookmarkStart w:id="671" w:name="_Toc233521404"/>
      <w:bookmarkStart w:id="672" w:name="_Toc234037660"/>
      <w:bookmarkStart w:id="673" w:name="_Toc234038531"/>
      <w:bookmarkStart w:id="674" w:name="_Toc234040976"/>
      <w:bookmarkStart w:id="675" w:name="_Toc234048848"/>
      <w:bookmarkStart w:id="676" w:name="_Toc234049422"/>
      <w:bookmarkStart w:id="677" w:name="_Toc234054193"/>
      <w:bookmarkStart w:id="678" w:name="_Toc234055316"/>
      <w:bookmarkStart w:id="679" w:name="_Toc233517547"/>
      <w:bookmarkStart w:id="680" w:name="_Toc233521405"/>
      <w:bookmarkStart w:id="681" w:name="_Toc234037661"/>
      <w:bookmarkStart w:id="682" w:name="_Toc234038532"/>
      <w:bookmarkStart w:id="683" w:name="_Toc234040977"/>
      <w:bookmarkStart w:id="684" w:name="_Toc234048849"/>
      <w:bookmarkStart w:id="685" w:name="_Toc234049423"/>
      <w:bookmarkStart w:id="686" w:name="_Toc234054194"/>
      <w:bookmarkStart w:id="687" w:name="_Toc234055317"/>
      <w:bookmarkStart w:id="688" w:name="_Toc233517548"/>
      <w:bookmarkStart w:id="689" w:name="_Toc233521406"/>
      <w:bookmarkStart w:id="690" w:name="_Toc234037662"/>
      <w:bookmarkStart w:id="691" w:name="_Toc234038533"/>
      <w:bookmarkStart w:id="692" w:name="_Toc234040978"/>
      <w:bookmarkStart w:id="693" w:name="_Toc234048850"/>
      <w:bookmarkStart w:id="694" w:name="_Toc234049424"/>
      <w:bookmarkStart w:id="695" w:name="_Toc234054195"/>
      <w:bookmarkStart w:id="696" w:name="_Toc234055318"/>
      <w:bookmarkStart w:id="697" w:name="_Toc233517549"/>
      <w:bookmarkStart w:id="698" w:name="_Toc233521407"/>
      <w:bookmarkStart w:id="699" w:name="_Toc234037663"/>
      <w:bookmarkStart w:id="700" w:name="_Toc234038534"/>
      <w:bookmarkStart w:id="701" w:name="_Toc234040979"/>
      <w:bookmarkStart w:id="702" w:name="_Toc234048851"/>
      <w:bookmarkStart w:id="703" w:name="_Toc234049425"/>
      <w:bookmarkStart w:id="704" w:name="_Toc234054196"/>
      <w:bookmarkStart w:id="705" w:name="_Toc234055319"/>
      <w:bookmarkStart w:id="706" w:name="_Toc233517550"/>
      <w:bookmarkStart w:id="707" w:name="_Toc233521408"/>
      <w:bookmarkStart w:id="708" w:name="_Toc234037664"/>
      <w:bookmarkStart w:id="709" w:name="_Toc234038535"/>
      <w:bookmarkStart w:id="710" w:name="_Toc234040980"/>
      <w:bookmarkStart w:id="711" w:name="_Toc234048852"/>
      <w:bookmarkStart w:id="712" w:name="_Toc234049426"/>
      <w:bookmarkStart w:id="713" w:name="_Toc234054197"/>
      <w:bookmarkStart w:id="714" w:name="_Toc234055320"/>
      <w:bookmarkStart w:id="715" w:name="_Toc233517551"/>
      <w:bookmarkStart w:id="716" w:name="_Toc233521409"/>
      <w:bookmarkStart w:id="717" w:name="_Toc234037665"/>
      <w:bookmarkStart w:id="718" w:name="_Toc234038536"/>
      <w:bookmarkStart w:id="719" w:name="_Toc234040981"/>
      <w:bookmarkStart w:id="720" w:name="_Toc234048853"/>
      <w:bookmarkStart w:id="721" w:name="_Toc234049427"/>
      <w:bookmarkStart w:id="722" w:name="_Toc234054198"/>
      <w:bookmarkStart w:id="723" w:name="_Toc234055321"/>
      <w:bookmarkStart w:id="724" w:name="_Toc233517552"/>
      <w:bookmarkStart w:id="725" w:name="_Toc233521410"/>
      <w:bookmarkStart w:id="726" w:name="_Toc234037666"/>
      <w:bookmarkStart w:id="727" w:name="_Toc234038537"/>
      <w:bookmarkStart w:id="728" w:name="_Toc234040982"/>
      <w:bookmarkStart w:id="729" w:name="_Toc234048854"/>
      <w:bookmarkStart w:id="730" w:name="_Toc234049428"/>
      <w:bookmarkStart w:id="731" w:name="_Toc234054199"/>
      <w:bookmarkStart w:id="732" w:name="_Toc234055322"/>
      <w:bookmarkStart w:id="733" w:name="_Toc233517553"/>
      <w:bookmarkStart w:id="734" w:name="_Toc233521411"/>
      <w:bookmarkStart w:id="735" w:name="_Toc234037667"/>
      <w:bookmarkStart w:id="736" w:name="_Toc234038538"/>
      <w:bookmarkStart w:id="737" w:name="_Toc234040983"/>
      <w:bookmarkStart w:id="738" w:name="_Toc234048855"/>
      <w:bookmarkStart w:id="739" w:name="_Toc234049429"/>
      <w:bookmarkStart w:id="740" w:name="_Toc234054200"/>
      <w:bookmarkStart w:id="741" w:name="_Toc234055323"/>
      <w:bookmarkStart w:id="742" w:name="_Toc233517554"/>
      <w:bookmarkStart w:id="743" w:name="_Toc233521412"/>
      <w:bookmarkStart w:id="744" w:name="_Toc234037668"/>
      <w:bookmarkStart w:id="745" w:name="_Toc234038539"/>
      <w:bookmarkStart w:id="746" w:name="_Toc234040984"/>
      <w:bookmarkStart w:id="747" w:name="_Toc234048856"/>
      <w:bookmarkStart w:id="748" w:name="_Toc234049430"/>
      <w:bookmarkStart w:id="749" w:name="_Toc234054201"/>
      <w:bookmarkStart w:id="750" w:name="_Toc234055324"/>
      <w:bookmarkStart w:id="751" w:name="_Toc233517555"/>
      <w:bookmarkStart w:id="752" w:name="_Toc233521413"/>
      <w:bookmarkStart w:id="753" w:name="_Toc234037669"/>
      <w:bookmarkStart w:id="754" w:name="_Toc234038540"/>
      <w:bookmarkStart w:id="755" w:name="_Toc234040985"/>
      <w:bookmarkStart w:id="756" w:name="_Toc234048857"/>
      <w:bookmarkStart w:id="757" w:name="_Toc234049431"/>
      <w:bookmarkStart w:id="758" w:name="_Toc234054202"/>
      <w:bookmarkStart w:id="759" w:name="_Toc234055325"/>
      <w:bookmarkStart w:id="760" w:name="_Toc233517556"/>
      <w:bookmarkStart w:id="761" w:name="_Toc233521414"/>
      <w:bookmarkStart w:id="762" w:name="_Toc234037670"/>
      <w:bookmarkStart w:id="763" w:name="_Toc234038541"/>
      <w:bookmarkStart w:id="764" w:name="_Toc234040986"/>
      <w:bookmarkStart w:id="765" w:name="_Toc234048858"/>
      <w:bookmarkStart w:id="766" w:name="_Toc234049432"/>
      <w:bookmarkStart w:id="767" w:name="_Toc234054203"/>
      <w:bookmarkStart w:id="768" w:name="_Toc234055326"/>
      <w:bookmarkStart w:id="769" w:name="_Toc233517557"/>
      <w:bookmarkStart w:id="770" w:name="_Toc233521415"/>
      <w:bookmarkStart w:id="771" w:name="_Toc234037671"/>
      <w:bookmarkStart w:id="772" w:name="_Toc234038542"/>
      <w:bookmarkStart w:id="773" w:name="_Toc234040987"/>
      <w:bookmarkStart w:id="774" w:name="_Toc234048859"/>
      <w:bookmarkStart w:id="775" w:name="_Toc234049433"/>
      <w:bookmarkStart w:id="776" w:name="_Toc234054204"/>
      <w:bookmarkStart w:id="777" w:name="_Toc234055327"/>
      <w:bookmarkStart w:id="778" w:name="_Toc207705810"/>
      <w:bookmarkStart w:id="779" w:name="_Toc257733544"/>
      <w:bookmarkStart w:id="780" w:name="_Toc270597440"/>
      <w:bookmarkStart w:id="781" w:name="_Toc286309330"/>
      <w:bookmarkStart w:id="782" w:name="TupleExpressions"/>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E42689">
        <w:t>Tuple Expressions</w:t>
      </w:r>
      <w:bookmarkEnd w:id="778"/>
      <w:bookmarkEnd w:id="779"/>
      <w:bookmarkEnd w:id="780"/>
      <w:bookmarkEnd w:id="781"/>
    </w:p>
    <w:bookmarkEnd w:id="782"/>
    <w:p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F54660">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asciiTheme="minorHAnsi" w:hAnsiTheme="minorHAnsi" w:cstheme="minorHAnsi"/>
        </w:rPr>
        <w:instrText xml:space="preserve"> </w:instrText>
      </w:r>
      <w:r w:rsidR="008E3B2F" w:rsidRPr="00A30894">
        <w:rPr>
          <w:rFonts w:asciiTheme="minorHAnsi" w:hAnsiTheme="minorHAnsi" w:cstheme="minorHAnsi"/>
        </w:rPr>
        <w:instrText>tuple expression</w:instrText>
      </w:r>
      <w:r w:rsidR="008E3B2F">
        <w:instrText xml:space="preserve">" </w:instrText>
      </w:r>
      <w:r w:rsidR="00F54660">
        <w:rPr>
          <w:i/>
          <w:iCs/>
          <w:lang w:eastAsia="en-GB"/>
        </w:rPr>
        <w:fldChar w:fldCharType="end"/>
      </w:r>
      <w:r w:rsidRPr="006B52C5">
        <w:rPr>
          <w:lang w:eastAsia="en-GB"/>
        </w:rPr>
        <w:t>.</w:t>
      </w:r>
      <w:r w:rsidRPr="00497D56">
        <w:t xml:space="preserve"> For example</w:t>
      </w:r>
      <w:r w:rsidR="00207F82" w:rsidRPr="00110BB5">
        <w:t>:</w:t>
      </w:r>
    </w:p>
    <w:p w:rsidR="00C31C15" w:rsidRPr="00391D69" w:rsidRDefault="006B52C5" w:rsidP="00C31C15">
      <w:pPr>
        <w:pStyle w:val="CodeExample"/>
      </w:pPr>
      <w:r w:rsidRPr="00391D69">
        <w:t>let three = (1,2,"3")</w:t>
      </w:r>
    </w:p>
    <w:p w:rsidR="00C31C15" w:rsidRPr="00E42689" w:rsidRDefault="006B52C5" w:rsidP="00C31C15">
      <w:pPr>
        <w:pStyle w:val="CodeExample"/>
      </w:pPr>
      <w:r w:rsidRPr="00E42689">
        <w:t>let blastoff = (10,9,8,7,6,5,4,3,2,1,0)</w:t>
      </w:r>
    </w:p>
    <w:p w:rsidR="00C4746B" w:rsidRPr="00F115D2" w:rsidRDefault="006B52C5" w:rsidP="00C4746B">
      <w:r w:rsidRPr="00E42689">
        <w:lastRenderedPageBreak/>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F54660" w:rsidRPr="00D45B24">
        <w:fldChar w:fldCharType="begin"/>
      </w:r>
      <w:r w:rsidR="008E3B2F" w:rsidRPr="00D45B24">
        <w:instrText xml:space="preserve"> XE "System.Tuple" </w:instrText>
      </w:r>
      <w:r w:rsidR="00F54660"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rsidR="009170E9" w:rsidRPr="00F115D2" w:rsidRDefault="006B52C5" w:rsidP="008F04E6">
      <w:pPr>
        <w:pStyle w:val="BulletList"/>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rsidR="00C4746B" w:rsidRPr="00F115D2" w:rsidRDefault="006B52C5" w:rsidP="006230F9">
      <w:pPr>
        <w:pStyle w:val="Heading3"/>
      </w:pPr>
      <w:bookmarkStart w:id="783" w:name="_Toc197758320"/>
      <w:bookmarkStart w:id="784" w:name="_Toc197761591"/>
      <w:bookmarkStart w:id="785" w:name="_Toc197762013"/>
      <w:bookmarkStart w:id="786" w:name="_Toc197762435"/>
      <w:bookmarkStart w:id="787" w:name="_Toc198191221"/>
      <w:bookmarkStart w:id="788" w:name="_Toc198193320"/>
      <w:bookmarkStart w:id="789" w:name="_Toc198193862"/>
      <w:bookmarkStart w:id="790" w:name="_Toc189835733"/>
      <w:bookmarkStart w:id="791" w:name="_Toc189836050"/>
      <w:bookmarkStart w:id="792" w:name="_Toc189924672"/>
      <w:bookmarkStart w:id="793" w:name="_Toc190406683"/>
      <w:bookmarkStart w:id="794" w:name="_Toc190431666"/>
      <w:bookmarkStart w:id="795" w:name="_Toc207705811"/>
      <w:bookmarkStart w:id="796" w:name="_Toc257733545"/>
      <w:bookmarkStart w:id="797" w:name="_Toc270597441"/>
      <w:bookmarkStart w:id="798" w:name="_Toc286309331"/>
      <w:bookmarkEnd w:id="783"/>
      <w:bookmarkEnd w:id="784"/>
      <w:bookmarkEnd w:id="785"/>
      <w:bookmarkEnd w:id="786"/>
      <w:bookmarkEnd w:id="787"/>
      <w:bookmarkEnd w:id="788"/>
      <w:bookmarkEnd w:id="789"/>
      <w:bookmarkEnd w:id="790"/>
      <w:bookmarkEnd w:id="791"/>
      <w:bookmarkEnd w:id="792"/>
      <w:bookmarkEnd w:id="793"/>
      <w:bookmarkEnd w:id="794"/>
      <w:r w:rsidRPr="00404279">
        <w:t>List Expressions</w:t>
      </w:r>
      <w:bookmarkEnd w:id="795"/>
      <w:bookmarkEnd w:id="796"/>
      <w:bookmarkEnd w:id="797"/>
      <w:bookmarkEnd w:id="798"/>
    </w:p>
    <w:p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F54660">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F54660">
        <w:rPr>
          <w:i/>
          <w:iCs/>
          <w:szCs w:val="24"/>
          <w:lang w:eastAsia="en-GB"/>
        </w:rPr>
        <w:fldChar w:fldCharType="end"/>
      </w:r>
      <w:r w:rsidR="00F54660">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F54660">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Microsoft.FSharp.Collections.List&lt;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rsidR="00A075B0" w:rsidRPr="00F115D2" w:rsidRDefault="006B52C5" w:rsidP="00C4746B">
      <w:r w:rsidRPr="006B52C5">
        <w:lastRenderedPageBreak/>
        <w:t xml:space="preserve">List expressions elaborate to uses of </w:t>
      </w:r>
      <w:r w:rsidRPr="006B52C5">
        <w:rPr>
          <w:rStyle w:val="CodeInline"/>
        </w:rPr>
        <w:t>Microsoft.FSharp.Collections.List&lt;_&gt;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rsidR="00C4746B" w:rsidRPr="00F115D2" w:rsidRDefault="006B52C5" w:rsidP="006230F9">
      <w:pPr>
        <w:pStyle w:val="Heading3"/>
      </w:pPr>
      <w:bookmarkStart w:id="799" w:name="_Toc187657780"/>
      <w:bookmarkStart w:id="800" w:name="_Toc187679425"/>
      <w:bookmarkStart w:id="801" w:name="_Toc207705812"/>
      <w:bookmarkStart w:id="802" w:name="_Toc257733546"/>
      <w:bookmarkStart w:id="803" w:name="_Toc270597442"/>
      <w:bookmarkStart w:id="804" w:name="_Toc286309332"/>
      <w:bookmarkEnd w:id="799"/>
      <w:bookmarkEnd w:id="800"/>
      <w:r w:rsidRPr="00404279">
        <w:t>Array Expressions</w:t>
      </w:r>
      <w:bookmarkEnd w:id="801"/>
      <w:bookmarkEnd w:id="802"/>
      <w:bookmarkEnd w:id="803"/>
      <w:bookmarkEnd w:id="804"/>
    </w:p>
    <w:p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F54660">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asciiTheme="minorHAnsi" w:hAnsiTheme="minorHAnsi" w:cstheme="minorHAnsi"/>
          <w:i/>
        </w:rPr>
        <w:instrText>See</w:instrText>
      </w:r>
      <w:r w:rsidR="008E3B2F" w:rsidRPr="00D8270A">
        <w:rPr>
          <w:rFonts w:asciiTheme="minorHAnsi" w:hAnsiTheme="minorHAnsi" w:cstheme="minorHAnsi"/>
        </w:rPr>
        <w:instrText xml:space="preserve"> array expression</w:instrText>
      </w:r>
      <w:r w:rsidR="008E3B2F">
        <w:instrText xml:space="preserve">" </w:instrText>
      </w:r>
      <w:r w:rsidR="00F54660">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rsidR="00FA638A" w:rsidRPr="00F115D2" w:rsidRDefault="00A553F3" w:rsidP="00FA638A">
      <w:r>
        <w:t xml:space="preserve">If </w:t>
      </w:r>
      <w:r w:rsidRPr="008F04E6">
        <w:rPr>
          <w:highlight w:val="yellow"/>
        </w:rPr>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rsidR="002E0A8C" w:rsidRPr="00F115D2" w:rsidRDefault="006B52C5">
      <w:r w:rsidRPr="006B52C5">
        <w:t xml:space="preserve">Array expressions are a primitive elaborated form. </w:t>
      </w:r>
    </w:p>
    <w:p w:rsidR="00D51C73" w:rsidRPr="00F115D2" w:rsidRDefault="006B52C5">
      <w:pPr>
        <w:pStyle w:val="Note"/>
      </w:pPr>
      <w:r w:rsidRPr="00404279">
        <w:t xml:space="preserve">Note: The F# </w:t>
      </w:r>
      <w:r w:rsidR="00AA2699">
        <w:t xml:space="preserve">2.0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rsidR="00C4746B" w:rsidRPr="00F115D2" w:rsidRDefault="006B52C5" w:rsidP="006230F9">
      <w:pPr>
        <w:pStyle w:val="Heading3"/>
      </w:pPr>
      <w:bookmarkStart w:id="805" w:name="_Toc207705813"/>
      <w:bookmarkStart w:id="806" w:name="_Toc257733547"/>
      <w:bookmarkStart w:id="807" w:name="_Toc270597443"/>
      <w:bookmarkStart w:id="808" w:name="_Toc286309333"/>
      <w:r w:rsidRPr="00404279">
        <w:t>Record Expressions</w:t>
      </w:r>
      <w:bookmarkEnd w:id="805"/>
      <w:bookmarkEnd w:id="806"/>
      <w:bookmarkEnd w:id="807"/>
      <w:bookmarkEnd w:id="808"/>
    </w:p>
    <w:p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F54660">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F54660">
        <w:rPr>
          <w:i/>
          <w:iCs/>
          <w:lang w:eastAsia="en-GB"/>
        </w:rPr>
        <w:fldChar w:fldCharType="end"/>
      </w:r>
      <w:r w:rsidRPr="006B52C5">
        <w:rPr>
          <w:lang w:eastAsia="en-GB"/>
        </w:rPr>
        <w:t>.</w:t>
      </w:r>
      <w:r w:rsidR="002F1A1E">
        <w:t xml:space="preserve"> For example:</w:t>
      </w:r>
    </w:p>
    <w:p w:rsidR="00C4746B" w:rsidRPr="00391D69" w:rsidRDefault="006B52C5" w:rsidP="009A51BC">
      <w:pPr>
        <w:pStyle w:val="CodeExample"/>
      </w:pPr>
      <w:r w:rsidRPr="00391D69">
        <w:t>type Data = { Count : int; Name : string }</w:t>
      </w:r>
    </w:p>
    <w:p w:rsidR="00C4746B" w:rsidRPr="00E42689" w:rsidRDefault="006B52C5" w:rsidP="009A51BC">
      <w:pPr>
        <w:pStyle w:val="CodeExample"/>
      </w:pPr>
      <w:r w:rsidRPr="00E42689">
        <w:t>let data1 = { Count = 3; Name = "Hello"; }</w:t>
      </w:r>
    </w:p>
    <w:p w:rsidR="00C4746B" w:rsidRPr="00F115D2" w:rsidRDefault="006B52C5" w:rsidP="009A51BC">
      <w:pPr>
        <w:pStyle w:val="CodeExample"/>
      </w:pPr>
      <w:r w:rsidRPr="00E42689">
        <w:t>let data2 = { Name = "Hello"; Count= 3 }</w:t>
      </w:r>
    </w:p>
    <w:p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rsidR="009C3DAE" w:rsidRPr="00F115D2" w:rsidRDefault="006B52C5" w:rsidP="009C3DAE">
      <w:pPr>
        <w:pStyle w:val="CodeExample"/>
      </w:pPr>
      <w:r w:rsidRPr="00404279">
        <w:t xml:space="preserve">module M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rsidR="009C3DAE" w:rsidRPr="00F115D2" w:rsidRDefault="006B52C5" w:rsidP="009C3DAE">
      <w:pPr>
        <w:pStyle w:val="CodeExample"/>
      </w:pPr>
      <w:r w:rsidRPr="00404279">
        <w:t xml:space="preserve">module M2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rsidR="009C3DAE" w:rsidRDefault="006B52C5" w:rsidP="009C3DAE">
      <w:pPr>
        <w:pStyle w:val="CodeExample"/>
      </w:pPr>
      <w:r w:rsidRPr="00404279">
        <w:t>let data6 = { data5 with M2.Data.Name = "Bill"; M2.Data.Height=176.0  }</w:t>
      </w:r>
    </w:p>
    <w:p w:rsidR="007D0A2C" w:rsidRDefault="007D0A2C" w:rsidP="009C3DAE">
      <w:pPr>
        <w:pStyle w:val="CodeExample"/>
      </w:pPr>
    </w:p>
    <w:p w:rsidR="007D0A2C" w:rsidRDefault="007D0A2C" w:rsidP="009C3DAE">
      <w:pPr>
        <w:pStyle w:val="CodeExample"/>
      </w:pPr>
      <w:r>
        <w:t>open M2</w:t>
      </w:r>
    </w:p>
    <w:p w:rsidR="007D0A2C" w:rsidRPr="00F115D2" w:rsidRDefault="007D0A2C" w:rsidP="007D0A2C">
      <w:pPr>
        <w:pStyle w:val="CodeExample"/>
      </w:pPr>
      <w:r>
        <w:t>let data7</w:t>
      </w:r>
      <w:r w:rsidRPr="00404279">
        <w:t xml:space="preserve"> = {</w:t>
      </w:r>
      <w:r>
        <w:t xml:space="preserve"> Data.Age = 17; Data.Name = "John"; </w:t>
      </w:r>
      <w:r w:rsidRPr="00404279">
        <w:t>Data.Height = 186.0 }</w:t>
      </w:r>
    </w:p>
    <w:p w:rsidR="007D0A2C" w:rsidRPr="00F115D2" w:rsidRDefault="007D0A2C" w:rsidP="007D0A2C">
      <w:pPr>
        <w:pStyle w:val="CodeExample"/>
      </w:pPr>
      <w:r>
        <w:t xml:space="preserve">let data8 = { data5 with Data.Name = "Bill"; </w:t>
      </w:r>
      <w:r w:rsidRPr="00404279">
        <w:t>Data.Height=176.0  }</w:t>
      </w:r>
    </w:p>
    <w:p w:rsidR="007D0A2C" w:rsidRPr="00F115D2" w:rsidRDefault="007D0A2C" w:rsidP="009C3DAE">
      <w:pPr>
        <w:pStyle w:val="CodeExample"/>
      </w:pPr>
    </w:p>
    <w:p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F54660" w:rsidRPr="00C1063C">
        <w:fldChar w:fldCharType="begin"/>
      </w:r>
      <w:r w:rsidRPr="006B52C5">
        <w:instrText xml:space="preserve"> REF NameResolution \r \h </w:instrText>
      </w:r>
      <w:r w:rsidR="0095522D">
        <w:instrText xml:space="preserve"> \* MERGEFORMAT </w:instrText>
      </w:r>
      <w:r w:rsidR="00F54660" w:rsidRPr="00C1063C">
        <w:fldChar w:fldCharType="separate"/>
      </w:r>
      <w:r w:rsidR="00340C81">
        <w:t>14.1</w:t>
      </w:r>
      <w:r w:rsidR="00F54660" w:rsidRPr="00C1063C">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rsidR="00CE6B77" w:rsidRPr="00E42689" w:rsidRDefault="006B52C5" w:rsidP="008F04E6">
      <w:pPr>
        <w:pStyle w:val="ListParagraph"/>
      </w:pPr>
      <w:r w:rsidRPr="006B52C5">
        <w:lastRenderedPageBreak/>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F54660" w:rsidRPr="00391D69">
        <w:fldChar w:fldCharType="begin"/>
      </w:r>
      <w:r w:rsidRPr="006B52C5">
        <w:instrText xml:space="preserve"> REF Accessibility \r \h </w:instrText>
      </w:r>
      <w:r w:rsidR="00F54660" w:rsidRPr="00391D69">
        <w:fldChar w:fldCharType="separate"/>
      </w:r>
      <w:r w:rsidR="00340C81">
        <w:t>10.5</w:t>
      </w:r>
      <w:r w:rsidR="00F54660" w:rsidRPr="00391D69">
        <w:fldChar w:fldCharType="end"/>
      </w:r>
      <w:r w:rsidRPr="00391D69">
        <w:t xml:space="preserve">), as must the type </w:t>
      </w:r>
      <w:r w:rsidRPr="00355E9F">
        <w:rPr>
          <w:rStyle w:val="CodeInlineItalic"/>
        </w:rPr>
        <w:t>R</w:t>
      </w:r>
      <w:r w:rsidRPr="00E42689">
        <w:t>.</w:t>
      </w:r>
    </w:p>
    <w:p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rsidR="00862A9E" w:rsidRPr="00F115D2" w:rsidRDefault="00862A9E" w:rsidP="008F04E6">
      <w:pPr>
        <w:pStyle w:val="Le"/>
      </w:pPr>
    </w:p>
    <w:p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rsidR="00C4746B" w:rsidRPr="00F115D2" w:rsidRDefault="006B52C5" w:rsidP="009A51BC">
      <w:pPr>
        <w:pStyle w:val="CodeExample"/>
      </w:pPr>
      <w:r w:rsidRPr="00404279">
        <w:t>type R = {b : int; a : int }</w:t>
      </w:r>
    </w:p>
    <w:p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rsidR="00853F62" w:rsidRPr="00391D69" w:rsidRDefault="006B52C5" w:rsidP="00853F62">
      <w:r w:rsidRPr="006B52C5">
        <w:t>Records expressions are also used for object initializations in additional object constructor definitions (§</w:t>
      </w:r>
      <w:r w:rsidR="00F54660" w:rsidRPr="00391D69">
        <w:fldChar w:fldCharType="begin"/>
      </w:r>
      <w:r w:rsidRPr="006B52C5">
        <w:instrText xml:space="preserve"> REF ExplicitObjectConstructors \r \h </w:instrText>
      </w:r>
      <w:r w:rsidR="00F54660" w:rsidRPr="00391D69">
        <w:fldChar w:fldCharType="separate"/>
      </w:r>
      <w:r w:rsidR="00340C81">
        <w:t>8.6.3</w:t>
      </w:r>
      <w:r w:rsidR="00F54660" w:rsidRPr="00391D69">
        <w:fldChar w:fldCharType="end"/>
      </w:r>
      <w:r w:rsidRPr="00391D69">
        <w:t xml:space="preserve">). </w:t>
      </w:r>
      <w:r w:rsidR="002F1A1E">
        <w:t>F</w:t>
      </w:r>
      <w:r w:rsidRPr="00391D69">
        <w:t xml:space="preserve">or example: </w:t>
      </w:r>
    </w:p>
    <w:p w:rsidR="00853F62" w:rsidRPr="00E42689" w:rsidRDefault="006B52C5" w:rsidP="00853F62">
      <w:pPr>
        <w:pStyle w:val="CodeExample"/>
      </w:pPr>
      <w:r w:rsidRPr="00391D69">
        <w:t xml:space="preserve">type C = </w:t>
      </w:r>
    </w:p>
    <w:p w:rsidR="002B6CEC" w:rsidRPr="00E42689" w:rsidRDefault="006B52C5" w:rsidP="009A51BC">
      <w:pPr>
        <w:pStyle w:val="CodeExample"/>
      </w:pPr>
      <w:r w:rsidRPr="00E42689">
        <w:t xml:space="preserve">    val x : int</w:t>
      </w:r>
      <w:r w:rsidR="00894D04">
        <w:t xml:space="preserve"> </w:t>
      </w:r>
    </w:p>
    <w:p w:rsidR="002B6CEC" w:rsidRPr="00F115D2" w:rsidRDefault="006B52C5" w:rsidP="009A51BC">
      <w:pPr>
        <w:pStyle w:val="CodeExample"/>
      </w:pPr>
      <w:r w:rsidRPr="00404279">
        <w:t xml:space="preserve">    val y : int</w:t>
      </w:r>
    </w:p>
    <w:p w:rsidR="002B6CEC" w:rsidRDefault="006B52C5" w:rsidP="009A51BC">
      <w:pPr>
        <w:pStyle w:val="CodeExample"/>
      </w:pPr>
      <w:r w:rsidRPr="00404279">
        <w:t xml:space="preserve">    new() = { x = 1; y = 2 }</w:t>
      </w:r>
    </w:p>
    <w:p w:rsidR="00862A9E" w:rsidRDefault="00424B6D" w:rsidP="00C21C71">
      <w:pPr>
        <w:pStyle w:val="Note"/>
      </w:pPr>
      <w:r>
        <w:t xml:space="preserve">Note: </w:t>
      </w:r>
      <w:r w:rsidR="00862A9E">
        <w:t>The following record initialization form is deprecated:</w:t>
      </w:r>
    </w:p>
    <w:p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rsidR="00862A9E" w:rsidRDefault="00424B6D" w:rsidP="00C21C71">
      <w:pPr>
        <w:pStyle w:val="Note"/>
      </w:pPr>
      <w:r>
        <w:t xml:space="preserve">The F# 2.0 implementation </w:t>
      </w:r>
      <w:r w:rsidR="00862A9E">
        <w:t>allows the use of this</w:t>
      </w:r>
      <w:r>
        <w:t xml:space="preserve"> formonly </w:t>
      </w:r>
      <w:r w:rsidR="00862A9E">
        <w:t xml:space="preserve">with </w:t>
      </w:r>
      <w:r>
        <w:t xml:space="preserve">uppercase identifiers. </w:t>
      </w:r>
    </w:p>
    <w:p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rsidR="00C4746B" w:rsidRPr="00110BB5" w:rsidRDefault="006B52C5" w:rsidP="006230F9">
      <w:pPr>
        <w:pStyle w:val="Heading3"/>
      </w:pPr>
      <w:bookmarkStart w:id="809" w:name="_Toc207705815"/>
      <w:bookmarkStart w:id="810" w:name="_Toc257733548"/>
      <w:bookmarkStart w:id="811" w:name="_Toc270597444"/>
      <w:bookmarkStart w:id="812" w:name="_Toc286309334"/>
      <w:bookmarkStart w:id="813" w:name="CopyAndUpdateExpressions"/>
      <w:r w:rsidRPr="00497D56">
        <w:t>Copy-and-update Record Expressions</w:t>
      </w:r>
      <w:bookmarkEnd w:id="809"/>
      <w:bookmarkEnd w:id="810"/>
      <w:bookmarkEnd w:id="811"/>
      <w:bookmarkEnd w:id="812"/>
    </w:p>
    <w:bookmarkEnd w:id="813"/>
    <w:p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502A2D">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502A2D">
        <w:rPr>
          <w:rStyle w:val="Italic"/>
        </w:rPr>
        <w:fldChar w:fldCharType="end"/>
      </w:r>
      <w:r w:rsidR="00502A2D">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502A2D">
        <w:rPr>
          <w:rStyle w:val="Italic"/>
        </w:rPr>
        <w:fldChar w:fldCharType="end"/>
      </w:r>
      <w:r w:rsidR="004A0236">
        <w:t xml:space="preserve"> has the following </w:t>
      </w:r>
      <w:r w:rsidRPr="00391D69">
        <w:t>form</w:t>
      </w:r>
      <w:r w:rsidR="00B873B8">
        <w:t>:</w:t>
      </w:r>
    </w:p>
    <w:p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bCs w:val="0"/>
          <w:iCs w:val="0"/>
        </w:rPr>
        <w:t>expr</w:t>
      </w:r>
      <w:r w:rsidRPr="00B873B8">
        <w:rPr>
          <w:rStyle w:val="CodeInline"/>
          <w:bCs w:val="0"/>
        </w:rPr>
        <w:t xml:space="preserve"> with </w:t>
      </w:r>
      <w:r w:rsidR="00C2671A" w:rsidRPr="00B873B8">
        <w:rPr>
          <w:rStyle w:val="CodeInlineItalic"/>
          <w:bCs w:val="0"/>
          <w:iCs w:val="0"/>
        </w:rPr>
        <w:t>field-initializers</w:t>
      </w:r>
      <w:r w:rsidRPr="00B873B8">
        <w:t xml:space="preserve"> </w:t>
      </w:r>
      <w:r w:rsidRPr="00B873B8">
        <w:rPr>
          <w:rStyle w:val="CodeInline"/>
          <w:bCs w:val="0"/>
        </w:rPr>
        <w:t>}</w:t>
      </w:r>
    </w:p>
    <w:p w:rsidR="00B873B8" w:rsidRDefault="00C2671A" w:rsidP="001233D4">
      <w:r>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rsidR="00C4746B" w:rsidRPr="00F115D2" w:rsidRDefault="006B52C5" w:rsidP="009A51BC">
      <w:pPr>
        <w:pStyle w:val="CodeExample"/>
      </w:pPr>
      <w:r w:rsidRPr="00404279">
        <w:t>type Data = { Age : int; Name : string; Height</w:t>
      </w:r>
      <w:r w:rsidR="00881CE9" w:rsidRPr="00404279">
        <w:t xml:space="preserve"> </w:t>
      </w:r>
      <w:r w:rsidRPr="00404279">
        <w:t>: float }</w:t>
      </w:r>
    </w:p>
    <w:p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rsidR="00FA638A" w:rsidRPr="00F115D2" w:rsidRDefault="00502A2D" w:rsidP="008F04E6">
      <w:pPr>
        <w:pStyle w:val="List"/>
      </w:pPr>
      <w:r>
        <w:lastRenderedPageBreak/>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rsidR="00C4746B" w:rsidRPr="00F115D2" w:rsidRDefault="006B52C5" w:rsidP="006230F9">
      <w:pPr>
        <w:pStyle w:val="Heading3"/>
      </w:pPr>
      <w:bookmarkStart w:id="814" w:name="_Toc207705816"/>
      <w:bookmarkStart w:id="815" w:name="_Toc257733549"/>
      <w:bookmarkStart w:id="816" w:name="_Toc270597445"/>
      <w:bookmarkStart w:id="817" w:name="_Toc286309335"/>
      <w:r w:rsidRPr="00404279">
        <w:t>Function Expressions</w:t>
      </w:r>
      <w:bookmarkEnd w:id="814"/>
      <w:bookmarkEnd w:id="815"/>
      <w:bookmarkEnd w:id="816"/>
      <w:bookmarkEnd w:id="817"/>
    </w:p>
    <w:p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F54660">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F54660">
        <w:rPr>
          <w:i/>
          <w:iCs/>
          <w:lang w:eastAsia="en-GB"/>
        </w:rPr>
        <w:fldChar w:fldCharType="end"/>
      </w:r>
      <w:r w:rsidRPr="006B52C5">
        <w:rPr>
          <w:lang w:eastAsia="en-GB"/>
        </w:rPr>
        <w:t>.</w:t>
      </w:r>
      <w:r w:rsidRPr="00497D56">
        <w:t xml:space="preserve"> For example:</w:t>
      </w:r>
    </w:p>
    <w:p w:rsidR="00C4746B" w:rsidRPr="00391D69" w:rsidRDefault="006B52C5" w:rsidP="009A51BC">
      <w:pPr>
        <w:pStyle w:val="CodeExample"/>
      </w:pPr>
      <w:r w:rsidRPr="00391D69">
        <w:t>(fun x -&gt; x + 1)</w:t>
      </w:r>
    </w:p>
    <w:p w:rsidR="00C4746B" w:rsidRPr="00E42689" w:rsidRDefault="006B52C5" w:rsidP="009A51BC">
      <w:pPr>
        <w:pStyle w:val="CodeExample"/>
      </w:pPr>
      <w:r w:rsidRPr="00E42689">
        <w:t>(fun x y -&gt; x + y)</w:t>
      </w:r>
    </w:p>
    <w:p w:rsidR="00C4746B" w:rsidRPr="00F115D2" w:rsidRDefault="006B52C5" w:rsidP="009A51BC">
      <w:pPr>
        <w:pStyle w:val="CodeExample"/>
      </w:pPr>
      <w:r w:rsidRPr="00E42689">
        <w:t>(fun [x] -&gt; x) //</w:t>
      </w:r>
      <w:r w:rsidRPr="00404279">
        <w:t xml:space="preserve"> note, incomplete match</w:t>
      </w:r>
    </w:p>
    <w:p w:rsidR="00C4746B" w:rsidRPr="00F115D2" w:rsidRDefault="006B52C5" w:rsidP="009A51BC">
      <w:pPr>
        <w:pStyle w:val="CodeExample"/>
      </w:pPr>
      <w:r w:rsidRPr="00404279">
        <w:t>(fun (x,y) (z,w) -&gt; x + y + z + w)</w:t>
      </w:r>
    </w:p>
    <w:p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rsidR="00A26204" w:rsidRDefault="006B52C5" w:rsidP="008F04E6">
      <w:pPr>
        <w:pStyle w:val="CodeExample"/>
        <w:rPr>
          <w:rStyle w:val="CodeInline"/>
        </w:rPr>
      </w:pPr>
      <w:r w:rsidRPr="006B52C5">
        <w:rPr>
          <w:rStyle w:val="CodeInline"/>
        </w:rPr>
        <w:t xml:space="preserve">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rsidR="00C4746B" w:rsidRPr="00F115D2" w:rsidRDefault="006B52C5" w:rsidP="00E139C4">
      <w:r w:rsidRPr="006B52C5">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rsidR="00E139C4" w:rsidRPr="00F115D2" w:rsidRDefault="006B52C5" w:rsidP="00E139C4">
      <w:pPr>
        <w:pStyle w:val="CodeExample"/>
      </w:pPr>
      <w:r w:rsidRPr="00404279">
        <w:t>let f = fun [x] y -&gt; y</w:t>
      </w:r>
    </w:p>
    <w:p w:rsidR="00E139C4" w:rsidRPr="00F115D2" w:rsidRDefault="006B52C5" w:rsidP="00E139C4">
      <w:pPr>
        <w:pStyle w:val="CodeExample"/>
      </w:pPr>
      <w:r w:rsidRPr="00404279">
        <w:t>let g = f []  // ok</w:t>
      </w:r>
    </w:p>
    <w:p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rsidR="00E139C4" w:rsidRPr="00F115D2" w:rsidRDefault="006B52C5" w:rsidP="00E139C4">
      <w:pPr>
        <w:pStyle w:val="CodeExample"/>
      </w:pPr>
      <w:r w:rsidRPr="00404279">
        <w:t>let z = g 3 // MatchFailureException is raised</w:t>
      </w:r>
    </w:p>
    <w:p w:rsidR="00C4746B" w:rsidRPr="00F115D2" w:rsidRDefault="006B52C5" w:rsidP="006230F9">
      <w:pPr>
        <w:pStyle w:val="Heading3"/>
      </w:pPr>
      <w:bookmarkStart w:id="818" w:name="_Toc207705817"/>
      <w:bookmarkStart w:id="819" w:name="_Toc257733550"/>
      <w:bookmarkStart w:id="820" w:name="_Toc270597446"/>
      <w:bookmarkStart w:id="821" w:name="_Toc286309336"/>
      <w:r w:rsidRPr="00404279">
        <w:t>Object Expressions</w:t>
      </w:r>
      <w:bookmarkEnd w:id="818"/>
      <w:bookmarkEnd w:id="819"/>
      <w:bookmarkEnd w:id="820"/>
      <w:bookmarkEnd w:id="821"/>
    </w:p>
    <w:p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4E69CB">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asciiTheme="minorHAnsi" w:hAnsiTheme="minorHAnsi" w:cstheme="minorHAnsi"/>
          <w:i/>
        </w:rPr>
        <w:instrText>See</w:instrText>
      </w:r>
      <w:r w:rsidR="004E69CB" w:rsidRPr="00D8270A">
        <w:rPr>
          <w:rFonts w:asciiTheme="minorHAnsi" w:hAnsiTheme="minorHAnsi" w:cstheme="minorHAnsi"/>
        </w:rPr>
        <w:instrText xml:space="preserve"> object expressions</w:instrText>
      </w:r>
      <w:r w:rsidR="004E69CB">
        <w:instrText xml:space="preserve">" </w:instrText>
      </w:r>
      <w:r w:rsidR="004E69CB">
        <w:rPr>
          <w:i/>
          <w:iCs/>
          <w:lang w:eastAsia="en-GB"/>
        </w:rPr>
        <w:fldChar w:fldCharType="end"/>
      </w:r>
      <w:r w:rsidR="004E69CB"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4E69CB" w:rsidRPr="008F04E6">
        <w:fldChar w:fldCharType="end"/>
      </w:r>
      <w:r w:rsidR="004E69CB" w:rsidRPr="008F04E6">
        <w:t>:</w:t>
      </w:r>
    </w:p>
    <w:p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rsidR="009A7225" w:rsidRPr="00F115D2" w:rsidRDefault="006B52C5" w:rsidP="008F04E6">
      <w:pPr>
        <w:pStyle w:val="CodeExample"/>
        <w:rPr>
          <w:rStyle w:val="CodeInline"/>
        </w:rPr>
      </w:pPr>
      <w:r w:rsidRPr="00404279">
        <w:rPr>
          <w:rStyle w:val="CodeInline"/>
        </w:rPr>
        <w:t xml:space="preserve">  …</w:t>
      </w:r>
    </w:p>
    <w:p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rsidR="00096FD8" w:rsidRPr="00E42689" w:rsidRDefault="006B52C5" w:rsidP="00096FD8">
      <w:r w:rsidRPr="00391D69">
        <w:t>For example:</w:t>
      </w:r>
    </w:p>
    <w:p w:rsidR="00096FD8" w:rsidRPr="00E42689" w:rsidRDefault="006B52C5" w:rsidP="009A51BC">
      <w:pPr>
        <w:pStyle w:val="CodeExample"/>
      </w:pPr>
      <w:r w:rsidRPr="00E42689">
        <w:t xml:space="preserve">let obj1 = </w:t>
      </w:r>
    </w:p>
    <w:p w:rsidR="00096FD8" w:rsidRPr="00F115D2" w:rsidRDefault="006B52C5" w:rsidP="009A51BC">
      <w:pPr>
        <w:pStyle w:val="CodeExample"/>
        <w:rPr>
          <w:rStyle w:val="CodeInline"/>
        </w:rPr>
      </w:pPr>
      <w:r w:rsidRPr="00404279">
        <w:rPr>
          <w:rStyle w:val="CodeInline"/>
        </w:rPr>
        <w:t xml:space="preserve">   { new System.Collections.Generic.IComparer&lt;int&gt; with</w:t>
      </w:r>
    </w:p>
    <w:p w:rsidR="00096FD8" w:rsidRPr="00F115D2" w:rsidRDefault="006B52C5" w:rsidP="009A51BC">
      <w:pPr>
        <w:pStyle w:val="CodeExample"/>
      </w:pPr>
      <w:r w:rsidRPr="00404279">
        <w:rPr>
          <w:rStyle w:val="CodeInline"/>
        </w:rPr>
        <w:t xml:space="preserve">        member x.Compare(a,b) = compare (a % 7) (b % 7) }</w:t>
      </w:r>
    </w:p>
    <w:p w:rsidR="00096FD8" w:rsidRPr="00F115D2" w:rsidRDefault="00096FD8" w:rsidP="009A51BC">
      <w:pPr>
        <w:pStyle w:val="CodeExample"/>
      </w:pPr>
    </w:p>
    <w:p w:rsidR="00096FD8" w:rsidRPr="00F115D2" w:rsidRDefault="006B52C5" w:rsidP="009A51BC">
      <w:pPr>
        <w:pStyle w:val="CodeExample"/>
      </w:pPr>
      <w:r w:rsidRPr="00404279">
        <w:t xml:space="preserve">let obj2 = </w:t>
      </w:r>
    </w:p>
    <w:p w:rsidR="00096FD8" w:rsidRPr="00F115D2" w:rsidRDefault="006B52C5" w:rsidP="009A51BC">
      <w:pPr>
        <w:pStyle w:val="CodeExample"/>
      </w:pPr>
      <w:r w:rsidRPr="00404279">
        <w:lastRenderedPageBreak/>
        <w:t xml:space="preserve">   { new System.Object() with</w:t>
      </w:r>
      <w:r w:rsidRPr="00404279">
        <w:br/>
        <w:t xml:space="preserve">         member x.ToString () = "Hello" } </w:t>
      </w:r>
    </w:p>
    <w:p w:rsidR="00096FD8" w:rsidRPr="00F115D2" w:rsidRDefault="00096FD8" w:rsidP="009A51BC">
      <w:pPr>
        <w:pStyle w:val="CodeExample"/>
      </w:pPr>
    </w:p>
    <w:p w:rsidR="00096FD8" w:rsidRPr="00F115D2" w:rsidRDefault="006B52C5" w:rsidP="009A51BC">
      <w:pPr>
        <w:pStyle w:val="CodeExample"/>
      </w:pPr>
      <w:r w:rsidRPr="00404279">
        <w:t xml:space="preserve">let obj3 = </w:t>
      </w:r>
    </w:p>
    <w:p w:rsidR="00096FD8" w:rsidRPr="00F115D2" w:rsidRDefault="006B52C5" w:rsidP="009A51BC">
      <w:pPr>
        <w:pStyle w:val="CodeExample"/>
      </w:pPr>
      <w:r w:rsidRPr="00404279">
        <w:t xml:space="preserve">   { new System.Object()</w:t>
      </w:r>
      <w:r w:rsidR="00616756" w:rsidRPr="00404279">
        <w:t xml:space="preserve"> </w:t>
      </w:r>
      <w:r w:rsidRPr="00404279">
        <w:t>with</w:t>
      </w:r>
      <w:r w:rsidRPr="00404279">
        <w:br/>
        <w:t xml:space="preserve">         member x.ToString () = "Hello, base.ToString() = " + base.ToString() } </w:t>
      </w:r>
    </w:p>
    <w:p w:rsidR="00096FD8" w:rsidRPr="00F115D2" w:rsidRDefault="00096FD8" w:rsidP="009A51BC">
      <w:pPr>
        <w:pStyle w:val="CodeExample"/>
      </w:pPr>
    </w:p>
    <w:p w:rsidR="00096FD8" w:rsidRPr="00F115D2" w:rsidRDefault="006B52C5" w:rsidP="009A51BC">
      <w:pPr>
        <w:pStyle w:val="CodeExample"/>
      </w:pPr>
      <w:r w:rsidRPr="00404279">
        <w:t xml:space="preserve">let obj4 = </w:t>
      </w:r>
    </w:p>
    <w:p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rsidR="00897044" w:rsidRPr="00F115D2" w:rsidRDefault="00897044" w:rsidP="009A51BC">
      <w:pPr>
        <w:pStyle w:val="CodeExample"/>
      </w:pPr>
    </w:p>
    <w:p w:rsidR="00C4746B" w:rsidRPr="00F115D2" w:rsidRDefault="006B52C5" w:rsidP="00C4746B">
      <w:r w:rsidRPr="006B52C5">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rsidR="006738B0" w:rsidRDefault="006B52C5" w:rsidP="00096FD8">
      <w:r w:rsidRPr="006B52C5">
        <w:t xml:space="preserve">Object expressions are statically checked as follows. </w:t>
      </w:r>
    </w:p>
    <w:p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F54660" w:rsidRPr="00C1063C">
        <w:fldChar w:fldCharType="begin"/>
      </w:r>
      <w:r w:rsidR="006B52C5" w:rsidRPr="006738B0">
        <w:instrText xml:space="preserve"> REF MethodApplicationResolution \r \h </w:instrText>
      </w:r>
      <w:r>
        <w:instrText xml:space="preserve"> \* MERGEFORMAT </w:instrText>
      </w:r>
      <w:r w:rsidR="00F54660" w:rsidRPr="00C1063C">
        <w:fldChar w:fldCharType="separate"/>
      </w:r>
      <w:r w:rsidR="00340C81">
        <w:t>14.3</w:t>
      </w:r>
      <w:r w:rsidR="00F54660" w:rsidRPr="00C1063C">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F54660">
        <w:rPr>
          <w:i/>
        </w:rPr>
        <w:fldChar w:fldCharType="begin"/>
      </w:r>
      <w:r w:rsidR="00627B57">
        <w:instrText xml:space="preserve"> XE "</w:instrText>
      </w:r>
      <w:r w:rsidR="00627B57" w:rsidRPr="009C0957">
        <w:instrText>dispatch slot inference</w:instrText>
      </w:r>
      <w:r w:rsidR="00627B57">
        <w:instrText xml:space="preserve">" </w:instrText>
      </w:r>
      <w:r w:rsidR="00F54660">
        <w:rPr>
          <w:i/>
        </w:rPr>
        <w:fldChar w:fldCharType="end"/>
      </w:r>
      <w:r w:rsidR="006B52C5" w:rsidRPr="006738B0">
        <w:t xml:space="preserve"> (§</w:t>
      </w:r>
      <w:r w:rsidR="00F54660" w:rsidRPr="00C1063C">
        <w:fldChar w:fldCharType="begin"/>
      </w:r>
      <w:r w:rsidR="006B52C5" w:rsidRPr="006738B0">
        <w:instrText xml:space="preserve"> REF DispatchSlotInference \r \h </w:instrText>
      </w:r>
      <w:r>
        <w:instrText xml:space="preserve"> \* MERGEFORMAT </w:instrText>
      </w:r>
      <w:r w:rsidR="00F54660" w:rsidRPr="00C1063C">
        <w:fldChar w:fldCharType="separate"/>
      </w:r>
      <w:r w:rsidR="00340C81">
        <w:t>14.6</w:t>
      </w:r>
      <w:r w:rsidR="00F54660" w:rsidRPr="00C1063C">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F54660" w:rsidRPr="00C1063C">
        <w:fldChar w:fldCharType="begin"/>
      </w:r>
      <w:r w:rsidRPr="006B52C5">
        <w:instrText xml:space="preserve"> REF BaseVariableChecks \r \h </w:instrText>
      </w:r>
      <w:r w:rsidR="00A26204">
        <w:instrText xml:space="preserve"> \* MERGEFORMAT </w:instrText>
      </w:r>
      <w:r w:rsidR="00F54660" w:rsidRPr="00C1063C">
        <w:fldChar w:fldCharType="separate"/>
      </w:r>
      <w:r w:rsidR="00340C81">
        <w:t>14.8</w:t>
      </w:r>
      <w:r w:rsidR="00F54660" w:rsidRPr="00C1063C">
        <w:fldChar w:fldCharType="end"/>
      </w:r>
      <w:r w:rsidRPr="00497D56">
        <w:t>.</w:t>
      </w:r>
    </w:p>
    <w:p w:rsidR="005F11C7" w:rsidRPr="00404279" w:rsidRDefault="006B52C5" w:rsidP="005F11C7">
      <w:pPr>
        <w:rPr>
          <w:lang w:val="en-GB"/>
        </w:rPr>
      </w:pPr>
      <w:r w:rsidRPr="00391D69">
        <w:t xml:space="preserve">The object must satisfy </w:t>
      </w:r>
      <w:r w:rsidRPr="00B81F48">
        <w:rPr>
          <w:rStyle w:val="Italic"/>
        </w:rPr>
        <w:t>dispatch slot checking</w:t>
      </w:r>
      <w:r w:rsidR="00F54660">
        <w:rPr>
          <w:i/>
        </w:rPr>
        <w:fldChar w:fldCharType="begin"/>
      </w:r>
      <w:r w:rsidR="008E3B2F">
        <w:instrText xml:space="preserve"> XE "</w:instrText>
      </w:r>
      <w:r w:rsidR="008E3B2F" w:rsidRPr="00B96D15">
        <w:instrText>dispatch slot checking</w:instrText>
      </w:r>
      <w:r w:rsidR="008E3B2F">
        <w:instrText xml:space="preserve">" </w:instrText>
      </w:r>
      <w:r w:rsidR="00F54660">
        <w:rPr>
          <w:i/>
        </w:rPr>
        <w:fldChar w:fldCharType="end"/>
      </w:r>
      <w:r w:rsidRPr="00B81F48">
        <w:rPr>
          <w:rStyle w:val="Italic"/>
        </w:rPr>
        <w:t xml:space="preserve"> </w:t>
      </w:r>
      <w:r w:rsidRPr="00110BB5">
        <w:t>(§</w:t>
      </w:r>
      <w:r w:rsidR="00F54660" w:rsidRPr="00391D69">
        <w:fldChar w:fldCharType="begin"/>
      </w:r>
      <w:r w:rsidRPr="006B52C5">
        <w:instrText xml:space="preserve"> REF DispatchSlotChecking \r \h </w:instrText>
      </w:r>
      <w:r w:rsidR="00F54660" w:rsidRPr="00391D69">
        <w:fldChar w:fldCharType="separate"/>
      </w:r>
      <w:r w:rsidR="00340C81">
        <w:t>14.7</w:t>
      </w:r>
      <w:r w:rsidR="00F54660"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8D0210" w:rsidRPr="00391D69">
        <w:fldChar w:fldCharType="begin"/>
      </w:r>
      <w:r w:rsidR="008D0210" w:rsidRPr="006B52C5">
        <w:instrText xml:space="preserve"> REF DispatchSlotChecking \r \h </w:instrText>
      </w:r>
      <w:r w:rsidR="008D0210" w:rsidRPr="00391D69">
        <w:fldChar w:fldCharType="separate"/>
      </w:r>
      <w:r w:rsidR="00340C81">
        <w:t>14.7</w:t>
      </w:r>
      <w:r w:rsidR="008D0210" w:rsidRPr="00391D69">
        <w:fldChar w:fldCharType="end"/>
      </w:r>
      <w:r w:rsidR="008D0210" w:rsidRPr="00391D69">
        <w:t>)</w:t>
      </w:r>
      <w:r w:rsidRPr="00E42689">
        <w:t>.</w:t>
      </w:r>
    </w:p>
    <w:p w:rsidR="0078631A" w:rsidRPr="00E42689" w:rsidRDefault="006B52C5" w:rsidP="0078631A">
      <w:r w:rsidRPr="006B52C5">
        <w:t>The following example shows how to both implement an interface and override a method</w:t>
      </w:r>
      <w:r w:rsidR="00F54660">
        <w:fldChar w:fldCharType="begin"/>
      </w:r>
      <w:r w:rsidR="008E3B2F">
        <w:instrText xml:space="preserve"> XE "</w:instrText>
      </w:r>
      <w:r w:rsidR="008E3B2F" w:rsidRPr="00065B65">
        <w:instrText>methods:overriding</w:instrText>
      </w:r>
      <w:r w:rsidR="008E3B2F">
        <w:instrText xml:space="preserve">" </w:instrText>
      </w:r>
      <w:r w:rsidR="00F54660">
        <w:fldChar w:fldCharType="end"/>
      </w:r>
      <w:r w:rsidRPr="00497D56">
        <w:t xml:space="preserve"> from </w:t>
      </w:r>
      <w:r w:rsidRPr="00110BB5">
        <w:rPr>
          <w:rStyle w:val="CodeInline"/>
        </w:rPr>
        <w:t>System.Object</w:t>
      </w:r>
      <w:r w:rsidR="00F54660" w:rsidRPr="00D45B24">
        <w:fldChar w:fldCharType="begin"/>
      </w:r>
      <w:r w:rsidR="00627B57" w:rsidRPr="00D45B24">
        <w:instrText xml:space="preserve"> XE "System.Object" </w:instrText>
      </w:r>
      <w:r w:rsidR="00F54660" w:rsidRPr="00D45B24">
        <w:fldChar w:fldCharType="end"/>
      </w:r>
      <w:r w:rsidRPr="00391D69">
        <w:t xml:space="preserve">. The overall type of the expression is </w:t>
      </w:r>
      <w:r w:rsidRPr="00391D69">
        <w:rPr>
          <w:rStyle w:val="CodeInline"/>
        </w:rPr>
        <w:t>INewIdentity</w:t>
      </w:r>
      <w:r w:rsidRPr="00E42689">
        <w:t>.</w:t>
      </w:r>
    </w:p>
    <w:p w:rsidR="0078631A" w:rsidRPr="00F115D2" w:rsidRDefault="006B52C5" w:rsidP="0078631A">
      <w:pPr>
        <w:pStyle w:val="CodeExample"/>
      </w:pPr>
      <w:r w:rsidRPr="00E42689">
        <w:t>type public INewIdent</w:t>
      </w:r>
      <w:r w:rsidRPr="00404279">
        <w:t>ity =</w:t>
      </w:r>
    </w:p>
    <w:p w:rsidR="0078631A" w:rsidRPr="00F115D2" w:rsidRDefault="006B52C5" w:rsidP="0078631A">
      <w:pPr>
        <w:pStyle w:val="CodeExample"/>
      </w:pPr>
      <w:r w:rsidRPr="00404279">
        <w:t xml:space="preserve">    abstract IsAnonymous : bool</w:t>
      </w:r>
    </w:p>
    <w:p w:rsidR="0078631A" w:rsidRPr="00F115D2" w:rsidRDefault="0078631A" w:rsidP="0078631A">
      <w:pPr>
        <w:pStyle w:val="CodeExample"/>
      </w:pPr>
    </w:p>
    <w:p w:rsidR="0078631A" w:rsidRPr="00F115D2" w:rsidRDefault="006B52C5" w:rsidP="0078631A">
      <w:pPr>
        <w:pStyle w:val="CodeExample"/>
      </w:pPr>
      <w:r w:rsidRPr="00404279">
        <w:t xml:space="preserve">let anon = </w:t>
      </w:r>
    </w:p>
    <w:p w:rsidR="0078631A" w:rsidRPr="00F115D2" w:rsidRDefault="006B52C5" w:rsidP="0078631A">
      <w:pPr>
        <w:pStyle w:val="CodeExample"/>
      </w:pPr>
      <w:r w:rsidRPr="00404279">
        <w:t xml:space="preserve">    { new System.Object() with</w:t>
      </w:r>
    </w:p>
    <w:p w:rsidR="0078631A" w:rsidRPr="00F115D2" w:rsidRDefault="006B52C5" w:rsidP="0078631A">
      <w:pPr>
        <w:pStyle w:val="CodeExample"/>
      </w:pPr>
      <w:r w:rsidRPr="00404279">
        <w:t xml:space="preserve">        member i.ToString() = "anonymous"</w:t>
      </w:r>
    </w:p>
    <w:p w:rsidR="0078631A" w:rsidRPr="00F115D2" w:rsidRDefault="006B52C5" w:rsidP="0078631A">
      <w:pPr>
        <w:pStyle w:val="CodeExample"/>
      </w:pPr>
      <w:r w:rsidRPr="00404279">
        <w:lastRenderedPageBreak/>
        <w:t xml:space="preserve">      interface INewIdentity with</w:t>
      </w:r>
    </w:p>
    <w:p w:rsidR="0078631A" w:rsidRPr="00F115D2" w:rsidRDefault="006B52C5" w:rsidP="0078631A">
      <w:pPr>
        <w:pStyle w:val="CodeExample"/>
      </w:pPr>
      <w:r w:rsidRPr="00404279">
        <w:t xml:space="preserve">        member i.IsAnonymous = true }</w:t>
      </w:r>
    </w:p>
    <w:p w:rsidR="00C4746B" w:rsidRPr="00F115D2" w:rsidRDefault="006B52C5" w:rsidP="006230F9">
      <w:pPr>
        <w:pStyle w:val="Heading3"/>
      </w:pPr>
      <w:bookmarkStart w:id="822" w:name="_Toc207705818"/>
      <w:bookmarkStart w:id="823" w:name="_Toc257733551"/>
      <w:bookmarkStart w:id="824" w:name="_Toc270597447"/>
      <w:bookmarkStart w:id="825" w:name="_Toc286309337"/>
      <w:r w:rsidRPr="00404279">
        <w:t>Delayed Expressions</w:t>
      </w:r>
      <w:bookmarkEnd w:id="822"/>
      <w:bookmarkEnd w:id="823"/>
      <w:bookmarkEnd w:id="824"/>
      <w:bookmarkEnd w:id="825"/>
    </w:p>
    <w:p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F54660">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F54660">
        <w:rPr>
          <w:i/>
          <w:iCs/>
          <w:lang w:eastAsia="en-GB"/>
        </w:rPr>
        <w:fldChar w:fldCharType="end"/>
      </w:r>
      <w:r w:rsidRPr="006B52C5">
        <w:rPr>
          <w:lang w:eastAsia="en-GB"/>
        </w:rPr>
        <w:t>.</w:t>
      </w:r>
      <w:r w:rsidRPr="00497D56">
        <w:t xml:space="preserve"> For example:</w:t>
      </w:r>
    </w:p>
    <w:p w:rsidR="00656DCF" w:rsidRPr="00391D69" w:rsidRDefault="006B52C5" w:rsidP="00656DCF">
      <w:pPr>
        <w:pStyle w:val="CodeExample"/>
      </w:pPr>
      <w:r w:rsidRPr="00391D69">
        <w:t>lazy (printfn "hello world")</w:t>
      </w:r>
    </w:p>
    <w:p w:rsidR="00AD54DC" w:rsidRPr="00E42689" w:rsidRDefault="006B52C5" w:rsidP="00C4746B">
      <w:r w:rsidRPr="00E42689">
        <w:t xml:space="preserve">is syntactic sugar for </w:t>
      </w:r>
    </w:p>
    <w:p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rsidR="00C4746B" w:rsidRPr="00F115D2" w:rsidRDefault="006B52C5" w:rsidP="006230F9">
      <w:pPr>
        <w:pStyle w:val="Heading3"/>
      </w:pPr>
      <w:bookmarkStart w:id="826" w:name="_Toc207705819"/>
      <w:bookmarkStart w:id="827" w:name="_Toc257733552"/>
      <w:bookmarkStart w:id="828" w:name="_Toc270597448"/>
      <w:bookmarkStart w:id="829" w:name="_Toc286309338"/>
      <w:bookmarkStart w:id="830" w:name="Comprehensions"/>
      <w:bookmarkStart w:id="831" w:name="ComputationExpressions"/>
      <w:r w:rsidRPr="00404279">
        <w:t>Computation Expressions</w:t>
      </w:r>
      <w:bookmarkEnd w:id="826"/>
      <w:bookmarkEnd w:id="827"/>
      <w:bookmarkEnd w:id="828"/>
      <w:bookmarkEnd w:id="829"/>
    </w:p>
    <w:bookmarkEnd w:id="830"/>
    <w:bookmarkEnd w:id="831"/>
    <w:p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F54660">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F54660">
        <w:rPr>
          <w:i/>
          <w:iCs/>
          <w:lang w:eastAsia="en-GB"/>
        </w:rPr>
        <w:fldChar w:fldCharType="end"/>
      </w:r>
      <w:r w:rsidR="002F1A1E">
        <w:rPr>
          <w:iCs/>
          <w:lang w:eastAsia="en-GB"/>
        </w:rPr>
        <w:t>:</w:t>
      </w:r>
      <w:r w:rsidRPr="003F7586">
        <w:t xml:space="preserve"> </w:t>
      </w:r>
    </w:p>
    <w:p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let! ... }</w:t>
      </w:r>
    </w:p>
    <w:p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yield ... }</w:t>
      </w:r>
    </w:p>
    <w:p w:rsidR="00317F8E" w:rsidRPr="00F115D2" w:rsidRDefault="006B52C5" w:rsidP="006E00D9">
      <w:pPr>
        <w:pStyle w:val="CodeExplanation"/>
      </w:pPr>
      <w:r w:rsidRPr="00355E9F">
        <w:rPr>
          <w:rStyle w:val="CodeInlineItalic"/>
        </w:rPr>
        <w:t>expr</w:t>
      </w:r>
      <w:r w:rsidRPr="00404279">
        <w:rPr>
          <w:rStyle w:val="CodeInline"/>
        </w:rPr>
        <w:t xml:space="preserve"> { yield! ... }</w:t>
      </w:r>
    </w:p>
    <w:p w:rsidR="00D01185" w:rsidRPr="00F115D2" w:rsidRDefault="00D01185" w:rsidP="006E00D9">
      <w:pPr>
        <w:pStyle w:val="CodeExplanation"/>
      </w:pPr>
      <w:r w:rsidRPr="00355E9F">
        <w:rPr>
          <w:rStyle w:val="CodeInlineItalic"/>
        </w:rPr>
        <w:t>expr</w:t>
      </w:r>
      <w:r w:rsidRPr="00404279">
        <w:rPr>
          <w:rStyle w:val="CodeInline"/>
        </w:rPr>
        <w:t xml:space="preserve"> { try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DD2598" w:rsidRDefault="006B52C5" w:rsidP="002F1A1E">
      <w:pPr>
        <w:keepNext/>
      </w:pPr>
      <w:r w:rsidRPr="006B52C5">
        <w:t>More specifically, computation expressions</w:t>
      </w:r>
      <w:r w:rsidR="00F54660">
        <w:rPr>
          <w:lang w:eastAsia="en-GB"/>
        </w:rPr>
        <w:fldChar w:fldCharType="begin"/>
      </w:r>
      <w:r w:rsidR="006F3FCF">
        <w:instrText xml:space="preserve"> XE "</w:instrText>
      </w:r>
      <w:r w:rsidR="006F3FCF" w:rsidRPr="004E6075">
        <w:instrText>expressions:builder</w:instrText>
      </w:r>
      <w:r w:rsidR="006F3FCF">
        <w:instrText xml:space="preserve">" </w:instrText>
      </w:r>
      <w:r w:rsidR="00F54660">
        <w:rPr>
          <w:lang w:eastAsia="en-GB"/>
        </w:rPr>
        <w:fldChar w:fldCharType="end"/>
      </w:r>
      <w:r w:rsidRPr="00497D56">
        <w:t xml:space="preserve"> are of the </w:t>
      </w:r>
      <w:r w:rsidR="00DD2598">
        <w:t xml:space="preserve">following </w:t>
      </w:r>
      <w:r w:rsidRPr="00497D56">
        <w:t>form</w:t>
      </w:r>
      <w:r w:rsidR="00DD2598">
        <w:t>:</w:t>
      </w:r>
    </w:p>
    <w:p w:rsidR="00DD2598" w:rsidRDefault="00D01185" w:rsidP="008F04E6">
      <w:pPr>
        <w:pStyle w:val="CodeExample"/>
      </w:pPr>
      <w:r w:rsidRPr="00355E9F">
        <w:rPr>
          <w:rStyle w:val="CodeInlineItalic"/>
        </w:rPr>
        <w:t xml:space="preserve">builder-expr </w:t>
      </w:r>
      <w:r w:rsidR="006B52C5" w:rsidRPr="00391D69">
        <w:rPr>
          <w:rStyle w:val="CodeInline"/>
        </w:rPr>
        <w:t xml:space="preserve">{ </w:t>
      </w:r>
      <w:r w:rsidR="006B52C5" w:rsidRPr="00355E9F">
        <w:rPr>
          <w:rStyle w:val="CodeInlineItalic"/>
        </w:rPr>
        <w:t>cexpr</w:t>
      </w:r>
      <w:r w:rsidR="006B52C5" w:rsidRPr="00E42689">
        <w:rPr>
          <w:rStyle w:val="CodeInline"/>
        </w:rPr>
        <w:t xml:space="preserve"> }</w:t>
      </w:r>
      <w:r w:rsidR="006B52C5" w:rsidRPr="00E42689">
        <w:t xml:space="preserve"> </w:t>
      </w:r>
    </w:p>
    <w:p w:rsidR="00335246" w:rsidRPr="00E42689" w:rsidRDefault="006B52C5" w:rsidP="002F1A1E">
      <w:pPr>
        <w:keepNext/>
      </w:pPr>
      <w:r w:rsidRPr="00E42689">
        <w:t xml:space="preserve">where </w:t>
      </w:r>
      <w:r w:rsidRPr="00355E9F">
        <w:rPr>
          <w:rStyle w:val="CodeInlineItalic"/>
        </w:rPr>
        <w:t>cexpr</w:t>
      </w:r>
      <w:r w:rsidRPr="006B52C5">
        <w:t xml:space="preserve"> is, syntactically, the grammar of expressions with </w:t>
      </w:r>
      <w:r w:rsidR="00D01185">
        <w:t>the</w:t>
      </w:r>
      <w:r w:rsidRPr="006B52C5">
        <w:t xml:space="preserve"> additional constructs</w:t>
      </w:r>
      <w:r w:rsidR="00D01185">
        <w:t xml:space="preserve"> </w:t>
      </w:r>
      <w:r w:rsidR="00DD2598">
        <w:t xml:space="preserve">that are </w:t>
      </w:r>
      <w:r w:rsidR="00D01185">
        <w:t xml:space="preserve">defined </w:t>
      </w:r>
      <w:r w:rsidR="00DD2598">
        <w:t>in </w:t>
      </w:r>
      <w:r w:rsidR="00D01185" w:rsidRPr="00355E9F">
        <w:rPr>
          <w:rStyle w:val="CodeInlineItalic"/>
        </w:rPr>
        <w:t>comp-expr</w:t>
      </w:r>
      <w:r w:rsidRPr="00497D56">
        <w:t>. Com</w:t>
      </w:r>
      <w:r w:rsidRPr="00110BB5">
        <w:t>putation expressions are used for sequences and other non-standard i</w:t>
      </w:r>
      <w:r w:rsidRPr="00391D69">
        <w:t xml:space="preserve">nterpretations of the F# expression syntax. </w:t>
      </w:r>
      <w:r w:rsidRPr="00E42689">
        <w:t>The expression</w:t>
      </w:r>
    </w:p>
    <w:p w:rsidR="00335246" w:rsidRPr="00355E9F" w:rsidRDefault="006B52C5" w:rsidP="00A11755">
      <w:pPr>
        <w:pStyle w:val="CodeExample"/>
        <w:rPr>
          <w:rStyle w:val="CodeInlineItalic"/>
        </w:rPr>
      </w:pPr>
      <w:r w:rsidRPr="00355E9F">
        <w:rPr>
          <w:rStyle w:val="CodeInlineItalic"/>
        </w:rPr>
        <w:t xml:space="preserve">builder-expr </w:t>
      </w:r>
      <w:r w:rsidRPr="006B52C5">
        <w:rPr>
          <w:rStyle w:val="CodeInline"/>
        </w:rPr>
        <w:t>{</w:t>
      </w:r>
      <w:r w:rsidRPr="00355E9F">
        <w:rPr>
          <w:rStyle w:val="CodeInlineItalic"/>
        </w:rPr>
        <w:t xml:space="preserve"> cexpr </w:t>
      </w:r>
      <w:r w:rsidRPr="006B52C5">
        <w:rPr>
          <w:rStyle w:val="CodeInline"/>
        </w:rPr>
        <w:t>}</w:t>
      </w:r>
    </w:p>
    <w:p w:rsidR="00335246" w:rsidRPr="00F115D2" w:rsidRDefault="006B52C5" w:rsidP="00335246">
      <w:r w:rsidRPr="006B52C5">
        <w:t xml:space="preserve">translates to </w:t>
      </w:r>
    </w:p>
    <w:p w:rsidR="00335246" w:rsidRPr="00F115D2" w:rsidRDefault="006B52C5" w:rsidP="00A11755">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builder-expr</w:t>
      </w:r>
      <w:r w:rsidRPr="006B52C5">
        <w:rPr>
          <w:rStyle w:val="CodeInline"/>
        </w:rPr>
        <w:t xml:space="preserve"> in b.Run (b.Delay(fun () -&gt; </w:t>
      </w:r>
      <w:r w:rsidRPr="00E556B8">
        <w:rPr>
          <w:rStyle w:val="CodeInlineArial"/>
        </w:rPr>
        <w:t>{|</w:t>
      </w:r>
      <w:r w:rsidRPr="00E556B8">
        <w:rPr>
          <w:rStyle w:val="CodeInline"/>
        </w:rPr>
        <w:t xml:space="preserve"> </w:t>
      </w:r>
      <w:r w:rsidRPr="00355E9F">
        <w:rPr>
          <w:rStyle w:val="CodeInlineItalic"/>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p>
    <w:p w:rsidR="00663F29" w:rsidRPr="00F115D2" w:rsidRDefault="006B52C5" w:rsidP="00335246">
      <w:r w:rsidRPr="006B52C5">
        <w:t xml:space="preserve">for a fresh variable </w:t>
      </w:r>
      <w:r w:rsidRPr="006B52C5">
        <w:rPr>
          <w:rStyle w:val="CodeInline"/>
        </w:rPr>
        <w:t>b</w:t>
      </w:r>
      <w:r w:rsidRPr="006B52C5">
        <w:t xml:space="preserve">. The type of </w:t>
      </w:r>
      <w:r w:rsidRPr="006B52C5">
        <w:rPr>
          <w:rStyle w:val="CodeInline"/>
        </w:rPr>
        <w:t>b</w:t>
      </w:r>
      <w:r w:rsidRPr="006B52C5">
        <w:t xml:space="preserve"> must be a named type after the checking of. If </w:t>
      </w:r>
      <w:r w:rsidR="00DD2598">
        <w:t xml:space="preserve">a </w:t>
      </w:r>
      <w:r w:rsidRPr="006B52C5">
        <w:rPr>
          <w:rStyle w:val="CodeInline"/>
        </w:rPr>
        <w:t>Run</w:t>
      </w:r>
      <w:r w:rsidRPr="006B52C5">
        <w:t xml:space="preserve"> </w:t>
      </w:r>
      <w:r w:rsidR="00DD2598">
        <w:t xml:space="preserve">method does not </w:t>
      </w:r>
      <w:r w:rsidRPr="006B52C5">
        <w:t xml:space="preserve">exist on the inferred type of </w:t>
      </w:r>
      <w:r w:rsidRPr="006B52C5">
        <w:rPr>
          <w:rStyle w:val="CodeInline"/>
        </w:rPr>
        <w:t>b</w:t>
      </w:r>
      <w:r w:rsidRPr="006B52C5">
        <w:t xml:space="preserve"> when </w:t>
      </w:r>
      <w:r w:rsidR="00EE6DCE" w:rsidRPr="00355E9F">
        <w:rPr>
          <w:rStyle w:val="CodeInlineItalic"/>
        </w:rPr>
        <w:t>builder-expr</w:t>
      </w:r>
      <w:r w:rsidR="00EE6DCE" w:rsidRPr="006B52C5" w:rsidDel="00EE6DCE">
        <w:t xml:space="preserve"> </w:t>
      </w:r>
      <w:r w:rsidRPr="006B52C5">
        <w:t>is checked</w:t>
      </w:r>
      <w:r w:rsidR="00F3416B">
        <w:t>,</w:t>
      </w:r>
      <w:r w:rsidRPr="006B52C5">
        <w:t xml:space="preserve"> </w:t>
      </w:r>
      <w:r w:rsidR="00EE6DCE">
        <w:t>the</w:t>
      </w:r>
      <w:r w:rsidRPr="006B52C5">
        <w:t xml:space="preserve"> call</w:t>
      </w:r>
      <w:r w:rsidR="00EE6DCE">
        <w:t xml:space="preserve"> to </w:t>
      </w:r>
      <w:r w:rsidR="00EE6DCE" w:rsidRPr="006B52C5">
        <w:rPr>
          <w:rStyle w:val="CodeInline"/>
        </w:rPr>
        <w:t>Run</w:t>
      </w:r>
      <w:r w:rsidRPr="006B52C5">
        <w:t xml:space="preserve"> is omitted. Likewise</w:t>
      </w:r>
      <w:r w:rsidR="00F3416B">
        <w:t>,</w:t>
      </w:r>
      <w:r w:rsidRPr="006B52C5">
        <w:t xml:space="preserve"> if no </w:t>
      </w:r>
      <w:r w:rsidR="00DD2598" w:rsidRPr="006B52C5">
        <w:rPr>
          <w:rStyle w:val="CodeInline"/>
        </w:rPr>
        <w:t>Delay</w:t>
      </w:r>
      <w:r w:rsidR="00DD2598" w:rsidRPr="006B52C5">
        <w:t xml:space="preserve"> </w:t>
      </w:r>
      <w:r w:rsidRPr="006B52C5">
        <w:t xml:space="preserve">method exists on the type of </w:t>
      </w:r>
      <w:r w:rsidRPr="006B52C5">
        <w:rPr>
          <w:rStyle w:val="CodeInline"/>
        </w:rPr>
        <w:t>b</w:t>
      </w:r>
      <w:r w:rsidRPr="006B52C5">
        <w:t xml:space="preserve"> when </w:t>
      </w:r>
      <w:r w:rsidR="00EE6DCE">
        <w:t>the</w:t>
      </w:r>
      <w:r w:rsidRPr="006B52C5">
        <w:t xml:space="preserve"> expression is checked</w:t>
      </w:r>
      <w:r w:rsidR="00F3416B">
        <w:t>,</w:t>
      </w:r>
      <w:r w:rsidRPr="006B52C5">
        <w:t xml:space="preserve"> that call is omitted. </w:t>
      </w:r>
      <w:r w:rsidR="00EE6DCE">
        <w:t>The resulting</w:t>
      </w:r>
      <w:r w:rsidR="00EE6DCE" w:rsidRPr="006B52C5">
        <w:t xml:space="preserve"> </w:t>
      </w:r>
      <w:r w:rsidRPr="006B52C5">
        <w:t xml:space="preserve">expression is then checked. </w:t>
      </w:r>
    </w:p>
    <w:p w:rsidR="00335246" w:rsidRPr="00F115D2" w:rsidRDefault="006B52C5" w:rsidP="00335246">
      <w:r w:rsidRPr="006B52C5">
        <w:t xml:space="preserve">The translation </w:t>
      </w:r>
      <w:r w:rsidRPr="00E556B8">
        <w:rPr>
          <w:rStyle w:val="CodeInlineArial"/>
        </w:rPr>
        <w:t>{|</w:t>
      </w:r>
      <w:r w:rsidRPr="0030766F">
        <w:rPr>
          <w:rStyle w:val="CodeInline"/>
        </w:rPr>
        <w:t xml:space="preserve">  _</w:t>
      </w:r>
      <w:r w:rsidRPr="0030766F">
        <w:rPr>
          <w:rStyle w:val="CodeInlineArial"/>
        </w:rPr>
        <w:t xml:space="preserve"> |}</w:t>
      </w:r>
      <w:r w:rsidRPr="008F04E6">
        <w:rPr>
          <w:rStyle w:val="CodeInline"/>
          <w:bCs w:val="0"/>
          <w:i/>
          <w:iCs/>
          <w:vertAlign w:val="subscript"/>
        </w:rPr>
        <w:t>C</w:t>
      </w:r>
      <w:r w:rsidRPr="006B52C5">
        <w:t xml:space="preserve"> is defined recursively </w:t>
      </w:r>
      <w:r w:rsidR="00EE6DCE">
        <w:t>according to the following rules</w:t>
      </w:r>
      <w:r w:rsidRPr="006B52C5">
        <w:t>:</w:t>
      </w:r>
    </w:p>
    <w:p w:rsidR="00942718" w:rsidRPr="00F115D2" w:rsidRDefault="006B52C5" w:rsidP="00942718">
      <w:pPr>
        <w:pStyle w:val="CodeExplanation"/>
      </w:pPr>
      <w:r w:rsidRPr="00E556B8">
        <w:rPr>
          <w:rStyle w:val="CodeInlineArial"/>
        </w:rPr>
        <w:t xml:space="preserve">{| </w:t>
      </w:r>
      <w:r w:rsidRPr="00404279">
        <w:rPr>
          <w:rStyle w:val="CodeInline"/>
        </w:rPr>
        <w:t xml:space="preserve">let </w:t>
      </w:r>
      <w:r w:rsidRPr="00355E9F">
        <w:rPr>
          <w:rStyle w:val="CodeInlineItalic"/>
        </w:rPr>
        <w:t xml:space="preserve">binds </w:t>
      </w:r>
      <w:r w:rsidRPr="00404279">
        <w:rPr>
          <w:rStyle w:val="CodeInline"/>
        </w:rPr>
        <w:t xml:space="preserve">in </w:t>
      </w:r>
      <w:r w:rsidRPr="00355E9F">
        <w:rPr>
          <w:rStyle w:val="CodeInlineItalic"/>
        </w:rPr>
        <w:t>cexpr</w:t>
      </w:r>
      <w:r w:rsidRPr="00404279">
        <w:rPr>
          <w:rStyle w:val="CodeInline"/>
        </w:rPr>
        <w:t xml:space="preserve"> </w:t>
      </w:r>
      <w:r w:rsidRPr="00E556B8">
        <w:rPr>
          <w:rStyle w:val="CodeInlineArial"/>
        </w:rPr>
        <w:t>|}</w:t>
      </w:r>
      <w:r w:rsidR="00F3416B" w:rsidRPr="002F6721">
        <w:rPr>
          <w:rStyle w:val="CodeInlineSubscript"/>
        </w:rPr>
        <w:t>C</w:t>
      </w:r>
      <w:r w:rsidR="00F3416B" w:rsidRPr="00E556B8">
        <w:rPr>
          <w:rStyle w:val="CodeInline"/>
        </w:rPr>
        <w:tab/>
      </w:r>
      <w:r w:rsidR="00F3416B" w:rsidRPr="00E556B8">
        <w:rPr>
          <w:rStyle w:val="CodeInline"/>
        </w:rPr>
        <w:tab/>
      </w:r>
      <w:r w:rsidRPr="00E556B8">
        <w:rPr>
          <w:rStyle w:val="CodeInline"/>
        </w:rPr>
        <w:t>=</w:t>
      </w:r>
      <w:r w:rsidRPr="00404279">
        <w:t xml:space="preserve"> let </w:t>
      </w:r>
      <w:r w:rsidRPr="008C3A03">
        <w:rPr>
          <w:rStyle w:val="Italic"/>
        </w:rPr>
        <w:t xml:space="preserve">binds </w:t>
      </w:r>
      <w:r w:rsidRPr="00404279">
        <w:t xml:space="preserve">in </w:t>
      </w:r>
      <w:r w:rsidRPr="00E556B8">
        <w:rPr>
          <w:rStyle w:val="CodeInlineArial"/>
        </w:rPr>
        <w:t xml:space="preserve">{| </w:t>
      </w:r>
      <w:r w:rsidRPr="00355E9F">
        <w:rPr>
          <w:rStyle w:val="CodeInlineItalic"/>
        </w:rPr>
        <w:t xml:space="preserve">cexpr </w:t>
      </w:r>
      <w:r w:rsidRPr="00E556B8">
        <w:rPr>
          <w:rStyle w:val="CodeInlineArial"/>
        </w:rPr>
        <w:t>|}</w:t>
      </w:r>
      <w:r w:rsidRPr="002F6721">
        <w:rPr>
          <w:rStyle w:val="CodeInlineSubscript"/>
        </w:rPr>
        <w:t>C</w:t>
      </w:r>
      <w:r w:rsidRPr="00404279">
        <w:rPr>
          <w:rStyle w:val="CodeInline"/>
        </w:rPr>
        <w:t>)</w:t>
      </w:r>
    </w:p>
    <w:p w:rsidR="00942718" w:rsidRPr="00F115D2" w:rsidRDefault="006B52C5" w:rsidP="00942718">
      <w:pPr>
        <w:pStyle w:val="CodeExplanation"/>
      </w:pPr>
      <w:r w:rsidRPr="00E556B8">
        <w:rPr>
          <w:rStyle w:val="CodeInlineArial"/>
        </w:rPr>
        <w:t xml:space="preserve">{| </w:t>
      </w:r>
      <w:r w:rsidRPr="00404279">
        <w:rPr>
          <w:rStyle w:val="CodeInline"/>
        </w:rPr>
        <w:t xml:space="preserve">let!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r w:rsidRPr="00E556B8">
        <w:rPr>
          <w:rStyle w:val="CodeInlineArial"/>
        </w:rPr>
        <w:t>|}</w:t>
      </w:r>
      <w:r w:rsidR="00F3416B" w:rsidRPr="002F6721">
        <w:rPr>
          <w:rStyle w:val="CodeInlineSubscript"/>
        </w:rPr>
        <w:t>C</w:t>
      </w:r>
      <w:r w:rsidR="00F3416B" w:rsidRPr="00E556B8">
        <w:rPr>
          <w:rStyle w:val="CodeInline"/>
        </w:rPr>
        <w:tab/>
      </w:r>
      <w:r w:rsidRPr="00E556B8">
        <w:rPr>
          <w:rStyle w:val="CodeInline"/>
        </w:rPr>
        <w:t>=</w:t>
      </w:r>
      <w:r w:rsidRPr="00404279">
        <w:t xml:space="preserve"> </w:t>
      </w:r>
      <w:r w:rsidRPr="00404279">
        <w:rPr>
          <w:rStyle w:val="CodeInline"/>
        </w:rPr>
        <w:t>b.Bind(</w:t>
      </w:r>
      <w:r w:rsidRPr="00355E9F">
        <w:rPr>
          <w:rStyle w:val="CodeInlineItalic"/>
        </w:rPr>
        <w:t>expr</w:t>
      </w:r>
      <w:r w:rsidRPr="00404279">
        <w:rPr>
          <w:rStyle w:val="CodeInline"/>
        </w:rPr>
        <w:t xml:space="preserve">, (fun </w:t>
      </w:r>
      <w:r w:rsidRPr="00355E9F">
        <w:rPr>
          <w:rStyle w:val="CodeInlineItalic"/>
        </w:rPr>
        <w:t>pat</w:t>
      </w:r>
      <w:r w:rsidRPr="00404279">
        <w:rPr>
          <w:rStyle w:val="CodeInline"/>
        </w:rPr>
        <w:t xml:space="preserve"> -&gt; </w:t>
      </w:r>
      <w:r w:rsidRPr="00E556B8">
        <w:rPr>
          <w:rStyle w:val="CodeInlineArial"/>
        </w:rPr>
        <w:t xml:space="preserve">{| </w:t>
      </w:r>
      <w:r w:rsidRPr="00355E9F">
        <w:rPr>
          <w:rStyle w:val="CodeInlineItalic"/>
        </w:rPr>
        <w:t xml:space="preserve">cexpr </w:t>
      </w:r>
      <w:r w:rsidRPr="00E556B8">
        <w:rPr>
          <w:rStyle w:val="CodeInlineArial"/>
        </w:rPr>
        <w:t>|}</w:t>
      </w:r>
      <w:r w:rsidRPr="002F6721">
        <w:rPr>
          <w:rStyle w:val="CodeInlineSubscript"/>
        </w:rPr>
        <w:t>C</w:t>
      </w:r>
      <w:r w:rsidRPr="00404279">
        <w:rPr>
          <w:rStyle w:val="CodeInline"/>
        </w:rPr>
        <w:t>))</w:t>
      </w:r>
    </w:p>
    <w:p w:rsidR="00942718" w:rsidRPr="00F115D2" w:rsidRDefault="006B52C5" w:rsidP="00942718">
      <w:pPr>
        <w:pStyle w:val="CodeExplanation"/>
      </w:pPr>
      <w:r w:rsidRPr="00E556B8">
        <w:rPr>
          <w:rStyle w:val="CodeInlineArial"/>
        </w:rPr>
        <w:t xml:space="preserve">{| </w:t>
      </w:r>
      <w:r w:rsidRPr="00404279">
        <w:rPr>
          <w:rStyle w:val="CodeInline"/>
        </w:rPr>
        <w:t xml:space="preserve">do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r w:rsidRPr="00E556B8">
        <w:rPr>
          <w:rStyle w:val="CodeInlineArial"/>
        </w:rPr>
        <w:t>|}</w:t>
      </w:r>
      <w:r w:rsidR="00F3416B" w:rsidRPr="002F6721">
        <w:rPr>
          <w:rStyle w:val="CodeInlineSubscript"/>
        </w:rPr>
        <w:t>C</w:t>
      </w:r>
      <w:r w:rsidR="00F3416B" w:rsidRPr="00E556B8">
        <w:rPr>
          <w:rStyle w:val="CodeInline"/>
        </w:rPr>
        <w:tab/>
      </w:r>
      <w:r w:rsidR="00F3416B" w:rsidRPr="00E556B8">
        <w:rPr>
          <w:rStyle w:val="CodeInline"/>
        </w:rPr>
        <w:tab/>
        <w:t>=</w:t>
      </w:r>
      <w:r w:rsidR="00F3416B" w:rsidRPr="00404279">
        <w:t xml:space="preserve"> </w:t>
      </w:r>
      <w:r w:rsidRPr="00404279">
        <w:t xml:space="preserve">expr; </w:t>
      </w:r>
      <w:r w:rsidRPr="00E556B8">
        <w:rPr>
          <w:rStyle w:val="CodeInlineArial"/>
        </w:rPr>
        <w:t xml:space="preserve">{| </w:t>
      </w:r>
      <w:r w:rsidRPr="00355E9F">
        <w:rPr>
          <w:rStyle w:val="CodeInlineItalic"/>
        </w:rPr>
        <w:t xml:space="preserve">cexpr </w:t>
      </w:r>
      <w:r w:rsidRPr="00E556B8">
        <w:rPr>
          <w:rStyle w:val="CodeInlineArial"/>
        </w:rPr>
        <w:t>|}</w:t>
      </w:r>
      <w:r w:rsidRPr="002F6721">
        <w:rPr>
          <w:rStyle w:val="CodeInlineSubscript"/>
        </w:rPr>
        <w:t>C</w:t>
      </w:r>
    </w:p>
    <w:p w:rsidR="00942718" w:rsidRPr="00F115D2" w:rsidRDefault="006B52C5" w:rsidP="00942718">
      <w:pPr>
        <w:pStyle w:val="CodeExplanation"/>
      </w:pPr>
      <w:r w:rsidRPr="00E556B8">
        <w:rPr>
          <w:rStyle w:val="CodeInlineArial"/>
        </w:rPr>
        <w:t xml:space="preserve">{| </w:t>
      </w:r>
      <w:r w:rsidRPr="00404279">
        <w:rPr>
          <w:rStyle w:val="CodeInline"/>
        </w:rPr>
        <w:t xml:space="preserve">do!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r w:rsidRPr="00E556B8">
        <w:rPr>
          <w:rStyle w:val="CodeInlineArial"/>
        </w:rPr>
        <w:t>|}</w:t>
      </w:r>
      <w:r w:rsidR="00F3416B" w:rsidRPr="002F6721">
        <w:rPr>
          <w:rStyle w:val="CodeInlineSubscript"/>
        </w:rPr>
        <w:t>C</w:t>
      </w:r>
      <w:r w:rsidR="00F3416B" w:rsidRPr="00E556B8">
        <w:rPr>
          <w:rStyle w:val="CodeInline"/>
        </w:rPr>
        <w:tab/>
      </w:r>
      <w:r w:rsidR="00F3416B" w:rsidRPr="00E556B8">
        <w:rPr>
          <w:rStyle w:val="CodeInline"/>
        </w:rPr>
        <w:tab/>
        <w:t>=</w:t>
      </w:r>
      <w:r w:rsidR="00F3416B" w:rsidRPr="00404279">
        <w:t xml:space="preserve"> </w:t>
      </w:r>
      <w:r w:rsidRPr="00404279">
        <w:rPr>
          <w:rStyle w:val="CodeInline"/>
        </w:rPr>
        <w:t>b.Bind(</w:t>
      </w:r>
      <w:r w:rsidRPr="00355E9F">
        <w:rPr>
          <w:rStyle w:val="CodeInlineItalic"/>
        </w:rPr>
        <w:t>expr</w:t>
      </w:r>
      <w:r w:rsidRPr="00404279">
        <w:rPr>
          <w:rStyle w:val="CodeInline"/>
        </w:rPr>
        <w:t xml:space="preserve">, (fun () -&gt; </w:t>
      </w:r>
      <w:r w:rsidRPr="00E556B8">
        <w:rPr>
          <w:rStyle w:val="CodeInlineArial"/>
        </w:rPr>
        <w:t xml:space="preserve">{| </w:t>
      </w:r>
      <w:r w:rsidRPr="00355E9F">
        <w:rPr>
          <w:rStyle w:val="CodeInlineItalic"/>
        </w:rPr>
        <w:t xml:space="preserve">cexpr </w:t>
      </w:r>
      <w:r w:rsidRPr="00E556B8">
        <w:rPr>
          <w:rStyle w:val="CodeInlineArial"/>
        </w:rPr>
        <w:t>|}</w:t>
      </w:r>
      <w:r w:rsidRPr="002F6721">
        <w:rPr>
          <w:rStyle w:val="CodeInlineSubscript"/>
        </w:rPr>
        <w:t>C</w:t>
      </w:r>
      <w:r w:rsidRPr="00404279">
        <w:rPr>
          <w:rStyle w:val="CodeInline"/>
        </w:rPr>
        <w:t>))</w:t>
      </w:r>
    </w:p>
    <w:p w:rsidR="00942718" w:rsidRPr="00182FAE" w:rsidRDefault="00942718" w:rsidP="00182FAE">
      <w:pPr>
        <w:pStyle w:val="CodeExplanation"/>
      </w:pPr>
    </w:p>
    <w:p w:rsidR="00942718" w:rsidRPr="0017441F" w:rsidRDefault="006B52C5" w:rsidP="00942718">
      <w:pPr>
        <w:pStyle w:val="CodeExplanation"/>
        <w:rPr>
          <w:rStyle w:val="CodeInline"/>
        </w:rPr>
      </w:pPr>
      <w:r w:rsidRPr="0017441F">
        <w:rPr>
          <w:rStyle w:val="CodeInlineArial"/>
        </w:rPr>
        <w:t xml:space="preserve">{| </w:t>
      </w:r>
      <w:r w:rsidRPr="00404279">
        <w:rPr>
          <w:rStyle w:val="CodeInline"/>
        </w:rPr>
        <w:t xml:space="preserve">yield </w:t>
      </w:r>
      <w:r w:rsidRPr="00355E9F">
        <w:rPr>
          <w:rStyle w:val="CodeInlineItalic"/>
        </w:rPr>
        <w:t>expr</w:t>
      </w:r>
      <w:r w:rsidRPr="00404279">
        <w:rPr>
          <w:rStyle w:val="CodeInline"/>
        </w:rPr>
        <w:t xml:space="preserve"> </w:t>
      </w:r>
      <w:r w:rsidRPr="0017441F">
        <w:rPr>
          <w:rStyle w:val="CodeInlineArial"/>
        </w:rPr>
        <w:t>|}</w:t>
      </w:r>
      <w:r w:rsidR="00F3416B" w:rsidRPr="002F6721">
        <w:rPr>
          <w:rStyle w:val="CodeInlineSubscript"/>
        </w:rPr>
        <w:t>C</w:t>
      </w:r>
      <w:r w:rsidR="00F3416B" w:rsidRPr="0017441F">
        <w:rPr>
          <w:rStyle w:val="CodeInline"/>
        </w:rPr>
        <w:tab/>
      </w:r>
      <w:r w:rsidR="00F3416B" w:rsidRPr="0017441F">
        <w:rPr>
          <w:rStyle w:val="CodeInline"/>
        </w:rPr>
        <w:tab/>
      </w:r>
      <w:r w:rsidR="00F3416B" w:rsidRPr="0017441F">
        <w:rPr>
          <w:rStyle w:val="CodeInline"/>
        </w:rPr>
        <w:tab/>
      </w:r>
      <w:r w:rsidRPr="0017441F">
        <w:rPr>
          <w:rStyle w:val="CodeInline"/>
        </w:rPr>
        <w:t>=</w:t>
      </w:r>
      <w:r w:rsidR="00F3416B" w:rsidRPr="00404279">
        <w:rPr>
          <w:rStyle w:val="CodeExampleChar"/>
          <w:lang w:val="en-GB"/>
        </w:rPr>
        <w:t xml:space="preserve"> </w:t>
      </w:r>
      <w:r w:rsidRPr="00110BB5">
        <w:rPr>
          <w:rStyle w:val="CodeInline"/>
        </w:rPr>
        <w:t>b.Yield(</w:t>
      </w:r>
      <w:r w:rsidRPr="00355E9F">
        <w:rPr>
          <w:rStyle w:val="CodeInlineItalic"/>
        </w:rPr>
        <w:t>expr</w:t>
      </w:r>
      <w:r w:rsidRPr="00391D69">
        <w:rPr>
          <w:rStyle w:val="CodeInline"/>
        </w:rPr>
        <w:t>)</w:t>
      </w:r>
    </w:p>
    <w:p w:rsidR="00942718" w:rsidRPr="0017441F" w:rsidRDefault="006B52C5" w:rsidP="00942718">
      <w:pPr>
        <w:pStyle w:val="CodeExplanation"/>
        <w:rPr>
          <w:rStyle w:val="CodeInline"/>
        </w:rPr>
      </w:pPr>
      <w:r w:rsidRPr="0017441F">
        <w:rPr>
          <w:rStyle w:val="CodeInlineArial"/>
        </w:rPr>
        <w:t xml:space="preserve">{| </w:t>
      </w:r>
      <w:r w:rsidRPr="00E42689">
        <w:rPr>
          <w:rStyle w:val="CodeInline"/>
        </w:rPr>
        <w:t xml:space="preserve">yield! </w:t>
      </w:r>
      <w:r w:rsidRPr="00355E9F">
        <w:rPr>
          <w:rStyle w:val="CodeInlineItalic"/>
        </w:rPr>
        <w:t>expr</w:t>
      </w:r>
      <w:r w:rsidRPr="00404279">
        <w:rPr>
          <w:rStyle w:val="CodeInline"/>
        </w:rPr>
        <w:t xml:space="preserve"> </w:t>
      </w:r>
      <w:r w:rsidRPr="0017441F">
        <w:rPr>
          <w:rStyle w:val="CodeInlineArial"/>
        </w:rPr>
        <w:t>|}</w:t>
      </w:r>
      <w:r w:rsidR="00F3416B" w:rsidRPr="002F6721">
        <w:rPr>
          <w:rStyle w:val="CodeInlineSubscript"/>
        </w:rPr>
        <w:t>C</w:t>
      </w:r>
      <w:r w:rsidR="00F3416B" w:rsidRPr="0017441F">
        <w:rPr>
          <w:rStyle w:val="CodeInline"/>
        </w:rPr>
        <w:tab/>
      </w:r>
      <w:r w:rsidR="00F3416B" w:rsidRPr="0017441F">
        <w:rPr>
          <w:rStyle w:val="CodeInline"/>
        </w:rPr>
        <w:tab/>
      </w:r>
      <w:r w:rsidR="00F3416B" w:rsidRPr="0017441F">
        <w:rPr>
          <w:rStyle w:val="CodeInline"/>
        </w:rPr>
        <w:tab/>
      </w:r>
      <w:r w:rsidRPr="0017441F">
        <w:rPr>
          <w:rStyle w:val="CodeInline"/>
        </w:rPr>
        <w:t>=</w:t>
      </w:r>
      <w:r w:rsidRPr="00404279">
        <w:rPr>
          <w:rStyle w:val="CodeExampleChar"/>
          <w:lang w:val="en-GB"/>
        </w:rPr>
        <w:t xml:space="preserve"> </w:t>
      </w:r>
      <w:r w:rsidR="003A6F66" w:rsidRPr="00497D56">
        <w:rPr>
          <w:rStyle w:val="CodeInline"/>
        </w:rPr>
        <w:t>b.</w:t>
      </w:r>
      <w:r w:rsidR="003A6F66" w:rsidRPr="00110BB5">
        <w:rPr>
          <w:rStyle w:val="CodeInline"/>
        </w:rPr>
        <w:t>YieldFrom(</w:t>
      </w:r>
      <w:r w:rsidRPr="00355E9F">
        <w:rPr>
          <w:rStyle w:val="CodeInlineItalic"/>
        </w:rPr>
        <w:t>expr</w:t>
      </w:r>
      <w:r w:rsidR="003A6F66" w:rsidRPr="00391D69">
        <w:rPr>
          <w:rStyle w:val="CodeInline"/>
        </w:rPr>
        <w:t>)</w:t>
      </w:r>
    </w:p>
    <w:p w:rsidR="00942718" w:rsidRPr="00182FAE" w:rsidRDefault="00942718" w:rsidP="00942718">
      <w:pPr>
        <w:pStyle w:val="CodeExplanation"/>
      </w:pPr>
    </w:p>
    <w:p w:rsidR="00942718" w:rsidRPr="0017441F" w:rsidRDefault="006B52C5" w:rsidP="00942718">
      <w:pPr>
        <w:pStyle w:val="CodeExplanation"/>
        <w:rPr>
          <w:rStyle w:val="CodeInline"/>
        </w:rPr>
      </w:pPr>
      <w:r w:rsidRPr="0017441F">
        <w:rPr>
          <w:rStyle w:val="CodeInlineArial"/>
        </w:rPr>
        <w:t xml:space="preserve">{| </w:t>
      </w:r>
      <w:r w:rsidRPr="00404279">
        <w:rPr>
          <w:rStyle w:val="CodeInline"/>
        </w:rPr>
        <w:t xml:space="preserve">return </w:t>
      </w:r>
      <w:r w:rsidRPr="00355E9F">
        <w:rPr>
          <w:rStyle w:val="CodeInlineItalic"/>
        </w:rPr>
        <w:t>expr</w:t>
      </w:r>
      <w:r w:rsidRPr="00404279">
        <w:rPr>
          <w:rStyle w:val="CodeInline"/>
        </w:rPr>
        <w:t xml:space="preserve"> </w:t>
      </w:r>
      <w:r w:rsidRPr="0017441F">
        <w:rPr>
          <w:rStyle w:val="CodeInlineArial"/>
        </w:rPr>
        <w:t>|}</w:t>
      </w:r>
      <w:r w:rsidR="00F3416B" w:rsidRPr="002F6721">
        <w:rPr>
          <w:rStyle w:val="CodeInlineSubscript"/>
        </w:rPr>
        <w:t>C</w:t>
      </w:r>
      <w:r w:rsidR="00F3416B" w:rsidRPr="0017441F">
        <w:rPr>
          <w:rStyle w:val="CodeInline"/>
        </w:rPr>
        <w:tab/>
      </w:r>
      <w:r w:rsidR="00F3416B" w:rsidRPr="0017441F">
        <w:rPr>
          <w:rStyle w:val="CodeInline"/>
        </w:rPr>
        <w:tab/>
      </w:r>
      <w:r w:rsidR="00F3416B" w:rsidRPr="0017441F">
        <w:rPr>
          <w:rStyle w:val="CodeInline"/>
        </w:rPr>
        <w:tab/>
      </w:r>
      <w:r w:rsidRPr="0017441F">
        <w:rPr>
          <w:rStyle w:val="CodeInline"/>
        </w:rPr>
        <w:t>=</w:t>
      </w:r>
      <w:r w:rsidR="00F3416B" w:rsidRPr="008C5874">
        <w:rPr>
          <w:rStyle w:val="CodeExampleChar"/>
        </w:rPr>
        <w:t xml:space="preserve"> </w:t>
      </w:r>
      <w:r w:rsidR="00F3416B" w:rsidRPr="00497D56">
        <w:rPr>
          <w:rStyle w:val="CodeInline"/>
        </w:rPr>
        <w:t>b</w:t>
      </w:r>
      <w:r w:rsidRPr="00391D69">
        <w:rPr>
          <w:rStyle w:val="CodeInline"/>
        </w:rPr>
        <w:t>.Return(</w:t>
      </w:r>
      <w:r w:rsidRPr="00355E9F">
        <w:rPr>
          <w:rStyle w:val="CodeInlineItalic"/>
        </w:rPr>
        <w:t>expr</w:t>
      </w:r>
      <w:r w:rsidRPr="00E42689">
        <w:rPr>
          <w:rStyle w:val="CodeInline"/>
        </w:rPr>
        <w:t>)</w:t>
      </w:r>
    </w:p>
    <w:p w:rsidR="00942718" w:rsidRPr="0017441F" w:rsidRDefault="006B52C5" w:rsidP="00942718">
      <w:pPr>
        <w:pStyle w:val="CodeExplanation"/>
        <w:rPr>
          <w:rStyle w:val="CodeInline"/>
        </w:rPr>
      </w:pPr>
      <w:r w:rsidRPr="0017441F">
        <w:rPr>
          <w:rStyle w:val="CodeInlineArial"/>
        </w:rPr>
        <w:t xml:space="preserve">{| </w:t>
      </w:r>
      <w:r w:rsidRPr="00404279">
        <w:rPr>
          <w:rStyle w:val="CodeInline"/>
        </w:rPr>
        <w:t xml:space="preserve">return! </w:t>
      </w:r>
      <w:r w:rsidRPr="00355E9F">
        <w:rPr>
          <w:rStyle w:val="CodeInlineItalic"/>
        </w:rPr>
        <w:t>expr</w:t>
      </w:r>
      <w:r w:rsidRPr="00404279">
        <w:rPr>
          <w:rStyle w:val="CodeInline"/>
        </w:rPr>
        <w:t xml:space="preserve"> </w:t>
      </w:r>
      <w:r w:rsidRPr="0017441F">
        <w:rPr>
          <w:rStyle w:val="CodeInlineArial"/>
        </w:rPr>
        <w:t>|}</w:t>
      </w:r>
      <w:r w:rsidR="00F3416B" w:rsidRPr="002F6721">
        <w:rPr>
          <w:rStyle w:val="CodeInlineSubscript"/>
        </w:rPr>
        <w:t>C</w:t>
      </w:r>
      <w:r w:rsidR="00F3416B" w:rsidRPr="0017441F">
        <w:rPr>
          <w:rStyle w:val="CodeInline"/>
        </w:rPr>
        <w:tab/>
      </w:r>
      <w:r w:rsidR="00F3416B" w:rsidRPr="0017441F">
        <w:rPr>
          <w:rStyle w:val="CodeInline"/>
        </w:rPr>
        <w:tab/>
      </w:r>
      <w:r w:rsidRPr="0017441F">
        <w:rPr>
          <w:rStyle w:val="CodeInline"/>
        </w:rPr>
        <w:t>=</w:t>
      </w:r>
      <w:r w:rsidR="00F3416B" w:rsidRPr="008C5874">
        <w:rPr>
          <w:rStyle w:val="CodeExampleChar"/>
        </w:rPr>
        <w:t xml:space="preserve"> </w:t>
      </w:r>
      <w:r w:rsidR="00F3416B" w:rsidRPr="00497D56">
        <w:rPr>
          <w:rStyle w:val="CodeInline"/>
        </w:rPr>
        <w:t>b</w:t>
      </w:r>
      <w:r w:rsidR="003A6F66" w:rsidRPr="00391D69">
        <w:rPr>
          <w:rStyle w:val="CodeInline"/>
        </w:rPr>
        <w:t>.Return</w:t>
      </w:r>
      <w:r w:rsidR="003A6F66" w:rsidRPr="00E42689">
        <w:rPr>
          <w:rStyle w:val="CodeInline"/>
        </w:rPr>
        <w:t>From(</w:t>
      </w:r>
      <w:r w:rsidRPr="00355E9F">
        <w:rPr>
          <w:rStyle w:val="CodeInlineItalic"/>
        </w:rPr>
        <w:t>expr</w:t>
      </w:r>
      <w:r w:rsidR="003A6F66" w:rsidRPr="00E42689">
        <w:rPr>
          <w:rStyle w:val="CodeInline"/>
        </w:rPr>
        <w:t>)</w:t>
      </w:r>
    </w:p>
    <w:p w:rsidR="00942718" w:rsidRPr="00182FAE" w:rsidRDefault="00942718" w:rsidP="00942718">
      <w:pPr>
        <w:pStyle w:val="CodeExplanation"/>
      </w:pPr>
    </w:p>
    <w:p w:rsidR="00942718" w:rsidRPr="00F115D2" w:rsidRDefault="006B52C5" w:rsidP="00942718">
      <w:pPr>
        <w:pStyle w:val="CodeExplanation"/>
        <w:rPr>
          <w:rStyle w:val="CodeInline"/>
        </w:rPr>
      </w:pPr>
      <w:r w:rsidRPr="0017441F">
        <w:rPr>
          <w:rStyle w:val="CodeInlineArial"/>
        </w:rPr>
        <w:t xml:space="preserve">{| </w:t>
      </w:r>
      <w:r w:rsidRPr="00404279">
        <w:rPr>
          <w:rStyle w:val="CodeInline"/>
        </w:rPr>
        <w:t xml:space="preserve">use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r w:rsidRPr="0017441F">
        <w:rPr>
          <w:rStyle w:val="CodeInlineArial"/>
        </w:rPr>
        <w:t>|}</w:t>
      </w:r>
      <w:r w:rsidRPr="002F6721">
        <w:rPr>
          <w:rStyle w:val="CodeInlineSubscript"/>
        </w:rPr>
        <w:t>C</w:t>
      </w:r>
      <w:r w:rsidR="00F3416B" w:rsidRPr="0017441F">
        <w:rPr>
          <w:rStyle w:val="CodeInline"/>
        </w:rPr>
        <w:tab/>
      </w:r>
      <w:r w:rsidRPr="0017441F">
        <w:rPr>
          <w:rStyle w:val="CodeInline"/>
        </w:rPr>
        <w:t>=</w:t>
      </w:r>
      <w:r w:rsidRPr="00404279">
        <w:t xml:space="preserve"> </w:t>
      </w:r>
      <w:r w:rsidRPr="00404279">
        <w:rPr>
          <w:rStyle w:val="CodeInline"/>
        </w:rPr>
        <w:t>b.Using(</w:t>
      </w:r>
      <w:r w:rsidRPr="00355E9F">
        <w:rPr>
          <w:rStyle w:val="CodeInlineItalic"/>
        </w:rPr>
        <w:t>expr</w:t>
      </w:r>
      <w:r w:rsidRPr="00404279">
        <w:rPr>
          <w:rStyle w:val="CodeInline"/>
        </w:rPr>
        <w:t xml:space="preserve">, (fun </w:t>
      </w:r>
      <w:r w:rsidRPr="00355E9F">
        <w:rPr>
          <w:rStyle w:val="CodeInlineItalic"/>
        </w:rPr>
        <w:t>pat</w:t>
      </w:r>
      <w:r w:rsidRPr="00404279">
        <w:rPr>
          <w:rStyle w:val="CodeInline"/>
        </w:rPr>
        <w:t xml:space="preserve"> -&gt; </w:t>
      </w:r>
      <w:r w:rsidRPr="0017441F">
        <w:rPr>
          <w:rStyle w:val="CodeInlineArial"/>
        </w:rPr>
        <w:t xml:space="preserve">{| </w:t>
      </w:r>
      <w:r w:rsidRPr="00355E9F">
        <w:rPr>
          <w:rStyle w:val="CodeInlineItalic"/>
        </w:rPr>
        <w:t xml:space="preserve">cexpr </w:t>
      </w:r>
      <w:r w:rsidRPr="0017441F">
        <w:rPr>
          <w:rStyle w:val="CodeInlineArial"/>
        </w:rPr>
        <w:t>|}</w:t>
      </w:r>
      <w:r w:rsidRPr="002F6721">
        <w:rPr>
          <w:rStyle w:val="CodeInlineSubscript"/>
        </w:rPr>
        <w:t>C</w:t>
      </w:r>
      <w:r w:rsidRPr="00404279">
        <w:rPr>
          <w:rStyle w:val="CodeInline"/>
        </w:rPr>
        <w:t>))</w:t>
      </w:r>
      <w:r w:rsidRPr="0017441F">
        <w:rPr>
          <w:rStyle w:val="CodeInline"/>
        </w:rPr>
        <w:t xml:space="preserve"> </w:t>
      </w:r>
    </w:p>
    <w:p w:rsidR="00942718" w:rsidRPr="00F115D2" w:rsidRDefault="006B52C5" w:rsidP="00942718">
      <w:pPr>
        <w:pStyle w:val="CodeExplanation"/>
        <w:rPr>
          <w:rStyle w:val="CodeInline"/>
        </w:rPr>
      </w:pPr>
      <w:r w:rsidRPr="0017441F">
        <w:rPr>
          <w:rStyle w:val="CodeInlineArial"/>
        </w:rPr>
        <w:t xml:space="preserve">{| </w:t>
      </w:r>
      <w:r w:rsidRPr="00404279">
        <w:rPr>
          <w:rStyle w:val="CodeInline"/>
        </w:rPr>
        <w:t xml:space="preserve">use! </w:t>
      </w:r>
      <w:r w:rsidRPr="00355E9F">
        <w:rPr>
          <w:rStyle w:val="CodeInlineItalic"/>
        </w:rPr>
        <w:t>v</w:t>
      </w:r>
      <w:r w:rsidRPr="00404279">
        <w:rPr>
          <w:rStyle w:val="CodeInline"/>
        </w:rPr>
        <w:t xml:space="preserve"> = </w:t>
      </w:r>
      <w:r w:rsidRPr="00355E9F">
        <w:rPr>
          <w:rStyle w:val="CodeInlineItalic"/>
        </w:rPr>
        <w:t xml:space="preserve">expr </w:t>
      </w:r>
      <w:r w:rsidRPr="00404279">
        <w:rPr>
          <w:rStyle w:val="CodeInline"/>
        </w:rPr>
        <w:t xml:space="preserve">in </w:t>
      </w:r>
      <w:r w:rsidRPr="00355E9F">
        <w:rPr>
          <w:rStyle w:val="CodeInlineItalic"/>
        </w:rPr>
        <w:t>cexpr</w:t>
      </w:r>
      <w:r w:rsidRPr="00404279">
        <w:rPr>
          <w:rStyle w:val="CodeInline"/>
        </w:rPr>
        <w:t xml:space="preserve"> </w:t>
      </w:r>
      <w:r w:rsidRPr="0017441F">
        <w:rPr>
          <w:rStyle w:val="CodeInlineArial"/>
        </w:rPr>
        <w:t>|}</w:t>
      </w:r>
      <w:r w:rsidRPr="002F6721">
        <w:rPr>
          <w:rStyle w:val="CodeInlineSubscript"/>
        </w:rPr>
        <w:t>C</w:t>
      </w:r>
      <w:r w:rsidRPr="0017441F">
        <w:rPr>
          <w:rStyle w:val="CodeInline"/>
        </w:rPr>
        <w:tab/>
        <w:t>=</w:t>
      </w:r>
      <w:r w:rsidRPr="00404279">
        <w:t xml:space="preserve"> </w:t>
      </w:r>
      <w:r w:rsidRPr="00404279">
        <w:rPr>
          <w:rStyle w:val="CodeInline"/>
        </w:rPr>
        <w:t>b.Bind(</w:t>
      </w:r>
      <w:r w:rsidRPr="00355E9F">
        <w:rPr>
          <w:rStyle w:val="CodeInlineItalic"/>
        </w:rPr>
        <w:t>expr</w:t>
      </w:r>
      <w:r w:rsidRPr="00404279">
        <w:rPr>
          <w:rStyle w:val="CodeInline"/>
        </w:rPr>
        <w:t xml:space="preserve">, (fun </w:t>
      </w:r>
      <w:r w:rsidRPr="00355E9F">
        <w:rPr>
          <w:rStyle w:val="CodeInlineItalic"/>
        </w:rPr>
        <w:t>v</w:t>
      </w:r>
      <w:r w:rsidRPr="00404279">
        <w:rPr>
          <w:rStyle w:val="CodeInline"/>
        </w:rPr>
        <w:t xml:space="preserve"> -&gt; </w:t>
      </w:r>
    </w:p>
    <w:p w:rsidR="00942718" w:rsidRPr="002023BF" w:rsidRDefault="006B52C5" w:rsidP="00942718">
      <w:pPr>
        <w:pStyle w:val="CodeExplanation"/>
      </w:pPr>
      <w:r w:rsidRPr="00404279">
        <w:rPr>
          <w:rStyle w:val="CodeInline"/>
        </w:rPr>
        <w:lastRenderedPageBreak/>
        <w:tab/>
      </w:r>
      <w:r w:rsidRPr="00404279">
        <w:rPr>
          <w:rStyle w:val="CodeInline"/>
        </w:rPr>
        <w:tab/>
      </w:r>
      <w:r w:rsidRPr="00404279">
        <w:rPr>
          <w:rStyle w:val="CodeInline"/>
        </w:rPr>
        <w:tab/>
      </w:r>
      <w:r w:rsidRPr="00404279">
        <w:rPr>
          <w:rStyle w:val="CodeInline"/>
        </w:rPr>
        <w:tab/>
      </w:r>
      <w:r w:rsidRPr="00404279">
        <w:rPr>
          <w:rStyle w:val="CodeInline"/>
        </w:rPr>
        <w:tab/>
        <w:t>b.Using(</w:t>
      </w:r>
      <w:r w:rsidRPr="00355E9F">
        <w:rPr>
          <w:rStyle w:val="CodeInlineItalic"/>
        </w:rPr>
        <w:t>v</w:t>
      </w:r>
      <w:r w:rsidRPr="00404279">
        <w:rPr>
          <w:rStyle w:val="CodeInline"/>
        </w:rPr>
        <w:t xml:space="preserve">,(fun v -&gt; </w:t>
      </w:r>
      <w:r w:rsidRPr="0017441F">
        <w:rPr>
          <w:rStyle w:val="CodeInlineArial"/>
        </w:rPr>
        <w:t xml:space="preserve">{| </w:t>
      </w:r>
      <w:r w:rsidRPr="00355E9F">
        <w:rPr>
          <w:rStyle w:val="CodeInlineItalic"/>
        </w:rPr>
        <w:t xml:space="preserve">cexpr </w:t>
      </w:r>
      <w:r w:rsidRPr="0017441F">
        <w:rPr>
          <w:rStyle w:val="CodeInlineArial"/>
        </w:rPr>
        <w:t>|}</w:t>
      </w:r>
      <w:r w:rsidRPr="002F6721">
        <w:rPr>
          <w:rStyle w:val="CodeInlineSubscript"/>
        </w:rPr>
        <w:t>C</w:t>
      </w:r>
      <w:r w:rsidRPr="00404279">
        <w:rPr>
          <w:rStyle w:val="CodeInline"/>
        </w:rPr>
        <w:t>)))</w:t>
      </w:r>
    </w:p>
    <w:p w:rsidR="00942718" w:rsidRPr="00182FAE" w:rsidRDefault="00942718" w:rsidP="00942718">
      <w:pPr>
        <w:pStyle w:val="CodeExplanation"/>
      </w:pPr>
    </w:p>
    <w:p w:rsidR="00942718" w:rsidRPr="0017441F" w:rsidRDefault="006B52C5" w:rsidP="00942718">
      <w:pPr>
        <w:pStyle w:val="CodeExplanation"/>
        <w:rPr>
          <w:rStyle w:val="CodeInline"/>
        </w:rPr>
      </w:pPr>
      <w:r w:rsidRPr="0017441F">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cexpr</w:t>
      </w:r>
      <w:r w:rsidRPr="00404279">
        <w:rPr>
          <w:rStyle w:val="CodeInline"/>
          <w:i/>
          <w:vertAlign w:val="subscript"/>
        </w:rPr>
        <w:t>0</w:t>
      </w:r>
      <w:r w:rsidRPr="00404279">
        <w:rPr>
          <w:rStyle w:val="CodeInline"/>
        </w:rPr>
        <w:t xml:space="preserve"> </w:t>
      </w:r>
      <w:r w:rsidRPr="0017441F">
        <w:rPr>
          <w:rStyle w:val="CodeInlineArial"/>
        </w:rPr>
        <w:t>|}</w:t>
      </w:r>
      <w:r w:rsidR="00F3416B" w:rsidRPr="002F6721">
        <w:rPr>
          <w:rStyle w:val="CodeInlineSubscript"/>
        </w:rPr>
        <w:t>C</w:t>
      </w:r>
      <w:r w:rsidR="00F3416B" w:rsidRPr="0017441F">
        <w:rPr>
          <w:rStyle w:val="CodeInline"/>
        </w:rPr>
        <w:tab/>
      </w:r>
      <w:r w:rsidR="00F3416B" w:rsidRPr="0017441F">
        <w:rPr>
          <w:rStyle w:val="CodeInline"/>
        </w:rPr>
        <w:tab/>
      </w:r>
      <w:r w:rsidRPr="0017441F">
        <w:rPr>
          <w:rStyle w:val="CodeInline"/>
        </w:rPr>
        <w:t>=</w:t>
      </w:r>
      <w:r w:rsidR="00F3416B" w:rsidRPr="00404279">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17441F">
        <w:rPr>
          <w:rStyle w:val="CodeInlineArial"/>
        </w:rPr>
        <w:t xml:space="preserve">{| </w:t>
      </w:r>
      <w:r w:rsidRPr="00355E9F">
        <w:rPr>
          <w:rStyle w:val="CodeInlineItalic"/>
        </w:rPr>
        <w:t>cexpr</w:t>
      </w:r>
      <w:r w:rsidRPr="00404279">
        <w:rPr>
          <w:rStyle w:val="CodeInline"/>
          <w:i/>
          <w:vertAlign w:val="subscript"/>
        </w:rPr>
        <w:t>0</w:t>
      </w:r>
      <w:r w:rsidRPr="00355E9F">
        <w:rPr>
          <w:rStyle w:val="CodeInlineItalic"/>
        </w:rPr>
        <w:t xml:space="preserve"> </w:t>
      </w:r>
      <w:r w:rsidRPr="0017441F">
        <w:rPr>
          <w:rStyle w:val="CodeInlineArial"/>
        </w:rPr>
        <w:t>|}</w:t>
      </w:r>
      <w:r w:rsidRPr="002F6721">
        <w:rPr>
          <w:rStyle w:val="CodeInlineSubscript"/>
        </w:rPr>
        <w:t>C</w:t>
      </w:r>
      <w:r w:rsidRPr="0017441F">
        <w:rPr>
          <w:rStyle w:val="CodeInline"/>
        </w:rPr>
        <w:t xml:space="preserve"> </w:t>
      </w:r>
      <w:r w:rsidRPr="00404279">
        <w:rPr>
          <w:rStyle w:val="CodeInline"/>
        </w:rPr>
        <w:t>else b.Zero()</w:t>
      </w:r>
    </w:p>
    <w:p w:rsidR="00942718" w:rsidRPr="0017441F" w:rsidRDefault="006B52C5" w:rsidP="00942718">
      <w:pPr>
        <w:pStyle w:val="CodeExplanation"/>
        <w:rPr>
          <w:rStyle w:val="CodeInline"/>
        </w:rPr>
      </w:pPr>
      <w:r w:rsidRPr="0017441F">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cexpr</w:t>
      </w:r>
      <w:r w:rsidRPr="00404279">
        <w:rPr>
          <w:rStyle w:val="CodeInline"/>
          <w:i/>
          <w:vertAlign w:val="subscript"/>
        </w:rPr>
        <w:t>0</w:t>
      </w:r>
      <w:r w:rsidRPr="00404279">
        <w:rPr>
          <w:rStyle w:val="CodeInline"/>
        </w:rPr>
        <w:t xml:space="preserve"> else </w:t>
      </w:r>
      <w:r w:rsidRPr="00355E9F">
        <w:rPr>
          <w:rStyle w:val="CodeInlineItalic"/>
        </w:rPr>
        <w:t>cexpr</w:t>
      </w:r>
      <w:r w:rsidRPr="00404279">
        <w:rPr>
          <w:rStyle w:val="CodeInline"/>
          <w:i/>
          <w:vertAlign w:val="subscript"/>
        </w:rPr>
        <w:t xml:space="preserve">1 </w:t>
      </w:r>
      <w:r w:rsidRPr="0017441F">
        <w:rPr>
          <w:rStyle w:val="CodeInlineArial"/>
        </w:rPr>
        <w:t>|}</w:t>
      </w:r>
      <w:r w:rsidR="006E3EF1" w:rsidRPr="002F6721">
        <w:rPr>
          <w:rStyle w:val="CodeInlineSubscript"/>
        </w:rPr>
        <w:t>C</w:t>
      </w:r>
      <w:r w:rsidR="006E3EF1" w:rsidRPr="00404279">
        <w:rPr>
          <w:lang w:val="en-GB"/>
        </w:rPr>
        <w:t xml:space="preserve"> </w:t>
      </w:r>
      <w:r w:rsidRPr="0017441F">
        <w:rPr>
          <w:rStyle w:val="CodeInline"/>
        </w:rPr>
        <w:t>=</w:t>
      </w:r>
      <w:r w:rsidR="006E3EF1" w:rsidRPr="00497D56">
        <w:rPr>
          <w:rStyle w:val="CodeInline"/>
        </w:rPr>
        <w:t xml:space="preserve"> </w:t>
      </w:r>
      <w:r w:rsidRPr="00110BB5">
        <w:rPr>
          <w:rStyle w:val="CodeInline"/>
        </w:rPr>
        <w:t xml:space="preserve">if </w:t>
      </w:r>
      <w:r w:rsidRPr="00355E9F">
        <w:rPr>
          <w:rStyle w:val="CodeInlineItalic"/>
        </w:rPr>
        <w:t xml:space="preserve">expr </w:t>
      </w:r>
      <w:r w:rsidRPr="00391D69">
        <w:rPr>
          <w:rStyle w:val="CodeInline"/>
        </w:rPr>
        <w:t xml:space="preserve">then </w:t>
      </w:r>
      <w:r w:rsidRPr="0017441F">
        <w:rPr>
          <w:rStyle w:val="CodeInlineArial"/>
        </w:rPr>
        <w:t xml:space="preserve">{| </w:t>
      </w:r>
      <w:r w:rsidRPr="00355E9F">
        <w:rPr>
          <w:rStyle w:val="CodeInlineItalic"/>
        </w:rPr>
        <w:t>cexpr</w:t>
      </w:r>
      <w:r w:rsidRPr="00E42689">
        <w:rPr>
          <w:rStyle w:val="CodeInline"/>
          <w:i/>
          <w:vertAlign w:val="subscript"/>
        </w:rPr>
        <w:t>0</w:t>
      </w:r>
      <w:r w:rsidRPr="00355E9F">
        <w:rPr>
          <w:rStyle w:val="CodeInlineItalic"/>
        </w:rPr>
        <w:t xml:space="preserve"> </w:t>
      </w:r>
      <w:r w:rsidRPr="0017441F">
        <w:rPr>
          <w:rStyle w:val="CodeInlineArial"/>
        </w:rPr>
        <w:t>|}</w:t>
      </w:r>
      <w:r w:rsidRPr="002F6721">
        <w:rPr>
          <w:rStyle w:val="CodeInlineSubscript"/>
        </w:rPr>
        <w:t>C</w:t>
      </w:r>
      <w:r w:rsidRPr="00404279">
        <w:rPr>
          <w:rStyle w:val="CodeInline"/>
        </w:rPr>
        <w:t xml:space="preserve"> else </w:t>
      </w:r>
      <w:r w:rsidRPr="0017441F">
        <w:rPr>
          <w:rStyle w:val="CodeInlineArial"/>
        </w:rPr>
        <w:t xml:space="preserve">{| </w:t>
      </w:r>
      <w:r w:rsidRPr="00355E9F">
        <w:rPr>
          <w:rStyle w:val="CodeInlineItalic"/>
        </w:rPr>
        <w:t>cexpr</w:t>
      </w:r>
      <w:r w:rsidRPr="00404279">
        <w:rPr>
          <w:rStyle w:val="CodeInline"/>
          <w:i/>
          <w:vertAlign w:val="subscript"/>
        </w:rPr>
        <w:t>1</w:t>
      </w:r>
      <w:r w:rsidRPr="00355E9F">
        <w:rPr>
          <w:rStyle w:val="CodeInlineItalic"/>
        </w:rPr>
        <w:t xml:space="preserve"> </w:t>
      </w:r>
      <w:r w:rsidRPr="0017441F">
        <w:rPr>
          <w:rStyle w:val="CodeInlineArial"/>
        </w:rPr>
        <w:t>|}</w:t>
      </w:r>
      <w:r w:rsidRPr="002F6721">
        <w:rPr>
          <w:rStyle w:val="CodeInlineSubscript"/>
        </w:rPr>
        <w:t>C</w:t>
      </w:r>
    </w:p>
    <w:p w:rsidR="00942718" w:rsidRPr="0017441F" w:rsidRDefault="006B52C5" w:rsidP="00942718">
      <w:pPr>
        <w:pStyle w:val="CodeExplanation"/>
        <w:rPr>
          <w:rStyle w:val="CodeInline"/>
        </w:rPr>
      </w:pPr>
      <w:r w:rsidRPr="0017441F">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cexpr</w:t>
      </w:r>
      <w:r w:rsidRPr="00404279">
        <w:rPr>
          <w:rStyle w:val="CodeInline"/>
          <w:i/>
          <w:vertAlign w:val="subscript"/>
        </w:rPr>
        <w:t>i</w:t>
      </w:r>
      <w:r w:rsidRPr="00404279">
        <w:rPr>
          <w:rStyle w:val="CodeInline"/>
        </w:rPr>
        <w:t xml:space="preserve"> </w:t>
      </w:r>
      <w:r w:rsidRPr="0017441F">
        <w:rPr>
          <w:rStyle w:val="CodeInlineArial"/>
        </w:rPr>
        <w:t>|}</w:t>
      </w:r>
      <w:r w:rsidR="006E3EF1" w:rsidRPr="002F6721">
        <w:rPr>
          <w:rStyle w:val="CodeInlineSubscript"/>
        </w:rPr>
        <w:t>C</w:t>
      </w:r>
      <w:r w:rsidR="006E3EF1" w:rsidRPr="0017441F">
        <w:rPr>
          <w:rStyle w:val="CodeInline"/>
        </w:rPr>
        <w:tab/>
      </w:r>
      <w:r w:rsidRPr="0017441F">
        <w:rPr>
          <w:rStyle w:val="CodeInline"/>
        </w:rPr>
        <w:t>=</w:t>
      </w:r>
      <w:r w:rsidR="006E3EF1" w:rsidRPr="00497D56">
        <w:rPr>
          <w:rStyle w:val="CodeInline"/>
        </w:rPr>
        <w:t xml:space="preserve"> </w:t>
      </w:r>
      <w:r w:rsidRPr="00110BB5">
        <w:rPr>
          <w:rStyle w:val="CodeInline"/>
        </w:rPr>
        <w:t xml:space="preserve">match </w:t>
      </w:r>
      <w:r w:rsidRPr="00355E9F">
        <w:rPr>
          <w:rStyle w:val="CodeInlineItalic"/>
        </w:rPr>
        <w:t xml:space="preserve">expr </w:t>
      </w:r>
      <w:r w:rsidRPr="00391D69">
        <w:rPr>
          <w:rStyle w:val="CodeInline"/>
        </w:rPr>
        <w:t xml:space="preserve">with </w:t>
      </w:r>
      <w:r w:rsidRPr="00355E9F">
        <w:rPr>
          <w:rStyle w:val="CodeInlineItalic"/>
        </w:rPr>
        <w:t>pat</w:t>
      </w:r>
      <w:r w:rsidRPr="00E42689">
        <w:rPr>
          <w:rStyle w:val="CodeInline"/>
          <w:i/>
          <w:vertAlign w:val="subscript"/>
        </w:rPr>
        <w:t>i</w:t>
      </w:r>
      <w:r w:rsidRPr="00E42689">
        <w:rPr>
          <w:rStyle w:val="CodeInline"/>
        </w:rPr>
        <w:t xml:space="preserve"> -&gt; </w:t>
      </w:r>
      <w:r w:rsidRPr="0017441F">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17441F">
        <w:rPr>
          <w:rStyle w:val="CodeInlineArial"/>
        </w:rPr>
        <w:t>|}</w:t>
      </w:r>
      <w:r w:rsidRPr="002F6721">
        <w:rPr>
          <w:rStyle w:val="CodeInlineSubscript"/>
        </w:rPr>
        <w:t>C</w:t>
      </w:r>
    </w:p>
    <w:p w:rsidR="00942718" w:rsidRPr="00182FAE" w:rsidRDefault="00942718" w:rsidP="00942718">
      <w:pPr>
        <w:pStyle w:val="CodeExplanation"/>
      </w:pPr>
    </w:p>
    <w:p w:rsidR="00942718" w:rsidRPr="0017441F" w:rsidRDefault="006B52C5" w:rsidP="00942718">
      <w:pPr>
        <w:pStyle w:val="CodeExplanation"/>
        <w:rPr>
          <w:rStyle w:val="CodeInline"/>
        </w:rPr>
      </w:pPr>
      <w:r w:rsidRPr="0017441F">
        <w:rPr>
          <w:rStyle w:val="CodeInlineArial"/>
        </w:rPr>
        <w:t xml:space="preserve">{| </w:t>
      </w: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404279">
        <w:rPr>
          <w:rStyle w:val="CodeInline"/>
        </w:rPr>
        <w:t xml:space="preserve"> do </w:t>
      </w:r>
      <w:r w:rsidRPr="00355E9F">
        <w:rPr>
          <w:rStyle w:val="CodeInlineItalic"/>
        </w:rPr>
        <w:t>cexpr</w:t>
      </w:r>
      <w:r w:rsidRPr="00404279">
        <w:rPr>
          <w:rStyle w:val="CodeInline"/>
        </w:rPr>
        <w:t xml:space="preserve"> </w:t>
      </w:r>
      <w:r w:rsidRPr="0017441F">
        <w:rPr>
          <w:rStyle w:val="CodeInlineArial"/>
        </w:rPr>
        <w:t>|}</w:t>
      </w:r>
      <w:r w:rsidRPr="002F6721">
        <w:rPr>
          <w:rStyle w:val="CodeInlineSubscript"/>
        </w:rPr>
        <w:t>C</w:t>
      </w:r>
      <w:r w:rsidRPr="0017441F">
        <w:rPr>
          <w:rStyle w:val="CodeInline"/>
        </w:rPr>
        <w:t xml:space="preserve">          </w:t>
      </w:r>
      <w:r w:rsidRPr="0017441F">
        <w:rPr>
          <w:rStyle w:val="CodeInline"/>
        </w:rPr>
        <w:tab/>
        <w:t xml:space="preserve">= </w:t>
      </w:r>
      <w:r w:rsidRPr="00404279">
        <w:rPr>
          <w:rStyle w:val="CodeInline"/>
        </w:rPr>
        <w:t>b.For(</w:t>
      </w:r>
      <w:r w:rsidRPr="0017441F">
        <w:rPr>
          <w:rStyle w:val="CodeInlineArial"/>
        </w:rPr>
        <w:t xml:space="preserve">{| </w:t>
      </w:r>
      <w:r w:rsidRPr="00355E9F">
        <w:rPr>
          <w:rStyle w:val="CodeInlineItalic"/>
        </w:rPr>
        <w:t xml:space="preserve">expr </w:t>
      </w:r>
      <w:r w:rsidRPr="0017441F">
        <w:rPr>
          <w:rStyle w:val="CodeInlineArial"/>
        </w:rPr>
        <w:t>|}</w:t>
      </w:r>
      <w:r w:rsidRPr="00033279">
        <w:rPr>
          <w:rStyle w:val="CodeInlineArial"/>
          <w:vertAlign w:val="subscript"/>
        </w:rPr>
        <w:t>E</w:t>
      </w:r>
      <w:r w:rsidRPr="00404279">
        <w:rPr>
          <w:rStyle w:val="CodeInline"/>
        </w:rPr>
        <w:t xml:space="preserve">, (fun </w:t>
      </w:r>
      <w:r w:rsidRPr="00355E9F">
        <w:rPr>
          <w:rStyle w:val="CodeInlineItalic"/>
        </w:rPr>
        <w:t>pat</w:t>
      </w:r>
      <w:r w:rsidRPr="00404279">
        <w:rPr>
          <w:rStyle w:val="CodeInline"/>
        </w:rPr>
        <w:t xml:space="preserve"> -&gt; </w:t>
      </w:r>
      <w:r w:rsidRPr="0017441F">
        <w:rPr>
          <w:rStyle w:val="CodeInlineArial"/>
        </w:rPr>
        <w:t xml:space="preserve">{| </w:t>
      </w:r>
      <w:r w:rsidRPr="00355E9F">
        <w:rPr>
          <w:rStyle w:val="CodeInlineItalic"/>
        </w:rPr>
        <w:t xml:space="preserve">cexpr </w:t>
      </w:r>
      <w:r w:rsidRPr="0017441F">
        <w:rPr>
          <w:rStyle w:val="CodeInlineArial"/>
        </w:rPr>
        <w:t>|}</w:t>
      </w:r>
      <w:r w:rsidRPr="002F6721">
        <w:rPr>
          <w:rStyle w:val="CodeInlineSubscript"/>
        </w:rPr>
        <w:t>C</w:t>
      </w:r>
      <w:r w:rsidRPr="00404279">
        <w:rPr>
          <w:rStyle w:val="CodeInline"/>
        </w:rPr>
        <w:t>))</w:t>
      </w:r>
    </w:p>
    <w:p w:rsidR="00942718" w:rsidRPr="00182FAE" w:rsidRDefault="00942718" w:rsidP="00942718">
      <w:pPr>
        <w:pStyle w:val="CodeExplanation"/>
      </w:pPr>
    </w:p>
    <w:p w:rsidR="00D66EEE" w:rsidRPr="0017441F" w:rsidRDefault="00D66EEE" w:rsidP="00D66EEE">
      <w:pPr>
        <w:pStyle w:val="CodeExplanation"/>
        <w:rPr>
          <w:rStyle w:val="CodeInline"/>
        </w:rPr>
      </w:pPr>
      <w:r w:rsidRPr="0017441F">
        <w:rPr>
          <w:rStyle w:val="CodeInlineArial"/>
        </w:rPr>
        <w:t xml:space="preserve">{| </w:t>
      </w:r>
      <w:r w:rsidRPr="00404279">
        <w:rPr>
          <w:rStyle w:val="CodeInline"/>
        </w:rPr>
        <w:t xml:space="preserve">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to </w:t>
      </w:r>
      <w:r w:rsidRPr="00355E9F">
        <w:rPr>
          <w:rStyle w:val="CodeInlineItalic"/>
        </w:rPr>
        <w:t>expr</w:t>
      </w:r>
      <w:r w:rsidRPr="00404279">
        <w:rPr>
          <w:rStyle w:val="CodeInline"/>
          <w:i/>
          <w:vertAlign w:val="subscript"/>
        </w:rPr>
        <w:t>2</w:t>
      </w:r>
      <w:r w:rsidRPr="00404279">
        <w:rPr>
          <w:rStyle w:val="CodeInline"/>
        </w:rPr>
        <w:t xml:space="preserve"> do </w:t>
      </w:r>
      <w:r w:rsidRPr="00355E9F">
        <w:rPr>
          <w:rStyle w:val="CodeInlineItalic"/>
        </w:rPr>
        <w:t>expr</w:t>
      </w:r>
      <w:r w:rsidRPr="00404279">
        <w:rPr>
          <w:rStyle w:val="CodeInline"/>
          <w:i/>
          <w:vertAlign w:val="subscript"/>
        </w:rPr>
        <w:t>3</w:t>
      </w:r>
      <w:r w:rsidRPr="00404279">
        <w:rPr>
          <w:rStyle w:val="CodeInline"/>
        </w:rPr>
        <w:t xml:space="preserve"> </w:t>
      </w:r>
      <w:r w:rsidRPr="0017441F">
        <w:rPr>
          <w:rStyle w:val="CodeInlineArial"/>
        </w:rPr>
        <w:t>|}</w:t>
      </w:r>
      <w:r w:rsidRPr="002F6721">
        <w:rPr>
          <w:rStyle w:val="CodeInlineSubscript"/>
        </w:rPr>
        <w:t>C</w:t>
      </w:r>
      <w:r w:rsidRPr="0017441F">
        <w:rPr>
          <w:rStyle w:val="CodeInline"/>
        </w:rPr>
        <w:t xml:space="preserve">          </w:t>
      </w:r>
      <w:r w:rsidRPr="0017441F">
        <w:rPr>
          <w:rStyle w:val="CodeInline"/>
        </w:rPr>
        <w:tab/>
      </w:r>
    </w:p>
    <w:p w:rsidR="00D66EEE" w:rsidRPr="0017441F" w:rsidRDefault="0017441F" w:rsidP="00D66EEE">
      <w:pPr>
        <w:pStyle w:val="CodeExplanation"/>
        <w:rPr>
          <w:rStyle w:val="CodeInline"/>
        </w:rPr>
      </w:pPr>
      <w:r w:rsidRPr="0017441F">
        <w:rPr>
          <w:rStyle w:val="CodeInline"/>
        </w:rPr>
        <w:tab/>
      </w:r>
      <w:r w:rsidRPr="0017441F">
        <w:rPr>
          <w:rStyle w:val="CodeInline"/>
        </w:rPr>
        <w:tab/>
      </w:r>
      <w:r w:rsidRPr="0017441F">
        <w:rPr>
          <w:rStyle w:val="CodeInline"/>
        </w:rPr>
        <w:tab/>
      </w:r>
      <w:r w:rsidR="00D66EEE" w:rsidRPr="0017441F">
        <w:rPr>
          <w:rStyle w:val="CodeInline"/>
        </w:rPr>
        <w:t xml:space="preserve">= </w:t>
      </w:r>
      <w:r w:rsidR="00D66EEE" w:rsidRPr="00404279">
        <w:rPr>
          <w:rStyle w:val="CodeInline"/>
        </w:rPr>
        <w:t>b.For(</w:t>
      </w:r>
      <w:r w:rsidR="00D66EEE" w:rsidRPr="0017441F">
        <w:rPr>
          <w:rStyle w:val="CodeInlineArial"/>
        </w:rPr>
        <w:t xml:space="preserve">{| </w:t>
      </w:r>
      <w:r w:rsidR="00D66EEE" w:rsidRPr="00404279">
        <w:rPr>
          <w:rStyle w:val="CodeInline"/>
        </w:rPr>
        <w:t>seq</w:t>
      </w:r>
      <w:r w:rsidR="00D66EEE" w:rsidRPr="00355E9F">
        <w:rPr>
          <w:rStyle w:val="CodeInlineItalic"/>
        </w:rPr>
        <w:t xml:space="preserve"> { expr</w:t>
      </w:r>
      <w:r w:rsidR="00D66EEE" w:rsidRPr="00404279">
        <w:rPr>
          <w:rStyle w:val="CodeInline"/>
          <w:i/>
          <w:vertAlign w:val="subscript"/>
        </w:rPr>
        <w:t>1</w:t>
      </w:r>
      <w:r w:rsidR="00D66EEE" w:rsidRPr="00355E9F">
        <w:rPr>
          <w:rStyle w:val="CodeInlineItalic"/>
        </w:rPr>
        <w:t xml:space="preserve"> </w:t>
      </w:r>
      <w:r w:rsidR="00D66EEE" w:rsidRPr="00404279">
        <w:rPr>
          <w:rStyle w:val="CodeInline"/>
        </w:rPr>
        <w:t xml:space="preserve">.. </w:t>
      </w:r>
      <w:r w:rsidR="00D66EEE" w:rsidRPr="00355E9F">
        <w:rPr>
          <w:rStyle w:val="CodeInlineItalic"/>
        </w:rPr>
        <w:t>expr</w:t>
      </w:r>
      <w:r w:rsidR="00D66EEE" w:rsidRPr="00404279">
        <w:rPr>
          <w:rStyle w:val="CodeInline"/>
          <w:i/>
          <w:vertAlign w:val="subscript"/>
        </w:rPr>
        <w:t xml:space="preserve">2 </w:t>
      </w:r>
      <w:r w:rsidR="00D66EEE" w:rsidRPr="00404279">
        <w:rPr>
          <w:rStyle w:val="CodeInline"/>
        </w:rPr>
        <w:t>}</w:t>
      </w:r>
      <w:r w:rsidR="00D66EEE" w:rsidRPr="0017441F">
        <w:rPr>
          <w:rStyle w:val="CodeInlineArial"/>
        </w:rPr>
        <w:t>|}</w:t>
      </w:r>
      <w:r w:rsidR="00D66EEE" w:rsidRPr="00033279">
        <w:rPr>
          <w:rStyle w:val="CodeInlineArial"/>
          <w:vertAlign w:val="subscript"/>
        </w:rPr>
        <w:t>E</w:t>
      </w:r>
      <w:r w:rsidR="00D66EEE" w:rsidRPr="00404279">
        <w:rPr>
          <w:rStyle w:val="CodeInline"/>
        </w:rPr>
        <w:t xml:space="preserve">, (fun </w:t>
      </w:r>
      <w:r w:rsidR="00D66EEE" w:rsidRPr="00355E9F">
        <w:rPr>
          <w:rStyle w:val="CodeInlineItalic"/>
        </w:rPr>
        <w:t>pat</w:t>
      </w:r>
      <w:r w:rsidR="00D66EEE" w:rsidRPr="00404279">
        <w:rPr>
          <w:rStyle w:val="CodeInline"/>
        </w:rPr>
        <w:t xml:space="preserve"> -&gt; </w:t>
      </w:r>
      <w:r w:rsidR="00D66EEE" w:rsidRPr="0017441F">
        <w:rPr>
          <w:rStyle w:val="CodeInlineArial"/>
        </w:rPr>
        <w:t xml:space="preserve">{| </w:t>
      </w:r>
      <w:r w:rsidR="00D66EEE" w:rsidRPr="00355E9F">
        <w:rPr>
          <w:rStyle w:val="CodeInlineItalic"/>
        </w:rPr>
        <w:t xml:space="preserve">cexpr </w:t>
      </w:r>
      <w:r w:rsidR="00D66EEE" w:rsidRPr="0017441F">
        <w:rPr>
          <w:rStyle w:val="CodeInlineArial"/>
        </w:rPr>
        <w:t>|}</w:t>
      </w:r>
      <w:r w:rsidR="00D66EEE" w:rsidRPr="002F6721">
        <w:rPr>
          <w:rStyle w:val="CodeInlineSubscript"/>
        </w:rPr>
        <w:t>C</w:t>
      </w:r>
      <w:r w:rsidR="00D66EEE" w:rsidRPr="00404279">
        <w:rPr>
          <w:rStyle w:val="CodeInline"/>
        </w:rPr>
        <w:t>))</w:t>
      </w:r>
    </w:p>
    <w:p w:rsidR="00D66EEE" w:rsidRPr="00182FAE" w:rsidRDefault="00D66EEE" w:rsidP="00D66EEE">
      <w:pPr>
        <w:pStyle w:val="CodeExplanation"/>
      </w:pPr>
    </w:p>
    <w:p w:rsidR="00942718" w:rsidRPr="0017441F" w:rsidRDefault="006B52C5" w:rsidP="00942718">
      <w:pPr>
        <w:pStyle w:val="CodeExplanation"/>
        <w:rPr>
          <w:rStyle w:val="CodeInline"/>
        </w:rPr>
      </w:pPr>
      <w:r w:rsidRPr="0017441F">
        <w:rPr>
          <w:rStyle w:val="CodeInlineArial"/>
        </w:rPr>
        <w:t xml:space="preserve">{| </w:t>
      </w:r>
      <w:r w:rsidRPr="00404279">
        <w:rPr>
          <w:rStyle w:val="CodeInline"/>
        </w:rPr>
        <w:t xml:space="preserve">while </w:t>
      </w:r>
      <w:r w:rsidRPr="00355E9F">
        <w:rPr>
          <w:rStyle w:val="CodeInlineItalic"/>
        </w:rPr>
        <w:t>expr</w:t>
      </w:r>
      <w:r w:rsidRPr="00404279">
        <w:rPr>
          <w:rStyle w:val="CodeInline"/>
        </w:rPr>
        <w:t xml:space="preserve"> do </w:t>
      </w:r>
      <w:r w:rsidRPr="00355E9F">
        <w:rPr>
          <w:rStyle w:val="CodeInlineItalic"/>
        </w:rPr>
        <w:t>cexpr</w:t>
      </w:r>
      <w:r w:rsidRPr="00404279">
        <w:rPr>
          <w:rStyle w:val="CodeInline"/>
        </w:rPr>
        <w:t xml:space="preserve"> </w:t>
      </w:r>
      <w:r w:rsidRPr="0017441F">
        <w:rPr>
          <w:rStyle w:val="CodeInlineArial"/>
        </w:rPr>
        <w:t>|}</w:t>
      </w:r>
      <w:r w:rsidRPr="002F6721">
        <w:rPr>
          <w:rStyle w:val="CodeInlineSubscript"/>
        </w:rPr>
        <w:t>C</w:t>
      </w:r>
      <w:r w:rsidR="006E3EF1" w:rsidRPr="0017441F">
        <w:rPr>
          <w:rStyle w:val="CodeInline"/>
        </w:rPr>
        <w:tab/>
      </w:r>
      <w:r w:rsidR="006E3EF1" w:rsidRPr="0017441F">
        <w:rPr>
          <w:rStyle w:val="CodeInline"/>
        </w:rPr>
        <w:tab/>
      </w:r>
      <w:r w:rsidRPr="0017441F">
        <w:rPr>
          <w:rStyle w:val="CodeInline"/>
        </w:rPr>
        <w:t xml:space="preserve">= </w:t>
      </w:r>
      <w:r w:rsidRPr="00404279">
        <w:rPr>
          <w:rStyle w:val="CodeInline"/>
        </w:rPr>
        <w:t xml:space="preserve">b.While((fun () -&gt; </w:t>
      </w:r>
      <w:r w:rsidRPr="00355E9F">
        <w:rPr>
          <w:rStyle w:val="CodeInlineItalic"/>
        </w:rPr>
        <w:t>expr</w:t>
      </w:r>
      <w:r w:rsidRPr="00404279">
        <w:rPr>
          <w:rStyle w:val="CodeInline"/>
        </w:rPr>
        <w:t xml:space="preserve">), </w:t>
      </w:r>
      <w:r w:rsidRPr="0017441F">
        <w:rPr>
          <w:rStyle w:val="CodeInlineArial"/>
        </w:rPr>
        <w:t xml:space="preserve">{| </w:t>
      </w:r>
      <w:r w:rsidRPr="00355E9F">
        <w:rPr>
          <w:rStyle w:val="CodeInlineItalic"/>
        </w:rPr>
        <w:t>cexpr</w:t>
      </w:r>
      <w:r w:rsidRPr="0017441F">
        <w:rPr>
          <w:rStyle w:val="CodeInline"/>
        </w:rPr>
        <w:t xml:space="preserve"> </w:t>
      </w:r>
      <w:r w:rsidRPr="0017441F">
        <w:rPr>
          <w:rStyle w:val="CodeInlineArial"/>
        </w:rPr>
        <w:t>|}</w:t>
      </w:r>
      <w:r w:rsidRPr="002F6721">
        <w:rPr>
          <w:rStyle w:val="CodeInlineSubscript"/>
        </w:rPr>
        <w:t>Delayed</w:t>
      </w:r>
      <w:r w:rsidRPr="00404279">
        <w:rPr>
          <w:rStyle w:val="CodeInline"/>
        </w:rPr>
        <w:t>)</w:t>
      </w:r>
    </w:p>
    <w:p w:rsidR="00942718" w:rsidRPr="0017441F" w:rsidRDefault="00942718" w:rsidP="00942718">
      <w:pPr>
        <w:pStyle w:val="CodeExplanation"/>
        <w:rPr>
          <w:rStyle w:val="CodeInline"/>
        </w:rPr>
      </w:pPr>
    </w:p>
    <w:p w:rsidR="00942718" w:rsidRPr="00F115D2" w:rsidRDefault="006B52C5" w:rsidP="00942718">
      <w:pPr>
        <w:pStyle w:val="CodeExplanation"/>
        <w:rPr>
          <w:rStyle w:val="CodeInline"/>
        </w:rPr>
      </w:pPr>
      <w:r w:rsidRPr="0017441F">
        <w:rPr>
          <w:rStyle w:val="CodeInlineArial"/>
        </w:rPr>
        <w:t xml:space="preserve">{| </w:t>
      </w:r>
      <w:r w:rsidRPr="00404279">
        <w:rPr>
          <w:rStyle w:val="CodeInline"/>
        </w:rPr>
        <w:t xml:space="preserve">try </w:t>
      </w:r>
      <w:r w:rsidRPr="00355E9F">
        <w:rPr>
          <w:rStyle w:val="CodeInlineItalic"/>
        </w:rPr>
        <w:t xml:space="preserve">cexpr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cexpr</w:t>
      </w:r>
      <w:r w:rsidRPr="00404279">
        <w:rPr>
          <w:rStyle w:val="CodeInline"/>
          <w:i/>
          <w:vertAlign w:val="subscript"/>
        </w:rPr>
        <w:t xml:space="preserve">i </w:t>
      </w:r>
      <w:r w:rsidRPr="0017441F">
        <w:rPr>
          <w:rStyle w:val="CodeInlineArial"/>
        </w:rPr>
        <w:t>|}</w:t>
      </w:r>
      <w:r w:rsidR="006E3EF1" w:rsidRPr="002F6721">
        <w:rPr>
          <w:rStyle w:val="CodeInlineSubscript"/>
        </w:rPr>
        <w:t>C</w:t>
      </w:r>
      <w:r w:rsidR="006E3EF1" w:rsidRPr="00A0568E">
        <w:rPr>
          <w:rStyle w:val="CodeInline"/>
        </w:rPr>
        <w:tab/>
      </w:r>
      <w:r w:rsidRPr="00A0568E">
        <w:rPr>
          <w:rStyle w:val="CodeInline"/>
        </w:rPr>
        <w:t xml:space="preserve">= </w:t>
      </w:r>
      <w:r w:rsidRPr="00404279">
        <w:rPr>
          <w:rStyle w:val="CodeInline"/>
        </w:rPr>
        <w:t>b.TryWith(</w:t>
      </w:r>
      <w:r w:rsidRPr="00A0568E">
        <w:rPr>
          <w:rStyle w:val="CodeInlineArial"/>
        </w:rPr>
        <w:t xml:space="preserve">{| </w:t>
      </w:r>
      <w:r w:rsidRPr="00355E9F">
        <w:rPr>
          <w:rStyle w:val="CodeInlineItalic"/>
        </w:rPr>
        <w:t xml:space="preserve">cexpr </w:t>
      </w:r>
      <w:r w:rsidRPr="00A0568E">
        <w:rPr>
          <w:rStyle w:val="CodeInlineArial"/>
        </w:rPr>
        <w:t>|}</w:t>
      </w:r>
      <w:r w:rsidRPr="002F6721">
        <w:rPr>
          <w:rStyle w:val="CodeInlineSubscript"/>
        </w:rPr>
        <w:t>Delayed</w:t>
      </w:r>
      <w:r w:rsidRPr="00404279">
        <w:rPr>
          <w:rStyle w:val="CodeInline"/>
        </w:rPr>
        <w:t>, (fun v -&gt;</w:t>
      </w:r>
    </w:p>
    <w:p w:rsidR="00942718" w:rsidRPr="00F115D2" w:rsidRDefault="006B52C5" w:rsidP="00942718">
      <w:pPr>
        <w:pStyle w:val="CodeExplanation"/>
        <w:rPr>
          <w:rStyle w:val="CodeInline"/>
        </w:rPr>
      </w:pPr>
      <w:r w:rsidRPr="00404279">
        <w:rPr>
          <w:rStyle w:val="CodeInline"/>
        </w:rPr>
        <w:t xml:space="preserve">       </w:t>
      </w:r>
      <w:r w:rsidRPr="00404279">
        <w:rPr>
          <w:rStyle w:val="CodeInline"/>
        </w:rPr>
        <w:tab/>
      </w:r>
      <w:r w:rsidRPr="00404279">
        <w:rPr>
          <w:rStyle w:val="CodeInline"/>
        </w:rPr>
        <w:tab/>
      </w:r>
      <w:r w:rsidRPr="00404279">
        <w:rPr>
          <w:rStyle w:val="CodeInline"/>
        </w:rPr>
        <w:tab/>
      </w:r>
      <w:r w:rsidRPr="00404279">
        <w:rPr>
          <w:rStyle w:val="CodeInline"/>
        </w:rPr>
        <w:tab/>
        <w:t xml:space="preserve">match v with </w:t>
      </w:r>
    </w:p>
    <w:p w:rsidR="00942718" w:rsidRPr="00F115D2" w:rsidRDefault="006B52C5" w:rsidP="00942718">
      <w:pPr>
        <w:pStyle w:val="CodeExplanation"/>
        <w:rPr>
          <w:rStyle w:val="CodeInline"/>
        </w:rPr>
      </w:pPr>
      <w:r w:rsidRPr="00404279">
        <w:rPr>
          <w:rStyle w:val="CodeInline"/>
        </w:rPr>
        <w:tab/>
      </w:r>
      <w:r w:rsidRPr="00404279">
        <w:rPr>
          <w:rStyle w:val="CodeInline"/>
        </w:rPr>
        <w:tab/>
      </w:r>
      <w:r w:rsidRPr="00404279">
        <w:rPr>
          <w:rStyle w:val="CodeInline"/>
        </w:rPr>
        <w:tab/>
      </w:r>
      <w:r w:rsidRPr="00404279">
        <w:rPr>
          <w:rStyle w:val="CodeInline"/>
        </w:rPr>
        <w:tab/>
      </w:r>
      <w:r w:rsidRPr="00404279">
        <w:rPr>
          <w:rStyle w:val="CodeInline"/>
        </w:rPr>
        <w:tab/>
        <w:t>| (</w:t>
      </w:r>
      <w:r w:rsidRPr="00355E9F">
        <w:rPr>
          <w:rStyle w:val="CodeInlineItalic"/>
        </w:rPr>
        <w:t>pat</w:t>
      </w:r>
      <w:r w:rsidRPr="00404279">
        <w:rPr>
          <w:rStyle w:val="CodeInline"/>
          <w:i/>
          <w:vertAlign w:val="subscript"/>
        </w:rPr>
        <w:t>i</w:t>
      </w:r>
      <w:r w:rsidRPr="00404279">
        <w:rPr>
          <w:rStyle w:val="CodeInline"/>
        </w:rPr>
        <w:t xml:space="preserve">:exn) -&gt; </w:t>
      </w:r>
      <w:r w:rsidRPr="00A0568E">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A0568E">
        <w:rPr>
          <w:rStyle w:val="CodeInlineArial"/>
        </w:rPr>
        <w:t>|}</w:t>
      </w:r>
      <w:r w:rsidRPr="002F6721">
        <w:rPr>
          <w:rStyle w:val="CodeInlineSubscript"/>
        </w:rPr>
        <w:t>C</w:t>
      </w:r>
      <w:r w:rsidRPr="00404279">
        <w:rPr>
          <w:rStyle w:val="CodeInline"/>
        </w:rPr>
        <w:t xml:space="preserve"> </w:t>
      </w:r>
    </w:p>
    <w:p w:rsidR="00942718" w:rsidRPr="00A0568E" w:rsidRDefault="006B52C5" w:rsidP="00942718">
      <w:pPr>
        <w:pStyle w:val="CodeExplanation"/>
        <w:rPr>
          <w:rStyle w:val="CodeInline"/>
        </w:rPr>
      </w:pPr>
      <w:r w:rsidRPr="00404279">
        <w:rPr>
          <w:rStyle w:val="CodeInline"/>
        </w:rPr>
        <w:tab/>
      </w:r>
      <w:r w:rsidRPr="00404279">
        <w:rPr>
          <w:rStyle w:val="CodeInline"/>
        </w:rPr>
        <w:tab/>
      </w:r>
      <w:r w:rsidRPr="00404279">
        <w:rPr>
          <w:rStyle w:val="CodeInline"/>
        </w:rPr>
        <w:tab/>
      </w:r>
      <w:r w:rsidRPr="00404279">
        <w:rPr>
          <w:rStyle w:val="CodeInline"/>
        </w:rPr>
        <w:tab/>
      </w:r>
      <w:r w:rsidRPr="00404279">
        <w:rPr>
          <w:rStyle w:val="CodeInline"/>
        </w:rPr>
        <w:tab/>
        <w:t xml:space="preserve">| _ -&gt; </w:t>
      </w:r>
      <w:r w:rsidR="00D01185" w:rsidRPr="00404279">
        <w:rPr>
          <w:rStyle w:val="CodeInline"/>
        </w:rPr>
        <w:t>re</w:t>
      </w:r>
      <w:r w:rsidRPr="00404279">
        <w:rPr>
          <w:rStyle w:val="CodeInline"/>
        </w:rPr>
        <w:t>raise exn)</w:t>
      </w:r>
    </w:p>
    <w:p w:rsidR="00942718" w:rsidRPr="00A0568E" w:rsidRDefault="00942718" w:rsidP="00942718">
      <w:pPr>
        <w:pStyle w:val="CodeExplanation"/>
        <w:rPr>
          <w:rStyle w:val="CodeInline"/>
        </w:rPr>
      </w:pPr>
    </w:p>
    <w:p w:rsidR="00942718" w:rsidRPr="00A0568E" w:rsidRDefault="006B52C5" w:rsidP="00942718">
      <w:pPr>
        <w:pStyle w:val="CodeExplanation"/>
        <w:rPr>
          <w:rStyle w:val="CodeInline"/>
        </w:rPr>
      </w:pPr>
      <w:r w:rsidRPr="00A0568E">
        <w:rPr>
          <w:rStyle w:val="CodeInlineArial"/>
        </w:rPr>
        <w:t xml:space="preserve">{| </w:t>
      </w:r>
      <w:r w:rsidRPr="00404279">
        <w:rPr>
          <w:rStyle w:val="CodeInline"/>
        </w:rPr>
        <w:t xml:space="preserve">try </w:t>
      </w:r>
      <w:r w:rsidRPr="00355E9F">
        <w:rPr>
          <w:rStyle w:val="CodeInlineItalic"/>
        </w:rPr>
        <w:t xml:space="preserve">cexpr </w:t>
      </w:r>
      <w:r w:rsidRPr="00404279">
        <w:rPr>
          <w:rStyle w:val="CodeInline"/>
        </w:rPr>
        <w:t xml:space="preserve">finally </w:t>
      </w:r>
      <w:r w:rsidRPr="00355E9F">
        <w:rPr>
          <w:rStyle w:val="CodeInlineItalic"/>
        </w:rPr>
        <w:t>expr</w:t>
      </w:r>
      <w:r w:rsidRPr="00404279">
        <w:rPr>
          <w:rStyle w:val="CodeInline"/>
          <w:i/>
          <w:vertAlign w:val="subscript"/>
        </w:rPr>
        <w:t xml:space="preserve"> </w:t>
      </w:r>
      <w:r w:rsidR="006E3EF1" w:rsidRPr="00A0568E">
        <w:rPr>
          <w:rStyle w:val="CodeInlineArial"/>
        </w:rPr>
        <w:t>|}</w:t>
      </w:r>
      <w:r w:rsidR="006E3EF1" w:rsidRPr="00A0568E">
        <w:rPr>
          <w:rStyle w:val="CodeInline"/>
        </w:rPr>
        <w:tab/>
      </w:r>
      <w:r w:rsidRPr="00A0568E">
        <w:rPr>
          <w:rStyle w:val="CodeInline"/>
        </w:rPr>
        <w:t xml:space="preserve">= </w:t>
      </w:r>
      <w:r w:rsidRPr="00404279">
        <w:rPr>
          <w:rStyle w:val="CodeInline"/>
        </w:rPr>
        <w:t>b.TryFinally(</w:t>
      </w:r>
      <w:r w:rsidRPr="00A0568E">
        <w:rPr>
          <w:rStyle w:val="CodeInline"/>
        </w:rPr>
        <w:t xml:space="preserve"> </w:t>
      </w:r>
      <w:r w:rsidRPr="00A0568E">
        <w:rPr>
          <w:rStyle w:val="CodeInlineArial"/>
        </w:rPr>
        <w:t xml:space="preserve">{| </w:t>
      </w:r>
      <w:r w:rsidRPr="00355E9F">
        <w:rPr>
          <w:rStyle w:val="CodeInlineItalic"/>
        </w:rPr>
        <w:t xml:space="preserve">cexpr </w:t>
      </w:r>
      <w:r w:rsidRPr="00A0568E">
        <w:rPr>
          <w:rStyle w:val="CodeInlineArial"/>
        </w:rPr>
        <w:t>|}</w:t>
      </w:r>
      <w:r w:rsidRPr="002F6721">
        <w:rPr>
          <w:rStyle w:val="CodeInlineSubscript"/>
        </w:rPr>
        <w:t>Delayed</w:t>
      </w:r>
      <w:r w:rsidRPr="00404279">
        <w:rPr>
          <w:rStyle w:val="CodeInline"/>
        </w:rPr>
        <w:t xml:space="preserve">, (fun () -&gt; </w:t>
      </w:r>
      <w:r w:rsidRPr="00355E9F">
        <w:rPr>
          <w:rStyle w:val="CodeInlineItalic"/>
        </w:rPr>
        <w:t>expr</w:t>
      </w:r>
      <w:r w:rsidRPr="00404279">
        <w:rPr>
          <w:rStyle w:val="CodeInline"/>
        </w:rPr>
        <w:t>))</w:t>
      </w:r>
    </w:p>
    <w:p w:rsidR="00942718" w:rsidRPr="00A0568E" w:rsidRDefault="00942718" w:rsidP="00942718">
      <w:pPr>
        <w:pStyle w:val="CodeExplanation"/>
        <w:rPr>
          <w:rStyle w:val="CodeInline"/>
        </w:rPr>
      </w:pPr>
    </w:p>
    <w:p w:rsidR="00942718" w:rsidRPr="00F115D2" w:rsidRDefault="006B52C5" w:rsidP="00942718">
      <w:pPr>
        <w:pStyle w:val="CodeExplanation"/>
        <w:rPr>
          <w:rStyle w:val="CodeInline"/>
        </w:rPr>
      </w:pPr>
      <w:r w:rsidRPr="00A0568E">
        <w:rPr>
          <w:rStyle w:val="CodeInlineArial"/>
        </w:rPr>
        <w:t xml:space="preserve">{| </w:t>
      </w:r>
      <w:r w:rsidRPr="00355E9F">
        <w:rPr>
          <w:rStyle w:val="CodeInlineItalic"/>
        </w:rPr>
        <w:t>trans-cexpr</w:t>
      </w:r>
      <w:r w:rsidRPr="00404279">
        <w:rPr>
          <w:rStyle w:val="CodeInline"/>
          <w:i/>
          <w:vertAlign w:val="subscript"/>
        </w:rPr>
        <w:t>0</w:t>
      </w:r>
      <w:r w:rsidRPr="00404279">
        <w:rPr>
          <w:rStyle w:val="CodeInline"/>
        </w:rPr>
        <w:t xml:space="preserve">; </w:t>
      </w:r>
      <w:r w:rsidRPr="00355E9F">
        <w:rPr>
          <w:rStyle w:val="CodeInlineItalic"/>
        </w:rPr>
        <w:t>cexpr</w:t>
      </w:r>
      <w:r w:rsidRPr="00404279">
        <w:rPr>
          <w:rStyle w:val="CodeInline"/>
          <w:i/>
          <w:vertAlign w:val="subscript"/>
        </w:rPr>
        <w:t>1</w:t>
      </w:r>
      <w:r w:rsidRPr="00404279">
        <w:rPr>
          <w:rStyle w:val="CodeInline"/>
        </w:rPr>
        <w:t xml:space="preserve"> </w:t>
      </w:r>
      <w:r w:rsidR="006E3EF1" w:rsidRPr="00A0568E">
        <w:rPr>
          <w:rStyle w:val="CodeInlineArial"/>
        </w:rPr>
        <w:t>|}</w:t>
      </w:r>
      <w:r w:rsidR="006E3EF1" w:rsidRPr="00A0568E">
        <w:rPr>
          <w:rStyle w:val="CodeInline"/>
        </w:rPr>
        <w:tab/>
      </w:r>
      <w:r w:rsidR="006E3EF1" w:rsidRPr="00A0568E">
        <w:rPr>
          <w:rStyle w:val="CodeInline"/>
        </w:rPr>
        <w:tab/>
      </w:r>
      <w:r w:rsidRPr="00A0568E">
        <w:rPr>
          <w:rStyle w:val="CodeInline"/>
        </w:rPr>
        <w:t>=</w:t>
      </w:r>
      <w:r w:rsidR="002F1A1E">
        <w:rPr>
          <w:rStyle w:val="CodeInline"/>
        </w:rPr>
        <w:t xml:space="preserve"> </w:t>
      </w:r>
      <w:r w:rsidRPr="00404279">
        <w:rPr>
          <w:rStyle w:val="CodeInline"/>
        </w:rPr>
        <w:t>b.Combine(</w:t>
      </w:r>
      <w:r w:rsidRPr="00A0568E">
        <w:rPr>
          <w:rStyle w:val="CodeInlineArial"/>
        </w:rPr>
        <w:t xml:space="preserve">{| </w:t>
      </w:r>
      <w:r w:rsidRPr="00355E9F">
        <w:rPr>
          <w:rStyle w:val="CodeInlineItalic"/>
        </w:rPr>
        <w:t>trans-cexpr</w:t>
      </w:r>
      <w:r w:rsidRPr="00404279">
        <w:rPr>
          <w:rStyle w:val="CodeInline"/>
          <w:i/>
          <w:vertAlign w:val="subscript"/>
        </w:rPr>
        <w:t>0</w:t>
      </w:r>
      <w:r w:rsidRPr="00355E9F">
        <w:rPr>
          <w:rStyle w:val="CodeInlineItalic"/>
        </w:rPr>
        <w:t xml:space="preserve"> </w:t>
      </w:r>
      <w:r w:rsidRPr="00A0568E">
        <w:rPr>
          <w:rStyle w:val="CodeInlineArial"/>
        </w:rPr>
        <w:t>|}</w:t>
      </w:r>
      <w:r w:rsidRPr="002F6721">
        <w:rPr>
          <w:rStyle w:val="CodeInlineSubscript"/>
        </w:rPr>
        <w:t>C</w:t>
      </w:r>
      <w:r w:rsidRPr="00404279">
        <w:rPr>
          <w:rStyle w:val="CodeInline"/>
        </w:rPr>
        <w:t xml:space="preserve">, </w:t>
      </w:r>
      <w:r w:rsidRPr="00A0568E">
        <w:rPr>
          <w:rStyle w:val="CodeInlineArial"/>
        </w:rPr>
        <w:t xml:space="preserve">{| </w:t>
      </w:r>
      <w:r w:rsidRPr="00355E9F">
        <w:rPr>
          <w:rStyle w:val="CodeInlineItalic"/>
        </w:rPr>
        <w:t>cexpr</w:t>
      </w:r>
      <w:r w:rsidRPr="00404279">
        <w:rPr>
          <w:rStyle w:val="CodeInline"/>
          <w:i/>
          <w:vertAlign w:val="subscript"/>
        </w:rPr>
        <w:t>1</w:t>
      </w:r>
      <w:r w:rsidRPr="00355E9F">
        <w:rPr>
          <w:rStyle w:val="CodeInlineItalic"/>
        </w:rPr>
        <w:t xml:space="preserve"> </w:t>
      </w:r>
      <w:r w:rsidRPr="00A0568E">
        <w:rPr>
          <w:rStyle w:val="CodeInlineArial"/>
        </w:rPr>
        <w:t>|}</w:t>
      </w:r>
      <w:r w:rsidRPr="002F6721">
        <w:rPr>
          <w:rStyle w:val="CodeInlineSubscript"/>
        </w:rPr>
        <w:t>Delayed</w:t>
      </w:r>
      <w:r w:rsidRPr="00404279">
        <w:rPr>
          <w:rStyle w:val="CodeInline"/>
        </w:rPr>
        <w:t>)</w:t>
      </w:r>
    </w:p>
    <w:p w:rsidR="00942718" w:rsidRPr="00F115D2" w:rsidRDefault="00942718" w:rsidP="00942718">
      <w:pPr>
        <w:pStyle w:val="CodeExplanation"/>
        <w:rPr>
          <w:rStyle w:val="CodeInline"/>
        </w:rPr>
      </w:pPr>
    </w:p>
    <w:p w:rsidR="00942718" w:rsidRPr="00F115D2" w:rsidRDefault="006B52C5" w:rsidP="00942718">
      <w:pPr>
        <w:pStyle w:val="CodeExplanation"/>
        <w:rPr>
          <w:rStyle w:val="CodeInline"/>
        </w:rPr>
      </w:pPr>
      <w:r w:rsidRPr="00A0568E">
        <w:rPr>
          <w:rStyle w:val="CodeInlineArial"/>
        </w:rPr>
        <w:t xml:space="preserve">{| </w:t>
      </w:r>
      <w:r w:rsidRPr="00355E9F">
        <w:rPr>
          <w:rStyle w:val="CodeInlineItalic"/>
        </w:rPr>
        <w:t>other-expr</w:t>
      </w:r>
      <w:r w:rsidRPr="00404279">
        <w:rPr>
          <w:rStyle w:val="CodeInline"/>
          <w:i/>
          <w:vertAlign w:val="subscript"/>
        </w:rPr>
        <w:t>0</w:t>
      </w:r>
      <w:r w:rsidRPr="00404279">
        <w:rPr>
          <w:rStyle w:val="CodeInline"/>
        </w:rPr>
        <w:t xml:space="preserve"> ; </w:t>
      </w:r>
      <w:r w:rsidRPr="00355E9F">
        <w:rPr>
          <w:rStyle w:val="CodeInlineItalic"/>
        </w:rPr>
        <w:t>cexpr</w:t>
      </w:r>
      <w:r w:rsidRPr="00404279">
        <w:rPr>
          <w:rStyle w:val="CodeInline"/>
          <w:i/>
          <w:vertAlign w:val="subscript"/>
        </w:rPr>
        <w:t>1</w:t>
      </w:r>
      <w:r w:rsidRPr="00404279">
        <w:rPr>
          <w:rStyle w:val="CodeInline"/>
        </w:rPr>
        <w:t xml:space="preserve"> </w:t>
      </w:r>
      <w:r w:rsidRPr="00A0568E">
        <w:rPr>
          <w:rStyle w:val="CodeInlineArial"/>
        </w:rPr>
        <w:t>|}</w:t>
      </w:r>
      <w:r w:rsidR="006E3EF1" w:rsidRPr="00A0568E">
        <w:rPr>
          <w:rStyle w:val="CodeInline"/>
        </w:rPr>
        <w:tab/>
      </w:r>
      <w:r w:rsidR="006E3EF1" w:rsidRPr="00A0568E">
        <w:rPr>
          <w:rStyle w:val="CodeInline"/>
        </w:rPr>
        <w:tab/>
      </w:r>
      <w:r w:rsidRPr="00A0568E">
        <w:rPr>
          <w:rStyle w:val="CodeInline"/>
        </w:rPr>
        <w:t>=</w:t>
      </w:r>
      <w:r w:rsidR="006E3EF1" w:rsidRPr="00A0568E">
        <w:rPr>
          <w:rStyle w:val="CodeInline"/>
        </w:rPr>
        <w:t xml:space="preserve"> </w:t>
      </w:r>
      <w:r w:rsidRPr="00355E9F">
        <w:rPr>
          <w:rStyle w:val="CodeInlineItalic"/>
        </w:rPr>
        <w:t>other-expr</w:t>
      </w:r>
      <w:r w:rsidRPr="00404279">
        <w:rPr>
          <w:rStyle w:val="CodeInline"/>
        </w:rPr>
        <w:t xml:space="preserve">; </w:t>
      </w:r>
      <w:r w:rsidRPr="00A0568E">
        <w:rPr>
          <w:rStyle w:val="CodeInlineArial"/>
        </w:rPr>
        <w:t xml:space="preserve">{| </w:t>
      </w:r>
      <w:r w:rsidRPr="00355E9F">
        <w:rPr>
          <w:rStyle w:val="CodeInlineItalic"/>
        </w:rPr>
        <w:t>cexpr</w:t>
      </w:r>
      <w:r w:rsidRPr="00404279">
        <w:rPr>
          <w:rStyle w:val="CodeInline"/>
          <w:i/>
          <w:vertAlign w:val="subscript"/>
        </w:rPr>
        <w:t>1</w:t>
      </w:r>
      <w:r w:rsidRPr="00355E9F">
        <w:rPr>
          <w:rStyle w:val="CodeInlineItalic"/>
        </w:rPr>
        <w:t xml:space="preserve"> </w:t>
      </w:r>
      <w:r w:rsidRPr="00A0568E">
        <w:rPr>
          <w:rStyle w:val="CodeInlineArial"/>
        </w:rPr>
        <w:t>|}</w:t>
      </w:r>
      <w:r w:rsidRPr="002F6721">
        <w:rPr>
          <w:rStyle w:val="CodeInlineSubscript"/>
        </w:rPr>
        <w:t>C</w:t>
      </w:r>
    </w:p>
    <w:p w:rsidR="00942718" w:rsidRPr="00182FAE" w:rsidRDefault="00942718" w:rsidP="00182FAE">
      <w:pPr>
        <w:pStyle w:val="CodeExplanation"/>
        <w:rPr>
          <w:rStyle w:val="CodeInline"/>
          <w:bCs w:val="0"/>
        </w:rPr>
      </w:pPr>
    </w:p>
    <w:p w:rsidR="00AE5194" w:rsidRPr="002023BF" w:rsidRDefault="006B52C5" w:rsidP="00511784">
      <w:pPr>
        <w:pStyle w:val="CodeExplanation"/>
      </w:pPr>
      <w:r w:rsidRPr="00A0568E">
        <w:rPr>
          <w:rStyle w:val="CodeInlineArial"/>
        </w:rPr>
        <w:t xml:space="preserve">{| </w:t>
      </w:r>
      <w:r w:rsidRPr="00355E9F">
        <w:rPr>
          <w:rStyle w:val="CodeInlineItalic"/>
        </w:rPr>
        <w:t>other-expr</w:t>
      </w:r>
      <w:r w:rsidRPr="00404279">
        <w:rPr>
          <w:rStyle w:val="CodeInline"/>
        </w:rPr>
        <w:t xml:space="preserve"> </w:t>
      </w:r>
      <w:r w:rsidR="006E3EF1" w:rsidRPr="00A0568E">
        <w:rPr>
          <w:rStyle w:val="CodeInlineArial"/>
        </w:rPr>
        <w:t>|}</w:t>
      </w:r>
      <w:r w:rsidR="006E3EF1" w:rsidRPr="00A0568E">
        <w:rPr>
          <w:rStyle w:val="CodeInline"/>
        </w:rPr>
        <w:tab/>
      </w:r>
      <w:r w:rsidR="006E3EF1" w:rsidRPr="00A0568E">
        <w:rPr>
          <w:rStyle w:val="CodeInline"/>
        </w:rPr>
        <w:tab/>
      </w:r>
      <w:r w:rsidRPr="00A0568E">
        <w:rPr>
          <w:rStyle w:val="CodeInline"/>
        </w:rPr>
        <w:tab/>
      </w:r>
      <w:r w:rsidR="006E3EF1" w:rsidRPr="00A0568E">
        <w:rPr>
          <w:rStyle w:val="CodeInline"/>
        </w:rPr>
        <w:t xml:space="preserve">= </w:t>
      </w:r>
      <w:r w:rsidRPr="00355E9F">
        <w:rPr>
          <w:rStyle w:val="CodeInlineItalic"/>
        </w:rPr>
        <w:t>other-expr</w:t>
      </w:r>
      <w:r w:rsidRPr="00404279">
        <w:rPr>
          <w:rStyle w:val="CodeInline"/>
        </w:rPr>
        <w:t>; b.Zero()</w:t>
      </w:r>
    </w:p>
    <w:p w:rsidR="00511784" w:rsidRPr="00F115D2" w:rsidRDefault="006B52C5" w:rsidP="00AE5194">
      <w:r w:rsidRPr="006B52C5">
        <w:t>Where</w:t>
      </w:r>
    </w:p>
    <w:p w:rsidR="00511784" w:rsidRPr="00F115D2" w:rsidRDefault="006B52C5" w:rsidP="008F04E6">
      <w:pPr>
        <w:pStyle w:val="BulletList"/>
      </w:pPr>
      <w:r w:rsidRPr="006B52C5">
        <w:t xml:space="preserve">The auxiliary translation </w:t>
      </w:r>
      <w:r w:rsidRPr="00A0568E">
        <w:rPr>
          <w:rStyle w:val="CodeInlineArial"/>
        </w:rPr>
        <w:t xml:space="preserve">{| </w:t>
      </w:r>
      <w:r w:rsidRPr="00355E9F">
        <w:rPr>
          <w:rStyle w:val="CodeInlineItalic"/>
        </w:rPr>
        <w:t xml:space="preserve">cexpr </w:t>
      </w:r>
      <w:r w:rsidRPr="00A0568E">
        <w:rPr>
          <w:rStyle w:val="CodeInlineArial"/>
        </w:rPr>
        <w:t>|}</w:t>
      </w:r>
      <w:r w:rsidRPr="002F6721">
        <w:rPr>
          <w:rStyle w:val="CodeInlineSubscript"/>
        </w:rPr>
        <w:t>Delayed</w:t>
      </w:r>
      <w:r w:rsidRPr="006B52C5">
        <w:t xml:space="preserve"> is </w:t>
      </w:r>
      <w:r w:rsidRPr="006B52C5">
        <w:rPr>
          <w:rStyle w:val="CodeInline"/>
        </w:rPr>
        <w:t>b.Delay(fun () -&gt;</w:t>
      </w:r>
      <w:r w:rsidRPr="00A0568E">
        <w:rPr>
          <w:rStyle w:val="CodeInlineArial"/>
        </w:rPr>
        <w:t xml:space="preserve"> {| </w:t>
      </w:r>
      <w:r w:rsidRPr="00355E9F">
        <w:rPr>
          <w:rStyle w:val="CodeInlineItalic"/>
        </w:rPr>
        <w:t xml:space="preserve">cexpr </w:t>
      </w:r>
      <w:r w:rsidRPr="00A0568E">
        <w:rPr>
          <w:rStyle w:val="CodeInlineArial"/>
        </w:rPr>
        <w:t>|}</w:t>
      </w:r>
      <w:r w:rsidRPr="002F6721">
        <w:rPr>
          <w:rStyle w:val="CodeInlineSubscript"/>
        </w:rPr>
        <w:t>C</w:t>
      </w:r>
      <w:r w:rsidRPr="006B52C5">
        <w:rPr>
          <w:rStyle w:val="CodeInline"/>
        </w:rPr>
        <w:t>)</w:t>
      </w:r>
      <w:r w:rsidRPr="006B52C5">
        <w:t>.</w:t>
      </w:r>
    </w:p>
    <w:p w:rsidR="00511784" w:rsidRPr="00F115D2" w:rsidRDefault="006B52C5" w:rsidP="008F04E6">
      <w:pPr>
        <w:pStyle w:val="BulletList"/>
      </w:pPr>
      <w:r w:rsidRPr="006B52C5">
        <w:t xml:space="preserve">A </w:t>
      </w:r>
      <w:r w:rsidRPr="00355E9F">
        <w:rPr>
          <w:rStyle w:val="CodeInlineItalic"/>
        </w:rPr>
        <w:t>trans-cexpr</w:t>
      </w:r>
      <w:r w:rsidRPr="006B52C5">
        <w:rPr>
          <w:rStyle w:val="CodeInline"/>
          <w:i/>
          <w:vertAlign w:val="subscript"/>
        </w:rPr>
        <w:t>0</w:t>
      </w:r>
      <w:r w:rsidRPr="006B52C5">
        <w:t xml:space="preserve"> is any syntactic expression form </w:t>
      </w:r>
      <w:r w:rsidR="00EE6DCE">
        <w:t>that receives</w:t>
      </w:r>
      <w:r w:rsidR="00EE6DCE" w:rsidRPr="006B52C5">
        <w:t xml:space="preserve"> </w:t>
      </w:r>
      <w:r w:rsidRPr="006B52C5">
        <w:t xml:space="preserve">an explicit translation </w:t>
      </w:r>
      <w:r w:rsidR="00EE6DCE">
        <w:t>by any of these</w:t>
      </w:r>
      <w:r w:rsidRPr="006B52C5">
        <w:t xml:space="preserve"> rules, </w:t>
      </w:r>
      <w:r w:rsidR="00EE6DCE">
        <w:t>except for</w:t>
      </w:r>
      <w:r w:rsidR="00EE6DCE" w:rsidRPr="006B52C5">
        <w:t xml:space="preserve"> </w:t>
      </w:r>
      <w:r w:rsidRPr="006B52C5">
        <w:t>the final rule.</w:t>
      </w:r>
    </w:p>
    <w:p w:rsidR="00AE5194" w:rsidRPr="00110BB5" w:rsidRDefault="006B52C5" w:rsidP="008F04E6">
      <w:pPr>
        <w:pStyle w:val="BulletList"/>
      </w:pPr>
      <w:r w:rsidRPr="006B52C5">
        <w:t xml:space="preserve">The auxiliary translation </w:t>
      </w:r>
      <w:r w:rsidRPr="00A0568E">
        <w:rPr>
          <w:rStyle w:val="CodeInlineArial"/>
        </w:rPr>
        <w:t>{|</w:t>
      </w:r>
      <w:r w:rsidRPr="00A0568E">
        <w:rPr>
          <w:rStyle w:val="CodeInline"/>
        </w:rPr>
        <w:t xml:space="preserve">  _</w:t>
      </w:r>
      <w:r w:rsidRPr="0030766F">
        <w:rPr>
          <w:rStyle w:val="CodeInline"/>
        </w:rPr>
        <w:t xml:space="preserve"> </w:t>
      </w:r>
      <w:r w:rsidRPr="00A0568E">
        <w:rPr>
          <w:rStyle w:val="CodeInlineArial"/>
        </w:rPr>
        <w:t>|}</w:t>
      </w:r>
      <w:r w:rsidRPr="002F6721">
        <w:rPr>
          <w:rStyle w:val="CodeInlineSubscript"/>
        </w:rPr>
        <w:t>E</w:t>
      </w:r>
      <w:r w:rsidRPr="006B52C5">
        <w:t xml:space="preserve"> converts </w:t>
      </w:r>
      <w:r w:rsidRPr="00355E9F">
        <w:rPr>
          <w:rStyle w:val="CodeInlineItalic"/>
        </w:rPr>
        <w:t>expr</w:t>
      </w:r>
      <w:r w:rsidRPr="006B52C5">
        <w:t xml:space="preserve"> to </w:t>
      </w:r>
      <w:r w:rsidR="00427014">
        <w:t>an expression</w:t>
      </w:r>
      <w:r w:rsidRPr="006B52C5">
        <w:t xml:space="preserve"> </w:t>
      </w:r>
      <w:r w:rsidRPr="00A0568E">
        <w:t>with t</w:t>
      </w:r>
      <w:r w:rsidRPr="006B52C5">
        <w:t xml:space="preserve">he type </w:t>
      </w:r>
      <w:r w:rsidRPr="006B52C5">
        <w:rPr>
          <w:rStyle w:val="CodeInline"/>
        </w:rPr>
        <w:t>System.Collections.Generic.IEnumerable&lt;</w:t>
      </w:r>
      <w:r w:rsidRPr="00355E9F">
        <w:rPr>
          <w:rStyle w:val="CodeInlineItalic"/>
        </w:rPr>
        <w:t>ty</w:t>
      </w:r>
      <w:r w:rsidRPr="006B52C5">
        <w:rPr>
          <w:rStyle w:val="CodeInline"/>
        </w:rPr>
        <w:t>&gt;</w:t>
      </w:r>
      <w:r w:rsidRPr="006B52C5">
        <w:t xml:space="preserve">, for some type </w:t>
      </w:r>
      <w:r w:rsidRPr="00355E9F">
        <w:rPr>
          <w:rStyle w:val="CodeInlineItalic"/>
        </w:rPr>
        <w:t>ty</w:t>
      </w:r>
      <w:r w:rsidRPr="006B52C5">
        <w:t xml:space="preserve">, </w:t>
      </w:r>
      <w:r w:rsidR="00EE6DCE">
        <w:t xml:space="preserve">by </w:t>
      </w:r>
      <w:r w:rsidRPr="006B52C5">
        <w:t>using</w:t>
      </w:r>
      <w:r w:rsidRPr="00EB3490">
        <w:rPr>
          <w:rStyle w:val="Italic"/>
        </w:rPr>
        <w:t xml:space="preserve"> enumerable extraction</w:t>
      </w:r>
      <w:r w:rsidRPr="006B52C5">
        <w:t xml:space="preserve"> §</w:t>
      </w:r>
      <w:r w:rsidR="00F54660" w:rsidRPr="00C1063C">
        <w:fldChar w:fldCharType="begin"/>
      </w:r>
      <w:r w:rsidRPr="006B52C5">
        <w:instrText xml:space="preserve"> REF EnumerableExtraction \r \h </w:instrText>
      </w:r>
      <w:r w:rsidR="00A26204">
        <w:instrText xml:space="preserve"> \* MERGEFORMAT </w:instrText>
      </w:r>
      <w:r w:rsidR="00F54660" w:rsidRPr="00C1063C">
        <w:fldChar w:fldCharType="separate"/>
      </w:r>
      <w:r w:rsidR="00340C81">
        <w:t>6.5.6</w:t>
      </w:r>
      <w:r w:rsidR="00F54660" w:rsidRPr="00C1063C">
        <w:fldChar w:fldCharType="end"/>
      </w:r>
      <w:r w:rsidRPr="00497D56">
        <w:t>.</w:t>
      </w:r>
    </w:p>
    <w:p w:rsidR="007579B8" w:rsidRPr="00F115D2" w:rsidRDefault="006B52C5">
      <w:r w:rsidRPr="00391D69">
        <w:t xml:space="preserve">This translation implicitly places type constraints on the expected form of the builder methods. For example, for the </w:t>
      </w:r>
      <w:r w:rsidRPr="00E42689">
        <w:rPr>
          <w:rStyle w:val="CodeInline"/>
        </w:rPr>
        <w:t>async</w:t>
      </w:r>
      <w:r w:rsidRPr="00E42689">
        <w:t xml:space="preserve"> builder found in the </w:t>
      </w:r>
      <w:r w:rsidRPr="00E42689">
        <w:rPr>
          <w:rStyle w:val="CodeInline"/>
        </w:rPr>
        <w:t>Microsoft.FSharp.Control</w:t>
      </w:r>
      <w:r w:rsidRPr="006B52C5">
        <w:t xml:space="preserve"> library</w:t>
      </w:r>
      <w:r w:rsidR="006E3EF1">
        <w:t>,</w:t>
      </w:r>
      <w:r w:rsidRPr="006B52C5">
        <w:t xml:space="preserve"> these correspond to implementing a builder of a type </w:t>
      </w:r>
      <w:r w:rsidR="00C2671A">
        <w:t>that has</w:t>
      </w:r>
      <w:r w:rsidR="00C2671A" w:rsidRPr="006B52C5">
        <w:t xml:space="preserve"> </w:t>
      </w:r>
      <w:r w:rsidRPr="006B52C5">
        <w:t>the following member signatures:</w:t>
      </w:r>
    </w:p>
    <w:p w:rsidR="007579B8" w:rsidRPr="00F115D2" w:rsidRDefault="006B52C5">
      <w:pPr>
        <w:pStyle w:val="CodeExample"/>
      </w:pPr>
      <w:r w:rsidRPr="00404279">
        <w:t>type AsyncBuilder with</w:t>
      </w:r>
    </w:p>
    <w:p w:rsidR="007579B8" w:rsidRPr="00F115D2" w:rsidRDefault="006B52C5">
      <w:pPr>
        <w:pStyle w:val="CodeExample"/>
      </w:pPr>
      <w:r w:rsidRPr="00404279">
        <w:t xml:space="preserve">    member For: seq&lt;'T&gt; * ('T -&gt; Async&lt;unit&gt;) -&gt; Async&lt;unit&gt;</w:t>
      </w:r>
    </w:p>
    <w:p w:rsidR="007579B8" w:rsidRPr="00F115D2" w:rsidRDefault="006B52C5">
      <w:pPr>
        <w:pStyle w:val="CodeExample"/>
      </w:pPr>
      <w:r w:rsidRPr="00404279">
        <w:t xml:space="preserve">    member Zero : unit -&gt; Async&lt;unit&gt; </w:t>
      </w:r>
    </w:p>
    <w:p w:rsidR="007579B8" w:rsidRPr="00F115D2" w:rsidRDefault="006B52C5">
      <w:pPr>
        <w:pStyle w:val="CodeExample"/>
      </w:pPr>
      <w:r w:rsidRPr="00404279">
        <w:t xml:space="preserve">    member Combine : Async&lt;unit&gt; * Async&lt;'T&gt; -&gt; Async&lt;'T&gt;</w:t>
      </w:r>
    </w:p>
    <w:p w:rsidR="007579B8" w:rsidRPr="00F115D2" w:rsidRDefault="006B52C5">
      <w:pPr>
        <w:pStyle w:val="CodeExample"/>
      </w:pPr>
      <w:r w:rsidRPr="00404279">
        <w:t xml:space="preserve">    member While : (unit -&gt; bool) * Async&lt;unit&gt; -&gt; Async&lt;unit&gt;</w:t>
      </w:r>
    </w:p>
    <w:p w:rsidR="007579B8" w:rsidRPr="00F115D2" w:rsidRDefault="006B52C5">
      <w:pPr>
        <w:pStyle w:val="CodeExample"/>
      </w:pPr>
      <w:r w:rsidRPr="00404279">
        <w:t xml:space="preserve">    member Return : 'T -&gt; Async&lt;'T&gt;</w:t>
      </w:r>
    </w:p>
    <w:p w:rsidR="007579B8" w:rsidRPr="00F115D2" w:rsidRDefault="006B52C5">
      <w:pPr>
        <w:pStyle w:val="CodeExample"/>
      </w:pPr>
      <w:r w:rsidRPr="00404279">
        <w:t xml:space="preserve">    member Delay : (unit -&gt; Async&lt;'T&gt;) -&gt; Async&lt;'T&gt;</w:t>
      </w:r>
    </w:p>
    <w:p w:rsidR="007579B8" w:rsidRPr="00F115D2" w:rsidRDefault="006B52C5">
      <w:pPr>
        <w:pStyle w:val="CodeExample"/>
      </w:pPr>
      <w:r w:rsidRPr="00404279">
        <w:t xml:space="preserve">    member Using: 'T * ('T -&gt; Async&lt;'U&gt;) -&gt; Async&lt;'U&gt; </w:t>
      </w:r>
    </w:p>
    <w:p w:rsidR="007579B8" w:rsidRPr="00F115D2" w:rsidRDefault="006B52C5">
      <w:pPr>
        <w:pStyle w:val="CodeExample"/>
      </w:pPr>
      <w:r w:rsidRPr="00404279">
        <w:t xml:space="preserve">                           when 'U :&gt; System.IDisposable</w:t>
      </w:r>
    </w:p>
    <w:p w:rsidR="007579B8" w:rsidRPr="00F115D2" w:rsidRDefault="006B52C5">
      <w:pPr>
        <w:pStyle w:val="CodeExample"/>
      </w:pPr>
      <w:r w:rsidRPr="00404279">
        <w:t xml:space="preserve">    member Bind: Async&lt;'T&gt; * ('T -&gt; Async&lt;'U&gt;) -&gt; Async&lt;'U&gt;</w:t>
      </w:r>
    </w:p>
    <w:p w:rsidR="007579B8" w:rsidRPr="00F115D2" w:rsidRDefault="006B52C5">
      <w:pPr>
        <w:pStyle w:val="CodeExample"/>
      </w:pPr>
      <w:r w:rsidRPr="00404279">
        <w:t xml:space="preserve">    member TryFinally: Async&lt;'T&gt; * (unit -&gt; unit) -&gt; Async&lt;'T&gt;</w:t>
      </w:r>
    </w:p>
    <w:p w:rsidR="007579B8" w:rsidRPr="00F115D2" w:rsidRDefault="006B52C5">
      <w:pPr>
        <w:pStyle w:val="CodeExample"/>
      </w:pPr>
      <w:r w:rsidRPr="00404279">
        <w:t xml:space="preserve">    member TryWith: Async&lt;'T&gt; * (exn -&gt; Async&lt;'T&gt;) -&gt; Async&lt;'T&gt;</w:t>
      </w:r>
    </w:p>
    <w:p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rsidR="007579B8" w:rsidRPr="00F115D2" w:rsidRDefault="006B52C5">
      <w:pPr>
        <w:pStyle w:val="CodeExample"/>
      </w:pPr>
      <w:r w:rsidRPr="00404279">
        <w:t>/// Computations that can cooperatively yield by returning a continuation</w:t>
      </w:r>
    </w:p>
    <w:p w:rsidR="007579B8" w:rsidRPr="00F115D2" w:rsidRDefault="006B52C5">
      <w:pPr>
        <w:pStyle w:val="CodeExample"/>
      </w:pPr>
      <w:r w:rsidRPr="00404279">
        <w:t xml:space="preserve">type Eventually&lt;'T&gt; = </w:t>
      </w:r>
    </w:p>
    <w:p w:rsidR="007579B8" w:rsidRPr="00F115D2" w:rsidRDefault="006B52C5">
      <w:pPr>
        <w:pStyle w:val="CodeExample"/>
      </w:pPr>
      <w:r w:rsidRPr="00404279">
        <w:t xml:space="preserve">    | Done of 'T </w:t>
      </w:r>
    </w:p>
    <w:p w:rsidR="007579B8" w:rsidRPr="00F115D2" w:rsidRDefault="006B52C5">
      <w:pPr>
        <w:pStyle w:val="CodeExample"/>
      </w:pPr>
      <w:r w:rsidRPr="00404279">
        <w:t xml:space="preserve">    | NotYetDone of (unit -&gt; Eventually&lt;'T&gt;)</w:t>
      </w:r>
    </w:p>
    <w:p w:rsidR="007579B8" w:rsidRPr="00F115D2" w:rsidRDefault="007579B8">
      <w:pPr>
        <w:pStyle w:val="CodeExample"/>
      </w:pPr>
    </w:p>
    <w:p w:rsidR="007579B8" w:rsidRPr="00F115D2" w:rsidRDefault="006B52C5">
      <w:pPr>
        <w:pStyle w:val="CodeExample"/>
      </w:pPr>
      <w:r w:rsidRPr="00404279">
        <w:t>[&lt;CompilationRepresentation(CompilationRepresentationFlags.ModuleSuffix)&gt;]</w:t>
      </w:r>
    </w:p>
    <w:p w:rsidR="007579B8" w:rsidRPr="00F115D2" w:rsidRDefault="006B52C5">
      <w:pPr>
        <w:pStyle w:val="CodeExample"/>
      </w:pPr>
      <w:r w:rsidRPr="00404279">
        <w:lastRenderedPageBreak/>
        <w:t xml:space="preserve">module Eventually = </w:t>
      </w:r>
    </w:p>
    <w:p w:rsidR="007579B8" w:rsidRPr="00F115D2" w:rsidRDefault="007579B8">
      <w:pPr>
        <w:pStyle w:val="CodeExample"/>
      </w:pPr>
    </w:p>
    <w:p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rsidR="006E3EF1" w:rsidRDefault="006B52C5">
      <w:pPr>
        <w:pStyle w:val="CodeExample"/>
      </w:pPr>
      <w:r w:rsidRPr="00404279">
        <w:t xml:space="preserve">    /// Note combinators like this are usually written in the reverse way,</w:t>
      </w:r>
    </w:p>
    <w:p w:rsidR="007579B8" w:rsidRPr="00F115D2" w:rsidRDefault="006E3EF1">
      <w:pPr>
        <w:pStyle w:val="CodeExample"/>
      </w:pPr>
      <w:r w:rsidRPr="00404279">
        <w:t xml:space="preserve">    /// for example,</w:t>
      </w:r>
      <w:r w:rsidR="006B52C5" w:rsidRPr="00404279">
        <w:t xml:space="preserve"> </w:t>
      </w:r>
    </w:p>
    <w:p w:rsidR="007579B8" w:rsidRPr="008F1407" w:rsidRDefault="006B52C5">
      <w:pPr>
        <w:pStyle w:val="CodeExample"/>
        <w:rPr>
          <w:lang w:val="en-GB"/>
        </w:rPr>
      </w:pPr>
      <w:r w:rsidRPr="00404279">
        <w:t xml:space="preserve">    </w:t>
      </w:r>
      <w:r w:rsidR="00D71B4C" w:rsidRPr="00D71B4C">
        <w:rPr>
          <w:lang w:val="en-GB"/>
        </w:rPr>
        <w:t>///     e |&gt; bind k</w:t>
      </w:r>
    </w:p>
    <w:p w:rsidR="007579B8" w:rsidRPr="008F1407" w:rsidRDefault="00D71B4C">
      <w:pPr>
        <w:pStyle w:val="CodeExample"/>
        <w:rPr>
          <w:lang w:val="en-GB"/>
        </w:rPr>
      </w:pPr>
      <w:r w:rsidRPr="00D71B4C">
        <w:rPr>
          <w:lang w:val="en-GB"/>
        </w:rPr>
        <w:t xml:space="preserve">    let rec bind k e = </w:t>
      </w:r>
    </w:p>
    <w:p w:rsidR="007579B8" w:rsidRPr="00110BB5" w:rsidRDefault="00D71B4C">
      <w:pPr>
        <w:pStyle w:val="CodeExample"/>
      </w:pPr>
      <w:r w:rsidRPr="00D71B4C">
        <w:rPr>
          <w:lang w:val="en-GB"/>
        </w:rPr>
        <w:t xml:space="preserve">        </w:t>
      </w:r>
      <w:r w:rsidR="006B52C5" w:rsidRPr="00497D56">
        <w:t xml:space="preserve">match e with </w:t>
      </w:r>
    </w:p>
    <w:p w:rsidR="007579B8" w:rsidRPr="00391D69" w:rsidRDefault="006B52C5">
      <w:pPr>
        <w:pStyle w:val="CodeExample"/>
      </w:pPr>
      <w:r w:rsidRPr="00391D69">
        <w:t xml:space="preserve">        | Done x -&gt; NotYetDone (fun () -&gt; k x)</w:t>
      </w:r>
    </w:p>
    <w:p w:rsidR="007579B8" w:rsidRPr="00E42689" w:rsidRDefault="006B52C5">
      <w:pPr>
        <w:pStyle w:val="CodeExample"/>
      </w:pPr>
      <w:r w:rsidRPr="00E42689">
        <w:t xml:space="preserve">        | NotYetDone work -&gt; NotYetDone (fun () -&gt; bind k (work()))</w:t>
      </w:r>
    </w:p>
    <w:p w:rsidR="007579B8" w:rsidRPr="00E42689" w:rsidRDefault="007579B8">
      <w:pPr>
        <w:pStyle w:val="CodeExample"/>
      </w:pPr>
    </w:p>
    <w:p w:rsidR="007579B8" w:rsidRPr="00F115D2" w:rsidRDefault="006B52C5">
      <w:pPr>
        <w:pStyle w:val="CodeExample"/>
      </w:pPr>
      <w:r w:rsidRPr="00404279">
        <w:t xml:space="preserve">    /// The return for the computations. </w:t>
      </w:r>
    </w:p>
    <w:p w:rsidR="007579B8" w:rsidRPr="00F115D2" w:rsidRDefault="006B52C5">
      <w:pPr>
        <w:pStyle w:val="CodeExample"/>
      </w:pPr>
      <w:r w:rsidRPr="00404279">
        <w:t xml:space="preserve">    let result x = Done x</w:t>
      </w:r>
    </w:p>
    <w:p w:rsidR="007579B8" w:rsidRPr="00F115D2" w:rsidRDefault="007579B8">
      <w:pPr>
        <w:pStyle w:val="CodeExample"/>
      </w:pPr>
    </w:p>
    <w:p w:rsidR="00973C95" w:rsidRPr="00F115D2" w:rsidRDefault="00973C95" w:rsidP="00973C95">
      <w:pPr>
        <w:pStyle w:val="CodeExample"/>
      </w:pPr>
      <w:r w:rsidRPr="00404279">
        <w:t xml:space="preserve">    type OkOrException&lt;'T&gt; =</w:t>
      </w:r>
    </w:p>
    <w:p w:rsidR="00973C95" w:rsidRPr="00F115D2" w:rsidRDefault="00973C95" w:rsidP="00973C95">
      <w:pPr>
        <w:pStyle w:val="CodeExample"/>
      </w:pPr>
      <w:r w:rsidRPr="00404279">
        <w:t xml:space="preserve">        | Ok of 'T</w:t>
      </w:r>
    </w:p>
    <w:p w:rsidR="00973C95" w:rsidRPr="00F115D2" w:rsidRDefault="00973C95" w:rsidP="00973C95">
      <w:pPr>
        <w:pStyle w:val="CodeExample"/>
      </w:pPr>
      <w:r w:rsidRPr="00404279">
        <w:t xml:space="preserve">        | Exception of System.Exception                     </w:t>
      </w:r>
    </w:p>
    <w:p w:rsidR="00973C95" w:rsidRPr="00F115D2" w:rsidRDefault="00973C95" w:rsidP="00973C95">
      <w:pPr>
        <w:pStyle w:val="CodeExample"/>
      </w:pPr>
    </w:p>
    <w:p w:rsidR="007579B8" w:rsidRPr="00F115D2" w:rsidRDefault="006B52C5">
      <w:pPr>
        <w:pStyle w:val="CodeExample"/>
      </w:pPr>
      <w:r w:rsidRPr="00404279">
        <w:t xml:space="preserve">    /// The catch for the computations. Stitch try/with throughout </w:t>
      </w:r>
    </w:p>
    <w:p w:rsidR="007579B8" w:rsidRPr="00F115D2" w:rsidRDefault="006B52C5">
      <w:pPr>
        <w:pStyle w:val="CodeExample"/>
      </w:pPr>
      <w:r w:rsidRPr="00404279">
        <w:t xml:space="preserve">    /// the computation and return the overall result as an OkOrException</w:t>
      </w:r>
      <w:r w:rsidR="006E3EF1" w:rsidRPr="00404279">
        <w:t>.</w:t>
      </w:r>
    </w:p>
    <w:p w:rsidR="007579B8" w:rsidRPr="00F115D2" w:rsidRDefault="006B52C5">
      <w:pPr>
        <w:pStyle w:val="CodeExample"/>
      </w:pPr>
      <w:r w:rsidRPr="00404279">
        <w:t xml:space="preserve">    let rec catch e = </w:t>
      </w:r>
    </w:p>
    <w:p w:rsidR="007579B8" w:rsidRPr="00F115D2" w:rsidRDefault="006B52C5">
      <w:pPr>
        <w:pStyle w:val="CodeExample"/>
      </w:pPr>
      <w:r w:rsidRPr="00404279">
        <w:t xml:space="preserve">        match e with </w:t>
      </w:r>
    </w:p>
    <w:p w:rsidR="007579B8" w:rsidRPr="00F115D2" w:rsidRDefault="006B52C5">
      <w:pPr>
        <w:pStyle w:val="CodeExample"/>
      </w:pPr>
      <w:r w:rsidRPr="00404279">
        <w:t xml:space="preserve">        | Done x -&gt; result (Ok x)</w:t>
      </w:r>
    </w:p>
    <w:p w:rsidR="007579B8" w:rsidRPr="00F115D2" w:rsidRDefault="006B52C5">
      <w:pPr>
        <w:pStyle w:val="CodeExample"/>
      </w:pPr>
      <w:r w:rsidRPr="00404279">
        <w:t xml:space="preserve">        | NotYetDone work -&gt; </w:t>
      </w:r>
    </w:p>
    <w:p w:rsidR="007579B8" w:rsidRPr="00F115D2" w:rsidRDefault="006B52C5">
      <w:pPr>
        <w:pStyle w:val="CodeExample"/>
      </w:pPr>
      <w:r w:rsidRPr="00404279">
        <w:t xml:space="preserve">            NotYetDone (fun () -&gt; </w:t>
      </w:r>
    </w:p>
    <w:p w:rsidR="007579B8" w:rsidRPr="00F115D2" w:rsidRDefault="006B52C5">
      <w:pPr>
        <w:pStyle w:val="CodeExample"/>
      </w:pPr>
      <w:r w:rsidRPr="00404279">
        <w:t xml:space="preserve">                let res = try Ok(work()) with | e -&gt; Exception e </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cont -&gt; catch cont // note, a tailcall</w:t>
      </w:r>
    </w:p>
    <w:p w:rsidR="007579B8" w:rsidRPr="00F115D2" w:rsidRDefault="006B52C5">
      <w:pPr>
        <w:pStyle w:val="CodeExample"/>
      </w:pPr>
      <w:r w:rsidRPr="00404279">
        <w:t xml:space="preserve">                | Exception e -&gt; result (Exception e))</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delay operator</w:t>
      </w:r>
      <w:r w:rsidR="006738B0" w:rsidRPr="00404279">
        <w:t>.</w:t>
      </w:r>
    </w:p>
    <w:p w:rsidR="006738B0" w:rsidRPr="00F115D2" w:rsidRDefault="006738B0" w:rsidP="006738B0">
      <w:pPr>
        <w:pStyle w:val="CodeExample"/>
      </w:pPr>
      <w:r w:rsidRPr="00404279">
        <w:t xml:space="preserve">    let delay f = NotYetDone (fun () -&gt; f())</w:t>
      </w:r>
    </w:p>
    <w:p w:rsidR="007579B8" w:rsidRDefault="007579B8">
      <w:pPr>
        <w:pStyle w:val="CodeExample"/>
      </w:pPr>
    </w:p>
    <w:p w:rsidR="002C565C" w:rsidRPr="00F115D2" w:rsidRDefault="002C565C" w:rsidP="002C565C">
      <w:pPr>
        <w:pStyle w:val="CodeExample"/>
      </w:pPr>
      <w:r w:rsidRPr="00404279">
        <w:t xml:space="preserve">    /// The stepping action for the computations. </w:t>
      </w:r>
    </w:p>
    <w:p w:rsidR="002C565C" w:rsidRDefault="002C565C" w:rsidP="002C565C">
      <w:pPr>
        <w:pStyle w:val="CodeExample"/>
      </w:pPr>
      <w:r w:rsidRPr="00404279">
        <w:t xml:space="preserve">    let step</w:t>
      </w:r>
      <w:r w:rsidR="001E5936" w:rsidRPr="00404279">
        <w:t xml:space="preserve"> c</w:t>
      </w:r>
      <w:r w:rsidRPr="00404279">
        <w:t xml:space="preserve"> = </w:t>
      </w:r>
    </w:p>
    <w:p w:rsidR="002C565C" w:rsidRDefault="002C565C" w:rsidP="002C565C">
      <w:pPr>
        <w:pStyle w:val="CodeExample"/>
      </w:pPr>
      <w:r w:rsidRPr="00404279">
        <w:t xml:space="preserve">        match c with </w:t>
      </w:r>
    </w:p>
    <w:p w:rsidR="002C565C" w:rsidRDefault="002C565C" w:rsidP="002C565C">
      <w:pPr>
        <w:pStyle w:val="CodeExample"/>
      </w:pPr>
      <w:r w:rsidRPr="00404279">
        <w:t xml:space="preserve">        | Done _ -&gt; c</w:t>
      </w:r>
    </w:p>
    <w:p w:rsidR="002C565C" w:rsidRPr="00F115D2" w:rsidRDefault="002C565C" w:rsidP="002C565C">
      <w:pPr>
        <w:pStyle w:val="CodeExample"/>
      </w:pPr>
      <w:r w:rsidRPr="00404279">
        <w:t xml:space="preserve">        | NotYetDone f -&gt; f ()</w:t>
      </w:r>
    </w:p>
    <w:p w:rsidR="002C565C" w:rsidRPr="00F115D2" w:rsidRDefault="002C565C">
      <w:pPr>
        <w:pStyle w:val="CodeExample"/>
      </w:pPr>
    </w:p>
    <w:p w:rsidR="006738B0" w:rsidRPr="00F115D2" w:rsidRDefault="006738B0" w:rsidP="006738B0">
      <w:pPr>
        <w:pStyle w:val="CodeExample"/>
      </w:pPr>
      <w:r w:rsidRPr="00404279">
        <w:t xml:space="preserve">    // The rest of the operations are boiler plate</w:t>
      </w:r>
    </w:p>
    <w:p w:rsidR="006738B0" w:rsidRPr="00F115D2" w:rsidRDefault="006738B0" w:rsidP="006738B0">
      <w:pPr>
        <w:pStyle w:val="CodeExample"/>
      </w:pPr>
    </w:p>
    <w:p w:rsidR="007579B8" w:rsidRPr="00F115D2" w:rsidRDefault="006B52C5">
      <w:pPr>
        <w:pStyle w:val="CodeExample"/>
      </w:pPr>
      <w:r w:rsidRPr="00404279">
        <w:t xml:space="preserve">    /// The tryFinally operator</w:t>
      </w:r>
      <w:r w:rsidR="00414D20" w:rsidRPr="00404279">
        <w:t>.</w:t>
      </w:r>
    </w:p>
    <w:p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rsidR="007579B8" w:rsidRPr="00F115D2" w:rsidRDefault="006B52C5">
      <w:pPr>
        <w:pStyle w:val="CodeExample"/>
      </w:pPr>
      <w:r w:rsidRPr="00404279">
        <w:t xml:space="preserve">    let tryFinally e compensation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 res -&gt;  compensation();</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v -&gt; result v</w:t>
      </w:r>
    </w:p>
    <w:p w:rsidR="007579B8" w:rsidRPr="00F115D2" w:rsidRDefault="006B52C5">
      <w:pPr>
        <w:pStyle w:val="CodeExample"/>
      </w:pPr>
      <w:r w:rsidRPr="00404279">
        <w:t xml:space="preserve">                             | Exception e -&gt; raise e)</w:t>
      </w:r>
    </w:p>
    <w:p w:rsidR="007579B8" w:rsidRPr="00F115D2" w:rsidRDefault="007579B8">
      <w:pPr>
        <w:pStyle w:val="CodeExample"/>
      </w:pPr>
    </w:p>
    <w:p w:rsidR="007579B8" w:rsidRPr="00F115D2" w:rsidRDefault="006B52C5">
      <w:pPr>
        <w:pStyle w:val="CodeExample"/>
      </w:pPr>
      <w:r w:rsidRPr="00404279">
        <w:t xml:space="preserve">    /// The tryWith operator</w:t>
      </w:r>
      <w:r w:rsidR="00414D20" w:rsidRPr="00404279">
        <w:t>.</w:t>
      </w:r>
    </w:p>
    <w:p w:rsidR="007579B8" w:rsidRPr="00F115D2" w:rsidRDefault="006B52C5">
      <w:pPr>
        <w:pStyle w:val="CodeExample"/>
      </w:pPr>
      <w:r w:rsidRPr="00404279">
        <w:t xml:space="preserve">    /// This is boiler-plate in terms of </w:t>
      </w:r>
      <w:r w:rsidR="00414D20" w:rsidRPr="00404279">
        <w:t>"result", "catch" and "bind".</w:t>
      </w:r>
    </w:p>
    <w:p w:rsidR="007579B8" w:rsidRPr="00F115D2" w:rsidRDefault="006B52C5">
      <w:pPr>
        <w:pStyle w:val="CodeExample"/>
      </w:pPr>
      <w:r w:rsidRPr="00404279">
        <w:t xml:space="preserve">    let tryWith e handler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(function Ok v -&gt; result v | Exception e -&gt; handler e)</w:t>
      </w:r>
    </w:p>
    <w:p w:rsidR="007579B8" w:rsidRPr="00F115D2" w:rsidRDefault="007579B8">
      <w:pPr>
        <w:pStyle w:val="CodeExample"/>
      </w:pPr>
    </w:p>
    <w:p w:rsidR="007579B8" w:rsidRPr="00F115D2" w:rsidRDefault="006B52C5">
      <w:pPr>
        <w:pStyle w:val="CodeExample"/>
      </w:pPr>
      <w:r w:rsidRPr="00404279">
        <w:t xml:space="preserve">    /// The whileLoop operator</w:t>
      </w:r>
      <w:r w:rsidR="00414D20" w:rsidRPr="00404279">
        <w:t>.</w:t>
      </w:r>
    </w:p>
    <w:p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rsidR="007579B8" w:rsidRPr="00F115D2" w:rsidRDefault="006B52C5">
      <w:pPr>
        <w:pStyle w:val="CodeExample"/>
      </w:pPr>
      <w:r w:rsidRPr="00404279">
        <w:t xml:space="preserve">    let rec whileLoop gd body =    </w:t>
      </w:r>
    </w:p>
    <w:p w:rsidR="007579B8" w:rsidRPr="00F115D2" w:rsidRDefault="006B52C5">
      <w:pPr>
        <w:pStyle w:val="CodeExample"/>
      </w:pPr>
      <w:r w:rsidRPr="00404279">
        <w:t xml:space="preserve">        if gd() then body |&gt; bind (fun v -&gt; whileLoop gd body)</w:t>
      </w:r>
    </w:p>
    <w:p w:rsidR="007579B8" w:rsidRPr="00F115D2" w:rsidRDefault="006B52C5">
      <w:pPr>
        <w:pStyle w:val="CodeExample"/>
      </w:pPr>
      <w:r w:rsidRPr="00404279">
        <w:lastRenderedPageBreak/>
        <w:t xml:space="preserve">        else result ()</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sequential composition operator</w:t>
      </w:r>
    </w:p>
    <w:p w:rsidR="007579B8" w:rsidRPr="00F115D2" w:rsidRDefault="006B52C5">
      <w:pPr>
        <w:pStyle w:val="CodeExample"/>
      </w:pPr>
      <w:r w:rsidRPr="00404279">
        <w:t xml:space="preserve">    /// This is boiler-plate in terms of </w:t>
      </w:r>
      <w:r w:rsidR="00414D20" w:rsidRPr="00404279">
        <w:t>"result" and "bind"</w:t>
      </w:r>
      <w:r w:rsidRPr="00404279">
        <w:t>.</w:t>
      </w:r>
    </w:p>
    <w:p w:rsidR="007579B8" w:rsidRPr="00097F91" w:rsidRDefault="006B52C5">
      <w:pPr>
        <w:pStyle w:val="CodeExample"/>
        <w:rPr>
          <w:lang w:val="de-DE"/>
        </w:rPr>
      </w:pPr>
      <w:r w:rsidRPr="00404279">
        <w:t xml:space="preserve">    </w:t>
      </w:r>
      <w:r w:rsidRPr="00097F91">
        <w:rPr>
          <w:lang w:val="de-DE"/>
        </w:rPr>
        <w:t xml:space="preserve">let combine e1 e2 =    </w:t>
      </w:r>
    </w:p>
    <w:p w:rsidR="007579B8" w:rsidRPr="00097F91" w:rsidRDefault="006B52C5">
      <w:pPr>
        <w:pStyle w:val="CodeExample"/>
        <w:rPr>
          <w:lang w:val="de-DE"/>
        </w:rPr>
      </w:pPr>
      <w:r w:rsidRPr="00097F91">
        <w:rPr>
          <w:lang w:val="de-DE"/>
        </w:rPr>
        <w:t xml:space="preserve">        e1 |&gt; bind (fun () -&gt; e2)</w:t>
      </w:r>
    </w:p>
    <w:p w:rsidR="007579B8" w:rsidRPr="00097F91" w:rsidRDefault="006B52C5">
      <w:pPr>
        <w:pStyle w:val="CodeExample"/>
        <w:rPr>
          <w:lang w:val="de-DE"/>
        </w:rPr>
      </w:pPr>
      <w:r w:rsidRPr="00097F91">
        <w:rPr>
          <w:lang w:val="de-DE"/>
        </w:rPr>
        <w:t xml:space="preserve">    </w:t>
      </w:r>
    </w:p>
    <w:p w:rsidR="007579B8" w:rsidRPr="00110BB5" w:rsidRDefault="006B52C5">
      <w:pPr>
        <w:pStyle w:val="CodeExample"/>
      </w:pPr>
      <w:r w:rsidRPr="00097F91">
        <w:rPr>
          <w:lang w:val="de-DE"/>
        </w:rPr>
        <w:t xml:space="preserve">    </w:t>
      </w:r>
      <w:r w:rsidRPr="00497D56">
        <w:t>/// The using operator</w:t>
      </w:r>
      <w:r w:rsidR="00414D20" w:rsidRPr="00110BB5">
        <w:t>.</w:t>
      </w:r>
    </w:p>
    <w:p w:rsidR="007579B8" w:rsidRPr="00391D69" w:rsidRDefault="006B52C5">
      <w:pPr>
        <w:pStyle w:val="CodeExample"/>
      </w:pPr>
      <w:r w:rsidRPr="00391D69">
        <w:t xml:space="preserve">    let using (resource: #System.IDisposable) f = </w:t>
      </w:r>
    </w:p>
    <w:p w:rsidR="007579B8" w:rsidRPr="00E42689" w:rsidRDefault="006B52C5">
      <w:pPr>
        <w:pStyle w:val="CodeExample"/>
      </w:pPr>
      <w:r w:rsidRPr="00E42689">
        <w:t xml:space="preserve">        tryFinally (f resource) (fun () -&gt; resource.Dispose())</w:t>
      </w:r>
    </w:p>
    <w:p w:rsidR="007579B8" w:rsidRPr="00F115D2" w:rsidRDefault="007579B8">
      <w:pPr>
        <w:pStyle w:val="CodeExample"/>
      </w:pPr>
    </w:p>
    <w:p w:rsidR="007579B8" w:rsidRPr="00F115D2" w:rsidRDefault="006B52C5">
      <w:pPr>
        <w:pStyle w:val="CodeExample"/>
      </w:pPr>
      <w:r w:rsidRPr="00404279">
        <w:t xml:space="preserve">    /// The forLoop operator</w:t>
      </w:r>
      <w:r w:rsidR="00414D20" w:rsidRPr="00404279">
        <w:t>.</w:t>
      </w:r>
    </w:p>
    <w:p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rsidR="007579B8" w:rsidRPr="00F115D2" w:rsidRDefault="006B52C5">
      <w:pPr>
        <w:pStyle w:val="CodeExample"/>
      </w:pPr>
      <w:r w:rsidRPr="00404279">
        <w:t xml:space="preserve">    let forLoop (e:seq&lt;_&gt;) f = </w:t>
      </w:r>
    </w:p>
    <w:p w:rsidR="007579B8" w:rsidRPr="00F115D2" w:rsidRDefault="006B52C5">
      <w:pPr>
        <w:pStyle w:val="CodeExample"/>
      </w:pPr>
      <w:r w:rsidRPr="00404279">
        <w:t xml:space="preserve">        let ie = e.GetEnumerator() </w:t>
      </w:r>
    </w:p>
    <w:p w:rsidR="007579B8" w:rsidRPr="00F115D2" w:rsidRDefault="006B52C5">
      <w:pPr>
        <w:pStyle w:val="CodeExample"/>
      </w:pPr>
      <w:r w:rsidRPr="00404279">
        <w:t xml:space="preserve">        tryFinally (whileLoop (fun () -&gt; ie.MoveNext()) </w:t>
      </w:r>
    </w:p>
    <w:p w:rsidR="007579B8" w:rsidRPr="00F115D2" w:rsidRDefault="006B52C5">
      <w:pPr>
        <w:pStyle w:val="CodeExample"/>
      </w:pPr>
      <w:r w:rsidRPr="00404279">
        <w:t xml:space="preserve">                              (delay (fun () -&gt; let v = ie.Current in f v)))</w:t>
      </w:r>
    </w:p>
    <w:p w:rsidR="007579B8" w:rsidRPr="00F115D2" w:rsidRDefault="006B52C5">
      <w:pPr>
        <w:pStyle w:val="CodeExample"/>
      </w:pPr>
      <w:r w:rsidRPr="00404279">
        <w:t xml:space="preserve">                   (fun () -&gt; ie.Dispose())</w:t>
      </w:r>
    </w:p>
    <w:p w:rsidR="007579B8" w:rsidRPr="00F115D2" w:rsidRDefault="007579B8">
      <w:pPr>
        <w:pStyle w:val="CodeExample"/>
      </w:pPr>
    </w:p>
    <w:p w:rsidR="007579B8" w:rsidRPr="00F115D2" w:rsidRDefault="006B52C5">
      <w:pPr>
        <w:pStyle w:val="CodeExample"/>
      </w:pPr>
      <w:r w:rsidRPr="00404279">
        <w:t xml:space="preserve">    </w:t>
      </w:r>
    </w:p>
    <w:p w:rsidR="007579B8" w:rsidRPr="00F115D2" w:rsidRDefault="006B52C5">
      <w:pPr>
        <w:pStyle w:val="CodeExample"/>
      </w:pPr>
      <w:r w:rsidRPr="00404279">
        <w:t xml:space="preserve">// Give the mapping for </w:t>
      </w:r>
      <w:r w:rsidR="00AA2699">
        <w:t>F# computation expressions</w:t>
      </w:r>
      <w:r w:rsidR="00414D20" w:rsidRPr="00404279">
        <w:t>.</w:t>
      </w:r>
    </w:p>
    <w:p w:rsidR="007579B8" w:rsidRPr="00F115D2" w:rsidRDefault="006B52C5">
      <w:pPr>
        <w:pStyle w:val="CodeExample"/>
      </w:pPr>
      <w:r w:rsidRPr="00404279">
        <w:t xml:space="preserve">type EventuallyBuilder() = </w:t>
      </w:r>
    </w:p>
    <w:p w:rsidR="007579B8" w:rsidRPr="00F115D2" w:rsidRDefault="006B52C5">
      <w:pPr>
        <w:pStyle w:val="CodeExample"/>
      </w:pPr>
      <w:r w:rsidRPr="00404279">
        <w:t xml:space="preserve">    member x.Bind(e,k)                  = Eventually.bind k e</w:t>
      </w:r>
    </w:p>
    <w:p w:rsidR="007579B8" w:rsidRPr="00F115D2" w:rsidRDefault="006B52C5">
      <w:pPr>
        <w:pStyle w:val="CodeExample"/>
      </w:pPr>
      <w:r w:rsidRPr="00404279">
        <w:t xml:space="preserve">    member x.Return(v)                  = Eventually.result v    </w:t>
      </w:r>
    </w:p>
    <w:p w:rsidR="003A6F66" w:rsidRPr="00F115D2" w:rsidRDefault="003A6F66" w:rsidP="003A6F66">
      <w:pPr>
        <w:pStyle w:val="CodeExample"/>
      </w:pPr>
      <w:r w:rsidRPr="00404279">
        <w:t xml:space="preserve">    member x.ReturnFrom(v)              = v    </w:t>
      </w:r>
    </w:p>
    <w:p w:rsidR="007579B8" w:rsidRPr="00F115D2" w:rsidRDefault="006B52C5">
      <w:pPr>
        <w:pStyle w:val="CodeExample"/>
      </w:pPr>
      <w:r w:rsidRPr="00404279">
        <w:t xml:space="preserve">    member x.Combine(e1,e2)             = Eventually.combine e1 e2</w:t>
      </w:r>
    </w:p>
    <w:p w:rsidR="007579B8" w:rsidRPr="00F115D2" w:rsidRDefault="006B52C5">
      <w:pPr>
        <w:pStyle w:val="CodeExample"/>
      </w:pPr>
      <w:r w:rsidRPr="00404279">
        <w:t xml:space="preserve">    member x.Delay(f)                   = Eventually.delay f</w:t>
      </w:r>
    </w:p>
    <w:p w:rsidR="007579B8" w:rsidRPr="00F115D2" w:rsidRDefault="006B52C5">
      <w:pPr>
        <w:pStyle w:val="CodeExample"/>
      </w:pPr>
      <w:r w:rsidRPr="00404279">
        <w:t xml:space="preserve">    member x.Zero()                     = Eventually.result ()</w:t>
      </w:r>
    </w:p>
    <w:p w:rsidR="007579B8" w:rsidRPr="00F115D2" w:rsidRDefault="006B52C5">
      <w:pPr>
        <w:pStyle w:val="CodeExample"/>
      </w:pPr>
      <w:r w:rsidRPr="00404279">
        <w:t xml:space="preserve">    member x.TryWith(e,handler)         = Eventually.tryWith e handler</w:t>
      </w:r>
    </w:p>
    <w:p w:rsidR="007579B8" w:rsidRPr="00F115D2" w:rsidRDefault="006B52C5">
      <w:pPr>
        <w:pStyle w:val="CodeExample"/>
      </w:pPr>
      <w:r w:rsidRPr="00404279">
        <w:t xml:space="preserve">    member x.TryFinally(e,compensation) = Eventually.tryFinally e compensation</w:t>
      </w:r>
    </w:p>
    <w:p w:rsidR="007579B8" w:rsidRPr="00F115D2" w:rsidRDefault="006B52C5">
      <w:pPr>
        <w:pStyle w:val="CodeExample"/>
      </w:pPr>
      <w:r w:rsidRPr="00404279">
        <w:t xml:space="preserve">    member x.For(e:seq&lt;_&gt;,f)            = Eventually.forLoop e f</w:t>
      </w:r>
    </w:p>
    <w:p w:rsidR="007579B8" w:rsidRPr="00F115D2" w:rsidRDefault="006B52C5">
      <w:pPr>
        <w:pStyle w:val="CodeExample"/>
      </w:pPr>
      <w:r w:rsidRPr="00404279">
        <w:t xml:space="preserve">    member x.Using(resource,e)          = Eventually.using resource e</w:t>
      </w:r>
    </w:p>
    <w:p w:rsidR="007579B8" w:rsidRPr="00F115D2" w:rsidRDefault="007579B8">
      <w:pPr>
        <w:pStyle w:val="CodeExample"/>
      </w:pPr>
    </w:p>
    <w:p w:rsidR="00210C13" w:rsidRPr="00F115D2" w:rsidRDefault="006B52C5" w:rsidP="00210C13">
      <w:pPr>
        <w:pStyle w:val="CodeExample"/>
      </w:pPr>
      <w:r w:rsidRPr="00404279">
        <w:t>let eventually = new EventuallyBuilder()</w:t>
      </w:r>
    </w:p>
    <w:p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rsidR="001E5936" w:rsidRPr="001E5936" w:rsidRDefault="001E5936" w:rsidP="001E5936">
      <w:pPr>
        <w:pStyle w:val="CodeExample"/>
      </w:pPr>
      <w:r w:rsidRPr="001E5936">
        <w:t xml:space="preserve">let comp = </w:t>
      </w:r>
    </w:p>
    <w:p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rsidR="001E5936" w:rsidRPr="001E5936" w:rsidRDefault="001E5936" w:rsidP="001E5936">
      <w:pPr>
        <w:pStyle w:val="CodeExample"/>
      </w:pPr>
      <w:r w:rsidRPr="001E5936">
        <w:t xml:space="preserve">                    printfn " x = %d" x</w:t>
      </w:r>
    </w:p>
    <w:p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rsidR="001E5936" w:rsidRPr="00F115D2" w:rsidRDefault="001E5936" w:rsidP="001E5936">
      <w:r w:rsidRPr="00497D56">
        <w:t>These</w:t>
      </w:r>
      <w:r w:rsidRPr="00110BB5">
        <w:t xml:space="preserve"> computations can now be “stepped</w:t>
      </w:r>
      <w:r w:rsidR="00500445">
        <w:t>.</w:t>
      </w:r>
      <w:r w:rsidRPr="00391D69">
        <w:t>”</w:t>
      </w:r>
      <w:r w:rsidRPr="00E42689">
        <w:t xml:space="preserve"> </w:t>
      </w:r>
      <w:r w:rsidR="00500445">
        <w:t>F</w:t>
      </w:r>
      <w:r w:rsidR="00414D20">
        <w:t>or example</w:t>
      </w:r>
      <w:r w:rsidR="00500445">
        <w:t>:</w:t>
      </w:r>
    </w:p>
    <w:p w:rsidR="001E5936" w:rsidRPr="001E5936" w:rsidRDefault="001E5936" w:rsidP="001E5936">
      <w:pPr>
        <w:pStyle w:val="CodeExample"/>
      </w:pPr>
      <w:r w:rsidRPr="001E5936">
        <w:t>let step x = Eventually.step x</w:t>
      </w:r>
    </w:p>
    <w:p w:rsidR="001E5936" w:rsidRDefault="001E5936" w:rsidP="001E5936">
      <w:pPr>
        <w:pStyle w:val="CodeExample"/>
      </w:pPr>
    </w:p>
    <w:p w:rsidR="001E5936" w:rsidRPr="001E5936" w:rsidRDefault="001E5936" w:rsidP="001E5936">
      <w:pPr>
        <w:pStyle w:val="CodeExample"/>
      </w:pPr>
      <w:r w:rsidRPr="001E5936">
        <w:t>comp |&gt; step</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Pr="001E5936" w:rsidRDefault="001E5936" w:rsidP="001E5936">
      <w:pPr>
        <w:pStyle w:val="CodeExample"/>
      </w:pPr>
    </w:p>
    <w:p w:rsidR="001E5936" w:rsidRPr="001E5936" w:rsidRDefault="001E5936" w:rsidP="001E5936">
      <w:pPr>
        <w:pStyle w:val="CodeExample"/>
      </w:pPr>
      <w:r w:rsidRPr="001E5936">
        <w:t>comp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Default="001E5936" w:rsidP="001E5936">
      <w:pPr>
        <w:pStyle w:val="CodeExample"/>
      </w:pPr>
    </w:p>
    <w:p w:rsidR="001E5936" w:rsidRPr="001E5936" w:rsidRDefault="001E5936" w:rsidP="001E5936">
      <w:pPr>
        <w:pStyle w:val="CodeExample"/>
      </w:pPr>
      <w:r w:rsidRPr="001E5936">
        <w:t>comp |&gt; step |&gt; step |&gt; step |&gt; step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1E5936" w:rsidRPr="001E5936" w:rsidRDefault="001E5936" w:rsidP="001E5936">
      <w:pPr>
        <w:pStyle w:val="CodeExample"/>
      </w:pPr>
      <w:r>
        <w:t xml:space="preserve">   // returns “NotYetDone &lt;closure&gt;”</w:t>
      </w:r>
    </w:p>
    <w:p w:rsidR="001E5936" w:rsidRPr="001E5936" w:rsidRDefault="001E5936" w:rsidP="001E5936">
      <w:pPr>
        <w:pStyle w:val="CodeExample"/>
      </w:pPr>
    </w:p>
    <w:p w:rsidR="001E5936" w:rsidRPr="001E5936" w:rsidRDefault="001E5936" w:rsidP="001E5936">
      <w:pPr>
        <w:pStyle w:val="CodeExample"/>
      </w:pPr>
      <w:r w:rsidRPr="001E5936">
        <w:t xml:space="preserve">comp |&gt; step |&gt; step |&gt; step |&gt; step |&gt; step |&gt; step |&gt; step |&gt; step </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2C565C" w:rsidRPr="001E5936" w:rsidRDefault="001E5936" w:rsidP="001E5936">
      <w:pPr>
        <w:pStyle w:val="CodeExample"/>
      </w:pPr>
      <w:r>
        <w:lastRenderedPageBreak/>
        <w:t xml:space="preserve">   // returns </w:t>
      </w:r>
      <w:r w:rsidR="00DD6421" w:rsidRPr="00497D56">
        <w:t>"</w:t>
      </w:r>
      <w:r>
        <w:t>Done 7</w:t>
      </w:r>
      <w:r w:rsidR="00DD6421" w:rsidRPr="00497D56">
        <w:t>"</w:t>
      </w:r>
    </w:p>
    <w:p w:rsidR="00335246" w:rsidRPr="00110BB5" w:rsidRDefault="00CF7BC3" w:rsidP="006230F9">
      <w:pPr>
        <w:pStyle w:val="Heading3"/>
      </w:pPr>
      <w:bookmarkStart w:id="832" w:name="_Toc207705820"/>
      <w:bookmarkStart w:id="833" w:name="_Toc257733553"/>
      <w:bookmarkStart w:id="834" w:name="_Toc270597449"/>
      <w:bookmarkStart w:id="835" w:name="_Toc286309339"/>
      <w:r w:rsidRPr="00497D56">
        <w:t>Sequence E</w:t>
      </w:r>
      <w:r w:rsidR="006B52C5" w:rsidRPr="00110BB5">
        <w:t>xpressions</w:t>
      </w:r>
      <w:bookmarkEnd w:id="832"/>
      <w:bookmarkEnd w:id="833"/>
      <w:bookmarkEnd w:id="834"/>
      <w:bookmarkEnd w:id="835"/>
    </w:p>
    <w:p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F54660">
        <w:rPr>
          <w:i/>
        </w:rPr>
        <w:fldChar w:fldCharType="begin"/>
      </w:r>
      <w:r w:rsidR="005A4D46">
        <w:instrText xml:space="preserve"> XE "</w:instrText>
      </w:r>
      <w:r w:rsidR="005A4D46" w:rsidRPr="009B4745">
        <w:instrText>expressions:sequence</w:instrText>
      </w:r>
      <w:r w:rsidR="005A4D46">
        <w:instrText xml:space="preserve">"  </w:instrText>
      </w:r>
      <w:r w:rsidR="00F54660">
        <w:rPr>
          <w:i/>
        </w:rPr>
        <w:fldChar w:fldCharType="end"/>
      </w:r>
      <w:r w:rsidR="00F54660">
        <w:rPr>
          <w:i/>
        </w:rPr>
        <w:fldChar w:fldCharType="begin"/>
      </w:r>
      <w:r w:rsidR="005A4D46">
        <w:instrText xml:space="preserve"> XE "</w:instrText>
      </w:r>
      <w:r w:rsidR="005A4D46" w:rsidRPr="009C0957">
        <w:instrText>sequence expression</w:instrText>
      </w:r>
      <w:r w:rsidR="005A4D46">
        <w:instrText xml:space="preserve">" </w:instrText>
      </w:r>
      <w:r w:rsidR="00F54660">
        <w:rPr>
          <w:i/>
        </w:rPr>
        <w:fldChar w:fldCharType="end"/>
      </w:r>
      <w:r w:rsidR="005A4D46">
        <w:t>:</w:t>
      </w:r>
    </w:p>
    <w:p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rsidR="00335246" w:rsidRPr="00110BB5" w:rsidRDefault="00CF3E17" w:rsidP="00335246">
      <w:r w:rsidRPr="00110BB5">
        <w:t>For example:</w:t>
      </w:r>
    </w:p>
    <w:p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Microsoft.FSharp.Collections.SeqBuilder</w:t>
      </w:r>
      <w:r w:rsidR="006B52C5" w:rsidRPr="006B52C5">
        <w:t xml:space="preserve">. This type </w:t>
      </w:r>
      <w:r>
        <w:t>can be considered to be</w:t>
      </w:r>
      <w:r w:rsidR="006B52C5" w:rsidRPr="006B52C5">
        <w:t xml:space="preserve"> defined as follows</w:t>
      </w:r>
      <w:r w:rsidR="005A4D46">
        <w:t>:</w:t>
      </w:r>
    </w:p>
    <w:p w:rsidR="001B3297" w:rsidRPr="00F115D2" w:rsidRDefault="006B52C5" w:rsidP="001B3297">
      <w:pPr>
        <w:pStyle w:val="CodeExplanation"/>
      </w:pPr>
      <w:r w:rsidRPr="00404279">
        <w:t xml:space="preserve">type SeqBuilder() = </w:t>
      </w:r>
    </w:p>
    <w:p w:rsidR="001B3297" w:rsidRPr="00F115D2" w:rsidRDefault="006B52C5" w:rsidP="001B3297">
      <w:pPr>
        <w:pStyle w:val="CodeExplanation"/>
      </w:pPr>
      <w:r w:rsidRPr="00404279">
        <w:t xml:space="preserve">    member x.Yield (v) = Seq.singleton v</w:t>
      </w:r>
    </w:p>
    <w:p w:rsidR="003A6F66" w:rsidRPr="00F115D2" w:rsidRDefault="003A6F66" w:rsidP="003A6F66">
      <w:pPr>
        <w:pStyle w:val="CodeExplanation"/>
      </w:pPr>
      <w:r w:rsidRPr="00404279">
        <w:t xml:space="preserve">    member x.YieldFrom (s:seq&lt;_&gt;) = s</w:t>
      </w:r>
    </w:p>
    <w:p w:rsidR="001B3297" w:rsidRPr="00F115D2" w:rsidRDefault="006B52C5" w:rsidP="001B3297">
      <w:pPr>
        <w:pStyle w:val="CodeExplanation"/>
      </w:pPr>
      <w:r w:rsidRPr="00404279">
        <w:t xml:space="preserve">    member x.Return (():unit) = Seq.empty</w:t>
      </w:r>
    </w:p>
    <w:p w:rsidR="001B3297" w:rsidRPr="00F115D2" w:rsidRDefault="006B52C5" w:rsidP="001B3297">
      <w:pPr>
        <w:pStyle w:val="CodeExplanation"/>
      </w:pPr>
      <w:r w:rsidRPr="00404279">
        <w:t xml:space="preserve">    member x.Combine (xs1,xs2) = Seq.append xs1 xs2</w:t>
      </w:r>
    </w:p>
    <w:p w:rsidR="001B3297" w:rsidRPr="00F115D2" w:rsidRDefault="006B52C5" w:rsidP="001B3297">
      <w:pPr>
        <w:pStyle w:val="CodeExplanation"/>
      </w:pPr>
      <w:r w:rsidRPr="00404279">
        <w:t xml:space="preserve">    member x.For (xs,g) = Seq.collect f xs</w:t>
      </w:r>
    </w:p>
    <w:p w:rsidR="001B3297" w:rsidRPr="00F115D2" w:rsidRDefault="006B52C5" w:rsidP="001B3297">
      <w:pPr>
        <w:pStyle w:val="CodeExplanation"/>
      </w:pPr>
      <w:r w:rsidRPr="00404279">
        <w:t xml:space="preserve">    member x.While (guard,body) = SequenceExpressionHelpers.EnumerateWhile guard body</w:t>
      </w:r>
    </w:p>
    <w:p w:rsidR="001B3297" w:rsidRPr="00F115D2" w:rsidRDefault="006B52C5" w:rsidP="001B3297">
      <w:pPr>
        <w:pStyle w:val="CodeExplanation"/>
      </w:pPr>
      <w:r w:rsidRPr="00404279">
        <w:t xml:space="preserve">    member x.TryFinally (xs,compensation) = </w:t>
      </w:r>
    </w:p>
    <w:p w:rsidR="001B3297" w:rsidRPr="00F115D2" w:rsidRDefault="006B52C5" w:rsidP="001B3297">
      <w:pPr>
        <w:pStyle w:val="CodeExplanation"/>
      </w:pPr>
      <w:r w:rsidRPr="00404279">
        <w:t xml:space="preserve">        SequenceExpressionHelpers.EnumerateThenFinally xs compensation</w:t>
      </w:r>
    </w:p>
    <w:p w:rsidR="00AF5DF1" w:rsidRPr="00F115D2" w:rsidRDefault="006B52C5" w:rsidP="00AF5DF1">
      <w:pPr>
        <w:pStyle w:val="CodeExplanation"/>
      </w:pPr>
      <w:r w:rsidRPr="00404279">
        <w:t xml:space="preserve">    member x.Using (resource,xs) = </w:t>
      </w:r>
    </w:p>
    <w:p w:rsidR="00AF5DF1" w:rsidRPr="00F115D2" w:rsidRDefault="006B52C5" w:rsidP="00AF5DF1">
      <w:pPr>
        <w:pStyle w:val="CodeExplanation"/>
      </w:pPr>
      <w:r w:rsidRPr="00404279">
        <w:t xml:space="preserve">        SequenceExpressionHelpers.EnumerateUsing resource xs</w:t>
      </w:r>
    </w:p>
    <w:p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rsidR="00A03B8F" w:rsidRPr="008C3A03" w:rsidRDefault="00A03B8F" w:rsidP="00855481">
      <w:pPr>
        <w:pStyle w:val="CodeExplanation"/>
        <w:rPr>
          <w:rStyle w:val="Italic"/>
        </w:rPr>
      </w:pPr>
    </w:p>
    <w:p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Microsoft.FSharp.Collections.Seq</w:t>
      </w:r>
      <w:r w:rsidR="00C2671A">
        <w:t xml:space="preserve"> and </w:t>
      </w:r>
      <w:r w:rsidR="00C2671A" w:rsidRPr="00B873B8">
        <w:rPr>
          <w:rStyle w:val="CodeInline"/>
        </w:rPr>
        <w:t>Microsoft.FSharp.Core.CompilerService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rsidR="00335246" w:rsidRPr="00E42689" w:rsidRDefault="00CF7BC3" w:rsidP="006230F9">
      <w:pPr>
        <w:pStyle w:val="Heading3"/>
      </w:pPr>
      <w:bookmarkStart w:id="836" w:name="_Toc207705821"/>
      <w:bookmarkStart w:id="837" w:name="_Toc257733554"/>
      <w:bookmarkStart w:id="838" w:name="_Toc270597450"/>
      <w:bookmarkStart w:id="839" w:name="_Toc286309340"/>
      <w:r w:rsidRPr="00391D69">
        <w:t>Range E</w:t>
      </w:r>
      <w:r w:rsidR="006B52C5" w:rsidRPr="00391D69">
        <w:t>xpressions</w:t>
      </w:r>
      <w:bookmarkEnd w:id="836"/>
      <w:bookmarkEnd w:id="837"/>
      <w:bookmarkEnd w:id="838"/>
      <w:bookmarkEnd w:id="839"/>
    </w:p>
    <w:p w:rsidR="00037736" w:rsidRPr="00497D56" w:rsidRDefault="00037736" w:rsidP="00037736">
      <w:r w:rsidRPr="00E42689">
        <w:t xml:space="preserve">Expressions of the following forms are </w:t>
      </w:r>
      <w:r w:rsidRPr="00B81F48">
        <w:rPr>
          <w:rStyle w:val="Italic"/>
        </w:rPr>
        <w:t>range expressions</w:t>
      </w:r>
      <w:r w:rsidR="00F54660" w:rsidRPr="00231131">
        <w:fldChar w:fldCharType="begin"/>
      </w:r>
      <w:r w:rsidR="006F3FCF" w:rsidRPr="00231131">
        <w:instrText xml:space="preserve"> XE "expressions:range"  </w:instrText>
      </w:r>
      <w:r w:rsidR="00F54660" w:rsidRPr="00231131">
        <w:fldChar w:fldCharType="end"/>
      </w:r>
      <w:r w:rsidR="00F54660" w:rsidRPr="00231131">
        <w:fldChar w:fldCharType="begin"/>
      </w:r>
      <w:r w:rsidR="006F3FCF" w:rsidRPr="00231131">
        <w:instrText xml:space="preserve"> XE "range expressions" </w:instrText>
      </w:r>
      <w:r w:rsidR="00F54660" w:rsidRPr="00231131">
        <w:fldChar w:fldCharType="end"/>
      </w:r>
      <w:r w:rsidRPr="00231131">
        <w:t>.</w:t>
      </w:r>
      <w:r>
        <w:rPr>
          <w:lang w:eastAsia="en-GB"/>
        </w:rPr>
        <w:t xml:space="preserve"> </w:t>
      </w:r>
    </w:p>
    <w:p w:rsidR="00F113E1" w:rsidRPr="00097F91" w:rsidRDefault="00F113E1" w:rsidP="00F113E1">
      <w:pPr>
        <w:pStyle w:val="CodeExplanation"/>
        <w:rPr>
          <w:rStyle w:val="CodeInline"/>
          <w:lang w:val="de-DE"/>
        </w:rPr>
      </w:pPr>
      <w:r w:rsidRPr="00097F91">
        <w:rPr>
          <w:rStyle w:val="CodeInline"/>
          <w:lang w:val="de-DE"/>
        </w:rPr>
        <w:lastRenderedPageBreak/>
        <w:t>{</w:t>
      </w:r>
      <w:r w:rsidRPr="00355E9F">
        <w:rPr>
          <w:rStyle w:val="CodeInlineItalic"/>
        </w:rPr>
        <w:t xml:space="preserve"> e1</w:t>
      </w:r>
      <w:r w:rsidRPr="00097F91">
        <w:rPr>
          <w:rStyle w:val="CodeInline"/>
          <w:lang w:val="de-DE"/>
        </w:rPr>
        <w:t xml:space="preserve"> .. </w:t>
      </w:r>
      <w:r w:rsidRPr="00355E9F">
        <w:rPr>
          <w:rStyle w:val="CodeInlineItalic"/>
        </w:rPr>
        <w:t>e2</w:t>
      </w:r>
      <w:r w:rsidRPr="00097F91">
        <w:rPr>
          <w:rStyle w:val="CodeInline"/>
          <w:lang w:val="de-DE"/>
        </w:rPr>
        <w:t xml:space="preserve"> }  </w:t>
      </w:r>
    </w:p>
    <w:p w:rsidR="00F113E1" w:rsidRPr="00097F91" w:rsidRDefault="00F113E1" w:rsidP="00F113E1">
      <w:pPr>
        <w:pStyle w:val="CodeExplanation"/>
        <w:rPr>
          <w:rStyle w:val="CodeInline"/>
          <w:lang w:val="de-DE"/>
        </w:rPr>
      </w:pPr>
      <w:r w:rsidRPr="00097F91">
        <w:rPr>
          <w:rStyle w:val="CodeInline"/>
          <w:lang w:val="de-DE"/>
        </w:rPr>
        <w:t>{</w:t>
      </w:r>
      <w:r w:rsidRPr="00355E9F">
        <w:rPr>
          <w:rStyle w:val="CodeInlineItalic"/>
        </w:rPr>
        <w:t xml:space="preserve"> e1</w:t>
      </w:r>
      <w:r w:rsidRPr="00097F91">
        <w:rPr>
          <w:rStyle w:val="CodeInline"/>
          <w:lang w:val="de-DE"/>
        </w:rPr>
        <w:t xml:space="preserve"> .. </w:t>
      </w:r>
      <w:r w:rsidRPr="00355E9F">
        <w:rPr>
          <w:rStyle w:val="CodeInlineItalic"/>
        </w:rPr>
        <w:t>e2 .. e3</w:t>
      </w:r>
      <w:r w:rsidRPr="00097F91">
        <w:rPr>
          <w:rStyle w:val="CodeInline"/>
          <w:lang w:val="de-DE"/>
        </w:rPr>
        <w:t xml:space="preserve"> } </w:t>
      </w:r>
    </w:p>
    <w:p w:rsidR="00037736" w:rsidRPr="00097F91" w:rsidRDefault="00037736" w:rsidP="00037736">
      <w:pPr>
        <w:pStyle w:val="CodeExplanation"/>
        <w:rPr>
          <w:rStyle w:val="CodeInline"/>
          <w:lang w:val="de-DE"/>
        </w:rPr>
      </w:pPr>
      <w:r w:rsidRPr="00097F91">
        <w:rPr>
          <w:rStyle w:val="CodeInline"/>
          <w:lang w:val="de-DE"/>
        </w:rPr>
        <w:t>seq {</w:t>
      </w:r>
      <w:r w:rsidRPr="00355E9F">
        <w:rPr>
          <w:rStyle w:val="CodeInlineItalic"/>
        </w:rPr>
        <w:t xml:space="preserve"> e1</w:t>
      </w:r>
      <w:r w:rsidRPr="00097F91">
        <w:rPr>
          <w:rStyle w:val="CodeInline"/>
          <w:lang w:val="de-DE"/>
        </w:rPr>
        <w:t xml:space="preserve"> .. </w:t>
      </w:r>
      <w:r w:rsidRPr="00355E9F">
        <w:rPr>
          <w:rStyle w:val="CodeInlineItalic"/>
        </w:rPr>
        <w:t>e2</w:t>
      </w:r>
      <w:r w:rsidRPr="00097F91">
        <w:rPr>
          <w:rStyle w:val="CodeInline"/>
          <w:lang w:val="de-DE"/>
        </w:rPr>
        <w:t xml:space="preserve"> }  </w:t>
      </w:r>
    </w:p>
    <w:p w:rsidR="00037736" w:rsidRPr="00097F91" w:rsidRDefault="00037736" w:rsidP="00037736">
      <w:pPr>
        <w:pStyle w:val="CodeExplanation"/>
        <w:rPr>
          <w:rStyle w:val="CodeInline"/>
          <w:lang w:val="de-DE"/>
        </w:rPr>
      </w:pPr>
      <w:r w:rsidRPr="00097F91">
        <w:rPr>
          <w:rStyle w:val="CodeInline"/>
          <w:lang w:val="de-DE"/>
        </w:rPr>
        <w:t>seq {</w:t>
      </w:r>
      <w:r w:rsidRPr="00355E9F">
        <w:rPr>
          <w:rStyle w:val="CodeInlineItalic"/>
        </w:rPr>
        <w:t xml:space="preserve"> e1</w:t>
      </w:r>
      <w:r w:rsidRPr="00097F91">
        <w:rPr>
          <w:rStyle w:val="CodeInline"/>
          <w:lang w:val="de-DE"/>
        </w:rPr>
        <w:t xml:space="preserve"> .. </w:t>
      </w:r>
      <w:r w:rsidRPr="00355E9F">
        <w:rPr>
          <w:rStyle w:val="CodeInlineItalic"/>
        </w:rPr>
        <w:t>e2 .. e3</w:t>
      </w:r>
      <w:r w:rsidRPr="00097F91">
        <w:rPr>
          <w:rStyle w:val="CodeInline"/>
          <w:lang w:val="de-DE"/>
        </w:rPr>
        <w:t xml:space="preserve"> } </w:t>
      </w:r>
    </w:p>
    <w:p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rsidR="00037736" w:rsidRPr="00E42689" w:rsidRDefault="00037736" w:rsidP="00037736">
      <w:pPr>
        <w:pStyle w:val="CodeExample"/>
        <w:rPr>
          <w:rStyle w:val="CodeInline"/>
        </w:rPr>
      </w:pPr>
      <w:r w:rsidRPr="00391D69">
        <w:rPr>
          <w:rStyle w:val="CodeInline"/>
        </w:rPr>
        <w:t>seq { 1 .. 10 } // 1; 2; 3; 4; 5; 6; 7; 8; 9; 10</w:t>
      </w:r>
    </w:p>
    <w:p w:rsidR="00037736" w:rsidRPr="00E42689" w:rsidRDefault="00037736" w:rsidP="00037736">
      <w:pPr>
        <w:pStyle w:val="CodeExample"/>
        <w:rPr>
          <w:rStyle w:val="CodeInline"/>
        </w:rPr>
      </w:pPr>
      <w:r w:rsidRPr="00E42689">
        <w:rPr>
          <w:rStyle w:val="CodeInline"/>
        </w:rPr>
        <w:t>seq { 1 .. 2 .. 10 } // 1; 3; 5; 7; 9</w:t>
      </w:r>
    </w:p>
    <w:p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355E9F">
        <w:rPr>
          <w:rStyle w:val="CodeInlineItalic"/>
        </w:rPr>
        <w:t xml:space="preserve"> e1</w:t>
      </w:r>
      <w:r w:rsidRPr="00082DF1">
        <w:rPr>
          <w:rStyle w:val="CodeInline"/>
          <w:lang w:val="de-DE"/>
        </w:rPr>
        <w:t xml:space="preserve"> .. </w:t>
      </w:r>
      <w:r w:rsidRPr="00355E9F">
        <w:rPr>
          <w:rStyle w:val="CodeInlineItalic"/>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763014">
        <w:rPr>
          <w:rStyle w:val="CodeInline"/>
        </w:rPr>
        <w:t>→</w:t>
      </w:r>
      <w:r w:rsidRPr="00082DF1">
        <w:rPr>
          <w:rStyle w:val="CodeInline"/>
          <w:lang w:val="de-DE"/>
        </w:rPr>
        <w:t xml:space="preserve"> </w:t>
      </w:r>
      <w:r w:rsidRPr="00082DF1">
        <w:rPr>
          <w:rStyle w:val="CodeInline"/>
          <w:iCs/>
          <w:lang w:val="de-DE"/>
        </w:rPr>
        <w:t>(</w:t>
      </w:r>
      <w:r w:rsidRPr="00355E9F">
        <w:rPr>
          <w:rStyle w:val="CodeInlineItalic"/>
        </w:rPr>
        <w:t>..</w:t>
      </w:r>
      <w:r w:rsidRPr="00082DF1">
        <w:rPr>
          <w:rStyle w:val="CodeInline"/>
          <w:iCs/>
          <w:lang w:val="de-DE"/>
        </w:rPr>
        <w:t>)</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1</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2</w:t>
      </w:r>
    </w:p>
    <w:p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355E9F">
        <w:rPr>
          <w:rStyle w:val="CodeInlineItalic"/>
        </w:rPr>
        <w:t xml:space="preserve"> e1</w:t>
      </w:r>
      <w:r w:rsidRPr="00082DF1">
        <w:rPr>
          <w:rStyle w:val="CodeInline"/>
          <w:lang w:val="de-DE"/>
        </w:rPr>
        <w:t xml:space="preserve"> .. </w:t>
      </w:r>
      <w:r w:rsidRPr="00355E9F">
        <w:rPr>
          <w:rStyle w:val="CodeInlineItalic"/>
        </w:rPr>
        <w:t>e2 .. e3</w:t>
      </w:r>
      <w:r w:rsidRPr="00082DF1">
        <w:rPr>
          <w:rStyle w:val="CodeInline"/>
          <w:lang w:val="de-DE"/>
        </w:rPr>
        <w:t xml:space="preserve"> </w:t>
      </w:r>
      <w:r w:rsidRPr="00082DF1">
        <w:rPr>
          <w:rStyle w:val="CodeInline"/>
          <w:iCs/>
          <w:lang w:val="de-DE"/>
        </w:rPr>
        <w:t xml:space="preserve">} </w:t>
      </w:r>
      <w:r w:rsidRPr="00763014">
        <w:rPr>
          <w:rStyle w:val="CodeInline"/>
        </w:rPr>
        <w:t>→</w:t>
      </w:r>
      <w:r w:rsidRPr="00082DF1">
        <w:rPr>
          <w:rStyle w:val="CodeInline"/>
          <w:lang w:val="de-DE"/>
        </w:rPr>
        <w:t xml:space="preserve"> </w:t>
      </w:r>
      <w:r w:rsidRPr="00082DF1">
        <w:rPr>
          <w:rStyle w:val="CodeInline"/>
          <w:iCs/>
          <w:lang w:val="de-DE"/>
        </w:rPr>
        <w:t>(</w:t>
      </w:r>
      <w:r w:rsidRPr="00355E9F">
        <w:rPr>
          <w:rStyle w:val="CodeInlineItalic"/>
        </w:rPr>
        <w:t>.. ..</w:t>
      </w:r>
      <w:r w:rsidRPr="00082DF1">
        <w:rPr>
          <w:rStyle w:val="CodeInline"/>
          <w:iCs/>
          <w:lang w:val="de-DE"/>
        </w:rPr>
        <w:t>)</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1</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2</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3</w:t>
      </w:r>
    </w:p>
    <w:p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Microsoft.FSharp.Core.Operators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Microsoft.FSharp.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rsidR="00E07EC8" w:rsidRPr="00404279" w:rsidRDefault="00E07EC8" w:rsidP="005D30C2">
      <w:pPr>
        <w:rPr>
          <w:lang w:val="en-GB"/>
        </w:rPr>
      </w:pPr>
      <w:r w:rsidRPr="00404279">
        <w:rPr>
          <w:lang w:val="en-GB"/>
        </w:rPr>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F54660" w:rsidRPr="00404279">
        <w:fldChar w:fldCharType="begin"/>
      </w:r>
      <w:r w:rsidRPr="00404279">
        <w:instrText xml:space="preserve"> REF SimpleForLoops \r \h </w:instrText>
      </w:r>
      <w:r w:rsidR="0011735C">
        <w:instrText xml:space="preserve"> \* MERGEFORMAT </w:instrText>
      </w:r>
      <w:r w:rsidR="00F54660" w:rsidRPr="00404279">
        <w:fldChar w:fldCharType="separate"/>
      </w:r>
      <w:r w:rsidR="00340C81">
        <w:t>6.5.7</w:t>
      </w:r>
      <w:r w:rsidR="00F54660" w:rsidRPr="00404279">
        <w:fldChar w:fldCharType="end"/>
      </w:r>
      <w:r w:rsidRPr="00404279">
        <w:t>).</w:t>
      </w:r>
    </w:p>
    <w:p w:rsidR="00335246" w:rsidRPr="00F115D2" w:rsidRDefault="00CF7BC3" w:rsidP="006230F9">
      <w:pPr>
        <w:pStyle w:val="Heading3"/>
      </w:pPr>
      <w:bookmarkStart w:id="840" w:name="_Toc207705822"/>
      <w:bookmarkStart w:id="841" w:name="_Toc257733555"/>
      <w:bookmarkStart w:id="842" w:name="_Toc270597451"/>
      <w:bookmarkStart w:id="843" w:name="_Toc286309341"/>
      <w:r w:rsidRPr="00404279">
        <w:t>Lists via Sequence E</w:t>
      </w:r>
      <w:r w:rsidR="006B52C5" w:rsidRPr="00404279">
        <w:t>xpressions</w:t>
      </w:r>
      <w:bookmarkEnd w:id="840"/>
      <w:bookmarkEnd w:id="841"/>
      <w:bookmarkEnd w:id="842"/>
      <w:bookmarkEnd w:id="843"/>
    </w:p>
    <w:p w:rsidR="00247911" w:rsidRPr="00404279" w:rsidRDefault="00A57DFA" w:rsidP="00335246">
      <w:pPr>
        <w:rPr>
          <w:rStyle w:val="CodeInline"/>
        </w:rPr>
      </w:pPr>
      <w:r>
        <w:t>A</w:t>
      </w:r>
      <w:r w:rsidRPr="006B52C5">
        <w:t xml:space="preserve"> </w:t>
      </w:r>
      <w:r w:rsidRPr="00B81F48">
        <w:rPr>
          <w:rStyle w:val="Italic"/>
        </w:rPr>
        <w:t>list sequence expression</w:t>
      </w:r>
      <w:r>
        <w:rPr>
          <w:i/>
          <w:iCs/>
          <w:lang w:eastAsia="en-GB"/>
        </w:rPr>
        <w:fldChar w:fldCharType="begin"/>
      </w:r>
      <w:r>
        <w:instrText xml:space="preserve"> XE "</w:instrText>
      </w:r>
      <w:r w:rsidRPr="00DC3202">
        <w:instrText>expressions:list sequence</w:instrText>
      </w:r>
      <w:r>
        <w:instrText xml:space="preserve">"  </w:instrText>
      </w:r>
      <w:r>
        <w:rPr>
          <w:i/>
          <w:iCs/>
          <w:lang w:eastAsia="en-GB"/>
        </w:rPr>
        <w:fldChar w:fldCharType="end"/>
      </w:r>
      <w:r>
        <w:rPr>
          <w:i/>
          <w:iCs/>
          <w:lang w:eastAsia="en-GB"/>
        </w:rPr>
        <w:fldChar w:fldCharType="begin"/>
      </w:r>
      <w:r>
        <w:instrText xml:space="preserve"> XE "</w:instrText>
      </w:r>
      <w:r w:rsidRPr="00B96D15">
        <w:rPr>
          <w:iCs/>
          <w:lang w:eastAsia="en-GB"/>
        </w:rPr>
        <w:instrText>list sequence expression</w:instrText>
      </w:r>
      <w:r>
        <w:instrText xml:space="preserve">" </w:instrText>
      </w:r>
      <w:r>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Microsoft.FSharp.Collections.Seq.toList(seq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rsidR="007E3A34" w:rsidRDefault="007E3A34" w:rsidP="00247911">
      <w:r>
        <w:t>For example:</w:t>
      </w:r>
    </w:p>
    <w:p w:rsidR="007E3A34" w:rsidRDefault="007E3A34" w:rsidP="007E3A34">
      <w:pPr>
        <w:pStyle w:val="CodeExample"/>
      </w:pPr>
      <w:r w:rsidRPr="00404279">
        <w:t>let x2 = [ yield 1; yield 2 ]</w:t>
      </w:r>
    </w:p>
    <w:p w:rsidR="007E3A34" w:rsidRDefault="007E3A34" w:rsidP="007E3A34">
      <w:pPr>
        <w:pStyle w:val="CodeExample"/>
      </w:pPr>
    </w:p>
    <w:p w:rsidR="007E3A34" w:rsidRDefault="007E3A34" w:rsidP="007E3A34">
      <w:pPr>
        <w:pStyle w:val="CodeExample"/>
      </w:pPr>
      <w:r w:rsidRPr="00404279">
        <w:t>let x3 = [ yield 1</w:t>
      </w:r>
    </w:p>
    <w:p w:rsidR="007E3A34" w:rsidRDefault="007E3A34" w:rsidP="007E3A34">
      <w:pPr>
        <w:pStyle w:val="CodeExample"/>
      </w:pPr>
      <w:r w:rsidRPr="00404279">
        <w:t xml:space="preserve">           if System.DateTime.Now.DayOfWeek = System.DayOfWeek.Monday then </w:t>
      </w:r>
    </w:p>
    <w:p w:rsidR="007E3A34" w:rsidRPr="00F115D2" w:rsidRDefault="007E3A34" w:rsidP="007E3A34">
      <w:pPr>
        <w:pStyle w:val="CodeExample"/>
      </w:pPr>
      <w:r w:rsidRPr="00404279">
        <w:t xml:space="preserve">               yield 2]</w:t>
      </w:r>
    </w:p>
    <w:p w:rsidR="00335246" w:rsidRPr="00F115D2" w:rsidRDefault="00CF7BC3" w:rsidP="006230F9">
      <w:pPr>
        <w:pStyle w:val="Heading3"/>
      </w:pPr>
      <w:bookmarkStart w:id="844" w:name="_Toc207705823"/>
      <w:bookmarkStart w:id="845" w:name="_Toc257733556"/>
      <w:bookmarkStart w:id="846" w:name="_Toc270597452"/>
      <w:bookmarkStart w:id="847" w:name="_Toc286309342"/>
      <w:r w:rsidRPr="00404279">
        <w:t>Arrays Sequence E</w:t>
      </w:r>
      <w:r w:rsidR="006B52C5" w:rsidRPr="00404279">
        <w:t>xpressions</w:t>
      </w:r>
      <w:bookmarkEnd w:id="844"/>
      <w:bookmarkEnd w:id="845"/>
      <w:bookmarkEnd w:id="846"/>
      <w:bookmarkEnd w:id="847"/>
    </w:p>
    <w:p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F54660">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F54660">
        <w:rPr>
          <w:i/>
          <w:iCs/>
          <w:lang w:eastAsia="en-GB"/>
        </w:rPr>
        <w:fldChar w:fldCharType="end"/>
      </w:r>
      <w:r w:rsidR="00F54660">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F54660">
        <w:rPr>
          <w:i/>
          <w:iCs/>
          <w:lang w:eastAsia="en-GB"/>
        </w:rPr>
        <w:fldChar w:fldCharType="end"/>
      </w:r>
      <w:r w:rsidR="005A4D46">
        <w:rPr>
          <w:lang w:eastAsia="en-GB"/>
        </w:rPr>
        <w:t>:</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Microsoft.FSharp.Collections.Seq.toArray(seq { </w:t>
      </w:r>
      <w:r w:rsidR="006B52C5" w:rsidRPr="006B52C5">
        <w:rPr>
          <w:rStyle w:val="CodeInline"/>
          <w:i/>
          <w:u w:val="dotted"/>
        </w:rPr>
        <w:t>cexpr }</w:t>
      </w:r>
      <w:r w:rsidR="006B52C5" w:rsidRPr="006B52C5">
        <w:rPr>
          <w:rStyle w:val="CodeInline"/>
          <w:u w:val="dotted"/>
        </w:rPr>
        <w:t>)</w:t>
      </w:r>
      <w:r w:rsidR="006B52C5" w:rsidRPr="006B52C5">
        <w:t>.</w:t>
      </w:r>
    </w:p>
    <w:p w:rsidR="007E3A34" w:rsidRDefault="007E3A34" w:rsidP="005A4D46">
      <w:pPr>
        <w:keepNext/>
      </w:pPr>
      <w:r>
        <w:lastRenderedPageBreak/>
        <w:t>For example:</w:t>
      </w:r>
    </w:p>
    <w:p w:rsidR="007E3A34" w:rsidRDefault="007E3A34" w:rsidP="005A4D46">
      <w:pPr>
        <w:pStyle w:val="CodeExample"/>
        <w:keepNext/>
      </w:pPr>
      <w:r w:rsidRPr="00404279">
        <w:t>let x2 = [| yield 1; yield 2 |]</w:t>
      </w:r>
    </w:p>
    <w:p w:rsidR="007E3A34" w:rsidRDefault="007E3A34" w:rsidP="007E3A34">
      <w:pPr>
        <w:pStyle w:val="CodeExample"/>
      </w:pPr>
    </w:p>
    <w:p w:rsidR="007E3A34" w:rsidRDefault="007E3A34" w:rsidP="007E3A34">
      <w:pPr>
        <w:pStyle w:val="CodeExample"/>
      </w:pPr>
      <w:r w:rsidRPr="00404279">
        <w:t>let x3 = [| yield 1</w:t>
      </w:r>
    </w:p>
    <w:p w:rsidR="007E3A34" w:rsidRDefault="007E3A34" w:rsidP="007E3A34">
      <w:pPr>
        <w:pStyle w:val="CodeExample"/>
      </w:pPr>
      <w:r w:rsidRPr="00404279">
        <w:t xml:space="preserve">            if System.DateTime.Now.DayOfWeek = System.DayOfWeek.Monday then </w:t>
      </w:r>
    </w:p>
    <w:p w:rsidR="007E3A34" w:rsidRPr="00F115D2" w:rsidRDefault="007E3A34" w:rsidP="007E3A34">
      <w:pPr>
        <w:pStyle w:val="CodeExample"/>
      </w:pPr>
      <w:r w:rsidRPr="00404279">
        <w:t xml:space="preserve">                yield 2 |]</w:t>
      </w:r>
    </w:p>
    <w:p w:rsidR="00C4746B" w:rsidRPr="00F115D2" w:rsidRDefault="00CF7BC3" w:rsidP="006230F9">
      <w:pPr>
        <w:pStyle w:val="Heading3"/>
      </w:pPr>
      <w:bookmarkStart w:id="848" w:name="_Toc269634482"/>
      <w:bookmarkStart w:id="849" w:name="_Toc207705824"/>
      <w:bookmarkStart w:id="850" w:name="_Toc257733557"/>
      <w:bookmarkStart w:id="851" w:name="_Toc270597453"/>
      <w:bookmarkStart w:id="852" w:name="_Toc286309343"/>
      <w:bookmarkEnd w:id="848"/>
      <w:r w:rsidRPr="00404279">
        <w:t>Null E</w:t>
      </w:r>
      <w:r w:rsidR="006B52C5" w:rsidRPr="00404279">
        <w:t>xpressions</w:t>
      </w:r>
      <w:bookmarkEnd w:id="849"/>
      <w:bookmarkEnd w:id="850"/>
      <w:bookmarkEnd w:id="851"/>
      <w:bookmarkEnd w:id="852"/>
    </w:p>
    <w:p w:rsidR="00C4746B" w:rsidRPr="00E42689" w:rsidRDefault="006B52C5" w:rsidP="00C4746B">
      <w:r w:rsidRPr="006B52C5">
        <w:t>An expression</w:t>
      </w:r>
      <w:r w:rsidR="00F54660">
        <w:fldChar w:fldCharType="begin"/>
      </w:r>
      <w:r w:rsidR="00500445">
        <w:instrText xml:space="preserve"> XE "</w:instrText>
      </w:r>
      <w:r w:rsidR="00500445" w:rsidRPr="00804BD0">
        <w:instrText>expressions:null</w:instrText>
      </w:r>
      <w:r w:rsidR="00500445">
        <w:instrText xml:space="preserve">" </w:instrText>
      </w:r>
      <w:r w:rsidR="00F54660">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F54660">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F54660">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F54660">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F54660">
        <w:rPr>
          <w:lang w:eastAsia="en-GB"/>
        </w:rPr>
        <w:fldChar w:fldCharType="end"/>
      </w:r>
      <w:r w:rsidRPr="00497D56">
        <w:t xml:space="preserve"> (</w:t>
      </w:r>
      <w:r w:rsidRPr="00110BB5">
        <w:t>§</w:t>
      </w:r>
      <w:r w:rsidR="00F54660" w:rsidRPr="00391D69">
        <w:fldChar w:fldCharType="begin"/>
      </w:r>
      <w:r w:rsidRPr="006B52C5">
        <w:instrText xml:space="preserve"> REF NullnessConstraints \r \h </w:instrText>
      </w:r>
      <w:r w:rsidR="00F54660" w:rsidRPr="00391D69">
        <w:fldChar w:fldCharType="separate"/>
      </w:r>
      <w:r w:rsidR="00340C81">
        <w:t>5.2.2</w:t>
      </w:r>
      <w:r w:rsidR="00F54660" w:rsidRPr="00391D69">
        <w:fldChar w:fldCharType="end"/>
      </w:r>
      <w:r w:rsidRPr="00391D69">
        <w:t>, §</w:t>
      </w:r>
      <w:r w:rsidR="00F54660" w:rsidRPr="00391D69">
        <w:fldChar w:fldCharType="begin"/>
      </w:r>
      <w:r w:rsidRPr="006B52C5">
        <w:instrText xml:space="preserve"> REF Nullness \r \h </w:instrText>
      </w:r>
      <w:r w:rsidR="00F54660" w:rsidRPr="00391D69">
        <w:fldChar w:fldCharType="separate"/>
      </w:r>
      <w:r w:rsidR="00340C81">
        <w:t>5.4.8</w:t>
      </w:r>
      <w:r w:rsidR="00F54660"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rsidR="003F58D7" w:rsidRPr="00F115D2" w:rsidRDefault="006B52C5" w:rsidP="00C4746B">
      <w:r w:rsidRPr="006B52C5">
        <w:t>Null expressions are a primitive elaborated form.</w:t>
      </w:r>
    </w:p>
    <w:p w:rsidR="00E01625" w:rsidRPr="00F115D2" w:rsidRDefault="006B52C5" w:rsidP="006230F9">
      <w:pPr>
        <w:pStyle w:val="Heading3"/>
      </w:pPr>
      <w:bookmarkStart w:id="853" w:name="FormatQuotation"/>
      <w:bookmarkStart w:id="854" w:name="_Toc207705826"/>
      <w:bookmarkStart w:id="855" w:name="_Toc257733558"/>
      <w:bookmarkStart w:id="856" w:name="_Toc270597454"/>
      <w:bookmarkStart w:id="857" w:name="_Toc286309344"/>
      <w:r w:rsidRPr="00404279">
        <w:t>'printf' Formats</w:t>
      </w:r>
      <w:bookmarkEnd w:id="853"/>
      <w:bookmarkEnd w:id="854"/>
      <w:bookmarkEnd w:id="855"/>
      <w:bookmarkEnd w:id="856"/>
      <w:bookmarkEnd w:id="857"/>
      <w:r w:rsidRPr="00404279">
        <w:t xml:space="preserve"> </w:t>
      </w:r>
    </w:p>
    <w:p w:rsidR="007B45FD" w:rsidRPr="00F115D2" w:rsidRDefault="006B52C5" w:rsidP="007B45FD">
      <w:r w:rsidRPr="006B52C5">
        <w:t>Format strings</w:t>
      </w:r>
      <w:r w:rsidR="00F54660">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F54660">
        <w:rPr>
          <w:lang w:eastAsia="en-GB"/>
        </w:rPr>
        <w:fldChar w:fldCharType="end"/>
      </w:r>
      <w:r w:rsidR="006F3FCF">
        <w:rPr>
          <w:lang w:eastAsia="en-GB"/>
        </w:rPr>
        <w:t xml:space="preserve"> </w:t>
      </w:r>
      <w:r w:rsidR="00F54660">
        <w:rPr>
          <w:lang w:eastAsia="en-GB"/>
        </w:rPr>
        <w:fldChar w:fldCharType="begin"/>
      </w:r>
      <w:r w:rsidR="006F3FCF">
        <w:instrText xml:space="preserve"> XE "</w:instrText>
      </w:r>
      <w:r w:rsidR="006F3FCF" w:rsidRPr="006F3FCF">
        <w:instrText>format strings</w:instrText>
      </w:r>
      <w:r w:rsidR="006F3FCF">
        <w:instrText xml:space="preserve">" </w:instrText>
      </w:r>
      <w:r w:rsidR="00F54660">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F54660">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F54660">
        <w:rPr>
          <w:lang w:eastAsia="en-GB"/>
        </w:rPr>
        <w:fldChar w:fldCharType="end"/>
      </w:r>
      <w:r w:rsidRPr="006B52C5">
        <w:rPr>
          <w:lang w:eastAsia="en-GB"/>
        </w:rPr>
        <w:t>,</w:t>
      </w:r>
      <w:r w:rsidRPr="00497D56">
        <w:t xml:space="preserve"> </w:t>
      </w:r>
      <w:r w:rsidRPr="00110BB5">
        <w:rPr>
          <w:rStyle w:val="CodeInline"/>
        </w:rPr>
        <w:t>fprintf</w:t>
      </w:r>
      <w:r w:rsidR="00F54660" w:rsidRPr="00D45B24">
        <w:fldChar w:fldCharType="begin"/>
      </w:r>
      <w:r w:rsidR="006F3FCF" w:rsidRPr="00D45B24">
        <w:instrText xml:space="preserve"> XE "fprintf function" </w:instrText>
      </w:r>
      <w:r w:rsidR="00F54660" w:rsidRPr="00D45B24">
        <w:fldChar w:fldCharType="end"/>
      </w:r>
      <w:r w:rsidRPr="006B52C5">
        <w:rPr>
          <w:lang w:eastAsia="en-GB"/>
        </w:rPr>
        <w:t>,</w:t>
      </w:r>
      <w:r w:rsidRPr="00497D56">
        <w:t xml:space="preserve"> </w:t>
      </w:r>
      <w:r w:rsidRPr="00110BB5">
        <w:rPr>
          <w:rStyle w:val="CodeInline"/>
        </w:rPr>
        <w:t>sprintf</w:t>
      </w:r>
      <w:r w:rsidR="00F54660" w:rsidRPr="00D45B24">
        <w:fldChar w:fldCharType="begin"/>
      </w:r>
      <w:r w:rsidR="006F3FCF" w:rsidRPr="00D45B24">
        <w:instrText xml:space="preserve"> XE "sprintf function" </w:instrText>
      </w:r>
      <w:r w:rsidR="00F54660" w:rsidRPr="00D45B24">
        <w:fldChar w:fldCharType="end"/>
      </w:r>
      <w:r w:rsidR="00A26204">
        <w:t>,</w:t>
      </w:r>
      <w:r w:rsidRPr="00497D56">
        <w:t xml:space="preserve"> or </w:t>
      </w:r>
      <w:r w:rsidRPr="00110BB5">
        <w:rPr>
          <w:rStyle w:val="CodeInline"/>
        </w:rPr>
        <w:t>bprintf</w:t>
      </w:r>
      <w:r w:rsidR="00F54660" w:rsidRPr="000F6DB3">
        <w:fldChar w:fldCharType="begin"/>
      </w:r>
      <w:r w:rsidR="006F3FCF" w:rsidRPr="000F6DB3">
        <w:instrText xml:space="preserve"> XE "bprintf function" </w:instrText>
      </w:r>
      <w:r w:rsidR="00F54660" w:rsidRPr="000F6DB3">
        <w:fldChar w:fldCharType="end"/>
      </w:r>
      <w:r w:rsidRPr="00497D56">
        <w:t xml:space="preserve"> in the </w:t>
      </w:r>
      <w:r w:rsidRPr="00110BB5">
        <w:rPr>
          <w:rStyle w:val="CodeInline"/>
        </w:rPr>
        <w:t>Microsoft.FSharp.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Microsoft.FSharp.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rsidR="002F2060" w:rsidRDefault="006B52C5" w:rsidP="005C70F7">
      <w:r w:rsidRPr="006B52C5">
        <w:t xml:space="preserve">A format placeholder has the following shape:  </w:t>
      </w:r>
    </w:p>
    <w:p w:rsidR="002C2FC5" w:rsidRPr="008F04E6" w:rsidRDefault="006B52C5" w:rsidP="005C70F7">
      <w:pPr>
        <w:rPr>
          <w:rStyle w:val="CodeInline"/>
        </w:rPr>
      </w:pPr>
      <w:r w:rsidRPr="008F04E6">
        <w:rPr>
          <w:rStyle w:val="CodeInline"/>
        </w:rPr>
        <w:t>%[flags][width][.precision][type]</w:t>
      </w:r>
    </w:p>
    <w:p w:rsidR="002C2FC5" w:rsidRDefault="002C2FC5" w:rsidP="005C70F7">
      <w:r>
        <w:t>where:</w:t>
      </w:r>
    </w:p>
    <w:p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rsidR="002C2FC5" w:rsidRDefault="00A26204" w:rsidP="005C70F7">
      <w:pPr>
        <w:rPr>
          <w:i/>
        </w:rPr>
      </w:pPr>
      <w:r w:rsidRPr="00420858">
        <w:rPr>
          <w:rStyle w:val="CodeInline"/>
          <w:i/>
        </w:rPr>
        <w:t>width</w:t>
      </w:r>
    </w:p>
    <w:p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rsidR="002C2FC5" w:rsidRDefault="00A26204" w:rsidP="005C70F7">
      <w:pPr>
        <w:rPr>
          <w:i/>
        </w:rPr>
      </w:pPr>
      <w:r w:rsidRPr="00420858">
        <w:rPr>
          <w:rStyle w:val="CodeInline"/>
          <w:i/>
        </w:rPr>
        <w:t>precision</w:t>
      </w:r>
    </w:p>
    <w:p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rsidR="002C2FC5" w:rsidRPr="008F04E6" w:rsidRDefault="00A26204" w:rsidP="005C70F7">
      <w:pPr>
        <w:rPr>
          <w:i/>
        </w:rPr>
      </w:pPr>
      <w:r w:rsidRPr="00420858">
        <w:rPr>
          <w:rStyle w:val="CodeInline"/>
          <w:i/>
        </w:rPr>
        <w:t>type</w:t>
      </w:r>
    </w:p>
    <w:p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08"/>
        <w:gridCol w:w="6774"/>
      </w:tblGrid>
      <w:tr w:rsidR="00A468AA" w:rsidRPr="006B4FE6"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A468AA" w:rsidRPr="008F04E6" w:rsidRDefault="00A468AA" w:rsidP="008F04E6">
            <w:r w:rsidRPr="00A468AA">
              <w:t>Placeholder string</w:t>
            </w:r>
          </w:p>
        </w:tc>
        <w:tc>
          <w:tcPr>
            <w:tcW w:w="7082" w:type="dxa"/>
          </w:tcPr>
          <w:p w:rsidR="00A468AA" w:rsidRPr="008F04E6" w:rsidRDefault="00A468AA" w:rsidP="008F04E6">
            <w:r>
              <w:t>Type</w:t>
            </w:r>
          </w:p>
        </w:tc>
      </w:tr>
      <w:tr w:rsidR="00A468AA" w:rsidRPr="006B4FE6" w:rsidTr="008F04E6">
        <w:tc>
          <w:tcPr>
            <w:tcW w:w="2160" w:type="dxa"/>
            <w:tcBorders>
              <w:bottom w:val="single" w:sz="4" w:space="0" w:color="BFBFBF" w:themeColor="background1" w:themeShade="BF"/>
              <w:right w:val="single" w:sz="4" w:space="0" w:color="BFBFBF" w:themeColor="background1" w:themeShade="BF"/>
            </w:tcBorders>
          </w:tcPr>
          <w:p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rsidR="00A468AA" w:rsidRPr="008F04E6" w:rsidRDefault="00A468AA" w:rsidP="00453721">
            <w:pPr>
              <w:pStyle w:val="List-widehang"/>
              <w:tabs>
                <w:tab w:val="clear" w:pos="2160"/>
              </w:tabs>
              <w:ind w:left="0" w:firstLine="0"/>
            </w:pPr>
            <w:r w:rsidRPr="00A468AA">
              <w:rPr>
                <w:rStyle w:val="CodeInline"/>
              </w:rPr>
              <w:t>bool</w:t>
            </w:r>
          </w:p>
        </w:tc>
      </w:tr>
      <w:tr w:rsidR="00A468AA" w:rsidRPr="003E1BA2" w:rsidTr="008F04E6">
        <w:tc>
          <w:tcPr>
            <w:tcW w:w="2160"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rsidTr="008F04E6">
        <w:tc>
          <w:tcPr>
            <w:tcW w:w="2160" w:type="dxa"/>
          </w:tcPr>
          <w:p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rsidR="00A468AA" w:rsidRPr="003E1BA2" w:rsidRDefault="00A468AA" w:rsidP="00453721">
            <w:pPr>
              <w:pStyle w:val="List-widehang"/>
              <w:tabs>
                <w:tab w:val="clear" w:pos="2160"/>
              </w:tabs>
              <w:ind w:left="0" w:firstLine="0"/>
            </w:pPr>
            <w:r w:rsidRPr="003E1BA2">
              <w:rPr>
                <w:rStyle w:val="CodeInline"/>
              </w:rPr>
              <w:t>char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A468AA" w:rsidRPr="003E1BA2">
              <w:t xml:space="preserve"> or </w:t>
            </w:r>
            <w:r w:rsidR="00A468AA" w:rsidRPr="003E1BA2">
              <w:rPr>
                <w:rStyle w:val="CodeInline"/>
              </w:rPr>
              <w:t>unativeint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lastRenderedPageBreak/>
              <w:t>%u</w:t>
            </w:r>
          </w:p>
        </w:tc>
        <w:tc>
          <w:tcPr>
            <w:tcW w:w="7082" w:type="dxa"/>
          </w:tcPr>
          <w:p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%M</w:t>
            </w:r>
          </w:p>
        </w:tc>
        <w:tc>
          <w:tcPr>
            <w:tcW w:w="7082" w:type="dxa"/>
          </w:tcPr>
          <w:p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%t</w:t>
            </w:r>
          </w:p>
        </w:tc>
        <w:tc>
          <w:tcPr>
            <w:tcW w:w="7082" w:type="dxa"/>
          </w:tcPr>
          <w:p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rsidR="00A26204" w:rsidRDefault="00A26204" w:rsidP="008F04E6">
      <w:pPr>
        <w:pStyle w:val="Le"/>
        <w:rPr>
          <w:rStyle w:val="CodeInline"/>
        </w:rPr>
      </w:pPr>
    </w:p>
    <w:p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rsidR="00A26F81" w:rsidRPr="00C77CDB" w:rsidRDefault="006B52C5" w:rsidP="00E104DD">
      <w:pPr>
        <w:pStyle w:val="Heading2"/>
      </w:pPr>
      <w:bookmarkStart w:id="858" w:name="_Toc220432988"/>
      <w:bookmarkStart w:id="859" w:name="_Toc220433424"/>
      <w:bookmarkStart w:id="860" w:name="_Toc220433911"/>
      <w:bookmarkStart w:id="861" w:name="_Toc220434351"/>
      <w:bookmarkStart w:id="862" w:name="_Toc220434790"/>
      <w:bookmarkStart w:id="863" w:name="_Toc220435228"/>
      <w:bookmarkStart w:id="864" w:name="_Toc220435665"/>
      <w:bookmarkStart w:id="865" w:name="_Toc220436104"/>
      <w:bookmarkStart w:id="866" w:name="_Toc220436541"/>
      <w:bookmarkStart w:id="867" w:name="_Toc220436976"/>
      <w:bookmarkStart w:id="868" w:name="_Toc220437410"/>
      <w:bookmarkStart w:id="869" w:name="_Toc220432989"/>
      <w:bookmarkStart w:id="870" w:name="_Toc220433425"/>
      <w:bookmarkStart w:id="871" w:name="_Toc220433912"/>
      <w:bookmarkStart w:id="872" w:name="_Toc220434352"/>
      <w:bookmarkStart w:id="873" w:name="_Toc220434791"/>
      <w:bookmarkStart w:id="874" w:name="_Toc220435229"/>
      <w:bookmarkStart w:id="875" w:name="_Toc220435666"/>
      <w:bookmarkStart w:id="876" w:name="_Toc220436105"/>
      <w:bookmarkStart w:id="877" w:name="_Toc220436542"/>
      <w:bookmarkStart w:id="878" w:name="_Toc220436977"/>
      <w:bookmarkStart w:id="879" w:name="_Toc220437411"/>
      <w:bookmarkStart w:id="880" w:name="_Toc220432990"/>
      <w:bookmarkStart w:id="881" w:name="_Toc220433426"/>
      <w:bookmarkStart w:id="882" w:name="_Toc220433913"/>
      <w:bookmarkStart w:id="883" w:name="_Toc220434353"/>
      <w:bookmarkStart w:id="884" w:name="_Toc220434792"/>
      <w:bookmarkStart w:id="885" w:name="_Toc220435230"/>
      <w:bookmarkStart w:id="886" w:name="_Toc220435667"/>
      <w:bookmarkStart w:id="887" w:name="_Toc220436106"/>
      <w:bookmarkStart w:id="888" w:name="_Toc220436543"/>
      <w:bookmarkStart w:id="889" w:name="_Toc220436978"/>
      <w:bookmarkStart w:id="890" w:name="_Toc220437412"/>
      <w:bookmarkStart w:id="891" w:name="_Toc220432992"/>
      <w:bookmarkStart w:id="892" w:name="_Toc220433428"/>
      <w:bookmarkStart w:id="893" w:name="_Toc220433915"/>
      <w:bookmarkStart w:id="894" w:name="_Toc220434355"/>
      <w:bookmarkStart w:id="895" w:name="_Toc220434794"/>
      <w:bookmarkStart w:id="896" w:name="_Toc220435232"/>
      <w:bookmarkStart w:id="897" w:name="_Toc220435669"/>
      <w:bookmarkStart w:id="898" w:name="_Toc220436108"/>
      <w:bookmarkStart w:id="899" w:name="_Toc220436545"/>
      <w:bookmarkStart w:id="900" w:name="_Toc220436980"/>
      <w:bookmarkStart w:id="901" w:name="_Toc220437414"/>
      <w:bookmarkStart w:id="902" w:name="_Toc220432993"/>
      <w:bookmarkStart w:id="903" w:name="_Toc220433429"/>
      <w:bookmarkStart w:id="904" w:name="_Toc220433916"/>
      <w:bookmarkStart w:id="905" w:name="_Toc220434356"/>
      <w:bookmarkStart w:id="906" w:name="_Toc220434795"/>
      <w:bookmarkStart w:id="907" w:name="_Toc220435233"/>
      <w:bookmarkStart w:id="908" w:name="_Toc220435670"/>
      <w:bookmarkStart w:id="909" w:name="_Toc220436109"/>
      <w:bookmarkStart w:id="910" w:name="_Toc220436546"/>
      <w:bookmarkStart w:id="911" w:name="_Toc220436981"/>
      <w:bookmarkStart w:id="912" w:name="_Toc220437415"/>
      <w:bookmarkStart w:id="913" w:name="_Toc220432994"/>
      <w:bookmarkStart w:id="914" w:name="_Toc220433430"/>
      <w:bookmarkStart w:id="915" w:name="_Toc220433917"/>
      <w:bookmarkStart w:id="916" w:name="_Toc220434357"/>
      <w:bookmarkStart w:id="917" w:name="_Toc220434796"/>
      <w:bookmarkStart w:id="918" w:name="_Toc220435234"/>
      <w:bookmarkStart w:id="919" w:name="_Toc220435671"/>
      <w:bookmarkStart w:id="920" w:name="_Toc220436110"/>
      <w:bookmarkStart w:id="921" w:name="_Toc220436547"/>
      <w:bookmarkStart w:id="922" w:name="_Toc220436982"/>
      <w:bookmarkStart w:id="923" w:name="_Toc220437416"/>
      <w:bookmarkStart w:id="924" w:name="_Toc220432995"/>
      <w:bookmarkStart w:id="925" w:name="_Toc220433431"/>
      <w:bookmarkStart w:id="926" w:name="_Toc220433918"/>
      <w:bookmarkStart w:id="927" w:name="_Toc220434358"/>
      <w:bookmarkStart w:id="928" w:name="_Toc220434797"/>
      <w:bookmarkStart w:id="929" w:name="_Toc220435235"/>
      <w:bookmarkStart w:id="930" w:name="_Toc220435672"/>
      <w:bookmarkStart w:id="931" w:name="_Toc220436111"/>
      <w:bookmarkStart w:id="932" w:name="_Toc220436548"/>
      <w:bookmarkStart w:id="933" w:name="_Toc220436983"/>
      <w:bookmarkStart w:id="934" w:name="_Toc220437417"/>
      <w:bookmarkStart w:id="935" w:name="_Toc220432996"/>
      <w:bookmarkStart w:id="936" w:name="_Toc220433432"/>
      <w:bookmarkStart w:id="937" w:name="_Toc220433919"/>
      <w:bookmarkStart w:id="938" w:name="_Toc220434359"/>
      <w:bookmarkStart w:id="939" w:name="_Toc220434798"/>
      <w:bookmarkStart w:id="940" w:name="_Toc220435236"/>
      <w:bookmarkStart w:id="941" w:name="_Toc220435673"/>
      <w:bookmarkStart w:id="942" w:name="_Toc220436112"/>
      <w:bookmarkStart w:id="943" w:name="_Toc220436549"/>
      <w:bookmarkStart w:id="944" w:name="_Toc220436984"/>
      <w:bookmarkStart w:id="945" w:name="_Toc220437418"/>
      <w:bookmarkStart w:id="946" w:name="_Toc220432997"/>
      <w:bookmarkStart w:id="947" w:name="_Toc220433433"/>
      <w:bookmarkStart w:id="948" w:name="_Toc220433920"/>
      <w:bookmarkStart w:id="949" w:name="_Toc220434360"/>
      <w:bookmarkStart w:id="950" w:name="_Toc220434799"/>
      <w:bookmarkStart w:id="951" w:name="_Toc220435237"/>
      <w:bookmarkStart w:id="952" w:name="_Toc220435674"/>
      <w:bookmarkStart w:id="953" w:name="_Toc220436113"/>
      <w:bookmarkStart w:id="954" w:name="_Toc220436550"/>
      <w:bookmarkStart w:id="955" w:name="_Toc220436985"/>
      <w:bookmarkStart w:id="956" w:name="_Toc220437419"/>
      <w:bookmarkStart w:id="957" w:name="_Toc220432998"/>
      <w:bookmarkStart w:id="958" w:name="_Toc220433434"/>
      <w:bookmarkStart w:id="959" w:name="_Toc220433921"/>
      <w:bookmarkStart w:id="960" w:name="_Toc220434361"/>
      <w:bookmarkStart w:id="961" w:name="_Toc220434800"/>
      <w:bookmarkStart w:id="962" w:name="_Toc220435238"/>
      <w:bookmarkStart w:id="963" w:name="_Toc220435675"/>
      <w:bookmarkStart w:id="964" w:name="_Toc220436114"/>
      <w:bookmarkStart w:id="965" w:name="_Toc220436551"/>
      <w:bookmarkStart w:id="966" w:name="_Toc220436986"/>
      <w:bookmarkStart w:id="967" w:name="_Toc220437420"/>
      <w:bookmarkStart w:id="968" w:name="_Toc220432999"/>
      <w:bookmarkStart w:id="969" w:name="_Toc220433435"/>
      <w:bookmarkStart w:id="970" w:name="_Toc220433922"/>
      <w:bookmarkStart w:id="971" w:name="_Toc220434362"/>
      <w:bookmarkStart w:id="972" w:name="_Toc220434801"/>
      <w:bookmarkStart w:id="973" w:name="_Toc220435239"/>
      <w:bookmarkStart w:id="974" w:name="_Toc220435676"/>
      <w:bookmarkStart w:id="975" w:name="_Toc220436115"/>
      <w:bookmarkStart w:id="976" w:name="_Toc220436552"/>
      <w:bookmarkStart w:id="977" w:name="_Toc220436987"/>
      <w:bookmarkStart w:id="978" w:name="_Toc220437421"/>
      <w:bookmarkStart w:id="979" w:name="_Toc220433000"/>
      <w:bookmarkStart w:id="980" w:name="_Toc220433436"/>
      <w:bookmarkStart w:id="981" w:name="_Toc220433923"/>
      <w:bookmarkStart w:id="982" w:name="_Toc220434363"/>
      <w:bookmarkStart w:id="983" w:name="_Toc220434802"/>
      <w:bookmarkStart w:id="984" w:name="_Toc220435240"/>
      <w:bookmarkStart w:id="985" w:name="_Toc220435677"/>
      <w:bookmarkStart w:id="986" w:name="_Toc220436116"/>
      <w:bookmarkStart w:id="987" w:name="_Toc220436553"/>
      <w:bookmarkStart w:id="988" w:name="_Toc220436988"/>
      <w:bookmarkStart w:id="989" w:name="_Toc220437422"/>
      <w:bookmarkStart w:id="990" w:name="_Toc220433001"/>
      <w:bookmarkStart w:id="991" w:name="_Toc220433437"/>
      <w:bookmarkStart w:id="992" w:name="_Toc220433924"/>
      <w:bookmarkStart w:id="993" w:name="_Toc220434364"/>
      <w:bookmarkStart w:id="994" w:name="_Toc220434803"/>
      <w:bookmarkStart w:id="995" w:name="_Toc220435241"/>
      <w:bookmarkStart w:id="996" w:name="_Toc220435678"/>
      <w:bookmarkStart w:id="997" w:name="_Toc220436117"/>
      <w:bookmarkStart w:id="998" w:name="_Toc220436554"/>
      <w:bookmarkStart w:id="999" w:name="_Toc220436989"/>
      <w:bookmarkStart w:id="1000" w:name="_Toc220437423"/>
      <w:bookmarkStart w:id="1001" w:name="_Toc220433002"/>
      <w:bookmarkStart w:id="1002" w:name="_Toc220433438"/>
      <w:bookmarkStart w:id="1003" w:name="_Toc220433925"/>
      <w:bookmarkStart w:id="1004" w:name="_Toc220434365"/>
      <w:bookmarkStart w:id="1005" w:name="_Toc220434804"/>
      <w:bookmarkStart w:id="1006" w:name="_Toc220435242"/>
      <w:bookmarkStart w:id="1007" w:name="_Toc220435679"/>
      <w:bookmarkStart w:id="1008" w:name="_Toc220436118"/>
      <w:bookmarkStart w:id="1009" w:name="_Toc220436555"/>
      <w:bookmarkStart w:id="1010" w:name="_Toc220436990"/>
      <w:bookmarkStart w:id="1011" w:name="_Toc220437424"/>
      <w:bookmarkStart w:id="1012" w:name="_Toc220433003"/>
      <w:bookmarkStart w:id="1013" w:name="_Toc220433439"/>
      <w:bookmarkStart w:id="1014" w:name="_Toc220433926"/>
      <w:bookmarkStart w:id="1015" w:name="_Toc220434366"/>
      <w:bookmarkStart w:id="1016" w:name="_Toc220434805"/>
      <w:bookmarkStart w:id="1017" w:name="_Toc220435243"/>
      <w:bookmarkStart w:id="1018" w:name="_Toc220435680"/>
      <w:bookmarkStart w:id="1019" w:name="_Toc220436119"/>
      <w:bookmarkStart w:id="1020" w:name="_Toc220436556"/>
      <w:bookmarkStart w:id="1021" w:name="_Toc220436991"/>
      <w:bookmarkStart w:id="1022" w:name="_Toc220437425"/>
      <w:bookmarkStart w:id="1023" w:name="_Toc220433004"/>
      <w:bookmarkStart w:id="1024" w:name="_Toc220433440"/>
      <w:bookmarkStart w:id="1025" w:name="_Toc220433927"/>
      <w:bookmarkStart w:id="1026" w:name="_Toc220434367"/>
      <w:bookmarkStart w:id="1027" w:name="_Toc220434806"/>
      <w:bookmarkStart w:id="1028" w:name="_Toc220435244"/>
      <w:bookmarkStart w:id="1029" w:name="_Toc220435681"/>
      <w:bookmarkStart w:id="1030" w:name="_Toc220436120"/>
      <w:bookmarkStart w:id="1031" w:name="_Toc220436557"/>
      <w:bookmarkStart w:id="1032" w:name="_Toc220436992"/>
      <w:bookmarkStart w:id="1033" w:name="_Toc220437426"/>
      <w:bookmarkStart w:id="1034" w:name="_Toc220433005"/>
      <w:bookmarkStart w:id="1035" w:name="_Toc220433441"/>
      <w:bookmarkStart w:id="1036" w:name="_Toc220433928"/>
      <w:bookmarkStart w:id="1037" w:name="_Toc220434368"/>
      <w:bookmarkStart w:id="1038" w:name="_Toc220434807"/>
      <w:bookmarkStart w:id="1039" w:name="_Toc220435245"/>
      <w:bookmarkStart w:id="1040" w:name="_Toc220435682"/>
      <w:bookmarkStart w:id="1041" w:name="_Toc220436121"/>
      <w:bookmarkStart w:id="1042" w:name="_Toc220436558"/>
      <w:bookmarkStart w:id="1043" w:name="_Toc220436993"/>
      <w:bookmarkStart w:id="1044" w:name="_Toc220437427"/>
      <w:bookmarkStart w:id="1045" w:name="_Toc220433006"/>
      <w:bookmarkStart w:id="1046" w:name="_Toc220433442"/>
      <w:bookmarkStart w:id="1047" w:name="_Toc220433929"/>
      <w:bookmarkStart w:id="1048" w:name="_Toc220434369"/>
      <w:bookmarkStart w:id="1049" w:name="_Toc220434808"/>
      <w:bookmarkStart w:id="1050" w:name="_Toc220435246"/>
      <w:bookmarkStart w:id="1051" w:name="_Toc220435683"/>
      <w:bookmarkStart w:id="1052" w:name="_Toc220436122"/>
      <w:bookmarkStart w:id="1053" w:name="_Toc220436559"/>
      <w:bookmarkStart w:id="1054" w:name="_Toc220436994"/>
      <w:bookmarkStart w:id="1055" w:name="_Toc220437428"/>
      <w:bookmarkStart w:id="1056" w:name="_Toc220433007"/>
      <w:bookmarkStart w:id="1057" w:name="_Toc220433443"/>
      <w:bookmarkStart w:id="1058" w:name="_Toc220433930"/>
      <w:bookmarkStart w:id="1059" w:name="_Toc220434370"/>
      <w:bookmarkStart w:id="1060" w:name="_Toc220434809"/>
      <w:bookmarkStart w:id="1061" w:name="_Toc220435247"/>
      <w:bookmarkStart w:id="1062" w:name="_Toc220435684"/>
      <w:bookmarkStart w:id="1063" w:name="_Toc220436123"/>
      <w:bookmarkStart w:id="1064" w:name="_Toc220436560"/>
      <w:bookmarkStart w:id="1065" w:name="_Toc220436995"/>
      <w:bookmarkStart w:id="1066" w:name="_Toc220437429"/>
      <w:bookmarkStart w:id="1067" w:name="_Toc220433008"/>
      <w:bookmarkStart w:id="1068" w:name="_Toc220433444"/>
      <w:bookmarkStart w:id="1069" w:name="_Toc220433931"/>
      <w:bookmarkStart w:id="1070" w:name="_Toc220434371"/>
      <w:bookmarkStart w:id="1071" w:name="_Toc220434810"/>
      <w:bookmarkStart w:id="1072" w:name="_Toc220435248"/>
      <w:bookmarkStart w:id="1073" w:name="_Toc220435685"/>
      <w:bookmarkStart w:id="1074" w:name="_Toc220436124"/>
      <w:bookmarkStart w:id="1075" w:name="_Toc220436561"/>
      <w:bookmarkStart w:id="1076" w:name="_Toc220436996"/>
      <w:bookmarkStart w:id="1077" w:name="_Toc220437430"/>
      <w:bookmarkStart w:id="1078" w:name="_Toc220433009"/>
      <w:bookmarkStart w:id="1079" w:name="_Toc220433445"/>
      <w:bookmarkStart w:id="1080" w:name="_Toc220433932"/>
      <w:bookmarkStart w:id="1081" w:name="_Toc220434372"/>
      <w:bookmarkStart w:id="1082" w:name="_Toc220434811"/>
      <w:bookmarkStart w:id="1083" w:name="_Toc220435249"/>
      <w:bookmarkStart w:id="1084" w:name="_Toc220435686"/>
      <w:bookmarkStart w:id="1085" w:name="_Toc220436125"/>
      <w:bookmarkStart w:id="1086" w:name="_Toc220436562"/>
      <w:bookmarkStart w:id="1087" w:name="_Toc220436997"/>
      <w:bookmarkStart w:id="1088" w:name="_Toc220437431"/>
      <w:bookmarkStart w:id="1089" w:name="_Toc220433010"/>
      <w:bookmarkStart w:id="1090" w:name="_Toc220433446"/>
      <w:bookmarkStart w:id="1091" w:name="_Toc220433933"/>
      <w:bookmarkStart w:id="1092" w:name="_Toc220434373"/>
      <w:bookmarkStart w:id="1093" w:name="_Toc220434812"/>
      <w:bookmarkStart w:id="1094" w:name="_Toc220435250"/>
      <w:bookmarkStart w:id="1095" w:name="_Toc220435687"/>
      <w:bookmarkStart w:id="1096" w:name="_Toc220436126"/>
      <w:bookmarkStart w:id="1097" w:name="_Toc220436563"/>
      <w:bookmarkStart w:id="1098" w:name="_Toc220436998"/>
      <w:bookmarkStart w:id="1099" w:name="_Toc220437432"/>
      <w:bookmarkStart w:id="1100" w:name="_Toc220433011"/>
      <w:bookmarkStart w:id="1101" w:name="_Toc220433447"/>
      <w:bookmarkStart w:id="1102" w:name="_Toc220433934"/>
      <w:bookmarkStart w:id="1103" w:name="_Toc220434374"/>
      <w:bookmarkStart w:id="1104" w:name="_Toc220434813"/>
      <w:bookmarkStart w:id="1105" w:name="_Toc220435251"/>
      <w:bookmarkStart w:id="1106" w:name="_Toc220435688"/>
      <w:bookmarkStart w:id="1107" w:name="_Toc220436127"/>
      <w:bookmarkStart w:id="1108" w:name="_Toc220436564"/>
      <w:bookmarkStart w:id="1109" w:name="_Toc220436999"/>
      <w:bookmarkStart w:id="1110" w:name="_Toc220437433"/>
      <w:bookmarkStart w:id="1111" w:name="_Toc220433012"/>
      <w:bookmarkStart w:id="1112" w:name="_Toc220433448"/>
      <w:bookmarkStart w:id="1113" w:name="_Toc220433935"/>
      <w:bookmarkStart w:id="1114" w:name="_Toc220434375"/>
      <w:bookmarkStart w:id="1115" w:name="_Toc220434814"/>
      <w:bookmarkStart w:id="1116" w:name="_Toc220435252"/>
      <w:bookmarkStart w:id="1117" w:name="_Toc220435689"/>
      <w:bookmarkStart w:id="1118" w:name="_Toc220436128"/>
      <w:bookmarkStart w:id="1119" w:name="_Toc220436565"/>
      <w:bookmarkStart w:id="1120" w:name="_Toc220437000"/>
      <w:bookmarkStart w:id="1121" w:name="_Toc220437434"/>
      <w:bookmarkStart w:id="1122" w:name="_Toc220433013"/>
      <w:bookmarkStart w:id="1123" w:name="_Toc220433449"/>
      <w:bookmarkStart w:id="1124" w:name="_Toc220433936"/>
      <w:bookmarkStart w:id="1125" w:name="_Toc220434376"/>
      <w:bookmarkStart w:id="1126" w:name="_Toc220434815"/>
      <w:bookmarkStart w:id="1127" w:name="_Toc220435253"/>
      <w:bookmarkStart w:id="1128" w:name="_Toc220435690"/>
      <w:bookmarkStart w:id="1129" w:name="_Toc220436129"/>
      <w:bookmarkStart w:id="1130" w:name="_Toc220436566"/>
      <w:bookmarkStart w:id="1131" w:name="_Toc220437001"/>
      <w:bookmarkStart w:id="1132" w:name="_Toc220437435"/>
      <w:bookmarkStart w:id="1133" w:name="_Toc220433014"/>
      <w:bookmarkStart w:id="1134" w:name="_Toc220433450"/>
      <w:bookmarkStart w:id="1135" w:name="_Toc220433937"/>
      <w:bookmarkStart w:id="1136" w:name="_Toc220434377"/>
      <w:bookmarkStart w:id="1137" w:name="_Toc220434816"/>
      <w:bookmarkStart w:id="1138" w:name="_Toc220435254"/>
      <w:bookmarkStart w:id="1139" w:name="_Toc220435691"/>
      <w:bookmarkStart w:id="1140" w:name="_Toc220436130"/>
      <w:bookmarkStart w:id="1141" w:name="_Toc220436567"/>
      <w:bookmarkStart w:id="1142" w:name="_Toc220437002"/>
      <w:bookmarkStart w:id="1143" w:name="_Toc220437436"/>
      <w:bookmarkStart w:id="1144" w:name="_Toc220433015"/>
      <w:bookmarkStart w:id="1145" w:name="_Toc220433451"/>
      <w:bookmarkStart w:id="1146" w:name="_Toc220433938"/>
      <w:bookmarkStart w:id="1147" w:name="_Toc220434378"/>
      <w:bookmarkStart w:id="1148" w:name="_Toc220434817"/>
      <w:bookmarkStart w:id="1149" w:name="_Toc220435255"/>
      <w:bookmarkStart w:id="1150" w:name="_Toc220435692"/>
      <w:bookmarkStart w:id="1151" w:name="_Toc220436131"/>
      <w:bookmarkStart w:id="1152" w:name="_Toc220436568"/>
      <w:bookmarkStart w:id="1153" w:name="_Toc220437003"/>
      <w:bookmarkStart w:id="1154" w:name="_Toc220437437"/>
      <w:bookmarkStart w:id="1155" w:name="_Toc220433016"/>
      <w:bookmarkStart w:id="1156" w:name="_Toc220433452"/>
      <w:bookmarkStart w:id="1157" w:name="_Toc220433939"/>
      <w:bookmarkStart w:id="1158" w:name="_Toc220434379"/>
      <w:bookmarkStart w:id="1159" w:name="_Toc220434818"/>
      <w:bookmarkStart w:id="1160" w:name="_Toc220435256"/>
      <w:bookmarkStart w:id="1161" w:name="_Toc220435693"/>
      <w:bookmarkStart w:id="1162" w:name="_Toc220436132"/>
      <w:bookmarkStart w:id="1163" w:name="_Toc220436569"/>
      <w:bookmarkStart w:id="1164" w:name="_Toc220437004"/>
      <w:bookmarkStart w:id="1165" w:name="_Toc220437438"/>
      <w:bookmarkStart w:id="1166" w:name="_Toc220433017"/>
      <w:bookmarkStart w:id="1167" w:name="_Toc220433453"/>
      <w:bookmarkStart w:id="1168" w:name="_Toc220433940"/>
      <w:bookmarkStart w:id="1169" w:name="_Toc220434380"/>
      <w:bookmarkStart w:id="1170" w:name="_Toc220434819"/>
      <w:bookmarkStart w:id="1171" w:name="_Toc220435257"/>
      <w:bookmarkStart w:id="1172" w:name="_Toc220435694"/>
      <w:bookmarkStart w:id="1173" w:name="_Toc220436133"/>
      <w:bookmarkStart w:id="1174" w:name="_Toc220436570"/>
      <w:bookmarkStart w:id="1175" w:name="_Toc220437005"/>
      <w:bookmarkStart w:id="1176" w:name="_Toc220437439"/>
      <w:bookmarkStart w:id="1177" w:name="_Toc220433018"/>
      <w:bookmarkStart w:id="1178" w:name="_Toc220433454"/>
      <w:bookmarkStart w:id="1179" w:name="_Toc220433941"/>
      <w:bookmarkStart w:id="1180" w:name="_Toc220434381"/>
      <w:bookmarkStart w:id="1181" w:name="_Toc220434820"/>
      <w:bookmarkStart w:id="1182" w:name="_Toc220435258"/>
      <w:bookmarkStart w:id="1183" w:name="_Toc220435695"/>
      <w:bookmarkStart w:id="1184" w:name="_Toc220436134"/>
      <w:bookmarkStart w:id="1185" w:name="_Toc220436571"/>
      <w:bookmarkStart w:id="1186" w:name="_Toc220437006"/>
      <w:bookmarkStart w:id="1187" w:name="_Toc220437440"/>
      <w:bookmarkStart w:id="1188" w:name="_Toc220433019"/>
      <w:bookmarkStart w:id="1189" w:name="_Toc220433455"/>
      <w:bookmarkStart w:id="1190" w:name="_Toc220433942"/>
      <w:bookmarkStart w:id="1191" w:name="_Toc220434382"/>
      <w:bookmarkStart w:id="1192" w:name="_Toc220434821"/>
      <w:bookmarkStart w:id="1193" w:name="_Toc220435259"/>
      <w:bookmarkStart w:id="1194" w:name="_Toc220435696"/>
      <w:bookmarkStart w:id="1195" w:name="_Toc220436135"/>
      <w:bookmarkStart w:id="1196" w:name="_Toc220436572"/>
      <w:bookmarkStart w:id="1197" w:name="_Toc220437007"/>
      <w:bookmarkStart w:id="1198" w:name="_Toc220437441"/>
      <w:bookmarkStart w:id="1199" w:name="_Toc220433020"/>
      <w:bookmarkStart w:id="1200" w:name="_Toc220433456"/>
      <w:bookmarkStart w:id="1201" w:name="_Toc220433943"/>
      <w:bookmarkStart w:id="1202" w:name="_Toc220434383"/>
      <w:bookmarkStart w:id="1203" w:name="_Toc220434822"/>
      <w:bookmarkStart w:id="1204" w:name="_Toc220435260"/>
      <w:bookmarkStart w:id="1205" w:name="_Toc220435697"/>
      <w:bookmarkStart w:id="1206" w:name="_Toc220436136"/>
      <w:bookmarkStart w:id="1207" w:name="_Toc220436573"/>
      <w:bookmarkStart w:id="1208" w:name="_Toc220437008"/>
      <w:bookmarkStart w:id="1209" w:name="_Toc220437442"/>
      <w:bookmarkStart w:id="1210" w:name="_Toc220433021"/>
      <w:bookmarkStart w:id="1211" w:name="_Toc220433457"/>
      <w:bookmarkStart w:id="1212" w:name="_Toc220433944"/>
      <w:bookmarkStart w:id="1213" w:name="_Toc220434384"/>
      <w:bookmarkStart w:id="1214" w:name="_Toc220434823"/>
      <w:bookmarkStart w:id="1215" w:name="_Toc220435261"/>
      <w:bookmarkStart w:id="1216" w:name="_Toc220435698"/>
      <w:bookmarkStart w:id="1217" w:name="_Toc220436137"/>
      <w:bookmarkStart w:id="1218" w:name="_Toc220436574"/>
      <w:bookmarkStart w:id="1219" w:name="_Toc220437009"/>
      <w:bookmarkStart w:id="1220" w:name="_Toc220437443"/>
      <w:bookmarkStart w:id="1221" w:name="_Toc220433022"/>
      <w:bookmarkStart w:id="1222" w:name="_Toc220433458"/>
      <w:bookmarkStart w:id="1223" w:name="_Toc220433945"/>
      <w:bookmarkStart w:id="1224" w:name="_Toc220434385"/>
      <w:bookmarkStart w:id="1225" w:name="_Toc220434824"/>
      <w:bookmarkStart w:id="1226" w:name="_Toc220435262"/>
      <w:bookmarkStart w:id="1227" w:name="_Toc220435699"/>
      <w:bookmarkStart w:id="1228" w:name="_Toc220436138"/>
      <w:bookmarkStart w:id="1229" w:name="_Toc220436575"/>
      <w:bookmarkStart w:id="1230" w:name="_Toc220437010"/>
      <w:bookmarkStart w:id="1231" w:name="_Toc220437444"/>
      <w:bookmarkStart w:id="1232" w:name="_Toc207705827"/>
      <w:bookmarkStart w:id="1233" w:name="_Toc257733559"/>
      <w:bookmarkStart w:id="1234" w:name="_Toc270597455"/>
      <w:bookmarkStart w:id="1235" w:name="_Toc286309345"/>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404279">
        <w:t>Application Expressions</w:t>
      </w:r>
      <w:bookmarkEnd w:id="1232"/>
      <w:bookmarkEnd w:id="1233"/>
      <w:bookmarkEnd w:id="1234"/>
      <w:bookmarkEnd w:id="1235"/>
    </w:p>
    <w:p w:rsidR="00B76A2C" w:rsidRPr="00F115D2" w:rsidRDefault="006B52C5" w:rsidP="006230F9">
      <w:pPr>
        <w:pStyle w:val="Heading3"/>
      </w:pPr>
      <w:bookmarkStart w:id="1236" w:name="_Toc207705828"/>
      <w:bookmarkStart w:id="1237" w:name="_Toc257733560"/>
      <w:bookmarkStart w:id="1238" w:name="_Toc270597456"/>
      <w:bookmarkStart w:id="1239" w:name="_Toc286309346"/>
      <w:r w:rsidRPr="00404279">
        <w:t>Basic Application Expressions</w:t>
      </w:r>
      <w:bookmarkEnd w:id="1236"/>
      <w:bookmarkEnd w:id="1237"/>
      <w:bookmarkEnd w:id="1238"/>
      <w:bookmarkEnd w:id="1239"/>
    </w:p>
    <w:p w:rsidR="004D3031" w:rsidRPr="00110BB5" w:rsidRDefault="006B52C5" w:rsidP="0096636D">
      <w:r w:rsidRPr="006B52C5">
        <w:t>Application expressions</w:t>
      </w:r>
      <w:r w:rsidR="00F54660">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F54660">
        <w:rPr>
          <w:lang w:eastAsia="en-GB"/>
        </w:rPr>
        <w:fldChar w:fldCharType="end"/>
      </w:r>
      <w:r w:rsidR="00F54660">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F54660">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rsidTr="008F04E6">
        <w:trPr>
          <w:cnfStyle w:val="100000000000" w:firstRow="1" w:lastRow="0" w:firstColumn="0" w:lastColumn="0" w:oddVBand="0" w:evenVBand="0" w:oddHBand="0" w:evenHBand="0" w:firstRowFirstColumn="0" w:firstRowLastColumn="0" w:lastRowFirstColumn="0" w:lastRowLastColumn="0"/>
        </w:trPr>
        <w:tc>
          <w:tcPr>
            <w:tcW w:w="3969" w:type="dxa"/>
          </w:tcPr>
          <w:p w:rsidR="002F2060" w:rsidRPr="008F04E6" w:rsidRDefault="002F2060" w:rsidP="008F04E6">
            <w:r w:rsidRPr="008F04E6">
              <w:t>Expression</w:t>
            </w:r>
          </w:p>
        </w:tc>
        <w:tc>
          <w:tcPr>
            <w:tcW w:w="4599" w:type="dxa"/>
          </w:tcPr>
          <w:p w:rsidR="002F2060" w:rsidRPr="008F04E6" w:rsidRDefault="002F2060" w:rsidP="008F04E6">
            <w:r w:rsidRPr="008F04E6">
              <w:t>Description</w:t>
            </w:r>
          </w:p>
        </w:tc>
      </w:tr>
      <w:tr w:rsidR="002F2060" w:rsidRPr="008C1F99" w:rsidTr="008F04E6">
        <w:tc>
          <w:tcPr>
            <w:tcW w:w="3969" w:type="dxa"/>
          </w:tcPr>
          <w:p w:rsidR="002F2060" w:rsidRPr="008C1F99" w:rsidRDefault="002F2060" w:rsidP="008F04E6">
            <w:pPr>
              <w:rPr>
                <w:rStyle w:val="CodeInlineItalic"/>
              </w:rPr>
            </w:pPr>
            <w:r w:rsidRPr="008C1F99">
              <w:rPr>
                <w:rStyle w:val="CodeInlineItalic"/>
              </w:rPr>
              <w:t>long-ident-or-op</w:t>
            </w:r>
          </w:p>
        </w:tc>
        <w:tc>
          <w:tcPr>
            <w:tcW w:w="4599" w:type="dxa"/>
          </w:tcPr>
          <w:p w:rsidR="002F2060" w:rsidRPr="008F04E6" w:rsidRDefault="002F2060" w:rsidP="008F04E6">
            <w:r>
              <w:t>L</w:t>
            </w:r>
            <w:r w:rsidRPr="008F04E6">
              <w:t>ong-ident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rsidR="002F2060" w:rsidRPr="008F04E6" w:rsidRDefault="002F2060" w:rsidP="008F04E6">
            <w:r>
              <w:t>D</w:t>
            </w:r>
            <w:r w:rsidRPr="008F04E6">
              <w:t>ot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 expr</w:t>
            </w:r>
          </w:p>
        </w:tc>
        <w:tc>
          <w:tcPr>
            <w:tcW w:w="4599" w:type="dxa"/>
          </w:tcPr>
          <w:p w:rsidR="002F2060" w:rsidRPr="008F04E6" w:rsidRDefault="00F113E1" w:rsidP="008F04E6">
            <w:r>
              <w:t>Function or member a</w:t>
            </w:r>
            <w:r w:rsidRPr="008F04E6">
              <w:t xml:space="preserve">pplication </w:t>
            </w:r>
            <w:r w:rsidR="002F2060" w:rsidRPr="008F04E6">
              <w:t xml:space="preserve">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expr(expr)</w:t>
            </w:r>
          </w:p>
        </w:tc>
        <w:tc>
          <w:tcPr>
            <w:tcW w:w="4599" w:type="dxa"/>
          </w:tcPr>
          <w:p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rsidR="002F2060" w:rsidRPr="008F04E6" w:rsidRDefault="002F2060" w:rsidP="008F04E6">
            <w:r>
              <w:t>T</w:t>
            </w:r>
            <w:r w:rsidRPr="008F04E6">
              <w:t xml:space="preserve">ype application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rsidR="002F2060" w:rsidRPr="008F04E6" w:rsidRDefault="002F2060" w:rsidP="008F04E6">
            <w:r>
              <w:t>S</w:t>
            </w:r>
            <w:r w:rsidRPr="008F04E6">
              <w:t>imple object expression</w:t>
            </w:r>
          </w:p>
        </w:tc>
      </w:tr>
    </w:tbl>
    <w:p w:rsidR="00A26204" w:rsidRDefault="00A26204" w:rsidP="008F04E6">
      <w:pPr>
        <w:pStyle w:val="Le"/>
        <w:rPr>
          <w:rStyle w:val="CodeInline"/>
        </w:rPr>
      </w:pPr>
    </w:p>
    <w:p w:rsidR="00B65048" w:rsidRPr="00F115D2" w:rsidRDefault="00721065" w:rsidP="004D3031">
      <w:r>
        <w:t>The following are</w:t>
      </w:r>
      <w:r w:rsidRPr="006B52C5">
        <w:t xml:space="preserve"> </w:t>
      </w:r>
      <w:r w:rsidR="006B52C5" w:rsidRPr="006B52C5">
        <w:t>examples of application expressions:</w:t>
      </w:r>
    </w:p>
    <w:p w:rsidR="00B65048" w:rsidRPr="00F115D2" w:rsidRDefault="006B52C5" w:rsidP="009A51BC">
      <w:pPr>
        <w:pStyle w:val="CodeExample"/>
      </w:pPr>
      <w:r w:rsidRPr="00404279">
        <w:t>System.Math.PI</w:t>
      </w:r>
    </w:p>
    <w:p w:rsidR="00B65048" w:rsidRPr="00F115D2" w:rsidRDefault="006B52C5" w:rsidP="009A51BC">
      <w:pPr>
        <w:pStyle w:val="CodeExample"/>
      </w:pPr>
      <w:r w:rsidRPr="00404279">
        <w:t>System.Math.PI.ToString()</w:t>
      </w:r>
    </w:p>
    <w:p w:rsidR="00B65048" w:rsidRPr="00F115D2" w:rsidRDefault="006B52C5" w:rsidP="009A51BC">
      <w:pPr>
        <w:pStyle w:val="CodeExample"/>
      </w:pPr>
      <w:r w:rsidRPr="00404279">
        <w:t>(3 + 4).ToString()</w:t>
      </w:r>
    </w:p>
    <w:p w:rsidR="00B65048" w:rsidRPr="00F115D2" w:rsidRDefault="006B52C5" w:rsidP="009A51BC">
      <w:pPr>
        <w:pStyle w:val="CodeExample"/>
      </w:pPr>
      <w:r w:rsidRPr="00404279">
        <w:t>System.Environment.GetEnvironmentVariable("PATH").Length</w:t>
      </w:r>
    </w:p>
    <w:p w:rsidR="00B65048" w:rsidRPr="00F115D2" w:rsidRDefault="006B52C5" w:rsidP="009A51BC">
      <w:pPr>
        <w:pStyle w:val="CodeExample"/>
      </w:pPr>
      <w:r w:rsidRPr="00404279">
        <w:t>System.Console.WriteLine("Hello World")</w:t>
      </w:r>
    </w:p>
    <w:p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rsidR="007771F3" w:rsidRPr="00F115D2" w:rsidRDefault="006B52C5" w:rsidP="009A51BC">
      <w:pPr>
        <w:pStyle w:val="CodeExample"/>
      </w:pPr>
      <w:r w:rsidRPr="00404279">
        <w:t>System.Object()</w:t>
      </w:r>
    </w:p>
    <w:p w:rsidR="007771F3" w:rsidRPr="00F115D2" w:rsidRDefault="006B52C5" w:rsidP="009A51BC">
      <w:pPr>
        <w:pStyle w:val="CodeExample"/>
      </w:pPr>
      <w:r w:rsidRPr="00404279">
        <w:t>System.Collections.Generic.List&lt;int&gt;(10)</w:t>
      </w:r>
    </w:p>
    <w:p w:rsidR="007771F3" w:rsidRPr="00F115D2" w:rsidRDefault="006B52C5" w:rsidP="009A51BC">
      <w:pPr>
        <w:pStyle w:val="CodeExample"/>
      </w:pPr>
      <w:r w:rsidRPr="00404279">
        <w:lastRenderedPageBreak/>
        <w:t>System.Collections.Generic.KeyValuePair(3,"Three")</w:t>
      </w:r>
    </w:p>
    <w:p w:rsidR="00B76A2C" w:rsidRPr="00F115D2" w:rsidRDefault="006B52C5" w:rsidP="009A51BC">
      <w:pPr>
        <w:pStyle w:val="CodeExample"/>
      </w:pPr>
      <w:r w:rsidRPr="00404279">
        <w:t>System.Object().GetType()</w:t>
      </w:r>
    </w:p>
    <w:p w:rsidR="00B76A2C" w:rsidRPr="00F115D2" w:rsidRDefault="006B52C5" w:rsidP="009A51BC">
      <w:pPr>
        <w:pStyle w:val="CodeExample"/>
      </w:pPr>
      <w:r w:rsidRPr="00404279">
        <w:t>System.Collections.Generic.Dictionary&lt;int,int&gt;(10).[1]</w:t>
      </w:r>
    </w:p>
    <w:p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F54660" w:rsidRPr="00391D69">
        <w:fldChar w:fldCharType="begin"/>
      </w:r>
      <w:r w:rsidRPr="00F115D2">
        <w:instrText xml:space="preserve"> REF CheckingAplicationExpressions \r \h </w:instrText>
      </w:r>
      <w:r w:rsidR="00F54660" w:rsidRPr="00391D69">
        <w:fldChar w:fldCharType="separate"/>
      </w:r>
      <w:r w:rsidR="00340C81">
        <w:t>14.1.10</w:t>
      </w:r>
      <w:r w:rsidR="00F54660" w:rsidRPr="00391D69">
        <w:fldChar w:fldCharType="end"/>
      </w:r>
      <w:r w:rsidRPr="00391D69">
        <w:t>). For example:</w:t>
      </w:r>
    </w:p>
    <w:p w:rsidR="006B52C5" w:rsidRPr="00E42689" w:rsidRDefault="00C57090" w:rsidP="006B52C5">
      <w:pPr>
        <w:pStyle w:val="CodeExample"/>
      </w:pPr>
      <w:r w:rsidRPr="00391D69">
        <w:t>global.</w:t>
      </w:r>
      <w:r w:rsidRPr="00E42689">
        <w:t>System.Math.PI</w:t>
      </w:r>
    </w:p>
    <w:p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rsidR="00873566" w:rsidRPr="00F115D2" w:rsidRDefault="002F1B7D" w:rsidP="00873566">
      <w:r>
        <w:t>The c</w:t>
      </w:r>
      <w:r w:rsidR="006B52C5" w:rsidRPr="006B52C5">
        <w:t>hecking of application expressions is described in detail as an algorithm in §</w:t>
      </w:r>
      <w:r w:rsidR="00F54660" w:rsidRPr="00391D69">
        <w:fldChar w:fldCharType="begin"/>
      </w:r>
      <w:r w:rsidR="006B52C5" w:rsidRPr="006B52C5">
        <w:instrText xml:space="preserve"> REF CheckingAplicationExpressions \r \h </w:instrText>
      </w:r>
      <w:r w:rsidR="00F54660" w:rsidRPr="00391D69">
        <w:fldChar w:fldCharType="separate"/>
      </w:r>
      <w:r w:rsidR="00340C81">
        <w:t>14.1.10</w:t>
      </w:r>
      <w:r w:rsidR="00F54660"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F54660" w:rsidRPr="00391D69">
        <w:fldChar w:fldCharType="begin"/>
      </w:r>
      <w:r w:rsidR="006B52C5" w:rsidRPr="006B52C5">
        <w:instrText xml:space="preserve"> REF UnqualifiedLookup \r \h </w:instrText>
      </w:r>
      <w:r w:rsidR="00F54660" w:rsidRPr="00391D69">
        <w:fldChar w:fldCharType="separate"/>
      </w:r>
      <w:r w:rsidR="00340C81">
        <w:t>14.1.11</w:t>
      </w:r>
      <w:r w:rsidR="00F54660"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rsidR="008A478B" w:rsidRPr="00E42689" w:rsidRDefault="006B52C5" w:rsidP="008A478B">
      <w:r w:rsidRPr="006B52C5">
        <w:t>As described in §</w:t>
      </w:r>
      <w:r w:rsidR="00F54660" w:rsidRPr="00391D69">
        <w:fldChar w:fldCharType="begin"/>
      </w:r>
      <w:r w:rsidRPr="006B52C5">
        <w:instrText xml:space="preserve"> REF CheckingAplicationExpressions \r \h </w:instrText>
      </w:r>
      <w:r w:rsidR="00F54660" w:rsidRPr="00391D69">
        <w:fldChar w:fldCharType="separate"/>
      </w:r>
      <w:r w:rsidR="00340C81">
        <w:t>14.1.10</w:t>
      </w:r>
      <w:r w:rsidR="00F54660"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rsidR="008A478B" w:rsidRPr="00F115D2" w:rsidRDefault="006B52C5" w:rsidP="008F04E6">
      <w:pPr>
        <w:pStyle w:val="BulletList"/>
      </w:pPr>
      <w:r w:rsidRPr="00E42689">
        <w:t>Uses of named values</w:t>
      </w:r>
    </w:p>
    <w:p w:rsidR="00214213" w:rsidRDefault="006B52C5" w:rsidP="008F04E6">
      <w:pPr>
        <w:pStyle w:val="BulletList"/>
      </w:pPr>
      <w:r w:rsidRPr="006B52C5">
        <w:t xml:space="preserve">Uses of union cases </w:t>
      </w:r>
    </w:p>
    <w:p w:rsidR="008A478B" w:rsidRPr="00F115D2" w:rsidRDefault="00214213" w:rsidP="008F04E6">
      <w:pPr>
        <w:pStyle w:val="BulletList"/>
      </w:pPr>
      <w:r>
        <w:t>R</w:t>
      </w:r>
      <w:r w:rsidR="006B52C5" w:rsidRPr="006B52C5">
        <w:t>ecord constructions</w:t>
      </w:r>
    </w:p>
    <w:p w:rsidR="008A478B" w:rsidRPr="00F115D2" w:rsidRDefault="006B52C5" w:rsidP="008F04E6">
      <w:pPr>
        <w:pStyle w:val="BulletList"/>
      </w:pPr>
      <w:r w:rsidRPr="006B52C5">
        <w:t>Applications of functions</w:t>
      </w:r>
    </w:p>
    <w:p w:rsidR="00F113E1" w:rsidRDefault="006B52C5" w:rsidP="008F04E6">
      <w:pPr>
        <w:pStyle w:val="BulletList"/>
      </w:pPr>
      <w:r w:rsidRPr="006B52C5">
        <w:t xml:space="preserve">Applications of methods (including </w:t>
      </w:r>
      <w:r w:rsidR="00653FA8">
        <w:t>methods that</w:t>
      </w:r>
      <w:r w:rsidRPr="006B52C5">
        <w:t xml:space="preserve"> access properties) </w:t>
      </w:r>
    </w:p>
    <w:p w:rsidR="002C3DDF" w:rsidRPr="00F115D2" w:rsidRDefault="00F113E1" w:rsidP="008F04E6">
      <w:pPr>
        <w:pStyle w:val="BulletList"/>
      </w:pPr>
      <w:r>
        <w:t xml:space="preserve">Applications of </w:t>
      </w:r>
      <w:r w:rsidR="006B52C5" w:rsidRPr="006B52C5">
        <w:t>object constructors</w:t>
      </w:r>
    </w:p>
    <w:p w:rsidR="008A478B" w:rsidRPr="00F115D2" w:rsidRDefault="006B52C5" w:rsidP="008F04E6">
      <w:pPr>
        <w:pStyle w:val="BulletList"/>
      </w:pPr>
      <w:r w:rsidRPr="006B52C5">
        <w:t>Uses of fields, both static and instance</w:t>
      </w:r>
    </w:p>
    <w:p w:rsidR="00866616" w:rsidRPr="00F115D2" w:rsidRDefault="006B52C5" w:rsidP="008F04E6">
      <w:pPr>
        <w:pStyle w:val="BulletList"/>
      </w:pPr>
      <w:r w:rsidRPr="006B52C5">
        <w:t>Uses of active pattern result elements</w:t>
      </w:r>
    </w:p>
    <w:p w:rsidR="00866616" w:rsidRPr="00F115D2" w:rsidRDefault="006B52C5" w:rsidP="00866616">
      <w:r w:rsidRPr="006B52C5">
        <w:t>Additional constructs may be inserted when resolving method calls into simp</w:t>
      </w:r>
      <w:r w:rsidR="002F1B7D">
        <w:t>l</w:t>
      </w:r>
      <w:r w:rsidRPr="006B52C5">
        <w:t xml:space="preserve">er primitives: </w:t>
      </w:r>
    </w:p>
    <w:p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rsidR="00C92357" w:rsidRDefault="006B52C5" w:rsidP="008F04E6">
      <w:pPr>
        <w:pStyle w:val="BulletList"/>
      </w:pPr>
      <w:r w:rsidRPr="006B52C5">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rsidR="00214213" w:rsidRDefault="00214213" w:rsidP="00EC389E">
      <w:pPr>
        <w:pStyle w:val="BulletList"/>
        <w:numPr>
          <w:ilvl w:val="0"/>
          <w:numId w:val="0"/>
        </w:numPr>
      </w:pPr>
      <w:r>
        <w:t xml:space="preserve">For uses of </w:t>
      </w:r>
      <w:r w:rsidRPr="00110BB5">
        <w:t>active pattern result</w:t>
      </w:r>
      <w:r>
        <w:t>s</w:t>
      </w:r>
      <w:r>
        <w:fldChar w:fldCharType="begin"/>
      </w:r>
      <w:r>
        <w:instrText xml:space="preserve"> XE "</w:instrText>
      </w:r>
      <w:r w:rsidRPr="003B1CAC">
        <w:instrText>evaluation:of active pattern results</w:instrText>
      </w:r>
      <w:r>
        <w:instrText xml:space="preserve">" </w:instrText>
      </w:r>
      <w:r>
        <w:fldChar w:fldCharType="end"/>
      </w:r>
      <w:r>
        <w:rPr>
          <w:lang w:eastAsia="en-GB"/>
        </w:rPr>
        <w:fldChar w:fldCharType="begin"/>
      </w:r>
      <w:r>
        <w:instrText xml:space="preserve"> XE "</w:instrText>
      </w:r>
      <w:r w:rsidRPr="00BA5E20">
        <w:rPr>
          <w:lang w:eastAsia="en-GB"/>
        </w:rPr>
        <w:instrText>active pattern results</w:instrText>
      </w:r>
      <w:r>
        <w:instrText xml:space="preserve">" </w:instrText>
      </w:r>
      <w:r>
        <w:rPr>
          <w:lang w:eastAsia="en-GB"/>
        </w:rPr>
        <w:fldChar w:fldCharType="end"/>
      </w:r>
      <w:r w:rsidRPr="00110BB5">
        <w:t xml:space="preserve"> (see §</w:t>
      </w:r>
      <w:r w:rsidRPr="00C1063C">
        <w:fldChar w:fldCharType="begin"/>
      </w:r>
      <w:r w:rsidRPr="006B52C5">
        <w:instrText xml:space="preserve"> REF ActivePatternDeclarations \r \h </w:instrText>
      </w:r>
      <w:r w:rsidRPr="00C1063C">
        <w:fldChar w:fldCharType="separate"/>
      </w:r>
      <w:r w:rsidR="00340C81">
        <w:t>10.2.4</w:t>
      </w:r>
      <w:r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Microsoft.FSharp.Core.Choice&lt;</w:t>
      </w:r>
      <w:r w:rsidRPr="00355E9F">
        <w:rPr>
          <w:rStyle w:val="CodeInlineItalic"/>
        </w:rPr>
        <w:t>types</w:t>
      </w:r>
      <w:r w:rsidRPr="006B52C5">
        <w:rPr>
          <w:rStyle w:val="CodeInline"/>
        </w:rPr>
        <w:t>&gt;</w:t>
      </w:r>
      <w:r w:rsidRPr="006B52C5">
        <w:t xml:space="preserve">. </w:t>
      </w:r>
    </w:p>
    <w:p w:rsidR="00C4746B" w:rsidRPr="00F115D2" w:rsidRDefault="006B52C5" w:rsidP="006230F9">
      <w:pPr>
        <w:pStyle w:val="Heading3"/>
      </w:pPr>
      <w:bookmarkStart w:id="1240" w:name="_Toc207705831"/>
      <w:bookmarkStart w:id="1241" w:name="_Toc257733561"/>
      <w:bookmarkStart w:id="1242" w:name="_Toc270597457"/>
      <w:bookmarkStart w:id="1243" w:name="_Toc286309347"/>
      <w:r w:rsidRPr="00404279">
        <w:t>Object Construction Expressions</w:t>
      </w:r>
      <w:bookmarkEnd w:id="1240"/>
      <w:bookmarkEnd w:id="1241"/>
      <w:bookmarkEnd w:id="1242"/>
      <w:bookmarkEnd w:id="1243"/>
    </w:p>
    <w:p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F54660">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F54660">
        <w:rPr>
          <w:i/>
          <w:lang w:eastAsia="en-GB"/>
        </w:rPr>
        <w:fldChar w:fldCharType="end"/>
      </w:r>
      <w:r w:rsidR="00F54660">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F54660">
        <w:rPr>
          <w:i/>
          <w:lang w:eastAsia="en-GB"/>
        </w:rPr>
        <w:fldChar w:fldCharType="end"/>
      </w:r>
      <w:r w:rsidR="006B4FE6" w:rsidRPr="008F04E6">
        <w:rPr>
          <w:lang w:eastAsia="en-GB"/>
        </w:rPr>
        <w:t>:</w:t>
      </w:r>
    </w:p>
    <w:p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rsidR="00C4746B" w:rsidRPr="00110BB5" w:rsidRDefault="006B4FE6" w:rsidP="00C4746B">
      <w:r>
        <w:t>An object construction expression</w:t>
      </w:r>
      <w:r w:rsidR="006B52C5" w:rsidRPr="00497D56">
        <w:t xml:space="preserve"> constructs a new instance of a type, usually by calling a constructor method on the type. For example</w:t>
      </w:r>
      <w:r w:rsidR="002F1B7D">
        <w:t>:</w:t>
      </w:r>
    </w:p>
    <w:p w:rsidR="00C4746B" w:rsidRPr="00E42689" w:rsidRDefault="006B52C5" w:rsidP="009A51BC">
      <w:pPr>
        <w:pStyle w:val="CodeExample"/>
        <w:rPr>
          <w:rStyle w:val="CodeInline"/>
        </w:rPr>
      </w:pPr>
      <w:r w:rsidRPr="00391D69">
        <w:rPr>
          <w:rStyle w:val="CodeInline"/>
        </w:rPr>
        <w:lastRenderedPageBreak/>
        <w:t>new System.Object()</w:t>
      </w:r>
    </w:p>
    <w:p w:rsidR="00C4746B" w:rsidRPr="00E42689" w:rsidRDefault="006B52C5" w:rsidP="009A51BC">
      <w:pPr>
        <w:pStyle w:val="CodeExample"/>
        <w:rPr>
          <w:rStyle w:val="CodeInline"/>
        </w:rPr>
      </w:pPr>
      <w:r w:rsidRPr="00E42689">
        <w:rPr>
          <w:rStyle w:val="CodeInline"/>
        </w:rPr>
        <w:t>new System.Collections.Generic.List&lt;int&gt;()</w:t>
      </w:r>
    </w:p>
    <w:p w:rsidR="00C4746B" w:rsidRPr="00F115D2" w:rsidRDefault="006B52C5" w:rsidP="009A51BC">
      <w:pPr>
        <w:pStyle w:val="CodeExample"/>
      </w:pPr>
      <w:r w:rsidRPr="00404279">
        <w:rPr>
          <w:rStyle w:val="CodeInline"/>
        </w:rPr>
        <w:t>new System.Windows.Forms.Form (Text="Hello World")</w:t>
      </w:r>
    </w:p>
    <w:p w:rsidR="00C4746B" w:rsidRPr="00F115D2" w:rsidRDefault="006B52C5" w:rsidP="009A51BC">
      <w:pPr>
        <w:pStyle w:val="CodeExample"/>
      </w:pPr>
      <w:r w:rsidRPr="00404279">
        <w:rPr>
          <w:rStyle w:val="CodeInline"/>
        </w:rPr>
        <w:t>new 'T()</w:t>
      </w:r>
    </w:p>
    <w:p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rsidR="00C4746B" w:rsidRPr="00F115D2" w:rsidRDefault="006B52C5" w:rsidP="008F04E6">
      <w:pPr>
        <w:pStyle w:val="BulletList"/>
      </w:pPr>
      <w:r w:rsidRPr="00355E9F">
        <w:rPr>
          <w:rStyle w:val="CodeInlineItalic"/>
        </w:rPr>
        <w:t>ty</w:t>
      </w:r>
      <w:r w:rsidRPr="006B52C5">
        <w:t xml:space="preserve"> must not be abstract. </w:t>
      </w:r>
    </w:p>
    <w:p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F54660" w:rsidRPr="00C1063C">
        <w:fldChar w:fldCharType="begin"/>
      </w:r>
      <w:r w:rsidRPr="006B52C5">
        <w:instrText xml:space="preserve"> REF MethodApplicationResolution \r \h </w:instrText>
      </w:r>
      <w:r w:rsidR="00F54660" w:rsidRPr="00C1063C">
        <w:fldChar w:fldCharType="separate"/>
      </w:r>
      <w:r w:rsidR="00340C81">
        <w:t>14.3</w:t>
      </w:r>
      <w:r w:rsidR="00F54660" w:rsidRPr="00C1063C">
        <w:fldChar w:fldCharType="end"/>
      </w:r>
      <w:r w:rsidRPr="00497D56">
        <w:t>)</w:t>
      </w:r>
      <w:r w:rsidRPr="00110BB5">
        <w:t>.</w:t>
      </w:r>
    </w:p>
    <w:p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F54660">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F54660">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F54660">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F54660">
        <w:rPr>
          <w:i/>
          <w:iCs/>
          <w:lang w:eastAsia="en-GB"/>
        </w:rPr>
        <w:fldChar w:fldCharType="end"/>
      </w:r>
      <w:r w:rsidR="00F54660">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F54660">
        <w:rPr>
          <w:i/>
          <w:iCs/>
          <w:lang w:eastAsia="en-GB"/>
        </w:rPr>
        <w:fldChar w:fldCharType="end"/>
      </w:r>
      <w:r w:rsidRPr="006B52C5">
        <w:rPr>
          <w:lang w:eastAsia="en-GB"/>
        </w:rPr>
        <w:t xml:space="preserve">. </w:t>
      </w:r>
    </w:p>
    <w:p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rsidR="00F61EC6" w:rsidRPr="00F115D2" w:rsidRDefault="006B52C5" w:rsidP="008F04E6">
      <w:pPr>
        <w:pStyle w:val="BulletList"/>
      </w:pPr>
      <w:r w:rsidRPr="006B52C5">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4" w:name="_Toc207705832"/>
    </w:p>
    <w:p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4"/>
      <w:r w:rsidR="00E30A7F">
        <w:t>:</w:t>
      </w:r>
    </w:p>
    <w:p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rsidR="00C4746B" w:rsidRPr="00F115D2" w:rsidRDefault="00DD6421" w:rsidP="008F04E6">
      <w:pPr>
        <w:pStyle w:val="BulletList"/>
      </w:pPr>
      <w:r>
        <w:t>T</w:t>
      </w:r>
      <w:r w:rsidRPr="006B52C5">
        <w:t xml:space="preserve">he </w:t>
      </w:r>
      <w:r w:rsidR="006B52C5" w:rsidRPr="006B52C5">
        <w:t xml:space="preserve">expression elaborates to a call to </w:t>
      </w:r>
      <w:r w:rsidR="006B52C5" w:rsidRPr="006B52C5">
        <w:rPr>
          <w:rStyle w:val="CodeInline"/>
        </w:rPr>
        <w:t>Microsoft.FSharp.Core.LanguagePrimitives.IntrinsicFunctions.CreateInstance&lt;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rsidR="008430C0" w:rsidRPr="00F115D2" w:rsidRDefault="006B52C5" w:rsidP="006230F9">
      <w:pPr>
        <w:pStyle w:val="Heading3"/>
      </w:pPr>
      <w:bookmarkStart w:id="1245" w:name="_Toc257733562"/>
      <w:bookmarkStart w:id="1246" w:name="_Toc270597458"/>
      <w:bookmarkStart w:id="1247" w:name="_Toc286309348"/>
      <w:bookmarkStart w:id="1248" w:name="OperatorExpressions"/>
      <w:bookmarkStart w:id="1249" w:name="_Toc207705833"/>
      <w:r w:rsidRPr="00404279">
        <w:t>Operator Expressions</w:t>
      </w:r>
      <w:bookmarkEnd w:id="1245"/>
      <w:bookmarkEnd w:id="1246"/>
      <w:bookmarkEnd w:id="1247"/>
    </w:p>
    <w:bookmarkEnd w:id="1248"/>
    <w:p w:rsidR="008430C0" w:rsidRPr="00391D69" w:rsidRDefault="006B52C5" w:rsidP="008430C0">
      <w:r w:rsidRPr="006B52C5">
        <w:t>Operator expressions</w:t>
      </w:r>
      <w:r w:rsidR="00F54660">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F54660">
        <w:rPr>
          <w:lang w:eastAsia="en-GB"/>
        </w:rPr>
        <w:fldChar w:fldCharType="end"/>
      </w:r>
      <w:r w:rsidR="00F54660">
        <w:rPr>
          <w:lang w:eastAsia="en-GB"/>
        </w:rPr>
        <w:fldChar w:fldCharType="begin"/>
      </w:r>
      <w:r w:rsidR="006F3FCF">
        <w:instrText xml:space="preserve"> XE "</w:instrText>
      </w:r>
      <w:r w:rsidR="006F3FCF" w:rsidRPr="007B3BEF">
        <w:instrText>expressions:operator</w:instrText>
      </w:r>
      <w:r w:rsidR="006F3FCF">
        <w:instrText xml:space="preserve">"  </w:instrText>
      </w:r>
      <w:r w:rsidR="00F54660">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rsidR="008430C0" w:rsidRPr="00097F91" w:rsidRDefault="006B52C5" w:rsidP="008F04E6">
      <w:pPr>
        <w:pStyle w:val="CodeExample"/>
        <w:rPr>
          <w:rStyle w:val="CodeInline"/>
          <w:lang w:val="de-DE"/>
        </w:rPr>
      </w:pPr>
      <w:r w:rsidRPr="00355E9F">
        <w:rPr>
          <w:rStyle w:val="CodeInlineItalic"/>
        </w:rPr>
        <w:t>e1</w:t>
      </w:r>
      <w:r w:rsidRPr="00097F91">
        <w:rPr>
          <w:rStyle w:val="CodeInline"/>
          <w:lang w:val="de-DE"/>
        </w:rPr>
        <w:t xml:space="preserve"> </w:t>
      </w:r>
      <w:r w:rsidRPr="00355E9F">
        <w:rPr>
          <w:rStyle w:val="CodeInlineItalic"/>
        </w:rPr>
        <w:t>infix-op</w:t>
      </w:r>
      <w:r w:rsidRPr="00097F91">
        <w:rPr>
          <w:rStyle w:val="CodeInline"/>
          <w:lang w:val="de-DE"/>
        </w:rPr>
        <w:t xml:space="preserve"> </w:t>
      </w:r>
      <w:r w:rsidRPr="00355E9F">
        <w:rPr>
          <w:rStyle w:val="CodeInlineItalic"/>
        </w:rPr>
        <w:t>e2</w:t>
      </w:r>
      <w:r w:rsidRPr="00097F91">
        <w:rPr>
          <w:rStyle w:val="CodeInline"/>
          <w:lang w:val="de-DE"/>
        </w:rPr>
        <w:t xml:space="preserve">         </w:t>
      </w:r>
      <w:r w:rsidRPr="00763014">
        <w:rPr>
          <w:rStyle w:val="CodeInline"/>
        </w:rPr>
        <w:t>→</w:t>
      </w:r>
      <w:r w:rsidRPr="00097F91">
        <w:rPr>
          <w:rStyle w:val="CodeInline"/>
          <w:lang w:val="de-DE"/>
        </w:rPr>
        <w:t xml:space="preserve"> (</w:t>
      </w:r>
      <w:r w:rsidRPr="00355E9F">
        <w:rPr>
          <w:rStyle w:val="CodeInlineItalic"/>
        </w:rPr>
        <w:t>infix-op</w:t>
      </w:r>
      <w:r w:rsidRPr="00097F91">
        <w:rPr>
          <w:rStyle w:val="CodeInline"/>
          <w:lang w:val="de-DE"/>
        </w:rPr>
        <w:t>) e1 e2</w:t>
      </w:r>
    </w:p>
    <w:p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rsidR="00AF5CFC" w:rsidRPr="00E42689" w:rsidRDefault="00AF5CFC" w:rsidP="008430C0">
      <w:r>
        <w:t xml:space="preserve">These rules are applied after applying the rules for </w:t>
      </w:r>
      <w:r w:rsidR="00470D13">
        <w:t>dynamic</w:t>
      </w:r>
      <w:r>
        <w:t xml:space="preserve"> operators </w:t>
      </w:r>
      <w:r w:rsidRPr="006B52C5">
        <w:t>(§</w:t>
      </w:r>
      <w:r w:rsidR="00F54660" w:rsidRPr="00391D69">
        <w:fldChar w:fldCharType="begin"/>
      </w:r>
      <w:r>
        <w:instrText xml:space="preserve"> REF </w:instrText>
      </w:r>
      <w:r w:rsidRPr="005D6B4B">
        <w:instrText>LateBindingOperators</w:instrText>
      </w:r>
      <w:r w:rsidRPr="006B52C5">
        <w:instrText xml:space="preserve"> \r \h </w:instrText>
      </w:r>
      <w:r w:rsidR="00F54660" w:rsidRPr="00391D69">
        <w:fldChar w:fldCharType="separate"/>
      </w:r>
      <w:r w:rsidR="00340C81">
        <w:t>6.4.4</w:t>
      </w:r>
      <w:r w:rsidR="00F54660" w:rsidRPr="00391D69">
        <w:fldChar w:fldCharType="end"/>
      </w:r>
      <w:r w:rsidRPr="00391D69">
        <w:t>).</w:t>
      </w:r>
    </w:p>
    <w:p w:rsidR="00AF5CFC" w:rsidRPr="00E42689" w:rsidRDefault="00AF5CFC" w:rsidP="008430C0">
      <w:r w:rsidRPr="00E42689">
        <w:t xml:space="preserve">The parenthesized operator name is then treated as an identifier and </w:t>
      </w:r>
      <w:r>
        <w:t xml:space="preserve">the standard rules for unqualified name resolution </w:t>
      </w:r>
      <w:r w:rsidRPr="006B52C5">
        <w:t>(§</w:t>
      </w:r>
      <w:r w:rsidR="00F54660" w:rsidRPr="00391D69">
        <w:fldChar w:fldCharType="begin"/>
      </w:r>
      <w:r w:rsidRPr="006B52C5">
        <w:instrText xml:space="preserve"> REF NameResolution \r \h </w:instrText>
      </w:r>
      <w:r w:rsidR="00F54660" w:rsidRPr="00391D69">
        <w:fldChar w:fldCharType="separate"/>
      </w:r>
      <w:r w:rsidR="00340C81">
        <w:t>14.1</w:t>
      </w:r>
      <w:r w:rsidR="00F54660"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rsidR="00AF5CFC" w:rsidRDefault="00AF5CFC" w:rsidP="00AF5CFC">
      <w:pPr>
        <w:pStyle w:val="CodeExample"/>
      </w:pPr>
      <w:r w:rsidRPr="00404279">
        <w:t>let (+++) a b = (a,b)</w:t>
      </w:r>
    </w:p>
    <w:p w:rsidR="00AF5CFC" w:rsidRDefault="00AF5CFC" w:rsidP="00AF5CFC">
      <w:pPr>
        <w:pStyle w:val="CodeExample"/>
      </w:pPr>
      <w:r w:rsidRPr="00404279">
        <w:t xml:space="preserve">3 +++ 4 </w:t>
      </w:r>
    </w:p>
    <w:p w:rsidR="00AF5CFC" w:rsidRDefault="00AF5CFC" w:rsidP="008430C0">
      <w:r>
        <w:lastRenderedPageBreak/>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rsidR="00AF5CFC" w:rsidRDefault="00AF5CFC" w:rsidP="00AF5CFC">
      <w:pPr>
        <w:pStyle w:val="CodeExample"/>
      </w:pPr>
      <w:r w:rsidRPr="00404279">
        <w:t xml:space="preserve">3 + 4 </w:t>
      </w:r>
    </w:p>
    <w:p w:rsidR="00AF5CFC" w:rsidRPr="00110BB5" w:rsidRDefault="00AF5CFC" w:rsidP="008430C0">
      <w:r>
        <w:t xml:space="preserve">resolves to a use of the infix operator </w:t>
      </w:r>
      <w:r w:rsidRPr="00AF5CFC">
        <w:rPr>
          <w:rStyle w:val="CodeInline"/>
        </w:rPr>
        <w:t>Microsoft.FSharp.Core.Operators.(+)</w:t>
      </w:r>
      <w:r w:rsidRPr="00497D56">
        <w:t>.</w:t>
      </w:r>
    </w:p>
    <w:p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F54660" w:rsidRPr="00C1063C">
        <w:fldChar w:fldCharType="begin"/>
      </w:r>
      <w:r w:rsidR="00AF5CFC">
        <w:instrText xml:space="preserve"> REF AddressOf</w:instrText>
      </w:r>
      <w:r w:rsidR="00AF5CFC" w:rsidRPr="005D6B4B">
        <w:instrText>Operators</w:instrText>
      </w:r>
      <w:r w:rsidR="00AF5CFC" w:rsidRPr="006B52C5">
        <w:instrText xml:space="preserve"> \r \h </w:instrText>
      </w:r>
      <w:r w:rsidR="00E30A7F">
        <w:instrText xml:space="preserve"> \* MERGEFORMAT </w:instrText>
      </w:r>
      <w:r w:rsidR="00F54660" w:rsidRPr="00C1063C">
        <w:fldChar w:fldCharType="separate"/>
      </w:r>
      <w:r w:rsidR="00340C81">
        <w:t>6.4.5</w:t>
      </w:r>
      <w:r w:rsidR="00F54660" w:rsidRPr="00C1063C">
        <w:fldChar w:fldCharType="end"/>
      </w:r>
      <w:r w:rsidR="00AF5CFC" w:rsidRPr="00497D56">
        <w:t>)</w:t>
      </w:r>
    </w:p>
    <w:p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F54660" w:rsidRPr="00C1063C">
        <w:fldChar w:fldCharType="begin"/>
      </w:r>
      <w:r w:rsidR="00AF5CFC">
        <w:instrText xml:space="preserve"> REF Shortcut</w:instrText>
      </w:r>
      <w:r w:rsidR="00AF5CFC" w:rsidRPr="005D6B4B">
        <w:instrText>Operators</w:instrText>
      </w:r>
      <w:r w:rsidR="00AF5CFC" w:rsidRPr="006B52C5">
        <w:instrText xml:space="preserve"> \r \h </w:instrText>
      </w:r>
      <w:r w:rsidR="00E30A7F">
        <w:instrText xml:space="preserve"> \* MERGEFORMAT </w:instrText>
      </w:r>
      <w:r w:rsidR="00F54660" w:rsidRPr="00C1063C">
        <w:fldChar w:fldCharType="separate"/>
      </w:r>
      <w:r w:rsidR="00340C81">
        <w:t>6.5.4</w:t>
      </w:r>
      <w:r w:rsidR="00F54660" w:rsidRPr="00C1063C">
        <w:fldChar w:fldCharType="end"/>
      </w:r>
      <w:r w:rsidR="00AF5CFC" w:rsidRPr="00497D56">
        <w:t>)</w:t>
      </w:r>
    </w:p>
    <w:p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F54660" w:rsidRPr="00C1063C">
        <w:fldChar w:fldCharType="begin"/>
      </w:r>
      <w:r w:rsidR="00CB2EF6">
        <w:instrText xml:space="preserve"> REF ExpressionSplices</w:instrText>
      </w:r>
      <w:r w:rsidR="00CB2EF6" w:rsidRPr="006B52C5">
        <w:instrText xml:space="preserve"> \r \h </w:instrText>
      </w:r>
      <w:r w:rsidR="00E30A7F">
        <w:instrText xml:space="preserve"> \* MERGEFORMAT </w:instrText>
      </w:r>
      <w:r w:rsidR="00F54660" w:rsidRPr="00C1063C">
        <w:fldChar w:fldCharType="separate"/>
      </w:r>
      <w:r w:rsidR="00340C81">
        <w:t>6.8.3</w:t>
      </w:r>
      <w:r w:rsidR="00F54660" w:rsidRPr="00C1063C">
        <w:fldChar w:fldCharType="end"/>
      </w:r>
      <w:r w:rsidR="00CB2EF6" w:rsidRPr="00497D56">
        <w:t>)</w:t>
      </w:r>
    </w:p>
    <w:p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F54660" w:rsidRPr="00C1063C">
        <w:fldChar w:fldCharType="begin"/>
      </w:r>
      <w:r w:rsidR="00653F48">
        <w:instrText xml:space="preserve"> REF CoreOperators</w:instrText>
      </w:r>
      <w:r w:rsidR="00653F48" w:rsidRPr="006B52C5">
        <w:instrText xml:space="preserve"> \r \h </w:instrText>
      </w:r>
      <w:r w:rsidR="00E30A7F">
        <w:instrText xml:space="preserve"> \* MERGEFORMAT </w:instrText>
      </w:r>
      <w:r w:rsidR="00F54660" w:rsidRPr="00C1063C">
        <w:fldChar w:fldCharType="separate"/>
      </w:r>
      <w:r w:rsidR="00340C81">
        <w:t>17.2</w:t>
      </w:r>
      <w:r w:rsidR="00F54660" w:rsidRPr="00C1063C">
        <w:fldChar w:fldCharType="end"/>
      </w:r>
      <w:r w:rsidR="00653F48" w:rsidRPr="00497D56">
        <w:t>)</w:t>
      </w:r>
      <w:r w:rsidR="00653F48" w:rsidRPr="00110BB5">
        <w:t>.</w:t>
      </w:r>
    </w:p>
    <w:p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F54660" w:rsidRPr="00391D69">
        <w:fldChar w:fldCharType="begin"/>
      </w:r>
      <w:r w:rsidR="006B52C5" w:rsidRPr="006B52C5">
        <w:instrText xml:space="preserve"> REF NameResolution \r \h </w:instrText>
      </w:r>
      <w:r w:rsidR="00F54660" w:rsidRPr="00391D69">
        <w:fldChar w:fldCharType="separate"/>
      </w:r>
      <w:r w:rsidR="00340C81">
        <w:t>14.1</w:t>
      </w:r>
      <w:r w:rsidR="00F54660"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F54660"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F54660" w:rsidRPr="00391D69">
        <w:fldChar w:fldCharType="separate"/>
      </w:r>
      <w:r w:rsidR="00340C81">
        <w:t>6.4.8</w:t>
      </w:r>
      <w:r w:rsidR="00F54660"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F54660">
        <w:fldChar w:fldCharType="begin"/>
      </w:r>
      <w:r w:rsidR="006F3FCF">
        <w:instrText xml:space="preserve"> XE "</w:instrText>
      </w:r>
      <w:r w:rsidR="006F3FCF" w:rsidRPr="00183A01">
        <w:instrText>operators:default definition of</w:instrText>
      </w:r>
      <w:r w:rsidR="006F3FCF">
        <w:instrText xml:space="preserve">" </w:instrText>
      </w:r>
      <w:r w:rsidR="00F54660">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rsidR="00C125FA" w:rsidRPr="00E42689" w:rsidRDefault="006B52C5" w:rsidP="00653F48">
      <w:pPr>
        <w:pStyle w:val="CodeExample"/>
      </w:pPr>
      <w:r w:rsidRPr="00391D69">
        <w:t>type Receiver(latestMessage:string) =</w:t>
      </w:r>
    </w:p>
    <w:p w:rsidR="00C125FA" w:rsidRPr="00E42689" w:rsidRDefault="006B52C5" w:rsidP="00653F48">
      <w:pPr>
        <w:pStyle w:val="CodeExample"/>
      </w:pPr>
      <w:r w:rsidRPr="00E42689">
        <w:t xml:space="preserve">    static member (&lt;--) (receiver:Receiver,message:string)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 xml:space="preserve">    static member (--&gt;) (message,receiver:Receiver)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let r = Receiver "no message"</w:t>
      </w:r>
    </w:p>
    <w:p w:rsidR="00C125FA" w:rsidRPr="00F115D2" w:rsidRDefault="00C125FA" w:rsidP="00653F48">
      <w:pPr>
        <w:pStyle w:val="CodeExample"/>
      </w:pPr>
    </w:p>
    <w:p w:rsidR="00C125FA" w:rsidRPr="00F115D2" w:rsidRDefault="006B52C5" w:rsidP="00653F48">
      <w:pPr>
        <w:pStyle w:val="CodeExample"/>
      </w:pPr>
      <w:r w:rsidRPr="00404279">
        <w:t xml:space="preserve">r &lt;-- "Message One" </w:t>
      </w:r>
    </w:p>
    <w:p w:rsidR="00C125FA" w:rsidRPr="00F115D2" w:rsidRDefault="00C125FA" w:rsidP="00653F48">
      <w:pPr>
        <w:pStyle w:val="CodeExample"/>
      </w:pPr>
    </w:p>
    <w:p w:rsidR="00C125FA" w:rsidRPr="00F115D2" w:rsidRDefault="006B52C5" w:rsidP="00653F48">
      <w:pPr>
        <w:pStyle w:val="CodeExample"/>
      </w:pPr>
      <w:r w:rsidRPr="00404279">
        <w:t>"Message Two" --&gt; r</w:t>
      </w:r>
    </w:p>
    <w:p w:rsidR="005D6B4B" w:rsidRPr="00F115D2" w:rsidRDefault="00470D13" w:rsidP="006230F9">
      <w:pPr>
        <w:pStyle w:val="Heading3"/>
      </w:pPr>
      <w:bookmarkStart w:id="1250" w:name="_Toc257733563"/>
      <w:bookmarkStart w:id="1251" w:name="_Toc270597459"/>
      <w:bookmarkStart w:id="1252" w:name="_Toc286309349"/>
      <w:bookmarkStart w:id="1253" w:name="LateBindingOperators"/>
      <w:r>
        <w:t>Dynamic</w:t>
      </w:r>
      <w:r w:rsidR="005D6B4B" w:rsidRPr="00404279">
        <w:t xml:space="preserve"> Operator Expressions</w:t>
      </w:r>
      <w:bookmarkEnd w:id="1250"/>
      <w:bookmarkEnd w:id="1251"/>
      <w:bookmarkEnd w:id="1252"/>
    </w:p>
    <w:bookmarkEnd w:id="1253"/>
    <w:p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512E13">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512E13">
        <w:rPr>
          <w:i/>
        </w:rPr>
        <w:fldChar w:fldCharType="end"/>
      </w:r>
      <w:r w:rsidR="00512E13">
        <w:rPr>
          <w:i/>
        </w:rPr>
        <w:t>:</w:t>
      </w:r>
    </w:p>
    <w:p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rsidR="005D6B4B" w:rsidRPr="00110BB5" w:rsidRDefault="00512E13" w:rsidP="005D6B4B">
      <w:r>
        <w:t>These</w:t>
      </w:r>
      <w:r w:rsidRPr="00497D56">
        <w:t xml:space="preserve"> </w:t>
      </w:r>
      <w:r w:rsidR="00626D27">
        <w:t xml:space="preserve">expressions </w:t>
      </w:r>
      <w:r w:rsidR="005D6B4B" w:rsidRPr="00497D56">
        <w:t>are defined by their syntactic translation:</w:t>
      </w:r>
    </w:p>
    <w:p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w:t>
      </w:r>
      <w:commentRangeStart w:id="1254"/>
      <w:r w:rsidRPr="00391D69">
        <w:t>of an object</w:t>
      </w:r>
      <w:ins w:id="1255" w:author="pennyo" w:date="2011-02-20T11:43:00Z">
        <w:r w:rsidR="00044CBF">
          <w:t xml:space="preserve"> </w:t>
        </w:r>
      </w:ins>
      <w:ins w:id="1256" w:author="Don Syme" w:date="2011-02-16T11:58:00Z">
        <w:del w:id="1257" w:author="pennyo" w:date="2011-02-20T11:43:00Z">
          <w:r w:rsidR="006910CD" w:rsidDel="00044CBF">
            <w:delText xml:space="preserve"> </w:delText>
          </w:r>
        </w:del>
        <w:r w:rsidR="006910CD">
          <w:t>using reflection</w:t>
        </w:r>
      </w:ins>
      <w:commentRangeEnd w:id="1254"/>
      <w:r w:rsidR="00044CBF">
        <w:rPr>
          <w:rStyle w:val="CommentReference"/>
          <w:lang w:eastAsia="en-US"/>
        </w:rPr>
        <w:commentReference w:id="1254"/>
      </w:r>
      <w:ins w:id="1258" w:author="Don Syme" w:date="2011-02-16T11:58:00Z">
        <w:r w:rsidR="006910CD">
          <w:t>.</w:t>
        </w:r>
      </w:ins>
    </w:p>
    <w:p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rsidR="00172A9C" w:rsidRPr="00E42689" w:rsidRDefault="00172A9C" w:rsidP="00182FAE">
      <w:pPr>
        <w:pStyle w:val="CodeExample"/>
      </w:pPr>
      <w:r w:rsidRPr="00E42689">
        <w:rPr>
          <w:rStyle w:val="CodeInline"/>
        </w:rPr>
        <w:t xml:space="preserve">(?) x y </w:t>
      </w:r>
    </w:p>
    <w:p w:rsidR="005D6B4B" w:rsidRPr="00F115D2" w:rsidRDefault="005D6B4B" w:rsidP="006230F9">
      <w:pPr>
        <w:pStyle w:val="Heading3"/>
      </w:pPr>
      <w:bookmarkStart w:id="1259" w:name="_Toc207705825"/>
      <w:bookmarkStart w:id="1260" w:name="_Toc257733564"/>
      <w:bookmarkStart w:id="1261" w:name="_Toc270597460"/>
      <w:bookmarkStart w:id="1262" w:name="_Toc286309350"/>
      <w:bookmarkStart w:id="1263" w:name="AddressOfOperators"/>
      <w:r w:rsidRPr="00404279">
        <w:lastRenderedPageBreak/>
        <w:t>The AddressOf Operators</w:t>
      </w:r>
      <w:bookmarkEnd w:id="1259"/>
      <w:bookmarkEnd w:id="1260"/>
      <w:bookmarkEnd w:id="1261"/>
      <w:bookmarkEnd w:id="1262"/>
    </w:p>
    <w:bookmarkEnd w:id="1263"/>
    <w:p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F54660">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F54660">
        <w:rPr>
          <w:i/>
        </w:rPr>
        <w:fldChar w:fldCharType="end"/>
      </w:r>
      <w:r w:rsidR="00587174" w:rsidRPr="00B81F48">
        <w:rPr>
          <w:rStyle w:val="Italic"/>
        </w:rPr>
        <w:t xml:space="preserve"> expressions</w:t>
      </w:r>
      <w:r w:rsidR="00F54660">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F54660">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F54660">
        <w:rPr>
          <w:i/>
        </w:rPr>
        <w:fldChar w:fldCharType="begin"/>
      </w:r>
      <w:r w:rsidR="00626D27">
        <w:instrText xml:space="preserve"> XE "</w:instrText>
      </w:r>
      <w:r w:rsidR="00626D27" w:rsidRPr="009901CD">
        <w:instrText>byref-address-of expression</w:instrText>
      </w:r>
      <w:r w:rsidR="00626D27">
        <w:instrText xml:space="preserve">" </w:instrText>
      </w:r>
      <w:r w:rsidR="00F54660">
        <w:rPr>
          <w:i/>
        </w:rPr>
        <w:fldChar w:fldCharType="end"/>
      </w:r>
      <w:r w:rsidR="00F54660">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F54660">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F54660">
        <w:rPr>
          <w:i/>
        </w:rPr>
        <w:fldChar w:fldCharType="begin"/>
      </w:r>
      <w:r w:rsidR="00626D27">
        <w:instrText xml:space="preserve"> XE "</w:instrText>
      </w:r>
      <w:r w:rsidR="00626D27" w:rsidRPr="009901CD">
        <w:instrText>nativeptr-address-of expression</w:instrText>
      </w:r>
      <w:r w:rsidR="00626D27">
        <w:instrText xml:space="preserve">" </w:instrText>
      </w:r>
      <w:r w:rsidR="00F54660">
        <w:rPr>
          <w:i/>
        </w:rPr>
        <w:fldChar w:fldCharType="end"/>
      </w:r>
      <w:r w:rsidR="00C426F5">
        <w:rPr>
          <w:i/>
        </w:rPr>
        <w:t>,</w:t>
      </w:r>
      <w:r w:rsidR="00587174" w:rsidRPr="00497D56">
        <w:t xml:space="preserve"> respectively</w:t>
      </w:r>
      <w:r w:rsidR="00C426F5">
        <w:t>:</w:t>
      </w:r>
      <w:r w:rsidRPr="00110BB5">
        <w:t xml:space="preserve"> </w:t>
      </w:r>
    </w:p>
    <w:p w:rsidR="00C426F5" w:rsidRDefault="00C426F5" w:rsidP="008F04E6">
      <w:pPr>
        <w:pStyle w:val="CodeExample"/>
      </w:pPr>
      <w:r w:rsidRPr="006B52C5">
        <w:rPr>
          <w:rStyle w:val="CodeInline"/>
        </w:rPr>
        <w:t>&amp;</w:t>
      </w:r>
      <w:r w:rsidRPr="00355E9F">
        <w:rPr>
          <w:rStyle w:val="CodeInlineItalic"/>
        </w:rPr>
        <w:t>expr</w:t>
      </w:r>
      <w:r w:rsidRPr="006B52C5">
        <w:t xml:space="preserve"> </w:t>
      </w:r>
    </w:p>
    <w:p w:rsidR="00C426F5" w:rsidRDefault="00C426F5" w:rsidP="008F04E6">
      <w:pPr>
        <w:pStyle w:val="CodeExample"/>
      </w:pPr>
      <w:r w:rsidRPr="006B52C5">
        <w:rPr>
          <w:rStyle w:val="CodeInline"/>
        </w:rPr>
        <w:t>&amp;&amp;</w:t>
      </w:r>
      <w:r w:rsidRPr="00355E9F">
        <w:rPr>
          <w:rStyle w:val="CodeInlineItalic"/>
        </w:rPr>
        <w:t>expr</w:t>
      </w:r>
      <w:r w:rsidRPr="006B52C5">
        <w:t xml:space="preserve"> </w:t>
      </w:r>
    </w:p>
    <w:p w:rsidR="005D6B4B" w:rsidRPr="00E42689" w:rsidRDefault="00C426F5" w:rsidP="00FD17D4">
      <w:r>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rsidR="005D6B4B" w:rsidRDefault="005D6B4B" w:rsidP="00587174">
      <w:r w:rsidRPr="00E42689">
        <w:t xml:space="preserve">For </w:t>
      </w:r>
      <w:r w:rsidRPr="00587174">
        <w:rPr>
          <w:rStyle w:val="CodeInline"/>
        </w:rPr>
        <w:t>&amp;</w:t>
      </w:r>
      <w:r w:rsidRPr="00355E9F">
        <w:rPr>
          <w:rStyle w:val="CodeInlineItalic"/>
        </w:rPr>
        <w:t>expr</w:t>
      </w:r>
      <w:r w:rsidR="00F54660"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F54660"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F54660" w:rsidRPr="007D4FA0">
        <w:fldChar w:fldCharType="begin"/>
      </w:r>
      <w:r w:rsidR="00B96D15" w:rsidRPr="007D4FA0">
        <w:instrText xml:space="preserve"> XE "&amp;&amp; native pointer address-of operator" </w:instrText>
      </w:r>
      <w:r w:rsidR="00F54660"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F54660" w:rsidRPr="00391D69">
        <w:fldChar w:fldCharType="begin"/>
      </w:r>
      <w:r w:rsidRPr="006B52C5">
        <w:instrText xml:space="preserve"> REF AddressOf \r \h </w:instrText>
      </w:r>
      <w:r w:rsidR="00F54660" w:rsidRPr="00391D69">
        <w:fldChar w:fldCharType="separate"/>
      </w:r>
      <w:r w:rsidR="00340C81">
        <w:t>6.9.4</w:t>
      </w:r>
      <w:r w:rsidR="00F54660" w:rsidRPr="00391D69">
        <w:fldChar w:fldCharType="end"/>
      </w:r>
      <w:r w:rsidRPr="00391D69">
        <w:t>.</w:t>
      </w:r>
    </w:p>
    <w:p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rsidR="005D6B4B" w:rsidRPr="00F115D2" w:rsidRDefault="005D6B4B" w:rsidP="008F04E6">
      <w:pPr>
        <w:pStyle w:val="Le"/>
      </w:pPr>
      <w:r w:rsidRPr="00404279">
        <w:t xml:space="preserve"> </w:t>
      </w:r>
    </w:p>
    <w:p w:rsidR="005D6B4B" w:rsidRPr="00391D69" w:rsidRDefault="005D6B4B" w:rsidP="008F04E6">
      <w:r w:rsidRPr="00404279">
        <w:t xml:space="preserve">Addresses </w:t>
      </w:r>
      <w:ins w:id="1264" w:author="pennyo" w:date="2011-02-23T09:31:00Z">
        <w:r w:rsidR="005A45AA">
          <w:t xml:space="preserve">that are </w:t>
        </w:r>
      </w:ins>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Microsoft.FSharp.NativeInterop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Microsoft.FSharp.Core.LanguagePrimitives.IntrinsicOperators.(~&amp;)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Microsoft.FSharp.Core.LanguagePrimitives.IntrinsicOperators.(~&amp;&amp;) </w:t>
      </w:r>
    </w:p>
    <w:p w:rsidR="00FD17D4" w:rsidRPr="00FD17D4" w:rsidRDefault="0077731C" w:rsidP="0077731C">
      <w:pPr>
        <w:pStyle w:val="Note"/>
      </w:pPr>
      <w:r w:rsidRPr="00404279">
        <w:t>Other uses of these operators are not permitted.</w:t>
      </w:r>
    </w:p>
    <w:p w:rsidR="008430C0" w:rsidRPr="00F115D2" w:rsidRDefault="006B52C5" w:rsidP="006230F9">
      <w:pPr>
        <w:pStyle w:val="Heading3"/>
      </w:pPr>
      <w:bookmarkStart w:id="1265" w:name="_Toc257733565"/>
      <w:bookmarkStart w:id="1266" w:name="_Toc270597461"/>
      <w:bookmarkStart w:id="1267" w:name="_Toc286309351"/>
      <w:bookmarkStart w:id="1268" w:name="LookupExpressions"/>
      <w:r w:rsidRPr="00404279">
        <w:t>Lookup Expressions</w:t>
      </w:r>
      <w:bookmarkEnd w:id="1265"/>
      <w:bookmarkEnd w:id="1266"/>
      <w:bookmarkEnd w:id="1267"/>
    </w:p>
    <w:bookmarkEnd w:id="1268"/>
    <w:p w:rsidR="008430C0" w:rsidRPr="00391D69" w:rsidRDefault="006B52C5" w:rsidP="008430C0">
      <w:r w:rsidRPr="006B52C5">
        <w:t>Lookup expressions</w:t>
      </w:r>
      <w:r w:rsidR="00F54660">
        <w:fldChar w:fldCharType="begin"/>
      </w:r>
      <w:r w:rsidR="00A36772">
        <w:instrText xml:space="preserve"> XE "</w:instrText>
      </w:r>
      <w:r w:rsidR="00A36772" w:rsidRPr="00C600FB">
        <w:instrText>expressions:lookup</w:instrText>
      </w:r>
      <w:r w:rsidR="00A36772">
        <w:instrText xml:space="preserve">" </w:instrText>
      </w:r>
      <w:r w:rsidR="00F54660">
        <w:fldChar w:fldCharType="end"/>
      </w:r>
      <w:r w:rsidR="00F54660">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F54660">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rsidR="008430C0" w:rsidRPr="00097F91" w:rsidRDefault="006B52C5" w:rsidP="008430C0">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get_</w:t>
      </w:r>
      <w:r w:rsidRPr="00097F91">
        <w:rPr>
          <w:rStyle w:val="CodeInline"/>
          <w:lang w:val="de-DE"/>
        </w:rPr>
        <w:t>Item(</w:t>
      </w:r>
      <w:r w:rsidRPr="00355E9F">
        <w:rPr>
          <w:rStyle w:val="CodeInlineItalic"/>
        </w:rPr>
        <w:t>e</w:t>
      </w:r>
      <w:r w:rsidRPr="00097F91">
        <w:rPr>
          <w:rStyle w:val="CodeInline"/>
          <w:i/>
          <w:vertAlign w:val="subscript"/>
          <w:lang w:val="de-DE"/>
        </w:rPr>
        <w:t>2</w:t>
      </w:r>
      <w:r w:rsidRPr="00097F91">
        <w:rPr>
          <w:rStyle w:val="CodeInline"/>
          <w:lang w:val="de-DE"/>
        </w:rPr>
        <w:t>)</w:t>
      </w:r>
    </w:p>
    <w:p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w:t>
      </w:r>
    </w:p>
    <w:p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w:t>
      </w:r>
    </w:p>
    <w:p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w:t>
      </w:r>
    </w:p>
    <w:p w:rsidR="008430C0" w:rsidRPr="00097F91" w:rsidRDefault="006B52C5" w:rsidP="008430C0">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&lt;- e</w:t>
      </w:r>
      <w:r w:rsidRPr="002F6721">
        <w:rPr>
          <w:rStyle w:val="CodeInlineSubscript"/>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355E9F">
        <w:rPr>
          <w:rStyle w:val="CodeInlineItalic"/>
        </w:rPr>
        <w:t>e</w:t>
      </w:r>
      <w:r w:rsidRPr="00097F91">
        <w:rPr>
          <w:rStyle w:val="CodeInline"/>
          <w:i/>
          <w:vertAlign w:val="subscript"/>
          <w:lang w:val="de-DE"/>
        </w:rPr>
        <w:t>2</w:t>
      </w:r>
      <w:r w:rsidRPr="00097F91">
        <w:rPr>
          <w:rStyle w:val="CodeInline"/>
          <w:lang w:val="de-DE"/>
        </w:rPr>
        <w:t>,</w:t>
      </w:r>
      <w:r w:rsidR="00093C65"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w:t>
      </w:r>
    </w:p>
    <w:p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&lt;- e</w:t>
      </w:r>
      <w:r w:rsidRPr="002F6721">
        <w:rPr>
          <w:rStyle w:val="CodeInlineSubscript"/>
        </w:rPr>
        <w:t>4</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w:t>
      </w:r>
    </w:p>
    <w:p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&lt;- e</w:t>
      </w:r>
      <w:r w:rsidRPr="002F6721">
        <w:rPr>
          <w:rStyle w:val="CodeInlineSubscript"/>
        </w:rPr>
        <w:t>5</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w:t>
      </w:r>
    </w:p>
    <w:p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&lt;- e</w:t>
      </w:r>
      <w:r w:rsidRPr="002F6721">
        <w:rPr>
          <w:rStyle w:val="CodeInlineSubscript"/>
        </w:rPr>
        <w:t>6</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xml:space="preserve">, </w:t>
      </w:r>
      <w:r w:rsidRPr="00355E9F">
        <w:rPr>
          <w:rStyle w:val="CodeInlineItalic"/>
        </w:rPr>
        <w:t>e</w:t>
      </w:r>
      <w:r w:rsidRPr="00097F91">
        <w:rPr>
          <w:rStyle w:val="CodeInline"/>
          <w:i/>
          <w:vertAlign w:val="subscript"/>
          <w:lang w:val="de-DE"/>
        </w:rPr>
        <w:t>6</w:t>
      </w:r>
      <w:r w:rsidRPr="00097F91">
        <w:rPr>
          <w:rStyle w:val="CodeInline"/>
          <w:lang w:val="de-DE"/>
        </w:rPr>
        <w:t>)</w:t>
      </w:r>
    </w:p>
    <w:p w:rsidR="00E8358E" w:rsidRPr="00E42689" w:rsidRDefault="006B52C5" w:rsidP="00E8358E">
      <w:r w:rsidRPr="00497D56">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rsidR="00E8358E" w:rsidRPr="00E42689" w:rsidRDefault="006B52C5" w:rsidP="00E8358E">
      <w:pPr>
        <w:pStyle w:val="CodeExplanation"/>
      </w:pPr>
      <w:r w:rsidRPr="00E42689">
        <w:t xml:space="preserve">type 'T[] with </w:t>
      </w:r>
    </w:p>
    <w:p w:rsidR="00E8358E" w:rsidRPr="00F115D2" w:rsidRDefault="006B52C5" w:rsidP="00E8358E">
      <w:pPr>
        <w:pStyle w:val="CodeExplanation"/>
      </w:pPr>
      <w:r w:rsidRPr="00404279">
        <w:t xml:space="preserve">    member arr.Item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E8358E" w:rsidRPr="00F115D2" w:rsidRDefault="006B52C5" w:rsidP="00093C65">
      <w:pPr>
        <w:pStyle w:val="CodeExplanation"/>
      </w:pPr>
      <w:r w:rsidRPr="00404279">
        <w:t xml:space="preserve">    member arr.Item : int * int * int * int -&gt; 'T</w:t>
      </w:r>
    </w:p>
    <w:p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rsidR="008430C0" w:rsidRPr="00F115D2" w:rsidRDefault="006B52C5" w:rsidP="006230F9">
      <w:pPr>
        <w:pStyle w:val="Heading3"/>
      </w:pPr>
      <w:bookmarkStart w:id="1269" w:name="_Toc257733566"/>
      <w:bookmarkStart w:id="1270" w:name="_Toc270597462"/>
      <w:bookmarkStart w:id="1271" w:name="_Toc286309352"/>
      <w:bookmarkStart w:id="1272" w:name="SilceExpressions"/>
      <w:r w:rsidRPr="00404279">
        <w:t>Slice Expressions</w:t>
      </w:r>
      <w:bookmarkEnd w:id="1269"/>
      <w:bookmarkEnd w:id="1270"/>
      <w:bookmarkEnd w:id="1271"/>
    </w:p>
    <w:bookmarkEnd w:id="1272"/>
    <w:p w:rsidR="008430C0" w:rsidRPr="00097F91" w:rsidRDefault="006B52C5" w:rsidP="005A4D46">
      <w:pPr>
        <w:keepNext/>
        <w:rPr>
          <w:lang w:val="de-DE"/>
        </w:rPr>
      </w:pPr>
      <w:r w:rsidRPr="006B52C5">
        <w:t>Slice expressions</w:t>
      </w:r>
      <w:r w:rsidR="005A4D46">
        <w:t xml:space="preserve"> </w:t>
      </w:r>
      <w:r w:rsidR="00F54660">
        <w:fldChar w:fldCharType="begin"/>
      </w:r>
      <w:r w:rsidR="00A36772">
        <w:instrText xml:space="preserve"> XE "</w:instrText>
      </w:r>
      <w:r w:rsidR="00A36772" w:rsidRPr="00F724EB">
        <w:instrText>expressions:slice</w:instrText>
      </w:r>
      <w:r w:rsidR="00A36772">
        <w:instrText xml:space="preserve">" </w:instrText>
      </w:r>
      <w:r w:rsidR="00F54660">
        <w:fldChar w:fldCharType="end"/>
      </w:r>
      <w:r w:rsidR="00F54660">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F54660">
        <w:rPr>
          <w:lang w:eastAsia="en-GB"/>
        </w:rPr>
        <w:fldChar w:fldCharType="end"/>
      </w:r>
      <w:r w:rsidRPr="00497D56">
        <w:t xml:space="preserve">are </w:t>
      </w:r>
      <w:r w:rsidR="006910CD">
        <w:t>defined by syntactic translation</w:t>
      </w:r>
      <w:r w:rsidRPr="00110BB5">
        <w:t xml:space="preserve">. </w:t>
      </w:r>
      <w:r w:rsidRPr="00097F91">
        <w:rPr>
          <w:lang w:val="de-DE"/>
        </w:rPr>
        <w:t>For 1</w:t>
      </w:r>
      <w:r w:rsidR="007A055F">
        <w:rPr>
          <w:lang w:val="de-DE"/>
        </w:rPr>
        <w:t>-</w:t>
      </w:r>
      <w:r w:rsidRPr="00097F91">
        <w:rPr>
          <w:lang w:val="de-DE"/>
        </w:rPr>
        <w:t>D slices:</w:t>
      </w:r>
    </w:p>
    <w:p w:rsidR="008430C0" w:rsidRPr="00097F91" w:rsidRDefault="006B52C5" w:rsidP="005A4D46">
      <w:pPr>
        <w:pStyle w:val="CodeExplanation"/>
        <w:keepNext/>
        <w:rPr>
          <w:rStyle w:val="CodeInline"/>
          <w:lang w:val="de-DE"/>
        </w:rPr>
      </w:pPr>
      <w:r w:rsidRPr="00355E9F">
        <w:rPr>
          <w:rStyle w:val="CodeInlineItalic"/>
        </w:rPr>
        <w:t>e1</w:t>
      </w:r>
      <w:r w:rsidRPr="00097F91">
        <w:rPr>
          <w:rStyle w:val="CodeInline"/>
          <w:lang w:val="de-DE"/>
        </w:rPr>
        <w:t>.[</w:t>
      </w:r>
      <w:r w:rsidRPr="00355E9F">
        <w:rPr>
          <w:rStyle w:val="CodeInlineItalic"/>
        </w:rPr>
        <w:t>e</w:t>
      </w:r>
      <w:r w:rsidRPr="00097F91">
        <w:rPr>
          <w:rStyle w:val="CodeInline"/>
          <w:i/>
          <w:vertAlign w:val="subscript"/>
          <w:lang w:val="de-DE"/>
        </w:rPr>
        <w:t>2</w:t>
      </w:r>
      <w:r w:rsidRPr="00044CBF">
        <w:rPr>
          <w:rStyle w:val="StyleCodeInlineItalicSuperscript"/>
        </w:rPr>
        <w:t>opt</w:t>
      </w:r>
      <w:r w:rsidRPr="00355E9F">
        <w:rPr>
          <w:rStyle w:val="CodeInlineItalic"/>
        </w:rPr>
        <w:t>.. e</w:t>
      </w:r>
      <w:r w:rsidRPr="00097F91">
        <w:rPr>
          <w:rStyle w:val="CodeInline"/>
          <w:i/>
          <w:vertAlign w:val="subscript"/>
          <w:lang w:val="de-DE"/>
        </w:rPr>
        <w:t>3</w:t>
      </w:r>
      <w:r w:rsidRPr="00044CBF">
        <w:rPr>
          <w:rStyle w:val="StyleCodeInlineItalicSuperscript"/>
        </w:rPr>
        <w:t>opt</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.GetSlice(</w:t>
      </w:r>
      <w:r w:rsidRPr="00355E9F">
        <w:rPr>
          <w:rStyle w:val="CodeInlineItalic"/>
        </w:rPr>
        <w:t>arg</w:t>
      </w:r>
      <w:r w:rsidRPr="00097F91">
        <w:rPr>
          <w:rStyle w:val="CodeInline"/>
          <w:i/>
          <w:vertAlign w:val="subscript"/>
          <w:lang w:val="de-DE"/>
        </w:rPr>
        <w:t>2</w:t>
      </w:r>
      <w:r w:rsidRPr="00097F91">
        <w:rPr>
          <w:rStyle w:val="CodeInline"/>
          <w:lang w:val="de-DE"/>
        </w:rPr>
        <w:t>,</w:t>
      </w:r>
      <w:r w:rsidRPr="00355E9F">
        <w:rPr>
          <w:rStyle w:val="CodeInlineItalic"/>
        </w:rPr>
        <w:t>arg</w:t>
      </w:r>
      <w:r w:rsidRPr="00097F91">
        <w:rPr>
          <w:rStyle w:val="CodeInline"/>
          <w:i/>
          <w:vertAlign w:val="subscript"/>
          <w:lang w:val="de-DE"/>
        </w:rPr>
        <w:t>3</w:t>
      </w:r>
      <w:r w:rsidRPr="00097F91">
        <w:rPr>
          <w:rStyle w:val="CodeInline"/>
          <w:lang w:val="de-DE"/>
        </w:rPr>
        <w:t>)</w:t>
      </w:r>
    </w:p>
    <w:p w:rsidR="008430C0" w:rsidRPr="00E42689" w:rsidRDefault="006B52C5" w:rsidP="005A4D46">
      <w:pPr>
        <w:pStyle w:val="CodeExplanation"/>
        <w:keepNext/>
        <w:rPr>
          <w:rStyle w:val="CodeInline"/>
        </w:rPr>
      </w:pPr>
      <w:r w:rsidRPr="00355E9F">
        <w:rPr>
          <w:rStyle w:val="CodeInlineItalic"/>
        </w:rPr>
        <w:t>e1</w:t>
      </w:r>
      <w:r w:rsidRPr="00110BB5">
        <w:rPr>
          <w:rStyle w:val="CodeInline"/>
        </w:rPr>
        <w:t xml:space="preserve">.[*]    </w:t>
      </w:r>
      <w:r w:rsidRPr="00110BB5">
        <w:rPr>
          <w:rStyle w:val="CodeInline"/>
        </w:rPr>
        <w:tab/>
      </w:r>
      <w:r w:rsidRPr="00110BB5">
        <w:rPr>
          <w:rStyle w:val="CodeInline"/>
        </w:rPr>
        <w:tab/>
      </w:r>
      <w:r w:rsidRPr="00763014">
        <w:rPr>
          <w:rStyle w:val="CodeInline"/>
        </w:rPr>
        <w:t>→</w:t>
      </w:r>
      <w:r w:rsidRPr="00391D69">
        <w:rPr>
          <w:rStyle w:val="CodeInline"/>
        </w:rPr>
        <w:t xml:space="preserve"> </w:t>
      </w:r>
      <w:r w:rsidRPr="00355E9F">
        <w:rPr>
          <w:rStyle w:val="CodeInlineItalic"/>
        </w:rPr>
        <w:t>e</w:t>
      </w:r>
      <w:r w:rsidRPr="00E42689">
        <w:rPr>
          <w:rStyle w:val="CodeInline"/>
          <w:i/>
          <w:vertAlign w:val="subscript"/>
        </w:rPr>
        <w:t>1</w:t>
      </w:r>
      <w:r w:rsidRPr="00E42689">
        <w:rPr>
          <w:rStyle w:val="CodeInline"/>
        </w:rPr>
        <w:t>.GetSlice(None,None)</w:t>
      </w:r>
    </w:p>
    <w:p w:rsidR="008430C0" w:rsidRPr="00F115D2" w:rsidRDefault="006B52C5" w:rsidP="008430C0">
      <w:r w:rsidRPr="006B52C5">
        <w:t xml:space="preserve">where </w:t>
      </w:r>
      <w:r w:rsidRPr="00355E9F">
        <w:rPr>
          <w:rStyle w:val="CodeInlineItalic"/>
        </w:rPr>
        <w:t>arg</w:t>
      </w:r>
      <w:r w:rsidRPr="006B52C5">
        <w:rPr>
          <w:rStyle w:val="CodeInline"/>
          <w:i/>
          <w:vertAlign w:val="subscript"/>
        </w:rPr>
        <w:t>i</w:t>
      </w:r>
      <w:r w:rsidRPr="006B52C5">
        <w:t xml:space="preserve"> is </w:t>
      </w:r>
      <w:r w:rsidRPr="006B52C5">
        <w:rPr>
          <w:rStyle w:val="CodeInline"/>
        </w:rPr>
        <w:t>Some</w:t>
      </w:r>
      <w:r w:rsidR="006910CD">
        <w:rPr>
          <w:rStyle w:val="CodeInline"/>
        </w:rPr>
        <w:t xml:space="preserve"> </w:t>
      </w:r>
      <w:r w:rsidRPr="00355E9F">
        <w:rPr>
          <w:rStyle w:val="CodeInlineItalic"/>
        </w:rPr>
        <w:t>e</w:t>
      </w:r>
      <w:r w:rsidRPr="006B52C5">
        <w:rPr>
          <w:rStyle w:val="CodeInline"/>
          <w:i/>
          <w:vertAlign w:val="subscript"/>
        </w:rPr>
        <w:t>i</w:t>
      </w:r>
      <w:r w:rsidRPr="00044CBF">
        <w:rPr>
          <w:rStyle w:val="StyleCodeInlineItalicSuperscript"/>
        </w:rPr>
        <w:t>opt</w:t>
      </w:r>
      <w:r w:rsidRPr="006B52C5">
        <w:t xml:space="preserve"> if </w:t>
      </w:r>
      <w:r w:rsidRPr="00355E9F">
        <w:rPr>
          <w:rStyle w:val="CodeInlineItalic"/>
        </w:rPr>
        <w:t>e</w:t>
      </w:r>
      <w:r w:rsidRPr="006B52C5">
        <w:rPr>
          <w:rStyle w:val="CodeInline"/>
          <w:i/>
          <w:vertAlign w:val="subscript"/>
        </w:rPr>
        <w:t>i</w:t>
      </w:r>
      <w:r w:rsidRPr="00044CBF">
        <w:rPr>
          <w:rStyle w:val="StyleCodeInlineItalicSuperscript"/>
        </w:rPr>
        <w:t>opt</w:t>
      </w:r>
      <w:r w:rsidRPr="006B52C5">
        <w:t xml:space="preserve"> is present and </w:t>
      </w:r>
      <w:r w:rsidRPr="006B52C5">
        <w:rPr>
          <w:rStyle w:val="CodeInline"/>
        </w:rPr>
        <w:t>None</w:t>
      </w:r>
      <w:r w:rsidRPr="006B52C5">
        <w:t xml:space="preserve"> otherwise. </w:t>
      </w:r>
      <w:r w:rsidR="005668D9">
        <w:t xml:space="preserve">At least one </w:t>
      </w:r>
      <w:r w:rsidR="005668D9" w:rsidRPr="00355E9F">
        <w:rPr>
          <w:rStyle w:val="CodeInlineItalic"/>
        </w:rPr>
        <w:t>e</w:t>
      </w:r>
      <w:r w:rsidR="005668D9" w:rsidRPr="006B52C5">
        <w:rPr>
          <w:rStyle w:val="CodeInline"/>
          <w:i/>
          <w:vertAlign w:val="subscript"/>
        </w:rPr>
        <w:t>i</w:t>
      </w:r>
      <w:r w:rsidR="005668D9" w:rsidRPr="00044CBF">
        <w:rPr>
          <w:rStyle w:val="StyleCodeInlineItalicSuperscript"/>
        </w:rPr>
        <w:t>opt</w:t>
      </w:r>
      <w:r w:rsidR="005668D9">
        <w:t xml:space="preserve"> must be present.</w:t>
      </w:r>
      <w:r w:rsidR="00093C65">
        <w:t xml:space="preserve"> </w:t>
      </w:r>
      <w:r w:rsidR="005668D9">
        <w:t xml:space="preserve">A similar translation is used </w:t>
      </w:r>
      <w:r w:rsidRPr="006B52C5">
        <w:t>for 2</w:t>
      </w:r>
      <w:r w:rsidR="007A055F">
        <w:t>-</w:t>
      </w:r>
      <w:r w:rsidRPr="006B52C5">
        <w:t>D slices:</w:t>
      </w:r>
    </w:p>
    <w:p w:rsidR="008430C0" w:rsidRPr="00097F91" w:rsidRDefault="006B52C5" w:rsidP="008430C0">
      <w:pPr>
        <w:pStyle w:val="CodeExplanation"/>
        <w:rPr>
          <w:rStyle w:val="CodeInline"/>
          <w:lang w:val="de-DE"/>
        </w:rPr>
      </w:pPr>
      <w:r w:rsidRPr="00355E9F">
        <w:rPr>
          <w:rStyle w:val="CodeInlineItalic"/>
        </w:rPr>
        <w:t>e1</w:t>
      </w:r>
      <w:r w:rsidRPr="00097F91">
        <w:rPr>
          <w:rStyle w:val="CodeInline"/>
          <w:lang w:val="de-DE"/>
        </w:rPr>
        <w:t>.[</w:t>
      </w:r>
      <w:r w:rsidRPr="00355E9F">
        <w:rPr>
          <w:rStyle w:val="CodeInlineItalic"/>
        </w:rPr>
        <w:t>e</w:t>
      </w:r>
      <w:r w:rsidRPr="00097F91">
        <w:rPr>
          <w:rStyle w:val="CodeInline"/>
          <w:i/>
          <w:vertAlign w:val="subscript"/>
          <w:lang w:val="de-DE"/>
        </w:rPr>
        <w:t>2</w:t>
      </w:r>
      <w:r w:rsidRPr="00044CBF">
        <w:rPr>
          <w:rStyle w:val="StyleCodeInlineItalicSuperscript"/>
        </w:rPr>
        <w:t>opt</w:t>
      </w:r>
      <w:r w:rsidRPr="00355E9F">
        <w:rPr>
          <w:rStyle w:val="CodeInlineItalic"/>
        </w:rPr>
        <w:t>.. e</w:t>
      </w:r>
      <w:r w:rsidRPr="00097F91">
        <w:rPr>
          <w:rStyle w:val="CodeInline"/>
          <w:i/>
          <w:vertAlign w:val="subscript"/>
          <w:lang w:val="de-DE"/>
        </w:rPr>
        <w:t>3</w:t>
      </w:r>
      <w:r w:rsidRPr="00044CBF">
        <w:rPr>
          <w:rStyle w:val="StyleCodeInlineItalicSuperscript"/>
        </w:rPr>
        <w:t>opt</w:t>
      </w:r>
      <w:r w:rsidRPr="00355E9F">
        <w:rPr>
          <w:rStyle w:val="CodeInlineItalic"/>
        </w:rPr>
        <w:t>, e</w:t>
      </w:r>
      <w:r w:rsidRPr="00097F91">
        <w:rPr>
          <w:rStyle w:val="CodeInline"/>
          <w:i/>
          <w:vertAlign w:val="subscript"/>
          <w:lang w:val="de-DE"/>
        </w:rPr>
        <w:t>4</w:t>
      </w:r>
      <w:r w:rsidRPr="00044CBF">
        <w:rPr>
          <w:rStyle w:val="StyleCodeInlineItalicSuperscript"/>
        </w:rPr>
        <w:t>opt</w:t>
      </w:r>
      <w:r w:rsidRPr="00355E9F">
        <w:rPr>
          <w:rStyle w:val="CodeInlineItalic"/>
        </w:rPr>
        <w:t>.. e</w:t>
      </w:r>
      <w:r w:rsidRPr="00097F91">
        <w:rPr>
          <w:rStyle w:val="CodeInline"/>
          <w:i/>
          <w:vertAlign w:val="subscript"/>
          <w:lang w:val="de-DE"/>
        </w:rPr>
        <w:t>5</w:t>
      </w:r>
      <w:r w:rsidRPr="00044CBF">
        <w:rPr>
          <w:rStyle w:val="StyleCodeInlineItalicSuperscript"/>
        </w:rPr>
        <w:t>opt</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.GetSlice(</w:t>
      </w:r>
      <w:r w:rsidRPr="00355E9F">
        <w:rPr>
          <w:rStyle w:val="CodeInlineItalic"/>
        </w:rPr>
        <w:t>arg</w:t>
      </w:r>
      <w:r w:rsidRPr="00097F91">
        <w:rPr>
          <w:rStyle w:val="CodeInline"/>
          <w:i/>
          <w:vertAlign w:val="subscript"/>
          <w:lang w:val="de-DE"/>
        </w:rPr>
        <w:t>2</w:t>
      </w:r>
      <w:r w:rsidRPr="00097F91">
        <w:rPr>
          <w:rStyle w:val="CodeInline"/>
          <w:lang w:val="de-DE"/>
        </w:rPr>
        <w:t>,</w:t>
      </w:r>
      <w:r w:rsidRPr="00355E9F">
        <w:rPr>
          <w:rStyle w:val="CodeInlineItalic"/>
        </w:rPr>
        <w:t>arg</w:t>
      </w:r>
      <w:r w:rsidRPr="00097F91">
        <w:rPr>
          <w:rStyle w:val="CodeInline"/>
          <w:i/>
          <w:vertAlign w:val="subscript"/>
          <w:lang w:val="de-DE"/>
        </w:rPr>
        <w:t>3</w:t>
      </w:r>
      <w:r w:rsidRPr="00097F91">
        <w:rPr>
          <w:rStyle w:val="CodeInline"/>
          <w:lang w:val="de-DE"/>
        </w:rPr>
        <w:t>,</w:t>
      </w:r>
      <w:r w:rsidRPr="00355E9F">
        <w:rPr>
          <w:rStyle w:val="CodeInlineItalic"/>
        </w:rPr>
        <w:t>arg</w:t>
      </w:r>
      <w:r w:rsidRPr="00097F91">
        <w:rPr>
          <w:rStyle w:val="CodeInline"/>
          <w:i/>
          <w:vertAlign w:val="subscript"/>
          <w:lang w:val="de-DE"/>
        </w:rPr>
        <w:t>4</w:t>
      </w:r>
      <w:r w:rsidRPr="00097F91">
        <w:rPr>
          <w:rStyle w:val="CodeInline"/>
          <w:lang w:val="de-DE"/>
        </w:rPr>
        <w:t>,</w:t>
      </w:r>
      <w:r w:rsidRPr="00355E9F">
        <w:rPr>
          <w:rStyle w:val="CodeInlineItalic"/>
        </w:rPr>
        <w:t>arg</w:t>
      </w:r>
      <w:r w:rsidRPr="00097F91">
        <w:rPr>
          <w:rStyle w:val="CodeInline"/>
          <w:i/>
          <w:vertAlign w:val="subscript"/>
          <w:lang w:val="de-DE"/>
        </w:rPr>
        <w:t>5</w:t>
      </w:r>
      <w:r w:rsidRPr="00097F91">
        <w:rPr>
          <w:rStyle w:val="CodeInline"/>
          <w:lang w:val="de-DE"/>
        </w:rPr>
        <w:t>)</w:t>
      </w:r>
    </w:p>
    <w:p w:rsidR="008430C0" w:rsidRPr="00097F91" w:rsidRDefault="006B52C5" w:rsidP="008430C0">
      <w:pPr>
        <w:pStyle w:val="CodeExplanation"/>
        <w:rPr>
          <w:rStyle w:val="CodeInline"/>
          <w:lang w:val="de-DE"/>
        </w:rPr>
      </w:pPr>
      <w:r w:rsidRPr="00355E9F">
        <w:rPr>
          <w:rStyle w:val="CodeInlineItalic"/>
        </w:rPr>
        <w:t>e1</w:t>
      </w:r>
      <w:r w:rsidRPr="00097F91">
        <w:rPr>
          <w:rStyle w:val="CodeInline"/>
          <w:lang w:val="de-DE"/>
        </w:rPr>
        <w:t>.[</w:t>
      </w:r>
      <w:r w:rsidRPr="00355E9F">
        <w:rPr>
          <w:rStyle w:val="CodeInlineItalic"/>
        </w:rPr>
        <w:t>*, e</w:t>
      </w:r>
      <w:r w:rsidRPr="00097F91">
        <w:rPr>
          <w:rStyle w:val="CodeInline"/>
          <w:i/>
          <w:vertAlign w:val="subscript"/>
          <w:lang w:val="de-DE"/>
        </w:rPr>
        <w:t>2</w:t>
      </w:r>
      <w:r w:rsidRPr="00044CBF">
        <w:rPr>
          <w:rStyle w:val="StyleCodeInlineItalicSuperscript"/>
        </w:rPr>
        <w:t>opt</w:t>
      </w:r>
      <w:r w:rsidRPr="00355E9F">
        <w:rPr>
          <w:rStyle w:val="CodeInlineItalic"/>
        </w:rPr>
        <w:t>.. e</w:t>
      </w:r>
      <w:r w:rsidRPr="00097F91">
        <w:rPr>
          <w:rStyle w:val="CodeInline"/>
          <w:i/>
          <w:vertAlign w:val="subscript"/>
          <w:lang w:val="de-DE"/>
        </w:rPr>
        <w:t>3</w:t>
      </w:r>
      <w:r w:rsidRPr="00044CBF">
        <w:rPr>
          <w:rStyle w:val="StyleCodeInlineItalicSuperscript"/>
        </w:rPr>
        <w:t>opt</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.GetSlice(None,None,</w:t>
      </w:r>
      <w:r w:rsidRPr="00355E9F">
        <w:rPr>
          <w:rStyle w:val="CodeInlineItalic"/>
        </w:rPr>
        <w:t>arg</w:t>
      </w:r>
      <w:r w:rsidRPr="00097F91">
        <w:rPr>
          <w:rStyle w:val="CodeInline"/>
          <w:i/>
          <w:vertAlign w:val="subscript"/>
          <w:lang w:val="de-DE"/>
        </w:rPr>
        <w:t>2</w:t>
      </w:r>
      <w:r w:rsidRPr="00097F91">
        <w:rPr>
          <w:rStyle w:val="CodeInline"/>
          <w:lang w:val="de-DE"/>
        </w:rPr>
        <w:t>,</w:t>
      </w:r>
      <w:r w:rsidRPr="00355E9F">
        <w:rPr>
          <w:rStyle w:val="CodeInlineItalic"/>
        </w:rPr>
        <w:t>arg</w:t>
      </w:r>
      <w:r w:rsidRPr="00097F91">
        <w:rPr>
          <w:rStyle w:val="CodeInline"/>
          <w:i/>
          <w:vertAlign w:val="subscript"/>
          <w:lang w:val="de-DE"/>
        </w:rPr>
        <w:t>3</w:t>
      </w:r>
      <w:r w:rsidRPr="00097F91">
        <w:rPr>
          <w:rStyle w:val="CodeInline"/>
          <w:lang w:val="de-DE"/>
        </w:rPr>
        <w:t>)</w:t>
      </w:r>
    </w:p>
    <w:p w:rsidR="008430C0" w:rsidRPr="00097F91" w:rsidRDefault="006B52C5" w:rsidP="008430C0">
      <w:pPr>
        <w:pStyle w:val="CodeExplanation"/>
        <w:rPr>
          <w:rStyle w:val="CodeInline"/>
          <w:lang w:val="de-DE"/>
        </w:rPr>
      </w:pPr>
      <w:r w:rsidRPr="00355E9F">
        <w:rPr>
          <w:rStyle w:val="CodeInlineItalic"/>
        </w:rPr>
        <w:t>e1</w:t>
      </w:r>
      <w:r w:rsidRPr="00097F91">
        <w:rPr>
          <w:rStyle w:val="CodeInline"/>
          <w:lang w:val="de-DE"/>
        </w:rPr>
        <w:t>.[</w:t>
      </w:r>
      <w:r w:rsidRPr="00355E9F">
        <w:rPr>
          <w:rStyle w:val="CodeInlineItalic"/>
        </w:rPr>
        <w:t>e</w:t>
      </w:r>
      <w:r w:rsidRPr="00097F91">
        <w:rPr>
          <w:rStyle w:val="CodeInline"/>
          <w:i/>
          <w:vertAlign w:val="subscript"/>
          <w:lang w:val="de-DE"/>
        </w:rPr>
        <w:t>2</w:t>
      </w:r>
      <w:r w:rsidRPr="00044CBF">
        <w:rPr>
          <w:rStyle w:val="StyleCodeInlineItalicSuperscript"/>
        </w:rPr>
        <w:t>opt</w:t>
      </w:r>
      <w:r w:rsidRPr="00355E9F">
        <w:rPr>
          <w:rStyle w:val="CodeInlineItalic"/>
        </w:rPr>
        <w:t>.. e</w:t>
      </w:r>
      <w:r w:rsidRPr="00097F91">
        <w:rPr>
          <w:rStyle w:val="CodeInline"/>
          <w:i/>
          <w:vertAlign w:val="subscript"/>
          <w:lang w:val="de-DE"/>
        </w:rPr>
        <w:t>3</w:t>
      </w:r>
      <w:r w:rsidRPr="00044CBF">
        <w:rPr>
          <w:rStyle w:val="StyleCodeInlineItalicSuperscript"/>
        </w:rPr>
        <w:t>opt</w:t>
      </w:r>
      <w:r w:rsidRPr="00355E9F">
        <w:rPr>
          <w:rStyle w:val="CodeInlineItalic"/>
        </w:rPr>
        <w:t xml:space="preserve">, </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.GetSlice(</w:t>
      </w:r>
      <w:r w:rsidRPr="00355E9F">
        <w:rPr>
          <w:rStyle w:val="CodeInlineItalic"/>
        </w:rPr>
        <w:t>arg</w:t>
      </w:r>
      <w:r w:rsidRPr="00097F91">
        <w:rPr>
          <w:rStyle w:val="CodeInline"/>
          <w:i/>
          <w:vertAlign w:val="subscript"/>
          <w:lang w:val="de-DE"/>
        </w:rPr>
        <w:t>2</w:t>
      </w:r>
      <w:r w:rsidRPr="00097F91">
        <w:rPr>
          <w:rStyle w:val="CodeInline"/>
          <w:lang w:val="de-DE"/>
        </w:rPr>
        <w:t>,</w:t>
      </w:r>
      <w:r w:rsidRPr="00355E9F">
        <w:rPr>
          <w:rStyle w:val="CodeInlineItalic"/>
        </w:rPr>
        <w:t>arg</w:t>
      </w:r>
      <w:r w:rsidRPr="00097F91">
        <w:rPr>
          <w:rStyle w:val="CodeInline"/>
          <w:i/>
          <w:vertAlign w:val="subscript"/>
          <w:lang w:val="de-DE"/>
        </w:rPr>
        <w:t>3</w:t>
      </w:r>
      <w:r w:rsidRPr="00097F91">
        <w:rPr>
          <w:rStyle w:val="CodeInline"/>
          <w:lang w:val="de-DE"/>
        </w:rPr>
        <w:t>,None,None)</w:t>
      </w:r>
    </w:p>
    <w:p w:rsidR="008430C0" w:rsidRPr="00F115D2" w:rsidRDefault="006B52C5" w:rsidP="008430C0">
      <w:pPr>
        <w:pStyle w:val="CodeExplanation"/>
        <w:rPr>
          <w:rStyle w:val="CodeInline"/>
        </w:rPr>
      </w:pPr>
      <w:r w:rsidRPr="00355E9F">
        <w:rPr>
          <w:rStyle w:val="CodeInlineItalic"/>
        </w:rPr>
        <w:t>e1</w:t>
      </w:r>
      <w:r w:rsidRPr="00110BB5">
        <w:rPr>
          <w:rStyle w:val="CodeInline"/>
        </w:rPr>
        <w:t>.[</w:t>
      </w:r>
      <w:r w:rsidRPr="00355E9F">
        <w:rPr>
          <w:rStyle w:val="CodeInlineItalic"/>
        </w:rPr>
        <w:t>*</w:t>
      </w:r>
      <w:r w:rsidRPr="00391D69">
        <w:rPr>
          <w:rStyle w:val="CodeInline"/>
        </w:rPr>
        <w:t xml:space="preserve">,*] </w:t>
      </w:r>
      <w:r w:rsidRPr="00391D69">
        <w:rPr>
          <w:rStyle w:val="CodeInline"/>
        </w:rPr>
        <w:tab/>
      </w:r>
      <w:r w:rsidRPr="00391D69">
        <w:rPr>
          <w:rStyle w:val="CodeInline"/>
        </w:rPr>
        <w:tab/>
      </w:r>
      <w:r w:rsidRPr="00391D69">
        <w:rPr>
          <w:rStyle w:val="CodeInline"/>
        </w:rPr>
        <w:tab/>
      </w:r>
      <w:r w:rsidRPr="00763014">
        <w:rPr>
          <w:rStyle w:val="CodeInline"/>
        </w:rPr>
        <w:t>→</w:t>
      </w:r>
      <w:r w:rsidRPr="00E42689">
        <w:rPr>
          <w:rStyle w:val="CodeInline"/>
        </w:rPr>
        <w:t xml:space="preserve"> </w:t>
      </w:r>
      <w:r w:rsidRPr="00355E9F">
        <w:rPr>
          <w:rStyle w:val="CodeInlineItalic"/>
        </w:rPr>
        <w:t>e</w:t>
      </w:r>
      <w:r w:rsidRPr="00E42689">
        <w:rPr>
          <w:rStyle w:val="CodeInline"/>
          <w:i/>
          <w:vertAlign w:val="subscript"/>
        </w:rPr>
        <w:t>1</w:t>
      </w:r>
      <w:r w:rsidRPr="00404279">
        <w:rPr>
          <w:rStyle w:val="CodeInline"/>
        </w:rPr>
        <w:t>.GetSlice(None,None,None,None)</w:t>
      </w:r>
    </w:p>
    <w:p w:rsidR="009470CA" w:rsidRPr="00391D69" w:rsidRDefault="006B52C5" w:rsidP="009470CA">
      <w:r w:rsidRPr="006B52C5">
        <w:t xml:space="preserve">Because this is a shallow syntactic translation, the </w:t>
      </w:r>
      <w:r w:rsidRPr="005668D9">
        <w:rPr>
          <w:rStyle w:val="CodeInline"/>
        </w:rPr>
        <w:t>GetSlice</w:t>
      </w:r>
      <w:r w:rsidR="00F54660" w:rsidRPr="00D45B24">
        <w:fldChar w:fldCharType="begin"/>
      </w:r>
      <w:r w:rsidR="00A36772" w:rsidRPr="00D45B24">
        <w:instrText xml:space="preserve"> XE "GetSlice" </w:instrText>
      </w:r>
      <w:r w:rsidR="00F54660" w:rsidRPr="00D45B24">
        <w:fldChar w:fldCharType="end"/>
      </w:r>
      <w:r w:rsidRPr="00497D56">
        <w:t xml:space="preserve"> name may be resolved by any of the relevant </w:t>
      </w:r>
      <w:r w:rsidRPr="00B81F48">
        <w:rPr>
          <w:rStyle w:val="Italic"/>
        </w:rPr>
        <w:t xml:space="preserve">Name Resolution </w:t>
      </w:r>
      <w:r w:rsidRPr="00391D69">
        <w:t>(§</w:t>
      </w:r>
      <w:r w:rsidR="00F54660" w:rsidRPr="00391D69">
        <w:fldChar w:fldCharType="begin"/>
      </w:r>
      <w:r w:rsidRPr="006B52C5">
        <w:instrText xml:space="preserve"> REF NameResolution \r \h </w:instrText>
      </w:r>
      <w:r w:rsidR="00F54660" w:rsidRPr="00391D69">
        <w:fldChar w:fldCharType="separate"/>
      </w:r>
      <w:r w:rsidR="00340C81">
        <w:t>14.1</w:t>
      </w:r>
      <w:r w:rsidR="00F54660" w:rsidRPr="00391D69">
        <w:fldChar w:fldCharType="end"/>
      </w:r>
      <w:r w:rsidRPr="00391D69">
        <w:t>) techniques, including defining the method as a type extension for an existing type.</w:t>
      </w:r>
    </w:p>
    <w:p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rsidR="00D95AE3" w:rsidRPr="00F115D2" w:rsidRDefault="006B52C5" w:rsidP="00D95AE3">
      <w:pPr>
        <w:pStyle w:val="CodeExplanation"/>
      </w:pPr>
      <w:r w:rsidRPr="00404279">
        <w:t xml:space="preserve">type 'T[] with </w:t>
      </w:r>
    </w:p>
    <w:p w:rsidR="00D95AE3" w:rsidRPr="00F115D2" w:rsidRDefault="006B52C5" w:rsidP="00D95AE3">
      <w:pPr>
        <w:pStyle w:val="CodeExplanation"/>
      </w:pPr>
      <w:r w:rsidRPr="00404279">
        <w:t xml:space="preserve">    member arr.GetSlice : ?start1:int * ?end1:int -&gt; 'T[,]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-&gt; 'T[,]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w:t>
      </w:r>
    </w:p>
    <w:p w:rsidR="00094605" w:rsidRPr="00F115D2" w:rsidRDefault="006B52C5" w:rsidP="00094605">
      <w:pPr>
        <w:pStyle w:val="CodeExplanation"/>
      </w:pPr>
      <w:r w:rsidRPr="00404279">
        <w:t xml:space="preserve">                             -&gt; 'T[,,]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 ?start4:int * ?end4:int </w:t>
      </w:r>
    </w:p>
    <w:p w:rsidR="00094605" w:rsidRPr="00F115D2" w:rsidRDefault="006B52C5" w:rsidP="00207668">
      <w:pPr>
        <w:pStyle w:val="CodeExplanation"/>
      </w:pPr>
      <w:r w:rsidRPr="00404279">
        <w:t xml:space="preserve">                             -&gt; 'T[,,,]</w:t>
      </w:r>
    </w:p>
    <w:p w:rsidR="0088039B" w:rsidRPr="0088039B" w:rsidRDefault="0088039B" w:rsidP="006230F9">
      <w:pPr>
        <w:pStyle w:val="Heading3"/>
      </w:pPr>
      <w:bookmarkStart w:id="1273" w:name="_Toc257733567"/>
      <w:bookmarkStart w:id="1274" w:name="_Toc270597463"/>
      <w:bookmarkStart w:id="1275" w:name="_Toc286309353"/>
      <w:bookmarkStart w:id="1276" w:name="StaticMemberConstraintInvocations"/>
      <w:r w:rsidRPr="00404279">
        <w:t>Member Constraint Invocation Expressions</w:t>
      </w:r>
      <w:bookmarkEnd w:id="1273"/>
      <w:bookmarkEnd w:id="1274"/>
      <w:bookmarkEnd w:id="1275"/>
    </w:p>
    <w:bookmarkEnd w:id="1276"/>
    <w:p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F54660">
        <w:fldChar w:fldCharType="begin"/>
      </w:r>
      <w:r w:rsidR="0057020C">
        <w:instrText xml:space="preserve"> XE "</w:instrText>
      </w:r>
      <w:r w:rsidR="0057020C" w:rsidRPr="002C047D">
        <w:instrText>expressions:member constraint invocation</w:instrText>
      </w:r>
      <w:r w:rsidR="0057020C">
        <w:instrText xml:space="preserve">" </w:instrText>
      </w:r>
      <w:r w:rsidR="00F54660">
        <w:fldChar w:fldCharType="end"/>
      </w:r>
      <w:r w:rsidR="00F54660">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F54660">
        <w:fldChar w:fldCharType="end"/>
      </w:r>
      <w:r w:rsidR="007A055F">
        <w:t>:</w:t>
      </w:r>
    </w:p>
    <w:p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rsidR="007A055F" w:rsidRDefault="007A055F" w:rsidP="0088039B">
      <w:r>
        <w:t>Type checking proceeds as follows:</w:t>
      </w:r>
    </w:p>
    <w:p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B21C22" w:rsidRPr="00391D69">
        <w:fldChar w:fldCharType="begin"/>
      </w:r>
      <w:r w:rsidR="00B21C22" w:rsidRPr="006B52C5">
        <w:instrText xml:space="preserve"> REF </w:instrText>
      </w:r>
      <w:r w:rsidR="00B21C22" w:rsidRPr="005B1CF1">
        <w:instrText>SatisfyingMemberConstraints</w:instrText>
      </w:r>
      <w:r w:rsidR="00B21C22" w:rsidRPr="006B52C5">
        <w:instrText xml:space="preserve"> \r \h </w:instrText>
      </w:r>
      <w:r w:rsidR="00B21C22">
        <w:instrText xml:space="preserve"> \* MERGEFORMAT </w:instrText>
      </w:r>
      <w:r w:rsidR="00B21C22" w:rsidRPr="00391D69">
        <w:fldChar w:fldCharType="separate"/>
      </w:r>
      <w:r w:rsidR="00340C81">
        <w:t>5.2.3</w:t>
      </w:r>
      <w:r w:rsidR="00B21C22" w:rsidRPr="00391D69">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rsidR="006B6E21" w:rsidRDefault="00190A3B">
      <w:pPr>
        <w:keepNext/>
      </w:pPr>
      <w:r w:rsidRPr="00391D69">
        <w:lastRenderedPageBreak/>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rsidR="0088039B" w:rsidRPr="0088039B" w:rsidRDefault="0088039B" w:rsidP="0088039B">
      <w:pPr>
        <w:pStyle w:val="CodeExample"/>
      </w:pPr>
      <w:r w:rsidRPr="00404279">
        <w:t xml:space="preserve">let inline speak (a: ^a) = </w:t>
      </w:r>
    </w:p>
    <w:p w:rsidR="0088039B" w:rsidRPr="0088039B" w:rsidRDefault="0088039B" w:rsidP="0088039B">
      <w:pPr>
        <w:pStyle w:val="CodeExample"/>
      </w:pPr>
      <w:r w:rsidRPr="00404279">
        <w:t xml:space="preserve">    let x = (^a : (member Speak: unit -&gt; string) (a))</w:t>
      </w:r>
    </w:p>
    <w:p w:rsidR="0088039B" w:rsidRPr="0088039B" w:rsidRDefault="0088039B" w:rsidP="0088039B">
      <w:pPr>
        <w:pStyle w:val="CodeExample"/>
      </w:pPr>
      <w:r w:rsidRPr="00404279">
        <w:t xml:space="preserve">    printfn "It said: %s" x</w:t>
      </w:r>
    </w:p>
    <w:p w:rsidR="0088039B" w:rsidRPr="0088039B" w:rsidRDefault="0088039B" w:rsidP="0088039B">
      <w:pPr>
        <w:pStyle w:val="CodeExample"/>
      </w:pPr>
      <w:r w:rsidRPr="00404279">
        <w:t xml:space="preserve">    let y = (^a : (member </w:t>
      </w:r>
      <w:r w:rsidR="00190A3B" w:rsidRPr="00404279">
        <w:t>MakeNoise</w:t>
      </w:r>
      <w:r w:rsidRPr="00404279">
        <w:t>: unit -&gt; string) (a))</w:t>
      </w:r>
    </w:p>
    <w:p w:rsidR="0088039B" w:rsidRPr="0088039B" w:rsidRDefault="0088039B" w:rsidP="0088039B">
      <w:pPr>
        <w:pStyle w:val="CodeExample"/>
      </w:pPr>
      <w:r w:rsidRPr="00404279">
        <w:t xml:space="preserve">    printfn "Then it </w:t>
      </w:r>
      <w:r w:rsidR="00190A3B" w:rsidRPr="00404279">
        <w:t>went:</w:t>
      </w:r>
      <w:r w:rsidRPr="00404279">
        <w:t xml:space="preserve"> %s" y</w:t>
      </w:r>
    </w:p>
    <w:p w:rsidR="0088039B" w:rsidRPr="0088039B" w:rsidRDefault="0088039B" w:rsidP="0088039B">
      <w:pPr>
        <w:pStyle w:val="CodeExample"/>
      </w:pPr>
    </w:p>
    <w:p w:rsidR="0088039B" w:rsidRPr="0088039B" w:rsidRDefault="0088039B" w:rsidP="0088039B">
      <w:pPr>
        <w:pStyle w:val="CodeExample"/>
      </w:pPr>
      <w:r w:rsidRPr="00404279">
        <w:t>type Duck() =</w:t>
      </w:r>
    </w:p>
    <w:p w:rsidR="0088039B" w:rsidRPr="0088039B" w:rsidRDefault="0088039B" w:rsidP="0088039B">
      <w:pPr>
        <w:pStyle w:val="CodeExample"/>
      </w:pPr>
      <w:r w:rsidRPr="00404279">
        <w:t xml:space="preserve">    member x.Speak() = "I'm a duck"</w:t>
      </w:r>
    </w:p>
    <w:p w:rsidR="0088039B" w:rsidRPr="0088039B" w:rsidRDefault="0088039B" w:rsidP="0088039B">
      <w:pPr>
        <w:pStyle w:val="CodeExample"/>
      </w:pPr>
      <w:r w:rsidRPr="00404279">
        <w:t xml:space="preserve">    member x.MakeNoise() = "quack"</w:t>
      </w:r>
    </w:p>
    <w:p w:rsidR="0088039B" w:rsidRPr="0088039B" w:rsidRDefault="0088039B" w:rsidP="0088039B">
      <w:pPr>
        <w:pStyle w:val="CodeExample"/>
      </w:pPr>
      <w:r w:rsidRPr="00404279">
        <w:t>type Dog() =</w:t>
      </w:r>
    </w:p>
    <w:p w:rsidR="0088039B" w:rsidRPr="0088039B" w:rsidRDefault="0088039B" w:rsidP="0088039B">
      <w:pPr>
        <w:pStyle w:val="CodeExample"/>
      </w:pPr>
      <w:r w:rsidRPr="00404279">
        <w:t xml:space="preserve">    member x.Speak() = "I'm a dog"</w:t>
      </w:r>
    </w:p>
    <w:p w:rsidR="0088039B" w:rsidRPr="0088039B" w:rsidRDefault="0088039B" w:rsidP="0088039B">
      <w:pPr>
        <w:pStyle w:val="CodeExample"/>
      </w:pPr>
      <w:r w:rsidRPr="00404279">
        <w:t xml:space="preserve">    member x.MakeNoise() = "</w:t>
      </w:r>
      <w:r w:rsidR="00190A3B" w:rsidRPr="00404279">
        <w:t>grrrr</w:t>
      </w:r>
      <w:r w:rsidRPr="00404279">
        <w:t>"</w:t>
      </w:r>
    </w:p>
    <w:p w:rsidR="0088039B" w:rsidRPr="0088039B" w:rsidRDefault="0088039B" w:rsidP="0088039B">
      <w:pPr>
        <w:pStyle w:val="CodeExample"/>
      </w:pPr>
    </w:p>
    <w:p w:rsidR="0088039B" w:rsidRPr="0088039B" w:rsidRDefault="0088039B" w:rsidP="0088039B">
      <w:pPr>
        <w:pStyle w:val="CodeExample"/>
      </w:pPr>
      <w:r w:rsidRPr="00404279">
        <w:t>let x = new Duck()</w:t>
      </w:r>
    </w:p>
    <w:p w:rsidR="0088039B" w:rsidRPr="0088039B" w:rsidRDefault="0088039B" w:rsidP="0088039B">
      <w:pPr>
        <w:pStyle w:val="CodeExample"/>
      </w:pPr>
      <w:r w:rsidRPr="00404279">
        <w:t>let y = new Dog()</w:t>
      </w:r>
    </w:p>
    <w:p w:rsidR="0088039B" w:rsidRPr="0088039B" w:rsidRDefault="0088039B" w:rsidP="0088039B">
      <w:pPr>
        <w:pStyle w:val="CodeExample"/>
      </w:pPr>
      <w:r w:rsidRPr="00404279">
        <w:t>speak x</w:t>
      </w:r>
    </w:p>
    <w:p w:rsidR="0088039B" w:rsidRPr="0088039B" w:rsidRDefault="0088039B" w:rsidP="00190A3B">
      <w:pPr>
        <w:pStyle w:val="CodeExample"/>
      </w:pPr>
      <w:r w:rsidRPr="00404279">
        <w:t>speak y</w:t>
      </w:r>
    </w:p>
    <w:p w:rsidR="0088039B" w:rsidRPr="0088039B" w:rsidRDefault="00190A3B" w:rsidP="0088039B">
      <w:r>
        <w:t>Outputs:</w:t>
      </w:r>
    </w:p>
    <w:p w:rsidR="0088039B" w:rsidRPr="0088039B" w:rsidRDefault="0088039B" w:rsidP="0088039B">
      <w:pPr>
        <w:pStyle w:val="CodeExample"/>
      </w:pPr>
      <w:r w:rsidRPr="00404279">
        <w:t>It said: I'm a duck</w:t>
      </w:r>
    </w:p>
    <w:p w:rsidR="0088039B" w:rsidRPr="0088039B" w:rsidRDefault="0088039B" w:rsidP="0088039B">
      <w:pPr>
        <w:pStyle w:val="CodeExample"/>
      </w:pPr>
      <w:r w:rsidRPr="00404279">
        <w:t xml:space="preserve">Then it </w:t>
      </w:r>
      <w:r w:rsidR="00190A3B" w:rsidRPr="00404279">
        <w:t>went:</w:t>
      </w:r>
      <w:r w:rsidRPr="00404279">
        <w:t xml:space="preserve"> quack</w:t>
      </w:r>
    </w:p>
    <w:p w:rsidR="0088039B" w:rsidRPr="0088039B" w:rsidRDefault="0088039B" w:rsidP="0088039B">
      <w:pPr>
        <w:pStyle w:val="CodeExample"/>
      </w:pPr>
      <w:r w:rsidRPr="00404279">
        <w:t xml:space="preserve">It said: </w:t>
      </w:r>
      <w:r w:rsidR="00190A3B" w:rsidRPr="00404279">
        <w:t>I'm a dog</w:t>
      </w:r>
    </w:p>
    <w:p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rsidR="00FC0AF0" w:rsidRPr="00F115D2" w:rsidRDefault="006B52C5" w:rsidP="006230F9">
      <w:pPr>
        <w:pStyle w:val="Heading3"/>
      </w:pPr>
      <w:bookmarkStart w:id="1277" w:name="_Toc257733568"/>
      <w:bookmarkStart w:id="1278" w:name="_Ref269201485"/>
      <w:bookmarkStart w:id="1279" w:name="_Toc270597464"/>
      <w:bookmarkStart w:id="1280" w:name="_Toc286309354"/>
      <w:r w:rsidRPr="00404279">
        <w:t xml:space="preserve">Assignment </w:t>
      </w:r>
      <w:bookmarkEnd w:id="1249"/>
      <w:r w:rsidRPr="00404279">
        <w:t>Expressions</w:t>
      </w:r>
      <w:bookmarkEnd w:id="1277"/>
      <w:bookmarkEnd w:id="1278"/>
      <w:bookmarkEnd w:id="1279"/>
      <w:bookmarkEnd w:id="1280"/>
    </w:p>
    <w:p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F54660">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F54660">
        <w:rPr>
          <w:i/>
          <w:iCs/>
          <w:lang w:eastAsia="en-GB"/>
        </w:rPr>
        <w:fldChar w:fldCharType="end"/>
      </w:r>
      <w:r w:rsidR="00B21C22">
        <w:t>:</w:t>
      </w:r>
    </w:p>
    <w:p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rsidR="00701B36" w:rsidRPr="00F115D2" w:rsidRDefault="006B52C5" w:rsidP="00FC0AF0">
      <w:r w:rsidRPr="00497D56">
        <w:t xml:space="preserve">A modified version of </w:t>
      </w:r>
      <w:r w:rsidRPr="00B81F48">
        <w:rPr>
          <w:rStyle w:val="Italic"/>
        </w:rPr>
        <w:t>Unqualified Lookup</w:t>
      </w:r>
      <w:r w:rsidRPr="00110BB5">
        <w:t xml:space="preserve"> (§</w:t>
      </w:r>
      <w:r w:rsidR="00F54660" w:rsidRPr="00391D69">
        <w:fldChar w:fldCharType="begin"/>
      </w:r>
      <w:r w:rsidRPr="006B52C5">
        <w:instrText xml:space="preserve"> REF UnqualifiedLookup \r \h </w:instrText>
      </w:r>
      <w:r w:rsidR="00F54660" w:rsidRPr="00391D69">
        <w:fldChar w:fldCharType="separate"/>
      </w:r>
      <w:r w:rsidR="00340C81">
        <w:t>14.1.11</w:t>
      </w:r>
      <w:r w:rsidR="00F54660"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rsidR="002E74A8" w:rsidRPr="00F115D2" w:rsidRDefault="006B52C5" w:rsidP="008F04E6">
      <w:pPr>
        <w:pStyle w:val="BulletList"/>
      </w:pPr>
      <w:r w:rsidRPr="006B52C5">
        <w:t>An invocation of a property with a setter method.</w:t>
      </w:r>
      <w:r w:rsidR="005B4CB1">
        <w:t xml:space="preserve"> The property may be an indexer.</w:t>
      </w:r>
    </w:p>
    <w:p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rsidR="00B267FB" w:rsidRPr="00F115D2"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333F0E" w:rsidRPr="00F115D2" w:rsidRDefault="006B52C5" w:rsidP="008F04E6">
      <w:pPr>
        <w:pStyle w:val="BulletLis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Pr="00C1063C">
        <w:fldChar w:fldCharType="begin"/>
      </w:r>
      <w:r w:rsidRPr="006B52C5">
        <w:instrText xml:space="preserve"> REF AddressOf \r \h </w:instrText>
      </w:r>
      <w:r w:rsidRPr="00C1063C">
        <w:fldChar w:fldCharType="separate"/>
      </w:r>
      <w:r w:rsidR="00340C81">
        <w:t>6.9.4</w:t>
      </w:r>
      <w:r w:rsidRPr="00C1063C">
        <w:fldChar w:fldCharType="end"/>
      </w:r>
      <w:r w:rsidRPr="00497D56">
        <w:t>)</w:t>
      </w:r>
      <w:r>
        <w:t>:</w:t>
      </w:r>
    </w:p>
    <w:p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Pr="00C1063C">
        <w:fldChar w:fldCharType="begin"/>
      </w:r>
      <w:r w:rsidRPr="006B52C5">
        <w:instrText xml:space="preserve"> REF AddressOf \r \h </w:instrText>
      </w:r>
      <w:r>
        <w:instrText xml:space="preserve"> \* MERGEFORMAT </w:instrText>
      </w:r>
      <w:r w:rsidRPr="00C1063C">
        <w:fldChar w:fldCharType="separate"/>
      </w:r>
      <w:r w:rsidR="00340C81">
        <w:t>6.9.4</w:t>
      </w:r>
      <w:r w:rsidRPr="00C1063C">
        <w:fldChar w:fldCharType="end"/>
      </w:r>
      <w:r w:rsidRPr="00497D56">
        <w:t>)</w:t>
      </w:r>
      <w:r>
        <w:t>:</w:t>
      </w:r>
    </w:p>
    <w:p w:rsidR="00EC27B2" w:rsidRPr="00110BB5" w:rsidRDefault="006B52C5" w:rsidP="008F04E6">
      <w:pPr>
        <w:pStyle w:val="CodeExampleIndent"/>
      </w:pPr>
      <w:r w:rsidRPr="00EB3490">
        <w:rPr>
          <w:rStyle w:val="Italic"/>
        </w:rPr>
        <w:lastRenderedPageBreak/>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F54660">
        <w:fldChar w:fldCharType="begin"/>
      </w:r>
      <w:r w:rsidR="006F3FCF">
        <w:instrText xml:space="preserve"> XE "</w:instrText>
      </w:r>
      <w:r w:rsidR="006F3FCF" w:rsidRPr="006F3FCF">
        <w:instrText>mutable values</w:instrText>
      </w:r>
      <w:r w:rsidR="006F3FCF">
        <w:instrText xml:space="preserve">" </w:instrText>
      </w:r>
      <w:r w:rsidR="00F54660">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rsidR="00C125FA" w:rsidRPr="00F115D2" w:rsidRDefault="006B52C5">
      <w:pPr>
        <w:pStyle w:val="Note"/>
      </w:pPr>
      <w:r w:rsidRPr="00404279">
        <w:t>Then these are not permitted:</w:t>
      </w:r>
    </w:p>
    <w:p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rsidR="00C125FA" w:rsidRPr="00F115D2" w:rsidRDefault="006B52C5">
      <w:pPr>
        <w:pStyle w:val="Note"/>
      </w:pPr>
      <w:r w:rsidRPr="00404279">
        <w:t>and these are:</w:t>
      </w:r>
    </w:p>
    <w:p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rsidR="00A26F81" w:rsidRPr="00C77CDB" w:rsidRDefault="006B52C5" w:rsidP="00E104DD">
      <w:pPr>
        <w:pStyle w:val="Heading2"/>
      </w:pPr>
      <w:bookmarkStart w:id="1281" w:name="_Toc207705834"/>
      <w:bookmarkStart w:id="1282" w:name="_Toc257733569"/>
      <w:bookmarkStart w:id="1283" w:name="_Toc270597465"/>
      <w:bookmarkStart w:id="1284" w:name="_Toc286309355"/>
      <w:r w:rsidRPr="00404279">
        <w:t>Control Flow Expressions</w:t>
      </w:r>
      <w:bookmarkEnd w:id="1281"/>
      <w:bookmarkEnd w:id="1282"/>
      <w:bookmarkEnd w:id="1283"/>
      <w:bookmarkEnd w:id="1284"/>
      <w:r w:rsidR="00F54660">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F54660">
        <w:fldChar w:fldCharType="end"/>
      </w:r>
    </w:p>
    <w:p w:rsidR="00FC0AF0" w:rsidRPr="00391D69" w:rsidRDefault="006B52C5" w:rsidP="006230F9">
      <w:pPr>
        <w:pStyle w:val="Heading3"/>
      </w:pPr>
      <w:bookmarkStart w:id="1285" w:name="_Toc207705835"/>
      <w:bookmarkStart w:id="1286" w:name="_Toc257733570"/>
      <w:bookmarkStart w:id="1287" w:name="_Toc270597466"/>
      <w:bookmarkStart w:id="1288" w:name="_Toc286309356"/>
      <w:r w:rsidRPr="00110BB5">
        <w:t>Parenthesized and Block Expressions</w:t>
      </w:r>
      <w:bookmarkEnd w:id="1285"/>
      <w:bookmarkEnd w:id="1286"/>
      <w:bookmarkEnd w:id="1287"/>
      <w:bookmarkEnd w:id="1288"/>
      <w:r w:rsidRPr="00110BB5">
        <w:t xml:space="preserve"> </w:t>
      </w:r>
    </w:p>
    <w:p w:rsidR="00F85E5C" w:rsidRPr="00F85E5C" w:rsidRDefault="00F85E5C" w:rsidP="00FC0AF0">
      <w:r>
        <w:t xml:space="preserve">A </w:t>
      </w:r>
      <w:r w:rsidR="006B52C5" w:rsidRPr="00B81F48">
        <w:rPr>
          <w:rStyle w:val="Italic"/>
        </w:rPr>
        <w:t>parenthesized expression</w:t>
      </w:r>
      <w:r w:rsidR="00F54660">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F54660">
        <w:rPr>
          <w:i/>
        </w:rPr>
        <w:fldChar w:fldCharType="end"/>
      </w:r>
      <w:r w:rsidR="00F54660">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F54660">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rsidR="00F85E5C" w:rsidRDefault="00F85E5C" w:rsidP="00FC0AF0">
      <w:r>
        <w:t>A</w:t>
      </w:r>
      <w:r w:rsidRPr="00E42689">
        <w:t xml:space="preserve"> </w:t>
      </w:r>
      <w:r w:rsidRPr="00B81F48">
        <w:rPr>
          <w:rStyle w:val="Italic"/>
        </w:rPr>
        <w:t>block expression</w:t>
      </w:r>
      <w:r>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Pr>
          <w:i/>
          <w:iCs/>
          <w:lang w:eastAsia="en-GB"/>
        </w:rPr>
        <w:fldChar w:fldCharType="end"/>
      </w:r>
      <w:r>
        <w:rPr>
          <w:iCs/>
          <w:lang w:eastAsia="en-GB"/>
        </w:rPr>
        <w:t xml:space="preserve"> has the following form:</w:t>
      </w:r>
      <w:r w:rsidR="006B52C5" w:rsidRPr="00497D56">
        <w:t xml:space="preserve"> </w:t>
      </w:r>
    </w:p>
    <w:p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rsidR="00FC0AF0" w:rsidRPr="00E42689" w:rsidRDefault="006B52C5" w:rsidP="006230F9">
      <w:pPr>
        <w:pStyle w:val="Heading3"/>
      </w:pPr>
      <w:bookmarkStart w:id="1289" w:name="_Toc207705836"/>
      <w:bookmarkStart w:id="1290" w:name="_Toc257733571"/>
      <w:bookmarkStart w:id="1291" w:name="_Toc270597467"/>
      <w:bookmarkStart w:id="1292" w:name="_Toc286309357"/>
      <w:r w:rsidRPr="00E42689">
        <w:t>Sequential Execution Expressions</w:t>
      </w:r>
      <w:bookmarkEnd w:id="1289"/>
      <w:bookmarkEnd w:id="1290"/>
      <w:bookmarkEnd w:id="1291"/>
      <w:bookmarkEnd w:id="1292"/>
    </w:p>
    <w:p w:rsidR="00F85E5C" w:rsidRDefault="00F85E5C">
      <w:pPr>
        <w:keepNext/>
      </w:pPr>
      <w:r w:rsidRPr="008F04E6">
        <w:t>A</w:t>
      </w:r>
      <w:r w:rsidR="006B52C5" w:rsidRPr="006B52C5">
        <w:t xml:space="preserve"> </w:t>
      </w:r>
      <w:r w:rsidR="006B52C5" w:rsidRPr="00B81F48">
        <w:rPr>
          <w:rStyle w:val="Italic"/>
        </w:rPr>
        <w:t>sequential execution expression</w:t>
      </w:r>
      <w:r w:rsidR="00F54660">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F54660">
        <w:rPr>
          <w:i/>
        </w:rPr>
        <w:fldChar w:fldCharType="end"/>
      </w:r>
      <w:r w:rsidR="00F54660"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F54660" w:rsidRPr="009901CD">
        <w:rPr>
          <w:iCs/>
          <w:lang w:eastAsia="en-GB"/>
        </w:rPr>
        <w:fldChar w:fldCharType="end"/>
      </w:r>
      <w:r>
        <w:rPr>
          <w:iCs/>
          <w:lang w:eastAsia="en-GB"/>
        </w:rPr>
        <w:t xml:space="preserve"> has the following form:</w:t>
      </w:r>
      <w:r w:rsidR="006B52C5" w:rsidRPr="00497D56">
        <w:t xml:space="preserve"> </w:t>
      </w:r>
    </w:p>
    <w:p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rsidR="006B6E21" w:rsidRDefault="006B52C5">
      <w:pPr>
        <w:keepNext/>
      </w:pPr>
      <w:r w:rsidRPr="00497D56">
        <w:t>Fo</w:t>
      </w:r>
      <w:r w:rsidRPr="00110BB5">
        <w:t>r example:</w:t>
      </w:r>
    </w:p>
    <w:p w:rsidR="009B3E61" w:rsidRPr="00E42689" w:rsidRDefault="006B52C5" w:rsidP="009B3E61">
      <w:pPr>
        <w:pStyle w:val="CodeExample"/>
      </w:pPr>
      <w:r w:rsidRPr="00391D69">
        <w:t>printfn "Hello"; printfn "</w:t>
      </w:r>
      <w:r w:rsidRPr="00E42689">
        <w:t>World"; 3</w:t>
      </w:r>
    </w:p>
    <w:p w:rsidR="00F85E5C" w:rsidRDefault="006B52C5" w:rsidP="008F04E6">
      <w:r w:rsidRPr="00E42689">
        <w:t xml:space="preserve">The </w:t>
      </w:r>
      <w:r w:rsidRPr="00404279">
        <w:rPr>
          <w:rStyle w:val="CodeInline"/>
        </w:rPr>
        <w:t>;</w:t>
      </w:r>
      <w:r w:rsidRPr="00404279">
        <w:t xml:space="preserve"> token</w:t>
      </w:r>
      <w:r w:rsidR="00F54660">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F54660">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rsidR="00F85E5C" w:rsidRDefault="00F85E5C" w:rsidP="0000657C">
      <w:pPr>
        <w:pStyle w:val="BulletList"/>
      </w:pPr>
      <w:r>
        <w:lastRenderedPageBreak/>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F54660" w:rsidRPr="00404279">
        <w:fldChar w:fldCharType="begin"/>
      </w:r>
      <w:r w:rsidR="00DE1DC2" w:rsidRPr="00404279">
        <w:instrText xml:space="preserve"> REF LexicalFiltering \r \h </w:instrText>
      </w:r>
      <w:r>
        <w:instrText xml:space="preserve"> \* MERGEFORMAT </w:instrText>
      </w:r>
      <w:r w:rsidR="00F54660" w:rsidRPr="00404279">
        <w:fldChar w:fldCharType="separate"/>
      </w:r>
      <w:r w:rsidR="00340C81">
        <w:t>15</w:t>
      </w:r>
      <w:r w:rsidR="00F54660" w:rsidRPr="00404279">
        <w:fldChar w:fldCharType="end"/>
      </w:r>
      <w:r w:rsidR="006B52C5" w:rsidRPr="00404279">
        <w:t xml:space="preserve">). </w:t>
      </w:r>
    </w:p>
    <w:p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F54660" w:rsidRPr="00404279">
        <w:fldChar w:fldCharType="begin"/>
      </w:r>
      <w:r w:rsidR="00C56962" w:rsidRPr="00404279">
        <w:instrText xml:space="preserve"> REF LightSyntaxBasicRules \r \h </w:instrText>
      </w:r>
      <w:r>
        <w:instrText xml:space="preserve"> \* MERGEFORMAT </w:instrText>
      </w:r>
      <w:r w:rsidR="00F54660" w:rsidRPr="00404279">
        <w:fldChar w:fldCharType="separate"/>
      </w:r>
      <w:r w:rsidR="00340C81">
        <w:t>15.1.1</w:t>
      </w:r>
      <w:r w:rsidR="00F54660" w:rsidRPr="00404279">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rsidR="00FC0AF0" w:rsidRPr="00F115D2" w:rsidRDefault="006B52C5" w:rsidP="00FC0AF0">
      <w:r w:rsidRPr="00497D56">
        <w:t>Sequential execution expressions are a primitive elaborated form</w:t>
      </w:r>
      <w:r w:rsidRPr="00E42689">
        <w:t>.</w:t>
      </w:r>
    </w:p>
    <w:p w:rsidR="00E65530" w:rsidRPr="00F115D2" w:rsidRDefault="006B52C5" w:rsidP="006230F9">
      <w:pPr>
        <w:pStyle w:val="Heading3"/>
      </w:pPr>
      <w:bookmarkStart w:id="1293" w:name="_Toc207705837"/>
      <w:bookmarkStart w:id="1294" w:name="_Toc257733572"/>
      <w:bookmarkStart w:id="1295" w:name="_Toc270597468"/>
      <w:bookmarkStart w:id="1296" w:name="_Toc286309358"/>
      <w:r w:rsidRPr="00404279">
        <w:t>Conditional Expressions</w:t>
      </w:r>
      <w:bookmarkEnd w:id="1293"/>
      <w:bookmarkEnd w:id="1294"/>
      <w:bookmarkEnd w:id="1295"/>
      <w:bookmarkEnd w:id="1296"/>
    </w:p>
    <w:p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F54660">
        <w:fldChar w:fldCharType="begin"/>
      </w:r>
      <w:r w:rsidR="00285774">
        <w:instrText xml:space="preserve"> XE "</w:instrText>
      </w:r>
      <w:r w:rsidR="00285774" w:rsidRPr="005F7DC5">
        <w:instrText>conditional expressions</w:instrText>
      </w:r>
      <w:r w:rsidR="00285774">
        <w:instrText xml:space="preserve">" </w:instrText>
      </w:r>
      <w:r w:rsidR="00F54660">
        <w:fldChar w:fldCharType="end"/>
      </w:r>
      <w:r w:rsidR="00F54660">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F54660">
        <w:rPr>
          <w:lang w:eastAsia="en-GB"/>
        </w:rPr>
        <w:fldChar w:fldCharType="end"/>
      </w:r>
      <w:r w:rsidRPr="006B52C5">
        <w:rPr>
          <w:lang w:eastAsia="en-GB"/>
        </w:rPr>
        <w:t xml:space="preserve"> </w:t>
      </w:r>
      <w:r w:rsidR="00F54660">
        <w:rPr>
          <w:lang w:eastAsia="en-GB"/>
        </w:rPr>
        <w:fldChar w:fldCharType="begin"/>
      </w:r>
      <w:r w:rsidR="006F3FCF">
        <w:instrText xml:space="preserve"> XE "</w:instrText>
      </w:r>
      <w:r w:rsidR="006F3FCF" w:rsidRPr="00955567">
        <w:instrText>if statement</w:instrText>
      </w:r>
      <w:r w:rsidR="006F3FCF">
        <w:instrText xml:space="preserve">" </w:instrText>
      </w:r>
      <w:r w:rsidR="00F54660">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rsidR="005668D9" w:rsidRDefault="005668D9" w:rsidP="001A388E">
      <w:pPr>
        <w:pStyle w:val="CodeExample"/>
        <w:rPr>
          <w:rStyle w:val="CodeInline"/>
        </w:rPr>
      </w:pPr>
      <w:r>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rsidR="009B3E61" w:rsidRPr="00391D69" w:rsidRDefault="006B52C5" w:rsidP="005668D9">
      <w:r w:rsidRPr="006B52C5">
        <w:t xml:space="preserve">The </w:t>
      </w:r>
      <w:r w:rsidR="005668D9" w:rsidRPr="00B81F48">
        <w:rPr>
          <w:rStyle w:val="Italic"/>
        </w:rPr>
        <w:t xml:space="preserve">elif </w:t>
      </w:r>
      <w:r w:rsidR="00F54660">
        <w:rPr>
          <w:i/>
          <w:lang w:eastAsia="en-GB"/>
        </w:rPr>
        <w:fldChar w:fldCharType="begin"/>
      </w:r>
      <w:r w:rsidR="006F3FCF">
        <w:instrText xml:space="preserve"> XE "</w:instrText>
      </w:r>
      <w:r w:rsidR="006F3FCF" w:rsidRPr="00955567">
        <w:instrText>elif branch</w:instrText>
      </w:r>
      <w:r w:rsidR="006F3FCF">
        <w:instrText xml:space="preserve">" </w:instrText>
      </w:r>
      <w:r w:rsidR="00F54660">
        <w:rPr>
          <w:i/>
          <w:lang w:eastAsia="en-GB"/>
        </w:rPr>
        <w:fldChar w:fldCharType="end"/>
      </w:r>
      <w:r w:rsidR="005668D9" w:rsidRPr="00497D56">
        <w:t xml:space="preserve">and </w:t>
      </w:r>
      <w:r w:rsidRPr="00B81F48">
        <w:rPr>
          <w:rStyle w:val="Italic"/>
        </w:rPr>
        <w:t>else</w:t>
      </w:r>
      <w:r w:rsidRPr="00391D69">
        <w:t xml:space="preserve"> </w:t>
      </w:r>
      <w:r w:rsidR="00F54660">
        <w:rPr>
          <w:lang w:eastAsia="en-GB"/>
        </w:rPr>
        <w:fldChar w:fldCharType="begin"/>
      </w:r>
      <w:r w:rsidR="006F3FCF">
        <w:instrText xml:space="preserve"> XE "</w:instrText>
      </w:r>
      <w:r w:rsidR="006F3FCF" w:rsidRPr="00955567">
        <w:instrText>else branch</w:instrText>
      </w:r>
      <w:r w:rsidR="006F3FCF">
        <w:instrText xml:space="preserve">" </w:instrText>
      </w:r>
      <w:r w:rsidR="00F54660">
        <w:rPr>
          <w:lang w:eastAsia="en-GB"/>
        </w:rPr>
        <w:fldChar w:fldCharType="end"/>
      </w:r>
      <w:r w:rsidRPr="00497D56">
        <w:t>branch</w:t>
      </w:r>
      <w:r w:rsidR="005668D9" w:rsidRPr="00110BB5">
        <w:t>es</w:t>
      </w:r>
      <w:r w:rsidRPr="00391D69">
        <w:t xml:space="preserve"> may be omitted. For example:</w:t>
      </w:r>
    </w:p>
    <w:p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F54660">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F54660">
        <w:rPr>
          <w:i/>
        </w:rPr>
        <w:fldChar w:fldCharType="end"/>
      </w:r>
      <w:r w:rsidR="00F54660"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F54660" w:rsidRPr="009901CD">
        <w:rPr>
          <w:iCs/>
          <w:lang w:eastAsia="en-GB"/>
        </w:rPr>
        <w:fldChar w:fldCharType="end"/>
      </w:r>
      <w:r w:rsidRPr="00497D56">
        <w:t xml:space="preserve"> and is equivalent to: </w:t>
      </w:r>
    </w:p>
    <w:p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rsidR="00CB2EF6" w:rsidRPr="00E42689" w:rsidRDefault="00CB2EF6" w:rsidP="006230F9">
      <w:pPr>
        <w:pStyle w:val="Heading3"/>
      </w:pPr>
      <w:bookmarkStart w:id="1297" w:name="_Toc257733573"/>
      <w:bookmarkStart w:id="1298" w:name="_Toc270597469"/>
      <w:bookmarkStart w:id="1299" w:name="_Toc286309359"/>
      <w:bookmarkStart w:id="1300" w:name="ShortcutOperators"/>
      <w:bookmarkStart w:id="1301" w:name="_Toc207705838"/>
      <w:r w:rsidRPr="00391D69">
        <w:t>Shortcut Operator</w:t>
      </w:r>
      <w:r w:rsidRPr="00E42689">
        <w:t xml:space="preserve"> Expressions</w:t>
      </w:r>
      <w:bookmarkEnd w:id="1297"/>
      <w:bookmarkEnd w:id="1298"/>
      <w:bookmarkEnd w:id="1299"/>
    </w:p>
    <w:bookmarkEnd w:id="1300"/>
    <w:p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F54660">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F54660">
        <w:rPr>
          <w:i/>
        </w:rPr>
        <w:fldChar w:fldCharType="end"/>
      </w:r>
      <w:r w:rsidR="00F54660">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F54660">
        <w:rPr>
          <w:i/>
          <w:lang w:eastAsia="en-GB"/>
        </w:rPr>
        <w:fldChar w:fldCharType="end"/>
      </w:r>
      <w:r w:rsidR="005A4D46">
        <w:rPr>
          <w:lang w:eastAsia="en-GB"/>
        </w:rPr>
        <w:t xml:space="preserve"> </w:t>
      </w:r>
      <w:r w:rsidR="00F54660">
        <w:rPr>
          <w:lang w:eastAsia="en-GB"/>
        </w:rPr>
        <w:fldChar w:fldCharType="begin"/>
      </w:r>
      <w:r w:rsidR="005A4D46">
        <w:instrText xml:space="preserve"> XE "</w:instrText>
      </w:r>
      <w:r w:rsidR="005A4D46" w:rsidRPr="00955567">
        <w:instrText>&amp;&amp; operator</w:instrText>
      </w:r>
      <w:r w:rsidR="005A4D46">
        <w:instrText xml:space="preserve">" </w:instrText>
      </w:r>
      <w:r w:rsidR="00F54660">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F54660">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F54660">
        <w:rPr>
          <w:i/>
          <w:lang w:eastAsia="en-GB"/>
        </w:rPr>
        <w:fldChar w:fldCharType="end"/>
      </w:r>
      <w:r w:rsidR="00F54660">
        <w:rPr>
          <w:i/>
          <w:lang w:eastAsia="en-GB"/>
        </w:rPr>
        <w:fldChar w:fldCharType="begin"/>
      </w:r>
      <w:r w:rsidR="005A4D46">
        <w:instrText xml:space="preserve"> XE "</w:instrText>
      </w:r>
      <w:r w:rsidR="005A4D46" w:rsidRPr="00955567">
        <w:instrText>|| operator</w:instrText>
      </w:r>
      <w:r w:rsidR="005A4D46">
        <w:instrText xml:space="preserve">" </w:instrText>
      </w:r>
      <w:r w:rsidR="00F54660">
        <w:rPr>
          <w:i/>
          <w:lang w:eastAsia="en-GB"/>
        </w:rPr>
        <w:fldChar w:fldCharType="end"/>
      </w:r>
      <w:r w:rsidR="00F54660">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F54660">
        <w:rPr>
          <w:i/>
          <w:lang w:eastAsia="en-GB"/>
        </w:rPr>
        <w:fldChar w:fldCharType="end"/>
      </w:r>
      <w:r w:rsidR="005A4D46">
        <w:rPr>
          <w:lang w:eastAsia="en-GB"/>
        </w:rPr>
        <w:t>:</w:t>
      </w:r>
    </w:p>
    <w:p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rsidR="00CB2EF6" w:rsidRPr="00110BB5" w:rsidRDefault="00CB2EF6" w:rsidP="001A388E">
      <w:pPr>
        <w:keepNext/>
      </w:pPr>
      <w:r w:rsidRPr="00497D56">
        <w:t xml:space="preserve">These </w:t>
      </w:r>
      <w:r w:rsidR="002A45A0">
        <w:t xml:space="preserve">expressions </w:t>
      </w:r>
      <w:r w:rsidRPr="00497D56">
        <w:t>are defined by their syntactic translation:</w:t>
      </w:r>
    </w:p>
    <w:p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rsidR="00CB2EF6" w:rsidRDefault="00CB2EF6" w:rsidP="00CB2EF6">
      <w:pPr>
        <w:pStyle w:val="Note"/>
      </w:pPr>
      <w:r w:rsidRPr="00404279">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rsidR="00CB2EF6" w:rsidRPr="00642A76" w:rsidRDefault="00CB2EF6" w:rsidP="00CB2EF6">
      <w:pPr>
        <w:pStyle w:val="Note"/>
        <w:rPr>
          <w:rStyle w:val="CodeInline"/>
        </w:rPr>
      </w:pPr>
      <w:r w:rsidRPr="00642A76">
        <w:rPr>
          <w:rStyle w:val="CodeInline"/>
        </w:rPr>
        <w:t xml:space="preserve">Microsoft.FSharp.Core.LanguagePrimitives.IntrinsicOperators.(&amp;&amp;) </w:t>
      </w:r>
      <w:r w:rsidR="00E30A7F">
        <w:rPr>
          <w:rStyle w:val="CodeInline"/>
        </w:rPr>
        <w:br/>
      </w:r>
      <w:r w:rsidRPr="00642A76">
        <w:rPr>
          <w:rStyle w:val="CodeInline"/>
        </w:rPr>
        <w:t xml:space="preserve">Microsoft.FSharp.Core.LanguagePrimitives.IntrinsicOperators.(||) </w:t>
      </w:r>
    </w:p>
    <w:p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rsidR="004C1891" w:rsidRPr="00F115D2" w:rsidRDefault="006B52C5" w:rsidP="006230F9">
      <w:pPr>
        <w:pStyle w:val="Heading3"/>
      </w:pPr>
      <w:bookmarkStart w:id="1302" w:name="_Toc257733574"/>
      <w:bookmarkStart w:id="1303" w:name="_Toc270597470"/>
      <w:bookmarkStart w:id="1304" w:name="_Toc286309360"/>
      <w:r w:rsidRPr="00404279">
        <w:t>Pattern</w:t>
      </w:r>
      <w:r w:rsidR="00285774">
        <w:t>-</w:t>
      </w:r>
      <w:r w:rsidRPr="00404279">
        <w:t>Matching Expressions and Functions</w:t>
      </w:r>
      <w:bookmarkEnd w:id="1301"/>
      <w:bookmarkEnd w:id="1302"/>
      <w:bookmarkEnd w:id="1303"/>
      <w:bookmarkEnd w:id="1304"/>
    </w:p>
    <w:p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F54660">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F54660">
        <w:rPr>
          <w:i/>
        </w:rPr>
        <w:fldChar w:fldCharType="end"/>
      </w:r>
      <w:r w:rsidR="00F54660">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F54660">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rsidR="002A45A0" w:rsidRDefault="002A45A0" w:rsidP="008F04E6">
      <w:pPr>
        <w:pStyle w:val="CodeExample"/>
      </w:pPr>
      <w:r w:rsidRPr="006B52C5">
        <w:rPr>
          <w:rStyle w:val="CodeInline"/>
        </w:rPr>
        <w:lastRenderedPageBreak/>
        <w:t xml:space="preserve">match </w:t>
      </w:r>
      <w:r w:rsidRPr="00355E9F">
        <w:rPr>
          <w:rStyle w:val="CodeInlineItalic"/>
        </w:rPr>
        <w:t>expr</w:t>
      </w:r>
      <w:r w:rsidRPr="006B52C5">
        <w:rPr>
          <w:rStyle w:val="CodeInline"/>
        </w:rPr>
        <w:t xml:space="preserve"> with </w:t>
      </w:r>
      <w:r w:rsidRPr="00355E9F">
        <w:rPr>
          <w:rStyle w:val="CodeInlineItalic"/>
        </w:rPr>
        <w:t>rules</w:t>
      </w:r>
    </w:p>
    <w:p w:rsidR="009B3E61" w:rsidRPr="00391D69" w:rsidRDefault="00285774" w:rsidP="00FC0AF0">
      <w:r>
        <w:t xml:space="preserve">Pattern matching is used to </w:t>
      </w:r>
      <w:r w:rsidR="006B52C5" w:rsidRPr="00497D56">
        <w:t>evaluate the given expressi</w:t>
      </w:r>
      <w:r w:rsidR="006B52C5" w:rsidRPr="00110BB5">
        <w:t>on and select a rule (§</w:t>
      </w:r>
      <w:r w:rsidR="00F54660" w:rsidRPr="00391D69">
        <w:fldChar w:fldCharType="begin"/>
      </w:r>
      <w:r w:rsidR="006B52C5" w:rsidRPr="006B52C5">
        <w:instrText xml:space="preserve"> REF PatternMatching \r \h </w:instrText>
      </w:r>
      <w:r w:rsidR="00F54660" w:rsidRPr="00391D69">
        <w:fldChar w:fldCharType="separate"/>
      </w:r>
      <w:r w:rsidR="00340C81">
        <w:t>7</w:t>
      </w:r>
      <w:r w:rsidR="00F54660" w:rsidRPr="00391D69">
        <w:fldChar w:fldCharType="end"/>
      </w:r>
      <w:r w:rsidR="006B52C5" w:rsidRPr="00391D69">
        <w:t>). For example:</w:t>
      </w:r>
    </w:p>
    <w:p w:rsidR="009B3E61" w:rsidRPr="00E42689" w:rsidRDefault="006B52C5" w:rsidP="009B3E61">
      <w:pPr>
        <w:pStyle w:val="CodeExample"/>
      </w:pPr>
      <w:r w:rsidRPr="00391D69">
        <w:t>match (3,</w:t>
      </w:r>
      <w:r w:rsidR="00DF1155" w:rsidRPr="00E42689">
        <w:t xml:space="preserve"> </w:t>
      </w:r>
      <w:r w:rsidRPr="00E42689">
        <w:t xml:space="preserve">2) with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9B3E61">
      <w:pPr>
        <w:pStyle w:val="CodeExample"/>
      </w:pPr>
      <w:r w:rsidRPr="00404279">
        <w:t xml:space="preserve">  | i,</w:t>
      </w:r>
      <w:r w:rsidR="00DF1155" w:rsidRPr="00404279">
        <w:t xml:space="preserve"> </w:t>
      </w:r>
      <w:r w:rsidRPr="00404279">
        <w:t>2 -&gt; printfn "i = %d" i</w:t>
      </w:r>
    </w:p>
    <w:p w:rsidR="009B3E61" w:rsidRPr="00F115D2" w:rsidRDefault="006B52C5" w:rsidP="009B3E61">
      <w:pPr>
        <w:pStyle w:val="CodeExample"/>
      </w:pPr>
      <w:r w:rsidRPr="00404279">
        <w:t xml:space="preserve">  | _   </w:t>
      </w:r>
      <w:r w:rsidR="00DF1155" w:rsidRPr="00404279">
        <w:t xml:space="preserve"> </w:t>
      </w:r>
      <w:r w:rsidRPr="00404279">
        <w:t>-&gt; printfn "no match"</w:t>
      </w:r>
    </w:p>
    <w:p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F54660">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F54660">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rsidR="002A45A0" w:rsidRDefault="002A45A0" w:rsidP="008F04E6">
      <w:pPr>
        <w:pStyle w:val="CodeExample"/>
      </w:pPr>
      <w:r w:rsidRPr="006B52C5">
        <w:rPr>
          <w:rStyle w:val="CodeInline"/>
        </w:rPr>
        <w:t xml:space="preserve">function </w:t>
      </w:r>
      <w:r w:rsidRPr="00355E9F">
        <w:rPr>
          <w:rStyle w:val="CodeInlineItalic"/>
        </w:rPr>
        <w:t>rules</w:t>
      </w:r>
    </w:p>
    <w:p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rsidR="007B0877" w:rsidRPr="00F115D2" w:rsidRDefault="006B52C5" w:rsidP="00B3290B">
      <w:pPr>
        <w:pStyle w:val="CodeExample"/>
      </w:pPr>
      <w:r w:rsidRPr="00E42689">
        <w:t xml:space="preserve">function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rsidR="00B3290B" w:rsidRPr="00F115D2" w:rsidRDefault="006B52C5" w:rsidP="00B3290B">
      <w:pPr>
        <w:pStyle w:val="CodeExample"/>
      </w:pPr>
      <w:r w:rsidRPr="00404279">
        <w:t xml:space="preserve">fun x -&gt; </w:t>
      </w:r>
    </w:p>
    <w:p w:rsidR="00B3290B" w:rsidRPr="00F115D2" w:rsidRDefault="006B52C5" w:rsidP="00B3290B">
      <w:pPr>
        <w:pStyle w:val="CodeExample"/>
      </w:pPr>
      <w:r w:rsidRPr="00404279">
        <w:t xml:space="preserve">  match x with </w:t>
      </w:r>
    </w:p>
    <w:p w:rsidR="00B3290B" w:rsidRPr="00F115D2" w:rsidRDefault="006B52C5" w:rsidP="00B3290B">
      <w:pPr>
        <w:pStyle w:val="CodeExample"/>
      </w:pPr>
      <w:r w:rsidRPr="00404279">
        <w:t xml:space="preserve">  | 1,</w:t>
      </w:r>
      <w:r w:rsidR="00DF1155" w:rsidRPr="00404279">
        <w:t xml:space="preserve"> </w:t>
      </w:r>
      <w:r w:rsidRPr="00404279">
        <w:t>j -&gt; printfn "j = %d" j</w:t>
      </w:r>
    </w:p>
    <w:p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rsidR="00FC0AF0" w:rsidRPr="00F115D2" w:rsidRDefault="006B52C5" w:rsidP="006230F9">
      <w:pPr>
        <w:pStyle w:val="Heading3"/>
      </w:pPr>
      <w:bookmarkStart w:id="1305" w:name="_Toc207705839"/>
      <w:bookmarkStart w:id="1306" w:name="_Toc257733575"/>
      <w:bookmarkStart w:id="1307" w:name="_Toc270597471"/>
      <w:bookmarkStart w:id="1308" w:name="_Toc286309361"/>
      <w:bookmarkStart w:id="1309" w:name="EnumerableExtraction"/>
      <w:r w:rsidRPr="00404279">
        <w:t>Sequence Iteration Expressions</w:t>
      </w:r>
      <w:bookmarkEnd w:id="1305"/>
      <w:bookmarkEnd w:id="1306"/>
      <w:bookmarkEnd w:id="1307"/>
      <w:bookmarkEnd w:id="1308"/>
    </w:p>
    <w:bookmarkEnd w:id="1309"/>
    <w:p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E30A7F" w:rsidRPr="00396FC6">
        <w:fldChar w:fldCharType="begin"/>
      </w:r>
      <w:r w:rsidR="00E30A7F" w:rsidRPr="00396FC6">
        <w:instrText xml:space="preserve"> XE "expressions:sequence iteration" </w:instrText>
      </w:r>
      <w:r w:rsidR="00E30A7F" w:rsidRPr="00396FC6">
        <w:fldChar w:fldCharType="end"/>
      </w:r>
      <w:r w:rsidR="00E30A7F" w:rsidRPr="00396FC6">
        <w:fldChar w:fldCharType="begin"/>
      </w:r>
      <w:r w:rsidR="00E30A7F" w:rsidRPr="00396FC6">
        <w:instrText xml:space="preserve"> XE "sequence iteration expression" </w:instrText>
      </w:r>
      <w:r w:rsidR="00E30A7F" w:rsidRPr="00396FC6">
        <w:fldChar w:fldCharType="end"/>
      </w:r>
      <w:r w:rsidR="00E30A7F">
        <w:t>:</w:t>
      </w:r>
    </w:p>
    <w:p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F54660" w:rsidRPr="00404279">
        <w:fldChar w:fldCharType="begin"/>
      </w:r>
      <w:r w:rsidR="00C56962" w:rsidRPr="00404279">
        <w:instrText xml:space="preserve"> REF LightSyntaxBasicRules \r \h </w:instrText>
      </w:r>
      <w:r w:rsidR="00F54660" w:rsidRPr="00404279">
        <w:fldChar w:fldCharType="separate"/>
      </w:r>
      <w:r w:rsidR="00340C81">
        <w:t>15.1.1</w:t>
      </w:r>
      <w:r w:rsidR="00F54660" w:rsidRPr="00404279">
        <w:fldChar w:fldCharType="end"/>
      </w:r>
      <w:r w:rsidR="00C56962" w:rsidRPr="00404279">
        <w:t>)</w:t>
      </w:r>
      <w:r w:rsidR="00987D87" w:rsidRPr="00404279">
        <w:t>.</w:t>
      </w:r>
    </w:p>
    <w:p w:rsidR="006B6E21" w:rsidRDefault="00987D87">
      <w:pPr>
        <w:keepNext/>
      </w:pPr>
      <w:r w:rsidRPr="006B52C5">
        <w:t>For example:</w:t>
      </w:r>
    </w:p>
    <w:p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rsidR="00987D87" w:rsidRPr="00F115D2" w:rsidRDefault="00987D87" w:rsidP="008F04E6">
      <w:pPr>
        <w:pStyle w:val="CodeExample"/>
        <w:tabs>
          <w:tab w:val="left" w:pos="7739"/>
        </w:tabs>
      </w:pPr>
      <w:r w:rsidRPr="00404279">
        <w:t xml:space="preserve">    printfn "x = %d, y = %d" x y</w:t>
      </w:r>
      <w:r w:rsidR="00427014">
        <w:tab/>
      </w:r>
    </w:p>
    <w:p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rsidR="00FC0AF0" w:rsidRPr="00F115D2" w:rsidRDefault="006B52C5" w:rsidP="009A51BC">
      <w:pPr>
        <w:pStyle w:val="CodeExplanation"/>
        <w:rPr>
          <w:rStyle w:val="CodeInline"/>
        </w:rPr>
      </w:pPr>
      <w:r w:rsidRPr="00404279">
        <w:rPr>
          <w:rStyle w:val="CodeInline"/>
        </w:rPr>
        <w:t xml:space="preserve">try </w:t>
      </w:r>
    </w:p>
    <w:p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rsidR="00FC0AF0" w:rsidRPr="00F115D2" w:rsidRDefault="006B52C5" w:rsidP="009A51BC">
      <w:pPr>
        <w:pStyle w:val="CodeExplanation"/>
        <w:rPr>
          <w:rStyle w:val="CodeInline"/>
        </w:rPr>
      </w:pPr>
      <w:r w:rsidRPr="00404279">
        <w:rPr>
          <w:rStyle w:val="CodeInline"/>
        </w:rPr>
        <w:t xml:space="preserve">        | _ -&gt; ()</w:t>
      </w:r>
    </w:p>
    <w:p w:rsidR="00FC0AF0" w:rsidRPr="00F115D2" w:rsidRDefault="006B52C5" w:rsidP="009A51BC">
      <w:pPr>
        <w:pStyle w:val="CodeExplanation"/>
        <w:rPr>
          <w:rStyle w:val="CodeInline"/>
        </w:rPr>
      </w:pPr>
      <w:r w:rsidRPr="00404279">
        <w:rPr>
          <w:rStyle w:val="CodeInline"/>
        </w:rPr>
        <w:t>finally</w:t>
      </w:r>
    </w:p>
    <w:p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rsidR="00C4746B" w:rsidRPr="00F115D2" w:rsidRDefault="006B52C5" w:rsidP="009A51BC">
      <w:pPr>
        <w:pStyle w:val="CodeExplanation"/>
        <w:rPr>
          <w:rStyle w:val="CodeInline"/>
        </w:rPr>
      </w:pPr>
      <w:r w:rsidRPr="00404279">
        <w:rPr>
          <w:rStyle w:val="CodeInline"/>
        </w:rPr>
        <w:t xml:space="preserve">    | _ -&gt; ()</w:t>
      </w:r>
    </w:p>
    <w:p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823552">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823552">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rsidR="003460CC" w:rsidRDefault="003460CC" w:rsidP="003460CC">
      <w:r>
        <w:lastRenderedPageBreak/>
        <w:t xml:space="preserve">A sequence iteration of the 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F54660" w:rsidRPr="00391D69">
        <w:fldChar w:fldCharType="begin"/>
      </w:r>
      <w:r w:rsidRPr="006B52C5">
        <w:instrText xml:space="preserve"> REF </w:instrText>
      </w:r>
      <w:r>
        <w:instrText>SimpleForLoops</w:instrText>
      </w:r>
      <w:r w:rsidRPr="006B52C5">
        <w:instrText xml:space="preserve"> \r \h </w:instrText>
      </w:r>
      <w:r w:rsidR="00F54660" w:rsidRPr="00391D69">
        <w:fldChar w:fldCharType="separate"/>
      </w:r>
      <w:r w:rsidR="00340C81">
        <w:t>6.5.7</w:t>
      </w:r>
      <w:r w:rsidR="00F54660" w:rsidRPr="00391D69">
        <w:fldChar w:fldCharType="end"/>
      </w:r>
      <w:r w:rsidRPr="00391D69">
        <w:t>)</w:t>
      </w:r>
    </w:p>
    <w:p w:rsidR="003460CC" w:rsidRPr="00E42689" w:rsidRDefault="003460CC" w:rsidP="006230F9">
      <w:pPr>
        <w:pStyle w:val="Heading3"/>
      </w:pPr>
      <w:bookmarkStart w:id="1310" w:name="_Toc207705843"/>
      <w:bookmarkStart w:id="1311" w:name="SImpleForLoops"/>
      <w:bookmarkStart w:id="1312" w:name="_Toc257733576"/>
      <w:bookmarkStart w:id="1313" w:name="_Toc270597472"/>
      <w:bookmarkStart w:id="1314" w:name="_Toc286309362"/>
      <w:bookmarkStart w:id="1315" w:name="_Toc207705842"/>
      <w:bookmarkStart w:id="1316" w:name="_Toc207705840"/>
      <w:r w:rsidRPr="00E42689">
        <w:t>Simple for-Loop Expressions</w:t>
      </w:r>
      <w:bookmarkEnd w:id="1310"/>
      <w:bookmarkEnd w:id="1311"/>
      <w:bookmarkEnd w:id="1312"/>
      <w:bookmarkEnd w:id="1313"/>
      <w:bookmarkEnd w:id="1314"/>
    </w:p>
    <w:p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F54660">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F54660">
        <w:rPr>
          <w:i/>
        </w:rPr>
        <w:fldChar w:fldCharType="end"/>
      </w:r>
      <w:r w:rsidR="00F54660">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F54660">
        <w:rPr>
          <w:i/>
          <w:iCs/>
          <w:lang w:eastAsia="en-GB"/>
        </w:rPr>
        <w:fldChar w:fldCharType="end"/>
      </w:r>
      <w:r w:rsidR="00CB6471">
        <w:rPr>
          <w:lang w:eastAsia="en-GB"/>
        </w:rPr>
        <w:t>:</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F54660" w:rsidRPr="00404279">
        <w:fldChar w:fldCharType="begin"/>
      </w:r>
      <w:r w:rsidR="00C56962" w:rsidRPr="00404279">
        <w:instrText xml:space="preserve"> REF LightSyntaxBasicRules \r \h </w:instrText>
      </w:r>
      <w:r w:rsidR="00A14344">
        <w:instrText xml:space="preserve"> \* MERGEFORMAT </w:instrText>
      </w:r>
      <w:r w:rsidR="00F54660" w:rsidRPr="00404279">
        <w:fldChar w:fldCharType="separate"/>
      </w:r>
      <w:r w:rsidR="00340C81">
        <w:t>15.1.1</w:t>
      </w:r>
      <w:r w:rsidR="00F54660" w:rsidRPr="00404279">
        <w:fldChar w:fldCharType="end"/>
      </w:r>
      <w:r w:rsidR="00C56962" w:rsidRPr="00404279">
        <w:t>)</w:t>
      </w:r>
      <w:r w:rsidR="001A1DEF" w:rsidRPr="00404279">
        <w:t>.</w:t>
      </w:r>
      <w:r w:rsidR="00A14344">
        <w:t xml:space="preserve"> </w:t>
      </w:r>
      <w:r w:rsidRPr="006B52C5">
        <w:t>For example</w:t>
      </w:r>
      <w:r w:rsidR="00CB6471">
        <w:t>:</w:t>
      </w:r>
    </w:p>
    <w:p w:rsidR="003460CC" w:rsidRPr="00F115D2" w:rsidRDefault="003460CC" w:rsidP="008F04E6">
      <w:pPr>
        <w:pStyle w:val="CodeExample"/>
        <w:keepNext/>
      </w:pPr>
      <w:r w:rsidRPr="00404279">
        <w:t>for x = 1 to 30 do</w:t>
      </w:r>
    </w:p>
    <w:p w:rsidR="003460CC" w:rsidRPr="00987D87" w:rsidRDefault="003460CC" w:rsidP="003460CC">
      <w:pPr>
        <w:pStyle w:val="CodeExample"/>
        <w:rPr>
          <w:lang w:val="de-DE"/>
        </w:rPr>
      </w:pPr>
      <w:r w:rsidRPr="00404279">
        <w:t xml:space="preserve">    </w:t>
      </w:r>
      <w:r w:rsidRPr="00097F91">
        <w:rPr>
          <w:lang w:val="de-DE"/>
        </w:rPr>
        <w:t>printfn "x = %d, x^2 = %d" x (x*x)</w:t>
      </w:r>
    </w:p>
    <w:p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F54660">
        <w:fldChar w:fldCharType="begin"/>
      </w:r>
      <w:r w:rsidR="004B069E">
        <w:instrText xml:space="preserve"> XE "</w:instrText>
      </w:r>
      <w:r w:rsidR="004B069E" w:rsidRPr="00B72DFC">
        <w:instrText>types:unit</w:instrText>
      </w:r>
      <w:r w:rsidR="004B069E">
        <w:instrText xml:space="preserve">" </w:instrText>
      </w:r>
      <w:r w:rsidR="00F54660">
        <w:fldChar w:fldCharType="end"/>
      </w:r>
      <w:r w:rsidRPr="006B52C5">
        <w:t xml:space="preserve"> of the expression is </w:t>
      </w:r>
      <w:r w:rsidRPr="006B52C5">
        <w:rPr>
          <w:rStyle w:val="CodeInline"/>
        </w:rPr>
        <w:t>unit</w:t>
      </w:r>
      <w:r w:rsidR="00F54660" w:rsidRPr="00D45B24">
        <w:fldChar w:fldCharType="begin"/>
      </w:r>
      <w:r w:rsidR="006F3FCF" w:rsidRPr="00D45B24">
        <w:instrText xml:space="preserve"> XE "unit type" </w:instrText>
      </w:r>
      <w:r w:rsidR="00F54660"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rsidR="003460CC" w:rsidRDefault="00082DF1" w:rsidP="003460CC">
      <w:r>
        <w:t>An</w:t>
      </w:r>
      <w:r w:rsidR="003460CC">
        <w:t xml:space="preserve"> expression </w:t>
      </w:r>
      <w:r>
        <w:t xml:space="preserve">of the </w:t>
      </w:r>
      <w:r w:rsidR="003460CC">
        <w:t xml:space="preserve">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rsidR="00987D87" w:rsidRPr="00F115D2" w:rsidRDefault="00987D87" w:rsidP="006230F9">
      <w:pPr>
        <w:pStyle w:val="Heading3"/>
      </w:pPr>
      <w:bookmarkStart w:id="1317" w:name="_Toc257733577"/>
      <w:bookmarkStart w:id="1318" w:name="_Toc270597473"/>
      <w:bookmarkStart w:id="1319" w:name="_Toc286309363"/>
      <w:r w:rsidRPr="00404279">
        <w:t>While Expressions</w:t>
      </w:r>
      <w:bookmarkEnd w:id="1315"/>
      <w:bookmarkEnd w:id="1317"/>
      <w:bookmarkEnd w:id="1318"/>
      <w:bookmarkEnd w:id="1319"/>
    </w:p>
    <w:p w:rsidR="00CB6471" w:rsidRPr="00497D56" w:rsidRDefault="00A21CF1" w:rsidP="00CB6471">
      <w:r>
        <w:t xml:space="preserve">A </w:t>
      </w:r>
      <w:r w:rsidR="00CB6471" w:rsidRPr="00B81F48">
        <w:rPr>
          <w:rStyle w:val="Italic"/>
        </w:rPr>
        <w:t>while loop expression</w:t>
      </w:r>
      <w:r w:rsidR="00F54660">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F54660">
        <w:rPr>
          <w:i/>
        </w:rPr>
        <w:fldChar w:fldCharType="end"/>
      </w:r>
      <w:r w:rsidR="00F54660">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F54660">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rsidR="00987D87" w:rsidRPr="00F115D2" w:rsidRDefault="00987D87" w:rsidP="0000657C">
      <w:r w:rsidRPr="00110BB5">
        <w:t xml:space="preserve">The </w:t>
      </w:r>
      <w:r w:rsidRPr="00391D69">
        <w:rPr>
          <w:rStyle w:val="CodeInline"/>
        </w:rPr>
        <w:t>done</w:t>
      </w:r>
      <w:r w:rsidRPr="00E42689">
        <w:t xml:space="preserve"> token</w:t>
      </w:r>
      <w:r w:rsidR="00F54660">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F54660">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F54660" w:rsidRPr="00404279">
        <w:fldChar w:fldCharType="begin"/>
      </w:r>
      <w:r w:rsidR="00C56962" w:rsidRPr="00404279">
        <w:instrText xml:space="preserve"> REF LightSyntaxBasicRules \r \h </w:instrText>
      </w:r>
      <w:r w:rsidR="00F54660" w:rsidRPr="00404279">
        <w:fldChar w:fldCharType="separate"/>
      </w:r>
      <w:r w:rsidR="00340C81">
        <w:t>15.1.1</w:t>
      </w:r>
      <w:r w:rsidR="00F54660" w:rsidRPr="00404279">
        <w:fldChar w:fldCharType="end"/>
      </w:r>
      <w:r w:rsidR="00C56962" w:rsidRPr="00404279">
        <w:t>)</w:t>
      </w:r>
      <w:r w:rsidRPr="00404279">
        <w:t>.</w:t>
      </w:r>
    </w:p>
    <w:p w:rsidR="00987D87" w:rsidRPr="00F115D2" w:rsidRDefault="00987D87" w:rsidP="00987D87">
      <w:bookmarkStart w:id="1320" w:name="_Toc187657817"/>
      <w:bookmarkStart w:id="1321" w:name="_Toc187679463"/>
      <w:bookmarkEnd w:id="1320"/>
      <w:bookmarkEnd w:id="1321"/>
      <w:r w:rsidRPr="006B52C5">
        <w:t>For example</w:t>
      </w:r>
      <w:r w:rsidR="00A21CF1">
        <w:t>:</w:t>
      </w:r>
    </w:p>
    <w:p w:rsidR="00987D87" w:rsidRPr="00F115D2" w:rsidRDefault="00987D87" w:rsidP="00987D87">
      <w:pPr>
        <w:pStyle w:val="CodeExample"/>
      </w:pPr>
      <w:r w:rsidRPr="00404279">
        <w:t>while System.DateTime.Today.DayOfWeek = System.DayOfWeek.Monday do</w:t>
      </w:r>
    </w:p>
    <w:p w:rsidR="00987D87" w:rsidRPr="00F115D2" w:rsidRDefault="00987D87" w:rsidP="00987D87">
      <w:pPr>
        <w:pStyle w:val="CodeExample"/>
      </w:pPr>
      <w:r w:rsidRPr="00404279">
        <w:t xml:space="preserve">    printfn "I don't like Mondays" </w:t>
      </w:r>
    </w:p>
    <w:p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rsidR="00FC0AF0" w:rsidRPr="00F115D2" w:rsidRDefault="006B52C5" w:rsidP="006230F9">
      <w:pPr>
        <w:pStyle w:val="Heading3"/>
      </w:pPr>
      <w:bookmarkStart w:id="1322" w:name="_Toc257733578"/>
      <w:bookmarkStart w:id="1323" w:name="_Toc270597474"/>
      <w:bookmarkStart w:id="1324" w:name="_Toc286309364"/>
      <w:r w:rsidRPr="00404279">
        <w:t>Try-</w:t>
      </w:r>
      <w:r w:rsidR="00EB6C4C" w:rsidRPr="00404279">
        <w:t>with</w:t>
      </w:r>
      <w:r w:rsidRPr="00404279">
        <w:t xml:space="preserve"> Expressions</w:t>
      </w:r>
      <w:bookmarkEnd w:id="1316"/>
      <w:bookmarkEnd w:id="1322"/>
      <w:bookmarkEnd w:id="1323"/>
      <w:bookmarkEnd w:id="1324"/>
    </w:p>
    <w:p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F54660">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F54660">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rsidR="00E91A83" w:rsidRPr="00110BB5" w:rsidRDefault="006B52C5" w:rsidP="00FC0AF0">
      <w:r w:rsidRPr="00497D56">
        <w:t>For example:</w:t>
      </w:r>
    </w:p>
    <w:p w:rsidR="00E91A83" w:rsidRPr="00391D69" w:rsidRDefault="006B52C5" w:rsidP="009A51BC">
      <w:pPr>
        <w:pStyle w:val="CodeExample"/>
      </w:pPr>
      <w:r w:rsidRPr="00110BB5">
        <w:t>try "1" with _ -&gt; "2"</w:t>
      </w:r>
    </w:p>
    <w:p w:rsidR="00E91A83" w:rsidRPr="00391D69" w:rsidRDefault="00E91A83" w:rsidP="009A51BC">
      <w:pPr>
        <w:pStyle w:val="CodeExample"/>
      </w:pPr>
    </w:p>
    <w:p w:rsidR="00E91A83" w:rsidRPr="00E42689" w:rsidRDefault="006B52C5" w:rsidP="009A51BC">
      <w:pPr>
        <w:pStyle w:val="CodeExample"/>
      </w:pPr>
      <w:r w:rsidRPr="00E42689">
        <w:lastRenderedPageBreak/>
        <w:t xml:space="preserve">try </w:t>
      </w:r>
    </w:p>
    <w:p w:rsidR="00E91A83" w:rsidRPr="00F115D2" w:rsidRDefault="006B52C5" w:rsidP="009A51BC">
      <w:pPr>
        <w:pStyle w:val="CodeExample"/>
      </w:pPr>
      <w:r w:rsidRPr="00E42689">
        <w:t xml:space="preserve">    failwith "fail"</w:t>
      </w:r>
    </w:p>
    <w:p w:rsidR="00E91A83" w:rsidRPr="00F115D2" w:rsidRDefault="006B52C5" w:rsidP="009A51BC">
      <w:pPr>
        <w:pStyle w:val="CodeExample"/>
      </w:pPr>
      <w:r w:rsidRPr="00404279">
        <w:t>with</w:t>
      </w:r>
    </w:p>
    <w:p w:rsidR="00E91A83" w:rsidRPr="00F115D2" w:rsidRDefault="006B52C5" w:rsidP="009A51BC">
      <w:pPr>
        <w:pStyle w:val="CodeExample"/>
      </w:pPr>
      <w:r w:rsidRPr="00404279">
        <w:t xml:space="preserve">   | Failure msg -&gt; "caught"</w:t>
      </w:r>
    </w:p>
    <w:p w:rsidR="00E91A83" w:rsidRPr="00F115D2" w:rsidRDefault="006B52C5" w:rsidP="009A51BC">
      <w:pPr>
        <w:pStyle w:val="CodeExample"/>
      </w:pPr>
      <w:r w:rsidRPr="00404279">
        <w:t xml:space="preserve">   | :? System.InvalidOperationException -&gt; "unexpected"</w:t>
      </w:r>
    </w:p>
    <w:p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rsidR="00E91A83" w:rsidRPr="00F115D2" w:rsidRDefault="006B52C5" w:rsidP="00FC0AF0">
      <w:r w:rsidRPr="006B52C5">
        <w:t>Try-</w:t>
      </w:r>
      <w:r w:rsidR="00EB6C4C">
        <w:t>with</w:t>
      </w:r>
      <w:r w:rsidRPr="006B52C5">
        <w:t xml:space="preserve"> expressions are a primitive elaborated form.</w:t>
      </w:r>
    </w:p>
    <w:p w:rsidR="0032709E" w:rsidRPr="00F115D2" w:rsidRDefault="0032709E" w:rsidP="006230F9">
      <w:pPr>
        <w:pStyle w:val="Heading3"/>
      </w:pPr>
      <w:bookmarkStart w:id="1325" w:name="_Toc257733579"/>
      <w:bookmarkStart w:id="1326" w:name="_Toc270597475"/>
      <w:bookmarkStart w:id="1327" w:name="_Toc286309365"/>
      <w:bookmarkStart w:id="1328" w:name="_Toc207705841"/>
      <w:r w:rsidRPr="00404279">
        <w:t>Reraise Expressions</w:t>
      </w:r>
      <w:bookmarkEnd w:id="1325"/>
      <w:bookmarkEnd w:id="1326"/>
      <w:bookmarkEnd w:id="1327"/>
    </w:p>
    <w:p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F54660" w:rsidRPr="00D45B24">
        <w:fldChar w:fldCharType="begin"/>
      </w:r>
      <w:r w:rsidR="004B069E" w:rsidRPr="00D45B24">
        <w:instrText xml:space="preserve"> XE "expressions:reraise" </w:instrText>
      </w:r>
      <w:r w:rsidR="00F54660" w:rsidRPr="00D45B24">
        <w:fldChar w:fldCharType="end"/>
      </w:r>
      <w:r w:rsidR="00F54660" w:rsidRPr="007D4FA0">
        <w:fldChar w:fldCharType="begin"/>
      </w:r>
      <w:r w:rsidR="006F3FCF" w:rsidRPr="007D4FA0">
        <w:instrText xml:space="preserve"> XE "reraise expressions" </w:instrText>
      </w:r>
      <w:r w:rsidR="00F54660"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rsidR="0032709E" w:rsidRPr="00F115D2" w:rsidRDefault="0032709E" w:rsidP="0032709E">
      <w:pPr>
        <w:pStyle w:val="CodeExample"/>
      </w:pPr>
      <w:r w:rsidRPr="00404279">
        <w:t xml:space="preserve">try </w:t>
      </w:r>
    </w:p>
    <w:p w:rsidR="0032709E" w:rsidRPr="00F115D2" w:rsidRDefault="0032709E" w:rsidP="0032709E">
      <w:pPr>
        <w:pStyle w:val="CodeExample"/>
      </w:pPr>
      <w:r w:rsidRPr="00404279">
        <w:t xml:space="preserve">    failwith "fail"</w:t>
      </w:r>
    </w:p>
    <w:p w:rsidR="0032709E" w:rsidRPr="00F115D2" w:rsidRDefault="0032709E" w:rsidP="0032709E">
      <w:pPr>
        <w:pStyle w:val="CodeExample"/>
      </w:pPr>
      <w:r w:rsidRPr="00404279">
        <w:t>with e -&gt; printfn "Failing"; reraise()</w:t>
      </w:r>
    </w:p>
    <w:p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Microsoft.FSharp.Core.Operators.reraise</w:t>
      </w:r>
      <w:r w:rsidR="00A21CF1">
        <w:t xml:space="preserve">, which is </w:t>
      </w:r>
      <w:r w:rsidR="0032709E" w:rsidRPr="00497D56">
        <w:t>defined in the F# core library.</w:t>
      </w:r>
    </w:p>
    <w:p w:rsidR="00925401" w:rsidRDefault="00925401" w:rsidP="00925401">
      <w:bookmarkStart w:id="1329" w:name="_Toc257733580"/>
      <w:bookmarkStart w:id="1330"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rsidR="00FC0AF0" w:rsidRPr="00391D69" w:rsidRDefault="006B52C5" w:rsidP="006230F9">
      <w:pPr>
        <w:pStyle w:val="Heading3"/>
      </w:pPr>
      <w:bookmarkStart w:id="1331" w:name="_Toc286309366"/>
      <w:r w:rsidRPr="00391D69">
        <w:t>Try-finally Expressions</w:t>
      </w:r>
      <w:bookmarkEnd w:id="1328"/>
      <w:bookmarkEnd w:id="1329"/>
      <w:bookmarkEnd w:id="1330"/>
      <w:bookmarkEnd w:id="1331"/>
    </w:p>
    <w:p w:rsidR="00A21CF1" w:rsidRDefault="00A21CF1" w:rsidP="00FC0AF0">
      <w:r>
        <w:t>A</w:t>
      </w:r>
      <w:r w:rsidR="006B52C5" w:rsidRPr="006B52C5">
        <w:t xml:space="preserve"> </w:t>
      </w:r>
      <w:r w:rsidR="006B52C5" w:rsidRPr="00B81F48">
        <w:rPr>
          <w:rStyle w:val="Italic"/>
        </w:rPr>
        <w:t>try-finally expression</w:t>
      </w:r>
      <w:r w:rsidR="00F54660">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F54660">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rsidR="00E7685C" w:rsidRPr="00391D69" w:rsidRDefault="006B52C5" w:rsidP="00FC0AF0">
      <w:r w:rsidRPr="00497D56">
        <w:t>For</w:t>
      </w:r>
      <w:r w:rsidRPr="00110BB5">
        <w:t xml:space="preserve"> example:</w:t>
      </w:r>
    </w:p>
    <w:p w:rsidR="00E7685C" w:rsidRPr="00E42689" w:rsidRDefault="006B52C5" w:rsidP="009A51BC">
      <w:pPr>
        <w:pStyle w:val="CodeExample"/>
      </w:pPr>
      <w:r w:rsidRPr="00391D69">
        <w:t>try "1" finally printfn "Finally!"</w:t>
      </w:r>
    </w:p>
    <w:p w:rsidR="00E7685C" w:rsidRPr="00E42689" w:rsidRDefault="00E7685C" w:rsidP="009A51BC">
      <w:pPr>
        <w:pStyle w:val="CodeExample"/>
      </w:pPr>
    </w:p>
    <w:p w:rsidR="00E7685C" w:rsidRPr="00F115D2" w:rsidRDefault="006B52C5" w:rsidP="009A51BC">
      <w:pPr>
        <w:pStyle w:val="CodeExample"/>
      </w:pPr>
      <w:r w:rsidRPr="00E42689">
        <w:t xml:space="preserve">try </w:t>
      </w:r>
    </w:p>
    <w:p w:rsidR="00E7685C" w:rsidRPr="00F115D2" w:rsidRDefault="006B52C5" w:rsidP="009A51BC">
      <w:pPr>
        <w:pStyle w:val="CodeExample"/>
      </w:pPr>
      <w:r w:rsidRPr="00404279">
        <w:t xml:space="preserve">    failwith "fail"</w:t>
      </w:r>
    </w:p>
    <w:p w:rsidR="00E7685C" w:rsidRPr="00F115D2" w:rsidRDefault="006B52C5" w:rsidP="009A51BC">
      <w:pPr>
        <w:pStyle w:val="CodeExample"/>
      </w:pPr>
      <w:r w:rsidRPr="00404279">
        <w:t>finally</w:t>
      </w:r>
    </w:p>
    <w:p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rsidR="00D10178" w:rsidRPr="00F115D2" w:rsidRDefault="006B52C5" w:rsidP="00E7685C">
      <w:r w:rsidRPr="006B52C5">
        <w:t>Try-finally expressions are a primitive elaborated form.</w:t>
      </w:r>
    </w:p>
    <w:p w:rsidR="00FC0AF0" w:rsidRPr="00F115D2" w:rsidRDefault="006B52C5" w:rsidP="006230F9">
      <w:pPr>
        <w:pStyle w:val="Heading3"/>
      </w:pPr>
      <w:bookmarkStart w:id="1332" w:name="_Toc187679461"/>
      <w:bookmarkStart w:id="1333" w:name="_Toc187657819"/>
      <w:bookmarkStart w:id="1334" w:name="_Toc187679465"/>
      <w:bookmarkStart w:id="1335" w:name="_Toc207705844"/>
      <w:bookmarkStart w:id="1336" w:name="_Toc257733581"/>
      <w:bookmarkStart w:id="1337" w:name="_Toc270597477"/>
      <w:bookmarkStart w:id="1338" w:name="_Toc286309367"/>
      <w:bookmarkEnd w:id="1332"/>
      <w:bookmarkEnd w:id="1333"/>
      <w:bookmarkEnd w:id="1334"/>
      <w:r w:rsidRPr="00404279">
        <w:t>Assertion Expressions</w:t>
      </w:r>
      <w:bookmarkEnd w:id="1335"/>
      <w:bookmarkEnd w:id="1336"/>
      <w:bookmarkEnd w:id="1337"/>
      <w:bookmarkEnd w:id="1338"/>
    </w:p>
    <w:p w:rsidR="009C3DAE" w:rsidRDefault="006B52C5" w:rsidP="00FC0AF0">
      <w:r w:rsidRPr="006B52C5">
        <w:t xml:space="preserve">An </w:t>
      </w:r>
      <w:r w:rsidRPr="00B81F48">
        <w:rPr>
          <w:rStyle w:val="Italic"/>
        </w:rPr>
        <w:t>assertion expression</w:t>
      </w:r>
      <w:r w:rsidR="00F54660">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F54660">
        <w:rPr>
          <w:i/>
          <w:iCs/>
          <w:lang w:eastAsia="en-GB"/>
        </w:rPr>
        <w:fldChar w:fldCharType="end"/>
      </w:r>
      <w:r w:rsidR="00F54660">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F54660">
        <w:rPr>
          <w:i/>
          <w:iCs/>
          <w:lang w:eastAsia="en-GB"/>
        </w:rPr>
        <w:fldChar w:fldCharType="end"/>
      </w:r>
      <w:r w:rsidR="00A21CF1">
        <w:rPr>
          <w:i/>
          <w:iCs/>
          <w:lang w:eastAsia="en-GB"/>
        </w:rPr>
        <w:t xml:space="preserve"> </w:t>
      </w:r>
      <w:r w:rsidR="00A21CF1">
        <w:rPr>
          <w:iCs/>
          <w:lang w:eastAsia="en-GB"/>
        </w:rPr>
        <w:t>has the following form:</w:t>
      </w:r>
    </w:p>
    <w:p w:rsidR="00A21CF1" w:rsidRPr="00110BB5" w:rsidRDefault="00A21CF1" w:rsidP="008F04E6">
      <w:pPr>
        <w:pStyle w:val="CodeExample"/>
      </w:pPr>
      <w:r>
        <w:rPr>
          <w:rStyle w:val="CodeInline"/>
        </w:rPr>
        <w:t xml:space="preserve">assert </w:t>
      </w:r>
      <w:r w:rsidRPr="00355E9F">
        <w:rPr>
          <w:rStyle w:val="CodeInlineItalic"/>
        </w:rPr>
        <w:t>expr</w:t>
      </w:r>
    </w:p>
    <w:p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F54660" w:rsidRPr="00D45B24">
        <w:fldChar w:fldCharType="begin"/>
      </w:r>
      <w:r w:rsidR="006F3FCF" w:rsidRPr="00D45B24">
        <w:instrText xml:space="preserve"> XE "assert" </w:instrText>
      </w:r>
      <w:r w:rsidR="00F54660" w:rsidRPr="00D45B24">
        <w:fldChar w:fldCharType="end"/>
      </w:r>
      <w:r w:rsidRPr="00497D56">
        <w:t xml:space="preserve"> is syntactic sugar for</w:t>
      </w:r>
      <w:bookmarkStart w:id="1339" w:name="_Toc207705846"/>
      <w:r w:rsidR="00A26204" w:rsidRPr="008F04E6">
        <w:t xml:space="preserve"> </w:t>
      </w:r>
      <w:r w:rsidRPr="00391D69">
        <w:rPr>
          <w:rStyle w:val="CodeElaborated"/>
        </w:rPr>
        <w:t>System.Diagnostics.Debug.Assert(expr)</w:t>
      </w:r>
      <w:bookmarkEnd w:id="1339"/>
    </w:p>
    <w:p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rsidR="00A26F81" w:rsidRPr="00C77CDB" w:rsidRDefault="00044CBF" w:rsidP="00E104DD">
      <w:pPr>
        <w:pStyle w:val="Heading2"/>
      </w:pPr>
      <w:bookmarkStart w:id="1340" w:name="_Toc207705847"/>
      <w:bookmarkStart w:id="1341" w:name="_Toc257733582"/>
      <w:bookmarkStart w:id="1342" w:name="_Toc270597478"/>
      <w:bookmarkStart w:id="1343" w:name="_Toc285732672"/>
      <w:bookmarkStart w:id="1344" w:name="_Toc286309368"/>
      <w:r>
        <w:t>Definition</w:t>
      </w:r>
      <w:r w:rsidRPr="00404279">
        <w:t xml:space="preserve"> </w:t>
      </w:r>
      <w:r w:rsidR="006B52C5" w:rsidRPr="00404279">
        <w:t>Expressions</w:t>
      </w:r>
      <w:bookmarkStart w:id="1345" w:name="_Toc285707537"/>
      <w:bookmarkStart w:id="1346" w:name="_Toc285708115"/>
      <w:bookmarkStart w:id="1347" w:name="_Toc285724531"/>
      <w:bookmarkEnd w:id="1340"/>
      <w:bookmarkEnd w:id="1341"/>
      <w:bookmarkEnd w:id="1342"/>
      <w:bookmarkEnd w:id="1343"/>
      <w:bookmarkEnd w:id="1344"/>
      <w:bookmarkEnd w:id="1345"/>
      <w:bookmarkEnd w:id="1346"/>
      <w:bookmarkEnd w:id="1347"/>
    </w:p>
    <w:p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A21CF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A21CF1">
        <w:rPr>
          <w:i/>
        </w:rPr>
        <w:fldChar w:fldCharType="end"/>
      </w:r>
      <w:r w:rsidR="00A21CF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A21CF1">
        <w:rPr>
          <w:i/>
        </w:rPr>
        <w:fldChar w:fldCharType="end"/>
      </w:r>
      <w:r w:rsidR="00C55C08">
        <w:rPr>
          <w:i/>
        </w:rPr>
        <w:fldChar w:fldCharType="begin"/>
      </w:r>
      <w:r w:rsidR="00C55C08">
        <w:instrText xml:space="preserve"> XE "function definition </w:instrText>
      </w:r>
      <w:r w:rsidR="00C55C08" w:rsidRPr="00F54660">
        <w:instrText>expression</w:instrText>
      </w:r>
      <w:r w:rsidR="00C55C08">
        <w:instrText xml:space="preserve">s" </w:instrText>
      </w:r>
      <w:r w:rsidR="00C55C08">
        <w:rPr>
          <w:i/>
        </w:rPr>
        <w:fldChar w:fldCharType="end"/>
      </w:r>
      <w:r w:rsidR="00C55C08">
        <w:rPr>
          <w:i/>
        </w:rPr>
        <w:fldChar w:fldCharType="begin"/>
      </w:r>
      <w:r w:rsidR="00C55C08">
        <w:instrText xml:space="preserve"> XE "value definition </w:instrText>
      </w:r>
      <w:r w:rsidR="00C55C08" w:rsidRPr="00F54660">
        <w:instrText>expression</w:instrText>
      </w:r>
      <w:r w:rsidR="00C55C08">
        <w:instrText xml:space="preserve">s" </w:instrText>
      </w:r>
      <w:r w:rsidR="00C55C08">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rsidR="00715D2B" w:rsidRDefault="006B52C5" w:rsidP="00715D2B">
      <w:pPr>
        <w:pStyle w:val="CodeExample"/>
      </w:pPr>
      <w:r w:rsidRPr="00391D69">
        <w:rPr>
          <w:rStyle w:val="CodeInline"/>
        </w:rPr>
        <w:lastRenderedPageBreak/>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F54660">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F54660">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F54660" w:rsidRPr="00404279">
        <w:fldChar w:fldCharType="begin"/>
      </w:r>
      <w:r w:rsidR="008700D7" w:rsidRPr="00404279">
        <w:instrText xml:space="preserve"> REF LightSyntaxBasicRules \r \h </w:instrText>
      </w:r>
      <w:r w:rsidR="00E30A7F">
        <w:instrText xml:space="preserve"> \* MERGEFORMAT </w:instrText>
      </w:r>
      <w:r w:rsidR="00F54660" w:rsidRPr="00404279">
        <w:fldChar w:fldCharType="separate"/>
      </w:r>
      <w:r w:rsidR="00340C81">
        <w:t>15.1.1</w:t>
      </w:r>
      <w:r w:rsidR="00F54660" w:rsidRPr="00404279">
        <w:fldChar w:fldCharType="end"/>
      </w:r>
      <w:r w:rsidR="008700D7" w:rsidRPr="00404279">
        <w:t>)</w:t>
      </w:r>
    </w:p>
    <w:p w:rsidR="00A22F68" w:rsidRPr="00F115D2" w:rsidRDefault="007A4BDB" w:rsidP="00A22F68">
      <w:r>
        <w:t>F</w:t>
      </w:r>
      <w:r w:rsidR="006B52C5" w:rsidRPr="006B52C5">
        <w:t>or example:</w:t>
      </w:r>
    </w:p>
    <w:p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rsidR="00CE36EA" w:rsidRPr="00F115D2" w:rsidRDefault="00CE36EA" w:rsidP="00CE36EA">
      <w:r>
        <w:t>and</w:t>
      </w:r>
    </w:p>
    <w:p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rsidR="00CE36EA" w:rsidRPr="00F115D2" w:rsidRDefault="00CE36EA" w:rsidP="00CE36EA">
      <w:r>
        <w:t>and</w:t>
      </w:r>
    </w:p>
    <w:p w:rsidR="00516290" w:rsidRPr="00F115D2" w:rsidRDefault="006B52C5" w:rsidP="00CE36EA">
      <w:pPr>
        <w:pStyle w:val="CodeExample"/>
      </w:pPr>
      <w:r w:rsidRPr="00404279">
        <w:t>let id x = x in (id 3, id "Three")</w:t>
      </w:r>
    </w:p>
    <w:p w:rsidR="00CE36EA" w:rsidRPr="00F115D2" w:rsidRDefault="00CE36EA" w:rsidP="00CE36EA">
      <w:r>
        <w:t>and</w:t>
      </w:r>
    </w:p>
    <w:p w:rsidR="00CE36EA" w:rsidRDefault="00CE36EA" w:rsidP="00CE36EA">
      <w:pPr>
        <w:pStyle w:val="CodeExample"/>
      </w:pPr>
      <w:r w:rsidRPr="00404279">
        <w:t>let swap (x,</w:t>
      </w:r>
      <w:r w:rsidR="00775836" w:rsidRPr="00404279">
        <w:t xml:space="preserve"> </w:t>
      </w:r>
      <w:r w:rsidRPr="00404279">
        <w:t xml:space="preserve">y) = (y,x) </w:t>
      </w:r>
    </w:p>
    <w:p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rsidR="00CE36EA" w:rsidRPr="00F115D2" w:rsidRDefault="00CE36EA" w:rsidP="00CE36EA">
      <w:r>
        <w:t>and</w:t>
      </w:r>
    </w:p>
    <w:p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rsidR="00C55C08" w:rsidRDefault="00C55C08" w:rsidP="00C55C08">
      <w:pPr>
        <w:rPr>
          <w:ins w:id="1348" w:author="Don Syme" w:date="2011-02-17T11:51:00Z"/>
        </w:rPr>
      </w:pPr>
      <w:ins w:id="1349" w:author="Don Syme" w:date="2011-02-17T11:51:00Z">
        <w:r>
          <w:t xml:space="preserve">Function and value definitions in expressions </w:t>
        </w:r>
        <w:commentRangeStart w:id="1350"/>
        <w:r w:rsidRPr="00497D56">
          <w:t xml:space="preserve">are subject to </w:t>
        </w:r>
        <w:r>
          <w:t xml:space="preserve">additional rules to the corresponding definitions in </w:t>
        </w:r>
      </w:ins>
      <w:commentRangeEnd w:id="1350"/>
      <w:r w:rsidR="00EC389E">
        <w:rPr>
          <w:rStyle w:val="CommentReference"/>
        </w:rPr>
        <w:commentReference w:id="1350"/>
      </w:r>
      <w:ins w:id="1351" w:author="Don Syme" w:date="2011-02-17T11:51:00Z">
        <w:del w:id="1352" w:author="pennyo" w:date="2011-02-22T10:01:00Z">
          <w:r w:rsidRPr="00E42689" w:rsidDel="00EC389E">
            <w:delText xml:space="preserve">in </w:delText>
          </w:r>
        </w:del>
        <w:r w:rsidRPr="00E42689">
          <w:t>class definitions (§</w:t>
        </w:r>
        <w:r w:rsidRPr="00391D69">
          <w:fldChar w:fldCharType="begin"/>
        </w:r>
        <w:r w:rsidRPr="006B52C5">
          <w:instrText xml:space="preserve"> REF LetBindingsInClasses \r \h </w:instrText>
        </w:r>
      </w:ins>
      <w:ins w:id="1353" w:author="Don Syme" w:date="2011-02-17T11:51:00Z">
        <w:r w:rsidRPr="00391D69">
          <w:fldChar w:fldCharType="separate"/>
        </w:r>
      </w:ins>
      <w:ins w:id="1354" w:author="pennyo" w:date="2011-02-22T11:36:00Z">
        <w:r w:rsidR="00340C81">
          <w:t>8.6.1.3</w:t>
        </w:r>
      </w:ins>
      <w:ins w:id="1355" w:author="Don Syme" w:date="2011-02-17T11:51:00Z">
        <w:r w:rsidRPr="00391D69">
          <w:fldChar w:fldCharType="end"/>
        </w:r>
        <w:r w:rsidRPr="00391D69">
          <w:t>), modules (§</w:t>
        </w:r>
        <w:r w:rsidRPr="00391D69">
          <w:fldChar w:fldCharType="begin"/>
        </w:r>
        <w:r w:rsidRPr="006B52C5">
          <w:instrText xml:space="preserve"> REF LetBindingsInModules \r \h </w:instrText>
        </w:r>
      </w:ins>
      <w:ins w:id="1356" w:author="Don Syme" w:date="2011-02-17T11:51:00Z">
        <w:r w:rsidRPr="00391D69">
          <w:fldChar w:fldCharType="separate"/>
        </w:r>
      </w:ins>
      <w:ins w:id="1357" w:author="pennyo" w:date="2011-02-22T11:36:00Z">
        <w:r w:rsidR="00340C81">
          <w:t>10.2.1</w:t>
        </w:r>
      </w:ins>
      <w:ins w:id="1358" w:author="Don Syme" w:date="2011-02-17T11:51:00Z">
        <w:r w:rsidRPr="00391D69">
          <w:fldChar w:fldCharType="end"/>
        </w:r>
        <w:r w:rsidRPr="00391D69">
          <w:t>)</w:t>
        </w:r>
        <w:r>
          <w:t>,</w:t>
        </w:r>
        <w:r w:rsidRPr="00391D69">
          <w:t xml:space="preserve"> and computation expressions (§</w:t>
        </w:r>
        <w:r w:rsidRPr="00391D69">
          <w:fldChar w:fldCharType="begin"/>
        </w:r>
        <w:r w:rsidRPr="006B52C5">
          <w:instrText xml:space="preserve"> REF ComputationExpressions \r \h </w:instrText>
        </w:r>
      </w:ins>
      <w:ins w:id="1359" w:author="Don Syme" w:date="2011-02-17T11:51:00Z">
        <w:r w:rsidRPr="00391D69">
          <w:fldChar w:fldCharType="separate"/>
        </w:r>
      </w:ins>
      <w:ins w:id="1360" w:author="pennyo" w:date="2011-02-22T11:36:00Z">
        <w:r w:rsidR="00340C81">
          <w:t>6.3.10</w:t>
        </w:r>
      </w:ins>
      <w:ins w:id="1361" w:author="Don Syme" w:date="2011-02-17T11:51:00Z">
        <w:r w:rsidRPr="00391D69">
          <w:fldChar w:fldCharType="end"/>
        </w:r>
        <w:r w:rsidRPr="00391D69">
          <w:t>)</w:t>
        </w:r>
        <w:r>
          <w:t>:</w:t>
        </w:r>
      </w:ins>
    </w:p>
    <w:p w:rsidR="00C55C08" w:rsidRPr="00EE4B7C" w:rsidRDefault="00C55C08" w:rsidP="00C55C08">
      <w:pPr>
        <w:pStyle w:val="BulletList"/>
        <w:rPr>
          <w:ins w:id="1362" w:author="Don Syme" w:date="2011-02-17T11:51:00Z"/>
        </w:rPr>
      </w:pPr>
      <w:ins w:id="1363" w:author="Don Syme" w:date="2011-02-17T11:51:00Z">
        <w:r>
          <w:t xml:space="preserve">Function and value definitions </w:t>
        </w:r>
        <w:r w:rsidRPr="00EE4B7C">
          <w:t>in expressions may not define explicit generic parameters (§</w:t>
        </w:r>
        <w:r w:rsidRPr="00EE4B7C">
          <w:fldChar w:fldCharType="begin"/>
        </w:r>
        <w:r w:rsidRPr="00EE4B7C">
          <w:instrText xml:space="preserve"> REF ExplicitTypeParameters \r \h  \* MERGEFORMAT </w:instrText>
        </w:r>
      </w:ins>
      <w:ins w:id="1364" w:author="Don Syme" w:date="2011-02-17T11:51:00Z">
        <w:r w:rsidRPr="00EE4B7C">
          <w:fldChar w:fldCharType="separate"/>
        </w:r>
      </w:ins>
      <w:ins w:id="1365" w:author="pennyo" w:date="2011-02-22T11:36:00Z">
        <w:r w:rsidR="00340C81">
          <w:t>5.3</w:t>
        </w:r>
      </w:ins>
      <w:ins w:id="1366" w:author="Don Syme" w:date="2011-02-17T11:51:00Z">
        <w:r w:rsidRPr="00EE4B7C">
          <w:fldChar w:fldCharType="end"/>
        </w:r>
        <w:r w:rsidRPr="00EE4B7C">
          <w:t xml:space="preserve">). </w:t>
        </w:r>
        <w:r>
          <w:t>For example</w:t>
        </w:r>
        <w:r w:rsidRPr="00EE4B7C">
          <w:t>, the following expression is rejected:</w:t>
        </w:r>
      </w:ins>
    </w:p>
    <w:p w:rsidR="00C55C08" w:rsidRPr="0059321D" w:rsidRDefault="00C55C08" w:rsidP="00C55C08">
      <w:pPr>
        <w:pStyle w:val="CodeExampleIndent"/>
        <w:rPr>
          <w:ins w:id="1367" w:author="Don Syme" w:date="2011-02-17T11:51:00Z"/>
        </w:rPr>
      </w:pPr>
      <w:ins w:id="1368" w:author="Don Syme" w:date="2011-02-17T11:51:00Z">
        <w:r w:rsidRPr="0059321D">
          <w:t>let f&lt;'T&gt; (x:'T) = x in f 3</w:t>
        </w:r>
      </w:ins>
    </w:p>
    <w:p w:rsidR="00C55C08" w:rsidRPr="00110BB5" w:rsidRDefault="00C55C08" w:rsidP="00C55C08">
      <w:pPr>
        <w:pStyle w:val="BulletList"/>
        <w:rPr>
          <w:ins w:id="1369" w:author="Don Syme" w:date="2011-02-17T11:51:00Z"/>
        </w:rPr>
      </w:pPr>
      <w:ins w:id="1370" w:author="Don Syme" w:date="2011-02-17T11:51:00Z">
        <w:r>
          <w:t xml:space="preserve">Function and value definitions </w:t>
        </w:r>
        <w:r w:rsidRPr="00391D69">
          <w:t>in expressions are not public and are not subject to arity analysis (§</w:t>
        </w:r>
        <w:r w:rsidRPr="00C1063C">
          <w:fldChar w:fldCharType="begin"/>
        </w:r>
        <w:r w:rsidRPr="006B52C5">
          <w:instrText xml:space="preserve"> REF ArityAnalysis \r \h </w:instrText>
        </w:r>
        <w:r>
          <w:instrText xml:space="preserve"> \* MERGEFORMAT </w:instrText>
        </w:r>
      </w:ins>
      <w:ins w:id="1371" w:author="Don Syme" w:date="2011-02-17T11:51:00Z">
        <w:r w:rsidRPr="00C1063C">
          <w:fldChar w:fldCharType="separate"/>
        </w:r>
      </w:ins>
      <w:ins w:id="1372" w:author="pennyo" w:date="2011-02-22T11:36:00Z">
        <w:r w:rsidR="00340C81">
          <w:t>14.9</w:t>
        </w:r>
      </w:ins>
      <w:ins w:id="1373" w:author="Don Syme" w:date="2011-02-17T11:51:00Z">
        <w:r w:rsidRPr="00C1063C">
          <w:fldChar w:fldCharType="end"/>
        </w:r>
        <w:r w:rsidRPr="00497D56">
          <w:t>).</w:t>
        </w:r>
      </w:ins>
    </w:p>
    <w:p w:rsidR="00C55C08" w:rsidRPr="00F115D2" w:rsidRDefault="00C55C08" w:rsidP="00C55C08">
      <w:pPr>
        <w:pStyle w:val="BulletList"/>
        <w:rPr>
          <w:ins w:id="1374" w:author="Don Syme" w:date="2011-02-17T11:51:00Z"/>
        </w:rPr>
      </w:pPr>
      <w:ins w:id="1375" w:author="Don Syme" w:date="2011-02-17T11:51:00Z">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Pr="00D45B24">
          <w:fldChar w:fldCharType="begin"/>
        </w:r>
        <w:r w:rsidRPr="00D45B24">
          <w:instrText xml:space="preserve"> XE "ThreadStatic attribute" </w:instrText>
        </w:r>
        <w:r w:rsidRPr="00D45B24">
          <w:fldChar w:fldCharType="end"/>
        </w:r>
        <w:r w:rsidRPr="00D45B24">
          <w:fldChar w:fldCharType="begin"/>
        </w:r>
        <w:r w:rsidRPr="00D45B24">
          <w:instrText xml:space="preserve"> XE "ContextStatic attribute" </w:instrText>
        </w:r>
        <w:r w:rsidRPr="00D45B24">
          <w:fldChar w:fldCharType="end"/>
        </w:r>
        <w:r w:rsidRPr="00E42689">
          <w:t xml:space="preserve"> or </w:t>
        </w:r>
        <w:r w:rsidRPr="00E42689">
          <w:rPr>
            <w:rStyle w:val="CodeInline"/>
          </w:rPr>
          <w:t>ContextStatic</w:t>
        </w:r>
        <w:r w:rsidRPr="006B52C5">
          <w:t xml:space="preserve"> attribute</w:t>
        </w:r>
        <w:del w:id="1376" w:author="pennyo" w:date="2011-02-22T10:01:00Z">
          <w:r w:rsidRPr="006B52C5" w:rsidDel="00EC389E">
            <w:delText>s</w:delText>
          </w:r>
        </w:del>
        <w:r>
          <w:fldChar w:fldCharType="begin"/>
        </w:r>
        <w:r>
          <w:instrText xml:space="preserve"> XE "</w:instrText>
        </w:r>
        <w:r w:rsidRPr="00D81BBE">
          <w:instrText>attributes:ThreadStatic</w:instrText>
        </w:r>
        <w:r>
          <w:instrText xml:space="preserve">" </w:instrText>
        </w:r>
        <w:r>
          <w:fldChar w:fldCharType="end"/>
        </w:r>
        <w:r>
          <w:fldChar w:fldCharType="begin"/>
        </w:r>
        <w:r>
          <w:instrText xml:space="preserve"> XE "</w:instrText>
        </w:r>
        <w:r w:rsidRPr="004A0BCC">
          <w:instrText>attributes:ContextStatic</w:instrText>
        </w:r>
        <w:r>
          <w:instrText xml:space="preserve">" </w:instrText>
        </w:r>
        <w:r>
          <w:fldChar w:fldCharType="end"/>
        </w:r>
        <w:r w:rsidRPr="006B52C5">
          <w:t>.</w:t>
        </w:r>
      </w:ins>
    </w:p>
    <w:p w:rsidR="00EE4B7C" w:rsidRDefault="00EE4B7C" w:rsidP="00044CBF">
      <w:pPr>
        <w:pStyle w:val="Heading3"/>
      </w:pPr>
      <w:bookmarkStart w:id="1377" w:name="_Ref286149869"/>
      <w:bookmarkStart w:id="1378" w:name="_Toc286309369"/>
      <w:r>
        <w:t>Value Definition</w:t>
      </w:r>
      <w:r w:rsidR="00E319CF">
        <w:t xml:space="preserve"> Expressions</w:t>
      </w:r>
      <w:bookmarkEnd w:id="1377"/>
      <w:bookmarkEnd w:id="1378"/>
    </w:p>
    <w:p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A22F68">
      <w:r>
        <w:t xml:space="preserve">where </w:t>
      </w:r>
      <w:r>
        <w:rPr>
          <w:rStyle w:val="CodeInlineItalic"/>
        </w:rPr>
        <w:t>value-defn</w:t>
      </w:r>
      <w:r w:rsidRPr="00F65E1D">
        <w:t xml:space="preserve"> </w:t>
      </w:r>
      <w:r>
        <w:t>has the form:</w:t>
      </w:r>
    </w:p>
    <w:p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value-defn</w:t>
      </w:r>
      <w:r>
        <w:t xml:space="preserve"> (</w:t>
      </w:r>
      <w:r w:rsidRPr="00B71611">
        <w:t>§</w:t>
      </w:r>
      <w:r w:rsidRPr="00391D69">
        <w:fldChar w:fldCharType="begin"/>
      </w:r>
      <w:r w:rsidRPr="00B71611">
        <w:instrText xml:space="preserve"> REF CheckingLetBindings \r \h </w:instrText>
      </w:r>
      <w:r>
        <w:instrText xml:space="preserve"> \* MERGEFORMAT </w:instrText>
      </w:r>
      <w:r w:rsidRPr="00391D69">
        <w:fldChar w:fldCharType="separate"/>
      </w:r>
      <w:r w:rsidR="00340C81">
        <w:t>14.5</w:t>
      </w:r>
      <w:r w:rsidRPr="00391D69">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Default="00EE4B7C" w:rsidP="00A22F68">
      <w:r>
        <w:t>I</w:t>
      </w:r>
      <w:r w:rsidR="00E319CF">
        <w:t xml:space="preserve">n this case, </w:t>
      </w:r>
      <w:r w:rsidR="00BE31FA">
        <w:t>the following rules apply:</w:t>
      </w:r>
    </w:p>
    <w:p w:rsidR="007A4BDB" w:rsidRPr="00BE31FA" w:rsidRDefault="007A4BDB" w:rsidP="008F04E6">
      <w:pPr>
        <w:pStyle w:val="BulletList"/>
      </w:pPr>
      <w:r w:rsidRPr="00BE31FA">
        <w:lastRenderedPageBreak/>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rsidR="007A4BDB" w:rsidRPr="00BE31FA" w:rsidRDefault="007A4BDB" w:rsidP="008F04E6">
      <w:pPr>
        <w:pStyle w:val="CodeExampleIndent"/>
      </w:pPr>
      <w:r w:rsidRPr="008F04E6">
        <w:rPr>
          <w:rStyle w:val="CodeInline"/>
          <w:bCs w:val="0"/>
          <w:i/>
        </w:rPr>
        <w:t>body-expr</w:t>
      </w:r>
    </w:p>
    <w:p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F54660" w:rsidRPr="00C1063C">
        <w:fldChar w:fldCharType="begin"/>
      </w:r>
      <w:r w:rsidRPr="00B71611">
        <w:instrText xml:space="preserve"> REF CheckingLetBindings \r \h </w:instrText>
      </w:r>
      <w:r w:rsidR="00F54660" w:rsidRPr="00C1063C">
        <w:fldChar w:fldCharType="separate"/>
      </w:r>
      <w:r w:rsidR="00340C81">
        <w:t>14.5</w:t>
      </w:r>
      <w:r w:rsidR="00F54660" w:rsidRPr="00C1063C">
        <w:fldChar w:fldCharType="end"/>
      </w:r>
      <w:r w:rsidRPr="00497D56">
        <w:t>.</w:t>
      </w:r>
    </w:p>
    <w:p w:rsidR="007A4BDB" w:rsidRPr="00391D69" w:rsidRDefault="007A4BDB" w:rsidP="008F04E6">
      <w:pPr>
        <w:pStyle w:val="BulletList"/>
      </w:pPr>
      <w:r w:rsidRPr="00391D69">
        <w:t>Otherwise, the resulting elaborated form of the entire expression is</w:t>
      </w:r>
    </w:p>
    <w:p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rsidR="007A4BDB" w:rsidRPr="00B71611" w:rsidRDefault="007A4BDB" w:rsidP="008F04E6">
      <w:pPr>
        <w:pStyle w:val="CodeExampleIndent"/>
      </w:pPr>
      <w:r w:rsidRPr="00B71611">
        <w:rPr>
          <w:rStyle w:val="CodeInline"/>
          <w:i/>
          <w:u w:val="dotted"/>
        </w:rPr>
        <w:t>body-expr</w:t>
      </w:r>
    </w:p>
    <w:p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F54660" w:rsidRPr="00C1063C">
        <w:fldChar w:fldCharType="begin"/>
      </w:r>
      <w:r w:rsidRPr="00B71611">
        <w:instrText xml:space="preserve"> REF </w:instrText>
      </w:r>
      <w:r>
        <w:instrText>PatternMatching</w:instrText>
      </w:r>
      <w:r w:rsidRPr="00B71611">
        <w:instrText xml:space="preserve"> \r \h </w:instrText>
      </w:r>
      <w:r w:rsidR="00F54660" w:rsidRPr="00C1063C">
        <w:fldChar w:fldCharType="separate"/>
      </w:r>
      <w:r w:rsidR="00340C81">
        <w:t>7</w:t>
      </w:r>
      <w:r w:rsidR="00F54660"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rsidR="002749B8" w:rsidRPr="00404279" w:rsidRDefault="002749B8" w:rsidP="002749B8">
      <w:pPr>
        <w:pStyle w:val="CodeExplanation"/>
        <w:rPr>
          <w:rStyle w:val="CodeInline"/>
        </w:rPr>
      </w:pPr>
      <w:r w:rsidRPr="00404279">
        <w:rPr>
          <w:rStyle w:val="CodeInline"/>
        </w:rPr>
        <w:t>let mutable v = 0</w:t>
      </w:r>
    </w:p>
    <w:p w:rsidR="002749B8" w:rsidRPr="00F115D2" w:rsidRDefault="002749B8" w:rsidP="002749B8">
      <w:pPr>
        <w:pStyle w:val="CodeExplanation"/>
        <w:rPr>
          <w:rStyle w:val="CodeInline"/>
        </w:rPr>
      </w:pPr>
      <w:r w:rsidRPr="00404279">
        <w:rPr>
          <w:rStyle w:val="CodeInline"/>
        </w:rPr>
        <w:t>while v &lt; 10 do</w:t>
      </w:r>
    </w:p>
    <w:p w:rsidR="002749B8" w:rsidRPr="00F115D2" w:rsidRDefault="002749B8" w:rsidP="002749B8">
      <w:pPr>
        <w:pStyle w:val="CodeExplanation"/>
        <w:rPr>
          <w:rStyle w:val="CodeInline"/>
        </w:rPr>
      </w:pPr>
      <w:r w:rsidRPr="00404279">
        <w:rPr>
          <w:rStyle w:val="CodeInline"/>
        </w:rPr>
        <w:t xml:space="preserve">    v &lt;- v + 1</w:t>
      </w:r>
    </w:p>
    <w:p w:rsidR="002749B8" w:rsidRPr="00F115D2" w:rsidRDefault="002749B8" w:rsidP="002749B8">
      <w:pPr>
        <w:pStyle w:val="CodeExplanation"/>
        <w:rPr>
          <w:rStyle w:val="CodeInline"/>
        </w:rPr>
      </w:pPr>
      <w:r w:rsidRPr="00404279">
        <w:rPr>
          <w:rStyle w:val="CodeInline"/>
        </w:rPr>
        <w:t xml:space="preserve">    printfn "v = %d" v</w:t>
      </w:r>
    </w:p>
    <w:p w:rsidR="002749B8" w:rsidRPr="00391D69" w:rsidRDefault="002749B8" w:rsidP="002749B8">
      <w:r>
        <w:t>Such</w:t>
      </w:r>
      <w:r w:rsidRPr="006B52C5">
        <w:t xml:space="preserve"> variables are under the same restrictions as values of type </w:t>
      </w:r>
      <w:r w:rsidRPr="006B52C5">
        <w:rPr>
          <w:rStyle w:val="CodeInline"/>
        </w:rPr>
        <w:t>byref&lt;_&gt;</w:t>
      </w:r>
      <w:r w:rsidRPr="006B52C5">
        <w:t xml:space="preserve"> (§</w:t>
      </w:r>
      <w:r w:rsidRPr="00391D69">
        <w:fldChar w:fldCharType="begin"/>
      </w:r>
      <w:r w:rsidRPr="006B52C5">
        <w:instrText xml:space="preserve"> REF Byrefs \r \h </w:instrText>
      </w:r>
      <w:r w:rsidRPr="00391D69">
        <w:fldChar w:fldCharType="separate"/>
      </w:r>
      <w:r w:rsidR="00340C81">
        <w:t>14.8</w:t>
      </w:r>
      <w:r w:rsidRPr="00391D69">
        <w:fldChar w:fldCharType="end"/>
      </w:r>
      <w:r w:rsidRPr="00391D69">
        <w:t>), and are implicitly dereferenced</w:t>
      </w:r>
      <w:r>
        <w:t xml:space="preserve"> each time they are used</w:t>
      </w:r>
      <w:r w:rsidRPr="00391D69">
        <w:t>.</w:t>
      </w:r>
    </w:p>
    <w:p w:rsidR="00EE4B7C" w:rsidRDefault="00EE4B7C" w:rsidP="00044CBF">
      <w:pPr>
        <w:pStyle w:val="Heading3"/>
      </w:pPr>
      <w:bookmarkStart w:id="1379" w:name="_Toc286309370"/>
      <w:r>
        <w:t>Function Definition</w:t>
      </w:r>
      <w:r w:rsidR="00E319CF">
        <w:t xml:space="preserve"> Expressions</w:t>
      </w:r>
      <w:bookmarkEnd w:id="1379"/>
    </w:p>
    <w:p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function-defn</w:t>
      </w:r>
      <w:r>
        <w:t xml:space="preserve"> (</w:t>
      </w:r>
      <w:r w:rsidRPr="00B71611">
        <w:t>§</w:t>
      </w:r>
      <w:r w:rsidRPr="00391D69">
        <w:fldChar w:fldCharType="begin"/>
      </w:r>
      <w:r w:rsidRPr="00B71611">
        <w:instrText xml:space="preserve"> REF CheckingLetBindings \r \h </w:instrText>
      </w:r>
      <w:r>
        <w:instrText xml:space="preserve"> \* MERGEFORMAT </w:instrText>
      </w:r>
      <w:r w:rsidRPr="00391D69">
        <w:fldChar w:fldCharType="separate"/>
      </w:r>
      <w:r w:rsidR="00340C81">
        <w:t>14.5</w:t>
      </w:r>
      <w:r w:rsidRPr="00391D69">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Pr="00B71611" w:rsidRDefault="007A4BDB" w:rsidP="00CB6471">
      <w:pPr>
        <w:keepNext/>
        <w:keepLines/>
      </w:pPr>
      <w:r>
        <w:t xml:space="preserve">The </w:t>
      </w:r>
      <w:r w:rsidRPr="00B71611">
        <w:t>resulting elaborated form of the entire expression is</w:t>
      </w:r>
    </w:p>
    <w:p w:rsidR="007A4BDB" w:rsidRPr="00A11755" w:rsidRDefault="007A4BDB" w:rsidP="008F04E6">
      <w:pPr>
        <w:pStyle w:val="CodeExample"/>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rsidR="007A4BDB" w:rsidRPr="00B71611" w:rsidRDefault="007A4BDB" w:rsidP="008F04E6">
      <w:pPr>
        <w:pStyle w:val="CodeExample"/>
      </w:pPr>
      <w:r w:rsidRPr="00B71611">
        <w:rPr>
          <w:rStyle w:val="CodeInline"/>
          <w:i/>
          <w:u w:val="dotted"/>
        </w:rPr>
        <w:t>expr</w:t>
      </w:r>
    </w:p>
    <w:p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F54660" w:rsidRPr="00391D69">
        <w:fldChar w:fldCharType="begin"/>
      </w:r>
      <w:r w:rsidRPr="00B71611">
        <w:instrText xml:space="preserve"> REF CheckingLetBindings \r \h </w:instrText>
      </w:r>
      <w:r w:rsidR="00F54660" w:rsidRPr="00391D69">
        <w:fldChar w:fldCharType="separate"/>
      </w:r>
      <w:r w:rsidR="00340C81">
        <w:t>14.5</w:t>
      </w:r>
      <w:r w:rsidR="00F54660" w:rsidRPr="00391D69">
        <w:fldChar w:fldCharType="end"/>
      </w:r>
      <w:r w:rsidRPr="00391D69">
        <w:t>.</w:t>
      </w:r>
    </w:p>
    <w:p w:rsidR="00A22F68" w:rsidRPr="00E42689" w:rsidRDefault="006B52C5" w:rsidP="006230F9">
      <w:pPr>
        <w:pStyle w:val="Heading3"/>
      </w:pPr>
      <w:bookmarkStart w:id="1380" w:name="_Toc285707542"/>
      <w:bookmarkStart w:id="1381" w:name="_Toc285708120"/>
      <w:bookmarkStart w:id="1382" w:name="_Toc285724536"/>
      <w:bookmarkStart w:id="1383" w:name="_Toc285707543"/>
      <w:bookmarkStart w:id="1384" w:name="_Toc285708121"/>
      <w:bookmarkStart w:id="1385" w:name="_Toc285724537"/>
      <w:bookmarkStart w:id="1386" w:name="_Toc285707544"/>
      <w:bookmarkStart w:id="1387" w:name="_Toc285708122"/>
      <w:bookmarkStart w:id="1388" w:name="_Toc285724538"/>
      <w:bookmarkStart w:id="1389" w:name="_Toc285707545"/>
      <w:bookmarkStart w:id="1390" w:name="_Toc285708123"/>
      <w:bookmarkStart w:id="1391" w:name="_Toc285724539"/>
      <w:bookmarkStart w:id="1392" w:name="_Toc285707546"/>
      <w:bookmarkStart w:id="1393" w:name="_Toc285708124"/>
      <w:bookmarkStart w:id="1394" w:name="_Toc285724540"/>
      <w:bookmarkStart w:id="1395" w:name="_Toc285707547"/>
      <w:bookmarkStart w:id="1396" w:name="_Toc285708125"/>
      <w:bookmarkStart w:id="1397" w:name="_Toc285724541"/>
      <w:bookmarkStart w:id="1398" w:name="_Toc285704216"/>
      <w:bookmarkStart w:id="1399" w:name="_Toc285707548"/>
      <w:bookmarkStart w:id="1400" w:name="_Toc285708126"/>
      <w:bookmarkStart w:id="1401" w:name="_Toc285724542"/>
      <w:bookmarkStart w:id="1402" w:name="_Toc285704217"/>
      <w:bookmarkStart w:id="1403" w:name="_Toc285707549"/>
      <w:bookmarkStart w:id="1404" w:name="_Toc285708127"/>
      <w:bookmarkStart w:id="1405" w:name="_Toc285724543"/>
      <w:bookmarkStart w:id="1406" w:name="_Toc285704218"/>
      <w:bookmarkStart w:id="1407" w:name="_Toc285707550"/>
      <w:bookmarkStart w:id="1408" w:name="_Toc285708128"/>
      <w:bookmarkStart w:id="1409" w:name="_Toc285724544"/>
      <w:bookmarkStart w:id="1410" w:name="_Toc285704219"/>
      <w:bookmarkStart w:id="1411" w:name="_Toc285707551"/>
      <w:bookmarkStart w:id="1412" w:name="_Toc285708129"/>
      <w:bookmarkStart w:id="1413" w:name="_Toc285724545"/>
      <w:bookmarkStart w:id="1414" w:name="_Toc285704220"/>
      <w:bookmarkStart w:id="1415" w:name="_Toc285707552"/>
      <w:bookmarkStart w:id="1416" w:name="_Toc285708130"/>
      <w:bookmarkStart w:id="1417" w:name="_Toc285724546"/>
      <w:bookmarkStart w:id="1418" w:name="_Toc285704221"/>
      <w:bookmarkStart w:id="1419" w:name="_Toc285707553"/>
      <w:bookmarkStart w:id="1420" w:name="_Toc285708131"/>
      <w:bookmarkStart w:id="1421" w:name="_Toc285724547"/>
      <w:bookmarkStart w:id="1422" w:name="_Toc207705849"/>
      <w:bookmarkStart w:id="1423" w:name="_Toc257733584"/>
      <w:bookmarkStart w:id="1424" w:name="_Toc270597480"/>
      <w:bookmarkStart w:id="1425" w:name="_Toc286309371"/>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r w:rsidRPr="00E42689">
        <w:t xml:space="preserve">Recursive </w:t>
      </w:r>
      <w:r w:rsidR="002749B8">
        <w:t xml:space="preserve">Definition </w:t>
      </w:r>
      <w:r w:rsidRPr="00E42689">
        <w:t>Expressions</w:t>
      </w:r>
      <w:bookmarkEnd w:id="1422"/>
      <w:bookmarkEnd w:id="1423"/>
      <w:bookmarkEnd w:id="1424"/>
      <w:bookmarkEnd w:id="1425"/>
    </w:p>
    <w:p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EE4B7C">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EE4B7C">
        <w:rPr>
          <w:i/>
        </w:rPr>
        <w:fldChar w:fldCharType="end"/>
      </w:r>
      <w:r w:rsidR="00EE4B7C">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EE4B7C">
        <w:rPr>
          <w:i/>
          <w:iCs/>
        </w:rPr>
        <w:fldChar w:fldCharType="end"/>
      </w:r>
      <w:r w:rsidR="00C55C08">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C55C08">
        <w:rPr>
          <w:i/>
          <w:iCs/>
        </w:rPr>
        <w:fldChar w:fldCharType="end"/>
      </w:r>
      <w:r w:rsidR="00EE4B7C">
        <w:t>:</w:t>
      </w:r>
    </w:p>
    <w:p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rsidR="002749B8" w:rsidRDefault="002749B8" w:rsidP="00450C2E">
      <w:pPr>
        <w:pStyle w:val="CodeExample"/>
      </w:pPr>
      <w:r>
        <w:t xml:space="preserve">let test() = </w:t>
      </w:r>
    </w:p>
    <w:p w:rsidR="00450C2E" w:rsidRDefault="002749B8" w:rsidP="00450C2E">
      <w:pPr>
        <w:pStyle w:val="CodeExample"/>
      </w:pPr>
      <w:r>
        <w:t xml:space="preserve">    </w:t>
      </w:r>
      <w:r w:rsidR="00450C2E" w:rsidRPr="00404279">
        <w:t xml:space="preserve">let rec twoForward count = </w:t>
      </w:r>
    </w:p>
    <w:p w:rsidR="00450C2E" w:rsidRDefault="00450C2E" w:rsidP="00450C2E">
      <w:pPr>
        <w:pStyle w:val="CodeExample"/>
      </w:pPr>
      <w:r w:rsidRPr="00404279">
        <w:t xml:space="preserve">    </w:t>
      </w:r>
      <w:r w:rsidR="002749B8">
        <w:t xml:space="preserve">    </w:t>
      </w:r>
      <w:r w:rsidRPr="00404279">
        <w:t>printfn "at %d, taking two steps forward" count</w:t>
      </w:r>
    </w:p>
    <w:p w:rsidR="00450C2E" w:rsidRDefault="002749B8" w:rsidP="00450C2E">
      <w:pPr>
        <w:pStyle w:val="CodeExample"/>
      </w:pPr>
      <w:r>
        <w:t xml:space="preserve">    </w:t>
      </w:r>
      <w:r w:rsidR="00450C2E" w:rsidRPr="00404279">
        <w:t xml:space="preserve">    if count = 1000 then "got there!"</w:t>
      </w:r>
    </w:p>
    <w:p w:rsidR="00450C2E" w:rsidRPr="00F115D2" w:rsidRDefault="002749B8" w:rsidP="00450C2E">
      <w:pPr>
        <w:pStyle w:val="CodeExample"/>
      </w:pPr>
      <w:r>
        <w:lastRenderedPageBreak/>
        <w:t xml:space="preserve">    </w:t>
      </w:r>
      <w:r w:rsidR="00450C2E" w:rsidRPr="00404279">
        <w:t xml:space="preserve">    else oneBack (count + 2)</w:t>
      </w:r>
    </w:p>
    <w:p w:rsidR="00450C2E" w:rsidRDefault="002749B8" w:rsidP="00450C2E">
      <w:pPr>
        <w:pStyle w:val="CodeExample"/>
      </w:pPr>
      <w:r>
        <w:t xml:space="preserve">    </w:t>
      </w:r>
      <w:r w:rsidR="00450C2E" w:rsidRPr="00404279">
        <w:t xml:space="preserve">and oneBack count = </w:t>
      </w:r>
    </w:p>
    <w:p w:rsidR="00450C2E" w:rsidRDefault="002749B8" w:rsidP="00450C2E">
      <w:pPr>
        <w:pStyle w:val="CodeExample"/>
      </w:pPr>
      <w:r>
        <w:t xml:space="preserve">    </w:t>
      </w:r>
      <w:r w:rsidR="00450C2E" w:rsidRPr="00404279">
        <w:t xml:space="preserve">    printfn "at %d, taking one step back " count</w:t>
      </w:r>
    </w:p>
    <w:p w:rsidR="00450C2E" w:rsidRDefault="002749B8" w:rsidP="00450C2E">
      <w:pPr>
        <w:pStyle w:val="CodeExample"/>
      </w:pPr>
      <w:r>
        <w:t xml:space="preserve">    </w:t>
      </w:r>
      <w:r w:rsidR="00E06972">
        <w:t xml:space="preserve">    twoForward (count -</w:t>
      </w:r>
      <w:r w:rsidR="00450C2E" w:rsidRPr="00404279">
        <w:t xml:space="preserve"> 1)</w:t>
      </w:r>
    </w:p>
    <w:p w:rsidR="00435B94" w:rsidRDefault="00435B94" w:rsidP="00450C2E">
      <w:pPr>
        <w:pStyle w:val="CodeExample"/>
      </w:pPr>
    </w:p>
    <w:p w:rsidR="00435B94" w:rsidRDefault="002749B8" w:rsidP="00450C2E">
      <w:pPr>
        <w:pStyle w:val="CodeExample"/>
      </w:pPr>
      <w:r>
        <w:t xml:space="preserve">    </w:t>
      </w:r>
      <w:r w:rsidR="00435B94" w:rsidRPr="00404279">
        <w:t>twoFo</w:t>
      </w:r>
      <w:r w:rsidR="00FA429E">
        <w:t>r</w:t>
      </w:r>
      <w:r w:rsidR="00435B94" w:rsidRPr="00404279">
        <w:t>ward 1</w:t>
      </w:r>
    </w:p>
    <w:p w:rsidR="002749B8" w:rsidRDefault="002749B8" w:rsidP="00450C2E">
      <w:pPr>
        <w:pStyle w:val="CodeExample"/>
      </w:pPr>
    </w:p>
    <w:p w:rsidR="002749B8" w:rsidRPr="00F115D2" w:rsidRDefault="002749B8" w:rsidP="00450C2E">
      <w:pPr>
        <w:pStyle w:val="CodeExample"/>
      </w:pPr>
      <w:r>
        <w:t>test()</w:t>
      </w:r>
    </w:p>
    <w:p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F54660" w:rsidRPr="00391D69">
        <w:fldChar w:fldCharType="begin"/>
      </w:r>
      <w:r w:rsidRPr="006B52C5">
        <w:instrText xml:space="preserve"> REF RecursiveSafetyAnalysis \r \h </w:instrText>
      </w:r>
      <w:r w:rsidR="00F54660" w:rsidRPr="00391D69">
        <w:fldChar w:fldCharType="separate"/>
      </w:r>
      <w:r w:rsidR="00340C81">
        <w:t>14.5.6</w:t>
      </w:r>
      <w:r w:rsidR="00F54660" w:rsidRPr="00391D69">
        <w:fldChar w:fldCharType="end"/>
      </w:r>
      <w:r w:rsidRPr="00391D69">
        <w:t xml:space="preserve">). This may </w:t>
      </w:r>
      <w:r w:rsidR="0048425F">
        <w:t>result in</w:t>
      </w:r>
      <w:r w:rsidRPr="00391D69">
        <w:t xml:space="preserve"> warnings (including some reported as compile-time errors) and runtime checks.</w:t>
      </w:r>
    </w:p>
    <w:p w:rsidR="00A22F68" w:rsidRPr="00F115D2" w:rsidRDefault="006B52C5" w:rsidP="00925401">
      <w:pPr>
        <w:pStyle w:val="Heading3"/>
      </w:pPr>
      <w:bookmarkStart w:id="1426" w:name="_Toc285707555"/>
      <w:bookmarkStart w:id="1427" w:name="_Toc285708133"/>
      <w:bookmarkStart w:id="1428" w:name="_Toc285724549"/>
      <w:bookmarkStart w:id="1429" w:name="_Toc197758357"/>
      <w:bookmarkStart w:id="1430" w:name="_Toc197761628"/>
      <w:bookmarkStart w:id="1431" w:name="_Toc197762050"/>
      <w:bookmarkStart w:id="1432" w:name="_Toc197762472"/>
      <w:bookmarkStart w:id="1433" w:name="_Toc198191258"/>
      <w:bookmarkStart w:id="1434" w:name="_Toc198193357"/>
      <w:bookmarkStart w:id="1435" w:name="_Toc198193899"/>
      <w:bookmarkStart w:id="1436" w:name="_Toc207705851"/>
      <w:bookmarkStart w:id="1437" w:name="_Toc257733585"/>
      <w:bookmarkStart w:id="1438" w:name="_Toc270597481"/>
      <w:bookmarkStart w:id="1439" w:name="_Toc286309372"/>
      <w:bookmarkEnd w:id="1426"/>
      <w:bookmarkEnd w:id="1427"/>
      <w:bookmarkEnd w:id="1428"/>
      <w:bookmarkEnd w:id="1429"/>
      <w:bookmarkEnd w:id="1430"/>
      <w:bookmarkEnd w:id="1431"/>
      <w:bookmarkEnd w:id="1432"/>
      <w:bookmarkEnd w:id="1433"/>
      <w:bookmarkEnd w:id="1434"/>
      <w:bookmarkEnd w:id="1435"/>
      <w:r w:rsidRPr="00404279">
        <w:t>Deterministic Disposal Expressions</w:t>
      </w:r>
      <w:bookmarkEnd w:id="1436"/>
      <w:bookmarkEnd w:id="1437"/>
      <w:bookmarkEnd w:id="1438"/>
      <w:bookmarkEnd w:id="1439"/>
    </w:p>
    <w:p w:rsidR="003A6F66" w:rsidRDefault="007E3B26" w:rsidP="00A22F68">
      <w:r>
        <w:t>A</w:t>
      </w:r>
      <w:r w:rsidRPr="006B52C5">
        <w:t xml:space="preserve"> </w:t>
      </w:r>
      <w:r w:rsidRPr="00B81F48">
        <w:rPr>
          <w:rStyle w:val="Italic"/>
        </w:rPr>
        <w:t>deterministic disposal expression</w:t>
      </w:r>
      <w:r>
        <w:rPr>
          <w:i/>
        </w:rPr>
        <w:fldChar w:fldCharType="begin"/>
      </w:r>
      <w:r>
        <w:instrText xml:space="preserve"> XE "</w:instrText>
      </w:r>
      <w:r w:rsidRPr="00F54660">
        <w:instrText>expression</w:instrText>
      </w:r>
      <w:r w:rsidRPr="005360A6">
        <w:instrText>s:deterministic disposal</w:instrText>
      </w:r>
      <w:r>
        <w:instrText xml:space="preserve">" </w:instrText>
      </w:r>
      <w:r>
        <w:rPr>
          <w:i/>
        </w:rPr>
        <w:fldChar w:fldCharType="end"/>
      </w:r>
      <w:r>
        <w:rPr>
          <w:i/>
          <w:iCs/>
          <w:lang w:eastAsia="en-GB"/>
        </w:rPr>
        <w:fldChar w:fldCharType="begin"/>
      </w:r>
      <w:r>
        <w:instrText xml:space="preserve"> XE "</w:instrText>
      </w:r>
      <w:r w:rsidRPr="000A638E">
        <w:rPr>
          <w:iCs/>
          <w:lang w:eastAsia="en-GB"/>
        </w:rPr>
        <w:instrText>deterministic disposal expression</w:instrText>
      </w:r>
      <w:r>
        <w:instrText xml:space="preserve">" </w:instrText>
      </w:r>
      <w:r>
        <w:rPr>
          <w:i/>
          <w:iCs/>
          <w:lang w:eastAsia="en-GB"/>
        </w:rPr>
        <w:fldChar w:fldCharType="end"/>
      </w:r>
      <w:r>
        <w:rPr>
          <w:lang w:eastAsia="en-GB"/>
        </w:rPr>
        <w:t xml:space="preserve"> has </w:t>
      </w:r>
      <w:r w:rsidR="006B52C5" w:rsidRPr="006B52C5">
        <w:t>the form</w:t>
      </w:r>
      <w:r>
        <w:t>:</w:t>
      </w:r>
      <w:r w:rsidR="006B52C5" w:rsidRPr="006B52C5">
        <w:t xml:space="preserve"> </w:t>
      </w:r>
    </w:p>
    <w:p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rsidR="00326427" w:rsidRPr="00110BB5" w:rsidRDefault="006B52C5" w:rsidP="00A22F68">
      <w:r w:rsidRPr="00497D56">
        <w:t>For example:</w:t>
      </w:r>
    </w:p>
    <w:p w:rsidR="00326427" w:rsidRPr="00391D69" w:rsidRDefault="006B52C5" w:rsidP="00326427">
      <w:pPr>
        <w:pStyle w:val="CodeExample"/>
      </w:pPr>
      <w:r w:rsidRPr="00391D69">
        <w:t xml:space="preserve">use inStream = System.IO.File.OpenText "input.txt" </w:t>
      </w:r>
    </w:p>
    <w:p w:rsidR="001D675D" w:rsidRPr="00E42689" w:rsidRDefault="006B52C5" w:rsidP="00326427">
      <w:pPr>
        <w:pStyle w:val="CodeExample"/>
      </w:pPr>
      <w:r w:rsidRPr="00E42689">
        <w:t>let line1 = inStream.ReadLine()</w:t>
      </w:r>
    </w:p>
    <w:p w:rsidR="001D675D" w:rsidRPr="00F115D2" w:rsidRDefault="006B52C5" w:rsidP="00326427">
      <w:pPr>
        <w:pStyle w:val="CodeExample"/>
      </w:pPr>
      <w:r w:rsidRPr="00E42689">
        <w:t>let line2 = inStream.ReadLine()</w:t>
      </w:r>
    </w:p>
    <w:p w:rsidR="00326427" w:rsidRPr="00F115D2" w:rsidRDefault="006B52C5" w:rsidP="00326427">
      <w:pPr>
        <w:pStyle w:val="CodeExample"/>
      </w:pPr>
      <w:r w:rsidRPr="00404279">
        <w:t>(line1,line2)</w:t>
      </w:r>
    </w:p>
    <w:p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F54660" w:rsidRPr="00391D69">
        <w:fldChar w:fldCharType="begin"/>
      </w:r>
      <w:r w:rsidRPr="006B52C5">
        <w:instrText xml:space="preserve"> REF LetExpressions \r \h </w:instrText>
      </w:r>
      <w:r w:rsidR="00F54660" w:rsidRPr="00391D69">
        <w:fldChar w:fldCharType="separate"/>
      </w:r>
      <w:r w:rsidR="00E81C63">
        <w:fldChar w:fldCharType="begin"/>
      </w:r>
      <w:r w:rsidR="00E81C63">
        <w:instrText xml:space="preserve"> REF _Ref286149869 \r \h </w:instrText>
      </w:r>
      <w:r w:rsidR="00E81C63">
        <w:fldChar w:fldCharType="separate"/>
      </w:r>
      <w:r w:rsidR="00E81C63">
        <w:t>6.6.1</w:t>
      </w:r>
      <w:r w:rsidR="00E81C63">
        <w:fldChar w:fldCharType="end"/>
      </w:r>
      <w:r w:rsidR="00F54660"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BE31FA">
        <w:rPr>
          <w:rFonts w:cs="Arial"/>
        </w:rPr>
        <w:fldChar w:fldCharType="begin"/>
      </w:r>
      <w:r w:rsidR="00BE31FA">
        <w:rPr>
          <w:rFonts w:cs="Arial"/>
        </w:rPr>
        <w:instrText xml:space="preserve"> REF _Ref204763551 \r \h </w:instrText>
      </w:r>
      <w:r w:rsidR="00BE31FA">
        <w:rPr>
          <w:rFonts w:cs="Arial"/>
        </w:rPr>
      </w:r>
      <w:r w:rsidR="00BE31FA">
        <w:rPr>
          <w:rFonts w:cs="Arial"/>
        </w:rPr>
        <w:fldChar w:fldCharType="separate"/>
      </w:r>
      <w:r w:rsidR="00340C81">
        <w:rPr>
          <w:rFonts w:cs="Arial"/>
        </w:rPr>
        <w:t>14.5.7</w:t>
      </w:r>
      <w:r w:rsidR="00BE31FA">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rsidR="00A26F81" w:rsidRPr="00C77CDB" w:rsidRDefault="006B52C5" w:rsidP="00E104DD">
      <w:pPr>
        <w:pStyle w:val="Heading2"/>
      </w:pPr>
      <w:bookmarkStart w:id="1440" w:name="_Toc207705852"/>
      <w:bookmarkStart w:id="1441" w:name="_Toc257733586"/>
      <w:bookmarkStart w:id="1442" w:name="_Toc270597482"/>
      <w:bookmarkStart w:id="1443" w:name="_Toc286309373"/>
      <w:r w:rsidRPr="00404279">
        <w:t>Type-Related Expressions</w:t>
      </w:r>
      <w:bookmarkEnd w:id="1440"/>
      <w:bookmarkEnd w:id="1441"/>
      <w:bookmarkEnd w:id="1442"/>
      <w:bookmarkEnd w:id="1443"/>
    </w:p>
    <w:p w:rsidR="00FC0AF0" w:rsidRPr="00497D56" w:rsidRDefault="0038435F" w:rsidP="006230F9">
      <w:pPr>
        <w:pStyle w:val="Heading3"/>
      </w:pPr>
      <w:bookmarkStart w:id="1444" w:name="_Toc207705853"/>
      <w:bookmarkStart w:id="1445" w:name="_Toc257733587"/>
      <w:bookmarkStart w:id="1446" w:name="_Toc270597483"/>
      <w:bookmarkStart w:id="1447" w:name="_Toc286309374"/>
      <w:r>
        <w:t>Type</w:t>
      </w:r>
      <w:r w:rsidR="0048425F">
        <w:t>-</w:t>
      </w:r>
      <w:r>
        <w:t>Annotated</w:t>
      </w:r>
      <w:r w:rsidR="006B52C5" w:rsidRPr="00110BB5">
        <w:t xml:space="preserve"> Expressions</w:t>
      </w:r>
      <w:bookmarkEnd w:id="1444"/>
      <w:bookmarkEnd w:id="1445"/>
      <w:bookmarkEnd w:id="1446"/>
      <w:bookmarkEnd w:id="1447"/>
    </w:p>
    <w:p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F54660">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F54660">
        <w:rPr>
          <w:i/>
        </w:rPr>
        <w:fldChar w:fldCharType="end"/>
      </w:r>
      <w:r w:rsidR="00F54660">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F54660">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F54660">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F54660">
        <w:rPr>
          <w:i/>
          <w:iCs/>
          <w:lang w:eastAsia="en-GB"/>
        </w:rPr>
        <w:fldChar w:fldCharType="end"/>
      </w:r>
      <w:r w:rsidRPr="008F04E6">
        <w:rPr>
          <w:lang w:eastAsia="en-GB"/>
        </w:rPr>
        <w:t>:</w:t>
      </w:r>
    </w:p>
    <w:p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rsidR="001E4A1B" w:rsidRPr="00110BB5" w:rsidRDefault="006B52C5" w:rsidP="00336B2D">
      <w:r w:rsidRPr="00497D56">
        <w:t>For example:</w:t>
      </w:r>
    </w:p>
    <w:p w:rsidR="00326427" w:rsidRPr="00391D69" w:rsidRDefault="006B52C5" w:rsidP="00326427">
      <w:pPr>
        <w:pStyle w:val="CodeExample"/>
      </w:pPr>
      <w:r w:rsidRPr="00110BB5">
        <w:t>(1 : int)</w:t>
      </w:r>
    </w:p>
    <w:p w:rsidR="00326427" w:rsidRPr="00E42689" w:rsidRDefault="006B52C5" w:rsidP="00326427">
      <w:pPr>
        <w:pStyle w:val="CodeExample"/>
      </w:pPr>
      <w:r w:rsidRPr="00391D69">
        <w:t xml:space="preserve">let </w:t>
      </w:r>
      <w:r w:rsidRPr="00E42689">
        <w:t>f x = (x : string) + x</w:t>
      </w:r>
    </w:p>
    <w:p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rsidR="00FC0AF0" w:rsidRPr="00F115D2" w:rsidRDefault="006B52C5" w:rsidP="006230F9">
      <w:pPr>
        <w:pStyle w:val="Heading3"/>
      </w:pPr>
      <w:bookmarkStart w:id="1448" w:name="_Toc207705854"/>
      <w:bookmarkStart w:id="1449" w:name="_Toc257733588"/>
      <w:bookmarkStart w:id="1450" w:name="_Toc270597484"/>
      <w:bookmarkStart w:id="1451" w:name="_Toc286309375"/>
      <w:r w:rsidRPr="00404279">
        <w:lastRenderedPageBreak/>
        <w:t>Static Coercion Expressions</w:t>
      </w:r>
      <w:bookmarkEnd w:id="1448"/>
      <w:bookmarkEnd w:id="1449"/>
      <w:bookmarkEnd w:id="1450"/>
      <w:bookmarkEnd w:id="1451"/>
    </w:p>
    <w:p w:rsidR="007E3B26" w:rsidRDefault="007E3B26" w:rsidP="00326427">
      <w:r>
        <w:t>A</w:t>
      </w:r>
      <w:r w:rsidRPr="006B52C5">
        <w:t xml:space="preserve"> </w:t>
      </w:r>
      <w:r w:rsidR="006B52C5" w:rsidRPr="00B81F48">
        <w:rPr>
          <w:rStyle w:val="Italic"/>
        </w:rPr>
        <w:t>static coercion expression</w:t>
      </w:r>
      <w:r w:rsidR="00F54660" w:rsidRPr="00396FC6">
        <w:fldChar w:fldCharType="begin"/>
      </w:r>
      <w:r w:rsidR="0048425F" w:rsidRPr="00396FC6">
        <w:instrText xml:space="preserve"> XE "expressions:static coercion" </w:instrText>
      </w:r>
      <w:r w:rsidR="00F54660" w:rsidRPr="00396FC6">
        <w:fldChar w:fldCharType="end"/>
      </w:r>
      <w:r w:rsidR="00F54660"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F54660" w:rsidRPr="00396FC6">
        <w:fldChar w:fldCharType="end"/>
      </w:r>
      <w:r>
        <w:t xml:space="preserve">—also called  </w:t>
      </w:r>
      <w:r w:rsidR="006B52C5" w:rsidRPr="00391D69">
        <w:t>a flexible type constraint</w:t>
      </w:r>
      <w:r w:rsidR="00F54660">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F54660">
        <w:rPr>
          <w:lang w:eastAsia="en-GB"/>
        </w:rPr>
        <w:fldChar w:fldCharType="end"/>
      </w:r>
      <w:r>
        <w:rPr>
          <w:lang w:eastAsia="en-GB"/>
        </w:rPr>
        <w:t>—</w:t>
      </w:r>
      <w:r>
        <w:t>has the following form:</w:t>
      </w:r>
      <w:r w:rsidRPr="00497D56">
        <w:t xml:space="preserve"> </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rsidR="00326427" w:rsidRPr="00F115D2" w:rsidRDefault="006B52C5" w:rsidP="00326427">
      <w:pPr>
        <w:pStyle w:val="CodeExample"/>
      </w:pPr>
      <w:r w:rsidRPr="00404279">
        <w:t>(1 :&gt; obj)</w:t>
      </w:r>
    </w:p>
    <w:p w:rsidR="00326427" w:rsidRPr="00F115D2" w:rsidRDefault="006B52C5" w:rsidP="00326427">
      <w:pPr>
        <w:pStyle w:val="CodeExample"/>
      </w:pPr>
      <w:r w:rsidRPr="00404279">
        <w:t>("Hello" :&gt; obj)</w:t>
      </w:r>
    </w:p>
    <w:p w:rsidR="001E4A1B" w:rsidRPr="00F115D2" w:rsidRDefault="006B52C5" w:rsidP="00326427">
      <w:pPr>
        <w:pStyle w:val="CodeExample"/>
      </w:pPr>
      <w:r w:rsidRPr="00404279">
        <w:t>([1;2;3] :&gt; seq&lt;int&gt;).GetEnumerator()</w:t>
      </w:r>
    </w:p>
    <w:p w:rsidR="00326427" w:rsidRPr="00F115D2" w:rsidRDefault="006B52C5" w:rsidP="00326427">
      <w:pPr>
        <w:pStyle w:val="CodeExample"/>
      </w:pPr>
      <w:r w:rsidRPr="00404279">
        <w:t>(upcast 1 : obj)</w:t>
      </w:r>
    </w:p>
    <w:p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rsidR="00B0614D" w:rsidRPr="00F115D2" w:rsidRDefault="006B52C5" w:rsidP="006230F9">
      <w:pPr>
        <w:pStyle w:val="Heading3"/>
      </w:pPr>
      <w:bookmarkStart w:id="1452" w:name="_Toc207705855"/>
      <w:bookmarkStart w:id="1453" w:name="_Toc257733589"/>
      <w:bookmarkStart w:id="1454" w:name="_Toc270597485"/>
      <w:bookmarkStart w:id="1455" w:name="_Toc286309376"/>
      <w:r w:rsidRPr="00404279">
        <w:t>Dynamic Type</w:t>
      </w:r>
      <w:r w:rsidR="0048425F">
        <w:t>-</w:t>
      </w:r>
      <w:r w:rsidRPr="00404279">
        <w:t>Test Expressions</w:t>
      </w:r>
      <w:bookmarkEnd w:id="1452"/>
      <w:bookmarkEnd w:id="1453"/>
      <w:bookmarkEnd w:id="1454"/>
      <w:bookmarkEnd w:id="1455"/>
    </w:p>
    <w:p w:rsidR="007E3B26" w:rsidRDefault="007E3B26" w:rsidP="00FD73D2">
      <w:r>
        <w:t>A</w:t>
      </w:r>
      <w:r w:rsidR="006B52C5" w:rsidRPr="006B52C5">
        <w:t xml:space="preserve"> dynamic type</w:t>
      </w:r>
      <w:r w:rsidR="0048425F">
        <w:t>-</w:t>
      </w:r>
      <w:r w:rsidR="006B52C5" w:rsidRPr="006B52C5">
        <w:t>test expression</w:t>
      </w:r>
      <w:r w:rsidR="00F54660">
        <w:fldChar w:fldCharType="begin"/>
      </w:r>
      <w:r w:rsidR="0048425F">
        <w:instrText xml:space="preserve"> XE "</w:instrText>
      </w:r>
      <w:r w:rsidR="0048425F" w:rsidRPr="009C1AD5">
        <w:instrText>expressions:dynamic type-test</w:instrText>
      </w:r>
      <w:r w:rsidR="0048425F">
        <w:instrText xml:space="preserve">" </w:instrText>
      </w:r>
      <w:r w:rsidR="00F54660">
        <w:fldChar w:fldCharType="end"/>
      </w:r>
      <w:r w:rsidR="00F54660">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F54660">
        <w:rPr>
          <w:lang w:eastAsia="en-GB"/>
        </w:rPr>
        <w:fldChar w:fldCharType="end"/>
      </w:r>
      <w:r>
        <w:rPr>
          <w:lang w:eastAsia="en-GB"/>
        </w:rPr>
        <w:t xml:space="preserve"> has the following form:</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rsidR="00BC05AE" w:rsidRPr="00391D69" w:rsidRDefault="006B52C5" w:rsidP="00FD73D2">
      <w:r w:rsidRPr="00110BB5">
        <w:t>For example:</w:t>
      </w:r>
    </w:p>
    <w:p w:rsidR="00326427" w:rsidRPr="00E42689" w:rsidRDefault="006B52C5" w:rsidP="00326427">
      <w:pPr>
        <w:pStyle w:val="CodeExample"/>
      </w:pPr>
      <w:r w:rsidRPr="00391D69">
        <w:t>((1 :&gt; obj) :? int)</w:t>
      </w:r>
    </w:p>
    <w:p w:rsidR="00326427" w:rsidRPr="00E42689" w:rsidRDefault="006B52C5" w:rsidP="00326427">
      <w:pPr>
        <w:pStyle w:val="CodeExample"/>
      </w:pPr>
      <w:r w:rsidRPr="00E42689">
        <w:t>((1 :&gt; obj) :? string)</w:t>
      </w:r>
    </w:p>
    <w:p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701474" w:rsidRPr="00F115D2" w:rsidRDefault="006B52C5" w:rsidP="008F04E6">
      <w:pPr>
        <w:pStyle w:val="BulletList"/>
      </w:pPr>
      <w:r w:rsidRPr="006B52C5">
        <w:t xml:space="preserve">A warning is given if </w:t>
      </w:r>
      <w:r w:rsidRPr="00355E9F">
        <w:rPr>
          <w:rStyle w:val="CodeInlineItalic"/>
        </w:rPr>
        <w:t>ty</w:t>
      </w:r>
      <w:r w:rsidRPr="006B52C5">
        <w:rPr>
          <w:rStyle w:val="CodeInline"/>
          <w:i/>
          <w:vertAlign w:val="subscript"/>
        </w:rPr>
        <w:t>e</w:t>
      </w:r>
      <w:r w:rsidRPr="006B52C5">
        <w:t xml:space="preserve"> coerces to</w:t>
      </w:r>
      <w:r w:rsidRPr="00355E9F">
        <w:rPr>
          <w:rStyle w:val="CodeInlineItalic"/>
        </w:rPr>
        <w:t xml:space="preserve"> ty</w:t>
      </w:r>
      <w:r w:rsidR="00886C09">
        <w:t>.</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2434F8" w:rsidRPr="00F115D2" w:rsidRDefault="006B52C5">
      <w:r w:rsidRPr="006B52C5">
        <w:t>Dynamic type tests are a primitive elaborated form.</w:t>
      </w:r>
    </w:p>
    <w:p w:rsidR="00FC0AF0" w:rsidRPr="00F115D2" w:rsidRDefault="006B52C5" w:rsidP="006230F9">
      <w:pPr>
        <w:pStyle w:val="Heading3"/>
      </w:pPr>
      <w:bookmarkStart w:id="1456" w:name="_Toc207705856"/>
      <w:bookmarkStart w:id="1457" w:name="_Toc257733590"/>
      <w:bookmarkStart w:id="1458" w:name="_Toc270597486"/>
      <w:bookmarkStart w:id="1459" w:name="_Toc286309377"/>
      <w:r w:rsidRPr="00404279">
        <w:t>Dynamic Coercion Expressions</w:t>
      </w:r>
      <w:bookmarkEnd w:id="1456"/>
      <w:bookmarkEnd w:id="1457"/>
      <w:bookmarkEnd w:id="1458"/>
      <w:bookmarkEnd w:id="1459"/>
    </w:p>
    <w:p w:rsidR="000D31B5" w:rsidRDefault="000D31B5" w:rsidP="00FD73D2">
      <w:pPr>
        <w:rPr>
          <w:lang w:eastAsia="en-GB"/>
        </w:rPr>
      </w:pPr>
      <w:r>
        <w:t>A</w:t>
      </w:r>
      <w:r w:rsidR="006B52C5" w:rsidRPr="006B52C5">
        <w:t xml:space="preserve"> dynamic coercion expression</w:t>
      </w:r>
      <w:r w:rsidR="00F54660">
        <w:fldChar w:fldCharType="begin"/>
      </w:r>
      <w:r w:rsidR="00143AFD">
        <w:instrText xml:space="preserve"> XE "</w:instrText>
      </w:r>
      <w:r w:rsidR="00143AFD" w:rsidRPr="008C03D4">
        <w:instrText>expressions:dynamic coercion</w:instrText>
      </w:r>
      <w:r w:rsidR="00143AFD">
        <w:instrText xml:space="preserve">" </w:instrText>
      </w:r>
      <w:r w:rsidR="00F54660">
        <w:fldChar w:fldCharType="end"/>
      </w:r>
      <w:r w:rsidR="00F54660">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F54660">
        <w:rPr>
          <w:lang w:eastAsia="en-GB"/>
        </w:rPr>
        <w:fldChar w:fldCharType="end"/>
      </w:r>
      <w:r>
        <w:rPr>
          <w:lang w:eastAsia="en-GB"/>
        </w:rPr>
        <w:t xml:space="preserve"> has the following form:</w:t>
      </w:r>
      <w:r w:rsidR="00143AFD">
        <w:rPr>
          <w:lang w:eastAsia="en-GB"/>
        </w:rPr>
        <w:t xml:space="preserve"> </w:t>
      </w:r>
    </w:p>
    <w:p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rsidR="00E9773E" w:rsidRPr="00F115D2" w:rsidRDefault="006B52C5" w:rsidP="00326427">
      <w:pPr>
        <w:pStyle w:val="CodeExample"/>
      </w:pPr>
      <w:r w:rsidRPr="00404279">
        <w:t>let obj1 = (1 :&gt; obj)</w:t>
      </w:r>
    </w:p>
    <w:p w:rsidR="00326427" w:rsidRPr="00F115D2" w:rsidRDefault="006B52C5" w:rsidP="00326427">
      <w:pPr>
        <w:pStyle w:val="CodeExample"/>
      </w:pPr>
      <w:r w:rsidRPr="00404279">
        <w:t>(obj1 :?&gt; int)</w:t>
      </w:r>
    </w:p>
    <w:p w:rsidR="00326427" w:rsidRPr="00F115D2" w:rsidRDefault="006B52C5" w:rsidP="00326427">
      <w:pPr>
        <w:pStyle w:val="CodeExample"/>
      </w:pPr>
      <w:r w:rsidRPr="00404279">
        <w:t>(obj1 :?&gt; string)</w:t>
      </w:r>
    </w:p>
    <w:p w:rsidR="00E9773E" w:rsidRPr="00F115D2" w:rsidRDefault="006B52C5" w:rsidP="00E9773E">
      <w:pPr>
        <w:pStyle w:val="CodeExample"/>
      </w:pPr>
      <w:r w:rsidRPr="00404279">
        <w:t>(downcast</w:t>
      </w:r>
      <w:r w:rsidR="001F4E2D" w:rsidRPr="00404279">
        <w:t xml:space="preserve"> </w:t>
      </w:r>
      <w:r w:rsidRPr="00404279">
        <w:t>obj1 : int)</w:t>
      </w:r>
    </w:p>
    <w:p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5D3E3A" w:rsidRPr="00391D69" w:rsidRDefault="006B52C5" w:rsidP="008F04E6">
      <w:pPr>
        <w:pStyle w:val="BulletList"/>
      </w:pPr>
      <w:r w:rsidRPr="006B52C5">
        <w:t xml:space="preserve">A warning is given if </w:t>
      </w:r>
      <w:r w:rsidRPr="00355E9F">
        <w:rPr>
          <w:rStyle w:val="CodeInlineItalic"/>
        </w:rPr>
        <w:t>ty</w:t>
      </w:r>
      <w:r w:rsidRPr="006B52C5">
        <w:rPr>
          <w:rStyle w:val="CodeInline"/>
          <w:i/>
          <w:vertAlign w:val="subscript"/>
        </w:rPr>
        <w:t>e</w:t>
      </w:r>
      <w:r w:rsidRPr="006B52C5">
        <w:t xml:space="preserve"> coerces to</w:t>
      </w:r>
      <w:r w:rsidRPr="00404279">
        <w:rPr>
          <w:lang w:val="en-GB"/>
        </w:rPr>
        <w:t xml:space="preserve"> </w:t>
      </w:r>
      <w:r w:rsidRPr="00355E9F">
        <w:rPr>
          <w:rStyle w:val="CodeInlineItalic"/>
        </w:rPr>
        <w:t>ty</w:t>
      </w:r>
      <w:r w:rsidR="00886C09" w:rsidRPr="00110BB5">
        <w:t>.</w:t>
      </w:r>
    </w:p>
    <w:p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5D3E3A" w:rsidRPr="00F115D2" w:rsidRDefault="006B52C5" w:rsidP="005D3E3A">
      <w:r w:rsidRPr="006B52C5">
        <w:lastRenderedPageBreak/>
        <w:t>Dynamic coercions are a primitive elaborated form.</w:t>
      </w:r>
    </w:p>
    <w:p w:rsidR="00A26F81" w:rsidRPr="00C77CDB" w:rsidRDefault="00B52628" w:rsidP="00E104DD">
      <w:pPr>
        <w:pStyle w:val="Heading2"/>
      </w:pPr>
      <w:bookmarkStart w:id="1460" w:name="_Toc207705857"/>
      <w:bookmarkStart w:id="1461" w:name="_Toc257733591"/>
      <w:bookmarkStart w:id="1462" w:name="_Toc270597487"/>
      <w:bookmarkStart w:id="1463" w:name="_Toc286309378"/>
      <w:bookmarkStart w:id="1464" w:name="ExpressionQuotation"/>
      <w:r>
        <w:t xml:space="preserve">Quoted </w:t>
      </w:r>
      <w:bookmarkEnd w:id="1460"/>
      <w:bookmarkEnd w:id="1461"/>
      <w:r w:rsidR="00143AFD">
        <w:t>Expressions</w:t>
      </w:r>
      <w:bookmarkEnd w:id="1462"/>
      <w:bookmarkEnd w:id="1463"/>
      <w:r w:rsidR="00143AFD" w:rsidRPr="00404279">
        <w:t xml:space="preserve"> </w:t>
      </w:r>
    </w:p>
    <w:bookmarkEnd w:id="1464"/>
    <w:p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0D31B5">
        <w:fldChar w:fldCharType="begin"/>
      </w:r>
      <w:r w:rsidR="000D31B5">
        <w:instrText xml:space="preserve"> XE "</w:instrText>
      </w:r>
      <w:r w:rsidR="000D31B5" w:rsidRPr="00C963A9">
        <w:instrText>quoted expression</w:instrText>
      </w:r>
      <w:r w:rsidR="000D31B5">
        <w:instrText xml:space="preserve">" </w:instrText>
      </w:r>
      <w:r w:rsidR="000D31B5">
        <w:fldChar w:fldCharType="end"/>
      </w:r>
      <w:r w:rsidR="000D31B5">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0D31B5">
        <w:fldChar w:fldCharType="end"/>
      </w:r>
      <w:r w:rsidR="00CB6471">
        <w:t>:</w:t>
      </w:r>
    </w:p>
    <w:p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Microsoft.FSharp.Quotations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rsidR="00C94040" w:rsidRPr="0059321D" w:rsidRDefault="00C94040" w:rsidP="008F04E6">
      <w:pPr>
        <w:pStyle w:val="CodeExampleIndent"/>
        <w:rPr>
          <w:rStyle w:val="CodeInline"/>
          <w:bCs w:val="0"/>
          <w:szCs w:val="22"/>
        </w:rPr>
      </w:pPr>
      <w:r w:rsidRPr="0059321D">
        <w:rPr>
          <w:rStyle w:val="CodeInline"/>
          <w:bCs w:val="0"/>
        </w:rPr>
        <w:t>let id x = x</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rsidR="00C94040" w:rsidRDefault="00C94040" w:rsidP="008F04E6">
      <w:pPr>
        <w:pStyle w:val="ListParagraph"/>
      </w:pPr>
      <w:r w:rsidRPr="006B52C5">
        <w:t xml:space="preserve">In this case the value appears in the expression tree as a node of kind </w:t>
      </w:r>
      <w:r w:rsidRPr="006B52C5">
        <w:rPr>
          <w:rStyle w:val="CodeInline"/>
        </w:rPr>
        <w:t>Microsoft.FSharp.Quotations.Expr.</w:t>
      </w:r>
      <w:r>
        <w:rPr>
          <w:rStyle w:val="CodeInline"/>
        </w:rPr>
        <w:t>Call</w:t>
      </w:r>
      <w:r w:rsidRPr="006B52C5">
        <w:t>.</w:t>
      </w:r>
    </w:p>
    <w:p w:rsidR="00C94040" w:rsidRDefault="00C94040" w:rsidP="008F04E6">
      <w:pPr>
        <w:pStyle w:val="BulletList"/>
      </w:pPr>
      <w:r>
        <w:t>A function, value</w:t>
      </w:r>
      <w:r w:rsidR="00143AFD">
        <w:t>,</w:t>
      </w:r>
      <w:r>
        <w:t xml:space="preserve"> or member </w:t>
      </w:r>
      <w:r w:rsidR="00C963A9">
        <w:t>that is</w:t>
      </w:r>
      <w:r>
        <w:t xml:space="preserve"> annotated with the </w:t>
      </w:r>
      <w:r w:rsidRPr="00C94040">
        <w:rPr>
          <w:rStyle w:val="CodeInline"/>
        </w:rPr>
        <w:t>ReflectedDefinition</w:t>
      </w:r>
      <w:r w:rsidRPr="00497D56">
        <w:t xml:space="preserve"> attribute</w:t>
      </w:r>
      <w:r w:rsidR="00F54660">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F54660">
        <w:fldChar w:fldCharType="end"/>
      </w:r>
      <w:r w:rsidR="00F54660">
        <w:fldChar w:fldCharType="begin"/>
      </w:r>
      <w:r w:rsidR="00FF2707">
        <w:instrText xml:space="preserve"> XE "</w:instrText>
      </w:r>
      <w:r w:rsidR="00FF2707" w:rsidRPr="00C81CDB">
        <w:instrText>attributes:ReflectedDefinition</w:instrText>
      </w:r>
      <w:r w:rsidR="00FF2707">
        <w:instrText xml:space="preserve">" </w:instrText>
      </w:r>
      <w:r w:rsidR="00F54660">
        <w:fldChar w:fldCharType="end"/>
      </w:r>
      <w:r w:rsidR="00C963A9">
        <w:t>. If so</w:t>
      </w:r>
      <w:r w:rsidRPr="00497D56">
        <w:t xml:space="preserve">, the expression tree </w:t>
      </w:r>
      <w:r w:rsidR="00462EE1" w:rsidRPr="00391D69">
        <w:t xml:space="preserve">that forms </w:t>
      </w:r>
      <w:r w:rsidRPr="00391D69">
        <w:t xml:space="preserve">its definition may be retrieved dynamically using the </w:t>
      </w:r>
      <w:r w:rsidRPr="00E42689">
        <w:rPr>
          <w:rStyle w:val="CodeInline"/>
        </w:rPr>
        <w:t>Microsoft.FSharp.Quotations.Expr.TryGetReflectedDefinition</w:t>
      </w:r>
      <w:r>
        <w:t xml:space="preserve">. </w:t>
      </w:r>
    </w:p>
    <w:p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Microsoft.FSharp.Quotations.Expr.Value</w:t>
      </w:r>
      <w:r w:rsidR="00C94040" w:rsidRPr="006B52C5">
        <w:t>.</w:t>
      </w:r>
      <w:r w:rsidR="00C94040">
        <w:t xml:space="preserve"> </w:t>
      </w:r>
    </w:p>
    <w:p w:rsidR="00C94040" w:rsidRPr="00C94040" w:rsidRDefault="00C94040" w:rsidP="008F04E6">
      <w:pPr>
        <w:pStyle w:val="BulletList"/>
      </w:pPr>
      <w:r>
        <w:t>R</w:t>
      </w:r>
      <w:r w:rsidRPr="006B52C5">
        <w:t xml:space="preserve">eferences to </w:t>
      </w:r>
      <w:r>
        <w:t>generic type parameters or uses of constructs whose type involves a generic parameter</w:t>
      </w:r>
      <w:r w:rsidRPr="006B52C5">
        <w:t xml:space="preserve">, </w:t>
      </w:r>
      <w:r w:rsidR="00462EE1">
        <w:t>such as the following:</w:t>
      </w:r>
    </w:p>
    <w:p w:rsidR="00C94040" w:rsidRPr="0059321D" w:rsidRDefault="00C94040" w:rsidP="008F04E6">
      <w:pPr>
        <w:pStyle w:val="CodeExampleIndent"/>
      </w:pPr>
      <w:r w:rsidRPr="0059321D">
        <w:rPr>
          <w:rStyle w:val="CodeInline"/>
          <w:bCs w:val="0"/>
        </w:rPr>
        <w:t>let f (x:'T) = &lt;@ (x, x) : 'T * 'T @&gt;</w:t>
      </w:r>
    </w:p>
    <w:p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rsidR="006B6E21" w:rsidRDefault="00C94040">
      <w:r w:rsidRPr="00E42689">
        <w:t xml:space="preserve">In F# 2.0, </w:t>
      </w:r>
      <w:r w:rsidR="00353A20">
        <w:t>the following</w:t>
      </w:r>
      <w:r w:rsidRPr="00E42689">
        <w:t xml:space="preserve"> limitations apply to quoted expression</w:t>
      </w:r>
      <w:r w:rsidR="00A7059F">
        <w:t>s</w:t>
      </w:r>
      <w:r w:rsidR="00353A20">
        <w:t>:</w:t>
      </w:r>
      <w:r w:rsidRPr="00497D56">
        <w:t xml:space="preserve"> </w:t>
      </w:r>
    </w:p>
    <w:p w:rsidR="006B6E21" w:rsidRDefault="00C94040" w:rsidP="008F04E6">
      <w:pPr>
        <w:pStyle w:val="BulletList"/>
      </w:pPr>
      <w:r w:rsidRPr="00143AFD">
        <w:t>Quotations may not use object expressions</w:t>
      </w:r>
      <w:r w:rsidR="00F54660" w:rsidRPr="00F54660">
        <w:t>.</w:t>
      </w:r>
    </w:p>
    <w:p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ins w:id="1465" w:author="pennyo" w:date="2011-02-20T11:51:00Z">
        <w:r w:rsidR="00044CBF">
          <w:t xml:space="preserve">by </w:t>
        </w:r>
      </w:ins>
      <w:r w:rsidR="0001105B">
        <w:t xml:space="preserve">using </w:t>
      </w:r>
      <w:r w:rsidRPr="00143AFD">
        <w:t>module-bound functions or class-bound members.</w:t>
      </w:r>
    </w:p>
    <w:p w:rsidR="00684FFE" w:rsidRPr="00F115D2" w:rsidRDefault="00684FFE" w:rsidP="006230F9">
      <w:pPr>
        <w:pStyle w:val="Heading3"/>
      </w:pPr>
      <w:bookmarkStart w:id="1466" w:name="_Toc270597488"/>
      <w:bookmarkStart w:id="1467" w:name="_Toc286309379"/>
      <w:bookmarkStart w:id="1468" w:name="_Toc257733592"/>
      <w:r w:rsidRPr="00404279">
        <w:t xml:space="preserve">Strongly Typed </w:t>
      </w:r>
      <w:r w:rsidR="00B52628">
        <w:t>Quoted Expression</w:t>
      </w:r>
      <w:r w:rsidR="00C378EE">
        <w:t>s</w:t>
      </w:r>
      <w:bookmarkEnd w:id="1466"/>
      <w:bookmarkEnd w:id="1467"/>
      <w:r w:rsidRPr="00404279">
        <w:t xml:space="preserve"> </w:t>
      </w:r>
      <w:bookmarkEnd w:id="1468"/>
    </w:p>
    <w:p w:rsidR="00A7059F" w:rsidRDefault="00684FFE" w:rsidP="000E70DF">
      <w:r>
        <w:t xml:space="preserve">A strongly typed </w:t>
      </w:r>
      <w:r w:rsidR="00143AFD">
        <w:t xml:space="preserve">quoted </w:t>
      </w:r>
      <w:r>
        <w:t>expression</w:t>
      </w:r>
      <w:r w:rsidR="00F54660">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F54660">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rsidR="00E9773E" w:rsidRPr="00E42689" w:rsidRDefault="006B52C5" w:rsidP="000E70DF">
      <w:r w:rsidRPr="00E42689">
        <w:t>For example:</w:t>
      </w:r>
    </w:p>
    <w:p w:rsidR="00E9773E" w:rsidRPr="00404279" w:rsidRDefault="006B52C5" w:rsidP="00E9773E">
      <w:pPr>
        <w:pStyle w:val="CodeExample"/>
        <w:rPr>
          <w:rStyle w:val="CodeInline"/>
        </w:rPr>
      </w:pPr>
      <w:r w:rsidRPr="00E42689">
        <w:rPr>
          <w:rStyle w:val="CodeInline"/>
        </w:rPr>
        <w:t>&lt;@ 1 + 1 @&gt;</w:t>
      </w:r>
    </w:p>
    <w:p w:rsidR="00E9773E" w:rsidRPr="00F115D2" w:rsidRDefault="006B52C5" w:rsidP="00E9773E">
      <w:pPr>
        <w:pStyle w:val="CodeExample"/>
        <w:rPr>
          <w:rStyle w:val="CodeInline"/>
        </w:rPr>
      </w:pPr>
      <w:r w:rsidRPr="00404279">
        <w:rPr>
          <w:rStyle w:val="CodeInline"/>
        </w:rPr>
        <w:lastRenderedPageBreak/>
        <w:t xml:space="preserve">    </w:t>
      </w:r>
    </w:p>
    <w:p w:rsidR="00E9773E" w:rsidRPr="00F115D2" w:rsidRDefault="006B52C5" w:rsidP="00E9773E">
      <w:pPr>
        <w:pStyle w:val="CodeExample"/>
        <w:rPr>
          <w:rStyle w:val="CodeInline"/>
        </w:rPr>
      </w:pPr>
      <w:r w:rsidRPr="00404279">
        <w:rPr>
          <w:rStyle w:val="CodeInline"/>
        </w:rPr>
        <w:t>&lt;@ (fun x -&gt; x + 1) @&gt;</w:t>
      </w:r>
    </w:p>
    <w:p w:rsidR="00730BBB" w:rsidRDefault="00730BBB" w:rsidP="00730BBB">
      <w:r>
        <w:t xml:space="preserve">In the first example, the type of the expression is </w:t>
      </w:r>
      <w:r w:rsidRPr="006B52C5">
        <w:rPr>
          <w:rStyle w:val="CodeInline"/>
        </w:rPr>
        <w:t>Microsoft.FSharp.Quotations.Expr</w:t>
      </w:r>
      <w:r>
        <w:rPr>
          <w:rStyle w:val="CodeInline"/>
        </w:rPr>
        <w:t>&lt;int&gt;</w:t>
      </w:r>
      <w:r>
        <w:t xml:space="preserve">. In the second example, the type of the expression is </w:t>
      </w:r>
      <w:r w:rsidRPr="006B52C5">
        <w:rPr>
          <w:rStyle w:val="CodeInline"/>
        </w:rPr>
        <w:t>Microsoft.FSharp.Quotations.Expr</w:t>
      </w:r>
      <w:r>
        <w:rPr>
          <w:rStyle w:val="CodeInline"/>
        </w:rPr>
        <w:t>&lt;int -&gt; int&gt;</w:t>
      </w:r>
      <w:r>
        <w:t>.</w:t>
      </w:r>
    </w:p>
    <w:p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Microsoft.FSharp.Quotations.Expr&lt;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rsidR="0047470D" w:rsidRPr="00F115D2" w:rsidRDefault="00684FFE" w:rsidP="006230F9">
      <w:pPr>
        <w:pStyle w:val="Heading3"/>
      </w:pPr>
      <w:bookmarkStart w:id="1469" w:name="_Toc270597489"/>
      <w:bookmarkStart w:id="1470" w:name="_Toc286309380"/>
      <w:bookmarkStart w:id="1471" w:name="_Toc257733593"/>
      <w:r w:rsidRPr="00404279">
        <w:t>Weakly Typed</w:t>
      </w:r>
      <w:r w:rsidR="006B52C5" w:rsidRPr="00404279">
        <w:t xml:space="preserve"> </w:t>
      </w:r>
      <w:r w:rsidR="00B52628">
        <w:t>Quoted Expression</w:t>
      </w:r>
      <w:r w:rsidR="00C378EE">
        <w:t>s</w:t>
      </w:r>
      <w:bookmarkEnd w:id="1469"/>
      <w:bookmarkEnd w:id="1470"/>
      <w:r w:rsidR="006B52C5" w:rsidRPr="00404279">
        <w:t xml:space="preserve"> </w:t>
      </w:r>
      <w:bookmarkEnd w:id="1471"/>
    </w:p>
    <w:p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F54660">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F54660">
        <w:rPr>
          <w:i/>
          <w:iCs/>
          <w:lang w:eastAsia="en-GB"/>
        </w:rPr>
        <w:fldChar w:fldCharType="end"/>
      </w:r>
      <w:r w:rsidR="00A7059F">
        <w:rPr>
          <w:iCs/>
          <w:lang w:eastAsia="en-GB"/>
        </w:rPr>
        <w:t xml:space="preserve"> has the following form:</w:t>
      </w:r>
    </w:p>
    <w:p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rsidR="00E9773E" w:rsidRPr="00404279" w:rsidRDefault="006B52C5" w:rsidP="00E9773E">
      <w:pPr>
        <w:pStyle w:val="CodeExample"/>
        <w:rPr>
          <w:rStyle w:val="CodeInline"/>
        </w:rPr>
      </w:pPr>
      <w:r w:rsidRPr="00404279">
        <w:rPr>
          <w:rStyle w:val="CodeInline"/>
        </w:rPr>
        <w:t>&lt;@@ 1 + 1 @@&gt;</w:t>
      </w:r>
    </w:p>
    <w:p w:rsidR="00E9773E" w:rsidRPr="00F115D2" w:rsidRDefault="00E9773E" w:rsidP="00E9773E">
      <w:pPr>
        <w:pStyle w:val="CodeExample"/>
        <w:rPr>
          <w:rStyle w:val="CodeInline"/>
        </w:rPr>
      </w:pPr>
    </w:p>
    <w:p w:rsidR="004309A0" w:rsidRDefault="006B52C5" w:rsidP="004309A0">
      <w:pPr>
        <w:pStyle w:val="CodeExample"/>
        <w:rPr>
          <w:rStyle w:val="CodeInline"/>
        </w:rPr>
      </w:pPr>
      <w:r w:rsidRPr="00404279">
        <w:rPr>
          <w:rStyle w:val="CodeInline"/>
        </w:rPr>
        <w:t>&lt;@@ (fun x -&gt; x + 1) @@&gt;</w:t>
      </w:r>
    </w:p>
    <w:p w:rsidR="00730BBB" w:rsidRDefault="00730BBB" w:rsidP="00044CBF">
      <w:r>
        <w:t xml:space="preserve">In both these examples, the type of the expression is </w:t>
      </w:r>
      <w:r w:rsidRPr="006B52C5">
        <w:rPr>
          <w:rStyle w:val="CodeInline"/>
        </w:rPr>
        <w:t>Microsoft.FSharp.Quotations.Expr</w:t>
      </w:r>
      <w:r>
        <w:t>.</w:t>
      </w:r>
    </w:p>
    <w:p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Microsoft.FSharp.Quotations.Expr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rsidR="00CB2EF6" w:rsidRDefault="00CB2EF6" w:rsidP="006230F9">
      <w:pPr>
        <w:pStyle w:val="Heading3"/>
      </w:pPr>
      <w:bookmarkStart w:id="1472" w:name="_Toc257733594"/>
      <w:bookmarkStart w:id="1473" w:name="_Toc270597490"/>
      <w:bookmarkStart w:id="1474" w:name="_Toc286309381"/>
      <w:bookmarkStart w:id="1475" w:name="ExpressionSplices"/>
      <w:r w:rsidRPr="00404279">
        <w:t>Expression Splices</w:t>
      </w:r>
      <w:bookmarkEnd w:id="1472"/>
      <w:bookmarkEnd w:id="1473"/>
      <w:bookmarkEnd w:id="1474"/>
    </w:p>
    <w:bookmarkEnd w:id="1475"/>
    <w:p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F54660">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F54660">
        <w:rPr>
          <w:lang w:eastAsia="en-GB"/>
        </w:rPr>
        <w:fldChar w:fldCharType="end"/>
      </w:r>
      <w:r w:rsidR="00214BFE">
        <w:rPr>
          <w:lang w:eastAsia="en-GB"/>
        </w:rPr>
        <w:t xml:space="preserve"> in the following forms:</w:t>
      </w:r>
    </w:p>
    <w:p w:rsidR="00214BFE" w:rsidRDefault="00CB2EF6" w:rsidP="008F04E6">
      <w:pPr>
        <w:pStyle w:val="CodeExample"/>
      </w:pPr>
      <w:r w:rsidRPr="00110BB5">
        <w:rPr>
          <w:rStyle w:val="CodeInline"/>
        </w:rPr>
        <w:t>%expr</w:t>
      </w:r>
      <w:r w:rsidRPr="00391D69">
        <w:t xml:space="preserve"> </w:t>
      </w:r>
    </w:p>
    <w:p w:rsidR="00214BFE" w:rsidRDefault="00CB2EF6" w:rsidP="008F04E6">
      <w:pPr>
        <w:pStyle w:val="CodeExample"/>
      </w:pPr>
      <w:r w:rsidRPr="00E42689">
        <w:rPr>
          <w:rStyle w:val="CodeInline"/>
        </w:rPr>
        <w:t>%%expr</w:t>
      </w:r>
      <w:r w:rsidRPr="00497D56">
        <w:t xml:space="preserve"> </w:t>
      </w:r>
    </w:p>
    <w:p w:rsidR="00CB2EF6" w:rsidRPr="00110BB5" w:rsidRDefault="00CB2EF6" w:rsidP="00CB2EF6">
      <w:pPr>
        <w:rPr>
          <w:lang w:eastAsia="en-GB"/>
        </w:rPr>
      </w:pPr>
      <w:r w:rsidRPr="00497D56">
        <w:t>These are respectively strongly typed and weakly typed splicing operators</w:t>
      </w:r>
      <w:r w:rsidR="00F54660">
        <w:fldChar w:fldCharType="begin"/>
      </w:r>
      <w:r w:rsidR="00DB29AF">
        <w:instrText xml:space="preserve"> XE "</w:instrText>
      </w:r>
      <w:r w:rsidR="00DB29AF" w:rsidRPr="00A34B25">
        <w:instrText>operators:splicing</w:instrText>
      </w:r>
      <w:r w:rsidR="00DB29AF">
        <w:instrText xml:space="preserve">" </w:instrText>
      </w:r>
      <w:r w:rsidR="00F54660">
        <w:fldChar w:fldCharType="end"/>
      </w:r>
      <w:r w:rsidR="00214BFE" w:rsidRPr="00D45B24">
        <w:fldChar w:fldCharType="begin"/>
      </w:r>
      <w:r w:rsidR="00214BFE" w:rsidRPr="00D45B24">
        <w:instrText xml:space="preserve"> XE "% operator" </w:instrText>
      </w:r>
      <w:r w:rsidR="00214BFE" w:rsidRPr="00D45B24">
        <w:fldChar w:fldCharType="end"/>
      </w:r>
      <w:r w:rsidR="00214BFE" w:rsidRPr="00D45B24">
        <w:fldChar w:fldCharType="begin"/>
      </w:r>
      <w:r w:rsidR="00214BFE" w:rsidRPr="00D45B24">
        <w:instrText xml:space="preserve"> XE "%% operator" </w:instrText>
      </w:r>
      <w:r w:rsidR="00214BFE" w:rsidRPr="00D45B24">
        <w:fldChar w:fldCharType="end"/>
      </w:r>
      <w:r w:rsidRPr="00497D56">
        <w:t>.</w:t>
      </w:r>
    </w:p>
    <w:p w:rsidR="00684FFE" w:rsidRPr="00F115D2" w:rsidRDefault="00684FFE" w:rsidP="00CB2EF6">
      <w:pPr>
        <w:pStyle w:val="Heading4"/>
      </w:pPr>
      <w:r>
        <w:t>Strongly Typed</w:t>
      </w:r>
      <w:r w:rsidRPr="006B52C5">
        <w:t xml:space="preserve"> Expression </w:t>
      </w:r>
      <w:r>
        <w:t>Splices</w:t>
      </w:r>
    </w:p>
    <w:p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rsidR="00684FFE" w:rsidRPr="00B81F48" w:rsidRDefault="00684FFE" w:rsidP="00684FFE">
      <w:pPr>
        <w:ind w:firstLine="360"/>
        <w:rPr>
          <w:rStyle w:val="Italic"/>
        </w:rPr>
      </w:pPr>
      <w:r w:rsidRPr="00E42689">
        <w:rPr>
          <w:rStyle w:val="CodeInline"/>
        </w:rPr>
        <w:t>%</w:t>
      </w:r>
      <w:r w:rsidRPr="00355E9F">
        <w:rPr>
          <w:rStyle w:val="CodeInlineItalic"/>
        </w:rPr>
        <w:t>expr</w:t>
      </w:r>
    </w:p>
    <w:p w:rsidR="00684FFE" w:rsidRPr="00391D69" w:rsidRDefault="00684FFE" w:rsidP="00684FFE">
      <w:r w:rsidRPr="00110BB5">
        <w:t>For example, given</w:t>
      </w:r>
    </w:p>
    <w:p w:rsidR="00684FFE" w:rsidRPr="00E42689" w:rsidRDefault="00684FFE" w:rsidP="00684FFE">
      <w:pPr>
        <w:pStyle w:val="CodeExample"/>
        <w:rPr>
          <w:rStyle w:val="CodeInline"/>
        </w:rPr>
      </w:pPr>
      <w:r w:rsidRPr="00391D69">
        <w:rPr>
          <w:rStyle w:val="CodeInline"/>
        </w:rPr>
        <w:t>open Microsoft.FSharp.Quotations</w:t>
      </w:r>
      <w:r w:rsidRPr="00E42689">
        <w:rPr>
          <w:rStyle w:val="CodeInline"/>
        </w:rPr>
        <w:t xml:space="preserve"> </w:t>
      </w:r>
    </w:p>
    <w:p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Microsoft.FSharp.Quotations.Expr</w:t>
      </w:r>
      <w:r>
        <w:rPr>
          <w:rStyle w:val="CodeInline"/>
        </w:rPr>
        <w:t>&lt;</w:t>
      </w:r>
      <w:r w:rsidRPr="00355E9F">
        <w:rPr>
          <w:rStyle w:val="CodeInlineItalic"/>
        </w:rPr>
        <w:t>ty</w:t>
      </w:r>
      <w:r>
        <w:rPr>
          <w:rStyle w:val="CodeInline"/>
        </w:rPr>
        <w:t>&gt;</w:t>
      </w:r>
      <w:r>
        <w:t>.</w:t>
      </w:r>
    </w:p>
    <w:p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Microsoft.FSharp.Core.ExtraTopLevelOperators.(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rsidR="00C94040" w:rsidRPr="00F115D2" w:rsidRDefault="00C94040" w:rsidP="00CB2EF6">
      <w:pPr>
        <w:pStyle w:val="Heading4"/>
      </w:pPr>
      <w:r>
        <w:t>Weakly Typed</w:t>
      </w:r>
      <w:r w:rsidRPr="006B52C5">
        <w:t xml:space="preserve"> Expression </w:t>
      </w:r>
      <w:r>
        <w:t>Splices</w:t>
      </w:r>
    </w:p>
    <w:p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rsidR="00C94040" w:rsidRPr="00E42689" w:rsidRDefault="00C94040" w:rsidP="009039B6">
      <w:pPr>
        <w:pStyle w:val="CodeExample"/>
      </w:pPr>
      <w:r w:rsidRPr="00391D69">
        <w:rPr>
          <w:rStyle w:val="CodeInline"/>
        </w:rPr>
        <w:t>%%</w:t>
      </w:r>
      <w:r w:rsidRPr="00355E9F">
        <w:rPr>
          <w:rStyle w:val="CodeInlineItalic"/>
        </w:rPr>
        <w:t>expr</w:t>
      </w:r>
    </w:p>
    <w:p w:rsidR="00C94040" w:rsidRPr="00684FFE" w:rsidRDefault="00C94040" w:rsidP="00C94040">
      <w:r>
        <w:lastRenderedPageBreak/>
        <w:t>For example, given</w:t>
      </w:r>
    </w:p>
    <w:p w:rsidR="00C94040" w:rsidRPr="009039B6" w:rsidRDefault="00C94040" w:rsidP="00C94040">
      <w:pPr>
        <w:pStyle w:val="CodeExample"/>
      </w:pPr>
      <w:r w:rsidRPr="00404279">
        <w:rPr>
          <w:rStyle w:val="CodeInline"/>
        </w:rPr>
        <w:t xml:space="preserve">open Microsoft.FSharp.Quotations </w:t>
      </w:r>
    </w:p>
    <w:p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rsidR="0079327C" w:rsidRDefault="00C94040" w:rsidP="00C94040">
      <w:r>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Microsoft.FSharp.Quotations.Expr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Microsoft.FSharp.Core.ExtraTopLevelOperators.(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rsidR="00A26F81" w:rsidRPr="00C77CDB" w:rsidRDefault="006B52C5" w:rsidP="00E104DD">
      <w:pPr>
        <w:pStyle w:val="Heading2"/>
      </w:pPr>
      <w:bookmarkStart w:id="1476" w:name="_Toc197758365"/>
      <w:bookmarkStart w:id="1477" w:name="_Toc197761636"/>
      <w:bookmarkStart w:id="1478" w:name="_Toc197762058"/>
      <w:bookmarkStart w:id="1479" w:name="_Toc197762480"/>
      <w:bookmarkStart w:id="1480" w:name="_Toc198191266"/>
      <w:bookmarkStart w:id="1481" w:name="_Toc198193365"/>
      <w:bookmarkStart w:id="1482" w:name="_Toc198193907"/>
      <w:bookmarkStart w:id="1483" w:name="_Toc197758367"/>
      <w:bookmarkStart w:id="1484" w:name="_Toc197761638"/>
      <w:bookmarkStart w:id="1485" w:name="_Toc197762060"/>
      <w:bookmarkStart w:id="1486" w:name="_Toc197762482"/>
      <w:bookmarkStart w:id="1487" w:name="_Toc198191268"/>
      <w:bookmarkStart w:id="1488" w:name="_Toc198193367"/>
      <w:bookmarkStart w:id="1489" w:name="_Toc198193909"/>
      <w:bookmarkStart w:id="1490" w:name="_Toc197758370"/>
      <w:bookmarkStart w:id="1491" w:name="_Toc197761641"/>
      <w:bookmarkStart w:id="1492" w:name="_Toc197762063"/>
      <w:bookmarkStart w:id="1493" w:name="_Toc197762485"/>
      <w:bookmarkStart w:id="1494" w:name="_Toc198191271"/>
      <w:bookmarkStart w:id="1495" w:name="_Toc198193370"/>
      <w:bookmarkStart w:id="1496" w:name="_Toc198193912"/>
      <w:bookmarkStart w:id="1497" w:name="_Toc197758377"/>
      <w:bookmarkStart w:id="1498" w:name="_Toc197761648"/>
      <w:bookmarkStart w:id="1499" w:name="_Toc197762070"/>
      <w:bookmarkStart w:id="1500" w:name="_Toc197762492"/>
      <w:bookmarkStart w:id="1501" w:name="_Toc198191278"/>
      <w:bookmarkStart w:id="1502" w:name="_Toc198193377"/>
      <w:bookmarkStart w:id="1503" w:name="_Toc198193919"/>
      <w:bookmarkStart w:id="1504" w:name="_Toc197758379"/>
      <w:bookmarkStart w:id="1505" w:name="_Toc197761650"/>
      <w:bookmarkStart w:id="1506" w:name="_Toc197762072"/>
      <w:bookmarkStart w:id="1507" w:name="_Toc197762494"/>
      <w:bookmarkStart w:id="1508" w:name="_Toc198191280"/>
      <w:bookmarkStart w:id="1509" w:name="_Toc198193379"/>
      <w:bookmarkStart w:id="1510" w:name="_Toc198193921"/>
      <w:bookmarkStart w:id="1511" w:name="_Toc197758384"/>
      <w:bookmarkStart w:id="1512" w:name="_Toc197761655"/>
      <w:bookmarkStart w:id="1513" w:name="_Toc197762077"/>
      <w:bookmarkStart w:id="1514" w:name="_Toc197762499"/>
      <w:bookmarkStart w:id="1515" w:name="_Toc198191285"/>
      <w:bookmarkStart w:id="1516" w:name="_Toc198193384"/>
      <w:bookmarkStart w:id="1517" w:name="_Toc198193926"/>
      <w:bookmarkStart w:id="1518" w:name="_Toc197758387"/>
      <w:bookmarkStart w:id="1519" w:name="_Toc197761658"/>
      <w:bookmarkStart w:id="1520" w:name="_Toc197762080"/>
      <w:bookmarkStart w:id="1521" w:name="_Toc197762502"/>
      <w:bookmarkStart w:id="1522" w:name="_Toc198191288"/>
      <w:bookmarkStart w:id="1523" w:name="_Toc198193387"/>
      <w:bookmarkStart w:id="1524" w:name="_Toc198193929"/>
      <w:bookmarkStart w:id="1525" w:name="_Toc197758388"/>
      <w:bookmarkStart w:id="1526" w:name="_Toc197761659"/>
      <w:bookmarkStart w:id="1527" w:name="_Toc197762081"/>
      <w:bookmarkStart w:id="1528" w:name="_Toc197762503"/>
      <w:bookmarkStart w:id="1529" w:name="_Toc198191289"/>
      <w:bookmarkStart w:id="1530" w:name="_Toc198193388"/>
      <w:bookmarkStart w:id="1531" w:name="_Toc198193930"/>
      <w:bookmarkStart w:id="1532" w:name="_Toc197758389"/>
      <w:bookmarkStart w:id="1533" w:name="_Toc197761660"/>
      <w:bookmarkStart w:id="1534" w:name="_Toc197762082"/>
      <w:bookmarkStart w:id="1535" w:name="_Toc197762504"/>
      <w:bookmarkStart w:id="1536" w:name="_Toc198191290"/>
      <w:bookmarkStart w:id="1537" w:name="_Toc198193389"/>
      <w:bookmarkStart w:id="1538" w:name="_Toc198193931"/>
      <w:bookmarkStart w:id="1539" w:name="_Toc197758393"/>
      <w:bookmarkStart w:id="1540" w:name="_Toc197761664"/>
      <w:bookmarkStart w:id="1541" w:name="_Toc197762086"/>
      <w:bookmarkStart w:id="1542" w:name="_Toc197762508"/>
      <w:bookmarkStart w:id="1543" w:name="_Toc198191294"/>
      <w:bookmarkStart w:id="1544" w:name="_Toc198193393"/>
      <w:bookmarkStart w:id="1545" w:name="_Toc198193935"/>
      <w:bookmarkStart w:id="1546" w:name="_Toc197758396"/>
      <w:bookmarkStart w:id="1547" w:name="_Toc197761667"/>
      <w:bookmarkStart w:id="1548" w:name="_Toc197762089"/>
      <w:bookmarkStart w:id="1549" w:name="_Toc197762511"/>
      <w:bookmarkStart w:id="1550" w:name="_Toc198191297"/>
      <w:bookmarkStart w:id="1551" w:name="_Toc198193396"/>
      <w:bookmarkStart w:id="1552" w:name="_Toc198193938"/>
      <w:bookmarkStart w:id="1553" w:name="_Toc207705858"/>
      <w:bookmarkStart w:id="1554" w:name="_Toc257733595"/>
      <w:bookmarkStart w:id="1555" w:name="_Toc270597491"/>
      <w:bookmarkStart w:id="1556" w:name="_Toc286309382"/>
      <w:bookmarkStart w:id="1557" w:name="ExpressionEvaluation"/>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r w:rsidRPr="00404279">
        <w:t>Evaluation of Elaborated Forms</w:t>
      </w:r>
      <w:bookmarkEnd w:id="1553"/>
      <w:bookmarkEnd w:id="1554"/>
      <w:bookmarkEnd w:id="1555"/>
      <w:bookmarkEnd w:id="1556"/>
    </w:p>
    <w:bookmarkEnd w:id="1557"/>
    <w:p w:rsidR="003A6F66" w:rsidRDefault="006B52C5" w:rsidP="00027ED6">
      <w:r w:rsidRPr="006B52C5">
        <w:t>At runtime, execution evaluates expressions to values. The evaluation semantics of each expression form are specified in the subsections that follow.</w:t>
      </w:r>
      <w:bookmarkStart w:id="1558" w:name="_Toc187657833"/>
      <w:bookmarkStart w:id="1559" w:name="_Toc187679479"/>
      <w:bookmarkEnd w:id="1558"/>
      <w:bookmarkEnd w:id="1559"/>
    </w:p>
    <w:p w:rsidR="0027595C" w:rsidRPr="00497D56" w:rsidRDefault="0027595C" w:rsidP="006230F9">
      <w:pPr>
        <w:pStyle w:val="Heading3"/>
      </w:pPr>
      <w:bookmarkStart w:id="1560" w:name="_Toc257733596"/>
      <w:bookmarkStart w:id="1561" w:name="_Toc270597492"/>
      <w:bookmarkStart w:id="1562" w:name="_Toc286309383"/>
      <w:r w:rsidRPr="00404279">
        <w:t>Values and Execution Context</w:t>
      </w:r>
      <w:bookmarkEnd w:id="1560"/>
      <w:bookmarkEnd w:id="1561"/>
      <w:bookmarkEnd w:id="1562"/>
    </w:p>
    <w:p w:rsidR="00027ED6" w:rsidRPr="00110BB5" w:rsidRDefault="006B52C5" w:rsidP="00CB6471">
      <w:pPr>
        <w:keepNext/>
      </w:pPr>
      <w:r w:rsidRPr="00110BB5">
        <w:t>The execution of elaborated F# expressions</w:t>
      </w:r>
      <w:r w:rsidR="00F54660">
        <w:fldChar w:fldCharType="begin"/>
      </w:r>
      <w:r w:rsidR="00CA3CF2">
        <w:instrText xml:space="preserve"> XE "</w:instrText>
      </w:r>
      <w:r w:rsidR="00CA3CF2" w:rsidRPr="00431DF4">
        <w:instrText>expressions:evaluation of</w:instrText>
      </w:r>
      <w:r w:rsidR="00CA3CF2">
        <w:instrText xml:space="preserve">" </w:instrText>
      </w:r>
      <w:r w:rsidR="00F54660">
        <w:fldChar w:fldCharType="end"/>
      </w:r>
      <w:r w:rsidRPr="00497D56">
        <w:t xml:space="preserve"> results in values. </w:t>
      </w:r>
      <w:r w:rsidRPr="00110BB5">
        <w:t>Values</w:t>
      </w:r>
      <w:r w:rsidR="00F54660">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F54660">
        <w:rPr>
          <w:lang w:eastAsia="en-GB"/>
        </w:rPr>
        <w:fldChar w:fldCharType="end"/>
      </w:r>
      <w:r w:rsidRPr="00497D56">
        <w:t xml:space="preserve"> include</w:t>
      </w:r>
      <w:r w:rsidR="00DB29AF">
        <w:t>:</w:t>
      </w:r>
      <w:r w:rsidRPr="00497D56">
        <w:t xml:space="preserve"> </w:t>
      </w:r>
    </w:p>
    <w:p w:rsidR="00027ED6" w:rsidRPr="00391D69" w:rsidRDefault="006B52C5" w:rsidP="008F04E6">
      <w:pPr>
        <w:pStyle w:val="BulletList"/>
      </w:pPr>
      <w:r w:rsidRPr="00391D69">
        <w:t xml:space="preserve">Primitive constant values </w:t>
      </w:r>
    </w:p>
    <w:p w:rsidR="00CA6EE3" w:rsidRPr="00F115D2" w:rsidRDefault="00CA6EE3" w:rsidP="00CA6EE3">
      <w:pPr>
        <w:pStyle w:val="BulletList"/>
      </w:pPr>
      <w:commentRangeStart w:id="1563"/>
      <w:r w:rsidRPr="00E42689">
        <w:t xml:space="preserve">The special value </w:t>
      </w:r>
      <w:r w:rsidRPr="006B52C5">
        <w:rPr>
          <w:rStyle w:val="CodeInline"/>
        </w:rPr>
        <w:t>null</w:t>
      </w:r>
    </w:p>
    <w:p w:rsidR="00027ED6" w:rsidRPr="00E42689" w:rsidDel="00A4480A" w:rsidRDefault="006B52C5" w:rsidP="008F04E6">
      <w:pPr>
        <w:pStyle w:val="BulletList"/>
        <w:rPr>
          <w:del w:id="1564" w:author="Don Syme" w:date="2011-02-16T21:41:00Z"/>
        </w:rPr>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rsidR="00027ED6" w:rsidRDefault="006B52C5" w:rsidP="008F04E6">
      <w:pPr>
        <w:pStyle w:val="BulletList"/>
      </w:pPr>
      <w:r w:rsidRPr="006B52C5">
        <w:t>Values for value types, containing a value for each field in the value type</w:t>
      </w:r>
      <w:commentRangeEnd w:id="1563"/>
      <w:r w:rsidR="000D2140">
        <w:rPr>
          <w:rStyle w:val="CommentReference"/>
          <w:rFonts w:eastAsiaTheme="minorHAnsi" w:cstheme="minorBidi"/>
        </w:rPr>
        <w:commentReference w:id="1563"/>
      </w:r>
    </w:p>
    <w:p w:rsidR="00630503" w:rsidRDefault="00630503" w:rsidP="008F04E6">
      <w:pPr>
        <w:pStyle w:val="BulletList"/>
      </w:pPr>
      <w:r>
        <w:t>Pointers to mutable locations (</w:t>
      </w:r>
      <w:r w:rsidR="00DA1F04">
        <w:t>including static mutable locations, mutable fields and array elements)</w:t>
      </w:r>
    </w:p>
    <w:p w:rsidR="00A26204" w:rsidRPr="00F115D2" w:rsidRDefault="00A26204" w:rsidP="008F04E6">
      <w:pPr>
        <w:pStyle w:val="Le"/>
      </w:pPr>
    </w:p>
    <w:p w:rsidR="0027595C" w:rsidRDefault="006B52C5" w:rsidP="00027ED6">
      <w:r w:rsidRPr="006B52C5">
        <w:t>Evaluation assumes</w:t>
      </w:r>
      <w:r w:rsidR="00CA6EE3">
        <w:t xml:space="preserve"> the following evaluation context:</w:t>
      </w:r>
      <w:r w:rsidRPr="006B52C5">
        <w:t xml:space="preserve"> </w:t>
      </w:r>
    </w:p>
    <w:p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rsidR="00027ED6" w:rsidRPr="00391D69" w:rsidRDefault="006B52C5" w:rsidP="008F04E6">
      <w:pPr>
        <w:pStyle w:val="BulletList2"/>
      </w:pPr>
      <w:r w:rsidRPr="00391D69">
        <w:t>A runtime type</w:t>
      </w:r>
      <w:r w:rsidR="00E7081C">
        <w:t xml:space="preserve"> and dispatch map</w:t>
      </w:r>
    </w:p>
    <w:p w:rsidR="00E7081C" w:rsidRDefault="00E7081C" w:rsidP="008F04E6">
      <w:pPr>
        <w:pStyle w:val="BulletList2"/>
      </w:pPr>
      <w:r>
        <w:t>A set of</w:t>
      </w:r>
      <w:r w:rsidR="007A794C">
        <w:t xml:space="preserve"> f</w:t>
      </w:r>
      <w:r w:rsidR="006B52C5" w:rsidRPr="00E42689">
        <w:t>ields</w:t>
      </w:r>
      <w:r>
        <w:t xml:space="preserve"> with associated values</w:t>
      </w:r>
    </w:p>
    <w:p w:rsidR="00027ED6" w:rsidRPr="00E42689" w:rsidRDefault="00E7081C" w:rsidP="008F04E6">
      <w:pPr>
        <w:pStyle w:val="BulletList2"/>
      </w:pPr>
      <w:r>
        <w:t>For array objects, an array of values in index order</w:t>
      </w:r>
    </w:p>
    <w:p w:rsidR="00E7081C" w:rsidRPr="00E42689" w:rsidRDefault="00E7081C">
      <w:pPr>
        <w:pStyle w:val="BulletList2"/>
      </w:pPr>
      <w:r>
        <w:t xml:space="preserve">For function objects, an expression which is the body of the function </w:t>
      </w:r>
    </w:p>
    <w:p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rsidR="00CA7EC2" w:rsidRDefault="00CA7EC2" w:rsidP="008F04E6">
      <w:pPr>
        <w:pStyle w:val="BulletList"/>
      </w:pPr>
      <w:r>
        <w:t>A local environment mapping names</w:t>
      </w:r>
      <w:r w:rsidR="00B83A36">
        <w:t xml:space="preserve"> of variables</w:t>
      </w:r>
      <w:r>
        <w:t xml:space="preserve"> to values.</w:t>
      </w:r>
    </w:p>
    <w:p w:rsidR="00CA6EE3" w:rsidRDefault="00CA6EE3" w:rsidP="008F04E6">
      <w:pPr>
        <w:pStyle w:val="BulletList"/>
      </w:pPr>
      <w:r>
        <w:t>A local stack of active exception handlers, made up of a stack of try/with and try/finally handlers.</w:t>
      </w:r>
    </w:p>
    <w:p w:rsidR="000D2140" w:rsidRPr="000D2140" w:rsidRDefault="000D2140" w:rsidP="000D2140">
      <w:pPr>
        <w:pStyle w:val="Le"/>
      </w:pPr>
    </w:p>
    <w:p w:rsidR="00CA6EE3" w:rsidRDefault="00CA6EE3" w:rsidP="000D2140">
      <w:pPr>
        <w:pStyle w:val="BulletList"/>
        <w:numPr>
          <w:ilvl w:val="0"/>
          <w:numId w:val="0"/>
        </w:numPr>
      </w:pPr>
      <w:r>
        <w:lastRenderedPageBreak/>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rsidR="0027595C" w:rsidRDefault="0027595C" w:rsidP="000D2140">
      <w:pPr>
        <w:pStyle w:val="Heading3"/>
      </w:pPr>
      <w:bookmarkStart w:id="1565" w:name="_Toc285704235"/>
      <w:bookmarkStart w:id="1566" w:name="_Toc285707568"/>
      <w:bookmarkStart w:id="1567" w:name="_Toc285708146"/>
      <w:bookmarkStart w:id="1568" w:name="_Toc285724562"/>
      <w:bookmarkStart w:id="1569" w:name="_Toc285732690"/>
      <w:bookmarkStart w:id="1570" w:name="_Toc286309384"/>
      <w:bookmarkEnd w:id="1565"/>
      <w:bookmarkEnd w:id="1566"/>
      <w:bookmarkEnd w:id="1567"/>
      <w:bookmarkEnd w:id="1568"/>
      <w:bookmarkEnd w:id="1569"/>
      <w:r>
        <w:t>Parallel Execution</w:t>
      </w:r>
      <w:r w:rsidR="00F54660">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F54660">
        <w:fldChar w:fldCharType="end"/>
      </w:r>
      <w:r w:rsidR="00CA6EE3">
        <w:t xml:space="preserve"> and Memory Model</w:t>
      </w:r>
      <w:bookmarkEnd w:id="1570"/>
    </w:p>
    <w:p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rsidR="00A26204" w:rsidRDefault="00A26204" w:rsidP="008F04E6">
      <w:pPr>
        <w:pStyle w:val="Le"/>
      </w:pPr>
    </w:p>
    <w:p w:rsidR="00D01B40" w:rsidRPr="00110BB5" w:rsidRDefault="0027595C" w:rsidP="0027595C">
      <w:r w:rsidRPr="0027595C">
        <w:t xml:space="preserve">The </w:t>
      </w:r>
      <w:r w:rsidRPr="0027595C">
        <w:rPr>
          <w:rStyle w:val="CodeInline"/>
        </w:rPr>
        <w:t>VolatileField</w:t>
      </w:r>
      <w:r w:rsidRPr="00497D56">
        <w:t xml:space="preserve"> attribute</w:t>
      </w:r>
      <w:r w:rsidR="00F54660">
        <w:fldChar w:fldCharType="begin"/>
      </w:r>
      <w:r w:rsidR="00DB29AF">
        <w:instrText xml:space="preserve"> XE "</w:instrText>
      </w:r>
      <w:r w:rsidR="00DB29AF" w:rsidRPr="00532594">
        <w:instrText>attributes:VolatileField</w:instrText>
      </w:r>
      <w:r w:rsidR="00DB29AF">
        <w:instrText xml:space="preserve">" </w:instrText>
      </w:r>
      <w:r w:rsidR="00F54660">
        <w:fldChar w:fldCharType="end"/>
      </w:r>
      <w:r w:rsidR="00F54660">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F54660">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 xml:space="preserve">form of the code. The semantics of adding this attribute are documented in the ECMA CLI </w:t>
      </w:r>
      <w:commentRangeStart w:id="1571"/>
      <w:r w:rsidRPr="00497D56">
        <w:t>specification</w:t>
      </w:r>
      <w:ins w:id="1572" w:author="Don Syme" w:date="2011-02-16T13:52:00Z">
        <w:r w:rsidR="00CA7EC2">
          <w:t xml:space="preserve"> </w:t>
        </w:r>
        <w:r w:rsidR="00CA7EC2" w:rsidRPr="006B52C5">
          <w:t>(</w:t>
        </w:r>
      </w:ins>
      <w:ins w:id="1573" w:author="Don Syme" w:date="2011-02-16T13:53:00Z">
        <w:r w:rsidR="00CA7EC2">
          <w:t xml:space="preserve">page </w:t>
        </w:r>
      </w:ins>
      <w:ins w:id="1574" w:author="Don Syme" w:date="2011-02-16T13:52:00Z">
        <w:r w:rsidR="00CA7EC2" w:rsidRPr="00391D69">
          <w:fldChar w:fldCharType="begin"/>
        </w:r>
        <w:r w:rsidR="00CA7EC2" w:rsidRPr="006B52C5">
          <w:instrText xml:space="preserve"> </w:instrText>
        </w:r>
      </w:ins>
      <w:ins w:id="1575" w:author="Don Syme" w:date="2011-02-16T13:53:00Z">
        <w:r w:rsidR="00CA7EC2">
          <w:instrText>PAGE</w:instrText>
        </w:r>
      </w:ins>
      <w:ins w:id="1576" w:author="Don Syme" w:date="2011-02-16T13:52:00Z">
        <w:r w:rsidR="00CA7EC2" w:rsidRPr="006B52C5">
          <w:instrText xml:space="preserve">REF </w:instrText>
        </w:r>
        <w:r w:rsidR="00CA7EC2">
          <w:instrText>References</w:instrText>
        </w:r>
        <w:r w:rsidR="00CA7EC2" w:rsidRPr="006B52C5">
          <w:instrText xml:space="preserve"> \r \h </w:instrText>
        </w:r>
      </w:ins>
      <w:ins w:id="1577" w:author="Don Syme" w:date="2011-02-16T13:52:00Z">
        <w:r w:rsidR="00CA7EC2" w:rsidRPr="00391D69">
          <w:fldChar w:fldCharType="separate"/>
        </w:r>
      </w:ins>
      <w:ins w:id="1578" w:author="pennyo" w:date="2011-02-22T11:36:00Z">
        <w:r w:rsidR="00340C81">
          <w:rPr>
            <w:noProof/>
          </w:rPr>
          <w:t>8</w:t>
        </w:r>
      </w:ins>
      <w:ins w:id="1579" w:author="Don Syme" w:date="2011-02-17T19:00:00Z">
        <w:r w:rsidR="00764CB8">
          <w:rPr>
            <w:noProof/>
          </w:rPr>
          <w:t>237</w:t>
        </w:r>
      </w:ins>
      <w:ins w:id="1580" w:author="Don Syme" w:date="2011-02-16T13:52:00Z">
        <w:r w:rsidR="00CA7EC2" w:rsidRPr="00391D69">
          <w:fldChar w:fldCharType="end"/>
        </w:r>
        <w:r w:rsidR="00CA7EC2" w:rsidRPr="00391D69">
          <w:t>).</w:t>
        </w:r>
      </w:ins>
      <w:del w:id="1581" w:author="Don Syme" w:date="2011-02-16T13:52:00Z">
        <w:r w:rsidR="00C44D0F" w:rsidDel="00CA7EC2">
          <w:delText xml:space="preserve">, which </w:delText>
        </w:r>
      </w:del>
      <w:commentRangeEnd w:id="1571"/>
      <w:r w:rsidR="00E81C63">
        <w:rPr>
          <w:rStyle w:val="CommentReference"/>
        </w:rPr>
        <w:commentReference w:id="1571"/>
      </w:r>
      <w:del w:id="1582" w:author="Don Syme" w:date="2011-02-16T13:52:00Z">
        <w:r w:rsidR="00C44D0F" w:rsidDel="00CA7EC2">
          <w:delText>is listed in “References” at the end of this specification.</w:delText>
        </w:r>
      </w:del>
      <w:r w:rsidR="00C44D0F">
        <w:t xml:space="preserve"> </w:t>
      </w:r>
    </w:p>
    <w:p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rsidR="00DA1F04" w:rsidRDefault="00DA1F04" w:rsidP="00DA1F04">
      <w:pPr>
        <w:pStyle w:val="CodeExample"/>
      </w:pPr>
      <w:r>
        <w:t xml:space="preserve">type ClassContainingMutableData() = </w:t>
      </w:r>
    </w:p>
    <w:p w:rsidR="00DA1F04" w:rsidRDefault="00DA1F04" w:rsidP="00DA1F04">
      <w:pPr>
        <w:pStyle w:val="CodeExample"/>
      </w:pPr>
      <w:r>
        <w:t xml:space="preserve">    let value = (1,</w:t>
      </w:r>
      <w:r w:rsidR="005122DC">
        <w:t xml:space="preserve"> </w:t>
      </w:r>
      <w:r>
        <w:t>2)</w:t>
      </w:r>
    </w:p>
    <w:p w:rsidR="00DA1F04" w:rsidRDefault="00DA1F04" w:rsidP="00DA1F04">
      <w:pPr>
        <w:pStyle w:val="CodeExample"/>
      </w:pPr>
      <w:r>
        <w:t xml:space="preserve">    let mutable mutableValue = (1,</w:t>
      </w:r>
      <w:r w:rsidR="005122DC">
        <w:t xml:space="preserve"> </w:t>
      </w:r>
      <w:r>
        <w:t>2)</w:t>
      </w:r>
    </w:p>
    <w:p w:rsidR="00DA1F04" w:rsidRDefault="00DA1F04" w:rsidP="00DA1F04">
      <w:pPr>
        <w:pStyle w:val="CodeExample"/>
      </w:pPr>
      <w:r>
        <w:t xml:space="preserve">    [&lt;VolatileField&gt;]</w:t>
      </w:r>
    </w:p>
    <w:p w:rsidR="00DA1F04" w:rsidRDefault="00DA1F04" w:rsidP="00DA1F04">
      <w:pPr>
        <w:pStyle w:val="CodeExample"/>
      </w:pPr>
      <w:r>
        <w:t xml:space="preserve">    let mutable volatileMutableValue = (1,</w:t>
      </w:r>
      <w:r w:rsidR="005122DC">
        <w:t xml:space="preserve"> </w:t>
      </w:r>
      <w:r>
        <w:t>2)</w:t>
      </w:r>
    </w:p>
    <w:p w:rsidR="00DA1F04" w:rsidRDefault="00DA1F04" w:rsidP="00DA1F04">
      <w:pPr>
        <w:pStyle w:val="CodeExample"/>
      </w:pPr>
      <w:r>
        <w:t xml:space="preserve">    member x.ReadValues() = </w:t>
      </w:r>
    </w:p>
    <w:p w:rsidR="00DA1F04" w:rsidRDefault="00DA1F04" w:rsidP="00DA1F04">
      <w:pPr>
        <w:pStyle w:val="CodeExample"/>
      </w:pPr>
      <w:r>
        <w:t xml:space="preserve">        // </w:t>
      </w:r>
      <w:r w:rsidR="005122DC">
        <w:t>T</w:t>
      </w:r>
      <w:r>
        <w:t xml:space="preserve">wo reads on </w:t>
      </w:r>
      <w:r w:rsidR="005122DC">
        <w:t>an immutable value</w:t>
      </w:r>
    </w:p>
    <w:p w:rsidR="00DA1F04" w:rsidRDefault="00DA1F04" w:rsidP="00DA1F04">
      <w:pPr>
        <w:pStyle w:val="CodeExample"/>
      </w:pPr>
      <w:r>
        <w:t xml:space="preserve">        let (a1,</w:t>
      </w:r>
      <w:r w:rsidR="005122DC">
        <w:t xml:space="preserve"> </w:t>
      </w:r>
      <w:r>
        <w:t xml:space="preserve">b1) = value </w:t>
      </w:r>
    </w:p>
    <w:p w:rsidR="00E709E0" w:rsidRDefault="00E709E0" w:rsidP="00DA1F04">
      <w:pPr>
        <w:pStyle w:val="CodeExample"/>
      </w:pP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DA1F04" w:rsidRDefault="00DA1F04" w:rsidP="00DA1F04">
      <w:pPr>
        <w:pStyle w:val="CodeExample"/>
      </w:pPr>
      <w:r>
        <w:t xml:space="preserve">        // </w:t>
      </w:r>
      <w:r w:rsidR="005122DC">
        <w:t xml:space="preserve">One </w:t>
      </w:r>
      <w:r>
        <w:t>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rsidR="00DA1F04" w:rsidRDefault="00DA1F04" w:rsidP="00DA1F04">
      <w:pPr>
        <w:pStyle w:val="CodeExample"/>
      </w:pPr>
    </w:p>
    <w:p w:rsidR="00DA1F04" w:rsidRDefault="00DA1F04" w:rsidP="00DA1F04">
      <w:pPr>
        <w:pStyle w:val="CodeExample"/>
      </w:pPr>
      <w:r>
        <w:t xml:space="preserve">    member x.WriteValues() = </w:t>
      </w: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5122DC" w:rsidRDefault="00E709E0" w:rsidP="00DA1F04">
      <w:pPr>
        <w:pStyle w:val="CodeExample"/>
      </w:pPr>
      <w:r>
        <w:t xml:space="preserve">        </w:t>
      </w:r>
      <w:r w:rsidR="005122DC">
        <w:t>// One write on mutableValue.</w:t>
      </w:r>
    </w:p>
    <w:p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rsidR="00DA1F04" w:rsidRDefault="00DA1F04" w:rsidP="00DA1F04">
      <w:pPr>
        <w:pStyle w:val="CodeExample"/>
      </w:pPr>
    </w:p>
    <w:p w:rsidR="00DA1F04" w:rsidRDefault="00DA1F04" w:rsidP="00DA1F04">
      <w:pPr>
        <w:pStyle w:val="CodeExample"/>
      </w:pPr>
      <w:r>
        <w:t xml:space="preserve">        // </w:t>
      </w:r>
      <w:r w:rsidR="005122DC">
        <w:t>O</w:t>
      </w:r>
      <w:r>
        <w:t>ne 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5122DC" w:rsidRDefault="005122DC" w:rsidP="00DA1F04">
      <w:pPr>
        <w:pStyle w:val="CodeExample"/>
      </w:pPr>
      <w:r>
        <w:t xml:space="preserve">        // One write on volatileMutableValue.</w:t>
      </w:r>
    </w:p>
    <w:p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rsidR="00DA1F04" w:rsidRDefault="00DA1F04" w:rsidP="00DA1F04">
      <w:pPr>
        <w:pStyle w:val="CodeExample"/>
      </w:pPr>
    </w:p>
    <w:p w:rsidR="00DA1F04" w:rsidRDefault="00DA1F04" w:rsidP="00DA1F04">
      <w:pPr>
        <w:pStyle w:val="CodeExample"/>
      </w:pPr>
      <w:r>
        <w:t>let obj = ClassContainingMutableData()</w:t>
      </w:r>
    </w:p>
    <w:p w:rsidR="00DA1F04" w:rsidRDefault="00DA1F04" w:rsidP="00DA1F04">
      <w:pPr>
        <w:pStyle w:val="CodeExample"/>
      </w:pPr>
      <w:r>
        <w:t xml:space="preserve">Async.Parallel [ async { return obj.WriteValues() }; </w:t>
      </w:r>
    </w:p>
    <w:p w:rsidR="00DA1F04" w:rsidRDefault="00DA1F04" w:rsidP="00DA1F04">
      <w:pPr>
        <w:pStyle w:val="CodeExample"/>
      </w:pPr>
      <w:r>
        <w:t xml:space="preserve">                 async { return obj.WriteValues() }; </w:t>
      </w:r>
    </w:p>
    <w:p w:rsidR="00DA1F04" w:rsidRDefault="00DA1F04" w:rsidP="00DA1F04">
      <w:pPr>
        <w:pStyle w:val="CodeExample"/>
      </w:pPr>
      <w:r>
        <w:t xml:space="preserve">                 async { return obj.ReadValues() }; </w:t>
      </w:r>
    </w:p>
    <w:p w:rsidR="00DA1F04" w:rsidRPr="00DA1F04" w:rsidRDefault="00DA1F04" w:rsidP="00DA1F04">
      <w:pPr>
        <w:pStyle w:val="CodeExample"/>
      </w:pPr>
      <w:r>
        <w:t xml:space="preserve">                 async { return obj.ReadValues() } ]</w:t>
      </w:r>
    </w:p>
    <w:p w:rsidR="00027ED6" w:rsidRPr="00391D69" w:rsidRDefault="006B52C5" w:rsidP="006230F9">
      <w:pPr>
        <w:pStyle w:val="Heading3"/>
      </w:pPr>
      <w:bookmarkStart w:id="1583" w:name="_Toc207705859"/>
      <w:bookmarkStart w:id="1584" w:name="_Toc257733597"/>
      <w:bookmarkStart w:id="1585" w:name="_Toc270597493"/>
      <w:bookmarkStart w:id="1586" w:name="_Toc286309385"/>
      <w:bookmarkStart w:id="1587" w:name="ZeroValues"/>
      <w:r w:rsidRPr="00110BB5">
        <w:t>Zero Values</w:t>
      </w:r>
      <w:bookmarkEnd w:id="1583"/>
      <w:bookmarkEnd w:id="1584"/>
      <w:bookmarkEnd w:id="1585"/>
      <w:bookmarkEnd w:id="1586"/>
    </w:p>
    <w:bookmarkEnd w:id="1587"/>
    <w:p w:rsidR="00027ED6" w:rsidRPr="00110BB5" w:rsidRDefault="00AD2AC5" w:rsidP="00027ED6">
      <w:r>
        <w:t>Some</w:t>
      </w:r>
      <w:r w:rsidR="00AB273D" w:rsidRPr="00391D69">
        <w:t xml:space="preserve"> </w:t>
      </w:r>
      <w:r w:rsidR="006B52C5" w:rsidRPr="00391D69">
        <w:t>types</w:t>
      </w:r>
      <w:r w:rsidR="00F54660">
        <w:fldChar w:fldCharType="begin"/>
      </w:r>
      <w:r w:rsidR="005E05DC">
        <w:instrText xml:space="preserve"> XE "</w:instrText>
      </w:r>
      <w:r w:rsidR="005E05DC" w:rsidRPr="00CA1FBB">
        <w:instrText>types:zero value of</w:instrText>
      </w:r>
      <w:r w:rsidR="005E05DC">
        <w:instrText xml:space="preserve">" </w:instrText>
      </w:r>
      <w:r w:rsidR="00F54660">
        <w:fldChar w:fldCharType="end"/>
      </w:r>
      <w:r w:rsidR="006B52C5" w:rsidRPr="00391D69">
        <w:t xml:space="preserve"> have a </w:t>
      </w:r>
      <w:r w:rsidR="006B52C5" w:rsidRPr="00B81F48">
        <w:rPr>
          <w:rStyle w:val="Italic"/>
        </w:rPr>
        <w:t>zero value</w:t>
      </w:r>
      <w:r w:rsidR="00F54660">
        <w:rPr>
          <w:i/>
        </w:rPr>
        <w:fldChar w:fldCharType="begin"/>
      </w:r>
      <w:r w:rsidR="00CA3CF2">
        <w:instrText xml:space="preserve"> XE "</w:instrText>
      </w:r>
      <w:r w:rsidR="00CA3CF2" w:rsidRPr="004B20D4">
        <w:instrText>zero value</w:instrText>
      </w:r>
      <w:r w:rsidR="00CA3CF2">
        <w:instrText xml:space="preserve">" </w:instrText>
      </w:r>
      <w:r w:rsidR="00F54660">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rsidR="00027ED6" w:rsidRPr="00391D69" w:rsidRDefault="006B52C5" w:rsidP="008F04E6">
      <w:pPr>
        <w:pStyle w:val="BulletList"/>
      </w:pPr>
      <w:r w:rsidRPr="00391D69">
        <w:t>For reference types</w:t>
      </w:r>
      <w:r w:rsidR="00F54660">
        <w:fldChar w:fldCharType="begin"/>
      </w:r>
      <w:r w:rsidR="00CA3CF2">
        <w:instrText xml:space="preserve"> XE "</w:instrText>
      </w:r>
      <w:r w:rsidR="00CA3CF2" w:rsidRPr="00BC0131">
        <w:instrText>reference types:zero value of</w:instrText>
      </w:r>
      <w:r w:rsidR="00CA3CF2">
        <w:instrText xml:space="preserve">" </w:instrText>
      </w:r>
      <w:r w:rsidR="00F54660">
        <w:fldChar w:fldCharType="end"/>
      </w:r>
      <w:r w:rsidR="0056060D">
        <w:t>,</w:t>
      </w:r>
      <w:r w:rsidRPr="00497D56">
        <w:t xml:space="preserve"> the </w:t>
      </w:r>
      <w:r w:rsidRPr="00110BB5">
        <w:rPr>
          <w:rStyle w:val="CodeInline"/>
        </w:rPr>
        <w:t>null</w:t>
      </w:r>
      <w:r w:rsidRPr="00391D69">
        <w:t xml:space="preserve"> value</w:t>
      </w:r>
      <w:r w:rsidR="00A26204">
        <w:t>.</w:t>
      </w:r>
    </w:p>
    <w:p w:rsidR="006B6E21" w:rsidRDefault="006B52C5" w:rsidP="008F04E6">
      <w:pPr>
        <w:pStyle w:val="BulletList"/>
      </w:pPr>
      <w:r w:rsidRPr="00E42689">
        <w:t>For value types</w:t>
      </w:r>
      <w:r w:rsidR="00F54660">
        <w:fldChar w:fldCharType="begin"/>
      </w:r>
      <w:r w:rsidR="00CA3CF2">
        <w:instrText xml:space="preserve"> XE "</w:instrText>
      </w:r>
      <w:r w:rsidR="00CA3CF2" w:rsidRPr="00DA0305">
        <w:instrText>value types:zero value of</w:instrText>
      </w:r>
      <w:r w:rsidR="00CA3CF2">
        <w:instrText xml:space="preserve">" </w:instrText>
      </w:r>
      <w:r w:rsidR="00F54660">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rsidR="00093C65" w:rsidRPr="00F115D2" w:rsidRDefault="00CF7BC3" w:rsidP="006230F9">
      <w:pPr>
        <w:pStyle w:val="Heading3"/>
      </w:pPr>
      <w:bookmarkStart w:id="1588" w:name="_Toc257733598"/>
      <w:bookmarkStart w:id="1589" w:name="_Toc270597494"/>
      <w:bookmarkStart w:id="1590" w:name="_Toc286309386"/>
      <w:bookmarkStart w:id="1591" w:name="AddressOf"/>
      <w:bookmarkStart w:id="1592" w:name="_Toc207705860"/>
      <w:r>
        <w:t>Taking the A</w:t>
      </w:r>
      <w:r w:rsidR="00093C65" w:rsidRPr="006B52C5">
        <w:t>ddress</w:t>
      </w:r>
      <w:r>
        <w:t xml:space="preserve"> of an Elaborated E</w:t>
      </w:r>
      <w:r w:rsidR="00093C65" w:rsidRPr="006B52C5">
        <w:t>xpression</w:t>
      </w:r>
      <w:bookmarkEnd w:id="1588"/>
      <w:bookmarkEnd w:id="1589"/>
      <w:bookmarkEnd w:id="1590"/>
    </w:p>
    <w:bookmarkEnd w:id="1591"/>
    <w:p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F54660">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F54660">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rsidR="00093C65" w:rsidRPr="00F115D2" w:rsidRDefault="00093C65" w:rsidP="00093C65">
      <w:r w:rsidRPr="00E42689">
        <w:t xml:space="preserve">The </w:t>
      </w:r>
      <w:r w:rsidRPr="00B81F48">
        <w:rPr>
          <w:rStyle w:val="Italic"/>
        </w:rPr>
        <w:t>AddressOf</w:t>
      </w:r>
      <w:r w:rsidRPr="006B52C5">
        <w:t xml:space="preserve"> operation is computed as follows:</w:t>
      </w:r>
    </w:p>
    <w:p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w:t>
      </w:r>
      <w:commentRangeStart w:id="1593"/>
      <w:r w:rsidR="00093C65" w:rsidRPr="007008B8">
        <w:t xml:space="preserve">This </w:t>
      </w:r>
      <w:commentRangeEnd w:id="1593"/>
      <w:r w:rsidR="000D2140">
        <w:rPr>
          <w:rStyle w:val="CommentReference"/>
          <w:rFonts w:eastAsiaTheme="minorHAnsi" w:cstheme="minorBidi"/>
        </w:rPr>
        <w:commentReference w:id="1593"/>
      </w:r>
      <w:del w:id="1594" w:author="Don Syme" w:date="2011-02-16T13:28:00Z">
        <w:r w:rsidDel="00DA708F">
          <w:delText xml:space="preserve">initialization </w:delText>
        </w:r>
      </w:del>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rsidR="0079105E" w:rsidRPr="00391D69" w:rsidRDefault="0079105E" w:rsidP="008F04E6">
      <w:pPr>
        <w:pStyle w:val="Le"/>
      </w:pPr>
    </w:p>
    <w:p w:rsidR="009F4604" w:rsidRPr="00110BB5" w:rsidRDefault="001417CF">
      <w:r w:rsidRPr="00391D69">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2.0 compiler.</w:t>
      </w:r>
    </w:p>
    <w:p w:rsidR="00093C65" w:rsidRPr="00F115D2" w:rsidRDefault="00093C65" w:rsidP="00093C65">
      <w:pPr>
        <w:pStyle w:val="Note"/>
      </w:pPr>
      <w:r w:rsidRPr="00391D69">
        <w:t>Note</w:t>
      </w:r>
      <w:r w:rsidR="00C12698">
        <w:t>:I</w:t>
      </w:r>
      <w:r w:rsidR="00E709E0">
        <w:t xml:space="preserve">n F# 2.0,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2.0 implementation.</w:t>
      </w:r>
    </w:p>
    <w:p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rsidR="00E4564E" w:rsidRPr="00497D56" w:rsidRDefault="006B52C5" w:rsidP="006230F9">
      <w:pPr>
        <w:pStyle w:val="Heading3"/>
      </w:pPr>
      <w:bookmarkStart w:id="1595" w:name="_Toc257733599"/>
      <w:bookmarkStart w:id="1596" w:name="_Toc270597495"/>
      <w:bookmarkStart w:id="1597" w:name="_Toc286309387"/>
      <w:r w:rsidRPr="00404279">
        <w:lastRenderedPageBreak/>
        <w:t>Evaluating Value References</w:t>
      </w:r>
      <w:bookmarkEnd w:id="1592"/>
      <w:bookmarkEnd w:id="1595"/>
      <w:bookmarkEnd w:id="1596"/>
      <w:bookmarkEnd w:id="1597"/>
    </w:p>
    <w:p w:rsidR="00033563" w:rsidRPr="00F115D2" w:rsidRDefault="00B83A36" w:rsidP="00E4564E">
      <w:r>
        <w:t xml:space="preserve">At runtime, an </w:t>
      </w:r>
      <w:r w:rsidR="006B52C5" w:rsidRPr="00110BB5">
        <w:t>elaborated value re</w:t>
      </w:r>
      <w:r w:rsidR="006B52C5" w:rsidRPr="00391D69">
        <w:t>ference</w:t>
      </w:r>
      <w:r w:rsidR="00F54660">
        <w:fldChar w:fldCharType="begin"/>
      </w:r>
      <w:r w:rsidR="00C12698">
        <w:instrText xml:space="preserve"> XE "</w:instrText>
      </w:r>
      <w:r w:rsidR="00C12698" w:rsidRPr="00066CFC">
        <w:instrText>evaluation:of value references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F54660">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rsidR="00E4564E" w:rsidRPr="00497D56" w:rsidRDefault="006B52C5" w:rsidP="006230F9">
      <w:pPr>
        <w:pStyle w:val="Heading3"/>
      </w:pPr>
      <w:bookmarkStart w:id="1598" w:name="_Toc197758400"/>
      <w:bookmarkStart w:id="1599" w:name="_Toc197761671"/>
      <w:bookmarkStart w:id="1600" w:name="_Toc197762093"/>
      <w:bookmarkStart w:id="1601" w:name="_Toc197762515"/>
      <w:bookmarkStart w:id="1602" w:name="_Toc198191301"/>
      <w:bookmarkStart w:id="1603" w:name="_Toc198193400"/>
      <w:bookmarkStart w:id="1604" w:name="_Toc198193942"/>
      <w:bookmarkStart w:id="1605" w:name="_Toc207705861"/>
      <w:bookmarkStart w:id="1606" w:name="_Toc257733600"/>
      <w:bookmarkStart w:id="1607" w:name="_Toc270597496"/>
      <w:bookmarkStart w:id="1608" w:name="_Toc286309388"/>
      <w:bookmarkEnd w:id="1598"/>
      <w:bookmarkEnd w:id="1599"/>
      <w:bookmarkEnd w:id="1600"/>
      <w:bookmarkEnd w:id="1601"/>
      <w:bookmarkEnd w:id="1602"/>
      <w:bookmarkEnd w:id="1603"/>
      <w:bookmarkEnd w:id="1604"/>
      <w:r w:rsidRPr="00404279">
        <w:t>Evaluating Function Applications</w:t>
      </w:r>
      <w:bookmarkEnd w:id="1605"/>
      <w:bookmarkEnd w:id="1606"/>
      <w:bookmarkEnd w:id="1607"/>
      <w:bookmarkEnd w:id="1608"/>
    </w:p>
    <w:p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F54660">
        <w:fldChar w:fldCharType="begin"/>
      </w:r>
      <w:r w:rsidR="00C12698">
        <w:instrText xml:space="preserve"> XE "</w:instrText>
      </w:r>
      <w:r w:rsidR="00C12698" w:rsidRPr="00A719C7">
        <w:instrText>evaluation:of function applications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F54660">
        <w:rPr>
          <w:lang w:eastAsia="en-GB"/>
        </w:rPr>
        <w:fldChar w:fldCharType="end"/>
      </w:r>
      <w:r w:rsidR="000D2140">
        <w:t>:</w:t>
      </w:r>
      <w:r w:rsidR="0098560C" w:rsidRPr="008F04E6">
        <w:t xml:space="preserve"> </w:t>
      </w:r>
    </w:p>
    <w:p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Pr="00047D15">
        <w:fldChar w:fldCharType="begin"/>
      </w:r>
      <w:r w:rsidRPr="006B52C5">
        <w:instrText xml:space="preserve"> REF UnderSpecifiedOps \r \h </w:instrText>
      </w:r>
      <w:r w:rsidRPr="00047D15">
        <w:fldChar w:fldCharType="separate"/>
      </w:r>
      <w:r w:rsidR="00340C81">
        <w:t>6.9.24</w:t>
      </w:r>
      <w:r w:rsidRPr="00047D15">
        <w:fldChar w:fldCharType="end"/>
      </w:r>
      <w:r w:rsidRPr="006B52C5">
        <w:t>).</w:t>
      </w:r>
    </w:p>
    <w:p w:rsidR="00E4564E" w:rsidRPr="00497D56" w:rsidRDefault="006B52C5" w:rsidP="006230F9">
      <w:pPr>
        <w:pStyle w:val="Heading3"/>
      </w:pPr>
      <w:bookmarkStart w:id="1609" w:name="_Toc207705862"/>
      <w:bookmarkStart w:id="1610" w:name="_Toc257733601"/>
      <w:bookmarkStart w:id="1611" w:name="_Toc270597497"/>
      <w:bookmarkStart w:id="1612" w:name="_Toc286309389"/>
      <w:r w:rsidRPr="00404279">
        <w:t>Evaluating Method Applications</w:t>
      </w:r>
      <w:bookmarkEnd w:id="1609"/>
      <w:bookmarkEnd w:id="1610"/>
      <w:bookmarkEnd w:id="1611"/>
      <w:bookmarkEnd w:id="1612"/>
    </w:p>
    <w:p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F54660">
        <w:fldChar w:fldCharType="begin"/>
      </w:r>
      <w:r w:rsidR="00C12698">
        <w:instrText xml:space="preserve"> XE "</w:instrText>
      </w:r>
      <w:r w:rsidR="00C12698" w:rsidRPr="005544AB">
        <w:instrText>evaluation:of method applications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F54660">
        <w:rPr>
          <w:lang w:eastAsia="en-GB"/>
        </w:rPr>
        <w:fldChar w:fldCharType="end"/>
      </w:r>
      <w:r>
        <w:rPr>
          <w:lang w:eastAsia="en-GB"/>
        </w:rPr>
        <w:t xml:space="preserve"> is evaluated as follows</w:t>
      </w:r>
      <w:r w:rsidR="000D2140">
        <w:rPr>
          <w:lang w:eastAsia="en-GB"/>
        </w:rPr>
        <w:t>:</w:t>
      </w:r>
      <w:r>
        <w:rPr>
          <w:lang w:eastAsia="en-GB"/>
        </w:rPr>
        <w:t xml:space="preserve"> </w:t>
      </w:r>
    </w:p>
    <w:p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rsidR="00E4564E" w:rsidRDefault="006B52C5" w:rsidP="008F04E6">
      <w:pPr>
        <w:pStyle w:val="BulletList"/>
      </w:pPr>
      <w:r w:rsidRPr="006B52C5">
        <w:t xml:space="preserve"> 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F54660" w:rsidRPr="00D45B24">
        <w:fldChar w:fldCharType="begin"/>
      </w:r>
      <w:r w:rsidR="00CA3CF2" w:rsidRPr="00D45B24">
        <w:instrText xml:space="preserve"> XE "NullReferenceException" </w:instrText>
      </w:r>
      <w:r w:rsidR="00F54660" w:rsidRPr="00D45B24">
        <w:fldChar w:fldCharType="end"/>
      </w:r>
      <w:r w:rsidRPr="00497D56">
        <w:t xml:space="preserve"> is raised.</w:t>
      </w:r>
    </w:p>
    <w:p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Pr="00391D69">
        <w:fldChar w:fldCharType="begin"/>
      </w:r>
      <w:r w:rsidRPr="006B52C5">
        <w:instrText xml:space="preserve"> REF DispatchSlotChecking \r \h </w:instrText>
      </w:r>
      <w:r w:rsidRPr="00391D69">
        <w:fldChar w:fldCharType="separate"/>
      </w:r>
      <w:r w:rsidR="00340C81">
        <w:t>14.7</w:t>
      </w:r>
      <w:r w:rsidRPr="00391D69">
        <w:fldChar w:fldCharType="end"/>
      </w:r>
      <w:r w:rsidRPr="00391D69">
        <w:t>)</w:t>
      </w:r>
      <w:r>
        <w:t>.</w:t>
      </w:r>
    </w:p>
    <w:p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rsidR="00E4564E" w:rsidRPr="00497D56" w:rsidRDefault="006B52C5" w:rsidP="006230F9">
      <w:pPr>
        <w:pStyle w:val="Heading3"/>
      </w:pPr>
      <w:bookmarkStart w:id="1613" w:name="_Toc285704242"/>
      <w:bookmarkStart w:id="1614" w:name="_Toc285707575"/>
      <w:bookmarkStart w:id="1615" w:name="_Toc285708153"/>
      <w:bookmarkStart w:id="1616" w:name="_Toc285724569"/>
      <w:bookmarkStart w:id="1617" w:name="_Toc207705863"/>
      <w:bookmarkStart w:id="1618" w:name="_Toc257733602"/>
      <w:bookmarkStart w:id="1619" w:name="_Toc270597498"/>
      <w:bookmarkStart w:id="1620" w:name="_Toc286309390"/>
      <w:bookmarkEnd w:id="1613"/>
      <w:bookmarkEnd w:id="1614"/>
      <w:bookmarkEnd w:id="1615"/>
      <w:bookmarkEnd w:id="1616"/>
      <w:r w:rsidRPr="00404279">
        <w:t>Evaluating Union Cases</w:t>
      </w:r>
      <w:bookmarkEnd w:id="1617"/>
      <w:bookmarkEnd w:id="1618"/>
      <w:bookmarkEnd w:id="1619"/>
      <w:bookmarkEnd w:id="1620"/>
    </w:p>
    <w:p w:rsidR="00CA6EE3" w:rsidRDefault="00CA7EC2" w:rsidP="00E4564E">
      <w:r>
        <w:t xml:space="preserve">At runtime, </w:t>
      </w:r>
      <w:r w:rsidR="00CA6EE3">
        <w:t xml:space="preserve">an </w:t>
      </w:r>
      <w:r w:rsidR="006B52C5" w:rsidRPr="00110BB5">
        <w:t>elaborated use of a union case</w:t>
      </w:r>
      <w:r w:rsidR="00F54660">
        <w:fldChar w:fldCharType="begin"/>
      </w:r>
      <w:r w:rsidR="00C12698">
        <w:instrText xml:space="preserve"> XE "</w:instrText>
      </w:r>
      <w:r w:rsidR="00C12698" w:rsidRPr="002E5398">
        <w:instrText>evaluation:of union cases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F54660">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Pr="00047D15">
        <w:fldChar w:fldCharType="begin"/>
      </w:r>
      <w:r w:rsidRPr="006B52C5">
        <w:instrText xml:space="preserve"> REF TypesUsingNullAsARepresentation \r \h </w:instrText>
      </w:r>
      <w:r w:rsidRPr="00047D15">
        <w:fldChar w:fldCharType="separate"/>
      </w:r>
      <w:r w:rsidR="00340C81">
        <w:t>5.4.8</w:t>
      </w:r>
      <w:r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rsidR="00E4564E" w:rsidRPr="00497D56" w:rsidRDefault="006B52C5" w:rsidP="006230F9">
      <w:pPr>
        <w:pStyle w:val="Heading3"/>
      </w:pPr>
      <w:bookmarkStart w:id="1621" w:name="_Toc285704244"/>
      <w:bookmarkStart w:id="1622" w:name="_Toc285707577"/>
      <w:bookmarkStart w:id="1623" w:name="_Toc285708155"/>
      <w:bookmarkStart w:id="1624" w:name="_Toc285724571"/>
      <w:bookmarkStart w:id="1625" w:name="_Toc207705864"/>
      <w:bookmarkStart w:id="1626" w:name="_Toc257733603"/>
      <w:bookmarkStart w:id="1627" w:name="_Toc270597499"/>
      <w:bookmarkStart w:id="1628" w:name="_Toc286309391"/>
      <w:bookmarkEnd w:id="1621"/>
      <w:bookmarkEnd w:id="1622"/>
      <w:bookmarkEnd w:id="1623"/>
      <w:bookmarkEnd w:id="1624"/>
      <w:r w:rsidRPr="00404279">
        <w:t>Evaluating Field Lookups</w:t>
      </w:r>
      <w:bookmarkEnd w:id="1625"/>
      <w:bookmarkEnd w:id="1626"/>
      <w:bookmarkEnd w:id="1627"/>
      <w:bookmarkEnd w:id="1628"/>
    </w:p>
    <w:p w:rsidR="00B83A36" w:rsidRDefault="00CA7EC2" w:rsidP="00E4564E">
      <w:pPr>
        <w:rPr>
          <w:ins w:id="1629" w:author="Don Syme" w:date="2011-02-16T14:10:00Z"/>
        </w:rPr>
      </w:pPr>
      <w:r>
        <w:t xml:space="preserve">At runtime, </w:t>
      </w:r>
      <w:r w:rsidR="00CA6EE3">
        <w:t xml:space="preserve">an </w:t>
      </w:r>
      <w:r w:rsidR="006B52C5" w:rsidRPr="00110BB5">
        <w:t>elaborated lookup</w:t>
      </w:r>
      <w:r w:rsidR="00F54660">
        <w:fldChar w:fldCharType="begin"/>
      </w:r>
      <w:r w:rsidR="00C12698">
        <w:instrText xml:space="preserve"> XE "</w:instrText>
      </w:r>
      <w:r w:rsidR="00C12698" w:rsidRPr="002B573C">
        <w:instrText>evaluation:of field lookups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F54660">
        <w:rPr>
          <w:lang w:eastAsia="en-GB"/>
        </w:rPr>
        <w:fldChar w:fldCharType="end"/>
      </w:r>
      <w:r w:rsidR="006B52C5" w:rsidRPr="00110BB5">
        <w:t xml:space="preserve"> </w:t>
      </w:r>
      <w:commentRangeStart w:id="1630"/>
      <w:r w:rsidR="006B52C5" w:rsidRPr="00110BB5">
        <w:t xml:space="preserve">of </w:t>
      </w:r>
      <w:ins w:id="1631" w:author="Don Syme" w:date="2011-02-16T15:19:00Z">
        <w:r w:rsidR="00CA6EE3">
          <w:t xml:space="preserve">a </w:t>
        </w:r>
      </w:ins>
      <w:r w:rsidR="006B52C5" w:rsidRPr="00110BB5">
        <w:t>CLI and F# fields</w:t>
      </w:r>
      <w:del w:id="1632" w:author="Don Syme" w:date="2011-02-16T13:55:00Z">
        <w:r w:rsidR="006B52C5" w:rsidRPr="00110BB5" w:rsidDel="00CA7EC2">
          <w:delText xml:space="preserve">, </w:delText>
        </w:r>
      </w:del>
      <w:commentRangeEnd w:id="1630"/>
      <w:r w:rsidR="000D2140">
        <w:rPr>
          <w:rStyle w:val="CommentReference"/>
        </w:rPr>
        <w:commentReference w:id="1630"/>
      </w:r>
      <w:r w:rsidR="006B52C5" w:rsidRPr="00391D69">
        <w:t xml:space="preserve"> </w:t>
      </w:r>
      <w:ins w:id="1633" w:author="Don Syme" w:date="2011-02-16T15:20:00Z">
        <w:r w:rsidR="00CA6EE3">
          <w:t>is</w:t>
        </w:r>
      </w:ins>
      <w:ins w:id="1634" w:author="Don Syme" w:date="2011-02-16T14:10:00Z">
        <w:r w:rsidR="00B83A36">
          <w:t xml:space="preserve"> evaluated as follows:</w:t>
        </w:r>
      </w:ins>
    </w:p>
    <w:p w:rsidR="00B83A36" w:rsidRDefault="00B83A36" w:rsidP="00B83A36">
      <w:pPr>
        <w:pStyle w:val="BulletList"/>
      </w:pPr>
      <w:ins w:id="1635" w:author="Don Syme" w:date="2011-02-16T14:10:00Z">
        <w:r>
          <w:rPr>
            <w:lang w:eastAsia="en-GB"/>
          </w:rPr>
          <w:t xml:space="preserve">The </w:t>
        </w:r>
        <w:r w:rsidRPr="00110BB5">
          <w:t xml:space="preserve">elaborated form </w:t>
        </w:r>
      </w:ins>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rsidR="001B4637" w:rsidRPr="00497D56" w:rsidRDefault="006B52C5" w:rsidP="006230F9">
      <w:pPr>
        <w:pStyle w:val="Heading3"/>
      </w:pPr>
      <w:bookmarkStart w:id="1636" w:name="_Toc285704246"/>
      <w:bookmarkStart w:id="1637" w:name="_Toc285707579"/>
      <w:bookmarkStart w:id="1638" w:name="_Toc285708157"/>
      <w:bookmarkStart w:id="1639" w:name="_Toc285724573"/>
      <w:bookmarkStart w:id="1640" w:name="_Toc285704247"/>
      <w:bookmarkStart w:id="1641" w:name="_Toc285707580"/>
      <w:bookmarkStart w:id="1642" w:name="_Toc285708158"/>
      <w:bookmarkStart w:id="1643" w:name="_Toc285724574"/>
      <w:bookmarkStart w:id="1644" w:name="_Toc207705866"/>
      <w:bookmarkStart w:id="1645" w:name="_Toc257733605"/>
      <w:bookmarkStart w:id="1646" w:name="_Toc270597501"/>
      <w:bookmarkStart w:id="1647" w:name="_Toc286309392"/>
      <w:bookmarkEnd w:id="1636"/>
      <w:bookmarkEnd w:id="1637"/>
      <w:bookmarkEnd w:id="1638"/>
      <w:bookmarkEnd w:id="1639"/>
      <w:bookmarkEnd w:id="1640"/>
      <w:bookmarkEnd w:id="1641"/>
      <w:bookmarkEnd w:id="1642"/>
      <w:bookmarkEnd w:id="1643"/>
      <w:r w:rsidRPr="00404279">
        <w:lastRenderedPageBreak/>
        <w:t>Evaluating Array Expressions</w:t>
      </w:r>
      <w:bookmarkEnd w:id="1644"/>
      <w:bookmarkEnd w:id="1645"/>
      <w:bookmarkEnd w:id="1646"/>
      <w:bookmarkEnd w:id="1647"/>
    </w:p>
    <w:p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F54660">
        <w:fldChar w:fldCharType="begin"/>
      </w:r>
      <w:r w:rsidR="00C12698">
        <w:instrText xml:space="preserve"> XE "</w:instrText>
      </w:r>
      <w:r w:rsidR="00C12698" w:rsidRPr="00755FB7">
        <w:instrText>evaluation:of array expressions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F54660">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rsidR="00607825" w:rsidRPr="00497D56" w:rsidRDefault="006B52C5" w:rsidP="006230F9">
      <w:pPr>
        <w:pStyle w:val="Heading3"/>
      </w:pPr>
      <w:bookmarkStart w:id="1648" w:name="_Toc207705867"/>
      <w:bookmarkStart w:id="1649" w:name="_Toc257733606"/>
      <w:bookmarkStart w:id="1650" w:name="_Toc270597502"/>
      <w:bookmarkStart w:id="1651" w:name="_Toc286309393"/>
      <w:r w:rsidRPr="00404279">
        <w:t>Evaluating Record Expressions</w:t>
      </w:r>
      <w:bookmarkEnd w:id="1648"/>
      <w:bookmarkEnd w:id="1649"/>
      <w:bookmarkEnd w:id="1650"/>
      <w:bookmarkEnd w:id="1651"/>
    </w:p>
    <w:p w:rsidR="00CA6EE3" w:rsidRDefault="00CA7EC2" w:rsidP="00607825">
      <w:r>
        <w:t>At runtime</w:t>
      </w:r>
      <w:r w:rsidR="006B52C5" w:rsidRPr="00110BB5">
        <w:t xml:space="preserve">, </w:t>
      </w:r>
      <w:r w:rsidR="00A92A2B">
        <w:t>a</w:t>
      </w:r>
      <w:r w:rsidR="00CA6EE3">
        <w:t xml:space="preserve">n elaborated </w:t>
      </w:r>
      <w:r w:rsidR="00A92A2B">
        <w:t>record construction</w:t>
      </w:r>
      <w:r w:rsidR="00F54660">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F54660">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F54660">
        <w:fldChar w:fldCharType="begin"/>
      </w:r>
      <w:r w:rsidR="00C12698">
        <w:instrText xml:space="preserve"> XE "</w:instrText>
      </w:r>
      <w:r w:rsidR="00C12698" w:rsidRPr="008F1C3B">
        <w:instrText>evaluation:of record expressions</w:instrText>
      </w:r>
      <w:r w:rsidR="00C12698">
        <w:instrText xml:space="preserve">" </w:instrText>
      </w:r>
      <w:r w:rsidR="00F54660">
        <w:fldChar w:fldCharType="end"/>
      </w:r>
      <w:r w:rsidR="006B52C5" w:rsidRPr="00110BB5">
        <w:t>evaluate</w:t>
      </w:r>
      <w:r w:rsidR="00353A20">
        <w:t xml:space="preserve">d </w:t>
      </w:r>
      <w:r w:rsidR="00CA6EE3">
        <w:t>as follows:</w:t>
      </w:r>
    </w:p>
    <w:p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rsidR="00607825" w:rsidRPr="00497D56" w:rsidRDefault="006B52C5" w:rsidP="006230F9">
      <w:pPr>
        <w:pStyle w:val="Heading3"/>
      </w:pPr>
      <w:bookmarkStart w:id="1652" w:name="_Toc207705868"/>
      <w:bookmarkStart w:id="1653" w:name="_Toc257733607"/>
      <w:bookmarkStart w:id="1654" w:name="_Toc270597503"/>
      <w:bookmarkStart w:id="1655" w:name="_Toc286309394"/>
      <w:r w:rsidRPr="00404279">
        <w:t>Evaluating Function Expressions</w:t>
      </w:r>
      <w:bookmarkEnd w:id="1652"/>
      <w:bookmarkEnd w:id="1653"/>
      <w:bookmarkEnd w:id="1654"/>
      <w:bookmarkEnd w:id="1655"/>
    </w:p>
    <w:p w:rsidR="00E7081C" w:rsidRDefault="00CA7EC2">
      <w:r>
        <w:t>At runtime, a</w:t>
      </w:r>
      <w:r w:rsidR="00E7081C">
        <w:t>n elaborated</w:t>
      </w:r>
      <w:r>
        <w:t xml:space="preserve"> f</w:t>
      </w:r>
      <w:r w:rsidRPr="00110BB5">
        <w:t xml:space="preserve">unction </w:t>
      </w:r>
      <w:r w:rsidR="006B52C5" w:rsidRPr="00110BB5">
        <w:t>expression</w:t>
      </w:r>
      <w:r w:rsidR="00F54660">
        <w:fldChar w:fldCharType="begin"/>
      </w:r>
      <w:r w:rsidR="003D01F3">
        <w:instrText xml:space="preserve"> XE "</w:instrText>
      </w:r>
      <w:r w:rsidR="003D01F3" w:rsidRPr="00706B76">
        <w:instrText>evaluation:of function expressions</w:instrText>
      </w:r>
      <w:r w:rsidR="003D01F3">
        <w:instrText xml:space="preserve">" </w:instrText>
      </w:r>
      <w:r w:rsidR="00F54660">
        <w:fldChar w:fldCharType="end"/>
      </w:r>
      <w:r w:rsidR="00F54660">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F54660">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rsidR="001B4637" w:rsidRDefault="00E7081C" w:rsidP="005F7A5A">
      <w:pPr>
        <w:pStyle w:val="BulletList"/>
        <w:rPr>
          <w:ins w:id="1656" w:author="pennyo" w:date="2011-02-23T09:21:00Z"/>
        </w:rPr>
      </w:pPr>
      <w:r>
        <w:t xml:space="preserve">The values in the closure are the current values of those variables in the execution environment. </w:t>
      </w:r>
    </w:p>
    <w:p w:rsidR="00FA22AB" w:rsidRDefault="00FA22AB" w:rsidP="005F7A5A">
      <w:pPr>
        <w:pStyle w:val="BulletList"/>
      </w:pPr>
      <w:ins w:id="1657" w:author="pennyo" w:date="2011-02-23T09:21:00Z">
        <w:r w:rsidRPr="006B52C5">
          <w:t xml:space="preserve">The result of calling the </w:t>
        </w:r>
        <w:r w:rsidRPr="006B52C5">
          <w:rPr>
            <w:rStyle w:val="CodeInline"/>
          </w:rPr>
          <w:t>obj.GetType()</w:t>
        </w:r>
        <w:r w:rsidRPr="006B52C5">
          <w:t xml:space="preserve"> method on the resulting object is under-specified (see §</w:t>
        </w:r>
        <w:r w:rsidRPr="00047D15">
          <w:fldChar w:fldCharType="begin"/>
        </w:r>
        <w:r w:rsidRPr="006B52C5">
          <w:instrText xml:space="preserve"> REF UnderSpecifiedOps \r \h </w:instrText>
        </w:r>
      </w:ins>
      <w:ins w:id="1658" w:author="pennyo" w:date="2011-02-23T09:21:00Z">
        <w:r w:rsidRPr="00047D15">
          <w:fldChar w:fldCharType="separate"/>
        </w:r>
        <w:r>
          <w:t>6.9.24</w:t>
        </w:r>
        <w:r w:rsidRPr="00047D15">
          <w:fldChar w:fldCharType="end"/>
        </w:r>
        <w:r w:rsidRPr="006B52C5">
          <w:t>).</w:t>
        </w:r>
      </w:ins>
    </w:p>
    <w:p w:rsidR="00FD402A" w:rsidRPr="00497D56" w:rsidRDefault="00E7081C" w:rsidP="006230F9">
      <w:pPr>
        <w:pStyle w:val="Heading3"/>
      </w:pPr>
      <w:bookmarkStart w:id="1659" w:name="_Toc286309395"/>
      <w:del w:id="1660" w:author="pennyo" w:date="2011-02-23T09:21:00Z">
        <w:r w:rsidRPr="006B52C5" w:rsidDel="00FA22AB">
          <w:delText xml:space="preserve">The result of calling the </w:delText>
        </w:r>
        <w:r w:rsidRPr="006B52C5" w:rsidDel="00FA22AB">
          <w:rPr>
            <w:rStyle w:val="CodeInline"/>
          </w:rPr>
          <w:delText>obj.GetType()</w:delText>
        </w:r>
        <w:r w:rsidRPr="006B52C5" w:rsidDel="00FA22AB">
          <w:delText xml:space="preserve"> method on the resulting object is under-specified (see §</w:delText>
        </w:r>
        <w:r w:rsidRPr="00047D15" w:rsidDel="00FA22AB">
          <w:fldChar w:fldCharType="begin"/>
        </w:r>
        <w:r w:rsidRPr="006B52C5" w:rsidDel="00FA22AB">
          <w:delInstrText xml:space="preserve"> REF UnderSpecifiedOps \r \h </w:delInstrText>
        </w:r>
        <w:r w:rsidRPr="00047D15" w:rsidDel="00FA22AB">
          <w:fldChar w:fldCharType="separate"/>
        </w:r>
        <w:r w:rsidR="00340C81" w:rsidDel="00FA22AB">
          <w:delText>6.9.24</w:delText>
        </w:r>
        <w:r w:rsidRPr="00047D15" w:rsidDel="00FA22AB">
          <w:fldChar w:fldCharType="end"/>
        </w:r>
        <w:r w:rsidRPr="006B52C5" w:rsidDel="00FA22AB">
          <w:delText>).</w:delText>
        </w:r>
      </w:del>
      <w:bookmarkStart w:id="1661" w:name="_Toc207705869"/>
      <w:bookmarkStart w:id="1662" w:name="_Toc257733608"/>
      <w:bookmarkStart w:id="1663" w:name="_Toc270597504"/>
      <w:r w:rsidR="006B52C5" w:rsidRPr="00404279">
        <w:t>Evaluating Object Expressions</w:t>
      </w:r>
      <w:bookmarkEnd w:id="1659"/>
      <w:bookmarkEnd w:id="1661"/>
      <w:bookmarkEnd w:id="1662"/>
      <w:bookmarkEnd w:id="1663"/>
    </w:p>
    <w:p w:rsidR="008D0210" w:rsidRDefault="00673EC2" w:rsidP="00FD402A">
      <w:r>
        <w:t>At runtime</w:t>
      </w:r>
      <w:r w:rsidR="00353A20">
        <w:t xml:space="preserve">, </w:t>
      </w:r>
      <w:r w:rsidR="00E7081C">
        <w:t xml:space="preserve">elaborated </w:t>
      </w:r>
      <w:r w:rsidR="00353A20">
        <w:t>o</w:t>
      </w:r>
      <w:r w:rsidR="006B52C5" w:rsidRPr="00110BB5">
        <w:t>bject expressions</w:t>
      </w:r>
      <w:r w:rsidR="00F54660">
        <w:fldChar w:fldCharType="begin"/>
      </w:r>
      <w:r w:rsidR="003D01F3">
        <w:instrText xml:space="preserve"> XE "</w:instrText>
      </w:r>
      <w:r w:rsidR="003D01F3" w:rsidRPr="0033678A">
        <w:instrText>evaluation:of object expressions</w:instrText>
      </w:r>
      <w:r w:rsidR="003D01F3">
        <w:instrText xml:space="preserve">" </w:instrText>
      </w:r>
      <w:r w:rsidR="00F54660">
        <w:fldChar w:fldCharType="end"/>
      </w:r>
      <w:r w:rsidR="00F54660">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F54660">
        <w:rPr>
          <w:lang w:eastAsia="en-GB"/>
        </w:rPr>
        <w:fldChar w:fldCharType="end"/>
      </w:r>
      <w:r w:rsidR="006B52C5" w:rsidRPr="00110BB5">
        <w:t xml:space="preserve"> </w:t>
      </w:r>
    </w:p>
    <w:p w:rsidR="008D0210" w:rsidRPr="005F7A5A" w:rsidRDefault="008D0210" w:rsidP="008D0210">
      <w:pPr>
        <w:pStyle w:val="CodeExplanation"/>
        <w:rPr>
          <w:rStyle w:val="CodeElaborated"/>
        </w:rPr>
      </w:pPr>
      <w:r w:rsidRPr="005F7A5A">
        <w:rPr>
          <w:rStyle w:val="CodeElaborated"/>
        </w:rPr>
        <w:t>{ new ty</w:t>
      </w:r>
      <w:r w:rsidRPr="00FA22AB">
        <w:rPr>
          <w:rStyle w:val="CodeElaborated"/>
          <w:vertAlign w:val="subscript"/>
          <w:rPrChange w:id="1664" w:author="pennyo" w:date="2011-02-23T09:22:00Z">
            <w:rPr>
              <w:rStyle w:val="CodeElaborated"/>
              <w:szCs w:val="22"/>
              <w:lang w:eastAsia="en-US"/>
            </w:rPr>
          </w:rPrChange>
        </w:rPr>
        <w:t>0</w:t>
      </w:r>
      <w:r w:rsidRPr="005F7A5A">
        <w:rPr>
          <w:rStyle w:val="CodeElaborated"/>
        </w:rPr>
        <w:t xml:space="preserve"> args-expr</w:t>
      </w:r>
      <w:r w:rsidRPr="00FA22AB">
        <w:rPr>
          <w:rStyle w:val="CodeElaborated"/>
          <w:vertAlign w:val="subscript"/>
          <w:rPrChange w:id="1665" w:author="pennyo" w:date="2011-02-23T09:22:00Z">
            <w:rPr>
              <w:rStyle w:val="CodeElaborated"/>
              <w:szCs w:val="22"/>
              <w:lang w:eastAsia="en-US"/>
            </w:rPr>
          </w:rPrChange>
        </w:rPr>
        <w:t>opt</w:t>
      </w:r>
      <w:r w:rsidRPr="005F7A5A">
        <w:rPr>
          <w:rStyle w:val="CodeElaborated"/>
        </w:rPr>
        <w:t xml:space="preserve"> object-members </w:t>
      </w:r>
    </w:p>
    <w:p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FA22AB">
        <w:rPr>
          <w:rStyle w:val="CodeElaborated"/>
          <w:vertAlign w:val="subscript"/>
          <w:rPrChange w:id="1666" w:author="pennyo" w:date="2011-02-23T09:22:00Z">
            <w:rPr>
              <w:rStyle w:val="CodeElaborated"/>
              <w:szCs w:val="22"/>
              <w:lang w:eastAsia="en-US"/>
            </w:rPr>
          </w:rPrChange>
        </w:rPr>
        <w:t>1</w:t>
      </w:r>
      <w:r w:rsidRPr="005F7A5A">
        <w:rPr>
          <w:rStyle w:val="CodeElaborated"/>
        </w:rPr>
        <w:t xml:space="preserve"> object-members</w:t>
      </w:r>
      <w:r w:rsidRPr="00FA22AB">
        <w:rPr>
          <w:rStyle w:val="CodeElaborated"/>
          <w:vertAlign w:val="subscript"/>
          <w:rPrChange w:id="1667" w:author="pennyo" w:date="2011-02-23T09:22:00Z">
            <w:rPr>
              <w:rStyle w:val="CodeElaborated"/>
              <w:szCs w:val="22"/>
              <w:lang w:eastAsia="en-US"/>
            </w:rPr>
          </w:rPrChange>
        </w:rPr>
        <w:t>1</w:t>
      </w:r>
    </w:p>
    <w:p w:rsidR="008D0210" w:rsidRDefault="008D0210" w:rsidP="005F7A5A">
      <w:pPr>
        <w:pStyle w:val="CodeExplanation"/>
        <w:rPr>
          <w:rStyle w:val="CodeElaborated"/>
        </w:rPr>
      </w:pPr>
      <w:r w:rsidRPr="005F7A5A">
        <w:t xml:space="preserve">      </w:t>
      </w:r>
      <w:r w:rsidRPr="005F7A5A">
        <w:rPr>
          <w:rStyle w:val="CodeElaborated"/>
        </w:rPr>
        <w:t>…</w:t>
      </w:r>
    </w:p>
    <w:p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FA22AB">
        <w:rPr>
          <w:rStyle w:val="CodeElaborated"/>
          <w:vertAlign w:val="subscript"/>
          <w:rPrChange w:id="1668" w:author="pennyo" w:date="2011-02-23T09:22:00Z">
            <w:rPr>
              <w:rStyle w:val="CodeElaborated"/>
              <w:szCs w:val="22"/>
              <w:lang w:eastAsia="en-US"/>
            </w:rPr>
          </w:rPrChange>
        </w:rPr>
        <w:t>n</w:t>
      </w:r>
      <w:r w:rsidRPr="005F7A5A">
        <w:rPr>
          <w:rStyle w:val="CodeElaborated"/>
        </w:rPr>
        <w:t xml:space="preserve"> object-members</w:t>
      </w:r>
      <w:r w:rsidRPr="00FA22AB">
        <w:rPr>
          <w:rStyle w:val="CodeElaborated"/>
          <w:vertAlign w:val="subscript"/>
          <w:rPrChange w:id="1669" w:author="pennyo" w:date="2011-02-23T09:22:00Z">
            <w:rPr>
              <w:rStyle w:val="CodeElaborated"/>
              <w:szCs w:val="22"/>
              <w:lang w:eastAsia="en-US"/>
            </w:rPr>
          </w:rPrChange>
        </w:rPr>
        <w:t>n</w:t>
      </w:r>
      <w:r w:rsidRPr="005F7A5A">
        <w:rPr>
          <w:rStyle w:val="CodeElaborated"/>
        </w:rPr>
        <w:t xml:space="preserve"> }</w:t>
      </w:r>
    </w:p>
    <w:p w:rsidR="00E7081C" w:rsidRDefault="00E7081C" w:rsidP="00FD402A">
      <w:r>
        <w:t xml:space="preserve">is </w:t>
      </w:r>
      <w:r w:rsidR="00353A20">
        <w:t>evaluated</w:t>
      </w:r>
      <w:r w:rsidR="006B52C5" w:rsidRPr="006B52C5">
        <w:t xml:space="preserve"> </w:t>
      </w:r>
      <w:r>
        <w:t>as follows:</w:t>
      </w:r>
    </w:p>
    <w:p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8D0210" w:rsidRPr="00391D69">
        <w:fldChar w:fldCharType="begin"/>
      </w:r>
      <w:r w:rsidR="008D0210" w:rsidRPr="006B52C5">
        <w:instrText xml:space="preserve"> REF DispatchSlotChecking \r \h </w:instrText>
      </w:r>
      <w:r w:rsidR="008D0210" w:rsidRPr="00391D69">
        <w:fldChar w:fldCharType="separate"/>
      </w:r>
      <w:r w:rsidR="00340C81">
        <w:t>14.7</w:t>
      </w:r>
      <w:r w:rsidR="008D0210"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rsidR="00E7081C" w:rsidRDefault="00E7081C" w:rsidP="00E7081C">
      <w:pPr>
        <w:pStyle w:val="BulletList"/>
      </w:pPr>
      <w:r>
        <w:t xml:space="preserve">The values in the closure are the current values of those variables in the execution environment. </w:t>
      </w:r>
    </w:p>
    <w:p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F54660" w:rsidRPr="00047D15">
        <w:fldChar w:fldCharType="begin"/>
      </w:r>
      <w:r w:rsidRPr="006B52C5">
        <w:instrText xml:space="preserve"> REF UnderSpecifiedOps \r \h </w:instrText>
      </w:r>
      <w:r w:rsidR="00F54660" w:rsidRPr="00047D15">
        <w:fldChar w:fldCharType="separate"/>
      </w:r>
      <w:r w:rsidR="00340C81">
        <w:t>6.9.24</w:t>
      </w:r>
      <w:r w:rsidR="00F54660" w:rsidRPr="00047D15">
        <w:fldChar w:fldCharType="end"/>
      </w:r>
      <w:r w:rsidRPr="006B52C5">
        <w:t>).</w:t>
      </w:r>
      <w:r w:rsidR="00E7081C" w:rsidRPr="00E7081C">
        <w:t xml:space="preserve"> </w:t>
      </w:r>
    </w:p>
    <w:p w:rsidR="00D10178" w:rsidRPr="00497D56" w:rsidRDefault="006B52C5" w:rsidP="006230F9">
      <w:pPr>
        <w:pStyle w:val="Heading3"/>
      </w:pPr>
      <w:bookmarkStart w:id="1670" w:name="_Toc207705870"/>
      <w:bookmarkStart w:id="1671" w:name="_Toc257733609"/>
      <w:bookmarkStart w:id="1672" w:name="_Toc270597505"/>
      <w:bookmarkStart w:id="1673" w:name="_Toc286309396"/>
      <w:r w:rsidRPr="00404279">
        <w:t xml:space="preserve">Evaluating </w:t>
      </w:r>
      <w:r w:rsidR="002749B8">
        <w:t>Definition</w:t>
      </w:r>
      <w:r w:rsidR="002749B8" w:rsidRPr="00404279">
        <w:t xml:space="preserve"> </w:t>
      </w:r>
      <w:r w:rsidRPr="00404279">
        <w:t>Expressions</w:t>
      </w:r>
      <w:bookmarkEnd w:id="1670"/>
      <w:bookmarkEnd w:id="1671"/>
      <w:bookmarkEnd w:id="1672"/>
      <w:bookmarkEnd w:id="1673"/>
    </w:p>
    <w:p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F54660">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F54660">
        <w:fldChar w:fldCharType="end"/>
      </w:r>
      <w:r>
        <w:t>.</w:t>
      </w:r>
    </w:p>
    <w:p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9E3CBE" w:rsidRPr="00047D15">
        <w:fldChar w:fldCharType="begin"/>
      </w:r>
      <w:r w:rsidR="009E3CBE" w:rsidRPr="006B52C5">
        <w:instrText xml:space="preserve"> REF </w:instrText>
      </w:r>
      <w:r w:rsidR="009E3CBE">
        <w:instrText>NamedPatterns</w:instrText>
      </w:r>
      <w:r w:rsidR="009E3CBE" w:rsidRPr="006B52C5">
        <w:instrText xml:space="preserve"> \r \h </w:instrText>
      </w:r>
      <w:r w:rsidR="009E3CBE" w:rsidRPr="00047D15">
        <w:fldChar w:fldCharType="separate"/>
      </w:r>
      <w:r w:rsidR="00340C81">
        <w:t>7.2</w:t>
      </w:r>
      <w:r w:rsidR="009E3CBE"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rsidR="00E7081C" w:rsidRPr="00F115D2" w:rsidRDefault="00E7081C" w:rsidP="005F7A5A">
      <w:pPr>
        <w:pStyle w:val="BulletList"/>
      </w:pPr>
      <w:r>
        <w:t xml:space="preserve">These </w:t>
      </w:r>
      <w:r w:rsidR="008F7341">
        <w:t>mappings</w:t>
      </w:r>
      <w:r>
        <w:t xml:space="preserve"> are added to the local environment.</w:t>
      </w:r>
    </w:p>
    <w:p w:rsidR="00E4564E" w:rsidRPr="00497D56" w:rsidRDefault="006B52C5" w:rsidP="006230F9">
      <w:pPr>
        <w:pStyle w:val="Heading3"/>
      </w:pPr>
      <w:bookmarkStart w:id="1674" w:name="_Toc207705871"/>
      <w:bookmarkStart w:id="1675" w:name="_Toc257733610"/>
      <w:bookmarkStart w:id="1676" w:name="_Toc270597506"/>
      <w:bookmarkStart w:id="1677" w:name="_Toc286309397"/>
      <w:r w:rsidRPr="00404279">
        <w:t xml:space="preserve">Evaluating </w:t>
      </w:r>
      <w:r w:rsidR="000D3832">
        <w:t xml:space="preserve">Integer </w:t>
      </w:r>
      <w:r w:rsidRPr="00404279">
        <w:t>For Loops</w:t>
      </w:r>
      <w:bookmarkEnd w:id="1674"/>
      <w:bookmarkEnd w:id="1675"/>
      <w:bookmarkEnd w:id="1676"/>
      <w:bookmarkEnd w:id="1677"/>
      <w:r w:rsidRPr="006B52C5">
        <w:rPr>
          <w:lang w:eastAsia="en-GB"/>
        </w:rPr>
        <w:t xml:space="preserve"> </w:t>
      </w:r>
    </w:p>
    <w:p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F54660">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F54660">
        <w:fldChar w:fldCharType="end"/>
      </w:r>
      <w:r w:rsidR="00F54660">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F54660">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rsidR="000D3832" w:rsidRDefault="0042479A" w:rsidP="000C4A49">
      <w:pPr>
        <w:pStyle w:val="BulletList"/>
      </w:pPr>
      <w:r>
        <w:lastRenderedPageBreak/>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rsidR="001B4637" w:rsidRPr="00497D56" w:rsidRDefault="006B52C5" w:rsidP="006230F9">
      <w:pPr>
        <w:pStyle w:val="Heading3"/>
      </w:pPr>
      <w:bookmarkStart w:id="1678" w:name="_Toc207705872"/>
      <w:bookmarkStart w:id="1679" w:name="_Toc257733611"/>
      <w:bookmarkStart w:id="1680" w:name="_Toc270597507"/>
      <w:bookmarkStart w:id="1681" w:name="_Toc286309398"/>
      <w:r w:rsidRPr="00404279">
        <w:t>Evaluating While Loops</w:t>
      </w:r>
      <w:bookmarkEnd w:id="1678"/>
      <w:bookmarkEnd w:id="1679"/>
      <w:bookmarkEnd w:id="1680"/>
      <w:bookmarkEnd w:id="1681"/>
      <w:r w:rsidRPr="006B52C5">
        <w:rPr>
          <w:lang w:eastAsia="en-GB"/>
        </w:rPr>
        <w:t xml:space="preserve"> </w:t>
      </w:r>
    </w:p>
    <w:p w:rsidR="00E7081C" w:rsidRDefault="00E7081C" w:rsidP="000E70DF">
      <w:r>
        <w:t>As runtime, w</w:t>
      </w:r>
      <w:r w:rsidR="006B52C5" w:rsidRPr="00110BB5">
        <w:t>hile-loops</w:t>
      </w:r>
      <w:r w:rsidR="00F54660">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F54660">
        <w:rPr>
          <w:lang w:eastAsia="en-GB"/>
        </w:rPr>
        <w:fldChar w:fldCharType="end"/>
      </w:r>
      <w:r w:rsidR="00F54660">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F54660">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rsidR="005D3E3A" w:rsidRPr="00497D56" w:rsidRDefault="006B52C5" w:rsidP="006230F9">
      <w:pPr>
        <w:pStyle w:val="Heading3"/>
      </w:pPr>
      <w:bookmarkStart w:id="1682" w:name="_Toc197758414"/>
      <w:bookmarkStart w:id="1683" w:name="_Toc197761685"/>
      <w:bookmarkStart w:id="1684" w:name="_Toc197762107"/>
      <w:bookmarkStart w:id="1685" w:name="_Toc207705873"/>
      <w:bookmarkStart w:id="1686" w:name="_Toc257733612"/>
      <w:bookmarkStart w:id="1687" w:name="_Toc270597508"/>
      <w:bookmarkStart w:id="1688" w:name="_Toc286309399"/>
      <w:bookmarkEnd w:id="1682"/>
      <w:bookmarkEnd w:id="1683"/>
      <w:bookmarkEnd w:id="1684"/>
      <w:r w:rsidRPr="00E42689">
        <w:t>Evaluating Static Coercion Expressions</w:t>
      </w:r>
      <w:bookmarkEnd w:id="1685"/>
      <w:bookmarkEnd w:id="1686"/>
      <w:bookmarkEnd w:id="1687"/>
      <w:bookmarkEnd w:id="1688"/>
    </w:p>
    <w:p w:rsidR="005A0D75" w:rsidRPr="00F115D2" w:rsidRDefault="005A0D75" w:rsidP="005A0D75">
      <w:r>
        <w:t>At runtime, e</w:t>
      </w:r>
      <w:r w:rsidRPr="00110BB5">
        <w:t>laborat</w:t>
      </w:r>
      <w:r w:rsidRPr="00391D69">
        <w:t xml:space="preserve">ed </w:t>
      </w:r>
      <w:r>
        <w:t xml:space="preserve">static coercion </w:t>
      </w:r>
      <w:r w:rsidRPr="00391D69">
        <w:t>expressions</w:t>
      </w:r>
      <w:r>
        <w:fldChar w:fldCharType="begin"/>
      </w:r>
      <w:r>
        <w:instrText xml:space="preserve"> XE "</w:instrText>
      </w:r>
      <w:r w:rsidRPr="000868BC">
        <w:instrText>evaluation:of dynamic type-test expressions</w:instrText>
      </w:r>
      <w:r>
        <w:instrText xml:space="preserve">" </w:instrText>
      </w:r>
      <w:r>
        <w:fldChar w:fldCharType="end"/>
      </w:r>
      <w:r>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rsidR="005A0D75" w:rsidRPr="00F115D2" w:rsidRDefault="005A0D75" w:rsidP="000C4A49">
      <w:pPr>
        <w:pStyle w:val="BulletList"/>
      </w:pPr>
      <w:r>
        <w:t xml:space="preserve">Otherwise, the expression evaluates to </w:t>
      </w:r>
      <w:r w:rsidRPr="00355E9F">
        <w:rPr>
          <w:rStyle w:val="CodeInlineItalic"/>
        </w:rPr>
        <w:t>v</w:t>
      </w:r>
      <w:r>
        <w:t>.</w:t>
      </w:r>
    </w:p>
    <w:p w:rsidR="00E4564E" w:rsidRPr="00497D56" w:rsidRDefault="006B52C5" w:rsidP="006230F9">
      <w:pPr>
        <w:pStyle w:val="Heading3"/>
      </w:pPr>
      <w:bookmarkStart w:id="1689" w:name="_Toc207705874"/>
      <w:bookmarkStart w:id="1690" w:name="_Toc257733613"/>
      <w:bookmarkStart w:id="1691" w:name="_Toc270597509"/>
      <w:bookmarkStart w:id="1692" w:name="_Toc286309400"/>
      <w:r w:rsidRPr="00404279">
        <w:t>Evaluating Dynamic Type</w:t>
      </w:r>
      <w:r w:rsidR="006900EC">
        <w:t>-</w:t>
      </w:r>
      <w:r w:rsidRPr="00404279">
        <w:t>Test Expressions</w:t>
      </w:r>
      <w:bookmarkEnd w:id="1689"/>
      <w:bookmarkEnd w:id="1690"/>
      <w:bookmarkEnd w:id="1691"/>
      <w:bookmarkEnd w:id="1692"/>
    </w:p>
    <w:p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F54660">
        <w:fldChar w:fldCharType="begin"/>
      </w:r>
      <w:r w:rsidR="006900EC">
        <w:instrText xml:space="preserve"> XE "</w:instrText>
      </w:r>
      <w:r w:rsidR="006900EC" w:rsidRPr="000868BC">
        <w:instrText>evaluation:of dynamic type-test expressions</w:instrText>
      </w:r>
      <w:r w:rsidR="006900EC">
        <w:instrText xml:space="preserve">" </w:instrText>
      </w:r>
      <w:r w:rsidR="00F54660">
        <w:fldChar w:fldCharType="end"/>
      </w:r>
      <w:r w:rsidR="00F54660">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F54660">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AB61B2"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F54660" w:rsidRPr="00391D69">
        <w:fldChar w:fldCharType="begin"/>
      </w:r>
      <w:r w:rsidRPr="006B52C5">
        <w:instrText xml:space="preserve"> REF TypesUsingNullAsARepresentation \r \h </w:instrText>
      </w:r>
      <w:r w:rsidR="00F54660" w:rsidRPr="00391D69">
        <w:fldChar w:fldCharType="separate"/>
      </w:r>
      <w:r w:rsidR="00340C81">
        <w:t>5.4.8</w:t>
      </w:r>
      <w:r w:rsidR="00F54660" w:rsidRPr="00391D69">
        <w:fldChar w:fldCharType="end"/>
      </w:r>
      <w:r w:rsidRPr="00497D56">
        <w:t>)</w:t>
      </w:r>
      <w:r w:rsidRPr="00110BB5">
        <w:t xml:space="preserve">, the result is </w:t>
      </w:r>
      <w:r w:rsidRPr="00391D69">
        <w:rPr>
          <w:rStyle w:val="CodeInline"/>
        </w:rPr>
        <w:t>true</w:t>
      </w:r>
      <w:r w:rsidR="00C9132F" w:rsidRPr="00404279">
        <w:rPr>
          <w:lang w:val="en-GB"/>
        </w:rPr>
        <w:t>.</w:t>
      </w:r>
    </w:p>
    <w:p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rsidR="00DD4222" w:rsidRPr="00F115D2" w:rsidRDefault="00C426C3" w:rsidP="008F04E6">
      <w:pPr>
        <w:pStyle w:val="List"/>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F54660" w:rsidRPr="00391D69">
        <w:fldChar w:fldCharType="begin"/>
      </w:r>
      <w:r w:rsidR="006B52C5" w:rsidRPr="006B52C5">
        <w:instrText xml:space="preserve"> REF DynamicTypeTests \r \h </w:instrText>
      </w:r>
      <w:r w:rsidR="00F54660" w:rsidRPr="00391D69">
        <w:fldChar w:fldCharType="separate"/>
      </w:r>
      <w:r w:rsidR="00340C81">
        <w:t>5.4.10</w:t>
      </w:r>
      <w:r w:rsidR="00F54660"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rsidR="005D3E3A" w:rsidRPr="00497D56" w:rsidRDefault="006B52C5" w:rsidP="006230F9">
      <w:pPr>
        <w:pStyle w:val="Heading3"/>
      </w:pPr>
      <w:bookmarkStart w:id="1693" w:name="_Toc197758418"/>
      <w:bookmarkStart w:id="1694" w:name="_Toc197761689"/>
      <w:bookmarkStart w:id="1695" w:name="_Toc197762111"/>
      <w:bookmarkStart w:id="1696" w:name="_Toc197762531"/>
      <w:bookmarkStart w:id="1697" w:name="_Toc198191317"/>
      <w:bookmarkStart w:id="1698" w:name="_Toc198193416"/>
      <w:bookmarkStart w:id="1699" w:name="_Toc198193958"/>
      <w:bookmarkStart w:id="1700" w:name="_Toc197758419"/>
      <w:bookmarkStart w:id="1701" w:name="_Toc197761690"/>
      <w:bookmarkStart w:id="1702" w:name="_Toc197762112"/>
      <w:bookmarkStart w:id="1703" w:name="_Toc197762532"/>
      <w:bookmarkStart w:id="1704" w:name="_Toc198191318"/>
      <w:bookmarkStart w:id="1705" w:name="_Toc198193417"/>
      <w:bookmarkStart w:id="1706" w:name="_Toc198193959"/>
      <w:bookmarkStart w:id="1707" w:name="_Toc197758420"/>
      <w:bookmarkStart w:id="1708" w:name="_Toc197761691"/>
      <w:bookmarkStart w:id="1709" w:name="_Toc197762113"/>
      <w:bookmarkStart w:id="1710" w:name="_Toc197762533"/>
      <w:bookmarkStart w:id="1711" w:name="_Toc198191319"/>
      <w:bookmarkStart w:id="1712" w:name="_Toc198193418"/>
      <w:bookmarkStart w:id="1713" w:name="_Toc198193960"/>
      <w:bookmarkStart w:id="1714" w:name="_Toc197758421"/>
      <w:bookmarkStart w:id="1715" w:name="_Toc197761692"/>
      <w:bookmarkStart w:id="1716" w:name="_Toc197762114"/>
      <w:bookmarkStart w:id="1717" w:name="_Toc197762534"/>
      <w:bookmarkStart w:id="1718" w:name="_Toc198191320"/>
      <w:bookmarkStart w:id="1719" w:name="_Toc198193419"/>
      <w:bookmarkStart w:id="1720" w:name="_Toc198193961"/>
      <w:bookmarkStart w:id="1721" w:name="_Toc197758423"/>
      <w:bookmarkStart w:id="1722" w:name="_Toc197761694"/>
      <w:bookmarkStart w:id="1723" w:name="_Toc197762116"/>
      <w:bookmarkStart w:id="1724" w:name="_Toc197762536"/>
      <w:bookmarkStart w:id="1725" w:name="_Toc198191322"/>
      <w:bookmarkStart w:id="1726" w:name="_Toc198193421"/>
      <w:bookmarkStart w:id="1727" w:name="_Toc198193963"/>
      <w:bookmarkStart w:id="1728" w:name="_Toc197758424"/>
      <w:bookmarkStart w:id="1729" w:name="_Toc197761695"/>
      <w:bookmarkStart w:id="1730" w:name="_Toc197762117"/>
      <w:bookmarkStart w:id="1731" w:name="_Toc197762537"/>
      <w:bookmarkStart w:id="1732" w:name="_Toc198191323"/>
      <w:bookmarkStart w:id="1733" w:name="_Toc198193422"/>
      <w:bookmarkStart w:id="1734" w:name="_Toc198193964"/>
      <w:bookmarkStart w:id="1735" w:name="_Toc197758425"/>
      <w:bookmarkStart w:id="1736" w:name="_Toc197761696"/>
      <w:bookmarkStart w:id="1737" w:name="_Toc197762118"/>
      <w:bookmarkStart w:id="1738" w:name="_Toc197762538"/>
      <w:bookmarkStart w:id="1739" w:name="_Toc198191324"/>
      <w:bookmarkStart w:id="1740" w:name="_Toc198193423"/>
      <w:bookmarkStart w:id="1741" w:name="_Toc198193965"/>
      <w:bookmarkStart w:id="1742" w:name="_Toc197758426"/>
      <w:bookmarkStart w:id="1743" w:name="_Toc197761697"/>
      <w:bookmarkStart w:id="1744" w:name="_Toc197762119"/>
      <w:bookmarkStart w:id="1745" w:name="_Toc197762539"/>
      <w:bookmarkStart w:id="1746" w:name="_Toc198191325"/>
      <w:bookmarkStart w:id="1747" w:name="_Toc198193424"/>
      <w:bookmarkStart w:id="1748" w:name="_Toc198193966"/>
      <w:bookmarkStart w:id="1749" w:name="_Toc197758427"/>
      <w:bookmarkStart w:id="1750" w:name="_Toc197761698"/>
      <w:bookmarkStart w:id="1751" w:name="_Toc197762120"/>
      <w:bookmarkStart w:id="1752" w:name="_Toc197762540"/>
      <w:bookmarkStart w:id="1753" w:name="_Toc198191326"/>
      <w:bookmarkStart w:id="1754" w:name="_Toc198193425"/>
      <w:bookmarkStart w:id="1755" w:name="_Toc198193967"/>
      <w:bookmarkStart w:id="1756" w:name="_Toc197758428"/>
      <w:bookmarkStart w:id="1757" w:name="_Toc197761699"/>
      <w:bookmarkStart w:id="1758" w:name="_Toc197762121"/>
      <w:bookmarkStart w:id="1759" w:name="_Toc197762541"/>
      <w:bookmarkStart w:id="1760" w:name="_Toc198191327"/>
      <w:bookmarkStart w:id="1761" w:name="_Toc198193426"/>
      <w:bookmarkStart w:id="1762" w:name="_Toc198193968"/>
      <w:bookmarkStart w:id="1763" w:name="_Toc197758429"/>
      <w:bookmarkStart w:id="1764" w:name="_Toc197761700"/>
      <w:bookmarkStart w:id="1765" w:name="_Toc197762122"/>
      <w:bookmarkStart w:id="1766" w:name="_Toc197762542"/>
      <w:bookmarkStart w:id="1767" w:name="_Toc198191328"/>
      <w:bookmarkStart w:id="1768" w:name="_Toc198193427"/>
      <w:bookmarkStart w:id="1769" w:name="_Toc198193969"/>
      <w:bookmarkStart w:id="1770" w:name="_Toc197758430"/>
      <w:bookmarkStart w:id="1771" w:name="_Toc197761701"/>
      <w:bookmarkStart w:id="1772" w:name="_Toc197762123"/>
      <w:bookmarkStart w:id="1773" w:name="_Toc197762543"/>
      <w:bookmarkStart w:id="1774" w:name="_Toc198191329"/>
      <w:bookmarkStart w:id="1775" w:name="_Toc198193428"/>
      <w:bookmarkStart w:id="1776" w:name="_Toc198193970"/>
      <w:bookmarkStart w:id="1777" w:name="_Toc197758431"/>
      <w:bookmarkStart w:id="1778" w:name="_Toc197761702"/>
      <w:bookmarkStart w:id="1779" w:name="_Toc197762124"/>
      <w:bookmarkStart w:id="1780" w:name="_Toc197762544"/>
      <w:bookmarkStart w:id="1781" w:name="_Toc198191330"/>
      <w:bookmarkStart w:id="1782" w:name="_Toc198193429"/>
      <w:bookmarkStart w:id="1783" w:name="_Toc198193971"/>
      <w:bookmarkStart w:id="1784" w:name="_Toc197758432"/>
      <w:bookmarkStart w:id="1785" w:name="_Toc197761703"/>
      <w:bookmarkStart w:id="1786" w:name="_Toc197762125"/>
      <w:bookmarkStart w:id="1787" w:name="_Toc197762545"/>
      <w:bookmarkStart w:id="1788" w:name="_Toc198191331"/>
      <w:bookmarkStart w:id="1789" w:name="_Toc198193430"/>
      <w:bookmarkStart w:id="1790" w:name="_Toc198193972"/>
      <w:bookmarkStart w:id="1791" w:name="_Toc197758433"/>
      <w:bookmarkStart w:id="1792" w:name="_Toc197761704"/>
      <w:bookmarkStart w:id="1793" w:name="_Toc197762126"/>
      <w:bookmarkStart w:id="1794" w:name="_Toc197762546"/>
      <w:bookmarkStart w:id="1795" w:name="_Toc198191332"/>
      <w:bookmarkStart w:id="1796" w:name="_Toc198193431"/>
      <w:bookmarkStart w:id="1797" w:name="_Toc198193973"/>
      <w:bookmarkStart w:id="1798" w:name="_Toc197758434"/>
      <w:bookmarkStart w:id="1799" w:name="_Toc197761705"/>
      <w:bookmarkStart w:id="1800" w:name="_Toc197762127"/>
      <w:bookmarkStart w:id="1801" w:name="_Toc197762547"/>
      <w:bookmarkStart w:id="1802" w:name="_Toc198191333"/>
      <w:bookmarkStart w:id="1803" w:name="_Toc198193432"/>
      <w:bookmarkStart w:id="1804" w:name="_Toc198193974"/>
      <w:bookmarkStart w:id="1805" w:name="_Toc207705875"/>
      <w:bookmarkStart w:id="1806" w:name="_Toc257733614"/>
      <w:bookmarkStart w:id="1807" w:name="_Toc270597510"/>
      <w:bookmarkStart w:id="1808" w:name="_Toc286309401"/>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r w:rsidRPr="00404279">
        <w:t>Evaluating Dynamic Coercion Expressions</w:t>
      </w:r>
      <w:bookmarkEnd w:id="1805"/>
      <w:bookmarkEnd w:id="1806"/>
      <w:bookmarkEnd w:id="1807"/>
      <w:bookmarkEnd w:id="1808"/>
    </w:p>
    <w:p w:rsidR="00824372" w:rsidRPr="00F115D2" w:rsidRDefault="00B67700" w:rsidP="00824372">
      <w:r>
        <w:t>At runtime, e</w:t>
      </w:r>
      <w:r w:rsidRPr="00110BB5">
        <w:t xml:space="preserve">laborated </w:t>
      </w:r>
      <w:r>
        <w:t xml:space="preserve">dynamic coercion </w:t>
      </w:r>
      <w:r w:rsidR="006B52C5" w:rsidRPr="00110BB5">
        <w:t>expressions</w:t>
      </w:r>
      <w:r w:rsidR="00F54660">
        <w:fldChar w:fldCharType="begin"/>
      </w:r>
      <w:r w:rsidR="00D40044">
        <w:instrText xml:space="preserve"> XE "</w:instrText>
      </w:r>
      <w:r w:rsidR="00D40044" w:rsidRPr="00032731">
        <w:instrText>evaluation:of dynamic coercion expressions</w:instrText>
      </w:r>
      <w:r w:rsidR="00D40044">
        <w:instrText xml:space="preserve">" </w:instrText>
      </w:r>
      <w:r w:rsidR="00F54660">
        <w:fldChar w:fldCharType="end"/>
      </w:r>
      <w:r w:rsidR="00F54660">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F54660">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F54660" w:rsidRPr="00391D69">
        <w:fldChar w:fldCharType="begin"/>
      </w:r>
      <w:r w:rsidRPr="006B52C5">
        <w:instrText xml:space="preserve"> REF TypesUsingNullAsARepresentation \r \h </w:instrText>
      </w:r>
      <w:r w:rsidR="00C426C3">
        <w:instrText xml:space="preserve"> \* MERGEFORMAT </w:instrText>
      </w:r>
      <w:r w:rsidR="00F54660" w:rsidRPr="00391D69">
        <w:fldChar w:fldCharType="separate"/>
      </w:r>
      <w:r w:rsidR="00340C81">
        <w:t>5.4.8</w:t>
      </w:r>
      <w:r w:rsidR="00F54660" w:rsidRPr="00391D69">
        <w:fldChar w:fldCharType="end"/>
      </w:r>
      <w:r w:rsidRPr="00497D56">
        <w:t>)</w:t>
      </w:r>
      <w:r w:rsidR="008E789D">
        <w:t>,</w:t>
      </w:r>
      <w:r w:rsidRPr="00110BB5">
        <w:t xml:space="preserve"> the result is the </w:t>
      </w:r>
      <w:r w:rsidRPr="00110BB5">
        <w:rPr>
          <w:rStyle w:val="CodeInline"/>
        </w:rPr>
        <w:t>null</w:t>
      </w:r>
      <w:r w:rsidRPr="00391D69">
        <w:t xml:space="preserve"> value. </w:t>
      </w:r>
    </w:p>
    <w:p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F54660" w:rsidRPr="00391D69">
        <w:fldChar w:fldCharType="begin"/>
      </w:r>
      <w:r w:rsidRPr="006B52C5">
        <w:instrText xml:space="preserve"> REF DynamicTypeTests \r \h </w:instrText>
      </w:r>
      <w:r w:rsidR="00C426C3">
        <w:instrText xml:space="preserve"> \* MERGEFORMAT </w:instrText>
      </w:r>
      <w:r w:rsidR="00F54660" w:rsidRPr="00391D69">
        <w:fldChar w:fldCharType="separate"/>
      </w:r>
      <w:r w:rsidR="00340C81">
        <w:t>5.4.10</w:t>
      </w:r>
      <w:r w:rsidR="00F54660" w:rsidRPr="00391D69">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rsidR="00A4480A" w:rsidRDefault="00A4480A" w:rsidP="000C4A49">
      <w:pPr>
        <w:pStyle w:val="BulletList"/>
        <w:numPr>
          <w:ilvl w:val="1"/>
          <w:numId w:val="40"/>
        </w:numPr>
      </w:pPr>
      <w:r>
        <w:lastRenderedPageBreak/>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rsidR="00A4480A" w:rsidRDefault="00A4480A" w:rsidP="000C4A49">
      <w:pPr>
        <w:pStyle w:val="BulletList"/>
        <w:numPr>
          <w:ilvl w:val="1"/>
          <w:numId w:val="40"/>
        </w:numPr>
      </w:pPr>
      <w:r>
        <w:t xml:space="preserve">Otherwise, the expression evaluates to </w:t>
      </w:r>
      <w:r w:rsidRPr="00355E9F">
        <w:rPr>
          <w:rStyle w:val="CodeInlineItalic"/>
        </w:rPr>
        <w:t>v</w:t>
      </w:r>
      <w:r>
        <w:t>.</w:t>
      </w:r>
    </w:p>
    <w:p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F54660" w:rsidRPr="00404279">
        <w:fldChar w:fldCharType="begin"/>
      </w:r>
      <w:r w:rsidRPr="00404279">
        <w:instrText xml:space="preserve"> REF TypesUsingNullAsARepresentation \r \h </w:instrText>
      </w:r>
      <w:r w:rsidR="00F54660" w:rsidRPr="00404279">
        <w:fldChar w:fldCharType="separate"/>
      </w:r>
      <w:r w:rsidR="00340C81">
        <w:t>5.4.8</w:t>
      </w:r>
      <w:r w:rsidR="00F54660"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rsidR="005D3E3A" w:rsidRPr="00355E9F" w:rsidRDefault="006B52C5" w:rsidP="005D3E3A">
      <w:pPr>
        <w:pStyle w:val="Note"/>
        <w:rPr>
          <w:rStyle w:val="CodeInlineItalic"/>
        </w:rPr>
      </w:pPr>
      <w:r w:rsidRPr="00404279">
        <w:rPr>
          <w:rStyle w:val="CodeInline"/>
        </w:rPr>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rsidR="00E51446" w:rsidRPr="00497D56" w:rsidRDefault="006B52C5" w:rsidP="006230F9">
      <w:pPr>
        <w:pStyle w:val="Heading3"/>
      </w:pPr>
      <w:bookmarkStart w:id="1809" w:name="_Toc207705876"/>
      <w:bookmarkStart w:id="1810" w:name="_Toc257733615"/>
      <w:bookmarkStart w:id="1811" w:name="_Toc270597511"/>
      <w:bookmarkStart w:id="1812" w:name="_Toc286309402"/>
      <w:r w:rsidRPr="00110BB5">
        <w:t>Evaluating Sequential Execution Expressions</w:t>
      </w:r>
      <w:bookmarkEnd w:id="1809"/>
      <w:bookmarkEnd w:id="1810"/>
      <w:bookmarkEnd w:id="1811"/>
      <w:bookmarkEnd w:id="1812"/>
    </w:p>
    <w:p w:rsidR="00B67700" w:rsidRPr="00F115D2" w:rsidRDefault="00B67700" w:rsidP="00B67700">
      <w:r>
        <w:t>At runtime, e</w:t>
      </w:r>
      <w:r w:rsidRPr="00110BB5">
        <w:t xml:space="preserve">laborated </w:t>
      </w:r>
      <w:r>
        <w:t>sequential expressions</w:t>
      </w:r>
      <w:r w:rsidR="000C4A49">
        <w:fldChar w:fldCharType="begin"/>
      </w:r>
      <w:r w:rsidR="000C4A49">
        <w:instrText xml:space="preserve"> XE "</w:instrText>
      </w:r>
      <w:r w:rsidR="000C4A49" w:rsidRPr="002C4E82">
        <w:instrText>evaluation:of sequential execution expressions</w:instrText>
      </w:r>
      <w:r w:rsidR="000C4A49">
        <w:instrText xml:space="preserve">" </w:instrText>
      </w:r>
      <w:r w:rsidR="000C4A49">
        <w:fldChar w:fldCharType="end"/>
      </w:r>
      <w:r w:rsidR="000C4A49">
        <w:fldChar w:fldCharType="begin"/>
      </w:r>
      <w:r w:rsidR="000C4A49">
        <w:instrText xml:space="preserve"> XE "</w:instrText>
      </w:r>
      <w:r w:rsidR="000C4A49" w:rsidRPr="00DD123D">
        <w:instrText>sequential execution expressions</w:instrText>
      </w:r>
      <w:r w:rsidR="000C4A49">
        <w:instrText xml:space="preserve">" </w:instrText>
      </w:r>
      <w:r w:rsidR="000C4A49">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rsidR="00E51446" w:rsidRPr="00497D56" w:rsidRDefault="006B52C5" w:rsidP="006230F9">
      <w:pPr>
        <w:pStyle w:val="Heading3"/>
      </w:pPr>
      <w:bookmarkStart w:id="1813" w:name="_Toc207705877"/>
      <w:bookmarkStart w:id="1814" w:name="_Toc257733616"/>
      <w:bookmarkStart w:id="1815" w:name="_Toc270597512"/>
      <w:bookmarkStart w:id="1816" w:name="_Toc286309403"/>
      <w:r w:rsidRPr="00404279">
        <w:t>Evaluating Try-</w:t>
      </w:r>
      <w:r w:rsidR="00915E28">
        <w:t>w</w:t>
      </w:r>
      <w:r w:rsidR="00E1161C" w:rsidRPr="00404279">
        <w:t>ith</w:t>
      </w:r>
      <w:r w:rsidRPr="00404279">
        <w:t xml:space="preserve"> Expressions</w:t>
      </w:r>
      <w:bookmarkEnd w:id="1813"/>
      <w:bookmarkEnd w:id="1814"/>
      <w:bookmarkEnd w:id="1815"/>
      <w:bookmarkEnd w:id="1816"/>
    </w:p>
    <w:p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F54660">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F54660">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F54660">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F54660">
        <w:fldChar w:fldCharType="end"/>
      </w:r>
      <w:r w:rsidR="006B52C5" w:rsidRPr="006B52C5">
        <w:t xml:space="preserve">are </w:t>
      </w:r>
      <w:r>
        <w:t>evaluated as follows:</w:t>
      </w:r>
    </w:p>
    <w:p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rsidR="00E51446" w:rsidRPr="00497D56" w:rsidRDefault="006B52C5" w:rsidP="006230F9">
      <w:pPr>
        <w:pStyle w:val="Heading3"/>
      </w:pPr>
      <w:bookmarkStart w:id="1817" w:name="_Toc285724587"/>
      <w:bookmarkStart w:id="1818" w:name="_Toc285724588"/>
      <w:bookmarkStart w:id="1819" w:name="_Toc285724589"/>
      <w:bookmarkStart w:id="1820" w:name="_Toc285724590"/>
      <w:bookmarkStart w:id="1821" w:name="_Toc285724591"/>
      <w:bookmarkStart w:id="1822" w:name="_Toc285724592"/>
      <w:bookmarkStart w:id="1823" w:name="_Toc285724593"/>
      <w:bookmarkStart w:id="1824" w:name="_Toc207705878"/>
      <w:bookmarkStart w:id="1825" w:name="_Toc257733617"/>
      <w:bookmarkStart w:id="1826" w:name="_Toc270597513"/>
      <w:bookmarkStart w:id="1827" w:name="_Toc286309404"/>
      <w:bookmarkEnd w:id="1817"/>
      <w:bookmarkEnd w:id="1818"/>
      <w:bookmarkEnd w:id="1819"/>
      <w:bookmarkEnd w:id="1820"/>
      <w:bookmarkEnd w:id="1821"/>
      <w:bookmarkEnd w:id="1822"/>
      <w:bookmarkEnd w:id="1823"/>
      <w:r w:rsidRPr="00391D69">
        <w:t>Evaluating Try-finally Expressions</w:t>
      </w:r>
      <w:bookmarkEnd w:id="1824"/>
      <w:bookmarkEnd w:id="1825"/>
      <w:bookmarkEnd w:id="1826"/>
      <w:bookmarkEnd w:id="1827"/>
    </w:p>
    <w:p w:rsidR="000A19E0" w:rsidRDefault="000A19E0" w:rsidP="00E51446">
      <w:r>
        <w:t>At runtime, elaborated t</w:t>
      </w:r>
      <w:r w:rsidRPr="00110BB5">
        <w:t>ry-</w:t>
      </w:r>
      <w:r>
        <w:t>finally</w:t>
      </w:r>
      <w:r w:rsidRPr="00391D69">
        <w:t xml:space="preserve"> expressions</w:t>
      </w:r>
      <w:r>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F54660">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F54660">
        <w:fldChar w:fldCharType="end"/>
      </w:r>
      <w:r w:rsidR="00F54660">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F54660">
        <w:fldChar w:fldCharType="end"/>
      </w:r>
      <w:r w:rsidR="006B52C5" w:rsidRPr="00E42689">
        <w:t xml:space="preserve">are </w:t>
      </w:r>
      <w:r>
        <w:t>evaluated as follows:</w:t>
      </w:r>
    </w:p>
    <w:p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If this evaluation does not result in an exception, then the original exception is re-raised.</w:t>
      </w:r>
    </w:p>
    <w:p w:rsidR="00EC27B2" w:rsidRPr="00497D56" w:rsidRDefault="006B52C5" w:rsidP="006230F9">
      <w:pPr>
        <w:pStyle w:val="Heading3"/>
      </w:pPr>
      <w:bookmarkStart w:id="1828" w:name="_Toc285704261"/>
      <w:bookmarkStart w:id="1829" w:name="_Toc285707594"/>
      <w:bookmarkStart w:id="1830" w:name="_Toc285708172"/>
      <w:bookmarkStart w:id="1831" w:name="_Toc285724595"/>
      <w:bookmarkStart w:id="1832" w:name="_Toc257733618"/>
      <w:bookmarkStart w:id="1833" w:name="_Toc270597514"/>
      <w:bookmarkStart w:id="1834" w:name="_Toc286309405"/>
      <w:bookmarkEnd w:id="1828"/>
      <w:bookmarkEnd w:id="1829"/>
      <w:bookmarkEnd w:id="1830"/>
      <w:bookmarkEnd w:id="1831"/>
      <w:r w:rsidRPr="00404279">
        <w:lastRenderedPageBreak/>
        <w:t>Evaluating AddressOf Expressions</w:t>
      </w:r>
      <w:bookmarkEnd w:id="1832"/>
      <w:bookmarkEnd w:id="1833"/>
      <w:bookmarkEnd w:id="1834"/>
    </w:p>
    <w:p w:rsidR="00150EF9" w:rsidRPr="00110BB5" w:rsidRDefault="00D57E95" w:rsidP="00EC27B2">
      <w:r>
        <w:t>At runtime, a</w:t>
      </w:r>
      <w:r w:rsidRPr="00110BB5">
        <w:t xml:space="preserve">n </w:t>
      </w:r>
      <w:r w:rsidR="00150EF9" w:rsidRPr="00110BB5">
        <w:t>elaborated address-of expression</w:t>
      </w:r>
      <w:r w:rsidR="00F54660">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F54660">
        <w:fldChar w:fldCharType="end"/>
      </w:r>
      <w:r w:rsidR="00F54660">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F54660">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F54660" w:rsidRPr="00C1063C">
        <w:fldChar w:fldCharType="begin"/>
      </w:r>
      <w:r w:rsidR="006B52C5" w:rsidRPr="006B52C5">
        <w:instrText xml:space="preserve"> REF DynamicTypeTests \r \h </w:instrText>
      </w:r>
      <w:r w:rsidR="00B45165">
        <w:instrText xml:space="preserve"> \* MERGEFORMAT </w:instrText>
      </w:r>
      <w:r w:rsidR="00F54660" w:rsidRPr="00C1063C">
        <w:fldChar w:fldCharType="separate"/>
      </w:r>
      <w:r w:rsidR="00340C81">
        <w:t>5.4.10</w:t>
      </w:r>
      <w:r w:rsidR="00F54660" w:rsidRPr="00C1063C">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rsidR="00EC27B2" w:rsidRPr="008F04E6" w:rsidRDefault="006B52C5" w:rsidP="008C4B71">
      <w:pPr>
        <w:pStyle w:val="CodeinNote"/>
      </w:pPr>
      <w:r w:rsidRPr="008F04E6">
        <w:t>let F(x: byref&lt;obj&gt;) = ()</w:t>
      </w:r>
    </w:p>
    <w:p w:rsidR="0099425C" w:rsidRPr="008F04E6" w:rsidRDefault="0099425C" w:rsidP="008C4B71">
      <w:pPr>
        <w:pStyle w:val="CodeinNote"/>
      </w:pPr>
    </w:p>
    <w:p w:rsidR="00EC27B2" w:rsidRPr="008F04E6" w:rsidRDefault="006B52C5" w:rsidP="008C4B71">
      <w:pPr>
        <w:pStyle w:val="CodeinNote"/>
      </w:pPr>
      <w:r w:rsidRPr="008F04E6">
        <w:t>let a = Array.zeroCreate&lt;obj&gt; 10</w:t>
      </w:r>
    </w:p>
    <w:p w:rsidR="00EC27B2" w:rsidRPr="008F04E6" w:rsidRDefault="006B52C5" w:rsidP="008C4B71">
      <w:pPr>
        <w:pStyle w:val="CodeinNote"/>
      </w:pPr>
      <w:r w:rsidRPr="008F04E6">
        <w:t>let b = Array.zeroCreate&lt;string&gt; 10</w:t>
      </w:r>
    </w:p>
    <w:p w:rsidR="00EC27B2" w:rsidRPr="008F04E6" w:rsidRDefault="006B52C5" w:rsidP="008C4B71">
      <w:pPr>
        <w:pStyle w:val="CodeinNote"/>
      </w:pPr>
      <w:r w:rsidRPr="008F04E6">
        <w:t>F(&amp;a.[0])</w:t>
      </w:r>
    </w:p>
    <w:p w:rsidR="00EC27B2" w:rsidRPr="008F04E6" w:rsidRDefault="006B52C5" w:rsidP="008C4B71">
      <w:pPr>
        <w:pStyle w:val="CodeinNote"/>
      </w:pPr>
      <w:r w:rsidRPr="008F04E6">
        <w:t>let bb = ((b :&gt; obj) :?&gt; obj[])</w:t>
      </w:r>
    </w:p>
    <w:p w:rsidR="00EC27B2" w:rsidRPr="008F04E6" w:rsidRDefault="006B52C5" w:rsidP="008C4B71">
      <w:pPr>
        <w:pStyle w:val="CodeinNote"/>
      </w:pPr>
      <w:r w:rsidRPr="008F04E6">
        <w:t>// The next line raises a System.ArrayTypeMismatchException exception</w:t>
      </w:r>
      <w:r w:rsidR="00C9132F" w:rsidRPr="008F04E6">
        <w:t>.</w:t>
      </w:r>
    </w:p>
    <w:p w:rsidR="00EC27B2" w:rsidRPr="008F04E6" w:rsidRDefault="006B52C5" w:rsidP="008C4B71">
      <w:pPr>
        <w:pStyle w:val="CodeinNote"/>
      </w:pPr>
      <w:r w:rsidRPr="008F04E6">
        <w:t>F(&amp;bb.[1])</w:t>
      </w:r>
      <w:r w:rsidR="008C4B71" w:rsidRPr="008F04E6">
        <w:tab/>
      </w:r>
    </w:p>
    <w:p w:rsidR="00027ED6" w:rsidRPr="00497D56" w:rsidRDefault="00FF013F" w:rsidP="006230F9">
      <w:pPr>
        <w:pStyle w:val="Heading3"/>
      </w:pPr>
      <w:bookmarkStart w:id="1835" w:name="_Toc207705879"/>
      <w:bookmarkStart w:id="1836" w:name="_Toc257733619"/>
      <w:bookmarkStart w:id="1837" w:name="_Toc270597515"/>
      <w:bookmarkStart w:id="1838" w:name="_Toc286309406"/>
      <w:bookmarkStart w:id="1839"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835"/>
      <w:bookmarkEnd w:id="1836"/>
      <w:bookmarkEnd w:id="1837"/>
      <w:bookmarkEnd w:id="1838"/>
      <w:r w:rsidR="006B52C5" w:rsidRPr="006B52C5">
        <w:t xml:space="preserve"> </w:t>
      </w:r>
    </w:p>
    <w:bookmarkEnd w:id="1839"/>
    <w:p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F54660">
        <w:fldChar w:fldCharType="begin"/>
      </w:r>
      <w:r w:rsidR="00D40044">
        <w:instrText xml:space="preserve"> XE "</w:instrText>
      </w:r>
      <w:r w:rsidR="00D40044" w:rsidRPr="00347EAF">
        <w:instrText>objects:references to</w:instrText>
      </w:r>
      <w:r w:rsidR="00D40044">
        <w:instrText xml:space="preserve">" </w:instrText>
      </w:r>
      <w:r w:rsidR="00F54660">
        <w:fldChar w:fldCharType="end"/>
      </w:r>
      <w:r w:rsidR="00F54660">
        <w:fldChar w:fldCharType="begin"/>
      </w:r>
      <w:r w:rsidR="00D40044">
        <w:instrText xml:space="preserve"> XE "</w:instrText>
      </w:r>
      <w:r w:rsidR="00D40044" w:rsidRPr="00D40044">
        <w:instrText>object</w:instrText>
      </w:r>
      <w:r w:rsidR="00D40044">
        <w:instrText xml:space="preserve">s: physical identity of" </w:instrText>
      </w:r>
      <w:r w:rsidR="00F54660">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rsidR="00027ED6" w:rsidRPr="00110BB5" w:rsidRDefault="00150EF9" w:rsidP="00027ED6">
      <w:r>
        <w:t>T</w:t>
      </w:r>
      <w:r w:rsidR="006B52C5" w:rsidRPr="006B52C5">
        <w:t>he results of these</w:t>
      </w:r>
      <w:r>
        <w:t xml:space="preserve"> operations</w:t>
      </w:r>
      <w:r w:rsidR="00F54660">
        <w:fldChar w:fldCharType="begin"/>
      </w:r>
      <w:r w:rsidR="004C7EC7">
        <w:instrText xml:space="preserve"> XE "</w:instrText>
      </w:r>
      <w:r w:rsidR="004C7EC7" w:rsidRPr="005B6B80">
        <w:instrText>operations:underspecified results of</w:instrText>
      </w:r>
      <w:r w:rsidR="004C7EC7">
        <w:instrText xml:space="preserve">" </w:instrText>
      </w:r>
      <w:r w:rsidR="00F54660">
        <w:fldChar w:fldCharType="end"/>
      </w:r>
      <w:r w:rsidRPr="00497D56">
        <w:t xml:space="preserve"> are underspecified when used with values of the following F# types:</w:t>
      </w:r>
    </w:p>
    <w:p w:rsidR="00027ED6" w:rsidRPr="00391D69" w:rsidRDefault="006B52C5" w:rsidP="008F04E6">
      <w:pPr>
        <w:pStyle w:val="BulletList"/>
      </w:pPr>
      <w:r w:rsidRPr="00391D69">
        <w:t>Function types</w:t>
      </w:r>
    </w:p>
    <w:p w:rsidR="00027ED6" w:rsidRPr="00E42689" w:rsidRDefault="006B52C5" w:rsidP="008F04E6">
      <w:pPr>
        <w:pStyle w:val="BulletList"/>
      </w:pPr>
      <w:r w:rsidRPr="00E42689">
        <w:t>Tuple types</w:t>
      </w:r>
    </w:p>
    <w:p w:rsidR="00027ED6" w:rsidRPr="00F115D2" w:rsidRDefault="006B52C5" w:rsidP="008F04E6">
      <w:pPr>
        <w:pStyle w:val="BulletList"/>
      </w:pPr>
      <w:r w:rsidRPr="00E42689">
        <w:t>Immutable record types</w:t>
      </w:r>
    </w:p>
    <w:p w:rsidR="00027ED6" w:rsidRPr="00F115D2" w:rsidRDefault="00150EF9" w:rsidP="008F04E6">
      <w:pPr>
        <w:pStyle w:val="BulletList"/>
      </w:pPr>
      <w:r>
        <w:t>U</w:t>
      </w:r>
      <w:r w:rsidR="006B52C5" w:rsidRPr="006B52C5">
        <w:t>nion types</w:t>
      </w:r>
    </w:p>
    <w:p w:rsidR="00027ED6" w:rsidRDefault="006B52C5" w:rsidP="008F04E6">
      <w:pPr>
        <w:pStyle w:val="BulletList"/>
      </w:pPr>
      <w:r w:rsidRPr="006B52C5">
        <w:t>Boxed immutable value types</w:t>
      </w:r>
    </w:p>
    <w:p w:rsidR="00C426C3" w:rsidRPr="00F115D2" w:rsidRDefault="00C426C3" w:rsidP="008F04E6">
      <w:pPr>
        <w:pStyle w:val="Le"/>
      </w:pPr>
    </w:p>
    <w:p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rsidR="00027ED6" w:rsidRPr="00396FC6" w:rsidRDefault="006B52C5" w:rsidP="008F04E6">
      <w:pPr>
        <w:pStyle w:val="BulletList"/>
      </w:pPr>
      <w:r w:rsidRPr="006B52C5">
        <w:rPr>
          <w:rStyle w:val="CodeInline"/>
        </w:rPr>
        <w:t>Object.GetHashCode()</w:t>
      </w:r>
    </w:p>
    <w:p w:rsidR="00027ED6" w:rsidRPr="00396FC6" w:rsidRDefault="006B52C5" w:rsidP="008F04E6">
      <w:pPr>
        <w:pStyle w:val="BulletList"/>
      </w:pPr>
      <w:r w:rsidRPr="006B52C5">
        <w:rPr>
          <w:rStyle w:val="CodeInline"/>
        </w:rPr>
        <w:t>Object.GetType()</w:t>
      </w:r>
    </w:p>
    <w:p w:rsidR="00027ED6" w:rsidRPr="00F115D2" w:rsidRDefault="008C4B71" w:rsidP="00027ED6">
      <w:r>
        <w:lastRenderedPageBreak/>
        <w:t>F</w:t>
      </w:r>
      <w:r w:rsidR="006B52C5" w:rsidRPr="006B52C5">
        <w:t>or union types the results of the following operations are underspecified in the same way:</w:t>
      </w:r>
    </w:p>
    <w:p w:rsidR="00441EA5" w:rsidRPr="00396FC6" w:rsidRDefault="006B52C5" w:rsidP="008F04E6">
      <w:pPr>
        <w:pStyle w:val="BulletList"/>
      </w:pPr>
      <w:r w:rsidRPr="006B52C5">
        <w:rPr>
          <w:rStyle w:val="CodeInline"/>
        </w:rPr>
        <w:t>Object.GetType()</w:t>
      </w:r>
    </w:p>
    <w:p w:rsidR="00A26F81" w:rsidRPr="00C77CDB" w:rsidRDefault="006B52C5" w:rsidP="00CD645A">
      <w:pPr>
        <w:pStyle w:val="Heading1"/>
      </w:pPr>
      <w:bookmarkStart w:id="1840" w:name="_Toc183972176"/>
      <w:bookmarkStart w:id="1841" w:name="_Toc207705881"/>
      <w:bookmarkStart w:id="1842" w:name="_Toc257733620"/>
      <w:bookmarkStart w:id="1843" w:name="_Toc270597516"/>
      <w:bookmarkStart w:id="1844" w:name="_Toc286309407"/>
      <w:bookmarkStart w:id="1845" w:name="PatternMatching"/>
      <w:bookmarkStart w:id="1846" w:name="Patterns"/>
      <w:r w:rsidRPr="00404279">
        <w:lastRenderedPageBreak/>
        <w:t>Patterns</w:t>
      </w:r>
      <w:bookmarkEnd w:id="1840"/>
      <w:bookmarkEnd w:id="1841"/>
      <w:bookmarkEnd w:id="1842"/>
      <w:bookmarkEnd w:id="1843"/>
      <w:bookmarkEnd w:id="1844"/>
    </w:p>
    <w:bookmarkEnd w:id="1845"/>
    <w:bookmarkEnd w:id="1846"/>
    <w:p w:rsidR="006B6E21" w:rsidRDefault="006B52C5">
      <w:r w:rsidRPr="006B52C5">
        <w:t>Patterns</w:t>
      </w:r>
      <w:r w:rsidR="00F54660">
        <w:fldChar w:fldCharType="begin"/>
      </w:r>
      <w:r w:rsidR="00DD7899">
        <w:instrText xml:space="preserve"> XE "</w:instrText>
      </w:r>
      <w:r w:rsidR="00DD7899" w:rsidRPr="00DD7899">
        <w:instrText>patterns</w:instrText>
      </w:r>
      <w:r w:rsidR="00DD7899">
        <w:instrText xml:space="preserve">" </w:instrText>
      </w:r>
      <w:r w:rsidR="00F54660">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rsidR="009E76B0" w:rsidRPr="00F115D2" w:rsidRDefault="009E76B0" w:rsidP="00DB3050">
      <w:pPr>
        <w:pStyle w:val="Grammar"/>
        <w:rPr>
          <w:rStyle w:val="CodeInline"/>
        </w:rPr>
      </w:pPr>
    </w:p>
    <w:p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rsidR="00AD4C1C" w:rsidRPr="00355E9F" w:rsidRDefault="00AD4C1C"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008B012E" w:rsidRPr="00404279">
        <w:rPr>
          <w:rStyle w:val="CodeInline"/>
        </w:rPr>
        <w:tab/>
      </w:r>
      <w:r w:rsidRPr="00404279">
        <w:rPr>
          <w:rStyle w:val="CodeInline"/>
        </w:rPr>
        <w:t>-- tuple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rsidR="008A2A34" w:rsidRDefault="008A2A34" w:rsidP="00DB3050">
      <w:pPr>
        <w:pStyle w:val="Grammar"/>
        <w:rPr>
          <w:rStyle w:val="CodeInline"/>
        </w:rPr>
      </w:pPr>
    </w:p>
    <w:p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 ]</w:t>
      </w:r>
    </w:p>
    <w:p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rsidR="00D1719E" w:rsidRPr="00355E9F" w:rsidRDefault="00D1719E" w:rsidP="00DB3050">
      <w:pPr>
        <w:pStyle w:val="Grammar"/>
        <w:rPr>
          <w:rStyle w:val="CodeInlineItalic"/>
        </w:rPr>
      </w:pPr>
    </w:p>
    <w:p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atomic-pat :=</w:t>
      </w:r>
    </w:p>
    <w:p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restricted to </w:t>
      </w:r>
    </w:p>
    <w:p w:rsidR="00D1719E" w:rsidRDefault="00D1719E" w:rsidP="00DB3050">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Pr="00355E9F">
        <w:rPr>
          <w:rStyle w:val="CodeInlineItalic"/>
        </w:rPr>
        <w:t>long-ident</w:t>
      </w:r>
      <w:r w:rsidRPr="00404279">
        <w:rPr>
          <w:rStyle w:val="CodeInline"/>
        </w:rPr>
        <w:t xml:space="preserve">, </w:t>
      </w:r>
      <w:r w:rsidRPr="00355E9F">
        <w:rPr>
          <w:rStyle w:val="CodeInlineItalic"/>
        </w:rPr>
        <w:t>list-pat</w:t>
      </w:r>
      <w:r w:rsidRPr="00404279">
        <w:rPr>
          <w:rStyle w:val="CodeInline"/>
        </w:rPr>
        <w:t xml:space="preserve">, </w:t>
      </w:r>
      <w:r w:rsidRPr="00355E9F">
        <w:rPr>
          <w:rStyle w:val="CodeInlineItalic"/>
        </w:rPr>
        <w:t>record-pat</w:t>
      </w:r>
      <w:r w:rsidRPr="00404279">
        <w:rPr>
          <w:rStyle w:val="CodeInline"/>
        </w:rPr>
        <w:t xml:space="preserve">, </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 (</w:t>
      </w:r>
      <w:r w:rsidRPr="00355E9F">
        <w:rPr>
          <w:rStyle w:val="CodeInlineItalic"/>
        </w:rPr>
        <w:t>pat</w:t>
      </w:r>
      <w:r w:rsidRPr="00404279">
        <w:rPr>
          <w:rStyle w:val="CodeInline"/>
        </w:rPr>
        <w:t xml:space="preserve">), :? </w:t>
      </w:r>
      <w:r w:rsidRPr="00355E9F">
        <w:rPr>
          <w:rStyle w:val="CodeInlineItalic"/>
        </w:rPr>
        <w:t xml:space="preserve">atomic-type, </w:t>
      </w:r>
      <w:r w:rsidRPr="00404279">
        <w:rPr>
          <w:rStyle w:val="CodeInline"/>
        </w:rPr>
        <w:t xml:space="preserve"> null, _ </w:t>
      </w:r>
    </w:p>
    <w:p w:rsidR="00D1719E" w:rsidRPr="00F115D2" w:rsidRDefault="00D1719E" w:rsidP="00DB3050">
      <w:pPr>
        <w:pStyle w:val="Grammar"/>
        <w:rPr>
          <w:rStyle w:val="CodeInline"/>
        </w:rPr>
      </w:pPr>
    </w:p>
    <w:p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rsidR="009E76B0" w:rsidRPr="00F115D2" w:rsidRDefault="006B52C5" w:rsidP="00DB3050">
      <w:pPr>
        <w:pStyle w:val="Grammar"/>
        <w:rPr>
          <w:rStyle w:val="CodeInline"/>
        </w:rPr>
      </w:pP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rsidR="006140E8" w:rsidRPr="006140E8" w:rsidRDefault="006B52C5" w:rsidP="00DB3050">
      <w:pPr>
        <w:pStyle w:val="Grammar"/>
      </w:pPr>
      <w:r w:rsidRPr="00355E9F">
        <w:rPr>
          <w:rStyle w:val="CodeInlineItalic"/>
        </w:rPr>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rsidR="00420991" w:rsidRPr="00391D69" w:rsidRDefault="006B52C5" w:rsidP="00420991">
      <w:r w:rsidRPr="006B52C5">
        <w:lastRenderedPageBreak/>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del w:id="1847" w:author="Don Syme" w:date="2011-02-16T21:50:00Z">
        <w:r w:rsidR="00623B8B" w:rsidDel="004B358F">
          <w:rPr>
            <w:lang w:eastAsia="en-GB"/>
          </w:rPr>
          <w:delText xml:space="preserve">, </w:delText>
        </w:r>
      </w:del>
      <w:ins w:id="1848" w:author="Don Syme" w:date="2011-02-16T21:50:00Z">
        <w:r w:rsidR="004B358F">
          <w:rPr>
            <w:lang w:eastAsia="en-GB"/>
          </w:rPr>
          <w:t xml:space="preserve"> </w:t>
        </w:r>
        <w:commentRangeStart w:id="1849"/>
        <w:del w:id="1850" w:author="pennyo" w:date="2011-02-22T10:04:00Z">
          <w:r w:rsidR="004B358F" w:rsidDel="00EC389E">
            <w:rPr>
              <w:lang w:eastAsia="en-GB"/>
            </w:rPr>
            <w:delText>with respect to</w:delText>
          </w:r>
        </w:del>
      </w:ins>
      <w:commentRangeEnd w:id="1849"/>
      <w:del w:id="1851" w:author="pennyo" w:date="2011-02-22T10:04:00Z">
        <w:r w:rsidR="00B27B6F" w:rsidDel="00EC389E">
          <w:rPr>
            <w:rStyle w:val="CommentReference"/>
          </w:rPr>
          <w:commentReference w:id="1849"/>
        </w:r>
      </w:del>
      <w:ins w:id="1852" w:author="pennyo" w:date="2011-02-22T10:04:00Z">
        <w:r w:rsidR="00EC389E">
          <w:rPr>
            <w:lang w:eastAsia="en-GB"/>
          </w:rPr>
          <w:t>based on</w:t>
        </w:r>
      </w:ins>
      <w:r w:rsidR="004B358F">
        <w:rPr>
          <w:lang w:eastAsia="en-GB"/>
        </w:rPr>
        <w:t xml:space="preserve"> an input value, called the </w:t>
      </w:r>
      <w:r w:rsidR="00925401">
        <w:rPr>
          <w:i/>
          <w:lang w:eastAsia="en-GB"/>
        </w:rPr>
        <w:t>pattern input</w:t>
      </w:r>
      <w:r w:rsidR="004B358F">
        <w:rPr>
          <w:lang w:eastAsia="en-GB"/>
        </w:rPr>
        <w:t xml:space="preserve">. The decision tree is made up of the following </w:t>
      </w:r>
      <w:r w:rsidRPr="00497D56">
        <w:t>constructs</w:t>
      </w:r>
      <w:r w:rsidRPr="00391D69">
        <w:t>:</w:t>
      </w:r>
    </w:p>
    <w:p w:rsidR="00420991" w:rsidRPr="00E42689" w:rsidRDefault="006B52C5" w:rsidP="008F04E6">
      <w:pPr>
        <w:pStyle w:val="BulletList"/>
      </w:pPr>
      <w:r w:rsidRPr="00E42689">
        <w:t xml:space="preserve">Conditionals on integers and other constants </w:t>
      </w:r>
    </w:p>
    <w:p w:rsidR="00420991" w:rsidRPr="00F115D2" w:rsidRDefault="006B52C5" w:rsidP="008F04E6">
      <w:pPr>
        <w:pStyle w:val="BulletList"/>
      </w:pPr>
      <w:r w:rsidRPr="00E42689">
        <w:t xml:space="preserve">Switches on union cases </w:t>
      </w:r>
    </w:p>
    <w:p w:rsidR="00420991" w:rsidRPr="00F115D2" w:rsidRDefault="006B52C5" w:rsidP="008F04E6">
      <w:pPr>
        <w:pStyle w:val="BulletList"/>
      </w:pPr>
      <w:r w:rsidRPr="006B52C5">
        <w:t>Conditionals on runtime types</w:t>
      </w:r>
    </w:p>
    <w:p w:rsidR="009212BF" w:rsidRPr="00F115D2" w:rsidRDefault="006B52C5" w:rsidP="008F04E6">
      <w:pPr>
        <w:pStyle w:val="BulletList"/>
      </w:pPr>
      <w:r w:rsidRPr="006B52C5">
        <w:t>Null tests</w:t>
      </w:r>
    </w:p>
    <w:p w:rsidR="00420991" w:rsidRPr="00F115D2" w:rsidRDefault="002749B8" w:rsidP="008F04E6">
      <w:pPr>
        <w:pStyle w:val="BulletList"/>
      </w:pPr>
      <w:r>
        <w:t>Value definition</w:t>
      </w:r>
      <w:r w:rsidR="006B52C5" w:rsidRPr="006B52C5">
        <w:t>s</w:t>
      </w:r>
    </w:p>
    <w:p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rsidR="00E61457" w:rsidRPr="00E42689" w:rsidRDefault="006B52C5" w:rsidP="00E104DD">
      <w:pPr>
        <w:pStyle w:val="Heading2"/>
      </w:pPr>
      <w:bookmarkStart w:id="1853" w:name="_Toc285724599"/>
      <w:bookmarkStart w:id="1854" w:name="_Toc207705882"/>
      <w:bookmarkStart w:id="1855" w:name="_Toc257733622"/>
      <w:bookmarkStart w:id="1856" w:name="_Toc270597518"/>
      <w:bookmarkStart w:id="1857" w:name="_Toc286309408"/>
      <w:bookmarkEnd w:id="1853"/>
      <w:r w:rsidRPr="00391D69">
        <w:t>Simple Constant Patterns</w:t>
      </w:r>
      <w:bookmarkEnd w:id="1854"/>
      <w:bookmarkEnd w:id="1855"/>
      <w:bookmarkEnd w:id="1856"/>
      <w:bookmarkEnd w:id="1857"/>
      <w:r w:rsidRPr="00391D69">
        <w:t xml:space="preserve"> </w:t>
      </w:r>
    </w:p>
    <w:p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F54660">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F54660">
        <w:rPr>
          <w:i/>
          <w:lang w:eastAsia="en-GB"/>
        </w:rPr>
        <w:fldChar w:fldCharType="end"/>
      </w:r>
      <w:r w:rsidRPr="00497D56">
        <w:t xml:space="preserve"> which matches values equal to the given constant. For example:</w:t>
      </w:r>
    </w:p>
    <w:p w:rsidR="00B267FB" w:rsidRPr="0059321D" w:rsidRDefault="006B52C5" w:rsidP="0059321D">
      <w:pPr>
        <w:pStyle w:val="CodeExample"/>
      </w:pPr>
      <w:r w:rsidRPr="0059321D">
        <w:t>let rotate3 x =</w:t>
      </w:r>
    </w:p>
    <w:p w:rsidR="00B267FB" w:rsidRPr="0059321D" w:rsidRDefault="006B52C5" w:rsidP="0059321D">
      <w:pPr>
        <w:pStyle w:val="CodeExample"/>
      </w:pPr>
      <w:r w:rsidRPr="0059321D">
        <w:t xml:space="preserve">   match x with  </w:t>
      </w:r>
    </w:p>
    <w:p w:rsidR="00B267FB" w:rsidRPr="0059321D" w:rsidRDefault="006B52C5" w:rsidP="0059321D">
      <w:pPr>
        <w:pStyle w:val="CodeExample"/>
      </w:pPr>
      <w:r w:rsidRPr="0059321D">
        <w:t xml:space="preserve">   | 0 -&gt; </w:t>
      </w:r>
      <w:r w:rsidR="004B358F">
        <w:t>"two"</w:t>
      </w:r>
    </w:p>
    <w:p w:rsidR="00B267FB" w:rsidRPr="0059321D" w:rsidRDefault="006B52C5" w:rsidP="0059321D">
      <w:pPr>
        <w:pStyle w:val="CodeExample"/>
      </w:pPr>
      <w:r w:rsidRPr="0059321D">
        <w:t xml:space="preserve">   | 1 -&gt; </w:t>
      </w:r>
      <w:r w:rsidR="004B358F">
        <w:t>"zero"</w:t>
      </w:r>
    </w:p>
    <w:p w:rsidR="00B267FB" w:rsidRPr="0059321D" w:rsidRDefault="006B52C5" w:rsidP="0059321D">
      <w:pPr>
        <w:pStyle w:val="CodeExample"/>
      </w:pPr>
      <w:r w:rsidRPr="0059321D">
        <w:t xml:space="preserve">   | 2 -&gt; </w:t>
      </w:r>
      <w:r w:rsidR="004B358F">
        <w:t>"one"</w:t>
      </w:r>
    </w:p>
    <w:p w:rsidR="00B267FB" w:rsidRPr="0059321D" w:rsidRDefault="006B52C5" w:rsidP="0059321D">
      <w:pPr>
        <w:pStyle w:val="CodeExample"/>
      </w:pPr>
      <w:r w:rsidRPr="0059321D">
        <w:t xml:space="preserve">   | _ -&gt; failwith "rotate3"</w:t>
      </w:r>
    </w:p>
    <w:p w:rsidR="00BB4DBC" w:rsidRPr="00110BB5" w:rsidRDefault="004B358F" w:rsidP="000E6113">
      <w:r>
        <w:t>In this example, the constant patterns are 0, 1</w:t>
      </w:r>
      <w:r w:rsidR="00143AB9">
        <w:t>,</w:t>
      </w:r>
      <w:r>
        <w:t xml:space="preserve"> and 2. </w:t>
      </w:r>
      <w:r w:rsidR="006B52C5" w:rsidRPr="006B52C5">
        <w:t>Any constant listed in §</w:t>
      </w:r>
      <w:r w:rsidR="00F54660" w:rsidRPr="00047D15">
        <w:fldChar w:fldCharType="begin"/>
      </w:r>
      <w:r w:rsidR="006B52C5" w:rsidRPr="006B52C5">
        <w:instrText xml:space="preserve"> REF SimpleConstantExpressions \r \h </w:instrText>
      </w:r>
      <w:r w:rsidR="00F54660" w:rsidRPr="00047D15">
        <w:fldChar w:fldCharType="separate"/>
      </w:r>
      <w:r w:rsidR="00340C81">
        <w:t>6.3.1</w:t>
      </w:r>
      <w:r w:rsidR="00F54660"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Microsoft.FSharp.Core.Operators.(=)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rsidR="00B267FB" w:rsidRPr="00F115D2" w:rsidRDefault="0006146D">
      <w:pPr>
        <w:pStyle w:val="Note"/>
      </w:pPr>
      <w:r>
        <w:rPr>
          <w:b/>
        </w:rPr>
        <w:t>Note</w:t>
      </w:r>
      <w:r w:rsidR="006B52C5" w:rsidRPr="00404279">
        <w:t xml:space="preserve">: The use of </w:t>
      </w:r>
      <w:r w:rsidR="006B52C5" w:rsidRPr="00404279">
        <w:rPr>
          <w:rStyle w:val="CodeInline"/>
        </w:rPr>
        <w:t>Microsoft.FSharp.Core.Operators.(=)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rsidR="00E61457" w:rsidRPr="00F115D2" w:rsidRDefault="006B52C5" w:rsidP="00E104DD">
      <w:pPr>
        <w:pStyle w:val="Heading2"/>
      </w:pPr>
      <w:bookmarkStart w:id="1858" w:name="_Toc269634549"/>
      <w:bookmarkStart w:id="1859" w:name="_Toc207705883"/>
      <w:bookmarkStart w:id="1860" w:name="_Toc257733623"/>
      <w:bookmarkStart w:id="1861" w:name="_Toc270597519"/>
      <w:bookmarkStart w:id="1862" w:name="_Toc286309409"/>
      <w:bookmarkStart w:id="1863" w:name="NamedPatterns"/>
      <w:bookmarkEnd w:id="1858"/>
      <w:r w:rsidRPr="00404279">
        <w:t>Named Patterns</w:t>
      </w:r>
      <w:bookmarkEnd w:id="1859"/>
      <w:bookmarkEnd w:id="1860"/>
      <w:bookmarkEnd w:id="1861"/>
      <w:bookmarkEnd w:id="1862"/>
    </w:p>
    <w:bookmarkEnd w:id="1863"/>
    <w:p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F54660">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F54660">
        <w:rPr>
          <w:i/>
          <w:lang w:eastAsia="en-GB"/>
        </w:rPr>
        <w:fldChar w:fldCharType="end"/>
      </w:r>
      <w:r w:rsidRPr="006B52C5">
        <w:rPr>
          <w:lang w:eastAsia="en-GB"/>
        </w:rPr>
        <w:t>:</w:t>
      </w:r>
    </w:p>
    <w:p w:rsidR="008350FB" w:rsidRPr="00391D69" w:rsidRDefault="006B52C5" w:rsidP="0002524E">
      <w:pPr>
        <w:pStyle w:val="CodeExample"/>
        <w:rPr>
          <w:rStyle w:val="CodeInline"/>
          <w:i/>
        </w:rPr>
      </w:pPr>
      <w:r w:rsidRPr="00110BB5">
        <w:rPr>
          <w:rStyle w:val="CodeInline"/>
          <w:i/>
        </w:rPr>
        <w:t>Long-ident</w:t>
      </w:r>
    </w:p>
    <w:p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F54660">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F54660">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F54660" w:rsidRPr="00C1063C">
        <w:fldChar w:fldCharType="begin"/>
      </w:r>
      <w:r w:rsidRPr="006B52C5">
        <w:instrText xml:space="preserve"> REF PatternNameResolution \r \h </w:instrText>
      </w:r>
      <w:r w:rsidR="00F54660" w:rsidRPr="00C1063C">
        <w:fldChar w:fldCharType="separate"/>
      </w:r>
      <w:r w:rsidR="00340C81">
        <w:t>14.1.6</w:t>
      </w:r>
      <w:r w:rsidR="00F54660"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rsidR="008350FB" w:rsidRPr="00F115D2" w:rsidRDefault="006B52C5" w:rsidP="008F04E6">
      <w:pPr>
        <w:pStyle w:val="BulletList"/>
      </w:pPr>
      <w:r w:rsidRPr="006B52C5">
        <w:t xml:space="preserve">A union case </w:t>
      </w:r>
    </w:p>
    <w:p w:rsidR="00317FD7" w:rsidRPr="00F115D2" w:rsidRDefault="006B52C5" w:rsidP="008F04E6">
      <w:pPr>
        <w:pStyle w:val="BulletList"/>
      </w:pPr>
      <w:r w:rsidRPr="006B52C5">
        <w:t>An exception label</w:t>
      </w:r>
    </w:p>
    <w:p w:rsidR="00317FD7" w:rsidRPr="00F115D2" w:rsidRDefault="006B52C5" w:rsidP="008F04E6">
      <w:pPr>
        <w:pStyle w:val="BulletList"/>
      </w:pPr>
      <w:r w:rsidRPr="006B52C5">
        <w:t xml:space="preserve">An active pattern case </w:t>
      </w:r>
      <w:r w:rsidR="00F64B55">
        <w:t>name</w:t>
      </w:r>
    </w:p>
    <w:p w:rsidR="00317FD7" w:rsidRDefault="006B52C5" w:rsidP="008F04E6">
      <w:pPr>
        <w:pStyle w:val="BulletList"/>
      </w:pPr>
      <w:r w:rsidRPr="006B52C5">
        <w:t>A literal value</w:t>
      </w:r>
    </w:p>
    <w:p w:rsidR="00E33C9E" w:rsidRPr="00F115D2" w:rsidRDefault="00E33C9E" w:rsidP="008F04E6">
      <w:pPr>
        <w:pStyle w:val="Le"/>
      </w:pPr>
    </w:p>
    <w:p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rsidR="007579B8" w:rsidRPr="00F115D2" w:rsidRDefault="00E12956" w:rsidP="00143AB9">
      <w:pPr>
        <w:pStyle w:val="Heading3"/>
      </w:pPr>
      <w:bookmarkStart w:id="1864" w:name="_Toc257733624"/>
      <w:bookmarkStart w:id="1865" w:name="_Toc270597520"/>
      <w:bookmarkStart w:id="1866" w:name="_Toc286309410"/>
      <w:r w:rsidRPr="00404279">
        <w:t>U</w:t>
      </w:r>
      <w:r w:rsidR="006B52C5" w:rsidRPr="00404279">
        <w:t xml:space="preserve">nion </w:t>
      </w:r>
      <w:r w:rsidR="0038435F">
        <w:t xml:space="preserve">Case </w:t>
      </w:r>
      <w:r w:rsidR="00CF7BC3" w:rsidRPr="00404279">
        <w:t>P</w:t>
      </w:r>
      <w:r w:rsidR="006B52C5" w:rsidRPr="00404279">
        <w:t>atterns</w:t>
      </w:r>
      <w:bookmarkEnd w:id="1864"/>
      <w:bookmarkEnd w:id="1865"/>
      <w:bookmarkEnd w:id="1866"/>
    </w:p>
    <w:p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340C81">
        <w:t>7.2</w:t>
      </w:r>
      <w:r w:rsidR="00F54660"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F54660">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F54660">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rsidR="004B358F" w:rsidRPr="00110BB5" w:rsidRDefault="004B358F" w:rsidP="004B358F">
      <w:r w:rsidRPr="00497D56">
        <w:t>For example:</w:t>
      </w:r>
    </w:p>
    <w:p w:rsidR="004B358F" w:rsidRPr="00391D69" w:rsidRDefault="004B358F" w:rsidP="004B358F">
      <w:pPr>
        <w:pStyle w:val="CodeExample"/>
      </w:pPr>
      <w:r w:rsidRPr="00391D69">
        <w:t xml:space="preserve">type Data = </w:t>
      </w:r>
    </w:p>
    <w:p w:rsidR="004B358F" w:rsidRPr="00E42689" w:rsidRDefault="004B358F" w:rsidP="004B358F">
      <w:pPr>
        <w:pStyle w:val="CodeExample"/>
      </w:pPr>
      <w:r w:rsidRPr="00E42689">
        <w:t xml:space="preserve">    | Kind1 of int * int</w:t>
      </w:r>
    </w:p>
    <w:p w:rsidR="004B358F" w:rsidRPr="00F115D2" w:rsidRDefault="004B358F" w:rsidP="004B358F">
      <w:pPr>
        <w:pStyle w:val="CodeExample"/>
      </w:pPr>
      <w:r w:rsidRPr="00404279">
        <w:t xml:space="preserve">    | Kind2 of string * string</w:t>
      </w:r>
    </w:p>
    <w:p w:rsidR="004B358F" w:rsidRPr="00F115D2" w:rsidRDefault="004B358F" w:rsidP="004B358F">
      <w:pPr>
        <w:pStyle w:val="CodeExample"/>
      </w:pPr>
    </w:p>
    <w:p w:rsidR="004B358F" w:rsidRPr="00F115D2" w:rsidRDefault="004B358F" w:rsidP="004B358F">
      <w:pPr>
        <w:pStyle w:val="CodeExample"/>
      </w:pPr>
      <w:r w:rsidRPr="00404279">
        <w:t>let data = Kind1(3, 2)</w:t>
      </w:r>
    </w:p>
    <w:p w:rsidR="004B358F" w:rsidRPr="00F115D2" w:rsidRDefault="004B358F" w:rsidP="004B358F">
      <w:pPr>
        <w:pStyle w:val="CodeExample"/>
      </w:pPr>
    </w:p>
    <w:p w:rsidR="00FA4A2E" w:rsidRDefault="00FA4A2E" w:rsidP="004B358F">
      <w:pPr>
        <w:pStyle w:val="CodeExample"/>
      </w:pPr>
      <w:r>
        <w:t xml:space="preserve">let result = </w:t>
      </w:r>
    </w:p>
    <w:p w:rsidR="004B358F" w:rsidRPr="00F115D2" w:rsidRDefault="00FA4A2E" w:rsidP="004B358F">
      <w:pPr>
        <w:pStyle w:val="CodeExample"/>
      </w:pPr>
      <w:r>
        <w:t xml:space="preserve">    </w:t>
      </w:r>
      <w:r w:rsidR="004B358F" w:rsidRPr="00404279">
        <w:t xml:space="preserve">match data with </w:t>
      </w:r>
    </w:p>
    <w:p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rsidR="004B358F" w:rsidRPr="00F115D2" w:rsidRDefault="00FA4A2E" w:rsidP="00E61457">
      <w:r>
        <w:t>In this case, result is given the value 5.</w:t>
      </w:r>
    </w:p>
    <w:p w:rsidR="007579B8" w:rsidRPr="00F115D2" w:rsidRDefault="002A24AD" w:rsidP="00143AB9">
      <w:pPr>
        <w:pStyle w:val="Heading3"/>
      </w:pPr>
      <w:bookmarkStart w:id="1867" w:name="_Toc257733625"/>
      <w:bookmarkStart w:id="1868" w:name="_Toc270597521"/>
      <w:bookmarkStart w:id="1869" w:name="_Toc286309411"/>
      <w:r w:rsidRPr="00404279">
        <w:t>Literal P</w:t>
      </w:r>
      <w:r w:rsidR="006B52C5" w:rsidRPr="00404279">
        <w:t>atterns</w:t>
      </w:r>
      <w:bookmarkEnd w:id="1867"/>
      <w:bookmarkEnd w:id="1868"/>
      <w:bookmarkEnd w:id="1869"/>
      <w:r w:rsidR="006B52C5" w:rsidRPr="00404279">
        <w:t xml:space="preserve"> </w:t>
      </w:r>
    </w:p>
    <w:p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340C81">
        <w:t>7.2</w:t>
      </w:r>
      <w:r w:rsidR="00F54660" w:rsidRPr="00C1063C">
        <w:fldChar w:fldCharType="end"/>
      </w:r>
      <w:r w:rsidR="00F64B55">
        <w:t xml:space="preserve"> </w:t>
      </w:r>
      <w:r w:rsidRPr="006B52C5">
        <w:t>resolves to a literal value, the pattern is a literal pattern</w:t>
      </w:r>
      <w:r w:rsidR="00F54660">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F54660">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fldChar w:fldCharType="begin"/>
      </w:r>
      <w:r>
        <w:instrText xml:space="preserve"> REF _Ref281317170 \r \h </w:instrText>
      </w:r>
      <w:r>
        <w:fldChar w:fldCharType="separate"/>
      </w:r>
      <w:r w:rsidR="00340C81">
        <w:t>10.2.2</w:t>
      </w:r>
      <w:r>
        <w:fldChar w:fldCharType="end"/>
      </w:r>
      <w:r>
        <w:t>)</w:t>
      </w:r>
      <w:r w:rsidR="0006146D">
        <w:t xml:space="preserve"> is first used to define two literals, and these literals are used as identifiers in the match expression:</w:t>
      </w:r>
    </w:p>
    <w:p w:rsidR="00317FD7" w:rsidRPr="00391D69" w:rsidRDefault="006B52C5" w:rsidP="00317FD7">
      <w:pPr>
        <w:pStyle w:val="CodeExample"/>
      </w:pPr>
      <w:r w:rsidRPr="00391D69">
        <w:t>[&lt;Literal&gt;]</w:t>
      </w:r>
    </w:p>
    <w:p w:rsidR="00317FD7" w:rsidRPr="00E42689" w:rsidRDefault="006B52C5" w:rsidP="00317FD7">
      <w:pPr>
        <w:pStyle w:val="CodeExample"/>
      </w:pPr>
      <w:r w:rsidRPr="00E42689">
        <w:t>let Case1 = 1</w:t>
      </w:r>
    </w:p>
    <w:p w:rsidR="00317FD7" w:rsidRPr="00E42689" w:rsidRDefault="00317FD7" w:rsidP="00317FD7">
      <w:pPr>
        <w:pStyle w:val="CodeExample"/>
      </w:pPr>
    </w:p>
    <w:p w:rsidR="00317FD7" w:rsidRPr="00F115D2" w:rsidRDefault="006B52C5" w:rsidP="00317FD7">
      <w:pPr>
        <w:pStyle w:val="CodeExample"/>
      </w:pPr>
      <w:r w:rsidRPr="00404279">
        <w:t>[&lt;Literal&gt;]</w:t>
      </w:r>
    </w:p>
    <w:p w:rsidR="00317FD7" w:rsidRPr="00F115D2" w:rsidRDefault="006B52C5" w:rsidP="00317FD7">
      <w:pPr>
        <w:pStyle w:val="CodeExample"/>
      </w:pPr>
      <w:r w:rsidRPr="00404279">
        <w:t>let Case2 = 100</w:t>
      </w:r>
    </w:p>
    <w:p w:rsidR="00317FD7" w:rsidRPr="00F115D2" w:rsidRDefault="00317FD7" w:rsidP="00317FD7">
      <w:pPr>
        <w:pStyle w:val="CodeExample"/>
      </w:pPr>
    </w:p>
    <w:p w:rsidR="0006146D" w:rsidRDefault="0006146D" w:rsidP="00317FD7">
      <w:pPr>
        <w:pStyle w:val="CodeExample"/>
      </w:pPr>
      <w:r>
        <w:t xml:space="preserve">let result = </w:t>
      </w:r>
    </w:p>
    <w:p w:rsidR="00317FD7" w:rsidRPr="00F115D2" w:rsidRDefault="0006146D" w:rsidP="00317FD7">
      <w:pPr>
        <w:pStyle w:val="CodeExample"/>
      </w:pPr>
      <w:r>
        <w:t xml:space="preserve">    </w:t>
      </w:r>
      <w:r w:rsidR="006B52C5" w:rsidRPr="00404279">
        <w:t>match 1</w:t>
      </w:r>
      <w:r>
        <w:t>00</w:t>
      </w:r>
      <w:r w:rsidR="006B52C5" w:rsidRPr="00404279">
        <w:t xml:space="preserve"> with </w:t>
      </w:r>
    </w:p>
    <w:p w:rsidR="00317FD7" w:rsidRPr="00F115D2" w:rsidRDefault="0006146D" w:rsidP="00317FD7">
      <w:pPr>
        <w:pStyle w:val="CodeExample"/>
      </w:pPr>
      <w:r>
        <w:t xml:space="preserve">    </w:t>
      </w:r>
      <w:r w:rsidR="006B52C5" w:rsidRPr="00404279">
        <w:t>| Case1 -&gt; "Case1"</w:t>
      </w:r>
    </w:p>
    <w:p w:rsidR="00317FD7" w:rsidRPr="00F115D2" w:rsidRDefault="0006146D" w:rsidP="00317FD7">
      <w:pPr>
        <w:pStyle w:val="CodeExample"/>
      </w:pPr>
      <w:r>
        <w:t xml:space="preserve">    </w:t>
      </w:r>
      <w:r w:rsidR="006B52C5" w:rsidRPr="00404279">
        <w:t>| Case2 -&gt; "Case</w:t>
      </w:r>
      <w:r>
        <w:t>2</w:t>
      </w:r>
      <w:r w:rsidR="006B52C5" w:rsidRPr="00404279">
        <w:t>"</w:t>
      </w:r>
    </w:p>
    <w:p w:rsidR="00317FD7" w:rsidRPr="00F115D2" w:rsidRDefault="0006146D" w:rsidP="003A6F66">
      <w:pPr>
        <w:pStyle w:val="CodeExample"/>
      </w:pPr>
      <w:r>
        <w:t xml:space="preserve">    </w:t>
      </w:r>
      <w:r w:rsidR="006B52C5" w:rsidRPr="00404279">
        <w:t>| _ -&gt; "Some other case"</w:t>
      </w:r>
    </w:p>
    <w:p w:rsidR="0006146D" w:rsidRPr="00F115D2" w:rsidRDefault="0006146D" w:rsidP="0006146D">
      <w:bookmarkStart w:id="1870" w:name="_Toc257733626"/>
      <w:bookmarkStart w:id="1871" w:name="_Toc270597522"/>
      <w:r>
        <w:t>In this case, result is given the value "Case2”.</w:t>
      </w:r>
    </w:p>
    <w:p w:rsidR="007579B8" w:rsidRPr="00F115D2" w:rsidRDefault="002A24AD" w:rsidP="00143AB9">
      <w:pPr>
        <w:pStyle w:val="Heading3"/>
      </w:pPr>
      <w:bookmarkStart w:id="1872" w:name="_Toc286309412"/>
      <w:r w:rsidRPr="00404279">
        <w:t>Active P</w:t>
      </w:r>
      <w:r w:rsidR="006B52C5" w:rsidRPr="00404279">
        <w:t>atterns</w:t>
      </w:r>
      <w:bookmarkEnd w:id="1870"/>
      <w:bookmarkEnd w:id="1871"/>
      <w:bookmarkEnd w:id="1872"/>
      <w:r w:rsidR="006B52C5" w:rsidRPr="00404279">
        <w:t xml:space="preserve"> </w:t>
      </w:r>
    </w:p>
    <w:p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340C81">
        <w:t>7.2</w:t>
      </w:r>
      <w:r w:rsidR="00F54660"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F54660" w:rsidRPr="00C1063C">
        <w:fldChar w:fldCharType="begin"/>
      </w:r>
      <w:r w:rsidR="00701105" w:rsidRPr="006B52C5">
        <w:instrText xml:space="preserve"> REF PatternNameResolution \r \h </w:instrText>
      </w:r>
      <w:r w:rsidR="00F54660" w:rsidRPr="00C1063C">
        <w:fldChar w:fldCharType="separate"/>
      </w:r>
      <w:r w:rsidR="00340C81">
        <w:t>14.1.6</w:t>
      </w:r>
      <w:r w:rsidR="00F54660"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F54660">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F54660">
        <w:rPr>
          <w:i/>
        </w:rPr>
        <w:fldChar w:fldCharType="end"/>
      </w:r>
      <w:r w:rsidR="00F54660">
        <w:rPr>
          <w:i/>
        </w:rPr>
        <w:fldChar w:fldCharType="begin"/>
      </w:r>
      <w:r w:rsidR="00C63671">
        <w:instrText xml:space="preserve"> XE "</w:instrText>
      </w:r>
      <w:r w:rsidR="00C63671" w:rsidRPr="009C0957">
        <w:instrText>active pattern functions</w:instrText>
      </w:r>
      <w:r w:rsidR="00C63671">
        <w:instrText xml:space="preserve">" </w:instrText>
      </w:r>
      <w:r w:rsidR="00F54660">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rsidR="002A24AD" w:rsidRDefault="002A24AD" w:rsidP="0045575F">
      <w:pPr>
        <w:pStyle w:val="ListParagraph"/>
      </w:pPr>
      <w:r>
        <w:lastRenderedPageBreak/>
        <w:t xml:space="preserve">Single case. The </w:t>
      </w:r>
      <w:r w:rsidR="00FF013F">
        <w:t>function</w:t>
      </w:r>
      <w:r>
        <w:t xml:space="preserve"> accepts one argument (the value being matched) and can return any type.</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Microsoft.FSharp.Core.</w:t>
      </w:r>
      <w:r w:rsidRPr="002A24AD">
        <w:rPr>
          <w:rStyle w:val="CodeInline"/>
        </w:rPr>
        <w:t>option&lt;_&gt;</w:t>
      </w:r>
      <w:r>
        <w:t xml:space="preserve"> </w:t>
      </w:r>
    </w:p>
    <w:p w:rsidR="00D06106" w:rsidRPr="00D06106" w:rsidRDefault="002A24AD" w:rsidP="0045575F">
      <w:pPr>
        <w:pStyle w:val="BulletList"/>
        <w:rPr>
          <w:rStyle w:val="CodeInlineItalic"/>
          <w:rFonts w:ascii="Arial" w:hAnsi="Arial"/>
          <w:bCs w:val="0"/>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Microsoft.FSharp.Core.</w:t>
      </w:r>
      <w:r w:rsidRPr="002A24AD">
        <w:rPr>
          <w:rStyle w:val="CodeInline"/>
        </w:rPr>
        <w:t>Choice&lt;_,...,_&gt;</w:t>
      </w:r>
      <w:r>
        <w:t xml:space="preserve"> based on the number of case names.</w:t>
      </w:r>
      <w:r w:rsidR="0094215B">
        <w:t xml:space="preserve"> In F# 2.0, the limitation </w:t>
      </w:r>
      <w:r w:rsidR="0094215B" w:rsidRPr="00355E9F">
        <w:rPr>
          <w:rStyle w:val="CodeInlineItalic"/>
        </w:rPr>
        <w:t>n</w:t>
      </w:r>
      <w:r w:rsidR="0094215B">
        <w:t xml:space="preserve"> ≤ 7 applies.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rsidR="00D06106" w:rsidRDefault="005C358C"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Microsoft.FSharp.Core.</w:t>
      </w:r>
      <w:r w:rsidR="005C358C" w:rsidRPr="002A24AD">
        <w:rPr>
          <w:rStyle w:val="CodeInline"/>
        </w:rPr>
        <w:t>option&lt;_&gt;</w:t>
      </w:r>
      <w:r w:rsidR="00C63671">
        <w:rPr>
          <w:rStyle w:val="CodeInline"/>
        </w:rPr>
        <w:t>.</w:t>
      </w:r>
    </w:p>
    <w:p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rsidR="0045575F" w:rsidRDefault="005C358C" w:rsidP="008F04E6">
      <w:pPr>
        <w:pStyle w:val="CodeExample"/>
      </w:pPr>
      <w:r w:rsidRPr="008F04E6">
        <w:t>(|CaseName1| ...</w:t>
      </w:r>
      <w:r w:rsidR="0025753F" w:rsidRPr="008F04E6">
        <w:t xml:space="preserve"> </w:t>
      </w:r>
      <w:r w:rsidRPr="008F04E6">
        <w:t>|CaseNamen|_|)</w:t>
      </w:r>
      <w:r w:rsidR="00701105">
        <w:t xml:space="preserve"> </w:t>
      </w:r>
    </w:p>
    <w:p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rsidR="005C358C" w:rsidRPr="00E42689" w:rsidRDefault="005C358C" w:rsidP="005C358C">
      <w:pPr>
        <w:pStyle w:val="CodeExample"/>
      </w:pPr>
      <w:r w:rsidRPr="00391D69">
        <w:t>let (|Positive|_|) inp = if inp &gt; 0 then Some(inp) else None</w:t>
      </w:r>
    </w:p>
    <w:p w:rsidR="005C358C" w:rsidRPr="00E42689" w:rsidRDefault="005C358C" w:rsidP="005C358C">
      <w:pPr>
        <w:pStyle w:val="CodeExample"/>
      </w:pPr>
      <w:r w:rsidRPr="00E42689">
        <w:t>let (|Negative|_|) inp = if inp &lt; 0 then Some(-inp) else None</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Positive n -&gt; printfn "positive, n = %d" n</w:t>
      </w:r>
    </w:p>
    <w:p w:rsidR="005C358C" w:rsidRPr="00F115D2" w:rsidRDefault="005C358C" w:rsidP="005C358C">
      <w:pPr>
        <w:pStyle w:val="CodeExample"/>
      </w:pPr>
      <w:r w:rsidRPr="00404279">
        <w:t>| Negative n -&gt; printfn "negative, n = %d" n</w:t>
      </w:r>
    </w:p>
    <w:p w:rsidR="005C358C" w:rsidRPr="00F115D2" w:rsidRDefault="005C358C" w:rsidP="005C358C">
      <w:pPr>
        <w:pStyle w:val="CodeExample"/>
      </w:pPr>
      <w:r w:rsidRPr="00404279">
        <w:t xml:space="preserve">| _          -&gt; printfn "zero" </w:t>
      </w:r>
    </w:p>
    <w:p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rsidR="005C358C" w:rsidRPr="00F115D2" w:rsidRDefault="005C358C" w:rsidP="005C358C">
      <w:pPr>
        <w:pStyle w:val="CodeExample"/>
      </w:pPr>
      <w:r w:rsidRPr="00404279">
        <w:t>let (|A|B|C|) inp = if inp &lt; 0 then A elif inp = 0 then B else C</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A -&gt; "negative"</w:t>
      </w:r>
    </w:p>
    <w:p w:rsidR="005C358C" w:rsidRPr="00F115D2" w:rsidRDefault="005C358C" w:rsidP="005C358C">
      <w:pPr>
        <w:pStyle w:val="CodeExample"/>
      </w:pPr>
      <w:r w:rsidRPr="00404279">
        <w:t>| B -&gt; "zero"</w:t>
      </w:r>
    </w:p>
    <w:p w:rsidR="005C358C" w:rsidRPr="00F115D2" w:rsidRDefault="005C358C" w:rsidP="005C358C">
      <w:pPr>
        <w:pStyle w:val="CodeExample"/>
      </w:pPr>
      <w:r w:rsidRPr="00404279">
        <w:t>| C -&gt; "positive"</w:t>
      </w:r>
    </w:p>
    <w:p w:rsidR="005C358C" w:rsidRPr="00F115D2" w:rsidRDefault="005C358C" w:rsidP="005C358C">
      <w:pPr>
        <w:pStyle w:val="CodeExample"/>
      </w:pPr>
    </w:p>
    <w:p w:rsidR="0045353B" w:rsidRPr="00F115D2" w:rsidRDefault="00DB6CFB" w:rsidP="0045353B">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rsidR="0045353B" w:rsidRPr="00F115D2" w:rsidRDefault="0045353B" w:rsidP="0045353B">
      <w:pPr>
        <w:pStyle w:val="CodeExample"/>
      </w:pPr>
    </w:p>
    <w:p w:rsidR="0045353B" w:rsidRPr="00F115D2" w:rsidRDefault="0045353B" w:rsidP="0045353B">
      <w:pPr>
        <w:pStyle w:val="CodeExample"/>
      </w:pPr>
      <w:r w:rsidRPr="00404279">
        <w:t xml:space="preserve">match 16 with </w:t>
      </w:r>
    </w:p>
    <w:p w:rsidR="0045353B" w:rsidRPr="00F115D2" w:rsidRDefault="0045353B" w:rsidP="0045353B">
      <w:pPr>
        <w:pStyle w:val="CodeExample"/>
      </w:pPr>
      <w:r w:rsidRPr="00404279">
        <w:t>| MultipleOf 4 n -&gt; printfn "x = 4*%d" n</w:t>
      </w:r>
    </w:p>
    <w:p w:rsidR="0045353B" w:rsidRPr="00F115D2" w:rsidRDefault="0045353B" w:rsidP="0045353B">
      <w:pPr>
        <w:pStyle w:val="CodeExample"/>
      </w:pPr>
      <w:r w:rsidRPr="00404279">
        <w:t xml:space="preserve">| _ -&gt; printfn "not a multiple of 4" </w:t>
      </w:r>
    </w:p>
    <w:p w:rsidR="00E33C9E" w:rsidRDefault="00E33C9E" w:rsidP="008F04E6">
      <w:pPr>
        <w:pStyle w:val="Le"/>
      </w:pPr>
    </w:p>
    <w:p w:rsidR="002A24AD" w:rsidRPr="00404279" w:rsidRDefault="002A24AD" w:rsidP="002A24AD">
      <w:pPr>
        <w:rPr>
          <w:lang w:val="en-GB"/>
        </w:rPr>
      </w:pPr>
      <w:r w:rsidRPr="00110BB5">
        <w:lastRenderedPageBreak/>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rsidR="002A24AD" w:rsidRPr="00110BB5" w:rsidRDefault="002A24AD" w:rsidP="002A24AD">
      <w:pPr>
        <w:pStyle w:val="CodeExample"/>
      </w:pPr>
      <w:r w:rsidRPr="00497D56">
        <w:t xml:space="preserve">let (|A|_|) x = </w:t>
      </w:r>
    </w:p>
    <w:p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rsidR="002A24AD" w:rsidRPr="00F115D2" w:rsidRDefault="002A24AD" w:rsidP="002A24AD">
      <w:pPr>
        <w:pStyle w:val="CodeExample"/>
      </w:pPr>
      <w:r w:rsidRPr="00404279">
        <w:t xml:space="preserve">    else None</w:t>
      </w:r>
    </w:p>
    <w:p w:rsidR="002A24AD" w:rsidRPr="00F115D2" w:rsidRDefault="002A24AD" w:rsidP="002A24AD">
      <w:pPr>
        <w:pStyle w:val="CodeExample"/>
      </w:pPr>
    </w:p>
    <w:p w:rsidR="002A24AD" w:rsidRPr="00F115D2" w:rsidRDefault="002A24AD" w:rsidP="002A24AD">
      <w:pPr>
        <w:pStyle w:val="CodeExample"/>
      </w:pPr>
      <w:r w:rsidRPr="00404279">
        <w:t xml:space="preserve">let (|B|_|) x = </w:t>
      </w:r>
    </w:p>
    <w:p w:rsidR="002A24AD" w:rsidRPr="00F115D2" w:rsidRDefault="002A24AD" w:rsidP="002A24AD">
      <w:pPr>
        <w:pStyle w:val="CodeExample"/>
      </w:pPr>
      <w:r w:rsidRPr="00404279">
        <w:t xml:space="preserve">    if x=3 then failwith "x is three" else None</w:t>
      </w:r>
    </w:p>
    <w:p w:rsidR="002A24AD" w:rsidRPr="00F115D2" w:rsidRDefault="002A24AD" w:rsidP="002A24AD">
      <w:pPr>
        <w:pStyle w:val="CodeExample"/>
      </w:pPr>
    </w:p>
    <w:p w:rsidR="002A24AD" w:rsidRPr="00F115D2" w:rsidRDefault="002A24AD" w:rsidP="002A24AD">
      <w:pPr>
        <w:pStyle w:val="CodeExample"/>
      </w:pPr>
      <w:r w:rsidRPr="00404279">
        <w:t xml:space="preserve">let (|C|) x = failwith "got to C" </w:t>
      </w:r>
    </w:p>
    <w:p w:rsidR="002A24AD" w:rsidRPr="00F115D2" w:rsidRDefault="002A24AD" w:rsidP="002A24AD">
      <w:pPr>
        <w:pStyle w:val="CodeExample"/>
      </w:pPr>
    </w:p>
    <w:p w:rsidR="002A24AD" w:rsidRPr="00F115D2" w:rsidRDefault="002A24AD" w:rsidP="002A24AD">
      <w:pPr>
        <w:pStyle w:val="CodeExample"/>
      </w:pPr>
      <w:r w:rsidRPr="00404279">
        <w:t xml:space="preserve">let f x = </w:t>
      </w:r>
    </w:p>
    <w:p w:rsidR="002A24AD" w:rsidRPr="00F115D2" w:rsidRDefault="002A24AD" w:rsidP="002A24AD">
      <w:pPr>
        <w:pStyle w:val="CodeExample"/>
      </w:pPr>
      <w:r w:rsidRPr="00404279">
        <w:t xml:space="preserve">    match x with </w:t>
      </w:r>
    </w:p>
    <w:p w:rsidR="002A24AD" w:rsidRPr="00F115D2" w:rsidRDefault="002A24AD" w:rsidP="002A24AD">
      <w:pPr>
        <w:pStyle w:val="CodeExample"/>
      </w:pPr>
      <w:r w:rsidRPr="00404279">
        <w:t xml:space="preserve">    | 0 -&gt; 0</w:t>
      </w:r>
    </w:p>
    <w:p w:rsidR="002A24AD" w:rsidRPr="00F115D2" w:rsidRDefault="002A24AD" w:rsidP="002A24AD">
      <w:pPr>
        <w:pStyle w:val="CodeExample"/>
      </w:pPr>
      <w:r w:rsidRPr="00404279">
        <w:t xml:space="preserve">    | A -&gt; 1</w:t>
      </w:r>
    </w:p>
    <w:p w:rsidR="002A24AD" w:rsidRPr="00F115D2" w:rsidRDefault="002A24AD" w:rsidP="002A24AD">
      <w:pPr>
        <w:pStyle w:val="CodeExample"/>
      </w:pPr>
      <w:r w:rsidRPr="00404279">
        <w:t xml:space="preserve">    | B -&gt; 2</w:t>
      </w:r>
    </w:p>
    <w:p w:rsidR="002A24AD" w:rsidRPr="00F115D2" w:rsidRDefault="002A24AD" w:rsidP="002A24AD">
      <w:pPr>
        <w:pStyle w:val="CodeExample"/>
      </w:pPr>
      <w:r w:rsidRPr="00404279">
        <w:t xml:space="preserve">    | C -&gt; 3</w:t>
      </w:r>
    </w:p>
    <w:p w:rsidR="002A24AD" w:rsidRPr="00F115D2" w:rsidRDefault="002A24AD" w:rsidP="002A24AD">
      <w:pPr>
        <w:pStyle w:val="CodeExample"/>
      </w:pPr>
      <w:r w:rsidRPr="00404279">
        <w:t xml:space="preserve">    | _ -&gt; 4</w:t>
      </w:r>
    </w:p>
    <w:p w:rsidR="002A24AD" w:rsidRPr="00110BB5" w:rsidRDefault="00651634" w:rsidP="002A24AD">
      <w:r>
        <w:rPr>
          <w:lang w:eastAsia="en-GB"/>
        </w:rPr>
        <w:t>These patterns evaluate as follows:</w:t>
      </w:r>
    </w:p>
    <w:p w:rsidR="002A24AD" w:rsidRPr="00391D69" w:rsidRDefault="002A24AD" w:rsidP="002A24AD">
      <w:pPr>
        <w:pStyle w:val="CodeExample"/>
      </w:pPr>
      <w:r w:rsidRPr="00391D69">
        <w:t>f 0 // 0</w:t>
      </w:r>
    </w:p>
    <w:p w:rsidR="002A24AD" w:rsidRPr="00E42689" w:rsidRDefault="002A24AD" w:rsidP="002A24AD">
      <w:pPr>
        <w:pStyle w:val="CodeExample"/>
      </w:pPr>
      <w:r w:rsidRPr="00E42689">
        <w:t>f 1 // 1</w:t>
      </w:r>
    </w:p>
    <w:p w:rsidR="002A24AD" w:rsidRPr="00F115D2" w:rsidRDefault="002A24AD" w:rsidP="002A24AD">
      <w:pPr>
        <w:pStyle w:val="CodeExample"/>
      </w:pPr>
      <w:r w:rsidRPr="00E42689">
        <w:t>f 2 // failwit</w:t>
      </w:r>
      <w:r w:rsidRPr="00404279">
        <w:t>h "x is two"</w:t>
      </w:r>
    </w:p>
    <w:p w:rsidR="002A24AD" w:rsidRPr="00F115D2" w:rsidRDefault="002A24AD" w:rsidP="002A24AD">
      <w:pPr>
        <w:pStyle w:val="CodeExample"/>
      </w:pPr>
      <w:r w:rsidRPr="00404279">
        <w:t>f 3 // failwith "x is three"</w:t>
      </w:r>
    </w:p>
    <w:p w:rsidR="002A24AD" w:rsidRPr="00F115D2" w:rsidRDefault="002A24AD" w:rsidP="002A24AD">
      <w:pPr>
        <w:pStyle w:val="CodeExample"/>
      </w:pPr>
      <w:r w:rsidRPr="00404279">
        <w:t>f 4 // failwith "got to C"</w:t>
      </w:r>
    </w:p>
    <w:p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rsidR="00E61457" w:rsidRPr="00E42689" w:rsidRDefault="0038435F" w:rsidP="00E104DD">
      <w:pPr>
        <w:pStyle w:val="Heading2"/>
      </w:pPr>
      <w:bookmarkStart w:id="1873" w:name="_Toc207705884"/>
      <w:bookmarkStart w:id="1874" w:name="_Toc257733627"/>
      <w:bookmarkStart w:id="1875" w:name="_Toc270597523"/>
      <w:bookmarkStart w:id="1876" w:name="_Toc286309413"/>
      <w:r>
        <w:t>“</w:t>
      </w:r>
      <w:r w:rsidR="006B52C5" w:rsidRPr="00E42689">
        <w:t>As</w:t>
      </w:r>
      <w:r>
        <w:t>”</w:t>
      </w:r>
      <w:r w:rsidR="006B52C5" w:rsidRPr="00E42689">
        <w:t xml:space="preserve"> Patterns</w:t>
      </w:r>
      <w:bookmarkEnd w:id="1873"/>
      <w:bookmarkEnd w:id="1874"/>
      <w:bookmarkEnd w:id="1875"/>
      <w:bookmarkEnd w:id="1876"/>
      <w:r w:rsidR="006B52C5" w:rsidRPr="00E42689">
        <w:t xml:space="preserve"> </w:t>
      </w:r>
    </w:p>
    <w:p w:rsidR="00925401" w:rsidRDefault="002107E3" w:rsidP="00A552DA">
      <w:r>
        <w:t>An “as”</w:t>
      </w:r>
      <w:r w:rsidRPr="00E42689">
        <w:t xml:space="preserve"> </w:t>
      </w:r>
      <w:r w:rsidR="006B52C5" w:rsidRPr="00E42689">
        <w:t>pattern</w:t>
      </w:r>
      <w:r w:rsidR="00F54660">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F54660">
        <w:rPr>
          <w:lang w:eastAsia="en-GB"/>
        </w:rPr>
        <w:fldChar w:fldCharType="end"/>
      </w:r>
      <w:r w:rsidR="006B52C5" w:rsidRPr="00497D56">
        <w:t xml:space="preserve"> </w:t>
      </w:r>
      <w:r w:rsidR="00925401">
        <w:t>is of the following form:</w:t>
      </w:r>
    </w:p>
    <w:p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rsidR="000C76D0" w:rsidRPr="00F115D2" w:rsidRDefault="006B52C5" w:rsidP="000C76D0">
      <w:pPr>
        <w:pStyle w:val="CodeExample"/>
      </w:pPr>
      <w:r w:rsidRPr="00E42689">
        <w:t>let t1 = (1,</w:t>
      </w:r>
      <w:r w:rsidR="0025753F" w:rsidRPr="00404279">
        <w:t xml:space="preserve"> </w:t>
      </w:r>
      <w:r w:rsidRPr="00404279">
        <w:t>2)</w:t>
      </w:r>
    </w:p>
    <w:p w:rsidR="000C76D0" w:rsidRPr="00F115D2" w:rsidRDefault="006B52C5" w:rsidP="000C76D0">
      <w:pPr>
        <w:pStyle w:val="CodeExample"/>
      </w:pPr>
      <w:r w:rsidRPr="00404279">
        <w:t>let (x,</w:t>
      </w:r>
      <w:r w:rsidR="0025753F" w:rsidRPr="00404279">
        <w:t xml:space="preserve"> </w:t>
      </w:r>
      <w:r w:rsidRPr="00404279">
        <w:t>y) as t2 = t1</w:t>
      </w:r>
    </w:p>
    <w:p w:rsidR="000C76D0" w:rsidRDefault="006B52C5" w:rsidP="000C76D0">
      <w:pPr>
        <w:pStyle w:val="CodeExample"/>
      </w:pPr>
      <w:r w:rsidRPr="00404279">
        <w:t>printfn "%d-%d-%A" x y t2  // 1-2-(1,</w:t>
      </w:r>
      <w:r w:rsidR="0025753F" w:rsidRPr="00404279">
        <w:t xml:space="preserve"> </w:t>
      </w:r>
      <w:r w:rsidRPr="00404279">
        <w:t>2)</w:t>
      </w:r>
    </w:p>
    <w:p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rsidR="00680728" w:rsidRPr="00F115D2" w:rsidRDefault="00680728" w:rsidP="00E104DD">
      <w:pPr>
        <w:pStyle w:val="Heading2"/>
      </w:pPr>
      <w:bookmarkStart w:id="1877" w:name="_Toc257733628"/>
      <w:bookmarkStart w:id="1878" w:name="_Toc270597524"/>
      <w:bookmarkStart w:id="1879" w:name="_Toc286309414"/>
      <w:bookmarkStart w:id="1880" w:name="_Toc207705885"/>
      <w:r w:rsidRPr="00404279">
        <w:t>Wildcard Patterns</w:t>
      </w:r>
      <w:bookmarkEnd w:id="1877"/>
      <w:bookmarkEnd w:id="1878"/>
      <w:bookmarkEnd w:id="1879"/>
      <w:r w:rsidRPr="00404279">
        <w:t xml:space="preserve"> </w:t>
      </w:r>
    </w:p>
    <w:p w:rsidR="00680728" w:rsidRPr="00391D69" w:rsidRDefault="00680728" w:rsidP="00680728">
      <w:r>
        <w:t>The pattern</w:t>
      </w:r>
      <w:r w:rsidRPr="006B52C5">
        <w:t xml:space="preserve"> </w:t>
      </w:r>
      <w:r w:rsidRPr="00680728">
        <w:rPr>
          <w:rStyle w:val="CodeInline"/>
        </w:rPr>
        <w:t>_</w:t>
      </w:r>
      <w:r w:rsidR="00F54660" w:rsidRPr="00D45B24">
        <w:fldChar w:fldCharType="begin"/>
      </w:r>
      <w:r w:rsidR="00E45D22" w:rsidRPr="00D45B24">
        <w:instrText xml:space="preserve"> XE "_ wildcard pattern" </w:instrText>
      </w:r>
      <w:r w:rsidR="00F54660" w:rsidRPr="00D45B24">
        <w:fldChar w:fldCharType="end"/>
      </w:r>
      <w:r w:rsidRPr="00497D56">
        <w:t xml:space="preserve"> </w:t>
      </w:r>
      <w:r w:rsidRPr="00110BB5">
        <w:t xml:space="preserve">is a </w:t>
      </w:r>
      <w:r w:rsidRPr="00391D69">
        <w:t>wildcard pattern</w:t>
      </w:r>
      <w:r w:rsidR="00F54660">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F54660">
        <w:rPr>
          <w:lang w:eastAsia="en-GB"/>
        </w:rPr>
        <w:fldChar w:fldCharType="end"/>
      </w:r>
      <w:r w:rsidRPr="00497D56">
        <w:t xml:space="preserve"> and matches any input</w:t>
      </w:r>
      <w:r w:rsidRPr="00110BB5">
        <w:t xml:space="preserve">. For example: </w:t>
      </w:r>
    </w:p>
    <w:p w:rsidR="00680728" w:rsidRPr="00391D69" w:rsidRDefault="00680728" w:rsidP="00680728">
      <w:pPr>
        <w:pStyle w:val="CodeExample"/>
      </w:pPr>
      <w:r w:rsidRPr="00391D69">
        <w:t xml:space="preserve">let categorize x = </w:t>
      </w:r>
    </w:p>
    <w:p w:rsidR="00680728" w:rsidRPr="00E42689" w:rsidRDefault="00680728" w:rsidP="00680728">
      <w:pPr>
        <w:pStyle w:val="CodeExample"/>
      </w:pPr>
      <w:r w:rsidRPr="00E42689">
        <w:t xml:space="preserve">    match x with </w:t>
      </w:r>
    </w:p>
    <w:p w:rsidR="00680728" w:rsidRPr="00F115D2" w:rsidRDefault="00680728" w:rsidP="00680728">
      <w:pPr>
        <w:pStyle w:val="CodeExample"/>
      </w:pPr>
      <w:r w:rsidRPr="00E42689">
        <w:t xml:space="preserve">    | </w:t>
      </w:r>
      <w:r w:rsidRPr="00404279">
        <w:t>1 -&gt; 0</w:t>
      </w:r>
    </w:p>
    <w:p w:rsidR="00680728" w:rsidRPr="00F115D2" w:rsidRDefault="00680728" w:rsidP="00680728">
      <w:pPr>
        <w:pStyle w:val="CodeExample"/>
      </w:pPr>
      <w:r w:rsidRPr="00404279">
        <w:t xml:space="preserve">    | 0 -&gt; 1</w:t>
      </w:r>
    </w:p>
    <w:p w:rsidR="00680728" w:rsidRDefault="00680728" w:rsidP="00680728">
      <w:pPr>
        <w:pStyle w:val="CodeExample"/>
      </w:pPr>
      <w:r w:rsidRPr="00404279">
        <w:t xml:space="preserve">    | _ -&gt; 0</w:t>
      </w:r>
    </w:p>
    <w:p w:rsidR="0091204E" w:rsidRPr="008F04E6" w:rsidRDefault="0091204E" w:rsidP="008F04E6">
      <w:r w:rsidRPr="008F04E6">
        <w:lastRenderedPageBreak/>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rsidR="00E61457" w:rsidRPr="00F115D2" w:rsidRDefault="0038435F" w:rsidP="00E104DD">
      <w:pPr>
        <w:pStyle w:val="Heading2"/>
      </w:pPr>
      <w:bookmarkStart w:id="1881" w:name="_Toc257733629"/>
      <w:bookmarkStart w:id="1882" w:name="_Toc270597525"/>
      <w:bookmarkStart w:id="1883" w:name="_Toc286309415"/>
      <w:r>
        <w:t>Disjunctive</w:t>
      </w:r>
      <w:r w:rsidR="006B52C5" w:rsidRPr="00404279">
        <w:t xml:space="preserve"> Patterns</w:t>
      </w:r>
      <w:bookmarkEnd w:id="1880"/>
      <w:bookmarkEnd w:id="1881"/>
      <w:bookmarkEnd w:id="1882"/>
      <w:bookmarkEnd w:id="1883"/>
    </w:p>
    <w:p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rsidR="00A552DA" w:rsidRPr="00391D69" w:rsidRDefault="006B52C5" w:rsidP="00A552DA">
      <w:pPr>
        <w:pStyle w:val="CodeExample"/>
      </w:pPr>
      <w:r w:rsidRPr="00391D69">
        <w:t>type Date = Date of int * int * int</w:t>
      </w:r>
    </w:p>
    <w:p w:rsidR="00A552DA" w:rsidRPr="00E42689" w:rsidRDefault="00A552DA" w:rsidP="00A552DA">
      <w:pPr>
        <w:pStyle w:val="CodeExample"/>
      </w:pPr>
    </w:p>
    <w:p w:rsidR="00A552DA" w:rsidRPr="00E42689" w:rsidRDefault="006B52C5" w:rsidP="00A552DA">
      <w:pPr>
        <w:pStyle w:val="CodeExample"/>
      </w:pPr>
      <w:r w:rsidRPr="00E42689">
        <w:t xml:space="preserve">let isYearLimit date = </w:t>
      </w:r>
    </w:p>
    <w:p w:rsidR="00A552DA" w:rsidRPr="00F115D2" w:rsidRDefault="006B52C5" w:rsidP="00A552DA">
      <w:pPr>
        <w:pStyle w:val="CodeExample"/>
      </w:pPr>
      <w:r w:rsidRPr="00404279">
        <w:t xml:space="preserve">    match date with </w:t>
      </w:r>
    </w:p>
    <w:p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rsidR="00B267FB" w:rsidRDefault="006B52C5">
      <w:pPr>
        <w:pStyle w:val="CodeExample"/>
      </w:pPr>
      <w:r w:rsidRPr="00404279">
        <w:t xml:space="preserve">    | _ -&gt; None</w:t>
      </w:r>
    </w:p>
    <w:p w:rsidR="003A799D" w:rsidRDefault="003A799D">
      <w:pPr>
        <w:pStyle w:val="CodeExample"/>
      </w:pPr>
    </w:p>
    <w:p w:rsidR="003A799D" w:rsidRPr="00F115D2" w:rsidRDefault="003A799D">
      <w:pPr>
        <w:pStyle w:val="CodeExample"/>
      </w:pPr>
      <w:r>
        <w:t>let result = isYearLimit (Date (2010,12,31))</w:t>
      </w:r>
    </w:p>
    <w:p w:rsidR="003A799D" w:rsidRPr="00110BB5" w:rsidRDefault="003A799D" w:rsidP="003A799D">
      <w:bookmarkStart w:id="1884" w:name="_Toc207705886"/>
      <w:bookmarkStart w:id="1885" w:name="_Toc257733630"/>
      <w:bookmarkStart w:id="1886"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rsidR="00E61457" w:rsidRPr="00F115D2" w:rsidRDefault="0038435F" w:rsidP="00E104DD">
      <w:pPr>
        <w:pStyle w:val="Heading2"/>
      </w:pPr>
      <w:bookmarkStart w:id="1887" w:name="_Toc286309416"/>
      <w:r>
        <w:t>Conju</w:t>
      </w:r>
      <w:r w:rsidR="0042074D">
        <w:t>n</w:t>
      </w:r>
      <w:r>
        <w:t>ctive</w:t>
      </w:r>
      <w:r w:rsidR="006B52C5" w:rsidRPr="00404279">
        <w:t xml:space="preserve"> Patterns</w:t>
      </w:r>
      <w:bookmarkEnd w:id="1884"/>
      <w:bookmarkEnd w:id="1885"/>
      <w:bookmarkEnd w:id="1886"/>
      <w:bookmarkEnd w:id="1887"/>
    </w:p>
    <w:p w:rsidR="0030746F" w:rsidRDefault="00507CDB" w:rsidP="00A552DA">
      <w:r>
        <w:t xml:space="preserve">A conjunctive </w:t>
      </w:r>
      <w:r w:rsidR="006B52C5" w:rsidRPr="006B52C5">
        <w:t xml:space="preserve">pattern </w:t>
      </w:r>
      <w:r w:rsidR="00F54660">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F54660">
        <w:rPr>
          <w:lang w:eastAsia="en-GB"/>
        </w:rPr>
        <w:fldChar w:fldCharType="end"/>
      </w:r>
      <w:r w:rsidR="00F54660">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F54660">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rsidR="00A552DA" w:rsidRPr="00391D69" w:rsidRDefault="006B52C5" w:rsidP="00A552DA">
      <w:r w:rsidRPr="00110BB5">
        <w:t>For example:</w:t>
      </w:r>
    </w:p>
    <w:p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rsidR="00AD777D" w:rsidRPr="00F115D2" w:rsidRDefault="00AD777D" w:rsidP="00AD777D">
      <w:pPr>
        <w:pStyle w:val="CodeExample"/>
      </w:pPr>
    </w:p>
    <w:p w:rsidR="003A799D" w:rsidRDefault="003A799D" w:rsidP="00AD777D">
      <w:pPr>
        <w:pStyle w:val="CodeExample"/>
      </w:pPr>
      <w:r>
        <w:t xml:space="preserve">let result = </w:t>
      </w:r>
    </w:p>
    <w:p w:rsidR="00AD777D" w:rsidRPr="00F115D2" w:rsidRDefault="003A799D" w:rsidP="00AD777D">
      <w:pPr>
        <w:pStyle w:val="CodeExample"/>
      </w:pPr>
      <w:r>
        <w:t xml:space="preserve">    </w:t>
      </w:r>
      <w:r w:rsidR="006B52C5" w:rsidRPr="00404279">
        <w:t xml:space="preserve">match 56 with </w:t>
      </w:r>
    </w:p>
    <w:p w:rsidR="00AD777D" w:rsidRPr="00F115D2" w:rsidRDefault="003A799D" w:rsidP="00AD777D">
      <w:pPr>
        <w:pStyle w:val="CodeExample"/>
      </w:pPr>
      <w:r>
        <w:t xml:space="preserve">    </w:t>
      </w:r>
      <w:r w:rsidR="006B52C5" w:rsidRPr="00404279">
        <w:t xml:space="preserve">| MultipleOf 4 m &amp; MultipleOf 7 n -&gt; </w:t>
      </w:r>
      <w:r>
        <w:t>m + n</w:t>
      </w:r>
    </w:p>
    <w:p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rsidR="003A799D" w:rsidRPr="00110BB5" w:rsidRDefault="003A799D" w:rsidP="003A799D">
      <w:bookmarkStart w:id="1888" w:name="_Toc207705887"/>
      <w:bookmarkStart w:id="1889" w:name="_Toc257733631"/>
      <w:bookmarkStart w:id="1890"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rsidR="00E61457" w:rsidRPr="00F115D2" w:rsidRDefault="003A799D" w:rsidP="00E104DD">
      <w:pPr>
        <w:pStyle w:val="Heading2"/>
      </w:pPr>
      <w:r w:rsidRPr="00404279">
        <w:t xml:space="preserve"> </w:t>
      </w:r>
      <w:bookmarkStart w:id="1891" w:name="_Toc286309417"/>
      <w:r w:rsidR="006B52C5" w:rsidRPr="00404279">
        <w:t>List Patterns</w:t>
      </w:r>
      <w:bookmarkEnd w:id="1888"/>
      <w:bookmarkEnd w:id="1889"/>
      <w:bookmarkEnd w:id="1890"/>
      <w:bookmarkEnd w:id="1891"/>
    </w:p>
    <w:p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F54660">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F54660">
        <w:rPr>
          <w:lang w:eastAsia="en-GB"/>
        </w:rPr>
        <w:fldChar w:fldCharType="end"/>
      </w:r>
      <w:r w:rsidR="00F54660">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F54660">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t xml:space="preserve"> </w:t>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rsidR="00B267FB" w:rsidRPr="00F115D2" w:rsidRDefault="006B52C5">
      <w:r w:rsidRPr="006B52C5">
        <w:t>For example:</w:t>
      </w:r>
    </w:p>
    <w:p w:rsidR="00AD777D" w:rsidRPr="00F115D2" w:rsidRDefault="006B52C5" w:rsidP="00AD777D">
      <w:pPr>
        <w:pStyle w:val="CodeExample"/>
      </w:pPr>
      <w:r w:rsidRPr="00404279">
        <w:t xml:space="preserve">let rec count x = </w:t>
      </w:r>
    </w:p>
    <w:p w:rsidR="00AD777D" w:rsidRPr="00F115D2" w:rsidRDefault="006B52C5" w:rsidP="00AD777D">
      <w:pPr>
        <w:pStyle w:val="CodeExample"/>
      </w:pPr>
      <w:r w:rsidRPr="00404279">
        <w:t xml:space="preserve">    match x with </w:t>
      </w:r>
    </w:p>
    <w:p w:rsidR="00AD777D" w:rsidRPr="00F115D2" w:rsidRDefault="006B52C5" w:rsidP="00AD777D">
      <w:pPr>
        <w:pStyle w:val="CodeExample"/>
      </w:pPr>
      <w:r w:rsidRPr="00404279">
        <w:t xml:space="preserve">    | [] -&gt; </w:t>
      </w:r>
      <w:r w:rsidR="003A799D">
        <w:t>0</w:t>
      </w:r>
    </w:p>
    <w:p w:rsidR="00D0200D" w:rsidRPr="00F115D2" w:rsidRDefault="006B52C5">
      <w:pPr>
        <w:pStyle w:val="CodeExample"/>
      </w:pPr>
      <w:r w:rsidRPr="00404279">
        <w:t xml:space="preserve">    | </w:t>
      </w:r>
      <w:r w:rsidR="003A799D">
        <w:t>h</w:t>
      </w:r>
      <w:r w:rsidRPr="00404279">
        <w:t xml:space="preserve"> :: t -&gt; </w:t>
      </w:r>
      <w:r w:rsidR="003A799D">
        <w:t>h + count t</w:t>
      </w:r>
    </w:p>
    <w:p w:rsidR="003A799D" w:rsidRDefault="003A799D" w:rsidP="003A799D">
      <w:pPr>
        <w:pStyle w:val="CodeExample"/>
      </w:pPr>
      <w:bookmarkStart w:id="1892" w:name="_Toc207705888"/>
      <w:bookmarkStart w:id="1893" w:name="_Toc257733632"/>
      <w:bookmarkStart w:id="1894" w:name="_Toc270597528"/>
    </w:p>
    <w:p w:rsidR="003A799D" w:rsidRDefault="003A799D" w:rsidP="003A799D">
      <w:pPr>
        <w:pStyle w:val="CodeExample"/>
      </w:pPr>
      <w:r>
        <w:t>let result</w:t>
      </w:r>
      <w:r w:rsidR="007E094B">
        <w:t>1</w:t>
      </w:r>
      <w:r>
        <w:t xml:space="preserve"> = count [1;2;3]</w:t>
      </w:r>
      <w:r w:rsidRPr="00404279">
        <w:t xml:space="preserve"> </w:t>
      </w:r>
    </w:p>
    <w:p w:rsidR="007E094B" w:rsidRDefault="007E094B" w:rsidP="007E094B">
      <w:pPr>
        <w:pStyle w:val="CodeExample"/>
      </w:pPr>
      <w:r>
        <w:t xml:space="preserve">let result2 = </w:t>
      </w:r>
    </w:p>
    <w:p w:rsidR="007E094B" w:rsidRDefault="007E094B" w:rsidP="007E094B">
      <w:pPr>
        <w:pStyle w:val="CodeExample"/>
      </w:pPr>
      <w:r>
        <w:lastRenderedPageBreak/>
        <w:t xml:space="preserve">    match [1;2;3]</w:t>
      </w:r>
      <w:r w:rsidRPr="00404279">
        <w:t xml:space="preserve"> </w:t>
      </w:r>
      <w:r>
        <w:t xml:space="preserve">with </w:t>
      </w:r>
    </w:p>
    <w:p w:rsidR="007E094B" w:rsidRDefault="007E094B" w:rsidP="007E094B">
      <w:pPr>
        <w:pStyle w:val="CodeExample"/>
      </w:pPr>
      <w:r>
        <w:t xml:space="preserve">    | [a;b;c] -&gt; a + b + c</w:t>
      </w:r>
    </w:p>
    <w:p w:rsidR="007E094B" w:rsidRPr="00F115D2" w:rsidRDefault="007E094B" w:rsidP="00D61DA2">
      <w:pPr>
        <w:pStyle w:val="CodeExample"/>
      </w:pPr>
      <w:r>
        <w:t xml:space="preserve">    | _ -&gt; 0</w:t>
      </w:r>
    </w:p>
    <w:p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rsidR="00E61457" w:rsidRPr="00F115D2" w:rsidRDefault="0038435F" w:rsidP="00E104DD">
      <w:pPr>
        <w:pStyle w:val="Heading2"/>
      </w:pPr>
      <w:bookmarkStart w:id="1895" w:name="_Toc286309418"/>
      <w:r>
        <w:t>Type</w:t>
      </w:r>
      <w:r w:rsidR="00E1201E">
        <w:t>-</w:t>
      </w:r>
      <w:r>
        <w:t>A</w:t>
      </w:r>
      <w:r w:rsidR="006B52C5" w:rsidRPr="00404279">
        <w:t>nnotated Patterns</w:t>
      </w:r>
      <w:bookmarkEnd w:id="1892"/>
      <w:bookmarkEnd w:id="1893"/>
      <w:bookmarkEnd w:id="1894"/>
      <w:bookmarkEnd w:id="1895"/>
    </w:p>
    <w:p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F54660">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F54660">
        <w:rPr>
          <w:i/>
          <w:lang w:eastAsia="en-GB"/>
        </w:rPr>
        <w:fldChar w:fldCharType="end"/>
      </w:r>
      <w:r w:rsidR="00F54660">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F54660">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rsidR="00AD777D" w:rsidRPr="00391D69" w:rsidRDefault="006B52C5" w:rsidP="00AD777D">
      <w:r w:rsidRPr="00391D69">
        <w:t>For example:</w:t>
      </w:r>
    </w:p>
    <w:p w:rsidR="00AD777D" w:rsidRPr="00F115D2" w:rsidRDefault="006B52C5" w:rsidP="00AD777D">
      <w:pPr>
        <w:pStyle w:val="CodeExample"/>
      </w:pPr>
      <w:r w:rsidRPr="00391D69">
        <w:t xml:space="preserve">let rec sum </w:t>
      </w:r>
      <w:r w:rsidR="00947F13">
        <w:t>xs</w:t>
      </w:r>
      <w:r w:rsidRPr="00404279">
        <w:t xml:space="preserve"> = </w:t>
      </w:r>
    </w:p>
    <w:p w:rsidR="00AD777D" w:rsidRPr="00F115D2" w:rsidRDefault="006B52C5" w:rsidP="00AD777D">
      <w:pPr>
        <w:pStyle w:val="CodeExample"/>
      </w:pPr>
      <w:r w:rsidRPr="00404279">
        <w:t xml:space="preserve">    match x</w:t>
      </w:r>
      <w:r w:rsidR="00947F13">
        <w:t>s</w:t>
      </w:r>
      <w:r w:rsidRPr="00404279">
        <w:t xml:space="preserve"> with </w:t>
      </w:r>
    </w:p>
    <w:p w:rsidR="00AD777D" w:rsidRPr="00B52628" w:rsidRDefault="006B52C5" w:rsidP="00AD777D">
      <w:pPr>
        <w:pStyle w:val="CodeExample"/>
        <w:rPr>
          <w:lang w:val="en-GB"/>
        </w:rPr>
      </w:pPr>
      <w:r w:rsidRPr="00404279">
        <w:t xml:space="preserve">    </w:t>
      </w:r>
      <w:r w:rsidR="00D71B4C" w:rsidRPr="00B52628">
        <w:rPr>
          <w:lang w:val="en-GB"/>
        </w:rPr>
        <w:t>| [] -&gt; 0</w:t>
      </w:r>
    </w:p>
    <w:p w:rsidR="00AD777D" w:rsidRPr="00B52628" w:rsidRDefault="00D71B4C" w:rsidP="00AD777D">
      <w:pPr>
        <w:pStyle w:val="CodeExample"/>
        <w:rPr>
          <w:lang w:val="en-GB"/>
        </w:rPr>
      </w:pPr>
      <w:r w:rsidRPr="00B52628">
        <w:rPr>
          <w:lang w:val="en-GB"/>
        </w:rPr>
        <w:t xml:space="preserve">    | (h : int) :: t -&gt; h + sum t</w:t>
      </w:r>
    </w:p>
    <w:p w:rsidR="00947F13" w:rsidRPr="00F115D2" w:rsidRDefault="00947F13" w:rsidP="00947F13">
      <w:bookmarkStart w:id="1896" w:name="_Toc220526680"/>
      <w:bookmarkStart w:id="1897" w:name="_Toc220742946"/>
      <w:bookmarkStart w:id="1898" w:name="_Toc226259947"/>
      <w:bookmarkStart w:id="1899" w:name="_Toc233332006"/>
      <w:bookmarkStart w:id="1900" w:name="_Toc220526681"/>
      <w:bookmarkStart w:id="1901" w:name="_Toc220742947"/>
      <w:bookmarkStart w:id="1902" w:name="_Toc226259948"/>
      <w:bookmarkStart w:id="1903" w:name="_Toc233332007"/>
      <w:bookmarkStart w:id="1904" w:name="_Toc220526682"/>
      <w:bookmarkStart w:id="1905" w:name="_Toc220742948"/>
      <w:bookmarkStart w:id="1906" w:name="_Toc226259949"/>
      <w:bookmarkStart w:id="1907" w:name="_Toc233332008"/>
      <w:bookmarkStart w:id="1908" w:name="_Toc192842212"/>
      <w:bookmarkStart w:id="1909" w:name="_Toc192842629"/>
      <w:bookmarkStart w:id="1910" w:name="_Toc192843047"/>
      <w:bookmarkStart w:id="1911" w:name="_Toc192844607"/>
      <w:bookmarkStart w:id="1912" w:name="_Toc192860582"/>
      <w:bookmarkStart w:id="1913" w:name="_Toc207705889"/>
      <w:bookmarkStart w:id="1914" w:name="_Toc257733633"/>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rsidR="00E61457" w:rsidRPr="00391D69" w:rsidRDefault="006B52C5" w:rsidP="00E104DD">
      <w:pPr>
        <w:pStyle w:val="Heading2"/>
      </w:pPr>
      <w:bookmarkStart w:id="1915" w:name="_Toc270597529"/>
      <w:bookmarkStart w:id="1916" w:name="_Toc286309419"/>
      <w:r w:rsidRPr="00110BB5">
        <w:t xml:space="preserve">Dynamic </w:t>
      </w:r>
      <w:r w:rsidR="004920E1" w:rsidRPr="00110BB5">
        <w:t>Type</w:t>
      </w:r>
      <w:r w:rsidR="004920E1">
        <w:t>-</w:t>
      </w:r>
      <w:r w:rsidRPr="00110BB5">
        <w:t>Test Patterns</w:t>
      </w:r>
      <w:bookmarkEnd w:id="1913"/>
      <w:bookmarkEnd w:id="1914"/>
      <w:bookmarkEnd w:id="1915"/>
      <w:bookmarkEnd w:id="1916"/>
    </w:p>
    <w:p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F54660">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F54660">
        <w:rPr>
          <w:i/>
          <w:iCs/>
          <w:lang w:eastAsia="en-GB"/>
        </w:rPr>
        <w:fldChar w:fldCharType="end"/>
      </w:r>
      <w:r>
        <w:t xml:space="preserve"> have the following two forms:</w:t>
      </w:r>
    </w:p>
    <w:p w:rsidR="0030746F" w:rsidRDefault="0030746F" w:rsidP="008F04E6">
      <w:pPr>
        <w:pStyle w:val="CodeExample"/>
      </w:pPr>
      <w:r w:rsidRPr="00E42689">
        <w:rPr>
          <w:rStyle w:val="CodeInline"/>
        </w:rPr>
        <w:t xml:space="preserve">:? </w:t>
      </w:r>
      <w:r w:rsidRPr="00355E9F">
        <w:rPr>
          <w:rStyle w:val="CodeInlineItalic"/>
        </w:rPr>
        <w:t>type</w:t>
      </w:r>
    </w:p>
    <w:p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rsidR="002F0419" w:rsidRPr="00F115D2" w:rsidRDefault="006B52C5" w:rsidP="002F0419">
      <w:pPr>
        <w:pStyle w:val="CodeExample"/>
      </w:pPr>
      <w:r w:rsidRPr="00404279">
        <w:t xml:space="preserve">let message (x : </w:t>
      </w:r>
      <w:r w:rsidR="004D5C53">
        <w:t>System.</w:t>
      </w:r>
      <w:r w:rsidRPr="00404279">
        <w:t xml:space="preserve">Exception)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System.OperationCanceledException -&gt; "cancelled"</w:t>
      </w:r>
    </w:p>
    <w:p w:rsidR="002F0419" w:rsidRPr="00F115D2" w:rsidRDefault="006B52C5" w:rsidP="002F0419">
      <w:pPr>
        <w:pStyle w:val="CodeExample"/>
      </w:pPr>
      <w:r w:rsidRPr="00404279">
        <w:t xml:space="preserve">    | :? System.ArgumentException -&gt; "invalid argument"</w:t>
      </w:r>
    </w:p>
    <w:p w:rsidR="00B267FB" w:rsidRPr="00F115D2" w:rsidRDefault="006B52C5">
      <w:pPr>
        <w:pStyle w:val="CodeExample"/>
      </w:pPr>
      <w:r w:rsidRPr="00404279">
        <w:t xml:space="preserve">    | _ -&gt; "unknown error"</w:t>
      </w:r>
    </w:p>
    <w:p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xml:space="preserve">, then </w:t>
      </w:r>
      <w:r w:rsidR="00925401" w:rsidRPr="00355E9F">
        <w:rPr>
          <w:rStyle w:val="CodeInlineItalic"/>
        </w:rPr>
        <w:t>ident</w:t>
      </w:r>
      <w:r w:rsidR="00925401">
        <w:t xml:space="preserve"> </w:t>
      </w:r>
      <w:commentRangeStart w:id="1917"/>
      <w:r w:rsidR="00925401">
        <w:t>is b</w:t>
      </w:r>
      <w:r w:rsidRPr="00497D56">
        <w:t>ound to the value</w:t>
      </w:r>
      <w:r w:rsidR="00925401">
        <w:t xml:space="preserve">, </w:t>
      </w:r>
      <w:del w:id="1918" w:author="Don Syme" w:date="2011-02-17T12:16:00Z">
        <w:r w:rsidRPr="00497D56" w:rsidDel="00925401">
          <w:delText xml:space="preserve"> </w:delText>
        </w:r>
        <w:r w:rsidR="00843D1F" w:rsidDel="00925401">
          <w:rPr>
            <w:lang w:eastAsia="en-GB"/>
          </w:rPr>
          <w:delText xml:space="preserve">that was </w:delText>
        </w:r>
      </w:del>
      <w:r w:rsidRPr="00497D56">
        <w:t xml:space="preserve">coerced to </w:t>
      </w:r>
      <w:commentRangeEnd w:id="1917"/>
      <w:r w:rsidR="00143AB9">
        <w:rPr>
          <w:rStyle w:val="CommentReference"/>
        </w:rPr>
        <w:commentReference w:id="1917"/>
      </w:r>
      <w:r w:rsidRPr="00497D56">
        <w:t>the given type</w:t>
      </w:r>
      <w:r w:rsidR="00843D1F">
        <w:rPr>
          <w:lang w:eastAsia="en-GB"/>
        </w:rPr>
        <w:t>. F</w:t>
      </w:r>
      <w:r w:rsidRPr="00110BB5">
        <w:t>or example:</w:t>
      </w:r>
    </w:p>
    <w:p w:rsidR="002F0419" w:rsidRPr="00E42689" w:rsidRDefault="006B52C5" w:rsidP="002F0419">
      <w:pPr>
        <w:pStyle w:val="CodeExample"/>
      </w:pPr>
      <w:r w:rsidRPr="00E42689">
        <w:t xml:space="preserve">let findLength (x : obj)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string as s -&gt; s.Length</w:t>
      </w:r>
    </w:p>
    <w:p w:rsidR="002F0419" w:rsidRPr="00F115D2" w:rsidRDefault="006B52C5" w:rsidP="002F0419">
      <w:pPr>
        <w:pStyle w:val="CodeExample"/>
      </w:pPr>
      <w:r w:rsidRPr="00404279">
        <w:t xml:space="preserve">    | _ -&gt; 0</w:t>
      </w:r>
    </w:p>
    <w:p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rsidR="005853DD" w:rsidRPr="00F115D2" w:rsidDel="005853DD" w:rsidRDefault="005853DD" w:rsidP="005853DD">
      <w:pPr>
        <w:rPr>
          <w:del w:id="1919" w:author="Don Syme" w:date="2011-02-17T12:34:00Z"/>
        </w:rPr>
      </w:pPr>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w:t>
      </w:r>
      <w:commentRangeStart w:id="1920"/>
      <w:r w:rsidRPr="00E42689">
        <w:t xml:space="preserve">type </w:t>
      </w:r>
      <w:r w:rsidRPr="00355E9F">
        <w:rPr>
          <w:rStyle w:val="CodeInlineItalic"/>
        </w:rPr>
        <w:t>ty</w:t>
      </w:r>
      <w:r w:rsidRPr="00E42689">
        <w:rPr>
          <w:rStyle w:val="CodeInline"/>
          <w:i/>
          <w:vertAlign w:val="subscript"/>
        </w:rPr>
        <w:t>in</w:t>
      </w:r>
      <w:r w:rsidRPr="006B52C5">
        <w:t xml:space="preserve">, </w:t>
      </w:r>
      <w:r>
        <w:t xml:space="preserve"> </w:t>
      </w:r>
      <w:commentRangeEnd w:id="1920"/>
      <w:r w:rsidR="00143AB9">
        <w:rPr>
          <w:rStyle w:val="CommentReference"/>
        </w:rPr>
        <w:commentReference w:id="1920"/>
      </w:r>
    </w:p>
    <w:p w:rsidR="005C0FD8" w:rsidRPr="00110BB5" w:rsidRDefault="006B52C5" w:rsidP="00E61457">
      <w:r w:rsidRPr="006B52C5">
        <w:t>A</w:t>
      </w:r>
      <w:r w:rsidR="005853DD">
        <w:t xml:space="preserve">n error </w:t>
      </w:r>
      <w:r w:rsidR="00843D1F">
        <w:t>occurs</w:t>
      </w:r>
      <w:r w:rsidRPr="00497D56">
        <w:t xml:space="preserve"> if </w:t>
      </w:r>
      <w:r w:rsidR="003A799D">
        <w:rPr>
          <w:rStyle w:val="CodeInline"/>
          <w:i/>
        </w:rPr>
        <w:t>t</w:t>
      </w:r>
      <w:r w:rsidR="005853DD">
        <w:rPr>
          <w:rStyle w:val="CodeInline"/>
          <w:i/>
        </w:rPr>
        <w:t>ype</w:t>
      </w:r>
      <w:r w:rsidR="003A799D">
        <w:t xml:space="preserve"> </w:t>
      </w:r>
      <w:r w:rsidRPr="00497D56">
        <w:t xml:space="preserve">cannot be statically determined to be a </w:t>
      </w:r>
      <w:commentRangeStart w:id="1921"/>
      <w:r w:rsidRPr="00497D56">
        <w:t xml:space="preserve">subtype </w:t>
      </w:r>
      <w:del w:id="1922" w:author="Don Syme" w:date="2011-02-17T12:33:00Z">
        <w:r w:rsidRPr="00497D56" w:rsidDel="003A799D">
          <w:delText xml:space="preserve">of </w:delText>
        </w:r>
      </w:del>
      <w:ins w:id="1923" w:author="Don Syme" w:date="2011-02-17T12:33:00Z">
        <w:r w:rsidR="003A799D" w:rsidRPr="00497D56">
          <w:t xml:space="preserve">the </w:t>
        </w:r>
      </w:ins>
      <w:commentRangeEnd w:id="1921"/>
      <w:r w:rsidR="00CA6251">
        <w:rPr>
          <w:rStyle w:val="CommentReference"/>
        </w:rPr>
        <w:commentReference w:id="1921"/>
      </w:r>
      <w:r w:rsidR="003A799D" w:rsidRPr="00497D56">
        <w:t xml:space="preserve">type </w:t>
      </w:r>
      <w:r w:rsidR="003A799D">
        <w:t>of the pattern input</w:t>
      </w:r>
      <w:r w:rsidRPr="00B81F48">
        <w:rPr>
          <w:rStyle w:val="Italic"/>
        </w:rPr>
        <w:t>.</w:t>
      </w:r>
      <w:r w:rsidRPr="00110BB5">
        <w:t xml:space="preserve"> A</w:t>
      </w:r>
      <w:r w:rsidR="005853DD">
        <w:t xml:space="preserve"> warning </w:t>
      </w:r>
      <w:r w:rsidR="00843D1F">
        <w:t>occurs</w:t>
      </w:r>
      <w:r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rsidR="007F785C" w:rsidRPr="00F115D2" w:rsidRDefault="006B52C5" w:rsidP="007F785C">
      <w:pPr>
        <w:pStyle w:val="CodeExample"/>
      </w:pPr>
      <w:r w:rsidRPr="00404279">
        <w:t xml:space="preserve">match box "3" with </w:t>
      </w:r>
    </w:p>
    <w:p w:rsidR="007F785C" w:rsidRPr="00F115D2" w:rsidRDefault="006B52C5" w:rsidP="007F785C">
      <w:pPr>
        <w:pStyle w:val="CodeExample"/>
      </w:pPr>
      <w:r w:rsidRPr="00404279">
        <w:t>| :?</w:t>
      </w:r>
      <w:r w:rsidR="004C4F17" w:rsidRPr="00404279">
        <w:t xml:space="preserve"> string </w:t>
      </w:r>
      <w:r w:rsidRPr="00404279">
        <w:t xml:space="preserve">-&gt; 1 </w:t>
      </w:r>
    </w:p>
    <w:p w:rsidR="007F785C" w:rsidRPr="00F115D2" w:rsidRDefault="006B52C5" w:rsidP="007F785C">
      <w:pPr>
        <w:pStyle w:val="CodeExample"/>
      </w:pPr>
      <w:r w:rsidRPr="00404279">
        <w:t xml:space="preserve">| :? string -&gt; 1  // a warning is reported that this rule is </w:t>
      </w:r>
      <w:r w:rsidR="00E0404C" w:rsidRPr="00404279">
        <w:t>"</w:t>
      </w:r>
      <w:r w:rsidRPr="00404279">
        <w:t>never matched</w:t>
      </w:r>
      <w:r w:rsidR="00E0404C" w:rsidRPr="00404279">
        <w:t>"</w:t>
      </w:r>
    </w:p>
    <w:p w:rsidR="007F785C" w:rsidRPr="00F115D2" w:rsidRDefault="006B52C5" w:rsidP="007F785C">
      <w:pPr>
        <w:pStyle w:val="CodeExample"/>
      </w:pPr>
      <w:r w:rsidRPr="00404279">
        <w:lastRenderedPageBreak/>
        <w:t>| _ -&gt; 2</w:t>
      </w:r>
    </w:p>
    <w:p w:rsidR="007F785C" w:rsidRPr="00F115D2" w:rsidRDefault="007F785C" w:rsidP="007F785C">
      <w:pPr>
        <w:pStyle w:val="CodeExample"/>
      </w:pPr>
    </w:p>
    <w:p w:rsidR="007F785C" w:rsidRPr="00F115D2" w:rsidRDefault="006B52C5" w:rsidP="002807A7">
      <w:pPr>
        <w:pStyle w:val="CodeExample"/>
        <w:rPr>
          <w:rStyle w:val="CodeInline"/>
        </w:rPr>
      </w:pPr>
      <w:r w:rsidRPr="00404279">
        <w:rPr>
          <w:rStyle w:val="CodeInline"/>
        </w:rPr>
        <w:t xml:space="preserve">match box "3" with </w:t>
      </w:r>
    </w:p>
    <w:p w:rsidR="007F785C" w:rsidRPr="00F115D2" w:rsidRDefault="006B52C5" w:rsidP="002807A7">
      <w:pPr>
        <w:pStyle w:val="CodeExample"/>
        <w:rPr>
          <w:rStyle w:val="CodeInline"/>
        </w:rPr>
      </w:pPr>
      <w:r w:rsidRPr="00404279">
        <w:rPr>
          <w:rStyle w:val="CodeInline"/>
        </w:rPr>
        <w:t xml:space="preserve">| :? System.IComparable -&gt; 1 </w:t>
      </w:r>
    </w:p>
    <w:p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924" w:name="_Toc207705890"/>
    </w:p>
    <w:p w:rsidR="007F785C" w:rsidRPr="00F115D2" w:rsidRDefault="006B52C5" w:rsidP="00C35BCD">
      <w:pPr>
        <w:pStyle w:val="CodeExample"/>
        <w:rPr>
          <w:rStyle w:val="CodeInline"/>
        </w:rPr>
      </w:pPr>
      <w:r w:rsidRPr="00404279">
        <w:rPr>
          <w:rStyle w:val="CodeInline"/>
        </w:rPr>
        <w:t>| _ -&gt; 2</w:t>
      </w:r>
      <w:bookmarkEnd w:id="1924"/>
    </w:p>
    <w:p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rsidR="00E61457" w:rsidRPr="00F115D2" w:rsidRDefault="006B52C5" w:rsidP="00E104DD">
      <w:pPr>
        <w:pStyle w:val="Heading2"/>
      </w:pPr>
      <w:bookmarkStart w:id="1925" w:name="_Toc207705891"/>
      <w:bookmarkStart w:id="1926" w:name="_Toc257733634"/>
      <w:bookmarkStart w:id="1927" w:name="_Toc270597530"/>
      <w:bookmarkStart w:id="1928" w:name="_Toc286309420"/>
      <w:r w:rsidRPr="00E42689">
        <w:t>Record Patterns</w:t>
      </w:r>
      <w:bookmarkEnd w:id="1925"/>
      <w:bookmarkEnd w:id="1926"/>
      <w:bookmarkEnd w:id="1927"/>
      <w:bookmarkEnd w:id="1928"/>
      <w:r w:rsidRPr="00404279">
        <w:t xml:space="preserve"> </w:t>
      </w:r>
    </w:p>
    <w:p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122CD4">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122CD4">
        <w:rPr>
          <w:i/>
          <w:iCs/>
          <w:lang w:eastAsia="en-GB"/>
        </w:rPr>
        <w:fldChar w:fldCharType="end"/>
      </w:r>
      <w:r w:rsidR="00122CD4" w:rsidRPr="008F04E6">
        <w:rPr>
          <w:iCs/>
          <w:lang w:eastAsia="en-GB"/>
        </w:rPr>
        <w:t>:</w:t>
      </w:r>
    </w:p>
    <w:p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rsidR="006B6E21" w:rsidRDefault="006B52C5">
      <w:pPr>
        <w:keepNext/>
      </w:pPr>
      <w:r w:rsidRPr="00497D56">
        <w:t xml:space="preserve">For example: </w:t>
      </w:r>
    </w:p>
    <w:p w:rsidR="002F0419" w:rsidRPr="00391D69" w:rsidRDefault="006B52C5" w:rsidP="002F0419">
      <w:pPr>
        <w:pStyle w:val="CodeExample"/>
      </w:pPr>
      <w:r w:rsidRPr="00110BB5">
        <w:t>type Data = { Header:string; Size: int; Names: str</w:t>
      </w:r>
      <w:r w:rsidRPr="00391D69">
        <w:t>ing list }</w:t>
      </w:r>
    </w:p>
    <w:p w:rsidR="002F0419" w:rsidRPr="00E42689" w:rsidRDefault="002F0419" w:rsidP="002F0419">
      <w:pPr>
        <w:pStyle w:val="CodeExample"/>
      </w:pPr>
    </w:p>
    <w:p w:rsidR="002F0419" w:rsidRPr="00E42689" w:rsidRDefault="006B52C5" w:rsidP="002F0419">
      <w:pPr>
        <w:pStyle w:val="CodeExample"/>
      </w:pPr>
      <w:r w:rsidRPr="00E42689">
        <w:t xml:space="preserve">let totalSize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rsidR="00D0200D" w:rsidRPr="00F115D2" w:rsidRDefault="006B52C5">
      <w:pPr>
        <w:pStyle w:val="CodeExample"/>
      </w:pPr>
      <w:r w:rsidRPr="00404279">
        <w:t xml:space="preserve">    | _ -&gt; failwith "unknown header"</w:t>
      </w:r>
    </w:p>
    <w:p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rsidR="00E61457" w:rsidRPr="00F115D2" w:rsidRDefault="006B52C5" w:rsidP="00E104DD">
      <w:pPr>
        <w:pStyle w:val="Heading2"/>
      </w:pPr>
      <w:bookmarkStart w:id="1929" w:name="_Toc207705892"/>
      <w:bookmarkStart w:id="1930" w:name="_Toc257733635"/>
      <w:bookmarkStart w:id="1931" w:name="_Toc270597531"/>
      <w:bookmarkStart w:id="1932" w:name="_Toc286309421"/>
      <w:r w:rsidRPr="00404279">
        <w:t>Array Patterns</w:t>
      </w:r>
      <w:bookmarkEnd w:id="1929"/>
      <w:bookmarkEnd w:id="1930"/>
      <w:bookmarkEnd w:id="1931"/>
      <w:bookmarkEnd w:id="1932"/>
      <w:r w:rsidRPr="00404279">
        <w:t xml:space="preserve"> </w:t>
      </w:r>
    </w:p>
    <w:p w:rsidR="00507CDB" w:rsidRDefault="00507CDB" w:rsidP="002F0419">
      <w:r>
        <w:t>An</w:t>
      </w:r>
      <w:r w:rsidR="006B52C5" w:rsidRPr="006B52C5">
        <w:t xml:space="preserve"> </w:t>
      </w:r>
      <w:r w:rsidR="006B52C5" w:rsidRPr="00B81F48">
        <w:rPr>
          <w:rStyle w:val="Italic"/>
        </w:rPr>
        <w:t>array pattern</w:t>
      </w:r>
      <w:r w:rsidR="00F54660">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F54660">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rsidR="002F0419" w:rsidRPr="00E42689" w:rsidRDefault="006B52C5" w:rsidP="002F0419">
      <w:r w:rsidRPr="00391D69">
        <w:t xml:space="preserve">For example: </w:t>
      </w:r>
    </w:p>
    <w:p w:rsidR="002F0419" w:rsidRPr="00E42689" w:rsidRDefault="006B52C5" w:rsidP="002F0419">
      <w:pPr>
        <w:pStyle w:val="CodeExample"/>
      </w:pPr>
      <w:r w:rsidRPr="00E42689">
        <w:t xml:space="preserve">let checkPackets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rsidR="002F0419" w:rsidRPr="00F115D2" w:rsidRDefault="006B52C5" w:rsidP="002F0419">
      <w:pPr>
        <w:pStyle w:val="CodeExample"/>
      </w:pPr>
      <w:r w:rsidRPr="00404279">
        <w:t xml:space="preserve">    | _ -&gt; failwith "unknown packet"</w:t>
      </w:r>
    </w:p>
    <w:p w:rsidR="00E61457" w:rsidRPr="00F115D2" w:rsidRDefault="006B52C5" w:rsidP="00E104DD">
      <w:pPr>
        <w:pStyle w:val="Heading2"/>
      </w:pPr>
      <w:bookmarkStart w:id="1933" w:name="_Toc207705893"/>
      <w:bookmarkStart w:id="1934" w:name="_Toc257733636"/>
      <w:bookmarkStart w:id="1935" w:name="_Toc270597532"/>
      <w:bookmarkStart w:id="1936" w:name="_Toc286309422"/>
      <w:r w:rsidRPr="00404279">
        <w:t>Null Patterns</w:t>
      </w:r>
      <w:bookmarkEnd w:id="1933"/>
      <w:bookmarkEnd w:id="1934"/>
      <w:bookmarkEnd w:id="1935"/>
      <w:bookmarkEnd w:id="1936"/>
      <w:r w:rsidRPr="00404279">
        <w:t xml:space="preserve"> </w:t>
      </w:r>
    </w:p>
    <w:p w:rsidR="002F0419" w:rsidRPr="00391D69" w:rsidRDefault="006B52C5" w:rsidP="002F0419">
      <w:r w:rsidRPr="006B52C5">
        <w:t xml:space="preserve">The </w:t>
      </w:r>
      <w:r w:rsidRPr="00B81F48">
        <w:rPr>
          <w:rStyle w:val="Italic"/>
        </w:rPr>
        <w:t>null pattern</w:t>
      </w:r>
      <w:r w:rsidR="00F54660">
        <w:rPr>
          <w:i/>
          <w:iCs/>
          <w:lang w:eastAsia="en-GB"/>
        </w:rPr>
        <w:fldChar w:fldCharType="begin"/>
      </w:r>
      <w:r w:rsidR="00843D1F">
        <w:instrText xml:space="preserve"> XE "</w:instrText>
      </w:r>
      <w:r w:rsidR="00843D1F" w:rsidRPr="00D70F96">
        <w:instrText>patterns:null</w:instrText>
      </w:r>
      <w:r w:rsidR="00843D1F">
        <w:instrText xml:space="preserve">" </w:instrText>
      </w:r>
      <w:r w:rsidR="00F54660">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rsidR="00E70362" w:rsidRPr="00E42689" w:rsidRDefault="006B52C5" w:rsidP="002F0419">
      <w:pPr>
        <w:pStyle w:val="CodeExample"/>
      </w:pPr>
      <w:r w:rsidRPr="00391D69">
        <w:t xml:space="preserve">let path = </w:t>
      </w:r>
    </w:p>
    <w:p w:rsidR="00E70362" w:rsidRPr="00E42689" w:rsidRDefault="006B52C5" w:rsidP="002F0419">
      <w:pPr>
        <w:pStyle w:val="CodeExample"/>
      </w:pPr>
      <w:r w:rsidRPr="00E42689">
        <w:t xml:space="preserve">    match System.Environment.GetEnvironmentVariable("PATH") with </w:t>
      </w:r>
    </w:p>
    <w:p w:rsidR="00E70362" w:rsidRPr="00F115D2" w:rsidRDefault="006B52C5" w:rsidP="002F0419">
      <w:pPr>
        <w:pStyle w:val="CodeExample"/>
      </w:pPr>
      <w:r w:rsidRPr="00404279">
        <w:t xml:space="preserve">    | null -&gt; failwith "no path set!"</w:t>
      </w:r>
    </w:p>
    <w:p w:rsidR="00E70362" w:rsidRPr="00F115D2" w:rsidRDefault="006B52C5" w:rsidP="002F0419">
      <w:pPr>
        <w:pStyle w:val="CodeExample"/>
      </w:pPr>
      <w:r w:rsidRPr="00404279">
        <w:t xml:space="preserve">    | res -&gt; res</w:t>
      </w:r>
    </w:p>
    <w:p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F54660" w:rsidRPr="00391D69">
        <w:fldChar w:fldCharType="begin"/>
      </w:r>
      <w:r w:rsidRPr="006B52C5">
        <w:instrText xml:space="preserve"> REF Nullness \r \h </w:instrText>
      </w:r>
      <w:r w:rsidR="00F54660" w:rsidRPr="00391D69">
        <w:fldChar w:fldCharType="separate"/>
      </w:r>
      <w:r w:rsidR="00340C81">
        <w:t>5.4.8</w:t>
      </w:r>
      <w:r w:rsidR="00F54660" w:rsidRPr="00391D69">
        <w:fldChar w:fldCharType="end"/>
      </w:r>
      <w:r w:rsidRPr="00391D69">
        <w:t>.</w:t>
      </w:r>
    </w:p>
    <w:p w:rsidR="005D7FB9" w:rsidRPr="00E42689" w:rsidRDefault="006B52C5" w:rsidP="00E104DD">
      <w:pPr>
        <w:pStyle w:val="Heading2"/>
      </w:pPr>
      <w:bookmarkStart w:id="1937" w:name="_Toc207705894"/>
      <w:bookmarkStart w:id="1938" w:name="_Toc257733637"/>
      <w:bookmarkStart w:id="1939" w:name="_Toc270597533"/>
      <w:bookmarkStart w:id="1940" w:name="_Toc286309423"/>
      <w:r w:rsidRPr="00E42689">
        <w:lastRenderedPageBreak/>
        <w:t>Guarded Pattern Rules</w:t>
      </w:r>
      <w:bookmarkEnd w:id="1937"/>
      <w:bookmarkEnd w:id="1938"/>
      <w:bookmarkEnd w:id="1939"/>
      <w:bookmarkEnd w:id="1940"/>
    </w:p>
    <w:p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F54660">
        <w:rPr>
          <w:lang w:eastAsia="en-GB"/>
        </w:rPr>
        <w:fldChar w:fldCharType="begin"/>
      </w:r>
      <w:r w:rsidR="00843D1F">
        <w:instrText xml:space="preserve"> XE "</w:instrText>
      </w:r>
      <w:r w:rsidR="00843D1F" w:rsidRPr="00E73B9B">
        <w:instrText>patterns:guarded rules for</w:instrText>
      </w:r>
      <w:r w:rsidR="00843D1F">
        <w:instrText xml:space="preserve">" </w:instrText>
      </w:r>
      <w:r w:rsidR="00F54660">
        <w:rPr>
          <w:lang w:eastAsia="en-GB"/>
        </w:rPr>
        <w:fldChar w:fldCharType="end"/>
      </w:r>
      <w:r w:rsidR="00F54660">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F54660">
        <w:rPr>
          <w:lang w:eastAsia="en-GB"/>
        </w:rPr>
        <w:fldChar w:fldCharType="end"/>
      </w:r>
      <w:r>
        <w:rPr>
          <w:lang w:eastAsia="en-GB"/>
        </w:rPr>
        <w:t xml:space="preserve"> have the following form:</w:t>
      </w:r>
      <w:r w:rsidR="006B52C5" w:rsidRPr="00497D56">
        <w:t xml:space="preserve"> </w:t>
      </w:r>
    </w:p>
    <w:p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rsidR="005D7FB9" w:rsidRPr="00110BB5" w:rsidRDefault="006B52C5" w:rsidP="005D7FB9">
      <w:r w:rsidRPr="00497D56">
        <w:t xml:space="preserve">For example: </w:t>
      </w:r>
    </w:p>
    <w:p w:rsidR="005D7FB9" w:rsidRPr="00391D69" w:rsidRDefault="006B52C5" w:rsidP="005D7FB9">
      <w:pPr>
        <w:pStyle w:val="CodeExample"/>
      </w:pPr>
      <w:r w:rsidRPr="00391D69">
        <w:t xml:space="preserve">let categorize x = </w:t>
      </w:r>
    </w:p>
    <w:p w:rsidR="005D7FB9" w:rsidRPr="00E42689" w:rsidRDefault="006B52C5" w:rsidP="005D7FB9">
      <w:pPr>
        <w:pStyle w:val="CodeExample"/>
      </w:pPr>
      <w:r w:rsidRPr="00E42689">
        <w:t xml:space="preserve">    match x with </w:t>
      </w:r>
    </w:p>
    <w:p w:rsidR="005D7FB9" w:rsidRPr="00F115D2" w:rsidRDefault="006B52C5" w:rsidP="005D7FB9">
      <w:pPr>
        <w:pStyle w:val="CodeExample"/>
      </w:pPr>
      <w:r w:rsidRPr="00E42689">
        <w:t xml:space="preserve">    | _ when x &lt; 0 -&gt; -1</w:t>
      </w:r>
    </w:p>
    <w:p w:rsidR="005D7FB9" w:rsidRPr="00F115D2" w:rsidRDefault="006B52C5" w:rsidP="005D7FB9">
      <w:pPr>
        <w:pStyle w:val="CodeExample"/>
      </w:pPr>
      <w:r w:rsidRPr="00404279">
        <w:t xml:space="preserve">    | _ when x &lt; 0 -&gt; 1</w:t>
      </w:r>
    </w:p>
    <w:p w:rsidR="005D7FB9" w:rsidRPr="00F115D2" w:rsidRDefault="006B52C5" w:rsidP="005D7FB9">
      <w:pPr>
        <w:pStyle w:val="CodeExample"/>
      </w:pPr>
      <w:r w:rsidRPr="00404279">
        <w:t xml:space="preserve">    | _ -&gt; 0</w:t>
      </w:r>
    </w:p>
    <w:p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rsidR="00CC3770" w:rsidRPr="00E42689" w:rsidRDefault="006B52C5" w:rsidP="00CC3770">
      <w:pPr>
        <w:pStyle w:val="CodeExample"/>
      </w:pPr>
      <w:r w:rsidRPr="00391D69">
        <w:t>match (1,</w:t>
      </w:r>
      <w:r w:rsidR="00E0404C" w:rsidRPr="00E42689">
        <w:t xml:space="preserve"> </w:t>
      </w:r>
      <w:r w:rsidRPr="00E42689">
        <w:t>2) with</w:t>
      </w:r>
    </w:p>
    <w:p w:rsidR="00CC3770" w:rsidRPr="00F115D2" w:rsidRDefault="006B52C5" w:rsidP="00CC3770">
      <w:pPr>
        <w:pStyle w:val="CodeExample"/>
      </w:pPr>
      <w:r w:rsidRPr="00404279">
        <w:t>| (3,</w:t>
      </w:r>
      <w:r w:rsidR="00E0404C" w:rsidRPr="00404279">
        <w:t xml:space="preserve"> </w:t>
      </w:r>
      <w:r w:rsidRPr="00404279">
        <w:t>x) when (printfn "not printed"; true) -&gt; 0</w:t>
      </w:r>
    </w:p>
    <w:p w:rsidR="00CC3770" w:rsidRPr="00F115D2" w:rsidRDefault="006B52C5" w:rsidP="00CC3770">
      <w:pPr>
        <w:pStyle w:val="CodeExample"/>
      </w:pPr>
      <w:r w:rsidRPr="00404279">
        <w:t>| (_,</w:t>
      </w:r>
      <w:r w:rsidR="00E0404C" w:rsidRPr="00404279">
        <w:t xml:space="preserve"> </w:t>
      </w:r>
      <w:r w:rsidRPr="00404279">
        <w:t>y) -&gt; y</w:t>
      </w:r>
    </w:p>
    <w:p w:rsidR="00A26F81" w:rsidRPr="00C77CDB" w:rsidRDefault="006B52C5" w:rsidP="00CD645A">
      <w:pPr>
        <w:pStyle w:val="Heading1"/>
      </w:pPr>
      <w:bookmarkStart w:id="1941" w:name="_Toc220526690"/>
      <w:bookmarkStart w:id="1942" w:name="_Toc220742956"/>
      <w:bookmarkStart w:id="1943" w:name="_Toc226259956"/>
      <w:bookmarkStart w:id="1944" w:name="_Toc233332015"/>
      <w:bookmarkStart w:id="1945" w:name="_Toc190406769"/>
      <w:bookmarkStart w:id="1946" w:name="_Toc190431752"/>
      <w:bookmarkStart w:id="1947" w:name="_Toc190406770"/>
      <w:bookmarkStart w:id="1948" w:name="_Toc190431753"/>
      <w:bookmarkStart w:id="1949" w:name="_Toc190406771"/>
      <w:bookmarkStart w:id="1950" w:name="_Toc190431754"/>
      <w:bookmarkStart w:id="1951" w:name="_Toc189835817"/>
      <w:bookmarkStart w:id="1952" w:name="_Toc189836134"/>
      <w:bookmarkStart w:id="1953" w:name="_Toc189924756"/>
      <w:bookmarkStart w:id="1954" w:name="_Toc190406772"/>
      <w:bookmarkStart w:id="1955" w:name="_Toc190431755"/>
      <w:bookmarkStart w:id="1956" w:name="_Toc189835818"/>
      <w:bookmarkStart w:id="1957" w:name="_Toc189836135"/>
      <w:bookmarkStart w:id="1958" w:name="_Toc189924757"/>
      <w:bookmarkStart w:id="1959" w:name="_Toc190406773"/>
      <w:bookmarkStart w:id="1960" w:name="_Toc190431756"/>
      <w:bookmarkStart w:id="1961" w:name="_Toc189835819"/>
      <w:bookmarkStart w:id="1962" w:name="_Toc189836136"/>
      <w:bookmarkStart w:id="1963" w:name="_Toc189924758"/>
      <w:bookmarkStart w:id="1964" w:name="_Toc190406774"/>
      <w:bookmarkStart w:id="1965" w:name="_Toc190431757"/>
      <w:bookmarkStart w:id="1966" w:name="_Toc192842246"/>
      <w:bookmarkStart w:id="1967" w:name="_Toc192842663"/>
      <w:bookmarkStart w:id="1968" w:name="_Toc192843081"/>
      <w:bookmarkStart w:id="1969" w:name="_Toc192844641"/>
      <w:bookmarkStart w:id="1970" w:name="_Toc192860596"/>
      <w:bookmarkStart w:id="1971" w:name="_Toc233338560"/>
      <w:bookmarkStart w:id="1972" w:name="_Toc233338561"/>
      <w:bookmarkStart w:id="1973" w:name="_Toc233338562"/>
      <w:bookmarkStart w:id="1974" w:name="_Toc233338563"/>
      <w:bookmarkStart w:id="1975" w:name="_Toc233338564"/>
      <w:bookmarkStart w:id="1976" w:name="_Toc233338565"/>
      <w:bookmarkStart w:id="1977" w:name="_Toc233338566"/>
      <w:bookmarkStart w:id="1978" w:name="_Toc233338567"/>
      <w:bookmarkStart w:id="1979" w:name="_Toc233338568"/>
      <w:bookmarkStart w:id="1980" w:name="_Toc233338569"/>
      <w:bookmarkStart w:id="1981" w:name="_Toc233338570"/>
      <w:bookmarkStart w:id="1982" w:name="_Toc233338571"/>
      <w:bookmarkStart w:id="1983" w:name="_Toc233338572"/>
      <w:bookmarkStart w:id="1984" w:name="_Toc233338573"/>
      <w:bookmarkStart w:id="1985" w:name="_Toc233338574"/>
      <w:bookmarkStart w:id="1986" w:name="_Toc233338575"/>
      <w:bookmarkStart w:id="1987" w:name="_Toc233338576"/>
      <w:bookmarkStart w:id="1988" w:name="_Toc233338577"/>
      <w:bookmarkStart w:id="1989" w:name="_Toc233338578"/>
      <w:bookmarkStart w:id="1990" w:name="_Toc233338579"/>
      <w:bookmarkStart w:id="1991" w:name="_Toc233338580"/>
      <w:bookmarkStart w:id="1992" w:name="_Toc233338581"/>
      <w:bookmarkStart w:id="1993" w:name="_Toc233338582"/>
      <w:bookmarkStart w:id="1994" w:name="_Toc233338583"/>
      <w:bookmarkStart w:id="1995" w:name="_Toc233338584"/>
      <w:bookmarkStart w:id="1996" w:name="_Toc233338585"/>
      <w:bookmarkStart w:id="1997" w:name="_Toc233338586"/>
      <w:bookmarkStart w:id="1998" w:name="_Toc233338587"/>
      <w:bookmarkStart w:id="1999" w:name="_Toc233338588"/>
      <w:bookmarkStart w:id="2000" w:name="_Toc233338589"/>
      <w:bookmarkStart w:id="2001" w:name="_Toc233338590"/>
      <w:bookmarkStart w:id="2002" w:name="_Toc233338591"/>
      <w:bookmarkStart w:id="2003" w:name="_Toc233338592"/>
      <w:bookmarkStart w:id="2004" w:name="_Toc233338593"/>
      <w:bookmarkStart w:id="2005" w:name="_Toc233338594"/>
      <w:bookmarkStart w:id="2006" w:name="_Toc233338595"/>
      <w:bookmarkStart w:id="2007" w:name="_Toc233338596"/>
      <w:bookmarkStart w:id="2008" w:name="_Toc233338597"/>
      <w:bookmarkStart w:id="2009" w:name="_Toc233338598"/>
      <w:bookmarkStart w:id="2010" w:name="_Toc233338599"/>
      <w:bookmarkStart w:id="2011" w:name="_Toc233338600"/>
      <w:bookmarkStart w:id="2012" w:name="_Toc233338601"/>
      <w:bookmarkStart w:id="2013" w:name="_Toc233338602"/>
      <w:bookmarkStart w:id="2014" w:name="_Toc233338603"/>
      <w:bookmarkStart w:id="2015" w:name="_Toc233338604"/>
      <w:bookmarkStart w:id="2016" w:name="_Toc233338605"/>
      <w:bookmarkStart w:id="2017" w:name="_Toc233338606"/>
      <w:bookmarkStart w:id="2018" w:name="_Toc233338607"/>
      <w:bookmarkStart w:id="2019" w:name="_Toc233338608"/>
      <w:bookmarkStart w:id="2020" w:name="_Toc233338609"/>
      <w:bookmarkStart w:id="2021" w:name="_Toc233338610"/>
      <w:bookmarkStart w:id="2022" w:name="_Toc233338611"/>
      <w:bookmarkStart w:id="2023" w:name="_Toc233338612"/>
      <w:bookmarkStart w:id="2024" w:name="_Toc233338613"/>
      <w:bookmarkStart w:id="2025" w:name="_Toc233338614"/>
      <w:bookmarkStart w:id="2026" w:name="_Toc233338615"/>
      <w:bookmarkStart w:id="2027" w:name="_Toc233338616"/>
      <w:bookmarkStart w:id="2028" w:name="_Toc233338617"/>
      <w:bookmarkStart w:id="2029" w:name="_Toc233338618"/>
      <w:bookmarkStart w:id="2030" w:name="_Toc233338619"/>
      <w:bookmarkStart w:id="2031" w:name="_Toc233338620"/>
      <w:bookmarkStart w:id="2032" w:name="_Toc233338621"/>
      <w:bookmarkStart w:id="2033" w:name="_Toc233338622"/>
      <w:bookmarkStart w:id="2034" w:name="_Toc233338623"/>
      <w:bookmarkStart w:id="2035" w:name="_Toc233338624"/>
      <w:bookmarkStart w:id="2036" w:name="_Toc233338625"/>
      <w:bookmarkStart w:id="2037" w:name="_Toc233338626"/>
      <w:bookmarkStart w:id="2038" w:name="_Toc233338627"/>
      <w:bookmarkStart w:id="2039" w:name="_Toc233338628"/>
      <w:bookmarkStart w:id="2040" w:name="_Toc233338629"/>
      <w:bookmarkStart w:id="2041" w:name="_Toc233338630"/>
      <w:bookmarkStart w:id="2042" w:name="_Toc233338631"/>
      <w:bookmarkStart w:id="2043" w:name="_Toc233338632"/>
      <w:bookmarkStart w:id="2044" w:name="_Toc233338633"/>
      <w:bookmarkStart w:id="2045" w:name="_Toc233338634"/>
      <w:bookmarkStart w:id="2046" w:name="_Toc233338635"/>
      <w:bookmarkStart w:id="2047" w:name="_Toc233338636"/>
      <w:bookmarkStart w:id="2048" w:name="_Toc233338637"/>
      <w:bookmarkStart w:id="2049" w:name="_Toc233338638"/>
      <w:bookmarkStart w:id="2050" w:name="_Toc233338639"/>
      <w:bookmarkStart w:id="2051" w:name="_Toc233338640"/>
      <w:bookmarkStart w:id="2052" w:name="_Toc233338641"/>
      <w:bookmarkStart w:id="2053" w:name="_Toc233338642"/>
      <w:bookmarkStart w:id="2054" w:name="_Toc233338643"/>
      <w:bookmarkStart w:id="2055" w:name="_Toc233338644"/>
      <w:bookmarkStart w:id="2056" w:name="_Toc233338645"/>
      <w:bookmarkStart w:id="2057" w:name="_Toc233338646"/>
      <w:bookmarkStart w:id="2058" w:name="_Toc233338647"/>
      <w:bookmarkStart w:id="2059" w:name="_Toc233338648"/>
      <w:bookmarkStart w:id="2060" w:name="_Toc233338649"/>
      <w:bookmarkStart w:id="2061" w:name="_Toc233338650"/>
      <w:bookmarkStart w:id="2062" w:name="_Toc233338651"/>
      <w:bookmarkStart w:id="2063" w:name="_Toc233338652"/>
      <w:bookmarkStart w:id="2064" w:name="_Toc233338653"/>
      <w:bookmarkStart w:id="2065" w:name="_Toc233338654"/>
      <w:bookmarkStart w:id="2066" w:name="_Toc233338655"/>
      <w:bookmarkStart w:id="2067" w:name="_Toc233338656"/>
      <w:bookmarkStart w:id="2068" w:name="_Toc233338657"/>
      <w:bookmarkStart w:id="2069" w:name="_Toc233338658"/>
      <w:bookmarkStart w:id="2070" w:name="_Toc233338659"/>
      <w:bookmarkStart w:id="2071" w:name="_Toc233338660"/>
      <w:bookmarkStart w:id="2072" w:name="_Toc233338661"/>
      <w:bookmarkStart w:id="2073" w:name="_Toc233338662"/>
      <w:bookmarkStart w:id="2074" w:name="_Toc233338663"/>
      <w:bookmarkStart w:id="2075" w:name="_Toc233338664"/>
      <w:bookmarkStart w:id="2076" w:name="_Toc233338665"/>
      <w:bookmarkStart w:id="2077" w:name="_Toc233338666"/>
      <w:bookmarkStart w:id="2078" w:name="_Toc233338667"/>
      <w:bookmarkStart w:id="2079" w:name="_Toc233338668"/>
      <w:bookmarkStart w:id="2080" w:name="_Toc233338669"/>
      <w:bookmarkStart w:id="2081" w:name="_Toc190406783"/>
      <w:bookmarkStart w:id="2082" w:name="_Toc190431766"/>
      <w:bookmarkStart w:id="2083" w:name="_Toc190406784"/>
      <w:bookmarkStart w:id="2084" w:name="_Toc190431767"/>
      <w:bookmarkStart w:id="2085" w:name="_Toc190406785"/>
      <w:bookmarkStart w:id="2086" w:name="_Toc190431768"/>
      <w:bookmarkStart w:id="2087" w:name="_Toc190406786"/>
      <w:bookmarkStart w:id="2088" w:name="_Toc190431769"/>
      <w:bookmarkStart w:id="2089" w:name="_Toc190406787"/>
      <w:bookmarkStart w:id="2090" w:name="_Toc190431770"/>
      <w:bookmarkStart w:id="2091" w:name="_Toc190406788"/>
      <w:bookmarkStart w:id="2092" w:name="_Toc190431771"/>
      <w:bookmarkStart w:id="2093" w:name="_Toc233338670"/>
      <w:bookmarkStart w:id="2094" w:name="_Toc233338671"/>
      <w:bookmarkStart w:id="2095" w:name="_Toc233338672"/>
      <w:bookmarkStart w:id="2096" w:name="_Toc233338673"/>
      <w:bookmarkStart w:id="2097" w:name="_Toc233338674"/>
      <w:bookmarkStart w:id="2098" w:name="_Toc233338675"/>
      <w:bookmarkStart w:id="2099" w:name="_Toc233338676"/>
      <w:bookmarkStart w:id="2100" w:name="_Toc233338677"/>
      <w:bookmarkStart w:id="2101" w:name="_Toc233338678"/>
      <w:bookmarkStart w:id="2102" w:name="_Toc233338679"/>
      <w:bookmarkStart w:id="2103" w:name="_Toc233338680"/>
      <w:bookmarkStart w:id="2104" w:name="_Toc233338681"/>
      <w:bookmarkStart w:id="2105" w:name="_Toc233338682"/>
      <w:bookmarkStart w:id="2106" w:name="_Toc233338683"/>
      <w:bookmarkStart w:id="2107" w:name="_Toc233338684"/>
      <w:bookmarkStart w:id="2108" w:name="_Toc233338685"/>
      <w:bookmarkStart w:id="2109" w:name="_Toc233338686"/>
      <w:bookmarkStart w:id="2110" w:name="_Toc233338687"/>
      <w:bookmarkStart w:id="2111" w:name="_Toc233338688"/>
      <w:bookmarkStart w:id="2112" w:name="_Toc233338689"/>
      <w:bookmarkStart w:id="2113" w:name="_Toc233338690"/>
      <w:bookmarkStart w:id="2114" w:name="_Toc233338691"/>
      <w:bookmarkStart w:id="2115" w:name="_Toc233338692"/>
      <w:bookmarkStart w:id="2116" w:name="_Toc233338693"/>
      <w:bookmarkStart w:id="2117" w:name="_Toc233338694"/>
      <w:bookmarkStart w:id="2118" w:name="_Toc233338695"/>
      <w:bookmarkStart w:id="2119" w:name="_Toc233338696"/>
      <w:bookmarkStart w:id="2120" w:name="_Toc233338697"/>
      <w:bookmarkStart w:id="2121" w:name="_Toc233338698"/>
      <w:bookmarkStart w:id="2122" w:name="_Toc233338699"/>
      <w:bookmarkStart w:id="2123" w:name="_Toc233338700"/>
      <w:bookmarkStart w:id="2124" w:name="_Toc233338701"/>
      <w:bookmarkStart w:id="2125" w:name="_Toc233338702"/>
      <w:bookmarkStart w:id="2126" w:name="_Toc233338703"/>
      <w:bookmarkStart w:id="2127" w:name="_Toc233338704"/>
      <w:bookmarkStart w:id="2128" w:name="_Toc233338705"/>
      <w:bookmarkStart w:id="2129" w:name="_Toc233338706"/>
      <w:bookmarkStart w:id="2130" w:name="_Toc233338707"/>
      <w:bookmarkStart w:id="2131" w:name="_Toc233338708"/>
      <w:bookmarkStart w:id="2132" w:name="_Toc233338709"/>
      <w:bookmarkStart w:id="2133" w:name="_Toc233338710"/>
      <w:bookmarkStart w:id="2134" w:name="_Toc233338711"/>
      <w:bookmarkStart w:id="2135" w:name="_Toc233338712"/>
      <w:bookmarkStart w:id="2136" w:name="_Toc233338713"/>
      <w:bookmarkStart w:id="2137" w:name="_Toc233338714"/>
      <w:bookmarkStart w:id="2138" w:name="_Toc233338715"/>
      <w:bookmarkStart w:id="2139" w:name="_Toc233338716"/>
      <w:bookmarkStart w:id="2140" w:name="_Toc233338717"/>
      <w:bookmarkStart w:id="2141" w:name="_Toc233338718"/>
      <w:bookmarkStart w:id="2142" w:name="_Toc233338719"/>
      <w:bookmarkStart w:id="2143" w:name="_Toc233338720"/>
      <w:bookmarkStart w:id="2144" w:name="_Toc233338721"/>
      <w:bookmarkStart w:id="2145" w:name="_Toc233338722"/>
      <w:bookmarkStart w:id="2146" w:name="_Toc233338723"/>
      <w:bookmarkStart w:id="2147" w:name="_Toc233338724"/>
      <w:bookmarkStart w:id="2148" w:name="_Toc233338725"/>
      <w:bookmarkStart w:id="2149" w:name="_Toc233338726"/>
      <w:bookmarkStart w:id="2150" w:name="_Toc233338727"/>
      <w:bookmarkStart w:id="2151" w:name="_Toc233338728"/>
      <w:bookmarkStart w:id="2152" w:name="_Toc233338729"/>
      <w:bookmarkStart w:id="2153" w:name="_Toc233338730"/>
      <w:bookmarkStart w:id="2154" w:name="_Toc233338731"/>
      <w:bookmarkStart w:id="2155" w:name="_Toc233338732"/>
      <w:bookmarkStart w:id="2156" w:name="_Toc233338733"/>
      <w:bookmarkStart w:id="2157" w:name="_Toc233338734"/>
      <w:bookmarkStart w:id="2158" w:name="_Toc233338735"/>
      <w:bookmarkStart w:id="2159" w:name="_Toc233338736"/>
      <w:bookmarkStart w:id="2160" w:name="_Toc233338737"/>
      <w:bookmarkStart w:id="2161" w:name="_Toc233338738"/>
      <w:bookmarkStart w:id="2162" w:name="_Toc233338739"/>
      <w:bookmarkStart w:id="2163" w:name="_Toc233338740"/>
      <w:bookmarkStart w:id="2164" w:name="_Toc233338741"/>
      <w:bookmarkStart w:id="2165" w:name="_Toc190406791"/>
      <w:bookmarkStart w:id="2166" w:name="_Toc190431774"/>
      <w:bookmarkStart w:id="2167" w:name="_Toc190406792"/>
      <w:bookmarkStart w:id="2168" w:name="_Toc190431775"/>
      <w:bookmarkStart w:id="2169" w:name="_Toc190406793"/>
      <w:bookmarkStart w:id="2170" w:name="_Toc190431776"/>
      <w:bookmarkStart w:id="2171" w:name="_Toc190406794"/>
      <w:bookmarkStart w:id="2172" w:name="_Toc190431777"/>
      <w:bookmarkStart w:id="2173" w:name="_Toc190406795"/>
      <w:bookmarkStart w:id="2174" w:name="_Toc190431778"/>
      <w:bookmarkStart w:id="2175" w:name="_Toc190406796"/>
      <w:bookmarkStart w:id="2176" w:name="_Toc190431779"/>
      <w:bookmarkStart w:id="2177" w:name="_Toc190406797"/>
      <w:bookmarkStart w:id="2178" w:name="_Toc190431780"/>
      <w:bookmarkStart w:id="2179" w:name="_Toc190406798"/>
      <w:bookmarkStart w:id="2180" w:name="_Toc190431781"/>
      <w:bookmarkStart w:id="2181" w:name="_Toc190406799"/>
      <w:bookmarkStart w:id="2182" w:name="_Toc190431782"/>
      <w:bookmarkStart w:id="2183" w:name="_Toc190406800"/>
      <w:bookmarkStart w:id="2184" w:name="_Toc190431783"/>
      <w:bookmarkStart w:id="2185" w:name="_Toc190406801"/>
      <w:bookmarkStart w:id="2186" w:name="_Toc190431784"/>
      <w:bookmarkStart w:id="2187" w:name="_Toc190406802"/>
      <w:bookmarkStart w:id="2188" w:name="_Toc190431785"/>
      <w:bookmarkStart w:id="2189" w:name="_Toc190406803"/>
      <w:bookmarkStart w:id="2190" w:name="_Toc190431786"/>
      <w:bookmarkStart w:id="2191" w:name="_Toc190406804"/>
      <w:bookmarkStart w:id="2192" w:name="_Toc190431787"/>
      <w:bookmarkStart w:id="2193" w:name="_Toc190406805"/>
      <w:bookmarkStart w:id="2194" w:name="_Toc190431788"/>
      <w:bookmarkStart w:id="2195" w:name="_Toc190406806"/>
      <w:bookmarkStart w:id="2196" w:name="_Toc190431789"/>
      <w:bookmarkStart w:id="2197" w:name="_Toc190406807"/>
      <w:bookmarkStart w:id="2198" w:name="_Toc190431790"/>
      <w:bookmarkStart w:id="2199" w:name="_Toc233338742"/>
      <w:bookmarkStart w:id="2200" w:name="_Toc233338743"/>
      <w:bookmarkStart w:id="2201" w:name="_Toc233338744"/>
      <w:bookmarkStart w:id="2202" w:name="_Toc233338745"/>
      <w:bookmarkStart w:id="2203" w:name="_Toc233338746"/>
      <w:bookmarkStart w:id="2204" w:name="_Toc233338747"/>
      <w:bookmarkStart w:id="2205" w:name="_Toc233338748"/>
      <w:bookmarkStart w:id="2206" w:name="_Toc233338749"/>
      <w:bookmarkStart w:id="2207" w:name="_Toc233338750"/>
      <w:bookmarkStart w:id="2208" w:name="_Toc233338751"/>
      <w:bookmarkStart w:id="2209" w:name="_Toc233338752"/>
      <w:bookmarkStart w:id="2210" w:name="_Toc233338753"/>
      <w:bookmarkStart w:id="2211" w:name="_Toc233338754"/>
      <w:bookmarkStart w:id="2212" w:name="_Toc233338755"/>
      <w:bookmarkStart w:id="2213" w:name="_Toc233338756"/>
      <w:bookmarkStart w:id="2214" w:name="_Toc233338757"/>
      <w:bookmarkStart w:id="2215" w:name="_Toc233338758"/>
      <w:bookmarkStart w:id="2216" w:name="_Toc233338759"/>
      <w:bookmarkStart w:id="2217" w:name="_Toc233338760"/>
      <w:bookmarkStart w:id="2218" w:name="_Toc233338761"/>
      <w:bookmarkStart w:id="2219" w:name="_Toc233338762"/>
      <w:bookmarkStart w:id="2220" w:name="_Toc233338763"/>
      <w:bookmarkStart w:id="2221" w:name="_Toc233338764"/>
      <w:bookmarkStart w:id="2222" w:name="_Toc233338765"/>
      <w:bookmarkStart w:id="2223" w:name="_Toc233338766"/>
      <w:bookmarkStart w:id="2224" w:name="_Toc233338767"/>
      <w:bookmarkStart w:id="2225" w:name="_Toc233338768"/>
      <w:bookmarkStart w:id="2226" w:name="_Toc233338769"/>
      <w:bookmarkStart w:id="2227" w:name="_Toc233338770"/>
      <w:bookmarkStart w:id="2228" w:name="_Toc233338771"/>
      <w:bookmarkStart w:id="2229" w:name="_Toc233338772"/>
      <w:bookmarkStart w:id="2230" w:name="_Toc233338773"/>
      <w:bookmarkStart w:id="2231" w:name="_Toc233338774"/>
      <w:bookmarkStart w:id="2232" w:name="_Toc233338775"/>
      <w:bookmarkStart w:id="2233" w:name="_Toc233338776"/>
      <w:bookmarkStart w:id="2234" w:name="_Toc233338777"/>
      <w:bookmarkStart w:id="2235" w:name="_Toc233338778"/>
      <w:bookmarkStart w:id="2236" w:name="_Toc233338779"/>
      <w:bookmarkStart w:id="2237" w:name="_Toc233338780"/>
      <w:bookmarkStart w:id="2238" w:name="_Toc233338781"/>
      <w:bookmarkStart w:id="2239" w:name="_Toc197761746"/>
      <w:bookmarkStart w:id="2240" w:name="_Toc197762168"/>
      <w:bookmarkStart w:id="2241" w:name="_Toc197762585"/>
      <w:bookmarkStart w:id="2242" w:name="_Toc198191371"/>
      <w:bookmarkStart w:id="2243" w:name="_Toc198193470"/>
      <w:bookmarkStart w:id="2244" w:name="_Toc198194012"/>
      <w:bookmarkStart w:id="2245" w:name="_Toc197761749"/>
      <w:bookmarkStart w:id="2246" w:name="_Toc197762171"/>
      <w:bookmarkStart w:id="2247" w:name="_Toc197762588"/>
      <w:bookmarkStart w:id="2248" w:name="_Toc198191374"/>
      <w:bookmarkStart w:id="2249" w:name="_Toc198193473"/>
      <w:bookmarkStart w:id="2250" w:name="_Toc198194015"/>
      <w:bookmarkStart w:id="2251" w:name="_Toc197761751"/>
      <w:bookmarkStart w:id="2252" w:name="_Toc197762173"/>
      <w:bookmarkStart w:id="2253" w:name="_Toc197762590"/>
      <w:bookmarkStart w:id="2254" w:name="_Toc198191376"/>
      <w:bookmarkStart w:id="2255" w:name="_Toc198193475"/>
      <w:bookmarkStart w:id="2256" w:name="_Toc198194017"/>
      <w:bookmarkStart w:id="2257" w:name="_Toc197761754"/>
      <w:bookmarkStart w:id="2258" w:name="_Toc197762176"/>
      <w:bookmarkStart w:id="2259" w:name="_Toc197762593"/>
      <w:bookmarkStart w:id="2260" w:name="_Toc198191379"/>
      <w:bookmarkStart w:id="2261" w:name="_Toc198193478"/>
      <w:bookmarkStart w:id="2262" w:name="_Toc198194020"/>
      <w:bookmarkStart w:id="2263" w:name="_Toc197761755"/>
      <w:bookmarkStart w:id="2264" w:name="_Toc197762177"/>
      <w:bookmarkStart w:id="2265" w:name="_Toc197762594"/>
      <w:bookmarkStart w:id="2266" w:name="_Toc198191380"/>
      <w:bookmarkStart w:id="2267" w:name="_Toc198193479"/>
      <w:bookmarkStart w:id="2268" w:name="_Toc198194021"/>
      <w:bookmarkStart w:id="2269" w:name="_Toc197761756"/>
      <w:bookmarkStart w:id="2270" w:name="_Toc197762178"/>
      <w:bookmarkStart w:id="2271" w:name="_Toc197762595"/>
      <w:bookmarkStart w:id="2272" w:name="_Toc198191381"/>
      <w:bookmarkStart w:id="2273" w:name="_Toc198193480"/>
      <w:bookmarkStart w:id="2274" w:name="_Toc198194022"/>
      <w:bookmarkStart w:id="2275" w:name="_Toc197761757"/>
      <w:bookmarkStart w:id="2276" w:name="_Toc197762179"/>
      <w:bookmarkStart w:id="2277" w:name="_Toc197762596"/>
      <w:bookmarkStart w:id="2278" w:name="_Toc198191382"/>
      <w:bookmarkStart w:id="2279" w:name="_Toc198193481"/>
      <w:bookmarkStart w:id="2280" w:name="_Toc198194023"/>
      <w:bookmarkStart w:id="2281" w:name="_Toc197761758"/>
      <w:bookmarkStart w:id="2282" w:name="_Toc197762180"/>
      <w:bookmarkStart w:id="2283" w:name="_Toc197762597"/>
      <w:bookmarkStart w:id="2284" w:name="_Toc198191383"/>
      <w:bookmarkStart w:id="2285" w:name="_Toc198193482"/>
      <w:bookmarkStart w:id="2286" w:name="_Toc198194024"/>
      <w:bookmarkStart w:id="2287" w:name="_Toc197761759"/>
      <w:bookmarkStart w:id="2288" w:name="_Toc197762181"/>
      <w:bookmarkStart w:id="2289" w:name="_Toc197762598"/>
      <w:bookmarkStart w:id="2290" w:name="_Toc198191384"/>
      <w:bookmarkStart w:id="2291" w:name="_Toc198193483"/>
      <w:bookmarkStart w:id="2292" w:name="_Toc198194025"/>
      <w:bookmarkStart w:id="2293" w:name="_Toc197761760"/>
      <w:bookmarkStart w:id="2294" w:name="_Toc197762182"/>
      <w:bookmarkStart w:id="2295" w:name="_Toc197762599"/>
      <w:bookmarkStart w:id="2296" w:name="_Toc198191385"/>
      <w:bookmarkStart w:id="2297" w:name="_Toc198193484"/>
      <w:bookmarkStart w:id="2298" w:name="_Toc198194026"/>
      <w:bookmarkStart w:id="2299" w:name="_Toc197761761"/>
      <w:bookmarkStart w:id="2300" w:name="_Toc197762183"/>
      <w:bookmarkStart w:id="2301" w:name="_Toc197762600"/>
      <w:bookmarkStart w:id="2302" w:name="_Toc198191386"/>
      <w:bookmarkStart w:id="2303" w:name="_Toc198193485"/>
      <w:bookmarkStart w:id="2304" w:name="_Toc198194027"/>
      <w:bookmarkStart w:id="2305" w:name="_Toc197761774"/>
      <w:bookmarkStart w:id="2306" w:name="_Toc197762196"/>
      <w:bookmarkStart w:id="2307" w:name="_Toc197762613"/>
      <w:bookmarkStart w:id="2308" w:name="_Toc198191399"/>
      <w:bookmarkStart w:id="2309" w:name="_Toc198193498"/>
      <w:bookmarkStart w:id="2310" w:name="_Toc198194040"/>
      <w:bookmarkStart w:id="2311" w:name="_Toc197761776"/>
      <w:bookmarkStart w:id="2312" w:name="_Toc197762198"/>
      <w:bookmarkStart w:id="2313" w:name="_Toc197762615"/>
      <w:bookmarkStart w:id="2314" w:name="_Toc198191401"/>
      <w:bookmarkStart w:id="2315" w:name="_Toc198193500"/>
      <w:bookmarkStart w:id="2316" w:name="_Toc198194042"/>
      <w:bookmarkStart w:id="2317" w:name="_Toc197761777"/>
      <w:bookmarkStart w:id="2318" w:name="_Toc197762199"/>
      <w:bookmarkStart w:id="2319" w:name="_Toc197762616"/>
      <w:bookmarkStart w:id="2320" w:name="_Toc198191402"/>
      <w:bookmarkStart w:id="2321" w:name="_Toc198193501"/>
      <w:bookmarkStart w:id="2322" w:name="_Toc198194043"/>
      <w:bookmarkStart w:id="2323" w:name="_Toc197761779"/>
      <w:bookmarkStart w:id="2324" w:name="_Toc197762201"/>
      <w:bookmarkStart w:id="2325" w:name="_Toc197762618"/>
      <w:bookmarkStart w:id="2326" w:name="_Toc198191404"/>
      <w:bookmarkStart w:id="2327" w:name="_Toc198193503"/>
      <w:bookmarkStart w:id="2328" w:name="_Toc198194045"/>
      <w:bookmarkStart w:id="2329" w:name="_Toc197761780"/>
      <w:bookmarkStart w:id="2330" w:name="_Toc197762202"/>
      <w:bookmarkStart w:id="2331" w:name="_Toc197762619"/>
      <w:bookmarkStart w:id="2332" w:name="_Toc198191405"/>
      <w:bookmarkStart w:id="2333" w:name="_Toc198193504"/>
      <w:bookmarkStart w:id="2334" w:name="_Toc198194046"/>
      <w:bookmarkStart w:id="2335" w:name="_Toc197761781"/>
      <w:bookmarkStart w:id="2336" w:name="_Toc197762203"/>
      <w:bookmarkStart w:id="2337" w:name="_Toc197762620"/>
      <w:bookmarkStart w:id="2338" w:name="_Toc198191406"/>
      <w:bookmarkStart w:id="2339" w:name="_Toc198193505"/>
      <w:bookmarkStart w:id="2340" w:name="_Toc198194047"/>
      <w:bookmarkStart w:id="2341" w:name="_Toc197761782"/>
      <w:bookmarkStart w:id="2342" w:name="_Toc197762204"/>
      <w:bookmarkStart w:id="2343" w:name="_Toc197762621"/>
      <w:bookmarkStart w:id="2344" w:name="_Toc198191407"/>
      <w:bookmarkStart w:id="2345" w:name="_Toc198193506"/>
      <w:bookmarkStart w:id="2346" w:name="_Toc198194048"/>
      <w:bookmarkStart w:id="2347" w:name="_Toc197761783"/>
      <w:bookmarkStart w:id="2348" w:name="_Toc197762205"/>
      <w:bookmarkStart w:id="2349" w:name="_Toc197762622"/>
      <w:bookmarkStart w:id="2350" w:name="_Toc198191408"/>
      <w:bookmarkStart w:id="2351" w:name="_Toc198193507"/>
      <w:bookmarkStart w:id="2352" w:name="_Toc198194049"/>
      <w:bookmarkStart w:id="2353" w:name="_Toc197761784"/>
      <w:bookmarkStart w:id="2354" w:name="_Toc197762206"/>
      <w:bookmarkStart w:id="2355" w:name="_Toc197762623"/>
      <w:bookmarkStart w:id="2356" w:name="_Toc198191409"/>
      <w:bookmarkStart w:id="2357" w:name="_Toc198193508"/>
      <w:bookmarkStart w:id="2358" w:name="_Toc198194050"/>
      <w:bookmarkStart w:id="2359" w:name="_Toc197761789"/>
      <w:bookmarkStart w:id="2360" w:name="_Toc197762211"/>
      <w:bookmarkStart w:id="2361" w:name="_Toc197762628"/>
      <w:bookmarkStart w:id="2362" w:name="_Toc198191414"/>
      <w:bookmarkStart w:id="2363" w:name="_Toc198193513"/>
      <w:bookmarkStart w:id="2364" w:name="_Toc198194055"/>
      <w:bookmarkStart w:id="2365" w:name="_Toc197761792"/>
      <w:bookmarkStart w:id="2366" w:name="_Toc197762214"/>
      <w:bookmarkStart w:id="2367" w:name="_Toc197762631"/>
      <w:bookmarkStart w:id="2368" w:name="_Toc198191417"/>
      <w:bookmarkStart w:id="2369" w:name="_Toc198193516"/>
      <w:bookmarkStart w:id="2370" w:name="_Toc198194058"/>
      <w:bookmarkStart w:id="2371" w:name="_Toc197761794"/>
      <w:bookmarkStart w:id="2372" w:name="_Toc197762216"/>
      <w:bookmarkStart w:id="2373" w:name="_Toc197762633"/>
      <w:bookmarkStart w:id="2374" w:name="_Toc198191419"/>
      <w:bookmarkStart w:id="2375" w:name="_Toc198193518"/>
      <w:bookmarkStart w:id="2376" w:name="_Toc198194060"/>
      <w:bookmarkStart w:id="2377" w:name="_Toc233338782"/>
      <w:bookmarkStart w:id="2378" w:name="_Toc233338783"/>
      <w:bookmarkStart w:id="2379" w:name="_Toc233338784"/>
      <w:bookmarkStart w:id="2380" w:name="_Toc233338785"/>
      <w:bookmarkStart w:id="2381" w:name="_Toc233338786"/>
      <w:bookmarkStart w:id="2382" w:name="_Toc233338787"/>
      <w:bookmarkStart w:id="2383" w:name="_Toc233338788"/>
      <w:bookmarkStart w:id="2384" w:name="_Toc233338789"/>
      <w:bookmarkStart w:id="2385" w:name="_Toc233338790"/>
      <w:bookmarkStart w:id="2386" w:name="_Toc233338791"/>
      <w:bookmarkStart w:id="2387" w:name="_Toc233338792"/>
      <w:bookmarkStart w:id="2388" w:name="_Toc233338793"/>
      <w:bookmarkStart w:id="2389" w:name="_Toc233338794"/>
      <w:bookmarkStart w:id="2390" w:name="_Toc233338795"/>
      <w:bookmarkStart w:id="2391" w:name="_Toc233338796"/>
      <w:bookmarkStart w:id="2392" w:name="_Toc233338797"/>
      <w:bookmarkStart w:id="2393" w:name="_Toc233338798"/>
      <w:bookmarkStart w:id="2394" w:name="_Toc233338799"/>
      <w:bookmarkStart w:id="2395" w:name="_Toc233338800"/>
      <w:bookmarkStart w:id="2396" w:name="_Toc233338801"/>
      <w:bookmarkStart w:id="2397" w:name="_Toc233338802"/>
      <w:bookmarkStart w:id="2398" w:name="_Toc233338803"/>
      <w:bookmarkStart w:id="2399" w:name="_Toc233338804"/>
      <w:bookmarkStart w:id="2400" w:name="_Toc233338805"/>
      <w:bookmarkStart w:id="2401" w:name="_Toc233338806"/>
      <w:bookmarkStart w:id="2402" w:name="_Toc233338807"/>
      <w:bookmarkStart w:id="2403" w:name="_Toc233338808"/>
      <w:bookmarkStart w:id="2404" w:name="_Toc233338809"/>
      <w:bookmarkStart w:id="2405" w:name="_Toc233338810"/>
      <w:bookmarkStart w:id="2406" w:name="_Toc233338811"/>
      <w:bookmarkStart w:id="2407" w:name="_Toc233338812"/>
      <w:bookmarkStart w:id="2408" w:name="_Toc233338813"/>
      <w:bookmarkStart w:id="2409" w:name="_Toc233338814"/>
      <w:bookmarkStart w:id="2410" w:name="_Toc197761796"/>
      <w:bookmarkStart w:id="2411" w:name="_Toc197762218"/>
      <w:bookmarkStart w:id="2412" w:name="_Toc197762635"/>
      <w:bookmarkStart w:id="2413" w:name="_Toc198191421"/>
      <w:bookmarkStart w:id="2414" w:name="_Toc198193520"/>
      <w:bookmarkStart w:id="2415" w:name="_Toc198194062"/>
      <w:bookmarkStart w:id="2416" w:name="_Toc197761797"/>
      <w:bookmarkStart w:id="2417" w:name="_Toc197762219"/>
      <w:bookmarkStart w:id="2418" w:name="_Toc197762636"/>
      <w:bookmarkStart w:id="2419" w:name="_Toc198191422"/>
      <w:bookmarkStart w:id="2420" w:name="_Toc198193521"/>
      <w:bookmarkStart w:id="2421" w:name="_Toc198194063"/>
      <w:bookmarkStart w:id="2422" w:name="_Toc197761798"/>
      <w:bookmarkStart w:id="2423" w:name="_Toc197762220"/>
      <w:bookmarkStart w:id="2424" w:name="_Toc197762637"/>
      <w:bookmarkStart w:id="2425" w:name="_Toc198191423"/>
      <w:bookmarkStart w:id="2426" w:name="_Toc198193522"/>
      <w:bookmarkStart w:id="2427" w:name="_Toc198194064"/>
      <w:bookmarkStart w:id="2428" w:name="_Toc233338818"/>
      <w:bookmarkStart w:id="2429" w:name="_Toc233338819"/>
      <w:bookmarkStart w:id="2430" w:name="_Toc233338820"/>
      <w:bookmarkStart w:id="2431" w:name="_Toc233338821"/>
      <w:bookmarkStart w:id="2432" w:name="_Toc233338822"/>
      <w:bookmarkStart w:id="2433" w:name="_Toc233338823"/>
      <w:bookmarkStart w:id="2434" w:name="_Toc233338824"/>
      <w:bookmarkStart w:id="2435" w:name="_Toc233338825"/>
      <w:bookmarkStart w:id="2436" w:name="_Toc233338826"/>
      <w:bookmarkStart w:id="2437" w:name="_Toc233338827"/>
      <w:bookmarkStart w:id="2438" w:name="_Toc233338828"/>
      <w:bookmarkStart w:id="2439" w:name="_Toc233338829"/>
      <w:bookmarkStart w:id="2440" w:name="_Toc233338830"/>
      <w:bookmarkStart w:id="2441" w:name="_Toc233338831"/>
      <w:bookmarkStart w:id="2442" w:name="_Toc233338832"/>
      <w:bookmarkStart w:id="2443" w:name="_Toc233338833"/>
      <w:bookmarkStart w:id="2444" w:name="_Toc233338834"/>
      <w:bookmarkStart w:id="2445" w:name="_Toc233338835"/>
      <w:bookmarkStart w:id="2446" w:name="_Toc233338836"/>
      <w:bookmarkStart w:id="2447" w:name="_Toc233338837"/>
      <w:bookmarkStart w:id="2448" w:name="_Toc233338838"/>
      <w:bookmarkStart w:id="2449" w:name="_Toc233338839"/>
      <w:bookmarkStart w:id="2450" w:name="_Toc233338840"/>
      <w:bookmarkStart w:id="2451" w:name="_Toc233338841"/>
      <w:bookmarkStart w:id="2452" w:name="_Toc233338842"/>
      <w:bookmarkStart w:id="2453" w:name="_Toc269634565"/>
      <w:bookmarkStart w:id="2454" w:name="_Toc207705936"/>
      <w:bookmarkStart w:id="2455" w:name="_Toc257733638"/>
      <w:bookmarkStart w:id="2456" w:name="_Toc270597534"/>
      <w:bookmarkStart w:id="2457" w:name="_Toc286309424"/>
      <w:bookmarkStart w:id="2458" w:name="TypeDefinitions"/>
      <w:bookmarkStart w:id="2459" w:name="_Toc183972178"/>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r w:rsidRPr="00497D56">
        <w:lastRenderedPageBreak/>
        <w:t>Type Definitions</w:t>
      </w:r>
      <w:bookmarkEnd w:id="2454"/>
      <w:bookmarkEnd w:id="2455"/>
      <w:bookmarkEnd w:id="2456"/>
      <w:bookmarkEnd w:id="2457"/>
    </w:p>
    <w:bookmarkEnd w:id="2458"/>
    <w:p w:rsidR="00FE65A2" w:rsidRPr="00391D69" w:rsidRDefault="006B52C5" w:rsidP="00FE65A2">
      <w:r w:rsidRPr="00391D69">
        <w:t>Type definitions</w:t>
      </w:r>
      <w:r w:rsidR="00F54660">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F54660">
        <w:rPr>
          <w:lang w:eastAsia="en-GB"/>
        </w:rPr>
        <w:fldChar w:fldCharType="end"/>
      </w:r>
      <w:r w:rsidRPr="00497D56">
        <w:t xml:space="preserve"> define new named types. The </w:t>
      </w:r>
      <w:r w:rsidRPr="00110BB5">
        <w:t>grammar of type definitions is shown below.</w:t>
      </w:r>
    </w:p>
    <w:p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rsidR="00A07631" w:rsidRPr="00F115D2" w:rsidRDefault="00A07631"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rsidR="005C2760" w:rsidRPr="00355E9F" w:rsidRDefault="005C2760"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rsidR="009E76B0" w:rsidRPr="00F115D2" w:rsidRDefault="009E76B0" w:rsidP="00DB3050">
      <w:pPr>
        <w:pStyle w:val="Grammar"/>
        <w:rPr>
          <w:rStyle w:val="CodeInline"/>
        </w:rPr>
      </w:pPr>
    </w:p>
    <w:p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n-ary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rsidR="008227E9" w:rsidRPr="00F115D2" w:rsidRDefault="008227E9" w:rsidP="00DB3050">
      <w:pPr>
        <w:pStyle w:val="Grammar"/>
        <w:rPr>
          <w:rStyle w:val="CodeInline"/>
        </w:rPr>
      </w:pPr>
    </w:p>
    <w:p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rsidR="005C2760" w:rsidRPr="00F115D2" w:rsidRDefault="005C2760" w:rsidP="00DB3050">
      <w:pPr>
        <w:pStyle w:val="Grammar"/>
        <w:rPr>
          <w:rStyle w:val="CodeInline"/>
        </w:rPr>
      </w:pPr>
    </w:p>
    <w:p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rsidR="009E76B0" w:rsidRPr="00F115D2" w:rsidRDefault="009E76B0" w:rsidP="00DB3050">
      <w:pPr>
        <w:pStyle w:val="Grammar"/>
      </w:pPr>
    </w:p>
    <w:p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rsidR="004508A3" w:rsidRPr="00355E9F" w:rsidRDefault="004508A3" w:rsidP="00DB3050">
      <w:pPr>
        <w:pStyle w:val="Grammar"/>
        <w:rPr>
          <w:rStyle w:val="CodeInlineItalic"/>
        </w:rPr>
      </w:pPr>
    </w:p>
    <w:p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rsidR="00F05C06" w:rsidRPr="00355E9F" w:rsidRDefault="00F05C06"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rsidR="004508A3" w:rsidRPr="00355E9F" w:rsidRDefault="004508A3" w:rsidP="00DB3050">
      <w:pPr>
        <w:pStyle w:val="Grammar"/>
        <w:rPr>
          <w:rStyle w:val="CodeInlineItalic"/>
        </w:rPr>
      </w:pPr>
    </w:p>
    <w:p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rsidR="00AD4C1C" w:rsidRPr="00404279" w:rsidRDefault="00AD4C1C" w:rsidP="00DB3050">
      <w:pPr>
        <w:pStyle w:val="Grammar"/>
        <w:rPr>
          <w:rStyle w:val="CodeInline"/>
        </w:rPr>
      </w:pPr>
    </w:p>
    <w:p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w:t>
      </w:r>
      <w:r w:rsidR="002749B8">
        <w:rPr>
          <w:rStyle w:val="CodeInlineItalic"/>
        </w:rPr>
        <w:t>function-or-value-defn</w:t>
      </w:r>
      <w:r w:rsidRPr="00404279">
        <w:rPr>
          <w:rStyle w:val="CodeInline"/>
        </w:rPr>
        <w:t xml:space="preserve"> :=</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rsidR="0061773B" w:rsidRPr="00355E9F" w:rsidRDefault="0061773B"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lastRenderedPageBreak/>
        <w:t>struct-type-defn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rsidR="004508A3" w:rsidRPr="00355E9F" w:rsidRDefault="004508A3" w:rsidP="00DB3050">
      <w:pPr>
        <w:pStyle w:val="Grammar"/>
        <w:rPr>
          <w:rStyle w:val="CodeInlineItalic"/>
        </w:rPr>
      </w:pPr>
    </w:p>
    <w:p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rsidR="008227E9" w:rsidRPr="00355E9F" w:rsidRDefault="008227E9"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rsidR="004508A3" w:rsidRPr="00355E9F" w:rsidRDefault="004508A3" w:rsidP="00DB3050">
      <w:pPr>
        <w:pStyle w:val="Grammar"/>
        <w:rPr>
          <w:rStyle w:val="CodeInlineItalic"/>
        </w:rPr>
      </w:pPr>
    </w:p>
    <w:p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rsidR="004508A3" w:rsidRPr="00355E9F" w:rsidRDefault="004508A3" w:rsidP="00DB3050">
      <w:pPr>
        <w:pStyle w:val="Grammar"/>
        <w:rPr>
          <w:rStyle w:val="CodeInlineItalic"/>
        </w:rPr>
      </w:pPr>
    </w:p>
    <w:p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rsidR="004508A3" w:rsidRPr="00F115D2" w:rsidRDefault="004508A3" w:rsidP="00DB3050">
      <w:pPr>
        <w:pStyle w:val="Grammar"/>
        <w:rPr>
          <w:rStyle w:val="CodeInline"/>
        </w:rPr>
      </w:pPr>
    </w:p>
    <w:p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rsidR="00AD4C1C" w:rsidRPr="00F115D2" w:rsidRDefault="00AD4C1C"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rsidR="00011D08"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 ... ,  pat</w:t>
      </w:r>
      <w:r w:rsidRPr="00404279">
        <w:rPr>
          <w:rStyle w:val="CodeInline"/>
        </w:rPr>
        <w:t>)</w:t>
      </w:r>
    </w:p>
    <w:p w:rsidR="00011D08" w:rsidRPr="00355E9F" w:rsidRDefault="00011D08"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rsidR="004508A3" w:rsidRPr="00F115D2" w:rsidRDefault="004508A3" w:rsidP="00DB3050">
      <w:pPr>
        <w:pStyle w:val="Grammar"/>
        <w:rPr>
          <w:rStyle w:val="CodeInline"/>
        </w:rPr>
      </w:pPr>
    </w:p>
    <w:p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rsidR="00831F99" w:rsidRPr="00355E9F" w:rsidRDefault="00831F99" w:rsidP="00DB3050">
      <w:pPr>
        <w:pStyle w:val="Grammar"/>
        <w:rPr>
          <w:rStyle w:val="CodeInlineItalic"/>
        </w:rPr>
      </w:pPr>
    </w:p>
    <w:p w:rsidR="00831F99" w:rsidRPr="00F115D2" w:rsidRDefault="002749B8" w:rsidP="00DB3050">
      <w:pPr>
        <w:pStyle w:val="Grammar"/>
        <w:rPr>
          <w:rStyle w:val="CodeInline"/>
        </w:rPr>
      </w:pPr>
      <w:r>
        <w:rPr>
          <w:rStyle w:val="CodeInlineItalic"/>
        </w:rPr>
        <w:lastRenderedPageBreak/>
        <w:t>method-or-prop-defn</w:t>
      </w:r>
      <w:r w:rsidR="006B52C5" w:rsidRPr="00404279">
        <w:rPr>
          <w:rStyle w:val="CodeInline"/>
        </w:rPr>
        <w:t xml:space="preserve"> :=</w:t>
      </w:r>
    </w:p>
    <w:p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rsidR="00831F99" w:rsidRPr="00355E9F" w:rsidRDefault="00831F99" w:rsidP="00DB3050">
      <w:pPr>
        <w:pStyle w:val="Grammar"/>
        <w:rPr>
          <w:rStyle w:val="CodeInlineItalic"/>
        </w:rPr>
      </w:pPr>
    </w:p>
    <w:p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rsidR="00831F99" w:rsidRPr="00F115D2" w:rsidDel="00B06E77" w:rsidRDefault="00831F99" w:rsidP="00DB3050">
      <w:pPr>
        <w:pStyle w:val="Grammar"/>
      </w:pPr>
    </w:p>
    <w:p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rsidR="004508A3" w:rsidRPr="00355E9F" w:rsidRDefault="004508A3" w:rsidP="00DB3050">
      <w:pPr>
        <w:pStyle w:val="Grammar"/>
        <w:rPr>
          <w:rStyle w:val="CodeInlineItalic"/>
        </w:rPr>
      </w:pPr>
    </w:p>
    <w:p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rsidR="00B06E77" w:rsidRPr="00355E9F" w:rsidRDefault="00B06E77" w:rsidP="00DB3050">
      <w:pPr>
        <w:pStyle w:val="Grammar"/>
        <w:rPr>
          <w:rStyle w:val="CodeInlineItalic"/>
        </w:rPr>
      </w:pPr>
    </w:p>
    <w:p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rsidR="00A07631" w:rsidRPr="00F115D2" w:rsidRDefault="006B52C5" w:rsidP="00A07631">
      <w:r w:rsidRPr="006B52C5">
        <w:t>For example:</w:t>
      </w:r>
    </w:p>
    <w:p w:rsidR="00A07631" w:rsidRPr="00F115D2" w:rsidRDefault="006B52C5" w:rsidP="00A07631">
      <w:pPr>
        <w:pStyle w:val="CodeExample"/>
      </w:pPr>
      <w:r w:rsidRPr="00404279">
        <w:t>type int = System.Int32</w:t>
      </w:r>
    </w:p>
    <w:p w:rsidR="00A07631" w:rsidRPr="00F115D2" w:rsidRDefault="006B52C5" w:rsidP="00A07631">
      <w:pPr>
        <w:pStyle w:val="CodeExample"/>
      </w:pPr>
      <w:r w:rsidRPr="00404279">
        <w:t>type Color = Red | Green | Blue</w:t>
      </w:r>
    </w:p>
    <w:p w:rsidR="00A07631" w:rsidRPr="00F115D2" w:rsidRDefault="006B52C5" w:rsidP="00A07631">
      <w:pPr>
        <w:pStyle w:val="CodeExample"/>
      </w:pPr>
      <w:r w:rsidRPr="00404279">
        <w:t>type Map&lt;'T&gt; = { entries: 'T[] }</w:t>
      </w:r>
    </w:p>
    <w:p w:rsidR="00A07631" w:rsidRPr="00110BB5" w:rsidRDefault="006B52C5" w:rsidP="00A07631">
      <w:r w:rsidRPr="006B52C5">
        <w:t>Type definitions</w:t>
      </w:r>
      <w:r w:rsidR="00F54660">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F54660">
        <w:rPr>
          <w:lang w:eastAsia="en-GB"/>
        </w:rPr>
        <w:fldChar w:fldCharType="end"/>
      </w:r>
      <w:r w:rsidRPr="00497D56">
        <w:t xml:space="preserve"> can be declared in:</w:t>
      </w:r>
    </w:p>
    <w:p w:rsidR="00A07631" w:rsidRPr="00391D69" w:rsidRDefault="006B52C5" w:rsidP="008F04E6">
      <w:pPr>
        <w:pStyle w:val="BulletList"/>
      </w:pPr>
      <w:r w:rsidRPr="00391D69">
        <w:t xml:space="preserve">Module definitions </w:t>
      </w:r>
    </w:p>
    <w:p w:rsidR="00A07631" w:rsidRPr="00E42689" w:rsidRDefault="006B52C5" w:rsidP="008F04E6">
      <w:pPr>
        <w:pStyle w:val="BulletList"/>
      </w:pPr>
      <w:r w:rsidRPr="00E42689">
        <w:t xml:space="preserve">Namespace declaration groups </w:t>
      </w:r>
    </w:p>
    <w:p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F54660">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F54660">
        <w:rPr>
          <w:lang w:eastAsia="en-GB"/>
        </w:rPr>
        <w:fldChar w:fldCharType="end"/>
      </w:r>
      <w:r>
        <w:rPr>
          <w:lang w:eastAsia="en-GB"/>
        </w:rPr>
        <w:t>:</w:t>
      </w:r>
    </w:p>
    <w:p w:rsidR="00A07631" w:rsidRPr="00110BB5" w:rsidRDefault="006B52C5" w:rsidP="008F04E6">
      <w:pPr>
        <w:pStyle w:val="BulletList"/>
      </w:pPr>
      <w:r w:rsidRPr="00110BB5">
        <w:t>Type abbreviations (§</w:t>
      </w:r>
      <w:r w:rsidR="00F54660" w:rsidRPr="00C1063C">
        <w:fldChar w:fldCharType="begin"/>
      </w:r>
      <w:r w:rsidRPr="006B52C5">
        <w:instrText xml:space="preserve"> REF TypeAbbreviations \r \h </w:instrText>
      </w:r>
      <w:r w:rsidR="00C0102C">
        <w:instrText xml:space="preserve"> \* MERGEFORMAT </w:instrText>
      </w:r>
      <w:r w:rsidR="00F54660" w:rsidRPr="00C1063C">
        <w:fldChar w:fldCharType="separate"/>
      </w:r>
      <w:r w:rsidR="00340C81">
        <w:t>8.3</w:t>
      </w:r>
      <w:r w:rsidR="00F54660" w:rsidRPr="00C1063C">
        <w:fldChar w:fldCharType="end"/>
      </w:r>
      <w:r w:rsidRPr="00497D56">
        <w:t>)</w:t>
      </w:r>
    </w:p>
    <w:p w:rsidR="00BF11F8" w:rsidRPr="00110BB5" w:rsidRDefault="006B52C5" w:rsidP="008F04E6">
      <w:pPr>
        <w:pStyle w:val="BulletList"/>
      </w:pPr>
      <w:r w:rsidRPr="00391D69">
        <w:t>Record type definitions (§</w:t>
      </w:r>
      <w:r w:rsidR="00F54660" w:rsidRPr="00C1063C">
        <w:fldChar w:fldCharType="begin"/>
      </w:r>
      <w:r w:rsidRPr="006B52C5">
        <w:instrText xml:space="preserve"> REF RecordTypeDefinitions \r \h </w:instrText>
      </w:r>
      <w:r w:rsidR="00C0102C">
        <w:instrText xml:space="preserve"> \* MERGEFORMAT </w:instrText>
      </w:r>
      <w:r w:rsidR="00F54660" w:rsidRPr="00C1063C">
        <w:fldChar w:fldCharType="separate"/>
      </w:r>
      <w:r w:rsidR="00340C81">
        <w:t>8.4</w:t>
      </w:r>
      <w:r w:rsidR="00F54660" w:rsidRPr="00C1063C">
        <w:fldChar w:fldCharType="end"/>
      </w:r>
      <w:r w:rsidRPr="00497D56">
        <w:t>)</w:t>
      </w:r>
    </w:p>
    <w:p w:rsidR="00A07631" w:rsidRPr="00391D69" w:rsidRDefault="006B52C5" w:rsidP="008F04E6">
      <w:pPr>
        <w:pStyle w:val="BulletList"/>
      </w:pPr>
      <w:r w:rsidRPr="00391D69">
        <w:t>Union type definitions (§</w:t>
      </w:r>
      <w:r w:rsidR="00F54660" w:rsidRPr="00C1063C">
        <w:fldChar w:fldCharType="begin"/>
      </w:r>
      <w:r w:rsidRPr="006B52C5">
        <w:instrText xml:space="preserve"> REF UnionTypeDefinitions \r \h </w:instrText>
      </w:r>
      <w:r w:rsidR="00C0102C">
        <w:instrText xml:space="preserve"> \* MERGEFORMAT </w:instrText>
      </w:r>
      <w:r w:rsidR="00F54660" w:rsidRPr="00C1063C">
        <w:fldChar w:fldCharType="separate"/>
      </w:r>
      <w:r w:rsidR="00340C81">
        <w:t>8.5</w:t>
      </w:r>
      <w:r w:rsidR="00F54660" w:rsidRPr="00C1063C">
        <w:fldChar w:fldCharType="end"/>
      </w:r>
      <w:r w:rsidRPr="00497D56">
        <w:t>)</w:t>
      </w:r>
      <w:r w:rsidRPr="00110BB5">
        <w:t xml:space="preserve"> </w:t>
      </w:r>
    </w:p>
    <w:p w:rsidR="00A07631" w:rsidRPr="00391D69" w:rsidRDefault="006B52C5" w:rsidP="008F04E6">
      <w:pPr>
        <w:pStyle w:val="BulletList"/>
      </w:pPr>
      <w:r w:rsidRPr="00391D69">
        <w:t>Class type definitions (§</w:t>
      </w:r>
      <w:r w:rsidR="00F54660" w:rsidRPr="00C1063C">
        <w:fldChar w:fldCharType="begin"/>
      </w:r>
      <w:r w:rsidRPr="006B52C5">
        <w:instrText xml:space="preserve"> REF ClassTypeDefinitions \r \h </w:instrText>
      </w:r>
      <w:r w:rsidR="00C0102C">
        <w:instrText xml:space="preserve"> \* MERGEFORMAT </w:instrText>
      </w:r>
      <w:r w:rsidR="00F54660" w:rsidRPr="00C1063C">
        <w:fldChar w:fldCharType="separate"/>
      </w:r>
      <w:r w:rsidR="00340C81">
        <w:t>8.6</w:t>
      </w:r>
      <w:r w:rsidR="00F54660" w:rsidRPr="00C1063C">
        <w:fldChar w:fldCharType="end"/>
      </w:r>
      <w:r w:rsidRPr="00497D56">
        <w:t>)</w:t>
      </w:r>
      <w:r w:rsidRPr="00110BB5">
        <w:t xml:space="preserve"> </w:t>
      </w:r>
    </w:p>
    <w:p w:rsidR="00A07631" w:rsidRPr="00391D69" w:rsidRDefault="006B52C5" w:rsidP="008F04E6">
      <w:pPr>
        <w:pStyle w:val="BulletList"/>
      </w:pPr>
      <w:r w:rsidRPr="00391D69">
        <w:t>Interface type definitions (§</w:t>
      </w:r>
      <w:r w:rsidR="00F54660" w:rsidRPr="00C1063C">
        <w:fldChar w:fldCharType="begin"/>
      </w:r>
      <w:r w:rsidRPr="006B52C5">
        <w:instrText xml:space="preserve"> REF InterfaceTypes \r \h </w:instrText>
      </w:r>
      <w:r w:rsidR="00C0102C">
        <w:instrText xml:space="preserve"> \* MERGEFORMAT </w:instrText>
      </w:r>
      <w:r w:rsidR="00F54660" w:rsidRPr="00C1063C">
        <w:fldChar w:fldCharType="separate"/>
      </w:r>
      <w:r w:rsidR="00340C81">
        <w:t>8.7</w:t>
      </w:r>
      <w:r w:rsidR="00F54660" w:rsidRPr="00C1063C">
        <w:fldChar w:fldCharType="end"/>
      </w:r>
      <w:r w:rsidRPr="00497D56">
        <w:t>)</w:t>
      </w:r>
      <w:r w:rsidRPr="00110BB5">
        <w:t xml:space="preserve"> </w:t>
      </w:r>
    </w:p>
    <w:p w:rsidR="00A07631" w:rsidRPr="00110BB5" w:rsidRDefault="006B52C5" w:rsidP="008F04E6">
      <w:pPr>
        <w:pStyle w:val="BulletList"/>
      </w:pPr>
      <w:r w:rsidRPr="00391D69">
        <w:t>Struct type definitions (§</w:t>
      </w:r>
      <w:r w:rsidR="00F54660" w:rsidRPr="00C1063C">
        <w:fldChar w:fldCharType="begin"/>
      </w:r>
      <w:r w:rsidRPr="006B52C5">
        <w:instrText xml:space="preserve"> REF StructDefinitiions \r \h </w:instrText>
      </w:r>
      <w:r w:rsidR="00C0102C">
        <w:instrText xml:space="preserve"> \* MERGEFORMAT </w:instrText>
      </w:r>
      <w:r w:rsidR="00F54660" w:rsidRPr="00C1063C">
        <w:fldChar w:fldCharType="separate"/>
      </w:r>
      <w:r w:rsidR="00340C81">
        <w:t>8.8</w:t>
      </w:r>
      <w:r w:rsidR="00F54660" w:rsidRPr="00C1063C">
        <w:fldChar w:fldCharType="end"/>
      </w:r>
      <w:r w:rsidRPr="00497D56">
        <w:t>)</w:t>
      </w:r>
    </w:p>
    <w:p w:rsidR="00A07631" w:rsidRPr="00391D69" w:rsidRDefault="006B52C5" w:rsidP="008F04E6">
      <w:pPr>
        <w:pStyle w:val="BulletList"/>
      </w:pPr>
      <w:r w:rsidRPr="00391D69">
        <w:t>Enum type definitions (§</w:t>
      </w:r>
      <w:r w:rsidR="00F54660" w:rsidRPr="00C1063C">
        <w:fldChar w:fldCharType="begin"/>
      </w:r>
      <w:r w:rsidRPr="006B52C5">
        <w:instrText xml:space="preserve"> REF Enums \r \h </w:instrText>
      </w:r>
      <w:r w:rsidR="00C0102C">
        <w:instrText xml:space="preserve"> \* MERGEFORMAT </w:instrText>
      </w:r>
      <w:r w:rsidR="00F54660" w:rsidRPr="00C1063C">
        <w:fldChar w:fldCharType="separate"/>
      </w:r>
      <w:r w:rsidR="00340C81">
        <w:t>8.9</w:t>
      </w:r>
      <w:r w:rsidR="00F54660" w:rsidRPr="00C1063C">
        <w:fldChar w:fldCharType="end"/>
      </w:r>
      <w:r w:rsidRPr="00497D56">
        <w:t>)</w:t>
      </w:r>
      <w:r w:rsidRPr="00110BB5">
        <w:t xml:space="preserve"> </w:t>
      </w:r>
    </w:p>
    <w:p w:rsidR="00A07631" w:rsidRPr="00391D69" w:rsidRDefault="006B52C5" w:rsidP="008F04E6">
      <w:pPr>
        <w:pStyle w:val="BulletList"/>
      </w:pPr>
      <w:r w:rsidRPr="00391D69">
        <w:t>Delegate type definitions (§</w:t>
      </w:r>
      <w:r w:rsidR="00F54660" w:rsidRPr="00C1063C">
        <w:fldChar w:fldCharType="begin"/>
      </w:r>
      <w:r w:rsidRPr="006B52C5">
        <w:instrText xml:space="preserve"> REF DelegateTypeDefinitions \r \h </w:instrText>
      </w:r>
      <w:r w:rsidR="00C0102C">
        <w:instrText xml:space="preserve"> \* MERGEFORMAT </w:instrText>
      </w:r>
      <w:r w:rsidR="00F54660" w:rsidRPr="00C1063C">
        <w:fldChar w:fldCharType="separate"/>
      </w:r>
      <w:r w:rsidR="00340C81">
        <w:t>8.10</w:t>
      </w:r>
      <w:r w:rsidR="00F54660" w:rsidRPr="00C1063C">
        <w:fldChar w:fldCharType="end"/>
      </w:r>
      <w:r w:rsidRPr="00497D56">
        <w:t>)</w:t>
      </w:r>
      <w:r w:rsidRPr="00110BB5">
        <w:t xml:space="preserve"> </w:t>
      </w:r>
    </w:p>
    <w:p w:rsidR="005166A5" w:rsidRPr="00391D69" w:rsidRDefault="006B52C5" w:rsidP="008F04E6">
      <w:pPr>
        <w:pStyle w:val="BulletList"/>
      </w:pPr>
      <w:r w:rsidRPr="00391D69">
        <w:t>Exception type definitions (§</w:t>
      </w:r>
      <w:r w:rsidR="00F54660" w:rsidRPr="00C1063C">
        <w:fldChar w:fldCharType="begin"/>
      </w:r>
      <w:r w:rsidRPr="006B52C5">
        <w:instrText xml:space="preserve"> REF ExceptionTypeDefinitions \r \h </w:instrText>
      </w:r>
      <w:r w:rsidR="00C0102C">
        <w:instrText xml:space="preserve"> \* MERGEFORMAT </w:instrText>
      </w:r>
      <w:r w:rsidR="00F54660" w:rsidRPr="00C1063C">
        <w:fldChar w:fldCharType="separate"/>
      </w:r>
      <w:r w:rsidR="00340C81">
        <w:t>8.11</w:t>
      </w:r>
      <w:r w:rsidR="00F54660" w:rsidRPr="00C1063C">
        <w:fldChar w:fldCharType="end"/>
      </w:r>
      <w:r w:rsidRPr="00497D56">
        <w:t>)</w:t>
      </w:r>
      <w:r w:rsidRPr="00110BB5">
        <w:t xml:space="preserve"> </w:t>
      </w:r>
    </w:p>
    <w:p w:rsidR="005166A5" w:rsidRPr="00391D69" w:rsidRDefault="006B52C5" w:rsidP="008F04E6">
      <w:pPr>
        <w:pStyle w:val="BulletList"/>
      </w:pPr>
      <w:r w:rsidRPr="00391D69">
        <w:t>Type extension definitions (§</w:t>
      </w:r>
      <w:r w:rsidR="00F54660" w:rsidRPr="00C1063C">
        <w:fldChar w:fldCharType="begin"/>
      </w:r>
      <w:r w:rsidRPr="006B52C5">
        <w:instrText xml:space="preserve"> REF TypeExtensionDefinitions \r \h </w:instrText>
      </w:r>
      <w:r w:rsidR="00C0102C">
        <w:instrText xml:space="preserve"> \* MERGEFORMAT </w:instrText>
      </w:r>
      <w:r w:rsidR="00F54660" w:rsidRPr="00C1063C">
        <w:fldChar w:fldCharType="separate"/>
      </w:r>
      <w:r w:rsidR="00340C81">
        <w:t>8.12</w:t>
      </w:r>
      <w:r w:rsidR="00F54660" w:rsidRPr="00C1063C">
        <w:fldChar w:fldCharType="end"/>
      </w:r>
      <w:r w:rsidRPr="00497D56">
        <w:t>)</w:t>
      </w:r>
      <w:r w:rsidRPr="00110BB5">
        <w:t xml:space="preserve"> </w:t>
      </w:r>
    </w:p>
    <w:p w:rsidR="007579B8" w:rsidRPr="00110BB5" w:rsidRDefault="006B52C5" w:rsidP="008F04E6">
      <w:pPr>
        <w:pStyle w:val="BulletList"/>
      </w:pPr>
      <w:r w:rsidRPr="00391D69">
        <w:t>Measure type definitions (§</w:t>
      </w:r>
      <w:r w:rsidR="00F54660" w:rsidRPr="00C1063C">
        <w:fldChar w:fldCharType="begin"/>
      </w:r>
      <w:r w:rsidRPr="006B52C5">
        <w:instrText xml:space="preserve"> REF MeasureTypeDefinitions \r \h </w:instrText>
      </w:r>
      <w:r w:rsidR="00C0102C">
        <w:instrText xml:space="preserve"> \* MERGEFORMAT </w:instrText>
      </w:r>
      <w:r w:rsidR="00F54660" w:rsidRPr="00C1063C">
        <w:fldChar w:fldCharType="separate"/>
      </w:r>
      <w:r w:rsidR="00340C81">
        <w:t>9.4</w:t>
      </w:r>
      <w:r w:rsidR="00F54660" w:rsidRPr="00C1063C">
        <w:fldChar w:fldCharType="end"/>
      </w:r>
      <w:r w:rsidRPr="00497D56">
        <w:t>)</w:t>
      </w:r>
    </w:p>
    <w:p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rsidR="009F1844" w:rsidRDefault="002107E3" w:rsidP="00A07631">
      <w:r>
        <w:t>A</w:t>
      </w:r>
      <w:r w:rsidRPr="00E42689">
        <w:t xml:space="preserve"> </w:t>
      </w:r>
      <w:r w:rsidRPr="00B81F48">
        <w:rPr>
          <w:rStyle w:val="Italic"/>
        </w:rPr>
        <w:t>type definition group</w:t>
      </w:r>
      <w:r>
        <w:rPr>
          <w:i/>
        </w:rPr>
        <w:fldChar w:fldCharType="begin"/>
      </w:r>
      <w:r>
        <w:instrText xml:space="preserve"> XE "</w:instrText>
      </w:r>
      <w:r w:rsidRPr="005720CA">
        <w:instrText>type definition group</w:instrText>
      </w:r>
      <w:r>
        <w:instrText xml:space="preserve">" </w:instrText>
      </w:r>
      <w:r>
        <w:rPr>
          <w:i/>
        </w:rPr>
        <w:fldChar w:fldCharType="end"/>
      </w:r>
      <w:r>
        <w:rPr>
          <w:i/>
        </w:rPr>
        <w:t xml:space="preserve"> </w:t>
      </w:r>
      <w:r>
        <w:t>defines s</w:t>
      </w:r>
      <w:r w:rsidR="006B52C5" w:rsidRPr="00E42689">
        <w:t>everal type definitions or extensions simultaneously</w:t>
      </w:r>
      <w:r w:rsidR="009F1844">
        <w:t>:</w:t>
      </w:r>
    </w:p>
    <w:p w:rsidR="006B6E21" w:rsidRDefault="006B52C5" w:rsidP="009039B6">
      <w:pPr>
        <w:pStyle w:val="CodeExample"/>
      </w:pPr>
      <w:r w:rsidRPr="006B52C5">
        <w:rPr>
          <w:rStyle w:val="CodeInline"/>
        </w:rPr>
        <w:lastRenderedPageBreak/>
        <w:t>type ... and ...</w:t>
      </w:r>
    </w:p>
    <w:p w:rsidR="00F0092A" w:rsidRPr="00F115D2" w:rsidRDefault="006B52C5" w:rsidP="009F1844">
      <w:r w:rsidRPr="006B52C5">
        <w:t>For example</w:t>
      </w:r>
      <w:r w:rsidR="009F1844">
        <w:t>:</w:t>
      </w:r>
    </w:p>
    <w:p w:rsidR="00A42215" w:rsidRPr="00F115D2" w:rsidRDefault="006B52C5" w:rsidP="00F0092A">
      <w:pPr>
        <w:pStyle w:val="CodeExample"/>
      </w:pPr>
      <w:r w:rsidRPr="00404279">
        <w:t xml:space="preserve">type RowVector(entries: seq&lt;int&gt;) = </w:t>
      </w:r>
    </w:p>
    <w:p w:rsidR="00A42215" w:rsidRPr="00F115D2" w:rsidRDefault="006B52C5" w:rsidP="00A42215">
      <w:pPr>
        <w:pStyle w:val="CodeExample"/>
      </w:pPr>
      <w:r w:rsidRPr="00404279">
        <w:t xml:space="preserve">    let entries = Seq.toArray entries</w:t>
      </w:r>
    </w:p>
    <w:p w:rsidR="00F0092A" w:rsidRPr="00F115D2" w:rsidRDefault="006B52C5" w:rsidP="00F0092A">
      <w:pPr>
        <w:pStyle w:val="CodeExample"/>
      </w:pPr>
      <w:r w:rsidRPr="00404279">
        <w:t xml:space="preserve">    member x.Length = entries.Length </w:t>
      </w:r>
    </w:p>
    <w:p w:rsidR="00A42215" w:rsidRPr="00F115D2" w:rsidRDefault="006B52C5" w:rsidP="00F0092A">
      <w:pPr>
        <w:pStyle w:val="CodeExample"/>
      </w:pPr>
      <w:r w:rsidRPr="00404279">
        <w:t xml:space="preserve">    member x.Permute = ColumnVector(entries)</w:t>
      </w:r>
    </w:p>
    <w:p w:rsidR="00A42215" w:rsidRPr="00F115D2" w:rsidRDefault="00A42215" w:rsidP="00F0092A">
      <w:pPr>
        <w:pStyle w:val="CodeExample"/>
      </w:pPr>
    </w:p>
    <w:p w:rsidR="00F0092A" w:rsidRPr="00F115D2" w:rsidRDefault="006B52C5" w:rsidP="00F0092A">
      <w:pPr>
        <w:pStyle w:val="CodeExample"/>
      </w:pPr>
      <w:r w:rsidRPr="00404279">
        <w:t xml:space="preserve">and ColumnVector(entries: seq&lt;int&gt;) = </w:t>
      </w:r>
    </w:p>
    <w:p w:rsidR="00A42215" w:rsidRPr="00F115D2" w:rsidRDefault="006B52C5" w:rsidP="00A42215">
      <w:pPr>
        <w:pStyle w:val="CodeExample"/>
      </w:pPr>
      <w:r w:rsidRPr="00404279">
        <w:t xml:space="preserve">    let entries = Seq.toArray entries</w:t>
      </w:r>
    </w:p>
    <w:p w:rsidR="00A42215" w:rsidRPr="00F115D2" w:rsidRDefault="006B52C5" w:rsidP="00A42215">
      <w:pPr>
        <w:pStyle w:val="CodeExample"/>
      </w:pPr>
      <w:r w:rsidRPr="00404279">
        <w:t xml:space="preserve">    member x.Length = entries.Length </w:t>
      </w:r>
    </w:p>
    <w:p w:rsidR="00A42215" w:rsidRPr="00F115D2" w:rsidRDefault="006B52C5" w:rsidP="00A42215">
      <w:pPr>
        <w:pStyle w:val="CodeExample"/>
      </w:pPr>
      <w:r w:rsidRPr="00404279">
        <w:t xml:space="preserve">    member x.Permute = RowVector(entries)</w:t>
      </w:r>
    </w:p>
    <w:p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F54660" w:rsidRPr="00391D69">
        <w:fldChar w:fldCharType="begin"/>
      </w:r>
      <w:r w:rsidRPr="006B52C5">
        <w:instrText xml:space="preserve"> REF Members \r \h </w:instrText>
      </w:r>
      <w:r w:rsidR="00F54660" w:rsidRPr="00391D69">
        <w:fldChar w:fldCharType="separate"/>
      </w:r>
      <w:r w:rsidR="00340C81">
        <w:t>8.13</w:t>
      </w:r>
      <w:r w:rsidR="00F54660" w:rsidRPr="00391D69">
        <w:fldChar w:fldCharType="end"/>
      </w:r>
      <w:r w:rsidRPr="00391D69">
        <w:t>).</w:t>
      </w:r>
    </w:p>
    <w:p w:rsidR="00715D2B" w:rsidRPr="00110BB5" w:rsidRDefault="00715D2B" w:rsidP="00715D2B">
      <w:r w:rsidRPr="00E42689">
        <w:t>Custom attributes</w:t>
      </w:r>
      <w:r w:rsidR="00F54660">
        <w:fldChar w:fldCharType="begin"/>
      </w:r>
      <w:r w:rsidR="004920E1">
        <w:instrText xml:space="preserve"> XE "</w:instrText>
      </w:r>
      <w:r w:rsidR="004920E1" w:rsidRPr="00F96003">
        <w:instrText>custom attributes:in type definitions</w:instrText>
      </w:r>
      <w:r w:rsidR="004920E1">
        <w:instrText xml:space="preserve">" </w:instrText>
      </w:r>
      <w:r w:rsidR="00F54660">
        <w:fldChar w:fldCharType="end"/>
      </w:r>
      <w:r w:rsidR="00F54660">
        <w:fldChar w:fldCharType="begin"/>
      </w:r>
      <w:r w:rsidR="00843D1F">
        <w:instrText xml:space="preserve"> XE "</w:instrText>
      </w:r>
      <w:r w:rsidR="00843D1F" w:rsidRPr="008E2EC5">
        <w:instrText>attributes:in type definitions</w:instrText>
      </w:r>
      <w:r w:rsidR="00843D1F">
        <w:instrText xml:space="preserve">" </w:instrText>
      </w:r>
      <w:r w:rsidR="00F54660">
        <w:fldChar w:fldCharType="end"/>
      </w:r>
      <w:r w:rsidRPr="00497D56">
        <w:t xml:space="preserve"> may be placed immediately before a type definition group, in which case they apply to the first type definition, or immediately before the name of the type definition:</w:t>
      </w:r>
    </w:p>
    <w:p w:rsidR="00715D2B" w:rsidRPr="00391D69" w:rsidRDefault="00715D2B" w:rsidP="00715D2B">
      <w:pPr>
        <w:pStyle w:val="CodeExample"/>
      </w:pPr>
      <w:r w:rsidRPr="00110BB5">
        <w:t>[&lt;Obsolete&gt;] type X1() = class end</w:t>
      </w:r>
    </w:p>
    <w:p w:rsidR="00715D2B" w:rsidRPr="00391D69" w:rsidRDefault="00715D2B" w:rsidP="00715D2B">
      <w:pPr>
        <w:pStyle w:val="CodeExample"/>
      </w:pPr>
    </w:p>
    <w:p w:rsidR="00715D2B" w:rsidRPr="00E42689" w:rsidRDefault="00715D2B" w:rsidP="00715D2B">
      <w:pPr>
        <w:pStyle w:val="CodeExample"/>
      </w:pPr>
      <w:r w:rsidRPr="00E42689">
        <w:t xml:space="preserve">type [&lt;Obsolete&gt;] X2() = class end </w:t>
      </w:r>
    </w:p>
    <w:p w:rsidR="00715D2B" w:rsidRDefault="00715D2B" w:rsidP="00715D2B">
      <w:pPr>
        <w:pStyle w:val="CodeExample"/>
      </w:pPr>
      <w:r w:rsidRPr="00E42689">
        <w:t>and [&lt;Obsolete&gt;] Y2() = class end</w:t>
      </w:r>
    </w:p>
    <w:p w:rsidR="00A26F81" w:rsidRPr="00C77CDB" w:rsidRDefault="00715D2B" w:rsidP="00E104DD">
      <w:pPr>
        <w:pStyle w:val="Heading2"/>
      </w:pPr>
      <w:bookmarkStart w:id="2460" w:name="_Toc257733639"/>
      <w:bookmarkStart w:id="2461" w:name="_Toc270597535"/>
      <w:bookmarkStart w:id="2462" w:name="_Toc286309425"/>
      <w:r w:rsidRPr="00404279">
        <w:t xml:space="preserve">Type Definition </w:t>
      </w:r>
      <w:r w:rsidR="00E65B90">
        <w:t xml:space="preserve">Group </w:t>
      </w:r>
      <w:r w:rsidRPr="00404279">
        <w:t>Checking and Elaboration</w:t>
      </w:r>
      <w:bookmarkEnd w:id="2460"/>
      <w:bookmarkEnd w:id="2461"/>
      <w:bookmarkEnd w:id="2462"/>
    </w:p>
    <w:p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F54660">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F54660">
        <w:fldChar w:fldCharType="end"/>
      </w:r>
      <w:r w:rsidR="00857380" w:rsidRPr="00497D56">
        <w:t xml:space="preserve"> group </w:t>
      </w:r>
      <w:r w:rsidR="0038435F">
        <w:t>is checked</w:t>
      </w:r>
      <w:r w:rsidR="00857380" w:rsidRPr="00110BB5">
        <w:t xml:space="preserve"> as follows</w:t>
      </w:r>
      <w:r w:rsidR="00857380" w:rsidRPr="00497D56">
        <w:t>:</w:t>
      </w:r>
    </w:p>
    <w:p w:rsidR="007A1751" w:rsidRDefault="007A1751" w:rsidP="008F04E6">
      <w:pPr>
        <w:pStyle w:val="List"/>
      </w:pPr>
      <w:r>
        <w:t>1.</w:t>
      </w:r>
      <w:r>
        <w:tab/>
      </w:r>
      <w:r w:rsidR="00857380" w:rsidRPr="00391D69">
        <w:t>For each type definition</w:t>
      </w:r>
      <w:r>
        <w:t>:</w:t>
      </w:r>
    </w:p>
    <w:p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rsidR="007A1751" w:rsidRDefault="007A1751" w:rsidP="008F04E6">
      <w:pPr>
        <w:pStyle w:val="List"/>
      </w:pPr>
      <w:r>
        <w:t>2.</w:t>
      </w:r>
      <w:r>
        <w:tab/>
      </w:r>
      <w:r w:rsidR="00857380" w:rsidRPr="00E42689">
        <w:t>For each type definition</w:t>
      </w:r>
      <w:r>
        <w:t>:</w:t>
      </w:r>
    </w:p>
    <w:p w:rsidR="007A1751" w:rsidRDefault="007A1751" w:rsidP="008F04E6">
      <w:pPr>
        <w:pStyle w:val="BulletList2"/>
      </w:pPr>
      <w:r>
        <w:t xml:space="preserve">Establish </w:t>
      </w:r>
      <w:r w:rsidR="00857380" w:rsidRPr="00E42689">
        <w:t>type abbreviations</w:t>
      </w:r>
    </w:p>
    <w:p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rsidR="007A1751" w:rsidRDefault="007A1751" w:rsidP="008F04E6">
      <w:pPr>
        <w:pStyle w:val="BulletList2"/>
      </w:pPr>
      <w:r>
        <w:t xml:space="preserve">Detect any </w:t>
      </w:r>
      <w:r w:rsidR="00857380">
        <w:t xml:space="preserve">cyclic abbreviations </w:t>
      </w:r>
    </w:p>
    <w:p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rsidR="00C45D01" w:rsidRDefault="00487D68" w:rsidP="008F04E6">
      <w:pPr>
        <w:pStyle w:val="List"/>
      </w:pPr>
      <w:r>
        <w:t>3.</w:t>
      </w:r>
      <w:r>
        <w:tab/>
      </w:r>
      <w:r w:rsidR="00857380" w:rsidRPr="00391D69">
        <w:t>For each type definition</w:t>
      </w:r>
      <w:r w:rsidR="007A1751">
        <w:t>:</w:t>
      </w:r>
    </w:p>
    <w:p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F54660" w:rsidRPr="00C1063C">
        <w:fldChar w:fldCharType="begin"/>
      </w:r>
      <w:r w:rsidR="00E766ED" w:rsidRPr="006B52C5">
        <w:instrText xml:space="preserve"> REF </w:instrText>
      </w:r>
      <w:r w:rsidR="00E766ED">
        <w:instrText>AbstractM</w:instrText>
      </w:r>
      <w:r w:rsidR="00E766ED" w:rsidRPr="006B52C5">
        <w:instrText xml:space="preserve">embers \r \h </w:instrText>
      </w:r>
      <w:r w:rsidR="007A1751">
        <w:instrText xml:space="preserve"> \* MERGEFORMAT </w:instrText>
      </w:r>
      <w:r w:rsidR="00F54660" w:rsidRPr="00C1063C">
        <w:fldChar w:fldCharType="separate"/>
      </w:r>
      <w:r w:rsidR="00340C81">
        <w:t>8.14</w:t>
      </w:r>
      <w:r w:rsidR="00F54660" w:rsidRPr="00C1063C">
        <w:fldChar w:fldCharType="end"/>
      </w:r>
      <w:r w:rsidR="00E766ED">
        <w:t xml:space="preserve">) </w:t>
      </w:r>
      <w:r w:rsidR="00857380" w:rsidRPr="00497D56">
        <w:t>of each new</w:t>
      </w:r>
      <w:r w:rsidR="00857380" w:rsidRPr="00110BB5">
        <w:t xml:space="preserve"> type definition</w:t>
      </w:r>
    </w:p>
    <w:p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rsidR="00487D68" w:rsidRDefault="00487D68" w:rsidP="008F04E6">
      <w:pPr>
        <w:pStyle w:val="Le"/>
      </w:pPr>
    </w:p>
    <w:p w:rsidR="00857380" w:rsidRPr="00497D56" w:rsidRDefault="00C45D01" w:rsidP="00857380">
      <w:r>
        <w:lastRenderedPageBreak/>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F54660">
        <w:fldChar w:fldCharType="begin"/>
      </w:r>
      <w:r w:rsidR="00414A0E">
        <w:instrText xml:space="preserve"> XE "</w:instrText>
      </w:r>
      <w:r w:rsidR="00414A0E" w:rsidRPr="002223E0">
        <w:instrText>attributes:Measure</w:instrText>
      </w:r>
      <w:r w:rsidR="00414A0E">
        <w:instrText xml:space="preserve">" </w:instrText>
      </w:r>
      <w:r w:rsidR="00F54660">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F54660">
        <w:fldChar w:fldCharType="begin"/>
      </w:r>
      <w:r w:rsidR="00A16A9E">
        <w:instrText xml:space="preserve"> XE "</w:instrText>
      </w:r>
      <w:r w:rsidR="00A16A9E" w:rsidRPr="00A16A9E">
        <w:instrText>measure parameters</w:instrText>
      </w:r>
      <w:r w:rsidR="00A16A9E">
        <w:instrText xml:space="preserve">" </w:instrText>
      </w:r>
      <w:r w:rsidR="00F54660">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rsidR="00CC2229" w:rsidRDefault="00C45D01" w:rsidP="008F04E6">
      <w:pPr>
        <w:pStyle w:val="List"/>
      </w:pPr>
      <w:r>
        <w:t>2.</w:t>
      </w:r>
      <w:r>
        <w:tab/>
      </w:r>
      <w:r w:rsidR="00966667">
        <w:t>D</w:t>
      </w:r>
      <w:r w:rsidR="00E766ED">
        <w:t xml:space="preserve">etermine </w:t>
      </w:r>
      <w:r w:rsidR="00CC2229">
        <w:t xml:space="preserve">the accessibility of the type </w:t>
      </w:r>
      <w:r w:rsidR="00CC2229" w:rsidRPr="006B52C5">
        <w:t>definition</w:t>
      </w:r>
      <w:r w:rsidR="00297520">
        <w:t>.</w:t>
      </w:r>
    </w:p>
    <w:p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F54660" w:rsidRPr="00110BB5">
        <w:fldChar w:fldCharType="begin"/>
      </w:r>
      <w:r w:rsidR="00CC2229" w:rsidRPr="006B52C5">
        <w:instrText xml:space="preserve"> REF TypeKindInference \r \h </w:instrText>
      </w:r>
      <w:r>
        <w:instrText xml:space="preserve"> \* MERGEFORMAT </w:instrText>
      </w:r>
      <w:r w:rsidR="00F54660" w:rsidRPr="00110BB5">
        <w:fldChar w:fldCharType="separate"/>
      </w:r>
      <w:r w:rsidR="00340C81">
        <w:t>8.2</w:t>
      </w:r>
      <w:r w:rsidR="00F54660" w:rsidRPr="00110BB5">
        <w:fldChar w:fldCharType="end"/>
      </w:r>
      <w:r w:rsidR="00CC2229" w:rsidRPr="00497D56">
        <w:t>).</w:t>
      </w:r>
    </w:p>
    <w:p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rsidR="00FB44E3" w:rsidRDefault="00966667" w:rsidP="008F04E6">
      <w:pPr>
        <w:pStyle w:val="List"/>
      </w:pPr>
      <w:r>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rsidR="00CC2229" w:rsidRPr="00497D56" w:rsidRDefault="00CC2229" w:rsidP="008F04E6">
      <w:pPr>
        <w:pStyle w:val="BulletList2"/>
      </w:pPr>
      <w:r>
        <w:t>T</w:t>
      </w:r>
      <w:r w:rsidRPr="006B52C5">
        <w:t xml:space="preserve">he type </w:t>
      </w:r>
      <w:r>
        <w:t>being abbreviated, if any</w:t>
      </w:r>
      <w:r w:rsidR="00414A0E">
        <w:t>.</w:t>
      </w:r>
    </w:p>
    <w:p w:rsidR="00FD0722" w:rsidRPr="00497D56" w:rsidRDefault="00FD0722" w:rsidP="008F04E6">
      <w:pPr>
        <w:pStyle w:val="BulletList2"/>
      </w:pPr>
      <w:r w:rsidRPr="00110BB5">
        <w:t>The explicit constrai</w:t>
      </w:r>
      <w:r w:rsidRPr="00391D69">
        <w:t>nts for any generic parameters, if any</w:t>
      </w:r>
      <w:r w:rsidR="00414A0E">
        <w:t>.</w:t>
      </w:r>
    </w:p>
    <w:p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rsidR="009D1232" w:rsidRPr="00391D69" w:rsidRDefault="00966667" w:rsidP="008F04E6">
      <w:pPr>
        <w:pStyle w:val="List"/>
      </w:pPr>
      <w:r>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commentRangeStart w:id="2463"/>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 xml:space="preserve">cyclic. </w:t>
      </w:r>
      <w:commentRangeEnd w:id="2463"/>
      <w:r w:rsidR="00344704">
        <w:rPr>
          <w:rStyle w:val="CommentReference"/>
          <w:rFonts w:eastAsiaTheme="minorHAnsi" w:cstheme="minorBidi"/>
        </w:rPr>
        <w:commentReference w:id="2463"/>
      </w:r>
      <w:commentRangeStart w:id="2464"/>
      <w:r w:rsidR="009D1232">
        <w:t xml:space="preserve">This </w:t>
      </w:r>
      <w:r w:rsidR="004E7533">
        <w:t>check includes the following steps</w:t>
      </w:r>
      <w:r w:rsidR="009D1232" w:rsidRPr="00391D69">
        <w:t>:</w:t>
      </w:r>
    </w:p>
    <w:p w:rsidR="009D1232" w:rsidRPr="00497D56" w:rsidRDefault="009D1232" w:rsidP="008F04E6">
      <w:pPr>
        <w:pStyle w:val="ListParagraphA"/>
      </w:pPr>
      <w:r w:rsidRPr="00391D69">
        <w:t>Create a graph with one node for each type definition</w:t>
      </w:r>
      <w:r w:rsidR="004E7533">
        <w:t>.</w:t>
      </w:r>
    </w:p>
    <w:p w:rsidR="009D1232" w:rsidRPr="00110BB5" w:rsidRDefault="009D1232" w:rsidP="008F04E6">
      <w:pPr>
        <w:pStyle w:val="ListParagraphA"/>
      </w:pPr>
      <w:commentRangeStart w:id="2465"/>
      <w:r w:rsidRPr="00110BB5">
        <w:t>Close the graph under edges</w:t>
      </w:r>
      <w:r w:rsidR="004E7533">
        <w:t>.</w:t>
      </w:r>
      <w:r w:rsidRPr="00497D56">
        <w:t xml:space="preserve"> </w:t>
      </w:r>
    </w:p>
    <w:p w:rsidR="009D1232" w:rsidRPr="00391D69" w:rsidRDefault="009D1232" w:rsidP="008F04E6">
      <w:pPr>
        <w:pStyle w:val="bulletlist20"/>
      </w:pPr>
      <w:r w:rsidRPr="00391D69">
        <w:t>(T, base-type-definition)</w:t>
      </w:r>
    </w:p>
    <w:p w:rsidR="009D1232" w:rsidRPr="00391D69" w:rsidRDefault="009D1232" w:rsidP="008F04E6">
      <w:pPr>
        <w:pStyle w:val="bulletlist20"/>
      </w:pPr>
      <w:r w:rsidRPr="00391D69">
        <w:t>(T, interface-type-definition)</w:t>
      </w:r>
    </w:p>
    <w:p w:rsidR="009D1232" w:rsidRDefault="009D1232" w:rsidP="008F04E6">
      <w:pPr>
        <w:pStyle w:val="bulletlist20"/>
      </w:pPr>
      <w:r w:rsidRPr="00391D69">
        <w:lastRenderedPageBreak/>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commentRangeEnd w:id="2465"/>
      <w:r w:rsidR="000D2FD2">
        <w:rPr>
          <w:rStyle w:val="CommentReference"/>
          <w:lang w:eastAsia="en-US"/>
        </w:rPr>
        <w:commentReference w:id="2465"/>
      </w:r>
    </w:p>
    <w:p w:rsidR="00353A20" w:rsidRDefault="006B3FC0" w:rsidP="008F04E6">
      <w:pPr>
        <w:pStyle w:val="ListParagraphA"/>
      </w:pPr>
      <w:r w:rsidRPr="00497D56">
        <w:t>Check for cycles</w:t>
      </w:r>
      <w:r w:rsidR="004E7533" w:rsidRPr="004E7533">
        <w:t>.</w:t>
      </w:r>
    </w:p>
    <w:p w:rsidR="009D1232" w:rsidRPr="00110BB5" w:rsidRDefault="009D1232" w:rsidP="008F04E6">
      <w:pPr>
        <w:pStyle w:val="ListParagraph"/>
      </w:pPr>
      <w:r w:rsidRPr="00110BB5">
        <w:t xml:space="preserve">The </w:t>
      </w:r>
      <w:r w:rsidR="006B3FC0" w:rsidRPr="00391D69">
        <w:t xml:space="preserve">special case of a struct </w:t>
      </w:r>
      <w:r w:rsidR="006B3FC0" w:rsidRPr="00353A20">
        <w:rPr>
          <w:rStyle w:val="CodeExampleChar"/>
          <w:lang w:val="en-GB"/>
        </w:rPr>
        <w:t>S&lt;</w:t>
      </w:r>
      <w:r w:rsidR="00740909" w:rsidRPr="00740909">
        <w:rPr>
          <w:rStyle w:val="CodeExampleChar"/>
          <w:i/>
          <w:lang w:val="en-GB"/>
          <w:rPrChange w:id="2466" w:author="Don Syme" w:date="2011-02-17T12:41:00Z">
            <w:rPr>
              <w:rStyle w:val="CodeExampleChar"/>
              <w:rFonts w:eastAsia="MS Mincho" w:cs="Times New Roman"/>
              <w:lang w:val="en-GB"/>
            </w:rPr>
          </w:rPrChange>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commentRangeEnd w:id="2464"/>
      <w:r w:rsidR="00344704">
        <w:rPr>
          <w:rStyle w:val="CommentReference"/>
          <w:lang w:eastAsia="en-US"/>
        </w:rPr>
        <w:commentReference w:id="2464"/>
      </w:r>
    </w:p>
    <w:p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F54660" w:rsidRPr="00C1063C">
        <w:fldChar w:fldCharType="begin"/>
      </w:r>
      <w:r w:rsidR="00CC2229" w:rsidRPr="006B52C5">
        <w:instrText xml:space="preserve"> REF Members \r \h </w:instrText>
      </w:r>
      <w:r>
        <w:instrText xml:space="preserve"> \* MERGEFORMAT </w:instrText>
      </w:r>
      <w:r w:rsidR="00F54660" w:rsidRPr="00C1063C">
        <w:fldChar w:fldCharType="separate"/>
      </w:r>
      <w:r w:rsidR="00340C81">
        <w:t>8.13</w:t>
      </w:r>
      <w:r w:rsidR="00F54660" w:rsidRPr="00C1063C">
        <w:fldChar w:fldCharType="end"/>
      </w:r>
      <w:r w:rsidR="0080051D">
        <w:t>), excluding interface implementation members.</w:t>
      </w:r>
    </w:p>
    <w:p w:rsidR="00CC2229" w:rsidRDefault="003C008E" w:rsidP="008F04E6">
      <w:pPr>
        <w:pStyle w:val="List"/>
      </w:pPr>
      <w:r>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rsidR="00487D68" w:rsidRDefault="00487D68" w:rsidP="008F04E6">
      <w:pPr>
        <w:pStyle w:val="Le"/>
      </w:pPr>
    </w:p>
    <w:p w:rsidR="003C008E" w:rsidRDefault="003C008E" w:rsidP="008F04E6">
      <w:r>
        <w:t>After these steps are complete for each type definition, check the members. For each member:</w:t>
      </w:r>
    </w:p>
    <w:p w:rsidR="00AF2712" w:rsidRPr="003C008E" w:rsidRDefault="00EA05FF" w:rsidP="008F04E6">
      <w:pPr>
        <w:pStyle w:val="List"/>
        <w:numPr>
          <w:ilvl w:val="0"/>
          <w:numId w:val="71"/>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rsidR="0080051D" w:rsidRDefault="00EA05FF" w:rsidP="008F04E6">
      <w:pPr>
        <w:pStyle w:val="List"/>
        <w:numPr>
          <w:ilvl w:val="0"/>
          <w:numId w:val="71"/>
        </w:numPr>
      </w:pPr>
      <w:r>
        <w:t xml:space="preserve">If the member has </w:t>
      </w:r>
      <w:r w:rsidR="0080051D">
        <w:t>explicit type parameters,</w:t>
      </w:r>
      <w:r w:rsidR="00A16A9E">
        <w:t xml:space="preserve"> elaborate</w:t>
      </w:r>
      <w:r w:rsidR="0080051D">
        <w:t xml:space="preserve"> these type parameters and any explicit constraints.</w:t>
      </w:r>
    </w:p>
    <w:p w:rsidR="0080051D" w:rsidRDefault="00EA05FF" w:rsidP="008F04E6">
      <w:pPr>
        <w:pStyle w:val="List"/>
        <w:numPr>
          <w:ilvl w:val="0"/>
          <w:numId w:val="71"/>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rsidR="00EA05FF" w:rsidRDefault="00EA05FF" w:rsidP="008F04E6">
      <w:pPr>
        <w:pStyle w:val="List"/>
        <w:numPr>
          <w:ilvl w:val="0"/>
          <w:numId w:val="71"/>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rsidR="0080051D" w:rsidRDefault="00EA05FF" w:rsidP="008F04E6">
      <w:pPr>
        <w:pStyle w:val="List"/>
        <w:numPr>
          <w:ilvl w:val="0"/>
          <w:numId w:val="71"/>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rsidR="00487D68" w:rsidRDefault="00487D68" w:rsidP="008F04E6">
      <w:pPr>
        <w:pStyle w:val="Le"/>
      </w:pPr>
    </w:p>
    <w:p w:rsidR="00AF2712" w:rsidRDefault="003C008E" w:rsidP="00CA6251">
      <w:pPr>
        <w:pStyle w:val="List"/>
        <w:ind w:left="0" w:firstLine="0"/>
      </w:pPr>
      <w:r>
        <w:t xml:space="preserve">Finally, check </w:t>
      </w:r>
      <w:r w:rsidR="00A16A9E">
        <w:t>the</w:t>
      </w:r>
      <w:r w:rsidR="006B52C5" w:rsidRPr="006B52C5">
        <w:t xml:space="preserve"> </w:t>
      </w:r>
      <w:r w:rsidR="004033A4">
        <w:t>function, value</w:t>
      </w:r>
      <w:ins w:id="2467" w:author="pennyo" w:date="2011-02-20T15:19:00Z">
        <w:r w:rsidR="00CA6251">
          <w:t>,</w:t>
        </w:r>
      </w:ins>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rsidR="00A26F81" w:rsidRPr="00C77CDB" w:rsidRDefault="006B52C5" w:rsidP="00E104DD">
      <w:pPr>
        <w:pStyle w:val="Heading2"/>
      </w:pPr>
      <w:bookmarkStart w:id="2468" w:name="_Toc234048948"/>
      <w:bookmarkStart w:id="2469" w:name="_Toc234049522"/>
      <w:bookmarkStart w:id="2470" w:name="_Toc234054293"/>
      <w:bookmarkStart w:id="2471" w:name="_Toc234055416"/>
      <w:bookmarkStart w:id="2472" w:name="TypeKindInference"/>
      <w:bookmarkStart w:id="2473" w:name="_Toc257733640"/>
      <w:bookmarkStart w:id="2474" w:name="_Toc270597536"/>
      <w:bookmarkStart w:id="2475" w:name="_Toc286309426"/>
      <w:bookmarkEnd w:id="2468"/>
      <w:bookmarkEnd w:id="2469"/>
      <w:bookmarkEnd w:id="2470"/>
      <w:bookmarkEnd w:id="2471"/>
      <w:r w:rsidRPr="00391D69">
        <w:t>Type Kind Inference</w:t>
      </w:r>
      <w:bookmarkEnd w:id="2472"/>
      <w:bookmarkEnd w:id="2473"/>
      <w:bookmarkEnd w:id="2474"/>
      <w:bookmarkEnd w:id="2475"/>
    </w:p>
    <w:p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F54660">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F54660">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fldChar w:fldCharType="begin"/>
      </w:r>
      <w:r>
        <w:instrText xml:space="preserve"> XE "</w:instrText>
      </w:r>
      <w:r w:rsidRPr="003773B4">
        <w:rPr>
          <w:lang w:eastAsia="en-GB"/>
        </w:rPr>
        <w:instrText>kind:</w:instrText>
      </w:r>
      <w:r w:rsidRPr="003773B4">
        <w:instrText>anonymous</w:instrText>
      </w:r>
      <w:r>
        <w:instrText xml:space="preserve">" </w:instrText>
      </w:r>
      <w:r>
        <w:fldChar w:fldCharType="end"/>
      </w:r>
      <w:r w:rsidR="004E7533">
        <w:rPr>
          <w:lang w:eastAsia="en-GB"/>
        </w:rPr>
        <w:t>:</w:t>
      </w:r>
    </w:p>
    <w:p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rsidR="00487D68" w:rsidRDefault="00487D68" w:rsidP="008F04E6">
      <w:pPr>
        <w:pStyle w:val="Le"/>
      </w:pPr>
    </w:p>
    <w:p w:rsidR="006B6E21" w:rsidRDefault="006B52C5">
      <w:pPr>
        <w:keepNext/>
      </w:pPr>
      <w:r w:rsidRPr="00E42689">
        <w:t>For example:</w:t>
      </w:r>
    </w:p>
    <w:p w:rsidR="007B3A14" w:rsidRPr="00E42689" w:rsidRDefault="006B52C5" w:rsidP="007B3A14">
      <w:pPr>
        <w:pStyle w:val="CodeExample"/>
      </w:pPr>
      <w:r w:rsidRPr="00E42689">
        <w:t>// This is implicitly an interface</w:t>
      </w:r>
    </w:p>
    <w:p w:rsidR="007B3A14" w:rsidRPr="00F115D2" w:rsidRDefault="006B52C5" w:rsidP="007B3A14">
      <w:pPr>
        <w:pStyle w:val="CodeExample"/>
      </w:pPr>
      <w:r w:rsidRPr="00404279">
        <w:t>type IName =</w:t>
      </w:r>
    </w:p>
    <w:p w:rsidR="007B3A14" w:rsidRPr="00F115D2" w:rsidRDefault="006B52C5" w:rsidP="007B3A14">
      <w:pPr>
        <w:pStyle w:val="CodeExample"/>
      </w:pPr>
      <w:r w:rsidRPr="00404279">
        <w:t xml:space="preserve">    abstract Name : string</w:t>
      </w:r>
    </w:p>
    <w:p w:rsidR="007B3A14" w:rsidRPr="00F115D2" w:rsidRDefault="007B3A14" w:rsidP="007B3A14">
      <w:pPr>
        <w:pStyle w:val="CodeExample"/>
      </w:pPr>
    </w:p>
    <w:p w:rsidR="00792FD5" w:rsidRPr="00F115D2" w:rsidRDefault="006B52C5" w:rsidP="00792FD5">
      <w:pPr>
        <w:pStyle w:val="CodeExample"/>
      </w:pPr>
      <w:r w:rsidRPr="00404279">
        <w:t>// This is implicitly a class, because it has a constructor</w:t>
      </w:r>
    </w:p>
    <w:p w:rsidR="007B3A14" w:rsidRPr="00F115D2" w:rsidRDefault="006B52C5" w:rsidP="007B3A14">
      <w:pPr>
        <w:pStyle w:val="CodeExample"/>
      </w:pPr>
      <w:r w:rsidRPr="00404279">
        <w:t xml:space="preserve">type ConstantName(n:string) = </w:t>
      </w:r>
    </w:p>
    <w:p w:rsidR="007B3A14" w:rsidRPr="00F115D2" w:rsidRDefault="006B52C5" w:rsidP="007B3A14">
      <w:pPr>
        <w:pStyle w:val="CodeExample"/>
      </w:pPr>
      <w:r w:rsidRPr="00404279">
        <w:t xml:space="preserve">    member x.Name = n</w:t>
      </w:r>
    </w:p>
    <w:p w:rsidR="007B3A14" w:rsidRPr="00F115D2" w:rsidRDefault="007B3A14" w:rsidP="007B3A14">
      <w:pPr>
        <w:pStyle w:val="CodeExample"/>
      </w:pPr>
    </w:p>
    <w:p w:rsidR="007B3A14" w:rsidRPr="00F115D2" w:rsidRDefault="006B52C5" w:rsidP="007B3A14">
      <w:pPr>
        <w:pStyle w:val="CodeExample"/>
      </w:pPr>
      <w:r w:rsidRPr="00404279">
        <w:t>// This is implicitly a class, because it has a constructor</w:t>
      </w:r>
    </w:p>
    <w:p w:rsidR="007B3A14" w:rsidRPr="00F115D2" w:rsidRDefault="006B52C5" w:rsidP="007B3A14">
      <w:pPr>
        <w:pStyle w:val="CodeExample"/>
      </w:pPr>
      <w:r w:rsidRPr="00404279">
        <w:t xml:space="preserve">type AbstractName(n:string) = </w:t>
      </w:r>
    </w:p>
    <w:p w:rsidR="0061773B" w:rsidRPr="00F115D2" w:rsidRDefault="006B52C5">
      <w:pPr>
        <w:pStyle w:val="CodeExample"/>
      </w:pPr>
      <w:r w:rsidRPr="00404279">
        <w:lastRenderedPageBreak/>
        <w:t xml:space="preserve">    abstract Name : string </w:t>
      </w:r>
      <w:r w:rsidRPr="00404279">
        <w:br/>
        <w:t xml:space="preserve">    default x.Name = "&lt;no-name&gt;"</w:t>
      </w:r>
    </w:p>
    <w:p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rsidR="00A26F81" w:rsidRPr="00C77CDB" w:rsidRDefault="006B52C5" w:rsidP="00E104DD">
      <w:pPr>
        <w:pStyle w:val="Heading2"/>
      </w:pPr>
      <w:bookmarkStart w:id="2476" w:name="_Toc233338846"/>
      <w:bookmarkStart w:id="2477" w:name="_Toc233339625"/>
      <w:bookmarkStart w:id="2478" w:name="_Toc233340420"/>
      <w:bookmarkStart w:id="2479" w:name="_Toc233341365"/>
      <w:bookmarkStart w:id="2480" w:name="_Toc233338847"/>
      <w:bookmarkStart w:id="2481" w:name="_Toc233339626"/>
      <w:bookmarkStart w:id="2482" w:name="_Toc233340421"/>
      <w:bookmarkStart w:id="2483" w:name="_Toc233341366"/>
      <w:bookmarkStart w:id="2484" w:name="_Toc233338848"/>
      <w:bookmarkStart w:id="2485" w:name="_Toc233339627"/>
      <w:bookmarkStart w:id="2486" w:name="_Toc233340422"/>
      <w:bookmarkStart w:id="2487" w:name="_Toc233341367"/>
      <w:bookmarkStart w:id="2488" w:name="_Toc233338849"/>
      <w:bookmarkStart w:id="2489" w:name="_Toc233339628"/>
      <w:bookmarkStart w:id="2490" w:name="_Toc233340423"/>
      <w:bookmarkStart w:id="2491" w:name="_Toc233341368"/>
      <w:bookmarkStart w:id="2492" w:name="_Toc233338850"/>
      <w:bookmarkStart w:id="2493" w:name="_Toc233339629"/>
      <w:bookmarkStart w:id="2494" w:name="_Toc233340424"/>
      <w:bookmarkStart w:id="2495" w:name="_Toc233341369"/>
      <w:bookmarkStart w:id="2496" w:name="_Toc233338851"/>
      <w:bookmarkStart w:id="2497" w:name="_Toc233339630"/>
      <w:bookmarkStart w:id="2498" w:name="_Toc233340425"/>
      <w:bookmarkStart w:id="2499" w:name="_Toc233341370"/>
      <w:bookmarkStart w:id="2500" w:name="_Toc233338852"/>
      <w:bookmarkStart w:id="2501" w:name="_Toc233339631"/>
      <w:bookmarkStart w:id="2502" w:name="_Toc233340426"/>
      <w:bookmarkStart w:id="2503" w:name="_Toc233341371"/>
      <w:bookmarkStart w:id="2504" w:name="_Toc233338853"/>
      <w:bookmarkStart w:id="2505" w:name="_Toc233339632"/>
      <w:bookmarkStart w:id="2506" w:name="_Toc233340427"/>
      <w:bookmarkStart w:id="2507" w:name="_Toc233341372"/>
      <w:bookmarkStart w:id="2508" w:name="_Toc233338854"/>
      <w:bookmarkStart w:id="2509" w:name="_Toc233339633"/>
      <w:bookmarkStart w:id="2510" w:name="_Toc233340428"/>
      <w:bookmarkStart w:id="2511" w:name="_Toc233341373"/>
      <w:bookmarkStart w:id="2512" w:name="_Toc233338855"/>
      <w:bookmarkStart w:id="2513" w:name="_Toc233339634"/>
      <w:bookmarkStart w:id="2514" w:name="_Toc233340429"/>
      <w:bookmarkStart w:id="2515" w:name="_Toc233341374"/>
      <w:bookmarkStart w:id="2516" w:name="_Toc233338856"/>
      <w:bookmarkStart w:id="2517" w:name="_Toc233339635"/>
      <w:bookmarkStart w:id="2518" w:name="_Toc233340430"/>
      <w:bookmarkStart w:id="2519" w:name="_Toc233341375"/>
      <w:bookmarkStart w:id="2520" w:name="_Toc233338857"/>
      <w:bookmarkStart w:id="2521" w:name="_Toc233339636"/>
      <w:bookmarkStart w:id="2522" w:name="_Toc233340431"/>
      <w:bookmarkStart w:id="2523" w:name="_Toc233341376"/>
      <w:bookmarkStart w:id="2524" w:name="_Toc233338858"/>
      <w:bookmarkStart w:id="2525" w:name="_Toc233339637"/>
      <w:bookmarkStart w:id="2526" w:name="_Toc233340432"/>
      <w:bookmarkStart w:id="2527" w:name="_Toc233341377"/>
      <w:bookmarkStart w:id="2528" w:name="_Toc233338859"/>
      <w:bookmarkStart w:id="2529" w:name="_Toc233339638"/>
      <w:bookmarkStart w:id="2530" w:name="_Toc233340433"/>
      <w:bookmarkStart w:id="2531" w:name="_Toc233341378"/>
      <w:bookmarkStart w:id="2532" w:name="_Toc233338860"/>
      <w:bookmarkStart w:id="2533" w:name="_Toc233339639"/>
      <w:bookmarkStart w:id="2534" w:name="_Toc233340434"/>
      <w:bookmarkStart w:id="2535" w:name="_Toc233341379"/>
      <w:bookmarkStart w:id="2536" w:name="_Toc233338861"/>
      <w:bookmarkStart w:id="2537" w:name="_Toc233339640"/>
      <w:bookmarkStart w:id="2538" w:name="_Toc233340435"/>
      <w:bookmarkStart w:id="2539" w:name="_Toc233341380"/>
      <w:bookmarkStart w:id="2540" w:name="_Toc233338862"/>
      <w:bookmarkStart w:id="2541" w:name="_Toc233339641"/>
      <w:bookmarkStart w:id="2542" w:name="_Toc233340436"/>
      <w:bookmarkStart w:id="2543" w:name="_Toc233341381"/>
      <w:bookmarkStart w:id="2544" w:name="_Toc207705937"/>
      <w:bookmarkStart w:id="2545" w:name="_Toc257733641"/>
      <w:bookmarkStart w:id="2546" w:name="_Toc270597537"/>
      <w:bookmarkStart w:id="2547" w:name="_Toc286309427"/>
      <w:bookmarkStart w:id="2548" w:name="TypeAbbreviations"/>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r w:rsidRPr="00391D69">
        <w:t>Type Abbreviations</w:t>
      </w:r>
      <w:bookmarkEnd w:id="2544"/>
      <w:bookmarkEnd w:id="2545"/>
      <w:bookmarkEnd w:id="2546"/>
      <w:bookmarkEnd w:id="2547"/>
    </w:p>
    <w:bookmarkEnd w:id="2548"/>
    <w:p w:rsidR="00FE65A2" w:rsidRPr="00110BB5" w:rsidRDefault="006B52C5" w:rsidP="00FE65A2">
      <w:r w:rsidRPr="00E42689">
        <w:t>Type abbreviations</w:t>
      </w:r>
      <w:r w:rsidR="00F54660">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F54660">
        <w:rPr>
          <w:lang w:eastAsia="en-GB"/>
        </w:rPr>
        <w:fldChar w:fldCharType="end"/>
      </w:r>
      <w:r w:rsidRPr="00497D56">
        <w:t xml:space="preserve"> define new names for </w:t>
      </w:r>
      <w:r w:rsidR="00740909">
        <w:t xml:space="preserve">other </w:t>
      </w:r>
      <w:r w:rsidRPr="00497D56">
        <w:t>types</w:t>
      </w:r>
      <w:r w:rsidR="00F54660">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F54660">
        <w:rPr>
          <w:lang w:eastAsia="en-GB"/>
        </w:rPr>
        <w:fldChar w:fldCharType="end"/>
      </w:r>
      <w:r w:rsidRPr="006B52C5">
        <w:rPr>
          <w:lang w:eastAsia="en-GB"/>
        </w:rPr>
        <w:t>.</w:t>
      </w:r>
      <w:r w:rsidRPr="00497D56">
        <w:t xml:space="preserve"> For example:</w:t>
      </w:r>
    </w:p>
    <w:p w:rsidR="00FE65A2" w:rsidRPr="00391D69" w:rsidRDefault="006B52C5" w:rsidP="00FE65A2">
      <w:pPr>
        <w:pStyle w:val="CodeExample"/>
      </w:pPr>
      <w:r w:rsidRPr="00391D69">
        <w:t>type PairOfInt = int * int</w:t>
      </w:r>
    </w:p>
    <w:p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rsidR="00C125FA" w:rsidRPr="00F115D2" w:rsidRDefault="006B52C5" w:rsidP="008F04E6">
      <w:r w:rsidRPr="00E42689">
        <w:t>the following is permitted:</w:t>
      </w:r>
    </w:p>
    <w:p w:rsidR="00C125FA" w:rsidRPr="007F4D88" w:rsidRDefault="006B52C5" w:rsidP="008F04E6">
      <w:pPr>
        <w:pStyle w:val="CodeExample"/>
        <w:rPr>
          <w:rStyle w:val="CodeInline"/>
        </w:rPr>
      </w:pPr>
      <w:r w:rsidRPr="007F4D88">
        <w:rPr>
          <w:rStyle w:val="CodeInline"/>
        </w:rPr>
        <w:t>type D&lt;'T when 'T :&gt; IB&gt; = C&lt;'T&gt;</w:t>
      </w:r>
    </w:p>
    <w:p w:rsidR="00C125FA" w:rsidRPr="00F115D2" w:rsidRDefault="006B52C5" w:rsidP="008F04E6">
      <w:r w:rsidRPr="00404279">
        <w:t>whereas the following is not permitted:</w:t>
      </w:r>
    </w:p>
    <w:p w:rsidR="00C125FA" w:rsidRPr="007F4D88" w:rsidRDefault="006B52C5" w:rsidP="008F04E6">
      <w:pPr>
        <w:pStyle w:val="CodeExample"/>
        <w:rPr>
          <w:rStyle w:val="CodeInline"/>
        </w:rPr>
      </w:pPr>
      <w:r w:rsidRPr="007F4D88">
        <w:rPr>
          <w:rStyle w:val="CodeInline"/>
        </w:rPr>
        <w:t>type E&lt;'T&gt; = C&lt;'T&gt;  // invalid: missing constraint</w:t>
      </w:r>
    </w:p>
    <w:p w:rsidR="00BA52F6" w:rsidRPr="00F115D2" w:rsidRDefault="00BA52F6" w:rsidP="00EC65E0">
      <w:pPr>
        <w:pStyle w:val="Le"/>
      </w:pPr>
    </w:p>
    <w:p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rsidR="00D51C73" w:rsidRPr="00097F91" w:rsidRDefault="006B52C5">
      <w:pPr>
        <w:pStyle w:val="CodeExample"/>
        <w:rPr>
          <w:lang w:val="de-DE"/>
        </w:rPr>
      </w:pPr>
      <w:r w:rsidRPr="00097F91">
        <w:rPr>
          <w:lang w:val="de-DE"/>
        </w:rPr>
        <w:t>type F&lt;'T when 'T :&gt; IA and 'T :&gt; IB&gt; = C&lt;'T&gt;</w:t>
      </w:r>
    </w:p>
    <w:p w:rsidR="00A73BE1" w:rsidRPr="00BD1294" w:rsidRDefault="00A73BE1" w:rsidP="00A73BE1">
      <w:r>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rsidR="006B6E21" w:rsidRDefault="006B52C5">
      <w:r w:rsidRPr="006B52C5">
        <w:t>For example,</w:t>
      </w:r>
      <w:r w:rsidR="00CC7878">
        <w:t xml:space="preserve"> the following </w:t>
      </w:r>
      <w:r w:rsidR="00CC7878" w:rsidRPr="00391D69">
        <w:t xml:space="preserve">is not a valid type abbreviation. </w:t>
      </w:r>
    </w:p>
    <w:p w:rsidR="005515F0" w:rsidRPr="00E42689" w:rsidRDefault="006B52C5" w:rsidP="00BD1294">
      <w:pPr>
        <w:pStyle w:val="CodeExample"/>
      </w:pPr>
      <w:r w:rsidRPr="00497D56">
        <w:t>type Drop&lt;'T,'U&gt; = 'T * 'T // invalid: dropped type variable</w:t>
      </w:r>
    </w:p>
    <w:p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rsidR="005D1494" w:rsidRPr="00391D69" w:rsidRDefault="006B52C5" w:rsidP="00BD1294">
      <w:r w:rsidRPr="006B52C5">
        <w:t>F</w:t>
      </w:r>
      <w:r w:rsidR="005119EC">
        <w:t xml:space="preserve">lexible </w:t>
      </w:r>
      <w:r w:rsidRPr="006B52C5">
        <w:t>type</w:t>
      </w:r>
      <w:r w:rsidR="00740909">
        <w:t xml:space="preserve"> constraints</w:t>
      </w:r>
      <w:r w:rsidR="00F54660">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F54660">
        <w:rPr>
          <w:lang w:eastAsia="en-GB"/>
        </w:rPr>
        <w:fldChar w:fldCharType="end"/>
      </w:r>
      <w:r w:rsidR="00F54660">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F54660">
        <w:rPr>
          <w:lang w:eastAsia="en-GB"/>
        </w:rPr>
        <w:fldChar w:fldCharType="end"/>
      </w:r>
      <w:r w:rsidR="00F54660">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F54660">
        <w:rPr>
          <w:lang w:eastAsia="en-GB"/>
        </w:rPr>
        <w:fldChar w:fldCharType="end"/>
      </w:r>
      <w:r w:rsidRPr="00497D56">
        <w:t xml:space="preserve"> </w:t>
      </w:r>
      <w:r w:rsidR="00740909">
        <w:rPr>
          <w:rStyle w:val="CodeInline"/>
        </w:rPr>
        <w:t>#</w:t>
      </w:r>
      <w:r w:rsidR="00740909" w:rsidRPr="00CA6251">
        <w:rPr>
          <w:rStyle w:val="CodeInline"/>
          <w:i/>
        </w:rPr>
        <w:t>type</w:t>
      </w:r>
      <w:r w:rsidR="00740909" w:rsidRPr="00D45B24">
        <w:fldChar w:fldCharType="begin"/>
      </w:r>
      <w:r w:rsidR="00740909" w:rsidRPr="00D45B24">
        <w:instrText xml:space="preserve"> XE "internal type abbreviations" </w:instrText>
      </w:r>
      <w:r w:rsidR="00740909"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rsidR="00AC3A18" w:rsidRPr="00E42689" w:rsidRDefault="006B52C5" w:rsidP="00BD1294">
      <w:pPr>
        <w:pStyle w:val="CodeExample"/>
      </w:pPr>
      <w:r w:rsidRPr="00E42689">
        <w:lastRenderedPageBreak/>
        <w:t>type BadType = #Exception -&gt; int  // disallowed</w:t>
      </w:r>
    </w:p>
    <w:p w:rsidR="00BD1294" w:rsidRPr="00497D56" w:rsidRDefault="00AC3A18" w:rsidP="00AC3A18">
      <w:r w:rsidRPr="006B52C5">
        <w:t xml:space="preserve">Type abbreviations </w:t>
      </w:r>
      <w:r>
        <w:t xml:space="preserve">may be declared </w:t>
      </w:r>
      <w:r w:rsidRPr="00AC3A18">
        <w:rPr>
          <w:rStyle w:val="CodeInline"/>
        </w:rPr>
        <w:t>internal</w:t>
      </w:r>
      <w:r w:rsidR="00F54660" w:rsidRPr="00D45B24">
        <w:fldChar w:fldCharType="begin"/>
      </w:r>
      <w:r w:rsidR="00B2229A" w:rsidRPr="00D45B24">
        <w:instrText xml:space="preserve"> XE "internal type abbreviations" </w:instrText>
      </w:r>
      <w:r w:rsidR="00F54660" w:rsidRPr="00D45B24">
        <w:fldChar w:fldCharType="end"/>
      </w:r>
      <w:r w:rsidRPr="00497D56">
        <w:t xml:space="preserve"> or </w:t>
      </w:r>
      <w:r w:rsidRPr="00AC3A18">
        <w:rPr>
          <w:rStyle w:val="CodeInline"/>
        </w:rPr>
        <w:t>private</w:t>
      </w:r>
      <w:r w:rsidR="00F54660" w:rsidRPr="00D45B24">
        <w:fldChar w:fldCharType="begin"/>
      </w:r>
      <w:r w:rsidR="00B2229A" w:rsidRPr="00D45B24">
        <w:instrText xml:space="preserve"> XE "private type abbreviations" </w:instrText>
      </w:r>
      <w:r w:rsidR="00F54660" w:rsidRPr="00D45B24">
        <w:fldChar w:fldCharType="end"/>
      </w:r>
      <w:r>
        <w:rPr>
          <w:lang w:eastAsia="en-GB"/>
        </w:rPr>
        <w:t xml:space="preserve">. </w:t>
      </w:r>
    </w:p>
    <w:p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rsidR="00A26F81" w:rsidRPr="00C77CDB" w:rsidRDefault="006B52C5" w:rsidP="00E104DD">
      <w:pPr>
        <w:pStyle w:val="Heading2"/>
      </w:pPr>
      <w:bookmarkStart w:id="2549" w:name="_Toc207705938"/>
      <w:bookmarkStart w:id="2550" w:name="_Toc257733642"/>
      <w:bookmarkStart w:id="2551" w:name="_Toc270597538"/>
      <w:bookmarkStart w:id="2552" w:name="_Toc286309428"/>
      <w:bookmarkStart w:id="2553" w:name="RecordTypeDefinitions"/>
      <w:r w:rsidRPr="00391D69">
        <w:t>Record Type</w:t>
      </w:r>
      <w:r w:rsidR="00170AAB">
        <w:t xml:space="preserve"> Definition</w:t>
      </w:r>
      <w:r w:rsidRPr="00391D69">
        <w:t>s</w:t>
      </w:r>
      <w:bookmarkEnd w:id="2549"/>
      <w:bookmarkEnd w:id="2550"/>
      <w:bookmarkEnd w:id="2551"/>
      <w:bookmarkEnd w:id="2552"/>
    </w:p>
    <w:bookmarkEnd w:id="2553"/>
    <w:p w:rsidR="006B6E21" w:rsidRDefault="006B52C5">
      <w:pPr>
        <w:keepNext/>
      </w:pPr>
      <w:r w:rsidRPr="00E42689">
        <w:t xml:space="preserve">A </w:t>
      </w:r>
      <w:r w:rsidRPr="00B81F48">
        <w:rPr>
          <w:rStyle w:val="Italic"/>
        </w:rPr>
        <w:t>record type</w:t>
      </w:r>
      <w:r w:rsidR="00F54660"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F54660" w:rsidRPr="00021529">
        <w:rPr>
          <w:lang w:eastAsia="en-GB"/>
        </w:rPr>
        <w:fldChar w:fldCharType="end"/>
      </w:r>
      <w:r w:rsidR="00F54660"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F54660"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rsidR="006B6E21" w:rsidRDefault="006B52C5">
      <w:pPr>
        <w:pStyle w:val="CodeExample"/>
        <w:keepNext/>
      </w:pPr>
      <w:r w:rsidRPr="00404279">
        <w:t xml:space="preserve">type R1 = </w:t>
      </w:r>
    </w:p>
    <w:p w:rsidR="006B6E21" w:rsidRDefault="006B52C5">
      <w:pPr>
        <w:pStyle w:val="CodeExample"/>
        <w:keepNext/>
      </w:pPr>
      <w:r w:rsidRPr="00404279">
        <w:t xml:space="preserve">    { x : int; </w:t>
      </w:r>
    </w:p>
    <w:p w:rsidR="006B6E21" w:rsidRDefault="006B52C5">
      <w:pPr>
        <w:pStyle w:val="CodeExample"/>
        <w:keepNext/>
      </w:pPr>
      <w:r w:rsidRPr="00404279">
        <w:t xml:space="preserve">      y</w:t>
      </w:r>
      <w:r w:rsidR="002A4BC8" w:rsidRPr="00404279">
        <w:t xml:space="preserve"> </w:t>
      </w:r>
      <w:r w:rsidRPr="00404279">
        <w:t xml:space="preserve">: int } </w:t>
      </w:r>
    </w:p>
    <w:p w:rsidR="00FE65A2" w:rsidRPr="00F115D2" w:rsidRDefault="006B52C5" w:rsidP="00FE65A2">
      <w:pPr>
        <w:pStyle w:val="CodeExample"/>
      </w:pPr>
      <w:r w:rsidRPr="00404279">
        <w:t xml:space="preserve">    member this.Sum = this.x + this.y </w:t>
      </w:r>
    </w:p>
    <w:p w:rsidR="00C756F6" w:rsidRDefault="00C756F6" w:rsidP="00FE65A2">
      <w:r>
        <w:t xml:space="preserve">In this example, the integers x and y can be accessed as properties on values of type R1. </w:t>
      </w:r>
    </w:p>
    <w:p w:rsidR="00FE65A2" w:rsidRPr="00391D69" w:rsidRDefault="006B52C5" w:rsidP="00FE65A2">
      <w:r w:rsidRPr="006B52C5">
        <w:t>Record fields may be marked mutable</w:t>
      </w:r>
      <w:r w:rsidR="00F54660">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F54660">
        <w:rPr>
          <w:lang w:eastAsia="en-GB"/>
        </w:rPr>
        <w:fldChar w:fldCharType="end"/>
      </w:r>
      <w:r w:rsidRPr="006B52C5">
        <w:rPr>
          <w:lang w:eastAsia="en-GB"/>
        </w:rPr>
        <w:t>.</w:t>
      </w:r>
      <w:r w:rsidRPr="00497D56">
        <w:t xml:space="preserve"> </w:t>
      </w:r>
      <w:r w:rsidRPr="00110BB5">
        <w:t>For exam</w:t>
      </w:r>
      <w:r w:rsidRPr="00391D69">
        <w:t>ple</w:t>
      </w:r>
      <w:r w:rsidR="00CC7878">
        <w:t>:</w:t>
      </w:r>
    </w:p>
    <w:p w:rsidR="00121860" w:rsidRPr="00E42689" w:rsidRDefault="006B52C5" w:rsidP="00121860">
      <w:pPr>
        <w:pStyle w:val="CodeExample"/>
      </w:pPr>
      <w:r w:rsidRPr="00E42689">
        <w:t xml:space="preserve">type R2 = </w:t>
      </w:r>
    </w:p>
    <w:p w:rsidR="00121860" w:rsidRPr="00F115D2" w:rsidRDefault="006B52C5" w:rsidP="00121860">
      <w:pPr>
        <w:pStyle w:val="CodeExample"/>
      </w:pPr>
      <w:r w:rsidRPr="00E42689">
        <w:t xml:space="preserve">    { mutable x : int; </w:t>
      </w:r>
    </w:p>
    <w:p w:rsidR="00121860" w:rsidRPr="00F115D2" w:rsidRDefault="006B52C5" w:rsidP="00121860">
      <w:pPr>
        <w:pStyle w:val="CodeExample"/>
      </w:pPr>
      <w:r w:rsidRPr="00404279">
        <w:t xml:space="preserve">      mutable y : int } </w:t>
      </w:r>
    </w:p>
    <w:p w:rsidR="00121860" w:rsidRPr="00F115D2" w:rsidRDefault="006B52C5" w:rsidP="00121860">
      <w:pPr>
        <w:pStyle w:val="CodeExample"/>
      </w:pPr>
      <w:r w:rsidRPr="00404279">
        <w:t xml:space="preserve">    member this.Move(dx,dy) = </w:t>
      </w:r>
    </w:p>
    <w:p w:rsidR="00121860" w:rsidRPr="00F115D2" w:rsidRDefault="006B52C5" w:rsidP="00121860">
      <w:pPr>
        <w:pStyle w:val="CodeExample"/>
      </w:pPr>
      <w:r w:rsidRPr="00404279">
        <w:t xml:space="preserve">        this.x &lt;- this.x + dx</w:t>
      </w:r>
    </w:p>
    <w:p w:rsidR="00D51C73" w:rsidRPr="00F115D2" w:rsidRDefault="006B52C5">
      <w:pPr>
        <w:pStyle w:val="CodeExample"/>
      </w:pPr>
      <w:r w:rsidRPr="00404279">
        <w:t xml:space="preserve">        this.y &lt;- this.y + dy</w:t>
      </w:r>
    </w:p>
    <w:p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F54660">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F54660">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F54660">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F54660">
        <w:rPr>
          <w:lang w:eastAsia="en-GB"/>
        </w:rPr>
        <w:fldChar w:fldCharType="end"/>
      </w:r>
      <w:r w:rsidRPr="00497D56">
        <w:t xml:space="preserve"> is used.</w:t>
      </w:r>
      <w:r w:rsidRPr="00110BB5">
        <w:t xml:space="preserve"> </w:t>
      </w:r>
    </w:p>
    <w:p w:rsidR="009F3D4F" w:rsidRPr="00E42689" w:rsidRDefault="006B52C5" w:rsidP="006230F9">
      <w:pPr>
        <w:pStyle w:val="Heading3"/>
      </w:pPr>
      <w:bookmarkStart w:id="2554" w:name="_Toc257733643"/>
      <w:bookmarkStart w:id="2555" w:name="_Toc270597539"/>
      <w:bookmarkStart w:id="2556" w:name="_Toc286309429"/>
      <w:r w:rsidRPr="00391D69">
        <w:t>Members in Record Types</w:t>
      </w:r>
      <w:bookmarkEnd w:id="2554"/>
      <w:bookmarkEnd w:id="2555"/>
      <w:bookmarkEnd w:id="2556"/>
    </w:p>
    <w:p w:rsidR="009F3D4F" w:rsidRPr="00E42689" w:rsidRDefault="0029369B" w:rsidP="009F3D4F">
      <w:r w:rsidRPr="00E42689">
        <w:t>Record</w:t>
      </w:r>
      <w:r w:rsidR="006B52C5" w:rsidRPr="00E42689">
        <w:t xml:space="preserve"> types</w:t>
      </w:r>
      <w:r w:rsidR="00F54660">
        <w:fldChar w:fldCharType="begin"/>
      </w:r>
      <w:r w:rsidR="00B2229A">
        <w:instrText xml:space="preserve"> XE "</w:instrText>
      </w:r>
      <w:r w:rsidR="00B2229A" w:rsidRPr="00C618E9">
        <w:instrText>record types:members in</w:instrText>
      </w:r>
      <w:r w:rsidR="00B2229A">
        <w:instrText xml:space="preserve">" </w:instrText>
      </w:r>
      <w:r w:rsidR="00F54660">
        <w:fldChar w:fldCharType="end"/>
      </w:r>
      <w:r w:rsidR="006B52C5" w:rsidRPr="00497D56">
        <w:t xml:space="preserve"> may declare members (§</w:t>
      </w:r>
      <w:r w:rsidR="00F54660" w:rsidRPr="00391D69">
        <w:fldChar w:fldCharType="begin"/>
      </w:r>
      <w:r w:rsidR="006B52C5" w:rsidRPr="006B52C5">
        <w:instrText xml:space="preserve"> REF Members \r \h </w:instrText>
      </w:r>
      <w:r w:rsidR="00F54660" w:rsidRPr="00391D69">
        <w:fldChar w:fldCharType="separate"/>
      </w:r>
      <w:r w:rsidR="00340C81">
        <w:t>8.13</w:t>
      </w:r>
      <w:r w:rsidR="00F54660"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F54660" w:rsidRPr="00E42689">
        <w:fldChar w:fldCharType="begin"/>
      </w:r>
      <w:r w:rsidR="006B52C5" w:rsidRPr="006B52C5">
        <w:instrText xml:space="preserve"> REF DispatchSlotChecking \r \h </w:instrText>
      </w:r>
      <w:r w:rsidR="00F54660" w:rsidRPr="00E42689">
        <w:fldChar w:fldCharType="separate"/>
      </w:r>
      <w:r w:rsidR="00340C81">
        <w:t>14.7</w:t>
      </w:r>
      <w:r w:rsidR="00F54660" w:rsidRPr="00E42689">
        <w:fldChar w:fldCharType="end"/>
      </w:r>
      <w:r w:rsidR="006B52C5" w:rsidRPr="00391D69">
        <w:t>).</w:t>
      </w:r>
    </w:p>
    <w:p w:rsidR="009F3D4F" w:rsidRPr="00E42689" w:rsidRDefault="006B52C5" w:rsidP="006230F9">
      <w:pPr>
        <w:pStyle w:val="Heading3"/>
      </w:pPr>
      <w:bookmarkStart w:id="2557" w:name="_Toc257733644"/>
      <w:bookmarkStart w:id="2558" w:name="_Toc270597540"/>
      <w:bookmarkStart w:id="2559" w:name="_Toc286309430"/>
      <w:r w:rsidRPr="00E42689">
        <w:t>Name Resolution and Record Field Labels</w:t>
      </w:r>
      <w:bookmarkEnd w:id="2557"/>
      <w:bookmarkEnd w:id="2558"/>
      <w:bookmarkEnd w:id="2559"/>
    </w:p>
    <w:p w:rsidR="009F3D4F" w:rsidRPr="00110BB5" w:rsidRDefault="006B52C5" w:rsidP="009F3D4F">
      <w:r w:rsidRPr="006B52C5">
        <w:t>For a record type</w:t>
      </w:r>
      <w:r w:rsidR="00F54660">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F54660">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rsidR="009F3D4F" w:rsidRPr="00E42689" w:rsidRDefault="006B52C5" w:rsidP="009F3D4F">
      <w:r w:rsidRPr="00391D69">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F54660" w:rsidRPr="00391D69">
        <w:fldChar w:fldCharType="begin"/>
      </w:r>
      <w:r w:rsidRPr="006B52C5">
        <w:instrText xml:space="preserve"> REF NameResolution \r \h </w:instrText>
      </w:r>
      <w:r w:rsidR="00F54660" w:rsidRPr="00391D69">
        <w:fldChar w:fldCharType="separate"/>
      </w:r>
      <w:r w:rsidR="00340C81">
        <w:t>14.1</w:t>
      </w:r>
      <w:r w:rsidR="00F54660" w:rsidRPr="00391D69">
        <w:fldChar w:fldCharType="end"/>
      </w:r>
      <w:r w:rsidRPr="00391D69">
        <w:t>): an expression’s type may be inferred from a record label</w:t>
      </w:r>
      <w:r w:rsidR="00CC7878">
        <w:t>. F</w:t>
      </w:r>
      <w:r w:rsidR="00253A88" w:rsidRPr="00E42689">
        <w:t>or example</w:t>
      </w:r>
      <w:r w:rsidR="00CC7878">
        <w:t>:</w:t>
      </w:r>
    </w:p>
    <w:p w:rsidR="009F3D4F" w:rsidRPr="00F115D2" w:rsidRDefault="006B52C5" w:rsidP="009F3D4F">
      <w:pPr>
        <w:pStyle w:val="CodeExample"/>
      </w:pPr>
      <w:r w:rsidRPr="00404279">
        <w:t>type R = { dx : int; dy: int }</w:t>
      </w:r>
    </w:p>
    <w:p w:rsidR="009F3D4F" w:rsidRPr="00F115D2" w:rsidRDefault="006B52C5" w:rsidP="003E37E5">
      <w:pPr>
        <w:pStyle w:val="CodeExample"/>
      </w:pPr>
      <w:r w:rsidRPr="00404279">
        <w:t>let f x = x.dx // x is inferred to have type R</w:t>
      </w:r>
    </w:p>
    <w:p w:rsidR="000773A6" w:rsidRPr="00E42689" w:rsidRDefault="000773A6" w:rsidP="000773A6">
      <w:bookmarkStart w:id="2560" w:name="_Toc257733645"/>
      <w:bookmarkStart w:id="2561" w:name="_Toc270597541"/>
      <w:r>
        <w:t xml:space="preserve">In this example, the lookup </w:t>
      </w:r>
      <w:r>
        <w:rPr>
          <w:rStyle w:val="CodeInline"/>
        </w:rPr>
        <w:t>.dx</w:t>
      </w:r>
      <w:r>
        <w:t xml:space="preserve"> is resolved to be a field lookup.</w:t>
      </w:r>
    </w:p>
    <w:p w:rsidR="009F3D4F" w:rsidRPr="00F115D2" w:rsidRDefault="006B52C5" w:rsidP="006230F9">
      <w:pPr>
        <w:pStyle w:val="Heading3"/>
      </w:pPr>
      <w:bookmarkStart w:id="2562" w:name="_Toc286309431"/>
      <w:r w:rsidRPr="00404279">
        <w:t>Structural Hashing, Equality</w:t>
      </w:r>
      <w:r w:rsidR="0042074D">
        <w:t>,</w:t>
      </w:r>
      <w:r w:rsidRPr="00404279">
        <w:t xml:space="preserve"> and Comparison for Record Types</w:t>
      </w:r>
      <w:bookmarkEnd w:id="2560"/>
      <w:bookmarkEnd w:id="2561"/>
      <w:bookmarkEnd w:id="2562"/>
    </w:p>
    <w:p w:rsidR="009F3D4F" w:rsidRPr="00110BB5" w:rsidRDefault="006B52C5" w:rsidP="009F3D4F">
      <w:r w:rsidRPr="006B52C5">
        <w:t>Record types</w:t>
      </w:r>
      <w:r w:rsidR="00F54660">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F54660">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rsidR="009F3D4F" w:rsidRPr="00391D69" w:rsidRDefault="006B52C5" w:rsidP="009F3D4F">
      <w:pPr>
        <w:pStyle w:val="CodeExplanation"/>
      </w:pPr>
      <w:r w:rsidRPr="00391D69">
        <w:t>interface System.Collections.IStructuralEquatable</w:t>
      </w:r>
    </w:p>
    <w:p w:rsidR="009F3D4F" w:rsidRPr="00E42689" w:rsidRDefault="006B52C5" w:rsidP="009F3D4F">
      <w:pPr>
        <w:pStyle w:val="CodeExplanation"/>
      </w:pPr>
      <w:r w:rsidRPr="00E42689">
        <w:t>interface System.Collections.IStructuralComparable</w:t>
      </w:r>
    </w:p>
    <w:p w:rsidR="009F3D4F" w:rsidRPr="00F115D2" w:rsidRDefault="006B52C5" w:rsidP="009F3D4F">
      <w:pPr>
        <w:pStyle w:val="CodeExplanation"/>
      </w:pPr>
      <w:r w:rsidRPr="00404279">
        <w:lastRenderedPageBreak/>
        <w:t>interface System.IComparable</w:t>
      </w:r>
    </w:p>
    <w:p w:rsidR="009F3D4F" w:rsidRPr="00F115D2" w:rsidRDefault="006B52C5" w:rsidP="009F3D4F">
      <w:pPr>
        <w:pStyle w:val="CodeExplanation"/>
      </w:pPr>
      <w:r w:rsidRPr="00404279">
        <w:t>override GetHashCode : unit -&gt; int</w:t>
      </w:r>
    </w:p>
    <w:p w:rsidR="009F3D4F" w:rsidRPr="00F115D2" w:rsidRDefault="006B52C5" w:rsidP="009F3D4F">
      <w:pPr>
        <w:pStyle w:val="CodeExplanation"/>
      </w:pPr>
      <w:r w:rsidRPr="00404279">
        <w:t>override Equals : obj -&gt; bool</w:t>
      </w:r>
    </w:p>
    <w:p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0773A6"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0773A6" w:rsidRPr="00391D69">
        <w:fldChar w:fldCharType="separate"/>
      </w:r>
      <w:r w:rsidR="00340C81">
        <w:t>8.15</w:t>
      </w:r>
      <w:r w:rsidR="000773A6" w:rsidRPr="00391D69">
        <w:fldChar w:fldCharType="end"/>
      </w:r>
      <w:r w:rsidR="000773A6">
        <w:t>.</w:t>
      </w:r>
    </w:p>
    <w:p w:rsidR="00C0102C" w:rsidRDefault="00C0102C" w:rsidP="008F04E6">
      <w:pPr>
        <w:pStyle w:val="Heading3"/>
      </w:pPr>
      <w:bookmarkStart w:id="2563" w:name="_Toc286309432"/>
      <w:r>
        <w:t>With/End in Record Type Definitions</w:t>
      </w:r>
      <w:bookmarkEnd w:id="2563"/>
    </w:p>
    <w:p w:rsidR="00C0102C" w:rsidRDefault="00C0102C" w:rsidP="008F04E6">
      <w:r>
        <w:t>Record type definitions can include</w:t>
      </w:r>
      <w:r w:rsidRPr="00404279">
        <w:t xml:space="preserve"> </w:t>
      </w:r>
      <w:r w:rsidRPr="00404279">
        <w:rPr>
          <w:rStyle w:val="CodeInline"/>
        </w:rPr>
        <w:t>with/end</w:t>
      </w:r>
      <w:r w:rsidRPr="00404279">
        <w:t xml:space="preserve"> tokens</w:t>
      </w:r>
      <w:r>
        <w:fldChar w:fldCharType="begin"/>
      </w:r>
      <w:r>
        <w:instrText xml:space="preserve"> XE "</w:instrText>
      </w:r>
      <w:r w:rsidRPr="00843D1F">
        <w:instrText>with/end tokens</w:instrText>
      </w:r>
      <w:r>
        <w:instrText xml:space="preserve">" </w:instrText>
      </w:r>
      <w:r>
        <w:fldChar w:fldCharType="end"/>
      </w:r>
      <w:r>
        <w:t>, as the following shows:</w:t>
      </w:r>
    </w:p>
    <w:p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Pr="006B1522" w:rsidRDefault="00C0102C" w:rsidP="008F04E6">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A26F81" w:rsidRPr="00C77CDB" w:rsidRDefault="006B52C5" w:rsidP="00E104DD">
      <w:pPr>
        <w:pStyle w:val="Heading2"/>
      </w:pPr>
      <w:bookmarkStart w:id="2564" w:name="_Toc207705940"/>
      <w:bookmarkStart w:id="2565" w:name="_Toc257733646"/>
      <w:bookmarkStart w:id="2566" w:name="_Toc270597542"/>
      <w:bookmarkStart w:id="2567" w:name="_Toc286309433"/>
      <w:bookmarkStart w:id="2568" w:name="UnionTypeDefinitions"/>
      <w:r w:rsidRPr="00404279">
        <w:t>Union Type</w:t>
      </w:r>
      <w:r w:rsidR="00170AAB">
        <w:t xml:space="preserve"> Definition</w:t>
      </w:r>
      <w:r w:rsidRPr="00404279">
        <w:t>s</w:t>
      </w:r>
      <w:bookmarkEnd w:id="2564"/>
      <w:bookmarkEnd w:id="2565"/>
      <w:bookmarkEnd w:id="2566"/>
      <w:bookmarkEnd w:id="2567"/>
    </w:p>
    <w:bookmarkEnd w:id="2568"/>
    <w:p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F54660">
        <w:rPr>
          <w:i/>
        </w:rPr>
        <w:fldChar w:fldCharType="begin"/>
      </w:r>
      <w:r w:rsidR="003C13D3">
        <w:instrText xml:space="preserve"> XE "</w:instrText>
      </w:r>
      <w:r w:rsidR="003C13D3" w:rsidRPr="00404279">
        <w:instrText>union types</w:instrText>
      </w:r>
      <w:r w:rsidR="003C13D3">
        <w:instrText xml:space="preserve">" </w:instrText>
      </w:r>
      <w:r w:rsidR="00F54660">
        <w:rPr>
          <w:i/>
        </w:rPr>
        <w:fldChar w:fldCharType="end"/>
      </w:r>
      <w:r w:rsidR="00F54660">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F54660">
        <w:rPr>
          <w:i/>
        </w:rPr>
        <w:fldChar w:fldCharType="end"/>
      </w:r>
      <w:r w:rsidR="006B52C5" w:rsidRPr="006B52C5">
        <w:t>.</w:t>
      </w:r>
      <w:r w:rsidR="006B52C5" w:rsidRPr="00497D56">
        <w:t xml:space="preserve"> </w:t>
      </w:r>
      <w:r w:rsidR="006B52C5" w:rsidRPr="00110BB5">
        <w:t>For example:</w:t>
      </w:r>
    </w:p>
    <w:p w:rsidR="006B6E21" w:rsidRDefault="006B52C5">
      <w:pPr>
        <w:pStyle w:val="CodeExample"/>
        <w:keepNext/>
      </w:pPr>
      <w:r w:rsidRPr="00391D69">
        <w:t xml:space="preserve">type Message = </w:t>
      </w:r>
    </w:p>
    <w:p w:rsidR="006B6E21" w:rsidRDefault="006B52C5">
      <w:pPr>
        <w:pStyle w:val="CodeExample"/>
        <w:keepNext/>
      </w:pPr>
      <w:r w:rsidRPr="00E42689">
        <w:t xml:space="preserve">    | Result of string</w:t>
      </w:r>
    </w:p>
    <w:p w:rsidR="006B6E21" w:rsidRDefault="006B52C5">
      <w:pPr>
        <w:pStyle w:val="CodeExample"/>
        <w:keepNext/>
      </w:pPr>
      <w:r w:rsidRPr="00404279">
        <w:t xml:space="preserve">    | Request of int * string</w:t>
      </w:r>
    </w:p>
    <w:p w:rsidR="00A8739F" w:rsidRPr="00F115D2" w:rsidRDefault="006B52C5" w:rsidP="003E37E5">
      <w:pPr>
        <w:pStyle w:val="CodeExample"/>
      </w:pPr>
      <w:r w:rsidRPr="00404279">
        <w:t xml:space="preserve">    member x.Name = match x with Result(nm) -&gt; nm | Request(_,nm) -&gt; nm</w:t>
      </w:r>
    </w:p>
    <w:p w:rsidR="003E37E5" w:rsidRPr="00110BB5" w:rsidRDefault="006B52C5" w:rsidP="003E37E5">
      <w:r w:rsidRPr="006B52C5">
        <w:t>Union</w:t>
      </w:r>
      <w:r w:rsidRPr="00497D56">
        <w:t xml:space="preserve"> case names</w:t>
      </w:r>
      <w:r w:rsidR="00F54660">
        <w:fldChar w:fldCharType="begin"/>
      </w:r>
      <w:r w:rsidR="001246A0">
        <w:instrText xml:space="preserve"> XE "</w:instrText>
      </w:r>
      <w:r w:rsidR="001246A0" w:rsidRPr="001246A0">
        <w:instrText>case names</w:instrText>
      </w:r>
      <w:r w:rsidR="001246A0">
        <w:instrText xml:space="preserve">" </w:instrText>
      </w:r>
      <w:r w:rsidR="00F54660">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rsidR="00FE65A2" w:rsidRPr="00391D69" w:rsidRDefault="006B52C5" w:rsidP="00FE65A2">
      <w:r w:rsidRPr="00391D69">
        <w:t>Parentheses are significant in union definitions</w:t>
      </w:r>
      <w:r w:rsidR="009F1844">
        <w:t>. Thus, the following two definitions differ</w:t>
      </w:r>
      <w:r w:rsidRPr="00391D69">
        <w:t>:</w:t>
      </w:r>
    </w:p>
    <w:p w:rsidR="00FE65A2" w:rsidRDefault="006B52C5" w:rsidP="008F04E6">
      <w:pPr>
        <w:pStyle w:val="CodeExample"/>
      </w:pPr>
      <w:r w:rsidRPr="00E42689">
        <w:t>type CType = C of int * int</w:t>
      </w:r>
    </w:p>
    <w:p w:rsidR="006B6E21" w:rsidRDefault="006B52C5" w:rsidP="00C0102C">
      <w:pPr>
        <w:pStyle w:val="CodeExample"/>
      </w:pPr>
      <w:r w:rsidRPr="00404279">
        <w:t>type CType = C of (int * int)</w:t>
      </w:r>
    </w:p>
    <w:p w:rsidR="00DB3BE2" w:rsidRPr="00E42689"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rsidR="00162013" w:rsidRPr="00391D69" w:rsidRDefault="006B52C5" w:rsidP="008F04E6">
      <w:pPr>
        <w:pStyle w:val="CodeExample"/>
      </w:pPr>
      <w:r w:rsidRPr="00391D69">
        <w:t>type OneChoice = A</w:t>
      </w:r>
    </w:p>
    <w:p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rsidR="00162013" w:rsidRPr="00E42689" w:rsidRDefault="006B52C5" w:rsidP="008F04E6">
      <w:pPr>
        <w:pStyle w:val="CodeExample"/>
      </w:pPr>
      <w:r w:rsidRPr="00391D69">
        <w:t xml:space="preserve">type OneChoice = </w:t>
      </w:r>
    </w:p>
    <w:p w:rsidR="00162013" w:rsidRPr="00E42689" w:rsidRDefault="006B52C5" w:rsidP="008F04E6">
      <w:pPr>
        <w:pStyle w:val="CodeExample"/>
      </w:pPr>
      <w:r w:rsidRPr="00E42689">
        <w:t xml:space="preserve">    | A</w:t>
      </w:r>
    </w:p>
    <w:p w:rsidR="00A554A4" w:rsidRPr="00391D69" w:rsidRDefault="00A554A4" w:rsidP="00A554A4">
      <w:bookmarkStart w:id="2569"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F54660">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F54660">
        <w:rPr>
          <w:lang w:eastAsia="en-GB"/>
        </w:rPr>
        <w:fldChar w:fldCharType="end"/>
      </w:r>
      <w:r w:rsidRPr="00497D56">
        <w:t xml:space="preserve"> is used.</w:t>
      </w:r>
      <w:r w:rsidRPr="00110BB5">
        <w:t xml:space="preserve"> </w:t>
      </w:r>
    </w:p>
    <w:p w:rsidR="005124C9" w:rsidRPr="00391D69" w:rsidRDefault="006B52C5" w:rsidP="006230F9">
      <w:pPr>
        <w:pStyle w:val="Heading3"/>
      </w:pPr>
      <w:bookmarkStart w:id="2570" w:name="_Toc270597543"/>
      <w:bookmarkStart w:id="2571" w:name="_Toc286309434"/>
      <w:r w:rsidRPr="00391D69">
        <w:t>Members in Union Types</w:t>
      </w:r>
      <w:bookmarkEnd w:id="2569"/>
      <w:bookmarkEnd w:id="2570"/>
      <w:bookmarkEnd w:id="2571"/>
    </w:p>
    <w:p w:rsidR="005124C9" w:rsidRPr="00E42689" w:rsidRDefault="006B52C5" w:rsidP="005124C9">
      <w:r w:rsidRPr="00E42689">
        <w:t>Union types</w:t>
      </w:r>
      <w:r w:rsidR="00F54660">
        <w:fldChar w:fldCharType="begin"/>
      </w:r>
      <w:r w:rsidR="003C13D3">
        <w:instrText xml:space="preserve"> XE "</w:instrText>
      </w:r>
      <w:r w:rsidR="003C13D3" w:rsidRPr="004462D1">
        <w:instrText>union types:members in</w:instrText>
      </w:r>
      <w:r w:rsidR="003C13D3">
        <w:instrText xml:space="preserve">" </w:instrText>
      </w:r>
      <w:r w:rsidR="00F54660">
        <w:fldChar w:fldCharType="end"/>
      </w:r>
      <w:r w:rsidRPr="00497D56">
        <w:t xml:space="preserve"> may declare members (§</w:t>
      </w:r>
      <w:r w:rsidR="00F54660" w:rsidRPr="00391D69">
        <w:fldChar w:fldCharType="begin"/>
      </w:r>
      <w:r w:rsidRPr="006B52C5">
        <w:instrText xml:space="preserve"> REF Members \r \h </w:instrText>
      </w:r>
      <w:r w:rsidR="00F54660" w:rsidRPr="00391D69">
        <w:fldChar w:fldCharType="separate"/>
      </w:r>
      <w:r w:rsidR="00340C81">
        <w:t>8.13</w:t>
      </w:r>
      <w:r w:rsidR="00F54660"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F54660" w:rsidRPr="00391D69">
        <w:fldChar w:fldCharType="begin"/>
      </w:r>
      <w:r w:rsidRPr="006B52C5">
        <w:instrText xml:space="preserve"> REF DispatchSlotChecking \r \h </w:instrText>
      </w:r>
      <w:r w:rsidR="00F54660" w:rsidRPr="00391D69">
        <w:fldChar w:fldCharType="separate"/>
      </w:r>
      <w:r w:rsidR="00340C81">
        <w:t>14.7</w:t>
      </w:r>
      <w:r w:rsidR="00F54660" w:rsidRPr="00391D69">
        <w:fldChar w:fldCharType="end"/>
      </w:r>
      <w:r w:rsidRPr="00391D69">
        <w:t>)</w:t>
      </w:r>
      <w:r w:rsidRPr="00E42689">
        <w:t>.</w:t>
      </w:r>
    </w:p>
    <w:p w:rsidR="009F3D4F" w:rsidRPr="00F115D2" w:rsidRDefault="006B52C5" w:rsidP="006230F9">
      <w:pPr>
        <w:pStyle w:val="Heading3"/>
      </w:pPr>
      <w:bookmarkStart w:id="2572" w:name="_Toc257733648"/>
      <w:bookmarkStart w:id="2573" w:name="_Toc270597544"/>
      <w:bookmarkStart w:id="2574" w:name="_Toc286309435"/>
      <w:r w:rsidRPr="00404279">
        <w:lastRenderedPageBreak/>
        <w:t>Structural Hashing, Equality</w:t>
      </w:r>
      <w:r w:rsidR="00253A88" w:rsidRPr="00404279">
        <w:t>,</w:t>
      </w:r>
      <w:r w:rsidRPr="00404279">
        <w:t xml:space="preserve"> and Comparison for Union Types</w:t>
      </w:r>
      <w:bookmarkEnd w:id="2572"/>
      <w:bookmarkEnd w:id="2573"/>
      <w:bookmarkEnd w:id="2574"/>
    </w:p>
    <w:p w:rsidR="009F3D4F" w:rsidRPr="00E42689" w:rsidRDefault="006B52C5" w:rsidP="009F3D4F">
      <w:r w:rsidRPr="006B52C5">
        <w:t>Union types</w:t>
      </w:r>
      <w:r w:rsidR="00F54660">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F54660">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rsidR="009F3D4F" w:rsidRPr="00F115D2" w:rsidRDefault="006B52C5" w:rsidP="008F04E6">
      <w:pPr>
        <w:pStyle w:val="CodeExample"/>
      </w:pPr>
      <w:r w:rsidRPr="00E42689">
        <w:t>interface System.Collections.IStructuralEquatable</w:t>
      </w:r>
    </w:p>
    <w:p w:rsidR="009F3D4F" w:rsidRPr="00F115D2" w:rsidRDefault="006B52C5" w:rsidP="008F04E6">
      <w:pPr>
        <w:pStyle w:val="CodeExample"/>
      </w:pPr>
      <w:r w:rsidRPr="00404279">
        <w:t>interface System.Collections.IStructuralComparable</w:t>
      </w:r>
    </w:p>
    <w:p w:rsidR="009F3D4F" w:rsidRPr="00F115D2" w:rsidRDefault="006B52C5" w:rsidP="008F04E6">
      <w:pPr>
        <w:pStyle w:val="CodeExample"/>
      </w:pPr>
      <w:r w:rsidRPr="00404279">
        <w:t>interface System.IComparable</w:t>
      </w:r>
    </w:p>
    <w:p w:rsidR="009F3D4F" w:rsidRPr="00F115D2" w:rsidRDefault="006B52C5" w:rsidP="008F04E6">
      <w:pPr>
        <w:pStyle w:val="CodeExample"/>
      </w:pPr>
      <w:r w:rsidRPr="00404279">
        <w:t>override GetHashCode : unit -&gt; int</w:t>
      </w:r>
    </w:p>
    <w:p w:rsidR="009F3D4F" w:rsidRPr="00F115D2" w:rsidRDefault="006B52C5" w:rsidP="008F04E6">
      <w:pPr>
        <w:pStyle w:val="CodeExample"/>
      </w:pPr>
      <w:r w:rsidRPr="00404279">
        <w:t>override Equals : obj -&gt; bool</w:t>
      </w:r>
    </w:p>
    <w:p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Pr="00391D69">
        <w:fldChar w:fldCharType="begin"/>
      </w:r>
      <w:r w:rsidRPr="006B52C5">
        <w:instrText xml:space="preserve"> REF </w:instrText>
      </w:r>
      <w:r w:rsidRPr="000773A6">
        <w:instrText>RecordUnionHashCompare</w:instrText>
      </w:r>
      <w:r w:rsidRPr="006B52C5">
        <w:instrText xml:space="preserve"> \r \h </w:instrText>
      </w:r>
      <w:r w:rsidRPr="00391D69">
        <w:fldChar w:fldCharType="separate"/>
      </w:r>
      <w:r w:rsidR="00340C81">
        <w:t>8.15</w:t>
      </w:r>
      <w:r w:rsidRPr="00391D69">
        <w:fldChar w:fldCharType="end"/>
      </w:r>
      <w:r>
        <w:t>.</w:t>
      </w:r>
    </w:p>
    <w:p w:rsidR="00C0102C" w:rsidRDefault="00C0102C" w:rsidP="00C0102C">
      <w:pPr>
        <w:pStyle w:val="Heading3"/>
      </w:pPr>
      <w:bookmarkStart w:id="2575" w:name="_Toc285724628"/>
      <w:bookmarkStart w:id="2576" w:name="_Toc286309436"/>
      <w:bookmarkStart w:id="2577" w:name="_Toc257733649"/>
      <w:bookmarkStart w:id="2578" w:name="_Toc270597545"/>
      <w:bookmarkEnd w:id="2575"/>
      <w:r>
        <w:t>With/End in Union Type Definitions</w:t>
      </w:r>
      <w:bookmarkEnd w:id="2576"/>
    </w:p>
    <w:p w:rsidR="00C0102C" w:rsidRDefault="00C0102C" w:rsidP="00C0102C">
      <w:r>
        <w:t>Union type definitions can include</w:t>
      </w:r>
      <w:r w:rsidRPr="00404279">
        <w:t xml:space="preserve"> </w:t>
      </w:r>
      <w:r w:rsidRPr="00404279">
        <w:rPr>
          <w:rStyle w:val="CodeInline"/>
        </w:rPr>
        <w:t>with/end</w:t>
      </w:r>
      <w:r w:rsidRPr="00404279">
        <w:t xml:space="preserve"> tokens</w:t>
      </w:r>
      <w:r>
        <w:fldChar w:fldCharType="begin"/>
      </w:r>
      <w:r>
        <w:instrText xml:space="preserve"> XE "</w:instrText>
      </w:r>
      <w:r w:rsidRPr="00843D1F">
        <w:instrText>with/end tokens</w:instrText>
      </w:r>
      <w:r>
        <w:instrText xml:space="preserve">" </w:instrText>
      </w:r>
      <w:r>
        <w:fldChar w:fldCharType="end"/>
      </w:r>
      <w:r>
        <w:t>, as the following shows:</w:t>
      </w:r>
    </w:p>
    <w:p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Pr="006B1522" w:rsidRDefault="00C0102C" w:rsidP="00C0102C">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rsidR="00B56C4A" w:rsidRDefault="00B56C4A" w:rsidP="006230F9">
      <w:pPr>
        <w:pStyle w:val="Heading3"/>
      </w:pPr>
      <w:bookmarkStart w:id="2579" w:name="_Toc286309437"/>
      <w:r>
        <w:t>Compiled Form of Union Types</w:t>
      </w:r>
      <w:r w:rsidR="001B5BC5">
        <w:t xml:space="preserve"> for Use </w:t>
      </w:r>
      <w:r w:rsidR="00DC38F0">
        <w:t xml:space="preserve">from </w:t>
      </w:r>
      <w:r w:rsidR="001B5BC5">
        <w:t>Other CLI Languages</w:t>
      </w:r>
      <w:bookmarkEnd w:id="2577"/>
      <w:bookmarkEnd w:id="2578"/>
      <w:bookmarkEnd w:id="2579"/>
    </w:p>
    <w:p w:rsidR="006B6E21" w:rsidRDefault="00B56C4A">
      <w:pPr>
        <w:keepNext/>
      </w:pPr>
      <w:r>
        <w:t>A compiled union type</w:t>
      </w:r>
      <w:r w:rsidR="00F54660">
        <w:fldChar w:fldCharType="begin"/>
      </w:r>
      <w:r w:rsidR="003C13D3">
        <w:instrText xml:space="preserve"> XE "</w:instrText>
      </w:r>
      <w:r w:rsidR="003C13D3" w:rsidRPr="00082666">
        <w:instrText>union types:compiled</w:instrText>
      </w:r>
      <w:r w:rsidR="003C13D3">
        <w:instrText xml:space="preserve">" </w:instrText>
      </w:r>
      <w:r w:rsidR="00F54660">
        <w:fldChar w:fldCharType="end"/>
      </w:r>
      <w:r>
        <w:t xml:space="preserve"> </w:t>
      </w:r>
      <w:r w:rsidRPr="00404279">
        <w:rPr>
          <w:rStyle w:val="CodeExampleChar"/>
        </w:rPr>
        <w:t>U</w:t>
      </w:r>
      <w:r>
        <w:t xml:space="preserve"> </w:t>
      </w:r>
      <w:r w:rsidR="00275FED">
        <w:t>has</w:t>
      </w:r>
      <w:r w:rsidR="009F1844">
        <w:t>:</w:t>
      </w:r>
    </w:p>
    <w:p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rsidR="00B56C4A" w:rsidRPr="00497D56" w:rsidRDefault="008D2B11" w:rsidP="008F04E6">
      <w:pPr>
        <w:pStyle w:val="BulletList"/>
      </w:pPr>
      <w:r>
        <w:lastRenderedPageBreak/>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rsidR="004D5C53" w:rsidRPr="00497D56" w:rsidRDefault="004D5C53" w:rsidP="00D61DA2">
      <w:pPr>
        <w:pStyle w:val="BulletList"/>
      </w:pPr>
      <w:r>
        <w:t>A compiled union type has the methods that are required to implement its auto-generated interfaces, in addition to any user-defined properties or methods.</w:t>
      </w:r>
    </w:p>
    <w:p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rsidR="00A26F81" w:rsidRPr="00C77CDB" w:rsidRDefault="006B52C5" w:rsidP="00E104DD">
      <w:pPr>
        <w:pStyle w:val="Heading2"/>
      </w:pPr>
      <w:bookmarkStart w:id="2580" w:name="_Toc234055424"/>
      <w:bookmarkStart w:id="2581" w:name="_Toc197761812"/>
      <w:bookmarkStart w:id="2582" w:name="_Toc197762234"/>
      <w:bookmarkStart w:id="2583" w:name="_Toc197762651"/>
      <w:bookmarkStart w:id="2584" w:name="_Toc198191438"/>
      <w:bookmarkStart w:id="2585" w:name="_Toc198193537"/>
      <w:bookmarkStart w:id="2586" w:name="_Toc198194079"/>
      <w:bookmarkStart w:id="2587" w:name="_Toc233338866"/>
      <w:bookmarkStart w:id="2588" w:name="_Toc233339645"/>
      <w:bookmarkStart w:id="2589" w:name="_Toc233340440"/>
      <w:bookmarkStart w:id="2590" w:name="_Toc233341385"/>
      <w:bookmarkStart w:id="2591" w:name="_Toc233338867"/>
      <w:bookmarkStart w:id="2592" w:name="_Toc233339646"/>
      <w:bookmarkStart w:id="2593" w:name="_Toc233340441"/>
      <w:bookmarkStart w:id="2594" w:name="_Toc233341386"/>
      <w:bookmarkStart w:id="2595" w:name="_Toc233338868"/>
      <w:bookmarkStart w:id="2596" w:name="_Toc233339647"/>
      <w:bookmarkStart w:id="2597" w:name="_Toc233340442"/>
      <w:bookmarkStart w:id="2598" w:name="_Toc233341387"/>
      <w:bookmarkStart w:id="2599" w:name="_Toc233338869"/>
      <w:bookmarkStart w:id="2600" w:name="_Toc233339648"/>
      <w:bookmarkStart w:id="2601" w:name="_Toc233340443"/>
      <w:bookmarkStart w:id="2602" w:name="_Toc233341388"/>
      <w:bookmarkStart w:id="2603" w:name="_Toc233338870"/>
      <w:bookmarkStart w:id="2604" w:name="_Toc233339649"/>
      <w:bookmarkStart w:id="2605" w:name="_Toc233340444"/>
      <w:bookmarkStart w:id="2606" w:name="_Toc233341389"/>
      <w:bookmarkStart w:id="2607" w:name="_Toc233338871"/>
      <w:bookmarkStart w:id="2608" w:name="_Toc233339650"/>
      <w:bookmarkStart w:id="2609" w:name="_Toc233340445"/>
      <w:bookmarkStart w:id="2610" w:name="_Toc233341390"/>
      <w:bookmarkStart w:id="2611" w:name="_Toc233338872"/>
      <w:bookmarkStart w:id="2612" w:name="_Toc233339651"/>
      <w:bookmarkStart w:id="2613" w:name="_Toc233340446"/>
      <w:bookmarkStart w:id="2614" w:name="_Toc233341391"/>
      <w:bookmarkStart w:id="2615" w:name="_Toc233338873"/>
      <w:bookmarkStart w:id="2616" w:name="_Toc233339652"/>
      <w:bookmarkStart w:id="2617" w:name="_Toc233340447"/>
      <w:bookmarkStart w:id="2618" w:name="_Toc233341392"/>
      <w:bookmarkStart w:id="2619" w:name="_Toc233338874"/>
      <w:bookmarkStart w:id="2620" w:name="_Toc233339653"/>
      <w:bookmarkStart w:id="2621" w:name="_Toc233340448"/>
      <w:bookmarkStart w:id="2622" w:name="_Toc233341393"/>
      <w:bookmarkStart w:id="2623" w:name="_Toc233338875"/>
      <w:bookmarkStart w:id="2624" w:name="_Toc233339654"/>
      <w:bookmarkStart w:id="2625" w:name="_Toc233340449"/>
      <w:bookmarkStart w:id="2626" w:name="_Toc233341394"/>
      <w:bookmarkStart w:id="2627" w:name="_Toc233338876"/>
      <w:bookmarkStart w:id="2628" w:name="_Toc233339655"/>
      <w:bookmarkStart w:id="2629" w:name="_Toc233340450"/>
      <w:bookmarkStart w:id="2630" w:name="_Toc233341395"/>
      <w:bookmarkStart w:id="2631" w:name="_Toc233338877"/>
      <w:bookmarkStart w:id="2632" w:name="_Toc233339656"/>
      <w:bookmarkStart w:id="2633" w:name="_Toc233340451"/>
      <w:bookmarkStart w:id="2634" w:name="_Toc233341396"/>
      <w:bookmarkStart w:id="2635" w:name="_Toc233338878"/>
      <w:bookmarkStart w:id="2636" w:name="_Toc233339657"/>
      <w:bookmarkStart w:id="2637" w:name="_Toc233340452"/>
      <w:bookmarkStart w:id="2638" w:name="_Toc233341397"/>
      <w:bookmarkStart w:id="2639" w:name="_Toc233338879"/>
      <w:bookmarkStart w:id="2640" w:name="_Toc233339658"/>
      <w:bookmarkStart w:id="2641" w:name="_Toc233340453"/>
      <w:bookmarkStart w:id="2642" w:name="_Toc233341398"/>
      <w:bookmarkStart w:id="2643" w:name="_Toc233338880"/>
      <w:bookmarkStart w:id="2644" w:name="_Toc233339659"/>
      <w:bookmarkStart w:id="2645" w:name="_Toc233340454"/>
      <w:bookmarkStart w:id="2646" w:name="_Toc233341399"/>
      <w:bookmarkStart w:id="2647" w:name="_Toc233338881"/>
      <w:bookmarkStart w:id="2648" w:name="_Toc233339660"/>
      <w:bookmarkStart w:id="2649" w:name="_Toc233340455"/>
      <w:bookmarkStart w:id="2650" w:name="_Toc233341400"/>
      <w:bookmarkStart w:id="2651" w:name="_Toc233338882"/>
      <w:bookmarkStart w:id="2652" w:name="_Toc233339661"/>
      <w:bookmarkStart w:id="2653" w:name="_Toc233340456"/>
      <w:bookmarkStart w:id="2654" w:name="_Toc233341401"/>
      <w:bookmarkStart w:id="2655" w:name="_Toc233338883"/>
      <w:bookmarkStart w:id="2656" w:name="_Toc233339662"/>
      <w:bookmarkStart w:id="2657" w:name="_Toc233340457"/>
      <w:bookmarkStart w:id="2658" w:name="_Toc233341402"/>
      <w:bookmarkStart w:id="2659" w:name="_Toc233338884"/>
      <w:bookmarkStart w:id="2660" w:name="_Toc233339663"/>
      <w:bookmarkStart w:id="2661" w:name="_Toc233340458"/>
      <w:bookmarkStart w:id="2662" w:name="_Toc233341403"/>
      <w:bookmarkStart w:id="2663" w:name="_Toc233338885"/>
      <w:bookmarkStart w:id="2664" w:name="_Toc233339664"/>
      <w:bookmarkStart w:id="2665" w:name="_Toc233340459"/>
      <w:bookmarkStart w:id="2666" w:name="_Toc233341404"/>
      <w:bookmarkStart w:id="2667" w:name="_Toc233338897"/>
      <w:bookmarkStart w:id="2668" w:name="_Toc233339676"/>
      <w:bookmarkStart w:id="2669" w:name="_Toc233340471"/>
      <w:bookmarkStart w:id="2670" w:name="_Toc233341416"/>
      <w:bookmarkStart w:id="2671" w:name="_Toc233338898"/>
      <w:bookmarkStart w:id="2672" w:name="_Toc233339677"/>
      <w:bookmarkStart w:id="2673" w:name="_Toc233340472"/>
      <w:bookmarkStart w:id="2674" w:name="_Toc233341417"/>
      <w:bookmarkStart w:id="2675" w:name="_Toc233338899"/>
      <w:bookmarkStart w:id="2676" w:name="_Toc233339678"/>
      <w:bookmarkStart w:id="2677" w:name="_Toc233340473"/>
      <w:bookmarkStart w:id="2678" w:name="_Toc233341418"/>
      <w:bookmarkStart w:id="2679" w:name="_Toc233338900"/>
      <w:bookmarkStart w:id="2680" w:name="_Toc233339679"/>
      <w:bookmarkStart w:id="2681" w:name="_Toc233340474"/>
      <w:bookmarkStart w:id="2682" w:name="_Toc233341419"/>
      <w:bookmarkStart w:id="2683" w:name="_Toc233338901"/>
      <w:bookmarkStart w:id="2684" w:name="_Toc233339680"/>
      <w:bookmarkStart w:id="2685" w:name="_Toc233340475"/>
      <w:bookmarkStart w:id="2686" w:name="_Toc233341420"/>
      <w:bookmarkStart w:id="2687" w:name="_Toc233338902"/>
      <w:bookmarkStart w:id="2688" w:name="_Toc233339681"/>
      <w:bookmarkStart w:id="2689" w:name="_Toc233340476"/>
      <w:bookmarkStart w:id="2690" w:name="_Toc233341421"/>
      <w:bookmarkStart w:id="2691" w:name="_Toc233338903"/>
      <w:bookmarkStart w:id="2692" w:name="_Toc233339682"/>
      <w:bookmarkStart w:id="2693" w:name="_Toc233340477"/>
      <w:bookmarkStart w:id="2694" w:name="_Toc233341422"/>
      <w:bookmarkStart w:id="2695" w:name="_Toc233338904"/>
      <w:bookmarkStart w:id="2696" w:name="_Toc233339683"/>
      <w:bookmarkStart w:id="2697" w:name="_Toc233340478"/>
      <w:bookmarkStart w:id="2698" w:name="_Toc233341423"/>
      <w:bookmarkStart w:id="2699" w:name="_Toc233338905"/>
      <w:bookmarkStart w:id="2700" w:name="_Toc233339684"/>
      <w:bookmarkStart w:id="2701" w:name="_Toc233340479"/>
      <w:bookmarkStart w:id="2702" w:name="_Toc233341424"/>
      <w:bookmarkStart w:id="2703" w:name="_Toc233338906"/>
      <w:bookmarkStart w:id="2704" w:name="_Toc233339685"/>
      <w:bookmarkStart w:id="2705" w:name="_Toc233340480"/>
      <w:bookmarkStart w:id="2706" w:name="_Toc233341425"/>
      <w:bookmarkStart w:id="2707" w:name="_Toc233338907"/>
      <w:bookmarkStart w:id="2708" w:name="_Toc233339686"/>
      <w:bookmarkStart w:id="2709" w:name="_Toc233340481"/>
      <w:bookmarkStart w:id="2710" w:name="_Toc233341426"/>
      <w:bookmarkStart w:id="2711" w:name="_Toc233338908"/>
      <w:bookmarkStart w:id="2712" w:name="_Toc233339687"/>
      <w:bookmarkStart w:id="2713" w:name="_Toc233340482"/>
      <w:bookmarkStart w:id="2714" w:name="_Toc233341427"/>
      <w:bookmarkStart w:id="2715" w:name="_Toc233338909"/>
      <w:bookmarkStart w:id="2716" w:name="_Toc233339688"/>
      <w:bookmarkStart w:id="2717" w:name="_Toc233340483"/>
      <w:bookmarkStart w:id="2718" w:name="_Toc233341428"/>
      <w:bookmarkStart w:id="2719" w:name="_Toc233338910"/>
      <w:bookmarkStart w:id="2720" w:name="_Toc233339689"/>
      <w:bookmarkStart w:id="2721" w:name="_Toc233340484"/>
      <w:bookmarkStart w:id="2722" w:name="_Toc233341429"/>
      <w:bookmarkStart w:id="2723" w:name="_Toc233338911"/>
      <w:bookmarkStart w:id="2724" w:name="_Toc233339690"/>
      <w:bookmarkStart w:id="2725" w:name="_Toc233340485"/>
      <w:bookmarkStart w:id="2726" w:name="_Toc233341430"/>
      <w:bookmarkStart w:id="2727" w:name="_Toc233338912"/>
      <w:bookmarkStart w:id="2728" w:name="_Toc233339691"/>
      <w:bookmarkStart w:id="2729" w:name="_Toc233340486"/>
      <w:bookmarkStart w:id="2730" w:name="_Toc233341431"/>
      <w:bookmarkStart w:id="2731" w:name="_Toc233338913"/>
      <w:bookmarkStart w:id="2732" w:name="_Toc233339692"/>
      <w:bookmarkStart w:id="2733" w:name="_Toc233340487"/>
      <w:bookmarkStart w:id="2734" w:name="_Toc233341432"/>
      <w:bookmarkStart w:id="2735" w:name="_Toc233338914"/>
      <w:bookmarkStart w:id="2736" w:name="_Toc233339693"/>
      <w:bookmarkStart w:id="2737" w:name="_Toc233340488"/>
      <w:bookmarkStart w:id="2738" w:name="_Toc233341433"/>
      <w:bookmarkStart w:id="2739" w:name="_Toc233338915"/>
      <w:bookmarkStart w:id="2740" w:name="_Toc233339694"/>
      <w:bookmarkStart w:id="2741" w:name="_Toc233340489"/>
      <w:bookmarkStart w:id="2742" w:name="_Toc233341434"/>
      <w:bookmarkStart w:id="2743" w:name="_Toc233338916"/>
      <w:bookmarkStart w:id="2744" w:name="_Toc233339695"/>
      <w:bookmarkStart w:id="2745" w:name="_Toc233340490"/>
      <w:bookmarkStart w:id="2746" w:name="_Toc233341435"/>
      <w:bookmarkStart w:id="2747" w:name="_Toc233338917"/>
      <w:bookmarkStart w:id="2748" w:name="_Toc233339696"/>
      <w:bookmarkStart w:id="2749" w:name="_Toc233340491"/>
      <w:bookmarkStart w:id="2750" w:name="_Toc233341436"/>
      <w:bookmarkStart w:id="2751" w:name="_Toc233338918"/>
      <w:bookmarkStart w:id="2752" w:name="_Toc233339697"/>
      <w:bookmarkStart w:id="2753" w:name="_Toc233340492"/>
      <w:bookmarkStart w:id="2754" w:name="_Toc233341437"/>
      <w:bookmarkStart w:id="2755" w:name="_Toc233338919"/>
      <w:bookmarkStart w:id="2756" w:name="_Toc233339698"/>
      <w:bookmarkStart w:id="2757" w:name="_Toc233340493"/>
      <w:bookmarkStart w:id="2758" w:name="_Toc233341438"/>
      <w:bookmarkStart w:id="2759" w:name="_Toc233338920"/>
      <w:bookmarkStart w:id="2760" w:name="_Toc233339699"/>
      <w:bookmarkStart w:id="2761" w:name="_Toc233340494"/>
      <w:bookmarkStart w:id="2762" w:name="_Toc233341439"/>
      <w:bookmarkStart w:id="2763" w:name="_Toc233338921"/>
      <w:bookmarkStart w:id="2764" w:name="_Toc233339700"/>
      <w:bookmarkStart w:id="2765" w:name="_Toc233340495"/>
      <w:bookmarkStart w:id="2766" w:name="_Toc233341440"/>
      <w:bookmarkStart w:id="2767" w:name="_Toc233338922"/>
      <w:bookmarkStart w:id="2768" w:name="_Toc233339701"/>
      <w:bookmarkStart w:id="2769" w:name="_Toc233340496"/>
      <w:bookmarkStart w:id="2770" w:name="_Toc233341441"/>
      <w:bookmarkStart w:id="2771" w:name="_Toc233338923"/>
      <w:bookmarkStart w:id="2772" w:name="_Toc233339702"/>
      <w:bookmarkStart w:id="2773" w:name="_Toc233340497"/>
      <w:bookmarkStart w:id="2774" w:name="_Toc233341442"/>
      <w:bookmarkStart w:id="2775" w:name="_Toc233338924"/>
      <w:bookmarkStart w:id="2776" w:name="_Toc233339703"/>
      <w:bookmarkStart w:id="2777" w:name="_Toc233340498"/>
      <w:bookmarkStart w:id="2778" w:name="_Toc233341443"/>
      <w:bookmarkStart w:id="2779" w:name="_Toc233338925"/>
      <w:bookmarkStart w:id="2780" w:name="_Toc233339704"/>
      <w:bookmarkStart w:id="2781" w:name="_Toc233340499"/>
      <w:bookmarkStart w:id="2782" w:name="_Toc233341444"/>
      <w:bookmarkStart w:id="2783" w:name="_Toc233338926"/>
      <w:bookmarkStart w:id="2784" w:name="_Toc233339705"/>
      <w:bookmarkStart w:id="2785" w:name="_Toc233340500"/>
      <w:bookmarkStart w:id="2786" w:name="_Toc233341445"/>
      <w:bookmarkStart w:id="2787" w:name="_Toc233338927"/>
      <w:bookmarkStart w:id="2788" w:name="_Toc233339706"/>
      <w:bookmarkStart w:id="2789" w:name="_Toc233340501"/>
      <w:bookmarkStart w:id="2790" w:name="_Toc233341446"/>
      <w:bookmarkStart w:id="2791" w:name="_Toc233338928"/>
      <w:bookmarkStart w:id="2792" w:name="_Toc233339707"/>
      <w:bookmarkStart w:id="2793" w:name="_Toc233340502"/>
      <w:bookmarkStart w:id="2794" w:name="_Toc233341447"/>
      <w:bookmarkStart w:id="2795" w:name="_Toc233338929"/>
      <w:bookmarkStart w:id="2796" w:name="_Toc233339708"/>
      <w:bookmarkStart w:id="2797" w:name="_Toc233340503"/>
      <w:bookmarkStart w:id="2798" w:name="_Toc233341448"/>
      <w:bookmarkStart w:id="2799" w:name="_Toc233338930"/>
      <w:bookmarkStart w:id="2800" w:name="_Toc233339709"/>
      <w:bookmarkStart w:id="2801" w:name="_Toc233340504"/>
      <w:bookmarkStart w:id="2802" w:name="_Toc233341449"/>
      <w:bookmarkStart w:id="2803" w:name="_Toc233338931"/>
      <w:bookmarkStart w:id="2804" w:name="_Toc233339710"/>
      <w:bookmarkStart w:id="2805" w:name="_Toc233340505"/>
      <w:bookmarkStart w:id="2806" w:name="_Toc233341450"/>
      <w:bookmarkStart w:id="2807" w:name="_Toc233338932"/>
      <w:bookmarkStart w:id="2808" w:name="_Toc233339711"/>
      <w:bookmarkStart w:id="2809" w:name="_Toc233340506"/>
      <w:bookmarkStart w:id="2810" w:name="_Toc233341451"/>
      <w:bookmarkStart w:id="2811" w:name="_Toc233338933"/>
      <w:bookmarkStart w:id="2812" w:name="_Toc233339712"/>
      <w:bookmarkStart w:id="2813" w:name="_Toc233340507"/>
      <w:bookmarkStart w:id="2814" w:name="_Toc233341452"/>
      <w:bookmarkStart w:id="2815" w:name="_Toc233338934"/>
      <w:bookmarkStart w:id="2816" w:name="_Toc233339713"/>
      <w:bookmarkStart w:id="2817" w:name="_Toc233340508"/>
      <w:bookmarkStart w:id="2818" w:name="_Toc233341453"/>
      <w:bookmarkStart w:id="2819" w:name="_Toc233338935"/>
      <w:bookmarkStart w:id="2820" w:name="_Toc233339714"/>
      <w:bookmarkStart w:id="2821" w:name="_Toc233340509"/>
      <w:bookmarkStart w:id="2822" w:name="_Toc233341454"/>
      <w:bookmarkStart w:id="2823" w:name="_Toc233338936"/>
      <w:bookmarkStart w:id="2824" w:name="_Toc233339715"/>
      <w:bookmarkStart w:id="2825" w:name="_Toc233340510"/>
      <w:bookmarkStart w:id="2826" w:name="_Toc233341455"/>
      <w:bookmarkStart w:id="2827" w:name="_Toc233338937"/>
      <w:bookmarkStart w:id="2828" w:name="_Toc233339716"/>
      <w:bookmarkStart w:id="2829" w:name="_Toc233340511"/>
      <w:bookmarkStart w:id="2830" w:name="_Toc233341456"/>
      <w:bookmarkStart w:id="2831" w:name="_Toc233338938"/>
      <w:bookmarkStart w:id="2832" w:name="_Toc233339717"/>
      <w:bookmarkStart w:id="2833" w:name="_Toc233340512"/>
      <w:bookmarkStart w:id="2834" w:name="_Toc233341457"/>
      <w:bookmarkStart w:id="2835" w:name="_Toc233338939"/>
      <w:bookmarkStart w:id="2836" w:name="_Toc233339718"/>
      <w:bookmarkStart w:id="2837" w:name="_Toc233340513"/>
      <w:bookmarkStart w:id="2838" w:name="_Toc233341458"/>
      <w:bookmarkStart w:id="2839" w:name="_Toc233338940"/>
      <w:bookmarkStart w:id="2840" w:name="_Toc233339719"/>
      <w:bookmarkStart w:id="2841" w:name="_Toc233340514"/>
      <w:bookmarkStart w:id="2842" w:name="_Toc233341459"/>
      <w:bookmarkStart w:id="2843" w:name="_Toc233338941"/>
      <w:bookmarkStart w:id="2844" w:name="_Toc233339720"/>
      <w:bookmarkStart w:id="2845" w:name="_Toc233340515"/>
      <w:bookmarkStart w:id="2846" w:name="_Toc233341460"/>
      <w:bookmarkStart w:id="2847" w:name="_Toc233338942"/>
      <w:bookmarkStart w:id="2848" w:name="_Toc233339721"/>
      <w:bookmarkStart w:id="2849" w:name="_Toc233340516"/>
      <w:bookmarkStart w:id="2850" w:name="_Toc233341461"/>
      <w:bookmarkStart w:id="2851" w:name="_Toc233338943"/>
      <w:bookmarkStart w:id="2852" w:name="_Toc233339722"/>
      <w:bookmarkStart w:id="2853" w:name="_Toc233340517"/>
      <w:bookmarkStart w:id="2854" w:name="_Toc233341462"/>
      <w:bookmarkStart w:id="2855" w:name="_Toc233338944"/>
      <w:bookmarkStart w:id="2856" w:name="_Toc233339723"/>
      <w:bookmarkStart w:id="2857" w:name="_Toc233340518"/>
      <w:bookmarkStart w:id="2858" w:name="_Toc233341463"/>
      <w:bookmarkStart w:id="2859" w:name="_Toc233338945"/>
      <w:bookmarkStart w:id="2860" w:name="_Toc233339724"/>
      <w:bookmarkStart w:id="2861" w:name="_Toc233340519"/>
      <w:bookmarkStart w:id="2862" w:name="_Toc233341464"/>
      <w:bookmarkStart w:id="2863" w:name="_Toc233338946"/>
      <w:bookmarkStart w:id="2864" w:name="_Toc233339725"/>
      <w:bookmarkStart w:id="2865" w:name="_Toc233340520"/>
      <w:bookmarkStart w:id="2866" w:name="_Toc233341465"/>
      <w:bookmarkStart w:id="2867" w:name="_Toc233338947"/>
      <w:bookmarkStart w:id="2868" w:name="_Toc233339726"/>
      <w:bookmarkStart w:id="2869" w:name="_Toc233340521"/>
      <w:bookmarkStart w:id="2870" w:name="_Toc233341466"/>
      <w:bookmarkStart w:id="2871" w:name="_Toc233338948"/>
      <w:bookmarkStart w:id="2872" w:name="_Toc233339727"/>
      <w:bookmarkStart w:id="2873" w:name="_Toc233340522"/>
      <w:bookmarkStart w:id="2874" w:name="_Toc233341467"/>
      <w:bookmarkStart w:id="2875" w:name="_Toc233338949"/>
      <w:bookmarkStart w:id="2876" w:name="_Toc233339728"/>
      <w:bookmarkStart w:id="2877" w:name="_Toc233340523"/>
      <w:bookmarkStart w:id="2878" w:name="_Toc233341468"/>
      <w:bookmarkStart w:id="2879" w:name="_Toc233338950"/>
      <w:bookmarkStart w:id="2880" w:name="_Toc233339729"/>
      <w:bookmarkStart w:id="2881" w:name="_Toc233340524"/>
      <w:bookmarkStart w:id="2882" w:name="_Toc233341469"/>
      <w:bookmarkStart w:id="2883" w:name="_Toc233338951"/>
      <w:bookmarkStart w:id="2884" w:name="_Toc233339730"/>
      <w:bookmarkStart w:id="2885" w:name="_Toc233340525"/>
      <w:bookmarkStart w:id="2886" w:name="_Toc233341470"/>
      <w:bookmarkStart w:id="2887" w:name="_Toc233338952"/>
      <w:bookmarkStart w:id="2888" w:name="_Toc233339731"/>
      <w:bookmarkStart w:id="2889" w:name="_Toc233340526"/>
      <w:bookmarkStart w:id="2890" w:name="_Toc233341471"/>
      <w:bookmarkStart w:id="2891" w:name="_Toc233338953"/>
      <w:bookmarkStart w:id="2892" w:name="_Toc233339732"/>
      <w:bookmarkStart w:id="2893" w:name="_Toc233340527"/>
      <w:bookmarkStart w:id="2894" w:name="_Toc233341472"/>
      <w:bookmarkStart w:id="2895" w:name="_Toc233338954"/>
      <w:bookmarkStart w:id="2896" w:name="_Toc233339733"/>
      <w:bookmarkStart w:id="2897" w:name="_Toc233340528"/>
      <w:bookmarkStart w:id="2898" w:name="_Toc233341473"/>
      <w:bookmarkStart w:id="2899" w:name="_Toc233338955"/>
      <w:bookmarkStart w:id="2900" w:name="_Toc233339734"/>
      <w:bookmarkStart w:id="2901" w:name="_Toc233340529"/>
      <w:bookmarkStart w:id="2902" w:name="_Toc233341474"/>
      <w:bookmarkStart w:id="2903" w:name="_Toc233338956"/>
      <w:bookmarkStart w:id="2904" w:name="_Toc233339735"/>
      <w:bookmarkStart w:id="2905" w:name="_Toc233340530"/>
      <w:bookmarkStart w:id="2906" w:name="_Toc233341475"/>
      <w:bookmarkStart w:id="2907" w:name="_Toc233338957"/>
      <w:bookmarkStart w:id="2908" w:name="_Toc233339736"/>
      <w:bookmarkStart w:id="2909" w:name="_Toc233340531"/>
      <w:bookmarkStart w:id="2910" w:name="_Toc233341476"/>
      <w:bookmarkStart w:id="2911" w:name="_Toc233338958"/>
      <w:bookmarkStart w:id="2912" w:name="_Toc233339737"/>
      <w:bookmarkStart w:id="2913" w:name="_Toc233340532"/>
      <w:bookmarkStart w:id="2914" w:name="_Toc233341477"/>
      <w:bookmarkStart w:id="2915" w:name="_Toc233338959"/>
      <w:bookmarkStart w:id="2916" w:name="_Toc233339738"/>
      <w:bookmarkStart w:id="2917" w:name="_Toc233340533"/>
      <w:bookmarkStart w:id="2918" w:name="_Toc233341478"/>
      <w:bookmarkStart w:id="2919" w:name="_Toc233338960"/>
      <w:bookmarkStart w:id="2920" w:name="_Toc233339739"/>
      <w:bookmarkStart w:id="2921" w:name="_Toc233340534"/>
      <w:bookmarkStart w:id="2922" w:name="_Toc233341479"/>
      <w:bookmarkStart w:id="2923" w:name="_Toc233338961"/>
      <w:bookmarkStart w:id="2924" w:name="_Toc233339740"/>
      <w:bookmarkStart w:id="2925" w:name="_Toc233340535"/>
      <w:bookmarkStart w:id="2926" w:name="_Toc233341480"/>
      <w:bookmarkStart w:id="2927" w:name="_Toc233338962"/>
      <w:bookmarkStart w:id="2928" w:name="_Toc233339741"/>
      <w:bookmarkStart w:id="2929" w:name="_Toc233340536"/>
      <w:bookmarkStart w:id="2930" w:name="_Toc233341481"/>
      <w:bookmarkStart w:id="2931" w:name="_Toc233338963"/>
      <w:bookmarkStart w:id="2932" w:name="_Toc233339742"/>
      <w:bookmarkStart w:id="2933" w:name="_Toc233340537"/>
      <w:bookmarkStart w:id="2934" w:name="_Toc233341482"/>
      <w:bookmarkStart w:id="2935" w:name="_Toc233338964"/>
      <w:bookmarkStart w:id="2936" w:name="_Toc233339743"/>
      <w:bookmarkStart w:id="2937" w:name="_Toc233340538"/>
      <w:bookmarkStart w:id="2938" w:name="_Toc233341483"/>
      <w:bookmarkStart w:id="2939" w:name="_Toc233338965"/>
      <w:bookmarkStart w:id="2940" w:name="_Toc233339744"/>
      <w:bookmarkStart w:id="2941" w:name="_Toc233340539"/>
      <w:bookmarkStart w:id="2942" w:name="_Toc233341484"/>
      <w:bookmarkStart w:id="2943" w:name="_Toc233338966"/>
      <w:bookmarkStart w:id="2944" w:name="_Toc233339745"/>
      <w:bookmarkStart w:id="2945" w:name="_Toc233340540"/>
      <w:bookmarkStart w:id="2946" w:name="_Toc233341485"/>
      <w:bookmarkStart w:id="2947" w:name="_Toc233338967"/>
      <w:bookmarkStart w:id="2948" w:name="_Toc233339746"/>
      <w:bookmarkStart w:id="2949" w:name="_Toc233340541"/>
      <w:bookmarkStart w:id="2950" w:name="_Toc233341486"/>
      <w:bookmarkStart w:id="2951" w:name="_Toc233338968"/>
      <w:bookmarkStart w:id="2952" w:name="_Toc233339747"/>
      <w:bookmarkStart w:id="2953" w:name="_Toc233340542"/>
      <w:bookmarkStart w:id="2954" w:name="_Toc233341487"/>
      <w:bookmarkStart w:id="2955" w:name="_Toc233338969"/>
      <w:bookmarkStart w:id="2956" w:name="_Toc233339748"/>
      <w:bookmarkStart w:id="2957" w:name="_Toc233340543"/>
      <w:bookmarkStart w:id="2958" w:name="_Toc233341488"/>
      <w:bookmarkStart w:id="2959" w:name="_Toc233338970"/>
      <w:bookmarkStart w:id="2960" w:name="_Toc233339749"/>
      <w:bookmarkStart w:id="2961" w:name="_Toc233340544"/>
      <w:bookmarkStart w:id="2962" w:name="_Toc233341489"/>
      <w:bookmarkStart w:id="2963" w:name="_Toc233338971"/>
      <w:bookmarkStart w:id="2964" w:name="_Toc233339750"/>
      <w:bookmarkStart w:id="2965" w:name="_Toc233340545"/>
      <w:bookmarkStart w:id="2966" w:name="_Toc233341490"/>
      <w:bookmarkStart w:id="2967" w:name="_Toc233338972"/>
      <w:bookmarkStart w:id="2968" w:name="_Toc233339751"/>
      <w:bookmarkStart w:id="2969" w:name="_Toc233340546"/>
      <w:bookmarkStart w:id="2970" w:name="_Toc233341491"/>
      <w:bookmarkStart w:id="2971" w:name="_Toc233338973"/>
      <w:bookmarkStart w:id="2972" w:name="_Toc233339752"/>
      <w:bookmarkStart w:id="2973" w:name="_Toc233340547"/>
      <w:bookmarkStart w:id="2974" w:name="_Toc233341492"/>
      <w:bookmarkStart w:id="2975" w:name="_Toc233338974"/>
      <w:bookmarkStart w:id="2976" w:name="_Toc233339753"/>
      <w:bookmarkStart w:id="2977" w:name="_Toc233340548"/>
      <w:bookmarkStart w:id="2978" w:name="_Toc233341493"/>
      <w:bookmarkStart w:id="2979" w:name="_Toc233338975"/>
      <w:bookmarkStart w:id="2980" w:name="_Toc233339754"/>
      <w:bookmarkStart w:id="2981" w:name="_Toc233340549"/>
      <w:bookmarkStart w:id="2982" w:name="_Toc233341494"/>
      <w:bookmarkStart w:id="2983" w:name="_Toc233338976"/>
      <w:bookmarkStart w:id="2984" w:name="_Toc233339755"/>
      <w:bookmarkStart w:id="2985" w:name="_Toc233340550"/>
      <w:bookmarkStart w:id="2986" w:name="_Toc233341495"/>
      <w:bookmarkStart w:id="2987" w:name="_Toc233338977"/>
      <w:bookmarkStart w:id="2988" w:name="_Toc233339756"/>
      <w:bookmarkStart w:id="2989" w:name="_Toc233340551"/>
      <w:bookmarkStart w:id="2990" w:name="_Toc233341496"/>
      <w:bookmarkStart w:id="2991" w:name="_Toc233338978"/>
      <w:bookmarkStart w:id="2992" w:name="_Toc233339757"/>
      <w:bookmarkStart w:id="2993" w:name="_Toc233340552"/>
      <w:bookmarkStart w:id="2994" w:name="_Toc233341497"/>
      <w:bookmarkStart w:id="2995" w:name="_Toc233338979"/>
      <w:bookmarkStart w:id="2996" w:name="_Toc233339758"/>
      <w:bookmarkStart w:id="2997" w:name="_Toc233340553"/>
      <w:bookmarkStart w:id="2998" w:name="_Toc233341498"/>
      <w:bookmarkStart w:id="2999" w:name="_Toc233338980"/>
      <w:bookmarkStart w:id="3000" w:name="_Toc233339759"/>
      <w:bookmarkStart w:id="3001" w:name="_Toc233340554"/>
      <w:bookmarkStart w:id="3002" w:name="_Toc233341499"/>
      <w:bookmarkStart w:id="3003" w:name="_Toc233338981"/>
      <w:bookmarkStart w:id="3004" w:name="_Toc233339760"/>
      <w:bookmarkStart w:id="3005" w:name="_Toc233340555"/>
      <w:bookmarkStart w:id="3006" w:name="_Toc233341500"/>
      <w:bookmarkStart w:id="3007" w:name="_Toc233338982"/>
      <w:bookmarkStart w:id="3008" w:name="_Toc233339761"/>
      <w:bookmarkStart w:id="3009" w:name="_Toc233340556"/>
      <w:bookmarkStart w:id="3010" w:name="_Toc233341501"/>
      <w:bookmarkStart w:id="3011" w:name="_Toc233338983"/>
      <w:bookmarkStart w:id="3012" w:name="_Toc233339762"/>
      <w:bookmarkStart w:id="3013" w:name="_Toc233340557"/>
      <w:bookmarkStart w:id="3014" w:name="_Toc233341502"/>
      <w:bookmarkStart w:id="3015" w:name="_Toc233338984"/>
      <w:bookmarkStart w:id="3016" w:name="_Toc233339763"/>
      <w:bookmarkStart w:id="3017" w:name="_Toc233340558"/>
      <w:bookmarkStart w:id="3018" w:name="_Toc233341503"/>
      <w:bookmarkStart w:id="3019" w:name="_Toc233338985"/>
      <w:bookmarkStart w:id="3020" w:name="_Toc233339764"/>
      <w:bookmarkStart w:id="3021" w:name="_Toc233340559"/>
      <w:bookmarkStart w:id="3022" w:name="_Toc233341504"/>
      <w:bookmarkStart w:id="3023" w:name="_Toc233338986"/>
      <w:bookmarkStart w:id="3024" w:name="_Toc233339765"/>
      <w:bookmarkStart w:id="3025" w:name="_Toc233340560"/>
      <w:bookmarkStart w:id="3026" w:name="_Toc233341505"/>
      <w:bookmarkStart w:id="3027" w:name="_Toc233338987"/>
      <w:bookmarkStart w:id="3028" w:name="_Toc233339766"/>
      <w:bookmarkStart w:id="3029" w:name="_Toc233340561"/>
      <w:bookmarkStart w:id="3030" w:name="_Toc233341506"/>
      <w:bookmarkStart w:id="3031" w:name="_Toc233338988"/>
      <w:bookmarkStart w:id="3032" w:name="_Toc233339767"/>
      <w:bookmarkStart w:id="3033" w:name="_Toc233340562"/>
      <w:bookmarkStart w:id="3034" w:name="_Toc233341507"/>
      <w:bookmarkStart w:id="3035" w:name="_Toc233338989"/>
      <w:bookmarkStart w:id="3036" w:name="_Toc233339768"/>
      <w:bookmarkStart w:id="3037" w:name="_Toc233340563"/>
      <w:bookmarkStart w:id="3038" w:name="_Toc233341508"/>
      <w:bookmarkStart w:id="3039" w:name="_Toc233338990"/>
      <w:bookmarkStart w:id="3040" w:name="_Toc233339769"/>
      <w:bookmarkStart w:id="3041" w:name="_Toc233340564"/>
      <w:bookmarkStart w:id="3042" w:name="_Toc233341509"/>
      <w:bookmarkStart w:id="3043" w:name="_Toc233338991"/>
      <w:bookmarkStart w:id="3044" w:name="_Toc233339770"/>
      <w:bookmarkStart w:id="3045" w:name="_Toc233340565"/>
      <w:bookmarkStart w:id="3046" w:name="_Toc233341510"/>
      <w:bookmarkStart w:id="3047" w:name="_Toc233338992"/>
      <w:bookmarkStart w:id="3048" w:name="_Toc233339771"/>
      <w:bookmarkStart w:id="3049" w:name="_Toc233340566"/>
      <w:bookmarkStart w:id="3050" w:name="_Toc233341511"/>
      <w:bookmarkStart w:id="3051" w:name="_Toc233338993"/>
      <w:bookmarkStart w:id="3052" w:name="_Toc233339772"/>
      <w:bookmarkStart w:id="3053" w:name="_Toc233340567"/>
      <w:bookmarkStart w:id="3054" w:name="_Toc233341512"/>
      <w:bookmarkStart w:id="3055" w:name="_Toc233338994"/>
      <w:bookmarkStart w:id="3056" w:name="_Toc233339773"/>
      <w:bookmarkStart w:id="3057" w:name="_Toc233340568"/>
      <w:bookmarkStart w:id="3058" w:name="_Toc233341513"/>
      <w:bookmarkStart w:id="3059" w:name="_Toc233338995"/>
      <w:bookmarkStart w:id="3060" w:name="_Toc233339774"/>
      <w:bookmarkStart w:id="3061" w:name="_Toc233340569"/>
      <w:bookmarkStart w:id="3062" w:name="_Toc233341514"/>
      <w:bookmarkStart w:id="3063" w:name="_Toc233338996"/>
      <w:bookmarkStart w:id="3064" w:name="_Toc233339775"/>
      <w:bookmarkStart w:id="3065" w:name="_Toc233340570"/>
      <w:bookmarkStart w:id="3066" w:name="_Toc233341515"/>
      <w:bookmarkStart w:id="3067" w:name="_Toc233338997"/>
      <w:bookmarkStart w:id="3068" w:name="_Toc233339776"/>
      <w:bookmarkStart w:id="3069" w:name="_Toc233340571"/>
      <w:bookmarkStart w:id="3070" w:name="_Toc233341516"/>
      <w:bookmarkStart w:id="3071" w:name="_Toc233338998"/>
      <w:bookmarkStart w:id="3072" w:name="_Toc233339777"/>
      <w:bookmarkStart w:id="3073" w:name="_Toc233340572"/>
      <w:bookmarkStart w:id="3074" w:name="_Toc233341517"/>
      <w:bookmarkStart w:id="3075" w:name="_Toc233338999"/>
      <w:bookmarkStart w:id="3076" w:name="_Toc233339778"/>
      <w:bookmarkStart w:id="3077" w:name="_Toc233340573"/>
      <w:bookmarkStart w:id="3078" w:name="_Toc233341518"/>
      <w:bookmarkStart w:id="3079" w:name="_Toc233339000"/>
      <w:bookmarkStart w:id="3080" w:name="_Toc233339779"/>
      <w:bookmarkStart w:id="3081" w:name="_Toc233340574"/>
      <w:bookmarkStart w:id="3082" w:name="_Toc233341519"/>
      <w:bookmarkStart w:id="3083" w:name="_Toc233339001"/>
      <w:bookmarkStart w:id="3084" w:name="_Toc233339780"/>
      <w:bookmarkStart w:id="3085" w:name="_Toc233340575"/>
      <w:bookmarkStart w:id="3086" w:name="_Toc233341520"/>
      <w:bookmarkStart w:id="3087" w:name="_Toc233339002"/>
      <w:bookmarkStart w:id="3088" w:name="_Toc233339781"/>
      <w:bookmarkStart w:id="3089" w:name="_Toc233340576"/>
      <w:bookmarkStart w:id="3090" w:name="_Toc233341521"/>
      <w:bookmarkStart w:id="3091" w:name="_Toc233339003"/>
      <w:bookmarkStart w:id="3092" w:name="_Toc233339782"/>
      <w:bookmarkStart w:id="3093" w:name="_Toc233340577"/>
      <w:bookmarkStart w:id="3094" w:name="_Toc233341522"/>
      <w:bookmarkStart w:id="3095" w:name="_Toc233339004"/>
      <w:bookmarkStart w:id="3096" w:name="_Toc233339783"/>
      <w:bookmarkStart w:id="3097" w:name="_Toc233340578"/>
      <w:bookmarkStart w:id="3098" w:name="_Toc233341523"/>
      <w:bookmarkStart w:id="3099" w:name="_Toc233339005"/>
      <w:bookmarkStart w:id="3100" w:name="_Toc233339784"/>
      <w:bookmarkStart w:id="3101" w:name="_Toc233340579"/>
      <w:bookmarkStart w:id="3102" w:name="_Toc233341524"/>
      <w:bookmarkStart w:id="3103" w:name="_Toc233339006"/>
      <w:bookmarkStart w:id="3104" w:name="_Toc233339785"/>
      <w:bookmarkStart w:id="3105" w:name="_Toc233340580"/>
      <w:bookmarkStart w:id="3106" w:name="_Toc233341525"/>
      <w:bookmarkStart w:id="3107" w:name="_Toc233339007"/>
      <w:bookmarkStart w:id="3108" w:name="_Toc233339786"/>
      <w:bookmarkStart w:id="3109" w:name="_Toc233340581"/>
      <w:bookmarkStart w:id="3110" w:name="_Toc233341526"/>
      <w:bookmarkStart w:id="3111" w:name="_Toc233339008"/>
      <w:bookmarkStart w:id="3112" w:name="_Toc233339787"/>
      <w:bookmarkStart w:id="3113" w:name="_Toc233340582"/>
      <w:bookmarkStart w:id="3114" w:name="_Toc233341527"/>
      <w:bookmarkStart w:id="3115" w:name="_Toc233339009"/>
      <w:bookmarkStart w:id="3116" w:name="_Toc233339788"/>
      <w:bookmarkStart w:id="3117" w:name="_Toc233340583"/>
      <w:bookmarkStart w:id="3118" w:name="_Toc233341528"/>
      <w:bookmarkStart w:id="3119" w:name="_Toc233339010"/>
      <w:bookmarkStart w:id="3120" w:name="_Toc233339789"/>
      <w:bookmarkStart w:id="3121" w:name="_Toc233340584"/>
      <w:bookmarkStart w:id="3122" w:name="_Toc233341529"/>
      <w:bookmarkStart w:id="3123" w:name="_Toc233339011"/>
      <w:bookmarkStart w:id="3124" w:name="_Toc233339790"/>
      <w:bookmarkStart w:id="3125" w:name="_Toc233340585"/>
      <w:bookmarkStart w:id="3126" w:name="_Toc233341530"/>
      <w:bookmarkStart w:id="3127" w:name="_Toc233339012"/>
      <w:bookmarkStart w:id="3128" w:name="_Toc233339791"/>
      <w:bookmarkStart w:id="3129" w:name="_Toc233340586"/>
      <w:bookmarkStart w:id="3130" w:name="_Toc233341531"/>
      <w:bookmarkStart w:id="3131" w:name="_Toc233339013"/>
      <w:bookmarkStart w:id="3132" w:name="_Toc233339792"/>
      <w:bookmarkStart w:id="3133" w:name="_Toc233340587"/>
      <w:bookmarkStart w:id="3134" w:name="_Toc233341532"/>
      <w:bookmarkStart w:id="3135" w:name="_Toc233339014"/>
      <w:bookmarkStart w:id="3136" w:name="_Toc233339793"/>
      <w:bookmarkStart w:id="3137" w:name="_Toc233340588"/>
      <w:bookmarkStart w:id="3138" w:name="_Toc233341533"/>
      <w:bookmarkStart w:id="3139" w:name="_Toc233339015"/>
      <w:bookmarkStart w:id="3140" w:name="_Toc233339794"/>
      <w:bookmarkStart w:id="3141" w:name="_Toc233340589"/>
      <w:bookmarkStart w:id="3142" w:name="_Toc233341534"/>
      <w:bookmarkStart w:id="3143" w:name="_Toc233339016"/>
      <w:bookmarkStart w:id="3144" w:name="_Toc233339795"/>
      <w:bookmarkStart w:id="3145" w:name="_Toc233340590"/>
      <w:bookmarkStart w:id="3146" w:name="_Toc233341535"/>
      <w:bookmarkStart w:id="3147" w:name="_Toc233339017"/>
      <w:bookmarkStart w:id="3148" w:name="_Toc233339796"/>
      <w:bookmarkStart w:id="3149" w:name="_Toc233340591"/>
      <w:bookmarkStart w:id="3150" w:name="_Toc233341536"/>
      <w:bookmarkStart w:id="3151" w:name="_Toc233339018"/>
      <w:bookmarkStart w:id="3152" w:name="_Toc233339797"/>
      <w:bookmarkStart w:id="3153" w:name="_Toc233340592"/>
      <w:bookmarkStart w:id="3154" w:name="_Toc233341537"/>
      <w:bookmarkStart w:id="3155" w:name="_Toc233339019"/>
      <w:bookmarkStart w:id="3156" w:name="_Toc233339798"/>
      <w:bookmarkStart w:id="3157" w:name="_Toc233340593"/>
      <w:bookmarkStart w:id="3158" w:name="_Toc233341538"/>
      <w:bookmarkStart w:id="3159" w:name="_Toc233339020"/>
      <w:bookmarkStart w:id="3160" w:name="_Toc233339799"/>
      <w:bookmarkStart w:id="3161" w:name="_Toc233340594"/>
      <w:bookmarkStart w:id="3162" w:name="_Toc233341539"/>
      <w:bookmarkStart w:id="3163" w:name="_Toc233339021"/>
      <w:bookmarkStart w:id="3164" w:name="_Toc233339800"/>
      <w:bookmarkStart w:id="3165" w:name="_Toc233340595"/>
      <w:bookmarkStart w:id="3166" w:name="_Toc233341540"/>
      <w:bookmarkStart w:id="3167" w:name="_Toc233339022"/>
      <w:bookmarkStart w:id="3168" w:name="_Toc233339801"/>
      <w:bookmarkStart w:id="3169" w:name="_Toc233340596"/>
      <w:bookmarkStart w:id="3170" w:name="_Toc233341541"/>
      <w:bookmarkStart w:id="3171" w:name="_Toc233339023"/>
      <w:bookmarkStart w:id="3172" w:name="_Toc233339802"/>
      <w:bookmarkStart w:id="3173" w:name="_Toc233340597"/>
      <w:bookmarkStart w:id="3174" w:name="_Toc233341542"/>
      <w:bookmarkStart w:id="3175" w:name="_Toc233339024"/>
      <w:bookmarkStart w:id="3176" w:name="_Toc233339803"/>
      <w:bookmarkStart w:id="3177" w:name="_Toc233340598"/>
      <w:bookmarkStart w:id="3178" w:name="_Toc233341543"/>
      <w:bookmarkStart w:id="3179" w:name="_Toc233339025"/>
      <w:bookmarkStart w:id="3180" w:name="_Toc233339804"/>
      <w:bookmarkStart w:id="3181" w:name="_Toc233340599"/>
      <w:bookmarkStart w:id="3182" w:name="_Toc233341544"/>
      <w:bookmarkStart w:id="3183" w:name="_Toc233339026"/>
      <w:bookmarkStart w:id="3184" w:name="_Toc233339805"/>
      <w:bookmarkStart w:id="3185" w:name="_Toc233340600"/>
      <w:bookmarkStart w:id="3186" w:name="_Toc233341545"/>
      <w:bookmarkStart w:id="3187" w:name="_Toc233339027"/>
      <w:bookmarkStart w:id="3188" w:name="_Toc233339806"/>
      <w:bookmarkStart w:id="3189" w:name="_Toc233340601"/>
      <w:bookmarkStart w:id="3190" w:name="_Toc233341546"/>
      <w:bookmarkStart w:id="3191" w:name="_Toc233339028"/>
      <w:bookmarkStart w:id="3192" w:name="_Toc233339807"/>
      <w:bookmarkStart w:id="3193" w:name="_Toc233340602"/>
      <w:bookmarkStart w:id="3194" w:name="_Toc233341547"/>
      <w:bookmarkStart w:id="3195" w:name="_Toc233339029"/>
      <w:bookmarkStart w:id="3196" w:name="_Toc233339808"/>
      <w:bookmarkStart w:id="3197" w:name="_Toc233340603"/>
      <w:bookmarkStart w:id="3198" w:name="_Toc233341548"/>
      <w:bookmarkStart w:id="3199" w:name="_Toc233339030"/>
      <w:bookmarkStart w:id="3200" w:name="_Toc233339809"/>
      <w:bookmarkStart w:id="3201" w:name="_Toc233340604"/>
      <w:bookmarkStart w:id="3202" w:name="_Toc233341549"/>
      <w:bookmarkStart w:id="3203" w:name="_Toc233339031"/>
      <w:bookmarkStart w:id="3204" w:name="_Toc233339810"/>
      <w:bookmarkStart w:id="3205" w:name="_Toc233340605"/>
      <w:bookmarkStart w:id="3206" w:name="_Toc233341550"/>
      <w:bookmarkStart w:id="3207" w:name="_Toc233339032"/>
      <w:bookmarkStart w:id="3208" w:name="_Toc233339811"/>
      <w:bookmarkStart w:id="3209" w:name="_Toc233340606"/>
      <w:bookmarkStart w:id="3210" w:name="_Toc233341551"/>
      <w:bookmarkStart w:id="3211" w:name="_Toc233339033"/>
      <w:bookmarkStart w:id="3212" w:name="_Toc233339812"/>
      <w:bookmarkStart w:id="3213" w:name="_Toc233340607"/>
      <w:bookmarkStart w:id="3214" w:name="_Toc233341552"/>
      <w:bookmarkStart w:id="3215" w:name="_Toc233339034"/>
      <w:bookmarkStart w:id="3216" w:name="_Toc233339813"/>
      <w:bookmarkStart w:id="3217" w:name="_Toc233340608"/>
      <w:bookmarkStart w:id="3218" w:name="_Toc233341553"/>
      <w:bookmarkStart w:id="3219" w:name="_Toc233339035"/>
      <w:bookmarkStart w:id="3220" w:name="_Toc233339814"/>
      <w:bookmarkStart w:id="3221" w:name="_Toc233340609"/>
      <w:bookmarkStart w:id="3222" w:name="_Toc233341554"/>
      <w:bookmarkStart w:id="3223" w:name="_Toc233339036"/>
      <w:bookmarkStart w:id="3224" w:name="_Toc233339815"/>
      <w:bookmarkStart w:id="3225" w:name="_Toc233340610"/>
      <w:bookmarkStart w:id="3226" w:name="_Toc233341555"/>
      <w:bookmarkStart w:id="3227" w:name="_Toc233339037"/>
      <w:bookmarkStart w:id="3228" w:name="_Toc233339816"/>
      <w:bookmarkStart w:id="3229" w:name="_Toc233340611"/>
      <w:bookmarkStart w:id="3230" w:name="_Toc233341556"/>
      <w:bookmarkStart w:id="3231" w:name="_Toc233339038"/>
      <w:bookmarkStart w:id="3232" w:name="_Toc233339817"/>
      <w:bookmarkStart w:id="3233" w:name="_Toc233340612"/>
      <w:bookmarkStart w:id="3234" w:name="_Toc233341557"/>
      <w:bookmarkStart w:id="3235" w:name="_Toc233339039"/>
      <w:bookmarkStart w:id="3236" w:name="_Toc233339818"/>
      <w:bookmarkStart w:id="3237" w:name="_Toc233340613"/>
      <w:bookmarkStart w:id="3238" w:name="_Toc233341558"/>
      <w:bookmarkStart w:id="3239" w:name="_Toc233339040"/>
      <w:bookmarkStart w:id="3240" w:name="_Toc233339819"/>
      <w:bookmarkStart w:id="3241" w:name="_Toc233340614"/>
      <w:bookmarkStart w:id="3242" w:name="_Toc233341559"/>
      <w:bookmarkStart w:id="3243" w:name="_Toc233339041"/>
      <w:bookmarkStart w:id="3244" w:name="_Toc233339820"/>
      <w:bookmarkStart w:id="3245" w:name="_Toc233340615"/>
      <w:bookmarkStart w:id="3246" w:name="_Toc233341560"/>
      <w:bookmarkStart w:id="3247" w:name="_Toc233339042"/>
      <w:bookmarkStart w:id="3248" w:name="_Toc233339821"/>
      <w:bookmarkStart w:id="3249" w:name="_Toc233340616"/>
      <w:bookmarkStart w:id="3250" w:name="_Toc233341561"/>
      <w:bookmarkStart w:id="3251" w:name="_Toc233339043"/>
      <w:bookmarkStart w:id="3252" w:name="_Toc233339822"/>
      <w:bookmarkStart w:id="3253" w:name="_Toc233340617"/>
      <w:bookmarkStart w:id="3254" w:name="_Toc233341562"/>
      <w:bookmarkStart w:id="3255" w:name="_Toc233339044"/>
      <w:bookmarkStart w:id="3256" w:name="_Toc233339823"/>
      <w:bookmarkStart w:id="3257" w:name="_Toc233340618"/>
      <w:bookmarkStart w:id="3258" w:name="_Toc233341563"/>
      <w:bookmarkStart w:id="3259" w:name="_Toc233339045"/>
      <w:bookmarkStart w:id="3260" w:name="_Toc233339824"/>
      <w:bookmarkStart w:id="3261" w:name="_Toc233340619"/>
      <w:bookmarkStart w:id="3262" w:name="_Toc233341564"/>
      <w:bookmarkStart w:id="3263" w:name="_Toc233339046"/>
      <w:bookmarkStart w:id="3264" w:name="_Toc233339825"/>
      <w:bookmarkStart w:id="3265" w:name="_Toc233340620"/>
      <w:bookmarkStart w:id="3266" w:name="_Toc233341565"/>
      <w:bookmarkStart w:id="3267" w:name="_Toc233339047"/>
      <w:bookmarkStart w:id="3268" w:name="_Toc233339826"/>
      <w:bookmarkStart w:id="3269" w:name="_Toc233340621"/>
      <w:bookmarkStart w:id="3270" w:name="_Toc233341566"/>
      <w:bookmarkStart w:id="3271" w:name="_Toc233339048"/>
      <w:bookmarkStart w:id="3272" w:name="_Toc233339827"/>
      <w:bookmarkStart w:id="3273" w:name="_Toc233340622"/>
      <w:bookmarkStart w:id="3274" w:name="_Toc233341567"/>
      <w:bookmarkStart w:id="3275" w:name="_Toc233339049"/>
      <w:bookmarkStart w:id="3276" w:name="_Toc233339828"/>
      <w:bookmarkStart w:id="3277" w:name="_Toc233340623"/>
      <w:bookmarkStart w:id="3278" w:name="_Toc233341568"/>
      <w:bookmarkStart w:id="3279" w:name="_Toc233339050"/>
      <w:bookmarkStart w:id="3280" w:name="_Toc233339829"/>
      <w:bookmarkStart w:id="3281" w:name="_Toc233340624"/>
      <w:bookmarkStart w:id="3282" w:name="_Toc233341569"/>
      <w:bookmarkStart w:id="3283" w:name="_Toc233339051"/>
      <w:bookmarkStart w:id="3284" w:name="_Toc233339830"/>
      <w:bookmarkStart w:id="3285" w:name="_Toc233340625"/>
      <w:bookmarkStart w:id="3286" w:name="_Toc233341570"/>
      <w:bookmarkStart w:id="3287" w:name="_Toc233339052"/>
      <w:bookmarkStart w:id="3288" w:name="_Toc233339831"/>
      <w:bookmarkStart w:id="3289" w:name="_Toc233340626"/>
      <w:bookmarkStart w:id="3290" w:name="_Toc233341571"/>
      <w:bookmarkStart w:id="3291" w:name="_Toc233339053"/>
      <w:bookmarkStart w:id="3292" w:name="_Toc233339832"/>
      <w:bookmarkStart w:id="3293" w:name="_Toc233340627"/>
      <w:bookmarkStart w:id="3294" w:name="_Toc233341572"/>
      <w:bookmarkStart w:id="3295" w:name="_Toc233339054"/>
      <w:bookmarkStart w:id="3296" w:name="_Toc233339833"/>
      <w:bookmarkStart w:id="3297" w:name="_Toc233340628"/>
      <w:bookmarkStart w:id="3298" w:name="_Toc233341573"/>
      <w:bookmarkStart w:id="3299" w:name="_Toc233339055"/>
      <w:bookmarkStart w:id="3300" w:name="_Toc233339834"/>
      <w:bookmarkStart w:id="3301" w:name="_Toc233340629"/>
      <w:bookmarkStart w:id="3302" w:name="_Toc233341574"/>
      <w:bookmarkStart w:id="3303" w:name="_Toc233339056"/>
      <w:bookmarkStart w:id="3304" w:name="_Toc233339835"/>
      <w:bookmarkStart w:id="3305" w:name="_Toc233340630"/>
      <w:bookmarkStart w:id="3306" w:name="_Toc233341575"/>
      <w:bookmarkStart w:id="3307" w:name="_Toc233339057"/>
      <w:bookmarkStart w:id="3308" w:name="_Toc233339836"/>
      <w:bookmarkStart w:id="3309" w:name="_Toc233340631"/>
      <w:bookmarkStart w:id="3310" w:name="_Toc233341576"/>
      <w:bookmarkStart w:id="3311" w:name="_Toc233339058"/>
      <w:bookmarkStart w:id="3312" w:name="_Toc233339837"/>
      <w:bookmarkStart w:id="3313" w:name="_Toc233340632"/>
      <w:bookmarkStart w:id="3314" w:name="_Toc233341577"/>
      <w:bookmarkStart w:id="3315" w:name="_Toc233339059"/>
      <w:bookmarkStart w:id="3316" w:name="_Toc233339838"/>
      <w:bookmarkStart w:id="3317" w:name="_Toc233340633"/>
      <w:bookmarkStart w:id="3318" w:name="_Toc233341578"/>
      <w:bookmarkStart w:id="3319" w:name="_Toc233339060"/>
      <w:bookmarkStart w:id="3320" w:name="_Toc233339839"/>
      <w:bookmarkStart w:id="3321" w:name="_Toc233340634"/>
      <w:bookmarkStart w:id="3322" w:name="_Toc233341579"/>
      <w:bookmarkStart w:id="3323" w:name="_Toc233339061"/>
      <w:bookmarkStart w:id="3324" w:name="_Toc233339840"/>
      <w:bookmarkStart w:id="3325" w:name="_Toc233340635"/>
      <w:bookmarkStart w:id="3326" w:name="_Toc233341580"/>
      <w:bookmarkStart w:id="3327" w:name="_Toc233339062"/>
      <w:bookmarkStart w:id="3328" w:name="_Toc233339841"/>
      <w:bookmarkStart w:id="3329" w:name="_Toc233340636"/>
      <w:bookmarkStart w:id="3330" w:name="_Toc233341581"/>
      <w:bookmarkStart w:id="3331" w:name="_Toc233339063"/>
      <w:bookmarkStart w:id="3332" w:name="_Toc233339842"/>
      <w:bookmarkStart w:id="3333" w:name="_Toc233340637"/>
      <w:bookmarkStart w:id="3334" w:name="_Toc233341582"/>
      <w:bookmarkStart w:id="3335" w:name="_Toc233339064"/>
      <w:bookmarkStart w:id="3336" w:name="_Toc233339843"/>
      <w:bookmarkStart w:id="3337" w:name="_Toc233340638"/>
      <w:bookmarkStart w:id="3338" w:name="_Toc233341583"/>
      <w:bookmarkStart w:id="3339" w:name="_Toc233339065"/>
      <w:bookmarkStart w:id="3340" w:name="_Toc233339844"/>
      <w:bookmarkStart w:id="3341" w:name="_Toc233340639"/>
      <w:bookmarkStart w:id="3342" w:name="_Toc233341584"/>
      <w:bookmarkStart w:id="3343" w:name="_Toc233339066"/>
      <w:bookmarkStart w:id="3344" w:name="_Toc233339845"/>
      <w:bookmarkStart w:id="3345" w:name="_Toc233340640"/>
      <w:bookmarkStart w:id="3346" w:name="_Toc233341585"/>
      <w:bookmarkStart w:id="3347" w:name="_Toc233339067"/>
      <w:bookmarkStart w:id="3348" w:name="_Toc233339846"/>
      <w:bookmarkStart w:id="3349" w:name="_Toc233340641"/>
      <w:bookmarkStart w:id="3350" w:name="_Toc233341586"/>
      <w:bookmarkStart w:id="3351" w:name="_Toc233339068"/>
      <w:bookmarkStart w:id="3352" w:name="_Toc233339847"/>
      <w:bookmarkStart w:id="3353" w:name="_Toc233340642"/>
      <w:bookmarkStart w:id="3354" w:name="_Toc233341587"/>
      <w:bookmarkStart w:id="3355" w:name="_Toc233339069"/>
      <w:bookmarkStart w:id="3356" w:name="_Toc233339848"/>
      <w:bookmarkStart w:id="3357" w:name="_Toc233340643"/>
      <w:bookmarkStart w:id="3358" w:name="_Toc233341588"/>
      <w:bookmarkStart w:id="3359" w:name="_Toc197758502"/>
      <w:bookmarkStart w:id="3360" w:name="_Toc197761823"/>
      <w:bookmarkStart w:id="3361" w:name="_Toc197762245"/>
      <w:bookmarkStart w:id="3362" w:name="_Toc197762662"/>
      <w:bookmarkStart w:id="3363" w:name="_Toc198191449"/>
      <w:bookmarkStart w:id="3364" w:name="_Toc198193548"/>
      <w:bookmarkStart w:id="3365" w:name="_Toc198194090"/>
      <w:bookmarkStart w:id="3366" w:name="_Toc197758503"/>
      <w:bookmarkStart w:id="3367" w:name="_Toc197761824"/>
      <w:bookmarkStart w:id="3368" w:name="_Toc197762246"/>
      <w:bookmarkStart w:id="3369" w:name="_Toc197762663"/>
      <w:bookmarkStart w:id="3370" w:name="_Toc198191450"/>
      <w:bookmarkStart w:id="3371" w:name="_Toc198193549"/>
      <w:bookmarkStart w:id="3372" w:name="_Toc198194091"/>
      <w:bookmarkStart w:id="3373" w:name="_Toc197758504"/>
      <w:bookmarkStart w:id="3374" w:name="_Toc197761825"/>
      <w:bookmarkStart w:id="3375" w:name="_Toc197762247"/>
      <w:bookmarkStart w:id="3376" w:name="_Toc197762664"/>
      <w:bookmarkStart w:id="3377" w:name="_Toc198191451"/>
      <w:bookmarkStart w:id="3378" w:name="_Toc198193550"/>
      <w:bookmarkStart w:id="3379" w:name="_Toc198194092"/>
      <w:bookmarkStart w:id="3380" w:name="_Toc233339070"/>
      <w:bookmarkStart w:id="3381" w:name="_Toc233339849"/>
      <w:bookmarkStart w:id="3382" w:name="_Toc233340644"/>
      <w:bookmarkStart w:id="3383" w:name="_Toc233341589"/>
      <w:bookmarkStart w:id="3384" w:name="_Toc233339071"/>
      <w:bookmarkStart w:id="3385" w:name="_Toc233339850"/>
      <w:bookmarkStart w:id="3386" w:name="_Toc233340645"/>
      <w:bookmarkStart w:id="3387" w:name="_Toc233341590"/>
      <w:bookmarkStart w:id="3388" w:name="_Toc233339072"/>
      <w:bookmarkStart w:id="3389" w:name="_Toc233339851"/>
      <w:bookmarkStart w:id="3390" w:name="_Toc233340646"/>
      <w:bookmarkStart w:id="3391" w:name="_Toc233341591"/>
      <w:bookmarkStart w:id="3392" w:name="_Toc233339073"/>
      <w:bookmarkStart w:id="3393" w:name="_Toc233339852"/>
      <w:bookmarkStart w:id="3394" w:name="_Toc233340647"/>
      <w:bookmarkStart w:id="3395" w:name="_Toc233341592"/>
      <w:bookmarkStart w:id="3396" w:name="_Toc233339074"/>
      <w:bookmarkStart w:id="3397" w:name="_Toc233339853"/>
      <w:bookmarkStart w:id="3398" w:name="_Toc233340648"/>
      <w:bookmarkStart w:id="3399" w:name="_Toc233341593"/>
      <w:bookmarkStart w:id="3400" w:name="_Toc233339075"/>
      <w:bookmarkStart w:id="3401" w:name="_Toc233339854"/>
      <w:bookmarkStart w:id="3402" w:name="_Toc233340649"/>
      <w:bookmarkStart w:id="3403" w:name="_Toc233341594"/>
      <w:bookmarkStart w:id="3404" w:name="_Toc233339076"/>
      <w:bookmarkStart w:id="3405" w:name="_Toc233339855"/>
      <w:bookmarkStart w:id="3406" w:name="_Toc233340650"/>
      <w:bookmarkStart w:id="3407" w:name="_Toc233341595"/>
      <w:bookmarkStart w:id="3408" w:name="_Toc233339077"/>
      <w:bookmarkStart w:id="3409" w:name="_Toc233339856"/>
      <w:bookmarkStart w:id="3410" w:name="_Toc233340651"/>
      <w:bookmarkStart w:id="3411" w:name="_Toc233341596"/>
      <w:bookmarkStart w:id="3412" w:name="_Toc233339078"/>
      <w:bookmarkStart w:id="3413" w:name="_Toc233339857"/>
      <w:bookmarkStart w:id="3414" w:name="_Toc233340652"/>
      <w:bookmarkStart w:id="3415" w:name="_Toc233341597"/>
      <w:bookmarkStart w:id="3416" w:name="_Toc233339079"/>
      <w:bookmarkStart w:id="3417" w:name="_Toc233339858"/>
      <w:bookmarkStart w:id="3418" w:name="_Toc233340653"/>
      <w:bookmarkStart w:id="3419" w:name="_Toc233341598"/>
      <w:bookmarkStart w:id="3420" w:name="_Toc233339080"/>
      <w:bookmarkStart w:id="3421" w:name="_Toc233339859"/>
      <w:bookmarkStart w:id="3422" w:name="_Toc233340654"/>
      <w:bookmarkStart w:id="3423" w:name="_Toc233341599"/>
      <w:bookmarkStart w:id="3424" w:name="_Toc233339081"/>
      <w:bookmarkStart w:id="3425" w:name="_Toc233339860"/>
      <w:bookmarkStart w:id="3426" w:name="_Toc233340655"/>
      <w:bookmarkStart w:id="3427" w:name="_Toc233341600"/>
      <w:bookmarkStart w:id="3428" w:name="_Toc233339082"/>
      <w:bookmarkStart w:id="3429" w:name="_Toc233339861"/>
      <w:bookmarkStart w:id="3430" w:name="_Toc233340656"/>
      <w:bookmarkStart w:id="3431" w:name="_Toc233341601"/>
      <w:bookmarkStart w:id="3432" w:name="_Toc233339083"/>
      <w:bookmarkStart w:id="3433" w:name="_Toc233339862"/>
      <w:bookmarkStart w:id="3434" w:name="_Toc233340657"/>
      <w:bookmarkStart w:id="3435" w:name="_Toc233341602"/>
      <w:bookmarkStart w:id="3436" w:name="_Toc233339084"/>
      <w:bookmarkStart w:id="3437" w:name="_Toc233339863"/>
      <w:bookmarkStart w:id="3438" w:name="_Toc233340658"/>
      <w:bookmarkStart w:id="3439" w:name="_Toc233341603"/>
      <w:bookmarkStart w:id="3440" w:name="_Toc233339085"/>
      <w:bookmarkStart w:id="3441" w:name="_Toc233339864"/>
      <w:bookmarkStart w:id="3442" w:name="_Toc233340659"/>
      <w:bookmarkStart w:id="3443" w:name="_Toc233341604"/>
      <w:bookmarkStart w:id="3444" w:name="_Toc233339086"/>
      <w:bookmarkStart w:id="3445" w:name="_Toc233339865"/>
      <w:bookmarkStart w:id="3446" w:name="_Toc233340660"/>
      <w:bookmarkStart w:id="3447" w:name="_Toc233341605"/>
      <w:bookmarkStart w:id="3448" w:name="_Toc233339087"/>
      <w:bookmarkStart w:id="3449" w:name="_Toc233339866"/>
      <w:bookmarkStart w:id="3450" w:name="_Toc233340661"/>
      <w:bookmarkStart w:id="3451" w:name="_Toc233341606"/>
      <w:bookmarkStart w:id="3452" w:name="_Toc233339088"/>
      <w:bookmarkStart w:id="3453" w:name="_Toc233339867"/>
      <w:bookmarkStart w:id="3454" w:name="_Toc233340662"/>
      <w:bookmarkStart w:id="3455" w:name="_Toc233341607"/>
      <w:bookmarkStart w:id="3456" w:name="_Toc233339089"/>
      <w:bookmarkStart w:id="3457" w:name="_Toc233339868"/>
      <w:bookmarkStart w:id="3458" w:name="_Toc233340663"/>
      <w:bookmarkStart w:id="3459" w:name="_Toc233341608"/>
      <w:bookmarkStart w:id="3460" w:name="_Toc233339090"/>
      <w:bookmarkStart w:id="3461" w:name="_Toc233339869"/>
      <w:bookmarkStart w:id="3462" w:name="_Toc233340664"/>
      <w:bookmarkStart w:id="3463" w:name="_Toc233341609"/>
      <w:bookmarkStart w:id="3464" w:name="_Toc233339091"/>
      <w:bookmarkStart w:id="3465" w:name="_Toc233339870"/>
      <w:bookmarkStart w:id="3466" w:name="_Toc233340665"/>
      <w:bookmarkStart w:id="3467" w:name="_Toc233341610"/>
      <w:bookmarkStart w:id="3468" w:name="_Toc233339092"/>
      <w:bookmarkStart w:id="3469" w:name="_Toc233339871"/>
      <w:bookmarkStart w:id="3470" w:name="_Toc233340666"/>
      <w:bookmarkStart w:id="3471" w:name="_Toc233341611"/>
      <w:bookmarkStart w:id="3472" w:name="_Toc233339093"/>
      <w:bookmarkStart w:id="3473" w:name="_Toc233339872"/>
      <w:bookmarkStart w:id="3474" w:name="_Toc233340667"/>
      <w:bookmarkStart w:id="3475" w:name="_Toc233341612"/>
      <w:bookmarkStart w:id="3476" w:name="_Toc233339094"/>
      <w:bookmarkStart w:id="3477" w:name="_Toc233339873"/>
      <w:bookmarkStart w:id="3478" w:name="_Toc233340668"/>
      <w:bookmarkStart w:id="3479" w:name="_Toc233341613"/>
      <w:bookmarkStart w:id="3480" w:name="_Toc233339095"/>
      <w:bookmarkStart w:id="3481" w:name="_Toc233339874"/>
      <w:bookmarkStart w:id="3482" w:name="_Toc233340669"/>
      <w:bookmarkStart w:id="3483" w:name="_Toc233341614"/>
      <w:bookmarkStart w:id="3484" w:name="_Toc233339096"/>
      <w:bookmarkStart w:id="3485" w:name="_Toc233339875"/>
      <w:bookmarkStart w:id="3486" w:name="_Toc233340670"/>
      <w:bookmarkStart w:id="3487" w:name="_Toc233341615"/>
      <w:bookmarkStart w:id="3488" w:name="_Toc233339097"/>
      <w:bookmarkStart w:id="3489" w:name="_Toc233339876"/>
      <w:bookmarkStart w:id="3490" w:name="_Toc233340671"/>
      <w:bookmarkStart w:id="3491" w:name="_Toc233341616"/>
      <w:bookmarkStart w:id="3492" w:name="_Toc233339098"/>
      <w:bookmarkStart w:id="3493" w:name="_Toc233339877"/>
      <w:bookmarkStart w:id="3494" w:name="_Toc233340672"/>
      <w:bookmarkStart w:id="3495" w:name="_Toc233341617"/>
      <w:bookmarkStart w:id="3496" w:name="_Toc233339099"/>
      <w:bookmarkStart w:id="3497" w:name="_Toc233339878"/>
      <w:bookmarkStart w:id="3498" w:name="_Toc233340673"/>
      <w:bookmarkStart w:id="3499" w:name="_Toc233341618"/>
      <w:bookmarkStart w:id="3500" w:name="_Toc233339100"/>
      <w:bookmarkStart w:id="3501" w:name="_Toc233339879"/>
      <w:bookmarkStart w:id="3502" w:name="_Toc233340674"/>
      <w:bookmarkStart w:id="3503" w:name="_Toc233341619"/>
      <w:bookmarkStart w:id="3504" w:name="_Toc233339101"/>
      <w:bookmarkStart w:id="3505" w:name="_Toc233339880"/>
      <w:bookmarkStart w:id="3506" w:name="_Toc233340675"/>
      <w:bookmarkStart w:id="3507" w:name="_Toc233341620"/>
      <w:bookmarkStart w:id="3508" w:name="_Toc233339102"/>
      <w:bookmarkStart w:id="3509" w:name="_Toc233339881"/>
      <w:bookmarkStart w:id="3510" w:name="_Toc233340676"/>
      <w:bookmarkStart w:id="3511" w:name="_Toc233341621"/>
      <w:bookmarkStart w:id="3512" w:name="_Toc233339103"/>
      <w:bookmarkStart w:id="3513" w:name="_Toc233339882"/>
      <w:bookmarkStart w:id="3514" w:name="_Toc233340677"/>
      <w:bookmarkStart w:id="3515" w:name="_Toc233341622"/>
      <w:bookmarkStart w:id="3516" w:name="_Toc233339104"/>
      <w:bookmarkStart w:id="3517" w:name="_Toc233339883"/>
      <w:bookmarkStart w:id="3518" w:name="_Toc233340678"/>
      <w:bookmarkStart w:id="3519" w:name="_Toc233341623"/>
      <w:bookmarkStart w:id="3520" w:name="_Toc233339105"/>
      <w:bookmarkStart w:id="3521" w:name="_Toc233339884"/>
      <w:bookmarkStart w:id="3522" w:name="_Toc233340679"/>
      <w:bookmarkStart w:id="3523" w:name="_Toc233341624"/>
      <w:bookmarkStart w:id="3524" w:name="_Toc233339106"/>
      <w:bookmarkStart w:id="3525" w:name="_Toc233339885"/>
      <w:bookmarkStart w:id="3526" w:name="_Toc233340680"/>
      <w:bookmarkStart w:id="3527" w:name="_Toc233341625"/>
      <w:bookmarkStart w:id="3528" w:name="_Toc233339107"/>
      <w:bookmarkStart w:id="3529" w:name="_Toc233339886"/>
      <w:bookmarkStart w:id="3530" w:name="_Toc233340681"/>
      <w:bookmarkStart w:id="3531" w:name="_Toc233341626"/>
      <w:bookmarkStart w:id="3532" w:name="_Toc233339108"/>
      <w:bookmarkStart w:id="3533" w:name="_Toc233339887"/>
      <w:bookmarkStart w:id="3534" w:name="_Toc233340682"/>
      <w:bookmarkStart w:id="3535" w:name="_Toc233341627"/>
      <w:bookmarkStart w:id="3536" w:name="_Toc233339109"/>
      <w:bookmarkStart w:id="3537" w:name="_Toc233339888"/>
      <w:bookmarkStart w:id="3538" w:name="_Toc233340683"/>
      <w:bookmarkStart w:id="3539" w:name="_Toc233341628"/>
      <w:bookmarkStart w:id="3540" w:name="_Toc233339110"/>
      <w:bookmarkStart w:id="3541" w:name="_Toc233339889"/>
      <w:bookmarkStart w:id="3542" w:name="_Toc233340684"/>
      <w:bookmarkStart w:id="3543" w:name="_Toc233341629"/>
      <w:bookmarkStart w:id="3544" w:name="_Toc233339111"/>
      <w:bookmarkStart w:id="3545" w:name="_Toc233339890"/>
      <w:bookmarkStart w:id="3546" w:name="_Toc233340685"/>
      <w:bookmarkStart w:id="3547" w:name="_Toc233341630"/>
      <w:bookmarkStart w:id="3548" w:name="_Toc233339112"/>
      <w:bookmarkStart w:id="3549" w:name="_Toc233339891"/>
      <w:bookmarkStart w:id="3550" w:name="_Toc233340686"/>
      <w:bookmarkStart w:id="3551" w:name="_Toc233341631"/>
      <w:bookmarkStart w:id="3552" w:name="_Toc233339113"/>
      <w:bookmarkStart w:id="3553" w:name="_Toc233339892"/>
      <w:bookmarkStart w:id="3554" w:name="_Toc233340687"/>
      <w:bookmarkStart w:id="3555" w:name="_Toc233341632"/>
      <w:bookmarkStart w:id="3556" w:name="_Toc233339114"/>
      <w:bookmarkStart w:id="3557" w:name="_Toc233339893"/>
      <w:bookmarkStart w:id="3558" w:name="_Toc233340688"/>
      <w:bookmarkStart w:id="3559" w:name="_Toc233341633"/>
      <w:bookmarkStart w:id="3560" w:name="_Toc233339115"/>
      <w:bookmarkStart w:id="3561" w:name="_Toc233339894"/>
      <w:bookmarkStart w:id="3562" w:name="_Toc233340689"/>
      <w:bookmarkStart w:id="3563" w:name="_Toc233341634"/>
      <w:bookmarkStart w:id="3564" w:name="_Toc233339116"/>
      <w:bookmarkStart w:id="3565" w:name="_Toc233339895"/>
      <w:bookmarkStart w:id="3566" w:name="_Toc233340690"/>
      <w:bookmarkStart w:id="3567" w:name="_Toc233341635"/>
      <w:bookmarkStart w:id="3568" w:name="_Toc233339117"/>
      <w:bookmarkStart w:id="3569" w:name="_Toc233339896"/>
      <w:bookmarkStart w:id="3570" w:name="_Toc233340691"/>
      <w:bookmarkStart w:id="3571" w:name="_Toc233341636"/>
      <w:bookmarkStart w:id="3572" w:name="_Toc233339118"/>
      <w:bookmarkStart w:id="3573" w:name="_Toc233339897"/>
      <w:bookmarkStart w:id="3574" w:name="_Toc233340692"/>
      <w:bookmarkStart w:id="3575" w:name="_Toc233341637"/>
      <w:bookmarkStart w:id="3576" w:name="_Toc233339119"/>
      <w:bookmarkStart w:id="3577" w:name="_Toc233339898"/>
      <w:bookmarkStart w:id="3578" w:name="_Toc233340693"/>
      <w:bookmarkStart w:id="3579" w:name="_Toc233341638"/>
      <w:bookmarkStart w:id="3580" w:name="_Toc233339120"/>
      <w:bookmarkStart w:id="3581" w:name="_Toc233339899"/>
      <w:bookmarkStart w:id="3582" w:name="_Toc233340694"/>
      <w:bookmarkStart w:id="3583" w:name="_Toc233341639"/>
      <w:bookmarkStart w:id="3584" w:name="_Toc233339121"/>
      <w:bookmarkStart w:id="3585" w:name="_Toc233339900"/>
      <w:bookmarkStart w:id="3586" w:name="_Toc233340695"/>
      <w:bookmarkStart w:id="3587" w:name="_Toc233341640"/>
      <w:bookmarkStart w:id="3588" w:name="_Toc233339122"/>
      <w:bookmarkStart w:id="3589" w:name="_Toc233339901"/>
      <w:bookmarkStart w:id="3590" w:name="_Toc233340696"/>
      <w:bookmarkStart w:id="3591" w:name="_Toc233341641"/>
      <w:bookmarkStart w:id="3592" w:name="_Toc233339123"/>
      <w:bookmarkStart w:id="3593" w:name="_Toc233339902"/>
      <w:bookmarkStart w:id="3594" w:name="_Toc233340697"/>
      <w:bookmarkStart w:id="3595" w:name="_Toc233341642"/>
      <w:bookmarkStart w:id="3596" w:name="_Toc233339124"/>
      <w:bookmarkStart w:id="3597" w:name="_Toc233339903"/>
      <w:bookmarkStart w:id="3598" w:name="_Toc233340698"/>
      <w:bookmarkStart w:id="3599" w:name="_Toc233341643"/>
      <w:bookmarkStart w:id="3600" w:name="_Toc233339125"/>
      <w:bookmarkStart w:id="3601" w:name="_Toc233339904"/>
      <w:bookmarkStart w:id="3602" w:name="_Toc233340699"/>
      <w:bookmarkStart w:id="3603" w:name="_Toc233341644"/>
      <w:bookmarkStart w:id="3604" w:name="_Toc233339126"/>
      <w:bookmarkStart w:id="3605" w:name="_Toc233339905"/>
      <w:bookmarkStart w:id="3606" w:name="_Toc233340700"/>
      <w:bookmarkStart w:id="3607" w:name="_Toc233341645"/>
      <w:bookmarkStart w:id="3608" w:name="_Toc233339127"/>
      <w:bookmarkStart w:id="3609" w:name="_Toc233339906"/>
      <w:bookmarkStart w:id="3610" w:name="_Toc233340701"/>
      <w:bookmarkStart w:id="3611" w:name="_Toc233341646"/>
      <w:bookmarkStart w:id="3612" w:name="_Toc233339128"/>
      <w:bookmarkStart w:id="3613" w:name="_Toc233339907"/>
      <w:bookmarkStart w:id="3614" w:name="_Toc233340702"/>
      <w:bookmarkStart w:id="3615" w:name="_Toc233341647"/>
      <w:bookmarkStart w:id="3616" w:name="_Toc233339129"/>
      <w:bookmarkStart w:id="3617" w:name="_Toc233339908"/>
      <w:bookmarkStart w:id="3618" w:name="_Toc233340703"/>
      <w:bookmarkStart w:id="3619" w:name="_Toc233341648"/>
      <w:bookmarkStart w:id="3620" w:name="_Toc233339130"/>
      <w:bookmarkStart w:id="3621" w:name="_Toc233339909"/>
      <w:bookmarkStart w:id="3622" w:name="_Toc233340704"/>
      <w:bookmarkStart w:id="3623" w:name="_Toc233341649"/>
      <w:bookmarkStart w:id="3624" w:name="_Toc233339131"/>
      <w:bookmarkStart w:id="3625" w:name="_Toc233339910"/>
      <w:bookmarkStart w:id="3626" w:name="_Toc233340705"/>
      <w:bookmarkStart w:id="3627" w:name="_Toc233341650"/>
      <w:bookmarkStart w:id="3628" w:name="_Toc233339132"/>
      <w:bookmarkStart w:id="3629" w:name="_Toc233339911"/>
      <w:bookmarkStart w:id="3630" w:name="_Toc233340706"/>
      <w:bookmarkStart w:id="3631" w:name="_Toc233341651"/>
      <w:bookmarkStart w:id="3632" w:name="_Toc233339133"/>
      <w:bookmarkStart w:id="3633" w:name="_Toc233339912"/>
      <w:bookmarkStart w:id="3634" w:name="_Toc233340707"/>
      <w:bookmarkStart w:id="3635" w:name="_Toc233341652"/>
      <w:bookmarkStart w:id="3636" w:name="_Toc233339134"/>
      <w:bookmarkStart w:id="3637" w:name="_Toc233339913"/>
      <w:bookmarkStart w:id="3638" w:name="_Toc233340708"/>
      <w:bookmarkStart w:id="3639" w:name="_Toc233341653"/>
      <w:bookmarkStart w:id="3640" w:name="_Toc233339135"/>
      <w:bookmarkStart w:id="3641" w:name="_Toc233339914"/>
      <w:bookmarkStart w:id="3642" w:name="_Toc233340709"/>
      <w:bookmarkStart w:id="3643" w:name="_Toc233341654"/>
      <w:bookmarkStart w:id="3644" w:name="_Toc233339136"/>
      <w:bookmarkStart w:id="3645" w:name="_Toc233339915"/>
      <w:bookmarkStart w:id="3646" w:name="_Toc233340710"/>
      <w:bookmarkStart w:id="3647" w:name="_Toc233341655"/>
      <w:bookmarkStart w:id="3648" w:name="_Toc233339137"/>
      <w:bookmarkStart w:id="3649" w:name="_Toc233339916"/>
      <w:bookmarkStart w:id="3650" w:name="_Toc233340711"/>
      <w:bookmarkStart w:id="3651" w:name="_Toc233341656"/>
      <w:bookmarkStart w:id="3652" w:name="_Toc233339138"/>
      <w:bookmarkStart w:id="3653" w:name="_Toc233339917"/>
      <w:bookmarkStart w:id="3654" w:name="_Toc233340712"/>
      <w:bookmarkStart w:id="3655" w:name="_Toc233341657"/>
      <w:bookmarkStart w:id="3656" w:name="_Toc233339139"/>
      <w:bookmarkStart w:id="3657" w:name="_Toc233339918"/>
      <w:bookmarkStart w:id="3658" w:name="_Toc233340713"/>
      <w:bookmarkStart w:id="3659" w:name="_Toc233341658"/>
      <w:bookmarkStart w:id="3660" w:name="_Toc233339140"/>
      <w:bookmarkStart w:id="3661" w:name="_Toc233339919"/>
      <w:bookmarkStart w:id="3662" w:name="_Toc233340714"/>
      <w:bookmarkStart w:id="3663" w:name="_Toc233341659"/>
      <w:bookmarkStart w:id="3664" w:name="_Toc233339141"/>
      <w:bookmarkStart w:id="3665" w:name="_Toc233339920"/>
      <w:bookmarkStart w:id="3666" w:name="_Toc233340715"/>
      <w:bookmarkStart w:id="3667" w:name="_Toc233341660"/>
      <w:bookmarkStart w:id="3668" w:name="_Toc233339142"/>
      <w:bookmarkStart w:id="3669" w:name="_Toc233339921"/>
      <w:bookmarkStart w:id="3670" w:name="_Toc233340716"/>
      <w:bookmarkStart w:id="3671" w:name="_Toc233341661"/>
      <w:bookmarkStart w:id="3672" w:name="_Toc233339143"/>
      <w:bookmarkStart w:id="3673" w:name="_Toc233339922"/>
      <w:bookmarkStart w:id="3674" w:name="_Toc233340717"/>
      <w:bookmarkStart w:id="3675" w:name="_Toc233341662"/>
      <w:bookmarkStart w:id="3676" w:name="_Toc233339144"/>
      <w:bookmarkStart w:id="3677" w:name="_Toc233339923"/>
      <w:bookmarkStart w:id="3678" w:name="_Toc233340718"/>
      <w:bookmarkStart w:id="3679" w:name="_Toc233341663"/>
      <w:bookmarkStart w:id="3680" w:name="_Toc233339145"/>
      <w:bookmarkStart w:id="3681" w:name="_Toc233339924"/>
      <w:bookmarkStart w:id="3682" w:name="_Toc233340719"/>
      <w:bookmarkStart w:id="3683" w:name="_Toc233341664"/>
      <w:bookmarkStart w:id="3684" w:name="_Toc233339146"/>
      <w:bookmarkStart w:id="3685" w:name="_Toc233339925"/>
      <w:bookmarkStart w:id="3686" w:name="_Toc233340720"/>
      <w:bookmarkStart w:id="3687" w:name="_Toc233341665"/>
      <w:bookmarkStart w:id="3688" w:name="_Toc233339147"/>
      <w:bookmarkStart w:id="3689" w:name="_Toc233339926"/>
      <w:bookmarkStart w:id="3690" w:name="_Toc233340721"/>
      <w:bookmarkStart w:id="3691" w:name="_Toc233341666"/>
      <w:bookmarkStart w:id="3692" w:name="_Toc233339148"/>
      <w:bookmarkStart w:id="3693" w:name="_Toc233339927"/>
      <w:bookmarkStart w:id="3694" w:name="_Toc233340722"/>
      <w:bookmarkStart w:id="3695" w:name="_Toc233341667"/>
      <w:bookmarkStart w:id="3696" w:name="_Toc233339149"/>
      <w:bookmarkStart w:id="3697" w:name="_Toc233339928"/>
      <w:bookmarkStart w:id="3698" w:name="_Toc233340723"/>
      <w:bookmarkStart w:id="3699" w:name="_Toc233341668"/>
      <w:bookmarkStart w:id="3700" w:name="_Toc233339150"/>
      <w:bookmarkStart w:id="3701" w:name="_Toc233339929"/>
      <w:bookmarkStart w:id="3702" w:name="_Toc233340724"/>
      <w:bookmarkStart w:id="3703" w:name="_Toc233341669"/>
      <w:bookmarkStart w:id="3704" w:name="_Toc233339151"/>
      <w:bookmarkStart w:id="3705" w:name="_Toc233339930"/>
      <w:bookmarkStart w:id="3706" w:name="_Toc233340725"/>
      <w:bookmarkStart w:id="3707" w:name="_Toc233341670"/>
      <w:bookmarkStart w:id="3708" w:name="_Toc233339152"/>
      <w:bookmarkStart w:id="3709" w:name="_Toc233339931"/>
      <w:bookmarkStart w:id="3710" w:name="_Toc233340726"/>
      <w:bookmarkStart w:id="3711" w:name="_Toc233341671"/>
      <w:bookmarkStart w:id="3712" w:name="_Toc233339153"/>
      <w:bookmarkStart w:id="3713" w:name="_Toc233339932"/>
      <w:bookmarkStart w:id="3714" w:name="_Toc233340727"/>
      <w:bookmarkStart w:id="3715" w:name="_Toc233341672"/>
      <w:bookmarkStart w:id="3716" w:name="_Toc233339154"/>
      <w:bookmarkStart w:id="3717" w:name="_Toc233339933"/>
      <w:bookmarkStart w:id="3718" w:name="_Toc233340728"/>
      <w:bookmarkStart w:id="3719" w:name="_Toc233341673"/>
      <w:bookmarkStart w:id="3720" w:name="_Toc233339155"/>
      <w:bookmarkStart w:id="3721" w:name="_Toc233339934"/>
      <w:bookmarkStart w:id="3722" w:name="_Toc233340729"/>
      <w:bookmarkStart w:id="3723" w:name="_Toc233341674"/>
      <w:bookmarkStart w:id="3724" w:name="_Toc233339156"/>
      <w:bookmarkStart w:id="3725" w:name="_Toc233339935"/>
      <w:bookmarkStart w:id="3726" w:name="_Toc233340730"/>
      <w:bookmarkStart w:id="3727" w:name="_Toc233341675"/>
      <w:bookmarkStart w:id="3728" w:name="_Toc233339157"/>
      <w:bookmarkStart w:id="3729" w:name="_Toc233339936"/>
      <w:bookmarkStart w:id="3730" w:name="_Toc233340731"/>
      <w:bookmarkStart w:id="3731" w:name="_Toc233341676"/>
      <w:bookmarkStart w:id="3732" w:name="_Toc233339158"/>
      <w:bookmarkStart w:id="3733" w:name="_Toc233339937"/>
      <w:bookmarkStart w:id="3734" w:name="_Toc233340732"/>
      <w:bookmarkStart w:id="3735" w:name="_Toc233341677"/>
      <w:bookmarkStart w:id="3736" w:name="_Toc233339159"/>
      <w:bookmarkStart w:id="3737" w:name="_Toc233339938"/>
      <w:bookmarkStart w:id="3738" w:name="_Toc233340733"/>
      <w:bookmarkStart w:id="3739" w:name="_Toc233341678"/>
      <w:bookmarkStart w:id="3740" w:name="_Toc233339160"/>
      <w:bookmarkStart w:id="3741" w:name="_Toc233339939"/>
      <w:bookmarkStart w:id="3742" w:name="_Toc233340734"/>
      <w:bookmarkStart w:id="3743" w:name="_Toc233341679"/>
      <w:bookmarkStart w:id="3744" w:name="_Toc233339161"/>
      <w:bookmarkStart w:id="3745" w:name="_Toc233339940"/>
      <w:bookmarkStart w:id="3746" w:name="_Toc233340735"/>
      <w:bookmarkStart w:id="3747" w:name="_Toc233341680"/>
      <w:bookmarkStart w:id="3748" w:name="_Toc233339162"/>
      <w:bookmarkStart w:id="3749" w:name="_Toc233339941"/>
      <w:bookmarkStart w:id="3750" w:name="_Toc233340736"/>
      <w:bookmarkStart w:id="3751" w:name="_Toc233341681"/>
      <w:bookmarkStart w:id="3752" w:name="_Toc233339163"/>
      <w:bookmarkStart w:id="3753" w:name="_Toc233339942"/>
      <w:bookmarkStart w:id="3754" w:name="_Toc233340737"/>
      <w:bookmarkStart w:id="3755" w:name="_Toc233341682"/>
      <w:bookmarkStart w:id="3756" w:name="_Toc233339164"/>
      <w:bookmarkStart w:id="3757" w:name="_Toc233339943"/>
      <w:bookmarkStart w:id="3758" w:name="_Toc233340738"/>
      <w:bookmarkStart w:id="3759" w:name="_Toc233341683"/>
      <w:bookmarkStart w:id="3760" w:name="_Toc233339165"/>
      <w:bookmarkStart w:id="3761" w:name="_Toc233339944"/>
      <w:bookmarkStart w:id="3762" w:name="_Toc233340739"/>
      <w:bookmarkStart w:id="3763" w:name="_Toc233341684"/>
      <w:bookmarkStart w:id="3764" w:name="_Toc233339166"/>
      <w:bookmarkStart w:id="3765" w:name="_Toc233339945"/>
      <w:bookmarkStart w:id="3766" w:name="_Toc233340740"/>
      <w:bookmarkStart w:id="3767" w:name="_Toc233341685"/>
      <w:bookmarkStart w:id="3768" w:name="_Toc233339167"/>
      <w:bookmarkStart w:id="3769" w:name="_Toc233339946"/>
      <w:bookmarkStart w:id="3770" w:name="_Toc233340741"/>
      <w:bookmarkStart w:id="3771" w:name="_Toc233341686"/>
      <w:bookmarkStart w:id="3772" w:name="_Toc233339168"/>
      <w:bookmarkStart w:id="3773" w:name="_Toc233339947"/>
      <w:bookmarkStart w:id="3774" w:name="_Toc233340742"/>
      <w:bookmarkStart w:id="3775" w:name="_Toc233341687"/>
      <w:bookmarkStart w:id="3776" w:name="_Toc233339169"/>
      <w:bookmarkStart w:id="3777" w:name="_Toc233339948"/>
      <w:bookmarkStart w:id="3778" w:name="_Toc233340743"/>
      <w:bookmarkStart w:id="3779" w:name="_Toc233341688"/>
      <w:bookmarkStart w:id="3780" w:name="_Toc233339170"/>
      <w:bookmarkStart w:id="3781" w:name="_Toc233339949"/>
      <w:bookmarkStart w:id="3782" w:name="_Toc233340744"/>
      <w:bookmarkStart w:id="3783" w:name="_Toc233341689"/>
      <w:bookmarkStart w:id="3784" w:name="_Toc233339171"/>
      <w:bookmarkStart w:id="3785" w:name="_Toc233339950"/>
      <w:bookmarkStart w:id="3786" w:name="_Toc233340745"/>
      <w:bookmarkStart w:id="3787" w:name="_Toc233341690"/>
      <w:bookmarkStart w:id="3788" w:name="_Toc233339172"/>
      <w:bookmarkStart w:id="3789" w:name="_Toc233339951"/>
      <w:bookmarkStart w:id="3790" w:name="_Toc233340746"/>
      <w:bookmarkStart w:id="3791" w:name="_Toc233341691"/>
      <w:bookmarkStart w:id="3792" w:name="_Toc233339173"/>
      <w:bookmarkStart w:id="3793" w:name="_Toc233339952"/>
      <w:bookmarkStart w:id="3794" w:name="_Toc233340747"/>
      <w:bookmarkStart w:id="3795" w:name="_Toc233341692"/>
      <w:bookmarkStart w:id="3796" w:name="_Toc233339174"/>
      <w:bookmarkStart w:id="3797" w:name="_Toc233339953"/>
      <w:bookmarkStart w:id="3798" w:name="_Toc233340748"/>
      <w:bookmarkStart w:id="3799" w:name="_Toc233341693"/>
      <w:bookmarkStart w:id="3800" w:name="_Toc233339175"/>
      <w:bookmarkStart w:id="3801" w:name="_Toc233339954"/>
      <w:bookmarkStart w:id="3802" w:name="_Toc233340749"/>
      <w:bookmarkStart w:id="3803" w:name="_Toc233341694"/>
      <w:bookmarkStart w:id="3804" w:name="_Toc233339176"/>
      <w:bookmarkStart w:id="3805" w:name="_Toc233339955"/>
      <w:bookmarkStart w:id="3806" w:name="_Toc233340750"/>
      <w:bookmarkStart w:id="3807" w:name="_Toc233341695"/>
      <w:bookmarkStart w:id="3808" w:name="_Toc233339177"/>
      <w:bookmarkStart w:id="3809" w:name="_Toc233339956"/>
      <w:bookmarkStart w:id="3810" w:name="_Toc233340751"/>
      <w:bookmarkStart w:id="3811" w:name="_Toc233341696"/>
      <w:bookmarkStart w:id="3812" w:name="_Toc233339178"/>
      <w:bookmarkStart w:id="3813" w:name="_Toc233339957"/>
      <w:bookmarkStart w:id="3814" w:name="_Toc233340752"/>
      <w:bookmarkStart w:id="3815" w:name="_Toc233341697"/>
      <w:bookmarkStart w:id="3816" w:name="_Toc233339179"/>
      <w:bookmarkStart w:id="3817" w:name="_Toc233339958"/>
      <w:bookmarkStart w:id="3818" w:name="_Toc233340753"/>
      <w:bookmarkStart w:id="3819" w:name="_Toc233341698"/>
      <w:bookmarkStart w:id="3820" w:name="_Toc233339180"/>
      <w:bookmarkStart w:id="3821" w:name="_Toc233339959"/>
      <w:bookmarkStart w:id="3822" w:name="_Toc233340754"/>
      <w:bookmarkStart w:id="3823" w:name="_Toc233341699"/>
      <w:bookmarkStart w:id="3824" w:name="_Toc233339181"/>
      <w:bookmarkStart w:id="3825" w:name="_Toc233339960"/>
      <w:bookmarkStart w:id="3826" w:name="_Toc233340755"/>
      <w:bookmarkStart w:id="3827" w:name="_Toc233341700"/>
      <w:bookmarkStart w:id="3828" w:name="_Toc207705958"/>
      <w:bookmarkStart w:id="3829" w:name="_Toc257733650"/>
      <w:bookmarkStart w:id="3830" w:name="_Toc270597546"/>
      <w:bookmarkStart w:id="3831" w:name="_Toc286309438"/>
      <w:bookmarkStart w:id="3832" w:name="ClassTypeDefinitions"/>
      <w:bookmarkEnd w:id="245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r w:rsidRPr="00497D56">
        <w:t>Class Type</w:t>
      </w:r>
      <w:r w:rsidR="00170AAB">
        <w:t xml:space="preserve"> Definition</w:t>
      </w:r>
      <w:r w:rsidRPr="00497D56">
        <w:t>s</w:t>
      </w:r>
      <w:bookmarkEnd w:id="3828"/>
      <w:bookmarkEnd w:id="3829"/>
      <w:bookmarkEnd w:id="3830"/>
      <w:bookmarkEnd w:id="3831"/>
    </w:p>
    <w:bookmarkEnd w:id="3832"/>
    <w:p w:rsidR="000A79F4" w:rsidRPr="00391D69" w:rsidRDefault="00170AAB" w:rsidP="000A79F4">
      <w:r>
        <w:t xml:space="preserve">A </w:t>
      </w:r>
      <w:r w:rsidRPr="00B81F48">
        <w:rPr>
          <w:rStyle w:val="Italic"/>
        </w:rPr>
        <w:t>class type</w:t>
      </w:r>
      <w:r w:rsidR="00F54660">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F54660">
        <w:rPr>
          <w:i/>
        </w:rPr>
        <w:fldChar w:fldCharType="end"/>
      </w:r>
      <w:r w:rsidR="00F54660" w:rsidRPr="009C0957">
        <w:fldChar w:fldCharType="begin"/>
      </w:r>
      <w:r w:rsidRPr="009C0957">
        <w:instrText xml:space="preserve"> XE "</w:instrText>
      </w:r>
      <w:r w:rsidR="0042074D" w:rsidRPr="009C0957">
        <w:instrText xml:space="preserve">class </w:instrText>
      </w:r>
      <w:r w:rsidRPr="009C0957">
        <w:instrText xml:space="preserve">types" </w:instrText>
      </w:r>
      <w:r w:rsidR="00F54660"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rsidR="00334552" w:rsidRPr="00F115D2" w:rsidRDefault="006B52C5" w:rsidP="00334552">
      <w:pPr>
        <w:pStyle w:val="CodeExplanation"/>
        <w:rPr>
          <w:rStyle w:val="CodeInline"/>
        </w:rPr>
      </w:pPr>
      <w:r w:rsidRPr="00404279">
        <w:rPr>
          <w:rStyle w:val="CodeInline"/>
        </w:rPr>
        <w:t xml:space="preserve">    class</w:t>
      </w:r>
    </w:p>
    <w:p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rsidR="00334552" w:rsidRPr="00F115D2" w:rsidRDefault="006B52C5" w:rsidP="00334552">
      <w:pPr>
        <w:pStyle w:val="CodeExplanation"/>
      </w:pPr>
      <w:r w:rsidRPr="00404279">
        <w:rPr>
          <w:rStyle w:val="CodeInline"/>
        </w:rPr>
        <w:t xml:space="preserve">    end</w:t>
      </w:r>
    </w:p>
    <w:p w:rsidR="000A79F4" w:rsidRPr="00F115D2" w:rsidRDefault="006B52C5" w:rsidP="0000657C">
      <w:r w:rsidRPr="00404279">
        <w:t xml:space="preserve">The </w:t>
      </w:r>
      <w:r w:rsidRPr="00404279">
        <w:rPr>
          <w:rStyle w:val="CodeInline"/>
        </w:rPr>
        <w:t>class/end</w:t>
      </w:r>
      <w:r w:rsidRPr="00404279">
        <w:t xml:space="preserve"> tokens</w:t>
      </w:r>
      <w:r w:rsidR="00F54660">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F54660">
        <w:fldChar w:fldCharType="end"/>
      </w:r>
      <w:r w:rsidRPr="00497D56">
        <w:t xml:space="preserve"> can be omitted, in which case Type Kind Inference (</w:t>
      </w:r>
      <w:r w:rsidRPr="00110BB5">
        <w:t>§</w:t>
      </w:r>
      <w:r w:rsidR="00F54660" w:rsidRPr="00404279">
        <w:fldChar w:fldCharType="begin"/>
      </w:r>
      <w:r w:rsidRPr="00404279">
        <w:instrText xml:space="preserve"> REF TypeKindInference \r \h </w:instrText>
      </w:r>
      <w:r w:rsidR="004D10FE">
        <w:instrText xml:space="preserve"> \* MERGEFORMAT </w:instrText>
      </w:r>
      <w:r w:rsidR="00F54660" w:rsidRPr="00404279">
        <w:fldChar w:fldCharType="separate"/>
      </w:r>
      <w:r w:rsidR="00340C81">
        <w:t>8.2</w:t>
      </w:r>
      <w:r w:rsidR="00F54660" w:rsidRPr="00404279">
        <w:fldChar w:fldCharType="end"/>
      </w:r>
      <w:r w:rsidRPr="00404279">
        <w:t>) is used to determine the kind of the type.</w:t>
      </w:r>
    </w:p>
    <w:p w:rsidR="00A554A4" w:rsidRPr="00110BB5" w:rsidRDefault="00A554A4" w:rsidP="00A554A4">
      <w:bookmarkStart w:id="3833"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F54660">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F54660">
        <w:fldChar w:fldCharType="end"/>
      </w:r>
      <w:r w:rsidRPr="00497D56">
        <w:t xml:space="preserve"> is </w:t>
      </w:r>
      <w:r w:rsidR="00CB75D3">
        <w:t>present</w:t>
      </w:r>
      <w:r w:rsidRPr="00497D56">
        <w:t>.</w:t>
      </w:r>
      <w:r w:rsidRPr="00110BB5">
        <w:t xml:space="preserve"> </w:t>
      </w:r>
    </w:p>
    <w:p w:rsidR="00B050CB" w:rsidRPr="00391D69" w:rsidRDefault="006B52C5" w:rsidP="006230F9">
      <w:pPr>
        <w:pStyle w:val="Heading3"/>
      </w:pPr>
      <w:bookmarkStart w:id="3834" w:name="_Toc270597547"/>
      <w:bookmarkStart w:id="3835" w:name="_Toc286309439"/>
      <w:r w:rsidRPr="00391D69">
        <w:t>Primary Constructors in Classes</w:t>
      </w:r>
      <w:bookmarkEnd w:id="3833"/>
      <w:bookmarkEnd w:id="3834"/>
      <w:bookmarkEnd w:id="3835"/>
    </w:p>
    <w:p w:rsidR="00CB75D3" w:rsidRDefault="006B52C5" w:rsidP="00554189">
      <w:r w:rsidRPr="00E42689">
        <w:t xml:space="preserve">An </w:t>
      </w:r>
      <w:r w:rsidRPr="00B81F48">
        <w:rPr>
          <w:rStyle w:val="Italic"/>
        </w:rPr>
        <w:t>object constructor</w:t>
      </w:r>
      <w:r w:rsidR="00F54660">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F54660">
        <w:rPr>
          <w:i/>
          <w:iCs/>
          <w:lang w:eastAsia="en-GB"/>
        </w:rPr>
        <w:fldChar w:fldCharType="end"/>
      </w:r>
      <w:r w:rsidR="00F54660">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F54660">
        <w:rPr>
          <w:i/>
          <w:iCs/>
          <w:lang w:eastAsia="en-GB"/>
        </w:rPr>
        <w:fldChar w:fldCharType="end"/>
      </w:r>
      <w:r w:rsidRPr="00497D56">
        <w:t xml:space="preserve"> represents a way of initializing</w:t>
      </w:r>
      <w:r w:rsidR="00F54660">
        <w:fldChar w:fldCharType="begin"/>
      </w:r>
      <w:r w:rsidR="00DC38F0">
        <w:instrText xml:space="preserve"> XE "</w:instrText>
      </w:r>
      <w:r w:rsidR="00DC38F0" w:rsidRPr="00177DA4">
        <w:instrText>initialization:of objects</w:instrText>
      </w:r>
      <w:r w:rsidR="00DC38F0">
        <w:instrText xml:space="preserve">" </w:instrText>
      </w:r>
      <w:r w:rsidR="00F54660">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F54660">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F54660">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rsidR="006B6E21" w:rsidRDefault="006B52C5">
      <w:pPr>
        <w:pStyle w:val="CodeExample"/>
        <w:keepNext/>
      </w:pPr>
      <w:r w:rsidRPr="00404279">
        <w:t xml:space="preserve">    member v.Length = length</w:t>
      </w:r>
    </w:p>
    <w:p w:rsidR="006B6E21" w:rsidRDefault="006B52C5">
      <w:pPr>
        <w:pStyle w:val="CodeExample"/>
        <w:keepNext/>
      </w:pPr>
      <w:r w:rsidRPr="00404279">
        <w:t xml:space="preserve">    member v.DX = dx</w:t>
      </w:r>
    </w:p>
    <w:p w:rsidR="00554189" w:rsidRPr="00F115D2" w:rsidRDefault="006B52C5" w:rsidP="00554189">
      <w:pPr>
        <w:pStyle w:val="CodeExample"/>
      </w:pPr>
      <w:r w:rsidRPr="00404279">
        <w:t xml:space="preserve">    member v.DY = dy</w:t>
      </w:r>
      <w:bookmarkStart w:id="3836" w:name="_Toc198193557"/>
      <w:bookmarkStart w:id="3837" w:name="_Toc198194099"/>
      <w:bookmarkStart w:id="3838" w:name="_Toc198193558"/>
      <w:bookmarkStart w:id="3839" w:name="_Toc198194100"/>
      <w:bookmarkStart w:id="3840" w:name="_Toc198193559"/>
      <w:bookmarkStart w:id="3841" w:name="_Toc198194101"/>
      <w:bookmarkEnd w:id="3836"/>
      <w:bookmarkEnd w:id="3837"/>
      <w:bookmarkEnd w:id="3838"/>
      <w:bookmarkEnd w:id="3839"/>
      <w:bookmarkEnd w:id="3840"/>
      <w:bookmarkEnd w:id="3841"/>
      <w:r w:rsidRPr="00404279">
        <w:t xml:space="preserve"> </w:t>
      </w:r>
    </w:p>
    <w:p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rsidR="00B050CB" w:rsidRPr="00F115D2" w:rsidRDefault="006B52C5" w:rsidP="00B050CB">
      <w:pPr>
        <w:pStyle w:val="CodeExample"/>
      </w:pPr>
      <w:r w:rsidRPr="00404279">
        <w:lastRenderedPageBreak/>
        <w:t xml:space="preserve">type TwoVectors((px, py), (qx, qy)) = </w:t>
      </w:r>
    </w:p>
    <w:p w:rsidR="00B050CB" w:rsidRPr="00F115D2" w:rsidRDefault="006B52C5" w:rsidP="00B050CB">
      <w:pPr>
        <w:pStyle w:val="CodeExample"/>
      </w:pPr>
      <w:r w:rsidRPr="00404279">
        <w:t xml:space="preserve">    member v.Length = sqrt((qx-px)*(qx-px) + (qy-py)*(qy-py))</w:t>
      </w:r>
    </w:p>
    <w:p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rsidR="00B050CB" w:rsidRPr="00F115D2" w:rsidRDefault="006B52C5" w:rsidP="00B050CB">
      <w:pPr>
        <w:pStyle w:val="CodeExample"/>
      </w:pPr>
      <w:r w:rsidRPr="00404279">
        <w:t xml:space="preserve">type TwoVectors(pv, qv) = </w:t>
      </w:r>
    </w:p>
    <w:p w:rsidR="00B050CB" w:rsidRPr="00F115D2" w:rsidRDefault="006B52C5" w:rsidP="00B050CB">
      <w:pPr>
        <w:pStyle w:val="CodeExample"/>
      </w:pPr>
      <w:r w:rsidRPr="00404279">
        <w:t xml:space="preserve">    let (px, py) = pv</w:t>
      </w:r>
    </w:p>
    <w:p w:rsidR="00B050CB" w:rsidRPr="00F115D2" w:rsidRDefault="006B52C5" w:rsidP="00B050CB">
      <w:pPr>
        <w:pStyle w:val="CodeExample"/>
      </w:pPr>
      <w:r w:rsidRPr="00404279">
        <w:t xml:space="preserve">    let (qx, qy) = qv</w:t>
      </w:r>
    </w:p>
    <w:p w:rsidR="007579B8" w:rsidRPr="00F115D2" w:rsidRDefault="006B52C5">
      <w:pPr>
        <w:pStyle w:val="CodeExample"/>
      </w:pPr>
      <w:r w:rsidRPr="00404279">
        <w:t xml:space="preserve">    member v.Length = sqrt((qx-px)*(qx-px) + (qy-py)*(qy-py))</w:t>
      </w:r>
    </w:p>
    <w:p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rsidR="007579B8" w:rsidRPr="00F115D2" w:rsidRDefault="006B52C5" w:rsidP="00D61DA2">
      <w:pPr>
        <w:pStyle w:val="Heading4"/>
      </w:pPr>
      <w:bookmarkStart w:id="3842" w:name="_Toc207705959"/>
      <w:bookmarkStart w:id="3843" w:name="AccessingBaseClasses"/>
      <w:r w:rsidRPr="006B52C5">
        <w:t>Object References in Primary Constructors</w:t>
      </w:r>
      <w:bookmarkEnd w:id="3842"/>
      <w:bookmarkEnd w:id="3843"/>
    </w:p>
    <w:p w:rsidR="000A79F4" w:rsidRPr="00F115D2" w:rsidRDefault="006B52C5" w:rsidP="000A79F4">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 xml:space="preserve">and used in the </w:t>
      </w:r>
      <w:bookmarkStart w:id="3844" w:name="_GoBack"/>
      <w:bookmarkEnd w:id="3844"/>
      <w:del w:id="3845" w:author="Don Syme" w:date="2011-04-28T23:19:00Z">
        <w:r w:rsidR="004033A4" w:rsidDel="00A16E45">
          <w:delText>non-</w:delText>
        </w:r>
      </w:del>
      <w:r w:rsidR="004033A4">
        <w:t xml:space="preserve">non-static function, value and member definitions </w:t>
      </w:r>
      <w:r w:rsidRPr="006B52C5">
        <w:t xml:space="preserve">of </w:t>
      </w:r>
      <w:r w:rsidR="00041635">
        <w:t xml:space="preserve">the </w:t>
      </w:r>
      <w:r w:rsidRPr="006B52C5">
        <w:t>type definition as follows:</w:t>
      </w:r>
    </w:p>
    <w:p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rsidR="00680728" w:rsidRPr="00F115D2" w:rsidRDefault="00680728" w:rsidP="00680728">
      <w:pPr>
        <w:pStyle w:val="CodeExample"/>
        <w:rPr>
          <w:rStyle w:val="CodeInline"/>
        </w:rPr>
      </w:pPr>
      <w:r w:rsidRPr="00404279">
        <w:rPr>
          <w:rStyle w:val="CodeInline"/>
        </w:rPr>
        <w:t xml:space="preserve">    let mutable currentB = 0</w:t>
      </w:r>
    </w:p>
    <w:p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rsidR="003E37E5" w:rsidRPr="00391D69" w:rsidRDefault="003E37E5" w:rsidP="003E37E5">
      <w:pPr>
        <w:pStyle w:val="CodeExample"/>
      </w:pPr>
      <w:r w:rsidRPr="00391D69">
        <w:t xml:space="preserve">type C() as self = </w:t>
      </w:r>
    </w:p>
    <w:p w:rsidR="003E37E5" w:rsidRPr="00E42689" w:rsidRDefault="003E37E5" w:rsidP="003E37E5">
      <w:pPr>
        <w:pStyle w:val="CodeExample"/>
      </w:pPr>
      <w:r w:rsidRPr="00E42689">
        <w:t xml:space="preserve">    let f = (fun (x:C) -&gt; x.F())</w:t>
      </w:r>
    </w:p>
    <w:p w:rsidR="003E37E5" w:rsidRPr="00E42689" w:rsidRDefault="003E37E5" w:rsidP="003E37E5">
      <w:pPr>
        <w:pStyle w:val="CodeExample"/>
      </w:pPr>
      <w:r w:rsidRPr="00E42689">
        <w:t xml:space="preserve">    let y = f self</w:t>
      </w:r>
    </w:p>
    <w:p w:rsidR="003E37E5" w:rsidRPr="00E42689" w:rsidRDefault="003E37E5" w:rsidP="003E37E5">
      <w:pPr>
        <w:pStyle w:val="CodeExample"/>
      </w:pPr>
      <w:r w:rsidRPr="00E42689">
        <w:t xml:space="preserve">    do printfn "construct"</w:t>
      </w:r>
    </w:p>
    <w:p w:rsidR="00DF0CD2" w:rsidRDefault="003E37E5" w:rsidP="00DF0CD2">
      <w:pPr>
        <w:pStyle w:val="CodeExample"/>
      </w:pPr>
      <w:r w:rsidRPr="00404279">
        <w:t xml:space="preserve">    member this.F() = printfn "hi</w:t>
      </w:r>
      <w:r w:rsidR="008F26B0">
        <w:t>, y = %A</w:t>
      </w:r>
      <w:r w:rsidRPr="00404279">
        <w:t>"</w:t>
      </w:r>
      <w:r w:rsidR="008F26B0">
        <w:t xml:space="preserve"> y</w:t>
      </w:r>
    </w:p>
    <w:p w:rsidR="00DF0CD2" w:rsidRDefault="00DF0CD2" w:rsidP="00DF0CD2">
      <w:pPr>
        <w:pStyle w:val="CodeExample"/>
      </w:pPr>
    </w:p>
    <w:p w:rsidR="003E37E5" w:rsidRPr="00F115D2" w:rsidRDefault="003E37E5" w:rsidP="00DF0CD2">
      <w:pPr>
        <w:pStyle w:val="CodeExample"/>
      </w:pPr>
      <w:r w:rsidRPr="00404279">
        <w:t>let r = new C() // raises InvalidOperationException</w:t>
      </w:r>
    </w:p>
    <w:p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rsidR="007579B8" w:rsidRPr="00F115D2" w:rsidRDefault="006B52C5" w:rsidP="00EC2BEA">
      <w:pPr>
        <w:pStyle w:val="Heading4"/>
      </w:pPr>
      <w:r w:rsidRPr="006B52C5">
        <w:t>Inheritance</w:t>
      </w:r>
      <w:bookmarkStart w:id="3846" w:name="_Toc207705960"/>
      <w:r w:rsidRPr="006B52C5">
        <w:t xml:space="preserve"> Declarations in </w:t>
      </w:r>
      <w:bookmarkEnd w:id="3846"/>
      <w:r w:rsidRPr="006B52C5">
        <w:t>Primary Constructors</w:t>
      </w:r>
    </w:p>
    <w:p w:rsidR="006B6E21" w:rsidRDefault="006B52C5">
      <w:pPr>
        <w:keepNext/>
      </w:pPr>
      <w:r w:rsidRPr="00497D56">
        <w:t xml:space="preserve">An </w:t>
      </w:r>
      <w:r w:rsidRPr="00110BB5">
        <w:rPr>
          <w:rStyle w:val="CodeInline"/>
        </w:rPr>
        <w:t>inherit</w:t>
      </w:r>
      <w:r w:rsidRPr="00110BB5">
        <w:t xml:space="preserve"> declaration</w:t>
      </w:r>
      <w:r w:rsidR="00F54660">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F54660">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6853BD" w:rsidRDefault="00062436">
      <w:pPr>
        <w:keepNext/>
      </w:pPr>
      <w:r>
        <w:t>For example:</w:t>
      </w:r>
    </w:p>
    <w:p w:rsidR="00062436" w:rsidRPr="00062436" w:rsidRDefault="00062436" w:rsidP="008F04E6">
      <w:pPr>
        <w:pStyle w:val="CodeExample"/>
      </w:pPr>
      <w:r w:rsidRPr="00062436">
        <w:t>type MyDerived(...) =</w:t>
      </w:r>
    </w:p>
    <w:p w:rsidR="00062436" w:rsidRPr="00062436" w:rsidRDefault="00062436" w:rsidP="008F04E6">
      <w:pPr>
        <w:pStyle w:val="CodeExample"/>
      </w:pPr>
      <w:r w:rsidRPr="00062436">
        <w:t xml:space="preserve">   inherit MyBase(...)</w:t>
      </w:r>
    </w:p>
    <w:p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rsidR="00982576" w:rsidRPr="00110BB5"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 </w:t>
      </w:r>
    </w:p>
    <w:p w:rsidR="007579B8" w:rsidRPr="00F115D2" w:rsidRDefault="004D5C53" w:rsidP="00CA6251">
      <w:pPr>
        <w:pStyle w:val="Heading4"/>
      </w:pPr>
      <w:bookmarkStart w:id="3847" w:name="_Toc207705961"/>
      <w:bookmarkStart w:id="3848" w:name="_Toc257733652"/>
      <w:bookmarkStart w:id="3849" w:name="_Toc270597548"/>
      <w:bookmarkStart w:id="3850"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847"/>
      <w:r w:rsidR="006B52C5" w:rsidRPr="006B52C5">
        <w:t>Primary Constructors</w:t>
      </w:r>
      <w:bookmarkEnd w:id="3848"/>
      <w:bookmarkEnd w:id="3849"/>
      <w:r w:rsidR="006B52C5" w:rsidRPr="006B52C5">
        <w:t xml:space="preserve"> </w:t>
      </w:r>
    </w:p>
    <w:bookmarkEnd w:id="3850"/>
    <w:p w:rsidR="00F627A0" w:rsidRPr="00A90464" w:rsidRDefault="006B52C5" w:rsidP="00F627A0">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F54660" w:rsidRPr="00A90464">
        <w:fldChar w:fldCharType="begin"/>
      </w:r>
      <w:r w:rsidR="00EF4961" w:rsidRPr="00A90464">
        <w:instrText xml:space="preserve"> XE "do </w:instrText>
      </w:r>
      <w:r w:rsidR="00915E28">
        <w:instrText>statements</w:instrText>
      </w:r>
      <w:r w:rsidR="00EF4961" w:rsidRPr="00A90464">
        <w:instrText xml:space="preserve">" </w:instrText>
      </w:r>
      <w:r w:rsidR="00F54660" w:rsidRPr="00A90464">
        <w:fldChar w:fldCharType="end"/>
      </w:r>
      <w:r w:rsidR="00F54660" w:rsidRPr="00A90464">
        <w:fldChar w:fldCharType="begin"/>
      </w:r>
      <w:r w:rsidR="00EF4961" w:rsidRPr="00A90464">
        <w:instrText xml:space="preserve"> XE "</w:instrText>
      </w:r>
      <w:r w:rsidR="00915E28">
        <w:instrText>function definitions</w:instrText>
      </w:r>
      <w:r w:rsidR="00EF4961" w:rsidRPr="00A90464">
        <w:instrText xml:space="preserve">" </w:instrText>
      </w:r>
      <w:r w:rsidR="00F54660" w:rsidRPr="00A90464">
        <w:fldChar w:fldCharType="end"/>
      </w:r>
      <w:r w:rsidR="00915E28" w:rsidRPr="00A90464">
        <w:fldChar w:fldCharType="begin"/>
      </w:r>
      <w:r w:rsidR="00915E28" w:rsidRPr="00A90464">
        <w:instrText xml:space="preserve"> XE "</w:instrText>
      </w:r>
      <w:r w:rsidR="00915E28">
        <w:instrText>value definitions</w:instrText>
      </w:r>
      <w:r w:rsidR="00915E28" w:rsidRPr="00A90464">
        <w:instrText xml:space="preserve">" </w:instrText>
      </w:r>
      <w:r w:rsidR="00915E28" w:rsidRPr="00A90464">
        <w:fldChar w:fldCharType="end"/>
      </w:r>
      <w:r w:rsidRPr="00A90464">
        <w:t xml:space="preserve">. </w:t>
      </w:r>
      <w:r w:rsidR="00AA793C">
        <w:t xml:space="preserve">The following rules apply to </w:t>
      </w:r>
      <w:r w:rsidR="004033A4">
        <w:t>these definitions</w:t>
      </w:r>
      <w:r w:rsidR="00AA793C">
        <w:t>:</w:t>
      </w:r>
    </w:p>
    <w:p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rsidR="008350FB" w:rsidRPr="00F115D2" w:rsidRDefault="004033A4" w:rsidP="008F04E6">
      <w:pPr>
        <w:pStyle w:val="BulletList"/>
      </w:pPr>
      <w:r>
        <w:lastRenderedPageBreak/>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F54660" w:rsidRPr="00D45B24">
        <w:fldChar w:fldCharType="begin"/>
      </w:r>
      <w:r w:rsidR="00F45C2C" w:rsidRPr="00D45B24">
        <w:instrText xml:space="preserve"> XE "mutable" </w:instrText>
      </w:r>
      <w:r w:rsidR="00F54660" w:rsidRPr="00D45B24">
        <w:fldChar w:fldCharType="end"/>
      </w:r>
      <w:r w:rsidR="006B52C5" w:rsidRPr="006B52C5">
        <w:t>.</w:t>
      </w:r>
    </w:p>
    <w:p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F54660" w:rsidRPr="00D45B24">
        <w:fldChar w:fldCharType="begin"/>
      </w:r>
      <w:r w:rsidR="00F45C2C" w:rsidRPr="00D45B24">
        <w:instrText xml:space="preserve"> XE "rec" </w:instrText>
      </w:r>
      <w:r w:rsidR="00F54660" w:rsidRPr="00D45B24">
        <w:fldChar w:fldCharType="end"/>
      </w:r>
      <w:r w:rsidRPr="006B52C5">
        <w:t>.</w:t>
      </w:r>
    </w:p>
    <w:p w:rsidR="00F627A0" w:rsidRPr="00F115D2" w:rsidRDefault="004033A4" w:rsidP="008F04E6">
      <w:pPr>
        <w:pStyle w:val="BulletList"/>
      </w:pPr>
      <w:r>
        <w:t xml:space="preserve">Function and value definitions </w:t>
      </w:r>
      <w:r w:rsidR="006B52C5" w:rsidRPr="006B52C5">
        <w:t>are generalized</w:t>
      </w:r>
      <w:r w:rsidR="009F1844">
        <w:t>.</w:t>
      </w:r>
    </w:p>
    <w:p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rsidR="004033A4" w:rsidRDefault="004033A4" w:rsidP="008F04E6">
      <w:pPr>
        <w:pStyle w:val="BulletList"/>
      </w:pPr>
      <w:r>
        <w:t>Function definitions are represented in compiled code as private members of the corresponding CLI type.</w:t>
      </w:r>
    </w:p>
    <w:p w:rsidR="00065D3C" w:rsidRPr="00065D3C" w:rsidRDefault="00065D3C" w:rsidP="00783226">
      <w:pPr>
        <w:pStyle w:val="BulletList"/>
        <w:numPr>
          <w:ilvl w:val="0"/>
          <w:numId w:val="0"/>
        </w:numPr>
        <w:ind w:left="360"/>
      </w:pPr>
      <w:r w:rsidRPr="00065D3C">
        <w:t>For example, consider this type:</w:t>
      </w:r>
    </w:p>
    <w:p w:rsidR="006B6E21" w:rsidRPr="0059321D" w:rsidRDefault="00065D3C" w:rsidP="008F04E6">
      <w:pPr>
        <w:pStyle w:val="CodeExample"/>
        <w:ind w:left="720"/>
      </w:pPr>
      <w:r w:rsidRPr="0059321D">
        <w:t xml:space="preserve">type C(x:int,y:int) = </w:t>
      </w:r>
    </w:p>
    <w:p w:rsidR="006B6E21" w:rsidRPr="0059321D" w:rsidRDefault="00065D3C" w:rsidP="008F04E6">
      <w:pPr>
        <w:pStyle w:val="CodeExample"/>
        <w:ind w:left="720"/>
      </w:pPr>
      <w:r w:rsidRPr="0059321D">
        <w:t xml:space="preserve">    let z = x + y</w:t>
      </w:r>
    </w:p>
    <w:p w:rsidR="006B6E21" w:rsidRPr="0059321D" w:rsidRDefault="00065D3C" w:rsidP="008F04E6">
      <w:pPr>
        <w:pStyle w:val="CodeExample"/>
        <w:ind w:left="720"/>
      </w:pPr>
      <w:r w:rsidRPr="0059321D">
        <w:t xml:space="preserve">    let f w = x + w</w:t>
      </w:r>
    </w:p>
    <w:p w:rsidR="006B6E21" w:rsidRPr="0059321D" w:rsidRDefault="00065D3C" w:rsidP="008F04E6">
      <w:pPr>
        <w:pStyle w:val="CodeExample"/>
        <w:ind w:left="720"/>
      </w:pPr>
      <w:r w:rsidRPr="0059321D">
        <w:t xml:space="preserve">    member this.Z = z</w:t>
      </w:r>
    </w:p>
    <w:p w:rsidR="006B6E21" w:rsidRPr="0059321D" w:rsidRDefault="00065D3C" w:rsidP="008F04E6">
      <w:pPr>
        <w:pStyle w:val="CodeExample"/>
        <w:ind w:left="720"/>
      </w:pPr>
      <w:r w:rsidRPr="0059321D">
        <w:t xml:space="preserve">    member this.Add(w) = f w</w:t>
      </w:r>
    </w:p>
    <w:p w:rsidR="00487D68" w:rsidRPr="00E42689" w:rsidRDefault="00065D3C" w:rsidP="009A2B92">
      <w:pPr>
        <w:pStyle w:val="ListParagraph"/>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rsidR="00065D3C" w:rsidRPr="00AA793C" w:rsidRDefault="00065D3C" w:rsidP="00AA793C">
      <w:pPr>
        <w:pStyle w:val="CodeExample"/>
      </w:pPr>
      <w:r w:rsidRPr="00AA793C">
        <w:t>let f = (fun w -&gt; x + w)</w:t>
      </w:r>
    </w:p>
    <w:p w:rsidR="00065D3C" w:rsidRDefault="00D750C2" w:rsidP="008F04E6">
      <w:pPr>
        <w:pStyle w:val="NormalLink"/>
      </w:pPr>
      <w:r>
        <w:t xml:space="preserve">Function and value definitions </w:t>
      </w:r>
      <w:r w:rsidR="00065D3C">
        <w:t>may have attributes as follows:</w:t>
      </w:r>
    </w:p>
    <w:p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rsidR="00487D68" w:rsidRDefault="00487D68" w:rsidP="008F04E6">
      <w:pPr>
        <w:pStyle w:val="Le"/>
      </w:pPr>
    </w:p>
    <w:p w:rsidR="006B6E21" w:rsidRDefault="002A42F6">
      <w:pPr>
        <w:keepNext/>
      </w:pPr>
      <w:r w:rsidRPr="00391D69">
        <w:t>For example</w:t>
      </w:r>
      <w:r w:rsidR="00F45C2C">
        <w:t>:</w:t>
      </w:r>
    </w:p>
    <w:p w:rsidR="006B6E21" w:rsidRDefault="002A42F6">
      <w:pPr>
        <w:pStyle w:val="CodeExample"/>
        <w:keepNext/>
      </w:pPr>
      <w:r>
        <w:t xml:space="preserve">type C(x:int) = </w:t>
      </w:r>
    </w:p>
    <w:p w:rsidR="006B6E21" w:rsidRDefault="002A42F6">
      <w:pPr>
        <w:pStyle w:val="CodeExample"/>
        <w:keepNext/>
      </w:pPr>
      <w:r>
        <w:t xml:space="preserve">    [&lt;System.Obsolete&gt;]  </w:t>
      </w:r>
    </w:p>
    <w:p w:rsidR="006B6E21" w:rsidRDefault="002A42F6">
      <w:pPr>
        <w:pStyle w:val="CodeExample"/>
        <w:keepNext/>
      </w:pPr>
      <w:r>
        <w:t xml:space="preserve">    let unused = x</w:t>
      </w:r>
    </w:p>
    <w:p w:rsidR="002A42F6" w:rsidRDefault="002A42F6" w:rsidP="002A42F6">
      <w:pPr>
        <w:pStyle w:val="CodeExample"/>
      </w:pPr>
      <w:r>
        <w:t xml:space="preserve">    member __.P = 1</w:t>
      </w:r>
    </w:p>
    <w:p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rsidR="007579B8" w:rsidRPr="00F115D2" w:rsidRDefault="006B52C5" w:rsidP="00D61DA2">
      <w:pPr>
        <w:pStyle w:val="Heading4"/>
      </w:pPr>
      <w:bookmarkStart w:id="3851" w:name="_Toc207705962"/>
      <w:r w:rsidRPr="006B52C5">
        <w:t xml:space="preserve">Static </w:t>
      </w:r>
      <w:r w:rsidR="004D5C53">
        <w:t xml:space="preserve">Function and Value </w:t>
      </w:r>
      <w:r w:rsidR="00915E28">
        <w:t xml:space="preserve">Definitions </w:t>
      </w:r>
      <w:r w:rsidRPr="006B52C5">
        <w:t xml:space="preserve">in </w:t>
      </w:r>
      <w:bookmarkEnd w:id="3851"/>
      <w:r w:rsidRPr="006B52C5">
        <w:t>Primary Constructors</w:t>
      </w:r>
    </w:p>
    <w:p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F54660">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F54660">
        <w:fldChar w:fldCharType="end"/>
      </w:r>
      <w:r w:rsidR="00F54660">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F54660">
        <w:fldChar w:fldCharType="end"/>
      </w:r>
      <w:r w:rsidR="00915E28">
        <w:fldChar w:fldCharType="begin"/>
      </w:r>
      <w:r w:rsidR="00915E28">
        <w:instrText xml:space="preserve"> XE "do statements</w:instrText>
      </w:r>
      <w:r w:rsidR="00915E28" w:rsidRPr="00D87770">
        <w:instrText>:static</w:instrText>
      </w:r>
      <w:r w:rsidR="00915E28">
        <w:instrText xml:space="preserve">" </w:instrText>
      </w:r>
      <w:r w:rsidR="00915E28">
        <w:fldChar w:fldCharType="end"/>
      </w:r>
      <w:r w:rsidR="00915E28" w:rsidRPr="00497D56">
        <w:t xml:space="preserve"> </w:t>
      </w:r>
      <w:r w:rsidRPr="00497D56">
        <w:t xml:space="preserve"> </w:t>
      </w:r>
      <w:r w:rsidR="006C1D75">
        <w:t xml:space="preserve">that are </w:t>
      </w:r>
      <w:r w:rsidRPr="00497D56">
        <w:t xml:space="preserve">marked as static: </w:t>
      </w:r>
    </w:p>
    <w:p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rsidR="00AF6896" w:rsidRPr="00110BB5" w:rsidRDefault="006B52C5" w:rsidP="008F04E6">
      <w:pPr>
        <w:pStyle w:val="BulletList"/>
      </w:pPr>
      <w:r w:rsidRPr="006B52C5">
        <w:lastRenderedPageBreak/>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C1D75">
        <w:fldChar w:fldCharType="begin"/>
      </w:r>
      <w:r w:rsidR="006C1D75">
        <w:instrText xml:space="preserve"> XE "</w:instrText>
      </w:r>
      <w:r w:rsidR="006C1D75" w:rsidRPr="006C1D75">
        <w:instrText>static initializers</w:instrText>
      </w:r>
      <w:r w:rsidR="006C1D75">
        <w:instrText xml:space="preserve">" </w:instrText>
      </w:r>
      <w:r w:rsidR="006C1D75">
        <w:fldChar w:fldCharType="end"/>
      </w:r>
      <w:r w:rsidRPr="006B52C5">
        <w:t xml:space="preserve"> are executed on</w:t>
      </w:r>
      <w:r w:rsidR="000B3269">
        <w:t xml:space="preserve"> </w:t>
      </w:r>
      <w:r w:rsidRPr="00497D56">
        <w:t>demand in the same wa</w:t>
      </w:r>
      <w:r w:rsidRPr="00110BB5">
        <w:t>y as static initializers for implementation files §</w:t>
      </w:r>
      <w:r w:rsidR="00F54660" w:rsidRPr="00C1063C">
        <w:fldChar w:fldCharType="begin"/>
      </w:r>
      <w:r w:rsidRPr="006B52C5">
        <w:instrText xml:space="preserve"> REF InitializationSemantics \r \h </w:instrText>
      </w:r>
      <w:r w:rsidR="00C0102C">
        <w:instrText xml:space="preserve"> \* MERGEFORMAT </w:instrText>
      </w:r>
      <w:r w:rsidR="00F54660" w:rsidRPr="00C1063C">
        <w:fldChar w:fldCharType="separate"/>
      </w:r>
      <w:r w:rsidR="00340C81">
        <w:t>12.5</w:t>
      </w:r>
      <w:r w:rsidR="00F54660" w:rsidRPr="00C1063C">
        <w:fldChar w:fldCharType="end"/>
      </w:r>
      <w:r w:rsidRPr="00497D56">
        <w:t>.</w:t>
      </w:r>
    </w:p>
    <w:p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rsidR="00D750C2" w:rsidRDefault="00D750C2" w:rsidP="00783226">
      <w:pPr>
        <w:pStyle w:val="BulletList"/>
        <w:numPr>
          <w:ilvl w:val="0"/>
          <w:numId w:val="0"/>
        </w:numPr>
      </w:pPr>
      <w:r>
        <w:t>Static function and value definitions may have attributes as follows:</w:t>
      </w:r>
    </w:p>
    <w:p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rsidR="00487D68" w:rsidRDefault="00487D68" w:rsidP="008F04E6">
      <w:pPr>
        <w:pStyle w:val="Le"/>
      </w:pPr>
    </w:p>
    <w:p w:rsidR="008350FB" w:rsidRPr="00F115D2" w:rsidRDefault="006B52C5" w:rsidP="008F04E6">
      <w:pPr>
        <w:keepNext/>
      </w:pPr>
      <w:r w:rsidRPr="006B52C5">
        <w:t>For example:</w:t>
      </w:r>
    </w:p>
    <w:p w:rsidR="008350FB" w:rsidRPr="00F115D2" w:rsidRDefault="006B52C5" w:rsidP="008350FB">
      <w:pPr>
        <w:pStyle w:val="CodeExample"/>
      </w:pPr>
      <w:r w:rsidRPr="00404279">
        <w:t xml:space="preserve">type C&lt;'T&gt;() = </w:t>
      </w:r>
    </w:p>
    <w:p w:rsidR="008350FB" w:rsidRPr="00F115D2" w:rsidRDefault="006B52C5" w:rsidP="008350FB">
      <w:pPr>
        <w:pStyle w:val="CodeExample"/>
      </w:pPr>
      <w:r w:rsidRPr="00404279">
        <w:t xml:space="preserve">    static let mutable v = 2 + 2</w:t>
      </w:r>
    </w:p>
    <w:p w:rsidR="008350FB" w:rsidRPr="00F115D2" w:rsidRDefault="006B52C5" w:rsidP="008350FB">
      <w:pPr>
        <w:pStyle w:val="CodeExample"/>
      </w:pPr>
      <w:r w:rsidRPr="00404279">
        <w:t xml:space="preserve">    static do v &lt;- 3</w:t>
      </w:r>
    </w:p>
    <w:p w:rsidR="008350FB" w:rsidRPr="00F115D2" w:rsidRDefault="006B52C5" w:rsidP="008350FB">
      <w:pPr>
        <w:pStyle w:val="CodeExample"/>
      </w:pPr>
      <w:r w:rsidRPr="00404279">
        <w:t xml:space="preserve">    </w:t>
      </w:r>
    </w:p>
    <w:p w:rsidR="008350FB" w:rsidRPr="00F115D2" w:rsidRDefault="006B52C5" w:rsidP="008350FB">
      <w:pPr>
        <w:pStyle w:val="CodeExample"/>
      </w:pPr>
      <w:r w:rsidRPr="00404279">
        <w:t xml:space="preserve">    member x.P = v</w:t>
      </w:r>
    </w:p>
    <w:p w:rsidR="008350FB" w:rsidRPr="00F115D2" w:rsidRDefault="006B52C5" w:rsidP="008350FB">
      <w:pPr>
        <w:pStyle w:val="CodeExample"/>
      </w:pPr>
      <w:r w:rsidRPr="00404279">
        <w:t xml:space="preserve">    static member P2 = v+v</w:t>
      </w:r>
    </w:p>
    <w:p w:rsidR="008350FB" w:rsidRPr="00F115D2" w:rsidRDefault="008350FB" w:rsidP="008350FB">
      <w:pPr>
        <w:pStyle w:val="CodeExample"/>
      </w:pP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C&lt;string&gt;()).P</w:t>
      </w:r>
    </w:p>
    <w:p w:rsidR="008350FB" w:rsidRPr="00F115D2" w:rsidRDefault="006B52C5" w:rsidP="008350FB">
      <w:pPr>
        <w:pStyle w:val="CodeExample"/>
      </w:pPr>
      <w:r w:rsidRPr="00404279">
        <w:t>printfn "check: %d = 6" (C&lt;int&gt;.P2)</w:t>
      </w:r>
    </w:p>
    <w:p w:rsidR="008350FB" w:rsidRPr="00F115D2" w:rsidRDefault="006B52C5" w:rsidP="008350FB">
      <w:pPr>
        <w:pStyle w:val="CodeExample"/>
      </w:pPr>
      <w:r w:rsidRPr="00404279">
        <w:t>printfn "check: %d = 6" (C&lt;string&gt;.P2)</w:t>
      </w:r>
    </w:p>
    <w:p w:rsidR="00D750C2" w:rsidRDefault="00D750C2" w:rsidP="00D750C2">
      <w:bookmarkStart w:id="3852" w:name="_Toc207705963"/>
      <w:bookmarkStart w:id="3853" w:name="_Toc257733653"/>
      <w:bookmarkStart w:id="3854"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rsidR="00D750C2" w:rsidRPr="00F115D2" w:rsidRDefault="00D750C2" w:rsidP="00D750C2">
      <w:pPr>
        <w:pStyle w:val="CodeExample"/>
      </w:pPr>
      <w:r>
        <w:t>check: 3 = 3</w:t>
      </w:r>
      <w:r w:rsidRPr="00404279">
        <w:t xml:space="preserve"> </w:t>
      </w:r>
    </w:p>
    <w:p w:rsidR="00D750C2" w:rsidRPr="00F115D2" w:rsidRDefault="00D750C2" w:rsidP="00D750C2">
      <w:pPr>
        <w:pStyle w:val="CodeExample"/>
      </w:pPr>
      <w:r>
        <w:t>check: 3 = 3</w:t>
      </w:r>
    </w:p>
    <w:p w:rsidR="00D750C2" w:rsidRPr="00F115D2" w:rsidRDefault="00D750C2" w:rsidP="00D750C2">
      <w:pPr>
        <w:pStyle w:val="CodeExample"/>
      </w:pPr>
      <w:r>
        <w:t>check: 3 = 3</w:t>
      </w:r>
    </w:p>
    <w:p w:rsidR="00D750C2" w:rsidRPr="00F115D2" w:rsidRDefault="00D750C2" w:rsidP="00D750C2">
      <w:pPr>
        <w:pStyle w:val="CodeExample"/>
      </w:pPr>
      <w:r>
        <w:t>check: 6 = 6</w:t>
      </w:r>
    </w:p>
    <w:p w:rsidR="00D750C2" w:rsidRDefault="00D750C2" w:rsidP="00783226">
      <w:pPr>
        <w:pStyle w:val="CodeExample"/>
      </w:pPr>
      <w:r>
        <w:t>check: 6 = 6</w:t>
      </w:r>
    </w:p>
    <w:p w:rsidR="00F627A0" w:rsidRPr="00497D56" w:rsidRDefault="006B52C5" w:rsidP="006230F9">
      <w:pPr>
        <w:pStyle w:val="Heading3"/>
      </w:pPr>
      <w:bookmarkStart w:id="3855" w:name="_Toc286309440"/>
      <w:r w:rsidRPr="00404279">
        <w:t>Members in Classes</w:t>
      </w:r>
      <w:bookmarkEnd w:id="3852"/>
      <w:bookmarkEnd w:id="3853"/>
      <w:bookmarkEnd w:id="3854"/>
      <w:bookmarkEnd w:id="3855"/>
    </w:p>
    <w:p w:rsidR="0047331C" w:rsidRPr="00E42689" w:rsidRDefault="006B52C5" w:rsidP="0047331C">
      <w:r w:rsidRPr="00110BB5">
        <w:t>Class types</w:t>
      </w:r>
      <w:r w:rsidR="00F54660">
        <w:fldChar w:fldCharType="begin"/>
      </w:r>
      <w:r w:rsidR="00EF4961">
        <w:instrText xml:space="preserve"> XE "</w:instrText>
      </w:r>
      <w:r w:rsidR="00EF4961" w:rsidRPr="00945BC7">
        <w:instrText>class types:members in</w:instrText>
      </w:r>
      <w:r w:rsidR="00EF4961">
        <w:instrText xml:space="preserve">" </w:instrText>
      </w:r>
      <w:r w:rsidR="00F54660">
        <w:fldChar w:fldCharType="end"/>
      </w:r>
      <w:r w:rsidRPr="00497D56">
        <w:t xml:space="preserve"> may declare members (§</w:t>
      </w:r>
      <w:r w:rsidR="00F54660" w:rsidRPr="00391D69">
        <w:fldChar w:fldCharType="begin"/>
      </w:r>
      <w:r w:rsidRPr="006B52C5">
        <w:instrText xml:space="preserve"> REF Members \r \h </w:instrText>
      </w:r>
      <w:r w:rsidR="00F54660" w:rsidRPr="00391D69">
        <w:fldChar w:fldCharType="separate"/>
      </w:r>
      <w:r w:rsidR="00340C81">
        <w:t>8.13</w:t>
      </w:r>
      <w:r w:rsidR="00F54660"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F54660" w:rsidRPr="00391D69">
        <w:fldChar w:fldCharType="begin"/>
      </w:r>
      <w:r w:rsidRPr="006B52C5">
        <w:instrText xml:space="preserve"> REF DispatchSlotChecking \r \h </w:instrText>
      </w:r>
      <w:r w:rsidR="00F54660" w:rsidRPr="00391D69">
        <w:fldChar w:fldCharType="separate"/>
      </w:r>
      <w:r w:rsidR="00340C81">
        <w:t>14.7</w:t>
      </w:r>
      <w:r w:rsidR="00F54660" w:rsidRPr="00391D69">
        <w:fldChar w:fldCharType="end"/>
      </w:r>
      <w:r w:rsidRPr="00391D69">
        <w:t>).</w:t>
      </w:r>
    </w:p>
    <w:p w:rsidR="00441EA5" w:rsidRPr="00E42689" w:rsidRDefault="006B52C5" w:rsidP="006230F9">
      <w:pPr>
        <w:pStyle w:val="Heading3"/>
      </w:pPr>
      <w:bookmarkStart w:id="3856" w:name="_Toc207705964"/>
      <w:bookmarkStart w:id="3857" w:name="_Toc257733654"/>
      <w:bookmarkStart w:id="3858" w:name="_Toc270597550"/>
      <w:bookmarkStart w:id="3859" w:name="_Toc286309441"/>
      <w:bookmarkStart w:id="3860" w:name="ExplicitObjectConstructors"/>
      <w:r w:rsidRPr="00E42689">
        <w:t>Additional Object Constructors</w:t>
      </w:r>
      <w:bookmarkEnd w:id="3856"/>
      <w:r w:rsidRPr="00E42689">
        <w:t xml:space="preserve"> in Classes</w:t>
      </w:r>
      <w:bookmarkEnd w:id="3857"/>
      <w:bookmarkEnd w:id="3858"/>
      <w:bookmarkEnd w:id="3859"/>
      <w:r w:rsidRPr="00E42689">
        <w:t xml:space="preserve"> </w:t>
      </w:r>
    </w:p>
    <w:bookmarkEnd w:id="3860"/>
    <w:p w:rsidR="006B6E21" w:rsidRDefault="00EF4961">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F54660">
        <w:fldChar w:fldCharType="begin"/>
      </w:r>
      <w:r>
        <w:instrText xml:space="preserve"> XE "</w:instrText>
      </w:r>
      <w:r w:rsidRPr="00551124">
        <w:instrText>object constructors:additional</w:instrText>
      </w:r>
      <w:r>
        <w:instrText xml:space="preserve">" </w:instrText>
      </w:r>
      <w:r w:rsidR="00F54660">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rsidR="00837E8E" w:rsidRPr="00E42689" w:rsidRDefault="00973B4D" w:rsidP="008F04E6">
      <w:pPr>
        <w:pStyle w:val="BulletLis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rsidR="00C0102C" w:rsidRPr="00F115D2" w:rsidRDefault="00C0102C" w:rsidP="008F04E6">
      <w:pPr>
        <w:pStyle w:val="Le"/>
      </w:pPr>
    </w:p>
    <w:p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rsidR="007E2660" w:rsidRPr="00F115D2" w:rsidRDefault="006B52C5" w:rsidP="007E2660">
      <w:pPr>
        <w:pStyle w:val="CodeExample"/>
      </w:pPr>
      <w:r w:rsidRPr="00404279">
        <w:t xml:space="preserve">type PairOfIntegers(x:int,y:int) = </w:t>
      </w:r>
    </w:p>
    <w:p w:rsidR="007E2660" w:rsidRPr="00F115D2" w:rsidRDefault="006B52C5" w:rsidP="007E2660">
      <w:pPr>
        <w:pStyle w:val="CodeExample"/>
      </w:pPr>
      <w:r w:rsidRPr="00404279">
        <w:t xml:space="preserve">    new (x) = PairOfIntegers(x,x)</w:t>
      </w:r>
    </w:p>
    <w:p w:rsidR="00837E8E" w:rsidRPr="00F115D2" w:rsidRDefault="006B52C5" w:rsidP="00837E8E">
      <w:r w:rsidRPr="006B52C5">
        <w:t>The next example declares a class without a primary constructor:</w:t>
      </w:r>
    </w:p>
    <w:p w:rsidR="00837E8E" w:rsidRPr="00F115D2" w:rsidRDefault="006B52C5" w:rsidP="00837E8E">
      <w:pPr>
        <w:pStyle w:val="CodeExample"/>
      </w:pPr>
      <w:r w:rsidRPr="00404279">
        <w:t xml:space="preserve">type PairOfStrings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 = { s1 = s; s2 = s }</w:t>
      </w:r>
    </w:p>
    <w:p w:rsidR="00837E8E" w:rsidRPr="00F115D2" w:rsidRDefault="006B52C5" w:rsidP="00837E8E">
      <w:pPr>
        <w:pStyle w:val="CodeExample"/>
      </w:pPr>
      <w:r w:rsidRPr="00404279">
        <w:t xml:space="preserve">    new (s1,s2) = { s1 = s1; s2 = s2 }</w:t>
      </w:r>
    </w:p>
    <w:p w:rsidR="00837E8E" w:rsidRPr="00F115D2" w:rsidRDefault="006B52C5" w:rsidP="00837E8E">
      <w:commentRangeStart w:id="3861"/>
      <w:r w:rsidRPr="006B52C5">
        <w:t xml:space="preserve">If a primary constructor is present, additional object constructors must call another object constructor in the same type, which may be another additional constructor or the primary constructor. </w:t>
      </w:r>
      <w:commentRangeEnd w:id="3861"/>
      <w:r w:rsidR="004140C8">
        <w:rPr>
          <w:rStyle w:val="CommentReference"/>
        </w:rPr>
        <w:commentReference w:id="3861"/>
      </w:r>
    </w:p>
    <w:p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w:t>
      </w:r>
      <w:commentRangeStart w:id="3862"/>
      <w:r w:rsidRPr="006B52C5">
        <w:t xml:space="preserve">specify a call </w:t>
      </w:r>
      <w:commentRangeEnd w:id="3862"/>
      <w:r w:rsidR="004140C8">
        <w:rPr>
          <w:rStyle w:val="CommentReference"/>
        </w:rPr>
        <w:commentReference w:id="3862"/>
      </w:r>
      <w:r w:rsidRPr="006B52C5">
        <w:t xml:space="preserve">to a base class constructor for any inherited class type. No call to a base class constructor is required if the base class is </w:t>
      </w:r>
      <w:r w:rsidRPr="006B52C5">
        <w:rPr>
          <w:rStyle w:val="CodeInline"/>
        </w:rPr>
        <w:t>System.Object</w:t>
      </w:r>
      <w:r w:rsidRPr="006B52C5">
        <w:t xml:space="preserve">. </w:t>
      </w:r>
    </w:p>
    <w:p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rsidR="00837E8E" w:rsidRPr="00F115D2" w:rsidRDefault="006B52C5" w:rsidP="00837E8E">
      <w:pPr>
        <w:pStyle w:val="CodeExample"/>
      </w:pPr>
      <w:r w:rsidRPr="00404279">
        <w:t xml:space="preserve">type BaseClass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new (s) = { s1 = s }</w:t>
      </w:r>
    </w:p>
    <w:p w:rsidR="00837E8E" w:rsidRPr="00F115D2" w:rsidRDefault="006B52C5" w:rsidP="00837E8E">
      <w:pPr>
        <w:pStyle w:val="CodeExample"/>
      </w:pPr>
      <w:r w:rsidRPr="00404279">
        <w:t xml:space="preserve">    new () = { s = "default" }</w:t>
      </w:r>
    </w:p>
    <w:p w:rsidR="00837E8E" w:rsidRPr="00F115D2" w:rsidRDefault="00837E8E" w:rsidP="00837E8E">
      <w:pPr>
        <w:pStyle w:val="CodeExample"/>
      </w:pPr>
    </w:p>
    <w:p w:rsidR="00837E8E" w:rsidRPr="00F115D2" w:rsidRDefault="006B52C5" w:rsidP="00837E8E">
      <w:pPr>
        <w:pStyle w:val="CodeExample"/>
      </w:pPr>
      <w:r w:rsidRPr="00404279">
        <w:t xml:space="preserve">type SubClass = </w:t>
      </w:r>
    </w:p>
    <w:p w:rsidR="00837E8E" w:rsidRPr="00F115D2" w:rsidRDefault="006B52C5" w:rsidP="00837E8E">
      <w:pPr>
        <w:pStyle w:val="CodeExample"/>
      </w:pPr>
      <w:r w:rsidRPr="00404279">
        <w:t xml:space="preserve">    inherit BaseClass</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(s1,s2) = { inherit BaseClass(s1); s2 = s2 }</w:t>
      </w:r>
    </w:p>
    <w:p w:rsidR="00837E8E" w:rsidRPr="00F115D2" w:rsidRDefault="006B52C5" w:rsidP="00837E8E">
      <w:pPr>
        <w:pStyle w:val="CodeExample"/>
      </w:pPr>
      <w:r w:rsidRPr="00404279">
        <w:t xml:space="preserve">    new (s2) = { inherit BaseClass(); s2 = s2 }</w:t>
      </w:r>
    </w:p>
    <w:p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additional-constr-init-expr</w:t>
      </w:r>
      <w:r w:rsidR="006B52C5" w:rsidRPr="006B52C5">
        <w:t xml:space="preserve"> occurs for each branch of a construction expression. </w:t>
      </w:r>
    </w:p>
    <w:p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rsidR="007E2660" w:rsidRPr="00F115D2" w:rsidRDefault="006B52C5" w:rsidP="007E2660">
      <w:pPr>
        <w:pStyle w:val="CodeExample"/>
      </w:pPr>
      <w:r w:rsidRPr="00404279">
        <w:t xml:space="preserve">type PairOfIntegers(x:int,y:int) = </w:t>
      </w:r>
    </w:p>
    <w:p w:rsidR="00815FEA" w:rsidRPr="00F115D2" w:rsidRDefault="006B52C5" w:rsidP="007E2660">
      <w:pPr>
        <w:pStyle w:val="CodeExample"/>
      </w:pPr>
      <w:r w:rsidRPr="00404279">
        <w:t xml:space="preserve">    // This additional constructor has a side effect after initialization</w:t>
      </w:r>
      <w:r w:rsidR="000B3269" w:rsidRPr="00404279">
        <w:t>.</w:t>
      </w:r>
    </w:p>
    <w:p w:rsidR="007E2660" w:rsidRPr="00F115D2" w:rsidRDefault="006B52C5" w:rsidP="007E2660">
      <w:pPr>
        <w:pStyle w:val="CodeExample"/>
      </w:pPr>
      <w:r w:rsidRPr="00404279">
        <w:t xml:space="preserve">    new(x) = </w:t>
      </w:r>
    </w:p>
    <w:p w:rsidR="007E2660" w:rsidRPr="00F115D2" w:rsidRDefault="006B52C5" w:rsidP="007E2660">
      <w:pPr>
        <w:pStyle w:val="CodeExample"/>
      </w:pPr>
      <w:r w:rsidRPr="00404279">
        <w:t xml:space="preserve">       PairOfIntegers(x,</w:t>
      </w:r>
      <w:r w:rsidR="000B3269" w:rsidRPr="00404279">
        <w:t xml:space="preserve"> </w:t>
      </w:r>
      <w:r w:rsidRPr="00404279">
        <w:t>x)</w:t>
      </w:r>
    </w:p>
    <w:p w:rsidR="007E2660" w:rsidRPr="00F115D2" w:rsidRDefault="006B52C5" w:rsidP="007E2660">
      <w:pPr>
        <w:pStyle w:val="CodeExample"/>
      </w:pPr>
      <w:r w:rsidRPr="00404279">
        <w:t xml:space="preserve">       then </w:t>
      </w:r>
    </w:p>
    <w:p w:rsidR="007E2660" w:rsidRPr="00F115D2" w:rsidRDefault="006B52C5" w:rsidP="007E2660">
      <w:pPr>
        <w:pStyle w:val="CodeExample"/>
      </w:pPr>
      <w:r w:rsidRPr="00404279">
        <w:t xml:space="preserve">          printfn "Initialized with only one integer"</w:t>
      </w:r>
    </w:p>
    <w:p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rsidR="00983AB7" w:rsidRPr="00F115D2" w:rsidRDefault="006B52C5" w:rsidP="006230F9">
      <w:pPr>
        <w:pStyle w:val="Heading3"/>
      </w:pPr>
      <w:bookmarkStart w:id="3863" w:name="_Toc257733655"/>
      <w:bookmarkStart w:id="3864" w:name="_Toc270597551"/>
      <w:bookmarkStart w:id="3865" w:name="_Toc286309442"/>
      <w:r w:rsidRPr="00404279">
        <w:t>Additional Fields in Classes</w:t>
      </w:r>
      <w:bookmarkEnd w:id="3863"/>
      <w:bookmarkEnd w:id="3864"/>
      <w:bookmarkEnd w:id="3865"/>
    </w:p>
    <w:p w:rsidR="00983AB7" w:rsidRPr="00110BB5" w:rsidRDefault="006B52C5" w:rsidP="00983AB7">
      <w:r w:rsidRPr="006B52C5">
        <w:t>Additional field</w:t>
      </w:r>
      <w:r w:rsidR="00F54660">
        <w:fldChar w:fldCharType="begin"/>
      </w:r>
      <w:r w:rsidR="00CD4B5D">
        <w:instrText xml:space="preserve"> XE "</w:instrText>
      </w:r>
      <w:r w:rsidR="00CD4B5D" w:rsidRPr="007D2123">
        <w:instrText>fields:additional, in classes</w:instrText>
      </w:r>
      <w:r w:rsidR="00CD4B5D">
        <w:instrText xml:space="preserve">" </w:instrText>
      </w:r>
      <w:r w:rsidR="00F54660">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rsidR="00983AB7" w:rsidRPr="00391D69" w:rsidRDefault="006B52C5" w:rsidP="00983AB7">
      <w:pPr>
        <w:pStyle w:val="CodeExample"/>
      </w:pPr>
      <w:r w:rsidRPr="00391D69">
        <w:t xml:space="preserve">type PairOfIntegers = </w:t>
      </w:r>
    </w:p>
    <w:p w:rsidR="00983AB7" w:rsidRPr="00E42689" w:rsidRDefault="006B52C5" w:rsidP="00983AB7">
      <w:pPr>
        <w:pStyle w:val="CodeExample"/>
      </w:pPr>
      <w:r w:rsidRPr="00E42689">
        <w:t xml:space="preserve">    val x : int</w:t>
      </w:r>
    </w:p>
    <w:p w:rsidR="00983AB7" w:rsidRPr="00F329AB" w:rsidRDefault="006B52C5" w:rsidP="00983AB7">
      <w:pPr>
        <w:pStyle w:val="CodeExample"/>
      </w:pPr>
      <w:r w:rsidRPr="00E42689">
        <w:t xml:space="preserve">    val y : int</w:t>
      </w:r>
    </w:p>
    <w:p w:rsidR="00983AB7" w:rsidRPr="00F115D2" w:rsidRDefault="006B52C5" w:rsidP="00983AB7">
      <w:pPr>
        <w:pStyle w:val="CodeExample"/>
      </w:pPr>
      <w:r w:rsidRPr="00404279">
        <w:t xml:space="preserve">    new(x,</w:t>
      </w:r>
      <w:r w:rsidR="000B3269" w:rsidRPr="00404279">
        <w:t xml:space="preserve"> </w:t>
      </w:r>
      <w:r w:rsidRPr="00404279">
        <w:t>y) = {x = x; y = y}</w:t>
      </w:r>
    </w:p>
    <w:p w:rsidR="00983AB7" w:rsidRPr="00F115D2" w:rsidRDefault="0006594E" w:rsidP="00983AB7">
      <w:r>
        <w:t>The following shows an additional field declaration as</w:t>
      </w:r>
      <w:r w:rsidRPr="006B52C5">
        <w:t xml:space="preserve"> </w:t>
      </w:r>
      <w:r w:rsidR="006B52C5" w:rsidRPr="006B52C5">
        <w:t>a static field in an explicit class type</w:t>
      </w:r>
      <w:r w:rsidR="00F54660">
        <w:fldChar w:fldCharType="begin"/>
      </w:r>
      <w:r w:rsidR="00CD4B5D">
        <w:instrText xml:space="preserve"> XE "</w:instrText>
      </w:r>
      <w:r w:rsidR="00CD4B5D" w:rsidRPr="00204ABC">
        <w:instrText>class types:additional fields in</w:instrText>
      </w:r>
      <w:r w:rsidR="00CD4B5D">
        <w:instrText xml:space="preserve">" </w:instrText>
      </w:r>
      <w:r w:rsidR="00F54660">
        <w:fldChar w:fldCharType="end"/>
      </w:r>
      <w:r w:rsidR="006B52C5" w:rsidRPr="006B52C5">
        <w:t>:</w:t>
      </w:r>
    </w:p>
    <w:p w:rsidR="00983AB7" w:rsidRPr="00F115D2" w:rsidRDefault="006B52C5" w:rsidP="00983AB7">
      <w:pPr>
        <w:pStyle w:val="CodeExample"/>
      </w:pPr>
      <w:r w:rsidRPr="00404279">
        <w:t xml:space="preserve">type TypeWithADefaultMutableBooleanField = </w:t>
      </w:r>
    </w:p>
    <w:p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rsidR="004D5C53" w:rsidRPr="00391D69" w:rsidRDefault="004D5C53" w:rsidP="004D5C53">
      <w:r w:rsidRPr="006B52C5">
        <w:t xml:space="preserve">At runtime, such a field is initially assigned the zero value for </w:t>
      </w:r>
      <w:r>
        <w:t>its</w:t>
      </w:r>
      <w:r w:rsidRPr="006B52C5">
        <w:t xml:space="preserve"> type (§</w:t>
      </w:r>
      <w:r w:rsidRPr="00391D69">
        <w:fldChar w:fldCharType="begin"/>
      </w:r>
      <w:r w:rsidRPr="006B52C5">
        <w:instrText xml:space="preserve"> REF ZeroValues \r \h </w:instrText>
      </w:r>
      <w:r w:rsidRPr="00391D69">
        <w:fldChar w:fldCharType="separate"/>
      </w:r>
      <w:r w:rsidR="00340C81">
        <w:t>6.9.3</w:t>
      </w:r>
      <w:r w:rsidRPr="00391D69">
        <w:fldChar w:fldCharType="end"/>
      </w:r>
      <w:r w:rsidRPr="00391D69">
        <w:t>). For example:</w:t>
      </w:r>
    </w:p>
    <w:p w:rsidR="004D5C53" w:rsidRPr="00E42689" w:rsidRDefault="004D5C53" w:rsidP="004D5C53">
      <w:pPr>
        <w:pStyle w:val="CodeExample"/>
        <w:rPr>
          <w:rStyle w:val="CodeInline"/>
        </w:rPr>
      </w:pPr>
      <w:r w:rsidRPr="00E42689">
        <w:rPr>
          <w:rStyle w:val="CodeInline"/>
        </w:rPr>
        <w:t>type MyClass(name:string) =</w:t>
      </w:r>
    </w:p>
    <w:p w:rsidR="004D5C53" w:rsidRPr="00355E9F" w:rsidRDefault="004D5C53" w:rsidP="004D5C53">
      <w:pPr>
        <w:pStyle w:val="CodeExample"/>
        <w:rPr>
          <w:rStyle w:val="CodeInlineItalic"/>
        </w:rPr>
      </w:pPr>
      <w:r w:rsidRPr="00355E9F">
        <w:rPr>
          <w:rStyle w:val="CodeInlineItalic"/>
        </w:rPr>
        <w:t xml:space="preserve">    // Keep a global count. It is initially zero.</w:t>
      </w:r>
    </w:p>
    <w:p w:rsidR="004D5C53" w:rsidRPr="00F115D2" w:rsidRDefault="004D5C53" w:rsidP="004D5C53">
      <w:pPr>
        <w:pStyle w:val="CodeExample"/>
        <w:rPr>
          <w:rStyle w:val="CodeInline"/>
        </w:rPr>
      </w:pPr>
      <w:r w:rsidRPr="00404279">
        <w:rPr>
          <w:rStyle w:val="CodeInline"/>
        </w:rPr>
        <w:t xml:space="preserve">    [&lt;DefaultValue&gt;]</w:t>
      </w:r>
    </w:p>
    <w:p w:rsidR="004D5C53" w:rsidRPr="00F115D2" w:rsidRDefault="004D5C53" w:rsidP="004D5C53">
      <w:pPr>
        <w:pStyle w:val="CodeExample"/>
        <w:rPr>
          <w:rStyle w:val="CodeInline"/>
        </w:rPr>
      </w:pPr>
      <w:r w:rsidRPr="00404279">
        <w:rPr>
          <w:rStyle w:val="CodeInline"/>
        </w:rPr>
        <w:t xml:space="preserve">    static val mutable count : int</w:t>
      </w:r>
    </w:p>
    <w:p w:rsidR="004D5C53" w:rsidRPr="00355E9F" w:rsidRDefault="004D5C53" w:rsidP="004D5C53">
      <w:pPr>
        <w:pStyle w:val="CodeExample"/>
        <w:rPr>
          <w:rStyle w:val="CodeInlineItalic"/>
        </w:rPr>
      </w:pPr>
    </w:p>
    <w:p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rsidR="004D5C53" w:rsidRPr="00F115D2" w:rsidRDefault="004D5C53" w:rsidP="004D5C53">
      <w:pPr>
        <w:pStyle w:val="CodeExample"/>
        <w:rPr>
          <w:rStyle w:val="CodeInline"/>
        </w:rPr>
      </w:pPr>
      <w:r w:rsidRPr="00404279">
        <w:rPr>
          <w:rStyle w:val="CodeInline"/>
        </w:rPr>
        <w:t xml:space="preserve">    do MyClass.count &lt;- MyClass.count + 1</w:t>
      </w:r>
    </w:p>
    <w:p w:rsidR="004D5C53" w:rsidRPr="00F115D2" w:rsidRDefault="004D5C53" w:rsidP="004D5C53">
      <w:pPr>
        <w:pStyle w:val="CodeExample"/>
        <w:rPr>
          <w:rStyle w:val="CodeInline"/>
        </w:rPr>
      </w:pPr>
    </w:p>
    <w:p w:rsidR="004D5C53" w:rsidRPr="00F115D2" w:rsidRDefault="004D5C53" w:rsidP="004D5C53">
      <w:pPr>
        <w:pStyle w:val="CodeExample"/>
        <w:rPr>
          <w:rStyle w:val="CodeInline"/>
        </w:rPr>
      </w:pPr>
      <w:r w:rsidRPr="00404279">
        <w:rPr>
          <w:rStyle w:val="CodeInline"/>
        </w:rPr>
        <w:t xml:space="preserve">    static member NumCreatedObjects = MyClass.count</w:t>
      </w:r>
    </w:p>
    <w:p w:rsidR="004D5C53" w:rsidRDefault="004D5C53" w:rsidP="004D5C53">
      <w:pPr>
        <w:pStyle w:val="CodeExample"/>
        <w:rPr>
          <w:rStyle w:val="CodeInline"/>
        </w:rPr>
      </w:pPr>
    </w:p>
    <w:p w:rsidR="004D5C53" w:rsidRPr="00F115D2" w:rsidRDefault="004D5C53" w:rsidP="004D5C53">
      <w:pPr>
        <w:pStyle w:val="CodeExample"/>
      </w:pPr>
      <w:r>
        <w:rPr>
          <w:rStyle w:val="CodeInline"/>
        </w:rPr>
        <w:t xml:space="preserve">    </w:t>
      </w:r>
      <w:r w:rsidRPr="00404279">
        <w:rPr>
          <w:rStyle w:val="CodeInline"/>
        </w:rPr>
        <w:t>member x.Name = name</w:t>
      </w:r>
    </w:p>
    <w:p w:rsidR="00983AB7" w:rsidRPr="00F115D2" w:rsidRDefault="006B52C5" w:rsidP="00983AB7">
      <w:r w:rsidRPr="006B52C5">
        <w:t xml:space="preserve">A </w:t>
      </w:r>
      <w:r w:rsidRPr="006B52C5">
        <w:rPr>
          <w:rStyle w:val="CodeInline"/>
        </w:rPr>
        <w:t>val</w:t>
      </w:r>
      <w:r w:rsidRPr="006B52C5">
        <w:t xml:space="preserve"> specification</w:t>
      </w:r>
      <w:r w:rsidR="00F54660">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F54660">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F54660">
        <w:fldChar w:fldCharType="begin"/>
      </w:r>
      <w:r w:rsidR="00CD4B5D">
        <w:instrText xml:space="preserve"> XE "</w:instrText>
      </w:r>
      <w:r w:rsidR="00CD4B5D" w:rsidRPr="00BD6E09">
        <w:instrText>attributes:DefaultValue</w:instrText>
      </w:r>
      <w:r w:rsidR="00CD4B5D">
        <w:instrText xml:space="preserve">" </w:instrText>
      </w:r>
      <w:r w:rsidR="00F54660">
        <w:fldChar w:fldCharType="end"/>
      </w:r>
      <w:r w:rsidR="00F54660">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F54660">
        <w:fldChar w:fldCharType="end"/>
      </w:r>
      <w:r w:rsidR="009C3B18">
        <w:t>. F</w:t>
      </w:r>
      <w:r w:rsidR="000F76CE">
        <w:t>or example:</w:t>
      </w:r>
    </w:p>
    <w:p w:rsidR="00983AB7" w:rsidRPr="00F115D2" w:rsidRDefault="006B52C5" w:rsidP="00983AB7">
      <w:pPr>
        <w:pStyle w:val="CodeExample"/>
      </w:pPr>
      <w:r w:rsidRPr="00404279">
        <w:t xml:space="preserve">type X() = </w:t>
      </w:r>
    </w:p>
    <w:p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D530CC" w:rsidRPr="00391D69">
        <w:fldChar w:fldCharType="begin"/>
      </w:r>
      <w:r w:rsidR="00D530CC" w:rsidRPr="006B52C5">
        <w:instrText xml:space="preserve"> REF TypesUsingNullAsARepresentation \r \h </w:instrText>
      </w:r>
      <w:r w:rsidR="00D530CC" w:rsidRPr="00391D69">
        <w:fldChar w:fldCharType="separate"/>
      </w:r>
      <w:r w:rsidR="00340C81">
        <w:t>5.4.8</w:t>
      </w:r>
      <w:r w:rsidR="00D530CC" w:rsidRPr="00391D69">
        <w:fldChar w:fldCharType="end"/>
      </w:r>
      <w:r w:rsidR="006B52C5" w:rsidRPr="00391D69">
        <w:t>).</w:t>
      </w:r>
      <w:r w:rsidR="00D530CC">
        <w:t xml:space="preserve"> </w:t>
      </w:r>
      <w:r w:rsidR="006B52C5" w:rsidRPr="00E42689">
        <w:t>For example, the following type is rejected:</w:t>
      </w:r>
    </w:p>
    <w:p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rsidR="00983AB7" w:rsidRPr="00F115D2" w:rsidRDefault="004D5C53" w:rsidP="008F04E6">
      <w:r>
        <w:t xml:space="preserve">This is because the type </w:t>
      </w:r>
      <w:r>
        <w:rPr>
          <w:rStyle w:val="CodeInline"/>
        </w:rPr>
        <w:t>'T</w:t>
      </w:r>
      <w:r w:rsidRPr="006B52C5">
        <w:t xml:space="preserve"> </w:t>
      </w:r>
      <w:r>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t xml:space="preserve"> In this case, </w:t>
      </w:r>
      <w:r w:rsidRPr="006B52C5">
        <w:rPr>
          <w:rStyle w:val="CodeInline"/>
        </w:rPr>
        <w:t>DefaultValue</w:t>
      </w:r>
      <w:r>
        <w:rPr>
          <w:rStyle w:val="CodeInline"/>
        </w:rPr>
        <w:t>(false)</w:t>
      </w:r>
      <w:r w:rsidR="00CD4B5D">
        <w:t xml:space="preserve"> </w:t>
      </w:r>
      <w:r>
        <w:t xml:space="preserve">can be used. </w:t>
      </w:r>
      <w:r w:rsidR="00CD4B5D">
        <w:t>F</w:t>
      </w:r>
      <w:r w:rsidR="000F76CE" w:rsidRPr="00404279">
        <w:t>or example</w:t>
      </w:r>
      <w:r w:rsidR="00D530CC">
        <w:t>:</w:t>
      </w:r>
    </w:p>
    <w:p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rsidR="00A26F81" w:rsidRPr="00C77CDB" w:rsidRDefault="006B52C5" w:rsidP="00E104DD">
      <w:pPr>
        <w:pStyle w:val="Heading2"/>
      </w:pPr>
      <w:bookmarkStart w:id="3866" w:name="_Toc285724637"/>
      <w:bookmarkStart w:id="3867" w:name="_Toc285724638"/>
      <w:bookmarkStart w:id="3868" w:name="_Toc285724639"/>
      <w:bookmarkStart w:id="3869" w:name="_Toc285724640"/>
      <w:bookmarkStart w:id="3870" w:name="_Toc285724641"/>
      <w:bookmarkStart w:id="3871" w:name="_Toc285724642"/>
      <w:bookmarkStart w:id="3872" w:name="_Toc285724643"/>
      <w:bookmarkStart w:id="3873" w:name="_Toc285724644"/>
      <w:bookmarkStart w:id="3874" w:name="_Toc285724645"/>
      <w:bookmarkStart w:id="3875" w:name="_Toc285724646"/>
      <w:bookmarkStart w:id="3876" w:name="_Toc285724647"/>
      <w:bookmarkStart w:id="3877" w:name="_Toc269634584"/>
      <w:bookmarkStart w:id="3878" w:name="InterfaceTypes"/>
      <w:bookmarkStart w:id="3879" w:name="_Toc207705966"/>
      <w:bookmarkStart w:id="3880" w:name="_Toc257733656"/>
      <w:bookmarkStart w:id="3881" w:name="_Toc270597552"/>
      <w:bookmarkStart w:id="3882" w:name="_Toc286309443"/>
      <w:bookmarkEnd w:id="3866"/>
      <w:bookmarkEnd w:id="3867"/>
      <w:bookmarkEnd w:id="3868"/>
      <w:bookmarkEnd w:id="3869"/>
      <w:bookmarkEnd w:id="3870"/>
      <w:bookmarkEnd w:id="3871"/>
      <w:bookmarkEnd w:id="3872"/>
      <w:bookmarkEnd w:id="3873"/>
      <w:bookmarkEnd w:id="3874"/>
      <w:bookmarkEnd w:id="3875"/>
      <w:bookmarkEnd w:id="3876"/>
      <w:bookmarkEnd w:id="3877"/>
      <w:r w:rsidRPr="00404279">
        <w:t>Interface Type</w:t>
      </w:r>
      <w:r w:rsidR="00170AAB">
        <w:t xml:space="preserve"> Definition</w:t>
      </w:r>
      <w:r w:rsidRPr="00404279">
        <w:t>s</w:t>
      </w:r>
      <w:bookmarkEnd w:id="3878"/>
      <w:bookmarkEnd w:id="3879"/>
      <w:bookmarkEnd w:id="3880"/>
      <w:bookmarkEnd w:id="3881"/>
      <w:bookmarkEnd w:id="3882"/>
    </w:p>
    <w:p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F54660">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F54660">
        <w:rPr>
          <w:i/>
        </w:rPr>
        <w:fldChar w:fldCharType="end"/>
      </w:r>
      <w:r w:rsidR="00F54660">
        <w:rPr>
          <w:i/>
        </w:rPr>
        <w:fldChar w:fldCharType="begin"/>
      </w:r>
      <w:r w:rsidR="008108D7">
        <w:instrText xml:space="preserve"> XE "</w:instrText>
      </w:r>
      <w:r w:rsidR="00F54660" w:rsidRPr="00F54660">
        <w:instrText>interface type definition</w:instrText>
      </w:r>
      <w:r w:rsidR="008108D7">
        <w:instrText xml:space="preserve">s" </w:instrText>
      </w:r>
      <w:r w:rsidR="00F54660">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rsidR="0019590E" w:rsidRPr="00E42689" w:rsidRDefault="006B52C5" w:rsidP="0019590E">
      <w:pPr>
        <w:pStyle w:val="CodeExample"/>
      </w:pPr>
      <w:r w:rsidRPr="00391D69">
        <w:t>type IPair&lt;'T,'U&gt; =</w:t>
      </w:r>
    </w:p>
    <w:p w:rsidR="00872EFF" w:rsidRPr="00E42689" w:rsidRDefault="006B52C5" w:rsidP="0019590E">
      <w:pPr>
        <w:pStyle w:val="CodeExample"/>
      </w:pPr>
      <w:r w:rsidRPr="00E42689">
        <w:t xml:space="preserve">    interface</w:t>
      </w:r>
    </w:p>
    <w:p w:rsidR="0019590E" w:rsidRPr="00F329AB" w:rsidRDefault="006B52C5" w:rsidP="0019590E">
      <w:pPr>
        <w:pStyle w:val="CodeExample"/>
      </w:pPr>
      <w:r w:rsidRPr="00F329AB">
        <w:t xml:space="preserve">        abstract First: 'T</w:t>
      </w:r>
    </w:p>
    <w:p w:rsidR="0019590E" w:rsidRPr="00F115D2" w:rsidRDefault="006B52C5" w:rsidP="0019590E">
      <w:pPr>
        <w:pStyle w:val="CodeExample"/>
      </w:pPr>
      <w:r w:rsidRPr="00404279">
        <w:t xml:space="preserve">        abstract Second: 'U</w:t>
      </w:r>
    </w:p>
    <w:p w:rsidR="00872EFF" w:rsidRPr="00F115D2" w:rsidRDefault="006B52C5" w:rsidP="0019590E">
      <w:pPr>
        <w:pStyle w:val="CodeExample"/>
      </w:pPr>
      <w:r w:rsidRPr="00404279">
        <w:t xml:space="preserve">    end</w:t>
      </w:r>
    </w:p>
    <w:p w:rsidR="00D71C94" w:rsidRPr="00F115D2" w:rsidRDefault="00D71C94" w:rsidP="00D71C94">
      <w:pPr>
        <w:pStyle w:val="CodeExample"/>
      </w:pPr>
    </w:p>
    <w:p w:rsidR="00D71C94" w:rsidRPr="00F115D2" w:rsidRDefault="006B52C5" w:rsidP="00D71C94">
      <w:pPr>
        <w:pStyle w:val="CodeExample"/>
      </w:pPr>
      <w:r w:rsidRPr="00404279">
        <w:t>type IThinker&lt;'Thought&gt; =</w:t>
      </w:r>
    </w:p>
    <w:p w:rsidR="00D71C94" w:rsidRPr="00F115D2" w:rsidRDefault="006B52C5" w:rsidP="00D71C94">
      <w:pPr>
        <w:pStyle w:val="CodeExample"/>
      </w:pPr>
      <w:r w:rsidRPr="00404279">
        <w:t xml:space="preserve">    abstract Think: ('Thought -&gt; unit) -&gt; unit</w:t>
      </w:r>
    </w:p>
    <w:p w:rsidR="00D71C94" w:rsidRPr="00F115D2" w:rsidRDefault="006B52C5" w:rsidP="00D71C94">
      <w:pPr>
        <w:pStyle w:val="CodeExample"/>
      </w:pPr>
      <w:r w:rsidRPr="00404279">
        <w:t xml:space="preserve">    abstract StopThinking: (unit -&gt; unit)</w:t>
      </w:r>
    </w:p>
    <w:p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F54660">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F54660">
        <w:fldChar w:fldCharType="end"/>
      </w:r>
      <w:r w:rsidR="006B52C5" w:rsidRPr="00404279">
        <w:t xml:space="preserve"> can be omitted when lightweight syntax is used, in which case Type Kind Inference (§</w:t>
      </w:r>
      <w:r w:rsidR="00F54660" w:rsidRPr="00404279">
        <w:fldChar w:fldCharType="begin"/>
      </w:r>
      <w:r w:rsidR="006B52C5" w:rsidRPr="00404279">
        <w:instrText xml:space="preserve"> REF TypeKindInference \r \h </w:instrText>
      </w:r>
      <w:r w:rsidR="00F54660" w:rsidRPr="00404279">
        <w:fldChar w:fldCharType="separate"/>
      </w:r>
      <w:r w:rsidR="00340C81">
        <w:t>8.2</w:t>
      </w:r>
      <w:r w:rsidR="00F54660" w:rsidRPr="00404279">
        <w:fldChar w:fldCharType="end"/>
      </w:r>
      <w:r w:rsidR="006B52C5" w:rsidRPr="00F329AB">
        <w:t>) is used to determine the kind of the type. The presence of any non-abstract members or constructors means a type is not an interface type.</w:t>
      </w:r>
    </w:p>
    <w:p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F54660">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F54660">
        <w:fldChar w:fldCharType="end"/>
      </w:r>
      <w:r w:rsidRPr="006B52C5">
        <w:t>. For example:</w:t>
      </w:r>
    </w:p>
    <w:p w:rsidR="003F5BBC" w:rsidRPr="00F115D2" w:rsidRDefault="006B52C5" w:rsidP="003F5BBC">
      <w:pPr>
        <w:pStyle w:val="CodeExample"/>
      </w:pPr>
      <w:r w:rsidRPr="00404279">
        <w:t>type IA =</w:t>
      </w:r>
    </w:p>
    <w:p w:rsidR="003F5BBC" w:rsidRPr="00F115D2" w:rsidRDefault="006B52C5" w:rsidP="003F5BBC">
      <w:pPr>
        <w:pStyle w:val="CodeExample"/>
      </w:pPr>
      <w:r w:rsidRPr="00404279">
        <w:t xml:space="preserve">    abstract One: int -&gt; int</w:t>
      </w:r>
    </w:p>
    <w:p w:rsidR="003F5BBC" w:rsidRPr="00F115D2" w:rsidRDefault="003F5BBC" w:rsidP="003F5BBC">
      <w:pPr>
        <w:pStyle w:val="CodeExample"/>
      </w:pPr>
    </w:p>
    <w:p w:rsidR="003F5BBC" w:rsidRPr="00F115D2" w:rsidRDefault="006B52C5" w:rsidP="003F5BBC">
      <w:pPr>
        <w:pStyle w:val="CodeExample"/>
      </w:pPr>
      <w:r w:rsidRPr="00404279">
        <w:t>type IB =</w:t>
      </w:r>
    </w:p>
    <w:p w:rsidR="003F5BBC" w:rsidRPr="00F115D2" w:rsidRDefault="006B52C5" w:rsidP="003F5BBC">
      <w:pPr>
        <w:pStyle w:val="CodeExample"/>
      </w:pPr>
      <w:r w:rsidRPr="00404279">
        <w:t xml:space="preserve">    abstract Two: int -&gt; int</w:t>
      </w:r>
    </w:p>
    <w:p w:rsidR="003F5BBC" w:rsidRPr="00F115D2" w:rsidRDefault="003F5BBC" w:rsidP="003F5BBC">
      <w:pPr>
        <w:pStyle w:val="CodeExample"/>
      </w:pPr>
    </w:p>
    <w:p w:rsidR="003F5BBC" w:rsidRPr="00F115D2" w:rsidRDefault="006B52C5" w:rsidP="003F5BBC">
      <w:pPr>
        <w:pStyle w:val="CodeExample"/>
      </w:pPr>
      <w:r w:rsidRPr="00404279">
        <w:t>type IC =</w:t>
      </w:r>
    </w:p>
    <w:p w:rsidR="003F5BBC" w:rsidRPr="00F115D2" w:rsidRDefault="006B52C5" w:rsidP="003F5BBC">
      <w:pPr>
        <w:pStyle w:val="CodeExample"/>
      </w:pPr>
      <w:r w:rsidRPr="00404279">
        <w:t xml:space="preserve">    inherit IA</w:t>
      </w:r>
    </w:p>
    <w:p w:rsidR="003F5BBC" w:rsidRPr="00F115D2" w:rsidRDefault="006B52C5" w:rsidP="003F5BBC">
      <w:pPr>
        <w:pStyle w:val="CodeExample"/>
      </w:pPr>
      <w:r w:rsidRPr="00404279">
        <w:t xml:space="preserve">    inherit IB</w:t>
      </w:r>
    </w:p>
    <w:p w:rsidR="003F5BBC" w:rsidRPr="00F115D2" w:rsidRDefault="006B52C5" w:rsidP="003F5BBC">
      <w:pPr>
        <w:pStyle w:val="CodeExample"/>
      </w:pPr>
      <w:r w:rsidRPr="00404279">
        <w:t xml:space="preserve">    abstract Three: int -&gt; int</w:t>
      </w:r>
    </w:p>
    <w:p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rsidR="00A26F81" w:rsidRPr="00C77CDB" w:rsidRDefault="006B52C5" w:rsidP="00E104DD">
      <w:pPr>
        <w:pStyle w:val="Heading2"/>
      </w:pPr>
      <w:bookmarkStart w:id="3883" w:name="_Toc233339192"/>
      <w:bookmarkStart w:id="3884" w:name="_Toc233339971"/>
      <w:bookmarkStart w:id="3885" w:name="_Toc233340766"/>
      <w:bookmarkStart w:id="3886" w:name="_Toc233341711"/>
      <w:bookmarkStart w:id="3887" w:name="_Toc207705967"/>
      <w:bookmarkStart w:id="3888" w:name="_Toc257733657"/>
      <w:bookmarkStart w:id="3889" w:name="_Toc270597553"/>
      <w:bookmarkStart w:id="3890" w:name="_Toc286309444"/>
      <w:bookmarkStart w:id="3891" w:name="StructDefinitiiosn"/>
      <w:bookmarkStart w:id="3892" w:name="StructDefinitiions"/>
      <w:bookmarkEnd w:id="3883"/>
      <w:bookmarkEnd w:id="3884"/>
      <w:bookmarkEnd w:id="3885"/>
      <w:bookmarkEnd w:id="3886"/>
      <w:r w:rsidRPr="00404279">
        <w:t>Struct Type</w:t>
      </w:r>
      <w:r w:rsidR="00170AAB">
        <w:t xml:space="preserve"> Definition</w:t>
      </w:r>
      <w:r w:rsidRPr="00404279">
        <w:t>s</w:t>
      </w:r>
      <w:bookmarkEnd w:id="3887"/>
      <w:bookmarkEnd w:id="3888"/>
      <w:bookmarkEnd w:id="3889"/>
      <w:bookmarkEnd w:id="3890"/>
    </w:p>
    <w:bookmarkEnd w:id="3891"/>
    <w:bookmarkEnd w:id="3892"/>
    <w:p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F54660">
        <w:fldChar w:fldCharType="begin"/>
      </w:r>
      <w:r w:rsidR="00EF4961">
        <w:instrText xml:space="preserve"> XE "</w:instrText>
      </w:r>
      <w:r w:rsidR="00A04D3F">
        <w:instrText>type definitions:struct</w:instrText>
      </w:r>
      <w:r w:rsidR="00EF4961">
        <w:instrText xml:space="preserve">" </w:instrText>
      </w:r>
      <w:r w:rsidR="00F54660">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rsidR="0027531C" w:rsidRPr="00F329AB" w:rsidRDefault="006B52C5" w:rsidP="009A51BC">
      <w:pPr>
        <w:pStyle w:val="CodeExample"/>
      </w:pPr>
      <w:r w:rsidRPr="00F329AB">
        <w:t xml:space="preserve">type Complex = </w:t>
      </w:r>
    </w:p>
    <w:p w:rsidR="00E17728" w:rsidRPr="00F115D2" w:rsidRDefault="006B52C5" w:rsidP="009A51BC">
      <w:pPr>
        <w:pStyle w:val="CodeExample"/>
      </w:pPr>
      <w:r w:rsidRPr="00404279">
        <w:t xml:space="preserve">    struct</w:t>
      </w:r>
    </w:p>
    <w:p w:rsidR="0027531C" w:rsidRPr="00F115D2" w:rsidRDefault="006B52C5" w:rsidP="009A51BC">
      <w:pPr>
        <w:pStyle w:val="CodeExample"/>
      </w:pPr>
      <w:r w:rsidRPr="00404279">
        <w:t xml:space="preserve">        val real: float; </w:t>
      </w:r>
    </w:p>
    <w:p w:rsidR="0027531C" w:rsidRPr="00F115D2" w:rsidRDefault="006B52C5" w:rsidP="009A51BC">
      <w:pPr>
        <w:pStyle w:val="CodeExample"/>
      </w:pPr>
      <w:r w:rsidRPr="00404279">
        <w:t xml:space="preserve">        val imaginary: float</w:t>
      </w:r>
    </w:p>
    <w:p w:rsidR="0027531C" w:rsidRPr="00F115D2" w:rsidRDefault="006B52C5" w:rsidP="009A51BC">
      <w:pPr>
        <w:pStyle w:val="CodeExample"/>
      </w:pPr>
      <w:r w:rsidRPr="00404279">
        <w:t xml:space="preserve">        member x.R = x.real</w:t>
      </w:r>
    </w:p>
    <w:p w:rsidR="0027531C" w:rsidRPr="00F115D2" w:rsidRDefault="006B52C5" w:rsidP="009A51BC">
      <w:pPr>
        <w:pStyle w:val="CodeExample"/>
      </w:pPr>
      <w:r w:rsidRPr="00404279">
        <w:t xml:space="preserve">        member x.I = x.imaginary</w:t>
      </w:r>
    </w:p>
    <w:p w:rsidR="00E17728" w:rsidRPr="00F115D2" w:rsidRDefault="006B52C5" w:rsidP="009A51BC">
      <w:pPr>
        <w:pStyle w:val="CodeExample"/>
      </w:pPr>
      <w:r w:rsidRPr="00404279">
        <w:t xml:space="preserve">    end</w:t>
      </w:r>
    </w:p>
    <w:p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F54660">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F54660">
        <w:fldChar w:fldCharType="end"/>
      </w:r>
      <w:r w:rsidR="001F44B7" w:rsidRPr="00404279">
        <w:t xml:space="preserve"> can be omitted when lightweight syntax is used, in which case Type Kind Inference (§</w:t>
      </w:r>
      <w:r w:rsidR="00F54660" w:rsidRPr="00404279">
        <w:fldChar w:fldCharType="begin"/>
      </w:r>
      <w:r w:rsidR="001F44B7" w:rsidRPr="00404279">
        <w:instrText xml:space="preserve"> REF TypeKindInference \r \h </w:instrText>
      </w:r>
      <w:r w:rsidR="00F54660" w:rsidRPr="00404279">
        <w:fldChar w:fldCharType="separate"/>
      </w:r>
      <w:r w:rsidR="00340C81">
        <w:t>8.2</w:t>
      </w:r>
      <w:r w:rsidR="00F54660" w:rsidRPr="00404279">
        <w:fldChar w:fldCharType="end"/>
      </w:r>
      <w:r w:rsidR="001F44B7" w:rsidRPr="00F329AB">
        <w:t xml:space="preserve">) is used to determine the kind of the type. </w:t>
      </w:r>
    </w:p>
    <w:p w:rsidR="00C21C71" w:rsidRDefault="00C21C71" w:rsidP="00C21C71">
      <w:pPr>
        <w:pStyle w:val="Le"/>
      </w:pPr>
    </w:p>
    <w:p w:rsidR="006B6E21" w:rsidRDefault="008722D8">
      <w:pPr>
        <w:keepNext/>
        <w:keepLines/>
      </w:pPr>
      <w:r>
        <w:t>Becaues s</w:t>
      </w:r>
      <w:r w:rsidR="006B52C5" w:rsidRPr="006B52C5">
        <w:t>tructs undergo type kind inference (§</w:t>
      </w:r>
      <w:r w:rsidR="00F54660" w:rsidRPr="00391D69">
        <w:fldChar w:fldCharType="begin"/>
      </w:r>
      <w:r w:rsidR="006B52C5" w:rsidRPr="006B52C5">
        <w:instrText xml:space="preserve"> REF TypeKindInference \r \h </w:instrText>
      </w:r>
      <w:r w:rsidR="00F54660" w:rsidRPr="00391D69">
        <w:fldChar w:fldCharType="separate"/>
      </w:r>
      <w:r w:rsidR="00340C81">
        <w:t>8.2</w:t>
      </w:r>
      <w:r w:rsidR="00F54660" w:rsidRPr="00391D69">
        <w:fldChar w:fldCharType="end"/>
      </w:r>
      <w:r w:rsidR="006B52C5" w:rsidRPr="00391D69">
        <w:t>), the following is valid:</w:t>
      </w:r>
    </w:p>
    <w:p w:rsidR="006B6E21" w:rsidRDefault="006B52C5">
      <w:pPr>
        <w:pStyle w:val="CodeExample"/>
        <w:keepNext/>
      </w:pPr>
      <w:r w:rsidRPr="00E42689">
        <w:t>[&lt;Struct&gt;]</w:t>
      </w:r>
    </w:p>
    <w:p w:rsidR="006B6E21" w:rsidRDefault="006B52C5">
      <w:pPr>
        <w:pStyle w:val="CodeExample"/>
        <w:keepNext/>
      </w:pPr>
      <w:r w:rsidRPr="00E42689">
        <w:t xml:space="preserve">type Complex(r:float, i:float) = </w:t>
      </w:r>
    </w:p>
    <w:p w:rsidR="006B6E21" w:rsidRDefault="006B52C5">
      <w:pPr>
        <w:pStyle w:val="CodeExample"/>
        <w:keepNext/>
      </w:pPr>
      <w:r w:rsidRPr="00404279">
        <w:t xml:space="preserve">    member x.R = r</w:t>
      </w:r>
    </w:p>
    <w:p w:rsidR="006B6E21" w:rsidRDefault="006B52C5">
      <w:pPr>
        <w:pStyle w:val="CodeExample"/>
        <w:keepNext/>
      </w:pPr>
      <w:r w:rsidRPr="00404279">
        <w:t xml:space="preserve">    member x.I = i</w:t>
      </w:r>
    </w:p>
    <w:p w:rsidR="008C1F9A" w:rsidRPr="00F115D2" w:rsidRDefault="006B52C5" w:rsidP="008C1F9A">
      <w:r w:rsidRPr="006B52C5">
        <w:t>Structs may have primary constructors:</w:t>
      </w:r>
    </w:p>
    <w:p w:rsidR="00CB1180" w:rsidRPr="00F115D2" w:rsidRDefault="006B52C5" w:rsidP="00CB1180">
      <w:pPr>
        <w:pStyle w:val="CodeExample"/>
      </w:pPr>
      <w:r w:rsidRPr="00404279">
        <w:t>[&lt;Struct&gt;]</w:t>
      </w:r>
    </w:p>
    <w:p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8C1F9A" w:rsidRPr="00F115D2" w:rsidRDefault="006B52C5" w:rsidP="008C1F9A">
      <w:pPr>
        <w:pStyle w:val="CodeExample"/>
      </w:pPr>
      <w:r w:rsidRPr="00404279">
        <w:t xml:space="preserve">    member x.R = r</w:t>
      </w:r>
    </w:p>
    <w:p w:rsidR="008C1F9A" w:rsidRPr="00F115D2" w:rsidRDefault="006B52C5" w:rsidP="008C1F9A">
      <w:pPr>
        <w:pStyle w:val="CodeExample"/>
      </w:pPr>
      <w:r w:rsidRPr="00404279">
        <w:t xml:space="preserve">    member x.I = i</w:t>
      </w:r>
    </w:p>
    <w:p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rsidR="00016C14" w:rsidRPr="00F115D2" w:rsidRDefault="006B52C5" w:rsidP="00016C14">
      <w:r w:rsidRPr="006B52C5">
        <w:t>Structs may have additional constructors. For example:</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016C14" w:rsidRPr="00F115D2" w:rsidRDefault="006B52C5" w:rsidP="00016C14">
      <w:pPr>
        <w:pStyle w:val="CodeExample"/>
      </w:pPr>
      <w:r w:rsidRPr="00404279">
        <w:t xml:space="preserve">    member x.R = r</w:t>
      </w:r>
    </w:p>
    <w:p w:rsidR="00016C14" w:rsidRPr="00F115D2" w:rsidRDefault="006B52C5" w:rsidP="00016C14">
      <w:pPr>
        <w:pStyle w:val="CodeExample"/>
      </w:pPr>
      <w:r w:rsidRPr="00404279">
        <w:t xml:space="preserve">    member x.I = i</w:t>
      </w:r>
    </w:p>
    <w:p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rsidR="00AD6E94" w:rsidRPr="00F115D2" w:rsidRDefault="008722D8" w:rsidP="00AD6E94">
      <w:r>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rsidR="00CB1180" w:rsidRPr="00F115D2" w:rsidRDefault="006B52C5" w:rsidP="00CB1180">
      <w:pPr>
        <w:pStyle w:val="CodeExample"/>
      </w:pPr>
      <w:r w:rsidRPr="00404279">
        <w:t>[&lt;Struct&gt;]</w:t>
      </w:r>
    </w:p>
    <w:p w:rsidR="00016C14" w:rsidRPr="00F115D2" w:rsidRDefault="006B52C5" w:rsidP="00016C14">
      <w:pPr>
        <w:pStyle w:val="CodeExample"/>
      </w:pPr>
      <w:r w:rsidRPr="00404279">
        <w:t xml:space="preserve">type MutableComplex = </w:t>
      </w:r>
    </w:p>
    <w:p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rsidR="00016C14" w:rsidRPr="00F115D2" w:rsidRDefault="006B52C5" w:rsidP="00016C14">
      <w:pPr>
        <w:pStyle w:val="CodeExample"/>
      </w:pPr>
      <w:r w:rsidRPr="00404279">
        <w:t xml:space="preserve">    val mutable imaginary</w:t>
      </w:r>
      <w:r w:rsidR="000F76CE" w:rsidRPr="00404279">
        <w:t xml:space="preserve"> </w:t>
      </w:r>
      <w:r w:rsidRPr="00404279">
        <w:t>: float</w:t>
      </w:r>
    </w:p>
    <w:p w:rsidR="00016C14" w:rsidRPr="00F115D2" w:rsidRDefault="006B52C5" w:rsidP="00016C14">
      <w:pPr>
        <w:pStyle w:val="CodeExample"/>
      </w:pPr>
      <w:r w:rsidRPr="00404279">
        <w:t xml:space="preserve">    member x.R = x.real</w:t>
      </w:r>
    </w:p>
    <w:p w:rsidR="00016C14" w:rsidRPr="00F115D2" w:rsidRDefault="006B52C5" w:rsidP="00016C14">
      <w:pPr>
        <w:pStyle w:val="CodeExample"/>
      </w:pPr>
      <w:r w:rsidRPr="00404279">
        <w:t xml:space="preserve">    member x.I = x.imaginary</w:t>
      </w:r>
    </w:p>
    <w:p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rsidR="00983AB7" w:rsidRPr="00F115D2" w:rsidRDefault="006B52C5" w:rsidP="00016C14">
      <w:pPr>
        <w:pStyle w:val="CodeExample"/>
      </w:pPr>
      <w:r w:rsidRPr="00404279">
        <w:t xml:space="preserve">    new (r, i) = { real = r; imaginary = i }</w:t>
      </w:r>
    </w:p>
    <w:p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F54660" w:rsidRPr="00391D69">
        <w:fldChar w:fldCharType="begin"/>
      </w:r>
      <w:r w:rsidRPr="006B52C5">
        <w:instrText xml:space="preserve"> REF DispatchSlotChecking \r \h </w:instrText>
      </w:r>
      <w:r w:rsidR="00F54660" w:rsidRPr="00391D69">
        <w:fldChar w:fldCharType="separate"/>
      </w:r>
      <w:r w:rsidR="00340C81">
        <w:t>14.7</w:t>
      </w:r>
      <w:r w:rsidR="00F54660" w:rsidRPr="00391D69">
        <w:fldChar w:fldCharType="end"/>
      </w:r>
      <w:r w:rsidRPr="00391D69">
        <w:t>)</w:t>
      </w:r>
      <w:r w:rsidRPr="00E42689">
        <w:t>.</w:t>
      </w:r>
    </w:p>
    <w:p w:rsidR="00B07E4E" w:rsidRPr="00F115D2" w:rsidRDefault="006B52C5" w:rsidP="00E8358E">
      <w:r w:rsidRPr="00E42689">
        <w:t xml:space="preserve">Structs may not have </w:t>
      </w:r>
      <w:r w:rsidRPr="00F329AB">
        <w:rPr>
          <w:rStyle w:val="CodeInline"/>
        </w:rPr>
        <w:t>inherit</w:t>
      </w:r>
      <w:r w:rsidRPr="006B52C5">
        <w:t xml:space="preserve"> declarations.</w:t>
      </w:r>
    </w:p>
    <w:p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 xml:space="preserve">type </w:t>
      </w:r>
      <w:r w:rsidR="001F44B7" w:rsidRPr="00404279">
        <w:t xml:space="preserve">BadStruct1 </w:t>
      </w:r>
      <w:r w:rsidRPr="00404279">
        <w:t>(def : int) =</w:t>
      </w:r>
    </w:p>
    <w:p w:rsidR="00E8358E" w:rsidRPr="00F115D2" w:rsidRDefault="001F44B7" w:rsidP="00E8358E">
      <w:pPr>
        <w:pStyle w:val="CodeExample"/>
      </w:pPr>
      <w:r w:rsidRPr="00404279">
        <w:t xml:space="preserve">  </w:t>
      </w:r>
      <w:r w:rsidR="006B52C5" w:rsidRPr="00404279">
        <w:t xml:space="preserve">  do System.Console.WriteLine("Structs cannot use 'do'!")</w:t>
      </w:r>
    </w:p>
    <w:p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 xml:space="preserve">type </w:t>
      </w:r>
      <w:r w:rsidR="001F44B7" w:rsidRPr="00404279">
        <w:t>GoodStruct1</w:t>
      </w:r>
      <w:r w:rsidRPr="00404279">
        <w:t xml:space="preserve"> (def : int) =</w:t>
      </w:r>
    </w:p>
    <w:p w:rsidR="00016C14" w:rsidRPr="00F115D2" w:rsidRDefault="006B52C5" w:rsidP="00016C14">
      <w:pPr>
        <w:pStyle w:val="CodeExample"/>
      </w:pPr>
      <w:r w:rsidRPr="00404279">
        <w:t xml:space="preserve">    static do System.Console.WriteLine("Structs can use 'static do'")</w:t>
      </w:r>
    </w:p>
    <w:p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rsidR="00983AB7" w:rsidRPr="00391D69" w:rsidRDefault="006B52C5" w:rsidP="00CB0A95">
      <w:pPr>
        <w:pStyle w:val="CodeExample"/>
      </w:pPr>
      <w:r w:rsidRPr="00391D69">
        <w:t>[&lt;Struct&gt;]</w:t>
      </w:r>
    </w:p>
    <w:p w:rsidR="00983AB7" w:rsidRPr="00F329AB" w:rsidRDefault="006B52C5" w:rsidP="00CB0A95">
      <w:pPr>
        <w:pStyle w:val="CodeExample"/>
      </w:pPr>
      <w:r w:rsidRPr="00E42689">
        <w:t>type BadStruct</w:t>
      </w:r>
      <w:r w:rsidR="001F44B7" w:rsidRPr="00E42689">
        <w:t>2</w:t>
      </w:r>
      <w:r w:rsidRPr="00E42689">
        <w:t xml:space="preserve"> = </w:t>
      </w:r>
    </w:p>
    <w:p w:rsidR="00983AB7" w:rsidRPr="00F115D2" w:rsidRDefault="006B52C5" w:rsidP="00CB0A95">
      <w:pPr>
        <w:pStyle w:val="CodeExample"/>
      </w:pPr>
      <w:r w:rsidRPr="00404279">
        <w:t xml:space="preserve">    val data</w:t>
      </w:r>
      <w:r w:rsidR="000F76CE" w:rsidRPr="00404279">
        <w:t xml:space="preserve"> </w:t>
      </w:r>
      <w:r w:rsidRPr="00404279">
        <w:t xml:space="preserve">: float; </w:t>
      </w:r>
    </w:p>
    <w:p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rsidR="00983AB7" w:rsidRPr="00F115D2" w:rsidRDefault="006B52C5" w:rsidP="00CB0A95">
      <w:pPr>
        <w:pStyle w:val="CodeExample"/>
      </w:pPr>
      <w:r w:rsidRPr="00404279">
        <w:t xml:space="preserve">    new (data, rest) = { data = data; rest = rest }</w:t>
      </w:r>
    </w:p>
    <w:p w:rsidR="006B6E21" w:rsidRDefault="006B52C5">
      <w:pPr>
        <w:keepNext/>
      </w:pPr>
      <w:r w:rsidRPr="006B52C5">
        <w:t>Likewise, the implied size of the following struct would be infinite:</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rsidR="00E8358E" w:rsidRPr="00F115D2" w:rsidRDefault="006B52C5" w:rsidP="00E8358E">
      <w:pPr>
        <w:pStyle w:val="CodeExample"/>
      </w:pPr>
      <w:r w:rsidRPr="00404279">
        <w:t xml:space="preserve">  </w:t>
      </w:r>
      <w:r w:rsidR="001F44B7" w:rsidRPr="00404279">
        <w:t xml:space="preserve">  </w:t>
      </w:r>
      <w:r w:rsidRPr="00404279">
        <w:t>member s.Data = data</w:t>
      </w:r>
    </w:p>
    <w:p w:rsidR="00293167" w:rsidRPr="00F115D2" w:rsidRDefault="006B52C5">
      <w:pPr>
        <w:pStyle w:val="CodeExample"/>
      </w:pPr>
      <w:r w:rsidRPr="00404279">
        <w:t xml:space="preserve"> </w:t>
      </w:r>
      <w:r w:rsidR="001F44B7" w:rsidRPr="00404279">
        <w:t xml:space="preserve">  </w:t>
      </w:r>
      <w:r w:rsidRPr="00404279">
        <w:t xml:space="preserve"> member s.Rest = rest</w:t>
      </w:r>
    </w:p>
    <w:p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F54660">
        <w:fldChar w:fldCharType="begin"/>
      </w:r>
      <w:r w:rsidR="00A04D3F">
        <w:instrText xml:space="preserve"> XE "</w:instrText>
      </w:r>
      <w:r w:rsidR="00A04D3F" w:rsidRPr="00923ABE">
        <w:instrText>struct types:default constructor in</w:instrText>
      </w:r>
      <w:r w:rsidR="00A04D3F">
        <w:instrText xml:space="preserve">" </w:instrText>
      </w:r>
      <w:r w:rsidR="00F54660">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rsidR="0041468C" w:rsidRPr="00F115D2" w:rsidRDefault="0041468C" w:rsidP="0041468C">
      <w:pPr>
        <w:pStyle w:val="CodeExample"/>
      </w:pPr>
      <w:r w:rsidRPr="00404279">
        <w:t>[&lt;Struct&gt;]</w:t>
      </w:r>
    </w:p>
    <w:p w:rsidR="0041468C" w:rsidRPr="00F115D2" w:rsidRDefault="0041468C" w:rsidP="0041468C">
      <w:pPr>
        <w:pStyle w:val="CodeExample"/>
      </w:pPr>
      <w:r w:rsidRPr="00404279">
        <w:t xml:space="preserve">type Complex(r : float, I : float) = </w:t>
      </w:r>
    </w:p>
    <w:p w:rsidR="0041468C" w:rsidRPr="00F115D2" w:rsidRDefault="0041468C" w:rsidP="0041468C">
      <w:pPr>
        <w:pStyle w:val="CodeExample"/>
      </w:pPr>
      <w:r w:rsidRPr="00404279">
        <w:t xml:space="preserve">    member x.R = r</w:t>
      </w:r>
    </w:p>
    <w:p w:rsidR="0041468C" w:rsidRPr="00F115D2" w:rsidRDefault="0041468C" w:rsidP="0041468C">
      <w:pPr>
        <w:pStyle w:val="CodeExample"/>
      </w:pPr>
      <w:r w:rsidRPr="00404279">
        <w:t xml:space="preserve">    member x.I = i</w:t>
      </w:r>
    </w:p>
    <w:p w:rsidR="0041468C" w:rsidRPr="00F115D2" w:rsidRDefault="0041468C" w:rsidP="0041468C">
      <w:pPr>
        <w:pStyle w:val="CodeExample"/>
      </w:pPr>
      <w:r w:rsidRPr="00404279">
        <w:t xml:space="preserve">    new(r : float) = new Complex(r, 0.0)</w:t>
      </w:r>
    </w:p>
    <w:p w:rsidR="0041468C" w:rsidRDefault="0041468C" w:rsidP="00016C14">
      <w:pPr>
        <w:pStyle w:val="CodeExample"/>
      </w:pPr>
    </w:p>
    <w:p w:rsidR="00016C14" w:rsidRPr="00391D69" w:rsidRDefault="006B52C5" w:rsidP="00016C14">
      <w:pPr>
        <w:pStyle w:val="CodeExample"/>
      </w:pPr>
      <w:r w:rsidRPr="00391D69">
        <w:t>let zero = Complex()</w:t>
      </w:r>
    </w:p>
    <w:p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rsidR="00A26F81" w:rsidRPr="00C77CDB" w:rsidRDefault="006B52C5" w:rsidP="00E104DD">
      <w:pPr>
        <w:pStyle w:val="Heading2"/>
      </w:pPr>
      <w:bookmarkStart w:id="3893" w:name="_Toc234041123"/>
      <w:bookmarkStart w:id="3894" w:name="_Toc234048997"/>
      <w:bookmarkStart w:id="3895" w:name="_Toc234049571"/>
      <w:bookmarkStart w:id="3896" w:name="_Toc234054342"/>
      <w:bookmarkStart w:id="3897" w:name="_Toc234055469"/>
      <w:bookmarkStart w:id="3898" w:name="_Toc198193570"/>
      <w:bookmarkStart w:id="3899" w:name="_Toc198194112"/>
      <w:bookmarkStart w:id="3900" w:name="_Toc198193571"/>
      <w:bookmarkStart w:id="3901" w:name="_Toc198194113"/>
      <w:bookmarkStart w:id="3902" w:name="_Toc207705968"/>
      <w:bookmarkStart w:id="3903" w:name="_Toc257733658"/>
      <w:bookmarkStart w:id="3904" w:name="_Toc270597554"/>
      <w:bookmarkStart w:id="3905" w:name="_Toc286309445"/>
      <w:bookmarkStart w:id="3906" w:name="Enums"/>
      <w:bookmarkEnd w:id="3893"/>
      <w:bookmarkEnd w:id="3894"/>
      <w:bookmarkEnd w:id="3895"/>
      <w:bookmarkEnd w:id="3896"/>
      <w:bookmarkEnd w:id="3897"/>
      <w:bookmarkEnd w:id="3898"/>
      <w:bookmarkEnd w:id="3899"/>
      <w:bookmarkEnd w:id="3900"/>
      <w:bookmarkEnd w:id="3901"/>
      <w:r w:rsidRPr="00404279">
        <w:t>Enum Type</w:t>
      </w:r>
      <w:bookmarkEnd w:id="3902"/>
      <w:bookmarkEnd w:id="3903"/>
      <w:r w:rsidR="00170AAB">
        <w:t xml:space="preserve"> Definitions</w:t>
      </w:r>
      <w:bookmarkEnd w:id="3904"/>
      <w:bookmarkEnd w:id="3905"/>
    </w:p>
    <w:bookmarkEnd w:id="3906"/>
    <w:p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F54660">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F54660">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F54660">
        <w:fldChar w:fldCharType="begin"/>
      </w:r>
      <w:r w:rsidR="00027661">
        <w:instrText xml:space="preserve"> XE "</w:instrText>
      </w:r>
      <w:r w:rsidR="00027661" w:rsidRPr="003C0615">
        <w:instrText>enum type</w:instrText>
      </w:r>
      <w:r w:rsidR="00A04D3F">
        <w:instrText>s</w:instrText>
      </w:r>
      <w:r w:rsidR="00027661">
        <w:instrText xml:space="preserve">" </w:instrText>
      </w:r>
      <w:r w:rsidR="00F54660">
        <w:fldChar w:fldCharType="end"/>
      </w:r>
      <w:r w:rsidR="00F54660">
        <w:fldChar w:fldCharType="begin"/>
      </w:r>
      <w:r w:rsidR="00027661">
        <w:instrText xml:space="preserve"> XE "</w:instrText>
      </w:r>
      <w:r w:rsidR="00027661" w:rsidRPr="0076715B">
        <w:instrText>types:enum</w:instrText>
      </w:r>
      <w:r w:rsidR="00027661">
        <w:instrText>"</w:instrText>
      </w:r>
      <w:r w:rsidR="00F54660">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rsidR="008E14C7" w:rsidRPr="00391D69" w:rsidRDefault="006B52C5" w:rsidP="009A51BC">
      <w:pPr>
        <w:pStyle w:val="CodeExample"/>
      </w:pPr>
      <w:r w:rsidRPr="00391D69">
        <w:t xml:space="preserve">type Color = </w:t>
      </w:r>
    </w:p>
    <w:p w:rsidR="008E14C7" w:rsidRPr="00E42689" w:rsidRDefault="006B52C5" w:rsidP="009A51BC">
      <w:pPr>
        <w:pStyle w:val="CodeExample"/>
      </w:pPr>
      <w:r w:rsidRPr="00E42689">
        <w:t xml:space="preserve">   | Red = 0</w:t>
      </w:r>
    </w:p>
    <w:p w:rsidR="008E14C7" w:rsidRPr="00F115D2" w:rsidRDefault="006B52C5" w:rsidP="009A51BC">
      <w:pPr>
        <w:pStyle w:val="CodeExample"/>
      </w:pPr>
      <w:r w:rsidRPr="00E42689">
        <w:t xml:space="preserve">   | Green = 1</w:t>
      </w:r>
    </w:p>
    <w:p w:rsidR="00B732D8" w:rsidRPr="00F115D2" w:rsidRDefault="006B52C5" w:rsidP="00FC436F">
      <w:pPr>
        <w:pStyle w:val="CodeExample"/>
      </w:pPr>
      <w:r w:rsidRPr="00404279">
        <w:t xml:space="preserve">   | Blue = 2</w:t>
      </w:r>
    </w:p>
    <w:p w:rsidR="00B22BEF" w:rsidRPr="00F115D2" w:rsidRDefault="00B22BEF" w:rsidP="00D16EE7">
      <w:pPr>
        <w:pStyle w:val="CodeExample"/>
      </w:pPr>
    </w:p>
    <w:p w:rsidR="00D16EE7" w:rsidRPr="00F115D2" w:rsidRDefault="006B52C5" w:rsidP="00D16EE7">
      <w:pPr>
        <w:pStyle w:val="CodeExample"/>
      </w:pPr>
      <w:r w:rsidRPr="00404279">
        <w:t>let rgb = (Color.Red, Color.Green, Color.Blue)</w:t>
      </w:r>
    </w:p>
    <w:p w:rsidR="00D16EE7" w:rsidRPr="00F115D2" w:rsidRDefault="00D16EE7" w:rsidP="00D16EE7">
      <w:pPr>
        <w:pStyle w:val="CodeExample"/>
      </w:pPr>
    </w:p>
    <w:p w:rsidR="00D16EE7" w:rsidRPr="00F115D2" w:rsidRDefault="006B52C5" w:rsidP="00D16EE7">
      <w:pPr>
        <w:pStyle w:val="CodeExample"/>
      </w:pPr>
      <w:r w:rsidRPr="00404279">
        <w:t xml:space="preserve">let show(colorScheme) = </w:t>
      </w:r>
    </w:p>
    <w:p w:rsidR="00D16EE7" w:rsidRPr="00F115D2" w:rsidRDefault="001F44B7" w:rsidP="00D16EE7">
      <w:pPr>
        <w:pStyle w:val="CodeExample"/>
      </w:pPr>
      <w:r w:rsidRPr="00404279">
        <w:t xml:space="preserve">  </w:t>
      </w:r>
      <w:r w:rsidR="006B52C5" w:rsidRPr="00404279">
        <w:t xml:space="preserve">   match colorScheme with </w:t>
      </w:r>
    </w:p>
    <w:p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rsidR="00D16EE7" w:rsidRPr="00F115D2" w:rsidRDefault="00D16EE7" w:rsidP="00FC436F">
      <w:pPr>
        <w:pStyle w:val="CodeExample"/>
      </w:pPr>
    </w:p>
    <w:p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rsidR="00B732D8" w:rsidRPr="00F115D2" w:rsidRDefault="006B52C5" w:rsidP="00B732D8">
      <w:r w:rsidRPr="006B52C5">
        <w:t>The declaration of an enumeration type in an implementation file has the following effects on the typing environment:</w:t>
      </w:r>
    </w:p>
    <w:p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rsidR="00487D68" w:rsidRDefault="00487D68" w:rsidP="008F04E6">
      <w:pPr>
        <w:pStyle w:val="Le"/>
      </w:pPr>
    </w:p>
    <w:p w:rsidR="006D0F8B" w:rsidRPr="00110BB5" w:rsidRDefault="006B52C5" w:rsidP="00B732D8">
      <w:r w:rsidRPr="00391D69">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rsidR="006B6E21" w:rsidRDefault="0049122C">
      <w:pPr>
        <w:keepNext/>
      </w:pPr>
      <w:r>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F54660">
        <w:fldChar w:fldCharType="begin"/>
      </w:r>
      <w:r w:rsidR="00A04D3F">
        <w:instrText xml:space="preserve"> XE "</w:instrText>
      </w:r>
      <w:r w:rsidR="00A04D3F" w:rsidRPr="003B2B38">
        <w:instrText>attributes:RequiresQualifiedAccess</w:instrText>
      </w:r>
      <w:r w:rsidR="00A04D3F">
        <w:instrText xml:space="preserve">" </w:instrText>
      </w:r>
      <w:r w:rsidR="00F54660">
        <w:fldChar w:fldCharType="end"/>
      </w:r>
      <w:r w:rsidR="00F54660">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F54660">
        <w:fldChar w:fldCharType="end"/>
      </w:r>
      <w:r w:rsidR="006B52C5" w:rsidRPr="00497D56">
        <w:t xml:space="preserve"> and does not add the tags of the enu</w:t>
      </w:r>
      <w:r w:rsidR="006B52C5" w:rsidRPr="00110BB5">
        <w:t>meration to the name environment.</w:t>
      </w:r>
      <w:r>
        <w:t xml:space="preserve"> </w:t>
      </w:r>
    </w:p>
    <w:p w:rsidR="006B6E21" w:rsidRDefault="006B52C5">
      <w:pPr>
        <w:pStyle w:val="CodeExample"/>
        <w:keepNext/>
      </w:pPr>
      <w:r w:rsidRPr="00391D69">
        <w:t xml:space="preserve">type Color = </w:t>
      </w:r>
    </w:p>
    <w:p w:rsidR="006B6E21" w:rsidRDefault="006B52C5">
      <w:pPr>
        <w:pStyle w:val="CodeExample"/>
        <w:keepNext/>
      </w:pPr>
      <w:r w:rsidRPr="00E42689">
        <w:t xml:space="preserve">   </w:t>
      </w:r>
      <w:r w:rsidR="001F44B7" w:rsidRPr="00E42689">
        <w:t xml:space="preserve"> </w:t>
      </w:r>
      <w:r w:rsidRPr="00E42689">
        <w:t xml:space="preserve">| Red </w:t>
      </w:r>
      <w:r w:rsidRPr="00404279">
        <w:t>= 0</w:t>
      </w:r>
    </w:p>
    <w:p w:rsidR="006B6E21" w:rsidRDefault="006B52C5">
      <w:pPr>
        <w:pStyle w:val="CodeExample"/>
        <w:keepNext/>
      </w:pPr>
      <w:r w:rsidRPr="00404279">
        <w:t xml:space="preserve">   </w:t>
      </w:r>
      <w:r w:rsidR="001F44B7" w:rsidRPr="00404279">
        <w:t xml:space="preserve"> </w:t>
      </w:r>
      <w:r w:rsidRPr="00404279">
        <w:t>| Green = 1</w:t>
      </w:r>
    </w:p>
    <w:p w:rsidR="006B6E21" w:rsidRDefault="006B52C5">
      <w:pPr>
        <w:pStyle w:val="CodeExample"/>
        <w:keepNext/>
      </w:pPr>
      <w:r w:rsidRPr="00404279">
        <w:t xml:space="preserve">   </w:t>
      </w:r>
      <w:r w:rsidR="001F44B7" w:rsidRPr="00404279">
        <w:t xml:space="preserve"> </w:t>
      </w:r>
      <w:r w:rsidRPr="00404279">
        <w:t>| Blue = 2</w:t>
      </w:r>
    </w:p>
    <w:p w:rsidR="00B732D8" w:rsidRPr="00F115D2" w:rsidRDefault="00B732D8" w:rsidP="00B732D8">
      <w:pPr>
        <w:pStyle w:val="CodeExample"/>
      </w:pPr>
    </w:p>
    <w:p w:rsidR="00B732D8" w:rsidRPr="00F115D2" w:rsidRDefault="006B52C5" w:rsidP="00B732D8">
      <w:pPr>
        <w:pStyle w:val="CodeExample"/>
      </w:pPr>
      <w:r w:rsidRPr="00404279">
        <w:t>let red = Red // not accepted, must use Color.Red</w:t>
      </w:r>
    </w:p>
    <w:p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rsidR="0043756E" w:rsidRDefault="006B52C5" w:rsidP="0043756E">
      <w:pPr>
        <w:pStyle w:val="CodeExample"/>
      </w:pPr>
      <w:r w:rsidRPr="00404279">
        <w:t>let unknownColor : Color = enum&lt;Color&gt;(7)</w:t>
      </w:r>
    </w:p>
    <w:p w:rsidR="0049122C" w:rsidRPr="00F115D2" w:rsidRDefault="0049122C" w:rsidP="008F04E6">
      <w:r>
        <w:t>This statement adds the value named unknownColor, equal to the constant 7, to the Color enumeration.</w:t>
      </w:r>
    </w:p>
    <w:p w:rsidR="00A26F81" w:rsidRPr="00C77CDB" w:rsidRDefault="006B52C5" w:rsidP="00E104DD">
      <w:pPr>
        <w:pStyle w:val="Heading2"/>
      </w:pPr>
      <w:bookmarkStart w:id="3907" w:name="_Toc244952030"/>
      <w:bookmarkStart w:id="3908" w:name="_Toc207705971"/>
      <w:bookmarkStart w:id="3909" w:name="_Toc257733659"/>
      <w:bookmarkStart w:id="3910" w:name="_Toc270597555"/>
      <w:bookmarkStart w:id="3911" w:name="_Toc286309446"/>
      <w:bookmarkStart w:id="3912" w:name="DelegateTypeDefinitions"/>
      <w:bookmarkEnd w:id="3907"/>
      <w:r w:rsidRPr="00404279">
        <w:t>Delegate Type</w:t>
      </w:r>
      <w:r w:rsidR="00170AAB">
        <w:t xml:space="preserve"> Definition</w:t>
      </w:r>
      <w:r w:rsidRPr="00404279">
        <w:t>s</w:t>
      </w:r>
      <w:bookmarkEnd w:id="3908"/>
      <w:bookmarkEnd w:id="3909"/>
      <w:bookmarkEnd w:id="3910"/>
      <w:bookmarkEnd w:id="3911"/>
    </w:p>
    <w:bookmarkEnd w:id="3912"/>
    <w:p w:rsidR="008E14C7" w:rsidRPr="00391D69" w:rsidRDefault="00170AAB" w:rsidP="00657E6F">
      <w:r w:rsidRPr="006B52C5">
        <w:t>Occasionally the need arises to represent a type that compiles as a CLI delegate type</w:t>
      </w:r>
      <w:r w:rsidR="00F54660">
        <w:rPr>
          <w:lang w:eastAsia="en-GB"/>
        </w:rPr>
        <w:fldChar w:fldCharType="begin"/>
      </w:r>
      <w:r>
        <w:instrText xml:space="preserve"> XE "</w:instrText>
      </w:r>
      <w:r w:rsidRPr="003C0615">
        <w:rPr>
          <w:lang w:eastAsia="en-GB"/>
        </w:rPr>
        <w:instrText>delegate type</w:instrText>
      </w:r>
      <w:r>
        <w:instrText xml:space="preserve">" </w:instrText>
      </w:r>
      <w:r w:rsidR="00F54660">
        <w:rPr>
          <w:lang w:eastAsia="en-GB"/>
        </w:rPr>
        <w:fldChar w:fldCharType="end"/>
      </w:r>
      <w:r w:rsidR="00F54660">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F54660">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F54660">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F54660">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rsidR="008E14C7" w:rsidRPr="00E42689" w:rsidRDefault="006B52C5" w:rsidP="009A51BC">
      <w:pPr>
        <w:pStyle w:val="CodeExample"/>
      </w:pPr>
      <w:r w:rsidRPr="00391D69">
        <w:t xml:space="preserve">type Handler&lt;'T&gt; = delegate of obj * 'T -&gt; unit </w:t>
      </w:r>
    </w:p>
    <w:p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rsidR="008E14C7" w:rsidRPr="00F115D2" w:rsidRDefault="006B52C5" w:rsidP="009A51BC">
      <w:pPr>
        <w:pStyle w:val="CodeExample"/>
      </w:pPr>
      <w:r w:rsidRPr="00404279">
        <w:t>type ControlEventHandler = delegate of int -&gt; bool</w:t>
      </w:r>
    </w:p>
    <w:p w:rsidR="008E14C7" w:rsidRPr="00F115D2" w:rsidRDefault="008E14C7" w:rsidP="009A51BC">
      <w:pPr>
        <w:pStyle w:val="CodeExample"/>
      </w:pPr>
    </w:p>
    <w:p w:rsidR="008E14C7" w:rsidRPr="00F115D2" w:rsidRDefault="006B52C5" w:rsidP="009A51BC">
      <w:pPr>
        <w:pStyle w:val="CodeExample"/>
      </w:pPr>
      <w:r w:rsidRPr="00404279">
        <w:t>[&lt;DllImport("kernel32.dll")&gt;]</w:t>
      </w:r>
    </w:p>
    <w:p w:rsidR="008E14C7" w:rsidRPr="00F115D2" w:rsidRDefault="006B52C5" w:rsidP="009A51BC">
      <w:pPr>
        <w:pStyle w:val="CodeExample"/>
      </w:pPr>
      <w:r w:rsidRPr="00404279">
        <w:t>extern void SetConsoleCtrlHandler(ControlEventHandler callback, bool add)</w:t>
      </w:r>
    </w:p>
    <w:p w:rsidR="00A26F81" w:rsidRPr="00C77CDB" w:rsidRDefault="006B52C5" w:rsidP="00E104DD">
      <w:pPr>
        <w:pStyle w:val="Heading2"/>
      </w:pPr>
      <w:bookmarkStart w:id="3913" w:name="_Toc257733660"/>
      <w:bookmarkStart w:id="3914" w:name="_Toc270597556"/>
      <w:bookmarkStart w:id="3915" w:name="_Toc286309447"/>
      <w:bookmarkStart w:id="3916" w:name="ExceptionTypeDefinitions"/>
      <w:bookmarkStart w:id="3917" w:name="ExceptionDefinitions"/>
      <w:r w:rsidRPr="00404279">
        <w:t>Exception Definitions</w:t>
      </w:r>
      <w:bookmarkEnd w:id="3913"/>
      <w:bookmarkEnd w:id="3914"/>
      <w:bookmarkEnd w:id="3915"/>
    </w:p>
    <w:bookmarkEnd w:id="3916"/>
    <w:bookmarkEnd w:id="3917"/>
    <w:p w:rsidR="00011D08" w:rsidRDefault="00170AAB" w:rsidP="00011D08">
      <w:r>
        <w:t xml:space="preserve">An </w:t>
      </w:r>
      <w:r w:rsidRPr="00B81F48">
        <w:rPr>
          <w:rStyle w:val="Italic"/>
        </w:rPr>
        <w:t>exception definition</w:t>
      </w:r>
      <w:r w:rsidR="00F54660">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F54660">
        <w:rPr>
          <w:i/>
        </w:rPr>
        <w:fldChar w:fldCharType="end"/>
      </w:r>
      <w:r w:rsidR="00F54660">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F54660">
        <w:rPr>
          <w:lang w:eastAsia="en-GB"/>
        </w:rPr>
        <w:fldChar w:fldCharType="end"/>
      </w:r>
      <w:r w:rsidR="006B52C5" w:rsidRPr="00497D56">
        <w:t xml:space="preserve"> define</w:t>
      </w:r>
      <w:r>
        <w:t>s</w:t>
      </w:r>
      <w:r w:rsidR="006B52C5" w:rsidRPr="00497D56">
        <w:t xml:space="preserve"> a new way of constructing values of type</w:t>
      </w:r>
      <w:r w:rsidR="00F54660">
        <w:fldChar w:fldCharType="begin"/>
      </w:r>
      <w:r w:rsidR="005B4FAF">
        <w:instrText xml:space="preserve"> XE "</w:instrText>
      </w:r>
      <w:r w:rsidR="005B4FAF" w:rsidRPr="008C330C">
        <w:instrText>types:exn (exception)</w:instrText>
      </w:r>
      <w:r w:rsidR="005B4FAF">
        <w:instrText xml:space="preserve">" </w:instrText>
      </w:r>
      <w:r w:rsidR="00F54660">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rsidR="00463B3B" w:rsidRPr="00110BB5" w:rsidRDefault="00463B3B" w:rsidP="00463B3B">
      <w:r w:rsidRPr="00E42689">
        <w:t xml:space="preserve">An exception definition </w:t>
      </w:r>
      <w:r w:rsidRPr="00497D56">
        <w:t>has the following effect:</w:t>
      </w:r>
    </w:p>
    <w:p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rsidR="00C0102C" w:rsidRPr="00463B3B" w:rsidRDefault="00C0102C" w:rsidP="008F04E6">
      <w:pPr>
        <w:pStyle w:val="Le"/>
      </w:pPr>
    </w:p>
    <w:p w:rsidR="00011D08" w:rsidRPr="00F115D2" w:rsidRDefault="006B52C5" w:rsidP="00011D08">
      <w:r w:rsidRPr="006B52C5">
        <w:t>For example:</w:t>
      </w:r>
    </w:p>
    <w:p w:rsidR="00011D08" w:rsidRDefault="006B52C5" w:rsidP="00011D08">
      <w:pPr>
        <w:pStyle w:val="CodeExample"/>
      </w:pPr>
      <w:r w:rsidRPr="00404279">
        <w:t>exception Error of int * string</w:t>
      </w:r>
    </w:p>
    <w:p w:rsidR="00D61DA2" w:rsidRDefault="00D61DA2" w:rsidP="00463B3B">
      <w:pPr>
        <w:pStyle w:val="CodeExample"/>
      </w:pPr>
    </w:p>
    <w:p w:rsidR="00463B3B" w:rsidRPr="00F115D2" w:rsidRDefault="00463B3B" w:rsidP="00463B3B">
      <w:pPr>
        <w:pStyle w:val="CodeExample"/>
      </w:pPr>
      <w:r w:rsidRPr="00404279">
        <w:t>raise (Error (3, "well that didn't work did it"))</w:t>
      </w:r>
    </w:p>
    <w:p w:rsidR="00D61DA2" w:rsidRDefault="00D61DA2" w:rsidP="00463B3B">
      <w:pPr>
        <w:pStyle w:val="CodeExample"/>
      </w:pPr>
    </w:p>
    <w:p w:rsidR="00463B3B" w:rsidRPr="00F115D2" w:rsidRDefault="00463B3B" w:rsidP="00463B3B">
      <w:pPr>
        <w:pStyle w:val="CodeExample"/>
      </w:pPr>
      <w:r w:rsidRPr="00404279">
        <w:t xml:space="preserve">try </w:t>
      </w:r>
    </w:p>
    <w:p w:rsidR="00463B3B" w:rsidRPr="00F115D2" w:rsidRDefault="00463B3B" w:rsidP="00463B3B">
      <w:pPr>
        <w:pStyle w:val="CodeExample"/>
      </w:pPr>
      <w:r w:rsidRPr="00404279">
        <w:t xml:space="preserve">    raise (Error (3, "well that didn't work did it"))</w:t>
      </w:r>
    </w:p>
    <w:p w:rsidR="00463B3B" w:rsidRPr="00F115D2" w:rsidRDefault="00463B3B" w:rsidP="00463B3B">
      <w:pPr>
        <w:pStyle w:val="CodeExample"/>
      </w:pPr>
      <w:r w:rsidRPr="00404279">
        <w:t xml:space="preserve">with </w:t>
      </w:r>
    </w:p>
    <w:p w:rsidR="00463B3B" w:rsidRPr="00F115D2" w:rsidRDefault="00463B3B" w:rsidP="00463B3B">
      <w:pPr>
        <w:pStyle w:val="CodeExample"/>
      </w:pPr>
      <w:r w:rsidRPr="00404279">
        <w:t xml:space="preserve">    | Error(sev, msg) -&gt; printfn "severity = %d, message = %s" sev msg </w:t>
      </w:r>
    </w:p>
    <w:p w:rsidR="00463B3B" w:rsidRPr="00F115D2" w:rsidRDefault="00463B3B" w:rsidP="00011D08">
      <w:pPr>
        <w:pStyle w:val="CodeExample"/>
      </w:pPr>
    </w:p>
    <w:p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rsidR="006B6E21" w:rsidRDefault="00463B3B">
      <w:pPr>
        <w:pStyle w:val="CodeExample"/>
        <w:keepNext/>
      </w:pPr>
      <w:r w:rsidRPr="00404279">
        <w:t>let exn = Error (3, "well that didn't work did it")</w:t>
      </w:r>
    </w:p>
    <w:p w:rsidR="006B6E21" w:rsidRDefault="00463B3B">
      <w:pPr>
        <w:pStyle w:val="CodeExample"/>
        <w:keepNext/>
      </w:pPr>
      <w:r w:rsidRPr="00404279">
        <w:t xml:space="preserve">let checkException() = </w:t>
      </w:r>
    </w:p>
    <w:p w:rsidR="006B6E21" w:rsidRDefault="00463B3B">
      <w:pPr>
        <w:pStyle w:val="CodeExample"/>
        <w:keepNext/>
      </w:pPr>
      <w:r w:rsidRPr="00404279">
        <w:t xml:space="preserve">    if (exn :? Error) then printfn "It is of type Error"</w:t>
      </w:r>
    </w:p>
    <w:p w:rsidR="00463B3B" w:rsidRDefault="00463B3B" w:rsidP="00463B3B">
      <w:pPr>
        <w:pStyle w:val="CodeExample"/>
      </w:pPr>
      <w:r w:rsidRPr="00404279">
        <w:t xml:space="preserve">    if (exn.GetType() = typeof&lt;Error&gt;) then printfn "Yes, it really is of type Error"</w:t>
      </w:r>
    </w:p>
    <w:p w:rsidR="00011D08" w:rsidRPr="00F115D2" w:rsidRDefault="006B52C5" w:rsidP="00011D08">
      <w:commentRangeStart w:id="3918"/>
      <w:r w:rsidRPr="006B52C5">
        <w:t xml:space="preserve">Exception </w:t>
      </w:r>
      <w:r w:rsidR="00734EAD">
        <w:t>abbreviations</w:t>
      </w:r>
      <w:r w:rsidRPr="006B52C5">
        <w:t xml:space="preserve"> </w:t>
      </w:r>
      <w:commentRangeEnd w:id="3918"/>
      <w:r w:rsidR="00F505AC">
        <w:rPr>
          <w:rStyle w:val="CommentReference"/>
        </w:rPr>
        <w:commentReference w:id="3918"/>
      </w:r>
      <w:r w:rsidRPr="006B52C5">
        <w:t>may abbreviate existing exception constructors. For example:</w:t>
      </w:r>
    </w:p>
    <w:p w:rsidR="00011D08" w:rsidRPr="00F115D2" w:rsidRDefault="006B52C5" w:rsidP="00011D08">
      <w:pPr>
        <w:pStyle w:val="CodeExample"/>
      </w:pPr>
      <w:r w:rsidRPr="00404279">
        <w:t>exception ThatWentBadlyWrong of string * int</w:t>
      </w:r>
    </w:p>
    <w:p w:rsidR="00011D08" w:rsidRPr="00F115D2" w:rsidRDefault="006B52C5" w:rsidP="00011D08">
      <w:pPr>
        <w:pStyle w:val="CodeExample"/>
      </w:pPr>
      <w:r w:rsidRPr="00404279">
        <w:t>exception ThatWentWrongBadly = ThatWentBadlyWrong</w:t>
      </w:r>
    </w:p>
    <w:p w:rsidR="00011D08" w:rsidRPr="00F115D2" w:rsidRDefault="00011D08" w:rsidP="00011D08">
      <w:pPr>
        <w:pStyle w:val="CodeExample"/>
      </w:pPr>
    </w:p>
    <w:p w:rsidR="00011D08" w:rsidRPr="00F115D2" w:rsidRDefault="006B52C5" w:rsidP="00011D08">
      <w:pPr>
        <w:pStyle w:val="CodeExample"/>
      </w:pPr>
      <w:r w:rsidRPr="00404279">
        <w:t xml:space="preserve">let checkForBadDay() = </w:t>
      </w:r>
    </w:p>
    <w:p w:rsidR="00011D08" w:rsidRPr="00F115D2" w:rsidRDefault="006B52C5" w:rsidP="00011D08">
      <w:pPr>
        <w:pStyle w:val="CodeExample"/>
      </w:pPr>
      <w:r w:rsidRPr="00404279">
        <w:t xml:space="preserve">    if System.DateTime.Today.DayOfWeek = System.DayOfWeek.Monday then</w:t>
      </w:r>
    </w:p>
    <w:p w:rsidR="00011D08" w:rsidRPr="00F115D2" w:rsidRDefault="006B52C5" w:rsidP="00011D08">
      <w:pPr>
        <w:pStyle w:val="CodeExample"/>
      </w:pPr>
      <w:r w:rsidRPr="00404279">
        <w:t xml:space="preserve">        raise (ThatWentWrongBadly("yes indeed",123))</w:t>
      </w:r>
    </w:p>
    <w:p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rsidR="00A26F81" w:rsidRPr="00C77CDB" w:rsidRDefault="006B52C5" w:rsidP="00E104DD">
      <w:pPr>
        <w:pStyle w:val="Heading2"/>
      </w:pPr>
      <w:bookmarkStart w:id="3919" w:name="_Toc233339197"/>
      <w:bookmarkStart w:id="3920" w:name="_Toc233339976"/>
      <w:bookmarkStart w:id="3921" w:name="_Toc233340771"/>
      <w:bookmarkStart w:id="3922" w:name="_Toc233341716"/>
      <w:bookmarkStart w:id="3923" w:name="_Toc207705972"/>
      <w:bookmarkStart w:id="3924" w:name="_Toc257733661"/>
      <w:bookmarkStart w:id="3925" w:name="_Toc270597557"/>
      <w:bookmarkStart w:id="3926" w:name="_Toc286309448"/>
      <w:bookmarkStart w:id="3927" w:name="TypeExtensionDefinitions"/>
      <w:bookmarkEnd w:id="3919"/>
      <w:bookmarkEnd w:id="3920"/>
      <w:bookmarkEnd w:id="3921"/>
      <w:bookmarkEnd w:id="3922"/>
      <w:r w:rsidRPr="00404279">
        <w:t>Type Extensions</w:t>
      </w:r>
      <w:bookmarkEnd w:id="3923"/>
      <w:bookmarkEnd w:id="3924"/>
      <w:bookmarkEnd w:id="3925"/>
      <w:bookmarkEnd w:id="3926"/>
    </w:p>
    <w:bookmarkEnd w:id="3927"/>
    <w:p w:rsidR="0089507D" w:rsidRPr="00391D69" w:rsidRDefault="00170AAB" w:rsidP="00FD73D2">
      <w:r>
        <w:t xml:space="preserve">A </w:t>
      </w:r>
      <w:r w:rsidRPr="00B81F48">
        <w:rPr>
          <w:rStyle w:val="Italic"/>
        </w:rPr>
        <w:t>type extension</w:t>
      </w:r>
      <w:r w:rsidR="00F54660">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F54660">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rsidR="00FA507D" w:rsidRPr="00F115D2" w:rsidRDefault="006B52C5" w:rsidP="00FA507D">
      <w:pPr>
        <w:pStyle w:val="CodeExplanation"/>
      </w:pPr>
      <w:r w:rsidRPr="00E42689">
        <w:t xml:space="preserve">type System.String with </w:t>
      </w:r>
    </w:p>
    <w:p w:rsidR="00FA507D" w:rsidRPr="00F115D2" w:rsidRDefault="006B52C5" w:rsidP="00FC436F">
      <w:pPr>
        <w:pStyle w:val="CodeExplanation"/>
      </w:pPr>
      <w:r w:rsidRPr="00404279">
        <w:t xml:space="preserve">    member x.IsLong = (x.Length &gt; 1000)</w:t>
      </w:r>
    </w:p>
    <w:p w:rsidR="00BC360B" w:rsidRPr="00F115D2" w:rsidRDefault="006B52C5" w:rsidP="00604322">
      <w:r w:rsidRPr="006B52C5">
        <w:t xml:space="preserve">Type extensions may be </w:t>
      </w:r>
      <w:r w:rsidR="00F97283">
        <w:t>applied to</w:t>
      </w:r>
      <w:r w:rsidRPr="006B52C5">
        <w:t xml:space="preserve"> any accessible type definition except those defined by type abbreviations.</w:t>
      </w:r>
      <w:r w:rsidR="00900B78">
        <w:t xml:space="preserve"> A type can have any number of extensions.</w:t>
      </w:r>
    </w:p>
    <w:p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F54660">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F54660">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F54660">
        <w:fldChar w:fldCharType="begin"/>
      </w:r>
      <w:r w:rsidR="005B4FAF">
        <w:instrText xml:space="preserve"> XE "</w:instrText>
      </w:r>
      <w:r w:rsidR="005B4FAF" w:rsidRPr="00DD19A1">
        <w:instrText>members:intrinsic</w:instrText>
      </w:r>
      <w:r w:rsidR="005B4FAF">
        <w:instrText xml:space="preserve">" </w:instrText>
      </w:r>
      <w:r w:rsidR="00F54660">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rsidR="00C125FA" w:rsidRPr="00E42689" w:rsidRDefault="00F97283">
      <w:r>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F54660">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F54660">
        <w:rPr>
          <w:i/>
        </w:rPr>
        <w:fldChar w:fldCharType="end"/>
      </w:r>
      <w:r w:rsidR="00F54660">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F54660">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D61DA2" w:rsidRPr="00C1063C">
        <w:fldChar w:fldCharType="begin"/>
      </w:r>
      <w:r w:rsidR="00D61DA2" w:rsidRPr="006738B0">
        <w:instrText xml:space="preserve"> REF MethodApplicationResolution \r \h </w:instrText>
      </w:r>
      <w:r w:rsidR="00D61DA2">
        <w:instrText xml:space="preserve"> \* MERGEFORMAT </w:instrText>
      </w:r>
      <w:r w:rsidR="00D61DA2" w:rsidRPr="00C1063C">
        <w:fldChar w:fldCharType="separate"/>
      </w:r>
      <w:r w:rsidR="00340C81">
        <w:t>14.3</w:t>
      </w:r>
      <w:r w:rsidR="00D61DA2" w:rsidRPr="00C1063C">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D61DA2" w:rsidRPr="00C1063C">
        <w:fldChar w:fldCharType="begin"/>
      </w:r>
      <w:r w:rsidR="00D61DA2" w:rsidRPr="006738B0">
        <w:instrText xml:space="preserve"> REF MethodApplicationResolution \r \h </w:instrText>
      </w:r>
      <w:r w:rsidR="00D61DA2">
        <w:instrText xml:space="preserve"> \* MERGEFORMAT </w:instrText>
      </w:r>
      <w:r w:rsidR="00D61DA2" w:rsidRPr="00C1063C">
        <w:fldChar w:fldCharType="separate"/>
      </w:r>
      <w:r w:rsidR="00340C81">
        <w:t>14.3</w:t>
      </w:r>
      <w:r w:rsidR="00D61DA2" w:rsidRPr="00C1063C">
        <w:fldChar w:fldCharType="end"/>
      </w:r>
      <w:r w:rsidR="00D61DA2" w:rsidRPr="00497D56">
        <w:t>)</w:t>
      </w:r>
      <w:r w:rsidR="00C476E4">
        <w:t>.</w:t>
      </w:r>
    </w:p>
    <w:p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rsidR="00487D68" w:rsidRDefault="00487D68" w:rsidP="008F04E6">
      <w:pPr>
        <w:pStyle w:val="Le"/>
      </w:pPr>
    </w:p>
    <w:p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rsidR="00C125FA" w:rsidRPr="00F115D2" w:rsidRDefault="006B52C5" w:rsidP="00BB23F8">
      <w:pPr>
        <w:pStyle w:val="CodeExample"/>
      </w:pPr>
      <w:r w:rsidRPr="00404279">
        <w:t>namespace Numbers</w:t>
      </w:r>
    </w:p>
    <w:p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rsidR="00C125FA" w:rsidRPr="00F115D2" w:rsidRDefault="006B52C5" w:rsidP="00BB23F8">
      <w:pPr>
        <w:pStyle w:val="CodeExample"/>
      </w:pPr>
      <w:r w:rsidRPr="00404279">
        <w:t xml:space="preserve">      member x.R = r</w:t>
      </w:r>
    </w:p>
    <w:p w:rsidR="00C125FA" w:rsidRPr="00F115D2" w:rsidRDefault="006B52C5" w:rsidP="00BB23F8">
      <w:pPr>
        <w:pStyle w:val="CodeExample"/>
      </w:pPr>
      <w:r w:rsidRPr="00404279">
        <w:t xml:space="preserve">      member x.I = i</w:t>
      </w:r>
    </w:p>
    <w:p w:rsidR="00C125FA" w:rsidRPr="00F115D2" w:rsidRDefault="00C125FA" w:rsidP="00BB23F8">
      <w:pPr>
        <w:pStyle w:val="CodeExample"/>
      </w:pPr>
    </w:p>
    <w:p w:rsidR="00C125FA" w:rsidRPr="00F115D2" w:rsidRDefault="006B52C5" w:rsidP="00BB23F8">
      <w:pPr>
        <w:pStyle w:val="CodeExample"/>
      </w:pPr>
      <w:r w:rsidRPr="00404279">
        <w:t xml:space="preserve">  // intrinsic extension</w:t>
      </w:r>
    </w:p>
    <w:p w:rsidR="00C125FA" w:rsidRPr="00F115D2" w:rsidRDefault="006B52C5" w:rsidP="00BB23F8">
      <w:pPr>
        <w:pStyle w:val="CodeExample"/>
      </w:pPr>
      <w:r w:rsidRPr="00404279">
        <w:t xml:space="preserve">  type Complex with </w:t>
      </w:r>
    </w:p>
    <w:p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rsidR="00C125FA" w:rsidRPr="00F115D2" w:rsidRDefault="006B52C5" w:rsidP="00BB23F8">
      <w:pPr>
        <w:pStyle w:val="CodeExample"/>
      </w:pPr>
      <w:r w:rsidRPr="00404279">
        <w:t xml:space="preserve">      member x.RealPart = x.R</w:t>
      </w:r>
    </w:p>
    <w:p w:rsidR="00C125FA" w:rsidRPr="00F115D2" w:rsidRDefault="006B52C5" w:rsidP="00BB23F8">
      <w:pPr>
        <w:pStyle w:val="CodeExample"/>
      </w:pPr>
      <w:r w:rsidRPr="00404279">
        <w:t xml:space="preserve">      member x.ImaginaryPart = x.I</w:t>
      </w:r>
    </w:p>
    <w:p w:rsidR="00C125FA" w:rsidRPr="00F115D2" w:rsidRDefault="00C125FA" w:rsidP="00BB23F8">
      <w:pPr>
        <w:pStyle w:val="CodeExample"/>
      </w:pPr>
    </w:p>
    <w:p w:rsidR="00C125FA" w:rsidRPr="00F115D2" w:rsidRDefault="006B52C5" w:rsidP="00BB23F8">
      <w:pPr>
        <w:pStyle w:val="CodeExample"/>
      </w:pPr>
      <w:r w:rsidRPr="00404279">
        <w:t>namespace Numbers</w:t>
      </w:r>
    </w:p>
    <w:p w:rsidR="00C125FA" w:rsidRPr="00F115D2" w:rsidRDefault="00C125FA" w:rsidP="00BB23F8">
      <w:pPr>
        <w:pStyle w:val="CodeExample"/>
      </w:pPr>
    </w:p>
    <w:p w:rsidR="00C125FA" w:rsidRPr="00F115D2" w:rsidRDefault="006B52C5" w:rsidP="00BB23F8">
      <w:pPr>
        <w:pStyle w:val="CodeExample"/>
      </w:pPr>
      <w:r w:rsidRPr="00404279">
        <w:t xml:space="preserve">  module ComplexExtensions = </w:t>
      </w:r>
    </w:p>
    <w:p w:rsidR="00C125FA" w:rsidRPr="00F115D2" w:rsidRDefault="00C125FA" w:rsidP="00BB23F8">
      <w:pPr>
        <w:pStyle w:val="CodeExample"/>
      </w:pPr>
    </w:p>
    <w:p w:rsidR="00C125FA" w:rsidRPr="00F115D2" w:rsidRDefault="006B52C5" w:rsidP="00BB23F8">
      <w:pPr>
        <w:pStyle w:val="CodeExample"/>
      </w:pPr>
      <w:r w:rsidRPr="00404279">
        <w:t xml:space="preserve">      // </w:t>
      </w:r>
      <w:r w:rsidR="001F44B7" w:rsidRPr="00404279">
        <w:t>extension member</w:t>
      </w:r>
    </w:p>
    <w:p w:rsidR="00C125FA" w:rsidRPr="00F115D2" w:rsidRDefault="006B52C5" w:rsidP="00BB23F8">
      <w:pPr>
        <w:pStyle w:val="CodeExample"/>
      </w:pPr>
      <w:r w:rsidRPr="00404279">
        <w:t xml:space="preserve">      type Numbers.Complex with </w:t>
      </w:r>
    </w:p>
    <w:p w:rsidR="00C125FA" w:rsidRPr="00F115D2" w:rsidRDefault="006B52C5" w:rsidP="00BB23F8">
      <w:pPr>
        <w:pStyle w:val="CodeExample"/>
      </w:pPr>
      <w:r w:rsidRPr="00404279">
        <w:t xml:space="preserve">          member x.Magnitude = ...</w:t>
      </w:r>
    </w:p>
    <w:p w:rsidR="00C125FA" w:rsidRPr="00F115D2" w:rsidRDefault="006B52C5" w:rsidP="00BB23F8">
      <w:pPr>
        <w:pStyle w:val="CodeExample"/>
      </w:pPr>
      <w:r w:rsidRPr="00404279">
        <w:t xml:space="preserve">          member x.Phase = ...</w:t>
      </w:r>
    </w:p>
    <w:p w:rsidR="006B6E21" w:rsidRDefault="006B6E21">
      <w:pPr>
        <w:pStyle w:val="Le"/>
      </w:pPr>
    </w:p>
    <w:p w:rsidR="00C125FA" w:rsidRPr="00F115D2" w:rsidRDefault="006B52C5">
      <w:r w:rsidRPr="006B52C5">
        <w:t>Extensions may define both instance members and static members.</w:t>
      </w:r>
    </w:p>
    <w:p w:rsidR="00C125FA" w:rsidRPr="00F115D2" w:rsidRDefault="006B52C5">
      <w:r w:rsidRPr="006B52C5">
        <w:t>Extensions are checked as follows</w:t>
      </w:r>
      <w:r w:rsidR="00E636F1">
        <w:t>:</w:t>
      </w:r>
    </w:p>
    <w:p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rsidR="0089507D" w:rsidRPr="00F115D2" w:rsidRDefault="006B52C5" w:rsidP="008F04E6">
      <w:pPr>
        <w:pStyle w:val="BulletList"/>
      </w:pPr>
      <w:r w:rsidRPr="006B52C5">
        <w:t>Extensions may not define fields, interfaces, abstract slots, inherit declarations, or dispatch slot (interface and override) implementations.</w:t>
      </w:r>
    </w:p>
    <w:p w:rsidR="005015AB" w:rsidRPr="00F115D2" w:rsidRDefault="001F44B7" w:rsidP="008F04E6">
      <w:pPr>
        <w:pStyle w:val="BulletList"/>
      </w:pPr>
      <w:r>
        <w:t>Extension member</w:t>
      </w:r>
      <w:r w:rsidR="006B52C5" w:rsidRPr="006B52C5">
        <w:t>s must be in modules</w:t>
      </w:r>
      <w:r w:rsidR="00C476E4">
        <w:t>.</w:t>
      </w:r>
    </w:p>
    <w:p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rsidR="001F44B7" w:rsidRDefault="00D61DA2" w:rsidP="009A2B92">
      <w:pPr>
        <w:pStyle w:val="BulletList2"/>
      </w:pPr>
      <w:r>
        <w:t xml:space="preserve">The elaborated form an 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w:t>
      </w:r>
      <w:commentRangeStart w:id="3928"/>
      <w:r>
        <w:t xml:space="preserve">the </w:t>
      </w:r>
      <w:r w:rsidR="006B52C5" w:rsidRPr="006B52C5">
        <w:t xml:space="preserve">object </w:t>
      </w:r>
      <w:r>
        <w:t xml:space="preserve">parameter is </w:t>
      </w:r>
      <w:commentRangeEnd w:id="3928"/>
      <w:r w:rsidR="00783226">
        <w:rPr>
          <w:rStyle w:val="CommentReference"/>
          <w:rFonts w:eastAsiaTheme="minorHAnsi" w:cstheme="minorBidi"/>
        </w:rPr>
        <w:commentReference w:id="3928"/>
      </w:r>
      <w:r>
        <w:t xml:space="preserve">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rsidR="00980ED9" w:rsidRPr="00980ED9" w:rsidRDefault="00980ED9" w:rsidP="006230F9">
      <w:pPr>
        <w:pStyle w:val="Heading3"/>
      </w:pPr>
      <w:bookmarkStart w:id="3929" w:name="_Toc257733662"/>
      <w:bookmarkStart w:id="3930" w:name="_Toc270597558"/>
      <w:bookmarkStart w:id="3931" w:name="_Toc286309449"/>
      <w:r>
        <w:t xml:space="preserve">Imported </w:t>
      </w:r>
      <w:r w:rsidR="00F65E1D">
        <w:t>CLI</w:t>
      </w:r>
      <w:r w:rsidR="00783226">
        <w:t xml:space="preserve"> </w:t>
      </w:r>
      <w:r>
        <w:t>C# Extensions Members</w:t>
      </w:r>
      <w:bookmarkEnd w:id="3929"/>
      <w:bookmarkEnd w:id="3930"/>
      <w:bookmarkEnd w:id="3931"/>
    </w:p>
    <w:p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del w:id="3932" w:author="pennyo" w:date="2011-02-22T11:51:00Z">
        <w:r w:rsidR="00F65E1D" w:rsidDel="00263006">
          <w:delText xml:space="preserve">In </w:delText>
        </w:r>
      </w:del>
      <w:r w:rsidR="00F65E1D">
        <w:t xml:space="preserve">C# </w:t>
      </w:r>
      <w:del w:id="3933" w:author="pennyo" w:date="2011-02-22T11:51:00Z">
        <w:r w:rsidR="00F65E1D" w:rsidDel="00263006">
          <w:delText>these are limited</w:delText>
        </w:r>
      </w:del>
      <w:ins w:id="3934" w:author="pennyo" w:date="2011-02-22T11:51:00Z">
        <w:r w:rsidR="00263006">
          <w:t>limits extension members</w:t>
        </w:r>
      </w:ins>
      <w:r w:rsidR="00F65E1D">
        <w:t xml:space="preserve"> to instance methods.</w:t>
      </w:r>
    </w:p>
    <w:p w:rsidR="00980ED9" w:rsidRPr="00391D69" w:rsidRDefault="00980ED9" w:rsidP="00980ED9">
      <w:r w:rsidRPr="00391D69">
        <w:t>C#-defined extension members</w:t>
      </w:r>
      <w:r w:rsidR="00F54660">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F54660">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However, some</w:t>
      </w:r>
      <w:r w:rsidR="001D0BC4">
        <w:t xml:space="preserve"> notable</w:t>
      </w:r>
      <w:r w:rsidRPr="00497D56">
        <w:t xml:space="preserve"> limitations apply</w:t>
      </w:r>
      <w:r w:rsidR="001D0BC4">
        <w:t>:</w:t>
      </w:r>
    </w:p>
    <w:p w:rsidR="00980ED9" w:rsidRPr="00391D69" w:rsidRDefault="00980ED9" w:rsidP="008F04E6">
      <w:pPr>
        <w:pStyle w:val="BulletList"/>
      </w:pPr>
      <w:r w:rsidRPr="00391D69">
        <w:t>C# extension members whose “t</w:t>
      </w:r>
      <w:r w:rsidRPr="00E42689">
        <w:t xml:space="preserve">his” parameter is a variable type are not available to F# code in </w:t>
      </w:r>
      <w:r w:rsidRPr="00497D56">
        <w:t>F#</w:t>
      </w:r>
      <w:r w:rsidR="00D55D80">
        <w:t xml:space="preserve"> 2.0</w:t>
      </w:r>
      <w:r w:rsidR="00750B85" w:rsidRPr="00110BB5">
        <w:t>.</w:t>
      </w:r>
    </w:p>
    <w:p w:rsidR="00980ED9" w:rsidRPr="00391D69" w:rsidRDefault="00980ED9" w:rsidP="008F04E6">
      <w:pPr>
        <w:pStyle w:val="BulletList"/>
      </w:pPr>
      <w:r w:rsidRPr="00391D69">
        <w:t xml:space="preserve">C# extension members whose “this” parameter is an array type are not available to F# code in </w:t>
      </w:r>
      <w:r w:rsidRPr="00497D56">
        <w:t>F#</w:t>
      </w:r>
      <w:r w:rsidR="00D55D80">
        <w:t xml:space="preserve"> 2.0</w:t>
      </w:r>
      <w:r w:rsidR="00750B85" w:rsidRPr="00110BB5">
        <w:t>.</w:t>
      </w:r>
    </w:p>
    <w:p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rsidR="001F44B7" w:rsidRPr="00385C40" w:rsidRDefault="001F44B7" w:rsidP="008F04E6">
      <w:pPr>
        <w:pStyle w:val="CodeExample"/>
        <w:rPr>
          <w:rStyle w:val="CodeInline"/>
          <w:szCs w:val="22"/>
        </w:rPr>
      </w:pPr>
      <w:r w:rsidRPr="00385C40">
        <w:rPr>
          <w:rStyle w:val="CodeInline"/>
        </w:rPr>
        <w:t>[&lt;System.Runtime.Com</w:t>
      </w:r>
      <w:r w:rsidR="002D0AC8" w:rsidRPr="00385C40">
        <w:rPr>
          <w:rStyle w:val="CodeInline"/>
        </w:rPr>
        <w:t>pilerServices.Extension</w:t>
      </w:r>
      <w:r w:rsidRPr="00385C40">
        <w:rPr>
          <w:rStyle w:val="CodeInline"/>
        </w:rPr>
        <w:t>&gt;]</w:t>
      </w:r>
      <w:r w:rsidRPr="00385C40">
        <w:rPr>
          <w:rStyle w:val="CodeInline"/>
        </w:rPr>
        <w:br/>
        <w:t>module EnumerableExtensions =</w:t>
      </w:r>
      <w:r w:rsidRPr="00385C40">
        <w:rPr>
          <w:rStyle w:val="CodeInline"/>
        </w:rPr>
        <w:br/>
        <w:t xml:space="preserve">    [&lt;CompiledName("OutputAll")&gt;]</w:t>
      </w:r>
      <w:r w:rsidRPr="00385C40">
        <w:rPr>
          <w:rStyle w:val="CodeInline"/>
        </w:rPr>
        <w:br/>
        <w:t xml:space="preserve">    [&lt;System.Runtime.Com</w:t>
      </w:r>
      <w:r w:rsidR="002D0AC8" w:rsidRPr="00385C40">
        <w:rPr>
          <w:rStyle w:val="CodeInline"/>
        </w:rPr>
        <w:t>pilerServices.Extension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rsidR="00A26F81" w:rsidRPr="00C77CDB" w:rsidRDefault="006B52C5" w:rsidP="00E104DD">
      <w:pPr>
        <w:pStyle w:val="Heading2"/>
      </w:pPr>
      <w:bookmarkStart w:id="3935" w:name="_Toc257733663"/>
      <w:bookmarkStart w:id="3936" w:name="_Toc270597559"/>
      <w:bookmarkStart w:id="3937" w:name="_Toc286309450"/>
      <w:bookmarkStart w:id="3938" w:name="Members"/>
      <w:r w:rsidRPr="00497D56">
        <w:t>Members</w:t>
      </w:r>
      <w:bookmarkEnd w:id="3935"/>
      <w:bookmarkEnd w:id="3936"/>
      <w:bookmarkEnd w:id="3937"/>
    </w:p>
    <w:bookmarkEnd w:id="3938"/>
    <w:p w:rsidR="006B6E21" w:rsidRDefault="006B52C5">
      <w:pPr>
        <w:keepNext/>
      </w:pPr>
      <w:r w:rsidRPr="00391D69">
        <w:t>Member</w:t>
      </w:r>
      <w:r w:rsidR="00F54660">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F54660">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rsidR="00604657" w:rsidRPr="00497D56" w:rsidRDefault="006B52C5" w:rsidP="008F04E6">
      <w:pPr>
        <w:pStyle w:val="BulletList"/>
      </w:pPr>
      <w:r w:rsidRPr="00391D69">
        <w:t xml:space="preserve">Property </w:t>
      </w:r>
      <w:r w:rsidRPr="00E42689">
        <w:t>members</w:t>
      </w:r>
      <w:r w:rsidR="00F54660">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F54660">
        <w:fldChar w:fldCharType="end"/>
      </w:r>
    </w:p>
    <w:p w:rsidR="007579B8" w:rsidRPr="00404279" w:rsidRDefault="006B52C5" w:rsidP="008F04E6">
      <w:pPr>
        <w:pStyle w:val="BulletList"/>
        <w:rPr>
          <w:lang w:val="en-GB"/>
        </w:rPr>
      </w:pPr>
      <w:r w:rsidRPr="00110BB5">
        <w:t>Method members</w:t>
      </w:r>
      <w:r w:rsidR="00F54660">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F54660">
        <w:fldChar w:fldCharType="end"/>
      </w:r>
    </w:p>
    <w:p w:rsidR="00487D68" w:rsidRDefault="00487D68" w:rsidP="008F04E6">
      <w:pPr>
        <w:pStyle w:val="Le"/>
      </w:pPr>
    </w:p>
    <w:p w:rsidR="000753D5" w:rsidRPr="00642A76" w:rsidRDefault="006B52C5" w:rsidP="000753D5">
      <w:pPr>
        <w:keepNext/>
      </w:pPr>
      <w:r w:rsidRPr="00497D56">
        <w:t xml:space="preserve">A </w:t>
      </w:r>
      <w:r w:rsidRPr="00B81F48">
        <w:rPr>
          <w:rStyle w:val="Italic"/>
        </w:rPr>
        <w:t>static member</w:t>
      </w:r>
      <w:r w:rsidR="00F54660">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F54660">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rsidR="000753D5" w:rsidRPr="00404279" w:rsidRDefault="000753D5" w:rsidP="000753D5">
      <w:pPr>
        <w:pStyle w:val="CodeExample"/>
        <w:rPr>
          <w:rStyle w:val="CodeInline"/>
        </w:rPr>
      </w:pPr>
      <w:r w:rsidRPr="00404279">
        <w:rPr>
          <w:rStyle w:val="CodeInline"/>
        </w:rPr>
        <w:t>type MyClass() =</w:t>
      </w:r>
    </w:p>
    <w:p w:rsidR="000753D5" w:rsidRPr="00F115D2" w:rsidRDefault="000753D5" w:rsidP="000753D5">
      <w:pPr>
        <w:pStyle w:val="CodeExample"/>
        <w:rPr>
          <w:rStyle w:val="CodeInline"/>
        </w:rPr>
      </w:pPr>
      <w:r w:rsidRPr="00404279">
        <w:rPr>
          <w:rStyle w:val="CodeInline"/>
        </w:rPr>
        <w:t xml:space="preserve">    static let mutable adjustableStaticValue = "3"</w:t>
      </w:r>
    </w:p>
    <w:p w:rsidR="000753D5" w:rsidRPr="00F115D2" w:rsidRDefault="000753D5" w:rsidP="000753D5">
      <w:pPr>
        <w:pStyle w:val="CodeExample"/>
        <w:rPr>
          <w:rStyle w:val="CodeInline"/>
        </w:rPr>
      </w:pPr>
      <w:r w:rsidRPr="00404279">
        <w:rPr>
          <w:rStyle w:val="CodeInline"/>
        </w:rPr>
        <w:t xml:space="preserve">    static let staticArray = [| "A"; "B" |]</w:t>
      </w:r>
    </w:p>
    <w:p w:rsidR="000753D5" w:rsidRPr="00F115D2" w:rsidRDefault="000753D5" w:rsidP="000753D5">
      <w:pPr>
        <w:pStyle w:val="CodeExample"/>
        <w:rPr>
          <w:rStyle w:val="CodeInline"/>
        </w:rPr>
      </w:pPr>
      <w:r w:rsidRPr="00404279">
        <w:rPr>
          <w:rStyle w:val="CodeInline"/>
        </w:rPr>
        <w:t xml:space="preserve">    static let staticArray2 = [|[| "A"; "B" |]; [| "A"; "B" |] |]</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StaticMethod(y:int) = 3 + 4 + y</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StaticProperty2 </w:t>
      </w:r>
    </w:p>
    <w:p w:rsidR="000753D5" w:rsidRPr="00F115D2" w:rsidRDefault="000753D5" w:rsidP="000753D5">
      <w:pPr>
        <w:pStyle w:val="CodeExample"/>
      </w:pPr>
      <w:r w:rsidRPr="00404279">
        <w:rPr>
          <w:rStyle w:val="CodeInline"/>
        </w:rPr>
        <w:t xml:space="preserve">        with get()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MutableStaticProperty</w:t>
      </w:r>
    </w:p>
    <w:p w:rsidR="000753D5" w:rsidRPr="00F115D2" w:rsidRDefault="000753D5" w:rsidP="000753D5">
      <w:pPr>
        <w:pStyle w:val="CodeExample"/>
        <w:rPr>
          <w:rStyle w:val="CodeInline"/>
        </w:rPr>
      </w:pPr>
      <w:r w:rsidRPr="00404279">
        <w:rPr>
          <w:rStyle w:val="CodeInline"/>
        </w:rPr>
        <w:t xml:space="preserve">        with get()         = adjustableStaticValue </w:t>
      </w:r>
    </w:p>
    <w:p w:rsidR="000753D5" w:rsidRPr="00F115D2" w:rsidRDefault="000753D5" w:rsidP="000753D5">
      <w:pPr>
        <w:pStyle w:val="CodeExample"/>
        <w:rPr>
          <w:rStyle w:val="CodeInline"/>
        </w:rPr>
      </w:pPr>
      <w:r w:rsidRPr="00404279">
        <w:rPr>
          <w:rStyle w:val="CodeInline"/>
        </w:rPr>
        <w:t xml:space="preserve">        and  set(v:string) = adjustableStaticValue &lt;- v</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w:t>
      </w:r>
    </w:p>
    <w:p w:rsidR="000753D5" w:rsidRPr="00F115D2" w:rsidRDefault="000753D5" w:rsidP="000753D5">
      <w:pPr>
        <w:pStyle w:val="CodeExample"/>
        <w:rPr>
          <w:rStyle w:val="CodeInline"/>
        </w:rPr>
      </w:pPr>
      <w:r w:rsidRPr="00404279">
        <w:rPr>
          <w:rStyle w:val="CodeInline"/>
        </w:rPr>
        <w:t xml:space="preserve">        with get(idx) = staticArray.[idx]</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StaticIndexer2</w:t>
      </w:r>
    </w:p>
    <w:p w:rsidR="000753D5" w:rsidRPr="00F115D2" w:rsidRDefault="000753D5" w:rsidP="000753D5">
      <w:pPr>
        <w:pStyle w:val="CodeExample"/>
        <w:rPr>
          <w:rStyle w:val="CodeInline"/>
        </w:rPr>
      </w:pPr>
      <w:r w:rsidRPr="00404279">
        <w:rPr>
          <w:rStyle w:val="CodeInline"/>
        </w:rPr>
        <w:t xml:space="preserve">        with get(idx1,idx2) = staticArray2.[idx1].[idx2]</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MutableStaticIndexer</w:t>
      </w:r>
    </w:p>
    <w:p w:rsidR="000753D5" w:rsidRPr="00F115D2" w:rsidRDefault="000753D5" w:rsidP="000753D5">
      <w:pPr>
        <w:pStyle w:val="CodeExample"/>
        <w:rPr>
          <w:rStyle w:val="CodeInline"/>
        </w:rPr>
      </w:pPr>
      <w:r w:rsidRPr="00404279">
        <w:rPr>
          <w:rStyle w:val="CodeInline"/>
        </w:rPr>
        <w:t xml:space="preserve">        with get (idx1) = staticArray.[idx1]</w:t>
      </w:r>
    </w:p>
    <w:p w:rsidR="000753D5" w:rsidRPr="00F115D2" w:rsidRDefault="000753D5" w:rsidP="000753D5">
      <w:pPr>
        <w:pStyle w:val="CodeExample"/>
        <w:rPr>
          <w:rStyle w:val="CodeInline"/>
        </w:rPr>
      </w:pPr>
      <w:r w:rsidRPr="00404279">
        <w:rPr>
          <w:rStyle w:val="CodeInline"/>
        </w:rPr>
        <w:t xml:space="preserve">        and  set (idx1) (v:string) = staticArray.[idx1] &lt;- v</w:t>
      </w:r>
    </w:p>
    <w:p w:rsidR="00355A73" w:rsidRPr="00642A76" w:rsidRDefault="006B52C5" w:rsidP="00355A73">
      <w:r w:rsidRPr="00391D69">
        <w:t xml:space="preserve">An </w:t>
      </w:r>
      <w:r w:rsidRPr="00B81F48">
        <w:rPr>
          <w:rStyle w:val="Italic"/>
        </w:rPr>
        <w:t>instance member</w:t>
      </w:r>
      <w:r w:rsidR="00F54660">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F54660">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rsidR="00355A73" w:rsidRPr="00404279" w:rsidRDefault="006B52C5" w:rsidP="00CB0A95">
      <w:pPr>
        <w:pStyle w:val="CodeExample"/>
        <w:rPr>
          <w:rStyle w:val="CodeInline"/>
          <w:szCs w:val="22"/>
          <w:lang w:eastAsia="en-US"/>
        </w:rPr>
      </w:pPr>
      <w:r w:rsidRPr="00E42689">
        <w:rPr>
          <w:rStyle w:val="CodeInline"/>
        </w:rPr>
        <w:t>type MyClass() =</w:t>
      </w:r>
    </w:p>
    <w:p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rsidR="007579B8" w:rsidRPr="0059321D" w:rsidRDefault="007579B8" w:rsidP="0059321D">
      <w:pPr>
        <w:pStyle w:val="CodeExample"/>
        <w:rPr>
          <w:rStyle w:val="CodeInline"/>
          <w:bCs w:val="0"/>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rsidR="007579B8" w:rsidRPr="00F115D2" w:rsidRDefault="006B52C5" w:rsidP="00CB0A95">
      <w:pPr>
        <w:pStyle w:val="CodeExample"/>
      </w:pPr>
      <w:r w:rsidRPr="00404279">
        <w:rPr>
          <w:rStyle w:val="CodeInline"/>
        </w:rPr>
        <w:t xml:space="preserve">        with get ()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 x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 // error, x has type 'string' not 'int'</w:t>
      </w:r>
    </w:p>
    <w:p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F54660" w:rsidRPr="00047D15">
        <w:fldChar w:fldCharType="begin"/>
      </w:r>
      <w:r w:rsidRPr="006B52C5">
        <w:instrText xml:space="preserve"> REF Generalization \r \h </w:instrText>
      </w:r>
      <w:r w:rsidR="00F54660" w:rsidRPr="00047D15">
        <w:fldChar w:fldCharType="separate"/>
      </w:r>
      <w:r w:rsidR="00340C81">
        <w:t>14.5.7</w:t>
      </w:r>
      <w:r w:rsidR="00F54660" w:rsidRPr="00047D15">
        <w:fldChar w:fldCharType="end"/>
      </w:r>
      <w:r w:rsidRPr="006B52C5">
        <w:t>).</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Id&lt;'T&gt; (x:'T) : 'T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w:t>
      </w:r>
    </w:p>
    <w:p w:rsidR="00011D08" w:rsidRPr="00F115D2" w:rsidRDefault="006B52C5" w:rsidP="006230F9">
      <w:pPr>
        <w:pStyle w:val="Heading3"/>
      </w:pPr>
      <w:bookmarkStart w:id="3939" w:name="_Toc257733664"/>
      <w:bookmarkStart w:id="3940" w:name="_Toc270597560"/>
      <w:bookmarkStart w:id="3941" w:name="_Toc286309451"/>
      <w:r w:rsidRPr="00404279">
        <w:t>Property Members</w:t>
      </w:r>
      <w:bookmarkEnd w:id="3939"/>
      <w:bookmarkEnd w:id="3940"/>
      <w:bookmarkEnd w:id="3941"/>
    </w:p>
    <w:p w:rsidR="00011D08" w:rsidRPr="00391D69" w:rsidRDefault="006B52C5" w:rsidP="008F04E6">
      <w:pPr>
        <w:keepNext/>
      </w:pPr>
      <w:r w:rsidRPr="006B52C5">
        <w:t xml:space="preserve">A </w:t>
      </w:r>
      <w:r w:rsidRPr="00B81F48">
        <w:rPr>
          <w:rStyle w:val="Italic"/>
        </w:rPr>
        <w:t>property member</w:t>
      </w:r>
      <w:r w:rsidR="00F54660">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F54660">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011D08" w:rsidRPr="00F115D2" w:rsidRDefault="006B52C5" w:rsidP="00011D08">
      <w:r w:rsidRPr="006B52C5">
        <w:t xml:space="preserve">A property member </w:t>
      </w:r>
      <w:r w:rsidR="001D0BC4">
        <w:t>in</w:t>
      </w:r>
      <w:r w:rsidR="001D0BC4" w:rsidRPr="006B52C5">
        <w:t xml:space="preserve"> </w:t>
      </w:r>
      <w:r w:rsidRPr="006B52C5">
        <w:t>the form</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011D08">
      <w:r w:rsidRPr="006B52C5">
        <w:t>is equivalent to two property members of the form:</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011D08">
      <w:r w:rsidRPr="006B52C5">
        <w:t>Furthermore</w:t>
      </w:r>
      <w:r w:rsidR="00B75F35">
        <w:t>,</w:t>
      </w:r>
      <w:r w:rsidR="00E636F1">
        <w:t xml:space="preserve"> the following two members are equivalent:</w:t>
      </w:r>
    </w:p>
    <w:p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rsidR="00011D08" w:rsidRPr="00110BB5" w:rsidRDefault="000753D5" w:rsidP="00011D08">
      <w:r>
        <w:t>T</w:t>
      </w:r>
      <w:r w:rsidR="00E636F1">
        <w:t>hese two are also equivalent:</w:t>
      </w:r>
    </w:p>
    <w:p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rsidR="00011D08" w:rsidRPr="00110BB5" w:rsidRDefault="006B52C5" w:rsidP="00011D08">
      <w:r w:rsidRPr="00497D56">
        <w:t>Thus</w:t>
      </w:r>
      <w:r w:rsidR="00E636F1">
        <w:t>,</w:t>
      </w:r>
      <w:r w:rsidRPr="00497D56">
        <w:t xml:space="preserve"> property members may be reduced to the following two forms:</w:t>
      </w:r>
    </w:p>
    <w:p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rsidR="00011D08" w:rsidRPr="00F115D2" w:rsidRDefault="006B52C5" w:rsidP="00011D08">
      <w:r w:rsidRPr="00497D56">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rsidR="00821B29" w:rsidRPr="00F115D2" w:rsidRDefault="006B52C5" w:rsidP="00821B29">
      <w:r w:rsidRPr="006B52C5">
        <w:t xml:space="preserve">A property member is an </w:t>
      </w:r>
      <w:r w:rsidRPr="00B81F48">
        <w:rPr>
          <w:rStyle w:val="Italic"/>
        </w:rPr>
        <w:t>indexer property</w:t>
      </w:r>
      <w:r w:rsidR="00F54660">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F54660">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rsidR="00011D08" w:rsidRPr="00F115D2"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rsidR="0024760F" w:rsidRPr="00404279" w:rsidRDefault="006B52C5" w:rsidP="00011D08">
      <w:pPr>
        <w:pStyle w:val="CodeExample"/>
        <w:rPr>
          <w:rStyle w:val="CodeInline"/>
        </w:rPr>
      </w:pPr>
      <w:r w:rsidRPr="00404279">
        <w:rPr>
          <w:rStyle w:val="CodeInline"/>
        </w:rPr>
        <w:t xml:space="preserve">type C () = </w:t>
      </w:r>
    </w:p>
    <w:p w:rsidR="00011D08" w:rsidRPr="00F115D2" w:rsidRDefault="006B52C5" w:rsidP="00011D08">
      <w:pPr>
        <w:pStyle w:val="CodeExample"/>
        <w:rPr>
          <w:rStyle w:val="CodeInline"/>
        </w:rPr>
      </w:pPr>
      <w:r w:rsidRPr="00404279">
        <w:rPr>
          <w:rStyle w:val="CodeInline"/>
        </w:rPr>
        <w:t xml:space="preserve">    static member Time = System.DateTime.Now</w:t>
      </w:r>
    </w:p>
    <w:p w:rsidR="00011D08" w:rsidRPr="007F4D88" w:rsidRDefault="006B52C5" w:rsidP="00011D08">
      <w:pPr>
        <w:pStyle w:val="Note"/>
      </w:pPr>
      <w:r w:rsidRPr="00404279">
        <w:t xml:space="preserve">Note: </w:t>
      </w:r>
      <w:r w:rsidR="001D0BC4">
        <w:t>A</w:t>
      </w:r>
      <w:r w:rsidR="001D0BC4" w:rsidRPr="00404279">
        <w:t xml:space="preserve"> </w:t>
      </w:r>
      <w:r w:rsidRPr="00404279">
        <w:t xml:space="preserve">static property member may also be written with an explicit </w:t>
      </w:r>
      <w:r w:rsidRPr="00404279">
        <w:rPr>
          <w:rStyle w:val="CodeInline"/>
        </w:rPr>
        <w:t>get</w:t>
      </w:r>
      <w:r w:rsidRPr="00404279">
        <w:t xml:space="preserve"> method:</w:t>
      </w:r>
    </w:p>
    <w:p w:rsidR="00011D08" w:rsidRPr="007F4D88" w:rsidRDefault="006B52C5" w:rsidP="00011D08">
      <w:pPr>
        <w:pStyle w:val="Note"/>
        <w:rPr>
          <w:rStyle w:val="CodeInline"/>
        </w:rPr>
      </w:pPr>
      <w:r w:rsidRPr="007F4D88">
        <w:rPr>
          <w:rStyle w:val="CodeInline"/>
        </w:rPr>
        <w:t xml:space="preserve">    static member ComputerName </w:t>
      </w:r>
      <w:r w:rsidRPr="007F4D88">
        <w:rPr>
          <w:rStyle w:val="CodeInline"/>
        </w:rPr>
        <w:br/>
        <w:t xml:space="preserve">        with get() = System.Environment.GetEnvironmentVariable("COMPUTERNAME")</w:t>
      </w:r>
    </w:p>
    <w:p w:rsidR="00011D08" w:rsidRPr="00F115D2" w:rsidRDefault="006B52C5" w:rsidP="006230F9">
      <w:pPr>
        <w:pStyle w:val="Heading3"/>
      </w:pPr>
      <w:bookmarkStart w:id="3942" w:name="_Toc257733665"/>
      <w:bookmarkStart w:id="3943" w:name="_Toc270597561"/>
      <w:bookmarkStart w:id="3944" w:name="_Toc286309452"/>
      <w:r w:rsidRPr="00404279">
        <w:t>Method Members</w:t>
      </w:r>
      <w:bookmarkEnd w:id="3942"/>
      <w:bookmarkEnd w:id="3943"/>
      <w:bookmarkEnd w:id="3944"/>
    </w:p>
    <w:p w:rsidR="00011D08" w:rsidRPr="00E42689" w:rsidRDefault="006B52C5" w:rsidP="00011D08">
      <w:r w:rsidRPr="006B52C5">
        <w:t xml:space="preserve">A </w:t>
      </w:r>
      <w:r w:rsidRPr="00B81F48">
        <w:rPr>
          <w:rStyle w:val="Italic"/>
        </w:rPr>
        <w:t>method member</w:t>
      </w:r>
      <w:r w:rsidR="00F54660">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F54660">
        <w:rPr>
          <w:i/>
          <w:lang w:eastAsia="en-GB"/>
        </w:rPr>
        <w:fldChar w:fldCharType="end"/>
      </w:r>
      <w:r w:rsidRPr="00497D56">
        <w:t xml:space="preserve"> is </w:t>
      </w:r>
      <w:r w:rsidRPr="00391D69">
        <w:t>of the form:</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rsidR="00CB1180" w:rsidRPr="00F115D2" w:rsidRDefault="006B52C5" w:rsidP="00CB1180">
      <w:r w:rsidRPr="006B52C5">
        <w:t>Arity analysis (§</w:t>
      </w:r>
      <w:r w:rsidR="00F54660" w:rsidRPr="00E42689">
        <w:fldChar w:fldCharType="begin"/>
      </w:r>
      <w:r w:rsidRPr="006B52C5">
        <w:instrText xml:space="preserve"> REF ArityAnalysis \r \h </w:instrText>
      </w:r>
      <w:r w:rsidR="00F54660" w:rsidRPr="00E42689">
        <w:fldChar w:fldCharType="separate"/>
      </w:r>
      <w:r w:rsidR="00340C81">
        <w:t>14.9</w:t>
      </w:r>
      <w:r w:rsidR="00F54660"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rsidR="00CB1180" w:rsidRPr="00F115D2" w:rsidRDefault="006B52C5" w:rsidP="006230F9">
      <w:pPr>
        <w:pStyle w:val="Heading3"/>
      </w:pPr>
      <w:bookmarkStart w:id="3945" w:name="_Toc257733666"/>
      <w:bookmarkStart w:id="3946" w:name="_Toc270597562"/>
      <w:bookmarkStart w:id="3947" w:name="_Toc286309453"/>
      <w:r w:rsidRPr="00404279">
        <w:t>Curried Method Members</w:t>
      </w:r>
      <w:bookmarkEnd w:id="3945"/>
      <w:bookmarkEnd w:id="3946"/>
      <w:bookmarkEnd w:id="3947"/>
    </w:p>
    <w:p w:rsidR="00011D08" w:rsidRPr="00F115D2" w:rsidRDefault="006B52C5" w:rsidP="00011D08">
      <w:r w:rsidRPr="006B52C5">
        <w:t>Methods</w:t>
      </w:r>
      <w:r w:rsidR="00F54660">
        <w:fldChar w:fldCharType="begin"/>
      </w:r>
      <w:r w:rsidR="00CA10D2">
        <w:instrText xml:space="preserve"> XE "</w:instrText>
      </w:r>
      <w:r w:rsidR="00CA10D2" w:rsidRPr="00D11BEE">
        <w:instrText>method members:curried</w:instrText>
      </w:r>
      <w:r w:rsidR="00CA10D2">
        <w:instrText xml:space="preserve">" </w:instrText>
      </w:r>
      <w:r w:rsidR="00F54660">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F54660">
        <w:fldChar w:fldCharType="begin"/>
      </w:r>
      <w:r w:rsidR="00DD7899">
        <w:instrText xml:space="preserve"> XE "</w:instrText>
      </w:r>
      <w:r w:rsidR="00DD7899" w:rsidRPr="00DD7899">
        <w:instrText>curried form</w:instrText>
      </w:r>
      <w:r w:rsidR="00DD7899">
        <w:instrText xml:space="preserve">" </w:instrText>
      </w:r>
      <w:r w:rsidR="00F54660">
        <w:fldChar w:fldCharType="end"/>
      </w:r>
      <w:r w:rsidRPr="006B52C5">
        <w:t>. For example:</w:t>
      </w:r>
    </w:p>
    <w:p w:rsidR="00011D08" w:rsidRPr="00C0102C" w:rsidRDefault="006B52C5" w:rsidP="00C0102C">
      <w:pPr>
        <w:pStyle w:val="CodeExample"/>
      </w:pPr>
      <w:r w:rsidRPr="00C0102C">
        <w:t xml:space="preserve">static member StaticMethod2 s1 s2 = </w:t>
      </w:r>
    </w:p>
    <w:p w:rsidR="00011D08" w:rsidRPr="00C0102C" w:rsidRDefault="006B52C5" w:rsidP="00C0102C">
      <w:pPr>
        <w:pStyle w:val="CodeExample"/>
      </w:pPr>
      <w:r w:rsidRPr="00C0102C">
        <w:t xml:space="preserve">    sprintf "In StaticMethod(%s,%s)" s1 s2</w:t>
      </w:r>
    </w:p>
    <w:p w:rsidR="007D39B7" w:rsidRDefault="006B52C5" w:rsidP="00AC6ACA">
      <w:r w:rsidRPr="006B52C5">
        <w:t>The rules of arity analysis (§</w:t>
      </w:r>
      <w:r w:rsidR="00F54660" w:rsidRPr="00047D15">
        <w:fldChar w:fldCharType="begin"/>
      </w:r>
      <w:r w:rsidRPr="006B52C5">
        <w:instrText xml:space="preserve"> REF ArityAnalysis \r \h </w:instrText>
      </w:r>
      <w:r w:rsidR="00F54660" w:rsidRPr="00047D15">
        <w:fldChar w:fldCharType="separate"/>
      </w:r>
      <w:r w:rsidR="00340C81">
        <w:t>14.9</w:t>
      </w:r>
      <w:r w:rsidR="00F54660" w:rsidRPr="00047D15">
        <w:fldChar w:fldCharType="end"/>
      </w:r>
      <w:r w:rsidRPr="006B52C5">
        <w:t>) determine the compiled form of these members.</w:t>
      </w:r>
    </w:p>
    <w:p w:rsidR="00AC6ACA" w:rsidRDefault="007D39B7" w:rsidP="00AC6ACA">
      <w:r>
        <w:t>The following limitations apply to curried method members:</w:t>
      </w:r>
    </w:p>
    <w:p w:rsidR="007D39B7" w:rsidRDefault="007D39B7" w:rsidP="008F04E6">
      <w:pPr>
        <w:pStyle w:val="BulletList"/>
      </w:pPr>
      <w:r>
        <w:t>Additional argument groups may not include optional or byref parameters</w:t>
      </w:r>
      <w:r w:rsidR="00B75F35">
        <w:t>.</w:t>
      </w:r>
    </w:p>
    <w:p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F54660" w:rsidRPr="00110BB5">
        <w:fldChar w:fldCharType="begin"/>
      </w:r>
      <w:r w:rsidRPr="007D39B7">
        <w:instrText xml:space="preserve"> REF NamedArguments \r \h </w:instrText>
      </w:r>
      <w:r w:rsidR="00C0102C">
        <w:instrText xml:space="preserve"> \* MERGEFORMAT </w:instrText>
      </w:r>
      <w:r w:rsidR="00F54660" w:rsidRPr="00110BB5">
        <w:fldChar w:fldCharType="separate"/>
      </w:r>
      <w:r w:rsidR="00340C81">
        <w:t>8.13.4</w:t>
      </w:r>
      <w:r w:rsidR="00F54660" w:rsidRPr="00110BB5">
        <w:fldChar w:fldCharType="end"/>
      </w:r>
      <w:r w:rsidRPr="00497D56">
        <w:t>)</w:t>
      </w:r>
      <w:r w:rsidR="00B75F35" w:rsidRPr="00110BB5">
        <w:t>.</w:t>
      </w:r>
    </w:p>
    <w:p w:rsidR="007D39B7" w:rsidRDefault="007D39B7" w:rsidP="008F04E6">
      <w:pPr>
        <w:pStyle w:val="BulletList"/>
      </w:pPr>
      <w:r w:rsidRPr="00391D69">
        <w:t>Curried members may not be overloaded</w:t>
      </w:r>
      <w:r w:rsidR="00B75F35" w:rsidRPr="00E42689">
        <w:t>.</w:t>
      </w:r>
    </w:p>
    <w:p w:rsidR="00C0102C" w:rsidRPr="00E42689" w:rsidRDefault="00C0102C" w:rsidP="008F04E6">
      <w:pPr>
        <w:pStyle w:val="Le"/>
      </w:pPr>
    </w:p>
    <w:p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not recommended that curried argument members 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rsidR="0064014D" w:rsidRPr="00F115D2" w:rsidRDefault="006B52C5" w:rsidP="006230F9">
      <w:pPr>
        <w:pStyle w:val="Heading3"/>
      </w:pPr>
      <w:bookmarkStart w:id="3948" w:name="_Toc234041132"/>
      <w:bookmarkStart w:id="3949" w:name="_Toc234049006"/>
      <w:bookmarkStart w:id="3950" w:name="_Toc234049580"/>
      <w:bookmarkStart w:id="3951" w:name="_Toc234054351"/>
      <w:bookmarkStart w:id="3952" w:name="_Toc234055478"/>
      <w:bookmarkStart w:id="3953" w:name="_Toc234041133"/>
      <w:bookmarkStart w:id="3954" w:name="_Toc234049007"/>
      <w:bookmarkStart w:id="3955" w:name="_Toc234049581"/>
      <w:bookmarkStart w:id="3956" w:name="_Toc234054352"/>
      <w:bookmarkStart w:id="3957" w:name="_Toc234055479"/>
      <w:bookmarkStart w:id="3958" w:name="_Toc234041134"/>
      <w:bookmarkStart w:id="3959" w:name="_Toc234049008"/>
      <w:bookmarkStart w:id="3960" w:name="_Toc234049582"/>
      <w:bookmarkStart w:id="3961" w:name="_Toc234054353"/>
      <w:bookmarkStart w:id="3962" w:name="_Toc234055480"/>
      <w:bookmarkStart w:id="3963" w:name="_Toc234041135"/>
      <w:bookmarkStart w:id="3964" w:name="_Toc234049009"/>
      <w:bookmarkStart w:id="3965" w:name="_Toc234049583"/>
      <w:bookmarkStart w:id="3966" w:name="_Toc234054354"/>
      <w:bookmarkStart w:id="3967" w:name="_Toc234055481"/>
      <w:bookmarkStart w:id="3968" w:name="NamedArguments"/>
      <w:bookmarkStart w:id="3969" w:name="_Toc257733667"/>
      <w:bookmarkStart w:id="3970" w:name="_Toc270597563"/>
      <w:bookmarkStart w:id="3971" w:name="_Toc286309454"/>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r w:rsidRPr="00404279">
        <w:t>Named Arguments to Method Members</w:t>
      </w:r>
      <w:bookmarkEnd w:id="3968"/>
      <w:bookmarkEnd w:id="3969"/>
      <w:bookmarkEnd w:id="3970"/>
      <w:bookmarkEnd w:id="3971"/>
    </w:p>
    <w:p w:rsidR="006B6E21" w:rsidRDefault="006B52C5">
      <w:pPr>
        <w:keepNext/>
      </w:pPr>
      <w:r w:rsidRPr="006B52C5">
        <w:t>Calls to methods</w:t>
      </w:r>
      <w:r w:rsidR="00F54660">
        <w:fldChar w:fldCharType="begin"/>
      </w:r>
      <w:r w:rsidR="00027661">
        <w:instrText xml:space="preserve"> XE "</w:instrText>
      </w:r>
      <w:r w:rsidR="00027661" w:rsidRPr="004B1A07">
        <w:instrText>method members:named arguments to</w:instrText>
      </w:r>
      <w:r w:rsidR="00027661">
        <w:instrText xml:space="preserve">" </w:instrText>
      </w:r>
      <w:r w:rsidR="00F54660">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F54660">
        <w:fldChar w:fldCharType="begin"/>
      </w:r>
      <w:r w:rsidR="001D0BC4">
        <w:instrText xml:space="preserve"> XE "</w:instrText>
      </w:r>
      <w:r w:rsidR="001D0BC4" w:rsidRPr="00BE2115">
        <w:instrText>arguments:named</w:instrText>
      </w:r>
      <w:r w:rsidR="001D0BC4">
        <w:instrText xml:space="preserve">" </w:instrText>
      </w:r>
      <w:r w:rsidR="00F54660">
        <w:fldChar w:fldCharType="end"/>
      </w:r>
      <w:r w:rsidRPr="00497D56">
        <w:t>. For example</w:t>
      </w:r>
      <w:r w:rsidR="00D756A6" w:rsidRPr="00110BB5">
        <w:t>:</w:t>
      </w:r>
    </w:p>
    <w:p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rsidR="0064014D" w:rsidRPr="00F115D2" w:rsidRDefault="006B52C5" w:rsidP="0064014D">
      <w:pPr>
        <w:pStyle w:val="CodeExplanation"/>
      </w:pPr>
      <w:r w:rsidRPr="00404279">
        <w:t xml:space="preserve">type C() = </w:t>
      </w:r>
    </w:p>
    <w:p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rsidR="0064014D" w:rsidRPr="00F115D2" w:rsidRDefault="0064014D" w:rsidP="0064014D">
      <w:pPr>
        <w:pStyle w:val="CodeExplanation"/>
      </w:pPr>
    </w:p>
    <w:p w:rsidR="0064014D" w:rsidRPr="00F115D2" w:rsidRDefault="006B52C5" w:rsidP="0064014D">
      <w:pPr>
        <w:pStyle w:val="CodeExplanation"/>
      </w:pPr>
      <w:r w:rsidRPr="00404279">
        <w:t>let c = C()</w:t>
      </w:r>
    </w:p>
    <w:p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rsidR="0064014D" w:rsidRPr="00F115D2" w:rsidRDefault="006B52C5" w:rsidP="0064014D">
      <w:commentRangeStart w:id="3972"/>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commentRangeEnd w:id="3972"/>
      <w:r w:rsidR="00284AB3">
        <w:rPr>
          <w:rStyle w:val="CommentReference"/>
        </w:rPr>
        <w:commentReference w:id="3972"/>
      </w:r>
    </w:p>
    <w:p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340C81">
        <w:t>14.3</w:t>
      </w:r>
      <w:r w:rsidR="00F54660"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rsidR="0064014D" w:rsidRPr="00F115D2" w:rsidRDefault="006B52C5" w:rsidP="0064014D">
      <w:r w:rsidRPr="006B52C5">
        <w:t xml:space="preserve">The </w:t>
      </w:r>
      <w:r w:rsidRPr="00B81F48">
        <w:rPr>
          <w:rStyle w:val="Italic"/>
        </w:rPr>
        <w:t>Method Application Resolution</w:t>
      </w:r>
      <w:r w:rsidRPr="006B52C5">
        <w:t xml:space="preserve"> (§</w:t>
      </w:r>
      <w:r w:rsidR="00F54660" w:rsidRPr="00047D15">
        <w:fldChar w:fldCharType="begin"/>
      </w:r>
      <w:r w:rsidRPr="006B52C5">
        <w:instrText xml:space="preserve"> REF MethodApplicationResolution \r \h </w:instrText>
      </w:r>
      <w:r w:rsidR="00F54660" w:rsidRPr="00047D15">
        <w:fldChar w:fldCharType="separate"/>
      </w:r>
      <w:r w:rsidR="00340C81">
        <w:t>14.3</w:t>
      </w:r>
      <w:r w:rsidR="00F54660" w:rsidRPr="00047D15">
        <w:fldChar w:fldCharType="end"/>
      </w:r>
      <w:r w:rsidRPr="006B52C5">
        <w:t>) rules ensure that:</w:t>
      </w:r>
    </w:p>
    <w:p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rsidR="00487D68" w:rsidRPr="00F115D2" w:rsidRDefault="00487D68" w:rsidP="008F04E6">
      <w:pPr>
        <w:pStyle w:val="Le"/>
      </w:pPr>
    </w:p>
    <w:p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F54660">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F54660">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w:t>
      </w:r>
      <w:commentRangeStart w:id="3973"/>
      <w:r w:rsidR="00FE6505">
        <w:t xml:space="preserve">the arguments must appear in the correct sequence. </w:t>
      </w:r>
      <w:commentRangeEnd w:id="3973"/>
      <w:r w:rsidR="009D50A8">
        <w:rPr>
          <w:rStyle w:val="CommentReference"/>
        </w:rPr>
        <w:commentReference w:id="3973"/>
      </w:r>
    </w:p>
    <w:p w:rsidR="00BB23F8" w:rsidRPr="00F115D2" w:rsidRDefault="00BB23F8" w:rsidP="00BB23F8">
      <w:r w:rsidRPr="006B52C5">
        <w:t>For example, the following code is invalid:</w:t>
      </w:r>
    </w:p>
    <w:p w:rsidR="00BB23F8" w:rsidRPr="00F115D2" w:rsidRDefault="00BB23F8" w:rsidP="00BB23F8">
      <w:pPr>
        <w:pStyle w:val="CodeExample"/>
      </w:pPr>
      <w:r w:rsidRPr="00404279">
        <w:t>// error: unnamed args after named</w:t>
      </w:r>
    </w:p>
    <w:p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rsidR="0064014D" w:rsidRPr="00F115D2" w:rsidRDefault="006B52C5" w:rsidP="008F04E6">
      <w:pPr>
        <w:keepNext/>
      </w:pPr>
      <w:r w:rsidRPr="006B52C5">
        <w:t>Similarly, the following code is invalid</w:t>
      </w:r>
      <w:r w:rsidR="00537574">
        <w:t>:</w:t>
      </w:r>
    </w:p>
    <w:p w:rsidR="0064014D" w:rsidRPr="00F115D2" w:rsidRDefault="006B52C5" w:rsidP="00BB23F8">
      <w:pPr>
        <w:pStyle w:val="CodeExample"/>
      </w:pPr>
      <w:r w:rsidRPr="00404279">
        <w:t xml:space="preserve">type Foo() = </w:t>
      </w:r>
    </w:p>
    <w:p w:rsidR="0064014D" w:rsidRPr="00F115D2" w:rsidRDefault="006B52C5" w:rsidP="00BB23F8">
      <w:pPr>
        <w:pStyle w:val="CodeExample"/>
      </w:pPr>
      <w:r w:rsidRPr="00404279">
        <w:t xml:space="preserve">    static member M</w:t>
      </w:r>
      <w:r w:rsidR="0050172E">
        <w:t xml:space="preserve"> </w:t>
      </w:r>
      <w:r w:rsidRPr="00404279">
        <w:t>(arg1, arg2, arg3) = 1</w:t>
      </w:r>
    </w:p>
    <w:p w:rsidR="0064014D" w:rsidRPr="00F115D2" w:rsidRDefault="006B52C5" w:rsidP="00BB23F8">
      <w:pPr>
        <w:pStyle w:val="CodeExample"/>
      </w:pPr>
      <w:r w:rsidRPr="00404279">
        <w:t>// error: arg1, arg3 not a prefix of the argument list</w:t>
      </w:r>
    </w:p>
    <w:p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rsidR="0050172E" w:rsidRPr="00F115D2" w:rsidRDefault="0050172E" w:rsidP="0050172E">
      <w:r>
        <w:t>T</w:t>
      </w:r>
      <w:r w:rsidRPr="006B52C5">
        <w:t>he following code is valid:</w:t>
      </w:r>
    </w:p>
    <w:p w:rsidR="0050172E" w:rsidRPr="00F115D2" w:rsidRDefault="0050172E" w:rsidP="0050172E">
      <w:pPr>
        <w:pStyle w:val="CodeExample"/>
      </w:pPr>
      <w:r w:rsidRPr="00404279">
        <w:t xml:space="preserve">type Foo() = </w:t>
      </w:r>
    </w:p>
    <w:p w:rsidR="0050172E" w:rsidRPr="00F115D2" w:rsidRDefault="0050172E" w:rsidP="0050172E">
      <w:pPr>
        <w:pStyle w:val="CodeExample"/>
      </w:pPr>
      <w:r w:rsidRPr="00404279">
        <w:t xml:space="preserve">    static member M</w:t>
      </w:r>
      <w:r>
        <w:t xml:space="preserve"> </w:t>
      </w:r>
      <w:r w:rsidRPr="00404279">
        <w:t>(arg1, arg2, arg3) = 1</w:t>
      </w:r>
    </w:p>
    <w:p w:rsidR="0050172E" w:rsidRDefault="0050172E" w:rsidP="0050172E">
      <w:pPr>
        <w:pStyle w:val="CodeExample"/>
      </w:pPr>
    </w:p>
    <w:p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static member ThreeArgs : arg1:int * arg2:int * arg3:int -&gt; int</w:t>
      </w:r>
    </w:p>
    <w:p w:rsidR="0064014D" w:rsidRPr="00F115D2" w:rsidRDefault="006B52C5" w:rsidP="0064014D">
      <w:pPr>
        <w:pStyle w:val="CodeExample"/>
      </w:pPr>
      <w:r w:rsidRPr="00404279">
        <w:t xml:space="preserve">    abstract TwoArgs : arg1:int * arg2:int -&gt; int</w:t>
      </w:r>
    </w:p>
    <w:p w:rsidR="0064014D" w:rsidRPr="00F115D2" w:rsidRDefault="006B52C5" w:rsidP="006230F9">
      <w:pPr>
        <w:pStyle w:val="Heading3"/>
      </w:pPr>
      <w:bookmarkStart w:id="3974" w:name="_Toc257733668"/>
      <w:bookmarkStart w:id="3975" w:name="_Toc270597564"/>
      <w:bookmarkStart w:id="3976" w:name="_Toc286309455"/>
      <w:bookmarkStart w:id="3977" w:name="OptionalArguments"/>
      <w:r w:rsidRPr="00404279">
        <w:t>Optional Arguments to Method Members</w:t>
      </w:r>
      <w:bookmarkEnd w:id="3974"/>
      <w:bookmarkEnd w:id="3975"/>
      <w:bookmarkEnd w:id="3976"/>
    </w:p>
    <w:bookmarkEnd w:id="3977"/>
    <w:p w:rsidR="009D50A8" w:rsidRDefault="006B52C5" w:rsidP="0064014D">
      <w:r w:rsidRPr="006B52C5">
        <w:t>M</w:t>
      </w:r>
      <w:r w:rsidR="00E319CF">
        <w:t>ethod m</w:t>
      </w:r>
      <w:r w:rsidRPr="006B52C5">
        <w:t>embers</w:t>
      </w:r>
      <w:r w:rsidR="00F54660">
        <w:fldChar w:fldCharType="begin"/>
      </w:r>
      <w:r w:rsidR="00027661">
        <w:instrText xml:space="preserve"> XE "</w:instrText>
      </w:r>
      <w:r w:rsidR="00027661" w:rsidRPr="00C228AD">
        <w:instrText>method members:optional arguments to</w:instrText>
      </w:r>
      <w:r w:rsidR="00027661">
        <w:instrText xml:space="preserve">" </w:instrText>
      </w:r>
      <w:r w:rsidR="00F54660">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F54660">
        <w:fldChar w:fldCharType="begin"/>
      </w:r>
      <w:r w:rsidR="001D0BC4">
        <w:instrText xml:space="preserve"> XE "</w:instrText>
      </w:r>
      <w:r w:rsidR="001D0BC4" w:rsidRPr="00F60091">
        <w:instrText>arguments:optional</w:instrText>
      </w:r>
      <w:r w:rsidR="001D0BC4">
        <w:instrText xml:space="preserve">" </w:instrText>
      </w:r>
      <w:r w:rsidR="00F54660">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rsidR="0064014D" w:rsidRPr="00110BB5" w:rsidRDefault="009D50A8" w:rsidP="0064014D">
      <w:r>
        <w:t xml:space="preserve">The following example declares a method member that has two optional arguments. </w:t>
      </w:r>
      <w:r w:rsidR="006B52C5" w:rsidRPr="00497D56">
        <w:t>:</w:t>
      </w:r>
    </w:p>
    <w:p w:rsidR="0064014D" w:rsidRPr="00391D69" w:rsidRDefault="006B52C5" w:rsidP="0064014D">
      <w:pPr>
        <w:pStyle w:val="CodeExample"/>
      </w:pPr>
      <w:r w:rsidRPr="00391D69">
        <w:t>let defaultArg x y = match x with None -&gt; y | Some v -&gt; v</w:t>
      </w:r>
    </w:p>
    <w:p w:rsidR="0064014D" w:rsidRPr="00E42689" w:rsidRDefault="0064014D" w:rsidP="0064014D">
      <w:pPr>
        <w:pStyle w:val="CodeExample"/>
      </w:pPr>
    </w:p>
    <w:p w:rsidR="0064014D" w:rsidRPr="00E42689" w:rsidRDefault="006B52C5" w:rsidP="0064014D">
      <w:pPr>
        <w:pStyle w:val="CodeExample"/>
      </w:pPr>
      <w:r w:rsidRPr="00E42689">
        <w:t xml:space="preserve">type T() = </w:t>
      </w:r>
    </w:p>
    <w:p w:rsidR="0064014D" w:rsidRPr="00F115D2" w:rsidRDefault="006B52C5" w:rsidP="0064014D">
      <w:pPr>
        <w:pStyle w:val="CodeExample"/>
      </w:pPr>
      <w:r w:rsidRPr="00404279">
        <w:t xml:space="preserve">    static member OneNormalTwoOptional (arg1, ?arg2, ?arg3) = </w:t>
      </w:r>
    </w:p>
    <w:p w:rsidR="0064014D" w:rsidRPr="00F115D2" w:rsidRDefault="006B52C5" w:rsidP="0064014D">
      <w:pPr>
        <w:pStyle w:val="CodeExample"/>
      </w:pPr>
      <w:r w:rsidRPr="00404279">
        <w:t xml:space="preserve">        let arg2 = defaultArg arg2 3</w:t>
      </w:r>
    </w:p>
    <w:p w:rsidR="0064014D" w:rsidRPr="00F115D2" w:rsidRDefault="006B52C5" w:rsidP="0064014D">
      <w:pPr>
        <w:pStyle w:val="CodeExample"/>
      </w:pPr>
      <w:r w:rsidRPr="00404279">
        <w:t xml:space="preserve">        let arg3 = defaultArg arg3 10</w:t>
      </w:r>
    </w:p>
    <w:p w:rsidR="00BF11F8" w:rsidRPr="00F115D2" w:rsidRDefault="006B52C5">
      <w:pPr>
        <w:pStyle w:val="CodeExample"/>
      </w:pPr>
      <w:r w:rsidRPr="00404279">
        <w:t xml:space="preserve">        arg1 + arg2 + arg3</w:t>
      </w:r>
    </w:p>
    <w:p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rsidR="0064014D" w:rsidRPr="00F115D2" w:rsidRDefault="006B52C5" w:rsidP="0064014D">
      <w:pPr>
        <w:pStyle w:val="CodeExample"/>
      </w:pPr>
      <w:r w:rsidRPr="00404279">
        <w:t>static member OneNormalTwoOptional : arg1:int * ?arg2:int * ?arg3:int -&gt; int</w:t>
      </w:r>
    </w:p>
    <w:p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Pr>
          <w:rStyle w:val="CodeInline"/>
        </w:rPr>
        <w:t>.</w:t>
      </w:r>
      <w:r w:rsidRPr="006B52C5">
        <w:t xml:space="preserve"> </w:t>
      </w:r>
    </w:p>
    <w:p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rsidR="00C0102C" w:rsidRDefault="006B52C5" w:rsidP="008F04E6">
      <w:pPr>
        <w:pStyle w:val="BulletList"/>
      </w:pPr>
      <w:r w:rsidRPr="006B52C5">
        <w:t xml:space="preserve">By using normal, unnamed arguments </w:t>
      </w:r>
      <w:r w:rsidR="009D50A8">
        <w:t xml:space="preserve">that are </w:t>
      </w:r>
      <w:r w:rsidRPr="006B52C5">
        <w:t>matched by position.</w:t>
      </w:r>
    </w:p>
    <w:p w:rsidR="0064014D" w:rsidRPr="00F115D2" w:rsidRDefault="006B52C5" w:rsidP="008F04E6">
      <w:pPr>
        <w:pStyle w:val="Le"/>
      </w:pPr>
      <w:r w:rsidRPr="006B52C5">
        <w:t xml:space="preserve"> </w:t>
      </w:r>
    </w:p>
    <w:p w:rsidR="006B6E21" w:rsidRDefault="006B52C5">
      <w:pPr>
        <w:keepNext/>
      </w:pPr>
      <w:r w:rsidRPr="006B52C5">
        <w:t>For example:</w:t>
      </w:r>
    </w:p>
    <w:p w:rsidR="0064014D" w:rsidRPr="00F115D2" w:rsidRDefault="006B52C5" w:rsidP="0064014D">
      <w:pPr>
        <w:pStyle w:val="CodeExample"/>
      </w:pPr>
      <w:r w:rsidRPr="00404279">
        <w:t>T.OneNormalTwoOptional(3)</w:t>
      </w:r>
    </w:p>
    <w:p w:rsidR="0064014D" w:rsidRPr="00F115D2" w:rsidRDefault="006B52C5" w:rsidP="0064014D">
      <w:pPr>
        <w:pStyle w:val="CodeExample"/>
      </w:pPr>
      <w:r w:rsidRPr="00404279">
        <w:t>T.OneNormalTwoOptional(3,</w:t>
      </w:r>
      <w:r w:rsidR="00D756A6" w:rsidRPr="00404279">
        <w:t xml:space="preserve"> </w:t>
      </w:r>
      <w:r w:rsidRPr="00404279">
        <w:t>2)</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340C81">
        <w:t>14.3</w:t>
      </w:r>
      <w:r w:rsidR="00F54660" w:rsidRPr="00047D15">
        <w:fldChar w:fldCharType="end"/>
      </w:r>
      <w:r w:rsidRPr="006B52C5">
        <w:t>).</w:t>
      </w:r>
    </w:p>
    <w:p w:rsidR="0064014D" w:rsidRPr="00F115D2" w:rsidRDefault="006B52C5" w:rsidP="0064014D">
      <w:r w:rsidRPr="006B52C5">
        <w:t xml:space="preserve">Optional arguments may not be used in member constraints. </w:t>
      </w:r>
    </w:p>
    <w:p w:rsidR="0064014D" w:rsidRPr="00110BB5" w:rsidRDefault="0006146D" w:rsidP="008F04E6">
      <w:pPr>
        <w:pStyle w:val="Note"/>
      </w:pPr>
      <w:r>
        <w:rPr>
          <w:b/>
        </w:rPr>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F54660">
        <w:fldChar w:fldCharType="begin"/>
      </w:r>
      <w:r w:rsidR="00F25771">
        <w:instrText xml:space="preserve"> XE "</w:instrText>
      </w:r>
      <w:r w:rsidR="00F25771" w:rsidRPr="008F0DD3">
        <w:instrText>arguments:CLI optional</w:instrText>
      </w:r>
      <w:r w:rsidR="00F25771">
        <w:instrText xml:space="preserve">" </w:instrText>
      </w:r>
      <w:r w:rsidR="00F54660">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rsidR="00276034" w:rsidRPr="00F115D2" w:rsidRDefault="00276034" w:rsidP="0064014D">
      <w:r>
        <w:t xml:space="preserve">Marking an argument as optional is equivalent to adding the </w:t>
      </w:r>
      <w:r w:rsidRPr="00276034">
        <w:rPr>
          <w:rStyle w:val="CodeInline"/>
        </w:rPr>
        <w:t>Microsoft.FSharp.Core.OptionalArgument</w:t>
      </w:r>
      <w:r w:rsidRPr="00497D56">
        <w:t xml:space="preserve"> attribute</w:t>
      </w:r>
      <w:r w:rsidR="00F54660">
        <w:fldChar w:fldCharType="begin"/>
      </w:r>
      <w:r w:rsidR="002D2A5D">
        <w:instrText xml:space="preserve"> XE "</w:instrText>
      </w:r>
      <w:r w:rsidR="002D2A5D" w:rsidRPr="000241AF">
        <w:instrText>OptionalArgument attribute</w:instrText>
      </w:r>
      <w:r w:rsidR="002D2A5D">
        <w:instrText xml:space="preserve">" </w:instrText>
      </w:r>
      <w:r w:rsidR="00F54660">
        <w:fldChar w:fldCharType="end"/>
      </w:r>
      <w:r w:rsidR="00F54660">
        <w:fldChar w:fldCharType="begin"/>
      </w:r>
      <w:r w:rsidR="002D2A5D">
        <w:instrText xml:space="preserve"> XE "</w:instrText>
      </w:r>
      <w:r w:rsidR="002D2A5D" w:rsidRPr="001E3F40">
        <w:instrText>attributes:OptionalArgument</w:instrText>
      </w:r>
      <w:r w:rsidR="002D2A5D">
        <w:instrText xml:space="preserve">" </w:instrText>
      </w:r>
      <w:r w:rsidR="00F54660">
        <w:fldChar w:fldCharType="end"/>
      </w:r>
      <w:r w:rsidRPr="00497D56">
        <w:t xml:space="preserve"> </w:t>
      </w:r>
      <w:r w:rsidR="00AB6DE9" w:rsidRPr="00110BB5">
        <w:t>(§</w:t>
      </w:r>
      <w:r w:rsidR="00F54660" w:rsidRPr="00C1063C">
        <w:fldChar w:fldCharType="begin"/>
      </w:r>
      <w:r w:rsidR="00AB6DE9" w:rsidRPr="006B52C5">
        <w:instrText xml:space="preserve"> REF </w:instrText>
      </w:r>
      <w:r w:rsidR="00AB6DE9">
        <w:instrText>FSharpAttributes</w:instrText>
      </w:r>
      <w:r w:rsidR="00AB6DE9" w:rsidRPr="006B52C5">
        <w:instrText xml:space="preserve"> \r \h </w:instrText>
      </w:r>
      <w:r w:rsidR="00F54660" w:rsidRPr="00C1063C">
        <w:fldChar w:fldCharType="separate"/>
      </w:r>
      <w:r w:rsidR="00340C81">
        <w:t>16.1.1</w:t>
      </w:r>
      <w:r w:rsidR="00F54660"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rsidR="000D7F74" w:rsidRDefault="00A94772" w:rsidP="006230F9">
      <w:pPr>
        <w:pStyle w:val="Heading3"/>
      </w:pPr>
      <w:bookmarkStart w:id="3978" w:name="_Toc257733669"/>
      <w:bookmarkStart w:id="3979" w:name="_Toc270597565"/>
      <w:bookmarkStart w:id="3980" w:name="_Toc286309456"/>
      <w:bookmarkStart w:id="3981" w:name="TypeDirectedConversionExamples"/>
      <w:r w:rsidRPr="00404279">
        <w:t>Type-directed C</w:t>
      </w:r>
      <w:r w:rsidR="000D7F74" w:rsidRPr="00404279">
        <w:t xml:space="preserve">onversions at </w:t>
      </w:r>
      <w:r w:rsidR="008921FA" w:rsidRPr="00404279">
        <w:t>Member I</w:t>
      </w:r>
      <w:r w:rsidR="000D7F74" w:rsidRPr="00404279">
        <w:t>nvocations</w:t>
      </w:r>
      <w:bookmarkEnd w:id="3978"/>
      <w:bookmarkEnd w:id="3979"/>
      <w:bookmarkEnd w:id="3980"/>
    </w:p>
    <w:bookmarkEnd w:id="3981"/>
    <w:p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340C81">
        <w:t>14.3</w:t>
      </w:r>
      <w:r w:rsidR="00F54660" w:rsidRPr="00047D15">
        <w:fldChar w:fldCharType="end"/>
      </w:r>
      <w:r>
        <w:t>), two type-directed conversions</w:t>
      </w:r>
      <w:r w:rsidR="00F54660">
        <w:fldChar w:fldCharType="begin"/>
      </w:r>
      <w:r w:rsidR="00027661">
        <w:instrText xml:space="preserve"> XE "</w:instrText>
      </w:r>
      <w:r w:rsidR="00027661" w:rsidRPr="003C0615">
        <w:instrText>type-directed conversions</w:instrText>
      </w:r>
      <w:r w:rsidR="00027661">
        <w:instrText xml:space="preserve">" </w:instrText>
      </w:r>
      <w:r w:rsidR="00F54660">
        <w:fldChar w:fldCharType="end"/>
      </w:r>
      <w:r w:rsidRPr="00497D56">
        <w:t xml:space="preserve"> </w:t>
      </w:r>
      <w:r w:rsidR="00F54660">
        <w:fldChar w:fldCharType="begin"/>
      </w:r>
      <w:r w:rsidR="002D2A5D">
        <w:instrText xml:space="preserve"> XE "</w:instrText>
      </w:r>
      <w:r w:rsidR="002D2A5D" w:rsidRPr="00760CCB">
        <w:instrText>types:conversion of</w:instrText>
      </w:r>
      <w:r w:rsidR="002D2A5D">
        <w:instrText xml:space="preserve">" </w:instrText>
      </w:r>
      <w:r w:rsidR="00F54660">
        <w:fldChar w:fldCharType="end"/>
      </w:r>
      <w:r w:rsidR="00EF7099">
        <w:t xml:space="preserve"> </w:t>
      </w:r>
      <w:r w:rsidRPr="00497D56">
        <w:t>are applied at method invocations.</w:t>
      </w:r>
    </w:p>
    <w:p w:rsidR="00B40D3B" w:rsidRPr="00110BB5" w:rsidRDefault="00B40D3B" w:rsidP="000D7F74">
      <w:r>
        <w:t>The first type-directed conversion</w:t>
      </w:r>
      <w:r w:rsidR="002A7BDC">
        <w:t xml:space="preserve"> converts anonymous function expressions and other function-valued arguments to delegate types. </w:t>
      </w:r>
      <w:r>
        <w:t>Given:</w:t>
      </w:r>
    </w:p>
    <w:p w:rsidR="00B40D3B" w:rsidRPr="00B40D3B" w:rsidRDefault="00B40D3B" w:rsidP="008F04E6">
      <w:pPr>
        <w:pStyle w:val="BulletList"/>
        <w:rPr>
          <w:rStyle w:val="CodeInlineItalic"/>
          <w:rFonts w:ascii="Arial" w:hAnsi="Arial"/>
          <w:bCs w:val="0"/>
          <w:i w:val="0"/>
          <w:iCs w:val="0"/>
          <w:color w:val="auto"/>
        </w:rPr>
      </w:pPr>
      <w:r>
        <w:t>A</w:t>
      </w:r>
      <w:r w:rsidR="000D60E4" w:rsidRPr="00391D69">
        <w:t xml:space="preserve"> formal parameter of delegate type </w:t>
      </w:r>
      <w:r w:rsidR="000D60E4" w:rsidRPr="00355E9F">
        <w:rPr>
          <w:rStyle w:val="CodeInlineItalic"/>
        </w:rPr>
        <w:t>D</w:t>
      </w:r>
    </w:p>
    <w:p w:rsidR="00B40D3B" w:rsidRPr="00B40D3B" w:rsidRDefault="00B40D3B" w:rsidP="008F04E6">
      <w:pPr>
        <w:pStyle w:val="BulletList"/>
        <w:rPr>
          <w:rStyle w:val="CodeInlineItalic"/>
          <w:rFonts w:ascii="Arial" w:hAnsi="Arial"/>
          <w:bCs w:val="0"/>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rsidR="00487D68" w:rsidRDefault="00487D68" w:rsidP="008F04E6">
      <w:pPr>
        <w:pStyle w:val="Le"/>
      </w:pPr>
    </w:p>
    <w:p w:rsidR="00B40D3B" w:rsidRDefault="00B40D3B" w:rsidP="008F04E6">
      <w:r>
        <w:t>Then:</w:t>
      </w:r>
    </w:p>
    <w:p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rsidR="00487D68" w:rsidRDefault="00487D68" w:rsidP="008F04E6">
      <w:pPr>
        <w:pStyle w:val="Le"/>
      </w:pPr>
    </w:p>
    <w:p w:rsidR="002A7BDC" w:rsidRDefault="002A7BDC" w:rsidP="002A7BDC">
      <w:commentRangeStart w:id="3982"/>
      <w:r>
        <w:t xml:space="preserve">If the type of the formal parameter is a variable type, then </w:t>
      </w:r>
      <w:ins w:id="3983" w:author="pennyo" w:date="2011-02-22T10:09:00Z">
        <w:r w:rsidR="009A2B92">
          <w:t xml:space="preserve">F# uses the known inferred type of the argument including instantiations to determine </w:t>
        </w:r>
      </w:ins>
      <w:r>
        <w:t>whether a formal parameter has delegate type</w:t>
      </w:r>
      <w:del w:id="3984" w:author="pennyo" w:date="2011-02-22T10:09:00Z">
        <w:r w:rsidDel="009A2B92">
          <w:delText xml:space="preserve"> is determined according to the known inferred type of the argument including instantiations</w:delText>
        </w:r>
      </w:del>
      <w:r>
        <w:t>. For example, if an explicit type instantiation is given that instantiates a generic type parameter to a delegate type, the conversion can apply:</w:t>
      </w:r>
      <w:commentRangeEnd w:id="3982"/>
      <w:r w:rsidR="00EF7099">
        <w:rPr>
          <w:rStyle w:val="CommentReference"/>
        </w:rPr>
        <w:commentReference w:id="3982"/>
      </w:r>
    </w:p>
    <w:p w:rsidR="002A7BDC" w:rsidRPr="000D7F74" w:rsidRDefault="002A7BDC" w:rsidP="002A7BDC">
      <w:pPr>
        <w:pStyle w:val="CodeExample"/>
      </w:pPr>
      <w:r w:rsidRPr="00404279">
        <w:t xml:space="preserve">type GenericClass&lt;'T&gt;() = </w:t>
      </w:r>
    </w:p>
    <w:p w:rsidR="002A7BDC" w:rsidRPr="000D7F74" w:rsidRDefault="002A7BDC" w:rsidP="002A7BDC">
      <w:pPr>
        <w:pStyle w:val="CodeExample"/>
      </w:pPr>
      <w:r w:rsidRPr="00404279">
        <w:t xml:space="preserve">    static member M(arg: 'T) = ()</w:t>
      </w:r>
    </w:p>
    <w:p w:rsidR="002A7BDC" w:rsidRPr="000D7F74" w:rsidRDefault="002A7BDC" w:rsidP="002A7BDC">
      <w:pPr>
        <w:pStyle w:val="CodeExample"/>
      </w:pPr>
    </w:p>
    <w:p w:rsidR="002A7BDC" w:rsidRPr="000D7F74" w:rsidRDefault="002A7BDC" w:rsidP="002A7BDC">
      <w:pPr>
        <w:pStyle w:val="CodeExample"/>
      </w:pPr>
      <w:r w:rsidRPr="00404279">
        <w:t>GenericClass&lt;System.Action&gt;.M(fun () -&gt; ())  // allowed</w:t>
      </w:r>
    </w:p>
    <w:p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rsidR="00745C48" w:rsidRDefault="00745C48" w:rsidP="008F04E6">
      <w:pPr>
        <w:pStyle w:val="BulletList"/>
      </w:pPr>
      <w:r>
        <w:t>A</w:t>
      </w:r>
      <w:r w:rsidR="000D7F74" w:rsidRPr="006B52C5">
        <w:t xml:space="preserve">n actual argument </w:t>
      </w:r>
      <w:r>
        <w:t>that is n</w:t>
      </w:r>
      <w:r w:rsidR="000D7F74" w:rsidRPr="006B52C5">
        <w:t>ot a byref type</w:t>
      </w:r>
    </w:p>
    <w:p w:rsidR="00487D68" w:rsidRDefault="00487D68" w:rsidP="008F04E6">
      <w:pPr>
        <w:pStyle w:val="Le"/>
      </w:pPr>
    </w:p>
    <w:p w:rsidR="00745C48" w:rsidRDefault="00745C48" w:rsidP="008F04E6">
      <w:r>
        <w:t>T</w:t>
      </w:r>
      <w:r w:rsidR="000D7F74" w:rsidRPr="006B52C5">
        <w:t>hen</w:t>
      </w:r>
      <w:r w:rsidR="009A2B92">
        <w:t>:</w:t>
      </w:r>
      <w:r w:rsidR="000D7F74" w:rsidRPr="006B52C5">
        <w:t xml:space="preserve"> </w:t>
      </w:r>
    </w:p>
    <w:p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rsidR="00487D68" w:rsidRDefault="00487D68" w:rsidP="008F04E6">
      <w:pPr>
        <w:pStyle w:val="Le"/>
      </w:pPr>
    </w:p>
    <w:p w:rsidR="000D7F74" w:rsidRDefault="000D7F74" w:rsidP="000D7F74">
      <w:r>
        <w:t>For example:</w:t>
      </w:r>
    </w:p>
    <w:p w:rsidR="000D7F74" w:rsidRPr="000D7F74" w:rsidRDefault="000D7F74" w:rsidP="000D7F74">
      <w:pPr>
        <w:pStyle w:val="CodeExample"/>
      </w:pPr>
      <w:r w:rsidRPr="00404279">
        <w:t xml:space="preserve">type C() = </w:t>
      </w:r>
    </w:p>
    <w:p w:rsidR="000D7F74" w:rsidRPr="000D7F74" w:rsidRDefault="000D7F74" w:rsidP="000D7F74">
      <w:pPr>
        <w:pStyle w:val="CodeExample"/>
      </w:pPr>
      <w:r w:rsidRPr="00404279">
        <w:t xml:space="preserve">    static member M1(arg: System.Action) = ()</w:t>
      </w:r>
    </w:p>
    <w:p w:rsidR="000D7F74" w:rsidRPr="000D7F74" w:rsidRDefault="000D7F74" w:rsidP="000D7F74">
      <w:pPr>
        <w:pStyle w:val="CodeExample"/>
      </w:pPr>
      <w:r w:rsidRPr="00404279">
        <w:t xml:space="preserve">    static member M2(arg: byref&lt;int&gt;) = ()</w:t>
      </w:r>
    </w:p>
    <w:p w:rsidR="000D7F74" w:rsidRPr="000D7F74" w:rsidRDefault="000D7F74" w:rsidP="000D7F74">
      <w:pPr>
        <w:pStyle w:val="CodeExample"/>
      </w:pPr>
    </w:p>
    <w:p w:rsidR="000D7F74" w:rsidRDefault="000D7F74" w:rsidP="000D7F74">
      <w:pPr>
        <w:pStyle w:val="CodeExample"/>
      </w:pPr>
      <w:r w:rsidRPr="00404279">
        <w:t>C.M1(fun () -&gt; ())                  // allowed</w:t>
      </w:r>
    </w:p>
    <w:p w:rsidR="000D7F74" w:rsidRDefault="000D7F74" w:rsidP="000D7F74">
      <w:pPr>
        <w:pStyle w:val="CodeExample"/>
      </w:pPr>
      <w:r w:rsidRPr="00404279">
        <w:t>let f = (fun () -&gt; ()) in C.M1(f)   // not allowed</w:t>
      </w:r>
    </w:p>
    <w:p w:rsidR="000D7F74" w:rsidRDefault="000D7F74" w:rsidP="000D7F74">
      <w:pPr>
        <w:pStyle w:val="CodeExample"/>
      </w:pPr>
    </w:p>
    <w:p w:rsidR="000D7F74" w:rsidRDefault="000D7F74" w:rsidP="000D7F74">
      <w:pPr>
        <w:pStyle w:val="CodeExample"/>
      </w:pPr>
      <w:r w:rsidRPr="00404279">
        <w:t>let result = ref 0</w:t>
      </w:r>
    </w:p>
    <w:p w:rsidR="000D7F74" w:rsidRDefault="000D7F74" w:rsidP="000D7F74">
      <w:pPr>
        <w:pStyle w:val="CodeExample"/>
      </w:pPr>
      <w:r w:rsidRPr="00404279">
        <w:t>C.M2(result)   // allowed</w:t>
      </w:r>
    </w:p>
    <w:p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rsidR="006B6E21" w:rsidRDefault="00A94772">
      <w:pPr>
        <w:keepNext/>
      </w:pPr>
      <w:r>
        <w:t>For example, consider the following C# code:</w:t>
      </w:r>
    </w:p>
    <w:p w:rsidR="006B6E21" w:rsidRPr="00C0102C" w:rsidRDefault="00A94772" w:rsidP="00C0102C">
      <w:pPr>
        <w:pStyle w:val="CodeExample"/>
        <w:rPr>
          <w:rStyle w:val="CodeInline"/>
          <w:bCs w:val="0"/>
        </w:rPr>
      </w:pPr>
      <w:r w:rsidRPr="00C0102C">
        <w:rPr>
          <w:rStyle w:val="CodeInline"/>
          <w:bCs w:val="0"/>
        </w:rPr>
        <w:t>public class C</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public class D</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rsidR="00A94772" w:rsidRPr="00C0102C" w:rsidRDefault="00A94772" w:rsidP="00C0102C">
      <w:pPr>
        <w:pStyle w:val="CodeExample"/>
        <w:rPr>
          <w:rStyle w:val="CodeInline"/>
          <w:bCs w:val="0"/>
        </w:rPr>
      </w:pPr>
      <w:r w:rsidRPr="00C0102C">
        <w:rPr>
          <w:rStyle w:val="CodeInline"/>
          <w:bCs w:val="0"/>
        </w:rPr>
        <w:t>}</w:t>
      </w:r>
    </w:p>
    <w:p w:rsidR="006B6E21" w:rsidRPr="00CF0F70" w:rsidRDefault="006B6E21">
      <w:pPr>
        <w:pStyle w:val="Le"/>
      </w:pPr>
    </w:p>
    <w:p w:rsidR="00A94772" w:rsidRPr="00F115D2" w:rsidRDefault="00A94772" w:rsidP="00A94772">
      <w:r w:rsidRPr="00404279">
        <w:t xml:space="preserve">This </w:t>
      </w:r>
      <w:r w:rsidR="00C0102C">
        <w:t xml:space="preserve">C# code </w:t>
      </w:r>
      <w:r w:rsidRPr="00404279">
        <w:t>can be called by the following F# code:</w:t>
      </w:r>
    </w:p>
    <w:p w:rsidR="00664C77" w:rsidRDefault="00A94772" w:rsidP="00745C48">
      <w:pPr>
        <w:pStyle w:val="CodeExample"/>
        <w:rPr>
          <w:rStyle w:val="CodeInline"/>
        </w:rPr>
      </w:pPr>
      <w:r w:rsidRPr="006B52C5">
        <w:rPr>
          <w:rStyle w:val="CodeInline"/>
        </w:rPr>
        <w:t xml:space="preserve">let res1 = ref 0 </w:t>
      </w:r>
    </w:p>
    <w:p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rsidR="00A94772" w:rsidRPr="00F115D2" w:rsidRDefault="00A94772" w:rsidP="00B84557">
      <w:pPr>
        <w:pStyle w:val="CodeExample"/>
        <w:rPr>
          <w:rStyle w:val="CodeInline"/>
        </w:rPr>
      </w:pPr>
      <w:r w:rsidRPr="006B52C5">
        <w:rPr>
          <w:rStyle w:val="CodeInline"/>
        </w:rPr>
        <w:t>// res1.contents now equals 3</w:t>
      </w:r>
    </w:p>
    <w:p w:rsidR="006B6E21" w:rsidRDefault="006B6E21">
      <w:pPr>
        <w:pStyle w:val="Le"/>
      </w:pPr>
    </w:p>
    <w:p w:rsidR="00A94772" w:rsidRPr="007D4FA0" w:rsidRDefault="00A94772" w:rsidP="00A94772">
      <w:r w:rsidRPr="00404279">
        <w:t>Likewise</w:t>
      </w:r>
      <w:r w:rsidR="008921FA">
        <w:t>,</w:t>
      </w:r>
      <w:r>
        <w:t xml:space="preserve"> the abstract signature can be implemented as follows:</w:t>
      </w:r>
    </w:p>
    <w:p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rsidR="00A94772" w:rsidRPr="00B84557" w:rsidRDefault="00A94772" w:rsidP="00B84557">
      <w:pPr>
        <w:pStyle w:val="CodeExample"/>
        <w:rPr>
          <w:rStyle w:val="CodeInline"/>
          <w:bCs w:val="0"/>
        </w:rPr>
      </w:pPr>
      <w:r w:rsidRPr="00B84557">
        <w:rPr>
          <w:rStyle w:val="CodeInline"/>
          <w:bCs w:val="0"/>
        </w:rPr>
        <w:t xml:space="preserve">let res2 = ref 0 </w:t>
      </w:r>
    </w:p>
    <w:p w:rsidR="00A94772" w:rsidRPr="00EB6961" w:rsidRDefault="00A94772" w:rsidP="00B84557">
      <w:pPr>
        <w:pStyle w:val="CodeExample"/>
        <w:rPr>
          <w:rStyle w:val="CodeInline"/>
          <w:bCs w:val="0"/>
        </w:rPr>
      </w:pPr>
      <w:r w:rsidRPr="00EB6961">
        <w:rPr>
          <w:rStyle w:val="CodeInline"/>
          <w:bCs w:val="0"/>
        </w:rPr>
        <w:t>x.IntegerOutParam(res2);</w:t>
      </w:r>
    </w:p>
    <w:p w:rsidR="00A94772" w:rsidRPr="00E95534" w:rsidRDefault="00A94772" w:rsidP="00B84557">
      <w:pPr>
        <w:pStyle w:val="CodeExample"/>
      </w:pPr>
      <w:r w:rsidRPr="00E95534">
        <w:rPr>
          <w:rStyle w:val="CodeInline"/>
          <w:bCs w:val="0"/>
        </w:rPr>
        <w:t>// res2.contents now equals 4</w:t>
      </w:r>
    </w:p>
    <w:p w:rsidR="0064014D" w:rsidRPr="00F115D2" w:rsidRDefault="006B52C5" w:rsidP="006230F9">
      <w:pPr>
        <w:pStyle w:val="Heading3"/>
      </w:pPr>
      <w:bookmarkStart w:id="3985" w:name="_Toc257733670"/>
      <w:bookmarkStart w:id="3986" w:name="_Toc270597566"/>
      <w:bookmarkStart w:id="3987" w:name="_Toc286309457"/>
      <w:r w:rsidRPr="00404279">
        <w:t xml:space="preserve">Overloading of </w:t>
      </w:r>
      <w:r w:rsidR="00D55D80">
        <w:t>Methods</w:t>
      </w:r>
      <w:bookmarkEnd w:id="3985"/>
      <w:bookmarkEnd w:id="3986"/>
      <w:bookmarkEnd w:id="3987"/>
      <w:r w:rsidRPr="00404279">
        <w:t xml:space="preserve"> </w:t>
      </w:r>
    </w:p>
    <w:p w:rsidR="006B6E21" w:rsidRDefault="006B52C5">
      <w:pPr>
        <w:keepNext/>
      </w:pPr>
      <w:r w:rsidRPr="006B52C5">
        <w:t>Multiple methods</w:t>
      </w:r>
      <w:r w:rsidR="00F54660">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F54660">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rsidR="0064014D" w:rsidRPr="00E4268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rsidR="0064014D" w:rsidRPr="00110BB5" w:rsidRDefault="006B52C5" w:rsidP="00CB0A95">
      <w:pPr>
        <w:pStyle w:val="CodeExample"/>
        <w:rPr>
          <w:rStyle w:val="CodeInline"/>
          <w:szCs w:val="22"/>
          <w:lang w:eastAsia="en-US"/>
        </w:rPr>
      </w:pPr>
      <w:r w:rsidRPr="00404279">
        <w:rPr>
          <w:rStyle w:val="CodeInline"/>
        </w:rPr>
        <w:t xml:space="preserve">        </w:t>
      </w:r>
      <w:r w:rsidR="00D55D80">
        <w:rPr>
          <w:rStyle w:val="CodeInline"/>
        </w:rPr>
        <w:t>x</w:t>
      </w:r>
      <w:r w:rsidRPr="00497D56">
        <w:rPr>
          <w:rStyle w:val="CodeInline"/>
        </w:rPr>
        <w:t>.Text &lt;- text</w:t>
      </w:r>
    </w:p>
    <w:p w:rsidR="0064014D" w:rsidRPr="00391D6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rsidR="0064014D" w:rsidRPr="00E42689" w:rsidRDefault="006B52C5" w:rsidP="0064014D">
      <w:r w:rsidRPr="00E42689">
        <w:t xml:space="preserve">Methods must be distinct based on their name and fully inferred types, after erasure of type abbreviations and unit-of-measure annotations. </w:t>
      </w:r>
    </w:p>
    <w:p w:rsidR="00F75C79" w:rsidRPr="00F115D2" w:rsidRDefault="00F75C79" w:rsidP="0064014D">
      <w:r>
        <w:t xml:space="preserve">Methods </w:t>
      </w:r>
      <w:r w:rsidR="00C73C3F">
        <w:t xml:space="preserve">that take </w:t>
      </w:r>
      <w:r>
        <w:t>curried arguments may not be overloaded.</w:t>
      </w:r>
    </w:p>
    <w:p w:rsidR="0064014D" w:rsidRPr="00F115D2" w:rsidRDefault="006B52C5" w:rsidP="006230F9">
      <w:pPr>
        <w:pStyle w:val="Heading3"/>
      </w:pPr>
      <w:bookmarkStart w:id="3988" w:name="_Toc257733671"/>
      <w:bookmarkStart w:id="3989" w:name="_Toc270597567"/>
      <w:bookmarkStart w:id="3990" w:name="_Toc286309458"/>
      <w:r w:rsidRPr="00404279">
        <w:t>Naming Restrictions for Members</w:t>
      </w:r>
      <w:bookmarkEnd w:id="3988"/>
      <w:bookmarkEnd w:id="3989"/>
      <w:bookmarkEnd w:id="3990"/>
    </w:p>
    <w:p w:rsidR="0064014D" w:rsidRPr="00110BB5" w:rsidRDefault="006B52C5" w:rsidP="0064014D">
      <w:r w:rsidRPr="006B52C5">
        <w:t>A member</w:t>
      </w:r>
      <w:r w:rsidR="00F54660">
        <w:fldChar w:fldCharType="begin"/>
      </w:r>
      <w:r w:rsidR="00027661">
        <w:instrText xml:space="preserve"> XE "</w:instrText>
      </w:r>
      <w:r w:rsidR="00027661" w:rsidRPr="00FD2CA8">
        <w:instrText>members:naming restrictions for</w:instrText>
      </w:r>
      <w:r w:rsidR="00027661">
        <w:instrText xml:space="preserve">" </w:instrText>
      </w:r>
      <w:r w:rsidR="00F54660">
        <w:fldChar w:fldCharType="end"/>
      </w:r>
      <w:r w:rsidRPr="00497D56">
        <w:t xml:space="preserve"> in a record type may not have the same name as a record field in that type.</w:t>
      </w:r>
    </w:p>
    <w:p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named</w:t>
      </w:r>
      <w:commentRangeStart w:id="3991"/>
      <w:r w:rsidRPr="006B52C5">
        <w:t xml:space="preserve"> </w:t>
      </w:r>
      <w:r w:rsidRPr="006B52C5">
        <w:rPr>
          <w:rStyle w:val="CodeInline"/>
        </w:rPr>
        <w:t>op_Implicit</w:t>
      </w:r>
      <w:r w:rsidRPr="006B52C5">
        <w:t xml:space="preserve"> or </w:t>
      </w:r>
      <w:r w:rsidRPr="006B52C5">
        <w:rPr>
          <w:rStyle w:val="CodeInline"/>
        </w:rPr>
        <w:t>op_Explicit</w:t>
      </w:r>
      <w:r w:rsidRPr="006B52C5">
        <w:t>.</w:t>
      </w:r>
      <w:commentRangeEnd w:id="3991"/>
      <w:r w:rsidR="00745C48">
        <w:rPr>
          <w:rStyle w:val="CommentReference"/>
        </w:rPr>
        <w:commentReference w:id="3991"/>
      </w:r>
    </w:p>
    <w:p w:rsidR="0064014D" w:rsidRPr="00F115D2" w:rsidRDefault="006B52C5" w:rsidP="006230F9">
      <w:pPr>
        <w:pStyle w:val="Heading3"/>
      </w:pPr>
      <w:bookmarkStart w:id="3992" w:name="_Toc257733672"/>
      <w:bookmarkStart w:id="3993" w:name="_Toc270597568"/>
      <w:bookmarkStart w:id="3994" w:name="_Ref277855921"/>
      <w:bookmarkStart w:id="3995" w:name="_Toc286309459"/>
      <w:bookmarkStart w:id="3996" w:name="Events"/>
      <w:r w:rsidRPr="00404279">
        <w:t>Members Represented as Events</w:t>
      </w:r>
      <w:bookmarkEnd w:id="3992"/>
      <w:bookmarkEnd w:id="3993"/>
      <w:bookmarkEnd w:id="3994"/>
      <w:bookmarkEnd w:id="3995"/>
    </w:p>
    <w:bookmarkEnd w:id="3996"/>
    <w:p w:rsidR="0064014D" w:rsidRPr="00F115D2" w:rsidRDefault="006B52C5" w:rsidP="0064014D">
      <w:r w:rsidRPr="00B81F48">
        <w:rPr>
          <w:rStyle w:val="Italic"/>
        </w:rPr>
        <w:t>Events</w:t>
      </w:r>
      <w:r w:rsidR="00F54660">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F54660">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Microsoft.FSharp.Control.IEvent&lt;_,_&gt;</w:t>
      </w:r>
      <w:r w:rsidRPr="006B52C5">
        <w:t xml:space="preserve"> and </w:t>
      </w:r>
      <w:r w:rsidR="00A24E61">
        <w:t>the</w:t>
      </w:r>
      <w:r w:rsidR="00A24E61" w:rsidRPr="006B52C5">
        <w:t xml:space="preserve"> </w:t>
      </w:r>
      <w:r w:rsidRPr="006B52C5">
        <w:t xml:space="preserve">module </w:t>
      </w:r>
      <w:r w:rsidRPr="006B52C5">
        <w:rPr>
          <w:rStyle w:val="CodeInline"/>
        </w:rPr>
        <w:t>Microsoft.FSharp.Control.Event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rsidR="0064014D" w:rsidRPr="00F115D2" w:rsidRDefault="006B52C5" w:rsidP="00CB0A95">
      <w:pPr>
        <w:pStyle w:val="CodeExplanation"/>
      </w:pPr>
      <w:r w:rsidRPr="00404279">
        <w:t>type IDelegateEvent&lt;'del when 'del :&gt; System.Delegate &gt; =</w:t>
      </w:r>
    </w:p>
    <w:p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rsidR="0064014D" w:rsidRPr="00F115D2" w:rsidRDefault="0064014D" w:rsidP="00CB0A95">
      <w:pPr>
        <w:pStyle w:val="CodeExplanation"/>
      </w:pPr>
    </w:p>
    <w:p w:rsidR="0064014D" w:rsidRPr="00F115D2" w:rsidRDefault="006B52C5" w:rsidP="00CB0A95">
      <w:pPr>
        <w:pStyle w:val="CodeExplanation"/>
      </w:pPr>
      <w:r w:rsidRPr="00404279">
        <w:t>type IEvent&lt;'Del,'T when 'Del : delegate&lt;'T,unit&gt; and 'del :&gt; System.Delegate &gt; =</w:t>
      </w:r>
    </w:p>
    <w:p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rsidR="0064014D" w:rsidRPr="00F115D2" w:rsidRDefault="006B52C5" w:rsidP="00CB0A95">
      <w:pPr>
        <w:pStyle w:val="CodeExplanation"/>
      </w:pPr>
      <w:r w:rsidRPr="00404279">
        <w:t xml:space="preserve">    inherit IDelegateEvent&lt;'del&gt;</w:t>
      </w:r>
    </w:p>
    <w:p w:rsidR="0064014D" w:rsidRPr="00F115D2" w:rsidRDefault="0064014D" w:rsidP="00CB0A95">
      <w:pPr>
        <w:pStyle w:val="CodeExplanation"/>
        <w:rPr>
          <w:rStyle w:val="CodeInline"/>
          <w:szCs w:val="22"/>
          <w:lang w:eastAsia="en-US"/>
        </w:rPr>
      </w:pPr>
    </w:p>
    <w:p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rsidR="0064014D" w:rsidRPr="00F115D2" w:rsidRDefault="0064014D" w:rsidP="00CB0A95">
      <w:pPr>
        <w:pStyle w:val="CodeExplanation"/>
      </w:pPr>
    </w:p>
    <w:p w:rsidR="0064014D" w:rsidRPr="00F115D2" w:rsidRDefault="006B52C5" w:rsidP="00CB0A95">
      <w:pPr>
        <w:pStyle w:val="CodeExplanation"/>
      </w:pPr>
      <w:r w:rsidRPr="00404279">
        <w:t>type IEvent&lt;'T&gt; = IEvent&lt;Handler&lt;'T&gt;, 'T&gt;</w:t>
      </w:r>
    </w:p>
    <w:p w:rsidR="006B6E21" w:rsidRDefault="00C73C3F">
      <w:pPr>
        <w:keepNext/>
      </w:pPr>
      <w:r>
        <w:t>The following shows a</w:t>
      </w:r>
      <w:r w:rsidR="006B52C5" w:rsidRPr="006B52C5">
        <w:t xml:space="preserve"> sample use of events:</w:t>
      </w:r>
    </w:p>
    <w:p w:rsidR="0064014D" w:rsidRPr="00F115D2" w:rsidRDefault="006B52C5" w:rsidP="0064014D">
      <w:pPr>
        <w:pStyle w:val="CodeExample"/>
      </w:pPr>
      <w:r w:rsidRPr="00404279">
        <w:t>open System.Windows.Forms</w:t>
      </w:r>
    </w:p>
    <w:p w:rsidR="0064014D" w:rsidRPr="00F115D2" w:rsidRDefault="0064014D" w:rsidP="0064014D">
      <w:pPr>
        <w:pStyle w:val="CodeExample"/>
      </w:pPr>
    </w:p>
    <w:p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rsidR="00840669" w:rsidRPr="00F115D2" w:rsidRDefault="006B52C5" w:rsidP="00840669">
      <w:r w:rsidRPr="006B52C5">
        <w:t xml:space="preserve">Events from CLI languages are revealed as object properties of type </w:t>
      </w:r>
      <w:r w:rsidRPr="006B52C5">
        <w:rPr>
          <w:rStyle w:val="CodeInline"/>
        </w:rPr>
        <w:t>M</w:t>
      </w:r>
      <w:r w:rsidR="00BB23F8">
        <w:rPr>
          <w:rStyle w:val="CodeInline"/>
        </w:rPr>
        <w:t>icrosoft.FSharp.Control.IEvent&lt;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F54660">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F54660">
        <w:fldChar w:fldCharType="end"/>
      </w:r>
      <w:r w:rsidR="00F54660">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F54660">
        <w:fldChar w:fldCharType="end"/>
      </w:r>
      <w:r w:rsidR="002D0AC8">
        <w:t xml:space="preserve"> </w:t>
      </w:r>
      <w:r w:rsidRPr="006B52C5">
        <w:t xml:space="preserve">and whose type coerces to </w:t>
      </w:r>
      <w:r w:rsidRPr="006B52C5">
        <w:rPr>
          <w:rStyle w:val="CodeInline"/>
        </w:rPr>
        <w:t>Microsoft.FSharp.Control.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rsidR="006C3F02" w:rsidRPr="00F115D2" w:rsidRDefault="006B52C5" w:rsidP="00BB23F8">
      <w:pPr>
        <w:pStyle w:val="CodeExample"/>
      </w:pPr>
      <w:r w:rsidRPr="00404279">
        <w:t>type ChannelChangedHandler = delegate of obj * int -&gt; unit</w:t>
      </w:r>
    </w:p>
    <w:p w:rsidR="006C3F02" w:rsidRPr="00F115D2" w:rsidRDefault="006C3F02" w:rsidP="00BB23F8">
      <w:pPr>
        <w:pStyle w:val="CodeExample"/>
      </w:pPr>
    </w:p>
    <w:p w:rsidR="006C3F02" w:rsidRPr="00F115D2" w:rsidRDefault="006B52C5" w:rsidP="00BB23F8">
      <w:pPr>
        <w:pStyle w:val="CodeExample"/>
      </w:pPr>
      <w:r w:rsidRPr="00404279">
        <w:t>type C() =</w:t>
      </w:r>
    </w:p>
    <w:p w:rsidR="006C3F02" w:rsidRPr="00F115D2" w:rsidRDefault="00D04B37" w:rsidP="00BB23F8">
      <w:pPr>
        <w:pStyle w:val="CodeExample"/>
      </w:pPr>
      <w:r w:rsidRPr="00404279">
        <w:t xml:space="preserve">    </w:t>
      </w:r>
      <w:r w:rsidR="006B52C5" w:rsidRPr="00404279">
        <w:t>let channelChanged = new Event&lt;ChannelChangedHandler,_&gt;()</w:t>
      </w:r>
    </w:p>
    <w:p w:rsidR="006C3F02" w:rsidRPr="00F115D2" w:rsidRDefault="00D04B37" w:rsidP="00BB23F8">
      <w:pPr>
        <w:pStyle w:val="CodeExample"/>
      </w:pPr>
      <w:r w:rsidRPr="00404279">
        <w:t xml:space="preserve">    </w:t>
      </w:r>
      <w:r w:rsidR="006B52C5" w:rsidRPr="00404279">
        <w:t>[&lt;CLIEvent&gt;]</w:t>
      </w:r>
    </w:p>
    <w:p w:rsidR="006C3F02" w:rsidRPr="00F115D2" w:rsidRDefault="006B52C5" w:rsidP="00BB23F8">
      <w:pPr>
        <w:pStyle w:val="CodeExample"/>
      </w:pPr>
      <w:r w:rsidRPr="00404279">
        <w:t xml:space="preserve">    member self.ChannelChanged = channelChanged.Publish</w:t>
      </w:r>
    </w:p>
    <w:p w:rsidR="006C3F02" w:rsidRPr="00110BB5" w:rsidRDefault="006B52C5" w:rsidP="00BB23F8">
      <w:r w:rsidRPr="00BB23F8">
        <w:t>Similarly</w:t>
      </w:r>
      <w:r w:rsidRPr="00497D56">
        <w:t>, the following shows the definition and implementation of an abstract event</w:t>
      </w:r>
      <w:r w:rsidR="00C73C3F">
        <w:t>:</w:t>
      </w:r>
    </w:p>
    <w:p w:rsidR="006C3F02" w:rsidRPr="00E42689" w:rsidRDefault="006B52C5" w:rsidP="00BB23F8">
      <w:pPr>
        <w:pStyle w:val="CodeExample"/>
      </w:pPr>
      <w:r w:rsidRPr="00391D69">
        <w:t>type I =</w:t>
      </w:r>
      <w:r w:rsidRPr="00E42689">
        <w:t xml:space="preserve"> </w:t>
      </w:r>
    </w:p>
    <w:p w:rsidR="006C3F02" w:rsidRPr="00F115D2" w:rsidRDefault="00D04B37" w:rsidP="00BB23F8">
      <w:pPr>
        <w:pStyle w:val="CodeExample"/>
      </w:pPr>
      <w:r w:rsidRPr="00404279">
        <w:t xml:space="preserve">    </w:t>
      </w:r>
      <w:r w:rsidR="006B52C5" w:rsidRPr="00404279">
        <w:t>[&lt;CLIEvent</w:t>
      </w:r>
      <w:r w:rsidRPr="00404279">
        <w:t xml:space="preserve">&gt;]    </w:t>
      </w:r>
    </w:p>
    <w:p w:rsidR="006C3F02" w:rsidRPr="00F115D2" w:rsidRDefault="00D04B37" w:rsidP="00BB23F8">
      <w:pPr>
        <w:pStyle w:val="CodeExample"/>
      </w:pPr>
      <w:r w:rsidRPr="00404279">
        <w:t xml:space="preserve">    </w:t>
      </w:r>
      <w:r w:rsidR="006B52C5" w:rsidRPr="00404279">
        <w:t>abstract ChannelChanged : IEvent&lt;ChannelChanged,int&gt;</w:t>
      </w:r>
    </w:p>
    <w:p w:rsidR="006C3F02" w:rsidRPr="00F115D2" w:rsidRDefault="006C3F02" w:rsidP="00BB23F8">
      <w:pPr>
        <w:pStyle w:val="CodeExample"/>
      </w:pPr>
    </w:p>
    <w:p w:rsidR="006C3F02" w:rsidRPr="00F115D2" w:rsidRDefault="006B52C5" w:rsidP="00BB23F8">
      <w:pPr>
        <w:pStyle w:val="CodeExample"/>
      </w:pPr>
      <w:r w:rsidRPr="00404279">
        <w:t xml:space="preserve">type ImplI() = </w:t>
      </w:r>
    </w:p>
    <w:p w:rsidR="006C3F02" w:rsidRPr="00F115D2" w:rsidRDefault="00D04B37" w:rsidP="00BB23F8">
      <w:pPr>
        <w:pStyle w:val="CodeExample"/>
      </w:pPr>
      <w:r w:rsidRPr="00404279">
        <w:t xml:space="preserve">    </w:t>
      </w:r>
      <w:r w:rsidR="006B52C5" w:rsidRPr="00404279">
        <w:t>let channelChanged = new Event&lt;ChannelChanged,_&gt;()</w:t>
      </w:r>
    </w:p>
    <w:p w:rsidR="006C3F02" w:rsidRPr="00F115D2" w:rsidRDefault="00D04B37" w:rsidP="00BB23F8">
      <w:pPr>
        <w:pStyle w:val="CodeExample"/>
      </w:pPr>
      <w:r w:rsidRPr="00404279">
        <w:t xml:space="preserve">    </w:t>
      </w:r>
      <w:r w:rsidR="006B52C5" w:rsidRPr="00404279">
        <w:t xml:space="preserve">interface I with </w:t>
      </w:r>
    </w:p>
    <w:p w:rsidR="006C3F02" w:rsidRPr="00F115D2" w:rsidRDefault="00D04B37" w:rsidP="00BB23F8">
      <w:pPr>
        <w:pStyle w:val="CodeExample"/>
      </w:pPr>
      <w:r w:rsidRPr="00404279">
        <w:t xml:space="preserve">        </w:t>
      </w:r>
      <w:r w:rsidR="006B52C5" w:rsidRPr="00404279">
        <w:t xml:space="preserve">[&lt;CLIEvent&gt;] </w:t>
      </w:r>
    </w:p>
    <w:p w:rsidR="006C3F02" w:rsidRPr="00F115D2" w:rsidRDefault="00D04B37" w:rsidP="00BB23F8">
      <w:pPr>
        <w:pStyle w:val="CodeExample"/>
      </w:pPr>
      <w:r w:rsidRPr="00404279">
        <w:t xml:space="preserve">        </w:t>
      </w:r>
      <w:r w:rsidR="006B52C5" w:rsidRPr="00404279">
        <w:t>member self.ChannelChanged = channelChanged.Publish</w:t>
      </w:r>
    </w:p>
    <w:p w:rsidR="00CB1180" w:rsidRPr="00F115D2" w:rsidRDefault="006B52C5" w:rsidP="006230F9">
      <w:pPr>
        <w:pStyle w:val="Heading3"/>
      </w:pPr>
      <w:bookmarkStart w:id="3997" w:name="_Toc257733673"/>
      <w:bookmarkStart w:id="3998" w:name="_Toc270597569"/>
      <w:bookmarkStart w:id="3999" w:name="_Toc286309460"/>
      <w:r w:rsidRPr="00404279">
        <w:t>Members Represented as Static Members</w:t>
      </w:r>
      <w:bookmarkEnd w:id="3997"/>
      <w:bookmarkEnd w:id="3998"/>
      <w:bookmarkEnd w:id="3999"/>
    </w:p>
    <w:p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F54660">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F54660">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F54660" w:rsidRPr="00D45B24">
        <w:fldChar w:fldCharType="begin"/>
      </w:r>
      <w:r w:rsidRPr="00D45B24">
        <w:instrText xml:space="preserve"> XE "CompilationRepresentation attribute" </w:instrText>
      </w:r>
      <w:r w:rsidR="00F54660" w:rsidRPr="00D45B24">
        <w:fldChar w:fldCharType="end"/>
      </w:r>
      <w:r w:rsidR="00F54660" w:rsidRPr="00D45B24">
        <w:fldChar w:fldCharType="begin"/>
      </w:r>
      <w:r w:rsidRPr="00D45B24">
        <w:instrText xml:space="preserve"> XE "attributes:CompilationRepresentation" </w:instrText>
      </w:r>
      <w:r w:rsidR="00F54660"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rsidR="00CB1180" w:rsidRPr="00497D56" w:rsidRDefault="00C73C3F" w:rsidP="008F04E6">
      <w:pPr>
        <w:pStyle w:val="BulletList"/>
      </w:pPr>
      <w:r>
        <w:t>The</w:t>
      </w:r>
      <w:r w:rsidR="006B52C5" w:rsidRPr="006B52C5">
        <w:t xml:space="preserve"> member is an </w:t>
      </w:r>
      <w:r w:rsidR="001F44B7">
        <w:t>extension member</w:t>
      </w:r>
      <w:r w:rsidR="00D04B37">
        <w:t>.</w:t>
      </w:r>
    </w:p>
    <w:p w:rsidR="00487D68" w:rsidRDefault="00487D68" w:rsidP="008F04E6">
      <w:pPr>
        <w:pStyle w:val="Le"/>
      </w:pPr>
    </w:p>
    <w:p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rsidR="00CB1180" w:rsidRPr="00F115D2" w:rsidRDefault="006B52C5" w:rsidP="008F04E6">
      <w:r w:rsidRPr="00404279">
        <w:t>For example, consider the following type:</w:t>
      </w:r>
    </w:p>
    <w:p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rsidR="0064014D" w:rsidRPr="00BA0317" w:rsidRDefault="006B52C5" w:rsidP="00E104DD">
      <w:pPr>
        <w:pStyle w:val="Heading2"/>
      </w:pPr>
      <w:bookmarkStart w:id="4000" w:name="_Toc234041142"/>
      <w:bookmarkStart w:id="4001" w:name="_Toc234049016"/>
      <w:bookmarkStart w:id="4002" w:name="_Toc234049590"/>
      <w:bookmarkStart w:id="4003" w:name="_Toc234054361"/>
      <w:bookmarkStart w:id="4004" w:name="_Toc234055488"/>
      <w:bookmarkStart w:id="4005" w:name="_Toc257733674"/>
      <w:bookmarkStart w:id="4006" w:name="_Toc270597570"/>
      <w:bookmarkStart w:id="4007" w:name="_Toc286309461"/>
      <w:bookmarkStart w:id="4008" w:name="AbstractMembers"/>
      <w:bookmarkEnd w:id="4000"/>
      <w:bookmarkEnd w:id="4001"/>
      <w:bookmarkEnd w:id="4002"/>
      <w:bookmarkEnd w:id="4003"/>
      <w:bookmarkEnd w:id="4004"/>
      <w:r w:rsidRPr="00404279">
        <w:t>Abstract Members and Interface Implementations</w:t>
      </w:r>
      <w:bookmarkEnd w:id="4005"/>
      <w:bookmarkEnd w:id="4006"/>
      <w:bookmarkEnd w:id="4007"/>
      <w:r w:rsidRPr="00404279">
        <w:t xml:space="preserve"> </w:t>
      </w:r>
    </w:p>
    <w:p w:rsidR="00E65B90" w:rsidRPr="00642A76" w:rsidRDefault="00E65B90" w:rsidP="00E65B90">
      <w:bookmarkStart w:id="4009" w:name="_Toc257733675"/>
      <w:bookmarkEnd w:id="4008"/>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rsidR="0064014D" w:rsidRPr="00F115D2" w:rsidRDefault="006B52C5" w:rsidP="006230F9">
      <w:pPr>
        <w:pStyle w:val="Heading3"/>
      </w:pPr>
      <w:bookmarkStart w:id="4010" w:name="_Toc270597571"/>
      <w:bookmarkStart w:id="4011" w:name="_Toc286309462"/>
      <w:r w:rsidRPr="00404279">
        <w:t>Abstract Members</w:t>
      </w:r>
      <w:bookmarkEnd w:id="4009"/>
      <w:bookmarkEnd w:id="4010"/>
      <w:bookmarkEnd w:id="4011"/>
      <w:r w:rsidRPr="00404279">
        <w:t xml:space="preserve"> </w:t>
      </w:r>
    </w:p>
    <w:p w:rsidR="0064014D" w:rsidRPr="00642A76" w:rsidRDefault="006B52C5" w:rsidP="0064014D">
      <w:r w:rsidRPr="006B52C5">
        <w:t xml:space="preserve">An </w:t>
      </w:r>
      <w:r w:rsidRPr="00B81F48">
        <w:rPr>
          <w:rStyle w:val="Italic"/>
        </w:rPr>
        <w:t>abstract member</w:t>
      </w:r>
      <w:r w:rsidR="00E65B90" w:rsidRPr="00B81F48">
        <w:rPr>
          <w:rStyle w:val="Italic"/>
        </w:rPr>
        <w:t xml:space="preserve"> definition </w:t>
      </w:r>
      <w:r w:rsidR="00F54660">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F54660">
        <w:rPr>
          <w:i/>
          <w:iCs/>
          <w:lang w:eastAsia="en-GB"/>
        </w:rPr>
        <w:fldChar w:fldCharType="end"/>
      </w:r>
      <w:r w:rsidRPr="00110BB5">
        <w:t xml:space="preserve">in a type </w:t>
      </w:r>
      <w:r w:rsidR="00E65B90">
        <w:t>definition</w:t>
      </w:r>
      <w:r w:rsidR="00F54660">
        <w:fldChar w:fldCharType="begin"/>
      </w:r>
      <w:r w:rsidR="004C5C83">
        <w:instrText xml:space="preserve"> XE "</w:instrText>
      </w:r>
      <w:r w:rsidR="004C5C83" w:rsidRPr="0022787B">
        <w:instrText>type definitions:abstract members in</w:instrText>
      </w:r>
      <w:r w:rsidR="004C5C83">
        <w:instrText xml:space="preserve">" </w:instrText>
      </w:r>
      <w:r w:rsidR="00F54660">
        <w:fldChar w:fldCharType="end"/>
      </w:r>
      <w:r w:rsidR="00E65B90">
        <w:t xml:space="preserve"> </w:t>
      </w:r>
      <w:r w:rsidRPr="00110BB5">
        <w:t>represents a promise that an object will p</w:t>
      </w:r>
      <w:r w:rsidRPr="00391D69">
        <w:t xml:space="preserve">rovide an implementation for a dispatch slot. </w:t>
      </w:r>
      <w:r w:rsidRPr="00E42689">
        <w:t>For example:</w:t>
      </w:r>
    </w:p>
    <w:p w:rsidR="0064014D" w:rsidRPr="00F115D2" w:rsidRDefault="006B52C5" w:rsidP="0064014D">
      <w:pPr>
        <w:pStyle w:val="CodeExample"/>
      </w:pPr>
      <w:r w:rsidRPr="00E42689">
        <w:t>type IX =</w:t>
      </w:r>
    </w:p>
    <w:p w:rsidR="0064014D" w:rsidRPr="00F115D2" w:rsidRDefault="006B52C5" w:rsidP="00E65B90">
      <w:pPr>
        <w:pStyle w:val="CodeExample"/>
      </w:pPr>
      <w:r w:rsidRPr="00404279">
        <w:t xml:space="preserve">   </w:t>
      </w:r>
      <w:r w:rsidR="00D04B37" w:rsidRPr="00404279">
        <w:t xml:space="preserve"> </w:t>
      </w:r>
      <w:r w:rsidRPr="00404279">
        <w:t>abstract M : int -&gt; int</w:t>
      </w:r>
    </w:p>
    <w:p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F54660">
        <w:fldChar w:fldCharType="begin"/>
      </w:r>
      <w:r w:rsidR="004C5C83">
        <w:instrText xml:space="preserve"> XE "</w:instrText>
      </w:r>
      <w:r w:rsidR="004C5C83" w:rsidRPr="00EE4DF7">
        <w:instrText>attributes:AbstractClass</w:instrText>
      </w:r>
      <w:r w:rsidR="004C5C83">
        <w:instrText xml:space="preserve">" </w:instrText>
      </w:r>
      <w:r w:rsidR="00F54660">
        <w:fldChar w:fldCharType="end"/>
      </w:r>
      <w:r w:rsidR="00F54660">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F54660">
        <w:fldChar w:fldCharType="end"/>
      </w:r>
      <w:r w:rsidRPr="006B52C5">
        <w:t>:</w:t>
      </w:r>
    </w:p>
    <w:p w:rsidR="0064014D" w:rsidRPr="00F115D2" w:rsidRDefault="006B52C5" w:rsidP="0064014D">
      <w:pPr>
        <w:pStyle w:val="CodeExample"/>
      </w:pPr>
      <w:r w:rsidRPr="00404279">
        <w:t>[&lt;AbstractClass&gt;]</w:t>
      </w:r>
    </w:p>
    <w:p w:rsidR="0064014D" w:rsidRPr="00F115D2" w:rsidRDefault="006B52C5" w:rsidP="0064014D">
      <w:pPr>
        <w:pStyle w:val="CodeExample"/>
      </w:pPr>
      <w:r w:rsidRPr="00404279">
        <w:t>type X() =</w:t>
      </w:r>
    </w:p>
    <w:p w:rsidR="0064014D" w:rsidRPr="00F115D2" w:rsidRDefault="006B52C5" w:rsidP="0064014D">
      <w:pPr>
        <w:pStyle w:val="CodeExample"/>
      </w:pPr>
      <w:r w:rsidRPr="00404279">
        <w:t xml:space="preserve">   </w:t>
      </w:r>
      <w:r w:rsidR="00D04B37" w:rsidRPr="00404279">
        <w:t xml:space="preserve"> </w:t>
      </w:r>
      <w:r w:rsidRPr="00404279">
        <w:t>abstract M : int -&gt; int</w:t>
      </w:r>
    </w:p>
    <w:p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rsidR="00667BD0" w:rsidRPr="00F115D2" w:rsidRDefault="00667BD0" w:rsidP="00667BD0">
      <w:r>
        <w:t>Where a member signature has one of the following forms</w:t>
      </w:r>
    </w:p>
    <w:p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rsidR="00667BD0" w:rsidRDefault="00667BD0" w:rsidP="0064014D">
      <w:r>
        <w:t>and the curried sig</w:t>
      </w:r>
      <w:r w:rsidR="002D0AC8">
        <w:t>nature</w:t>
      </w:r>
      <w:r>
        <w:t xml:space="preserve"> has the form</w:t>
      </w:r>
    </w:p>
    <w:p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F54660" w:rsidRPr="008F04E6">
        <w:fldChar w:fldCharType="begin"/>
      </w:r>
      <w:r w:rsidR="004C5C83" w:rsidRPr="00C0102C">
        <w:instrText xml:space="preserve"> XE "property members" </w:instrText>
      </w:r>
      <w:r w:rsidR="00F54660"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rsidR="0064014D" w:rsidRPr="00F115D2" w:rsidRDefault="006B52C5" w:rsidP="006230F9">
      <w:pPr>
        <w:pStyle w:val="Heading3"/>
      </w:pPr>
      <w:bookmarkStart w:id="4012" w:name="_Toc257733676"/>
      <w:bookmarkStart w:id="4013" w:name="_Toc270597572"/>
      <w:bookmarkStart w:id="4014" w:name="_Toc286309463"/>
      <w:r w:rsidRPr="00404279">
        <w:t xml:space="preserve">Members </w:t>
      </w:r>
      <w:r w:rsidR="00441487">
        <w:t xml:space="preserve">that </w:t>
      </w:r>
      <w:r w:rsidRPr="00404279">
        <w:t>Implement Abstract Members</w:t>
      </w:r>
      <w:bookmarkEnd w:id="4012"/>
      <w:bookmarkEnd w:id="4013"/>
      <w:bookmarkEnd w:id="4014"/>
    </w:p>
    <w:p w:rsidR="0064014D" w:rsidRPr="00110BB5" w:rsidRDefault="006B52C5" w:rsidP="0064014D">
      <w:r w:rsidRPr="006B52C5">
        <w:t xml:space="preserve">An </w:t>
      </w:r>
      <w:r w:rsidRPr="00B81F48">
        <w:rPr>
          <w:rStyle w:val="Italic"/>
        </w:rPr>
        <w:t>implementation member</w:t>
      </w:r>
      <w:r w:rsidR="00F54660">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F54660">
        <w:rPr>
          <w:i/>
          <w:lang w:eastAsia="en-GB"/>
        </w:rPr>
        <w:fldChar w:fldCharType="end"/>
      </w:r>
      <w:r w:rsidRPr="00497D56">
        <w:t xml:space="preserve"> </w:t>
      </w:r>
      <w:r w:rsidR="00441487">
        <w:t>has</w:t>
      </w:r>
      <w:r w:rsidRPr="00497D56">
        <w:t xml:space="preserve"> the form:</w:t>
      </w:r>
    </w:p>
    <w:p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r w:rsidRPr="006B52C5">
        <w:t>Implementation members implement dispatch slots. For example:</w:t>
      </w:r>
    </w:p>
    <w:p w:rsidR="00A47DFA" w:rsidRDefault="00A47DFA" w:rsidP="0064014D">
      <w:pPr>
        <w:pStyle w:val="CodeExample"/>
      </w:pPr>
      <w:r w:rsidRPr="00404279">
        <w:t>[&lt;AbstractClass&gt;]</w:t>
      </w:r>
    </w:p>
    <w:p w:rsidR="0064014D" w:rsidRPr="00F115D2" w:rsidRDefault="00CA446D" w:rsidP="0064014D">
      <w:pPr>
        <w:pStyle w:val="CodeExample"/>
      </w:pPr>
      <w:r w:rsidRPr="00404279">
        <w:t>type BaseClass()</w:t>
      </w:r>
      <w:r w:rsidR="006B52C5" w:rsidRPr="00404279">
        <w:t xml:space="preserve"> =</w:t>
      </w:r>
    </w:p>
    <w:p w:rsidR="00717A56" w:rsidRPr="00F115D2" w:rsidRDefault="0044151F" w:rsidP="00717A56">
      <w:pPr>
        <w:pStyle w:val="CodeExample"/>
      </w:pPr>
      <w:r w:rsidRPr="00404279">
        <w:t xml:space="preserve">    </w:t>
      </w:r>
      <w:r w:rsidR="00717A56" w:rsidRPr="00404279">
        <w:t>abstract AbstractMethod : int -&gt; int</w:t>
      </w:r>
    </w:p>
    <w:p w:rsidR="00CA446D" w:rsidRPr="0059321D" w:rsidRDefault="00CA446D" w:rsidP="0059321D">
      <w:pPr>
        <w:pStyle w:val="CodeExample"/>
      </w:pPr>
    </w:p>
    <w:p w:rsidR="0044151F" w:rsidRPr="00F115D2" w:rsidRDefault="0044151F" w:rsidP="0044151F">
      <w:pPr>
        <w:pStyle w:val="CodeExample"/>
      </w:pPr>
      <w:r w:rsidRPr="00404279">
        <w:t>type SubClass(x: int)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rsidR="00A47DFA" w:rsidRDefault="00A47DFA" w:rsidP="0044151F">
      <w:pPr>
        <w:pStyle w:val="CodeExample"/>
      </w:pPr>
    </w:p>
    <w:p w:rsidR="00A47DFA" w:rsidRDefault="00A47DFA" w:rsidP="0044151F">
      <w:pPr>
        <w:pStyle w:val="CodeExample"/>
      </w:pPr>
      <w:r w:rsidRPr="00404279">
        <w:t xml:space="preserve">let v1  = BaseClass()              // not allowed – </w:t>
      </w:r>
      <w:r w:rsidR="007C398C">
        <w:t>BaseC</w:t>
      </w:r>
      <w:r w:rsidRPr="00404279">
        <w:t>lass is abstract</w:t>
      </w:r>
    </w:p>
    <w:p w:rsidR="00A47DFA" w:rsidRDefault="00A47DFA" w:rsidP="00A47DFA">
      <w:pPr>
        <w:pStyle w:val="CodeExample"/>
      </w:pPr>
      <w:r w:rsidRPr="00404279">
        <w:t xml:space="preserve">let v2  = (SubClass(7) :&gt; BaseClass)  </w:t>
      </w:r>
    </w:p>
    <w:p w:rsidR="00A47DFA" w:rsidRDefault="00A47DFA" w:rsidP="0044151F">
      <w:pPr>
        <w:pStyle w:val="CodeExample"/>
      </w:pPr>
    </w:p>
    <w:p w:rsidR="00A47DFA" w:rsidRDefault="00A47DFA" w:rsidP="0044151F">
      <w:pPr>
        <w:pStyle w:val="CodeExample"/>
      </w:pPr>
      <w:r w:rsidRPr="00404279">
        <w:t>v2.AbstractMethod 6  // evaluates to 13</w:t>
      </w:r>
    </w:p>
    <w:p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F54660">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F54660">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rsidR="00A47DFA" w:rsidRPr="00E42689" w:rsidRDefault="00A47DFA" w:rsidP="00CB0A95">
      <w:pPr>
        <w:pStyle w:val="CodeExample"/>
      </w:pPr>
      <w:r w:rsidRPr="00E42689">
        <w:t>type BaseClass() =</w:t>
      </w:r>
    </w:p>
    <w:p w:rsidR="00A47DFA" w:rsidRPr="00F115D2" w:rsidRDefault="00A47DFA" w:rsidP="00CB0A95">
      <w:pPr>
        <w:pStyle w:val="CodeExample"/>
      </w:pPr>
      <w:r w:rsidRPr="00F329AB">
        <w:t xml:space="preserve">    abstract AbstractMethodWithDefaultImplementation</w:t>
      </w:r>
      <w:r w:rsidRPr="00404279">
        <w:t xml:space="preserve"> : int -&gt; int</w:t>
      </w:r>
    </w:p>
    <w:p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rsidR="00A47DFA" w:rsidRPr="00F115D2" w:rsidRDefault="00A47DFA" w:rsidP="00CB0A95">
      <w:pPr>
        <w:pStyle w:val="CodeExample"/>
      </w:pPr>
    </w:p>
    <w:p w:rsidR="00A47DFA" w:rsidRPr="00F115D2" w:rsidRDefault="00A47DFA" w:rsidP="00CB0A95">
      <w:pPr>
        <w:pStyle w:val="CodeExample"/>
      </w:pPr>
      <w:r w:rsidRPr="00404279">
        <w:t>type SubClass1(x: int) =</w:t>
      </w:r>
    </w:p>
    <w:p w:rsidR="00A47DFA" w:rsidRDefault="00A47DFA" w:rsidP="00CB0A95">
      <w:pPr>
        <w:pStyle w:val="CodeExample"/>
      </w:pPr>
      <w:r w:rsidRPr="00404279">
        <w:t xml:space="preserve">    inherit BaseClass()</w:t>
      </w:r>
    </w:p>
    <w:p w:rsidR="00A47DFA" w:rsidRDefault="00A47DFA" w:rsidP="00CB0A95">
      <w:pPr>
        <w:pStyle w:val="CodeExample"/>
      </w:pPr>
      <w:r w:rsidRPr="00404279">
        <w:t xml:space="preserve">    override </w:t>
      </w:r>
      <w:r w:rsidR="005E62D5" w:rsidRPr="00404279">
        <w:t>obj</w:t>
      </w:r>
      <w:r w:rsidRPr="00404279">
        <w:t>.AbstractMethodWithDefaultImplementation n = n + x</w:t>
      </w:r>
    </w:p>
    <w:p w:rsidR="00A47DFA" w:rsidRDefault="00A47DFA" w:rsidP="00CB0A95">
      <w:pPr>
        <w:pStyle w:val="CodeExample"/>
      </w:pPr>
    </w:p>
    <w:p w:rsidR="00A47DFA" w:rsidRPr="00F115D2" w:rsidRDefault="00A47DFA" w:rsidP="00CB0A95">
      <w:pPr>
        <w:pStyle w:val="CodeExample"/>
      </w:pPr>
      <w:r w:rsidRPr="00404279">
        <w:t>type SubClass2() =</w:t>
      </w:r>
    </w:p>
    <w:p w:rsidR="00A47DFA" w:rsidRDefault="00A47DFA" w:rsidP="00CB0A95">
      <w:pPr>
        <w:pStyle w:val="CodeExample"/>
      </w:pPr>
      <w:r w:rsidRPr="00404279">
        <w:t xml:space="preserve">    inherit BaseClass()</w:t>
      </w:r>
    </w:p>
    <w:p w:rsidR="00A47DFA" w:rsidRDefault="00A47DFA" w:rsidP="00CB0A95">
      <w:pPr>
        <w:pStyle w:val="CodeExample"/>
      </w:pPr>
    </w:p>
    <w:p w:rsidR="00A47DFA" w:rsidRDefault="00A47DFA" w:rsidP="00CB0A95">
      <w:pPr>
        <w:pStyle w:val="CodeExample"/>
      </w:pPr>
      <w:r w:rsidRPr="00404279">
        <w:t xml:space="preserve">let v1  = BaseClass()    </w:t>
      </w:r>
      <w:r w:rsidR="007C398C">
        <w:t>// allowed -- BaseClass contains a default implementation</w:t>
      </w:r>
    </w:p>
    <w:p w:rsidR="00A47DFA" w:rsidRDefault="00A47DFA" w:rsidP="00CB0A95">
      <w:pPr>
        <w:pStyle w:val="CodeExample"/>
      </w:pPr>
      <w:r w:rsidRPr="00404279">
        <w:t xml:space="preserve">let v2  = (SubClass1(7) :&gt; BaseClass)  </w:t>
      </w:r>
    </w:p>
    <w:p w:rsidR="00A47DFA" w:rsidRDefault="00A47DFA" w:rsidP="00CB0A95">
      <w:pPr>
        <w:pStyle w:val="CodeExample"/>
      </w:pPr>
      <w:r w:rsidRPr="00404279">
        <w:t xml:space="preserve">let v3  = (SubClass2() :&gt; BaseClass)  </w:t>
      </w:r>
    </w:p>
    <w:p w:rsidR="00A47DFA" w:rsidRDefault="00A47DFA" w:rsidP="00CB0A95">
      <w:pPr>
        <w:pStyle w:val="CodeExample"/>
      </w:pPr>
    </w:p>
    <w:p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rsidR="0044151F" w:rsidRPr="00110BB5" w:rsidRDefault="0044151F" w:rsidP="0044151F">
      <w:r>
        <w:t xml:space="preserve">Implementations may override methods from </w:t>
      </w:r>
      <w:r w:rsidRPr="00A47DFA">
        <w:rPr>
          <w:rStyle w:val="CodeInline"/>
        </w:rPr>
        <w:t>System.Object</w:t>
      </w:r>
      <w:r w:rsidRPr="00497D56">
        <w:t>:</w:t>
      </w:r>
    </w:p>
    <w:p w:rsidR="0044151F" w:rsidRPr="00E42689" w:rsidRDefault="0044151F" w:rsidP="00CB0A95">
      <w:pPr>
        <w:pStyle w:val="CodeExample"/>
      </w:pPr>
      <w:r w:rsidRPr="00391D69">
        <w:t>type BaseClass() =</w:t>
      </w:r>
    </w:p>
    <w:p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rsidR="0044151F" w:rsidRPr="00F115D2" w:rsidRDefault="0044151F" w:rsidP="00CB0A95">
      <w:pPr>
        <w:pStyle w:val="CodeExample"/>
      </w:pPr>
    </w:p>
    <w:p w:rsidR="0044151F" w:rsidRPr="00F115D2" w:rsidRDefault="0044151F" w:rsidP="00CB0A95">
      <w:pPr>
        <w:pStyle w:val="CodeExample"/>
      </w:pPr>
      <w:r w:rsidRPr="00404279">
        <w:t>type SubClass(x: int) =</w:t>
      </w:r>
    </w:p>
    <w:p w:rsidR="0044151F" w:rsidRDefault="0044151F" w:rsidP="00CB0A95">
      <w:pPr>
        <w:pStyle w:val="CodeExample"/>
      </w:pPr>
      <w:r w:rsidRPr="00404279">
        <w:t xml:space="preserve">    inherit BaseClass()</w:t>
      </w:r>
    </w:p>
    <w:p w:rsidR="0044151F" w:rsidRPr="00F115D2" w:rsidRDefault="0044151F" w:rsidP="00CB0A95">
      <w:pPr>
        <w:pStyle w:val="CodeExample"/>
      </w:pPr>
      <w:r w:rsidRPr="00404279">
        <w:t xml:space="preserve">    </w:t>
      </w:r>
      <w:r w:rsidR="005E62D5" w:rsidRPr="00404279">
        <w:t>override obj</w:t>
      </w:r>
      <w:r w:rsidRPr="00404279">
        <w:t>.ToString() = "I'm an instance of SubClass"</w:t>
      </w:r>
    </w:p>
    <w:p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rsidR="006B6E21" w:rsidRDefault="0044151F">
      <w:pPr>
        <w:keepNext/>
      </w:pPr>
      <w:r>
        <w:t xml:space="preserve">Implementations may include </w:t>
      </w:r>
      <w:r w:rsidR="008F0F15">
        <w:t xml:space="preserve">abstract </w:t>
      </w:r>
      <w:r>
        <w:t>propert</w:t>
      </w:r>
      <w:r w:rsidR="008F0F15">
        <w:t>y members</w:t>
      </w:r>
      <w:r>
        <w:t>:</w:t>
      </w:r>
    </w:p>
    <w:p w:rsidR="00A47DFA" w:rsidRDefault="00A47DFA" w:rsidP="00A47DFA">
      <w:pPr>
        <w:pStyle w:val="CodeExample"/>
      </w:pPr>
      <w:r w:rsidRPr="00404279">
        <w:t>[&lt;AbstractClass&gt;]</w:t>
      </w:r>
    </w:p>
    <w:p w:rsidR="0044151F" w:rsidRPr="00F115D2" w:rsidRDefault="0044151F" w:rsidP="0044151F">
      <w:pPr>
        <w:pStyle w:val="CodeExample"/>
      </w:pPr>
      <w:r w:rsidRPr="00404279">
        <w:t>type BaseClass() =</w:t>
      </w:r>
    </w:p>
    <w:p w:rsidR="0044151F" w:rsidRDefault="0044151F" w:rsidP="0044151F">
      <w:pPr>
        <w:pStyle w:val="CodeExample"/>
      </w:pPr>
      <w:r w:rsidRPr="00404279">
        <w:t xml:space="preserve">    let mutable data1 = 0</w:t>
      </w:r>
    </w:p>
    <w:p w:rsidR="0044151F" w:rsidRDefault="0044151F" w:rsidP="0044151F">
      <w:pPr>
        <w:pStyle w:val="CodeExample"/>
      </w:pPr>
      <w:r w:rsidRPr="00404279">
        <w:t xml:space="preserve">    let mutable data2 = 0</w:t>
      </w:r>
    </w:p>
    <w:p w:rsidR="0044151F" w:rsidRPr="00F115D2" w:rsidRDefault="0044151F" w:rsidP="0044151F">
      <w:pPr>
        <w:pStyle w:val="CodeExample"/>
      </w:pPr>
      <w:r w:rsidRPr="00404279">
        <w:t xml:space="preserve">    abstract AbstractProperty : int</w:t>
      </w:r>
    </w:p>
    <w:p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rsidR="0044151F" w:rsidRDefault="0044151F" w:rsidP="0044151F">
      <w:pPr>
        <w:pStyle w:val="CodeExample"/>
      </w:pPr>
    </w:p>
    <w:p w:rsidR="0044151F" w:rsidRPr="00F115D2" w:rsidRDefault="0044151F" w:rsidP="0044151F">
      <w:pPr>
        <w:pStyle w:val="CodeExample"/>
      </w:pPr>
      <w:r w:rsidRPr="00404279">
        <w:t xml:space="preserve">    abstract AbstractPropertyWithDefaultImplementation : int </w:t>
      </w:r>
    </w:p>
    <w:p w:rsidR="0044151F" w:rsidRPr="00F115D2" w:rsidRDefault="005E62D5" w:rsidP="0044151F">
      <w:pPr>
        <w:pStyle w:val="CodeExample"/>
      </w:pPr>
      <w:r w:rsidRPr="00404279">
        <w:t xml:space="preserve">    default obj</w:t>
      </w:r>
      <w:r w:rsidR="0044151F" w:rsidRPr="00404279">
        <w:t>.AbstractPropertyWithDefaultImplementation = 3</w:t>
      </w:r>
    </w:p>
    <w:p w:rsidR="0044151F" w:rsidRDefault="0044151F" w:rsidP="0044151F">
      <w:pPr>
        <w:pStyle w:val="CodeExample"/>
      </w:pPr>
    </w:p>
    <w:p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rsidR="0044151F" w:rsidRDefault="0044151F" w:rsidP="0044151F">
      <w:pPr>
        <w:pStyle w:val="CodeExample"/>
      </w:pPr>
      <w:r w:rsidRPr="00404279">
        <w:t xml:space="preserve">        with get() = data2</w:t>
      </w:r>
    </w:p>
    <w:p w:rsidR="0044151F" w:rsidRPr="00F115D2" w:rsidRDefault="0044151F" w:rsidP="0044151F">
      <w:pPr>
        <w:pStyle w:val="CodeExample"/>
      </w:pPr>
      <w:r w:rsidRPr="00404279">
        <w:t xml:space="preserve">        and set v = data2 &lt;- v</w:t>
      </w:r>
    </w:p>
    <w:p w:rsidR="0044151F" w:rsidRDefault="0044151F" w:rsidP="0044151F">
      <w:pPr>
        <w:pStyle w:val="CodeExample"/>
      </w:pPr>
    </w:p>
    <w:p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let mutable data1b = 0</w:t>
      </w:r>
    </w:p>
    <w:p w:rsidR="0044151F" w:rsidRDefault="0044151F" w:rsidP="0044151F">
      <w:pPr>
        <w:pStyle w:val="CodeExample"/>
      </w:pPr>
      <w:r w:rsidRPr="00404279">
        <w:t xml:space="preserve">    let mutable data2b = 0</w:t>
      </w:r>
    </w:p>
    <w:p w:rsidR="0044151F" w:rsidRDefault="0044151F" w:rsidP="0044151F">
      <w:pPr>
        <w:pStyle w:val="CodeExample"/>
      </w:pPr>
      <w:r w:rsidRPr="00404279">
        <w:t xml:space="preserve">    </w:t>
      </w:r>
      <w:r w:rsidR="005E62D5" w:rsidRPr="00404279">
        <w:t>override obj</w:t>
      </w:r>
      <w:r w:rsidRPr="00404279">
        <w:t>.AbstractProperty = 3 + x</w:t>
      </w:r>
    </w:p>
    <w:p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rsidR="0044151F" w:rsidRDefault="0044151F" w:rsidP="0044151F">
      <w:pPr>
        <w:pStyle w:val="CodeExample"/>
      </w:pPr>
      <w:r w:rsidRPr="00404279">
        <w:t xml:space="preserve">        with get() = data1b  + x</w:t>
      </w:r>
    </w:p>
    <w:p w:rsidR="0044151F" w:rsidRPr="00F115D2" w:rsidRDefault="0044151F" w:rsidP="0044151F">
      <w:pPr>
        <w:pStyle w:val="CodeExample"/>
      </w:pPr>
      <w:r w:rsidRPr="00404279">
        <w:t xml:space="preserve">        and set v = data1b &lt;- v - x</w:t>
      </w:r>
    </w:p>
    <w:p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rsidR="0044151F" w:rsidRDefault="0044151F" w:rsidP="0044151F">
      <w:pPr>
        <w:pStyle w:val="CodeExample"/>
      </w:pPr>
      <w:r w:rsidRPr="00404279">
        <w:t xml:space="preserve">        with get() = data2b  + x</w:t>
      </w:r>
    </w:p>
    <w:p w:rsidR="0044151F" w:rsidRDefault="0044151F" w:rsidP="0044151F">
      <w:pPr>
        <w:pStyle w:val="CodeExample"/>
      </w:pPr>
      <w:r w:rsidRPr="00404279">
        <w:t xml:space="preserve">        and set v = data2b &lt;- v </w:t>
      </w:r>
      <w:r w:rsidR="001F5013" w:rsidRPr="00404279">
        <w:t>-</w:t>
      </w:r>
      <w:r w:rsidRPr="00404279">
        <w:t xml:space="preserve"> x</w:t>
      </w:r>
    </w:p>
    <w:p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rsidR="006B6E21" w:rsidRDefault="002D0AC8">
      <w:pPr>
        <w:keepNext/>
      </w:pPr>
      <w:r w:rsidRPr="00110BB5">
        <w:t>Implementation me</w:t>
      </w:r>
      <w:r w:rsidRPr="00391D69">
        <w:t>mbers may also implement CLI events (§</w:t>
      </w:r>
      <w:r w:rsidR="00F54660" w:rsidRPr="00F329AB">
        <w:fldChar w:fldCharType="begin"/>
      </w:r>
      <w:r w:rsidRPr="006B52C5">
        <w:instrText xml:space="preserve"> REF </w:instrText>
      </w:r>
      <w:r>
        <w:instrText>Events</w:instrText>
      </w:r>
      <w:r w:rsidRPr="006B52C5">
        <w:instrText xml:space="preserve"> \r \h </w:instrText>
      </w:r>
      <w:r w:rsidR="00F54660" w:rsidRPr="00F329AB">
        <w:fldChar w:fldCharType="separate"/>
      </w:r>
      <w:r w:rsidR="00340C81">
        <w:t>8.13.9</w:t>
      </w:r>
      <w:r w:rsidR="00F54660"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F54660">
        <w:fldChar w:fldCharType="begin"/>
      </w:r>
      <w:r w:rsidR="004C5C83">
        <w:instrText xml:space="preserve"> XE "</w:instrText>
      </w:r>
      <w:r w:rsidR="004C5C83" w:rsidRPr="00172326">
        <w:instrText>attributes:CLIEvent</w:instrText>
      </w:r>
      <w:r w:rsidR="004C5C83">
        <w:instrText xml:space="preserve">" </w:instrText>
      </w:r>
      <w:r w:rsidR="00F54660">
        <w:fldChar w:fldCharType="end"/>
      </w:r>
      <w:r w:rsidR="00F54660">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F54660">
        <w:fldChar w:fldCharType="end"/>
      </w:r>
      <w:r w:rsidR="004C5C83">
        <w:t>.</w:t>
      </w:r>
      <w:r w:rsidRPr="00497D56">
        <w:t xml:space="preserve"> For example:</w:t>
      </w:r>
    </w:p>
    <w:p w:rsidR="002D0AC8" w:rsidRPr="00391D69" w:rsidRDefault="002D0AC8" w:rsidP="00CB0A95">
      <w:pPr>
        <w:pStyle w:val="CodeExample"/>
      </w:pPr>
      <w:r w:rsidRPr="00391D69">
        <w:t>type ChannelChangedHandler = delegate of obj * int -&gt; unit</w:t>
      </w:r>
    </w:p>
    <w:p w:rsidR="002D0AC8" w:rsidRPr="00E42689" w:rsidRDefault="002D0AC8" w:rsidP="00CB0A95">
      <w:pPr>
        <w:pStyle w:val="CodeExample"/>
      </w:pPr>
    </w:p>
    <w:p w:rsidR="002D0AC8" w:rsidRPr="00E42689" w:rsidRDefault="002D0AC8" w:rsidP="00CB0A95">
      <w:pPr>
        <w:pStyle w:val="CodeExample"/>
      </w:pPr>
      <w:r w:rsidRPr="00E42689">
        <w:t>[&lt;AbstractClass&gt;]</w:t>
      </w:r>
    </w:p>
    <w:p w:rsidR="002D0AC8" w:rsidRPr="00F115D2" w:rsidRDefault="002D0AC8" w:rsidP="00CB0A95">
      <w:pPr>
        <w:pStyle w:val="CodeExample"/>
      </w:pPr>
      <w:r w:rsidRPr="00F329AB">
        <w:t>type BaseClass</w:t>
      </w:r>
      <w:r w:rsidRPr="00404279">
        <w:t>() =</w:t>
      </w:r>
    </w:p>
    <w:p w:rsidR="002D0AC8" w:rsidRDefault="002D0AC8" w:rsidP="00CB0A95">
      <w:pPr>
        <w:pStyle w:val="CodeExample"/>
      </w:pPr>
      <w:r w:rsidRPr="00404279">
        <w:t xml:space="preserve">    [&lt;CLIEvent&gt;]</w:t>
      </w:r>
    </w:p>
    <w:p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type SubClass() = </w:t>
      </w:r>
    </w:p>
    <w:p w:rsidR="002D0AC8" w:rsidRDefault="00042BF3" w:rsidP="00CB0A95">
      <w:pPr>
        <w:pStyle w:val="CodeExample"/>
      </w:pPr>
      <w:r w:rsidRPr="00404279">
        <w:t xml:space="preserve">    </w:t>
      </w:r>
      <w:r w:rsidR="002D0AC8" w:rsidRPr="00404279">
        <w:t>inherit BaseClass()</w:t>
      </w:r>
    </w:p>
    <w:p w:rsidR="002D0AC8" w:rsidRPr="00F115D2" w:rsidRDefault="002D0AC8" w:rsidP="00CB0A95">
      <w:pPr>
        <w:pStyle w:val="CodeExample"/>
      </w:pPr>
      <w:r w:rsidRPr="00404279">
        <w:t xml:space="preserve">    let mutable channel = 7</w:t>
      </w:r>
    </w:p>
    <w:p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    [&lt;CLIEvent&gt;]</w:t>
      </w:r>
    </w:p>
    <w:p w:rsidR="002D0AC8" w:rsidRPr="00F115D2" w:rsidRDefault="002D0AC8" w:rsidP="00CB0A95">
      <w:pPr>
        <w:pStyle w:val="CodeExample"/>
      </w:pPr>
      <w:r w:rsidRPr="00404279">
        <w:t xml:space="preserve">    override self.ChannelChanged = channelChanged.Publish</w:t>
      </w:r>
    </w:p>
    <w:p w:rsidR="002D0AC8" w:rsidRDefault="002D0AC8" w:rsidP="00CB0A95">
      <w:pPr>
        <w:pStyle w:val="CodeExample"/>
      </w:pPr>
      <w:r w:rsidRPr="00404279">
        <w:t xml:space="preserve">    member self.Channel </w:t>
      </w:r>
    </w:p>
    <w:p w:rsidR="002D0AC8" w:rsidRDefault="002D0AC8" w:rsidP="00CB0A95">
      <w:pPr>
        <w:pStyle w:val="CodeExample"/>
      </w:pPr>
      <w:r w:rsidRPr="00404279">
        <w:t xml:space="preserve">        with get () = channel </w:t>
      </w:r>
    </w:p>
    <w:p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540F04">
        <w:fldChar w:fldCharType="begin"/>
      </w:r>
      <w:r w:rsidR="00540F04">
        <w:rPr>
          <w:rFonts w:cs="Arial"/>
        </w:rPr>
        <w:instrText xml:space="preserve"> REF _Ref277855921 \r \h </w:instrText>
      </w:r>
      <w:r w:rsidR="00540F04">
        <w:fldChar w:fldCharType="separate"/>
      </w:r>
      <w:r w:rsidR="00340C81">
        <w:rPr>
          <w:rFonts w:cs="Arial"/>
        </w:rPr>
        <w:t>8.13.9</w:t>
      </w:r>
      <w:r w:rsidR="00540F04">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rsidR="0064014D" w:rsidRPr="00F115D2" w:rsidRDefault="006B52C5" w:rsidP="006230F9">
      <w:pPr>
        <w:pStyle w:val="Heading3"/>
      </w:pPr>
      <w:bookmarkStart w:id="4015" w:name="_Toc257733677"/>
      <w:bookmarkStart w:id="4016" w:name="_Toc270597573"/>
      <w:bookmarkStart w:id="4017" w:name="_Toc286309464"/>
      <w:r w:rsidRPr="00404279">
        <w:t>Interface Implementations</w:t>
      </w:r>
      <w:bookmarkEnd w:id="4015"/>
      <w:bookmarkEnd w:id="4016"/>
      <w:bookmarkEnd w:id="4017"/>
      <w:r w:rsidRPr="00404279">
        <w:t xml:space="preserve"> </w:t>
      </w:r>
    </w:p>
    <w:p w:rsidR="0064014D" w:rsidRPr="00642A76" w:rsidRDefault="006B52C5" w:rsidP="0064014D">
      <w:r w:rsidRPr="006B52C5">
        <w:t xml:space="preserve">An </w:t>
      </w:r>
      <w:r w:rsidRPr="00B81F48">
        <w:rPr>
          <w:rStyle w:val="Italic"/>
        </w:rPr>
        <w:t>interface implementation</w:t>
      </w:r>
      <w:r w:rsidR="00F54660">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F54660">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F54660">
        <w:fldChar w:fldCharType="begin"/>
      </w:r>
      <w:r w:rsidR="00CC72DD">
        <w:instrText xml:space="preserve"> XE "</w:instrText>
      </w:r>
      <w:r w:rsidR="00CC72DD" w:rsidRPr="002D3CA4">
        <w:instrText>type definitions:interfaces in</w:instrText>
      </w:r>
      <w:r w:rsidR="00CC72DD">
        <w:instrText xml:space="preserve">" </w:instrText>
      </w:r>
      <w:r w:rsidR="00F54660">
        <w:fldChar w:fldCharType="end"/>
      </w:r>
      <w:r w:rsidRPr="00110BB5">
        <w:t xml:space="preserve"> indicates that objects of the </w:t>
      </w:r>
      <w:r w:rsidR="00AC0B3E">
        <w:t>defined</w:t>
      </w:r>
      <w:r w:rsidR="00AC0B3E" w:rsidRPr="00110BB5">
        <w:t xml:space="preserve"> </w:t>
      </w:r>
      <w:r w:rsidRPr="00110BB5">
        <w:t>type support the interface. For example:</w:t>
      </w:r>
    </w:p>
    <w:p w:rsidR="0064014D" w:rsidRPr="00391D69" w:rsidRDefault="006B52C5" w:rsidP="0064014D">
      <w:pPr>
        <w:pStyle w:val="CodeExample"/>
      </w:pPr>
      <w:r w:rsidRPr="00391D69">
        <w:t xml:space="preserve">type IIncrement = </w:t>
      </w:r>
    </w:p>
    <w:p w:rsidR="0064014D" w:rsidRPr="00E42689" w:rsidRDefault="006B52C5" w:rsidP="0064014D">
      <w:pPr>
        <w:pStyle w:val="CodeExample"/>
      </w:pPr>
      <w:r w:rsidRPr="00E4268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IDecrement = </w:t>
      </w:r>
    </w:p>
    <w:p w:rsidR="0064014D" w:rsidRPr="00F115D2" w:rsidRDefault="006B52C5" w:rsidP="0064014D">
      <w:pPr>
        <w:pStyle w:val="CodeExample"/>
      </w:pPr>
      <w:r w:rsidRPr="0040427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interface IIncrement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4014D" w:rsidRPr="00F115D2" w:rsidRDefault="006B52C5" w:rsidP="0064014D">
      <w:pPr>
        <w:pStyle w:val="CodeExample"/>
      </w:pPr>
      <w:r w:rsidRPr="00404279">
        <w:t xml:space="preserve">    interface IDecrement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rsidR="0064014D" w:rsidRPr="00F115D2" w:rsidRDefault="006B52C5" w:rsidP="0064014D">
      <w:r w:rsidRPr="006B52C5">
        <w:t>No type may implement multiple different instantiations of a generic interface, either directly or through inheritance. For example, the following is not permitted:</w:t>
      </w:r>
    </w:p>
    <w:p w:rsidR="0064014D" w:rsidRPr="00F115D2" w:rsidRDefault="006B52C5" w:rsidP="0064014D">
      <w:pPr>
        <w:pStyle w:val="CodeExample"/>
      </w:pPr>
      <w:r w:rsidRPr="00404279">
        <w:t>// This type definition is not permitted because it implements two instantiations</w:t>
      </w:r>
    </w:p>
    <w:p w:rsidR="0064014D" w:rsidRPr="00F115D2" w:rsidRDefault="006B52C5" w:rsidP="0064014D">
      <w:pPr>
        <w:pStyle w:val="CodeExample"/>
      </w:pPr>
      <w:r w:rsidRPr="00404279">
        <w:t>// of the same generic interface</w:t>
      </w:r>
    </w:p>
    <w:p w:rsidR="0064014D" w:rsidRPr="00F115D2" w:rsidRDefault="006B52C5" w:rsidP="0064014D">
      <w:pPr>
        <w:pStyle w:val="CodeExample"/>
      </w:pPr>
      <w:r w:rsidRPr="00404279">
        <w:t xml:space="preserve">type ClassThatTriesToImplemenTwoInstantiations() = </w:t>
      </w:r>
    </w:p>
    <w:p w:rsidR="0064014D" w:rsidRPr="00F115D2" w:rsidRDefault="006B52C5" w:rsidP="0064014D">
      <w:pPr>
        <w:pStyle w:val="CodeExample"/>
      </w:pPr>
      <w:r w:rsidRPr="00404279">
        <w:t xml:space="preserve">    interface System.IComparable&lt;int&gt;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rsidR="0064014D" w:rsidRPr="00F115D2" w:rsidRDefault="006B52C5" w:rsidP="0064014D">
      <w:pPr>
        <w:pStyle w:val="CodeExample"/>
      </w:pPr>
      <w:r w:rsidRPr="00404279">
        <w:t xml:space="preserve">    interface System.IComparable&lt;string&gt;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rsidR="0064014D" w:rsidRPr="00F115D2" w:rsidRDefault="006B52C5" w:rsidP="0064014D">
      <w:r w:rsidRPr="006B52C5">
        <w:t>Each member of an interface implementation is checked as follows:</w:t>
      </w:r>
    </w:p>
    <w:p w:rsidR="0064014D" w:rsidRPr="00F115D2" w:rsidRDefault="006B52C5" w:rsidP="008F04E6">
      <w:pPr>
        <w:pStyle w:val="BulletList"/>
      </w:pPr>
      <w:r w:rsidRPr="006B52C5">
        <w:t>The member must be an instance member definition</w:t>
      </w:r>
      <w:r w:rsidR="00042BF3">
        <w:t>.</w:t>
      </w:r>
    </w:p>
    <w:p w:rsidR="0064014D" w:rsidRPr="00391D69" w:rsidRDefault="006B52C5" w:rsidP="008F04E6">
      <w:pPr>
        <w:pStyle w:val="BulletList"/>
      </w:pPr>
      <w:r w:rsidRPr="00EB3490">
        <w:rPr>
          <w:rStyle w:val="Italic"/>
        </w:rPr>
        <w:t>Dispatch Slot Inference</w:t>
      </w:r>
      <w:r w:rsidRPr="006B52C5">
        <w:t xml:space="preserve"> (§</w:t>
      </w:r>
      <w:r w:rsidR="00F54660" w:rsidRPr="00110BB5">
        <w:fldChar w:fldCharType="begin"/>
      </w:r>
      <w:r w:rsidRPr="006B52C5">
        <w:instrText xml:space="preserve"> REF DispatchSlotInference \r \h </w:instrText>
      </w:r>
      <w:r w:rsidR="00C0102C">
        <w:instrText xml:space="preserve"> \* MERGEFORMAT </w:instrText>
      </w:r>
      <w:r w:rsidR="00F54660" w:rsidRPr="00110BB5">
        <w:fldChar w:fldCharType="separate"/>
      </w:r>
      <w:r w:rsidR="00340C81">
        <w:t>14.6</w:t>
      </w:r>
      <w:r w:rsidR="00F54660" w:rsidRPr="00110BB5">
        <w:fldChar w:fldCharType="end"/>
      </w:r>
      <w:r w:rsidRPr="00497D56">
        <w:t>)</w:t>
      </w:r>
      <w:r w:rsidRPr="00110BB5">
        <w:t xml:space="preserve"> is applied</w:t>
      </w:r>
      <w:r w:rsidR="00042BF3" w:rsidRPr="00391D69">
        <w:t>.</w:t>
      </w:r>
    </w:p>
    <w:p w:rsidR="0064014D" w:rsidRDefault="006B52C5" w:rsidP="008F04E6">
      <w:pPr>
        <w:pStyle w:val="BulletList"/>
      </w:pPr>
      <w:r w:rsidRPr="00E42689">
        <w:t>The member is checked under the assumption that the “this” variable has the enclosing type.</w:t>
      </w:r>
    </w:p>
    <w:p w:rsidR="00C0102C" w:rsidRPr="00E42689" w:rsidRDefault="00C0102C" w:rsidP="008F04E6">
      <w:pPr>
        <w:pStyle w:val="Le"/>
      </w:pPr>
    </w:p>
    <w:p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rsidR="00397C7D" w:rsidRPr="00110BB5" w:rsidRDefault="006B52C5" w:rsidP="00CB0A95">
      <w:pPr>
        <w:pStyle w:val="CodeExample"/>
      </w:pPr>
      <w:r w:rsidRPr="00497D56">
        <w:t xml:space="preserve">type C() = </w:t>
      </w:r>
    </w:p>
    <w:p w:rsidR="00397C7D" w:rsidRPr="00391D69" w:rsidRDefault="006B52C5" w:rsidP="00CB0A95">
      <w:pPr>
        <w:pStyle w:val="CodeExample"/>
      </w:pPr>
      <w:r w:rsidRPr="00391D69">
        <w:t xml:space="preserve">    interface IIncrement with </w:t>
      </w:r>
    </w:p>
    <w:p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rsidR="00397C7D" w:rsidRPr="00F115D2" w:rsidRDefault="006B52C5" w:rsidP="00CB0A95">
      <w:pPr>
        <w:pStyle w:val="CodeExample"/>
      </w:pPr>
      <w:r w:rsidRPr="00404279">
        <w:t xml:space="preserve">    interface IDecrement with </w:t>
      </w:r>
    </w:p>
    <w:p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rsidR="00666763" w:rsidRPr="00391D69" w:rsidRDefault="00666763" w:rsidP="00CB0A95">
      <w:pPr>
        <w:pStyle w:val="CodeExample"/>
      </w:pPr>
      <w:r w:rsidRPr="00391D69">
        <w:t xml:space="preserve">type I1 = </w:t>
      </w:r>
    </w:p>
    <w:p w:rsidR="00666763" w:rsidRPr="00391D69" w:rsidRDefault="00666763" w:rsidP="00CB0A95">
      <w:pPr>
        <w:pStyle w:val="CodeExample"/>
      </w:pPr>
      <w:r w:rsidRPr="00391D69">
        <w:t xml:space="preserve">    abstract V1 : string </w:t>
      </w:r>
    </w:p>
    <w:p w:rsidR="00666763" w:rsidRPr="00E42689" w:rsidRDefault="00666763" w:rsidP="00CB0A95">
      <w:pPr>
        <w:pStyle w:val="CodeExample"/>
      </w:pPr>
      <w:r w:rsidRPr="00E42689">
        <w:t xml:space="preserve">    abstract V2 : string </w:t>
      </w:r>
    </w:p>
    <w:p w:rsidR="00666763" w:rsidRPr="00E42689" w:rsidRDefault="00666763" w:rsidP="00CB0A95">
      <w:pPr>
        <w:pStyle w:val="CodeExample"/>
      </w:pPr>
      <w:r w:rsidRPr="00E42689">
        <w:t xml:space="preserve">    </w:t>
      </w:r>
    </w:p>
    <w:p w:rsidR="00666763" w:rsidRPr="00F329AB" w:rsidRDefault="00666763" w:rsidP="00CB0A95">
      <w:pPr>
        <w:pStyle w:val="CodeExample"/>
      </w:pPr>
      <w:r w:rsidRPr="00F329AB">
        <w:t xml:space="preserve">type I2 = </w:t>
      </w:r>
    </w:p>
    <w:p w:rsidR="00666763" w:rsidRPr="00666763" w:rsidRDefault="00666763" w:rsidP="00CB0A95">
      <w:pPr>
        <w:pStyle w:val="CodeExample"/>
      </w:pPr>
      <w:r w:rsidRPr="00404279">
        <w:t xml:space="preserve">    inherit I1 </w:t>
      </w:r>
    </w:p>
    <w:p w:rsidR="00666763" w:rsidRPr="00666763" w:rsidRDefault="00666763" w:rsidP="00CB0A95">
      <w:pPr>
        <w:pStyle w:val="CodeExample"/>
      </w:pPr>
      <w:r w:rsidRPr="00404279">
        <w:t xml:space="preserve">    abstract V3 : string </w:t>
      </w:r>
    </w:p>
    <w:p w:rsidR="00666763" w:rsidRPr="00666763" w:rsidRDefault="00666763" w:rsidP="00CB0A95">
      <w:pPr>
        <w:pStyle w:val="CodeExample"/>
      </w:pPr>
      <w:r w:rsidRPr="00404279">
        <w:t xml:space="preserve">    </w:t>
      </w:r>
    </w:p>
    <w:p w:rsidR="00666763" w:rsidRPr="00666763" w:rsidRDefault="00666763" w:rsidP="00CB0A95">
      <w:pPr>
        <w:pStyle w:val="CodeExample"/>
      </w:pPr>
      <w:r w:rsidRPr="00404279">
        <w:t xml:space="preserve">type C1() = </w:t>
      </w:r>
    </w:p>
    <w:p w:rsidR="00666763" w:rsidRPr="00666763" w:rsidRDefault="00666763" w:rsidP="00CB0A95">
      <w:pPr>
        <w:pStyle w:val="CodeExample"/>
      </w:pPr>
      <w:r w:rsidRPr="00404279">
        <w:t xml:space="preserve">    interface I1 with </w:t>
      </w:r>
    </w:p>
    <w:p w:rsidR="00666763" w:rsidRPr="00666763" w:rsidRDefault="00666763" w:rsidP="00CB0A95">
      <w:pPr>
        <w:pStyle w:val="CodeExample"/>
      </w:pPr>
      <w:r w:rsidRPr="00404279">
        <w:t xml:space="preserve">        member this.V1 = "C1" </w:t>
      </w:r>
    </w:p>
    <w:p w:rsidR="00666763" w:rsidRPr="00666763" w:rsidRDefault="00666763" w:rsidP="00CB0A95">
      <w:pPr>
        <w:pStyle w:val="CodeExample"/>
      </w:pPr>
      <w:r w:rsidRPr="00404279">
        <w:t xml:space="preserve">        member this.V2 = "C2" </w:t>
      </w:r>
    </w:p>
    <w:p w:rsidR="006B52C5" w:rsidRPr="0059321D" w:rsidRDefault="006B52C5" w:rsidP="0059321D">
      <w:pPr>
        <w:pStyle w:val="CodeExample"/>
      </w:pPr>
    </w:p>
    <w:p w:rsidR="00666763" w:rsidRPr="00666763" w:rsidRDefault="00666763" w:rsidP="00CB0A95">
      <w:pPr>
        <w:pStyle w:val="CodeExample"/>
      </w:pPr>
      <w:r w:rsidRPr="00404279">
        <w:t>// This is OK</w:t>
      </w:r>
    </w:p>
    <w:p w:rsidR="00666763" w:rsidRPr="00666763" w:rsidRDefault="00666763" w:rsidP="00CB0A95">
      <w:pPr>
        <w:pStyle w:val="CodeExample"/>
      </w:pPr>
      <w:r w:rsidRPr="00404279">
        <w:t xml:space="preserve">type C2() = </w:t>
      </w:r>
    </w:p>
    <w:p w:rsidR="00666763" w:rsidRPr="00666763" w:rsidRDefault="00666763" w:rsidP="00CB0A95">
      <w:pPr>
        <w:pStyle w:val="CodeExample"/>
      </w:pPr>
      <w:r w:rsidRPr="00404279">
        <w:t xml:space="preserve">    inherit C1() </w:t>
      </w:r>
    </w:p>
    <w:p w:rsidR="006B52C5" w:rsidRPr="0059321D" w:rsidRDefault="006B52C5" w:rsidP="0059321D">
      <w:pPr>
        <w:pStyle w:val="CodeExample"/>
      </w:pPr>
    </w:p>
    <w:p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rsidR="00666763" w:rsidRPr="00666763" w:rsidRDefault="00666763" w:rsidP="00CB0A95">
      <w:pPr>
        <w:pStyle w:val="CodeExample"/>
      </w:pPr>
      <w:r w:rsidRPr="00404279">
        <w:t xml:space="preserve">type C3() = </w:t>
      </w:r>
    </w:p>
    <w:p w:rsidR="00666763" w:rsidRPr="00666763" w:rsidRDefault="00666763" w:rsidP="00CB0A95">
      <w:pPr>
        <w:pStyle w:val="CodeExample"/>
      </w:pPr>
      <w:r w:rsidRPr="00404279">
        <w:t xml:space="preserve">    inherit C1() </w:t>
      </w:r>
    </w:p>
    <w:p w:rsidR="00666763" w:rsidRPr="00666763" w:rsidRDefault="00666763" w:rsidP="00CB0A95">
      <w:pPr>
        <w:pStyle w:val="CodeExample"/>
      </w:pPr>
      <w:r w:rsidRPr="00404279">
        <w:t xml:space="preserve">    interface I2 with </w:t>
      </w:r>
    </w:p>
    <w:p w:rsidR="00666763" w:rsidRDefault="00666763" w:rsidP="00CB0A95">
      <w:pPr>
        <w:pStyle w:val="CodeExample"/>
      </w:pPr>
      <w:r w:rsidRPr="00404279">
        <w:t xml:space="preserve">        member this.V3 = "C3"</w:t>
      </w:r>
    </w:p>
    <w:p w:rsidR="00666763" w:rsidRDefault="00666763" w:rsidP="00CB0A95">
      <w:pPr>
        <w:pStyle w:val="CodeExample"/>
      </w:pPr>
    </w:p>
    <w:p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rsidR="00666763" w:rsidRPr="00666763" w:rsidRDefault="00666763" w:rsidP="008F04E6">
      <w:pPr>
        <w:pStyle w:val="CodeExample"/>
      </w:pPr>
      <w:r w:rsidRPr="00404279">
        <w:t xml:space="preserve">type C4() = </w:t>
      </w:r>
    </w:p>
    <w:p w:rsidR="00666763" w:rsidRPr="00666763" w:rsidRDefault="00666763" w:rsidP="008F04E6">
      <w:pPr>
        <w:pStyle w:val="CodeExample"/>
      </w:pPr>
      <w:r w:rsidRPr="00404279">
        <w:t xml:space="preserve">    inherit C1() </w:t>
      </w:r>
    </w:p>
    <w:p w:rsidR="00666763" w:rsidRPr="00666763" w:rsidRDefault="00666763" w:rsidP="008F04E6">
      <w:pPr>
        <w:pStyle w:val="CodeExample"/>
      </w:pPr>
      <w:r w:rsidRPr="00404279">
        <w:t xml:space="preserve">    interface I1 with </w:t>
      </w:r>
    </w:p>
    <w:p w:rsidR="00666763" w:rsidRPr="00F115D2" w:rsidRDefault="00666763" w:rsidP="008F04E6">
      <w:pPr>
        <w:pStyle w:val="CodeExample"/>
      </w:pPr>
      <w:r w:rsidRPr="00404279">
        <w:t xml:space="preserve">        member this.V2 = "C2b"</w:t>
      </w:r>
    </w:p>
    <w:p w:rsidR="00A26F81" w:rsidRPr="00C77CDB" w:rsidRDefault="0015266A" w:rsidP="00E104DD">
      <w:pPr>
        <w:pStyle w:val="Heading2"/>
      </w:pPr>
      <w:bookmarkStart w:id="4018" w:name="_Toc234054366"/>
      <w:bookmarkStart w:id="4019" w:name="_Toc234055493"/>
      <w:bookmarkStart w:id="4020" w:name="_Toc234038691"/>
      <w:bookmarkStart w:id="4021" w:name="_Toc234041147"/>
      <w:bookmarkStart w:id="4022" w:name="_Toc234049021"/>
      <w:bookmarkStart w:id="4023" w:name="_Toc234049595"/>
      <w:bookmarkStart w:id="4024" w:name="_Toc234054367"/>
      <w:bookmarkStart w:id="4025" w:name="_Toc234055494"/>
      <w:bookmarkStart w:id="4026" w:name="_Toc234038692"/>
      <w:bookmarkStart w:id="4027" w:name="_Toc234041148"/>
      <w:bookmarkStart w:id="4028" w:name="_Toc234049022"/>
      <w:bookmarkStart w:id="4029" w:name="_Toc234049596"/>
      <w:bookmarkStart w:id="4030" w:name="_Toc234054368"/>
      <w:bookmarkStart w:id="4031" w:name="_Toc234055495"/>
      <w:bookmarkStart w:id="4032" w:name="_Toc234038693"/>
      <w:bookmarkStart w:id="4033" w:name="_Toc234041149"/>
      <w:bookmarkStart w:id="4034" w:name="_Toc234049023"/>
      <w:bookmarkStart w:id="4035" w:name="_Toc234049597"/>
      <w:bookmarkStart w:id="4036" w:name="_Toc234054369"/>
      <w:bookmarkStart w:id="4037" w:name="_Toc234055496"/>
      <w:bookmarkStart w:id="4038" w:name="_Toc234038694"/>
      <w:bookmarkStart w:id="4039" w:name="_Toc234041150"/>
      <w:bookmarkStart w:id="4040" w:name="_Toc234049024"/>
      <w:bookmarkStart w:id="4041" w:name="_Toc234049598"/>
      <w:bookmarkStart w:id="4042" w:name="_Toc234054370"/>
      <w:bookmarkStart w:id="4043" w:name="_Toc234055497"/>
      <w:bookmarkStart w:id="4044" w:name="_Toc234038695"/>
      <w:bookmarkStart w:id="4045" w:name="_Toc234041151"/>
      <w:bookmarkStart w:id="4046" w:name="_Toc234049025"/>
      <w:bookmarkStart w:id="4047" w:name="_Toc234049599"/>
      <w:bookmarkStart w:id="4048" w:name="_Toc234054371"/>
      <w:bookmarkStart w:id="4049" w:name="_Toc234055498"/>
      <w:bookmarkStart w:id="4050" w:name="_Toc234038696"/>
      <w:bookmarkStart w:id="4051" w:name="_Toc234041152"/>
      <w:bookmarkStart w:id="4052" w:name="_Toc234049026"/>
      <w:bookmarkStart w:id="4053" w:name="_Toc234049600"/>
      <w:bookmarkStart w:id="4054" w:name="_Toc234054372"/>
      <w:bookmarkStart w:id="4055" w:name="_Toc234055499"/>
      <w:bookmarkStart w:id="4056" w:name="_Toc234038697"/>
      <w:bookmarkStart w:id="4057" w:name="_Toc234041153"/>
      <w:bookmarkStart w:id="4058" w:name="_Toc234049027"/>
      <w:bookmarkStart w:id="4059" w:name="_Toc234049601"/>
      <w:bookmarkStart w:id="4060" w:name="_Toc234054373"/>
      <w:bookmarkStart w:id="4061" w:name="_Toc234055500"/>
      <w:bookmarkStart w:id="4062" w:name="_Toc234038698"/>
      <w:bookmarkStart w:id="4063" w:name="_Toc234041154"/>
      <w:bookmarkStart w:id="4064" w:name="_Toc234049028"/>
      <w:bookmarkStart w:id="4065" w:name="_Toc234049602"/>
      <w:bookmarkStart w:id="4066" w:name="_Toc234054374"/>
      <w:bookmarkStart w:id="4067" w:name="_Toc234055501"/>
      <w:bookmarkStart w:id="4068" w:name="_Toc234038699"/>
      <w:bookmarkStart w:id="4069" w:name="_Toc234041155"/>
      <w:bookmarkStart w:id="4070" w:name="_Toc234049029"/>
      <w:bookmarkStart w:id="4071" w:name="_Toc234049603"/>
      <w:bookmarkStart w:id="4072" w:name="_Toc234054375"/>
      <w:bookmarkStart w:id="4073" w:name="_Toc234055502"/>
      <w:bookmarkStart w:id="4074" w:name="_Toc234038700"/>
      <w:bookmarkStart w:id="4075" w:name="_Toc234041156"/>
      <w:bookmarkStart w:id="4076" w:name="_Toc234049030"/>
      <w:bookmarkStart w:id="4077" w:name="_Toc234049604"/>
      <w:bookmarkStart w:id="4078" w:name="_Toc234054376"/>
      <w:bookmarkStart w:id="4079" w:name="_Toc234055503"/>
      <w:bookmarkStart w:id="4080" w:name="_Toc234038701"/>
      <w:bookmarkStart w:id="4081" w:name="_Toc234041157"/>
      <w:bookmarkStart w:id="4082" w:name="_Toc234049031"/>
      <w:bookmarkStart w:id="4083" w:name="_Toc234049605"/>
      <w:bookmarkStart w:id="4084" w:name="_Toc234054377"/>
      <w:bookmarkStart w:id="4085" w:name="_Toc234055504"/>
      <w:bookmarkStart w:id="4086" w:name="_Toc234038702"/>
      <w:bookmarkStart w:id="4087" w:name="_Toc234041158"/>
      <w:bookmarkStart w:id="4088" w:name="_Toc234049032"/>
      <w:bookmarkStart w:id="4089" w:name="_Toc234049606"/>
      <w:bookmarkStart w:id="4090" w:name="_Toc234054378"/>
      <w:bookmarkStart w:id="4091" w:name="_Toc234055505"/>
      <w:bookmarkStart w:id="4092" w:name="_Toc234038703"/>
      <w:bookmarkStart w:id="4093" w:name="_Toc234041159"/>
      <w:bookmarkStart w:id="4094" w:name="_Toc234049033"/>
      <w:bookmarkStart w:id="4095" w:name="_Toc234049607"/>
      <w:bookmarkStart w:id="4096" w:name="_Toc234054379"/>
      <w:bookmarkStart w:id="4097" w:name="_Toc234055506"/>
      <w:bookmarkStart w:id="4098" w:name="_Toc234038704"/>
      <w:bookmarkStart w:id="4099" w:name="_Toc234041160"/>
      <w:bookmarkStart w:id="4100" w:name="_Toc234049034"/>
      <w:bookmarkStart w:id="4101" w:name="_Toc234049608"/>
      <w:bookmarkStart w:id="4102" w:name="_Toc234054380"/>
      <w:bookmarkStart w:id="4103" w:name="_Toc234055507"/>
      <w:bookmarkStart w:id="4104" w:name="_Toc234038705"/>
      <w:bookmarkStart w:id="4105" w:name="_Toc234041161"/>
      <w:bookmarkStart w:id="4106" w:name="_Toc234049035"/>
      <w:bookmarkStart w:id="4107" w:name="_Toc234049609"/>
      <w:bookmarkStart w:id="4108" w:name="_Toc234054381"/>
      <w:bookmarkStart w:id="4109" w:name="_Toc234055508"/>
      <w:bookmarkStart w:id="4110" w:name="_Toc234038706"/>
      <w:bookmarkStart w:id="4111" w:name="_Toc234041162"/>
      <w:bookmarkStart w:id="4112" w:name="_Toc234049036"/>
      <w:bookmarkStart w:id="4113" w:name="_Toc234049610"/>
      <w:bookmarkStart w:id="4114" w:name="_Toc234054382"/>
      <w:bookmarkStart w:id="4115" w:name="_Toc234055509"/>
      <w:bookmarkStart w:id="4116" w:name="_Toc234038707"/>
      <w:bookmarkStart w:id="4117" w:name="_Toc234041163"/>
      <w:bookmarkStart w:id="4118" w:name="_Toc234049037"/>
      <w:bookmarkStart w:id="4119" w:name="_Toc234049611"/>
      <w:bookmarkStart w:id="4120" w:name="_Toc234054383"/>
      <w:bookmarkStart w:id="4121" w:name="_Toc234055510"/>
      <w:bookmarkStart w:id="4122" w:name="_Toc234038708"/>
      <w:bookmarkStart w:id="4123" w:name="_Toc234041164"/>
      <w:bookmarkStart w:id="4124" w:name="_Toc234049038"/>
      <w:bookmarkStart w:id="4125" w:name="_Toc234049612"/>
      <w:bookmarkStart w:id="4126" w:name="_Toc234054384"/>
      <w:bookmarkStart w:id="4127" w:name="_Toc234055511"/>
      <w:bookmarkStart w:id="4128" w:name="_Toc234038709"/>
      <w:bookmarkStart w:id="4129" w:name="_Toc234041165"/>
      <w:bookmarkStart w:id="4130" w:name="_Toc234049039"/>
      <w:bookmarkStart w:id="4131" w:name="_Toc234049613"/>
      <w:bookmarkStart w:id="4132" w:name="_Toc234054385"/>
      <w:bookmarkStart w:id="4133" w:name="_Toc234055512"/>
      <w:bookmarkStart w:id="4134" w:name="_Toc234038710"/>
      <w:bookmarkStart w:id="4135" w:name="_Toc234041166"/>
      <w:bookmarkStart w:id="4136" w:name="_Toc234049040"/>
      <w:bookmarkStart w:id="4137" w:name="_Toc234049614"/>
      <w:bookmarkStart w:id="4138" w:name="_Toc234054386"/>
      <w:bookmarkStart w:id="4139" w:name="_Toc234055513"/>
      <w:bookmarkStart w:id="4140" w:name="_Toc234038711"/>
      <w:bookmarkStart w:id="4141" w:name="_Toc234041167"/>
      <w:bookmarkStart w:id="4142" w:name="_Toc234049041"/>
      <w:bookmarkStart w:id="4143" w:name="_Toc234049615"/>
      <w:bookmarkStart w:id="4144" w:name="_Toc234054387"/>
      <w:bookmarkStart w:id="4145" w:name="_Toc234055514"/>
      <w:bookmarkStart w:id="4146" w:name="_Toc234038712"/>
      <w:bookmarkStart w:id="4147" w:name="_Toc234041168"/>
      <w:bookmarkStart w:id="4148" w:name="_Toc234049042"/>
      <w:bookmarkStart w:id="4149" w:name="_Toc234049616"/>
      <w:bookmarkStart w:id="4150" w:name="_Toc234054388"/>
      <w:bookmarkStart w:id="4151" w:name="_Toc234055515"/>
      <w:bookmarkStart w:id="4152" w:name="_Toc234038713"/>
      <w:bookmarkStart w:id="4153" w:name="_Toc234041169"/>
      <w:bookmarkStart w:id="4154" w:name="_Toc234049043"/>
      <w:bookmarkStart w:id="4155" w:name="_Toc234049617"/>
      <w:bookmarkStart w:id="4156" w:name="_Toc234054389"/>
      <w:bookmarkStart w:id="4157" w:name="_Toc234055516"/>
      <w:bookmarkStart w:id="4158" w:name="_Toc234038714"/>
      <w:bookmarkStart w:id="4159" w:name="_Toc234041170"/>
      <w:bookmarkStart w:id="4160" w:name="_Toc234049044"/>
      <w:bookmarkStart w:id="4161" w:name="_Toc234049618"/>
      <w:bookmarkStart w:id="4162" w:name="_Toc234054390"/>
      <w:bookmarkStart w:id="4163" w:name="_Toc234055517"/>
      <w:bookmarkStart w:id="4164" w:name="_Toc234038715"/>
      <w:bookmarkStart w:id="4165" w:name="_Toc234041171"/>
      <w:bookmarkStart w:id="4166" w:name="_Toc234049045"/>
      <w:bookmarkStart w:id="4167" w:name="_Toc234049619"/>
      <w:bookmarkStart w:id="4168" w:name="_Toc234054391"/>
      <w:bookmarkStart w:id="4169" w:name="_Toc234055518"/>
      <w:bookmarkStart w:id="4170" w:name="_Toc234038716"/>
      <w:bookmarkStart w:id="4171" w:name="_Toc234041172"/>
      <w:bookmarkStart w:id="4172" w:name="_Toc234049046"/>
      <w:bookmarkStart w:id="4173" w:name="_Toc234049620"/>
      <w:bookmarkStart w:id="4174" w:name="_Toc234054392"/>
      <w:bookmarkStart w:id="4175" w:name="_Toc234055519"/>
      <w:bookmarkStart w:id="4176" w:name="_Toc234038717"/>
      <w:bookmarkStart w:id="4177" w:name="_Toc234041173"/>
      <w:bookmarkStart w:id="4178" w:name="_Toc234049047"/>
      <w:bookmarkStart w:id="4179" w:name="_Toc234049621"/>
      <w:bookmarkStart w:id="4180" w:name="_Toc234054393"/>
      <w:bookmarkStart w:id="4181" w:name="_Toc234055520"/>
      <w:bookmarkStart w:id="4182" w:name="_Toc234038718"/>
      <w:bookmarkStart w:id="4183" w:name="_Toc234041174"/>
      <w:bookmarkStart w:id="4184" w:name="_Toc234049048"/>
      <w:bookmarkStart w:id="4185" w:name="_Toc234049622"/>
      <w:bookmarkStart w:id="4186" w:name="_Toc234054394"/>
      <w:bookmarkStart w:id="4187" w:name="_Toc234055521"/>
      <w:bookmarkStart w:id="4188" w:name="_Toc234038719"/>
      <w:bookmarkStart w:id="4189" w:name="_Toc234041175"/>
      <w:bookmarkStart w:id="4190" w:name="_Toc234049049"/>
      <w:bookmarkStart w:id="4191" w:name="_Toc234049623"/>
      <w:bookmarkStart w:id="4192" w:name="_Toc234054395"/>
      <w:bookmarkStart w:id="4193" w:name="_Toc234055522"/>
      <w:bookmarkStart w:id="4194" w:name="_Toc234038720"/>
      <w:bookmarkStart w:id="4195" w:name="_Toc234041176"/>
      <w:bookmarkStart w:id="4196" w:name="_Toc234049050"/>
      <w:bookmarkStart w:id="4197" w:name="_Toc234049624"/>
      <w:bookmarkStart w:id="4198" w:name="_Toc234054396"/>
      <w:bookmarkStart w:id="4199" w:name="_Toc234055523"/>
      <w:bookmarkStart w:id="4200" w:name="_Toc234038721"/>
      <w:bookmarkStart w:id="4201" w:name="_Toc234041177"/>
      <w:bookmarkStart w:id="4202" w:name="_Toc234049051"/>
      <w:bookmarkStart w:id="4203" w:name="_Toc234049625"/>
      <w:bookmarkStart w:id="4204" w:name="_Toc234054397"/>
      <w:bookmarkStart w:id="4205" w:name="_Toc234055524"/>
      <w:bookmarkStart w:id="4206" w:name="_Toc234038722"/>
      <w:bookmarkStart w:id="4207" w:name="_Toc234041178"/>
      <w:bookmarkStart w:id="4208" w:name="_Toc234049052"/>
      <w:bookmarkStart w:id="4209" w:name="_Toc234049626"/>
      <w:bookmarkStart w:id="4210" w:name="_Toc234054398"/>
      <w:bookmarkStart w:id="4211" w:name="_Toc234055525"/>
      <w:bookmarkStart w:id="4212" w:name="_Toc234038723"/>
      <w:bookmarkStart w:id="4213" w:name="_Toc234041179"/>
      <w:bookmarkStart w:id="4214" w:name="_Toc234049053"/>
      <w:bookmarkStart w:id="4215" w:name="_Toc234049627"/>
      <w:bookmarkStart w:id="4216" w:name="_Toc234054399"/>
      <w:bookmarkStart w:id="4217" w:name="_Toc234055526"/>
      <w:bookmarkStart w:id="4218" w:name="_Toc234038724"/>
      <w:bookmarkStart w:id="4219" w:name="_Toc234041180"/>
      <w:bookmarkStart w:id="4220" w:name="_Toc234049054"/>
      <w:bookmarkStart w:id="4221" w:name="_Toc234049628"/>
      <w:bookmarkStart w:id="4222" w:name="_Toc234054400"/>
      <w:bookmarkStart w:id="4223" w:name="_Toc234055527"/>
      <w:bookmarkStart w:id="4224" w:name="_Toc234038725"/>
      <w:bookmarkStart w:id="4225" w:name="_Toc234041181"/>
      <w:bookmarkStart w:id="4226" w:name="_Toc234049055"/>
      <w:bookmarkStart w:id="4227" w:name="_Toc234049629"/>
      <w:bookmarkStart w:id="4228" w:name="_Toc234054401"/>
      <w:bookmarkStart w:id="4229" w:name="_Toc234055528"/>
      <w:bookmarkStart w:id="4230" w:name="_Toc234038726"/>
      <w:bookmarkStart w:id="4231" w:name="_Toc234041182"/>
      <w:bookmarkStart w:id="4232" w:name="_Toc234049056"/>
      <w:bookmarkStart w:id="4233" w:name="_Toc234049630"/>
      <w:bookmarkStart w:id="4234" w:name="_Toc234054402"/>
      <w:bookmarkStart w:id="4235" w:name="_Toc234055529"/>
      <w:bookmarkStart w:id="4236" w:name="_Toc234038727"/>
      <w:bookmarkStart w:id="4237" w:name="_Toc234041183"/>
      <w:bookmarkStart w:id="4238" w:name="_Toc234049057"/>
      <w:bookmarkStart w:id="4239" w:name="_Toc234049631"/>
      <w:bookmarkStart w:id="4240" w:name="_Toc234054403"/>
      <w:bookmarkStart w:id="4241" w:name="_Toc234055530"/>
      <w:bookmarkStart w:id="4242" w:name="_Toc234038728"/>
      <w:bookmarkStart w:id="4243" w:name="_Toc234041184"/>
      <w:bookmarkStart w:id="4244" w:name="_Toc234049058"/>
      <w:bookmarkStart w:id="4245" w:name="_Toc234049632"/>
      <w:bookmarkStart w:id="4246" w:name="_Toc234054404"/>
      <w:bookmarkStart w:id="4247" w:name="_Toc234055531"/>
      <w:bookmarkStart w:id="4248" w:name="_Toc234038729"/>
      <w:bookmarkStart w:id="4249" w:name="_Toc234041185"/>
      <w:bookmarkStart w:id="4250" w:name="_Toc234049059"/>
      <w:bookmarkStart w:id="4251" w:name="_Toc234049633"/>
      <w:bookmarkStart w:id="4252" w:name="_Toc234054405"/>
      <w:bookmarkStart w:id="4253" w:name="_Toc234055532"/>
      <w:bookmarkStart w:id="4254" w:name="_Toc234038730"/>
      <w:bookmarkStart w:id="4255" w:name="_Toc234041186"/>
      <w:bookmarkStart w:id="4256" w:name="_Toc234049060"/>
      <w:bookmarkStart w:id="4257" w:name="_Toc234049634"/>
      <w:bookmarkStart w:id="4258" w:name="_Toc234054406"/>
      <w:bookmarkStart w:id="4259" w:name="_Toc234055533"/>
      <w:bookmarkStart w:id="4260" w:name="_Toc234038731"/>
      <w:bookmarkStart w:id="4261" w:name="_Toc234041187"/>
      <w:bookmarkStart w:id="4262" w:name="_Toc234049061"/>
      <w:bookmarkStart w:id="4263" w:name="_Toc234049635"/>
      <w:bookmarkStart w:id="4264" w:name="_Toc234054407"/>
      <w:bookmarkStart w:id="4265" w:name="_Toc234055534"/>
      <w:bookmarkStart w:id="4266" w:name="_Toc234038732"/>
      <w:bookmarkStart w:id="4267" w:name="_Toc234041188"/>
      <w:bookmarkStart w:id="4268" w:name="_Toc234049062"/>
      <w:bookmarkStart w:id="4269" w:name="_Toc234049636"/>
      <w:bookmarkStart w:id="4270" w:name="_Toc234054408"/>
      <w:bookmarkStart w:id="4271" w:name="_Toc234055535"/>
      <w:bookmarkStart w:id="4272" w:name="_Toc234038733"/>
      <w:bookmarkStart w:id="4273" w:name="_Toc234041189"/>
      <w:bookmarkStart w:id="4274" w:name="_Toc234049063"/>
      <w:bookmarkStart w:id="4275" w:name="_Toc234049637"/>
      <w:bookmarkStart w:id="4276" w:name="_Toc234054409"/>
      <w:bookmarkStart w:id="4277" w:name="_Toc234055536"/>
      <w:bookmarkStart w:id="4278" w:name="_Toc234038734"/>
      <w:bookmarkStart w:id="4279" w:name="_Toc234041190"/>
      <w:bookmarkStart w:id="4280" w:name="_Toc234049064"/>
      <w:bookmarkStart w:id="4281" w:name="_Toc234049638"/>
      <w:bookmarkStart w:id="4282" w:name="_Toc234054410"/>
      <w:bookmarkStart w:id="4283" w:name="_Toc234055537"/>
      <w:bookmarkStart w:id="4284" w:name="_Toc234038735"/>
      <w:bookmarkStart w:id="4285" w:name="_Toc234041191"/>
      <w:bookmarkStart w:id="4286" w:name="_Toc234049065"/>
      <w:bookmarkStart w:id="4287" w:name="_Toc234049639"/>
      <w:bookmarkStart w:id="4288" w:name="_Toc234054411"/>
      <w:bookmarkStart w:id="4289" w:name="_Toc234055538"/>
      <w:bookmarkStart w:id="4290" w:name="_Toc234038736"/>
      <w:bookmarkStart w:id="4291" w:name="_Toc234041192"/>
      <w:bookmarkStart w:id="4292" w:name="_Toc234049066"/>
      <w:bookmarkStart w:id="4293" w:name="_Toc234049640"/>
      <w:bookmarkStart w:id="4294" w:name="_Toc234054412"/>
      <w:bookmarkStart w:id="4295" w:name="_Toc234055539"/>
      <w:bookmarkStart w:id="4296" w:name="_Toc234038737"/>
      <w:bookmarkStart w:id="4297" w:name="_Toc234041193"/>
      <w:bookmarkStart w:id="4298" w:name="_Toc234049067"/>
      <w:bookmarkStart w:id="4299" w:name="_Toc234049641"/>
      <w:bookmarkStart w:id="4300" w:name="_Toc234054413"/>
      <w:bookmarkStart w:id="4301" w:name="_Toc234055540"/>
      <w:bookmarkStart w:id="4302" w:name="_Toc234038738"/>
      <w:bookmarkStart w:id="4303" w:name="_Toc234041194"/>
      <w:bookmarkStart w:id="4304" w:name="_Toc234049068"/>
      <w:bookmarkStart w:id="4305" w:name="_Toc234049642"/>
      <w:bookmarkStart w:id="4306" w:name="_Toc234054414"/>
      <w:bookmarkStart w:id="4307" w:name="_Toc234055541"/>
      <w:bookmarkStart w:id="4308" w:name="_Toc234038739"/>
      <w:bookmarkStart w:id="4309" w:name="_Toc234041195"/>
      <w:bookmarkStart w:id="4310" w:name="_Toc234049069"/>
      <w:bookmarkStart w:id="4311" w:name="_Toc234049643"/>
      <w:bookmarkStart w:id="4312" w:name="_Toc234054415"/>
      <w:bookmarkStart w:id="4313" w:name="_Toc234055542"/>
      <w:bookmarkStart w:id="4314" w:name="_Toc234038740"/>
      <w:bookmarkStart w:id="4315" w:name="_Toc234041196"/>
      <w:bookmarkStart w:id="4316" w:name="_Toc234049070"/>
      <w:bookmarkStart w:id="4317" w:name="_Toc234049644"/>
      <w:bookmarkStart w:id="4318" w:name="_Toc234054416"/>
      <w:bookmarkStart w:id="4319" w:name="_Toc234055543"/>
      <w:bookmarkStart w:id="4320" w:name="_Toc234038741"/>
      <w:bookmarkStart w:id="4321" w:name="_Toc234041197"/>
      <w:bookmarkStart w:id="4322" w:name="_Toc234049071"/>
      <w:bookmarkStart w:id="4323" w:name="_Toc234049645"/>
      <w:bookmarkStart w:id="4324" w:name="_Toc234054417"/>
      <w:bookmarkStart w:id="4325" w:name="_Toc234055544"/>
      <w:bookmarkStart w:id="4326" w:name="_Toc234038742"/>
      <w:bookmarkStart w:id="4327" w:name="_Toc234041198"/>
      <w:bookmarkStart w:id="4328" w:name="_Toc234049072"/>
      <w:bookmarkStart w:id="4329" w:name="_Toc234049646"/>
      <w:bookmarkStart w:id="4330" w:name="_Toc234054418"/>
      <w:bookmarkStart w:id="4331" w:name="_Toc234055545"/>
      <w:bookmarkStart w:id="4332" w:name="_Toc234038743"/>
      <w:bookmarkStart w:id="4333" w:name="_Toc234041199"/>
      <w:bookmarkStart w:id="4334" w:name="_Toc234049073"/>
      <w:bookmarkStart w:id="4335" w:name="_Toc234049647"/>
      <w:bookmarkStart w:id="4336" w:name="_Toc234054419"/>
      <w:bookmarkStart w:id="4337" w:name="_Toc234055546"/>
      <w:bookmarkStart w:id="4338" w:name="_Toc234038744"/>
      <w:bookmarkStart w:id="4339" w:name="_Toc234041200"/>
      <w:bookmarkStart w:id="4340" w:name="_Toc234049074"/>
      <w:bookmarkStart w:id="4341" w:name="_Toc234049648"/>
      <w:bookmarkStart w:id="4342" w:name="_Toc234054420"/>
      <w:bookmarkStart w:id="4343" w:name="_Toc234055547"/>
      <w:bookmarkStart w:id="4344" w:name="_Toc234038745"/>
      <w:bookmarkStart w:id="4345" w:name="_Toc234041201"/>
      <w:bookmarkStart w:id="4346" w:name="_Toc234049075"/>
      <w:bookmarkStart w:id="4347" w:name="_Toc234049649"/>
      <w:bookmarkStart w:id="4348" w:name="_Toc234054421"/>
      <w:bookmarkStart w:id="4349" w:name="_Toc234055548"/>
      <w:bookmarkStart w:id="4350" w:name="_Toc234038746"/>
      <w:bookmarkStart w:id="4351" w:name="_Toc234041202"/>
      <w:bookmarkStart w:id="4352" w:name="_Toc234049076"/>
      <w:bookmarkStart w:id="4353" w:name="_Toc234049650"/>
      <w:bookmarkStart w:id="4354" w:name="_Toc234054422"/>
      <w:bookmarkStart w:id="4355" w:name="_Toc234055549"/>
      <w:bookmarkStart w:id="4356" w:name="_Toc234038747"/>
      <w:bookmarkStart w:id="4357" w:name="_Toc234041203"/>
      <w:bookmarkStart w:id="4358" w:name="_Toc234049077"/>
      <w:bookmarkStart w:id="4359" w:name="_Toc234049651"/>
      <w:bookmarkStart w:id="4360" w:name="_Toc234054423"/>
      <w:bookmarkStart w:id="4361" w:name="_Toc234055550"/>
      <w:bookmarkStart w:id="4362" w:name="_Toc234038748"/>
      <w:bookmarkStart w:id="4363" w:name="_Toc234041204"/>
      <w:bookmarkStart w:id="4364" w:name="_Toc234049078"/>
      <w:bookmarkStart w:id="4365" w:name="_Toc234049652"/>
      <w:bookmarkStart w:id="4366" w:name="_Toc234054424"/>
      <w:bookmarkStart w:id="4367" w:name="_Toc234055551"/>
      <w:bookmarkStart w:id="4368" w:name="_Toc234038749"/>
      <w:bookmarkStart w:id="4369" w:name="_Toc234041205"/>
      <w:bookmarkStart w:id="4370" w:name="_Toc234049079"/>
      <w:bookmarkStart w:id="4371" w:name="_Toc234049653"/>
      <w:bookmarkStart w:id="4372" w:name="_Toc234054425"/>
      <w:bookmarkStart w:id="4373" w:name="_Toc234055552"/>
      <w:bookmarkStart w:id="4374" w:name="_Toc234038750"/>
      <w:bookmarkStart w:id="4375" w:name="_Toc234041206"/>
      <w:bookmarkStart w:id="4376" w:name="_Toc234049080"/>
      <w:bookmarkStart w:id="4377" w:name="_Toc234049654"/>
      <w:bookmarkStart w:id="4378" w:name="_Toc234054426"/>
      <w:bookmarkStart w:id="4379" w:name="_Toc234055553"/>
      <w:bookmarkStart w:id="4380" w:name="_Toc234038751"/>
      <w:bookmarkStart w:id="4381" w:name="_Toc234041207"/>
      <w:bookmarkStart w:id="4382" w:name="_Toc234049081"/>
      <w:bookmarkStart w:id="4383" w:name="_Toc234049655"/>
      <w:bookmarkStart w:id="4384" w:name="_Toc234054427"/>
      <w:bookmarkStart w:id="4385" w:name="_Toc234055554"/>
      <w:bookmarkStart w:id="4386" w:name="_Toc234038752"/>
      <w:bookmarkStart w:id="4387" w:name="_Toc234041208"/>
      <w:bookmarkStart w:id="4388" w:name="_Toc234049082"/>
      <w:bookmarkStart w:id="4389" w:name="_Toc234049656"/>
      <w:bookmarkStart w:id="4390" w:name="_Toc234054428"/>
      <w:bookmarkStart w:id="4391" w:name="_Toc234055555"/>
      <w:bookmarkStart w:id="4392" w:name="_Toc234038753"/>
      <w:bookmarkStart w:id="4393" w:name="_Toc234041209"/>
      <w:bookmarkStart w:id="4394" w:name="_Toc234049083"/>
      <w:bookmarkStart w:id="4395" w:name="_Toc234049657"/>
      <w:bookmarkStart w:id="4396" w:name="_Toc234054429"/>
      <w:bookmarkStart w:id="4397" w:name="_Toc234055556"/>
      <w:bookmarkStart w:id="4398" w:name="_Toc234038754"/>
      <w:bookmarkStart w:id="4399" w:name="_Toc234041210"/>
      <w:bookmarkStart w:id="4400" w:name="_Toc234049084"/>
      <w:bookmarkStart w:id="4401" w:name="_Toc234049658"/>
      <w:bookmarkStart w:id="4402" w:name="_Toc234054430"/>
      <w:bookmarkStart w:id="4403" w:name="_Toc234055557"/>
      <w:bookmarkStart w:id="4404" w:name="_Toc234038755"/>
      <w:bookmarkStart w:id="4405" w:name="_Toc234041211"/>
      <w:bookmarkStart w:id="4406" w:name="_Toc234049085"/>
      <w:bookmarkStart w:id="4407" w:name="_Toc234049659"/>
      <w:bookmarkStart w:id="4408" w:name="_Toc234054431"/>
      <w:bookmarkStart w:id="4409" w:name="_Toc234055558"/>
      <w:bookmarkStart w:id="4410" w:name="_Toc234038756"/>
      <w:bookmarkStart w:id="4411" w:name="_Toc234041212"/>
      <w:bookmarkStart w:id="4412" w:name="_Toc234049086"/>
      <w:bookmarkStart w:id="4413" w:name="_Toc234049660"/>
      <w:bookmarkStart w:id="4414" w:name="_Toc234054432"/>
      <w:bookmarkStart w:id="4415" w:name="_Toc234055559"/>
      <w:bookmarkStart w:id="4416" w:name="_Toc234038757"/>
      <w:bookmarkStart w:id="4417" w:name="_Toc234041213"/>
      <w:bookmarkStart w:id="4418" w:name="_Toc234049087"/>
      <w:bookmarkStart w:id="4419" w:name="_Toc234049661"/>
      <w:bookmarkStart w:id="4420" w:name="_Toc234054433"/>
      <w:bookmarkStart w:id="4421" w:name="_Toc234055560"/>
      <w:bookmarkStart w:id="4422" w:name="_Toc234038758"/>
      <w:bookmarkStart w:id="4423" w:name="_Toc234041214"/>
      <w:bookmarkStart w:id="4424" w:name="_Toc234049088"/>
      <w:bookmarkStart w:id="4425" w:name="_Toc234049662"/>
      <w:bookmarkStart w:id="4426" w:name="_Toc234054434"/>
      <w:bookmarkStart w:id="4427" w:name="_Toc234055561"/>
      <w:bookmarkStart w:id="4428" w:name="_Toc234038759"/>
      <w:bookmarkStart w:id="4429" w:name="_Toc234041215"/>
      <w:bookmarkStart w:id="4430" w:name="_Toc234049089"/>
      <w:bookmarkStart w:id="4431" w:name="_Toc234049663"/>
      <w:bookmarkStart w:id="4432" w:name="_Toc234054435"/>
      <w:bookmarkStart w:id="4433" w:name="_Toc234055562"/>
      <w:bookmarkStart w:id="4434" w:name="_Toc234038760"/>
      <w:bookmarkStart w:id="4435" w:name="_Toc234041216"/>
      <w:bookmarkStart w:id="4436" w:name="_Toc234049090"/>
      <w:bookmarkStart w:id="4437" w:name="_Toc234049664"/>
      <w:bookmarkStart w:id="4438" w:name="_Toc234054436"/>
      <w:bookmarkStart w:id="4439" w:name="_Toc234055563"/>
      <w:bookmarkStart w:id="4440" w:name="_Toc234038761"/>
      <w:bookmarkStart w:id="4441" w:name="_Toc234041217"/>
      <w:bookmarkStart w:id="4442" w:name="_Toc234049091"/>
      <w:bookmarkStart w:id="4443" w:name="_Toc234049665"/>
      <w:bookmarkStart w:id="4444" w:name="_Toc234054437"/>
      <w:bookmarkStart w:id="4445" w:name="_Toc234055564"/>
      <w:bookmarkStart w:id="4446" w:name="_Toc234038762"/>
      <w:bookmarkStart w:id="4447" w:name="_Toc234041218"/>
      <w:bookmarkStart w:id="4448" w:name="_Toc234049092"/>
      <w:bookmarkStart w:id="4449" w:name="_Toc234049666"/>
      <w:bookmarkStart w:id="4450" w:name="_Toc234054438"/>
      <w:bookmarkStart w:id="4451" w:name="_Toc234055565"/>
      <w:bookmarkStart w:id="4452" w:name="_Toc234038763"/>
      <w:bookmarkStart w:id="4453" w:name="_Toc234041219"/>
      <w:bookmarkStart w:id="4454" w:name="_Toc234049093"/>
      <w:bookmarkStart w:id="4455" w:name="_Toc234049667"/>
      <w:bookmarkStart w:id="4456" w:name="_Toc234054439"/>
      <w:bookmarkStart w:id="4457" w:name="_Toc234055566"/>
      <w:bookmarkStart w:id="4458" w:name="_Toc234038764"/>
      <w:bookmarkStart w:id="4459" w:name="_Toc234041220"/>
      <w:bookmarkStart w:id="4460" w:name="_Toc234049094"/>
      <w:bookmarkStart w:id="4461" w:name="_Toc234049668"/>
      <w:bookmarkStart w:id="4462" w:name="_Toc234054440"/>
      <w:bookmarkStart w:id="4463" w:name="_Toc234055567"/>
      <w:bookmarkStart w:id="4464" w:name="_Toc234038765"/>
      <w:bookmarkStart w:id="4465" w:name="_Toc234041221"/>
      <w:bookmarkStart w:id="4466" w:name="_Toc234049095"/>
      <w:bookmarkStart w:id="4467" w:name="_Toc234049669"/>
      <w:bookmarkStart w:id="4468" w:name="_Toc234054441"/>
      <w:bookmarkStart w:id="4469" w:name="_Toc234055568"/>
      <w:bookmarkStart w:id="4470" w:name="_Toc234038766"/>
      <w:bookmarkStart w:id="4471" w:name="_Toc234041222"/>
      <w:bookmarkStart w:id="4472" w:name="_Toc234049096"/>
      <w:bookmarkStart w:id="4473" w:name="_Toc234049670"/>
      <w:bookmarkStart w:id="4474" w:name="_Toc234054442"/>
      <w:bookmarkStart w:id="4475" w:name="_Toc234055569"/>
      <w:bookmarkStart w:id="4476" w:name="_Toc234038767"/>
      <w:bookmarkStart w:id="4477" w:name="_Toc234041223"/>
      <w:bookmarkStart w:id="4478" w:name="_Toc234049097"/>
      <w:bookmarkStart w:id="4479" w:name="_Toc234049671"/>
      <w:bookmarkStart w:id="4480" w:name="_Toc234054443"/>
      <w:bookmarkStart w:id="4481" w:name="_Toc234055570"/>
      <w:bookmarkStart w:id="4482" w:name="_Toc234038768"/>
      <w:bookmarkStart w:id="4483" w:name="_Toc234041224"/>
      <w:bookmarkStart w:id="4484" w:name="_Toc234049098"/>
      <w:bookmarkStart w:id="4485" w:name="_Toc234049672"/>
      <w:bookmarkStart w:id="4486" w:name="_Toc234054444"/>
      <w:bookmarkStart w:id="4487" w:name="_Toc234055571"/>
      <w:bookmarkStart w:id="4488" w:name="_Toc234038769"/>
      <w:bookmarkStart w:id="4489" w:name="_Toc234041225"/>
      <w:bookmarkStart w:id="4490" w:name="_Toc234049099"/>
      <w:bookmarkStart w:id="4491" w:name="_Toc234049673"/>
      <w:bookmarkStart w:id="4492" w:name="_Toc234054445"/>
      <w:bookmarkStart w:id="4493" w:name="_Toc234055572"/>
      <w:bookmarkStart w:id="4494" w:name="_Toc234038770"/>
      <w:bookmarkStart w:id="4495" w:name="_Toc234041226"/>
      <w:bookmarkStart w:id="4496" w:name="_Toc234049100"/>
      <w:bookmarkStart w:id="4497" w:name="_Toc234049674"/>
      <w:bookmarkStart w:id="4498" w:name="_Toc234054446"/>
      <w:bookmarkStart w:id="4499" w:name="_Toc234055573"/>
      <w:bookmarkStart w:id="4500" w:name="_Toc234038771"/>
      <w:bookmarkStart w:id="4501" w:name="_Toc234041227"/>
      <w:bookmarkStart w:id="4502" w:name="_Toc234049101"/>
      <w:bookmarkStart w:id="4503" w:name="_Toc234049675"/>
      <w:bookmarkStart w:id="4504" w:name="_Toc234054447"/>
      <w:bookmarkStart w:id="4505" w:name="_Toc234055574"/>
      <w:bookmarkStart w:id="4506" w:name="_Toc234038772"/>
      <w:bookmarkStart w:id="4507" w:name="_Toc234041228"/>
      <w:bookmarkStart w:id="4508" w:name="_Toc234049102"/>
      <w:bookmarkStart w:id="4509" w:name="_Toc234049676"/>
      <w:bookmarkStart w:id="4510" w:name="_Toc234054448"/>
      <w:bookmarkStart w:id="4511" w:name="_Toc234055575"/>
      <w:bookmarkStart w:id="4512" w:name="_Toc234038773"/>
      <w:bookmarkStart w:id="4513" w:name="_Toc234041229"/>
      <w:bookmarkStart w:id="4514" w:name="_Toc234049103"/>
      <w:bookmarkStart w:id="4515" w:name="_Toc234049677"/>
      <w:bookmarkStart w:id="4516" w:name="_Toc234054449"/>
      <w:bookmarkStart w:id="4517" w:name="_Toc234055576"/>
      <w:bookmarkStart w:id="4518" w:name="_Toc234038774"/>
      <w:bookmarkStart w:id="4519" w:name="_Toc234041230"/>
      <w:bookmarkStart w:id="4520" w:name="_Toc234049104"/>
      <w:bookmarkStart w:id="4521" w:name="_Toc234049678"/>
      <w:bookmarkStart w:id="4522" w:name="_Toc234054450"/>
      <w:bookmarkStart w:id="4523" w:name="_Toc234055577"/>
      <w:bookmarkStart w:id="4524" w:name="_Toc234038775"/>
      <w:bookmarkStart w:id="4525" w:name="_Toc234041231"/>
      <w:bookmarkStart w:id="4526" w:name="_Toc234049105"/>
      <w:bookmarkStart w:id="4527" w:name="_Toc234049679"/>
      <w:bookmarkStart w:id="4528" w:name="_Toc234054451"/>
      <w:bookmarkStart w:id="4529" w:name="_Toc234055578"/>
      <w:bookmarkStart w:id="4530" w:name="_Toc234038776"/>
      <w:bookmarkStart w:id="4531" w:name="_Toc234041232"/>
      <w:bookmarkStart w:id="4532" w:name="_Toc234049106"/>
      <w:bookmarkStart w:id="4533" w:name="_Toc234049680"/>
      <w:bookmarkStart w:id="4534" w:name="_Toc234054452"/>
      <w:bookmarkStart w:id="4535" w:name="_Toc234055579"/>
      <w:bookmarkStart w:id="4536" w:name="_Toc234038777"/>
      <w:bookmarkStart w:id="4537" w:name="_Toc234041233"/>
      <w:bookmarkStart w:id="4538" w:name="_Toc234049107"/>
      <w:bookmarkStart w:id="4539" w:name="_Toc234049681"/>
      <w:bookmarkStart w:id="4540" w:name="_Toc234054453"/>
      <w:bookmarkStart w:id="4541" w:name="_Toc234055580"/>
      <w:bookmarkStart w:id="4542" w:name="_Toc234038778"/>
      <w:bookmarkStart w:id="4543" w:name="_Toc234041234"/>
      <w:bookmarkStart w:id="4544" w:name="_Toc234049108"/>
      <w:bookmarkStart w:id="4545" w:name="_Toc234049682"/>
      <w:bookmarkStart w:id="4546" w:name="_Toc234054454"/>
      <w:bookmarkStart w:id="4547" w:name="_Toc234055581"/>
      <w:bookmarkStart w:id="4548" w:name="_Toc234038779"/>
      <w:bookmarkStart w:id="4549" w:name="_Toc234041235"/>
      <w:bookmarkStart w:id="4550" w:name="_Toc234049109"/>
      <w:bookmarkStart w:id="4551" w:name="_Toc234049683"/>
      <w:bookmarkStart w:id="4552" w:name="_Toc234054455"/>
      <w:bookmarkStart w:id="4553" w:name="_Toc234055582"/>
      <w:bookmarkStart w:id="4554" w:name="_Toc234038780"/>
      <w:bookmarkStart w:id="4555" w:name="_Toc234041236"/>
      <w:bookmarkStart w:id="4556" w:name="_Toc234049110"/>
      <w:bookmarkStart w:id="4557" w:name="_Toc234049684"/>
      <w:bookmarkStart w:id="4558" w:name="_Toc234054456"/>
      <w:bookmarkStart w:id="4559" w:name="_Toc234055583"/>
      <w:bookmarkStart w:id="4560" w:name="_Toc234038781"/>
      <w:bookmarkStart w:id="4561" w:name="_Toc234041237"/>
      <w:bookmarkStart w:id="4562" w:name="_Toc234049111"/>
      <w:bookmarkStart w:id="4563" w:name="_Toc234049685"/>
      <w:bookmarkStart w:id="4564" w:name="_Toc234054457"/>
      <w:bookmarkStart w:id="4565" w:name="_Toc234055584"/>
      <w:bookmarkStart w:id="4566" w:name="_Toc234038782"/>
      <w:bookmarkStart w:id="4567" w:name="_Toc234041238"/>
      <w:bookmarkStart w:id="4568" w:name="_Toc234049112"/>
      <w:bookmarkStart w:id="4569" w:name="_Toc234049686"/>
      <w:bookmarkStart w:id="4570" w:name="_Toc234054458"/>
      <w:bookmarkStart w:id="4571" w:name="_Toc234055585"/>
      <w:bookmarkStart w:id="4572" w:name="_Toc234038783"/>
      <w:bookmarkStart w:id="4573" w:name="_Toc234041239"/>
      <w:bookmarkStart w:id="4574" w:name="_Toc234049113"/>
      <w:bookmarkStart w:id="4575" w:name="_Toc234049687"/>
      <w:bookmarkStart w:id="4576" w:name="_Toc234054459"/>
      <w:bookmarkStart w:id="4577" w:name="_Toc234055586"/>
      <w:bookmarkStart w:id="4578" w:name="_Toc234038784"/>
      <w:bookmarkStart w:id="4579" w:name="_Toc234041240"/>
      <w:bookmarkStart w:id="4580" w:name="_Toc234049114"/>
      <w:bookmarkStart w:id="4581" w:name="_Toc234049688"/>
      <w:bookmarkStart w:id="4582" w:name="_Toc234054460"/>
      <w:bookmarkStart w:id="4583" w:name="_Toc234055587"/>
      <w:bookmarkStart w:id="4584" w:name="_Toc234038785"/>
      <w:bookmarkStart w:id="4585" w:name="_Toc234041241"/>
      <w:bookmarkStart w:id="4586" w:name="_Toc234049115"/>
      <w:bookmarkStart w:id="4587" w:name="_Toc234049689"/>
      <w:bookmarkStart w:id="4588" w:name="_Toc234054461"/>
      <w:bookmarkStart w:id="4589" w:name="_Toc234055588"/>
      <w:bookmarkStart w:id="4590" w:name="_Toc234038786"/>
      <w:bookmarkStart w:id="4591" w:name="_Toc234041242"/>
      <w:bookmarkStart w:id="4592" w:name="_Toc234049116"/>
      <w:bookmarkStart w:id="4593" w:name="_Toc234049690"/>
      <w:bookmarkStart w:id="4594" w:name="_Toc234054462"/>
      <w:bookmarkStart w:id="4595" w:name="_Toc234055589"/>
      <w:bookmarkStart w:id="4596" w:name="_Toc234038787"/>
      <w:bookmarkStart w:id="4597" w:name="_Toc234041243"/>
      <w:bookmarkStart w:id="4598" w:name="_Toc234049117"/>
      <w:bookmarkStart w:id="4599" w:name="_Toc234049691"/>
      <w:bookmarkStart w:id="4600" w:name="_Toc234054463"/>
      <w:bookmarkStart w:id="4601" w:name="_Toc234055590"/>
      <w:bookmarkStart w:id="4602" w:name="_Toc234038788"/>
      <w:bookmarkStart w:id="4603" w:name="_Toc234041244"/>
      <w:bookmarkStart w:id="4604" w:name="_Toc234049118"/>
      <w:bookmarkStart w:id="4605" w:name="_Toc234049692"/>
      <w:bookmarkStart w:id="4606" w:name="_Toc234054464"/>
      <w:bookmarkStart w:id="4607" w:name="_Toc234055591"/>
      <w:bookmarkStart w:id="4608" w:name="_Toc234038789"/>
      <w:bookmarkStart w:id="4609" w:name="_Toc234041245"/>
      <w:bookmarkStart w:id="4610" w:name="_Toc234049119"/>
      <w:bookmarkStart w:id="4611" w:name="_Toc234049693"/>
      <w:bookmarkStart w:id="4612" w:name="_Toc234054465"/>
      <w:bookmarkStart w:id="4613" w:name="_Toc234055592"/>
      <w:bookmarkStart w:id="4614" w:name="_Toc234038790"/>
      <w:bookmarkStart w:id="4615" w:name="_Toc234041246"/>
      <w:bookmarkStart w:id="4616" w:name="_Toc234049120"/>
      <w:bookmarkStart w:id="4617" w:name="_Toc234049694"/>
      <w:bookmarkStart w:id="4618" w:name="_Toc234054466"/>
      <w:bookmarkStart w:id="4619" w:name="_Toc234055593"/>
      <w:bookmarkStart w:id="4620" w:name="_Toc234038791"/>
      <w:bookmarkStart w:id="4621" w:name="_Toc234041247"/>
      <w:bookmarkStart w:id="4622" w:name="_Toc234049121"/>
      <w:bookmarkStart w:id="4623" w:name="_Toc234049695"/>
      <w:bookmarkStart w:id="4624" w:name="_Toc234054467"/>
      <w:bookmarkStart w:id="4625" w:name="_Toc234055594"/>
      <w:bookmarkStart w:id="4626" w:name="_Toc234038792"/>
      <w:bookmarkStart w:id="4627" w:name="_Toc234041248"/>
      <w:bookmarkStart w:id="4628" w:name="_Toc234049122"/>
      <w:bookmarkStart w:id="4629" w:name="_Toc234049696"/>
      <w:bookmarkStart w:id="4630" w:name="_Toc234054468"/>
      <w:bookmarkStart w:id="4631" w:name="_Toc234055595"/>
      <w:bookmarkStart w:id="4632" w:name="_Toc234038793"/>
      <w:bookmarkStart w:id="4633" w:name="_Toc234041249"/>
      <w:bookmarkStart w:id="4634" w:name="_Toc234049123"/>
      <w:bookmarkStart w:id="4635" w:name="_Toc234049697"/>
      <w:bookmarkStart w:id="4636" w:name="_Toc234054469"/>
      <w:bookmarkStart w:id="4637" w:name="_Toc234055596"/>
      <w:bookmarkStart w:id="4638" w:name="_Toc234038794"/>
      <w:bookmarkStart w:id="4639" w:name="_Toc234041250"/>
      <w:bookmarkStart w:id="4640" w:name="_Toc234049124"/>
      <w:bookmarkStart w:id="4641" w:name="_Toc234049698"/>
      <w:bookmarkStart w:id="4642" w:name="_Toc234054470"/>
      <w:bookmarkStart w:id="4643" w:name="_Toc234055597"/>
      <w:bookmarkStart w:id="4644" w:name="_Toc234038795"/>
      <w:bookmarkStart w:id="4645" w:name="_Toc234041251"/>
      <w:bookmarkStart w:id="4646" w:name="_Toc234049125"/>
      <w:bookmarkStart w:id="4647" w:name="_Toc234049699"/>
      <w:bookmarkStart w:id="4648" w:name="_Toc234054471"/>
      <w:bookmarkStart w:id="4649" w:name="_Toc234055598"/>
      <w:bookmarkStart w:id="4650" w:name="_Toc234038796"/>
      <w:bookmarkStart w:id="4651" w:name="_Toc234041252"/>
      <w:bookmarkStart w:id="4652" w:name="_Toc234049126"/>
      <w:bookmarkStart w:id="4653" w:name="_Toc234049700"/>
      <w:bookmarkStart w:id="4654" w:name="_Toc234054472"/>
      <w:bookmarkStart w:id="4655" w:name="_Toc234055599"/>
      <w:bookmarkStart w:id="4656" w:name="_Toc234038797"/>
      <w:bookmarkStart w:id="4657" w:name="_Toc234041253"/>
      <w:bookmarkStart w:id="4658" w:name="_Toc234049127"/>
      <w:bookmarkStart w:id="4659" w:name="_Toc234049701"/>
      <w:bookmarkStart w:id="4660" w:name="_Toc234054473"/>
      <w:bookmarkStart w:id="4661" w:name="_Toc234055600"/>
      <w:bookmarkStart w:id="4662" w:name="_Toc234038798"/>
      <w:bookmarkStart w:id="4663" w:name="_Toc234041254"/>
      <w:bookmarkStart w:id="4664" w:name="_Toc234049128"/>
      <w:bookmarkStart w:id="4665" w:name="_Toc234049702"/>
      <w:bookmarkStart w:id="4666" w:name="_Toc234054474"/>
      <w:bookmarkStart w:id="4667" w:name="_Toc234055601"/>
      <w:bookmarkStart w:id="4668" w:name="_Toc234038799"/>
      <w:bookmarkStart w:id="4669" w:name="_Toc234041255"/>
      <w:bookmarkStart w:id="4670" w:name="_Toc234049129"/>
      <w:bookmarkStart w:id="4671" w:name="_Toc234049703"/>
      <w:bookmarkStart w:id="4672" w:name="_Toc234054475"/>
      <w:bookmarkStart w:id="4673" w:name="_Toc234055602"/>
      <w:bookmarkStart w:id="4674" w:name="_Toc234038800"/>
      <w:bookmarkStart w:id="4675" w:name="_Toc234041256"/>
      <w:bookmarkStart w:id="4676" w:name="_Toc234049130"/>
      <w:bookmarkStart w:id="4677" w:name="_Toc234049704"/>
      <w:bookmarkStart w:id="4678" w:name="_Toc234054476"/>
      <w:bookmarkStart w:id="4679" w:name="_Toc234055603"/>
      <w:bookmarkStart w:id="4680" w:name="_Toc234038801"/>
      <w:bookmarkStart w:id="4681" w:name="_Toc234041257"/>
      <w:bookmarkStart w:id="4682" w:name="_Toc234049131"/>
      <w:bookmarkStart w:id="4683" w:name="_Toc234049705"/>
      <w:bookmarkStart w:id="4684" w:name="_Toc234054477"/>
      <w:bookmarkStart w:id="4685" w:name="_Toc234055604"/>
      <w:bookmarkStart w:id="4686" w:name="_Toc234038802"/>
      <w:bookmarkStart w:id="4687" w:name="_Toc234041258"/>
      <w:bookmarkStart w:id="4688" w:name="_Toc234049132"/>
      <w:bookmarkStart w:id="4689" w:name="_Toc234049706"/>
      <w:bookmarkStart w:id="4690" w:name="_Toc234054478"/>
      <w:bookmarkStart w:id="4691" w:name="_Toc234055605"/>
      <w:bookmarkStart w:id="4692" w:name="_Toc234038803"/>
      <w:bookmarkStart w:id="4693" w:name="_Toc234041259"/>
      <w:bookmarkStart w:id="4694" w:name="_Toc234049133"/>
      <w:bookmarkStart w:id="4695" w:name="_Toc234049707"/>
      <w:bookmarkStart w:id="4696" w:name="_Toc234054479"/>
      <w:bookmarkStart w:id="4697" w:name="_Toc234055606"/>
      <w:bookmarkStart w:id="4698" w:name="_Toc234038804"/>
      <w:bookmarkStart w:id="4699" w:name="_Toc234041260"/>
      <w:bookmarkStart w:id="4700" w:name="_Toc234049134"/>
      <w:bookmarkStart w:id="4701" w:name="_Toc234049708"/>
      <w:bookmarkStart w:id="4702" w:name="_Toc234054480"/>
      <w:bookmarkStart w:id="4703" w:name="_Toc234055607"/>
      <w:bookmarkStart w:id="4704" w:name="_Toc234038805"/>
      <w:bookmarkStart w:id="4705" w:name="_Toc234041261"/>
      <w:bookmarkStart w:id="4706" w:name="_Toc234049135"/>
      <w:bookmarkStart w:id="4707" w:name="_Toc234049709"/>
      <w:bookmarkStart w:id="4708" w:name="_Toc234054481"/>
      <w:bookmarkStart w:id="4709" w:name="_Toc234055608"/>
      <w:bookmarkStart w:id="4710" w:name="_Toc234038806"/>
      <w:bookmarkStart w:id="4711" w:name="_Toc234041262"/>
      <w:bookmarkStart w:id="4712" w:name="_Toc234049136"/>
      <w:bookmarkStart w:id="4713" w:name="_Toc234049710"/>
      <w:bookmarkStart w:id="4714" w:name="_Toc234054482"/>
      <w:bookmarkStart w:id="4715" w:name="_Toc234055609"/>
      <w:bookmarkStart w:id="4716" w:name="_Toc234038807"/>
      <w:bookmarkStart w:id="4717" w:name="_Toc234041263"/>
      <w:bookmarkStart w:id="4718" w:name="_Toc234049137"/>
      <w:bookmarkStart w:id="4719" w:name="_Toc234049711"/>
      <w:bookmarkStart w:id="4720" w:name="_Toc234054483"/>
      <w:bookmarkStart w:id="4721" w:name="_Toc234055610"/>
      <w:bookmarkStart w:id="4722" w:name="_Toc234038808"/>
      <w:bookmarkStart w:id="4723" w:name="_Toc234041264"/>
      <w:bookmarkStart w:id="4724" w:name="_Toc234049138"/>
      <w:bookmarkStart w:id="4725" w:name="_Toc234049712"/>
      <w:bookmarkStart w:id="4726" w:name="_Toc234054484"/>
      <w:bookmarkStart w:id="4727" w:name="_Toc234055611"/>
      <w:bookmarkStart w:id="4728" w:name="_Toc234038809"/>
      <w:bookmarkStart w:id="4729" w:name="_Toc234041265"/>
      <w:bookmarkStart w:id="4730" w:name="_Toc234049139"/>
      <w:bookmarkStart w:id="4731" w:name="_Toc234049713"/>
      <w:bookmarkStart w:id="4732" w:name="_Toc234054485"/>
      <w:bookmarkStart w:id="4733" w:name="_Toc234055612"/>
      <w:bookmarkStart w:id="4734" w:name="_Toc234038810"/>
      <w:bookmarkStart w:id="4735" w:name="_Toc234041266"/>
      <w:bookmarkStart w:id="4736" w:name="_Toc234049140"/>
      <w:bookmarkStart w:id="4737" w:name="_Toc234049714"/>
      <w:bookmarkStart w:id="4738" w:name="_Toc234054486"/>
      <w:bookmarkStart w:id="4739" w:name="_Toc234055613"/>
      <w:bookmarkStart w:id="4740" w:name="_Toc234038811"/>
      <w:bookmarkStart w:id="4741" w:name="_Toc234041267"/>
      <w:bookmarkStart w:id="4742" w:name="_Toc234049141"/>
      <w:bookmarkStart w:id="4743" w:name="_Toc234049715"/>
      <w:bookmarkStart w:id="4744" w:name="_Toc234054487"/>
      <w:bookmarkStart w:id="4745" w:name="_Toc234055614"/>
      <w:bookmarkStart w:id="4746" w:name="_Toc234038812"/>
      <w:bookmarkStart w:id="4747" w:name="_Toc234041268"/>
      <w:bookmarkStart w:id="4748" w:name="_Toc234049142"/>
      <w:bookmarkStart w:id="4749" w:name="_Toc234049716"/>
      <w:bookmarkStart w:id="4750" w:name="_Toc234054488"/>
      <w:bookmarkStart w:id="4751" w:name="_Toc234055615"/>
      <w:bookmarkStart w:id="4752" w:name="_Toc234038813"/>
      <w:bookmarkStart w:id="4753" w:name="_Toc234041269"/>
      <w:bookmarkStart w:id="4754" w:name="_Toc234049143"/>
      <w:bookmarkStart w:id="4755" w:name="_Toc234049717"/>
      <w:bookmarkStart w:id="4756" w:name="_Toc234054489"/>
      <w:bookmarkStart w:id="4757" w:name="_Toc234055616"/>
      <w:bookmarkStart w:id="4758" w:name="_Toc234038814"/>
      <w:bookmarkStart w:id="4759" w:name="_Toc234041270"/>
      <w:bookmarkStart w:id="4760" w:name="_Toc234049144"/>
      <w:bookmarkStart w:id="4761" w:name="_Toc234049718"/>
      <w:bookmarkStart w:id="4762" w:name="_Toc234054490"/>
      <w:bookmarkStart w:id="4763" w:name="_Toc234055617"/>
      <w:bookmarkStart w:id="4764" w:name="_Toc234038815"/>
      <w:bookmarkStart w:id="4765" w:name="_Toc234041271"/>
      <w:bookmarkStart w:id="4766" w:name="_Toc234049145"/>
      <w:bookmarkStart w:id="4767" w:name="_Toc234049719"/>
      <w:bookmarkStart w:id="4768" w:name="_Toc234054491"/>
      <w:bookmarkStart w:id="4769" w:name="_Toc234055618"/>
      <w:bookmarkStart w:id="4770" w:name="_Toc234038816"/>
      <w:bookmarkStart w:id="4771" w:name="_Toc234041272"/>
      <w:bookmarkStart w:id="4772" w:name="_Toc234049146"/>
      <w:bookmarkStart w:id="4773" w:name="_Toc234049720"/>
      <w:bookmarkStart w:id="4774" w:name="_Toc234054492"/>
      <w:bookmarkStart w:id="4775" w:name="_Toc234055619"/>
      <w:bookmarkStart w:id="4776" w:name="_Toc234038817"/>
      <w:bookmarkStart w:id="4777" w:name="_Toc234041273"/>
      <w:bookmarkStart w:id="4778" w:name="_Toc234049147"/>
      <w:bookmarkStart w:id="4779" w:name="_Toc234049721"/>
      <w:bookmarkStart w:id="4780" w:name="_Toc234054493"/>
      <w:bookmarkStart w:id="4781" w:name="_Toc234055620"/>
      <w:bookmarkStart w:id="4782" w:name="_Toc234038818"/>
      <w:bookmarkStart w:id="4783" w:name="_Toc234041274"/>
      <w:bookmarkStart w:id="4784" w:name="_Toc234049148"/>
      <w:bookmarkStart w:id="4785" w:name="_Toc234049722"/>
      <w:bookmarkStart w:id="4786" w:name="_Toc234054494"/>
      <w:bookmarkStart w:id="4787" w:name="_Toc234055621"/>
      <w:bookmarkStart w:id="4788" w:name="_Toc234038819"/>
      <w:bookmarkStart w:id="4789" w:name="_Toc234041275"/>
      <w:bookmarkStart w:id="4790" w:name="_Toc234049149"/>
      <w:bookmarkStart w:id="4791" w:name="_Toc234049723"/>
      <w:bookmarkStart w:id="4792" w:name="_Toc234054495"/>
      <w:bookmarkStart w:id="4793" w:name="_Toc234055622"/>
      <w:bookmarkStart w:id="4794" w:name="_Toc234038820"/>
      <w:bookmarkStart w:id="4795" w:name="_Toc234041276"/>
      <w:bookmarkStart w:id="4796" w:name="_Toc234049150"/>
      <w:bookmarkStart w:id="4797" w:name="_Toc234049724"/>
      <w:bookmarkStart w:id="4798" w:name="_Toc234054496"/>
      <w:bookmarkStart w:id="4799" w:name="_Toc234055623"/>
      <w:bookmarkStart w:id="4800" w:name="_Toc234038821"/>
      <w:bookmarkStart w:id="4801" w:name="_Toc234041277"/>
      <w:bookmarkStart w:id="4802" w:name="_Toc234049151"/>
      <w:bookmarkStart w:id="4803" w:name="_Toc234049725"/>
      <w:bookmarkStart w:id="4804" w:name="_Toc234054497"/>
      <w:bookmarkStart w:id="4805" w:name="_Toc234055624"/>
      <w:bookmarkStart w:id="4806" w:name="_Toc234038822"/>
      <w:bookmarkStart w:id="4807" w:name="_Toc234041278"/>
      <w:bookmarkStart w:id="4808" w:name="_Toc234049152"/>
      <w:bookmarkStart w:id="4809" w:name="_Toc234049726"/>
      <w:bookmarkStart w:id="4810" w:name="_Toc234054498"/>
      <w:bookmarkStart w:id="4811" w:name="_Toc234055625"/>
      <w:bookmarkStart w:id="4812" w:name="_Toc234038823"/>
      <w:bookmarkStart w:id="4813" w:name="_Toc234041279"/>
      <w:bookmarkStart w:id="4814" w:name="_Toc234049153"/>
      <w:bookmarkStart w:id="4815" w:name="_Toc234049727"/>
      <w:bookmarkStart w:id="4816" w:name="_Toc234054499"/>
      <w:bookmarkStart w:id="4817" w:name="_Toc234055626"/>
      <w:bookmarkStart w:id="4818" w:name="_Toc234038824"/>
      <w:bookmarkStart w:id="4819" w:name="_Toc234041280"/>
      <w:bookmarkStart w:id="4820" w:name="_Toc234049154"/>
      <w:bookmarkStart w:id="4821" w:name="_Toc234049728"/>
      <w:bookmarkStart w:id="4822" w:name="_Toc234054500"/>
      <w:bookmarkStart w:id="4823" w:name="_Toc234055627"/>
      <w:bookmarkStart w:id="4824" w:name="_Toc234038825"/>
      <w:bookmarkStart w:id="4825" w:name="_Toc234041281"/>
      <w:bookmarkStart w:id="4826" w:name="_Toc234049155"/>
      <w:bookmarkStart w:id="4827" w:name="_Toc234049729"/>
      <w:bookmarkStart w:id="4828" w:name="_Toc234054501"/>
      <w:bookmarkStart w:id="4829" w:name="_Toc234055628"/>
      <w:bookmarkStart w:id="4830" w:name="_Toc234038826"/>
      <w:bookmarkStart w:id="4831" w:name="_Toc234041282"/>
      <w:bookmarkStart w:id="4832" w:name="_Toc234049156"/>
      <w:bookmarkStart w:id="4833" w:name="_Toc234049730"/>
      <w:bookmarkStart w:id="4834" w:name="_Toc234054502"/>
      <w:bookmarkStart w:id="4835" w:name="_Toc234055629"/>
      <w:bookmarkStart w:id="4836" w:name="_Toc234038827"/>
      <w:bookmarkStart w:id="4837" w:name="_Toc234041283"/>
      <w:bookmarkStart w:id="4838" w:name="_Toc234049157"/>
      <w:bookmarkStart w:id="4839" w:name="_Toc234049731"/>
      <w:bookmarkStart w:id="4840" w:name="_Toc234054503"/>
      <w:bookmarkStart w:id="4841" w:name="_Toc234055630"/>
      <w:bookmarkStart w:id="4842" w:name="_Toc234038828"/>
      <w:bookmarkStart w:id="4843" w:name="_Toc234041284"/>
      <w:bookmarkStart w:id="4844" w:name="_Toc234049158"/>
      <w:bookmarkStart w:id="4845" w:name="_Toc234049732"/>
      <w:bookmarkStart w:id="4846" w:name="_Toc234054504"/>
      <w:bookmarkStart w:id="4847" w:name="_Toc234055631"/>
      <w:bookmarkStart w:id="4848" w:name="_Toc234038829"/>
      <w:bookmarkStart w:id="4849" w:name="_Toc234041285"/>
      <w:bookmarkStart w:id="4850" w:name="_Toc234049159"/>
      <w:bookmarkStart w:id="4851" w:name="_Toc234049733"/>
      <w:bookmarkStart w:id="4852" w:name="_Toc234054505"/>
      <w:bookmarkStart w:id="4853" w:name="_Toc234055632"/>
      <w:bookmarkStart w:id="4854" w:name="_Toc234038830"/>
      <w:bookmarkStart w:id="4855" w:name="_Toc234041286"/>
      <w:bookmarkStart w:id="4856" w:name="_Toc234049160"/>
      <w:bookmarkStart w:id="4857" w:name="_Toc234049734"/>
      <w:bookmarkStart w:id="4858" w:name="_Toc234054506"/>
      <w:bookmarkStart w:id="4859" w:name="_Toc234055633"/>
      <w:bookmarkStart w:id="4860" w:name="_Toc234038831"/>
      <w:bookmarkStart w:id="4861" w:name="_Toc234041287"/>
      <w:bookmarkStart w:id="4862" w:name="_Toc234049161"/>
      <w:bookmarkStart w:id="4863" w:name="_Toc234049735"/>
      <w:bookmarkStart w:id="4864" w:name="_Toc234054507"/>
      <w:bookmarkStart w:id="4865" w:name="_Toc234055634"/>
      <w:bookmarkStart w:id="4866" w:name="_Toc234038832"/>
      <w:bookmarkStart w:id="4867" w:name="_Toc234041288"/>
      <w:bookmarkStart w:id="4868" w:name="_Toc234049162"/>
      <w:bookmarkStart w:id="4869" w:name="_Toc234049736"/>
      <w:bookmarkStart w:id="4870" w:name="_Toc234054508"/>
      <w:bookmarkStart w:id="4871" w:name="_Toc234055635"/>
      <w:bookmarkStart w:id="4872" w:name="_Toc234038833"/>
      <w:bookmarkStart w:id="4873" w:name="_Toc234041289"/>
      <w:bookmarkStart w:id="4874" w:name="_Toc234049163"/>
      <w:bookmarkStart w:id="4875" w:name="_Toc234049737"/>
      <w:bookmarkStart w:id="4876" w:name="_Toc234054509"/>
      <w:bookmarkStart w:id="4877" w:name="_Toc234055636"/>
      <w:bookmarkStart w:id="4878" w:name="_Toc234038834"/>
      <w:bookmarkStart w:id="4879" w:name="_Toc234041290"/>
      <w:bookmarkStart w:id="4880" w:name="_Toc234049164"/>
      <w:bookmarkStart w:id="4881" w:name="_Toc234049738"/>
      <w:bookmarkStart w:id="4882" w:name="_Toc234054510"/>
      <w:bookmarkStart w:id="4883" w:name="_Toc234055637"/>
      <w:bookmarkStart w:id="4884" w:name="_Toc234038835"/>
      <w:bookmarkStart w:id="4885" w:name="_Toc234041291"/>
      <w:bookmarkStart w:id="4886" w:name="_Toc234049165"/>
      <w:bookmarkStart w:id="4887" w:name="_Toc234049739"/>
      <w:bookmarkStart w:id="4888" w:name="_Toc234054511"/>
      <w:bookmarkStart w:id="4889" w:name="_Toc234055638"/>
      <w:bookmarkStart w:id="4890" w:name="_Toc234038836"/>
      <w:bookmarkStart w:id="4891" w:name="_Toc234041292"/>
      <w:bookmarkStart w:id="4892" w:name="_Toc234049166"/>
      <w:bookmarkStart w:id="4893" w:name="_Toc234049740"/>
      <w:bookmarkStart w:id="4894" w:name="_Toc234054512"/>
      <w:bookmarkStart w:id="4895" w:name="_Toc234055639"/>
      <w:bookmarkStart w:id="4896" w:name="_Toc234038837"/>
      <w:bookmarkStart w:id="4897" w:name="_Toc234041293"/>
      <w:bookmarkStart w:id="4898" w:name="_Toc234049167"/>
      <w:bookmarkStart w:id="4899" w:name="_Toc234049741"/>
      <w:bookmarkStart w:id="4900" w:name="_Toc234054513"/>
      <w:bookmarkStart w:id="4901" w:name="_Toc234055640"/>
      <w:bookmarkStart w:id="4902" w:name="_Toc234038838"/>
      <w:bookmarkStart w:id="4903" w:name="_Toc234041294"/>
      <w:bookmarkStart w:id="4904" w:name="_Toc234049168"/>
      <w:bookmarkStart w:id="4905" w:name="_Toc234049742"/>
      <w:bookmarkStart w:id="4906" w:name="_Toc234054514"/>
      <w:bookmarkStart w:id="4907" w:name="_Toc234055641"/>
      <w:bookmarkStart w:id="4908" w:name="_Toc234038839"/>
      <w:bookmarkStart w:id="4909" w:name="_Toc234041295"/>
      <w:bookmarkStart w:id="4910" w:name="_Toc234049169"/>
      <w:bookmarkStart w:id="4911" w:name="_Toc234049743"/>
      <w:bookmarkStart w:id="4912" w:name="_Toc234054515"/>
      <w:bookmarkStart w:id="4913" w:name="_Toc234055642"/>
      <w:bookmarkStart w:id="4914" w:name="_Toc234038840"/>
      <w:bookmarkStart w:id="4915" w:name="_Toc234041296"/>
      <w:bookmarkStart w:id="4916" w:name="_Toc234049170"/>
      <w:bookmarkStart w:id="4917" w:name="_Toc234049744"/>
      <w:bookmarkStart w:id="4918" w:name="_Toc234054516"/>
      <w:bookmarkStart w:id="4919" w:name="_Toc234055643"/>
      <w:bookmarkStart w:id="4920" w:name="_Toc234038841"/>
      <w:bookmarkStart w:id="4921" w:name="_Toc234041297"/>
      <w:bookmarkStart w:id="4922" w:name="_Toc234049171"/>
      <w:bookmarkStart w:id="4923" w:name="_Toc234049745"/>
      <w:bookmarkStart w:id="4924" w:name="_Toc234054517"/>
      <w:bookmarkStart w:id="4925" w:name="_Toc234055644"/>
      <w:bookmarkStart w:id="4926" w:name="_Toc234038842"/>
      <w:bookmarkStart w:id="4927" w:name="_Toc234041298"/>
      <w:bookmarkStart w:id="4928" w:name="_Toc234049172"/>
      <w:bookmarkStart w:id="4929" w:name="_Toc234049746"/>
      <w:bookmarkStart w:id="4930" w:name="_Toc234054518"/>
      <w:bookmarkStart w:id="4931" w:name="_Toc234055645"/>
      <w:bookmarkStart w:id="4932" w:name="_Toc234038843"/>
      <w:bookmarkStart w:id="4933" w:name="_Toc234041299"/>
      <w:bookmarkStart w:id="4934" w:name="_Toc234049173"/>
      <w:bookmarkStart w:id="4935" w:name="_Toc234049747"/>
      <w:bookmarkStart w:id="4936" w:name="_Toc234054519"/>
      <w:bookmarkStart w:id="4937" w:name="_Toc234055646"/>
      <w:bookmarkStart w:id="4938" w:name="_Toc234038844"/>
      <w:bookmarkStart w:id="4939" w:name="_Toc234041300"/>
      <w:bookmarkStart w:id="4940" w:name="_Toc234049174"/>
      <w:bookmarkStart w:id="4941" w:name="_Toc234049748"/>
      <w:bookmarkStart w:id="4942" w:name="_Toc234054520"/>
      <w:bookmarkStart w:id="4943" w:name="_Toc234055647"/>
      <w:bookmarkStart w:id="4944" w:name="_Toc234038845"/>
      <w:bookmarkStart w:id="4945" w:name="_Toc234041301"/>
      <w:bookmarkStart w:id="4946" w:name="_Toc234049175"/>
      <w:bookmarkStart w:id="4947" w:name="_Toc234049749"/>
      <w:bookmarkStart w:id="4948" w:name="_Toc234054521"/>
      <w:bookmarkStart w:id="4949" w:name="_Toc234055648"/>
      <w:bookmarkStart w:id="4950" w:name="_Toc234038846"/>
      <w:bookmarkStart w:id="4951" w:name="_Toc234041302"/>
      <w:bookmarkStart w:id="4952" w:name="_Toc234049176"/>
      <w:bookmarkStart w:id="4953" w:name="_Toc234049750"/>
      <w:bookmarkStart w:id="4954" w:name="_Toc234054522"/>
      <w:bookmarkStart w:id="4955" w:name="_Toc234055649"/>
      <w:bookmarkStart w:id="4956" w:name="_Toc234038847"/>
      <w:bookmarkStart w:id="4957" w:name="_Toc234041303"/>
      <w:bookmarkStart w:id="4958" w:name="_Toc234049177"/>
      <w:bookmarkStart w:id="4959" w:name="_Toc234049751"/>
      <w:bookmarkStart w:id="4960" w:name="_Toc234054523"/>
      <w:bookmarkStart w:id="4961" w:name="_Toc234055650"/>
      <w:bookmarkStart w:id="4962" w:name="_Toc234038848"/>
      <w:bookmarkStart w:id="4963" w:name="_Toc234041304"/>
      <w:bookmarkStart w:id="4964" w:name="_Toc234049178"/>
      <w:bookmarkStart w:id="4965" w:name="_Toc234049752"/>
      <w:bookmarkStart w:id="4966" w:name="_Toc234054524"/>
      <w:bookmarkStart w:id="4967" w:name="_Toc234055651"/>
      <w:bookmarkStart w:id="4968" w:name="_Toc234038849"/>
      <w:bookmarkStart w:id="4969" w:name="_Toc234041305"/>
      <w:bookmarkStart w:id="4970" w:name="_Toc234049179"/>
      <w:bookmarkStart w:id="4971" w:name="_Toc234049753"/>
      <w:bookmarkStart w:id="4972" w:name="_Toc234054525"/>
      <w:bookmarkStart w:id="4973" w:name="_Toc234055652"/>
      <w:bookmarkStart w:id="4974" w:name="_Toc234038850"/>
      <w:bookmarkStart w:id="4975" w:name="_Toc234041306"/>
      <w:bookmarkStart w:id="4976" w:name="_Toc234049180"/>
      <w:bookmarkStart w:id="4977" w:name="_Toc234049754"/>
      <w:bookmarkStart w:id="4978" w:name="_Toc234054526"/>
      <w:bookmarkStart w:id="4979" w:name="_Toc234055653"/>
      <w:bookmarkStart w:id="4980" w:name="_Toc234038851"/>
      <w:bookmarkStart w:id="4981" w:name="_Toc234041307"/>
      <w:bookmarkStart w:id="4982" w:name="_Toc234049181"/>
      <w:bookmarkStart w:id="4983" w:name="_Toc234049755"/>
      <w:bookmarkStart w:id="4984" w:name="_Toc234054527"/>
      <w:bookmarkStart w:id="4985" w:name="_Toc234055654"/>
      <w:bookmarkStart w:id="4986" w:name="_Toc234038852"/>
      <w:bookmarkStart w:id="4987" w:name="_Toc234041308"/>
      <w:bookmarkStart w:id="4988" w:name="_Toc234049182"/>
      <w:bookmarkStart w:id="4989" w:name="_Toc234049756"/>
      <w:bookmarkStart w:id="4990" w:name="_Toc234054528"/>
      <w:bookmarkStart w:id="4991" w:name="_Toc234055655"/>
      <w:bookmarkStart w:id="4992" w:name="_Toc234038853"/>
      <w:bookmarkStart w:id="4993" w:name="_Toc234041309"/>
      <w:bookmarkStart w:id="4994" w:name="_Toc234049183"/>
      <w:bookmarkStart w:id="4995" w:name="_Toc234049757"/>
      <w:bookmarkStart w:id="4996" w:name="_Toc234054529"/>
      <w:bookmarkStart w:id="4997" w:name="_Toc234055656"/>
      <w:bookmarkStart w:id="4998" w:name="_Toc234038854"/>
      <w:bookmarkStart w:id="4999" w:name="_Toc234041310"/>
      <w:bookmarkStart w:id="5000" w:name="_Toc234049184"/>
      <w:bookmarkStart w:id="5001" w:name="_Toc234049758"/>
      <w:bookmarkStart w:id="5002" w:name="_Toc234054530"/>
      <w:bookmarkStart w:id="5003" w:name="_Toc234055657"/>
      <w:bookmarkStart w:id="5004" w:name="_Toc234038855"/>
      <w:bookmarkStart w:id="5005" w:name="_Toc234041311"/>
      <w:bookmarkStart w:id="5006" w:name="_Toc234049185"/>
      <w:bookmarkStart w:id="5007" w:name="_Toc234049759"/>
      <w:bookmarkStart w:id="5008" w:name="_Toc234054531"/>
      <w:bookmarkStart w:id="5009" w:name="_Toc234055658"/>
      <w:bookmarkStart w:id="5010" w:name="_Toc234038856"/>
      <w:bookmarkStart w:id="5011" w:name="_Toc234041312"/>
      <w:bookmarkStart w:id="5012" w:name="_Toc234049186"/>
      <w:bookmarkStart w:id="5013" w:name="_Toc234049760"/>
      <w:bookmarkStart w:id="5014" w:name="_Toc234054532"/>
      <w:bookmarkStart w:id="5015" w:name="_Toc234055659"/>
      <w:bookmarkStart w:id="5016" w:name="_Toc234038857"/>
      <w:bookmarkStart w:id="5017" w:name="_Toc234041313"/>
      <w:bookmarkStart w:id="5018" w:name="_Toc234049187"/>
      <w:bookmarkStart w:id="5019" w:name="_Toc234049761"/>
      <w:bookmarkStart w:id="5020" w:name="_Toc234054533"/>
      <w:bookmarkStart w:id="5021" w:name="_Toc234055660"/>
      <w:bookmarkStart w:id="5022" w:name="_Toc234038858"/>
      <w:bookmarkStart w:id="5023" w:name="_Toc234041314"/>
      <w:bookmarkStart w:id="5024" w:name="_Toc234049188"/>
      <w:bookmarkStart w:id="5025" w:name="_Toc234049762"/>
      <w:bookmarkStart w:id="5026" w:name="_Toc234054534"/>
      <w:bookmarkStart w:id="5027" w:name="_Toc234055661"/>
      <w:bookmarkStart w:id="5028" w:name="_Toc234038859"/>
      <w:bookmarkStart w:id="5029" w:name="_Toc234041315"/>
      <w:bookmarkStart w:id="5030" w:name="_Toc234049189"/>
      <w:bookmarkStart w:id="5031" w:name="_Toc234049763"/>
      <w:bookmarkStart w:id="5032" w:name="_Toc234054535"/>
      <w:bookmarkStart w:id="5033" w:name="_Toc234055662"/>
      <w:bookmarkStart w:id="5034" w:name="_Toc234038860"/>
      <w:bookmarkStart w:id="5035" w:name="_Toc234041316"/>
      <w:bookmarkStart w:id="5036" w:name="_Toc234049190"/>
      <w:bookmarkStart w:id="5037" w:name="_Toc234049764"/>
      <w:bookmarkStart w:id="5038" w:name="_Toc234054536"/>
      <w:bookmarkStart w:id="5039" w:name="_Toc234055663"/>
      <w:bookmarkStart w:id="5040" w:name="_Toc234038861"/>
      <w:bookmarkStart w:id="5041" w:name="_Toc234041317"/>
      <w:bookmarkStart w:id="5042" w:name="_Toc234049191"/>
      <w:bookmarkStart w:id="5043" w:name="_Toc234049765"/>
      <w:bookmarkStart w:id="5044" w:name="_Toc234054537"/>
      <w:bookmarkStart w:id="5045" w:name="_Toc234055664"/>
      <w:bookmarkStart w:id="5046" w:name="_Toc234038862"/>
      <w:bookmarkStart w:id="5047" w:name="_Toc234041318"/>
      <w:bookmarkStart w:id="5048" w:name="_Toc234049192"/>
      <w:bookmarkStart w:id="5049" w:name="_Toc234049766"/>
      <w:bookmarkStart w:id="5050" w:name="_Toc234054538"/>
      <w:bookmarkStart w:id="5051" w:name="_Toc234055665"/>
      <w:bookmarkStart w:id="5052" w:name="_Toc234038863"/>
      <w:bookmarkStart w:id="5053" w:name="_Toc234041319"/>
      <w:bookmarkStart w:id="5054" w:name="_Toc234049193"/>
      <w:bookmarkStart w:id="5055" w:name="_Toc234049767"/>
      <w:bookmarkStart w:id="5056" w:name="_Toc234054539"/>
      <w:bookmarkStart w:id="5057" w:name="_Toc234055666"/>
      <w:bookmarkStart w:id="5058" w:name="_Toc234038864"/>
      <w:bookmarkStart w:id="5059" w:name="_Toc234041320"/>
      <w:bookmarkStart w:id="5060" w:name="_Toc234049194"/>
      <w:bookmarkStart w:id="5061" w:name="_Toc234049768"/>
      <w:bookmarkStart w:id="5062" w:name="_Toc234054540"/>
      <w:bookmarkStart w:id="5063" w:name="_Toc234055667"/>
      <w:bookmarkStart w:id="5064" w:name="_Toc234038865"/>
      <w:bookmarkStart w:id="5065" w:name="_Toc234041321"/>
      <w:bookmarkStart w:id="5066" w:name="_Toc234049195"/>
      <w:bookmarkStart w:id="5067" w:name="_Toc234049769"/>
      <w:bookmarkStart w:id="5068" w:name="_Toc234054541"/>
      <w:bookmarkStart w:id="5069" w:name="_Toc234055668"/>
      <w:bookmarkStart w:id="5070" w:name="_Toc234038866"/>
      <w:bookmarkStart w:id="5071" w:name="_Toc234041322"/>
      <w:bookmarkStart w:id="5072" w:name="_Toc234049196"/>
      <w:bookmarkStart w:id="5073" w:name="_Toc234049770"/>
      <w:bookmarkStart w:id="5074" w:name="_Toc234054542"/>
      <w:bookmarkStart w:id="5075" w:name="_Toc234055669"/>
      <w:bookmarkStart w:id="5076" w:name="_Toc257733678"/>
      <w:bookmarkStart w:id="5077" w:name="RecordUnionHashCompare2"/>
      <w:bookmarkStart w:id="5078" w:name="RecordUnionHashCompare"/>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r>
        <w:t xml:space="preserve"> </w:t>
      </w:r>
      <w:bookmarkStart w:id="5079" w:name="_Toc270597574"/>
      <w:bookmarkStart w:id="5080" w:name="_Toc286309465"/>
      <w:r w:rsidR="006B52C5" w:rsidRPr="00404279">
        <w:t>Equality, Hashing</w:t>
      </w:r>
      <w:r>
        <w:t>,</w:t>
      </w:r>
      <w:r w:rsidR="006B52C5" w:rsidRPr="00404279">
        <w:t xml:space="preserve"> and Comparison</w:t>
      </w:r>
      <w:bookmarkEnd w:id="5076"/>
      <w:bookmarkEnd w:id="5079"/>
      <w:bookmarkEnd w:id="5080"/>
      <w:r w:rsidR="006B52C5" w:rsidRPr="00404279">
        <w:t xml:space="preserve"> </w:t>
      </w:r>
    </w:p>
    <w:bookmarkEnd w:id="5077"/>
    <w:bookmarkEnd w:id="5078"/>
    <w:p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F54660">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F54660">
        <w:rPr>
          <w:lang w:eastAsia="en-GB"/>
        </w:rPr>
        <w:fldChar w:fldCharType="end"/>
      </w:r>
      <w:r w:rsidRPr="00497D56">
        <w:t xml:space="preserve">, </w:t>
      </w:r>
      <w:r w:rsidR="00D55D80">
        <w:t xml:space="preserve">structural </w:t>
      </w:r>
      <w:r w:rsidRPr="00497D56">
        <w:t>hashing</w:t>
      </w:r>
      <w:r w:rsidR="00F54660">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F54660">
        <w:rPr>
          <w:lang w:eastAsia="en-GB"/>
        </w:rPr>
        <w:fldChar w:fldCharType="end"/>
      </w:r>
      <w:r w:rsidR="00027661">
        <w:rPr>
          <w:lang w:eastAsia="en-GB"/>
        </w:rPr>
        <w:t>,</w:t>
      </w:r>
      <w:r w:rsidRPr="00497D56">
        <w:t xml:space="preserve"> and </w:t>
      </w:r>
      <w:r w:rsidR="00D55D80">
        <w:t xml:space="preserve">structural </w:t>
      </w:r>
      <w:r w:rsidRPr="00497D56">
        <w:t>comparison</w:t>
      </w:r>
      <w:r w:rsidR="00F54660">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F54660">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rsidR="00011D08" w:rsidRPr="00F115D2" w:rsidRDefault="006B52C5" w:rsidP="00011D08">
      <w:r w:rsidRPr="006B52C5">
        <w:t>Likewise</w:t>
      </w:r>
      <w:r w:rsidR="00C0102C">
        <w:t>,</w:t>
      </w:r>
      <w:r w:rsidRPr="006B52C5">
        <w:t xml:space="preserve"> these two function calls return identical values:</w:t>
      </w:r>
    </w:p>
    <w:p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rsidR="00011D08" w:rsidRPr="00F115D2" w:rsidRDefault="006B52C5" w:rsidP="00011D08">
      <w:pPr>
        <w:pStyle w:val="CodeExplanation"/>
      </w:pPr>
      <w:r w:rsidRPr="00404279">
        <w:t>hash (1,2)</w:t>
      </w:r>
    </w:p>
    <w:p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rsidR="00011D08" w:rsidRPr="00F115D2" w:rsidRDefault="006B52C5" w:rsidP="00011D08">
      <w:pPr>
        <w:pStyle w:val="CodeExplanation"/>
      </w:pPr>
      <w:r w:rsidRPr="00404279">
        <w:t>type R = R of int * int</w:t>
      </w:r>
    </w:p>
    <w:p w:rsidR="00011D08" w:rsidRPr="00F115D2" w:rsidRDefault="00C24B07" w:rsidP="00011D08">
      <w:r>
        <w:t>t</w:t>
      </w:r>
      <w:r w:rsidR="006B52C5" w:rsidRPr="006B52C5">
        <w:t xml:space="preserve">hen all of the following also evaluate to </w:t>
      </w:r>
      <w:r w:rsidR="006B52C5" w:rsidRPr="006B52C5">
        <w:rPr>
          <w:rStyle w:val="CodeInline"/>
        </w:rPr>
        <w:t>true</w:t>
      </w:r>
      <w:r w:rsidR="006B52C5" w:rsidRPr="006B52C5">
        <w:t>:</w:t>
      </w:r>
    </w:p>
    <w:p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rsidR="00AC6ACA" w:rsidRPr="00F115D2" w:rsidRDefault="00AC6ACA" w:rsidP="00CB0A95">
      <w:pPr>
        <w:pStyle w:val="CodeExample"/>
      </w:pPr>
    </w:p>
    <w:p w:rsidR="00011D08" w:rsidRPr="00F115D2" w:rsidRDefault="006B52C5" w:rsidP="00CB0A95">
      <w:pPr>
        <w:pStyle w:val="CodeExample"/>
      </w:pPr>
      <w:r w:rsidRPr="00404279">
        <w:t>R (1, 3) &lt;&gt; R (1, 2)</w:t>
      </w:r>
    </w:p>
    <w:p w:rsidR="00AC6ACA" w:rsidRPr="00F115D2" w:rsidRDefault="00AC6ACA" w:rsidP="00CB0A95">
      <w:pPr>
        <w:pStyle w:val="CodeExample"/>
      </w:pPr>
    </w:p>
    <w:p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rsidR="00AC6ACA" w:rsidRPr="00F115D2" w:rsidRDefault="00AC6ACA" w:rsidP="00CB0A95">
      <w:pPr>
        <w:pStyle w:val="CodeExample"/>
      </w:pPr>
    </w:p>
    <w:p w:rsidR="00011D08" w:rsidRPr="00F115D2" w:rsidRDefault="006B52C5" w:rsidP="00CB0A95">
      <w:pPr>
        <w:pStyle w:val="CodeExample"/>
      </w:pPr>
      <w:r w:rsidRPr="00404279">
        <w:t>R (1, 2) &lt; R (1, 3)</w:t>
      </w:r>
    </w:p>
    <w:p w:rsidR="00011D08" w:rsidRPr="00F115D2" w:rsidRDefault="006B52C5" w:rsidP="00CB0A95">
      <w:pPr>
        <w:pStyle w:val="CodeExample"/>
      </w:pPr>
      <w:r w:rsidRPr="00404279">
        <w:t>R (1, 2) &lt; R (2, 3)</w:t>
      </w:r>
    </w:p>
    <w:p w:rsidR="00011D08" w:rsidRPr="00F115D2" w:rsidRDefault="006B52C5" w:rsidP="00CB0A95">
      <w:pPr>
        <w:pStyle w:val="CodeExample"/>
      </w:pPr>
      <w:r w:rsidRPr="00404279">
        <w:t>R (1, 2) &lt; R (2, 1)</w:t>
      </w:r>
    </w:p>
    <w:p w:rsidR="00011D08" w:rsidRPr="00F115D2" w:rsidRDefault="006B52C5" w:rsidP="00CB0A95">
      <w:pPr>
        <w:pStyle w:val="CodeExample"/>
      </w:pPr>
      <w:r w:rsidRPr="00404279">
        <w:t>R (1, 2) &gt; R (1, 0)</w:t>
      </w:r>
    </w:p>
    <w:p w:rsidR="006B6E21" w:rsidRDefault="000D559D">
      <w:pPr>
        <w:keepNext/>
      </w:pPr>
      <w:r>
        <w:t>To</w:t>
      </w:r>
      <w:r w:rsidR="006B52C5" w:rsidRPr="006B52C5">
        <w:t xml:space="preserve"> facilitate this, by default, record, union, struct</w:t>
      </w:r>
      <w:r w:rsidR="00CC72DD">
        <w:t>,</w:t>
      </w:r>
      <w:r w:rsidR="006B52C5" w:rsidRPr="006B52C5">
        <w:t xml:space="preserve"> and exception type definitions, called </w:t>
      </w:r>
      <w:r w:rsidR="006B52C5" w:rsidRPr="00B81F48">
        <w:rPr>
          <w:rStyle w:val="Italic"/>
        </w:rPr>
        <w:t>structural types</w:t>
      </w:r>
      <w:r w:rsidR="00F54660">
        <w:rPr>
          <w:i/>
        </w:rPr>
        <w:fldChar w:fldCharType="begin"/>
      </w:r>
      <w:r w:rsidR="00CC72DD">
        <w:instrText xml:space="preserve"> XE "</w:instrText>
      </w:r>
      <w:r w:rsidR="00CC72DD" w:rsidRPr="009901CD">
        <w:instrText>structural types</w:instrText>
      </w:r>
      <w:r w:rsidR="00CC72DD">
        <w:instrText xml:space="preserve">" </w:instrText>
      </w:r>
      <w:r w:rsidR="00F54660">
        <w:rPr>
          <w:i/>
        </w:rPr>
        <w:fldChar w:fldCharType="end"/>
      </w:r>
      <w:r w:rsidR="00F54660">
        <w:rPr>
          <w:i/>
        </w:rPr>
        <w:fldChar w:fldCharType="begin"/>
      </w:r>
      <w:r w:rsidR="00CC72DD">
        <w:instrText xml:space="preserve"> XE "</w:instrText>
      </w:r>
      <w:r w:rsidR="00CC72DD" w:rsidRPr="009901CD">
        <w:instrText>types</w:instrText>
      </w:r>
      <w:r w:rsidR="00CC72DD" w:rsidRPr="00150AFD">
        <w:instrText>:structural</w:instrText>
      </w:r>
      <w:r w:rsidR="00CC72DD">
        <w:instrText xml:space="preserve">" </w:instrText>
      </w:r>
      <w:r w:rsidR="00F54660">
        <w:rPr>
          <w:i/>
        </w:rPr>
        <w:fldChar w:fldCharType="end"/>
      </w:r>
      <w:r w:rsidR="006B52C5" w:rsidRPr="006B52C5">
        <w:t>, 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rsidR="00011D08" w:rsidRPr="00F115D2" w:rsidRDefault="006B52C5" w:rsidP="00011D08">
      <w:pPr>
        <w:pStyle w:val="CodeExplanation"/>
      </w:pPr>
      <w:r w:rsidRPr="00404279">
        <w:t>override x.GetHashCode() = ...</w:t>
      </w:r>
    </w:p>
    <w:p w:rsidR="00011D08" w:rsidRPr="00F115D2" w:rsidRDefault="006B52C5" w:rsidP="00011D08">
      <w:pPr>
        <w:pStyle w:val="CodeExplanation"/>
      </w:pPr>
      <w:r w:rsidRPr="00404279">
        <w:t>override x.Equals(y:obj) = ...</w:t>
      </w:r>
    </w:p>
    <w:p w:rsidR="00011D08" w:rsidRPr="00F115D2" w:rsidRDefault="006B52C5" w:rsidP="00011D08">
      <w:pPr>
        <w:pStyle w:val="CodeExplanation"/>
      </w:pPr>
      <w:r w:rsidRPr="00404279">
        <w:t xml:space="preserve">interface System.Collections.IStructuralEquatable with </w:t>
      </w:r>
    </w:p>
    <w:p w:rsidR="009A6FB9" w:rsidRPr="00F115D2" w:rsidRDefault="006B52C5" w:rsidP="009A6FB9">
      <w:pPr>
        <w:pStyle w:val="CodeExplanation"/>
      </w:pPr>
      <w:r w:rsidRPr="00404279">
        <w:t xml:space="preserve">    member x.Equals(yobj: obj, comparer: System.Collections.IEqualityComparer) = ...</w:t>
      </w:r>
    </w:p>
    <w:p w:rsidR="00011D08" w:rsidRPr="00F115D2" w:rsidRDefault="006B52C5" w:rsidP="00011D08">
      <w:pPr>
        <w:pStyle w:val="CodeExplanation"/>
      </w:pPr>
      <w:r w:rsidRPr="00404279">
        <w:t xml:space="preserve">    member x.GetHashCode(comparer: System.IEqualityComparer) = ...</w:t>
      </w:r>
    </w:p>
    <w:p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rsidR="00011D08" w:rsidRPr="00F115D2" w:rsidRDefault="006B52C5" w:rsidP="00011D08">
      <w:pPr>
        <w:pStyle w:val="CodeExplanation"/>
      </w:pPr>
      <w:r w:rsidRPr="00404279">
        <w:t xml:space="preserve">interface System.IComparable with   </w:t>
      </w:r>
    </w:p>
    <w:p w:rsidR="00011D08" w:rsidRPr="00F115D2" w:rsidRDefault="006B52C5" w:rsidP="00011D08">
      <w:pPr>
        <w:pStyle w:val="CodeExplanation"/>
      </w:pPr>
      <w:r w:rsidRPr="00404279">
        <w:t xml:space="preserve">    member x.CompareTo(y:obj) = ...</w:t>
      </w:r>
    </w:p>
    <w:p w:rsidR="00885420" w:rsidRPr="00F115D2" w:rsidRDefault="006B52C5" w:rsidP="00885420">
      <w:pPr>
        <w:pStyle w:val="CodeExplanation"/>
      </w:pPr>
      <w:r w:rsidRPr="00404279">
        <w:t xml:space="preserve">interface System.Collections.IStructuralComparable with </w:t>
      </w:r>
    </w:p>
    <w:p w:rsidR="00885420" w:rsidRPr="00F115D2" w:rsidRDefault="006B52C5" w:rsidP="00885420">
      <w:pPr>
        <w:pStyle w:val="CodeExplanation"/>
      </w:pPr>
      <w:r w:rsidRPr="00404279">
        <w:t xml:space="preserve">    member x.CompareTo(yobj: obj, comparer: System.Collections.IComparer) = ...</w:t>
      </w:r>
    </w:p>
    <w:p w:rsidR="00011D08" w:rsidRPr="00F115D2" w:rsidRDefault="006B52C5" w:rsidP="00011D08">
      <w:r w:rsidRPr="006B52C5">
        <w:t>Implicit declarations are never generated for interface, delegate, class</w:t>
      </w:r>
      <w:r w:rsidR="009B787F">
        <w:t>,</w:t>
      </w:r>
      <w:r w:rsidRPr="006B52C5">
        <w:t xml:space="preserve"> or enum types. Enum types implicitly derive support for equality</w:t>
      </w:r>
      <w:r w:rsidR="00C63706">
        <w:t xml:space="preserve">, </w:t>
      </w:r>
      <w:r w:rsidRPr="006B52C5">
        <w:t>hashing</w:t>
      </w:r>
      <w:r w:rsidR="00C63706">
        <w:t>,</w:t>
      </w:r>
      <w:r w:rsidRPr="006B52C5">
        <w:t xml:space="preserve"> and comparison through their underlying representation as integers.</w:t>
      </w:r>
    </w:p>
    <w:p w:rsidR="00011D08" w:rsidRPr="00F115D2" w:rsidRDefault="006B52C5" w:rsidP="006230F9">
      <w:pPr>
        <w:pStyle w:val="Heading3"/>
      </w:pPr>
      <w:bookmarkStart w:id="5081" w:name="_Toc244799012"/>
      <w:bookmarkStart w:id="5082" w:name="_Toc244861438"/>
      <w:bookmarkStart w:id="5083" w:name="_Toc244952050"/>
      <w:bookmarkStart w:id="5084" w:name="_Toc244799013"/>
      <w:bookmarkStart w:id="5085" w:name="_Toc244861439"/>
      <w:bookmarkStart w:id="5086" w:name="_Toc244952051"/>
      <w:bookmarkStart w:id="5087" w:name="_Toc244799014"/>
      <w:bookmarkStart w:id="5088" w:name="_Toc244861440"/>
      <w:bookmarkStart w:id="5089" w:name="_Toc244952052"/>
      <w:bookmarkStart w:id="5090" w:name="_Toc244799015"/>
      <w:bookmarkStart w:id="5091" w:name="_Toc244861441"/>
      <w:bookmarkStart w:id="5092" w:name="_Toc244952053"/>
      <w:bookmarkStart w:id="5093" w:name="_Toc244799016"/>
      <w:bookmarkStart w:id="5094" w:name="_Toc244861442"/>
      <w:bookmarkStart w:id="5095" w:name="_Toc244952054"/>
      <w:bookmarkStart w:id="5096" w:name="_Toc244799017"/>
      <w:bookmarkStart w:id="5097" w:name="_Toc244861443"/>
      <w:bookmarkStart w:id="5098" w:name="_Toc244952055"/>
      <w:bookmarkStart w:id="5099" w:name="_Toc244799018"/>
      <w:bookmarkStart w:id="5100" w:name="_Toc244861444"/>
      <w:bookmarkStart w:id="5101" w:name="_Toc244952056"/>
      <w:bookmarkStart w:id="5102" w:name="_Toc233517673"/>
      <w:bookmarkStart w:id="5103" w:name="_Toc233521531"/>
      <w:bookmarkStart w:id="5104" w:name="_Toc234037787"/>
      <w:bookmarkStart w:id="5105" w:name="_Toc234038868"/>
      <w:bookmarkStart w:id="5106" w:name="_Toc234041324"/>
      <w:bookmarkStart w:id="5107" w:name="_Toc234049198"/>
      <w:bookmarkStart w:id="5108" w:name="_Toc234049772"/>
      <w:bookmarkStart w:id="5109" w:name="_Toc234054544"/>
      <w:bookmarkStart w:id="5110" w:name="_Toc234055671"/>
      <w:bookmarkStart w:id="5111" w:name="_Toc257733679"/>
      <w:bookmarkStart w:id="5112" w:name="_Toc270597575"/>
      <w:bookmarkStart w:id="5113" w:name="_Toc286309466"/>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r w:rsidRPr="00404279">
        <w:t>Equality Attributes</w:t>
      </w:r>
      <w:bookmarkEnd w:id="5111"/>
      <w:bookmarkEnd w:id="5112"/>
      <w:bookmarkEnd w:id="5113"/>
      <w:r w:rsidRPr="00404279">
        <w:t xml:space="preserve"> </w:t>
      </w:r>
    </w:p>
    <w:p w:rsidR="0064014D" w:rsidRPr="00110BB5" w:rsidRDefault="007A43BE" w:rsidP="00011D08">
      <w:r>
        <w:t>Several attributes affect t</w:t>
      </w:r>
      <w:r w:rsidR="006B52C5" w:rsidRPr="006B52C5">
        <w:t>he equality</w:t>
      </w:r>
      <w:r w:rsidR="00F54660">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F54660">
        <w:rPr>
          <w:lang w:eastAsia="en-GB"/>
        </w:rPr>
        <w:fldChar w:fldCharType="end"/>
      </w:r>
      <w:r w:rsidR="00F54660">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F54660">
        <w:rPr>
          <w:lang w:eastAsia="en-GB"/>
        </w:rPr>
        <w:fldChar w:fldCharType="end"/>
      </w:r>
      <w:r w:rsidR="006B52C5" w:rsidRPr="00497D56">
        <w:t xml:space="preserve"> behavior of types: </w:t>
      </w:r>
    </w:p>
    <w:p w:rsidR="006E665B" w:rsidRPr="00E42689" w:rsidRDefault="006B52C5" w:rsidP="0002524E">
      <w:pPr>
        <w:pStyle w:val="CodeExample"/>
        <w:rPr>
          <w:rStyle w:val="CodeInline"/>
        </w:rPr>
      </w:pPr>
      <w:r w:rsidRPr="00391D69">
        <w:rPr>
          <w:rStyle w:val="CodeInline"/>
        </w:rPr>
        <w:t>Microsoft.FSharp.Core.NoEquality</w:t>
      </w:r>
    </w:p>
    <w:p w:rsidR="009C4B0F" w:rsidRPr="00F115D2" w:rsidRDefault="006B52C5" w:rsidP="0002524E">
      <w:pPr>
        <w:pStyle w:val="CodeExample"/>
        <w:rPr>
          <w:rStyle w:val="CodeInline"/>
        </w:rPr>
      </w:pPr>
      <w:r w:rsidRPr="00E42689">
        <w:rPr>
          <w:rStyle w:val="CodeInline"/>
        </w:rPr>
        <w:t>Microsoft.FSharp.Core.ReferenceEquality</w:t>
      </w:r>
    </w:p>
    <w:p w:rsidR="009C4B0F" w:rsidRPr="0002524E" w:rsidRDefault="006B52C5" w:rsidP="0002524E">
      <w:pPr>
        <w:pStyle w:val="CodeExample"/>
        <w:rPr>
          <w:lang w:val="en-GB"/>
        </w:rPr>
      </w:pPr>
      <w:r w:rsidRPr="006B52C5">
        <w:rPr>
          <w:rStyle w:val="CodeInline"/>
        </w:rPr>
        <w:t>Microsoft.FSharp.Core.StructuralEquality</w:t>
      </w:r>
    </w:p>
    <w:p w:rsidR="00544FA3" w:rsidRPr="0002524E" w:rsidRDefault="006B52C5" w:rsidP="0002524E">
      <w:pPr>
        <w:pStyle w:val="CodeExample"/>
        <w:rPr>
          <w:lang w:val="en-GB"/>
        </w:rPr>
      </w:pPr>
      <w:r w:rsidRPr="00497D56">
        <w:rPr>
          <w:rStyle w:val="CodeInline"/>
        </w:rPr>
        <w:t>Microsoft.FSharp.Core.CustomEquality</w:t>
      </w:r>
    </w:p>
    <w:p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58"/>
        <w:gridCol w:w="6884"/>
      </w:tblGrid>
      <w:tr w:rsidR="00151316" w:rsidTr="005401E6">
        <w:trPr>
          <w:cnfStyle w:val="100000000000" w:firstRow="1" w:lastRow="0" w:firstColumn="0" w:lastColumn="0" w:oddVBand="0" w:evenVBand="0" w:oddHBand="0" w:evenHBand="0" w:firstRowFirstColumn="0" w:firstRowLastColumn="0" w:lastRowFirstColumn="0" w:lastRowLastColumn="0"/>
        </w:trPr>
        <w:tc>
          <w:tcPr>
            <w:tcW w:w="2358" w:type="dxa"/>
          </w:tcPr>
          <w:p w:rsidR="00151316" w:rsidRDefault="00151316" w:rsidP="00151316">
            <w:r>
              <w:t>Attrribute</w:t>
            </w:r>
          </w:p>
        </w:tc>
        <w:tc>
          <w:tcPr>
            <w:tcW w:w="6884" w:type="dxa"/>
          </w:tcPr>
          <w:p w:rsidR="00151316" w:rsidRDefault="00151316" w:rsidP="00151316">
            <w:r>
              <w:t>Effect</w:t>
            </w:r>
          </w:p>
        </w:tc>
      </w:tr>
      <w:tr w:rsidR="00151316" w:rsidTr="005401E6">
        <w:tc>
          <w:tcPr>
            <w:tcW w:w="2358" w:type="dxa"/>
          </w:tcPr>
          <w:p w:rsidR="00151316" w:rsidRDefault="00151316" w:rsidP="00151316">
            <w:r w:rsidRPr="00391D69">
              <w:rPr>
                <w:rStyle w:val="CodeInline"/>
              </w:rPr>
              <w:t>NoEquality</w:t>
            </w:r>
            <w:r w:rsidR="00D23D0F">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D23D0F">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rsidTr="005401E6">
        <w:tc>
          <w:tcPr>
            <w:tcW w:w="2358" w:type="dxa"/>
          </w:tcPr>
          <w:p w:rsidR="00151316" w:rsidRDefault="00151316" w:rsidP="00151316">
            <w:r w:rsidRPr="00E42689">
              <w:rPr>
                <w:rStyle w:val="CodeInline"/>
              </w:rPr>
              <w:t>ReferenceEquality</w:t>
            </w:r>
            <w:r w:rsidR="00D23D0F">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D23D0F">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rsidTr="005401E6">
        <w:tc>
          <w:tcPr>
            <w:tcW w:w="2358" w:type="dxa"/>
          </w:tcPr>
          <w:p w:rsidR="00151316" w:rsidRDefault="00151316" w:rsidP="00151316">
            <w:r w:rsidRPr="006B52C5">
              <w:rPr>
                <w:rStyle w:val="CodeInline"/>
              </w:rPr>
              <w:t>StructuralEquality</w:t>
            </w:r>
            <w:r w:rsidR="00D23D0F">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D23D0F">
              <w:fldChar w:fldCharType="end"/>
            </w:r>
          </w:p>
        </w:tc>
        <w:tc>
          <w:tcPr>
            <w:tcW w:w="6884" w:type="dxa"/>
          </w:tcPr>
          <w:p w:rsidR="00151316" w:rsidRDefault="00151316" w:rsidP="005401E6">
            <w:pPr>
              <w:pStyle w:val="TableBullet"/>
            </w:pPr>
            <w:r>
              <w:t>The type must be a structural type.</w:t>
            </w:r>
          </w:p>
          <w:p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p>
        </w:tc>
      </w:tr>
      <w:tr w:rsidR="00151316" w:rsidTr="005401E6">
        <w:tc>
          <w:tcPr>
            <w:tcW w:w="2358" w:type="dxa"/>
          </w:tcPr>
          <w:p w:rsidR="00151316" w:rsidRDefault="00151316" w:rsidP="00151316">
            <w:r w:rsidRPr="00497D56">
              <w:rPr>
                <w:rStyle w:val="CodeInline"/>
              </w:rPr>
              <w:t>CustomEquality</w:t>
            </w:r>
            <w:r w:rsidR="00D23D0F">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D23D0F">
              <w:fldChar w:fldCharType="end"/>
            </w:r>
          </w:p>
        </w:tc>
        <w:tc>
          <w:tcPr>
            <w:tcW w:w="6884" w:type="dxa"/>
          </w:tcPr>
          <w:p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rsidTr="005401E6">
        <w:tc>
          <w:tcPr>
            <w:tcW w:w="2358" w:type="dxa"/>
          </w:tcPr>
          <w:p w:rsidR="00151316" w:rsidRDefault="00151316" w:rsidP="00151316">
            <w:r>
              <w:t>None</w:t>
            </w:r>
          </w:p>
        </w:tc>
        <w:tc>
          <w:tcPr>
            <w:tcW w:w="6884" w:type="dxa"/>
          </w:tcPr>
          <w:p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rsidR="00151316" w:rsidRDefault="00151316" w:rsidP="005401E6">
      <w:pPr>
        <w:pStyle w:val="Le"/>
      </w:pPr>
    </w:p>
    <w:p w:rsidR="006B52C5" w:rsidRPr="00391D69" w:rsidRDefault="006B52C5" w:rsidP="004B37CE">
      <w:r w:rsidRPr="00110BB5">
        <w:t>Equality inference a</w:t>
      </w:r>
      <w:r w:rsidRPr="004B37CE">
        <w:t>l</w:t>
      </w:r>
      <w:r w:rsidRPr="00110BB5">
        <w:t xml:space="preserve">so determines the </w:t>
      </w:r>
      <w:r w:rsidRPr="00B81F48">
        <w:rPr>
          <w:rStyle w:val="Italic"/>
        </w:rPr>
        <w:t>constraint dependencies</w:t>
      </w:r>
      <w:r w:rsidR="00F54660">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F54660">
        <w:rPr>
          <w:i/>
        </w:rPr>
        <w:fldChar w:fldCharType="end"/>
      </w:r>
      <w:r w:rsidRPr="00391D69">
        <w:t xml:space="preserve"> of a generic structural type. That is</w:t>
      </w:r>
      <w:r w:rsidR="00D23D0F">
        <w:t>:</w:t>
      </w:r>
      <w:r w:rsidRPr="00391D69">
        <w:t xml:space="preserve"> </w:t>
      </w:r>
    </w:p>
    <w:p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F54660">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F54660">
        <w:fldChar w:fldCharType="end"/>
      </w:r>
      <w:r w:rsidRPr="00E42689">
        <w:t xml:space="preserve"> is inferred for </w:t>
      </w:r>
      <w:r w:rsidRPr="00E42689">
        <w:rPr>
          <w:rStyle w:val="CodeInline"/>
        </w:rPr>
        <w:t>'T</w:t>
      </w:r>
      <w:r w:rsidRPr="00E42689">
        <w:t>.</w:t>
      </w:r>
    </w:p>
    <w:p w:rsidR="006B52C5" w:rsidRPr="006B52C5" w:rsidRDefault="006B52C5" w:rsidP="006230F9">
      <w:pPr>
        <w:pStyle w:val="Heading3"/>
      </w:pPr>
      <w:bookmarkStart w:id="5114" w:name="_Toc257733680"/>
      <w:bookmarkStart w:id="5115" w:name="_Toc270597576"/>
      <w:bookmarkStart w:id="5116" w:name="_Toc286309467"/>
      <w:r w:rsidRPr="00404279">
        <w:t>Comparison Attributes</w:t>
      </w:r>
      <w:bookmarkEnd w:id="5114"/>
      <w:bookmarkEnd w:id="5115"/>
      <w:bookmarkEnd w:id="5116"/>
      <w:r w:rsidRPr="00404279">
        <w:t xml:space="preserve"> </w:t>
      </w:r>
    </w:p>
    <w:p w:rsidR="00544FA3" w:rsidRPr="00110BB5" w:rsidRDefault="006B52C5" w:rsidP="00544FA3">
      <w:r w:rsidRPr="006B52C5">
        <w:t>The comparison</w:t>
      </w:r>
      <w:r w:rsidR="00F54660">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F54660">
        <w:rPr>
          <w:lang w:eastAsia="en-GB"/>
        </w:rPr>
        <w:fldChar w:fldCharType="end"/>
      </w:r>
      <w:r w:rsidR="00F54660">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F54660">
        <w:rPr>
          <w:lang w:eastAsia="en-GB"/>
        </w:rPr>
        <w:fldChar w:fldCharType="end"/>
      </w:r>
      <w:r w:rsidRPr="00497D56">
        <w:t xml:space="preserve"> behavior of types can be affected by the following attributes: </w:t>
      </w:r>
    </w:p>
    <w:p w:rsidR="00544FA3" w:rsidRPr="00391D69" w:rsidRDefault="006B52C5" w:rsidP="008F04E6">
      <w:pPr>
        <w:pStyle w:val="CodeExample"/>
      </w:pPr>
      <w:r w:rsidRPr="00391D69">
        <w:rPr>
          <w:rStyle w:val="CodeInline"/>
        </w:rPr>
        <w:t>Microsoft.FSharp.Core.NoComparison</w:t>
      </w:r>
    </w:p>
    <w:p w:rsidR="00544FA3" w:rsidRPr="00E42689" w:rsidRDefault="006B52C5" w:rsidP="008F04E6">
      <w:pPr>
        <w:pStyle w:val="CodeExample"/>
      </w:pPr>
      <w:r w:rsidRPr="00E42689">
        <w:rPr>
          <w:rStyle w:val="CodeInline"/>
        </w:rPr>
        <w:t>Microsoft.FSharp.Core.StructuralComparison</w:t>
      </w:r>
    </w:p>
    <w:p w:rsidR="00544FA3" w:rsidRPr="00F329AB" w:rsidRDefault="006B52C5" w:rsidP="008F04E6">
      <w:pPr>
        <w:pStyle w:val="CodeExample"/>
      </w:pPr>
      <w:r w:rsidRPr="00E42689">
        <w:rPr>
          <w:rStyle w:val="CodeInline"/>
        </w:rPr>
        <w:t>Microsoft.FSharp.Core.CustomComparison</w:t>
      </w:r>
    </w:p>
    <w:p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358"/>
        <w:gridCol w:w="6884"/>
      </w:tblGrid>
      <w:tr w:rsidR="00500226" w:rsidTr="008F04E6">
        <w:trPr>
          <w:cnfStyle w:val="100000000000" w:firstRow="1" w:lastRow="0" w:firstColumn="0" w:lastColumn="0" w:oddVBand="0" w:evenVBand="0" w:oddHBand="0" w:evenHBand="0" w:firstRowFirstColumn="0" w:firstRowLastColumn="0" w:lastRowFirstColumn="0" w:lastRowLastColumn="0"/>
        </w:trPr>
        <w:tc>
          <w:tcPr>
            <w:tcW w:w="2358" w:type="dxa"/>
          </w:tcPr>
          <w:p w:rsidR="00500226" w:rsidRDefault="00500226" w:rsidP="00500226">
            <w:r>
              <w:t>Attribute</w:t>
            </w:r>
          </w:p>
        </w:tc>
        <w:tc>
          <w:tcPr>
            <w:tcW w:w="6884" w:type="dxa"/>
          </w:tcPr>
          <w:p w:rsidR="00500226" w:rsidRDefault="00500226" w:rsidP="00500226">
            <w:r>
              <w:t>Effect</w:t>
            </w:r>
          </w:p>
        </w:tc>
      </w:tr>
      <w:tr w:rsidR="00500226" w:rsidTr="008F04E6">
        <w:tc>
          <w:tcPr>
            <w:tcW w:w="2358" w:type="dxa"/>
          </w:tcPr>
          <w:p w:rsidR="00500226" w:rsidRDefault="00500226" w:rsidP="00500226">
            <w:r w:rsidRPr="00391D69">
              <w:rPr>
                <w:rStyle w:val="CodeInline"/>
              </w:rPr>
              <w:t>NoComparison</w:t>
            </w:r>
            <w:r>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fldChar w:fldCharType="end"/>
            </w:r>
          </w:p>
        </w:tc>
        <w:tc>
          <w:tcPr>
            <w:tcW w:w="6884" w:type="dxa"/>
          </w:tcPr>
          <w:p w:rsidR="00500226" w:rsidRDefault="00500226" w:rsidP="008F04E6">
            <w:pPr>
              <w:pStyle w:val="TableBullet"/>
            </w:pPr>
            <w:r>
              <w:t>N</w:t>
            </w:r>
            <w:r w:rsidRPr="00497D56">
              <w:t>o comparison</w:t>
            </w:r>
            <w:r>
              <w:t>s</w:t>
            </w:r>
            <w:r w:rsidRPr="00497D56">
              <w:t xml:space="preserve"> are generated</w:t>
            </w:r>
            <w:r>
              <w:t xml:space="preserve"> for the type.</w:t>
            </w:r>
          </w:p>
          <w:p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rsidTr="008F04E6">
        <w:tc>
          <w:tcPr>
            <w:tcW w:w="2358" w:type="dxa"/>
          </w:tcPr>
          <w:p w:rsidR="00500226" w:rsidRDefault="00500226" w:rsidP="00500226">
            <w:r w:rsidRPr="006B52C5">
              <w:rPr>
                <w:rStyle w:val="CodeInline"/>
              </w:rPr>
              <w:t>StructuralComparison</w:t>
            </w:r>
            <w:r>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fldChar w:fldCharType="end"/>
            </w:r>
          </w:p>
        </w:tc>
        <w:tc>
          <w:tcPr>
            <w:tcW w:w="6884" w:type="dxa"/>
          </w:tcPr>
          <w:p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rsidTr="008F04E6">
        <w:tc>
          <w:tcPr>
            <w:tcW w:w="2358" w:type="dxa"/>
          </w:tcPr>
          <w:p w:rsidR="00500226" w:rsidRDefault="00500226" w:rsidP="00500226">
            <w:r w:rsidRPr="00F329AB">
              <w:rPr>
                <w:rStyle w:val="CodeInline"/>
              </w:rPr>
              <w:t>CustomComparison</w:t>
            </w:r>
            <w:r>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fldChar w:fldCharType="end"/>
            </w:r>
          </w:p>
        </w:tc>
        <w:tc>
          <w:tcPr>
            <w:tcW w:w="6884" w:type="dxa"/>
          </w:tcPr>
          <w:p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rsidTr="008F04E6">
        <w:tc>
          <w:tcPr>
            <w:tcW w:w="2358" w:type="dxa"/>
          </w:tcPr>
          <w:p w:rsidR="00500226" w:rsidRDefault="00500226" w:rsidP="00500226">
            <w:r>
              <w:t>None</w:t>
            </w:r>
          </w:p>
        </w:tc>
        <w:tc>
          <w:tcPr>
            <w:tcW w:w="6884" w:type="dxa"/>
          </w:tcPr>
          <w:p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rsidR="00A60060" w:rsidRPr="00C0102C" w:rsidRDefault="00A60060" w:rsidP="008F04E6">
            <w:pPr>
              <w:pStyle w:val="TableBullet"/>
            </w:pPr>
            <w:r w:rsidRPr="00C0102C">
              <w:t>For any other structural type:</w:t>
            </w:r>
          </w:p>
          <w:p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rsidR="00500226" w:rsidRDefault="00500226" w:rsidP="008F04E6">
      <w:pPr>
        <w:pStyle w:val="Le"/>
      </w:pPr>
    </w:p>
    <w:p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F54660">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F54660">
        <w:rPr>
          <w:i/>
        </w:rPr>
        <w:fldChar w:fldCharType="end"/>
      </w:r>
      <w:r w:rsidR="006B52C5" w:rsidRPr="00E42689">
        <w:t xml:space="preserve"> of a generic structural type. That is</w:t>
      </w:r>
      <w:r w:rsidR="00A60060">
        <w:t>:</w:t>
      </w:r>
      <w:r w:rsidR="006B52C5" w:rsidRPr="00E42689">
        <w:t xml:space="preserve"> </w:t>
      </w:r>
    </w:p>
    <w:p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F54660">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F54660">
        <w:fldChar w:fldCharType="end"/>
      </w:r>
      <w:r w:rsidRPr="00497D56">
        <w:t xml:space="preserve"> dependency is inferred for </w:t>
      </w:r>
      <w:r w:rsidRPr="00110BB5">
        <w:rPr>
          <w:rStyle w:val="CodeInline"/>
        </w:rPr>
        <w:t>'T</w:t>
      </w:r>
      <w:r w:rsidRPr="00391D69">
        <w:t>.</w:t>
      </w:r>
    </w:p>
    <w:p w:rsidR="00487D68" w:rsidRDefault="00487D68" w:rsidP="008F04E6">
      <w:pPr>
        <w:pStyle w:val="Le"/>
      </w:pPr>
    </w:p>
    <w:p w:rsidR="006B52C5" w:rsidRPr="00E42689" w:rsidRDefault="006B52C5" w:rsidP="008F04E6">
      <w:r w:rsidRPr="00E42689">
        <w:t>For example</w:t>
      </w:r>
      <w:r w:rsidR="00C24B07">
        <w:t>:</w:t>
      </w:r>
    </w:p>
    <w:p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rsidR="006B52C5" w:rsidRPr="006B52C5" w:rsidRDefault="00487D68" w:rsidP="008F04E6">
      <w:r>
        <w:t>results in the following message</w:t>
      </w:r>
      <w:r w:rsidR="006B52C5" w:rsidRPr="00404279">
        <w:t>:</w:t>
      </w:r>
    </w:p>
    <w:p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rsidR="006B52C5" w:rsidRPr="006B52C5" w:rsidRDefault="006B52C5" w:rsidP="008F04E6">
      <w:r w:rsidRPr="00404279">
        <w:t>For example, given</w:t>
      </w:r>
    </w:p>
    <w:p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rsidR="00011D08" w:rsidRPr="00110BB5" w:rsidRDefault="008C6402" w:rsidP="00011D08">
      <w:r>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rsidR="00CC37DB" w:rsidRPr="00E42689" w:rsidRDefault="008C6402" w:rsidP="008F04E6">
      <w:pPr>
        <w:pStyle w:val="BulletList"/>
      </w:pPr>
      <w:r>
        <w:t>N</w:t>
      </w:r>
      <w:r w:rsidRPr="00391D69">
        <w:t xml:space="preserve">o </w:t>
      </w:r>
      <w:r w:rsidR="006B52C5" w:rsidRPr="00391D69">
        <w:t>attributes</w:t>
      </w:r>
    </w:p>
    <w:p w:rsidR="00CC37DB" w:rsidRPr="00F329AB" w:rsidRDefault="006B52C5" w:rsidP="008F04E6">
      <w:pPr>
        <w:pStyle w:val="BulletList"/>
      </w:pPr>
      <w:r w:rsidRPr="00E42689">
        <w:rPr>
          <w:rStyle w:val="CodeInline"/>
        </w:rPr>
        <w:t>[&lt;NoComparison&gt;]</w:t>
      </w:r>
      <w:r w:rsidRPr="00F329AB">
        <w:t xml:space="preserve"> on any type</w:t>
      </w:r>
    </w:p>
    <w:p w:rsidR="00CC37DB" w:rsidRPr="00F115D2" w:rsidRDefault="006B52C5" w:rsidP="008F04E6">
      <w:pPr>
        <w:pStyle w:val="BulletList"/>
      </w:pPr>
      <w:r w:rsidRPr="006B52C5">
        <w:rPr>
          <w:rStyle w:val="CodeInline"/>
        </w:rPr>
        <w:t>[&lt;NoEquality; NoComparison&gt;]</w:t>
      </w:r>
      <w:r w:rsidRPr="006B52C5">
        <w:t xml:space="preserve"> on any type</w:t>
      </w:r>
    </w:p>
    <w:p w:rsidR="00CC37DB" w:rsidRPr="00F115D2" w:rsidRDefault="006B52C5" w:rsidP="008F04E6">
      <w:pPr>
        <w:pStyle w:val="BulletList"/>
      </w:pPr>
      <w:r w:rsidRPr="006B52C5">
        <w:rPr>
          <w:rStyle w:val="CodeInline"/>
        </w:rPr>
        <w:t>[&lt;CustomEquality; NoComparison&gt;]</w:t>
      </w:r>
      <w:r w:rsidRPr="006B52C5">
        <w:t xml:space="preserve"> on a structural type</w:t>
      </w:r>
    </w:p>
    <w:p w:rsidR="005A6981" w:rsidRPr="00F115D2" w:rsidRDefault="006B52C5" w:rsidP="008F04E6">
      <w:pPr>
        <w:pStyle w:val="BulletList"/>
      </w:pPr>
      <w:r w:rsidRPr="006B52C5">
        <w:rPr>
          <w:rStyle w:val="CodeInline"/>
        </w:rPr>
        <w:t>[&lt;ReferenceEquality&gt;]</w:t>
      </w:r>
      <w:r w:rsidRPr="006B52C5">
        <w:t xml:space="preserve"> on a non-struct structural type</w:t>
      </w:r>
    </w:p>
    <w:p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rsidR="005A6981" w:rsidRPr="00F115D2" w:rsidRDefault="006B52C5" w:rsidP="008F04E6">
      <w:pPr>
        <w:pStyle w:val="BulletList"/>
      </w:pPr>
      <w:r w:rsidRPr="006B52C5">
        <w:rPr>
          <w:rStyle w:val="CodeInline"/>
        </w:rPr>
        <w:t>[&lt;StructuralEquality; NoComparison&gt;]</w:t>
      </w:r>
      <w:r w:rsidRPr="006B52C5">
        <w:t xml:space="preserve"> on a structural type</w:t>
      </w:r>
    </w:p>
    <w:p w:rsidR="00CC37DB" w:rsidRPr="00F115D2" w:rsidRDefault="006B52C5" w:rsidP="008F04E6">
      <w:pPr>
        <w:pStyle w:val="BulletList"/>
      </w:pPr>
      <w:r w:rsidRPr="006B52C5">
        <w:rPr>
          <w:rStyle w:val="CodeInline"/>
        </w:rPr>
        <w:t>[&lt;CustomEquality;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rsidR="00011D08" w:rsidRPr="00497D56" w:rsidRDefault="006B52C5" w:rsidP="006230F9">
      <w:pPr>
        <w:pStyle w:val="Heading3"/>
      </w:pPr>
      <w:bookmarkStart w:id="5117" w:name="_Toc244799021"/>
      <w:bookmarkStart w:id="5118" w:name="_Toc244861447"/>
      <w:bookmarkStart w:id="5119" w:name="_Toc244952059"/>
      <w:bookmarkStart w:id="5120" w:name="_Toc244799022"/>
      <w:bookmarkStart w:id="5121" w:name="_Toc244861448"/>
      <w:bookmarkStart w:id="5122" w:name="_Toc244952060"/>
      <w:bookmarkStart w:id="5123" w:name="_Toc244799023"/>
      <w:bookmarkStart w:id="5124" w:name="_Toc244861449"/>
      <w:bookmarkStart w:id="5125" w:name="_Toc244952061"/>
      <w:bookmarkStart w:id="5126" w:name="_Toc244799024"/>
      <w:bookmarkStart w:id="5127" w:name="_Toc244861450"/>
      <w:bookmarkStart w:id="5128" w:name="_Toc244952062"/>
      <w:bookmarkStart w:id="5129" w:name="_Toc244799025"/>
      <w:bookmarkStart w:id="5130" w:name="_Toc244861451"/>
      <w:bookmarkStart w:id="5131" w:name="_Toc244952063"/>
      <w:bookmarkStart w:id="5132" w:name="_Toc244799026"/>
      <w:bookmarkStart w:id="5133" w:name="_Toc244861452"/>
      <w:bookmarkStart w:id="5134" w:name="_Toc244952064"/>
      <w:bookmarkStart w:id="5135" w:name="_Toc244799027"/>
      <w:bookmarkStart w:id="5136" w:name="_Toc244861453"/>
      <w:bookmarkStart w:id="5137" w:name="_Toc244952065"/>
      <w:bookmarkStart w:id="5138" w:name="_Toc244799028"/>
      <w:bookmarkStart w:id="5139" w:name="_Toc244861454"/>
      <w:bookmarkStart w:id="5140" w:name="_Toc244952066"/>
      <w:bookmarkStart w:id="5141" w:name="_Toc244799029"/>
      <w:bookmarkStart w:id="5142" w:name="_Toc244861455"/>
      <w:bookmarkStart w:id="5143" w:name="_Toc244952067"/>
      <w:bookmarkStart w:id="5144" w:name="_Toc244799030"/>
      <w:bookmarkStart w:id="5145" w:name="_Toc244861456"/>
      <w:bookmarkStart w:id="5146" w:name="_Toc244952068"/>
      <w:bookmarkStart w:id="5147" w:name="_Toc244799031"/>
      <w:bookmarkStart w:id="5148" w:name="_Toc244861457"/>
      <w:bookmarkStart w:id="5149" w:name="_Toc244952069"/>
      <w:bookmarkStart w:id="5150" w:name="_Toc244799032"/>
      <w:bookmarkStart w:id="5151" w:name="_Toc244861458"/>
      <w:bookmarkStart w:id="5152" w:name="_Toc244952070"/>
      <w:bookmarkStart w:id="5153" w:name="_Toc244799033"/>
      <w:bookmarkStart w:id="5154" w:name="_Toc244861459"/>
      <w:bookmarkStart w:id="5155" w:name="_Toc244952071"/>
      <w:bookmarkStart w:id="5156" w:name="_Toc244799034"/>
      <w:bookmarkStart w:id="5157" w:name="_Toc244861460"/>
      <w:bookmarkStart w:id="5158" w:name="_Toc244952072"/>
      <w:bookmarkStart w:id="5159" w:name="_Toc244799035"/>
      <w:bookmarkStart w:id="5160" w:name="_Toc244861461"/>
      <w:bookmarkStart w:id="5161" w:name="_Toc244952073"/>
      <w:bookmarkStart w:id="5162" w:name="_Toc244799036"/>
      <w:bookmarkStart w:id="5163" w:name="_Toc244861462"/>
      <w:bookmarkStart w:id="5164" w:name="_Toc244952074"/>
      <w:bookmarkStart w:id="5165" w:name="_Toc244799037"/>
      <w:bookmarkStart w:id="5166" w:name="_Toc244861463"/>
      <w:bookmarkStart w:id="5167" w:name="_Toc244952075"/>
      <w:bookmarkStart w:id="5168" w:name="_Toc244799038"/>
      <w:bookmarkStart w:id="5169" w:name="_Toc244861464"/>
      <w:bookmarkStart w:id="5170" w:name="_Toc244952076"/>
      <w:bookmarkStart w:id="5171" w:name="_Toc244799039"/>
      <w:bookmarkStart w:id="5172" w:name="_Toc244861465"/>
      <w:bookmarkStart w:id="5173" w:name="_Toc244952077"/>
      <w:bookmarkStart w:id="5174" w:name="_Toc244799040"/>
      <w:bookmarkStart w:id="5175" w:name="_Toc244861466"/>
      <w:bookmarkStart w:id="5176" w:name="_Toc244952078"/>
      <w:bookmarkStart w:id="5177" w:name="_Toc244799041"/>
      <w:bookmarkStart w:id="5178" w:name="_Toc244861467"/>
      <w:bookmarkStart w:id="5179" w:name="_Toc244952079"/>
      <w:bookmarkStart w:id="5180" w:name="_Toc244799042"/>
      <w:bookmarkStart w:id="5181" w:name="_Toc244861468"/>
      <w:bookmarkStart w:id="5182" w:name="_Toc244952080"/>
      <w:bookmarkStart w:id="5183" w:name="_Toc244799043"/>
      <w:bookmarkStart w:id="5184" w:name="_Toc244861469"/>
      <w:bookmarkStart w:id="5185" w:name="_Toc244952081"/>
      <w:bookmarkStart w:id="5186" w:name="_Toc244799044"/>
      <w:bookmarkStart w:id="5187" w:name="_Toc244861470"/>
      <w:bookmarkStart w:id="5188" w:name="_Toc244952082"/>
      <w:bookmarkStart w:id="5189" w:name="_Toc244432382"/>
      <w:bookmarkStart w:id="5190" w:name="_Toc244799045"/>
      <w:bookmarkStart w:id="5191" w:name="_Toc244861471"/>
      <w:bookmarkStart w:id="5192" w:name="_Toc244952083"/>
      <w:bookmarkStart w:id="5193" w:name="_Toc257733681"/>
      <w:bookmarkStart w:id="5194" w:name="_Toc270597577"/>
      <w:bookmarkStart w:id="5195" w:name="_Toc286309468"/>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r w:rsidRPr="00404279">
        <w:t xml:space="preserve">Behavior of the </w:t>
      </w:r>
      <w:r w:rsidR="00CF7BC3" w:rsidRPr="00404279">
        <w:t>Generated Object.Equals I</w:t>
      </w:r>
      <w:r w:rsidRPr="00404279">
        <w:t>mplementation</w:t>
      </w:r>
      <w:bookmarkEnd w:id="5193"/>
      <w:bookmarkEnd w:id="5194"/>
      <w:bookmarkEnd w:id="5195"/>
    </w:p>
    <w:p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F54660">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F54660">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rsidR="00011D08" w:rsidRPr="00F115D2" w:rsidRDefault="00660B32" w:rsidP="008F04E6">
      <w:pPr>
        <w:pStyle w:val="List"/>
      </w:pPr>
      <w:r>
        <w:t>2.</w:t>
      </w:r>
      <w:r>
        <w:tab/>
      </w:r>
      <w:r w:rsidR="006B52C5" w:rsidRPr="006B52C5">
        <w:t>Otherwise</w:t>
      </w:r>
      <w:r w:rsidR="00C24B07">
        <w:t>:</w:t>
      </w:r>
      <w:r w:rsidR="006B52C5" w:rsidRPr="006B52C5">
        <w:t xml:space="preserve"> </w:t>
      </w:r>
    </w:p>
    <w:p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Microsoft.FSharp.Core.Operators.(=)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Microsoft.FSharp.Core.Operators.(=)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Microsoft.FSharp.Core.Operators.(=)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rsidR="00011D08" w:rsidRPr="00F115D2" w:rsidRDefault="00CF7BC3" w:rsidP="006230F9">
      <w:pPr>
        <w:pStyle w:val="Heading3"/>
      </w:pPr>
      <w:bookmarkStart w:id="5196" w:name="_Toc244432384"/>
      <w:bookmarkStart w:id="5197" w:name="_Toc244799047"/>
      <w:bookmarkStart w:id="5198" w:name="_Toc244861473"/>
      <w:bookmarkStart w:id="5199" w:name="_Toc244952085"/>
      <w:bookmarkStart w:id="5200" w:name="_Toc244432385"/>
      <w:bookmarkStart w:id="5201" w:name="_Toc244799048"/>
      <w:bookmarkStart w:id="5202" w:name="_Toc244861474"/>
      <w:bookmarkStart w:id="5203" w:name="_Toc244952086"/>
      <w:bookmarkStart w:id="5204" w:name="_Toc257733682"/>
      <w:bookmarkStart w:id="5205" w:name="_Toc270597578"/>
      <w:bookmarkStart w:id="5206" w:name="_Toc286309469"/>
      <w:bookmarkEnd w:id="5196"/>
      <w:bookmarkEnd w:id="5197"/>
      <w:bookmarkEnd w:id="5198"/>
      <w:bookmarkEnd w:id="5199"/>
      <w:bookmarkEnd w:id="5200"/>
      <w:bookmarkEnd w:id="5201"/>
      <w:bookmarkEnd w:id="5202"/>
      <w:bookmarkEnd w:id="5203"/>
      <w:r w:rsidRPr="00404279">
        <w:t>Behavior of the Generated CompareTo I</w:t>
      </w:r>
      <w:r w:rsidR="006B52C5" w:rsidRPr="00404279">
        <w:t>mplementations</w:t>
      </w:r>
      <w:bookmarkEnd w:id="5204"/>
      <w:bookmarkEnd w:id="5205"/>
      <w:bookmarkEnd w:id="5206"/>
    </w:p>
    <w:p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F54660" w:rsidRPr="00D45B24">
        <w:fldChar w:fldCharType="begin"/>
      </w:r>
      <w:r w:rsidR="00B3558F" w:rsidRPr="00D45B24">
        <w:instrText xml:space="preserve"> XE "CompareTo" </w:instrText>
      </w:r>
      <w:r w:rsidR="00F54660" w:rsidRPr="00D45B24">
        <w:fldChar w:fldCharType="end"/>
      </w:r>
      <w:r w:rsidRPr="00497D56">
        <w:t xml:space="preserve"> </w:t>
      </w:r>
      <w:r w:rsidR="00D55D80">
        <w:t>implementation</w:t>
      </w:r>
      <w:r w:rsidRPr="00497D56">
        <w:t xml:space="preserve"> is as follows:</w:t>
      </w:r>
    </w:p>
    <w:p w:rsidR="00011D08" w:rsidRPr="00391D69" w:rsidRDefault="00660B32" w:rsidP="008F04E6">
      <w:pPr>
        <w:pStyle w:val="BulletList"/>
      </w:pPr>
      <w:r>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Microsoft.FSharp.Core.Operators.compare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Microsoft.FSharp.Core.Operators.compare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rsidR="00487D68" w:rsidRDefault="00487D68" w:rsidP="008F04E6">
      <w:pPr>
        <w:pStyle w:val="Le"/>
      </w:pPr>
    </w:p>
    <w:p w:rsidR="00011D08" w:rsidRPr="00404279" w:rsidRDefault="006B52C5" w:rsidP="008F04E6">
      <w:pPr>
        <w:rPr>
          <w:lang w:val="en-GB"/>
        </w:rPr>
      </w:pPr>
      <w:r w:rsidRPr="006B52C5">
        <w:t>The first</w:t>
      </w:r>
      <w:r w:rsidR="00C0102C">
        <w:t xml:space="preserve"> few</w:t>
      </w:r>
      <w:r w:rsidRPr="006B52C5">
        <w:t xml:space="preserve"> lines of this code can be written:</w:t>
      </w:r>
    </w:p>
    <w:p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rsidR="00011D08" w:rsidRPr="00391D69" w:rsidRDefault="00CF7BC3" w:rsidP="006230F9">
      <w:pPr>
        <w:pStyle w:val="Heading3"/>
      </w:pPr>
      <w:bookmarkStart w:id="5207" w:name="_Toc244952088"/>
      <w:bookmarkStart w:id="5208" w:name="_Toc244952089"/>
      <w:bookmarkStart w:id="5209" w:name="_Toc244952090"/>
      <w:bookmarkStart w:id="5210" w:name="_Toc244952091"/>
      <w:bookmarkStart w:id="5211" w:name="_Toc244952092"/>
      <w:bookmarkStart w:id="5212" w:name="_Toc257733683"/>
      <w:bookmarkStart w:id="5213" w:name="_Toc270597579"/>
      <w:bookmarkStart w:id="5214" w:name="_Toc286309470"/>
      <w:bookmarkEnd w:id="5207"/>
      <w:bookmarkEnd w:id="5208"/>
      <w:bookmarkEnd w:id="5209"/>
      <w:bookmarkEnd w:id="5210"/>
      <w:bookmarkEnd w:id="5211"/>
      <w:r w:rsidRPr="00497D56">
        <w:t>Behavior of the G</w:t>
      </w:r>
      <w:r w:rsidR="006B52C5" w:rsidRPr="00110BB5">
        <w:t>enerated</w:t>
      </w:r>
      <w:r w:rsidRPr="00391D69">
        <w:t xml:space="preserve"> GetHashCode</w:t>
      </w:r>
      <w:r w:rsidRPr="00497D56">
        <w:t xml:space="preserve"> I</w:t>
      </w:r>
      <w:r w:rsidR="006B52C5" w:rsidRPr="00110BB5">
        <w:t>mplementations</w:t>
      </w:r>
      <w:bookmarkEnd w:id="5212"/>
      <w:bookmarkEnd w:id="5213"/>
      <w:bookmarkEnd w:id="5214"/>
    </w:p>
    <w:p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F54660">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F54660">
        <w:rPr>
          <w:lang w:eastAsia="en-GB"/>
        </w:rPr>
        <w:fldChar w:fldCharType="end"/>
      </w:r>
      <w:r w:rsidR="00DD7899">
        <w:rPr>
          <w:lang w:eastAsia="en-GB"/>
        </w:rPr>
        <w:t xml:space="preserve"> </w:t>
      </w:r>
      <w:r w:rsidRPr="00404279">
        <w:t>override implement</w:t>
      </w:r>
      <w:r w:rsidR="00CE40B7">
        <w:t>d</w:t>
      </w:r>
      <w:r w:rsidRPr="00404279">
        <w:t xml:space="preserve"> a combination hash of the structural elements of a structural type.</w:t>
      </w:r>
    </w:p>
    <w:p w:rsidR="00011D08" w:rsidRPr="00F115D2" w:rsidRDefault="006B52C5" w:rsidP="006230F9">
      <w:pPr>
        <w:pStyle w:val="Heading3"/>
      </w:pPr>
      <w:bookmarkStart w:id="5215" w:name="_Toc244952094"/>
      <w:bookmarkStart w:id="5216" w:name="_Toc257733684"/>
      <w:bookmarkStart w:id="5217" w:name="_Toc270597580"/>
      <w:bookmarkStart w:id="5218" w:name="_Toc286309471"/>
      <w:bookmarkEnd w:id="5215"/>
      <w:r w:rsidRPr="00404279">
        <w:t xml:space="preserve">Behavior of </w:t>
      </w:r>
      <w:r w:rsidR="00CE40B7">
        <w:t>H</w:t>
      </w:r>
      <w:r w:rsidRPr="00404279">
        <w:t>ash, =</w:t>
      </w:r>
      <w:r w:rsidR="00580030">
        <w:t>,</w:t>
      </w:r>
      <w:r w:rsidRPr="00404279">
        <w:t xml:space="preserve"> and </w:t>
      </w:r>
      <w:r w:rsidR="00CE40B7">
        <w:t>C</w:t>
      </w:r>
      <w:r w:rsidRPr="00404279">
        <w:t>ompare</w:t>
      </w:r>
      <w:bookmarkEnd w:id="5216"/>
      <w:bookmarkEnd w:id="5217"/>
      <w:bookmarkEnd w:id="5218"/>
    </w:p>
    <w:p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F54660" w:rsidRPr="007D4FA0">
        <w:fldChar w:fldCharType="begin"/>
      </w:r>
      <w:r w:rsidR="00B3558F" w:rsidRPr="007D4FA0">
        <w:instrText xml:space="preserve"> XE "hash function" </w:instrText>
      </w:r>
      <w:r w:rsidR="00F54660" w:rsidRPr="007D4FA0">
        <w:fldChar w:fldCharType="end"/>
      </w:r>
      <w:r w:rsidR="00F54660" w:rsidRPr="007D4FA0">
        <w:fldChar w:fldCharType="begin"/>
      </w:r>
      <w:r w:rsidR="00DD7899" w:rsidRPr="007D4FA0">
        <w:instrText xml:space="preserve"> XE "= function" </w:instrText>
      </w:r>
      <w:r w:rsidR="00F54660"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F54660" w:rsidRPr="007D4FA0">
        <w:fldChar w:fldCharType="begin"/>
      </w:r>
      <w:r w:rsidR="00B3558F" w:rsidRPr="007D4FA0">
        <w:instrText xml:space="preserve"> XE "compare function" </w:instrText>
      </w:r>
      <w:r w:rsidR="00F54660"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rsidR="00011D08" w:rsidRPr="00F329AB" w:rsidRDefault="006B52C5" w:rsidP="008F04E6">
      <w:pPr>
        <w:pStyle w:val="BulletList"/>
      </w:pPr>
      <w:r w:rsidRPr="00F329AB">
        <w:t>Ordinal comparison for strings</w:t>
      </w:r>
    </w:p>
    <w:p w:rsidR="00011D08" w:rsidRPr="00F115D2" w:rsidRDefault="006B52C5" w:rsidP="008F04E6">
      <w:pPr>
        <w:pStyle w:val="BulletList"/>
      </w:pPr>
      <w:r w:rsidRPr="00404279">
        <w:t>Structural comparison for arrays</w:t>
      </w:r>
    </w:p>
    <w:p w:rsidR="006B52C5" w:rsidRPr="00404279" w:rsidRDefault="006B52C5" w:rsidP="008F04E6">
      <w:pPr>
        <w:pStyle w:val="BulletList"/>
        <w:rPr>
          <w:lang w:val="en-GB"/>
        </w:rPr>
      </w:pPr>
      <w:r w:rsidRPr="00404279">
        <w:t xml:space="preserve">Natural ordering for native integers (which do not support </w:t>
      </w:r>
      <w:r w:rsidRPr="006B52C5">
        <w:rPr>
          <w:rStyle w:val="CodeInline"/>
        </w:rPr>
        <w:t>System.IComparable</w:t>
      </w:r>
      <w:r w:rsidRPr="00497D56">
        <w:t>)</w:t>
      </w:r>
    </w:p>
    <w:p w:rsidR="00011D08" w:rsidRPr="00EC2BEA" w:rsidRDefault="006B52C5" w:rsidP="00EC2BEA">
      <w:pPr>
        <w:pStyle w:val="Heading4"/>
      </w:pPr>
      <w:r w:rsidRPr="00EC2BEA">
        <w:t>Pseudocode for Microsoft.FSharp.Core.Operators.compare</w:t>
      </w:r>
    </w:p>
    <w:p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rsidR="00011D08" w:rsidRPr="00E42689" w:rsidRDefault="006B52C5" w:rsidP="00C24B07">
      <w:pPr>
        <w:pStyle w:val="CodeExample"/>
        <w:tabs>
          <w:tab w:val="left" w:pos="6469"/>
        </w:tabs>
      </w:pPr>
      <w:r w:rsidRPr="00E42689">
        <w:t xml:space="preserve">open System </w:t>
      </w:r>
      <w:r w:rsidR="00C24B07">
        <w:tab/>
      </w:r>
    </w:p>
    <w:p w:rsidR="00011D08" w:rsidRPr="00E42689" w:rsidRDefault="00011D08" w:rsidP="00011D08">
      <w:pPr>
        <w:pStyle w:val="CodeExample"/>
      </w:pPr>
    </w:p>
    <w:p w:rsidR="00011D08" w:rsidRPr="005C5C0B" w:rsidRDefault="006B52C5" w:rsidP="00011D08">
      <w:pPr>
        <w:pStyle w:val="CodeExample"/>
        <w:rPr>
          <w:rStyle w:val="Italic"/>
        </w:rPr>
      </w:pPr>
      <w:r w:rsidRPr="005C5C0B">
        <w:rPr>
          <w:rStyle w:val="Italic"/>
        </w:rPr>
        <w:t>/// Pseudo code for code implementation of generic comparison.</w:t>
      </w:r>
    </w:p>
    <w:p w:rsidR="00011D08" w:rsidRPr="00F115D2" w:rsidRDefault="006B52C5" w:rsidP="00011D08">
      <w:pPr>
        <w:pStyle w:val="CodeExample"/>
      </w:pPr>
      <w:r w:rsidRPr="00404279">
        <w:t xml:space="preserve">let rec compare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 yobj  with </w:t>
      </w:r>
    </w:p>
    <w:p w:rsidR="00011D08" w:rsidRPr="00F115D2" w:rsidRDefault="006B52C5" w:rsidP="00011D08">
      <w:pPr>
        <w:pStyle w:val="CodeExample"/>
      </w:pPr>
      <w:r w:rsidRPr="00404279">
        <w:t xml:space="preserve">    | null,</w:t>
      </w:r>
      <w:r w:rsidR="00C76224" w:rsidRPr="00404279">
        <w:t xml:space="preserve"> </w:t>
      </w:r>
      <w:r w:rsidRPr="00404279">
        <w:t>null -&gt; 0</w:t>
      </w:r>
    </w:p>
    <w:p w:rsidR="00011D08" w:rsidRPr="00F115D2" w:rsidRDefault="006B52C5" w:rsidP="00011D08">
      <w:pPr>
        <w:pStyle w:val="CodeExample"/>
      </w:pPr>
      <w:r w:rsidRPr="00404279">
        <w:t xml:space="preserve">    | null,</w:t>
      </w:r>
      <w:r w:rsidR="00C76224" w:rsidRPr="00404279">
        <w:t xml:space="preserve"> </w:t>
      </w:r>
      <w:r w:rsidRPr="00404279">
        <w:t>_ -&gt; -1</w:t>
      </w:r>
    </w:p>
    <w:p w:rsidR="00011D08" w:rsidRPr="00F115D2" w:rsidRDefault="006B52C5" w:rsidP="00011D08">
      <w:pPr>
        <w:pStyle w:val="CodeExample"/>
      </w:pPr>
      <w:r w:rsidRPr="00404279">
        <w:t xml:space="preserve">    | _,</w:t>
      </w:r>
      <w:r w:rsidR="00C76224" w:rsidRPr="00404279">
        <w:t xml:space="preserve"> </w:t>
      </w:r>
      <w:r w:rsidRPr="00404279">
        <w:t>null -&gt; 1</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Use Ordinal comparison for strings</w:t>
      </w:r>
    </w:p>
    <w:p w:rsidR="00011D08" w:rsidRPr="00F115D2" w:rsidRDefault="006B52C5" w:rsidP="00011D08">
      <w:pPr>
        <w:pStyle w:val="CodeExample"/>
      </w:pPr>
      <w:r w:rsidRPr="00404279">
        <w:t xml:space="preserve">    | (:? string as x),(:? string as y) -&gt; </w:t>
      </w:r>
    </w:p>
    <w:p w:rsidR="00011D08" w:rsidRPr="00F115D2" w:rsidRDefault="006B52C5" w:rsidP="00011D08">
      <w:pPr>
        <w:pStyle w:val="CodeExample"/>
      </w:pPr>
      <w:r w:rsidRPr="00404279">
        <w:t xml:space="preserve">        String.CompareOrdinal(x,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w:t>
      </w:r>
      <w:r w:rsidR="00C76224" w:rsidRPr="00404279">
        <w:t>|</w:t>
      </w:r>
      <w:r w:rsidRPr="00404279">
        <w:t xml:space="preserve"> (:? Array as arr1), (:? Array as arr2) -&gt;</w:t>
      </w:r>
    </w:p>
    <w:p w:rsidR="00011D08" w:rsidRPr="005C5C0B" w:rsidRDefault="006B52C5" w:rsidP="00011D08">
      <w:pPr>
        <w:pStyle w:val="CodeExample"/>
        <w:rPr>
          <w:rStyle w:val="Italic"/>
        </w:rPr>
      </w:pPr>
      <w:r w:rsidRPr="005C5C0B">
        <w:rPr>
          <w:rStyle w:val="Italic"/>
        </w:rPr>
        <w:t xml:space="preserve">        ... compare the arrays by rank, lengths and elements ...</w:t>
      </w:r>
    </w:p>
    <w:p w:rsidR="00011D08" w:rsidRPr="00F115D2" w:rsidRDefault="006B52C5" w:rsidP="00011D08">
      <w:pPr>
        <w:pStyle w:val="CodeExample"/>
      </w:pPr>
      <w:r w:rsidRPr="00404279">
        <w:t xml:space="preserve">    | (:? nativeint as x),(:? nativeint as y) -&gt; </w:t>
      </w:r>
    </w:p>
    <w:p w:rsidR="00011D08" w:rsidRPr="005C5C0B" w:rsidRDefault="006B52C5" w:rsidP="00011D08">
      <w:pPr>
        <w:pStyle w:val="CodeExample"/>
        <w:rPr>
          <w:rStyle w:val="Italic"/>
        </w:rPr>
      </w:pPr>
      <w:r w:rsidRPr="005C5C0B">
        <w:rPr>
          <w:rStyle w:val="Italic"/>
        </w:rPr>
        <w:t xml:space="preserve">        ... compare the native integers x and y....</w:t>
      </w:r>
    </w:p>
    <w:p w:rsidR="00011D08" w:rsidRPr="00F115D2" w:rsidRDefault="006B52C5" w:rsidP="00011D08">
      <w:pPr>
        <w:pStyle w:val="CodeExample"/>
      </w:pPr>
      <w:r w:rsidRPr="00404279">
        <w:t xml:space="preserve">    | (:? unativeint as x),(:? unativeint as y) -&gt; </w:t>
      </w:r>
    </w:p>
    <w:p w:rsidR="00011D08" w:rsidRPr="005C5C0B" w:rsidRDefault="006B52C5" w:rsidP="00011D08">
      <w:pPr>
        <w:pStyle w:val="CodeExample"/>
        <w:rPr>
          <w:rStyle w:val="Italic"/>
        </w:rPr>
      </w:pPr>
      <w:r w:rsidRPr="005C5C0B">
        <w:rPr>
          <w:rStyle w:val="Italic"/>
        </w:rPr>
        <w:t xml:space="preserve">        ... compare the unsigned integers x and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Check for IComparable</w:t>
      </w:r>
    </w:p>
    <w:p w:rsidR="00011D08" w:rsidRPr="00F115D2" w:rsidRDefault="006B52C5" w:rsidP="00011D08">
      <w:pPr>
        <w:pStyle w:val="CodeExample"/>
      </w:pPr>
      <w:r w:rsidRPr="00404279">
        <w:t xml:space="preserve">    | (:? IComparable as x),_ -&gt; x.CompareTo(yobj)</w:t>
      </w:r>
    </w:p>
    <w:p w:rsidR="00011D08" w:rsidRPr="00F115D2" w:rsidRDefault="006B52C5" w:rsidP="00011D08">
      <w:pPr>
        <w:pStyle w:val="CodeExample"/>
      </w:pPr>
      <w:r w:rsidRPr="00404279">
        <w:t xml:space="preserve">    | _,(:? IComparable as yc) -&gt; -(sign(yc.CompareTo(xobj)))</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raise a runtime error</w:t>
      </w:r>
    </w:p>
    <w:p w:rsidR="00011D08" w:rsidRPr="00F115D2" w:rsidRDefault="006B52C5" w:rsidP="00011D08">
      <w:pPr>
        <w:pStyle w:val="CodeExample"/>
      </w:pPr>
      <w:r w:rsidRPr="00404279">
        <w:t xml:space="preserve">    | _ -&gt; raise (new ArgumentException(...))</w:t>
      </w:r>
    </w:p>
    <w:p w:rsidR="00011D08" w:rsidRPr="00F115D2" w:rsidRDefault="00011D08" w:rsidP="00011D08">
      <w:pPr>
        <w:pStyle w:val="CodeExample"/>
      </w:pPr>
    </w:p>
    <w:p w:rsidR="00011D08" w:rsidRPr="00F115D2" w:rsidRDefault="006B52C5" w:rsidP="00EC2BEA">
      <w:pPr>
        <w:pStyle w:val="Heading4"/>
      </w:pPr>
      <w:r w:rsidRPr="006B52C5">
        <w:t>Pseudo code for Microsoft.FSharp.Core.Operators.(=)</w:t>
      </w:r>
    </w:p>
    <w:p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rsidR="00011D08" w:rsidRPr="00E42689" w:rsidRDefault="006B52C5" w:rsidP="00011D08">
      <w:pPr>
        <w:pStyle w:val="CodeExample"/>
      </w:pPr>
      <w:r w:rsidRPr="00E42689">
        <w:t xml:space="preserve">open System </w:t>
      </w:r>
    </w:p>
    <w:p w:rsidR="00011D08" w:rsidRPr="005C5C0B" w:rsidRDefault="00011D08" w:rsidP="00011D08">
      <w:pPr>
        <w:pStyle w:val="CodeExample"/>
        <w:rPr>
          <w:rStyle w:val="Italic"/>
        </w:rPr>
      </w:pPr>
    </w:p>
    <w:p w:rsidR="00011D08" w:rsidRPr="005C5C0B" w:rsidRDefault="006B52C5" w:rsidP="00011D08">
      <w:pPr>
        <w:pStyle w:val="CodeExample"/>
        <w:rPr>
          <w:rStyle w:val="Italic"/>
        </w:rPr>
      </w:pPr>
      <w:r w:rsidRPr="005C5C0B">
        <w:rPr>
          <w:rStyle w:val="Italic"/>
        </w:rPr>
        <w:t>/// Pseudo code for core implementation of generic equality.</w:t>
      </w:r>
    </w:p>
    <w:p w:rsidR="00011D08" w:rsidRPr="00F115D2" w:rsidRDefault="006B52C5" w:rsidP="00011D08">
      <w:pPr>
        <w:pStyle w:val="CodeExample"/>
      </w:pPr>
      <w:r w:rsidRPr="00404279">
        <w:t xml:space="preserve">let rec (=)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xobj,yobj with </w:t>
      </w:r>
    </w:p>
    <w:p w:rsidR="00011D08" w:rsidRPr="00F115D2" w:rsidRDefault="006B52C5" w:rsidP="00011D08">
      <w:pPr>
        <w:pStyle w:val="CodeExample"/>
      </w:pPr>
      <w:r w:rsidRPr="00404279">
        <w:t xml:space="preserve">       | null,null -&gt; true</w:t>
      </w:r>
    </w:p>
    <w:p w:rsidR="00011D08" w:rsidRPr="00F115D2" w:rsidRDefault="006B52C5" w:rsidP="00011D08">
      <w:pPr>
        <w:pStyle w:val="CodeExample"/>
      </w:pPr>
      <w:r w:rsidRPr="00404279">
        <w:t xml:space="preserve">       | null,_ -&gt; false</w:t>
      </w:r>
    </w:p>
    <w:p w:rsidR="00011D08" w:rsidRPr="00F115D2" w:rsidRDefault="006B52C5" w:rsidP="00011D08">
      <w:pPr>
        <w:pStyle w:val="CodeExample"/>
      </w:pPr>
      <w:r w:rsidRPr="00404279">
        <w:t xml:space="preserve">       | _,null -&gt; false</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 (:? Array as arr1), (:? Array as arr2) -&gt; </w:t>
      </w:r>
    </w:p>
    <w:p w:rsidR="00011D08" w:rsidRPr="00F115D2" w:rsidRDefault="006B52C5" w:rsidP="00011D08">
      <w:pPr>
        <w:pStyle w:val="CodeExample"/>
      </w:pPr>
      <w:r w:rsidRPr="00404279">
        <w:t xml:space="preserve">            ... compare the arrays by rank, lengths and elements ...</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Ensure NaN semantics on recursive calls</w:t>
      </w:r>
    </w:p>
    <w:p w:rsidR="00011D08" w:rsidRPr="00F115D2" w:rsidRDefault="006B52C5" w:rsidP="00011D08">
      <w:pPr>
        <w:pStyle w:val="CodeExample"/>
      </w:pPr>
      <w:r w:rsidRPr="00404279">
        <w:t xml:space="preserve">       | (:? float as f1), (:? float as f2) -&gt; </w:t>
      </w:r>
    </w:p>
    <w:p w:rsidR="00011D08" w:rsidRPr="00F115D2" w:rsidRDefault="006B52C5" w:rsidP="00011D08">
      <w:pPr>
        <w:pStyle w:val="CodeExample"/>
      </w:pPr>
      <w:r w:rsidRPr="00404279">
        <w:t xml:space="preserve">            ... IEEE equality on f1 and f2...</w:t>
      </w:r>
    </w:p>
    <w:p w:rsidR="00011D08" w:rsidRPr="00F115D2" w:rsidRDefault="006B52C5" w:rsidP="00011D08">
      <w:pPr>
        <w:pStyle w:val="CodeExample"/>
      </w:pPr>
      <w:r w:rsidRPr="00404279">
        <w:t xml:space="preserve">       | (:? float32 as f1), (:? float32 as f2) -&gt; </w:t>
      </w:r>
    </w:p>
    <w:p w:rsidR="00011D08" w:rsidRPr="00F115D2" w:rsidRDefault="006B52C5" w:rsidP="00011D08">
      <w:pPr>
        <w:pStyle w:val="CodeExample"/>
      </w:pPr>
      <w:r w:rsidRPr="00404279">
        <w:t xml:space="preserve">            ... IEEE equality on f1 and f2...</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use Object.Equals. This is reference equality</w:t>
      </w:r>
    </w:p>
    <w:p w:rsidR="00011D08" w:rsidRPr="005C5C0B" w:rsidRDefault="006B52C5" w:rsidP="00011D08">
      <w:pPr>
        <w:pStyle w:val="CodeExample"/>
        <w:rPr>
          <w:rStyle w:val="Italic"/>
        </w:rPr>
      </w:pPr>
      <w:r w:rsidRPr="005C5C0B">
        <w:rPr>
          <w:rStyle w:val="Italic"/>
        </w:rPr>
        <w:t xml:space="preserve">       // for reference types unless an override is provided (implicitly</w:t>
      </w:r>
    </w:p>
    <w:p w:rsidR="00011D08" w:rsidRPr="005C5C0B" w:rsidRDefault="006B52C5" w:rsidP="00011D08">
      <w:pPr>
        <w:pStyle w:val="CodeExample"/>
        <w:rPr>
          <w:rStyle w:val="Italic"/>
        </w:rPr>
      </w:pPr>
      <w:r w:rsidRPr="005C5C0B">
        <w:rPr>
          <w:rStyle w:val="Italic"/>
        </w:rPr>
        <w:t xml:space="preserve">       // or explicitly).</w:t>
      </w:r>
    </w:p>
    <w:p w:rsidR="00011D08" w:rsidRPr="00F115D2" w:rsidRDefault="006B52C5" w:rsidP="00011D08">
      <w:pPr>
        <w:pStyle w:val="CodeExample"/>
      </w:pPr>
      <w:r w:rsidRPr="00404279">
        <w:t xml:space="preserve">       | _ -&gt; xobj.Equals(yobj)</w:t>
      </w:r>
    </w:p>
    <w:p w:rsidR="00A26F81" w:rsidRPr="00C77CDB" w:rsidRDefault="006B52C5" w:rsidP="00CD645A">
      <w:pPr>
        <w:pStyle w:val="Heading1"/>
      </w:pPr>
      <w:bookmarkStart w:id="5219" w:name="_Toc244952096"/>
      <w:bookmarkStart w:id="5220" w:name="_Toc244952097"/>
      <w:bookmarkStart w:id="5221" w:name="_Toc257733685"/>
      <w:bookmarkStart w:id="5222" w:name="_Toc270597581"/>
      <w:bookmarkStart w:id="5223" w:name="_Toc286309472"/>
      <w:bookmarkEnd w:id="5219"/>
      <w:bookmarkEnd w:id="5220"/>
      <w:r w:rsidRPr="00404279">
        <w:t>Units Of Measure</w:t>
      </w:r>
      <w:bookmarkEnd w:id="5221"/>
      <w:bookmarkEnd w:id="5222"/>
      <w:bookmarkEnd w:id="5223"/>
    </w:p>
    <w:p w:rsidR="003A6B33" w:rsidRDefault="006B52C5" w:rsidP="00011D08">
      <w:r w:rsidRPr="00404279">
        <w:t xml:space="preserve">F# supports static checking of </w:t>
      </w:r>
      <w:r w:rsidRPr="00B81F48">
        <w:rPr>
          <w:rStyle w:val="Italic"/>
        </w:rPr>
        <w:t>units of measure</w:t>
      </w:r>
      <w:r w:rsidR="00F54660">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F54660">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F54660">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F54660">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rsidR="00011D08" w:rsidRDefault="003A6B33" w:rsidP="008F04E6">
      <w:pPr>
        <w:pStyle w:val="BulletList"/>
      </w:pPr>
      <w:r>
        <w:t>Measures</w:t>
      </w:r>
      <w:r w:rsidR="006B52C5" w:rsidRPr="00404279">
        <w:t xml:space="preserve"> are supported by special syntax.</w:t>
      </w:r>
    </w:p>
    <w:p w:rsidR="00660E5E" w:rsidRDefault="00660E5E" w:rsidP="008F04E6">
      <w:pPr>
        <w:pStyle w:val="Le"/>
      </w:pPr>
    </w:p>
    <w:p w:rsidR="005F7F85" w:rsidRPr="00110BB5" w:rsidRDefault="005F7F85" w:rsidP="005F7F85">
      <w:r w:rsidRPr="00404279">
        <w:t>The syntax of constants (§</w:t>
      </w:r>
      <w:r w:rsidR="00F54660" w:rsidRPr="00F329AB">
        <w:fldChar w:fldCharType="begin"/>
      </w:r>
      <w:r w:rsidRPr="00404279">
        <w:instrText xml:space="preserve"> REF _Ref203191876 \r \h </w:instrText>
      </w:r>
      <w:r w:rsidR="00F54660" w:rsidRPr="00F329AB">
        <w:fldChar w:fldCharType="separate"/>
      </w:r>
      <w:r w:rsidR="00340C81">
        <w:t>4.3</w:t>
      </w:r>
      <w:r w:rsidR="00F54660"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measure-literal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rsidR="002E550A" w:rsidRPr="00355E9F" w:rsidRDefault="002E550A"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rsidR="0093491C" w:rsidRDefault="002E550A" w:rsidP="0093491C">
      <w:r>
        <w:t xml:space="preserve">Measure definitions </w:t>
      </w:r>
      <w:r w:rsidR="006B52C5" w:rsidRPr="00404279">
        <w:t xml:space="preserve">use </w:t>
      </w:r>
      <w:r>
        <w:t xml:space="preserve">the </w:t>
      </w:r>
      <w:r w:rsidR="006B52C5" w:rsidRPr="00404279">
        <w:t xml:space="preserve">special </w:t>
      </w:r>
      <w:r w:rsidR="00F54660" w:rsidRPr="00EA237C">
        <w:fldChar w:fldCharType="begin"/>
      </w:r>
      <w:r w:rsidR="0093491C" w:rsidRPr="00EA237C">
        <w:instrText xml:space="preserve"> XE "attributes:Measure" </w:instrText>
      </w:r>
      <w:r w:rsidR="00F54660"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F54660" w:rsidRPr="00EA237C">
        <w:fldChar w:fldCharType="begin"/>
      </w:r>
      <w:r w:rsidR="00B3558F" w:rsidRPr="00EA237C">
        <w:instrText xml:space="preserve"> XE "Measure attribute" </w:instrText>
      </w:r>
      <w:r w:rsidR="00F54660"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rsidR="006B6E21" w:rsidRDefault="006B52C5">
      <w:pPr>
        <w:keepNext/>
      </w:pPr>
      <w:r w:rsidRPr="00404279">
        <w:t>Here is a simple example:</w:t>
      </w:r>
    </w:p>
    <w:p w:rsidR="00011D08" w:rsidRPr="00F115D2" w:rsidRDefault="006B52C5" w:rsidP="00CB0A95">
      <w:pPr>
        <w:pStyle w:val="CodeExplanation"/>
      </w:pPr>
      <w:r w:rsidRPr="00404279">
        <w:t>[&lt;Measure&gt;] type m</w:t>
      </w:r>
      <w:r w:rsidRPr="00404279">
        <w:tab/>
      </w:r>
      <w:r w:rsidRPr="00404279">
        <w:tab/>
      </w:r>
      <w:r w:rsidRPr="00404279">
        <w:tab/>
        <w:t>// base measure: meters</w:t>
      </w:r>
    </w:p>
    <w:p w:rsidR="00011D08" w:rsidRPr="00F115D2" w:rsidRDefault="006B52C5" w:rsidP="00CB0A95">
      <w:pPr>
        <w:pStyle w:val="CodeExplanation"/>
      </w:pPr>
      <w:r w:rsidRPr="00404279">
        <w:t>[&lt;Measure&gt;] type s</w:t>
      </w:r>
      <w:r w:rsidRPr="00404279">
        <w:tab/>
      </w:r>
      <w:r w:rsidRPr="00404279">
        <w:tab/>
      </w:r>
      <w:r w:rsidRPr="00404279">
        <w:tab/>
        <w:t>// base measure: seconds</w:t>
      </w:r>
    </w:p>
    <w:p w:rsidR="00011D08" w:rsidRPr="00F115D2" w:rsidRDefault="006B52C5" w:rsidP="00CB0A95">
      <w:pPr>
        <w:pStyle w:val="CodeExplanation"/>
      </w:pPr>
      <w:r w:rsidRPr="00404279">
        <w:t>[&lt;Measure&gt;] type sqm = m^2</w:t>
      </w:r>
      <w:r w:rsidRPr="00404279">
        <w:tab/>
      </w:r>
      <w:r w:rsidRPr="00404279">
        <w:tab/>
        <w:t>// derived measure: square meters</w:t>
      </w:r>
    </w:p>
    <w:p w:rsidR="00011D08" w:rsidRPr="00F115D2" w:rsidRDefault="006B52C5" w:rsidP="00CB0A95">
      <w:pPr>
        <w:pStyle w:val="CodeExplanation"/>
      </w:pPr>
      <w:r w:rsidRPr="00404279">
        <w:t xml:space="preserve">let areaOfTriangle (baseLength:float&lt;m&gt;, height:float&lt;m&gt;) : float&lt;sqm&gt; = </w:t>
      </w:r>
    </w:p>
    <w:p w:rsidR="00011D08" w:rsidRPr="00F115D2" w:rsidRDefault="006B52C5" w:rsidP="00CB0A95">
      <w:pPr>
        <w:pStyle w:val="CodeExplanation"/>
      </w:pPr>
      <w:r w:rsidRPr="00404279">
        <w:t xml:space="preserve">    baseLength*height/2.0</w:t>
      </w:r>
    </w:p>
    <w:p w:rsidR="00011D08" w:rsidRPr="00F115D2" w:rsidRDefault="00011D08" w:rsidP="00CB0A95">
      <w:pPr>
        <w:pStyle w:val="CodeExplanation"/>
      </w:pPr>
    </w:p>
    <w:p w:rsidR="00011D08" w:rsidRPr="00F115D2" w:rsidRDefault="006B52C5" w:rsidP="00CB0A95">
      <w:pPr>
        <w:pStyle w:val="CodeExplanation"/>
      </w:pPr>
      <w:r w:rsidRPr="00404279">
        <w:t>let distanceTravelled (speed:float&lt;m/s&gt;, time:float&lt;s&gt;) : float&lt;m&gt; = speed*time</w:t>
      </w:r>
    </w:p>
    <w:p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rsidR="00011D08" w:rsidRPr="00F115D2" w:rsidRDefault="002E550A" w:rsidP="00011D08">
      <w:pPr>
        <w:pStyle w:val="CodeExplanation"/>
      </w:pPr>
      <w:r>
        <w:t>let sqr (x:float&lt;_&gt;) = x*x</w:t>
      </w:r>
    </w:p>
    <w:p w:rsidR="002E550A" w:rsidRPr="00182FAE" w:rsidRDefault="002E550A" w:rsidP="00182FAE">
      <w:pPr>
        <w:pStyle w:val="CodeExplanation"/>
      </w:pPr>
    </w:p>
    <w:p w:rsidR="002E550A" w:rsidRPr="00F115D2" w:rsidRDefault="002E550A" w:rsidP="002E550A">
      <w:pPr>
        <w:pStyle w:val="CodeExplanation"/>
      </w:pPr>
      <w:r w:rsidRPr="00404279">
        <w:t>let sumOfSquares</w:t>
      </w:r>
      <w:r>
        <w:t xml:space="preserve"> x y = sqr x + sqr y</w:t>
      </w:r>
    </w:p>
    <w:p w:rsidR="00011D08" w:rsidRPr="00F115D2" w:rsidRDefault="002E550A" w:rsidP="002E550A">
      <w:r>
        <w:t>The inferred types are:</w:t>
      </w:r>
    </w:p>
    <w:p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rsidR="00011D08" w:rsidRPr="00182FAE" w:rsidRDefault="00011D08" w:rsidP="00182FAE">
      <w:pPr>
        <w:pStyle w:val="CodeExplanation"/>
      </w:pPr>
    </w:p>
    <w:p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rsidR="00011D08" w:rsidRPr="00F115D2" w:rsidRDefault="00011D08" w:rsidP="00011D08">
      <w:pPr>
        <w:pStyle w:val="CodeExplanation"/>
      </w:pPr>
    </w:p>
    <w:p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rsidR="00A26F81" w:rsidRPr="00C77CDB" w:rsidRDefault="002E550A" w:rsidP="00E104DD">
      <w:pPr>
        <w:pStyle w:val="Heading2"/>
      </w:pPr>
      <w:bookmarkStart w:id="5224" w:name="_Toc270597582"/>
      <w:bookmarkStart w:id="5225" w:name="_Toc286309473"/>
      <w:bookmarkStart w:id="5226" w:name="_Toc257733686"/>
      <w:r>
        <w:t>Measures</w:t>
      </w:r>
      <w:bookmarkEnd w:id="5224"/>
      <w:bookmarkEnd w:id="5225"/>
    </w:p>
    <w:p w:rsidR="002E550A" w:rsidRDefault="002E550A" w:rsidP="002E550A">
      <w:r>
        <w:t>M</w:t>
      </w:r>
      <w:r w:rsidRPr="00E42689">
        <w:t>easures</w:t>
      </w:r>
      <w:r w:rsidR="00F54660">
        <w:fldChar w:fldCharType="begin"/>
      </w:r>
      <w:r w:rsidR="0093491C">
        <w:instrText xml:space="preserve"> XE "</w:instrText>
      </w:r>
      <w:r w:rsidR="0093491C" w:rsidRPr="000D1E70">
        <w:instrText>measures:building blocks of</w:instrText>
      </w:r>
      <w:r w:rsidR="0093491C">
        <w:instrText xml:space="preserve">" </w:instrText>
      </w:r>
      <w:r w:rsidR="00F54660">
        <w:fldChar w:fldCharType="end"/>
      </w:r>
      <w:r w:rsidRPr="00E42689">
        <w:t xml:space="preserve"> are built from</w:t>
      </w:r>
      <w:r w:rsidR="00747379">
        <w:t>:</w:t>
      </w:r>
      <w:r w:rsidRPr="00E42689">
        <w:t xml:space="preserve"> </w:t>
      </w:r>
    </w:p>
    <w:p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commentRangeStart w:id="5227"/>
      <w:commentRangeStart w:id="5228"/>
      <w:r w:rsidRPr="00EB3490">
        <w:rPr>
          <w:rStyle w:val="CodeInlineItalic"/>
        </w:rPr>
        <w:t>measure</w:t>
      </w:r>
      <w:r w:rsidRPr="00EB3490">
        <w:rPr>
          <w:rStyle w:val="CodeInline"/>
        </w:rPr>
        <w:t xml:space="preserve"> *</w:t>
      </w:r>
      <w:r w:rsidRPr="00EB3490">
        <w:rPr>
          <w:rStyle w:val="CodeInlineItalic"/>
        </w:rPr>
        <w:t xml:space="preserve"> measure</w:t>
      </w:r>
      <w:r>
        <w:t>.</w:t>
      </w:r>
    </w:p>
    <w:p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commentRangeEnd w:id="5227"/>
      <w:r w:rsidR="00747379">
        <w:rPr>
          <w:rStyle w:val="CommentReference"/>
        </w:rPr>
        <w:commentReference w:id="5227"/>
      </w:r>
      <w:commentRangeEnd w:id="5228"/>
      <w:r w:rsidR="00B800E2">
        <w:rPr>
          <w:rStyle w:val="CommentReference"/>
          <w:rFonts w:eastAsiaTheme="minorHAnsi" w:cstheme="minorBidi"/>
        </w:rPr>
        <w:commentReference w:id="5228"/>
      </w:r>
    </w:p>
    <w:p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rsidR="00747379" w:rsidRDefault="00747379" w:rsidP="002E550A">
      <w:r>
        <w:t xml:space="preserve">The precedence of operations involving measure is similar to that for </w:t>
      </w:r>
      <w:r w:rsidR="00C22DC4">
        <w:t>floating-point</w:t>
      </w:r>
      <w:r w:rsidR="002E550A" w:rsidRPr="00404279">
        <w:t xml:space="preserve"> expressions,</w:t>
      </w:r>
      <w:r>
        <w:t xml:space="preserve"> with </w:t>
      </w:r>
    </w:p>
    <w:p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w:t>
      </w:r>
      <w:commentRangeStart w:id="5229"/>
      <w:commentRangeStart w:id="5230"/>
      <w:r w:rsidR="002E550A" w:rsidRPr="00404279">
        <w:t xml:space="preserve">juxtaposition </w:t>
      </w:r>
      <w:commentRangeEnd w:id="5229"/>
      <w:r>
        <w:rPr>
          <w:rStyle w:val="CommentReference"/>
          <w:rFonts w:eastAsiaTheme="minorHAnsi" w:cstheme="minorBidi"/>
        </w:rPr>
        <w:commentReference w:id="5229"/>
      </w:r>
      <w:commentRangeEnd w:id="5230"/>
      <w:r w:rsidR="00B800E2">
        <w:rPr>
          <w:rStyle w:val="CommentReference"/>
          <w:rFonts w:eastAsiaTheme="minorHAnsi" w:cstheme="minorBidi"/>
        </w:rPr>
        <w:commentReference w:id="5230"/>
      </w:r>
      <w:r>
        <w:t>has higher 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rsidR="00A26F81" w:rsidRPr="00C77CDB" w:rsidRDefault="006B52C5" w:rsidP="00E104DD">
      <w:pPr>
        <w:pStyle w:val="Heading2"/>
      </w:pPr>
      <w:bookmarkStart w:id="5231" w:name="_Toc270597583"/>
      <w:bookmarkStart w:id="5232" w:name="_Toc286309474"/>
      <w:r w:rsidRPr="00404279">
        <w:t>Constants</w:t>
      </w:r>
      <w:bookmarkEnd w:id="5226"/>
      <w:r w:rsidRPr="00404279">
        <w:t xml:space="preserve"> </w:t>
      </w:r>
      <w:r w:rsidR="000F4D9F">
        <w:t>Annotated by Measures</w:t>
      </w:r>
      <w:bookmarkEnd w:id="5231"/>
      <w:bookmarkEnd w:id="5232"/>
    </w:p>
    <w:p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rsidR="000F4D9F" w:rsidRPr="00F115D2" w:rsidRDefault="000F4D9F" w:rsidP="00011D08">
      <w:r>
        <w:t>Measure annotations on constants</w:t>
      </w:r>
      <w:r w:rsidR="00F54660">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F54660">
        <w:fldChar w:fldCharType="end"/>
      </w:r>
      <w:r>
        <w:t xml:space="preserve"> may not include measure variables.</w:t>
      </w:r>
    </w:p>
    <w:p w:rsidR="00011D08" w:rsidRPr="00F115D2" w:rsidRDefault="006B52C5" w:rsidP="00011D08">
      <w:r w:rsidRPr="00404279">
        <w:t>Here are some examples</w:t>
      </w:r>
      <w:r w:rsidR="00EE5783">
        <w:t xml:space="preserve"> of annotated constants</w:t>
      </w:r>
      <w:r w:rsidRPr="00404279">
        <w:t>:</w:t>
      </w:r>
    </w:p>
    <w:p w:rsidR="00011D08" w:rsidRPr="00F115D2" w:rsidRDefault="006B52C5" w:rsidP="00011D08">
      <w:pPr>
        <w:pStyle w:val="CodeExample"/>
      </w:pPr>
      <w:r w:rsidRPr="00404279">
        <w:t>let earthGravity = 9.81f&lt;m/s^2&gt;</w:t>
      </w:r>
    </w:p>
    <w:p w:rsidR="00011D08" w:rsidRPr="00F115D2" w:rsidRDefault="006B52C5" w:rsidP="00011D08">
      <w:pPr>
        <w:pStyle w:val="CodeExample"/>
      </w:pPr>
      <w:r w:rsidRPr="00404279">
        <w:t>let atmosphere = 101325.0&lt;N m^-2&gt;</w:t>
      </w:r>
      <w:r w:rsidRPr="00404279">
        <w:br/>
        <w:t>let zero = 0.0f&lt;_&gt;</w:t>
      </w:r>
    </w:p>
    <w:p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rsidR="00A26F81" w:rsidRPr="00C77CDB" w:rsidRDefault="000F4D9F" w:rsidP="00E104DD">
      <w:pPr>
        <w:pStyle w:val="Heading2"/>
      </w:pPr>
      <w:bookmarkStart w:id="5233" w:name="_Toc233521541"/>
      <w:bookmarkStart w:id="5234" w:name="_Toc234037797"/>
      <w:bookmarkStart w:id="5235" w:name="_Toc234038878"/>
      <w:bookmarkStart w:id="5236" w:name="_Toc234041334"/>
      <w:bookmarkStart w:id="5237" w:name="_Toc234049208"/>
      <w:bookmarkStart w:id="5238" w:name="_Toc234049782"/>
      <w:bookmarkStart w:id="5239" w:name="_Toc234054554"/>
      <w:bookmarkStart w:id="5240" w:name="_Toc234055681"/>
      <w:bookmarkStart w:id="5241" w:name="_Toc270597584"/>
      <w:bookmarkStart w:id="5242" w:name="_Toc286309475"/>
      <w:bookmarkStart w:id="5243" w:name="_Toc257733688"/>
      <w:bookmarkEnd w:id="5233"/>
      <w:bookmarkEnd w:id="5234"/>
      <w:bookmarkEnd w:id="5235"/>
      <w:bookmarkEnd w:id="5236"/>
      <w:bookmarkEnd w:id="5237"/>
      <w:bookmarkEnd w:id="5238"/>
      <w:bookmarkEnd w:id="5239"/>
      <w:bookmarkEnd w:id="5240"/>
      <w:r>
        <w:t xml:space="preserve">Relations on </w:t>
      </w:r>
      <w:r w:rsidR="00CF7BC3" w:rsidRPr="00404279">
        <w:t>Measures</w:t>
      </w:r>
      <w:bookmarkEnd w:id="5241"/>
      <w:bookmarkEnd w:id="5242"/>
      <w:r w:rsidR="00CF7BC3" w:rsidRPr="00404279">
        <w:t xml:space="preserve"> </w:t>
      </w:r>
      <w:bookmarkEnd w:id="5243"/>
    </w:p>
    <w:p w:rsidR="000F4D9F" w:rsidRDefault="00EE5783" w:rsidP="000F4D9F">
      <w:r>
        <w:t xml:space="preserve">After measers are </w:t>
      </w:r>
      <w:r w:rsidR="000F4D9F">
        <w:t xml:space="preserve">parsed and checked, </w:t>
      </w:r>
      <w:r>
        <w:t>they</w:t>
      </w:r>
      <w:r w:rsidR="00F54660">
        <w:fldChar w:fldCharType="begin"/>
      </w:r>
      <w:r w:rsidR="00B721C4">
        <w:instrText xml:space="preserve"> XE "</w:instrText>
      </w:r>
      <w:r w:rsidR="00B721C4" w:rsidRPr="00753FCB">
        <w:instrText>measures:relations on</w:instrText>
      </w:r>
      <w:r w:rsidR="00B721C4">
        <w:instrText xml:space="preserve">" </w:instrText>
      </w:r>
      <w:r w:rsidR="00F54660">
        <w:fldChar w:fldCharType="end"/>
      </w:r>
      <w:r w:rsidR="000F4D9F">
        <w:t xml:space="preserve"> are maintained in the following normalized form:</w:t>
      </w:r>
    </w:p>
    <w:p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rsidR="00660E5E" w:rsidRDefault="00660E5E" w:rsidP="008F04E6">
      <w:pPr>
        <w:pStyle w:val="Le"/>
      </w:pPr>
    </w:p>
    <w:p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rsidR="00011D08" w:rsidRPr="00F115D2" w:rsidRDefault="006B52C5" w:rsidP="008F04E6">
      <w:pPr>
        <w:pStyle w:val="BulletList"/>
      </w:pPr>
      <w:r w:rsidRPr="00404279">
        <w:t>Atomic measures are ordered as follows: measure parameters first, ordered alphabetically, followed by measure identifiers, ordered alphabetically.</w:t>
      </w:r>
    </w:p>
    <w:p w:rsidR="00660E5E" w:rsidRDefault="00660E5E" w:rsidP="008F04E6">
      <w:pPr>
        <w:pStyle w:val="Le"/>
      </w:pPr>
    </w:p>
    <w:p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rsidR="00011D08" w:rsidRPr="00391D69"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rsidR="00011D08" w:rsidRPr="00F115D2" w:rsidRDefault="006B52C5" w:rsidP="006230F9">
      <w:pPr>
        <w:pStyle w:val="Heading3"/>
      </w:pPr>
      <w:bookmarkStart w:id="5244" w:name="_Toc257733689"/>
      <w:bookmarkStart w:id="5245" w:name="_Toc270597585"/>
      <w:bookmarkStart w:id="5246" w:name="_Toc286309476"/>
      <w:r w:rsidRPr="00404279">
        <w:t xml:space="preserve">Constraint </w:t>
      </w:r>
      <w:bookmarkEnd w:id="5244"/>
      <w:bookmarkEnd w:id="5245"/>
      <w:r w:rsidR="000E5F7A">
        <w:t>S</w:t>
      </w:r>
      <w:r w:rsidR="000E5F7A" w:rsidRPr="00404279">
        <w:t>olving</w:t>
      </w:r>
      <w:bookmarkEnd w:id="5246"/>
    </w:p>
    <w:p w:rsidR="00011D08" w:rsidRPr="00F329AB" w:rsidRDefault="006B52C5" w:rsidP="00011D08">
      <w:r w:rsidRPr="00404279">
        <w:t xml:space="preserve">The mechanism described in </w:t>
      </w:r>
      <w:r w:rsidR="00BC4873" w:rsidRPr="00404279">
        <w:t>§</w:t>
      </w:r>
      <w:r w:rsidR="00F54660" w:rsidRPr="00404279">
        <w:fldChar w:fldCharType="begin"/>
      </w:r>
      <w:r w:rsidRPr="00404279">
        <w:instrText xml:space="preserve"> REF _Ref204763096 \r \h </w:instrText>
      </w:r>
      <w:r w:rsidR="00F54660" w:rsidRPr="00404279">
        <w:fldChar w:fldCharType="separate"/>
      </w:r>
      <w:r w:rsidR="00340C81">
        <w:t>14.4</w:t>
      </w:r>
      <w:r w:rsidR="00F54660" w:rsidRPr="00404279">
        <w:fldChar w:fldCharType="end"/>
      </w:r>
      <w:r w:rsidRPr="00404279">
        <w:t xml:space="preserve"> is extended to support equational constraints between measure</w:t>
      </w:r>
      <w:r w:rsidR="00F54660">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F54660">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w:t>
      </w:r>
      <w:commentRangeStart w:id="5247"/>
      <w:r w:rsidRPr="00404279">
        <w:t xml:space="preserve">the rules listed </w:t>
      </w:r>
      <w:commentRangeEnd w:id="5247"/>
      <w:r w:rsidR="000E5F7A">
        <w:t xml:space="preserve">in </w:t>
      </w:r>
      <w:r w:rsidR="000E5F7A">
        <w:rPr>
          <w:rFonts w:cs="Arial"/>
        </w:rPr>
        <w:t>§</w:t>
      </w:r>
      <w:commentRangeStart w:id="5248"/>
      <w:r w:rsidR="000E5F7A">
        <w:t>xxx</w:t>
      </w:r>
      <w:commentRangeEnd w:id="5248"/>
      <w:r w:rsidR="000E5F7A">
        <w:rPr>
          <w:rStyle w:val="CommentReference"/>
        </w:rPr>
        <w:commentReference w:id="5248"/>
      </w:r>
      <w:r w:rsidR="000E5F7A" w:rsidRPr="00404279">
        <w:t xml:space="preserve"> </w:t>
      </w:r>
      <w:r w:rsidR="000E5F7A">
        <w:rPr>
          <w:rStyle w:val="CommentReference"/>
        </w:rPr>
        <w:commentReference w:id="5247"/>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rsidR="00011D08" w:rsidRPr="00497D56" w:rsidRDefault="006B52C5" w:rsidP="006230F9">
      <w:pPr>
        <w:pStyle w:val="Heading3"/>
      </w:pPr>
      <w:bookmarkStart w:id="5249" w:name="_Toc257733690"/>
      <w:bookmarkStart w:id="5250" w:name="_Toc270597586"/>
      <w:bookmarkStart w:id="5251" w:name="_Toc286309477"/>
      <w:r w:rsidRPr="00404279">
        <w:t>Generalization</w:t>
      </w:r>
      <w:bookmarkEnd w:id="5249"/>
      <w:r w:rsidR="00B3558F">
        <w:rPr>
          <w:lang w:eastAsia="en-GB"/>
        </w:rPr>
        <w:t xml:space="preserve"> of Measure </w:t>
      </w:r>
      <w:r w:rsidR="000F4D9F">
        <w:rPr>
          <w:lang w:eastAsia="en-GB"/>
        </w:rPr>
        <w:t>Variable</w:t>
      </w:r>
      <w:r w:rsidR="00B3558F">
        <w:rPr>
          <w:lang w:eastAsia="en-GB"/>
        </w:rPr>
        <w:t>s</w:t>
      </w:r>
      <w:bookmarkEnd w:id="5250"/>
      <w:bookmarkEnd w:id="5251"/>
    </w:p>
    <w:p w:rsidR="00011D08" w:rsidRPr="00391D69" w:rsidRDefault="006B52C5" w:rsidP="00011D08">
      <w:r w:rsidRPr="00110BB5">
        <w:t xml:space="preserve">Analogous to the process of generalization of type variables described in </w:t>
      </w:r>
      <w:r w:rsidR="00BC4873" w:rsidRPr="00391D69">
        <w:t>§</w:t>
      </w:r>
      <w:r w:rsidR="00F54660" w:rsidRPr="00391D69">
        <w:fldChar w:fldCharType="begin"/>
      </w:r>
      <w:r w:rsidRPr="006B52C5">
        <w:instrText xml:space="preserve"> REF _Ref204763551 \r \h </w:instrText>
      </w:r>
      <w:r w:rsidR="00F54660" w:rsidRPr="00391D69">
        <w:fldChar w:fldCharType="separate"/>
      </w:r>
      <w:r w:rsidR="00340C81">
        <w:t>14.5.7</w:t>
      </w:r>
      <w:r w:rsidR="00F54660" w:rsidRPr="00391D69">
        <w:fldChar w:fldCharType="end"/>
      </w:r>
      <w:r w:rsidRPr="00391D69">
        <w:t>, a generalization procedure produces measure</w:t>
      </w:r>
      <w:r w:rsidR="00F54660">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F54660">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rsidR="00A26F81" w:rsidRPr="00C77CDB" w:rsidRDefault="006B52C5" w:rsidP="00E104DD">
      <w:pPr>
        <w:pStyle w:val="Heading2"/>
      </w:pPr>
      <w:bookmarkStart w:id="5252" w:name="_Toc257733691"/>
      <w:bookmarkStart w:id="5253" w:name="_Toc270597587"/>
      <w:bookmarkStart w:id="5254" w:name="_Toc286309478"/>
      <w:bookmarkStart w:id="5255" w:name="MeasureTypeDefinitions"/>
      <w:r w:rsidRPr="00391D69">
        <w:t>Measure Definitions</w:t>
      </w:r>
      <w:bookmarkEnd w:id="5252"/>
      <w:bookmarkEnd w:id="5253"/>
      <w:bookmarkEnd w:id="5254"/>
    </w:p>
    <w:bookmarkEnd w:id="5255"/>
    <w:p w:rsidR="00011D08" w:rsidRPr="00E42689" w:rsidRDefault="006B52C5" w:rsidP="00011D08">
      <w:r w:rsidRPr="00E42689">
        <w:t>Measure definitions</w:t>
      </w:r>
      <w:r w:rsidR="00F54660">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F54660">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rsidR="005560A2" w:rsidRPr="00E42689" w:rsidRDefault="006B52C5" w:rsidP="00011D08">
      <w:pPr>
        <w:pStyle w:val="CodeExample"/>
      </w:pPr>
      <w:r w:rsidRPr="00E42689">
        <w:t>[&lt;Measure&gt;] type kg</w:t>
      </w:r>
    </w:p>
    <w:p w:rsidR="005560A2" w:rsidRDefault="006B52C5" w:rsidP="00011D08">
      <w:pPr>
        <w:pStyle w:val="CodeExample"/>
      </w:pPr>
      <w:r w:rsidRPr="00404279">
        <w:t>[&lt;Measure&gt;] type m</w:t>
      </w:r>
    </w:p>
    <w:p w:rsidR="005560A2" w:rsidRDefault="006B52C5" w:rsidP="00011D08">
      <w:pPr>
        <w:pStyle w:val="CodeExample"/>
      </w:pPr>
      <w:r w:rsidRPr="00404279">
        <w:t>[&lt;Measure&gt;] type s</w:t>
      </w:r>
    </w:p>
    <w:p w:rsidR="00011D08" w:rsidRPr="00F115D2" w:rsidRDefault="006B52C5" w:rsidP="00011D08">
      <w:pPr>
        <w:pStyle w:val="CodeExample"/>
      </w:pPr>
      <w:r w:rsidRPr="00404279">
        <w:t>[&lt;Measure&gt;] type N = kg / m s^2</w:t>
      </w:r>
    </w:p>
    <w:p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X</w:t>
      </w:r>
      <w:r w:rsidRPr="006B52C5">
        <w:t>:</w:t>
      </w:r>
    </w:p>
    <w:p w:rsidR="00011D08" w:rsidRPr="00F115D2" w:rsidRDefault="006B52C5" w:rsidP="00011D08">
      <w:pPr>
        <w:pStyle w:val="CodeExample"/>
      </w:pPr>
      <w:r w:rsidRPr="00404279">
        <w:t>[&lt;Measure&gt;] type X = X^2</w:t>
      </w:r>
    </w:p>
    <w:p w:rsidR="00011D08" w:rsidRDefault="006B52C5" w:rsidP="00011D08">
      <w:r w:rsidRPr="006B52C5">
        <w:t>Measure definitions and abbreviations may not have type or measure parameters.</w:t>
      </w:r>
    </w:p>
    <w:p w:rsidR="00A26F81" w:rsidRPr="00C77CDB" w:rsidRDefault="006B52C5" w:rsidP="00E104DD">
      <w:pPr>
        <w:pStyle w:val="Heading2"/>
      </w:pPr>
      <w:bookmarkStart w:id="5256" w:name="_Toc257733692"/>
      <w:bookmarkStart w:id="5257" w:name="_Toc270597588"/>
      <w:bookmarkStart w:id="5258" w:name="_Toc286309479"/>
      <w:r w:rsidRPr="00404279">
        <w:t>Measure Parameter Definitions</w:t>
      </w:r>
      <w:bookmarkEnd w:id="5256"/>
      <w:bookmarkEnd w:id="5257"/>
      <w:bookmarkEnd w:id="5258"/>
    </w:p>
    <w:p w:rsidR="006B6E21" w:rsidRPr="00A93962" w:rsidRDefault="006B52C5">
      <w:pPr>
        <w:keepNext/>
      </w:pPr>
      <w:r w:rsidRPr="006B52C5">
        <w:t>Measure parameter definitions</w:t>
      </w:r>
      <w:r w:rsidR="00F54660">
        <w:fldChar w:fldCharType="begin"/>
      </w:r>
      <w:r w:rsidR="00B3558F">
        <w:instrText xml:space="preserve"> XE "</w:instrText>
      </w:r>
      <w:r w:rsidR="00B3558F" w:rsidRPr="00940C00">
        <w:instrText>measure parameters:defining</w:instrText>
      </w:r>
      <w:r w:rsidR="00B3558F">
        <w:instrText xml:space="preserve">" </w:instrText>
      </w:r>
      <w:r w:rsidR="00F54660">
        <w:fldChar w:fldCharType="end"/>
      </w:r>
      <w:r w:rsidRPr="00497D56">
        <w:t xml:space="preserve"> can appear wherever ordinary type parameter definitions can (see </w:t>
      </w:r>
      <w:r w:rsidR="00BC4873" w:rsidRPr="00110BB5">
        <w:t>§</w:t>
      </w:r>
      <w:r w:rsidR="00F54660" w:rsidRPr="00391D69">
        <w:fldChar w:fldCharType="begin"/>
      </w:r>
      <w:r w:rsidRPr="006B52C5">
        <w:instrText xml:space="preserve"> REF _Ref203209647 \r \h </w:instrText>
      </w:r>
      <w:r w:rsidR="00F54660" w:rsidRPr="00391D69">
        <w:fldChar w:fldCharType="separate"/>
      </w:r>
      <w:r w:rsidR="00340C81">
        <w:t>5.2.9</w:t>
      </w:r>
      <w:r w:rsidR="00F54660" w:rsidRPr="00391D69">
        <w:fldChar w:fldCharType="end"/>
      </w:r>
      <w:r w:rsidRPr="00391D69">
        <w:t xml:space="preserve">). If an explicit parameter definition is used, the parameter name is prefixed by the special </w:t>
      </w:r>
      <w:r w:rsidRPr="001A388E">
        <w:rPr>
          <w:rStyle w:val="CodeInline"/>
        </w:rPr>
        <w:t>Measure</w:t>
      </w:r>
      <w:r w:rsidR="00F54660" w:rsidRPr="00D45B24">
        <w:fldChar w:fldCharType="begin"/>
      </w:r>
      <w:r w:rsidR="00F7143A" w:rsidRPr="00D45B24">
        <w:instrText xml:space="preserve"> XE "attributes:Measure" </w:instrText>
      </w:r>
      <w:r w:rsidR="00F54660" w:rsidRPr="00D45B24">
        <w:fldChar w:fldCharType="end"/>
      </w:r>
      <w:r w:rsidR="00F54660" w:rsidRPr="00D45B24">
        <w:fldChar w:fldCharType="begin"/>
      </w:r>
      <w:r w:rsidR="00B3558F" w:rsidRPr="00D45B24">
        <w:instrText xml:space="preserve"> XE "Measure attribute" </w:instrText>
      </w:r>
      <w:r w:rsidR="00F54660" w:rsidRPr="00D45B24">
        <w:fldChar w:fldCharType="end"/>
      </w:r>
      <w:r w:rsidR="00152241">
        <w:t xml:space="preserve"> </w:t>
      </w:r>
      <w:r w:rsidR="00152241" w:rsidRPr="00391D69">
        <w:t>attribute</w:t>
      </w:r>
      <w:r w:rsidRPr="006B52C5">
        <w:t>.</w:t>
      </w:r>
      <w:r w:rsidRPr="00497D56">
        <w:t xml:space="preserve"> </w:t>
      </w:r>
      <w:r w:rsidRPr="00110BB5">
        <w:t>For example:</w:t>
      </w:r>
    </w:p>
    <w:p w:rsidR="00B208F4" w:rsidRPr="00E42689" w:rsidRDefault="006B52C5" w:rsidP="00CB0A95">
      <w:pPr>
        <w:pStyle w:val="CodeExample"/>
      </w:pPr>
      <w:r w:rsidRPr="00391D69">
        <w:t>val sqr&lt;[&lt;Measure&gt;] 'U&gt; : float&lt;'U&gt; -&gt; float&lt;'U^2&gt;</w:t>
      </w:r>
    </w:p>
    <w:p w:rsidR="00764F93" w:rsidRPr="00E42689" w:rsidRDefault="00764F93" w:rsidP="00CB0A95">
      <w:pPr>
        <w:pStyle w:val="CodeExample"/>
      </w:pPr>
    </w:p>
    <w:p w:rsidR="00B208F4" w:rsidRPr="00F329AB" w:rsidRDefault="006B52C5" w:rsidP="00CB0A95">
      <w:pPr>
        <w:pStyle w:val="CodeExample"/>
      </w:pPr>
      <w:r w:rsidRPr="00E42689">
        <w:t>type</w:t>
      </w:r>
      <w:r w:rsidRPr="00F329AB">
        <w:t xml:space="preserve"> Vector&lt;[&lt;Measure&gt;] 'U&gt; = </w:t>
      </w:r>
    </w:p>
    <w:p w:rsidR="00B208F4" w:rsidRPr="00F115D2" w:rsidRDefault="006B52C5" w:rsidP="00CB0A95">
      <w:pPr>
        <w:pStyle w:val="CodeExample"/>
      </w:pPr>
      <w:r w:rsidRPr="00404279">
        <w:t xml:space="preserve">    { X: float&lt;'U&gt;; </w:t>
      </w:r>
    </w:p>
    <w:p w:rsidR="00B208F4" w:rsidRPr="00F115D2" w:rsidRDefault="006B52C5" w:rsidP="00CB0A95">
      <w:pPr>
        <w:pStyle w:val="CodeExample"/>
      </w:pPr>
      <w:r w:rsidRPr="00404279">
        <w:t xml:space="preserve">      Y: float&lt;'U&gt;; </w:t>
      </w:r>
    </w:p>
    <w:p w:rsidR="00011D08" w:rsidRPr="00F115D2" w:rsidRDefault="006B52C5" w:rsidP="00CB0A95">
      <w:pPr>
        <w:pStyle w:val="CodeExample"/>
      </w:pPr>
      <w:r w:rsidRPr="00404279">
        <w:t xml:space="preserve">      Z: float&lt;'U&gt;}</w:t>
      </w:r>
    </w:p>
    <w:p w:rsidR="00B208F4" w:rsidRPr="00F115D2" w:rsidRDefault="00B208F4" w:rsidP="00CB0A95">
      <w:pPr>
        <w:pStyle w:val="CodeExample"/>
      </w:pPr>
    </w:p>
    <w:p w:rsidR="00B208F4" w:rsidRPr="00F115D2" w:rsidRDefault="006B52C5" w:rsidP="00CB0A95">
      <w:pPr>
        <w:pStyle w:val="CodeExample"/>
      </w:pPr>
      <w:r w:rsidRPr="00404279">
        <w:t xml:space="preserve">type Sphere&lt;[&lt;Measure&gt;]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B208F4" w:rsidP="00CB0A95">
      <w:pPr>
        <w:pStyle w:val="CodeExample"/>
      </w:pPr>
    </w:p>
    <w:p w:rsidR="00B208F4" w:rsidRPr="00F115D2" w:rsidRDefault="006B52C5" w:rsidP="00CB0A95">
      <w:pPr>
        <w:pStyle w:val="CodeExample"/>
      </w:pPr>
      <w:r w:rsidRPr="00404279">
        <w:t xml:space="preserve">type Disc&lt;[&lt;Measure&gt;]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6B52C5" w:rsidP="00CB0A95">
      <w:pPr>
        <w:pStyle w:val="CodeExample"/>
      </w:pPr>
      <w:r w:rsidRPr="00404279">
        <w:t xml:space="preserve">      Norm:Vector&lt;1&gt; }</w:t>
      </w:r>
    </w:p>
    <w:p w:rsidR="00B208F4" w:rsidRPr="00F115D2" w:rsidRDefault="00B208F4" w:rsidP="00CB0A95">
      <w:pPr>
        <w:pStyle w:val="CodeExample"/>
      </w:pPr>
    </w:p>
    <w:p w:rsidR="00011D08" w:rsidRPr="00F115D2" w:rsidRDefault="006B52C5" w:rsidP="00CB0A95">
      <w:pPr>
        <w:pStyle w:val="CodeExample"/>
      </w:pPr>
      <w:r w:rsidRPr="00404279">
        <w:t xml:space="preserve">type SceneObject&lt;[&lt;Measure&gt;] 'U&gt; = </w:t>
      </w:r>
    </w:p>
    <w:p w:rsidR="00011D08" w:rsidRPr="00F115D2" w:rsidRDefault="006B52C5" w:rsidP="00CB0A95">
      <w:pPr>
        <w:pStyle w:val="CodeExample"/>
      </w:pPr>
      <w:r w:rsidRPr="00404279">
        <w:t xml:space="preserve">    | Sphere of Sphere&lt;'U&gt; </w:t>
      </w:r>
      <w:r w:rsidRPr="00404279">
        <w:br/>
        <w:t xml:space="preserve">    | Disc of Disc&lt;'U&gt; </w:t>
      </w:r>
    </w:p>
    <w:p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rsidR="00A26F81" w:rsidRPr="00C77CDB" w:rsidRDefault="006B52C5" w:rsidP="00E104DD">
      <w:pPr>
        <w:pStyle w:val="Heading2"/>
      </w:pPr>
      <w:bookmarkStart w:id="5259" w:name="_Toc257733693"/>
      <w:bookmarkStart w:id="5260" w:name="_Toc270597589"/>
      <w:bookmarkStart w:id="5261" w:name="_Toc286309480"/>
      <w:r w:rsidRPr="00404279">
        <w:t>Measure Parameter Erasure</w:t>
      </w:r>
      <w:bookmarkEnd w:id="5259"/>
      <w:bookmarkEnd w:id="5260"/>
      <w:bookmarkEnd w:id="5261"/>
    </w:p>
    <w:p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F54660">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F54660">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rsidR="00011D08" w:rsidRPr="00E42689" w:rsidRDefault="006B52C5" w:rsidP="006B24B4">
      <w:pPr>
        <w:pStyle w:val="BulletListIndent"/>
      </w:pPr>
      <w:r w:rsidRPr="00E42689">
        <w:t xml:space="preserve">Casting is with respect to erased </w:t>
      </w:r>
      <w:commentRangeStart w:id="5262"/>
      <w:r w:rsidRPr="00E42689">
        <w:t>types</w:t>
      </w:r>
      <w:commentRangeEnd w:id="5262"/>
      <w:r w:rsidR="005343F3">
        <w:rPr>
          <w:rStyle w:val="CommentReference"/>
          <w:lang w:eastAsia="en-US"/>
        </w:rPr>
        <w:commentReference w:id="5262"/>
      </w:r>
      <w:r w:rsidR="00764F93" w:rsidRPr="00E42689">
        <w:t>.</w:t>
      </w:r>
    </w:p>
    <w:p w:rsidR="00011D08" w:rsidRPr="00F115D2" w:rsidRDefault="00D61DA2" w:rsidP="006B24B4">
      <w:pPr>
        <w:pStyle w:val="BulletListIndent"/>
      </w:pPr>
      <w:r>
        <w:t xml:space="preserve">Method application resolution </w:t>
      </w:r>
      <w:r w:rsidRPr="006738B0">
        <w:t>(see §</w:t>
      </w:r>
      <w:r w:rsidRPr="00C1063C">
        <w:fldChar w:fldCharType="begin"/>
      </w:r>
      <w:r w:rsidRPr="006738B0">
        <w:instrText xml:space="preserve"> REF MethodApplicationResolution \r \h </w:instrText>
      </w:r>
      <w:r>
        <w:instrText xml:space="preserve"> \* MERGEFORMAT </w:instrText>
      </w:r>
      <w:r w:rsidRPr="00C1063C">
        <w:fldChar w:fldCharType="separate"/>
      </w:r>
      <w:r w:rsidR="00340C81">
        <w:t>14.3</w:t>
      </w:r>
      <w:r w:rsidRPr="00C1063C">
        <w:fldChar w:fldCharType="end"/>
      </w:r>
      <w:r w:rsidRPr="00497D56">
        <w:t>)</w:t>
      </w:r>
      <w:r>
        <w:t xml:space="preserve"> </w:t>
      </w:r>
      <w:r w:rsidR="006B52C5" w:rsidRPr="00F329AB">
        <w:t>is with respect to erased types</w:t>
      </w:r>
      <w:r w:rsidR="00764F93" w:rsidRPr="00F329AB">
        <w:t>.</w:t>
      </w:r>
    </w:p>
    <w:p w:rsidR="00011D08" w:rsidRPr="00F115D2" w:rsidRDefault="006B52C5" w:rsidP="006B24B4">
      <w:pPr>
        <w:pStyle w:val="BulletListIndent"/>
      </w:pPr>
      <w:r w:rsidRPr="006B52C5">
        <w:t>Reflection is with respect to erased types</w:t>
      </w:r>
      <w:r w:rsidR="00764F93">
        <w:t>.</w:t>
      </w:r>
    </w:p>
    <w:p w:rsidR="00A26F81" w:rsidRPr="00C77CDB" w:rsidRDefault="007C5806" w:rsidP="00E104DD">
      <w:pPr>
        <w:pStyle w:val="Heading2"/>
      </w:pPr>
      <w:bookmarkStart w:id="5263" w:name="_Toc257733694"/>
      <w:bookmarkStart w:id="5264" w:name="_Toc270597590"/>
      <w:bookmarkStart w:id="5265" w:name="_Toc286309481"/>
      <w:r w:rsidRPr="00404279">
        <w:t>Type Definitions with Measures in the F# Core Library</w:t>
      </w:r>
      <w:bookmarkEnd w:id="5263"/>
      <w:bookmarkEnd w:id="5264"/>
      <w:bookmarkEnd w:id="5265"/>
    </w:p>
    <w:p w:rsidR="007C5806" w:rsidRPr="00110BB5" w:rsidRDefault="007C5806" w:rsidP="007C5806">
      <w:r w:rsidRPr="00110BB5">
        <w:t>The</w:t>
      </w:r>
      <w:r w:rsidR="005343F3">
        <w:t xml:space="preserve"> F# core library defines the</w:t>
      </w:r>
      <w:r w:rsidRPr="00110BB5">
        <w:t xml:space="preserve"> following types</w:t>
      </w:r>
      <w:r w:rsidR="00F54660">
        <w:fldChar w:fldCharType="begin"/>
      </w:r>
      <w:r w:rsidR="001A35B1">
        <w:instrText xml:space="preserve"> XE "</w:instrText>
      </w:r>
      <w:r w:rsidR="001A35B1" w:rsidRPr="0044372C">
        <w:instrText>measures:type definitions with</w:instrText>
      </w:r>
      <w:r w:rsidR="001A35B1">
        <w:instrText xml:space="preserve">" </w:instrText>
      </w:r>
      <w:r w:rsidR="00F54660">
        <w:fldChar w:fldCharType="end"/>
      </w:r>
      <w:r w:rsidRPr="00110BB5">
        <w:t>:</w:t>
      </w:r>
    </w:p>
    <w:p w:rsidR="007C5806" w:rsidRPr="00E42689" w:rsidRDefault="007C5806" w:rsidP="007C5806">
      <w:pPr>
        <w:pStyle w:val="CodeExample"/>
      </w:pPr>
      <w:r w:rsidRPr="00391D69">
        <w:t>type float&lt;[&lt;Measure&gt;] 'U&gt;</w:t>
      </w:r>
    </w:p>
    <w:p w:rsidR="007C5806" w:rsidRPr="00F329AB" w:rsidRDefault="007C5806" w:rsidP="007C5806">
      <w:pPr>
        <w:pStyle w:val="CodeExample"/>
      </w:pPr>
      <w:r w:rsidRPr="00E42689">
        <w:t>type float32&lt;[&lt;Measure&gt;] 'U&gt;</w:t>
      </w:r>
    </w:p>
    <w:p w:rsidR="007C5806" w:rsidRPr="00F115D2" w:rsidRDefault="007C5806" w:rsidP="007C5806">
      <w:pPr>
        <w:pStyle w:val="CodeExample"/>
      </w:pPr>
      <w:r w:rsidRPr="00404279">
        <w:t>type decimal&lt;[&lt;Measure&gt;] 'U&gt;</w:t>
      </w:r>
    </w:p>
    <w:p w:rsidR="007C5806" w:rsidRPr="00F115D2" w:rsidRDefault="007C5806" w:rsidP="007C5806">
      <w:pPr>
        <w:pStyle w:val="CodeExample"/>
      </w:pPr>
      <w:r w:rsidRPr="00404279">
        <w:t>type int&lt;[&lt;Measure&gt;] 'U&gt;</w:t>
      </w:r>
    </w:p>
    <w:p w:rsidR="007C5806" w:rsidRPr="00F115D2" w:rsidRDefault="007C5806" w:rsidP="007C5806">
      <w:pPr>
        <w:pStyle w:val="CodeExample"/>
      </w:pPr>
      <w:r w:rsidRPr="00404279">
        <w:t>type sbyte&lt;[&lt;Measure&gt;] 'U&gt;</w:t>
      </w:r>
    </w:p>
    <w:p w:rsidR="007C5806" w:rsidRPr="00F115D2" w:rsidRDefault="007C5806" w:rsidP="007C5806">
      <w:pPr>
        <w:pStyle w:val="CodeExample"/>
      </w:pPr>
      <w:r w:rsidRPr="00404279">
        <w:t>type int16&lt;[&lt;Measure&gt;] 'U&gt;</w:t>
      </w:r>
    </w:p>
    <w:p w:rsidR="007C5806" w:rsidRDefault="007C5806" w:rsidP="007C5806">
      <w:pPr>
        <w:pStyle w:val="CodeExample"/>
      </w:pPr>
      <w:r w:rsidRPr="00404279">
        <w:t>type int64&lt;[&lt;Measure&gt;] 'U&gt;</w:t>
      </w:r>
    </w:p>
    <w:p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Pr>
          <w:lang w:val="en-GB"/>
        </w:rPr>
        <w:fldChar w:fldCharType="end"/>
      </w:r>
      <w:r>
        <w:rPr>
          <w:lang w:val="en-GB"/>
        </w:rPr>
        <w:t xml:space="preserve"> in the implementation of the library</w:t>
      </w:r>
      <w:r>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rsidR="007C5806" w:rsidRDefault="007C5806" w:rsidP="007C5806">
      <w:r>
        <w:t>These type definitions have the following special properties:</w:t>
      </w:r>
    </w:p>
    <w:p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rsidR="007C5806" w:rsidRPr="00563A07" w:rsidRDefault="007C5806" w:rsidP="008F04E6">
      <w:pPr>
        <w:pStyle w:val="CodeExampleIndent"/>
      </w:pPr>
      <w:r w:rsidRPr="00563A07">
        <w:t>sbyte = sbyte&lt;1&gt;</w:t>
      </w:r>
    </w:p>
    <w:p w:rsidR="007C5806" w:rsidRPr="00563A07" w:rsidRDefault="007C5806" w:rsidP="008F04E6">
      <w:pPr>
        <w:pStyle w:val="CodeExampleIndent"/>
      </w:pPr>
      <w:r w:rsidRPr="00563A07">
        <w:t>int16 = int16&lt;1&gt;</w:t>
      </w:r>
    </w:p>
    <w:p w:rsidR="007C5806" w:rsidRPr="00563A07" w:rsidRDefault="007C5806" w:rsidP="008F04E6">
      <w:pPr>
        <w:pStyle w:val="CodeExampleIndent"/>
      </w:pPr>
      <w:r w:rsidRPr="00563A07">
        <w:t>int32 = int32&lt;1&gt;</w:t>
      </w:r>
    </w:p>
    <w:p w:rsidR="007C5806" w:rsidRPr="002F4B13" w:rsidRDefault="007C5806" w:rsidP="008F04E6">
      <w:pPr>
        <w:pStyle w:val="CodeExampleIndent"/>
      </w:pPr>
      <w:r w:rsidRPr="002F4B13">
        <w:t>int64 = int64&lt;1&gt;</w:t>
      </w:r>
    </w:p>
    <w:p w:rsidR="007C5806" w:rsidRPr="00974EA9" w:rsidRDefault="007C5806" w:rsidP="008F04E6">
      <w:pPr>
        <w:pStyle w:val="CodeExampleIndent"/>
      </w:pPr>
      <w:r w:rsidRPr="00974EA9">
        <w:t>float = float&lt;1&gt;</w:t>
      </w:r>
    </w:p>
    <w:p w:rsidR="007C5806" w:rsidRPr="00974EA9" w:rsidRDefault="007C5806" w:rsidP="008F04E6">
      <w:pPr>
        <w:pStyle w:val="CodeExampleIndent"/>
      </w:pPr>
      <w:r w:rsidRPr="00974EA9">
        <w:t>float32 = float32&lt;1&gt;</w:t>
      </w:r>
    </w:p>
    <w:p w:rsidR="007C5806" w:rsidRPr="00563A07" w:rsidRDefault="007C5806" w:rsidP="008F04E6">
      <w:pPr>
        <w:pStyle w:val="CodeExampleIndent"/>
      </w:pPr>
      <w:r w:rsidRPr="00563A07">
        <w:t>decimal = decimal&lt;1&gt;</w:t>
      </w:r>
    </w:p>
    <w:p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42"/>
        <w:gridCol w:w="6640"/>
      </w:tblGrid>
      <w:tr w:rsidR="002F4B13"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2F4B13" w:rsidRDefault="002F4B13" w:rsidP="0039604A">
            <w:r>
              <w:t>Member</w:t>
            </w:r>
          </w:p>
        </w:tc>
        <w:tc>
          <w:tcPr>
            <w:tcW w:w="6974" w:type="dxa"/>
          </w:tcPr>
          <w:p w:rsidR="002F4B13" w:rsidRDefault="002F4B13" w:rsidP="0039604A">
            <w:r>
              <w:t>Measure Type</w:t>
            </w:r>
          </w:p>
        </w:tc>
      </w:tr>
      <w:tr w:rsidR="002F4B13" w:rsidTr="008F04E6">
        <w:tc>
          <w:tcPr>
            <w:tcW w:w="2268" w:type="dxa"/>
          </w:tcPr>
          <w:p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rsidR="002F4B13" w:rsidRDefault="002F4B13" w:rsidP="0039604A">
            <w:r w:rsidRPr="006B52C5">
              <w:rPr>
                <w:rStyle w:val="CodeInline"/>
              </w:rPr>
              <w:t>F&lt;'U^2&gt; -&gt; F&lt;'U&gt;</w:t>
            </w:r>
          </w:p>
        </w:tc>
      </w:tr>
      <w:tr w:rsidR="002F4B13" w:rsidTr="008F04E6">
        <w:tc>
          <w:tcPr>
            <w:tcW w:w="2268" w:type="dxa"/>
          </w:tcPr>
          <w:p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rsidR="002F4B13" w:rsidRDefault="002F4B13" w:rsidP="0039604A">
            <w:r w:rsidRPr="006B52C5">
              <w:rPr>
                <w:rStyle w:val="CodeInline"/>
              </w:rPr>
              <w:t>F&lt;'U&gt; -&gt; F&lt;'U&gt; -&gt; F&lt;1&gt;</w:t>
            </w:r>
          </w:p>
        </w:tc>
      </w:tr>
      <w:tr w:rsidR="002F4B13" w:rsidTr="008F04E6">
        <w:tc>
          <w:tcPr>
            <w:tcW w:w="2268" w:type="dxa"/>
          </w:tcPr>
          <w:p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rsidR="002F4B13" w:rsidRDefault="002F4B13" w:rsidP="0039604A">
            <w:r w:rsidRPr="00EB3490">
              <w:rPr>
                <w:rStyle w:val="CodeInline"/>
              </w:rPr>
              <w:t>N&lt;'U&gt; -&gt; N&lt;'U&gt; -&gt; N&lt;'U&gt;</w:t>
            </w:r>
          </w:p>
        </w:tc>
      </w:tr>
      <w:tr w:rsidR="002F4B13" w:rsidTr="008F04E6">
        <w:tc>
          <w:tcPr>
            <w:tcW w:w="2268" w:type="dxa"/>
          </w:tcPr>
          <w:p w:rsidR="002F4B13" w:rsidRPr="008F04E6" w:rsidRDefault="002F4B13" w:rsidP="002F4B13">
            <w:pPr>
              <w:rPr>
                <w:rStyle w:val="CodeInline"/>
              </w:rPr>
            </w:pPr>
            <w:r w:rsidRPr="002F4B13">
              <w:rPr>
                <w:rStyle w:val="CodeInline"/>
              </w:rPr>
              <w:t>op_Multiply</w:t>
            </w:r>
          </w:p>
        </w:tc>
        <w:tc>
          <w:tcPr>
            <w:tcW w:w="6974" w:type="dxa"/>
          </w:tcPr>
          <w:p w:rsidR="002F4B13" w:rsidRDefault="002F4B13" w:rsidP="0039604A">
            <w:r w:rsidRPr="00EB3490">
              <w:rPr>
                <w:rStyle w:val="CodeInline"/>
              </w:rPr>
              <w:t>N&lt;'U&gt; -&gt; N&lt;'V&gt; -&gt; N&lt;'U 'V&gt;</w:t>
            </w:r>
          </w:p>
        </w:tc>
      </w:tr>
      <w:tr w:rsidR="002F4B13" w:rsidTr="008F04E6">
        <w:tc>
          <w:tcPr>
            <w:tcW w:w="2268" w:type="dxa"/>
          </w:tcPr>
          <w:p w:rsidR="002F4B13" w:rsidRPr="008F04E6" w:rsidRDefault="002F4B13" w:rsidP="008F04E6">
            <w:pPr>
              <w:rPr>
                <w:rStyle w:val="CodeInline"/>
              </w:rPr>
            </w:pPr>
            <w:r w:rsidRPr="002F4B13">
              <w:rPr>
                <w:rStyle w:val="CodeInline"/>
              </w:rPr>
              <w:t>op_Division</w:t>
            </w:r>
          </w:p>
        </w:tc>
        <w:tc>
          <w:tcPr>
            <w:tcW w:w="6974" w:type="dxa"/>
          </w:tcPr>
          <w:p w:rsidR="002F4B13" w:rsidRDefault="002F4B13" w:rsidP="0039604A">
            <w:r w:rsidRPr="00EB3490">
              <w:rPr>
                <w:rStyle w:val="CodeInline"/>
              </w:rPr>
              <w:t>N&lt;'U&gt; -&gt; N&lt;'V&gt; -&gt; N&lt;'U/'V&gt;</w:t>
            </w:r>
          </w:p>
        </w:tc>
      </w:tr>
      <w:tr w:rsidR="002F4B13" w:rsidTr="008F04E6">
        <w:tc>
          <w:tcPr>
            <w:tcW w:w="2268" w:type="dxa"/>
          </w:tcPr>
          <w:p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rsidR="002F4B13" w:rsidRDefault="002F4B13" w:rsidP="0039604A">
            <w:r w:rsidRPr="00EB3490">
              <w:rPr>
                <w:rStyle w:val="CodeInline"/>
              </w:rPr>
              <w:t>N&lt;'U&gt; -&gt; N&lt;'U&gt;</w:t>
            </w:r>
          </w:p>
        </w:tc>
      </w:tr>
      <w:tr w:rsidR="002F4B13" w:rsidTr="008F04E6">
        <w:tc>
          <w:tcPr>
            <w:tcW w:w="2268" w:type="dxa"/>
          </w:tcPr>
          <w:p w:rsidR="002F4B13" w:rsidRPr="008F04E6" w:rsidRDefault="002F4B13" w:rsidP="0039604A">
            <w:pPr>
              <w:rPr>
                <w:rStyle w:val="CodeInline"/>
              </w:rPr>
            </w:pPr>
            <w:r w:rsidRPr="008F04E6">
              <w:rPr>
                <w:rStyle w:val="CodeInline"/>
              </w:rPr>
              <w:t>Sign</w:t>
            </w:r>
          </w:p>
        </w:tc>
        <w:tc>
          <w:tcPr>
            <w:tcW w:w="6974" w:type="dxa"/>
          </w:tcPr>
          <w:p w:rsidR="002F4B13" w:rsidRDefault="002F4B13" w:rsidP="0039604A">
            <w:r w:rsidRPr="00EB3490">
              <w:rPr>
                <w:rStyle w:val="CodeInline"/>
              </w:rPr>
              <w:t>N&lt;'U&gt; -&gt; int</w:t>
            </w:r>
          </w:p>
        </w:tc>
      </w:tr>
    </w:tbl>
    <w:p w:rsidR="002F4B13" w:rsidRPr="002F4B13" w:rsidRDefault="002F4B13" w:rsidP="008F04E6">
      <w:pPr>
        <w:pStyle w:val="Le"/>
      </w:pPr>
    </w:p>
    <w:p w:rsidR="00293167" w:rsidRDefault="006B52C5" w:rsidP="008F04E6">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p>
    <w:p w:rsidR="00A26F81" w:rsidRPr="00C77CDB" w:rsidRDefault="0015266A" w:rsidP="00CD645A">
      <w:pPr>
        <w:pStyle w:val="Heading1"/>
      </w:pPr>
      <w:bookmarkStart w:id="5266" w:name="_Toc257733696"/>
      <w:r>
        <w:t xml:space="preserve"> </w:t>
      </w:r>
      <w:bookmarkStart w:id="5267" w:name="_Toc270597591"/>
      <w:bookmarkStart w:id="5268" w:name="_Toc286309482"/>
      <w:r w:rsidR="006B52C5" w:rsidRPr="00404279">
        <w:t>Namespaces and Modules</w:t>
      </w:r>
      <w:bookmarkEnd w:id="5266"/>
      <w:bookmarkEnd w:id="5267"/>
      <w:bookmarkEnd w:id="5268"/>
      <w:r w:rsidR="006B52C5" w:rsidRPr="00404279">
        <w:t xml:space="preserve"> </w:t>
      </w:r>
    </w:p>
    <w:p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F54660">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F54660">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F54660" w:rsidRPr="00391D69">
        <w:fldChar w:fldCharType="begin"/>
      </w:r>
      <w:r w:rsidRPr="006B52C5">
        <w:instrText xml:space="preserve"> REF NameResolution \r \h </w:instrText>
      </w:r>
      <w:r w:rsidR="00F54660" w:rsidRPr="00391D69">
        <w:fldChar w:fldCharType="separate"/>
      </w:r>
      <w:r w:rsidR="00340C81">
        <w:t>14.1</w:t>
      </w:r>
      <w:r w:rsidR="00F54660" w:rsidRPr="00391D69">
        <w:fldChar w:fldCharType="end"/>
      </w:r>
      <w:r w:rsidRPr="00391D69">
        <w:t>.</w:t>
      </w:r>
    </w:p>
    <w:p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rsidR="00011D08" w:rsidRPr="00355E9F" w:rsidRDefault="00011D08" w:rsidP="00DB3050">
      <w:pPr>
        <w:pStyle w:val="Grammar"/>
        <w:rPr>
          <w:rStyle w:val="CodeInlineItalic"/>
        </w:rPr>
      </w:pPr>
    </w:p>
    <w:p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rsidR="00011D08" w:rsidRPr="00F115D2" w:rsidRDefault="00011D08" w:rsidP="00DB3050">
      <w:pPr>
        <w:pStyle w:val="Grammar"/>
        <w:rPr>
          <w:rStyle w:val="CodeInline"/>
        </w:rPr>
      </w:pPr>
    </w:p>
    <w:p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rsidR="00011D08" w:rsidRPr="00355E9F" w:rsidRDefault="00011D08" w:rsidP="00DB3050">
      <w:pPr>
        <w:pStyle w:val="Grammar"/>
        <w:rPr>
          <w:rStyle w:val="CodeInlineItalic"/>
        </w:rPr>
      </w:pPr>
    </w:p>
    <w:p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rsidR="00011D08" w:rsidRPr="00F329AB" w:rsidRDefault="00011D08" w:rsidP="00DB3050">
      <w:pPr>
        <w:pStyle w:val="Grammar"/>
        <w:rPr>
          <w:rStyle w:val="CodeInline"/>
        </w:rPr>
      </w:pPr>
    </w:p>
    <w:p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rsidR="00011D08" w:rsidRPr="00391D69" w:rsidRDefault="00011D08" w:rsidP="00DB3050">
      <w:pPr>
        <w:pStyle w:val="Grammar"/>
        <w:rPr>
          <w:rStyle w:val="CodeInline"/>
        </w:rPr>
      </w:pPr>
    </w:p>
    <w:p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rsidR="00011D08" w:rsidRPr="005C5C0B" w:rsidRDefault="00011D08" w:rsidP="00DB3050">
      <w:pPr>
        <w:pStyle w:val="Grammar"/>
        <w:rPr>
          <w:rStyle w:val="Italic"/>
        </w:rPr>
      </w:pPr>
    </w:p>
    <w:p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rsidR="00011D08" w:rsidRPr="005C5C0B" w:rsidRDefault="00011D08" w:rsidP="00DB3050">
      <w:pPr>
        <w:pStyle w:val="Grammar"/>
        <w:rPr>
          <w:rStyle w:val="Italic"/>
        </w:rPr>
      </w:pPr>
    </w:p>
    <w:p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rsidR="004272F8" w:rsidRPr="00F115D2" w:rsidRDefault="004272F8" w:rsidP="00DB3050">
      <w:pPr>
        <w:pStyle w:val="Grammar"/>
        <w:rPr>
          <w:rStyle w:val="CodeInline"/>
        </w:rPr>
      </w:pPr>
    </w:p>
    <w:p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rsidR="004272F8" w:rsidRPr="00355E9F" w:rsidRDefault="004272F8" w:rsidP="00DB3050">
      <w:pPr>
        <w:pStyle w:val="Grammar"/>
        <w:rPr>
          <w:rStyle w:val="CodeInlineItalic"/>
        </w:rPr>
      </w:pPr>
    </w:p>
    <w:p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rsidR="00A26F81" w:rsidRPr="00C77CDB" w:rsidRDefault="006B52C5" w:rsidP="00E104DD">
      <w:pPr>
        <w:pStyle w:val="Heading2"/>
      </w:pPr>
      <w:bookmarkStart w:id="5269" w:name="_Toc234037806"/>
      <w:bookmarkStart w:id="5270" w:name="_Toc234038887"/>
      <w:bookmarkStart w:id="5271" w:name="_Toc234041343"/>
      <w:bookmarkStart w:id="5272" w:name="_Toc234049217"/>
      <w:bookmarkStart w:id="5273" w:name="_Toc234049791"/>
      <w:bookmarkStart w:id="5274" w:name="_Toc234054563"/>
      <w:bookmarkStart w:id="5275" w:name="_Toc234055690"/>
      <w:bookmarkStart w:id="5276" w:name="_Toc234037807"/>
      <w:bookmarkStart w:id="5277" w:name="_Toc234038888"/>
      <w:bookmarkStart w:id="5278" w:name="_Toc234041344"/>
      <w:bookmarkStart w:id="5279" w:name="_Toc234049218"/>
      <w:bookmarkStart w:id="5280" w:name="_Toc234049792"/>
      <w:bookmarkStart w:id="5281" w:name="_Toc234054564"/>
      <w:bookmarkStart w:id="5282" w:name="_Toc234055691"/>
      <w:bookmarkStart w:id="5283" w:name="_Toc257733697"/>
      <w:bookmarkStart w:id="5284" w:name="_Toc270597592"/>
      <w:bookmarkStart w:id="5285" w:name="_Toc286309483"/>
      <w:bookmarkStart w:id="5286" w:name="NamespaceDeclarationGroupChecking"/>
      <w:bookmarkStart w:id="5287" w:name="NamespaceDeclarationGroups"/>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r w:rsidRPr="00404279">
        <w:t>Namespace Declaration Groups</w:t>
      </w:r>
      <w:bookmarkEnd w:id="5283"/>
      <w:bookmarkEnd w:id="5284"/>
      <w:bookmarkEnd w:id="5285"/>
    </w:p>
    <w:bookmarkEnd w:id="5286"/>
    <w:bookmarkEnd w:id="5287"/>
    <w:p w:rsidR="00416965" w:rsidRDefault="00E149CB" w:rsidP="00011D08">
      <w:r>
        <w:t>M</w:t>
      </w:r>
      <w:r w:rsidR="006B52C5" w:rsidRPr="006B52C5">
        <w:t xml:space="preserve">odules and types in an F# program are organized into </w:t>
      </w:r>
      <w:r w:rsidR="006B52C5" w:rsidRPr="00B81F48">
        <w:rPr>
          <w:rStyle w:val="Italic"/>
        </w:rPr>
        <w:t>namespaces</w:t>
      </w:r>
      <w:r w:rsidR="00F54660">
        <w:rPr>
          <w:i/>
        </w:rPr>
        <w:fldChar w:fldCharType="begin"/>
      </w:r>
      <w:r w:rsidR="003D7A1F">
        <w:instrText xml:space="preserve"> XE "</w:instrText>
      </w:r>
      <w:r w:rsidR="003D7A1F" w:rsidRPr="00404279">
        <w:instrText>namespaces</w:instrText>
      </w:r>
      <w:r w:rsidR="003D7A1F">
        <w:instrText xml:space="preserve">" </w:instrText>
      </w:r>
      <w:r w:rsidR="00F54660">
        <w:rPr>
          <w:i/>
        </w:rPr>
        <w:fldChar w:fldCharType="end"/>
      </w:r>
      <w:r w:rsidRPr="008F04E6">
        <w:t xml:space="preserve">, which </w:t>
      </w:r>
      <w:r w:rsidR="00F37FC9">
        <w:t>encompass the</w:t>
      </w:r>
      <w:r w:rsidR="003E595C">
        <w:t xml:space="preserve"> identifiers that are defined in the modules and types</w:t>
      </w:r>
      <w:r w:rsidR="00F37FC9">
        <w:t xml:space="preserve"> </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F54660">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F54660">
        <w:rPr>
          <w:i/>
        </w:rPr>
        <w:fldChar w:fldCharType="end"/>
      </w:r>
      <w:r w:rsidR="006B52C5" w:rsidRPr="006B52C5">
        <w:t>.</w:t>
      </w:r>
      <w:r w:rsidR="006B52C5" w:rsidRPr="00497D56">
        <w:t xml:space="preserve"> </w:t>
      </w:r>
    </w:p>
    <w:p w:rsidR="006B6E21" w:rsidRDefault="003E595C">
      <w:pPr>
        <w:keepNext/>
      </w:pPr>
      <w:r>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rsidR="000161B1" w:rsidRPr="00391D69" w:rsidRDefault="006B52C5" w:rsidP="00C24B07">
      <w:pPr>
        <w:pStyle w:val="CodeExample"/>
        <w:keepNext/>
        <w:rPr>
          <w:rStyle w:val="CodeInline"/>
        </w:rPr>
      </w:pPr>
      <w:r w:rsidRPr="00497D56">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rsidR="00BD7038" w:rsidRPr="00F115D2" w:rsidRDefault="00BD7038" w:rsidP="00BD7038">
      <w:pPr>
        <w:pStyle w:val="CodeExample"/>
        <w:keepNext/>
        <w:rPr>
          <w:rStyle w:val="CodeInline"/>
        </w:rPr>
      </w:pPr>
    </w:p>
    <w:p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rsidR="00EE11E3" w:rsidRPr="00497D56" w:rsidRDefault="00BD7038" w:rsidP="00EE11E3">
      <w:r>
        <w:t xml:space="preserve">The </w:t>
      </w:r>
      <w:r>
        <w:rPr>
          <w:rStyle w:val="CodeInline"/>
          <w:i/>
        </w:rPr>
        <w:t>long-ident</w:t>
      </w:r>
      <w:r>
        <w:t xml:space="preserve"> must be a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rsidR="00EE11E3" w:rsidRPr="00391D69" w:rsidRDefault="00EE11E3" w:rsidP="00EE11E3">
      <w:pPr>
        <w:pStyle w:val="CodeExample"/>
        <w:rPr>
          <w:rStyle w:val="CodeInline"/>
        </w:rPr>
      </w:pPr>
      <w:r w:rsidRPr="00110BB5">
        <w:rPr>
          <w:rStyle w:val="CodeInline"/>
        </w:rPr>
        <w:t>namespace MyCompany.MyOtherLibrary</w:t>
      </w:r>
    </w:p>
    <w:p w:rsidR="00E57B33" w:rsidRPr="00F115D2" w:rsidRDefault="00E57B33" w:rsidP="00EE11E3">
      <w:pPr>
        <w:pStyle w:val="CodeExample"/>
        <w:rPr>
          <w:rStyle w:val="CodeInline"/>
        </w:rPr>
      </w:pP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rsidR="00EE11E3" w:rsidRPr="00391D69" w:rsidRDefault="00EE11E3" w:rsidP="00EE11E3">
      <w:pPr>
        <w:pStyle w:val="CodeExample"/>
        <w:rPr>
          <w:rStyle w:val="CodeInline"/>
        </w:rPr>
      </w:pPr>
    </w:p>
    <w:p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rsidR="00EE11E3" w:rsidRPr="00E42689" w:rsidRDefault="00EE11E3" w:rsidP="00EE11E3">
      <w:pPr>
        <w:pStyle w:val="CodeExample"/>
        <w:rPr>
          <w:rStyle w:val="CodeInline"/>
        </w:rPr>
      </w:pPr>
    </w:p>
    <w:p w:rsidR="00EE11E3" w:rsidRPr="00F329AB" w:rsidRDefault="00EE11E3" w:rsidP="00EE11E3">
      <w:pPr>
        <w:pStyle w:val="CodeExample"/>
        <w:rPr>
          <w:rStyle w:val="CodeInline"/>
        </w:rPr>
      </w:pPr>
      <w:r w:rsidRPr="00E42689">
        <w:rPr>
          <w:rStyle w:val="CodeInline"/>
        </w:rPr>
        <w:t>namespace MyCompany.MyOtherLibrary.Collections</w:t>
      </w:r>
    </w:p>
    <w:p w:rsidR="00E57B33" w:rsidRPr="00F115D2" w:rsidRDefault="00E57B33" w:rsidP="00EE11E3">
      <w:pPr>
        <w:pStyle w:val="CodeExample"/>
        <w:rPr>
          <w:rStyle w:val="CodeInline"/>
        </w:rPr>
      </w:pPr>
    </w:p>
    <w:p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rsidR="00BD7038" w:rsidRDefault="00BD7038" w:rsidP="007D5765">
      <w:r>
        <w:t>Namespace declaration groups may not be nested.</w:t>
      </w:r>
    </w:p>
    <w:p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rsidR="007D5765" w:rsidRPr="00E42689" w:rsidRDefault="006B52C5" w:rsidP="007D5765">
      <w:pPr>
        <w:pStyle w:val="CodeExample"/>
        <w:rPr>
          <w:rStyle w:val="CodeInline"/>
        </w:rPr>
      </w:pPr>
      <w:r w:rsidRPr="00391D69">
        <w:rPr>
          <w:rStyle w:val="CodeInline"/>
        </w:rPr>
        <w:t>namespace MyCompany.MyLibrary</w:t>
      </w:r>
    </w:p>
    <w:p w:rsidR="00E57B33" w:rsidRPr="00F115D2" w:rsidRDefault="00E57B33" w:rsidP="007D5765">
      <w:pPr>
        <w:pStyle w:val="CodeExample"/>
        <w:rPr>
          <w:rStyle w:val="CodeInline"/>
        </w:rPr>
      </w:pPr>
    </w:p>
    <w:p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rsidR="007D5765" w:rsidRPr="00391D69" w:rsidRDefault="007D5765" w:rsidP="007D5765">
      <w:pPr>
        <w:pStyle w:val="CodeExample"/>
        <w:rPr>
          <w:rStyle w:val="CodeInline"/>
        </w:rPr>
      </w:pPr>
    </w:p>
    <w:p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rsidR="00BD7038" w:rsidRDefault="00BD7038" w:rsidP="00BD7038">
      <w:pPr>
        <w:pStyle w:val="CodeExample"/>
        <w:rPr>
          <w:rStyle w:val="CodeInline"/>
        </w:rPr>
      </w:pPr>
    </w:p>
    <w:p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F54660">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F54660">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F54660" w:rsidRPr="00391D69">
        <w:fldChar w:fldCharType="begin"/>
      </w:r>
      <w:r w:rsidRPr="006B52C5">
        <w:instrText xml:space="preserve"> REF OpeningModules \r \h </w:instrText>
      </w:r>
      <w:r w:rsidR="00F54660" w:rsidRPr="00391D69">
        <w:fldChar w:fldCharType="separate"/>
      </w:r>
      <w:r w:rsidR="00340C81">
        <w:t>14.1.3</w:t>
      </w:r>
      <w:r w:rsidR="00F54660" w:rsidRPr="00391D69">
        <w:fldChar w:fldCharType="end"/>
      </w:r>
      <w:r w:rsidRPr="00391D69">
        <w:t>).</w:t>
      </w:r>
    </w:p>
    <w:p w:rsidR="00EE11E3" w:rsidRPr="00110BB5" w:rsidRDefault="006B52C5" w:rsidP="00EE11E3">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In the following</w:t>
      </w:r>
      <w:r w:rsidR="00B53072">
        <w:t xml:space="preserve"> example,</w:t>
      </w:r>
      <w:r w:rsidR="00416965">
        <w:t xml:space="preserve"> the declaration of </w:t>
      </w:r>
      <w:r w:rsidR="00416965" w:rsidRPr="008F04E6">
        <w:rPr>
          <w:rStyle w:val="CodeInline"/>
        </w:rPr>
        <w:t>x</w:t>
      </w:r>
      <w:r w:rsidR="00416965">
        <w:t xml:space="preserve"> in </w:t>
      </w:r>
      <w:r w:rsidR="00416965" w:rsidRPr="008F04E6">
        <w:rPr>
          <w:rStyle w:val="CodeInline"/>
        </w:rPr>
        <w:t>Module1</w:t>
      </w:r>
      <w:r w:rsidR="00416965">
        <w:t xml:space="preserve"> generates an error because the </w:t>
      </w:r>
      <w:r w:rsidR="00416965" w:rsidRPr="008F04E6">
        <w:rPr>
          <w:rStyle w:val="CodeInline"/>
        </w:rPr>
        <w:t>Utilities.Part2</w:t>
      </w:r>
      <w:r w:rsidR="00416965">
        <w:t xml:space="preserve"> namespace is not in scope</w:t>
      </w:r>
      <w:r w:rsidR="0076355E">
        <w:t>:</w:t>
      </w:r>
      <w:r w:rsidR="00416965">
        <w:t xml:space="preserve"> </w:t>
      </w:r>
    </w:p>
    <w:p w:rsidR="00EE11E3" w:rsidRPr="00391D69" w:rsidRDefault="00EE11E3" w:rsidP="00EE11E3">
      <w:pPr>
        <w:pStyle w:val="CodeExample"/>
        <w:rPr>
          <w:rStyle w:val="CodeInline"/>
        </w:rPr>
      </w:pPr>
      <w:r w:rsidRPr="00110BB5">
        <w:rPr>
          <w:rStyle w:val="CodeInline"/>
        </w:rPr>
        <w:t>namespace Utilities.Part1</w:t>
      </w:r>
    </w:p>
    <w:p w:rsidR="00E57B33" w:rsidRPr="00F115D2" w:rsidRDefault="00E57B33" w:rsidP="00EE11E3">
      <w:pPr>
        <w:pStyle w:val="CodeExample"/>
        <w:rPr>
          <w:rStyle w:val="CodeInline"/>
        </w:rPr>
      </w:pPr>
    </w:p>
    <w:p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rsidR="00EE11E3" w:rsidRPr="0059321D" w:rsidRDefault="00EE11E3" w:rsidP="0059321D">
      <w:pPr>
        <w:pStyle w:val="CodeExample"/>
        <w:rPr>
          <w:rStyle w:val="CodeInline"/>
          <w:bCs w:val="0"/>
        </w:rPr>
      </w:pPr>
    </w:p>
    <w:p w:rsidR="00EE11E3" w:rsidRPr="00F329AB" w:rsidRDefault="00EE11E3" w:rsidP="00EE11E3">
      <w:pPr>
        <w:pStyle w:val="CodeExample"/>
        <w:rPr>
          <w:rStyle w:val="CodeInline"/>
        </w:rPr>
      </w:pPr>
      <w:r w:rsidRPr="00F329AB">
        <w:rPr>
          <w:rStyle w:val="CodeInline"/>
        </w:rPr>
        <w:t>namespace Utilities.Part2</w:t>
      </w:r>
    </w:p>
    <w:p w:rsidR="00E57B33" w:rsidRPr="00F115D2" w:rsidRDefault="00E57B33" w:rsidP="00EE11E3">
      <w:pPr>
        <w:pStyle w:val="CodeExample"/>
        <w:rPr>
          <w:rStyle w:val="CodeInline"/>
        </w:rPr>
      </w:pPr>
    </w:p>
    <w:p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rsidR="00011D08" w:rsidRPr="00391D69" w:rsidRDefault="006B52C5" w:rsidP="00C24B07">
      <w:pPr>
        <w:pStyle w:val="CodeExample"/>
        <w:keepNext/>
        <w:rPr>
          <w:rStyle w:val="CodeInline"/>
        </w:rPr>
      </w:pPr>
      <w:r w:rsidRPr="00110BB5">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497D56">
        <w:rPr>
          <w:rStyle w:val="CodeInline"/>
        </w:rPr>
        <w:t xml:space="preserve">   module Values1 =</w:t>
      </w:r>
    </w:p>
    <w:p w:rsidR="00011D08" w:rsidRPr="00110BB5" w:rsidRDefault="006B52C5" w:rsidP="00C24B07">
      <w:pPr>
        <w:pStyle w:val="CodeExample"/>
        <w:keepNext/>
        <w:rPr>
          <w:rStyle w:val="CodeInline"/>
        </w:rPr>
      </w:pPr>
      <w:r w:rsidRPr="00497D56">
        <w:rPr>
          <w:rStyle w:val="CodeInline"/>
        </w:rPr>
        <w:t xml:space="preserve">      let x = 1</w:t>
      </w:r>
    </w:p>
    <w:p w:rsidR="00011D08" w:rsidRPr="0059321D" w:rsidRDefault="00011D08" w:rsidP="0059321D">
      <w:pPr>
        <w:pStyle w:val="CodeExample"/>
        <w:rPr>
          <w:rStyle w:val="CodeInline"/>
          <w:bCs w:val="0"/>
        </w:rPr>
      </w:pPr>
    </w:p>
    <w:p w:rsidR="00011D08" w:rsidRPr="00E42689" w:rsidRDefault="006B52C5" w:rsidP="00C24B07">
      <w:pPr>
        <w:pStyle w:val="CodeExample"/>
        <w:keepNext/>
        <w:rPr>
          <w:rStyle w:val="CodeInline"/>
        </w:rPr>
      </w:pPr>
      <w:r w:rsidRPr="00391D69">
        <w:rPr>
          <w:rStyle w:val="CodeInline"/>
        </w:rPr>
        <w:t>namespace MyCompany.MyLibrary</w:t>
      </w:r>
    </w:p>
    <w:p w:rsidR="00E57B33" w:rsidRPr="00F115D2" w:rsidRDefault="00E57B33" w:rsidP="00011D08">
      <w:pPr>
        <w:pStyle w:val="CodeExample"/>
        <w:rPr>
          <w:rStyle w:val="CodeInline"/>
        </w:rPr>
      </w:pPr>
    </w:p>
    <w:p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rsidR="00011D08" w:rsidRPr="00110BB5" w:rsidRDefault="00011D08" w:rsidP="00011D08">
      <w:pPr>
        <w:pStyle w:val="CodeExample"/>
        <w:rPr>
          <w:rStyle w:val="CodeInline"/>
        </w:rPr>
      </w:pPr>
    </w:p>
    <w:p w:rsidR="00E57B33" w:rsidRDefault="006B52C5" w:rsidP="00011D08">
      <w:pPr>
        <w:pStyle w:val="CodeExample"/>
        <w:rPr>
          <w:rStyle w:val="CodeInline"/>
        </w:rPr>
      </w:pPr>
      <w:r w:rsidRPr="00391D69">
        <w:rPr>
          <w:rStyle w:val="CodeInline"/>
        </w:rPr>
        <w:t xml:space="preserve">   module Values2 =</w:t>
      </w:r>
    </w:p>
    <w:p w:rsidR="00011D08" w:rsidRPr="00391D69" w:rsidRDefault="006B52C5" w:rsidP="00011D08">
      <w:pPr>
        <w:pStyle w:val="CodeExample"/>
        <w:rPr>
          <w:rStyle w:val="CodeInline"/>
        </w:rPr>
      </w:pPr>
      <w:r w:rsidRPr="00110BB5">
        <w:rPr>
          <w:rStyle w:val="CodeInline"/>
        </w:rPr>
        <w:t xml:space="preserve">      let x = Values1.x</w:t>
      </w:r>
    </w:p>
    <w:p w:rsidR="00A26F81" w:rsidRPr="00C77CDB" w:rsidRDefault="006B52C5" w:rsidP="00E104DD">
      <w:pPr>
        <w:pStyle w:val="Heading2"/>
      </w:pPr>
      <w:bookmarkStart w:id="5288" w:name="_Toc257733698"/>
      <w:bookmarkStart w:id="5289" w:name="_Toc270597593"/>
      <w:bookmarkStart w:id="5290" w:name="_Toc286309484"/>
      <w:r w:rsidRPr="00110BB5">
        <w:t>Module Definitions</w:t>
      </w:r>
      <w:bookmarkEnd w:id="5288"/>
      <w:bookmarkEnd w:id="5289"/>
      <w:bookmarkEnd w:id="5290"/>
    </w:p>
    <w:p w:rsidR="00011D08" w:rsidRPr="00F329AB" w:rsidRDefault="003326ED" w:rsidP="003326ED">
      <w:r w:rsidRPr="00391D69">
        <w:t>A</w:t>
      </w:r>
      <w:r w:rsidRPr="00E42689">
        <w:t xml:space="preserve"> module definition</w:t>
      </w:r>
      <w:r w:rsidR="00F54660">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F54660">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rsidR="00011D08" w:rsidRPr="00F329AB" w:rsidRDefault="006B52C5" w:rsidP="00011D08">
      <w:pPr>
        <w:pStyle w:val="CodeExample"/>
      </w:pPr>
      <w:r w:rsidRPr="00F329AB">
        <w:t xml:space="preserve">module MyModule = </w:t>
      </w:r>
    </w:p>
    <w:p w:rsidR="00011D08" w:rsidRPr="00F115D2" w:rsidRDefault="006B52C5" w:rsidP="00011D08">
      <w:pPr>
        <w:pStyle w:val="CodeExample"/>
      </w:pPr>
      <w:r w:rsidRPr="00404279">
        <w:t xml:space="preserve">    let x = 1</w:t>
      </w:r>
    </w:p>
    <w:p w:rsidR="00011D08" w:rsidRPr="00F115D2" w:rsidRDefault="006B52C5" w:rsidP="00011D08">
      <w:pPr>
        <w:pStyle w:val="CodeExample"/>
      </w:pPr>
      <w:r w:rsidRPr="00404279">
        <w:t xml:space="preserve">    type Foo = A | B</w:t>
      </w:r>
    </w:p>
    <w:p w:rsidR="00011D08" w:rsidRPr="00F115D2" w:rsidRDefault="006B52C5" w:rsidP="00011D08">
      <w:pPr>
        <w:pStyle w:val="CodeExample"/>
      </w:pPr>
      <w:r w:rsidRPr="00404279">
        <w:t xml:space="preserve">    module MyNestedModule = </w:t>
      </w:r>
    </w:p>
    <w:p w:rsidR="00011D08" w:rsidRPr="00F115D2" w:rsidRDefault="006B52C5" w:rsidP="00011D08">
      <w:pPr>
        <w:pStyle w:val="CodeExample"/>
      </w:pPr>
      <w:r w:rsidRPr="00404279">
        <w:t xml:space="preserve">        let f y = y + 1</w:t>
      </w:r>
    </w:p>
    <w:p w:rsidR="00011D08" w:rsidRPr="00F115D2" w:rsidRDefault="006B52C5" w:rsidP="00011D08">
      <w:pPr>
        <w:pStyle w:val="CodeExample"/>
      </w:pPr>
      <w:r w:rsidRPr="00404279">
        <w:t xml:space="preserve">        type Bar = C | D</w:t>
      </w:r>
    </w:p>
    <w:p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F54660">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F54660">
        <w:rPr>
          <w:i/>
        </w:rPr>
        <w:fldChar w:fldCharType="end"/>
      </w:r>
      <w:r w:rsidR="00F54660">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F54660">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rsidR="00490229" w:rsidRPr="00E42689" w:rsidRDefault="006B52C5" w:rsidP="00490229">
      <w:pPr>
        <w:pStyle w:val="CodeExample"/>
        <w:rPr>
          <w:rStyle w:val="CodeInline"/>
        </w:rPr>
      </w:pPr>
      <w:r w:rsidRPr="00391D69">
        <w:rPr>
          <w:rStyle w:val="CodeInline"/>
        </w:rPr>
        <w:t>module Part1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let x = Part2.StorageCache()  // error (Part2 not yet declared)</w:t>
      </w:r>
    </w:p>
    <w:p w:rsidR="00490229" w:rsidRPr="0059321D" w:rsidRDefault="00490229" w:rsidP="0059321D">
      <w:pPr>
        <w:pStyle w:val="CodeExample"/>
        <w:rPr>
          <w:rStyle w:val="CodeInline"/>
          <w:bCs w:val="0"/>
        </w:rPr>
      </w:pPr>
    </w:p>
    <w:p w:rsidR="00490229" w:rsidRPr="00E42689" w:rsidRDefault="006B52C5" w:rsidP="00490229">
      <w:pPr>
        <w:pStyle w:val="CodeExample"/>
        <w:rPr>
          <w:rStyle w:val="CodeInline"/>
        </w:rPr>
      </w:pPr>
      <w:r w:rsidRPr="00391D69">
        <w:rPr>
          <w:rStyle w:val="CodeInline"/>
        </w:rPr>
        <w:t>module Part2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type StorageCache() = </w:t>
      </w:r>
    </w:p>
    <w:p w:rsidR="00490229" w:rsidRPr="00391D69" w:rsidRDefault="006B52C5" w:rsidP="00490229">
      <w:pPr>
        <w:pStyle w:val="CodeExample"/>
        <w:rPr>
          <w:rStyle w:val="CodeInline"/>
        </w:rPr>
      </w:pPr>
      <w:r w:rsidRPr="00110BB5">
        <w:rPr>
          <w:rStyle w:val="CodeInline"/>
        </w:rPr>
        <w:t xml:space="preserve">      member cache.Clear() = ()</w:t>
      </w:r>
    </w:p>
    <w:p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F54660">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F54660">
        <w:fldChar w:fldCharType="end"/>
      </w:r>
      <w:r w:rsidR="00F54660">
        <w:fldChar w:fldCharType="begin"/>
      </w:r>
      <w:r w:rsidR="00777138">
        <w:instrText xml:space="preserve"> XE "</w:instrText>
      </w:r>
      <w:r w:rsidR="00777138" w:rsidRPr="00600B76">
        <w:instrText>attributes:CompilationRepresentation</w:instrText>
      </w:r>
      <w:r w:rsidR="00777138">
        <w:instrText xml:space="preserve">" </w:instrText>
      </w:r>
      <w:r w:rsidR="00F54660">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rsidR="00F81FB2" w:rsidRDefault="00BD3B99" w:rsidP="00011D08">
      <w:r>
        <w:t>For example, t</w:t>
      </w:r>
      <w:r w:rsidR="00853476">
        <w:t>his is frequently used when defining a type and a set of functions and values to manipulate values of this type.</w:t>
      </w:r>
      <w:r>
        <w:t xml:space="preserve"> </w:t>
      </w:r>
    </w:p>
    <w:p w:rsidR="00853476" w:rsidRDefault="00853476" w:rsidP="00853476">
      <w:pPr>
        <w:pStyle w:val="CodeExample"/>
        <w:rPr>
          <w:rStyle w:val="CodeInline"/>
        </w:rPr>
      </w:pPr>
      <w:r>
        <w:rPr>
          <w:rStyle w:val="CodeInline"/>
        </w:rPr>
        <w:t xml:space="preserve">type Cat(kind: string) = </w:t>
      </w:r>
    </w:p>
    <w:p w:rsidR="00853476" w:rsidRDefault="00853476" w:rsidP="00853476">
      <w:pPr>
        <w:pStyle w:val="CodeExample"/>
        <w:rPr>
          <w:rStyle w:val="CodeInline"/>
        </w:rPr>
      </w:pPr>
      <w:r>
        <w:rPr>
          <w:rStyle w:val="CodeInline"/>
        </w:rPr>
        <w:t xml:space="preserve">   member x.Meow() = printfn "meow"</w:t>
      </w:r>
    </w:p>
    <w:p w:rsidR="00853476" w:rsidRDefault="00853476" w:rsidP="00853476">
      <w:pPr>
        <w:pStyle w:val="CodeExample"/>
        <w:rPr>
          <w:rStyle w:val="CodeInline"/>
        </w:rPr>
      </w:pPr>
      <w:r>
        <w:rPr>
          <w:rStyle w:val="CodeInline"/>
        </w:rPr>
        <w:t xml:space="preserve">   member x.Purr() = printfn "purr"</w:t>
      </w:r>
    </w:p>
    <w:p w:rsidR="00853476" w:rsidRDefault="00853476" w:rsidP="00853476">
      <w:pPr>
        <w:pStyle w:val="CodeExample"/>
        <w:rPr>
          <w:rStyle w:val="CodeInline"/>
        </w:rPr>
      </w:pPr>
      <w:r>
        <w:rPr>
          <w:rStyle w:val="CodeInline"/>
        </w:rPr>
        <w:t xml:space="preserve">   member x.Kind = kind</w:t>
      </w:r>
    </w:p>
    <w:p w:rsidR="00853476" w:rsidRDefault="00853476" w:rsidP="00853476">
      <w:pPr>
        <w:pStyle w:val="CodeExample"/>
        <w:rPr>
          <w:rStyle w:val="CodeInline"/>
        </w:rPr>
      </w:pPr>
    </w:p>
    <w:p w:rsidR="00853476" w:rsidRDefault="00853476" w:rsidP="00853476">
      <w:pPr>
        <w:pStyle w:val="CodeExample"/>
        <w:rPr>
          <w:rStyle w:val="CodeInline"/>
        </w:rPr>
      </w:pPr>
      <w:r w:rsidRPr="00E42689">
        <w:rPr>
          <w:rStyle w:val="CodeInline"/>
        </w:rPr>
        <w:t>[&lt;CompilationRepresentation(CompilationRepresentationFlags.ModuleSuffix)&gt;]</w:t>
      </w:r>
    </w:p>
    <w:p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rsidR="00853476" w:rsidRPr="00F115D2" w:rsidRDefault="00853476" w:rsidP="00853476">
      <w:pPr>
        <w:pStyle w:val="CodeExample"/>
        <w:rPr>
          <w:rStyle w:val="CodeInline"/>
        </w:rPr>
      </w:pPr>
    </w:p>
    <w:p w:rsidR="00853476" w:rsidRPr="00600479" w:rsidRDefault="00853476" w:rsidP="00EF7099">
      <w:pPr>
        <w:pStyle w:val="CodeExample"/>
        <w:rPr>
          <w:bCs/>
        </w:rPr>
      </w:pPr>
      <w:r>
        <w:rPr>
          <w:rStyle w:val="CodeInline"/>
        </w:rPr>
        <w:t xml:space="preserve">   let tabby = Cat "Tabby" </w:t>
      </w:r>
    </w:p>
    <w:p w:rsidR="00853476" w:rsidRDefault="00853476" w:rsidP="00853476">
      <w:pPr>
        <w:pStyle w:val="CodeExample"/>
        <w:rPr>
          <w:rStyle w:val="CodeInline"/>
        </w:rPr>
      </w:pPr>
      <w:r>
        <w:rPr>
          <w:rStyle w:val="CodeInline"/>
        </w:rPr>
        <w:t xml:space="preserve">   let purr (c:Cat) = c.Purr()</w:t>
      </w:r>
    </w:p>
    <w:p w:rsidR="00853476" w:rsidRDefault="00853476" w:rsidP="00EF7099">
      <w:pPr>
        <w:pStyle w:val="CodeExample"/>
        <w:rPr>
          <w:rStyle w:val="CodeInline"/>
        </w:rPr>
      </w:pPr>
      <w:r>
        <w:rPr>
          <w:rStyle w:val="CodeInline"/>
        </w:rPr>
        <w:t xml:space="preserve">   let purrTwice (c:Cat) = purr(); purr()</w:t>
      </w:r>
    </w:p>
    <w:p w:rsidR="00853476" w:rsidRDefault="00853476" w:rsidP="00EF7099">
      <w:pPr>
        <w:pStyle w:val="CodeExample"/>
        <w:rPr>
          <w:rStyle w:val="CodeInline"/>
        </w:rPr>
      </w:pPr>
    </w:p>
    <w:p w:rsidR="00853476" w:rsidRPr="00600479" w:rsidRDefault="00853476" w:rsidP="00EF7099">
      <w:pPr>
        <w:pStyle w:val="CodeExample"/>
        <w:rPr>
          <w:bCs/>
        </w:rPr>
      </w:pPr>
      <w:r>
        <w:rPr>
          <w:rStyle w:val="CodeInline"/>
        </w:rPr>
        <w:t>Cat.tabby |&gt; Cat.purr |&gt; Cat.purrTwice</w:t>
      </w:r>
    </w:p>
    <w:p w:rsidR="00011D08" w:rsidRPr="00F115D2" w:rsidRDefault="008F26B0" w:rsidP="006230F9">
      <w:pPr>
        <w:pStyle w:val="Heading3"/>
      </w:pPr>
      <w:bookmarkStart w:id="5291" w:name="_Toc234041350"/>
      <w:bookmarkStart w:id="5292" w:name="_Toc234049224"/>
      <w:bookmarkStart w:id="5293" w:name="_Toc234049798"/>
      <w:bookmarkStart w:id="5294" w:name="_Toc234054570"/>
      <w:bookmarkStart w:id="5295" w:name="_Toc234055697"/>
      <w:bookmarkStart w:id="5296" w:name="_Toc257733699"/>
      <w:bookmarkStart w:id="5297" w:name="_Toc270597594"/>
      <w:bookmarkStart w:id="5298" w:name="_Toc286309485"/>
      <w:bookmarkStart w:id="5299" w:name="LetBindingsInModules"/>
      <w:bookmarkEnd w:id="5291"/>
      <w:bookmarkEnd w:id="5292"/>
      <w:bookmarkEnd w:id="5293"/>
      <w:bookmarkEnd w:id="5294"/>
      <w:bookmarkEnd w:id="5295"/>
      <w:r>
        <w:t>Function and Value Definitions</w:t>
      </w:r>
      <w:r w:rsidR="006B52C5" w:rsidRPr="00404279">
        <w:t xml:space="preserve"> in Modules</w:t>
      </w:r>
      <w:bookmarkEnd w:id="5296"/>
      <w:bookmarkEnd w:id="5297"/>
      <w:bookmarkEnd w:id="5298"/>
    </w:p>
    <w:bookmarkEnd w:id="5299"/>
    <w:p w:rsidR="00011D08" w:rsidRPr="00110BB5" w:rsidRDefault="008F26B0" w:rsidP="00EF7099">
      <w:r>
        <w:t>Function and value definitions</w:t>
      </w:r>
      <w:r w:rsidR="006B52C5" w:rsidRPr="006B52C5">
        <w:t>in modules</w:t>
      </w:r>
      <w:r w:rsidR="00F54660">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F54660">
        <w:rPr>
          <w:lang w:eastAsia="en-GB"/>
        </w:rPr>
        <w:fldChar w:fldCharType="end"/>
      </w:r>
      <w:r w:rsidR="00F54660">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F54660">
        <w:rPr>
          <w:lang w:eastAsia="en-GB"/>
        </w:rPr>
        <w:fldChar w:fldCharType="end"/>
      </w:r>
      <w:r w:rsidR="00915E28">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915E28">
        <w:rPr>
          <w:lang w:eastAsia="en-GB"/>
        </w:rPr>
        <w:fldChar w:fldCharType="end"/>
      </w:r>
      <w:r w:rsidR="00915E28">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915E28">
        <w:rPr>
          <w:lang w:eastAsia="en-GB"/>
        </w:rPr>
        <w:fldChar w:fldCharType="end"/>
      </w:r>
      <w:r w:rsidR="00915E28" w:rsidRPr="00497D56">
        <w:t xml:space="preserve"> </w:t>
      </w:r>
      <w:r w:rsidR="006B52C5" w:rsidRPr="00497D56">
        <w:t xml:space="preserve"> introduce named values and functions. </w:t>
      </w:r>
    </w:p>
    <w:p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rsidR="00011D08" w:rsidRPr="00F115D2" w:rsidRDefault="006B52C5" w:rsidP="00C24B07">
      <w:pPr>
        <w:pStyle w:val="CodeExample"/>
        <w:keepNext/>
      </w:pPr>
      <w:r w:rsidRPr="00404279">
        <w:t xml:space="preserve">module M = </w:t>
      </w:r>
    </w:p>
    <w:p w:rsidR="00011D08" w:rsidRPr="00F115D2" w:rsidRDefault="006B52C5" w:rsidP="00C24B07">
      <w:pPr>
        <w:pStyle w:val="CodeExample"/>
        <w:keepNext/>
      </w:pPr>
      <w:r w:rsidRPr="00404279">
        <w:t xml:space="preserve">    let x = 1</w:t>
      </w:r>
    </w:p>
    <w:p w:rsidR="00011D08" w:rsidRPr="00F115D2" w:rsidRDefault="006B52C5" w:rsidP="00C24B07">
      <w:pPr>
        <w:pStyle w:val="CodeExample"/>
        <w:keepNext/>
      </w:pPr>
      <w:r w:rsidRPr="00404279">
        <w:t xml:space="preserve">    let id x = x</w:t>
      </w:r>
    </w:p>
    <w:p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rsidR="00011D08" w:rsidRPr="00391D69" w:rsidRDefault="008F26B0" w:rsidP="00011D08">
      <w:r>
        <w:t>Function and value definitions</w:t>
      </w:r>
      <w:r w:rsidR="006B52C5" w:rsidRPr="00110BB5">
        <w:t xml:space="preserve"> in modules may declare explicit type variables and type constraints:</w:t>
      </w:r>
    </w:p>
    <w:p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rsidR="00011D08" w:rsidRPr="00391D69" w:rsidRDefault="006B52C5" w:rsidP="00011D08">
      <w:pPr>
        <w:pStyle w:val="CodeExample"/>
      </w:pPr>
      <w:r w:rsidRPr="00110BB5">
        <w:t xml:space="preserve">    let convert&lt;'T, 'U&gt;(x) = unbox&lt;'U&gt;(box&lt;'T&gt;(x))</w:t>
      </w:r>
    </w:p>
    <w:p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F54660">
        <w:fldChar w:fldCharType="begin"/>
      </w:r>
      <w:r w:rsidR="00777138">
        <w:instrText xml:space="preserve"> XE "</w:instrText>
      </w:r>
      <w:r w:rsidR="00777138" w:rsidRPr="00777138">
        <w:instrText>type functions</w:instrText>
      </w:r>
      <w:r w:rsidR="00777138">
        <w:instrText xml:space="preserve">" </w:instrText>
      </w:r>
      <w:r w:rsidR="00F54660">
        <w:fldChar w:fldCharType="end"/>
      </w:r>
      <w:r w:rsidRPr="00391D69">
        <w:t xml:space="preserve"> (§</w:t>
      </w:r>
      <w:r w:rsidR="00F54660" w:rsidRPr="00391D69">
        <w:fldChar w:fldCharType="begin"/>
      </w:r>
      <w:r w:rsidRPr="006B52C5">
        <w:instrText xml:space="preserve"> REF TypeFunctions \r \h </w:instrText>
      </w:r>
      <w:r w:rsidR="00F54660" w:rsidRPr="00391D69">
        <w:fldChar w:fldCharType="separate"/>
      </w:r>
      <w:r w:rsidR="00340C81">
        <w:t>10.2.3</w:t>
      </w:r>
      <w:r w:rsidR="00F54660" w:rsidRPr="00391D69">
        <w:fldChar w:fldCharType="end"/>
      </w:r>
      <w:r w:rsidRPr="00391D69">
        <w:t>).</w:t>
      </w:r>
    </w:p>
    <w:p w:rsidR="00011D08" w:rsidRPr="00F329AB" w:rsidRDefault="008F26B0" w:rsidP="00011D08">
      <w:r>
        <w:t xml:space="preserve">Function and value definitions </w:t>
      </w:r>
      <w:r w:rsidR="006B52C5" w:rsidRPr="00F329AB">
        <w:t>may specify attributes</w:t>
      </w:r>
      <w:r>
        <w:t>:</w:t>
      </w:r>
      <w:r w:rsidR="006B52C5" w:rsidRPr="00F329AB">
        <w:t xml:space="preserve"> </w:t>
      </w:r>
    </w:p>
    <w:p w:rsidR="008F26B0" w:rsidRDefault="008F26B0" w:rsidP="008F26B0">
      <w:pPr>
        <w:pStyle w:val="CodeExample"/>
      </w:pPr>
      <w:commentRangeStart w:id="5300"/>
      <w:r w:rsidRPr="00404279">
        <w:t xml:space="preserve">    </w:t>
      </w:r>
      <w:r>
        <w:t xml:space="preserve">// A value definition with </w:t>
      </w:r>
      <w:del w:id="5301" w:author="pennyo" w:date="2011-02-21T09:29:00Z">
        <w:r w:rsidDel="006505AC">
          <w:delText xml:space="preserve">an </w:delText>
        </w:r>
      </w:del>
      <w:ins w:id="5302" w:author="pennyo" w:date="2011-02-21T09:29:00Z">
        <w:r w:rsidR="006505AC">
          <w:t xml:space="preserve">the System.Obsolete </w:t>
        </w:r>
      </w:ins>
      <w:r>
        <w:t>attribute</w:t>
      </w:r>
      <w:commentRangeEnd w:id="5300"/>
      <w:r w:rsidR="006505AC">
        <w:rPr>
          <w:rStyle w:val="CommentReference"/>
          <w:rFonts w:ascii="Arial" w:hAnsi="Arial"/>
          <w:color w:val="auto"/>
          <w:lang w:eastAsia="en-US"/>
        </w:rPr>
        <w:commentReference w:id="5300"/>
      </w:r>
    </w:p>
    <w:p w:rsidR="008F26B0" w:rsidRPr="00F329AB" w:rsidRDefault="008F26B0" w:rsidP="008F26B0">
      <w:pPr>
        <w:pStyle w:val="CodeExample"/>
      </w:pPr>
      <w:r w:rsidRPr="00F329AB">
        <w:t xml:space="preserve">    [&lt;System.Obsolete("Don't use this")&gt;]</w:t>
      </w:r>
    </w:p>
    <w:p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rsidR="008F26B0" w:rsidRDefault="008F26B0" w:rsidP="00011D08">
      <w:pPr>
        <w:pStyle w:val="CodeExample"/>
      </w:pPr>
    </w:p>
    <w:p w:rsidR="008F26B0" w:rsidRDefault="008F26B0" w:rsidP="008F26B0">
      <w:pPr>
        <w:pStyle w:val="CodeExample"/>
      </w:pPr>
      <w:r w:rsidRPr="00404279">
        <w:t xml:space="preserve">    </w:t>
      </w:r>
      <w:r>
        <w:t>// A function definition with an attribute</w:t>
      </w:r>
    </w:p>
    <w:p w:rsidR="00011D08" w:rsidRPr="00F329AB" w:rsidRDefault="006B52C5" w:rsidP="00011D08">
      <w:pPr>
        <w:pStyle w:val="CodeExample"/>
      </w:pPr>
      <w:r w:rsidRPr="00F329AB">
        <w:t xml:space="preserve">    [&lt;System.Obsolete("Don't use this</w:t>
      </w:r>
      <w:r w:rsidR="008F26B0">
        <w:t xml:space="preserve"> either</w:t>
      </w:r>
      <w:r w:rsidRPr="00F329AB">
        <w:t>")&gt;]</w:t>
      </w:r>
    </w:p>
    <w:p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rsidR="00011D08" w:rsidRPr="00F115D2" w:rsidRDefault="006B52C5" w:rsidP="00011D08">
      <w:pPr>
        <w:pStyle w:val="CodeExample"/>
      </w:pPr>
      <w:r w:rsidRPr="00404279">
        <w:t xml:space="preserve">    </w:t>
      </w:r>
      <w:r w:rsidRPr="006505AC">
        <w:t>[&lt;System.Obsolete("Don't use this")&gt;]</w:t>
      </w:r>
    </w:p>
    <w:p w:rsidR="00011D08" w:rsidRPr="00F115D2" w:rsidRDefault="006B52C5" w:rsidP="00011D08">
      <w:pPr>
        <w:pStyle w:val="CodeExample"/>
      </w:pPr>
      <w:r w:rsidRPr="00404279">
        <w:t xml:space="preserve">    let (a, b) = (1, 2)</w:t>
      </w:r>
    </w:p>
    <w:p w:rsidR="00011D08" w:rsidRPr="00F115D2" w:rsidRDefault="006B52C5" w:rsidP="00011D08">
      <w:r w:rsidRPr="006B52C5">
        <w:t>Values may be declared mutable:</w:t>
      </w:r>
    </w:p>
    <w:p w:rsidR="008F26B0" w:rsidRDefault="008F26B0" w:rsidP="008F26B0">
      <w:pPr>
        <w:pStyle w:val="CodeExample"/>
      </w:pPr>
      <w:r w:rsidRPr="00404279">
        <w:t xml:space="preserve">    </w:t>
      </w:r>
      <w:r>
        <w:t xml:space="preserve">// A value definition </w:t>
      </w:r>
      <w:r w:rsidR="006505AC">
        <w:t>that defines</w:t>
      </w:r>
      <w:r>
        <w:t xml:space="preserve"> a mutable value</w:t>
      </w:r>
    </w:p>
    <w:p w:rsidR="00011D08" w:rsidRPr="00F115D2" w:rsidRDefault="006B52C5" w:rsidP="00011D08">
      <w:pPr>
        <w:pStyle w:val="CodeExample"/>
      </w:pPr>
      <w:r w:rsidRPr="00404279">
        <w:t xml:space="preserve">    let mutable count = 1</w:t>
      </w:r>
    </w:p>
    <w:p w:rsidR="00011D08" w:rsidRPr="00F115D2" w:rsidRDefault="006B52C5" w:rsidP="00011D08">
      <w:pPr>
        <w:pStyle w:val="CodeExample"/>
      </w:pPr>
      <w:r w:rsidRPr="00404279">
        <w:t xml:space="preserve">    let </w:t>
      </w:r>
      <w:r w:rsidR="008F26B0">
        <w:t>f</w:t>
      </w:r>
      <w:r w:rsidRPr="00404279">
        <w:t>reshName() = (count &lt;- count + 1; count)</w:t>
      </w:r>
    </w:p>
    <w:p w:rsidR="00011D08" w:rsidRPr="00391D69" w:rsidRDefault="008F26B0" w:rsidP="00011D08">
      <w:r>
        <w:t xml:space="preserve">Function and value definitions in </w:t>
      </w:r>
      <w:r w:rsidR="006B52C5" w:rsidRPr="006B52C5">
        <w:t>modules are processed in the same way as</w:t>
      </w:r>
      <w:r>
        <w:t xml:space="preserve"> function and value definitions </w:t>
      </w:r>
      <w:r w:rsidR="006B52C5" w:rsidRPr="006B52C5">
        <w:t>in expressions (§</w:t>
      </w:r>
      <w:r w:rsidR="00F54660" w:rsidRPr="00391D69">
        <w:fldChar w:fldCharType="begin"/>
      </w:r>
      <w:r w:rsidR="006B52C5" w:rsidRPr="006B52C5">
        <w:instrText xml:space="preserve"> REF CheckingLetBindings \r \h </w:instrText>
      </w:r>
      <w:r w:rsidR="00F54660" w:rsidRPr="00391D69">
        <w:fldChar w:fldCharType="separate"/>
      </w:r>
      <w:r w:rsidR="00340C81">
        <w:t>14.5</w:t>
      </w:r>
      <w:r w:rsidR="00F54660" w:rsidRPr="00391D69">
        <w:fldChar w:fldCharType="end"/>
      </w:r>
      <w:r w:rsidR="006B52C5" w:rsidRPr="00391D69">
        <w:t>)</w:t>
      </w:r>
      <w:r w:rsidR="00777138">
        <w:t>,</w:t>
      </w:r>
      <w:r w:rsidR="006B52C5" w:rsidRPr="00391D69">
        <w:t xml:space="preserve"> with the following adjustments: </w:t>
      </w:r>
    </w:p>
    <w:p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F54660" w:rsidRPr="00110BB5">
        <w:fldChar w:fldCharType="begin"/>
      </w:r>
      <w:r w:rsidRPr="006B52C5">
        <w:instrText xml:space="preserve"> REF Accessibility \r \h </w:instrText>
      </w:r>
      <w:r w:rsidR="006B24B4">
        <w:instrText xml:space="preserve"> \* MERGEFORMAT </w:instrText>
      </w:r>
      <w:r w:rsidR="00F54660" w:rsidRPr="00110BB5">
        <w:fldChar w:fldCharType="separate"/>
      </w:r>
      <w:r w:rsidR="00340C81">
        <w:t>10.5</w:t>
      </w:r>
      <w:r w:rsidR="00F54660" w:rsidRPr="00110BB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F54660">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F54660">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F54660">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F54660">
        <w:rPr>
          <w:i/>
        </w:rPr>
        <w:fldChar w:fldCharType="end"/>
      </w:r>
      <w:r w:rsidRPr="00E42689">
        <w:t>.</w:t>
      </w:r>
    </w:p>
    <w:p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F54660" w:rsidRPr="00C1063C">
        <w:fldChar w:fldCharType="begin"/>
      </w:r>
      <w:r w:rsidRPr="006B52C5">
        <w:instrText xml:space="preserve"> REF SignatureConformance \r \h </w:instrText>
      </w:r>
      <w:r w:rsidR="006B24B4">
        <w:instrText xml:space="preserve"> \* MERGEFORMAT </w:instrText>
      </w:r>
      <w:r w:rsidR="00F54660" w:rsidRPr="00C1063C">
        <w:fldChar w:fldCharType="separate"/>
      </w:r>
      <w:r w:rsidR="00340C81">
        <w:t>11.2</w:t>
      </w:r>
      <w:r w:rsidR="00F54660" w:rsidRPr="00C1063C">
        <w:fldChar w:fldCharType="end"/>
      </w:r>
      <w:r w:rsidRPr="00497D56">
        <w:t>).</w:t>
      </w:r>
    </w:p>
    <w:p w:rsidR="00011D08" w:rsidRPr="00497D56" w:rsidRDefault="006B52C5" w:rsidP="0000657C">
      <w:pPr>
        <w:pStyle w:val="BulletList"/>
      </w:pPr>
      <w:r w:rsidRPr="00391D69">
        <w:t xml:space="preserve">Each </w:t>
      </w:r>
      <w:r w:rsidR="00777138">
        <w:t xml:space="preserve">defined </w:t>
      </w:r>
      <w:r w:rsidRPr="00391D69">
        <w:t>value is subject to arity analysis (§</w:t>
      </w:r>
      <w:r w:rsidR="00F54660" w:rsidRPr="00110BB5">
        <w:fldChar w:fldCharType="begin"/>
      </w:r>
      <w:r w:rsidRPr="006B52C5">
        <w:rPr>
          <w:rFonts w:cs="Times New Roman"/>
        </w:rPr>
        <w:instrText xml:space="preserve"> REF </w:instrText>
      </w:r>
      <w:r w:rsidRPr="006B52C5">
        <w:instrText>ArityAnalysis</w:instrText>
      </w:r>
      <w:r w:rsidRPr="006B52C5">
        <w:rPr>
          <w:rFonts w:cs="Times New Roman"/>
        </w:rPr>
        <w:instrText xml:space="preserve"> \r \h </w:instrText>
      </w:r>
      <w:r w:rsidR="006B24B4">
        <w:instrText xml:space="preserve"> \* MERGEFORMAT </w:instrText>
      </w:r>
      <w:r w:rsidR="00F54660" w:rsidRPr="00110BB5">
        <w:fldChar w:fldCharType="separate"/>
      </w:r>
      <w:r w:rsidR="00340C81">
        <w:rPr>
          <w:rFonts w:cs="Times New Roman"/>
        </w:rPr>
        <w:t>14.9</w:t>
      </w:r>
      <w:r w:rsidR="00F54660" w:rsidRPr="00110BB5">
        <w:fldChar w:fldCharType="end"/>
      </w:r>
      <w:r w:rsidRPr="006B52C5">
        <w:t>)</w:t>
      </w:r>
      <w:r w:rsidR="00E57B33">
        <w:t>.</w:t>
      </w:r>
    </w:p>
    <w:p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rsidR="000B7847" w:rsidRPr="00F329AB" w:rsidRDefault="000B7847" w:rsidP="006230F9">
      <w:pPr>
        <w:pStyle w:val="Heading3"/>
      </w:pPr>
      <w:bookmarkStart w:id="5303" w:name="_Toc257733700"/>
      <w:bookmarkStart w:id="5304" w:name="_Toc270597595"/>
      <w:bookmarkStart w:id="5305" w:name="_Ref281317170"/>
      <w:bookmarkStart w:id="5306" w:name="_Toc286309486"/>
      <w:bookmarkStart w:id="5307" w:name="Literals"/>
      <w:bookmarkStart w:id="5308" w:name="LiteralDefinitions"/>
      <w:r w:rsidRPr="00F329AB">
        <w:t>Literal</w:t>
      </w:r>
      <w:r w:rsidR="00E84267" w:rsidRPr="00F329AB">
        <w:t xml:space="preserve"> Definitions in Modules</w:t>
      </w:r>
      <w:bookmarkEnd w:id="5303"/>
      <w:bookmarkEnd w:id="5304"/>
      <w:bookmarkEnd w:id="5305"/>
      <w:bookmarkEnd w:id="5306"/>
    </w:p>
    <w:bookmarkEnd w:id="5307"/>
    <w:bookmarkEnd w:id="5308"/>
    <w:p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F54660">
        <w:fldChar w:fldCharType="begin"/>
      </w:r>
      <w:r w:rsidR="00777138">
        <w:instrText xml:space="preserve"> XE "</w:instrText>
      </w:r>
      <w:r w:rsidR="00777138" w:rsidRPr="000D6F97">
        <w:instrText>attributes:Literal</w:instrText>
      </w:r>
      <w:r w:rsidR="00777138">
        <w:instrText xml:space="preserve">" </w:instrText>
      </w:r>
      <w:r w:rsidR="00F54660">
        <w:fldChar w:fldCharType="end"/>
      </w:r>
      <w:r w:rsidR="00F54660">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F54660">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rsidR="000B7847" w:rsidRPr="00391D69" w:rsidRDefault="000B7847" w:rsidP="00CB0A95">
      <w:pPr>
        <w:pStyle w:val="CodeExample"/>
      </w:pPr>
      <w:r w:rsidRPr="00391D69">
        <w:t>[&lt;Literal&gt;]</w:t>
      </w:r>
    </w:p>
    <w:p w:rsidR="000B7847" w:rsidRPr="00E42689" w:rsidRDefault="000B7847" w:rsidP="00CB0A95">
      <w:pPr>
        <w:pStyle w:val="CodeExample"/>
      </w:pPr>
      <w:r w:rsidRPr="00E42689">
        <w:t>let PI = 3.141592654</w:t>
      </w:r>
    </w:p>
    <w:p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rsidR="000B7847" w:rsidRPr="00391D69" w:rsidRDefault="000B7847" w:rsidP="000B7847">
      <w:pPr>
        <w:pStyle w:val="CodeExample"/>
      </w:pPr>
      <w:r w:rsidRPr="00391D69">
        <w:t>[&lt;Literal&gt;]</w:t>
      </w:r>
    </w:p>
    <w:p w:rsidR="000B7847" w:rsidRPr="00E42689" w:rsidRDefault="000B7847" w:rsidP="000B7847">
      <w:pPr>
        <w:pStyle w:val="CodeExample"/>
      </w:pPr>
      <w:r w:rsidRPr="00E42689">
        <w:t>let StartOfWeek = System.DayOfWeek.Monday</w:t>
      </w:r>
    </w:p>
    <w:p w:rsidR="000B7847" w:rsidRPr="00E42689" w:rsidRDefault="000B7847" w:rsidP="000B7847">
      <w:pPr>
        <w:pStyle w:val="CodeExample"/>
      </w:pPr>
    </w:p>
    <w:p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rsidR="000B7847" w:rsidRPr="00F115D2" w:rsidRDefault="000B7847" w:rsidP="000B7847">
      <w:pPr>
        <w:pStyle w:val="CodeExample"/>
      </w:pPr>
      <w:r w:rsidRPr="00404279">
        <w:t xml:space="preserve">let feeling(day) = </w:t>
      </w:r>
    </w:p>
    <w:p w:rsidR="000B7847" w:rsidRPr="00F115D2" w:rsidRDefault="000B7847" w:rsidP="000B7847">
      <w:pPr>
        <w:pStyle w:val="CodeExample"/>
      </w:pPr>
      <w:r w:rsidRPr="00404279">
        <w:t xml:space="preserve">    match day with </w:t>
      </w:r>
    </w:p>
    <w:p w:rsidR="000B7847" w:rsidRPr="00F115D2" w:rsidRDefault="000B7847" w:rsidP="000B7847">
      <w:pPr>
        <w:pStyle w:val="CodeExample"/>
      </w:pPr>
      <w:r w:rsidRPr="00404279">
        <w:t xml:space="preserve">    | StartOfWeek -&gt; "rough"</w:t>
      </w:r>
    </w:p>
    <w:p w:rsidR="000B7847" w:rsidRPr="00F115D2" w:rsidRDefault="000B7847" w:rsidP="000B7847">
      <w:pPr>
        <w:pStyle w:val="CodeExample"/>
      </w:pPr>
      <w:r w:rsidRPr="00404279">
        <w:t xml:space="preserve">    | _ -&gt; "great" </w:t>
      </w:r>
    </w:p>
    <w:p w:rsidR="000B7847" w:rsidRPr="00F115D2" w:rsidRDefault="000B7847" w:rsidP="000B7847">
      <w:pPr>
        <w:pStyle w:val="CodeExample"/>
      </w:pPr>
    </w:p>
    <w:p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F54660">
        <w:fldChar w:fldCharType="begin"/>
      </w:r>
      <w:r w:rsidR="00817536">
        <w:instrText xml:space="preserve"> XE "</w:instrText>
      </w:r>
      <w:r w:rsidR="00817536" w:rsidRPr="005A56B8">
        <w:instrText>attributes:ContextStatic</w:instrText>
      </w:r>
      <w:r w:rsidR="00817536">
        <w:instrText xml:space="preserve">" </w:instrText>
      </w:r>
      <w:r w:rsidR="00F54660">
        <w:fldChar w:fldCharType="end"/>
      </w:r>
      <w:r w:rsidR="00F54660">
        <w:fldChar w:fldCharType="begin"/>
      </w:r>
      <w:r w:rsidR="00817536">
        <w:instrText xml:space="preserve"> XE "</w:instrText>
      </w:r>
      <w:r w:rsidR="00817536" w:rsidRPr="00F91678">
        <w:instrText>attributes:ThreadStatic</w:instrText>
      </w:r>
      <w:r w:rsidR="00817536">
        <w:instrText xml:space="preserve">" </w:instrText>
      </w:r>
      <w:r w:rsidR="00F54660">
        <w:fldChar w:fldCharType="end"/>
      </w:r>
      <w:r w:rsidR="00F54660">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F54660">
        <w:fldChar w:fldCharType="end"/>
      </w:r>
      <w:r w:rsidR="00F54660">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F54660">
        <w:fldChar w:fldCharType="end"/>
      </w:r>
      <w:r w:rsidR="000B7847" w:rsidRPr="00E42689">
        <w:t>.</w:t>
      </w:r>
    </w:p>
    <w:p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is </w:t>
      </w:r>
      <w:r w:rsidR="00483BF8">
        <w:t>made up of</w:t>
      </w:r>
      <w:r w:rsidR="00E57B33">
        <w:t xml:space="preserve"> either</w:t>
      </w:r>
      <w:r w:rsidR="00817536">
        <w:t>:</w:t>
      </w:r>
    </w:p>
    <w:p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rsidR="00483BF8" w:rsidRPr="00DF0DFB" w:rsidRDefault="00154D27" w:rsidP="008F04E6">
      <w:pPr>
        <w:pStyle w:val="BodyTextIndent"/>
      </w:pPr>
      <w:r w:rsidRPr="00DF0DFB">
        <w:t>—OR—</w:t>
      </w:r>
    </w:p>
    <w:p w:rsidR="00483BF8" w:rsidRPr="00DF0DFB"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r w:rsidR="00661FDB" w:rsidRPr="00DF0DFB">
        <w:t>.</w:t>
      </w:r>
    </w:p>
    <w:p w:rsidR="000B7847" w:rsidRPr="00E42689" w:rsidRDefault="000B7847" w:rsidP="006230F9">
      <w:pPr>
        <w:pStyle w:val="Heading3"/>
      </w:pPr>
      <w:bookmarkStart w:id="5309" w:name="_Toc257733701"/>
      <w:bookmarkStart w:id="5310" w:name="_Toc270597596"/>
      <w:bookmarkStart w:id="5311" w:name="_Toc286309487"/>
      <w:bookmarkStart w:id="5312" w:name="TypeFunctions"/>
      <w:r w:rsidRPr="00391D69">
        <w:t>Type Function</w:t>
      </w:r>
      <w:r w:rsidR="00E84267" w:rsidRPr="00391D69">
        <w:t xml:space="preserve"> Definitions in Modules</w:t>
      </w:r>
      <w:bookmarkEnd w:id="5309"/>
      <w:bookmarkEnd w:id="5310"/>
      <w:bookmarkEnd w:id="5311"/>
    </w:p>
    <w:bookmarkEnd w:id="5312"/>
    <w:p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rsidR="000B7847" w:rsidRPr="00E42689" w:rsidRDefault="000B7847" w:rsidP="000B7847">
      <w:pPr>
        <w:pStyle w:val="CodeExample"/>
      </w:pPr>
      <w:r w:rsidRPr="00E42689">
        <w:t>let empty&lt;'T&gt; : (list&lt;'T&gt; * Set&lt;'T&gt;) = ([], Set.empty)</w:t>
      </w:r>
    </w:p>
    <w:p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rsidR="000B7847" w:rsidRPr="00E42689" w:rsidRDefault="000B7847" w:rsidP="000B7847">
      <w:pPr>
        <w:pStyle w:val="CodeExample"/>
      </w:pPr>
      <w:r w:rsidRPr="00391D69">
        <w:t xml:space="preserve">val typeof&lt;'T&gt; </w:t>
      </w:r>
      <w:r w:rsidRPr="00E42689">
        <w:t>: System.Type</w:t>
      </w:r>
    </w:p>
    <w:p w:rsidR="000B7847" w:rsidRPr="00F329AB" w:rsidRDefault="000B7847" w:rsidP="000B7847">
      <w:pPr>
        <w:pStyle w:val="CodeExample"/>
      </w:pPr>
      <w:r w:rsidRPr="00E42689">
        <w:t>val sizeof&lt;'T&gt; : int</w:t>
      </w:r>
    </w:p>
    <w:p w:rsidR="000B7847" w:rsidRPr="00F329AB" w:rsidRDefault="000B7847" w:rsidP="000B7847">
      <w:pPr>
        <w:pStyle w:val="CodeExample"/>
      </w:pPr>
      <w:r w:rsidRPr="00F329AB">
        <w:t>module Set =</w:t>
      </w:r>
    </w:p>
    <w:p w:rsidR="000B7847" w:rsidRPr="00F115D2" w:rsidRDefault="000B7847" w:rsidP="000B7847">
      <w:pPr>
        <w:pStyle w:val="CodeExample"/>
      </w:pPr>
      <w:r w:rsidRPr="00404279">
        <w:t xml:space="preserve">    val empty&lt;'T&gt; : Set&lt;'T&gt;</w:t>
      </w:r>
    </w:p>
    <w:p w:rsidR="000B7847" w:rsidRPr="00F115D2" w:rsidRDefault="000B7847" w:rsidP="000B7847">
      <w:pPr>
        <w:pStyle w:val="CodeExample"/>
      </w:pPr>
      <w:r w:rsidRPr="00404279">
        <w:t>module Map =</w:t>
      </w:r>
    </w:p>
    <w:p w:rsidR="000B7847" w:rsidRPr="00F115D2" w:rsidRDefault="000B7847" w:rsidP="000B7847">
      <w:pPr>
        <w:pStyle w:val="CodeExample"/>
      </w:pPr>
      <w:r w:rsidRPr="00404279">
        <w:t xml:space="preserve">    val empty&lt;'Key,'Value&gt; : Map&lt;'Key,'Value&gt;</w:t>
      </w:r>
    </w:p>
    <w:p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rsidR="000B7847" w:rsidRPr="00F115D2" w:rsidRDefault="000B7847" w:rsidP="008F04E6">
      <w:pPr>
        <w:pStyle w:val="BulletList"/>
      </w:pPr>
      <w:r w:rsidRPr="00404279">
        <w:t>Pure functions that compute type-specific information based on the supplied type arguments</w:t>
      </w:r>
      <w:r w:rsidR="00817536">
        <w:t>.</w:t>
      </w:r>
    </w:p>
    <w:p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rsidR="00B15513" w:rsidRDefault="00B15513" w:rsidP="008F04E6">
      <w:pPr>
        <w:pStyle w:val="Le"/>
      </w:pPr>
    </w:p>
    <w:p w:rsidR="000B7847" w:rsidRPr="00E42689" w:rsidRDefault="000B7847" w:rsidP="000B7847">
      <w:r w:rsidRPr="00391D69">
        <w:t xml:space="preserve">Type functions </w:t>
      </w:r>
      <w:r w:rsidR="00154D27">
        <w:t>receive special treatment during</w:t>
      </w:r>
      <w:r w:rsidRPr="00391D69">
        <w:t xml:space="preserve"> generalization (§</w:t>
      </w:r>
      <w:r w:rsidR="00F54660" w:rsidRPr="00C1063C">
        <w:fldChar w:fldCharType="begin"/>
      </w:r>
      <w:r w:rsidRPr="006B52C5">
        <w:instrText xml:space="preserve"> REF Generalization \r \h </w:instrText>
      </w:r>
      <w:r w:rsidR="00F54660" w:rsidRPr="00C1063C">
        <w:fldChar w:fldCharType="separate"/>
      </w:r>
      <w:r w:rsidR="00340C81">
        <w:t>14.5.7</w:t>
      </w:r>
      <w:r w:rsidR="00F54660" w:rsidRPr="00C1063C">
        <w:fldChar w:fldCharType="end"/>
      </w:r>
      <w:r w:rsidRPr="00391D69">
        <w:t>) and signature conformance (§</w:t>
      </w:r>
      <w:r w:rsidR="00F54660" w:rsidRPr="00C1063C">
        <w:fldChar w:fldCharType="begin"/>
      </w:r>
      <w:r w:rsidRPr="006B52C5">
        <w:instrText xml:space="preserve"> REF SignatureConformance \r \h </w:instrText>
      </w:r>
      <w:r w:rsidR="00F54660" w:rsidRPr="00C1063C">
        <w:fldChar w:fldCharType="separate"/>
      </w:r>
      <w:r w:rsidR="00340C81">
        <w:t>11.2</w:t>
      </w:r>
      <w:r w:rsidR="00F54660"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F54660" w:rsidRPr="007D4FA0">
        <w:fldChar w:fldCharType="begin"/>
      </w:r>
      <w:r w:rsidR="00ED1FDB" w:rsidRPr="007D4FA0">
        <w:instrText xml:space="preserve"> XE "RequiresExplicitTypeArguments attribute" </w:instrText>
      </w:r>
      <w:r w:rsidR="00F54660"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F54660">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F54660">
        <w:fldChar w:fldCharType="end"/>
      </w:r>
      <w:r w:rsidR="00F54660">
        <w:fldChar w:fldCharType="begin"/>
      </w:r>
      <w:r w:rsidR="00817536">
        <w:instrText xml:space="preserve"> XE "</w:instrText>
      </w:r>
      <w:r w:rsidR="00817536" w:rsidRPr="006D7943">
        <w:instrText>attributes:RequiresExplicitTypeArguments</w:instrText>
      </w:r>
      <w:r w:rsidR="00817536">
        <w:instrText xml:space="preserve">" </w:instrText>
      </w:r>
      <w:r w:rsidR="00F54660">
        <w:fldChar w:fldCharType="end"/>
      </w:r>
      <w:r w:rsidR="00F54660">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F54660">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rsidR="000B7847" w:rsidRPr="00391D69" w:rsidRDefault="000B7847" w:rsidP="000B7847">
      <w:pPr>
        <w:pStyle w:val="CodeExample"/>
      </w:pPr>
      <w:r w:rsidRPr="00391D69">
        <w:t xml:space="preserve">    let mutable count = 1</w:t>
      </w:r>
    </w:p>
    <w:p w:rsidR="000B7847" w:rsidRPr="00E42689" w:rsidRDefault="000B7847" w:rsidP="000B7847">
      <w:pPr>
        <w:pStyle w:val="CodeExample"/>
      </w:pPr>
      <w:r w:rsidRPr="00E42689">
        <w:t xml:space="preserve">    let r&lt;'T&gt; = (count &lt;- count + 1); ref ([] : 'T list);;</w:t>
      </w:r>
    </w:p>
    <w:p w:rsidR="000B7847" w:rsidRPr="00F329AB" w:rsidRDefault="000B7847" w:rsidP="000B7847">
      <w:pPr>
        <w:pStyle w:val="CodeExample"/>
      </w:pPr>
      <w:r w:rsidRPr="00E42689">
        <w:t xml:space="preserve">    // count = 1</w:t>
      </w:r>
    </w:p>
    <w:p w:rsidR="000B7847" w:rsidRPr="00F329AB" w:rsidRDefault="000B7847" w:rsidP="000B7847">
      <w:pPr>
        <w:pStyle w:val="CodeExample"/>
      </w:pPr>
      <w:r w:rsidRPr="00F329AB">
        <w:t xml:space="preserve">    let x1 = r&lt;int&gt;</w:t>
      </w:r>
    </w:p>
    <w:p w:rsidR="000B7847" w:rsidRPr="00F115D2" w:rsidRDefault="000B7847" w:rsidP="000B7847">
      <w:pPr>
        <w:pStyle w:val="CodeExample"/>
      </w:pPr>
      <w:r w:rsidRPr="00404279">
        <w:t xml:space="preserve">    // count = 2</w:t>
      </w:r>
    </w:p>
    <w:p w:rsidR="000B7847" w:rsidRPr="00F115D2" w:rsidRDefault="000B7847" w:rsidP="000B7847">
      <w:pPr>
        <w:pStyle w:val="CodeExample"/>
      </w:pPr>
      <w:r w:rsidRPr="00404279">
        <w:t xml:space="preserve">    let x2 = r&lt;int&gt;</w:t>
      </w:r>
    </w:p>
    <w:p w:rsidR="000B7847" w:rsidRPr="00F115D2" w:rsidRDefault="000B7847" w:rsidP="000B7847">
      <w:pPr>
        <w:pStyle w:val="CodeExample"/>
      </w:pPr>
      <w:r w:rsidRPr="00404279">
        <w:t xml:space="preserve">    // count = 3</w:t>
      </w:r>
    </w:p>
    <w:p w:rsidR="000B7847" w:rsidRPr="00F115D2" w:rsidRDefault="000B7847" w:rsidP="000B7847">
      <w:pPr>
        <w:pStyle w:val="CodeExample"/>
      </w:pPr>
      <w:r w:rsidRPr="00404279">
        <w:t xml:space="preserve">    let z0 =  x1</w:t>
      </w:r>
    </w:p>
    <w:p w:rsidR="000B7847" w:rsidRPr="00F115D2" w:rsidRDefault="000B7847" w:rsidP="000B7847">
      <w:pPr>
        <w:pStyle w:val="CodeExample"/>
      </w:pPr>
      <w:r w:rsidRPr="00404279">
        <w:t xml:space="preserve">    // count = 3</w:t>
      </w:r>
    </w:p>
    <w:p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rsidR="000B7847" w:rsidRPr="00F329AB" w:rsidRDefault="000B7847" w:rsidP="00C24B07">
      <w:pPr>
        <w:keepNext/>
      </w:pPr>
      <w:r w:rsidRPr="00F329AB">
        <w:t>is the same as the compiled form for the following declaration:</w:t>
      </w:r>
    </w:p>
    <w:p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rsidR="000B7847" w:rsidRPr="00110BB5" w:rsidRDefault="000B7847" w:rsidP="000B7847">
      <w:r w:rsidRPr="00497D56">
        <w:t>References to type functions are elaborated to invocations of such a function.</w:t>
      </w:r>
    </w:p>
    <w:p w:rsidR="000B7847" w:rsidRPr="00E42689" w:rsidRDefault="000B7847" w:rsidP="006230F9">
      <w:pPr>
        <w:pStyle w:val="Heading3"/>
      </w:pPr>
      <w:bookmarkStart w:id="5313" w:name="_Toc257733702"/>
      <w:bookmarkStart w:id="5314" w:name="_Toc270597597"/>
      <w:bookmarkStart w:id="5315" w:name="_Toc286309488"/>
      <w:bookmarkStart w:id="5316" w:name="ActivePatternDeclarations"/>
      <w:r w:rsidRPr="00391D69">
        <w:t xml:space="preserve">Active Pattern </w:t>
      </w:r>
      <w:r w:rsidR="00E84267" w:rsidRPr="00391D69">
        <w:t>Definitions in Modules</w:t>
      </w:r>
      <w:bookmarkEnd w:id="5313"/>
      <w:bookmarkEnd w:id="5314"/>
      <w:bookmarkEnd w:id="5315"/>
    </w:p>
    <w:bookmarkEnd w:id="5316"/>
    <w:p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F54660">
        <w:fldChar w:fldCharType="begin"/>
      </w:r>
      <w:r w:rsidR="00F329AB">
        <w:instrText xml:space="preserve"> XE "</w:instrText>
      </w:r>
      <w:r w:rsidR="00F329AB" w:rsidRPr="008523C7">
        <w:instrText>modules:active pattern definitions in</w:instrText>
      </w:r>
      <w:r w:rsidR="00F329AB">
        <w:instrText xml:space="preserve">" </w:instrText>
      </w:r>
      <w:r w:rsidR="00F54660">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rsidR="000B7847" w:rsidRPr="00E42689" w:rsidRDefault="000B7847" w:rsidP="000B7847">
      <w:pPr>
        <w:pStyle w:val="CodeExample"/>
      </w:pPr>
      <w:r w:rsidRPr="00E42689">
        <w:t>let (|A|B|C|) x = if x &lt; 0 then A elif x = 0 then B else C</w:t>
      </w:r>
    </w:p>
    <w:p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rsidR="00011D08" w:rsidRPr="00F115D2" w:rsidRDefault="00D750C2" w:rsidP="006230F9">
      <w:pPr>
        <w:pStyle w:val="Heading3"/>
      </w:pPr>
      <w:bookmarkStart w:id="5317" w:name="_Toc257733703"/>
      <w:bookmarkStart w:id="5318" w:name="_Toc270597598"/>
      <w:bookmarkStart w:id="5319" w:name="_Toc286309489"/>
      <w:r>
        <w:t>“do” statements</w:t>
      </w:r>
      <w:r w:rsidR="000B7847" w:rsidRPr="00404279">
        <w:t xml:space="preserve"> in Modules</w:t>
      </w:r>
      <w:bookmarkEnd w:id="5317"/>
      <w:bookmarkEnd w:id="5318"/>
      <w:bookmarkEnd w:id="5319"/>
    </w:p>
    <w:p w:rsidR="00011D08" w:rsidRPr="00497D56" w:rsidRDefault="006B52C5" w:rsidP="00011D08">
      <w:r w:rsidRPr="00404279">
        <w:t xml:space="preserve">A </w:t>
      </w:r>
      <w:r w:rsidR="008F26B0">
        <w:t>“do” statement</w:t>
      </w:r>
      <w:r w:rsidR="00F54660">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F54660">
        <w:fldChar w:fldCharType="end"/>
      </w:r>
      <w:r w:rsidRPr="00404279">
        <w:t xml:space="preserve"> within a module</w:t>
      </w:r>
      <w:r w:rsidR="00F54660">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F54660">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rsidR="00011D08" w:rsidRPr="00391D69" w:rsidRDefault="006B52C5" w:rsidP="00011D08">
      <w:pPr>
        <w:pStyle w:val="CodeExample"/>
      </w:pPr>
      <w:r w:rsidRPr="00110BB5">
        <w:t>let main() =</w:t>
      </w:r>
    </w:p>
    <w:p w:rsidR="00011D08" w:rsidRPr="00E42689" w:rsidRDefault="006B52C5" w:rsidP="00011D08">
      <w:pPr>
        <w:pStyle w:val="CodeExample"/>
      </w:pPr>
      <w:r w:rsidRPr="00391D69">
        <w:t xml:space="preserve">    let form = new System.Windows.Forms.Form()</w:t>
      </w:r>
    </w:p>
    <w:p w:rsidR="00011D08" w:rsidRPr="00F329AB" w:rsidRDefault="006B52C5" w:rsidP="00011D08">
      <w:pPr>
        <w:pStyle w:val="CodeExample"/>
      </w:pPr>
      <w:r w:rsidRPr="00E42689">
        <w:t xml:space="preserve">    System.Windows.Forms.Application.Run(form)</w:t>
      </w:r>
    </w:p>
    <w:p w:rsidR="00011D08" w:rsidRPr="00F329AB" w:rsidRDefault="00011D08" w:rsidP="00011D08">
      <w:pPr>
        <w:pStyle w:val="CodeExample"/>
      </w:pPr>
    </w:p>
    <w:p w:rsidR="00011D08" w:rsidRPr="00F115D2" w:rsidRDefault="006B52C5" w:rsidP="00011D08">
      <w:pPr>
        <w:pStyle w:val="CodeExample"/>
      </w:pPr>
      <w:r w:rsidRPr="006B52C5">
        <w:t>[&lt;STAThread&gt;]</w:t>
      </w:r>
    </w:p>
    <w:p w:rsidR="00011D08" w:rsidRDefault="006B52C5" w:rsidP="00011D08">
      <w:pPr>
        <w:pStyle w:val="CodeExample"/>
      </w:pPr>
      <w:r w:rsidRPr="006B52C5">
        <w:t>do main()</w:t>
      </w:r>
    </w:p>
    <w:p w:rsidR="00A26F81" w:rsidRPr="00C77CDB" w:rsidRDefault="00E84267" w:rsidP="00E104DD">
      <w:pPr>
        <w:pStyle w:val="Heading2"/>
      </w:pPr>
      <w:bookmarkStart w:id="5320" w:name="_Toc257733704"/>
      <w:bookmarkStart w:id="5321" w:name="_Toc270597599"/>
      <w:bookmarkStart w:id="5322" w:name="_Toc286309490"/>
      <w:r w:rsidRPr="00404279">
        <w:t>Import Declarations</w:t>
      </w:r>
      <w:bookmarkEnd w:id="5320"/>
      <w:bookmarkEnd w:id="5321"/>
      <w:bookmarkEnd w:id="5322"/>
    </w:p>
    <w:p w:rsidR="00AE42FD" w:rsidRDefault="00E84267" w:rsidP="00E84267">
      <w:r w:rsidRPr="00404279">
        <w:t xml:space="preserve">Namespace declaration groups and module definitions can include </w:t>
      </w:r>
      <w:r w:rsidRPr="00B81F48">
        <w:rPr>
          <w:rStyle w:val="Italic"/>
        </w:rPr>
        <w:t>import declarations</w:t>
      </w:r>
      <w:r w:rsidR="00F54660">
        <w:rPr>
          <w:i/>
        </w:rPr>
        <w:fldChar w:fldCharType="begin"/>
      </w:r>
      <w:r w:rsidR="00F329AB">
        <w:instrText xml:space="preserve"> XE "</w:instrText>
      </w:r>
      <w:r w:rsidR="00F329AB" w:rsidRPr="009C0957">
        <w:instrText>import declarations</w:instrText>
      </w:r>
      <w:r w:rsidR="00F329AB">
        <w:instrText xml:space="preserve">" </w:instrText>
      </w:r>
      <w:r w:rsidR="00F54660">
        <w:rPr>
          <w:i/>
        </w:rPr>
        <w:fldChar w:fldCharType="end"/>
      </w:r>
      <w:r w:rsidR="00AE42FD">
        <w:t xml:space="preserve"> in the following form:</w:t>
      </w:r>
    </w:p>
    <w:p w:rsidR="00AE42FD" w:rsidRPr="008F04E6" w:rsidRDefault="00AE42FD" w:rsidP="008F04E6">
      <w:pPr>
        <w:pStyle w:val="CodeExample"/>
      </w:pPr>
      <w:r w:rsidRPr="008F04E6">
        <w:t xml:space="preserve">open long-ident </w:t>
      </w:r>
    </w:p>
    <w:p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rsidR="00E84267" w:rsidRPr="00F115D2" w:rsidRDefault="00E84267" w:rsidP="00E84267">
      <w:pPr>
        <w:pStyle w:val="CodeExample"/>
      </w:pPr>
      <w:r w:rsidRPr="006B52C5">
        <w:t>open Microsoft.FSharp.Collections</w:t>
      </w:r>
    </w:p>
    <w:p w:rsidR="00E84267" w:rsidRPr="00F115D2" w:rsidRDefault="00E84267" w:rsidP="00E84267">
      <w:pPr>
        <w:pStyle w:val="CodeExample"/>
      </w:pPr>
      <w:r w:rsidRPr="006B52C5">
        <w:t>open System</w:t>
      </w:r>
    </w:p>
    <w:p w:rsidR="00E84267" w:rsidRPr="00F115D2" w:rsidRDefault="00E84267" w:rsidP="00E84267">
      <w:r w:rsidRPr="00404279">
        <w:t>Import declarations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505AC">
        <w:fldChar w:fldCharType="begin"/>
      </w:r>
      <w:r w:rsidR="006505AC">
        <w:instrText xml:space="preserve"> REF _Ref280796284 \r \h </w:instrText>
      </w:r>
      <w:r w:rsidR="006505AC">
        <w:fldChar w:fldCharType="separate"/>
      </w:r>
      <w:r w:rsidR="00340C81">
        <w:t>14.1.2</w:t>
      </w:r>
      <w:r w:rsidR="006505AC">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F54660" w:rsidRPr="00F329AB">
        <w:fldChar w:fldCharType="begin"/>
      </w:r>
      <w:r w:rsidRPr="00404279">
        <w:instrText xml:space="preserve"> REF OpeningModules \r \h </w:instrText>
      </w:r>
      <w:r w:rsidR="00F54660" w:rsidRPr="00F329AB">
        <w:fldChar w:fldCharType="separate"/>
      </w:r>
      <w:r w:rsidR="00340C81">
        <w:t>14.1.3</w:t>
      </w:r>
      <w:r w:rsidR="00F54660"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rsidR="00A26F81" w:rsidRPr="00C77CDB" w:rsidRDefault="00E84267" w:rsidP="00E104DD">
      <w:pPr>
        <w:pStyle w:val="Heading2"/>
      </w:pPr>
      <w:bookmarkStart w:id="5323" w:name="_Toc234041348"/>
      <w:bookmarkStart w:id="5324" w:name="_Toc234049222"/>
      <w:bookmarkStart w:id="5325" w:name="_Toc234049796"/>
      <w:bookmarkStart w:id="5326" w:name="_Toc234054568"/>
      <w:bookmarkStart w:id="5327" w:name="_Toc234055695"/>
      <w:bookmarkStart w:id="5328" w:name="_Toc257733705"/>
      <w:bookmarkStart w:id="5329" w:name="_Toc270597600"/>
      <w:bookmarkStart w:id="5330" w:name="_Toc286309491"/>
      <w:bookmarkEnd w:id="5323"/>
      <w:bookmarkEnd w:id="5324"/>
      <w:bookmarkEnd w:id="5325"/>
      <w:bookmarkEnd w:id="5326"/>
      <w:bookmarkEnd w:id="5327"/>
      <w:r w:rsidRPr="00F329AB">
        <w:t>Module Abbreviations</w:t>
      </w:r>
      <w:bookmarkEnd w:id="5328"/>
      <w:bookmarkEnd w:id="5329"/>
      <w:bookmarkEnd w:id="5330"/>
    </w:p>
    <w:p w:rsidR="00AE42FD" w:rsidRDefault="00AE42FD" w:rsidP="00E84267">
      <w:r>
        <w:t>A m</w:t>
      </w:r>
      <w:r w:rsidR="00E84267" w:rsidRPr="00F329AB">
        <w:t>odule abbreviation</w:t>
      </w:r>
      <w:r w:rsidR="00F54660">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F54660">
        <w:fldChar w:fldCharType="end"/>
      </w:r>
      <w:r w:rsidR="00E84267" w:rsidRPr="00F329AB">
        <w:t xml:space="preserve"> define</w:t>
      </w:r>
      <w:r>
        <w:t>s</w:t>
      </w:r>
      <w:r w:rsidR="00E84267" w:rsidRPr="00F329AB">
        <w:t xml:space="preserve"> a local name for a module long identifier</w:t>
      </w:r>
      <w:r w:rsidR="00F54660">
        <w:fldChar w:fldCharType="begin"/>
      </w:r>
      <w:r w:rsidR="00F329AB">
        <w:instrText xml:space="preserve"> XE "</w:instrText>
      </w:r>
      <w:r w:rsidR="00F329AB" w:rsidRPr="00A97D06">
        <w:instrText>identifiers:local names for</w:instrText>
      </w:r>
      <w:r w:rsidR="00F329AB">
        <w:instrText xml:space="preserve">" </w:instrText>
      </w:r>
      <w:r w:rsidR="00F54660">
        <w:fldChar w:fldCharType="end"/>
      </w:r>
      <w:r>
        <w:t>, as follows:</w:t>
      </w:r>
      <w:r w:rsidR="00E84267" w:rsidRPr="00F329AB">
        <w:t xml:space="preserve"> </w:t>
      </w:r>
    </w:p>
    <w:p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rsidR="00E84267" w:rsidRPr="00F329AB" w:rsidRDefault="00E84267" w:rsidP="00E84267">
      <w:r w:rsidRPr="00F329AB">
        <w:t>For example:</w:t>
      </w:r>
    </w:p>
    <w:p w:rsidR="00E84267" w:rsidRPr="00F115D2" w:rsidRDefault="00E84267" w:rsidP="00E84267">
      <w:pPr>
        <w:pStyle w:val="CodeExample"/>
      </w:pPr>
      <w:r w:rsidRPr="006B52C5">
        <w:t>module Ops = Microsoft.FSharp.Core.Operators</w:t>
      </w:r>
    </w:p>
    <w:p w:rsidR="00E84267" w:rsidRPr="00F115D2" w:rsidRDefault="00E84267" w:rsidP="00E84267">
      <w:r w:rsidRPr="00404279">
        <w:t>Module abbreviations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115D2" w:rsidRDefault="00E84267" w:rsidP="00E84267">
      <w:r w:rsidRPr="00404279">
        <w:t>Module abbreviations are implicitly private to the module or namespace declaration group in which they appear.</w:t>
      </w:r>
    </w:p>
    <w:p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F54660" w:rsidRPr="00404279">
        <w:fldChar w:fldCharType="begin"/>
      </w:r>
      <w:r w:rsidRPr="00404279">
        <w:instrText xml:space="preserve"> REF NameResolution \r \h </w:instrText>
      </w:r>
      <w:r w:rsidR="00F54660" w:rsidRPr="00404279">
        <w:fldChar w:fldCharType="separate"/>
      </w:r>
      <w:r w:rsidR="00340C81">
        <w:t>14.1</w:t>
      </w:r>
      <w:r w:rsidR="00F54660"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rsidR="00E84267" w:rsidRDefault="00E84267" w:rsidP="00E84267">
      <w:r w:rsidRPr="00404279">
        <w:t>Module abbreviations may not be used to abbreviate namespaces.</w:t>
      </w:r>
    </w:p>
    <w:p w:rsidR="00A26F81" w:rsidRPr="00C77CDB" w:rsidRDefault="004272F8" w:rsidP="00E104DD">
      <w:pPr>
        <w:pStyle w:val="Heading2"/>
      </w:pPr>
      <w:bookmarkStart w:id="5331" w:name="_Toc257733706"/>
      <w:bookmarkStart w:id="5332" w:name="_Toc270597601"/>
      <w:bookmarkStart w:id="5333" w:name="_Toc286309492"/>
      <w:bookmarkStart w:id="5334" w:name="Accessibility"/>
      <w:r w:rsidRPr="00404279">
        <w:t>Accessibility Annotations</w:t>
      </w:r>
      <w:bookmarkEnd w:id="5331"/>
      <w:bookmarkEnd w:id="5332"/>
      <w:bookmarkEnd w:id="5333"/>
      <w:r w:rsidRPr="00404279">
        <w:t xml:space="preserve"> </w:t>
      </w:r>
    </w:p>
    <w:bookmarkEnd w:id="5334"/>
    <w:p w:rsidR="004272F8" w:rsidRDefault="004272F8" w:rsidP="004272F8">
      <w:r w:rsidRPr="00404279">
        <w:t>Accessibilities</w:t>
      </w:r>
      <w:r w:rsidR="00F54660">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F54660">
        <w:fldChar w:fldCharType="end"/>
      </w:r>
      <w:r w:rsidR="00F54660">
        <w:fldChar w:fldCharType="begin"/>
      </w:r>
      <w:r w:rsidR="00F329AB">
        <w:instrText xml:space="preserve"> XE "</w:instrText>
      </w:r>
      <w:r w:rsidR="00F329AB" w:rsidRPr="00404279">
        <w:instrText>internal accessibility</w:instrText>
      </w:r>
      <w:r w:rsidR="00F329AB">
        <w:instrText xml:space="preserve">" </w:instrText>
      </w:r>
      <w:r w:rsidR="00F54660">
        <w:fldChar w:fldCharType="end"/>
      </w:r>
      <w:r w:rsidRPr="00F329AB">
        <w:t xml:space="preserve"> </w:t>
      </w:r>
      <w:r w:rsidR="00F54660">
        <w:fldChar w:fldCharType="begin"/>
      </w:r>
      <w:r w:rsidR="00F329AB">
        <w:instrText xml:space="preserve"> XE "</w:instrText>
      </w:r>
      <w:r w:rsidR="00F329AB" w:rsidRPr="00404279">
        <w:instrText>private accessibility</w:instrText>
      </w:r>
      <w:r w:rsidR="00F329AB">
        <w:instrText xml:space="preserve">"  </w:instrText>
      </w:r>
      <w:r w:rsidR="00F54660">
        <w:fldChar w:fldCharType="end"/>
      </w:r>
      <w:r w:rsidR="00F54660">
        <w:fldChar w:fldCharType="begin"/>
      </w:r>
      <w:r w:rsidR="00F329AB">
        <w:instrText xml:space="preserve"> XE "</w:instrText>
      </w:r>
      <w:r w:rsidR="00F329AB" w:rsidRPr="00404279">
        <w:instrText>public accessibility</w:instrText>
      </w:r>
      <w:r w:rsidR="00F329AB">
        <w:instrText xml:space="preserve">" </w:instrText>
      </w:r>
      <w:r w:rsidR="00F54660">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538"/>
        <w:gridCol w:w="6704"/>
      </w:tblGrid>
      <w:tr w:rsidR="00B15513"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B15513" w:rsidRDefault="00B15513" w:rsidP="00B15513">
            <w:r>
              <w:t>Accessibility</w:t>
            </w:r>
          </w:p>
        </w:tc>
        <w:tc>
          <w:tcPr>
            <w:tcW w:w="6704" w:type="dxa"/>
          </w:tcPr>
          <w:p w:rsidR="00B15513" w:rsidRDefault="00B15513" w:rsidP="00B15513">
            <w:r>
              <w:t>Description</w:t>
            </w:r>
          </w:p>
        </w:tc>
      </w:tr>
      <w:tr w:rsidR="00B15513" w:rsidTr="008F04E6">
        <w:tc>
          <w:tcPr>
            <w:tcW w:w="2538" w:type="dxa"/>
          </w:tcPr>
          <w:p w:rsidR="00B15513" w:rsidRDefault="00B15513" w:rsidP="00B15513">
            <w:r w:rsidRPr="00404279">
              <w:rPr>
                <w:rStyle w:val="CodeInline"/>
              </w:rPr>
              <w:t>public</w:t>
            </w:r>
          </w:p>
        </w:tc>
        <w:tc>
          <w:tcPr>
            <w:tcW w:w="6704" w:type="dxa"/>
          </w:tcPr>
          <w:p w:rsidR="00B15513" w:rsidRDefault="00B15513" w:rsidP="00B15513">
            <w:r w:rsidRPr="00404279">
              <w:t xml:space="preserve">No </w:t>
            </w:r>
            <w:r>
              <w:t>restrictions</w:t>
            </w:r>
            <w:r w:rsidRPr="00404279">
              <w:t xml:space="preserve"> on access</w:t>
            </w:r>
            <w:r>
              <w:t>.</w:t>
            </w:r>
          </w:p>
        </w:tc>
      </w:tr>
      <w:tr w:rsidR="00B15513" w:rsidTr="008F04E6">
        <w:tc>
          <w:tcPr>
            <w:tcW w:w="2538" w:type="dxa"/>
          </w:tcPr>
          <w:p w:rsidR="00B15513" w:rsidRDefault="00B15513" w:rsidP="00B15513">
            <w:r w:rsidRPr="00110BB5">
              <w:rPr>
                <w:rStyle w:val="CodeInline"/>
              </w:rPr>
              <w:t>private</w:t>
            </w:r>
          </w:p>
        </w:tc>
        <w:tc>
          <w:tcPr>
            <w:tcW w:w="6704" w:type="dxa"/>
          </w:tcPr>
          <w:p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rsidTr="008F04E6">
        <w:tc>
          <w:tcPr>
            <w:tcW w:w="2538" w:type="dxa"/>
          </w:tcPr>
          <w:p w:rsidR="00B15513" w:rsidRDefault="00B15513" w:rsidP="00B15513">
            <w:r w:rsidRPr="00497D56">
              <w:rPr>
                <w:rStyle w:val="CodeInline"/>
              </w:rPr>
              <w:t>internal</w:t>
            </w:r>
          </w:p>
        </w:tc>
        <w:tc>
          <w:tcPr>
            <w:tcW w:w="6704" w:type="dxa"/>
          </w:tcPr>
          <w:p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fldChar w:fldCharType="begin"/>
            </w:r>
            <w:r>
              <w:instrText xml:space="preserve"> XE "</w:instrText>
            </w:r>
            <w:r w:rsidRPr="00641F48">
              <w:instrText>attributes:InternalsVisibleTo</w:instrText>
            </w:r>
            <w:r>
              <w:instrText xml:space="preserve">" </w:instrText>
            </w:r>
            <w:r>
              <w:fldChar w:fldCharType="end"/>
            </w:r>
            <w:r w:rsidRPr="006B24B4">
              <w:fldChar w:fldCharType="begin"/>
            </w:r>
            <w:r w:rsidRPr="006B24B4">
              <w:instrText xml:space="preserve"> XE "InternalsVisibleTo attribute" </w:instrText>
            </w:r>
            <w:r w:rsidRPr="006B24B4">
              <w:fldChar w:fldCharType="end"/>
            </w:r>
            <w:r w:rsidRPr="00497D56">
              <w:t xml:space="preserve"> in the current assembly.</w:t>
            </w:r>
          </w:p>
        </w:tc>
      </w:tr>
    </w:tbl>
    <w:p w:rsidR="00B15513" w:rsidRPr="00F329AB" w:rsidRDefault="00B15513" w:rsidP="008F04E6">
      <w:pPr>
        <w:pStyle w:val="Le"/>
      </w:pPr>
    </w:p>
    <w:p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rsidR="004272F8" w:rsidRPr="00497D56" w:rsidRDefault="004272F8" w:rsidP="008F04E6">
      <w:pPr>
        <w:pStyle w:val="BulletList"/>
      </w:pPr>
      <w:r w:rsidRPr="00110BB5">
        <w:t>Members in type definitions are public</w:t>
      </w:r>
      <w:r w:rsidR="0005462D">
        <w:t>.</w:t>
      </w:r>
    </w:p>
    <w:p w:rsidR="00B15513" w:rsidRDefault="00B15513" w:rsidP="008F04E6">
      <w:pPr>
        <w:pStyle w:val="Le"/>
      </w:pPr>
    </w:p>
    <w:p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rsidR="00B15513" w:rsidRDefault="00B15513" w:rsidP="008F04E6">
      <w:pPr>
        <w:pStyle w:val="Le"/>
      </w:pPr>
    </w:p>
    <w:p w:rsidR="004272F8" w:rsidRPr="00391D69" w:rsidRDefault="004272F8" w:rsidP="008F04E6">
      <w:pPr>
        <w:pStyle w:val="NormalLink"/>
      </w:pPr>
      <w:r w:rsidRPr="00391D69">
        <w:t>Note that</w:t>
      </w:r>
      <w:r w:rsidR="00773051">
        <w:t>:</w:t>
      </w:r>
    </w:p>
    <w:p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rsidR="00B15513" w:rsidRDefault="00B15513" w:rsidP="008F04E6">
      <w:pPr>
        <w:pStyle w:val="Le"/>
      </w:pPr>
    </w:p>
    <w:p w:rsidR="004272F8" w:rsidRPr="00391D69" w:rsidRDefault="004272F8" w:rsidP="003C3BA0">
      <w:r w:rsidRPr="00110BB5">
        <w:t xml:space="preserve">The CLI compiled form of all non-public entities is </w:t>
      </w:r>
      <w:r w:rsidRPr="00391D69">
        <w:rPr>
          <w:rStyle w:val="CodeInline"/>
        </w:rPr>
        <w:t>internal</w:t>
      </w:r>
      <w:r w:rsidRPr="00391D69">
        <w:t>.</w:t>
      </w:r>
    </w:p>
    <w:p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rsidR="004272F8" w:rsidRPr="008F04E6" w:rsidRDefault="00B4658D" w:rsidP="008F04E6">
      <w:r>
        <w:t>A</w:t>
      </w:r>
      <w:r w:rsidR="004272F8" w:rsidRPr="00E42689">
        <w:t>ccessibility modifier</w:t>
      </w:r>
      <w:r>
        <w:t>s</w:t>
      </w:r>
      <w:r w:rsidR="00F54660">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F54660">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48"/>
        <w:gridCol w:w="2970"/>
        <w:gridCol w:w="3824"/>
      </w:tblGrid>
      <w:tr w:rsidR="00714FAD" w:rsidTr="008F04E6">
        <w:trPr>
          <w:cnfStyle w:val="100000000000" w:firstRow="1" w:lastRow="0" w:firstColumn="0" w:lastColumn="0" w:oddVBand="0" w:evenVBand="0" w:oddHBand="0" w:evenHBand="0" w:firstRowFirstColumn="0" w:firstRowLastColumn="0" w:lastRowFirstColumn="0" w:lastRowLastColumn="0"/>
        </w:trPr>
        <w:tc>
          <w:tcPr>
            <w:tcW w:w="2448" w:type="dxa"/>
          </w:tcPr>
          <w:p w:rsidR="00714FAD" w:rsidRDefault="00714FAD" w:rsidP="00714FAD">
            <w:r>
              <w:t>Component</w:t>
            </w:r>
          </w:p>
        </w:tc>
        <w:tc>
          <w:tcPr>
            <w:tcW w:w="2970" w:type="dxa"/>
          </w:tcPr>
          <w:p w:rsidR="00714FAD" w:rsidRDefault="00714FAD" w:rsidP="00714FAD">
            <w:r>
              <w:t>Location</w:t>
            </w:r>
          </w:p>
        </w:tc>
        <w:tc>
          <w:tcPr>
            <w:tcW w:w="3824" w:type="dxa"/>
          </w:tcPr>
          <w:p w:rsidR="00714FAD" w:rsidRDefault="00714FAD" w:rsidP="00B4658D">
            <w:r>
              <w:t>Example</w:t>
            </w:r>
          </w:p>
        </w:tc>
      </w:tr>
      <w:tr w:rsidR="00714FAD" w:rsidTr="008F04E6">
        <w:tc>
          <w:tcPr>
            <w:tcW w:w="2448" w:type="dxa"/>
          </w:tcPr>
          <w:p w:rsidR="00714FAD" w:rsidRDefault="00915E28" w:rsidP="00600479">
            <w:r>
              <w:t xml:space="preserve">Function or value definition </w:t>
            </w:r>
            <w:r w:rsidR="00714FAD">
              <w:t>in module</w:t>
            </w:r>
          </w:p>
        </w:tc>
        <w:tc>
          <w:tcPr>
            <w:tcW w:w="2970" w:type="dxa"/>
          </w:tcPr>
          <w:p w:rsidR="00714FAD" w:rsidRDefault="00B4658D" w:rsidP="00714FAD">
            <w:r>
              <w:t>P</w:t>
            </w:r>
            <w:r w:rsidR="00714FAD">
              <w:t>recedes</w:t>
            </w:r>
            <w:r w:rsidR="00714FAD" w:rsidRPr="00E42689">
              <w:t xml:space="preserve"> </w:t>
            </w:r>
            <w:r w:rsidR="00714FAD" w:rsidRPr="00F329AB">
              <w:rPr>
                <w:rStyle w:val="CodeInline"/>
              </w:rPr>
              <w:t>mutable</w:t>
            </w:r>
            <w:r w:rsidR="00714FAD" w:rsidRPr="00F329AB">
              <w:t xml:space="preserve"> and </w:t>
            </w:r>
            <w:r w:rsidR="00714FAD" w:rsidRPr="00F329AB">
              <w:rPr>
                <w:rStyle w:val="CodeInline"/>
              </w:rPr>
              <w:t>inline</w:t>
            </w:r>
          </w:p>
        </w:tc>
        <w:tc>
          <w:tcPr>
            <w:tcW w:w="3824" w:type="dxa"/>
          </w:tcPr>
          <w:p w:rsidR="00714FAD" w:rsidRDefault="00714FAD" w:rsidP="00B4658D">
            <w:r w:rsidRPr="006B52C5">
              <w:rPr>
                <w:rStyle w:val="CodeInline"/>
              </w:rPr>
              <w:t>let private x = 1</w:t>
            </w:r>
            <w:r>
              <w:rPr>
                <w:rStyle w:val="CodeInline"/>
              </w:rPr>
              <w:br/>
            </w:r>
            <w:r w:rsidRPr="006B52C5">
              <w:rPr>
                <w:rStyle w:val="CodeInline"/>
              </w:rPr>
              <w:t>let private inline f x = 1</w:t>
            </w:r>
            <w:r>
              <w:rPr>
                <w:rStyle w:val="CodeInline"/>
              </w:rPr>
              <w:br/>
            </w:r>
            <w:r w:rsidRPr="006B52C5">
              <w:rPr>
                <w:rStyle w:val="CodeInline"/>
              </w:rPr>
              <w:t>let private mutable x = 1</w:t>
            </w:r>
          </w:p>
        </w:tc>
      </w:tr>
      <w:tr w:rsidR="00714FAD" w:rsidTr="008F04E6">
        <w:tc>
          <w:tcPr>
            <w:tcW w:w="2448" w:type="dxa"/>
          </w:tcPr>
          <w:p w:rsidR="00714FAD" w:rsidRDefault="00915E28" w:rsidP="00600479">
            <w:r>
              <w:t>Module definition</w:t>
            </w:r>
          </w:p>
        </w:tc>
        <w:tc>
          <w:tcPr>
            <w:tcW w:w="2970" w:type="dxa"/>
          </w:tcPr>
          <w:p w:rsidR="00714FAD" w:rsidRDefault="00714FAD" w:rsidP="00714FAD">
            <w:r>
              <w:t>Precedes identifier</w:t>
            </w:r>
          </w:p>
        </w:tc>
        <w:tc>
          <w:tcPr>
            <w:tcW w:w="3824" w:type="dxa"/>
          </w:tcPr>
          <w:p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rsidTr="008F04E6">
        <w:tc>
          <w:tcPr>
            <w:tcW w:w="2448" w:type="dxa"/>
          </w:tcPr>
          <w:p w:rsidR="00714FAD" w:rsidRDefault="00915E28" w:rsidP="00600479">
            <w:r>
              <w:t>T</w:t>
            </w:r>
            <w:r w:rsidR="00714FAD" w:rsidRPr="00404279">
              <w:t>ype definition</w:t>
            </w:r>
            <w:r w:rsidR="00B4658D">
              <w:t xml:space="preserve"> </w:t>
            </w:r>
          </w:p>
        </w:tc>
        <w:tc>
          <w:tcPr>
            <w:tcW w:w="2970" w:type="dxa"/>
          </w:tcPr>
          <w:p w:rsidR="00B4658D" w:rsidRDefault="00714FAD" w:rsidP="00600479">
            <w:r>
              <w:t>Precedes identifier</w:t>
            </w:r>
          </w:p>
        </w:tc>
        <w:tc>
          <w:tcPr>
            <w:tcW w:w="3824" w:type="dxa"/>
          </w:tcPr>
          <w:p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rsidTr="008F04E6">
        <w:tc>
          <w:tcPr>
            <w:tcW w:w="2448" w:type="dxa"/>
          </w:tcPr>
          <w:p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Default="00714FAD" w:rsidP="00B4658D">
            <w:r w:rsidRPr="00110BB5">
              <w:rPr>
                <w:rStyle w:val="CodeInline"/>
              </w:rPr>
              <w:t>val private x : int</w:t>
            </w:r>
          </w:p>
        </w:tc>
      </w:tr>
      <w:tr w:rsidR="00714FAD" w:rsidTr="008F04E6">
        <w:tc>
          <w:tcPr>
            <w:tcW w:w="2448" w:type="dxa"/>
          </w:tcPr>
          <w:p w:rsidR="00714FAD" w:rsidRDefault="00714FAD" w:rsidP="00600479">
            <w:r>
              <w:t>E</w:t>
            </w:r>
            <w:r w:rsidRPr="00391D69">
              <w:t>xplicit</w:t>
            </w:r>
            <w:r w:rsidR="00915E28">
              <w:t xml:space="preserve"> constructor</w:t>
            </w:r>
            <w:r w:rsidRPr="00391D69">
              <w:t xml:space="preserve"> </w:t>
            </w:r>
          </w:p>
        </w:tc>
        <w:tc>
          <w:tcPr>
            <w:tcW w:w="2970" w:type="dxa"/>
          </w:tcPr>
          <w:p w:rsidR="00714FAD" w:rsidRDefault="00B4658D" w:rsidP="00714FAD">
            <w:r>
              <w:t>Precedes identifier</w:t>
            </w:r>
          </w:p>
        </w:tc>
        <w:tc>
          <w:tcPr>
            <w:tcW w:w="3824" w:type="dxa"/>
          </w:tcPr>
          <w:p w:rsidR="00714FAD" w:rsidRDefault="00714FAD" w:rsidP="00B4658D">
            <w:r w:rsidRPr="00F329AB">
              <w:rPr>
                <w:rStyle w:val="CodeInline"/>
              </w:rPr>
              <w:t>private new () = { inherit Base }</w:t>
            </w:r>
          </w:p>
        </w:tc>
      </w:tr>
      <w:tr w:rsidR="00714FAD" w:rsidTr="008F04E6">
        <w:tc>
          <w:tcPr>
            <w:tcW w:w="2448" w:type="dxa"/>
          </w:tcPr>
          <w:p w:rsidR="00714FAD" w:rsidRDefault="00714FAD" w:rsidP="00600479">
            <w:r>
              <w:t>I</w:t>
            </w:r>
            <w:r w:rsidRPr="00404279">
              <w:t>mplicit</w:t>
            </w:r>
            <w:r w:rsidR="00915E28">
              <w:t xml:space="preserve"> constructor</w:t>
            </w:r>
            <w:r w:rsidRPr="00404279">
              <w:t xml:space="preserve"> </w:t>
            </w:r>
          </w:p>
        </w:tc>
        <w:tc>
          <w:tcPr>
            <w:tcW w:w="2970" w:type="dxa"/>
          </w:tcPr>
          <w:p w:rsidR="00714FAD" w:rsidRDefault="00B4658D" w:rsidP="00714FAD">
            <w:r>
              <w:t>Precedes identifier</w:t>
            </w:r>
          </w:p>
        </w:tc>
        <w:tc>
          <w:tcPr>
            <w:tcW w:w="3824" w:type="dxa"/>
          </w:tcPr>
          <w:p w:rsidR="00714FAD" w:rsidRDefault="00714FAD" w:rsidP="00B4658D">
            <w:r w:rsidRPr="006B52C5">
              <w:rPr>
                <w:rStyle w:val="CodeInline"/>
              </w:rPr>
              <w:t>type C private() = ...</w:t>
            </w:r>
          </w:p>
        </w:tc>
      </w:tr>
      <w:tr w:rsidR="00714FAD" w:rsidTr="008F04E6">
        <w:tc>
          <w:tcPr>
            <w:tcW w:w="2448" w:type="dxa"/>
          </w:tcPr>
          <w:p w:rsidR="00714FAD" w:rsidRDefault="00714FAD" w:rsidP="00600479">
            <w:r>
              <w:t>M</w:t>
            </w:r>
            <w:r w:rsidRPr="00404279">
              <w:t>ember</w:t>
            </w:r>
            <w:r w:rsidR="00B4658D">
              <w:t xml:space="preserve"> </w:t>
            </w:r>
            <w:r w:rsidR="00915E28">
              <w:t>definition</w:t>
            </w:r>
          </w:p>
        </w:tc>
        <w:tc>
          <w:tcPr>
            <w:tcW w:w="2970" w:type="dxa"/>
          </w:tcPr>
          <w:p w:rsidR="00915E28" w:rsidRDefault="00B4658D" w:rsidP="00915E28">
            <w:r>
              <w:t>Precedes identifier</w:t>
            </w:r>
            <w:r w:rsidR="00915E28">
              <w:t>, but cannot appear on:</w:t>
            </w:r>
          </w:p>
          <w:p w:rsidR="00915E28" w:rsidRPr="00F115D2" w:rsidRDefault="00915E28" w:rsidP="00915E28">
            <w:pPr>
              <w:pStyle w:val="TableBullet"/>
            </w:pPr>
            <w:r w:rsidRPr="00404279">
              <w:rPr>
                <w:rStyle w:val="CodeInline"/>
              </w:rPr>
              <w:t>inherit</w:t>
            </w:r>
            <w:r w:rsidRPr="00404279">
              <w:t xml:space="preserve"> definitions </w:t>
            </w:r>
          </w:p>
          <w:p w:rsidR="00915E28" w:rsidRPr="00F115D2" w:rsidRDefault="00915E28" w:rsidP="00915E28">
            <w:pPr>
              <w:pStyle w:val="TableBullet"/>
            </w:pPr>
            <w:r w:rsidRPr="00404279">
              <w:rPr>
                <w:rStyle w:val="CodeInline"/>
              </w:rPr>
              <w:t>interface</w:t>
            </w:r>
            <w:r w:rsidRPr="00404279">
              <w:t xml:space="preserve"> definitions </w:t>
            </w:r>
          </w:p>
          <w:p w:rsidR="00915E28" w:rsidRPr="00F115D2" w:rsidRDefault="00915E28" w:rsidP="00915E28">
            <w:pPr>
              <w:pStyle w:val="TableBullet"/>
            </w:pPr>
            <w:r w:rsidRPr="00404279">
              <w:rPr>
                <w:rStyle w:val="CodeInline"/>
              </w:rPr>
              <w:t xml:space="preserve">abstract </w:t>
            </w:r>
            <w:r w:rsidRPr="00404279">
              <w:t xml:space="preserve">definitions </w:t>
            </w:r>
          </w:p>
          <w:p w:rsidR="00915E28" w:rsidRDefault="00915E28" w:rsidP="00915E28">
            <w:pPr>
              <w:pStyle w:val="TableBullet"/>
            </w:pPr>
            <w:r>
              <w:t>I</w:t>
            </w:r>
            <w:r w:rsidRPr="00404279">
              <w:t>ndividual union cases</w:t>
            </w:r>
          </w:p>
          <w:p w:rsidR="00915E28" w:rsidRDefault="00915E28" w:rsidP="00915E28">
            <w:pPr>
              <w:pStyle w:val="TableBullet"/>
              <w:numPr>
                <w:ilvl w:val="0"/>
                <w:numId w:val="0"/>
              </w:numPr>
              <w:ind w:left="120" w:hanging="120"/>
            </w:pPr>
          </w:p>
          <w:p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rsidR="00714FAD" w:rsidRDefault="00714FAD" w:rsidP="00B4658D">
            <w:r w:rsidRPr="006B52C5">
              <w:rPr>
                <w:rStyle w:val="CodeInline"/>
              </w:rPr>
              <w:t xml:space="preserve">member private x.X = 1 </w:t>
            </w:r>
          </w:p>
        </w:tc>
      </w:tr>
      <w:tr w:rsidR="00714FAD" w:rsidTr="008F04E6">
        <w:tc>
          <w:tcPr>
            <w:tcW w:w="2448" w:type="dxa"/>
          </w:tcPr>
          <w:p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Pr="006B52C5" w:rsidRDefault="00714FAD" w:rsidP="008F04E6">
            <w:pPr>
              <w:rPr>
                <w:rStyle w:val="CodeInline"/>
              </w:rPr>
            </w:pPr>
            <w:r w:rsidRPr="006B52C5">
              <w:rPr>
                <w:rStyle w:val="CodeInline"/>
              </w:rPr>
              <w:t xml:space="preserve">member v.Item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rsidTr="008F04E6">
        <w:tc>
          <w:tcPr>
            <w:tcW w:w="2448" w:type="dxa"/>
          </w:tcPr>
          <w:p w:rsidR="00714FAD" w:rsidRPr="00404279" w:rsidRDefault="00714FAD" w:rsidP="008F04E6">
            <w:r>
              <w:t>T</w:t>
            </w:r>
            <w:r w:rsidRPr="00404279">
              <w:t>ype representation</w:t>
            </w:r>
          </w:p>
        </w:tc>
        <w:tc>
          <w:tcPr>
            <w:tcW w:w="2970" w:type="dxa"/>
          </w:tcPr>
          <w:p w:rsidR="00714FAD" w:rsidRDefault="00B4658D" w:rsidP="00714FAD">
            <w:r>
              <w:t>Precedes identifier</w:t>
            </w:r>
          </w:p>
        </w:tc>
        <w:tc>
          <w:tcPr>
            <w:tcW w:w="3824" w:type="dxa"/>
          </w:tcPr>
          <w:p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rsidR="00A26F81" w:rsidRPr="00C77CDB" w:rsidRDefault="00A259A2" w:rsidP="00CD645A">
      <w:pPr>
        <w:pStyle w:val="Heading1"/>
      </w:pPr>
      <w:bookmarkStart w:id="5335" w:name="_Toc234054574"/>
      <w:bookmarkStart w:id="5336" w:name="_Toc234055701"/>
      <w:bookmarkStart w:id="5337" w:name="_Toc234054575"/>
      <w:bookmarkStart w:id="5338" w:name="_Toc234055702"/>
      <w:bookmarkStart w:id="5339" w:name="_Toc234054576"/>
      <w:bookmarkStart w:id="5340" w:name="_Toc234055703"/>
      <w:bookmarkStart w:id="5341" w:name="_Toc234054577"/>
      <w:bookmarkStart w:id="5342" w:name="_Toc234055704"/>
      <w:bookmarkStart w:id="5343" w:name="_Toc234054578"/>
      <w:bookmarkStart w:id="5344" w:name="_Toc234055705"/>
      <w:bookmarkStart w:id="5345" w:name="_Toc234054579"/>
      <w:bookmarkStart w:id="5346" w:name="_Toc234055706"/>
      <w:bookmarkStart w:id="5347" w:name="_Toc234054580"/>
      <w:bookmarkStart w:id="5348" w:name="_Toc234055707"/>
      <w:bookmarkStart w:id="5349" w:name="_Toc234054581"/>
      <w:bookmarkStart w:id="5350" w:name="_Toc234055708"/>
      <w:bookmarkStart w:id="5351" w:name="_Toc234054582"/>
      <w:bookmarkStart w:id="5352" w:name="_Toc234055709"/>
      <w:bookmarkStart w:id="5353" w:name="_Toc234054583"/>
      <w:bookmarkStart w:id="5354" w:name="_Toc234055710"/>
      <w:bookmarkStart w:id="5355" w:name="_Toc234054584"/>
      <w:bookmarkStart w:id="5356" w:name="_Toc234055711"/>
      <w:bookmarkStart w:id="5357" w:name="_Toc234054585"/>
      <w:bookmarkStart w:id="5358" w:name="_Toc234055712"/>
      <w:bookmarkStart w:id="5359" w:name="_Toc234054586"/>
      <w:bookmarkStart w:id="5360" w:name="_Toc234055713"/>
      <w:bookmarkStart w:id="5361" w:name="_Toc234054587"/>
      <w:bookmarkStart w:id="5362" w:name="_Toc234055714"/>
      <w:bookmarkStart w:id="5363" w:name="_Toc234054588"/>
      <w:bookmarkStart w:id="5364" w:name="_Toc234055715"/>
      <w:bookmarkStart w:id="5365" w:name="_Toc234054589"/>
      <w:bookmarkStart w:id="5366" w:name="_Toc234055716"/>
      <w:bookmarkStart w:id="5367" w:name="_Toc234054590"/>
      <w:bookmarkStart w:id="5368" w:name="_Toc234055717"/>
      <w:bookmarkStart w:id="5369" w:name="_Toc234054591"/>
      <w:bookmarkStart w:id="5370" w:name="_Toc234055718"/>
      <w:bookmarkStart w:id="5371" w:name="_Toc234054592"/>
      <w:bookmarkStart w:id="5372" w:name="_Toc234055719"/>
      <w:bookmarkStart w:id="5373" w:name="_Toc234054593"/>
      <w:bookmarkStart w:id="5374" w:name="_Toc234055720"/>
      <w:bookmarkStart w:id="5375" w:name="_Toc234054594"/>
      <w:bookmarkStart w:id="5376" w:name="_Toc234055721"/>
      <w:bookmarkStart w:id="5377" w:name="_Toc234054595"/>
      <w:bookmarkStart w:id="5378" w:name="_Toc234055722"/>
      <w:bookmarkStart w:id="5379" w:name="_Toc233341757"/>
      <w:bookmarkStart w:id="5380" w:name="_Toc220433608"/>
      <w:bookmarkStart w:id="5381" w:name="_Toc220434094"/>
      <w:bookmarkStart w:id="5382" w:name="_Toc220434534"/>
      <w:bookmarkStart w:id="5383" w:name="_Toc220434973"/>
      <w:bookmarkStart w:id="5384" w:name="_Toc220435411"/>
      <w:bookmarkStart w:id="5385" w:name="_Toc220435848"/>
      <w:bookmarkStart w:id="5386" w:name="_Toc220436287"/>
      <w:bookmarkStart w:id="5387" w:name="_Toc220436724"/>
      <w:bookmarkStart w:id="5388" w:name="_Toc220437159"/>
      <w:bookmarkStart w:id="5389" w:name="_Toc220437593"/>
      <w:bookmarkStart w:id="5390" w:name="_Toc220433609"/>
      <w:bookmarkStart w:id="5391" w:name="_Toc220434095"/>
      <w:bookmarkStart w:id="5392" w:name="_Toc220434535"/>
      <w:bookmarkStart w:id="5393" w:name="_Toc220434974"/>
      <w:bookmarkStart w:id="5394" w:name="_Toc220435412"/>
      <w:bookmarkStart w:id="5395" w:name="_Toc220435849"/>
      <w:bookmarkStart w:id="5396" w:name="_Toc220436288"/>
      <w:bookmarkStart w:id="5397" w:name="_Toc220436725"/>
      <w:bookmarkStart w:id="5398" w:name="_Toc220437160"/>
      <w:bookmarkStart w:id="5399" w:name="_Toc220437594"/>
      <w:bookmarkStart w:id="5400" w:name="_Toc220433610"/>
      <w:bookmarkStart w:id="5401" w:name="_Toc220434096"/>
      <w:bookmarkStart w:id="5402" w:name="_Toc220434536"/>
      <w:bookmarkStart w:id="5403" w:name="_Toc220434975"/>
      <w:bookmarkStart w:id="5404" w:name="_Toc220435413"/>
      <w:bookmarkStart w:id="5405" w:name="_Toc220435850"/>
      <w:bookmarkStart w:id="5406" w:name="_Toc220436289"/>
      <w:bookmarkStart w:id="5407" w:name="_Toc220436726"/>
      <w:bookmarkStart w:id="5408" w:name="_Toc220437161"/>
      <w:bookmarkStart w:id="5409" w:name="_Toc220437595"/>
      <w:bookmarkStart w:id="5410" w:name="_Toc220433611"/>
      <w:bookmarkStart w:id="5411" w:name="_Toc220434097"/>
      <w:bookmarkStart w:id="5412" w:name="_Toc220434537"/>
      <w:bookmarkStart w:id="5413" w:name="_Toc220434976"/>
      <w:bookmarkStart w:id="5414" w:name="_Toc220435414"/>
      <w:bookmarkStart w:id="5415" w:name="_Toc220435851"/>
      <w:bookmarkStart w:id="5416" w:name="_Toc220436290"/>
      <w:bookmarkStart w:id="5417" w:name="_Toc220436727"/>
      <w:bookmarkStart w:id="5418" w:name="_Toc220437162"/>
      <w:bookmarkStart w:id="5419" w:name="_Toc220437596"/>
      <w:bookmarkStart w:id="5420" w:name="_Toc220433612"/>
      <w:bookmarkStart w:id="5421" w:name="_Toc220434098"/>
      <w:bookmarkStart w:id="5422" w:name="_Toc220434538"/>
      <w:bookmarkStart w:id="5423" w:name="_Toc220434977"/>
      <w:bookmarkStart w:id="5424" w:name="_Toc220435415"/>
      <w:bookmarkStart w:id="5425" w:name="_Toc220435852"/>
      <w:bookmarkStart w:id="5426" w:name="_Toc220436291"/>
      <w:bookmarkStart w:id="5427" w:name="_Toc220436728"/>
      <w:bookmarkStart w:id="5428" w:name="_Toc220437163"/>
      <w:bookmarkStart w:id="5429" w:name="_Toc220437597"/>
      <w:bookmarkStart w:id="5430" w:name="_Toc220433613"/>
      <w:bookmarkStart w:id="5431" w:name="_Toc220434099"/>
      <w:bookmarkStart w:id="5432" w:name="_Toc220434539"/>
      <w:bookmarkStart w:id="5433" w:name="_Toc220434978"/>
      <w:bookmarkStart w:id="5434" w:name="_Toc220435416"/>
      <w:bookmarkStart w:id="5435" w:name="_Toc220435853"/>
      <w:bookmarkStart w:id="5436" w:name="_Toc220436292"/>
      <w:bookmarkStart w:id="5437" w:name="_Toc220436729"/>
      <w:bookmarkStart w:id="5438" w:name="_Toc220437164"/>
      <w:bookmarkStart w:id="5439" w:name="_Toc220437598"/>
      <w:bookmarkStart w:id="5440" w:name="_Toc220433614"/>
      <w:bookmarkStart w:id="5441" w:name="_Toc220434100"/>
      <w:bookmarkStart w:id="5442" w:name="_Toc220434540"/>
      <w:bookmarkStart w:id="5443" w:name="_Toc220434979"/>
      <w:bookmarkStart w:id="5444" w:name="_Toc220435417"/>
      <w:bookmarkStart w:id="5445" w:name="_Toc220435854"/>
      <w:bookmarkStart w:id="5446" w:name="_Toc220436293"/>
      <w:bookmarkStart w:id="5447" w:name="_Toc220436730"/>
      <w:bookmarkStart w:id="5448" w:name="_Toc220437165"/>
      <w:bookmarkStart w:id="5449" w:name="_Toc220437599"/>
      <w:bookmarkStart w:id="5450" w:name="_Toc220433172"/>
      <w:bookmarkStart w:id="5451" w:name="_Toc220433615"/>
      <w:bookmarkStart w:id="5452" w:name="_Toc220434101"/>
      <w:bookmarkStart w:id="5453" w:name="_Toc220434541"/>
      <w:bookmarkStart w:id="5454" w:name="_Toc220434980"/>
      <w:bookmarkStart w:id="5455" w:name="_Toc220435418"/>
      <w:bookmarkStart w:id="5456" w:name="_Toc220435855"/>
      <w:bookmarkStart w:id="5457" w:name="_Toc220436294"/>
      <w:bookmarkStart w:id="5458" w:name="_Toc220436731"/>
      <w:bookmarkStart w:id="5459" w:name="_Toc220437166"/>
      <w:bookmarkStart w:id="5460" w:name="_Toc220437600"/>
      <w:bookmarkStart w:id="5461" w:name="_Toc189251564"/>
      <w:bookmarkStart w:id="5462" w:name="_Toc207705973"/>
      <w:bookmarkStart w:id="5463" w:name="_Toc257733708"/>
      <w:bookmarkStart w:id="5464" w:name="_Toc270597603"/>
      <w:bookmarkStart w:id="5465" w:name="_Toc286309493"/>
      <w:bookmarkStart w:id="5466" w:name="_Toc183972179"/>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r w:rsidRPr="00404279">
        <w:t>Namespace and Module S</w:t>
      </w:r>
      <w:r w:rsidR="006B52C5" w:rsidRPr="00404279">
        <w:t>ignatures</w:t>
      </w:r>
      <w:bookmarkEnd w:id="5462"/>
      <w:bookmarkEnd w:id="5463"/>
      <w:bookmarkEnd w:id="5464"/>
      <w:bookmarkEnd w:id="5465"/>
    </w:p>
    <w:p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F54660">
        <w:fldChar w:fldCharType="begin"/>
      </w:r>
      <w:r w:rsidR="00F329AB">
        <w:instrText xml:space="preserve"> XE "</w:instrText>
      </w:r>
      <w:r w:rsidR="00F329AB" w:rsidRPr="00F329AB">
        <w:instrText>signature files</w:instrText>
      </w:r>
      <w:r w:rsidR="00F329AB">
        <w:instrText xml:space="preserve">" </w:instrText>
      </w:r>
      <w:r w:rsidR="00F54660">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rsidR="005C2760" w:rsidRPr="00404279" w:rsidRDefault="006B52C5" w:rsidP="00DB3050">
      <w:pPr>
        <w:pStyle w:val="Grammar"/>
        <w:rPr>
          <w:rStyle w:val="CodeInline"/>
        </w:rPr>
      </w:pPr>
      <w:r w:rsidRPr="00355E9F">
        <w:rPr>
          <w:rStyle w:val="CodeInlineItalic"/>
        </w:rPr>
        <w:t>namespace-decl-group</w:t>
      </w:r>
      <w:commentRangeStart w:id="5467"/>
      <w:commentRangeStart w:id="5468"/>
      <w:r w:rsidR="00AD33A3" w:rsidRPr="00355E9F">
        <w:rPr>
          <w:rStyle w:val="CodeInlineItalic"/>
        </w:rPr>
        <w:t>-signature</w:t>
      </w:r>
      <w:commentRangeEnd w:id="5467"/>
      <w:r w:rsidR="00E65B90">
        <w:rPr>
          <w:rStyle w:val="CommentReference"/>
          <w:rFonts w:ascii="Arial" w:hAnsi="Arial"/>
          <w:color w:val="auto"/>
          <w:lang w:eastAsia="en-US"/>
        </w:rPr>
        <w:commentReference w:id="5467"/>
      </w:r>
      <w:commentRangeEnd w:id="5468"/>
      <w:r w:rsidR="00E366A9">
        <w:rPr>
          <w:rStyle w:val="CommentReference"/>
          <w:rFonts w:ascii="Arial" w:hAnsi="Arial"/>
          <w:color w:val="auto"/>
          <w:lang w:eastAsia="en-US"/>
        </w:rPr>
        <w:commentReference w:id="5468"/>
      </w:r>
      <w:r w:rsidRPr="006B52C5">
        <w:rPr>
          <w:rStyle w:val="CodeInline"/>
        </w:rPr>
        <w:t xml:space="preserve"> :=</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rsidR="005C2760" w:rsidRPr="00355E9F" w:rsidRDefault="005C2760" w:rsidP="00DB3050">
      <w:pPr>
        <w:pStyle w:val="Grammar"/>
        <w:rPr>
          <w:rStyle w:val="CodeInlineItalic"/>
        </w:rPr>
      </w:pPr>
    </w:p>
    <w:p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rsidR="004C5BAA" w:rsidRPr="00355E9F" w:rsidRDefault="004C5BAA"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rsidR="005C2760" w:rsidRPr="00391D69"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rsidR="005C2760" w:rsidRPr="00F329AB"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rsidR="005C2760" w:rsidRPr="00F115D2" w:rsidRDefault="005C2760" w:rsidP="00DB3050">
      <w:pPr>
        <w:pStyle w:val="Grammar"/>
        <w:rPr>
          <w:rStyle w:val="CodeInline"/>
        </w:rPr>
      </w:pPr>
    </w:p>
    <w:p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rsidR="005C2760" w:rsidRPr="00F115D2" w:rsidRDefault="005C2760" w:rsidP="00DB3050">
      <w:pPr>
        <w:pStyle w:val="Grammar"/>
      </w:pPr>
    </w:p>
    <w:p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rsidR="0061773B" w:rsidRPr="00F115D2" w:rsidRDefault="0061773B" w:rsidP="00DB3050">
      <w:pPr>
        <w:pStyle w:val="Grammar"/>
      </w:pPr>
    </w:p>
    <w:p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rsidR="009E76B0" w:rsidRPr="00110BB5" w:rsidRDefault="006B52C5" w:rsidP="00DB3050">
      <w:pPr>
        <w:pStyle w:val="Grammar"/>
        <w:rPr>
          <w:rStyle w:val="CodeInline"/>
        </w:rPr>
      </w:pPr>
      <w:r w:rsidRPr="006B52C5">
        <w:rPr>
          <w:rStyle w:val="CodeInline"/>
        </w:rPr>
        <w:t xml:space="preserve">  </w:t>
      </w:r>
      <w:bookmarkStart w:id="5469"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469"/>
      <w:r w:rsidRPr="00497D56">
        <w:rPr>
          <w:rStyle w:val="CodeInline"/>
        </w:rPr>
        <w:t>signature</w:t>
      </w:r>
    </w:p>
    <w:p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rsidR="009E76B0" w:rsidRPr="00391D69" w:rsidRDefault="009E76B0" w:rsidP="00DB3050">
      <w:pPr>
        <w:pStyle w:val="Grammar"/>
      </w:pPr>
    </w:p>
    <w:p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rsidR="00B4789B" w:rsidRPr="00355E9F" w:rsidRDefault="00B4789B" w:rsidP="00DB3050">
      <w:pPr>
        <w:pStyle w:val="Grammar"/>
        <w:rPr>
          <w:rStyle w:val="CodeInlineItalic"/>
        </w:rPr>
      </w:pPr>
    </w:p>
    <w:p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rsidR="007579B8" w:rsidRPr="00355E9F" w:rsidRDefault="007579B8"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rsidR="005C2760" w:rsidRPr="00F115D2" w:rsidRDefault="005C2760" w:rsidP="00DB3050">
      <w:pPr>
        <w:pStyle w:val="Grammar"/>
        <w:rPr>
          <w:rStyle w:val="CodeInline"/>
        </w:rPr>
      </w:pPr>
    </w:p>
    <w:p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rsidR="00F05C06" w:rsidRPr="00355E9F" w:rsidRDefault="00F05C06"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rsidR="005C2760" w:rsidRPr="00355E9F" w:rsidRDefault="005C2760" w:rsidP="00DB3050">
      <w:pPr>
        <w:pStyle w:val="Grammar"/>
        <w:rPr>
          <w:rStyle w:val="CodeInlineItalic"/>
        </w:rPr>
      </w:pPr>
    </w:p>
    <w:p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rsidR="00A97550" w:rsidRPr="00F115D2" w:rsidRDefault="00A97550" w:rsidP="00DB3050">
      <w:pPr>
        <w:pStyle w:val="Grammar"/>
        <w:rPr>
          <w:rStyle w:val="CodeInline"/>
        </w:rPr>
      </w:pPr>
    </w:p>
    <w:p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rsidR="00F76498" w:rsidRPr="00110BB5" w:rsidRDefault="006B52C5" w:rsidP="00F76498">
      <w:bookmarkStart w:id="5470" w:name="_Toc207705975"/>
      <w:r w:rsidRPr="00497D56">
        <w:t>Like module declarations, signature declarations</w:t>
      </w:r>
      <w:r w:rsidR="00F54660">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F54660">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rsidR="00F76498" w:rsidRPr="00E42689" w:rsidRDefault="006B52C5" w:rsidP="00F76498">
      <w:pPr>
        <w:pStyle w:val="CodeExample"/>
        <w:rPr>
          <w:rStyle w:val="CodeInline"/>
        </w:rPr>
      </w:pPr>
      <w:r w:rsidRPr="00391D69">
        <w:rPr>
          <w:rStyle w:val="CodeInline"/>
        </w:rPr>
        <w:t>namespace Utilities.Part1</w:t>
      </w:r>
    </w:p>
    <w:p w:rsidR="00E57B33" w:rsidRPr="00F115D2" w:rsidRDefault="00E57B33" w:rsidP="00F76498">
      <w:pPr>
        <w:pStyle w:val="CodeExample"/>
        <w:rPr>
          <w:rStyle w:val="CodeInline"/>
        </w:rPr>
      </w:pPr>
    </w:p>
    <w:p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rsidR="00F76498" w:rsidRPr="0059321D" w:rsidRDefault="00F76498" w:rsidP="0059321D">
      <w:pPr>
        <w:pStyle w:val="CodeExample"/>
        <w:rPr>
          <w:rStyle w:val="CodeInline"/>
          <w:bCs w:val="0"/>
        </w:rPr>
      </w:pPr>
    </w:p>
    <w:p w:rsidR="00F76498" w:rsidRPr="00E42689" w:rsidRDefault="006B52C5" w:rsidP="00F76498">
      <w:pPr>
        <w:pStyle w:val="CodeExample"/>
        <w:rPr>
          <w:rStyle w:val="CodeInline"/>
        </w:rPr>
      </w:pPr>
      <w:r w:rsidRPr="00E42689">
        <w:rPr>
          <w:rStyle w:val="CodeInline"/>
        </w:rPr>
        <w:t>namespace Utilities.Part2</w:t>
      </w:r>
    </w:p>
    <w:p w:rsidR="00E57B33" w:rsidRPr="00F115D2" w:rsidRDefault="00E57B33" w:rsidP="00F76498">
      <w:pPr>
        <w:pStyle w:val="CodeExample"/>
        <w:rPr>
          <w:rStyle w:val="CodeInline"/>
        </w:rPr>
      </w:pPr>
    </w:p>
    <w:p w:rsidR="00F76498" w:rsidRPr="00110BB5" w:rsidRDefault="006B52C5" w:rsidP="00F76498">
      <w:pPr>
        <w:pStyle w:val="CodeExample"/>
        <w:rPr>
          <w:rStyle w:val="CodeInline"/>
        </w:rPr>
      </w:pPr>
      <w:r w:rsidRPr="00497D56">
        <w:rPr>
          <w:rStyle w:val="CodeInline"/>
        </w:rPr>
        <w:t xml:space="preserve">   type StorageCache = </w:t>
      </w:r>
    </w:p>
    <w:p w:rsidR="00F76498" w:rsidRPr="00391D69" w:rsidRDefault="006B52C5" w:rsidP="00F76498">
      <w:pPr>
        <w:pStyle w:val="CodeExample"/>
        <w:rPr>
          <w:rStyle w:val="CodeInline"/>
        </w:rPr>
      </w:pPr>
      <w:r w:rsidRPr="00391D69">
        <w:rPr>
          <w:rStyle w:val="CodeInline"/>
        </w:rPr>
        <w:t xml:space="preserve">      new : unit -&gt; unit</w:t>
      </w:r>
    </w:p>
    <w:p w:rsidR="00A26F81" w:rsidRPr="00C77CDB" w:rsidRDefault="006B52C5" w:rsidP="00E104DD">
      <w:pPr>
        <w:pStyle w:val="Heading2"/>
      </w:pPr>
      <w:bookmarkStart w:id="5471" w:name="_Toc257733709"/>
      <w:bookmarkStart w:id="5472" w:name="_Toc270597604"/>
      <w:bookmarkStart w:id="5473" w:name="_Toc286309494"/>
      <w:r w:rsidRPr="00E42689">
        <w:t xml:space="preserve">Signature </w:t>
      </w:r>
      <w:bookmarkEnd w:id="5470"/>
      <w:r w:rsidR="00EE11E3" w:rsidRPr="00E42689">
        <w:t>Elements</w:t>
      </w:r>
      <w:bookmarkEnd w:id="5471"/>
      <w:bookmarkEnd w:id="5472"/>
      <w:bookmarkEnd w:id="5473"/>
      <w:r w:rsidR="00F54660">
        <w:fldChar w:fldCharType="begin"/>
      </w:r>
      <w:r w:rsidR="00F329AB">
        <w:instrText xml:space="preserve"> XE "</w:instrText>
      </w:r>
      <w:r w:rsidR="00F329AB" w:rsidRPr="00F329AB">
        <w:instrText>signature elements</w:instrText>
      </w:r>
      <w:r w:rsidR="00F329AB">
        <w:instrText xml:space="preserve">" </w:instrText>
      </w:r>
      <w:r w:rsidR="00F54660">
        <w:fldChar w:fldCharType="end"/>
      </w:r>
    </w:p>
    <w:p w:rsidR="00170AAB" w:rsidRPr="00110BB5" w:rsidRDefault="00170AAB" w:rsidP="00170AAB">
      <w:r>
        <w:t xml:space="preserve">A namespace or module signature declares one or more </w:t>
      </w:r>
      <w:r w:rsidRPr="00B81F48">
        <w:rPr>
          <w:rStyle w:val="Italic"/>
        </w:rPr>
        <w:t>value signatures</w:t>
      </w:r>
      <w:r w:rsidR="00F54660">
        <w:rPr>
          <w:i/>
        </w:rPr>
        <w:fldChar w:fldCharType="begin"/>
      </w:r>
      <w:r w:rsidR="003865A7">
        <w:instrText xml:space="preserve"> XE "</w:instrText>
      </w:r>
      <w:r w:rsidR="00F54660" w:rsidRPr="00F54660">
        <w:instrText>value signatures</w:instrText>
      </w:r>
      <w:r w:rsidR="003865A7">
        <w:instrText xml:space="preserve">" </w:instrText>
      </w:r>
      <w:r w:rsidR="00F54660">
        <w:rPr>
          <w:i/>
        </w:rPr>
        <w:fldChar w:fldCharType="end"/>
      </w:r>
      <w:r>
        <w:t xml:space="preserve"> and one or more </w:t>
      </w:r>
      <w:r w:rsidRPr="00B81F48">
        <w:rPr>
          <w:rStyle w:val="Italic"/>
        </w:rPr>
        <w:t>type definition signatures</w:t>
      </w:r>
      <w:r w:rsidR="00F54660">
        <w:rPr>
          <w:i/>
        </w:rPr>
        <w:fldChar w:fldCharType="begin"/>
      </w:r>
      <w:r w:rsidR="003865A7">
        <w:instrText xml:space="preserve"> XE "</w:instrText>
      </w:r>
      <w:r w:rsidR="00F54660" w:rsidRPr="00F54660">
        <w:instrText>type definition signatures</w:instrText>
      </w:r>
      <w:r w:rsidR="003865A7">
        <w:instrText xml:space="preserve">" </w:instrText>
      </w:r>
      <w:r w:rsidR="00F54660">
        <w:rPr>
          <w:i/>
        </w:rPr>
        <w:fldChar w:fldCharType="end"/>
      </w:r>
      <w:r>
        <w:t xml:space="preserve">. A type definition signature may include one or more </w:t>
      </w:r>
      <w:r w:rsidRPr="00B81F48">
        <w:rPr>
          <w:rStyle w:val="Italic"/>
        </w:rPr>
        <w:t>member signatures</w:t>
      </w:r>
      <w:r w:rsidR="00F54660">
        <w:rPr>
          <w:i/>
        </w:rPr>
        <w:fldChar w:fldCharType="begin"/>
      </w:r>
      <w:r w:rsidR="003865A7">
        <w:instrText xml:space="preserve"> XE "</w:instrText>
      </w:r>
      <w:r w:rsidR="00F54660" w:rsidRPr="00F54660">
        <w:instrText>member signatures</w:instrText>
      </w:r>
      <w:r w:rsidR="003865A7">
        <w:instrText xml:space="preserve">" </w:instrText>
      </w:r>
      <w:r w:rsidR="00F54660">
        <w:rPr>
          <w:i/>
        </w:rPr>
        <w:fldChar w:fldCharType="end"/>
      </w:r>
      <w:r>
        <w:t xml:space="preserve">, in addition to other elements of type definitions </w:t>
      </w:r>
      <w:r w:rsidR="006778FF">
        <w:t>that are specified in</w:t>
      </w:r>
      <w:r>
        <w:t xml:space="preserve"> the signature grammar at the start of this chapter.</w:t>
      </w:r>
    </w:p>
    <w:p w:rsidR="00EE11E3" w:rsidRPr="00110BB5" w:rsidRDefault="00E57B33" w:rsidP="00EE11E3">
      <w:pPr>
        <w:pStyle w:val="Note"/>
      </w:pPr>
      <w:r>
        <w:t xml:space="preserve">Note: </w:t>
      </w:r>
      <w:r w:rsidR="006B52C5" w:rsidRPr="00497D56">
        <w:t xml:space="preserve">This section </w:t>
      </w:r>
      <w:r>
        <w:t xml:space="preserve">does not </w:t>
      </w:r>
      <w:r w:rsidR="00484D9D">
        <w:t xml:space="preserve">yet </w:t>
      </w:r>
      <w:r w:rsidR="006B52C5" w:rsidRPr="00497D56">
        <w:t>document all constructs that may be used in signatures</w:t>
      </w:r>
      <w:r w:rsidR="00484D9D">
        <w:t xml:space="preserve"> in F# 2.0</w:t>
      </w:r>
      <w:r w:rsidR="006B52C5" w:rsidRPr="00497D56">
        <w:t>.</w:t>
      </w:r>
    </w:p>
    <w:p w:rsidR="00EE11E3" w:rsidRPr="00391D69" w:rsidRDefault="00EE11E3" w:rsidP="006230F9">
      <w:pPr>
        <w:pStyle w:val="Heading3"/>
      </w:pPr>
      <w:bookmarkStart w:id="5474" w:name="_Toc257733710"/>
      <w:bookmarkStart w:id="5475" w:name="_Toc270597605"/>
      <w:bookmarkStart w:id="5476" w:name="_Toc286309495"/>
      <w:r w:rsidRPr="00391D69">
        <w:t>Value Signatures</w:t>
      </w:r>
      <w:bookmarkEnd w:id="5474"/>
      <w:bookmarkEnd w:id="5475"/>
      <w:bookmarkEnd w:id="5476"/>
    </w:p>
    <w:p w:rsidR="00B42A91" w:rsidRPr="00110BB5" w:rsidRDefault="006778FF" w:rsidP="00B42A91">
      <w:r>
        <w:t>A v</w:t>
      </w:r>
      <w:r w:rsidR="006B52C5" w:rsidRPr="00391D69">
        <w:t>alue signature</w:t>
      </w:r>
      <w:r w:rsidR="00F54660">
        <w:fldChar w:fldCharType="begin"/>
      </w:r>
      <w:r w:rsidR="001A35B1">
        <w:instrText xml:space="preserve"> XE "</w:instrText>
      </w:r>
      <w:r w:rsidR="001A35B1" w:rsidRPr="00E84D20">
        <w:instrText>signatures:value</w:instrText>
      </w:r>
      <w:r w:rsidR="001A35B1">
        <w:instrText xml:space="preserve">" </w:instrText>
      </w:r>
      <w:r w:rsidR="00F54660">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rsidR="00B42A91" w:rsidRPr="00391D69" w:rsidRDefault="006B52C5" w:rsidP="00B42A91">
      <w:pPr>
        <w:pStyle w:val="CodeExample"/>
      </w:pPr>
      <w:r w:rsidRPr="00391D69">
        <w:t xml:space="preserve">module MyMap = </w:t>
      </w:r>
    </w:p>
    <w:p w:rsidR="00B42A91" w:rsidRPr="00E42689" w:rsidRDefault="006B52C5" w:rsidP="00B42A91">
      <w:pPr>
        <w:pStyle w:val="CodeExample"/>
      </w:pPr>
      <w:r w:rsidRPr="00E42689">
        <w:t xml:space="preserve">    val mapForward : index1: int * index2: int -&gt; string</w:t>
      </w:r>
    </w:p>
    <w:p w:rsidR="00B42A91" w:rsidRDefault="006B52C5" w:rsidP="00B42A91">
      <w:pPr>
        <w:pStyle w:val="CodeExample"/>
      </w:pPr>
      <w:r w:rsidRPr="00F329AB">
        <w:t xml:space="preserve">    val mapBackward : name: string -&gt; (int * int)</w:t>
      </w:r>
    </w:p>
    <w:p w:rsidR="000B5883" w:rsidRDefault="000B5883" w:rsidP="000B5883">
      <w:r>
        <w:t>The corresponding implementation file might contain the following implementation:</w:t>
      </w:r>
    </w:p>
    <w:p w:rsidR="000B5883" w:rsidRPr="00391D69" w:rsidRDefault="000B5883" w:rsidP="000B5883">
      <w:pPr>
        <w:pStyle w:val="CodeExample"/>
      </w:pPr>
      <w:r w:rsidRPr="00391D69">
        <w:t xml:space="preserve">module MyMap = </w:t>
      </w:r>
    </w:p>
    <w:p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rsidR="000B5883" w:rsidRPr="00F329AB" w:rsidRDefault="000B5883">
      <w:pPr>
        <w:pStyle w:val="CodeExample"/>
      </w:pPr>
      <w:r w:rsidRPr="00F329AB">
        <w:t xml:space="preserve">    </w:t>
      </w:r>
      <w:r>
        <w:t xml:space="preserve">let </w:t>
      </w:r>
      <w:r w:rsidRPr="00F329AB">
        <w:t xml:space="preserve">mapBackward </w:t>
      </w:r>
      <w:r>
        <w:t>(name:string) = (0, 0)</w:t>
      </w:r>
    </w:p>
    <w:p w:rsidR="00EE11E3" w:rsidRPr="00F329AB" w:rsidRDefault="00EE11E3" w:rsidP="006230F9">
      <w:pPr>
        <w:pStyle w:val="Heading3"/>
      </w:pPr>
      <w:bookmarkStart w:id="5477" w:name="_Toc189345095"/>
      <w:bookmarkStart w:id="5478" w:name="_Toc257733711"/>
      <w:bookmarkStart w:id="5479" w:name="_Toc270597606"/>
      <w:bookmarkStart w:id="5480" w:name="_Toc286309496"/>
      <w:bookmarkEnd w:id="5477"/>
      <w:r w:rsidRPr="00F329AB">
        <w:t xml:space="preserve">Type Definition </w:t>
      </w:r>
      <w:r w:rsidR="000B5883">
        <w:t xml:space="preserve">and Member </w:t>
      </w:r>
      <w:r w:rsidRPr="00F329AB">
        <w:t>Signatures</w:t>
      </w:r>
      <w:bookmarkEnd w:id="5478"/>
      <w:bookmarkEnd w:id="5479"/>
      <w:bookmarkEnd w:id="5480"/>
    </w:p>
    <w:p w:rsidR="006B6E21" w:rsidRDefault="006778FF">
      <w:pPr>
        <w:keepNext/>
      </w:pPr>
      <w:r>
        <w:t>A t</w:t>
      </w:r>
      <w:r w:rsidR="006B52C5" w:rsidRPr="00F329AB">
        <w:t xml:space="preserve">ype </w:t>
      </w:r>
      <w:r w:rsidR="00484D9D">
        <w:t>definition signature</w:t>
      </w:r>
      <w:r w:rsidR="00F54660">
        <w:fldChar w:fldCharType="begin"/>
      </w:r>
      <w:r w:rsidR="003865A7">
        <w:instrText xml:space="preserve"> XE "</w:instrText>
      </w:r>
      <w:r w:rsidR="003865A7" w:rsidRPr="00793B2F">
        <w:instrText>type definition signatures</w:instrText>
      </w:r>
      <w:r w:rsidR="003865A7">
        <w:instrText xml:space="preserve">" </w:instrText>
      </w:r>
      <w:r w:rsidR="00F54660">
        <w:fldChar w:fldCharType="end"/>
      </w:r>
      <w:r w:rsidR="00F54660">
        <w:fldChar w:fldCharType="begin"/>
      </w:r>
      <w:r w:rsidR="003865A7">
        <w:instrText xml:space="preserve"> XE "</w:instrText>
      </w:r>
      <w:r w:rsidR="003865A7" w:rsidRPr="00355470">
        <w:instrText>signatures:type definition</w:instrText>
      </w:r>
      <w:r w:rsidR="003865A7">
        <w:instrText xml:space="preserve">" </w:instrText>
      </w:r>
      <w:r w:rsidR="00F54660">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rsidR="00EE11E3" w:rsidRPr="00391D69" w:rsidRDefault="00EE11E3" w:rsidP="00CB0A95">
      <w:pPr>
        <w:pStyle w:val="CodeExample"/>
      </w:pPr>
      <w:r w:rsidRPr="00110BB5">
        <w:t xml:space="preserve">type IMap = </w:t>
      </w:r>
    </w:p>
    <w:p w:rsidR="00EE11E3" w:rsidRPr="00E42689" w:rsidRDefault="00EE11E3" w:rsidP="00CB0A95">
      <w:pPr>
        <w:pStyle w:val="CodeExample"/>
      </w:pPr>
      <w:r w:rsidRPr="00391D69">
        <w:t xml:space="preserve">    interface </w:t>
      </w:r>
    </w:p>
    <w:p w:rsidR="00EE11E3" w:rsidRPr="00E42689" w:rsidRDefault="00EE11E3" w:rsidP="00CB0A95">
      <w:pPr>
        <w:pStyle w:val="CodeExample"/>
      </w:pPr>
      <w:r w:rsidRPr="00E42689">
        <w:t xml:space="preserve">        abstract Forward : index1: int * index2: int -&gt; string</w:t>
      </w:r>
    </w:p>
    <w:p w:rsidR="00EE11E3" w:rsidRPr="00F329AB" w:rsidRDefault="00EE11E3" w:rsidP="00CB0A95">
      <w:pPr>
        <w:pStyle w:val="CodeExample"/>
      </w:pPr>
      <w:r w:rsidRPr="00F329AB">
        <w:t xml:space="preserve">        abstract Backward : name: string -&gt; (int * int)</w:t>
      </w:r>
    </w:p>
    <w:p w:rsidR="000B5883" w:rsidRPr="00F329AB" w:rsidRDefault="00EE11E3">
      <w:pPr>
        <w:pStyle w:val="CodeExample"/>
      </w:pPr>
      <w:r w:rsidRPr="00F329AB">
        <w:t xml:space="preserve">    end</w:t>
      </w:r>
    </w:p>
    <w:p w:rsidR="00EE11E3" w:rsidRDefault="006778FF" w:rsidP="00EE11E3">
      <w:r>
        <w:t>A m</w:t>
      </w:r>
      <w:r w:rsidR="006B52C5" w:rsidRPr="00F329AB">
        <w:t>ember signature</w:t>
      </w:r>
      <w:r w:rsidR="00F54660">
        <w:fldChar w:fldCharType="begin"/>
      </w:r>
      <w:r w:rsidR="00F329AB">
        <w:instrText xml:space="preserve"> XE "</w:instrText>
      </w:r>
      <w:r w:rsidR="00F329AB" w:rsidRPr="00184BCD">
        <w:instrText>signatures:member</w:instrText>
      </w:r>
      <w:r w:rsidR="00F329AB">
        <w:instrText xml:space="preserve">" </w:instrText>
      </w:r>
      <w:r w:rsidR="00F54660">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rsidR="000B5883" w:rsidRPr="00391D69" w:rsidRDefault="000B5883" w:rsidP="000B5883">
      <w:pPr>
        <w:pStyle w:val="CodeExample"/>
      </w:pPr>
      <w:r w:rsidRPr="00110BB5">
        <w:t xml:space="preserve">type </w:t>
      </w:r>
      <w:r>
        <w:t>Cat</w:t>
      </w:r>
      <w:r w:rsidRPr="00110BB5">
        <w:t xml:space="preserve"> = </w:t>
      </w:r>
    </w:p>
    <w:p w:rsidR="000B5883" w:rsidRDefault="000B5883" w:rsidP="000B5883">
      <w:pPr>
        <w:pStyle w:val="CodeExample"/>
      </w:pPr>
      <w:r w:rsidRPr="00391D69">
        <w:t xml:space="preserve">    </w:t>
      </w:r>
      <w:r>
        <w:t>new : kind:string -&gt; Cat</w:t>
      </w:r>
    </w:p>
    <w:p w:rsidR="000B5883" w:rsidRDefault="000B5883" w:rsidP="000B5883">
      <w:pPr>
        <w:pStyle w:val="CodeExample"/>
      </w:pPr>
      <w:r w:rsidRPr="00391D69">
        <w:t xml:space="preserve">    </w:t>
      </w:r>
      <w:r>
        <w:t>member Kind : string</w:t>
      </w:r>
    </w:p>
    <w:p w:rsidR="000B5883" w:rsidRDefault="000B5883" w:rsidP="000B5883">
      <w:pPr>
        <w:pStyle w:val="CodeExample"/>
      </w:pPr>
      <w:r w:rsidRPr="00391D69">
        <w:t xml:space="preserve">    </w:t>
      </w:r>
      <w:r>
        <w:t>member Purr : unit -&gt; Cat</w:t>
      </w:r>
    </w:p>
    <w:p w:rsidR="000B5883" w:rsidRDefault="000B5883" w:rsidP="006505AC">
      <w:r>
        <w:t>The corresponding implementation file might contain the following implementation:</w:t>
      </w:r>
    </w:p>
    <w:p w:rsidR="000B5883" w:rsidRDefault="000B5883" w:rsidP="000B5883">
      <w:pPr>
        <w:pStyle w:val="CodeExample"/>
        <w:rPr>
          <w:rStyle w:val="CodeInline"/>
        </w:rPr>
      </w:pPr>
      <w:r>
        <w:rPr>
          <w:rStyle w:val="CodeInline"/>
        </w:rPr>
        <w:t xml:space="preserve">type Cat(kind: string) = </w:t>
      </w:r>
    </w:p>
    <w:p w:rsidR="000B5883" w:rsidRDefault="000B5883" w:rsidP="000B5883">
      <w:pPr>
        <w:pStyle w:val="CodeExample"/>
        <w:rPr>
          <w:rStyle w:val="CodeInline"/>
        </w:rPr>
      </w:pPr>
      <w:r>
        <w:rPr>
          <w:rStyle w:val="CodeInline"/>
        </w:rPr>
        <w:t xml:space="preserve">   member x.Meow() = printfn "meow"</w:t>
      </w:r>
    </w:p>
    <w:p w:rsidR="000B5883" w:rsidRDefault="000B5883" w:rsidP="000B5883">
      <w:pPr>
        <w:pStyle w:val="CodeExample"/>
        <w:rPr>
          <w:rStyle w:val="CodeInline"/>
        </w:rPr>
      </w:pPr>
      <w:r>
        <w:rPr>
          <w:rStyle w:val="CodeInline"/>
        </w:rPr>
        <w:t xml:space="preserve">   member x.Purr() = printfn "purr"</w:t>
      </w:r>
    </w:p>
    <w:p w:rsidR="000B5883" w:rsidRPr="000B5883" w:rsidRDefault="000B5883" w:rsidP="000B5883">
      <w:pPr>
        <w:pStyle w:val="CodeExample"/>
        <w:rPr>
          <w:bCs/>
        </w:rPr>
      </w:pPr>
      <w:r>
        <w:rPr>
          <w:rStyle w:val="CodeInline"/>
        </w:rPr>
        <w:t xml:space="preserve">   member x.Kind = kind</w:t>
      </w:r>
    </w:p>
    <w:p w:rsidR="00A26F81" w:rsidRPr="00C77CDB" w:rsidRDefault="006B52C5" w:rsidP="00E104DD">
      <w:pPr>
        <w:pStyle w:val="Heading2"/>
      </w:pPr>
      <w:bookmarkStart w:id="5481" w:name="_Toc269634641"/>
      <w:bookmarkStart w:id="5482" w:name="_Toc190406847"/>
      <w:bookmarkStart w:id="5483" w:name="_Toc190431831"/>
      <w:bookmarkStart w:id="5484" w:name="_Toc190406848"/>
      <w:bookmarkStart w:id="5485" w:name="_Toc190431832"/>
      <w:bookmarkStart w:id="5486" w:name="_Toc190406849"/>
      <w:bookmarkStart w:id="5487" w:name="_Toc190431833"/>
      <w:bookmarkStart w:id="5488" w:name="_Toc190406850"/>
      <w:bookmarkStart w:id="5489" w:name="_Toc190431834"/>
      <w:bookmarkStart w:id="5490" w:name="_Toc190406851"/>
      <w:bookmarkStart w:id="5491" w:name="_Toc190431835"/>
      <w:bookmarkStart w:id="5492" w:name="_Toc190406852"/>
      <w:bookmarkStart w:id="5493" w:name="_Toc190431836"/>
      <w:bookmarkStart w:id="5494" w:name="_Toc190406853"/>
      <w:bookmarkStart w:id="5495" w:name="_Toc190431837"/>
      <w:bookmarkStart w:id="5496" w:name="_Toc190406854"/>
      <w:bookmarkStart w:id="5497" w:name="_Toc190431838"/>
      <w:bookmarkStart w:id="5498" w:name="_Toc190406855"/>
      <w:bookmarkStart w:id="5499" w:name="_Toc190431839"/>
      <w:bookmarkStart w:id="5500" w:name="_Toc207705976"/>
      <w:bookmarkStart w:id="5501" w:name="_Toc257733713"/>
      <w:bookmarkStart w:id="5502" w:name="_Toc270597608"/>
      <w:bookmarkStart w:id="5503" w:name="_Toc286309497"/>
      <w:bookmarkStart w:id="5504" w:name="SignatureConformance"/>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r w:rsidRPr="00404279">
        <w:t>Signature Conformance</w:t>
      </w:r>
      <w:bookmarkEnd w:id="5500"/>
      <w:bookmarkEnd w:id="5501"/>
      <w:bookmarkEnd w:id="5502"/>
      <w:bookmarkEnd w:id="5503"/>
    </w:p>
    <w:bookmarkEnd w:id="5504"/>
    <w:p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F54660">
        <w:fldChar w:fldCharType="begin"/>
      </w:r>
      <w:r w:rsidR="003865A7">
        <w:instrText xml:space="preserve"> XE "</w:instrText>
      </w:r>
      <w:r w:rsidR="003865A7" w:rsidRPr="00FC3182">
        <w:instrText>signatures:conformance of</w:instrText>
      </w:r>
      <w:r w:rsidR="003865A7">
        <w:instrText xml:space="preserve">" </w:instrText>
      </w:r>
      <w:r w:rsidR="00F54660">
        <w:fldChar w:fldCharType="end"/>
      </w:r>
      <w:r w:rsidR="006B52C5" w:rsidRPr="00391D69">
        <w:t>, with the following exceptions:</w:t>
      </w:r>
    </w:p>
    <w:p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rsidR="00111646" w:rsidRDefault="00111646" w:rsidP="008F04E6">
      <w:pPr>
        <w:pStyle w:val="Le"/>
      </w:pPr>
    </w:p>
    <w:p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2.0 language </w:t>
      </w:r>
      <w:r w:rsidRPr="00497D56">
        <w:t>implementation.</w:t>
      </w:r>
    </w:p>
    <w:p w:rsidR="00D51C73" w:rsidRPr="00F329AB" w:rsidRDefault="00EE11E3" w:rsidP="006230F9">
      <w:pPr>
        <w:pStyle w:val="Heading3"/>
      </w:pPr>
      <w:bookmarkStart w:id="5505" w:name="_Toc207705977"/>
      <w:bookmarkStart w:id="5506" w:name="_Toc257733714"/>
      <w:bookmarkStart w:id="5507" w:name="_Toc270597609"/>
      <w:bookmarkStart w:id="5508" w:name="_Toc286309498"/>
      <w:r w:rsidRPr="00F329AB">
        <w:t xml:space="preserve">Signature </w:t>
      </w:r>
      <w:r w:rsidR="006B52C5" w:rsidRPr="00F329AB">
        <w:t xml:space="preserve">Conformance for </w:t>
      </w:r>
      <w:bookmarkEnd w:id="5505"/>
      <w:bookmarkEnd w:id="5506"/>
      <w:bookmarkEnd w:id="5507"/>
      <w:r w:rsidR="000B5883">
        <w:t>Functions and Values</w:t>
      </w:r>
      <w:bookmarkEnd w:id="5508"/>
    </w:p>
    <w:p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F54660">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F54660">
        <w:fldChar w:fldCharType="end"/>
      </w:r>
      <w:r w:rsidRPr="00F329AB">
        <w:t>with a given name</w:t>
      </w:r>
      <w:r w:rsidR="0039604A">
        <w:t>, the signature and implementation must conform as follows:</w:t>
      </w:r>
      <w:r w:rsidRPr="00497D56">
        <w:t>:</w:t>
      </w:r>
    </w:p>
    <w:p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rsidR="00CC4C5F" w:rsidRPr="00497D56" w:rsidRDefault="006B52C5" w:rsidP="008F04E6">
      <w:pPr>
        <w:pStyle w:val="BulletList"/>
      </w:pPr>
      <w:r w:rsidRPr="00391D69">
        <w:t>The types and type constraints must be identical up to</w:t>
      </w:r>
      <w:r w:rsidR="0050172E">
        <w:t xml:space="preserve"> </w:t>
      </w:r>
      <w:commentRangeStart w:id="5509"/>
      <w:r w:rsidR="0050172E">
        <w:t xml:space="preserve">renaming of </w:t>
      </w:r>
      <w:r w:rsidRPr="00391D69">
        <w:t xml:space="preserve">inferred and/or explicit generic </w:t>
      </w:r>
      <w:commentRangeEnd w:id="5509"/>
      <w:r w:rsidR="0039604A">
        <w:rPr>
          <w:rStyle w:val="CommentReference"/>
        </w:rPr>
        <w:commentReference w:id="5509"/>
      </w:r>
      <w:r w:rsidRPr="00391D69">
        <w:t>parameters</w:t>
      </w:r>
      <w:r w:rsidR="00FD0AEF">
        <w:t>.</w:t>
      </w:r>
    </w:p>
    <w:p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rsidR="008350FB" w:rsidRPr="00F115D2" w:rsidRDefault="006B52C5" w:rsidP="00EC2BEA">
      <w:pPr>
        <w:pStyle w:val="Heading4"/>
      </w:pPr>
      <w:r w:rsidRPr="006B52C5">
        <w:t xml:space="preserve">Arity Conformance for </w:t>
      </w:r>
      <w:r w:rsidR="000B5883">
        <w:t>Functions and Values</w:t>
      </w:r>
    </w:p>
    <w:p w:rsidR="003146AD" w:rsidRPr="00110BB5" w:rsidRDefault="006B52C5" w:rsidP="003146AD">
      <w:r w:rsidRPr="00497D56">
        <w:t>Arities</w:t>
      </w:r>
      <w:r w:rsidR="00F54660">
        <w:fldChar w:fldCharType="begin"/>
      </w:r>
      <w:r w:rsidR="00206876">
        <w:instrText xml:space="preserve"> XE "</w:instrText>
      </w:r>
      <w:r w:rsidR="00206876" w:rsidRPr="0065184C">
        <w:instrText>arity:conformance in value signatures</w:instrText>
      </w:r>
      <w:r w:rsidR="00206876">
        <w:instrText xml:space="preserve">" </w:instrText>
      </w:r>
      <w:r w:rsidR="00F54660">
        <w:fldChar w:fldCharType="end"/>
      </w:r>
      <w:r w:rsidRPr="00497D56">
        <w:t xml:space="preserve"> of </w:t>
      </w:r>
      <w:r w:rsidR="000B5883">
        <w:t>functions</w:t>
      </w:r>
      <w:r w:rsidR="006505AC">
        <w:t xml:space="preserve"> and</w:t>
      </w:r>
      <w:r w:rsidR="000B5883">
        <w:t xml:space="preserve"> </w:t>
      </w:r>
      <w:r w:rsidRPr="00497D56">
        <w:t>values</w:t>
      </w:r>
      <w:r w:rsidR="00F54660">
        <w:fldChar w:fldCharType="begin"/>
      </w:r>
      <w:r w:rsidR="00F329AB">
        <w:instrText xml:space="preserve"> XE "</w:instrText>
      </w:r>
      <w:r w:rsidR="00F329AB" w:rsidRPr="000C092D">
        <w:instrText>values:arity conformance for</w:instrText>
      </w:r>
      <w:r w:rsidR="00F329AB">
        <w:instrText xml:space="preserve">" </w:instrText>
      </w:r>
      <w:r w:rsidR="00F54660">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rsidR="003146AD" w:rsidRPr="00391D69" w:rsidRDefault="006B52C5" w:rsidP="00404279">
      <w:pPr>
        <w:pStyle w:val="CodeExample"/>
        <w:rPr>
          <w:rStyle w:val="CodeInline"/>
        </w:rPr>
      </w:pPr>
      <w:r w:rsidRPr="00391D69">
        <w:rPr>
          <w:rStyle w:val="CodeInline"/>
        </w:rPr>
        <w:t>val F: int -&gt; int</w:t>
      </w:r>
    </w:p>
    <w:p w:rsidR="003146AD" w:rsidRPr="00E42689" w:rsidRDefault="006B52C5" w:rsidP="003146AD">
      <w:r w:rsidRPr="00E42689">
        <w:t>and</w:t>
      </w:r>
    </w:p>
    <w:p w:rsidR="003146AD" w:rsidRPr="00110BB5" w:rsidRDefault="006B52C5" w:rsidP="00CB0A95">
      <w:pPr>
        <w:pStyle w:val="CodeExample"/>
        <w:rPr>
          <w:rStyle w:val="CodeInline"/>
          <w:szCs w:val="22"/>
          <w:lang w:eastAsia="en-US"/>
        </w:rPr>
      </w:pPr>
      <w:r w:rsidRPr="00497D56">
        <w:rPr>
          <w:rStyle w:val="CodeInline"/>
        </w:rPr>
        <w:t>val F: (int -&gt; int)</w:t>
      </w:r>
    </w:p>
    <w:p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rsidR="003146AD" w:rsidRPr="00E42689" w:rsidRDefault="006B52C5" w:rsidP="00404279">
      <w:pPr>
        <w:pStyle w:val="CodeExample"/>
        <w:rPr>
          <w:rStyle w:val="CodeInline"/>
        </w:rPr>
      </w:pPr>
      <w:r w:rsidRPr="00E42689">
        <w:rPr>
          <w:rStyle w:val="CodeInline"/>
        </w:rPr>
        <w:t>let F x = x + 1</w:t>
      </w:r>
    </w:p>
    <w:p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rsidR="003146AD" w:rsidRPr="00E42689" w:rsidRDefault="006B52C5" w:rsidP="003146AD">
      <w:pPr>
        <w:pStyle w:val="Note"/>
        <w:rPr>
          <w:rStyle w:val="CodeInline"/>
        </w:rPr>
      </w:pPr>
      <w:r w:rsidRPr="00391D69">
        <w:rPr>
          <w:rStyle w:val="CodeInline"/>
        </w:rPr>
        <w:t>let F = fun x -&gt; x + 1</w:t>
      </w:r>
    </w:p>
    <w:p w:rsidR="003146AD" w:rsidRPr="00E42689" w:rsidRDefault="006B52C5" w:rsidP="003146AD">
      <w:r w:rsidRPr="00E42689">
        <w:t xml:space="preserve">The </w:t>
      </w:r>
      <w:r w:rsidR="00AC5214">
        <w:t xml:space="preserve">second </w:t>
      </w:r>
      <w:r w:rsidRPr="00E42689">
        <w:t>signature</w:t>
      </w:r>
      <w:r w:rsidR="007A0AD7">
        <w:t xml:space="preserve"> </w:t>
      </w:r>
    </w:p>
    <w:p w:rsidR="003146AD" w:rsidRPr="00F329AB" w:rsidRDefault="006B52C5" w:rsidP="00404279">
      <w:pPr>
        <w:pStyle w:val="CodeExample"/>
        <w:rPr>
          <w:rStyle w:val="CodeInline"/>
        </w:rPr>
      </w:pPr>
      <w:r w:rsidRPr="00F329AB">
        <w:rPr>
          <w:rStyle w:val="CodeInline"/>
        </w:rPr>
        <w:t>val F: (int -&gt; int)</w:t>
      </w:r>
    </w:p>
    <w:p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rsidR="00FD0AEF" w:rsidRDefault="006B52C5" w:rsidP="003146AD">
      <w:pPr>
        <w:pStyle w:val="CodeExample"/>
        <w:rPr>
          <w:rStyle w:val="CodeInline"/>
        </w:rPr>
      </w:pPr>
      <w:r w:rsidRPr="00110BB5">
        <w:rPr>
          <w:rStyle w:val="CodeInline"/>
        </w:rPr>
        <w:t>let f =</w:t>
      </w:r>
    </w:p>
    <w:p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rsidR="00FD0AEF" w:rsidRDefault="006B52C5" w:rsidP="003146AD">
      <w:pPr>
        <w:pStyle w:val="CodeExample"/>
        <w:rPr>
          <w:rStyle w:val="CodeInline"/>
        </w:rPr>
      </w:pPr>
      <w:r w:rsidRPr="00497D56">
        <w:rPr>
          <w:rStyle w:val="CodeInline"/>
        </w:rPr>
        <w:t xml:space="preserve">    fun x -&gt;</w:t>
      </w:r>
    </w:p>
    <w:p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rsidR="00FD0AEF" w:rsidRDefault="00484D9D" w:rsidP="003146AD">
      <w:pPr>
        <w:pStyle w:val="CodeExample"/>
        <w:rPr>
          <w:rStyle w:val="CodeInline"/>
        </w:rPr>
      </w:pPr>
      <w:r>
        <w:rPr>
          <w:rStyle w:val="CodeInline"/>
        </w:rPr>
        <w:t xml:space="preserve">            myTable.[x] </w:t>
      </w:r>
    </w:p>
    <w:p w:rsidR="00484D9D" w:rsidRDefault="006B52C5" w:rsidP="003146AD">
      <w:pPr>
        <w:pStyle w:val="CodeExample"/>
        <w:rPr>
          <w:rStyle w:val="CodeInline"/>
        </w:rPr>
      </w:pPr>
      <w:r w:rsidRPr="00497D56">
        <w:rPr>
          <w:rStyle w:val="CodeInline"/>
        </w:rPr>
        <w:t xml:space="preserve">        </w:t>
      </w:r>
      <w:r w:rsidR="00484D9D">
        <w:rPr>
          <w:rStyle w:val="CodeInline"/>
        </w:rPr>
        <w:t>else</w:t>
      </w:r>
    </w:p>
    <w:p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rsidR="00484D9D" w:rsidRDefault="00484D9D" w:rsidP="00484D9D">
      <w:pPr>
        <w:pStyle w:val="CodeExample"/>
        <w:rPr>
          <w:rStyle w:val="CodeInline"/>
        </w:rPr>
      </w:pPr>
      <w:r>
        <w:rPr>
          <w:rStyle w:val="CodeInline"/>
        </w:rPr>
        <w:t xml:space="preserve">            myTable.[x] &lt;- res</w:t>
      </w:r>
    </w:p>
    <w:p w:rsidR="00FD0AEF" w:rsidRDefault="00484D9D" w:rsidP="00484D9D">
      <w:pPr>
        <w:pStyle w:val="CodeExample"/>
        <w:rPr>
          <w:rStyle w:val="CodeInline"/>
        </w:rPr>
      </w:pPr>
      <w:r>
        <w:rPr>
          <w:rStyle w:val="CodeInline"/>
        </w:rPr>
        <w:t xml:space="preserve">            res</w:t>
      </w:r>
    </w:p>
    <w:p w:rsidR="003146AD" w:rsidRPr="00404279" w:rsidRDefault="00111646" w:rsidP="003146AD">
      <w:r>
        <w:t>—</w:t>
      </w:r>
      <w:r w:rsidR="006B52C5" w:rsidRPr="00391D69">
        <w:t>or</w:t>
      </w:r>
      <w:r>
        <w:t>—</w:t>
      </w:r>
    </w:p>
    <w:p w:rsidR="003146AD" w:rsidRPr="00110BB5" w:rsidRDefault="006B52C5" w:rsidP="003146AD">
      <w:pPr>
        <w:pStyle w:val="CodeExample"/>
        <w:rPr>
          <w:rStyle w:val="CodeInline"/>
        </w:rPr>
      </w:pPr>
      <w:r w:rsidRPr="00497D56">
        <w:rPr>
          <w:rStyle w:val="CodeInline"/>
        </w:rPr>
        <w:t>let f = fun x -&gt; x + 1</w:t>
      </w:r>
    </w:p>
    <w:p w:rsidR="003146AD" w:rsidRPr="00E42689" w:rsidRDefault="00111646" w:rsidP="003146AD">
      <w:r>
        <w:t>—</w:t>
      </w:r>
      <w:r w:rsidR="006B52C5" w:rsidRPr="00391D69">
        <w:t>or</w:t>
      </w:r>
      <w:r>
        <w:t>—</w:t>
      </w:r>
    </w:p>
    <w:p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rsidR="003146AD" w:rsidRPr="00391D69" w:rsidRDefault="006B52C5" w:rsidP="003146AD">
      <w:pPr>
        <w:pStyle w:val="CodeExample"/>
        <w:rPr>
          <w:rStyle w:val="CodeInline"/>
        </w:rPr>
      </w:pPr>
      <w:r w:rsidRPr="00497D56">
        <w:rPr>
          <w:rStyle w:val="CodeInline"/>
        </w:rPr>
        <w:t>let f : int -&gt; int = failwith "failure"</w:t>
      </w:r>
    </w:p>
    <w:p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466"/>
    <w:p w:rsidR="008350FB" w:rsidRPr="00F115D2" w:rsidRDefault="00EE11E3" w:rsidP="00EC2BEA">
      <w:pPr>
        <w:pStyle w:val="Heading4"/>
      </w:pPr>
      <w:r>
        <w:t xml:space="preserve">Signature </w:t>
      </w:r>
      <w:r w:rsidR="006B52C5" w:rsidRPr="006B52C5">
        <w:t>Conformance for Type Functions</w:t>
      </w:r>
    </w:p>
    <w:p w:rsidR="00BD29D8" w:rsidRPr="00110BB5" w:rsidRDefault="006B52C5" w:rsidP="00BD29D8">
      <w:r w:rsidRPr="00497D56">
        <w:t>If a value is a type function</w:t>
      </w:r>
      <w:r w:rsidR="00F54660">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F54660">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rsidR="00BD29D8" w:rsidRPr="00E42689" w:rsidRDefault="006B52C5" w:rsidP="00404279">
      <w:pPr>
        <w:pStyle w:val="CodeExample"/>
      </w:pPr>
      <w:r w:rsidRPr="00391D69">
        <w:rPr>
          <w:rStyle w:val="CodeInline"/>
        </w:rPr>
        <w:t>let empty&lt;'T&gt; : list&lt;'T&gt; = printfn "hello"; []</w:t>
      </w:r>
    </w:p>
    <w:p w:rsidR="00BD29D8" w:rsidRPr="00F329AB" w:rsidRDefault="006B52C5" w:rsidP="00BD29D8">
      <w:r w:rsidRPr="00E42689">
        <w:t>conforms to this signature:</w:t>
      </w:r>
    </w:p>
    <w:p w:rsidR="002434F8" w:rsidRPr="00F329AB" w:rsidRDefault="006B52C5" w:rsidP="00404279">
      <w:pPr>
        <w:pStyle w:val="CodeExample"/>
      </w:pPr>
      <w:r w:rsidRPr="00F329AB">
        <w:rPr>
          <w:rStyle w:val="CodeInline"/>
        </w:rPr>
        <w:t>val empty&lt;'T&gt; : list&lt;'T&gt;</w:t>
      </w:r>
    </w:p>
    <w:p w:rsidR="00BD29D8" w:rsidRPr="00F329AB" w:rsidRDefault="006B52C5" w:rsidP="00BD29D8">
      <w:r w:rsidRPr="00F329AB">
        <w:t>but not to this signature:</w:t>
      </w:r>
    </w:p>
    <w:p w:rsidR="00BD29D8" w:rsidRPr="00F329AB" w:rsidRDefault="006B52C5" w:rsidP="00CB0A95">
      <w:pPr>
        <w:pStyle w:val="CodeExample"/>
      </w:pPr>
      <w:r w:rsidRPr="00F329AB">
        <w:rPr>
          <w:rStyle w:val="CodeInline"/>
        </w:rPr>
        <w:t>val empty : list&lt;'T&gt;</w:t>
      </w:r>
    </w:p>
    <w:p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F54660" w:rsidRPr="00404279">
        <w:fldChar w:fldCharType="begin"/>
      </w:r>
      <w:r w:rsidR="006B52C5" w:rsidRPr="00404279">
        <w:instrText xml:space="preserve"> REF Generalization \r \h </w:instrText>
      </w:r>
      <w:r>
        <w:instrText xml:space="preserve"> \* MERGEFORMAT </w:instrText>
      </w:r>
      <w:r w:rsidR="00F54660" w:rsidRPr="00404279">
        <w:fldChar w:fldCharType="separate"/>
      </w:r>
      <w:r w:rsidR="00340C81">
        <w:t>14.5.7</w:t>
      </w:r>
      <w:r w:rsidR="00F54660" w:rsidRPr="00404279">
        <w:fldChar w:fldCharType="end"/>
      </w:r>
      <w:r w:rsidR="006B52C5" w:rsidRPr="00404279">
        <w:t>).</w:t>
      </w:r>
    </w:p>
    <w:p w:rsidR="00EE11E3" w:rsidRPr="00F329AB" w:rsidRDefault="00EE11E3" w:rsidP="006230F9">
      <w:pPr>
        <w:pStyle w:val="Heading3"/>
      </w:pPr>
      <w:bookmarkStart w:id="5510" w:name="_Toc192842298"/>
      <w:bookmarkStart w:id="5511" w:name="_Toc192842715"/>
      <w:bookmarkStart w:id="5512" w:name="_Toc192843133"/>
      <w:bookmarkStart w:id="5513" w:name="_Toc192844693"/>
      <w:bookmarkStart w:id="5514" w:name="_Toc192860648"/>
      <w:bookmarkStart w:id="5515" w:name="_Toc207705978"/>
      <w:bookmarkStart w:id="5516" w:name="_Toc257733715"/>
      <w:bookmarkStart w:id="5517" w:name="_Toc270597610"/>
      <w:bookmarkStart w:id="5518" w:name="_Toc286309499"/>
      <w:bookmarkEnd w:id="5510"/>
      <w:bookmarkEnd w:id="5511"/>
      <w:bookmarkEnd w:id="5512"/>
      <w:bookmarkEnd w:id="5513"/>
      <w:bookmarkEnd w:id="5514"/>
      <w:r w:rsidRPr="00391D69">
        <w:t xml:space="preserve">Signature </w:t>
      </w:r>
      <w:r w:rsidR="006B52C5" w:rsidRPr="00E42689">
        <w:t xml:space="preserve">Conformance for </w:t>
      </w:r>
      <w:r w:rsidRPr="00E42689">
        <w:t>M</w:t>
      </w:r>
      <w:r w:rsidR="006B52C5" w:rsidRPr="00E42689">
        <w:t>embers</w:t>
      </w:r>
      <w:bookmarkEnd w:id="5515"/>
      <w:bookmarkEnd w:id="5516"/>
      <w:bookmarkEnd w:id="5517"/>
      <w:bookmarkEnd w:id="5518"/>
    </w:p>
    <w:p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F54660">
        <w:fldChar w:fldCharType="begin"/>
      </w:r>
      <w:r w:rsidR="00F329AB">
        <w:instrText xml:space="preserve"> XE "</w:instrText>
      </w:r>
      <w:r w:rsidR="00F329AB" w:rsidRPr="00737F47">
        <w:instrText>members:signature conformance for</w:instrText>
      </w:r>
      <w:r w:rsidR="00F329AB">
        <w:instrText xml:space="preserve">" </w:instrText>
      </w:r>
      <w:r w:rsidR="00F54660">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rsidR="00BF690E" w:rsidRPr="00F115D2" w:rsidRDefault="00BF690E" w:rsidP="008F04E6">
      <w:pPr>
        <w:pStyle w:val="BulletList"/>
      </w:pPr>
      <w:r w:rsidRPr="006B52C5">
        <w:t>Abstract members must be present in the signature if a representation is given for a type</w:t>
      </w:r>
      <w:r>
        <w:t>.</w:t>
      </w:r>
    </w:p>
    <w:p w:rsidR="00BF690E" w:rsidRDefault="00BF690E" w:rsidP="008F04E6">
      <w:pPr>
        <w:pStyle w:val="Le"/>
      </w:pPr>
    </w:p>
    <w:p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F# 2.0 language implementation</w:t>
      </w:r>
      <w:r w:rsidRPr="00497D56">
        <w:t>.</w:t>
      </w:r>
    </w:p>
    <w:p w:rsidR="00111646" w:rsidRPr="00111646" w:rsidRDefault="00111646" w:rsidP="008F04E6">
      <w:pPr>
        <w:pStyle w:val="BodyText"/>
      </w:pPr>
    </w:p>
    <w:p w:rsidR="00A26F81" w:rsidRPr="00C77CDB" w:rsidRDefault="006B52C5" w:rsidP="00CD645A">
      <w:pPr>
        <w:pStyle w:val="Heading1"/>
      </w:pPr>
      <w:bookmarkStart w:id="5519" w:name="_Toc233340821"/>
      <w:bookmarkStart w:id="5520" w:name="_Toc233341768"/>
      <w:bookmarkStart w:id="5521" w:name="_Toc233340822"/>
      <w:bookmarkStart w:id="5522" w:name="_Toc233341769"/>
      <w:bookmarkStart w:id="5523" w:name="_Toc233340823"/>
      <w:bookmarkStart w:id="5524" w:name="_Toc233341770"/>
      <w:bookmarkStart w:id="5525" w:name="_Toc233340824"/>
      <w:bookmarkStart w:id="5526" w:name="_Toc233341771"/>
      <w:bookmarkStart w:id="5527" w:name="_Toc233340825"/>
      <w:bookmarkStart w:id="5528" w:name="_Toc233341772"/>
      <w:bookmarkStart w:id="5529" w:name="_Toc233340826"/>
      <w:bookmarkStart w:id="5530" w:name="_Toc233341773"/>
      <w:bookmarkStart w:id="5531" w:name="_Toc233340827"/>
      <w:bookmarkStart w:id="5532" w:name="_Toc233341774"/>
      <w:bookmarkStart w:id="5533" w:name="_Toc233340828"/>
      <w:bookmarkStart w:id="5534" w:name="_Toc233341775"/>
      <w:bookmarkStart w:id="5535" w:name="_Toc233340829"/>
      <w:bookmarkStart w:id="5536" w:name="_Toc233341776"/>
      <w:bookmarkStart w:id="5537" w:name="_Toc233340830"/>
      <w:bookmarkStart w:id="5538" w:name="_Toc233341777"/>
      <w:bookmarkStart w:id="5539" w:name="_Toc233340831"/>
      <w:bookmarkStart w:id="5540" w:name="_Toc233341778"/>
      <w:bookmarkStart w:id="5541" w:name="_Toc233340832"/>
      <w:bookmarkStart w:id="5542" w:name="_Toc233341779"/>
      <w:bookmarkStart w:id="5543" w:name="_Toc233340833"/>
      <w:bookmarkStart w:id="5544" w:name="_Toc233341780"/>
      <w:bookmarkStart w:id="5545" w:name="_Toc233340834"/>
      <w:bookmarkStart w:id="5546" w:name="_Toc233341781"/>
      <w:bookmarkStart w:id="5547" w:name="_Toc233340835"/>
      <w:bookmarkStart w:id="5548" w:name="_Toc233341782"/>
      <w:bookmarkStart w:id="5549" w:name="_Toc233340836"/>
      <w:bookmarkStart w:id="5550" w:name="_Toc233341783"/>
      <w:bookmarkStart w:id="5551" w:name="_Toc233340837"/>
      <w:bookmarkStart w:id="5552" w:name="_Toc233341784"/>
      <w:bookmarkStart w:id="5553" w:name="_Toc233340838"/>
      <w:bookmarkStart w:id="5554" w:name="_Toc233341785"/>
      <w:bookmarkStart w:id="5555" w:name="_Toc233340839"/>
      <w:bookmarkStart w:id="5556" w:name="_Toc233341786"/>
      <w:bookmarkStart w:id="5557" w:name="_Toc233340840"/>
      <w:bookmarkStart w:id="5558" w:name="_Toc233341787"/>
      <w:bookmarkStart w:id="5559" w:name="_Toc233340841"/>
      <w:bookmarkStart w:id="5560" w:name="_Toc233341788"/>
      <w:bookmarkStart w:id="5561" w:name="_Toc233340842"/>
      <w:bookmarkStart w:id="5562" w:name="_Toc233341789"/>
      <w:bookmarkStart w:id="5563" w:name="_Toc233340843"/>
      <w:bookmarkStart w:id="5564" w:name="_Toc233341790"/>
      <w:bookmarkStart w:id="5565" w:name="_Toc233340844"/>
      <w:bookmarkStart w:id="5566" w:name="_Toc233341791"/>
      <w:bookmarkStart w:id="5567" w:name="_Toc233340845"/>
      <w:bookmarkStart w:id="5568" w:name="_Toc233341792"/>
      <w:bookmarkStart w:id="5569" w:name="_Toc233340846"/>
      <w:bookmarkStart w:id="5570" w:name="_Toc233341793"/>
      <w:bookmarkStart w:id="5571" w:name="_Toc233340847"/>
      <w:bookmarkStart w:id="5572" w:name="_Toc233341794"/>
      <w:bookmarkStart w:id="5573" w:name="_Toc233340848"/>
      <w:bookmarkStart w:id="5574" w:name="_Toc233341795"/>
      <w:bookmarkStart w:id="5575" w:name="_Toc233340849"/>
      <w:bookmarkStart w:id="5576" w:name="_Toc233341796"/>
      <w:bookmarkStart w:id="5577" w:name="_Toc233340850"/>
      <w:bookmarkStart w:id="5578" w:name="_Toc233341797"/>
      <w:bookmarkStart w:id="5579" w:name="_Toc233340851"/>
      <w:bookmarkStart w:id="5580" w:name="_Toc233341798"/>
      <w:bookmarkStart w:id="5581" w:name="_Toc233340852"/>
      <w:bookmarkStart w:id="5582" w:name="_Toc233341799"/>
      <w:bookmarkStart w:id="5583" w:name="_Toc233340853"/>
      <w:bookmarkStart w:id="5584" w:name="_Toc233341800"/>
      <w:bookmarkStart w:id="5585" w:name="_Toc233340854"/>
      <w:bookmarkStart w:id="5586" w:name="_Toc233341801"/>
      <w:bookmarkStart w:id="5587" w:name="_Toc233340855"/>
      <w:bookmarkStart w:id="5588" w:name="_Toc233341802"/>
      <w:bookmarkStart w:id="5589" w:name="_Toc233340856"/>
      <w:bookmarkStart w:id="5590" w:name="_Toc233341803"/>
      <w:bookmarkStart w:id="5591" w:name="_Toc233340857"/>
      <w:bookmarkStart w:id="5592" w:name="_Toc233341804"/>
      <w:bookmarkStart w:id="5593" w:name="_Toc233340858"/>
      <w:bookmarkStart w:id="5594" w:name="_Toc233341805"/>
      <w:bookmarkStart w:id="5595" w:name="_Toc233340859"/>
      <w:bookmarkStart w:id="5596" w:name="_Toc233341806"/>
      <w:bookmarkStart w:id="5597" w:name="_Toc233340860"/>
      <w:bookmarkStart w:id="5598" w:name="_Toc233341807"/>
      <w:bookmarkStart w:id="5599" w:name="_Toc233340861"/>
      <w:bookmarkStart w:id="5600" w:name="_Toc233341808"/>
      <w:bookmarkStart w:id="5601" w:name="_Toc233340862"/>
      <w:bookmarkStart w:id="5602" w:name="_Toc233341809"/>
      <w:bookmarkStart w:id="5603" w:name="_Toc233340863"/>
      <w:bookmarkStart w:id="5604" w:name="_Toc233341810"/>
      <w:bookmarkStart w:id="5605" w:name="_Toc233340864"/>
      <w:bookmarkStart w:id="5606" w:name="_Toc233341811"/>
      <w:bookmarkStart w:id="5607" w:name="_Toc233340865"/>
      <w:bookmarkStart w:id="5608" w:name="_Toc233341812"/>
      <w:bookmarkStart w:id="5609" w:name="_Toc233340866"/>
      <w:bookmarkStart w:id="5610" w:name="_Toc233341813"/>
      <w:bookmarkStart w:id="5611" w:name="_Toc233340867"/>
      <w:bookmarkStart w:id="5612" w:name="_Toc233341814"/>
      <w:bookmarkStart w:id="5613" w:name="_Toc233340868"/>
      <w:bookmarkStart w:id="5614" w:name="_Toc233341815"/>
      <w:bookmarkStart w:id="5615" w:name="_Toc233340869"/>
      <w:bookmarkStart w:id="5616" w:name="_Toc233341816"/>
      <w:bookmarkStart w:id="5617" w:name="_Toc233340870"/>
      <w:bookmarkStart w:id="5618" w:name="_Toc233341817"/>
      <w:bookmarkStart w:id="5619" w:name="_Toc233340871"/>
      <w:bookmarkStart w:id="5620" w:name="_Toc233341818"/>
      <w:bookmarkStart w:id="5621" w:name="_Toc233340872"/>
      <w:bookmarkStart w:id="5622" w:name="_Toc233341819"/>
      <w:bookmarkStart w:id="5623" w:name="_Toc233340873"/>
      <w:bookmarkStart w:id="5624" w:name="_Toc233341820"/>
      <w:bookmarkStart w:id="5625" w:name="_Toc233340874"/>
      <w:bookmarkStart w:id="5626" w:name="_Toc233341821"/>
      <w:bookmarkStart w:id="5627" w:name="_Toc233340875"/>
      <w:bookmarkStart w:id="5628" w:name="_Toc233341822"/>
      <w:bookmarkStart w:id="5629" w:name="_Toc233340876"/>
      <w:bookmarkStart w:id="5630" w:name="_Toc233341823"/>
      <w:bookmarkStart w:id="5631" w:name="_Toc233340877"/>
      <w:bookmarkStart w:id="5632" w:name="_Toc233341824"/>
      <w:bookmarkStart w:id="5633" w:name="_Toc233340878"/>
      <w:bookmarkStart w:id="5634" w:name="_Toc233341825"/>
      <w:bookmarkStart w:id="5635" w:name="_Toc233340879"/>
      <w:bookmarkStart w:id="5636" w:name="_Toc233341826"/>
      <w:bookmarkStart w:id="5637" w:name="_Toc233340880"/>
      <w:bookmarkStart w:id="5638" w:name="_Toc233341827"/>
      <w:bookmarkStart w:id="5639" w:name="_Toc233340881"/>
      <w:bookmarkStart w:id="5640" w:name="_Toc233341828"/>
      <w:bookmarkStart w:id="5641" w:name="_Toc233340882"/>
      <w:bookmarkStart w:id="5642" w:name="_Toc233341829"/>
      <w:bookmarkStart w:id="5643" w:name="_Toc233340883"/>
      <w:bookmarkStart w:id="5644" w:name="_Toc233341830"/>
      <w:bookmarkStart w:id="5645" w:name="_Toc233340884"/>
      <w:bookmarkStart w:id="5646" w:name="_Toc233341831"/>
      <w:bookmarkStart w:id="5647" w:name="_Toc233340885"/>
      <w:bookmarkStart w:id="5648" w:name="_Toc233341832"/>
      <w:bookmarkStart w:id="5649" w:name="_Toc233340886"/>
      <w:bookmarkStart w:id="5650" w:name="_Toc233341833"/>
      <w:bookmarkStart w:id="5651" w:name="_Toc233340887"/>
      <w:bookmarkStart w:id="5652" w:name="_Toc233341834"/>
      <w:bookmarkStart w:id="5653" w:name="_Toc233340888"/>
      <w:bookmarkStart w:id="5654" w:name="_Toc233341835"/>
      <w:bookmarkStart w:id="5655" w:name="_Toc233340889"/>
      <w:bookmarkStart w:id="5656" w:name="_Toc233341836"/>
      <w:bookmarkStart w:id="5657" w:name="_Toc233340890"/>
      <w:bookmarkStart w:id="5658" w:name="_Toc233341837"/>
      <w:bookmarkStart w:id="5659" w:name="_Toc233340891"/>
      <w:bookmarkStart w:id="5660" w:name="_Toc233341838"/>
      <w:bookmarkStart w:id="5661" w:name="_Toc233340892"/>
      <w:bookmarkStart w:id="5662" w:name="_Toc233341839"/>
      <w:bookmarkStart w:id="5663" w:name="_Toc233340893"/>
      <w:bookmarkStart w:id="5664" w:name="_Toc233341840"/>
      <w:bookmarkStart w:id="5665" w:name="_Toc233340894"/>
      <w:bookmarkStart w:id="5666" w:name="_Toc233341841"/>
      <w:bookmarkStart w:id="5667" w:name="_Toc233340895"/>
      <w:bookmarkStart w:id="5668" w:name="_Toc233341842"/>
      <w:bookmarkStart w:id="5669" w:name="_Toc233340896"/>
      <w:bookmarkStart w:id="5670" w:name="_Toc233341843"/>
      <w:bookmarkStart w:id="5671" w:name="_Toc233340897"/>
      <w:bookmarkStart w:id="5672" w:name="_Toc233341844"/>
      <w:bookmarkStart w:id="5673" w:name="_Toc233340898"/>
      <w:bookmarkStart w:id="5674" w:name="_Toc233341845"/>
      <w:bookmarkStart w:id="5675" w:name="_Toc233340899"/>
      <w:bookmarkStart w:id="5676" w:name="_Toc233341846"/>
      <w:bookmarkStart w:id="5677" w:name="_Toc233340900"/>
      <w:bookmarkStart w:id="5678" w:name="_Toc233341847"/>
      <w:bookmarkStart w:id="5679" w:name="_Toc233340901"/>
      <w:bookmarkStart w:id="5680" w:name="_Toc233341848"/>
      <w:bookmarkStart w:id="5681" w:name="_Toc233340902"/>
      <w:bookmarkStart w:id="5682" w:name="_Toc233341849"/>
      <w:bookmarkStart w:id="5683" w:name="_Toc233340903"/>
      <w:bookmarkStart w:id="5684" w:name="_Toc233341850"/>
      <w:bookmarkStart w:id="5685" w:name="_Toc233340904"/>
      <w:bookmarkStart w:id="5686" w:name="_Toc233341851"/>
      <w:bookmarkStart w:id="5687" w:name="_Toc233340905"/>
      <w:bookmarkStart w:id="5688" w:name="_Toc233341852"/>
      <w:bookmarkStart w:id="5689" w:name="_Toc233340906"/>
      <w:bookmarkStart w:id="5690" w:name="_Toc233341853"/>
      <w:bookmarkStart w:id="5691" w:name="_Toc233340907"/>
      <w:bookmarkStart w:id="5692" w:name="_Toc233341854"/>
      <w:bookmarkStart w:id="5693" w:name="_Toc233340908"/>
      <w:bookmarkStart w:id="5694" w:name="_Toc233341855"/>
      <w:bookmarkStart w:id="5695" w:name="_Toc233340909"/>
      <w:bookmarkStart w:id="5696" w:name="_Toc233341856"/>
      <w:bookmarkStart w:id="5697" w:name="_Toc233340910"/>
      <w:bookmarkStart w:id="5698" w:name="_Toc233341857"/>
      <w:bookmarkStart w:id="5699" w:name="_Toc233340911"/>
      <w:bookmarkStart w:id="5700" w:name="_Toc233341858"/>
      <w:bookmarkStart w:id="5701" w:name="_Toc233340912"/>
      <w:bookmarkStart w:id="5702" w:name="_Toc233341859"/>
      <w:bookmarkStart w:id="5703" w:name="_Toc233340913"/>
      <w:bookmarkStart w:id="5704" w:name="_Toc233341860"/>
      <w:bookmarkStart w:id="5705" w:name="_Toc233340914"/>
      <w:bookmarkStart w:id="5706" w:name="_Toc233341861"/>
      <w:bookmarkStart w:id="5707" w:name="_Toc233340915"/>
      <w:bookmarkStart w:id="5708" w:name="_Toc233341862"/>
      <w:bookmarkStart w:id="5709" w:name="_Toc233340916"/>
      <w:bookmarkStart w:id="5710" w:name="_Toc233341863"/>
      <w:bookmarkStart w:id="5711" w:name="_Toc233340917"/>
      <w:bookmarkStart w:id="5712" w:name="_Toc233341864"/>
      <w:bookmarkStart w:id="5713" w:name="_Toc233340918"/>
      <w:bookmarkStart w:id="5714" w:name="_Toc233341865"/>
      <w:bookmarkStart w:id="5715" w:name="_Toc233340919"/>
      <w:bookmarkStart w:id="5716" w:name="_Toc233341866"/>
      <w:bookmarkStart w:id="5717" w:name="_Toc233340920"/>
      <w:bookmarkStart w:id="5718" w:name="_Toc233341867"/>
      <w:bookmarkStart w:id="5719" w:name="_Toc233340921"/>
      <w:bookmarkStart w:id="5720" w:name="_Toc233341868"/>
      <w:bookmarkStart w:id="5721" w:name="_Toc233340922"/>
      <w:bookmarkStart w:id="5722" w:name="_Toc233341869"/>
      <w:bookmarkStart w:id="5723" w:name="_Toc233340923"/>
      <w:bookmarkStart w:id="5724" w:name="_Toc233341870"/>
      <w:bookmarkStart w:id="5725" w:name="_Toc233340924"/>
      <w:bookmarkStart w:id="5726" w:name="_Toc233341871"/>
      <w:bookmarkStart w:id="5727" w:name="_Toc233340925"/>
      <w:bookmarkStart w:id="5728" w:name="_Toc233341872"/>
      <w:bookmarkStart w:id="5729" w:name="_Toc233340926"/>
      <w:bookmarkStart w:id="5730" w:name="_Toc233341873"/>
      <w:bookmarkStart w:id="5731" w:name="_Toc233340927"/>
      <w:bookmarkStart w:id="5732" w:name="_Toc233341874"/>
      <w:bookmarkStart w:id="5733" w:name="_Toc233340928"/>
      <w:bookmarkStart w:id="5734" w:name="_Toc233341875"/>
      <w:bookmarkStart w:id="5735" w:name="_Toc233340929"/>
      <w:bookmarkStart w:id="5736" w:name="_Toc233341876"/>
      <w:bookmarkStart w:id="5737" w:name="_Toc233340930"/>
      <w:bookmarkStart w:id="5738" w:name="_Toc233341877"/>
      <w:bookmarkStart w:id="5739" w:name="_Toc233340931"/>
      <w:bookmarkStart w:id="5740" w:name="_Toc233341878"/>
      <w:bookmarkStart w:id="5741" w:name="_Toc233340932"/>
      <w:bookmarkStart w:id="5742" w:name="_Toc233341879"/>
      <w:bookmarkStart w:id="5743" w:name="_Toc233340933"/>
      <w:bookmarkStart w:id="5744" w:name="_Toc233341880"/>
      <w:bookmarkStart w:id="5745" w:name="_Toc233340934"/>
      <w:bookmarkStart w:id="5746" w:name="_Toc233341881"/>
      <w:bookmarkStart w:id="5747" w:name="_Toc233340935"/>
      <w:bookmarkStart w:id="5748" w:name="_Toc233341882"/>
      <w:bookmarkStart w:id="5749" w:name="_Toc233340936"/>
      <w:bookmarkStart w:id="5750" w:name="_Toc233341883"/>
      <w:bookmarkStart w:id="5751" w:name="_Toc233340937"/>
      <w:bookmarkStart w:id="5752" w:name="_Toc233341884"/>
      <w:bookmarkStart w:id="5753" w:name="_Toc233340938"/>
      <w:bookmarkStart w:id="5754" w:name="_Toc233341885"/>
      <w:bookmarkStart w:id="5755" w:name="_Toc233340939"/>
      <w:bookmarkStart w:id="5756" w:name="_Toc233341886"/>
      <w:bookmarkStart w:id="5757" w:name="_Toc233340940"/>
      <w:bookmarkStart w:id="5758" w:name="_Toc233341887"/>
      <w:bookmarkStart w:id="5759" w:name="_Toc233340941"/>
      <w:bookmarkStart w:id="5760" w:name="_Toc233341888"/>
      <w:bookmarkStart w:id="5761" w:name="_Toc233340942"/>
      <w:bookmarkStart w:id="5762" w:name="_Toc233341889"/>
      <w:bookmarkStart w:id="5763" w:name="_Toc233340943"/>
      <w:bookmarkStart w:id="5764" w:name="_Toc233341890"/>
      <w:bookmarkStart w:id="5765" w:name="_Toc233340944"/>
      <w:bookmarkStart w:id="5766" w:name="_Toc233341891"/>
      <w:bookmarkStart w:id="5767" w:name="_Toc233340945"/>
      <w:bookmarkStart w:id="5768" w:name="_Toc233341892"/>
      <w:bookmarkStart w:id="5769" w:name="_Toc233340946"/>
      <w:bookmarkStart w:id="5770" w:name="_Toc233341893"/>
      <w:bookmarkStart w:id="5771" w:name="_Toc233340947"/>
      <w:bookmarkStart w:id="5772" w:name="_Toc233341894"/>
      <w:bookmarkStart w:id="5773" w:name="_Toc233340948"/>
      <w:bookmarkStart w:id="5774" w:name="_Toc233341895"/>
      <w:bookmarkStart w:id="5775" w:name="_Toc233340949"/>
      <w:bookmarkStart w:id="5776" w:name="_Toc233341896"/>
      <w:bookmarkStart w:id="5777" w:name="_Toc233340950"/>
      <w:bookmarkStart w:id="5778" w:name="_Toc233341897"/>
      <w:bookmarkStart w:id="5779" w:name="_Toc233340951"/>
      <w:bookmarkStart w:id="5780" w:name="_Toc233341898"/>
      <w:bookmarkStart w:id="5781" w:name="_Toc233340952"/>
      <w:bookmarkStart w:id="5782" w:name="_Toc233341899"/>
      <w:bookmarkStart w:id="5783" w:name="_Toc233340953"/>
      <w:bookmarkStart w:id="5784" w:name="_Toc233341900"/>
      <w:bookmarkStart w:id="5785" w:name="_Toc233340954"/>
      <w:bookmarkStart w:id="5786" w:name="_Toc233341901"/>
      <w:bookmarkStart w:id="5787" w:name="_Toc233340955"/>
      <w:bookmarkStart w:id="5788" w:name="_Toc233341902"/>
      <w:bookmarkStart w:id="5789" w:name="_Toc233340956"/>
      <w:bookmarkStart w:id="5790" w:name="_Toc233341903"/>
      <w:bookmarkStart w:id="5791" w:name="_Toc233340957"/>
      <w:bookmarkStart w:id="5792" w:name="_Toc233341904"/>
      <w:bookmarkStart w:id="5793" w:name="_Toc233340958"/>
      <w:bookmarkStart w:id="5794" w:name="_Toc233341905"/>
      <w:bookmarkStart w:id="5795" w:name="_Toc233340959"/>
      <w:bookmarkStart w:id="5796" w:name="_Toc233341906"/>
      <w:bookmarkStart w:id="5797" w:name="_Toc233340960"/>
      <w:bookmarkStart w:id="5798" w:name="_Toc233341907"/>
      <w:bookmarkStart w:id="5799" w:name="_Toc233340961"/>
      <w:bookmarkStart w:id="5800" w:name="_Toc233341908"/>
      <w:bookmarkStart w:id="5801" w:name="_Toc233340962"/>
      <w:bookmarkStart w:id="5802" w:name="_Toc233341909"/>
      <w:bookmarkStart w:id="5803" w:name="_Toc233340963"/>
      <w:bookmarkStart w:id="5804" w:name="_Toc233341910"/>
      <w:bookmarkStart w:id="5805" w:name="_Toc233340964"/>
      <w:bookmarkStart w:id="5806" w:name="_Toc233341911"/>
      <w:bookmarkStart w:id="5807" w:name="_Toc233340965"/>
      <w:bookmarkStart w:id="5808" w:name="_Toc233341912"/>
      <w:bookmarkStart w:id="5809" w:name="_Toc233340966"/>
      <w:bookmarkStart w:id="5810" w:name="_Toc233341913"/>
      <w:bookmarkStart w:id="5811" w:name="_Toc233340967"/>
      <w:bookmarkStart w:id="5812" w:name="_Toc233341914"/>
      <w:bookmarkStart w:id="5813" w:name="_Toc233340968"/>
      <w:bookmarkStart w:id="5814" w:name="_Toc233341915"/>
      <w:bookmarkStart w:id="5815" w:name="_Toc233340969"/>
      <w:bookmarkStart w:id="5816" w:name="_Toc233341916"/>
      <w:bookmarkStart w:id="5817" w:name="_Toc257733716"/>
      <w:bookmarkStart w:id="5818" w:name="_Toc270597611"/>
      <w:bookmarkStart w:id="5819" w:name="_Toc286309500"/>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r w:rsidRPr="00497D56">
        <w:t>Program Structure and Execution</w:t>
      </w:r>
      <w:bookmarkEnd w:id="5817"/>
      <w:bookmarkEnd w:id="5818"/>
      <w:bookmarkEnd w:id="5819"/>
    </w:p>
    <w:p w:rsidR="00A40F2F" w:rsidRPr="00110BB5" w:rsidRDefault="006B52C5" w:rsidP="00A40F2F">
      <w:r w:rsidRPr="00391D69">
        <w:t>F# programs are made up of a collection of assemblies. F# assemblies</w:t>
      </w:r>
      <w:r w:rsidR="00F54660">
        <w:fldChar w:fldCharType="begin"/>
      </w:r>
      <w:r w:rsidR="00F329AB">
        <w:instrText xml:space="preserve"> XE "</w:instrText>
      </w:r>
      <w:r w:rsidR="00F329AB" w:rsidRPr="00BC0C23">
        <w:instrText>assemblies:contents of</w:instrText>
      </w:r>
      <w:r w:rsidR="00F329AB">
        <w:instrText xml:space="preserve">" </w:instrText>
      </w:r>
      <w:r w:rsidR="00F54660">
        <w:fldChar w:fldCharType="end"/>
      </w:r>
      <w:r w:rsidRPr="00391D69">
        <w:t xml:space="preserve"> are made up of static references to existing assemblies, </w:t>
      </w:r>
      <w:r w:rsidRPr="00E42689">
        <w:t xml:space="preserve">called the </w:t>
      </w:r>
      <w:r w:rsidRPr="00B81F48">
        <w:rPr>
          <w:rStyle w:val="Italic"/>
        </w:rPr>
        <w:t>referenced assemblies</w:t>
      </w:r>
      <w:r w:rsidR="00F54660">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F54660">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rsidR="003B6BD2" w:rsidRPr="00355E9F" w:rsidRDefault="003B6BD2" w:rsidP="00DB3050">
      <w:pPr>
        <w:pStyle w:val="Grammar"/>
        <w:rPr>
          <w:rStyle w:val="CodeInlineItalic"/>
        </w:rPr>
      </w:pPr>
    </w:p>
    <w:p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rsidR="003046E6" w:rsidRPr="00355E9F" w:rsidRDefault="003046E6" w:rsidP="00DB3050">
      <w:pPr>
        <w:pStyle w:val="Grammar"/>
        <w:rPr>
          <w:rStyle w:val="CodeInlineItalic"/>
        </w:rPr>
      </w:pPr>
    </w:p>
    <w:p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rsidR="00AD33A3" w:rsidRPr="00355E9F" w:rsidRDefault="00AD33A3" w:rsidP="00DB3050">
      <w:pPr>
        <w:pStyle w:val="Grammar"/>
        <w:rPr>
          <w:rStyle w:val="CodeInlineItalic"/>
        </w:rPr>
      </w:pPr>
    </w:p>
    <w:p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rsidR="003B6BD2" w:rsidRDefault="003B6BD2" w:rsidP="00DB3050">
      <w:pPr>
        <w:pStyle w:val="Grammar"/>
        <w:rPr>
          <w:rStyle w:val="CodeInline"/>
        </w:rPr>
      </w:pPr>
    </w:p>
    <w:p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rsidR="00AD33A3" w:rsidRPr="00F115D2" w:rsidRDefault="00AD33A3" w:rsidP="00AD33A3">
      <w:pPr>
        <w:pStyle w:val="Grammar"/>
        <w:rPr>
          <w:rStyle w:val="CodeInline"/>
        </w:rPr>
      </w:pPr>
      <w:bookmarkStart w:id="5820" w:name="_Toc233517713"/>
      <w:bookmarkStart w:id="5821" w:name="_Toc233521572"/>
      <w:bookmarkEnd w:id="5820"/>
      <w:bookmarkEnd w:id="5821"/>
    </w:p>
    <w:p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rsidR="00AD33A3" w:rsidRPr="00355E9F" w:rsidRDefault="00AD33A3" w:rsidP="00DB3050">
      <w:pPr>
        <w:pStyle w:val="Grammar"/>
        <w:rPr>
          <w:rStyle w:val="CodeInlineItalic"/>
        </w:rPr>
      </w:pPr>
    </w:p>
    <w:p w:rsidR="00AD33A3" w:rsidRPr="00F115D2" w:rsidRDefault="00AD33A3" w:rsidP="00AD33A3">
      <w:pPr>
        <w:pStyle w:val="Grammar"/>
        <w:rPr>
          <w:rStyle w:val="CodeInline"/>
        </w:rPr>
      </w:pPr>
      <w:bookmarkStart w:id="5822" w:name="_Toc207705980"/>
      <w:r w:rsidRPr="00355E9F">
        <w:rPr>
          <w:rStyle w:val="CodeInlineItalic"/>
        </w:rPr>
        <w:t>anonymous-module-signature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module-signature-elements</w:t>
      </w:r>
    </w:p>
    <w:p w:rsidR="00AD33A3" w:rsidRPr="00F115D2" w:rsidRDefault="00AD33A3" w:rsidP="00AD33A3">
      <w:pPr>
        <w:pStyle w:val="Grammar"/>
        <w:rPr>
          <w:rStyle w:val="CodeInline"/>
        </w:rPr>
      </w:pPr>
    </w:p>
    <w:p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F54660" w:rsidRPr="00DE3CF7">
        <w:fldChar w:fldCharType="begin"/>
      </w:r>
      <w:r w:rsidR="00C6397E" w:rsidRPr="00DE3CF7">
        <w:instrText xml:space="preserve"> XE "attributes:AutoOpen" </w:instrText>
      </w:r>
      <w:r w:rsidR="00F54660" w:rsidRPr="00DE3CF7">
        <w:fldChar w:fldCharType="end"/>
      </w:r>
      <w:r w:rsidR="00F54660" w:rsidRPr="00DE3CF7">
        <w:fldChar w:fldCharType="begin"/>
      </w:r>
      <w:r w:rsidR="00C6397E" w:rsidRPr="00DE3CF7">
        <w:instrText xml:space="preserve"> XE "AutoOpen attribute" </w:instrText>
      </w:r>
      <w:r w:rsidR="00F54660"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rsidR="003561D9" w:rsidRDefault="003561D9" w:rsidP="008F04E6">
      <w:pPr>
        <w:pStyle w:val="Le"/>
      </w:pPr>
    </w:p>
    <w:p w:rsidR="003561D9" w:rsidRPr="00E42689" w:rsidRDefault="00D26C32" w:rsidP="008F04E6">
      <w:pPr>
        <w:pStyle w:val="ListParagraph"/>
      </w:pPr>
      <w:r w:rsidRPr="00110BB5">
        <w:t>The resulti</w:t>
      </w:r>
      <w:r w:rsidRPr="00391D69">
        <w:t>ng environment becomes the active environment for the first file to be processed.</w:t>
      </w:r>
    </w:p>
    <w:p w:rsidR="0072225A" w:rsidRPr="00497D56" w:rsidRDefault="003561D9" w:rsidP="008F04E6">
      <w:pPr>
        <w:pStyle w:val="List"/>
      </w:pPr>
      <w:r>
        <w:t>2.</w:t>
      </w:r>
      <w:r>
        <w:tab/>
        <w:t>F</w:t>
      </w:r>
      <w:r w:rsidR="0072225A" w:rsidRPr="00E42689">
        <w:t>or each file</w:t>
      </w:r>
      <w:r w:rsidR="00862EE4">
        <w:rPr>
          <w:lang w:eastAsia="en-GB"/>
        </w:rPr>
        <w:t>:</w:t>
      </w:r>
    </w:p>
    <w:p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rsidR="003561D9" w:rsidRDefault="003561D9" w:rsidP="008F04E6">
      <w:pPr>
        <w:pStyle w:val="Le"/>
      </w:pPr>
    </w:p>
    <w:p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rsidR="002D0801" w:rsidRPr="00110BB5" w:rsidRDefault="0072225A" w:rsidP="008F04E6">
      <w:pPr>
        <w:pStyle w:val="BulletList2"/>
      </w:pPr>
      <w:r w:rsidRPr="00391D69">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rsidR="0072225A" w:rsidRPr="00110BB5" w:rsidRDefault="0072225A" w:rsidP="008F04E6">
      <w:pPr>
        <w:pStyle w:val="AlphaList3"/>
        <w:numPr>
          <w:ilvl w:val="0"/>
          <w:numId w:val="100"/>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F54660" w:rsidRPr="00110BB5">
        <w:fldChar w:fldCharType="begin"/>
      </w:r>
      <w:r w:rsidR="00B83D8C" w:rsidRPr="006B52C5">
        <w:instrText xml:space="preserve"> REF</w:instrText>
      </w:r>
      <w:r w:rsidR="00B83D8C" w:rsidRPr="00B83D8C">
        <w:instrText xml:space="preserve"> SignatureConformance</w:instrText>
      </w:r>
      <w:r w:rsidR="00B83D8C" w:rsidRPr="006B52C5">
        <w:instrText xml:space="preserve"> \r \h </w:instrText>
      </w:r>
      <w:r w:rsidR="003E458A">
        <w:instrText xml:space="preserve"> \* MERGEFORMAT </w:instrText>
      </w:r>
      <w:r w:rsidR="00F54660" w:rsidRPr="00110BB5">
        <w:fldChar w:fldCharType="separate"/>
      </w:r>
      <w:r w:rsidR="00340C81">
        <w:t>11.2</w:t>
      </w:r>
      <w:r w:rsidR="00F54660" w:rsidRPr="00110BB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rsidR="003561D9" w:rsidRDefault="003561D9" w:rsidP="008F04E6">
      <w:pPr>
        <w:pStyle w:val="Le"/>
      </w:pPr>
    </w:p>
    <w:p w:rsidR="002D0801" w:rsidRPr="00E42689" w:rsidRDefault="002D0801" w:rsidP="002D0801">
      <w:r w:rsidRPr="00391D69">
        <w:t>The signature file</w:t>
      </w:r>
      <w:r w:rsidR="00F54660">
        <w:fldChar w:fldCharType="begin"/>
      </w:r>
      <w:r w:rsidR="00C6397E">
        <w:instrText xml:space="preserve"> XE "</w:instrText>
      </w:r>
      <w:r w:rsidR="00C6397E" w:rsidRPr="00655C28">
        <w:instrText>signature files:compilation order of</w:instrText>
      </w:r>
      <w:r w:rsidR="00C6397E">
        <w:instrText xml:space="preserve">" </w:instrText>
      </w:r>
      <w:r w:rsidR="00F54660">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F54660">
        <w:fldChar w:fldCharType="begin"/>
      </w:r>
      <w:r w:rsidR="00F329AB">
        <w:instrText xml:space="preserve"> XE "</w:instrText>
      </w:r>
      <w:r w:rsidR="00F329AB" w:rsidRPr="00F329AB">
        <w:instrText>compilation order</w:instrText>
      </w:r>
      <w:r w:rsidR="00F329AB">
        <w:instrText xml:space="preserve">" </w:instrText>
      </w:r>
      <w:r w:rsidR="00F54660">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rsidR="00A26F81" w:rsidRPr="00C77CDB" w:rsidRDefault="006B52C5" w:rsidP="00E104DD">
      <w:pPr>
        <w:pStyle w:val="Heading2"/>
      </w:pPr>
      <w:bookmarkStart w:id="5823" w:name="_Toc257733717"/>
      <w:bookmarkStart w:id="5824" w:name="_Toc270597612"/>
      <w:bookmarkStart w:id="5825" w:name="_Toc286309501"/>
      <w:bookmarkStart w:id="5826" w:name="ImplementationFiles"/>
      <w:r w:rsidRPr="00F329AB">
        <w:t>Implementation Files</w:t>
      </w:r>
      <w:bookmarkEnd w:id="5822"/>
      <w:bookmarkEnd w:id="5823"/>
      <w:bookmarkEnd w:id="5824"/>
      <w:bookmarkEnd w:id="5825"/>
    </w:p>
    <w:bookmarkEnd w:id="5826"/>
    <w:p w:rsidR="00EE11E3" w:rsidRPr="00F329AB" w:rsidRDefault="006B52C5" w:rsidP="00EB73AE">
      <w:r w:rsidRPr="00F329AB">
        <w:t>Implementation files</w:t>
      </w:r>
      <w:r w:rsidR="00F54660">
        <w:fldChar w:fldCharType="begin"/>
      </w:r>
      <w:r w:rsidR="00F329AB">
        <w:instrText xml:space="preserve"> XE "</w:instrText>
      </w:r>
      <w:r w:rsidR="00F329AB" w:rsidRPr="00EE7A88">
        <w:instrText>files:implementation</w:instrText>
      </w:r>
      <w:r w:rsidR="00F329AB">
        <w:instrText xml:space="preserve">" </w:instrText>
      </w:r>
      <w:r w:rsidR="00F54660">
        <w:fldChar w:fldCharType="end"/>
      </w:r>
      <w:r w:rsidR="00F54660">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F54660">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rsidR="002D0801" w:rsidRPr="00404279" w:rsidRDefault="002D0801" w:rsidP="002D0801">
      <w:pPr>
        <w:pStyle w:val="CodeExample"/>
        <w:rPr>
          <w:rStyle w:val="CodeInline"/>
        </w:rPr>
      </w:pPr>
      <w:r w:rsidRPr="00404279">
        <w:rPr>
          <w:rStyle w:val="CodeInline"/>
        </w:rPr>
        <w:t>namespace MyCompany.MyOtherLibrary</w:t>
      </w:r>
    </w:p>
    <w:p w:rsidR="00862EE4" w:rsidRPr="00F115D2" w:rsidRDefault="00862EE4" w:rsidP="002D0801">
      <w:pPr>
        <w:pStyle w:val="CodeExample"/>
        <w:rPr>
          <w:rStyle w:val="CodeInline"/>
        </w:rPr>
      </w:pP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rsidR="002D0801" w:rsidRPr="00391D69" w:rsidRDefault="002D0801" w:rsidP="002D0801">
      <w:pPr>
        <w:pStyle w:val="CodeExample"/>
        <w:rPr>
          <w:rStyle w:val="CodeInline"/>
        </w:rPr>
      </w:pPr>
    </w:p>
    <w:p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rsidR="002D0801" w:rsidRPr="00391D69" w:rsidRDefault="002D0801" w:rsidP="002D0801">
      <w:pPr>
        <w:pStyle w:val="CodeExample"/>
        <w:rPr>
          <w:rStyle w:val="CodeInline"/>
        </w:rPr>
      </w:pPr>
    </w:p>
    <w:p w:rsidR="002D0801" w:rsidRPr="00E42689" w:rsidRDefault="002D0801" w:rsidP="002D0801">
      <w:pPr>
        <w:pStyle w:val="CodeExample"/>
        <w:rPr>
          <w:rStyle w:val="CodeInline"/>
        </w:rPr>
      </w:pPr>
      <w:r w:rsidRPr="00E42689">
        <w:rPr>
          <w:rStyle w:val="CodeInline"/>
        </w:rPr>
        <w:t>namespace MyCompany. MyOtherLibrary.Collections</w:t>
      </w:r>
    </w:p>
    <w:p w:rsidR="00862EE4" w:rsidRPr="00F115D2" w:rsidRDefault="00862EE4" w:rsidP="002D0801">
      <w:pPr>
        <w:pStyle w:val="CodeExample"/>
        <w:rPr>
          <w:rStyle w:val="CodeInline"/>
        </w:rPr>
      </w:pPr>
    </w:p>
    <w:p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F54660">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F54660">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rsidR="002D0801" w:rsidRPr="00F329AB" w:rsidRDefault="002D0801" w:rsidP="002D0801">
      <w:pPr>
        <w:pStyle w:val="CodeExample"/>
        <w:rPr>
          <w:rStyle w:val="CodeInline"/>
        </w:rPr>
      </w:pPr>
      <w:r w:rsidRPr="00F329AB">
        <w:rPr>
          <w:rStyle w:val="CodeInline"/>
        </w:rPr>
        <w:t>module MyCompany.MyLibrary.MyModule</w:t>
      </w:r>
    </w:p>
    <w:p w:rsidR="002D0801" w:rsidRPr="00F329AB" w:rsidRDefault="002D0801" w:rsidP="002D0801">
      <w:pPr>
        <w:pStyle w:val="CodeExample"/>
        <w:rPr>
          <w:rStyle w:val="CodeInline"/>
        </w:rPr>
      </w:pPr>
    </w:p>
    <w:p w:rsidR="002D0801" w:rsidRPr="00F329AB" w:rsidRDefault="002D0801" w:rsidP="002D0801">
      <w:pPr>
        <w:pStyle w:val="CodeExample"/>
        <w:rPr>
          <w:rStyle w:val="CodeInline"/>
        </w:rPr>
      </w:pPr>
      <w:r w:rsidRPr="00F329AB">
        <w:rPr>
          <w:rStyle w:val="CodeInline"/>
        </w:rPr>
        <w:t>let x = 1</w:t>
      </w:r>
    </w:p>
    <w:p w:rsidR="002D0801" w:rsidRPr="00F329AB" w:rsidRDefault="002D0801" w:rsidP="002D0801">
      <w:r w:rsidRPr="00F329AB">
        <w:t>is equivalent to:</w:t>
      </w:r>
    </w:p>
    <w:p w:rsidR="002D0801" w:rsidRPr="00404279" w:rsidRDefault="002D0801" w:rsidP="002D0801">
      <w:pPr>
        <w:pStyle w:val="CodeExample"/>
        <w:rPr>
          <w:rStyle w:val="CodeInline"/>
        </w:rPr>
      </w:pPr>
      <w:r w:rsidRPr="00404279">
        <w:rPr>
          <w:rStyle w:val="CodeInline"/>
        </w:rPr>
        <w:t>namespace MyCompany.MyLibrary</w:t>
      </w:r>
    </w:p>
    <w:p w:rsidR="002D0801" w:rsidRPr="00F115D2" w:rsidRDefault="002D0801" w:rsidP="002D0801">
      <w:pPr>
        <w:pStyle w:val="CodeExample"/>
        <w:rPr>
          <w:rStyle w:val="CodeInline"/>
        </w:rPr>
      </w:pPr>
    </w:p>
    <w:p w:rsidR="002D0801" w:rsidRPr="00F115D2" w:rsidRDefault="002D0801" w:rsidP="002D0801">
      <w:pPr>
        <w:pStyle w:val="CodeExample"/>
        <w:rPr>
          <w:rStyle w:val="CodeInline"/>
        </w:rPr>
      </w:pPr>
      <w:r w:rsidRPr="00404279">
        <w:rPr>
          <w:rStyle w:val="CodeInline"/>
        </w:rPr>
        <w:t xml:space="preserve">module MyModule = </w:t>
      </w:r>
    </w:p>
    <w:p w:rsidR="002D0801" w:rsidRPr="00F115D2" w:rsidRDefault="002D0801" w:rsidP="002D0801">
      <w:pPr>
        <w:pStyle w:val="CodeExample"/>
        <w:rPr>
          <w:rStyle w:val="CodeInline"/>
        </w:rPr>
      </w:pPr>
      <w:r w:rsidRPr="00404279">
        <w:rPr>
          <w:rStyle w:val="CodeInline"/>
        </w:rPr>
        <w:t xml:space="preserve">    let x = 1</w:t>
      </w:r>
    </w:p>
    <w:p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rsidR="00243428" w:rsidRPr="00391D69" w:rsidRDefault="006B52C5" w:rsidP="00EE11E3">
      <w:r w:rsidRPr="00B81F48">
        <w:rPr>
          <w:rStyle w:val="Italic"/>
        </w:rPr>
        <w:t>Anonymous implementation files</w:t>
      </w:r>
      <w:r w:rsidR="00F54660">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F54660">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F54660">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F54660">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rsidR="006B6E21" w:rsidRDefault="0072225A">
      <w:pPr>
        <w:keepNext/>
      </w:pPr>
      <w:bookmarkStart w:id="5827" w:name="_Toc233339233"/>
      <w:bookmarkStart w:id="5828" w:name="_Toc233340028"/>
      <w:bookmarkStart w:id="5829" w:name="_Toc233340972"/>
      <w:bookmarkStart w:id="5830" w:name="_Toc233341919"/>
      <w:bookmarkStart w:id="5831" w:name="_Toc233339234"/>
      <w:bookmarkStart w:id="5832" w:name="_Toc233340029"/>
      <w:bookmarkStart w:id="5833" w:name="_Toc233340973"/>
      <w:bookmarkStart w:id="5834" w:name="_Toc233341920"/>
      <w:bookmarkStart w:id="5835" w:name="_Toc233339235"/>
      <w:bookmarkStart w:id="5836" w:name="_Toc233340030"/>
      <w:bookmarkStart w:id="5837" w:name="_Toc233340974"/>
      <w:bookmarkStart w:id="5838" w:name="_Toc233341921"/>
      <w:bookmarkStart w:id="5839" w:name="_Toc233339236"/>
      <w:bookmarkStart w:id="5840" w:name="_Toc233340031"/>
      <w:bookmarkStart w:id="5841" w:name="_Toc233340975"/>
      <w:bookmarkStart w:id="5842" w:name="_Toc233341922"/>
      <w:bookmarkStart w:id="5843" w:name="_Toc233339237"/>
      <w:bookmarkStart w:id="5844" w:name="_Toc233340032"/>
      <w:bookmarkStart w:id="5845" w:name="_Toc233340976"/>
      <w:bookmarkStart w:id="5846" w:name="_Toc233341923"/>
      <w:bookmarkStart w:id="5847" w:name="_Toc233339238"/>
      <w:bookmarkStart w:id="5848" w:name="_Toc233340033"/>
      <w:bookmarkStart w:id="5849" w:name="_Toc233340977"/>
      <w:bookmarkStart w:id="5850" w:name="_Toc233341924"/>
      <w:bookmarkStart w:id="5851" w:name="_Toc233339239"/>
      <w:bookmarkStart w:id="5852" w:name="_Toc233340034"/>
      <w:bookmarkStart w:id="5853" w:name="_Toc233340978"/>
      <w:bookmarkStart w:id="5854" w:name="_Toc233341925"/>
      <w:bookmarkStart w:id="5855" w:name="_Toc233339240"/>
      <w:bookmarkStart w:id="5856" w:name="_Toc233340035"/>
      <w:bookmarkStart w:id="5857" w:name="_Toc233340979"/>
      <w:bookmarkStart w:id="5858" w:name="_Toc233341926"/>
      <w:bookmarkStart w:id="5859" w:name="_Toc233339241"/>
      <w:bookmarkStart w:id="5860" w:name="_Toc233340036"/>
      <w:bookmarkStart w:id="5861" w:name="_Toc233340980"/>
      <w:bookmarkStart w:id="5862" w:name="_Toc233341927"/>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rsidR="00A90CA7" w:rsidRPr="00F329AB" w:rsidRDefault="00FB24F1" w:rsidP="008F04E6">
      <w:pPr>
        <w:pStyle w:val="BulletList"/>
      </w:pPr>
      <w:r>
        <w:t>Create a</w:t>
      </w:r>
      <w:r w:rsidR="006B52C5" w:rsidRPr="00F329AB">
        <w:t xml:space="preserve"> new constraint solving context</w:t>
      </w:r>
      <w:r w:rsidR="003C3BA0" w:rsidRPr="00F329AB">
        <w:t>.</w:t>
      </w:r>
    </w:p>
    <w:p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F54660" w:rsidRPr="00110BB5">
        <w:fldChar w:fldCharType="begin"/>
      </w:r>
      <w:r w:rsidR="003C3BA0" w:rsidRPr="006B52C5">
        <w:instrText xml:space="preserve"> REF</w:instrText>
      </w:r>
      <w:r w:rsidR="003C3BA0" w:rsidRPr="00B83D8C">
        <w:instrText xml:space="preserve"> </w:instrText>
      </w:r>
      <w:r w:rsidR="003C3BA0">
        <w:instrText>NamespaceDeclarationGroups</w:instrText>
      </w:r>
      <w:r w:rsidR="003C3BA0" w:rsidRPr="006B52C5">
        <w:instrText xml:space="preserve"> \r \h </w:instrText>
      </w:r>
      <w:r w:rsidR="006B24B4">
        <w:instrText xml:space="preserve"> \* MERGEFORMAT </w:instrText>
      </w:r>
      <w:r w:rsidR="00F54660" w:rsidRPr="00110BB5">
        <w:fldChar w:fldCharType="separate"/>
      </w:r>
      <w:r w:rsidR="00340C81">
        <w:t>10.1</w:t>
      </w:r>
      <w:r w:rsidR="00F54660" w:rsidRPr="00110BB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F54660" w:rsidRPr="00110BB5">
        <w:fldChar w:fldCharType="begin"/>
      </w:r>
      <w:r w:rsidR="00B83D8C" w:rsidRPr="006B52C5">
        <w:instrText xml:space="preserve"> REF</w:instrText>
      </w:r>
      <w:r w:rsidR="00B83D8C" w:rsidRPr="00B83D8C">
        <w:instrText xml:space="preserve"> SignatureConformance</w:instrText>
      </w:r>
      <w:r w:rsidR="00B83D8C" w:rsidRPr="006B52C5">
        <w:instrText xml:space="preserve"> \r \h </w:instrText>
      </w:r>
      <w:r w:rsidR="006B24B4">
        <w:instrText xml:space="preserve"> \* MERGEFORMAT </w:instrText>
      </w:r>
      <w:r w:rsidR="00F54660" w:rsidRPr="00110BB5">
        <w:fldChar w:fldCharType="separate"/>
      </w:r>
      <w:r w:rsidR="00340C81">
        <w:t>11.2</w:t>
      </w:r>
      <w:r w:rsidR="00F54660" w:rsidRPr="00110BB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rsidR="00243428" w:rsidRPr="00110BB5" w:rsidRDefault="000B5883" w:rsidP="008F04E6">
      <w:pPr>
        <w:pStyle w:val="BulletList"/>
      </w:pPr>
      <w:r>
        <w:t xml:space="preserve">Choose solutions for </w:t>
      </w:r>
      <w:r>
        <w:rPr>
          <w:rStyle w:val="CommentReference"/>
          <w:rFonts w:eastAsiaTheme="minorHAnsi" w:cstheme="minorBidi"/>
        </w:rPr>
        <w:commentReference w:id="5863"/>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rsidR="003561D9" w:rsidRDefault="003561D9" w:rsidP="008F04E6">
      <w:pPr>
        <w:pStyle w:val="Le"/>
      </w:pPr>
    </w:p>
    <w:p w:rsidR="007579B8" w:rsidRPr="00E42689" w:rsidRDefault="003D2410">
      <w:r w:rsidRPr="00391D69">
        <w:t>The result of checking an implementation file is a set of elaborated</w:t>
      </w:r>
      <w:r w:rsidR="006B52C5" w:rsidRPr="00391D69">
        <w:t xml:space="preserve"> namespace declaration groups</w:t>
      </w:r>
      <w:r w:rsidRPr="00E42689">
        <w:t>.</w:t>
      </w:r>
    </w:p>
    <w:p w:rsidR="00A26F81" w:rsidRPr="00C77CDB" w:rsidRDefault="006B52C5" w:rsidP="00E104DD">
      <w:pPr>
        <w:pStyle w:val="Heading2"/>
      </w:pPr>
      <w:bookmarkStart w:id="5864" w:name="_Toc207705981"/>
      <w:bookmarkStart w:id="5865" w:name="_Toc257733718"/>
      <w:bookmarkStart w:id="5866" w:name="_Toc270597613"/>
      <w:bookmarkStart w:id="5867" w:name="_Toc286309502"/>
      <w:bookmarkStart w:id="5868" w:name="SignatureFiles"/>
      <w:r w:rsidRPr="00E42689">
        <w:t>Signat</w:t>
      </w:r>
      <w:r w:rsidRPr="00F329AB">
        <w:t>ure Files</w:t>
      </w:r>
      <w:bookmarkEnd w:id="5864"/>
      <w:bookmarkEnd w:id="5865"/>
      <w:bookmarkEnd w:id="5866"/>
      <w:bookmarkEnd w:id="5867"/>
    </w:p>
    <w:bookmarkEnd w:id="5868"/>
    <w:p w:rsidR="002F3281" w:rsidRPr="00E42689" w:rsidRDefault="006B52C5" w:rsidP="002F3281">
      <w:r w:rsidRPr="00F329AB">
        <w:t>Signature</w:t>
      </w:r>
      <w:r w:rsidR="00F54660">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F54660">
        <w:fldChar w:fldCharType="end"/>
      </w:r>
      <w:r w:rsidR="00F54660">
        <w:fldChar w:fldCharType="begin"/>
      </w:r>
      <w:r w:rsidR="00F329AB">
        <w:instrText xml:space="preserve"> XE "</w:instrText>
      </w:r>
      <w:r w:rsidR="00F329AB" w:rsidRPr="008F334D">
        <w:instrText>files:signature</w:instrText>
      </w:r>
      <w:r w:rsidR="00F329AB">
        <w:instrText>" \t "</w:instrText>
      </w:r>
      <w:r w:rsidR="00F329AB" w:rsidRPr="00F329AB">
        <w:rPr>
          <w:rFonts w:asciiTheme="minorHAnsi" w:hAnsiTheme="minorHAnsi" w:cstheme="minorHAnsi"/>
          <w:i/>
        </w:rPr>
        <w:instrText>See</w:instrText>
      </w:r>
      <w:r w:rsidR="00F329AB" w:rsidRPr="00F329AB">
        <w:rPr>
          <w:rFonts w:asciiTheme="minorHAnsi" w:hAnsiTheme="minorHAnsi" w:cstheme="minorHAnsi"/>
        </w:rPr>
        <w:instrText xml:space="preserve"> signature files</w:instrText>
      </w:r>
      <w:r w:rsidR="00F329AB">
        <w:instrText xml:space="preserve">" </w:instrText>
      </w:r>
      <w:r w:rsidR="00F54660">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rsidR="00914E3F" w:rsidRPr="00110BB5" w:rsidRDefault="006B52C5" w:rsidP="002F3281">
      <w:r w:rsidRPr="00B81F48">
        <w:rPr>
          <w:rStyle w:val="Italic"/>
        </w:rPr>
        <w:t>Anonymous signature files</w:t>
      </w:r>
      <w:r w:rsidR="00F54660">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F54660">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rsidR="0072225A" w:rsidRPr="00497D56" w:rsidRDefault="00243E06" w:rsidP="008F04E6">
      <w:pPr>
        <w:pStyle w:val="BulletList"/>
      </w:pPr>
      <w:r>
        <w:t>Create a</w:t>
      </w:r>
      <w:r w:rsidRPr="00E42689">
        <w:t xml:space="preserve"> </w:t>
      </w:r>
      <w:r w:rsidR="0072225A" w:rsidRPr="00E42689">
        <w:t>new constraint solving context</w:t>
      </w:r>
      <w:r w:rsidR="00E44349">
        <w:t>.</w:t>
      </w:r>
    </w:p>
    <w:p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rsidR="003561D9" w:rsidRDefault="003561D9" w:rsidP="008F04E6">
      <w:pPr>
        <w:pStyle w:val="Le"/>
      </w:pPr>
    </w:p>
    <w:p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rsidR="00A26F81" w:rsidRPr="00C77CDB" w:rsidRDefault="006B52C5" w:rsidP="00E104DD">
      <w:pPr>
        <w:pStyle w:val="Heading2"/>
      </w:pPr>
      <w:bookmarkStart w:id="5869" w:name="_Toc257733719"/>
      <w:bookmarkStart w:id="5870" w:name="_Toc270597614"/>
      <w:bookmarkStart w:id="5871" w:name="_Ref281385232"/>
      <w:bookmarkStart w:id="5872" w:name="_Toc286309503"/>
      <w:bookmarkStart w:id="5873" w:name="ScriptFiles"/>
      <w:r w:rsidRPr="00404279">
        <w:t>Script Files</w:t>
      </w:r>
      <w:bookmarkEnd w:id="5869"/>
      <w:bookmarkEnd w:id="5870"/>
      <w:bookmarkEnd w:id="5871"/>
      <w:bookmarkEnd w:id="5872"/>
    </w:p>
    <w:bookmarkEnd w:id="5873"/>
    <w:p w:rsidR="006B52C5" w:rsidRPr="00497D56" w:rsidRDefault="00243E06" w:rsidP="006B52C5">
      <w:r>
        <w:t>Script f</w:t>
      </w:r>
      <w:r w:rsidR="006B52C5" w:rsidRPr="006B52C5">
        <w:t xml:space="preserve">iles </w:t>
      </w:r>
      <w:r>
        <w:t>have the</w:t>
      </w:r>
      <w:r w:rsidR="006B52C5" w:rsidRPr="006B52C5">
        <w:rPr>
          <w:rStyle w:val="CodeInline"/>
        </w:rPr>
        <w:t>.fsx</w:t>
      </w:r>
      <w:r w:rsidR="00F54660" w:rsidRPr="007D4FA0">
        <w:fldChar w:fldCharType="begin"/>
      </w:r>
      <w:r w:rsidR="00F329AB" w:rsidRPr="007D4FA0">
        <w:instrText xml:space="preserve"> XE ".fsx extension" </w:instrText>
      </w:r>
      <w:r w:rsidR="00F54660" w:rsidRPr="007D4FA0">
        <w:fldChar w:fldCharType="end"/>
      </w:r>
      <w:r w:rsidR="006B52C5" w:rsidRPr="00F329AB">
        <w:t xml:space="preserve"> </w:t>
      </w:r>
      <w:r>
        <w:t>or</w:t>
      </w:r>
      <w:r w:rsidRPr="00F329AB">
        <w:t xml:space="preserve"> </w:t>
      </w:r>
      <w:r w:rsidR="006B52C5" w:rsidRPr="00F329AB">
        <w:rPr>
          <w:rStyle w:val="CodeInline"/>
        </w:rPr>
        <w:t>.fsscript</w:t>
      </w:r>
      <w:r w:rsidR="00F54660" w:rsidRPr="007D4FA0">
        <w:fldChar w:fldCharType="begin"/>
      </w:r>
      <w:r w:rsidR="00F329AB" w:rsidRPr="007D4FA0">
        <w:instrText xml:space="preserve"> XE ".fsscript extension" </w:instrText>
      </w:r>
      <w:r w:rsidR="00F54660" w:rsidRPr="007D4FA0">
        <w:fldChar w:fldCharType="end"/>
      </w:r>
      <w:r w:rsidR="000B6C29">
        <w:t xml:space="preserve"> filename extension</w:t>
      </w:r>
      <w:r w:rsidR="00F54660">
        <w:fldChar w:fldCharType="begin"/>
      </w:r>
      <w:r w:rsidR="00F329AB">
        <w:instrText xml:space="preserve"> XE "</w:instrText>
      </w:r>
      <w:r w:rsidR="00F329AB" w:rsidRPr="00F329AB">
        <w:instrText>script files</w:instrText>
      </w:r>
      <w:r w:rsidR="00F329AB">
        <w:instrText xml:space="preserve">" </w:instrText>
      </w:r>
      <w:r w:rsidR="00F54660">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F54660" w:rsidRPr="007D4FA0">
        <w:fldChar w:fldCharType="begin"/>
      </w:r>
      <w:r w:rsidR="00F329AB" w:rsidRPr="007D4FA0">
        <w:instrText xml:space="preserve"> XE ".fs extension" </w:instrText>
      </w:r>
      <w:r w:rsidR="00F54660"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Microsoft.FSharp.Compiler.Interactive.Settings</w:t>
      </w:r>
      <w:r w:rsidR="006B52C5" w:rsidRPr="00E42689">
        <w:t xml:space="preserve"> is opened by default.</w:t>
      </w:r>
    </w:p>
    <w:p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rsidR="003561D9" w:rsidRDefault="003561D9" w:rsidP="008F04E6">
      <w:pPr>
        <w:pStyle w:val="Le"/>
      </w:pPr>
    </w:p>
    <w:p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3561D9">
        <w:fldChar w:fldCharType="begin"/>
      </w:r>
      <w:r w:rsidR="003561D9">
        <w:instrText xml:space="preserve"> REF _Ref281385232 \r \h </w:instrText>
      </w:r>
      <w:r w:rsidR="003561D9">
        <w:fldChar w:fldCharType="separate"/>
      </w:r>
      <w:r w:rsidR="00340C81">
        <w:t>12.3</w:t>
      </w:r>
      <w:r w:rsidR="003561D9">
        <w:fldChar w:fldCharType="end"/>
      </w:r>
      <w:r w:rsidR="003561D9">
        <w:fldChar w:fldCharType="begin"/>
      </w:r>
      <w:r w:rsidR="003561D9">
        <w:instrText xml:space="preserve"> REF _Ref281385236 \r \h </w:instrText>
      </w:r>
      <w:r w:rsidR="003561D9">
        <w:fldChar w:fldCharType="separate"/>
      </w:r>
      <w:r w:rsidR="00340C81">
        <w:t>12.4</w:t>
      </w:r>
      <w:r w:rsidR="003561D9">
        <w:fldChar w:fldCharType="end"/>
      </w:r>
      <w:r w:rsidR="003561D9">
        <w:t>)</w:t>
      </w:r>
      <w:r w:rsidRPr="00391D69">
        <w:t>.</w:t>
      </w:r>
    </w:p>
    <w:p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F54660">
        <w:fldChar w:fldCharType="begin"/>
      </w:r>
      <w:r w:rsidR="004944A7">
        <w:instrText xml:space="preserve"> XE "</w:instrText>
      </w:r>
      <w:r w:rsidR="004944A7" w:rsidRPr="005B7368">
        <w:instrText>directives:#load</w:instrText>
      </w:r>
      <w:r w:rsidR="004944A7">
        <w:instrText xml:space="preserve">" </w:instrText>
      </w:r>
      <w:r w:rsidR="00F54660">
        <w:fldChar w:fldCharType="end"/>
      </w:r>
      <w:r w:rsidR="00F54660">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F54660">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rsidR="00914E3F" w:rsidRPr="00497D56" w:rsidRDefault="006B52C5" w:rsidP="002F3281">
      <w:r w:rsidRPr="00E42689">
        <w:t xml:space="preserve">Script files may have </w:t>
      </w:r>
      <w:r w:rsidRPr="00E42689">
        <w:rPr>
          <w:rStyle w:val="CodeInline"/>
        </w:rPr>
        <w:t xml:space="preserve">#nowarn </w:t>
      </w:r>
      <w:r w:rsidRPr="00F329AB">
        <w:t>directives</w:t>
      </w:r>
      <w:r w:rsidR="00F54660">
        <w:fldChar w:fldCharType="begin"/>
      </w:r>
      <w:r w:rsidR="004944A7">
        <w:instrText xml:space="preserve"> XE "</w:instrText>
      </w:r>
      <w:r w:rsidR="004944A7" w:rsidRPr="005C2105">
        <w:instrText>directives:#nowarn</w:instrText>
      </w:r>
      <w:r w:rsidR="004944A7">
        <w:instrText xml:space="preserve">" </w:instrText>
      </w:r>
      <w:r w:rsidR="00F54660">
        <w:fldChar w:fldCharType="end"/>
      </w:r>
      <w:r w:rsidR="00F54660">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F54660">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F54660" w:rsidRPr="007D4FA0">
        <w:fldChar w:fldCharType="begin"/>
      </w:r>
      <w:r w:rsidR="00F329AB" w:rsidRPr="007D4FA0">
        <w:instrText xml:space="preserve"> XE "COMPILED compilation symbol" </w:instrText>
      </w:r>
      <w:r w:rsidR="00F54660"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F54660"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F54660" w:rsidRPr="007D4FA0">
        <w:fldChar w:fldCharType="end"/>
      </w:r>
      <w:r w:rsidR="0049723F" w:rsidRPr="00391D69">
        <w:rPr>
          <w:rStyle w:val="CodeInline"/>
        </w:rPr>
        <w:t xml:space="preserve"> </w:t>
      </w:r>
      <w:r>
        <w:t>symbol</w:t>
      </w:r>
      <w:r w:rsidR="0049723F" w:rsidRPr="00E42689">
        <w:t>.</w:t>
      </w:r>
    </w:p>
    <w:p w:rsidR="008D30AB" w:rsidRPr="00F329AB" w:rsidRDefault="008D30AB" w:rsidP="002F3281">
      <w:r w:rsidRPr="00E42689">
        <w:t>Script files may not have corresponding signature</w:t>
      </w:r>
      <w:r w:rsidRPr="00F329AB">
        <w:t xml:space="preserve"> files.</w:t>
      </w:r>
    </w:p>
    <w:p w:rsidR="00A26F81" w:rsidRPr="00C77CDB" w:rsidRDefault="006B52C5" w:rsidP="00E104DD">
      <w:pPr>
        <w:pStyle w:val="Heading2"/>
      </w:pPr>
      <w:bookmarkStart w:id="5874" w:name="_Toc192842304"/>
      <w:bookmarkStart w:id="5875" w:name="_Toc192842721"/>
      <w:bookmarkStart w:id="5876" w:name="_Toc192843139"/>
      <w:bookmarkStart w:id="5877" w:name="_Toc192844699"/>
      <w:bookmarkStart w:id="5878" w:name="_Toc192860654"/>
      <w:bookmarkStart w:id="5879" w:name="_Toc192842305"/>
      <w:bookmarkStart w:id="5880" w:name="_Toc192842722"/>
      <w:bookmarkStart w:id="5881" w:name="_Toc192843140"/>
      <w:bookmarkStart w:id="5882" w:name="_Toc192844700"/>
      <w:bookmarkStart w:id="5883" w:name="_Toc192860655"/>
      <w:bookmarkStart w:id="5884" w:name="_Toc192842306"/>
      <w:bookmarkStart w:id="5885" w:name="_Toc192842723"/>
      <w:bookmarkStart w:id="5886" w:name="_Toc192843141"/>
      <w:bookmarkStart w:id="5887" w:name="_Toc192844701"/>
      <w:bookmarkStart w:id="5888" w:name="_Toc192860656"/>
      <w:bookmarkStart w:id="5889" w:name="_Toc192842307"/>
      <w:bookmarkStart w:id="5890" w:name="_Toc192842724"/>
      <w:bookmarkStart w:id="5891" w:name="_Toc192843142"/>
      <w:bookmarkStart w:id="5892" w:name="_Toc192844702"/>
      <w:bookmarkStart w:id="5893" w:name="_Toc192860657"/>
      <w:bookmarkStart w:id="5894" w:name="_Toc192842308"/>
      <w:bookmarkStart w:id="5895" w:name="_Toc192842725"/>
      <w:bookmarkStart w:id="5896" w:name="_Toc192843143"/>
      <w:bookmarkStart w:id="5897" w:name="_Toc192844703"/>
      <w:bookmarkStart w:id="5898" w:name="_Toc192860658"/>
      <w:bookmarkStart w:id="5899" w:name="_Toc192842309"/>
      <w:bookmarkStart w:id="5900" w:name="_Toc192842726"/>
      <w:bookmarkStart w:id="5901" w:name="_Toc192843144"/>
      <w:bookmarkStart w:id="5902" w:name="_Toc192844704"/>
      <w:bookmarkStart w:id="5903" w:name="_Toc192860659"/>
      <w:bookmarkStart w:id="5904" w:name="_Toc192842310"/>
      <w:bookmarkStart w:id="5905" w:name="_Toc192842727"/>
      <w:bookmarkStart w:id="5906" w:name="_Toc192843145"/>
      <w:bookmarkStart w:id="5907" w:name="_Toc192844705"/>
      <w:bookmarkStart w:id="5908" w:name="_Toc192860660"/>
      <w:bookmarkStart w:id="5909" w:name="_Toc192842311"/>
      <w:bookmarkStart w:id="5910" w:name="_Toc192842728"/>
      <w:bookmarkStart w:id="5911" w:name="_Toc192843146"/>
      <w:bookmarkStart w:id="5912" w:name="_Toc192844706"/>
      <w:bookmarkStart w:id="5913" w:name="_Toc192860661"/>
      <w:bookmarkStart w:id="5914" w:name="_Toc192842312"/>
      <w:bookmarkStart w:id="5915" w:name="_Toc192842729"/>
      <w:bookmarkStart w:id="5916" w:name="_Toc192843147"/>
      <w:bookmarkStart w:id="5917" w:name="_Toc192844707"/>
      <w:bookmarkStart w:id="5918" w:name="_Toc192860662"/>
      <w:bookmarkStart w:id="5919" w:name="_Toc192842313"/>
      <w:bookmarkStart w:id="5920" w:name="_Toc192842730"/>
      <w:bookmarkStart w:id="5921" w:name="_Toc192843148"/>
      <w:bookmarkStart w:id="5922" w:name="_Toc192844708"/>
      <w:bookmarkStart w:id="5923" w:name="_Toc192860663"/>
      <w:bookmarkStart w:id="5924" w:name="_Toc192842314"/>
      <w:bookmarkStart w:id="5925" w:name="_Toc192842731"/>
      <w:bookmarkStart w:id="5926" w:name="_Toc192843149"/>
      <w:bookmarkStart w:id="5927" w:name="_Toc192844709"/>
      <w:bookmarkStart w:id="5928" w:name="_Toc192860664"/>
      <w:bookmarkStart w:id="5929" w:name="_Toc192842315"/>
      <w:bookmarkStart w:id="5930" w:name="_Toc192842732"/>
      <w:bookmarkStart w:id="5931" w:name="_Toc192843150"/>
      <w:bookmarkStart w:id="5932" w:name="_Toc192844710"/>
      <w:bookmarkStart w:id="5933" w:name="_Toc192860665"/>
      <w:bookmarkStart w:id="5934" w:name="_Toc192842316"/>
      <w:bookmarkStart w:id="5935" w:name="_Toc192842733"/>
      <w:bookmarkStart w:id="5936" w:name="_Toc192843151"/>
      <w:bookmarkStart w:id="5937" w:name="_Toc192844711"/>
      <w:bookmarkStart w:id="5938" w:name="_Toc192860666"/>
      <w:bookmarkStart w:id="5939" w:name="_Toc192842317"/>
      <w:bookmarkStart w:id="5940" w:name="_Toc192842734"/>
      <w:bookmarkStart w:id="5941" w:name="_Toc192843152"/>
      <w:bookmarkStart w:id="5942" w:name="_Toc192844712"/>
      <w:bookmarkStart w:id="5943" w:name="_Toc192860667"/>
      <w:bookmarkStart w:id="5944" w:name="_Toc192842318"/>
      <w:bookmarkStart w:id="5945" w:name="_Toc192842735"/>
      <w:bookmarkStart w:id="5946" w:name="_Toc192843153"/>
      <w:bookmarkStart w:id="5947" w:name="_Toc192844713"/>
      <w:bookmarkStart w:id="5948" w:name="_Toc192860668"/>
      <w:bookmarkStart w:id="5949" w:name="_Toc192842319"/>
      <w:bookmarkStart w:id="5950" w:name="_Toc192842736"/>
      <w:bookmarkStart w:id="5951" w:name="_Toc192843154"/>
      <w:bookmarkStart w:id="5952" w:name="_Toc192844714"/>
      <w:bookmarkStart w:id="5953" w:name="_Toc192860669"/>
      <w:bookmarkStart w:id="5954" w:name="_Toc192842320"/>
      <w:bookmarkStart w:id="5955" w:name="_Toc192842737"/>
      <w:bookmarkStart w:id="5956" w:name="_Toc192843155"/>
      <w:bookmarkStart w:id="5957" w:name="_Toc192844715"/>
      <w:bookmarkStart w:id="5958" w:name="_Toc192860670"/>
      <w:bookmarkStart w:id="5959" w:name="_Toc194259400"/>
      <w:bookmarkStart w:id="5960" w:name="_Toc257733720"/>
      <w:bookmarkStart w:id="5961" w:name="_Toc270597615"/>
      <w:bookmarkStart w:id="5962" w:name="_Ref281385236"/>
      <w:bookmarkStart w:id="5963" w:name="_Toc286309504"/>
      <w:bookmarkStart w:id="5964" w:name="_Toc207705985"/>
      <w:bookmarkStart w:id="5965" w:name="_Toc183972180"/>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r w:rsidRPr="00F329AB">
        <w:t>Compiler Directives</w:t>
      </w:r>
      <w:bookmarkEnd w:id="5960"/>
      <w:bookmarkEnd w:id="5961"/>
      <w:bookmarkEnd w:id="5962"/>
      <w:bookmarkEnd w:id="5963"/>
    </w:p>
    <w:p w:rsidR="00345AEF" w:rsidRDefault="006B52C5" w:rsidP="003046E6">
      <w:r w:rsidRPr="00B81F48">
        <w:rPr>
          <w:rStyle w:val="Italic"/>
        </w:rPr>
        <w:t>Compiler directives</w:t>
      </w:r>
      <w:r w:rsidR="00F54660">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F54660">
        <w:rPr>
          <w:i/>
        </w:rPr>
        <w:fldChar w:fldCharType="end"/>
      </w:r>
      <w:r w:rsidR="00F54660">
        <w:rPr>
          <w:i/>
        </w:rPr>
        <w:fldChar w:fldCharType="begin"/>
      </w:r>
      <w:r w:rsidR="00F329AB">
        <w:instrText xml:space="preserve"> XE "</w:instrText>
      </w:r>
      <w:r w:rsidR="00F329AB" w:rsidRPr="005C2D93">
        <w:instrText>directives:compiler</w:instrText>
      </w:r>
      <w:r w:rsidR="00F329AB">
        <w:instrText xml:space="preserve">" </w:instrText>
      </w:r>
      <w:r w:rsidR="00F54660">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rsidR="00BE7255" w:rsidRPr="00F115D2" w:rsidRDefault="006B52C5" w:rsidP="003046E6">
      <w:r w:rsidRPr="006B52C5">
        <w:t xml:space="preserve">The lexical </w:t>
      </w:r>
      <w:r w:rsidR="00345AEF">
        <w:t xml:space="preserve">preprocessor </w:t>
      </w:r>
      <w:r w:rsidRPr="006B52C5">
        <w:t>directives</w:t>
      </w:r>
      <w:r w:rsidR="00F54660">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F54660">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345AEF">
        <w:fldChar w:fldCharType="begin"/>
      </w:r>
      <w:r w:rsidR="00345AEF">
        <w:instrText xml:space="preserve"> REF ConditionalCompilation \r \h </w:instrText>
      </w:r>
      <w:r w:rsidR="00345AEF">
        <w:fldChar w:fldCharType="separate"/>
      </w:r>
      <w:r w:rsidR="00340C81">
        <w:t>3.3</w:t>
      </w:r>
      <w:r w:rsidR="00345AEF">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345AEF">
        <w:fldChar w:fldCharType="begin"/>
      </w:r>
      <w:r w:rsidR="00345AEF">
        <w:instrText xml:space="preserve"> REF _Ref279571201 \r \h </w:instrText>
      </w:r>
      <w:r w:rsidR="00345AEF">
        <w:fldChar w:fldCharType="separate"/>
      </w:r>
      <w:r w:rsidR="00340C81">
        <w:t>18.1.4</w:t>
      </w:r>
      <w:r w:rsidR="00345AEF">
        <w:fldChar w:fldCharType="end"/>
      </w:r>
      <w:r w:rsidRPr="006B52C5">
        <w:t>.</w:t>
      </w:r>
    </w:p>
    <w:p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rsidTr="008F04E6">
        <w:trPr>
          <w:cnfStyle w:val="100000000000" w:firstRow="1" w:lastRow="0" w:firstColumn="0" w:lastColumn="0" w:oddVBand="0" w:evenVBand="0" w:oddHBand="0" w:evenHBand="0" w:firstRowFirstColumn="0" w:firstRowLastColumn="0" w:lastRowFirstColumn="0" w:lastRowLastColumn="0"/>
        </w:trPr>
        <w:tc>
          <w:tcPr>
            <w:tcW w:w="1656" w:type="dxa"/>
          </w:tcPr>
          <w:p w:rsidR="003046E6" w:rsidRPr="00497D56" w:rsidRDefault="006B52C5" w:rsidP="009470CA">
            <w:r w:rsidRPr="00F329AB">
              <w:t xml:space="preserve">Directive </w:t>
            </w:r>
          </w:p>
        </w:tc>
        <w:tc>
          <w:tcPr>
            <w:tcW w:w="2694" w:type="dxa"/>
          </w:tcPr>
          <w:p w:rsidR="003046E6" w:rsidRPr="00497D56" w:rsidRDefault="006B52C5" w:rsidP="009470CA">
            <w:r w:rsidRPr="00391D69">
              <w:t>Example</w:t>
            </w:r>
          </w:p>
        </w:tc>
        <w:tc>
          <w:tcPr>
            <w:tcW w:w="4110" w:type="dxa"/>
          </w:tcPr>
          <w:p w:rsidR="003046E6" w:rsidRPr="00497D56" w:rsidRDefault="006B52C5" w:rsidP="009470CA">
            <w:r w:rsidRPr="00391D69">
              <w:t xml:space="preserve">Short Description </w:t>
            </w:r>
          </w:p>
        </w:tc>
      </w:tr>
      <w:tr w:rsidR="003046E6" w:rsidRPr="00F115D2" w:rsidTr="008F04E6">
        <w:tc>
          <w:tcPr>
            <w:tcW w:w="1656" w:type="dxa"/>
          </w:tcPr>
          <w:p w:rsidR="003046E6" w:rsidRPr="00110BB5" w:rsidRDefault="006B52C5" w:rsidP="009470CA">
            <w:pPr>
              <w:rPr>
                <w:rStyle w:val="CodeInline"/>
              </w:rPr>
            </w:pPr>
            <w:r w:rsidRPr="00497D56">
              <w:rPr>
                <w:rStyle w:val="CodeInline"/>
              </w:rPr>
              <w:t>#nowarn</w:t>
            </w:r>
          </w:p>
        </w:tc>
        <w:tc>
          <w:tcPr>
            <w:tcW w:w="2694" w:type="dxa"/>
          </w:tcPr>
          <w:p w:rsidR="003046E6" w:rsidRPr="00391D69" w:rsidRDefault="006B52C5" w:rsidP="003046E6">
            <w:pPr>
              <w:rPr>
                <w:rStyle w:val="CodeInline"/>
              </w:rPr>
            </w:pPr>
            <w:r w:rsidRPr="00391D69">
              <w:rPr>
                <w:rStyle w:val="CodeInline"/>
              </w:rPr>
              <w:t>#nowarn "54"</w:t>
            </w:r>
          </w:p>
        </w:tc>
        <w:tc>
          <w:tcPr>
            <w:tcW w:w="4110" w:type="dxa"/>
          </w:tcPr>
          <w:p w:rsidR="005C63A3" w:rsidRPr="00497D56"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e. 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rsidR="003561D9" w:rsidRDefault="003561D9" w:rsidP="003046E6"/>
    <w:p w:rsidR="003561D9" w:rsidRDefault="003561D9">
      <w:pPr>
        <w:spacing w:after="200" w:line="276" w:lineRule="auto"/>
      </w:pPr>
      <w:r>
        <w:br w:type="page"/>
      </w:r>
    </w:p>
    <w:p w:rsidR="003046E6" w:rsidRPr="00110BB5" w:rsidRDefault="006B52C5" w:rsidP="003046E6">
      <w:r w:rsidRPr="00497D56">
        <w:t>The following directives are valid in script files</w:t>
      </w:r>
      <w:r w:rsidR="00F329AB">
        <w:t>:</w:t>
      </w:r>
    </w:p>
    <w:tbl>
      <w:tblPr>
        <w:tblStyle w:val="Tablerowcell"/>
        <w:tblW w:w="8460" w:type="dxa"/>
        <w:tblLook w:val="04A0" w:firstRow="1" w:lastRow="0" w:firstColumn="1" w:lastColumn="0" w:noHBand="0" w:noVBand="1"/>
      </w:tblPr>
      <w:tblGrid>
        <w:gridCol w:w="2001"/>
        <w:gridCol w:w="3383"/>
        <w:gridCol w:w="3076"/>
      </w:tblGrid>
      <w:tr w:rsidR="00607168" w:rsidRPr="00F115D2" w:rsidTr="008F04E6">
        <w:trPr>
          <w:cnfStyle w:val="100000000000" w:firstRow="1" w:lastRow="0" w:firstColumn="0" w:lastColumn="0" w:oddVBand="0" w:evenVBand="0" w:oddHBand="0" w:evenHBand="0" w:firstRowFirstColumn="0" w:firstRowLastColumn="0" w:lastRowFirstColumn="0" w:lastRowLastColumn="0"/>
        </w:trPr>
        <w:tc>
          <w:tcPr>
            <w:tcW w:w="1564" w:type="dxa"/>
          </w:tcPr>
          <w:p w:rsidR="003046E6" w:rsidRPr="00497D56" w:rsidRDefault="006B52C5" w:rsidP="009470CA">
            <w:r w:rsidRPr="00391D69">
              <w:t xml:space="preserve">Directive </w:t>
            </w:r>
          </w:p>
        </w:tc>
        <w:tc>
          <w:tcPr>
            <w:tcW w:w="3383" w:type="dxa"/>
          </w:tcPr>
          <w:p w:rsidR="003046E6" w:rsidRPr="00497D56" w:rsidRDefault="006B52C5" w:rsidP="009470CA">
            <w:r w:rsidRPr="00391D69">
              <w:t>Example</w:t>
            </w:r>
          </w:p>
        </w:tc>
        <w:tc>
          <w:tcPr>
            <w:tcW w:w="3513" w:type="dxa"/>
          </w:tcPr>
          <w:p w:rsidR="003046E6" w:rsidRPr="00497D56" w:rsidRDefault="006B52C5" w:rsidP="009470CA">
            <w:r w:rsidRPr="00391D69">
              <w:t xml:space="preserve">Short Description </w:t>
            </w:r>
          </w:p>
        </w:tc>
      </w:tr>
      <w:tr w:rsidR="00607168" w:rsidRPr="00F115D2" w:rsidTr="008F04E6">
        <w:tc>
          <w:tcPr>
            <w:tcW w:w="1564" w:type="dxa"/>
          </w:tcPr>
          <w:p w:rsidR="00A26F81" w:rsidRPr="00A40FFE" w:rsidRDefault="006B52C5" w:rsidP="009470CA">
            <w:pPr>
              <w:rPr>
                <w:rStyle w:val="CodeInline"/>
              </w:rPr>
            </w:pPr>
            <w:r w:rsidRPr="00497D56">
              <w:rPr>
                <w:rStyle w:val="CodeInline"/>
              </w:rPr>
              <w:t>#r</w:t>
            </w:r>
          </w:p>
          <w:p w:rsidR="00607168" w:rsidRPr="00391D69" w:rsidRDefault="006B52C5" w:rsidP="009470CA">
            <w:pPr>
              <w:rPr>
                <w:rStyle w:val="CodeInline"/>
              </w:rPr>
            </w:pPr>
            <w:r w:rsidRPr="00391D69">
              <w:rPr>
                <w:rStyle w:val="CodeInline"/>
              </w:rPr>
              <w:t>#reference</w:t>
            </w:r>
          </w:p>
        </w:tc>
        <w:tc>
          <w:tcPr>
            <w:tcW w:w="3383" w:type="dxa"/>
          </w:tcPr>
          <w:p w:rsidR="00607168" w:rsidRPr="00E42689" w:rsidRDefault="006B52C5" w:rsidP="009470CA">
            <w:pPr>
              <w:rPr>
                <w:rStyle w:val="CodeInline"/>
              </w:rPr>
            </w:pPr>
            <w:r w:rsidRPr="00E42689">
              <w:rPr>
                <w:rStyle w:val="CodeInline"/>
              </w:rPr>
              <w:t>#r "System.Core"</w:t>
            </w:r>
          </w:p>
          <w:p w:rsidR="00607168" w:rsidRPr="00F329AB" w:rsidRDefault="006B52C5" w:rsidP="009470CA">
            <w:pPr>
              <w:rPr>
                <w:rStyle w:val="CodeInline"/>
              </w:rPr>
            </w:pPr>
            <w:r w:rsidRPr="00E42689">
              <w:rPr>
                <w:rStyle w:val="CodeInline"/>
              </w:rPr>
              <w:t>#r @"Nunit.Core.dll"</w:t>
            </w:r>
          </w:p>
          <w:p w:rsidR="00607168" w:rsidRPr="00F329AB" w:rsidRDefault="006B52C5" w:rsidP="009470CA">
            <w:pPr>
              <w:rPr>
                <w:rStyle w:val="CodeInline"/>
              </w:rPr>
            </w:pPr>
            <w:r w:rsidRPr="00F329AB">
              <w:rPr>
                <w:rStyle w:val="CodeInline"/>
              </w:rPr>
              <w:t>#r @"c:\NUnit\Nunit.Core.dll"</w:t>
            </w:r>
          </w:p>
          <w:p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rsidTr="008F04E6">
        <w:tc>
          <w:tcPr>
            <w:tcW w:w="1564" w:type="dxa"/>
          </w:tcPr>
          <w:p w:rsidR="00A26F81" w:rsidRPr="00A40FFE" w:rsidRDefault="006B52C5" w:rsidP="009470CA">
            <w:pPr>
              <w:rPr>
                <w:rStyle w:val="CodeInline"/>
              </w:rPr>
            </w:pPr>
            <w:r w:rsidRPr="00497D56">
              <w:rPr>
                <w:rStyle w:val="CodeInline"/>
              </w:rPr>
              <w:t>#I</w:t>
            </w:r>
          </w:p>
          <w:p w:rsidR="00607168" w:rsidRPr="00391D69" w:rsidRDefault="006B52C5" w:rsidP="009470CA">
            <w:pPr>
              <w:rPr>
                <w:rStyle w:val="CodeInline"/>
              </w:rPr>
            </w:pPr>
            <w:r w:rsidRPr="00391D69">
              <w:rPr>
                <w:rStyle w:val="CodeInline"/>
              </w:rPr>
              <w:t>#Include</w:t>
            </w:r>
          </w:p>
        </w:tc>
        <w:tc>
          <w:tcPr>
            <w:tcW w:w="3383" w:type="dxa"/>
          </w:tcPr>
          <w:p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rsidTr="008F04E6">
        <w:tc>
          <w:tcPr>
            <w:tcW w:w="1564" w:type="dxa"/>
          </w:tcPr>
          <w:p w:rsidR="00607168" w:rsidRPr="00110BB5" w:rsidRDefault="006B52C5" w:rsidP="009470CA">
            <w:pPr>
              <w:rPr>
                <w:rStyle w:val="CodeInline"/>
              </w:rPr>
            </w:pPr>
            <w:r w:rsidRPr="00497D56">
              <w:rPr>
                <w:rStyle w:val="CodeInline"/>
              </w:rPr>
              <w:t>#load</w:t>
            </w:r>
          </w:p>
        </w:tc>
        <w:tc>
          <w:tcPr>
            <w:tcW w:w="3383" w:type="dxa"/>
          </w:tcPr>
          <w:p w:rsidR="00607168" w:rsidRPr="00E42689" w:rsidRDefault="006B52C5" w:rsidP="009470CA">
            <w:pPr>
              <w:rPr>
                <w:rStyle w:val="CodeInline"/>
              </w:rPr>
            </w:pPr>
            <w:r w:rsidRPr="00391D69">
              <w:rPr>
                <w:rStyle w:val="CodeInline"/>
              </w:rPr>
              <w:t>#load "library.fs"</w:t>
            </w:r>
          </w:p>
          <w:p w:rsidR="00607168" w:rsidRPr="00E42689" w:rsidRDefault="006B52C5" w:rsidP="009470CA">
            <w:pPr>
              <w:rPr>
                <w:rStyle w:val="CodeInline"/>
              </w:rPr>
            </w:pPr>
            <w:r w:rsidRPr="00E42689">
              <w:rPr>
                <w:rStyle w:val="CodeInline"/>
              </w:rPr>
              <w:t>#load "core.fsi" "core.fs"</w:t>
            </w:r>
          </w:p>
        </w:tc>
        <w:tc>
          <w:tcPr>
            <w:tcW w:w="3513" w:type="dxa"/>
          </w:tcPr>
          <w:p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rsidTr="008F04E6">
        <w:tc>
          <w:tcPr>
            <w:tcW w:w="1564" w:type="dxa"/>
          </w:tcPr>
          <w:p w:rsidR="00607168" w:rsidRPr="00110BB5" w:rsidRDefault="006B52C5" w:rsidP="009470CA">
            <w:pPr>
              <w:rPr>
                <w:rStyle w:val="CodeInline"/>
              </w:rPr>
            </w:pPr>
            <w:r w:rsidRPr="00497D56">
              <w:rPr>
                <w:rStyle w:val="CodeInline"/>
              </w:rPr>
              <w:t>#</w:t>
            </w:r>
            <w:commentRangeStart w:id="5966"/>
            <w:commentRangeStart w:id="5967"/>
            <w:commentRangeStart w:id="5968"/>
            <w:r w:rsidRPr="00497D56">
              <w:rPr>
                <w:rStyle w:val="CodeInline"/>
              </w:rPr>
              <w:t>time</w:t>
            </w:r>
            <w:commentRangeEnd w:id="5966"/>
            <w:r w:rsidR="00E72EED">
              <w:rPr>
                <w:rStyle w:val="CommentReference"/>
              </w:rPr>
              <w:commentReference w:id="5966"/>
            </w:r>
            <w:commentRangeEnd w:id="5967"/>
            <w:r w:rsidR="000B5883">
              <w:rPr>
                <w:rStyle w:val="CommentReference"/>
              </w:rPr>
              <w:commentReference w:id="5967"/>
            </w:r>
            <w:commentRangeEnd w:id="5968"/>
            <w:r w:rsidR="009A2B92">
              <w:rPr>
                <w:rStyle w:val="CommentReference"/>
              </w:rPr>
              <w:commentReference w:id="5968"/>
            </w:r>
          </w:p>
        </w:tc>
        <w:tc>
          <w:tcPr>
            <w:tcW w:w="3383" w:type="dxa"/>
          </w:tcPr>
          <w:p w:rsidR="00607168" w:rsidRPr="00391D69" w:rsidRDefault="006B52C5" w:rsidP="009470CA">
            <w:pPr>
              <w:rPr>
                <w:rStyle w:val="CodeInline"/>
              </w:rPr>
            </w:pPr>
            <w:r w:rsidRPr="00391D69">
              <w:rPr>
                <w:rStyle w:val="CodeInline"/>
              </w:rPr>
              <w:t>#time</w:t>
            </w:r>
          </w:p>
          <w:p w:rsidR="00607168" w:rsidRPr="00E42689" w:rsidRDefault="006B52C5" w:rsidP="009470CA">
            <w:pPr>
              <w:rPr>
                <w:rStyle w:val="CodeInline"/>
              </w:rPr>
            </w:pPr>
            <w:r w:rsidRPr="00E42689">
              <w:rPr>
                <w:rStyle w:val="CodeInline"/>
              </w:rPr>
              <w:t>#time "on"</w:t>
            </w:r>
          </w:p>
          <w:p w:rsidR="00607168" w:rsidRPr="00F329AB" w:rsidRDefault="006B52C5" w:rsidP="009470CA">
            <w:pPr>
              <w:rPr>
                <w:rStyle w:val="CodeInline"/>
              </w:rPr>
            </w:pPr>
            <w:r w:rsidRPr="00E42689">
              <w:rPr>
                <w:rStyle w:val="CodeInline"/>
              </w:rPr>
              <w:t xml:space="preserve">#time "off" </w:t>
            </w:r>
          </w:p>
        </w:tc>
        <w:tc>
          <w:tcPr>
            <w:tcW w:w="3513" w:type="dxa"/>
          </w:tcPr>
          <w:p w:rsidR="00607168" w:rsidRPr="00497D56" w:rsidRDefault="006B52C5" w:rsidP="00947D9A">
            <w:r w:rsidRPr="00F329AB">
              <w:t>Toggle</w:t>
            </w:r>
            <w:r w:rsidR="0000596B">
              <w:t>s</w:t>
            </w:r>
            <w:r w:rsidRPr="00F329AB">
              <w:t xml:space="preserve"> </w:t>
            </w:r>
            <w:r w:rsidR="00345AEF">
              <w:t xml:space="preserve">timing </w:t>
            </w:r>
            <w:r w:rsidRPr="00F329AB">
              <w:t>on or off</w:t>
            </w:r>
            <w:r w:rsidR="00E44349">
              <w:rPr>
                <w:lang w:eastAsia="en-GB"/>
              </w:rPr>
              <w:t>.</w:t>
            </w:r>
          </w:p>
        </w:tc>
      </w:tr>
      <w:tr w:rsidR="00607168" w:rsidRPr="00F115D2" w:rsidTr="008F04E6">
        <w:tc>
          <w:tcPr>
            <w:tcW w:w="1564" w:type="dxa"/>
          </w:tcPr>
          <w:p w:rsidR="00607168" w:rsidRPr="00110BB5" w:rsidRDefault="006B52C5" w:rsidP="009470CA">
            <w:pPr>
              <w:rPr>
                <w:rStyle w:val="CodeInline"/>
              </w:rPr>
            </w:pPr>
            <w:r w:rsidRPr="00497D56">
              <w:rPr>
                <w:rStyle w:val="CodeInline"/>
              </w:rPr>
              <w:t>#help</w:t>
            </w:r>
          </w:p>
        </w:tc>
        <w:tc>
          <w:tcPr>
            <w:tcW w:w="3383" w:type="dxa"/>
          </w:tcPr>
          <w:p w:rsidR="00607168" w:rsidRPr="00391D69" w:rsidRDefault="006B52C5" w:rsidP="009470CA">
            <w:pPr>
              <w:rPr>
                <w:rStyle w:val="CodeInline"/>
              </w:rPr>
            </w:pPr>
            <w:r w:rsidRPr="00391D69">
              <w:rPr>
                <w:rStyle w:val="CodeInline"/>
              </w:rPr>
              <w:t>#help</w:t>
            </w:r>
          </w:p>
        </w:tc>
        <w:tc>
          <w:tcPr>
            <w:tcW w:w="3513" w:type="dxa"/>
          </w:tcPr>
          <w:p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rsidTr="008F04E6">
        <w:tc>
          <w:tcPr>
            <w:tcW w:w="1564" w:type="dxa"/>
          </w:tcPr>
          <w:p w:rsidR="00A26F81" w:rsidRPr="00A40FFE" w:rsidRDefault="006B52C5" w:rsidP="00607168">
            <w:pPr>
              <w:rPr>
                <w:rStyle w:val="CodeInline"/>
              </w:rPr>
            </w:pPr>
            <w:r w:rsidRPr="00497D56">
              <w:rPr>
                <w:rStyle w:val="CodeInline"/>
              </w:rPr>
              <w:t>#q</w:t>
            </w:r>
          </w:p>
          <w:p w:rsidR="00607168" w:rsidRPr="00391D69" w:rsidRDefault="006B52C5" w:rsidP="00607168">
            <w:pPr>
              <w:rPr>
                <w:rStyle w:val="CodeInline"/>
              </w:rPr>
            </w:pPr>
            <w:r w:rsidRPr="00391D69">
              <w:rPr>
                <w:rStyle w:val="CodeInline"/>
              </w:rPr>
              <w:t>#quit</w:t>
            </w:r>
          </w:p>
        </w:tc>
        <w:tc>
          <w:tcPr>
            <w:tcW w:w="3383" w:type="dxa"/>
          </w:tcPr>
          <w:p w:rsidR="00BE7255" w:rsidRPr="00E42689" w:rsidRDefault="006B52C5" w:rsidP="00607168">
            <w:pPr>
              <w:rPr>
                <w:rStyle w:val="CodeInline"/>
              </w:rPr>
            </w:pPr>
            <w:r w:rsidRPr="00E42689">
              <w:rPr>
                <w:rStyle w:val="CodeInline"/>
              </w:rPr>
              <w:t>#q</w:t>
            </w:r>
          </w:p>
          <w:p w:rsidR="00607168" w:rsidRPr="00F329AB" w:rsidRDefault="006B52C5" w:rsidP="00607168">
            <w:pPr>
              <w:rPr>
                <w:rStyle w:val="CodeInline"/>
              </w:rPr>
            </w:pPr>
            <w:r w:rsidRPr="00F329AB">
              <w:rPr>
                <w:rStyle w:val="CodeInline"/>
              </w:rPr>
              <w:t>#quit</w:t>
            </w:r>
          </w:p>
        </w:tc>
        <w:tc>
          <w:tcPr>
            <w:tcW w:w="3513" w:type="dxa"/>
          </w:tcPr>
          <w:p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rsidR="00A26F81" w:rsidRPr="00C77CDB" w:rsidRDefault="0072225A" w:rsidP="00E104DD">
      <w:pPr>
        <w:pStyle w:val="Heading2"/>
      </w:pPr>
      <w:bookmarkStart w:id="5969" w:name="_Toc269634650"/>
      <w:bookmarkStart w:id="5970" w:name="_Toc269634651"/>
      <w:bookmarkStart w:id="5971" w:name="_Toc257733721"/>
      <w:bookmarkStart w:id="5972" w:name="_Toc270597616"/>
      <w:bookmarkStart w:id="5973" w:name="_Toc286309505"/>
      <w:bookmarkStart w:id="5974" w:name="_Toc207705983"/>
      <w:bookmarkStart w:id="5975" w:name="InitializationSemantics"/>
      <w:bookmarkEnd w:id="5969"/>
      <w:bookmarkEnd w:id="5970"/>
      <w:r w:rsidRPr="00110BB5">
        <w:t>Program Execution</w:t>
      </w:r>
      <w:bookmarkEnd w:id="5971"/>
      <w:bookmarkEnd w:id="5972"/>
      <w:bookmarkEnd w:id="5973"/>
      <w:r w:rsidRPr="00110BB5">
        <w:t xml:space="preserve"> </w:t>
      </w:r>
      <w:bookmarkEnd w:id="5974"/>
    </w:p>
    <w:p w:rsidR="00E65B90" w:rsidRDefault="00E65B90" w:rsidP="00E65B90">
      <w:bookmarkStart w:id="5976" w:name="_Toc257733722"/>
      <w:bookmarkEnd w:id="5975"/>
      <w:r>
        <w:t>Execution</w:t>
      </w:r>
      <w:r w:rsidR="00F54660">
        <w:fldChar w:fldCharType="begin"/>
      </w:r>
      <w:r w:rsidR="0000596B">
        <w:instrText xml:space="preserve"> XE "</w:instrText>
      </w:r>
      <w:r w:rsidR="0000596B" w:rsidRPr="0000596B">
        <w:instrText>execution of F# code</w:instrText>
      </w:r>
      <w:r w:rsidR="0000596B">
        <w:instrText xml:space="preserve">" </w:instrText>
      </w:r>
      <w:r w:rsidR="00F54660">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rsidR="003431B2" w:rsidRPr="00E42689" w:rsidRDefault="003431B2" w:rsidP="006230F9">
      <w:pPr>
        <w:pStyle w:val="Heading3"/>
      </w:pPr>
      <w:bookmarkStart w:id="5977" w:name="_Toc270597617"/>
      <w:bookmarkStart w:id="5978" w:name="_Toc286309506"/>
      <w:r w:rsidRPr="00391D69">
        <w:t>Execution of Static Initializers</w:t>
      </w:r>
      <w:bookmarkEnd w:id="5976"/>
      <w:bookmarkEnd w:id="5977"/>
      <w:bookmarkEnd w:id="5978"/>
    </w:p>
    <w:p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F54660">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F54660">
        <w:rPr>
          <w:i/>
        </w:rPr>
        <w:fldChar w:fldCharType="end"/>
      </w:r>
      <w:r w:rsidR="00F54660">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F54660">
        <w:rPr>
          <w:i/>
        </w:rPr>
        <w:fldChar w:fldCharType="end"/>
      </w:r>
      <w:r w:rsidRPr="00F329AB">
        <w:t xml:space="preserve">. </w:t>
      </w:r>
      <w:r w:rsidRPr="006B52C5">
        <w:t>The execution of the static initializer is triggered as follows:</w:t>
      </w:r>
    </w:p>
    <w:p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rsidR="0072225A" w:rsidRPr="00E42689" w:rsidRDefault="0072225A" w:rsidP="008F04E6">
      <w:pPr>
        <w:pStyle w:val="BulletList"/>
      </w:pPr>
      <w:r w:rsidRPr="00391D69">
        <w:t>For scripts, F# Interactive executes the static initializer for each program fragment immediately.</w:t>
      </w:r>
    </w:p>
    <w:p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rsidR="003561D9" w:rsidRDefault="003561D9" w:rsidP="008F04E6">
      <w:pPr>
        <w:pStyle w:val="Le"/>
      </w:pPr>
    </w:p>
    <w:p w:rsidR="008D44DE" w:rsidRDefault="0050172E" w:rsidP="0072225A">
      <w:r>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rsidR="0072225A" w:rsidRPr="00E42689" w:rsidRDefault="008D44DE" w:rsidP="008F04E6">
      <w:pPr>
        <w:pStyle w:val="BulletList"/>
      </w:pPr>
      <w:r>
        <w:t>F</w:t>
      </w:r>
      <w:r w:rsidRPr="00391D69">
        <w:t xml:space="preserve">unction </w:t>
      </w:r>
      <w:r w:rsidR="00F02343">
        <w:t>definitions</w:t>
      </w:r>
    </w:p>
    <w:p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rsidR="0072225A" w:rsidRPr="00E42689" w:rsidRDefault="008D44DE" w:rsidP="008F04E6">
      <w:pPr>
        <w:pStyle w:val="BulletList"/>
      </w:pPr>
      <w:r>
        <w:t>L</w:t>
      </w:r>
      <w:r w:rsidRPr="00391D69">
        <w:t>iteral</w:t>
      </w:r>
      <w:r w:rsidR="00F02343">
        <w:t xml:space="preserve"> definitions</w:t>
      </w:r>
    </w:p>
    <w:p w:rsidR="0072225A" w:rsidRPr="00F329AB" w:rsidRDefault="00F02343" w:rsidP="008F04E6">
      <w:pPr>
        <w:pStyle w:val="BulletList"/>
      </w:pPr>
      <w:r>
        <w:t>Value definitions that are g</w:t>
      </w:r>
      <w:r w:rsidR="008D44DE" w:rsidRPr="00E42689">
        <w:t xml:space="preserve">eneralized </w:t>
      </w:r>
      <w:r>
        <w:t>to have one or more type variables</w:t>
      </w:r>
    </w:p>
    <w:p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 xml:space="preserve">bound to a </w:t>
      </w:r>
      <w:r w:rsidR="0072225A" w:rsidRPr="00EB66DD">
        <w:rPr>
          <w:rStyle w:val="Italic"/>
        </w:rPr>
        <w:t>simple constant expression</w:t>
      </w:r>
      <w:r w:rsidR="0001634A">
        <w:t>, which is an expression whose</w:t>
      </w:r>
      <w:r w:rsidR="00E72EED">
        <w:t xml:space="preserve"> elaborated form is one of the following</w:t>
      </w:r>
      <w:r>
        <w:t>:</w:t>
      </w:r>
    </w:p>
    <w:p w:rsidR="0072225A" w:rsidRPr="00F329AB" w:rsidRDefault="008D44DE" w:rsidP="0006462C">
      <w:pPr>
        <w:pStyle w:val="BulletListIndent"/>
      </w:pPr>
      <w:r>
        <w:t>A</w:t>
      </w:r>
      <w:r w:rsidRPr="00F329AB">
        <w:t xml:space="preserve"> </w:t>
      </w:r>
      <w:r w:rsidR="0072225A" w:rsidRPr="00F329AB">
        <w:t>constant expression</w:t>
      </w:r>
      <w:r>
        <w:t>.</w:t>
      </w:r>
      <w:r w:rsidR="0072225A" w:rsidRPr="00F329AB">
        <w:t xml:space="preserve"> </w:t>
      </w:r>
    </w:p>
    <w:p w:rsidR="0072225A" w:rsidRPr="00F329AB" w:rsidRDefault="008D44DE" w:rsidP="0006462C">
      <w:pPr>
        <w:pStyle w:val="BulletListIndent"/>
      </w:pPr>
      <w:r>
        <w:t>A</w:t>
      </w:r>
      <w:r w:rsidRPr="00F329AB">
        <w:t xml:space="preserve"> </w:t>
      </w:r>
      <w:r w:rsidR="0072225A" w:rsidRPr="00F329AB">
        <w:t>null expression</w:t>
      </w:r>
      <w:r>
        <w:t>.</w:t>
      </w:r>
    </w:p>
    <w:p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Microsoft.FSharp.Core.Operators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Microsoft.FSharp.Core.Operators.Unchecked</w:t>
      </w:r>
      <w:r w:rsidR="0054600C" w:rsidRPr="00404279">
        <w:t>.</w:t>
      </w:r>
    </w:p>
    <w:p w:rsidR="0072225A" w:rsidRPr="00110BB5" w:rsidRDefault="008D44DE" w:rsidP="0006462C">
      <w:pPr>
        <w:pStyle w:val="BulletListIndent"/>
      </w:pPr>
      <w:r>
        <w:t xml:space="preserve">A </w:t>
      </w:r>
      <w:r w:rsidR="0072225A" w:rsidRPr="00110BB5">
        <w:t>let expression where the constituent expressions are simple constant expressions</w:t>
      </w:r>
      <w:r w:rsidR="0054600C">
        <w:rPr>
          <w:rFonts w:cs="Arial"/>
          <w:szCs w:val="18"/>
        </w:rPr>
        <w:t>.</w:t>
      </w:r>
    </w:p>
    <w:p w:rsidR="0072225A" w:rsidRPr="00110BB5" w:rsidRDefault="008D44DE" w:rsidP="0006462C">
      <w:pPr>
        <w:pStyle w:val="BulletListIndent"/>
      </w:pPr>
      <w:r>
        <w:t>A</w:t>
      </w:r>
      <w:r w:rsidRPr="00391D69">
        <w:t xml:space="preserve"> </w:t>
      </w:r>
      <w:r w:rsidR="0072225A" w:rsidRPr="00391D69">
        <w:t xml:space="preserve">match expression where the input is a simple constant expression, each case is a test against a constant, and each target is </w:t>
      </w:r>
      <w:r w:rsidR="00E72EED">
        <w:t xml:space="preserve">a </w:t>
      </w:r>
      <w:r w:rsidR="0072225A" w:rsidRPr="00391D69">
        <w:t>simple constant expression</w:t>
      </w:r>
      <w:r w:rsidR="0054600C">
        <w:rPr>
          <w:rFonts w:cs="Arial"/>
          <w:szCs w:val="18"/>
        </w:rPr>
        <w:t>.</w:t>
      </w:r>
    </w:p>
    <w:p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Microsoft.FSharp.Core.Operators</w:t>
      </w:r>
      <w:r w:rsidR="0072225A" w:rsidRPr="006B52C5">
        <w:t xml:space="preserve"> on </w:t>
      </w:r>
      <w:r>
        <w:t>one or two</w:t>
      </w:r>
      <w:r w:rsidR="0072225A" w:rsidRPr="006B52C5">
        <w:t xml:space="preserve"> arguments</w:t>
      </w:r>
      <w:r>
        <w:t>, respectively,</w:t>
      </w:r>
      <w:r w:rsidR="0072225A" w:rsidRPr="006B52C5">
        <w:t xml:space="preserve"> </w:t>
      </w:r>
      <w:r w:rsidR="0001634A">
        <w:t>The arguments themselves must be</w:t>
      </w:r>
      <w:r w:rsidR="0072225A" w:rsidRPr="006B52C5">
        <w:t xml:space="preserve"> simple 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rsidR="0072225A" w:rsidRPr="006B52C5" w:rsidRDefault="008D44DE" w:rsidP="0006462C">
      <w:pPr>
        <w:pStyle w:val="BulletListIndent"/>
      </w:pPr>
      <w:r>
        <w:t>A</w:t>
      </w:r>
      <w:r w:rsidRPr="006B52C5">
        <w:t xml:space="preserve"> </w:t>
      </w:r>
      <w:r w:rsidR="0072225A" w:rsidRPr="006B52C5">
        <w:t>use of a case from an enumeration type</w:t>
      </w:r>
      <w:r>
        <w:t>.</w:t>
      </w:r>
    </w:p>
    <w:p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rsidR="0072225A" w:rsidRPr="00E42689" w:rsidRDefault="0072225A" w:rsidP="0072225A">
      <w:r w:rsidRPr="00E42689">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simple constant expressions</w:t>
      </w:r>
      <w:r w:rsidR="00F618DE" w:rsidRPr="00390856">
        <w:t>.</w:t>
      </w:r>
    </w:p>
    <w:p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rsidR="0072225A" w:rsidRPr="00110BB5" w:rsidRDefault="0072225A" w:rsidP="006230F9">
      <w:pPr>
        <w:pStyle w:val="Heading3"/>
      </w:pPr>
      <w:bookmarkStart w:id="5979" w:name="_Toc244861513"/>
      <w:bookmarkStart w:id="5980" w:name="_Toc244952132"/>
      <w:bookmarkStart w:id="5981" w:name="_Toc244861514"/>
      <w:bookmarkStart w:id="5982" w:name="_Toc244952133"/>
      <w:bookmarkStart w:id="5983" w:name="_Toc244861515"/>
      <w:bookmarkStart w:id="5984" w:name="_Toc244952134"/>
      <w:bookmarkStart w:id="5985" w:name="_Toc244861516"/>
      <w:bookmarkStart w:id="5986" w:name="_Toc244952135"/>
      <w:bookmarkStart w:id="5987" w:name="_Toc244861517"/>
      <w:bookmarkStart w:id="5988" w:name="_Toc244952136"/>
      <w:bookmarkStart w:id="5989" w:name="_Toc244861518"/>
      <w:bookmarkStart w:id="5990" w:name="_Toc244952137"/>
      <w:bookmarkStart w:id="5991" w:name="_Toc244861519"/>
      <w:bookmarkStart w:id="5992" w:name="_Toc244952138"/>
      <w:bookmarkStart w:id="5993" w:name="_Toc244861520"/>
      <w:bookmarkStart w:id="5994" w:name="_Toc244952139"/>
      <w:bookmarkStart w:id="5995" w:name="_Toc244861521"/>
      <w:bookmarkStart w:id="5996" w:name="_Toc244952140"/>
      <w:bookmarkStart w:id="5997" w:name="_Toc194259398"/>
      <w:bookmarkStart w:id="5998" w:name="_Toc207705984"/>
      <w:bookmarkStart w:id="5999" w:name="_Toc257733723"/>
      <w:bookmarkStart w:id="6000" w:name="_Toc270597618"/>
      <w:bookmarkStart w:id="6001" w:name="_Toc286309507"/>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r w:rsidRPr="00497D56">
        <w:t>E</w:t>
      </w:r>
      <w:r w:rsidR="00170AAB">
        <w:t xml:space="preserve">xplicit </w:t>
      </w:r>
      <w:r w:rsidRPr="00497D56">
        <w:t>Entry Point</w:t>
      </w:r>
      <w:bookmarkEnd w:id="5998"/>
      <w:bookmarkEnd w:id="5999"/>
      <w:bookmarkEnd w:id="6000"/>
      <w:bookmarkEnd w:id="6001"/>
    </w:p>
    <w:p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F54660">
        <w:fldChar w:fldCharType="begin"/>
      </w:r>
      <w:r w:rsidR="00F329AB">
        <w:instrText xml:space="preserve"> XE "</w:instrText>
      </w:r>
      <w:r w:rsidR="00F329AB" w:rsidRPr="00F329AB">
        <w:instrText>entry point</w:instrText>
      </w:r>
      <w:r w:rsidR="000714C8">
        <w:instrText>s</w:instrText>
      </w:r>
      <w:r w:rsidR="00F329AB">
        <w:instrText xml:space="preserve">" </w:instrText>
      </w:r>
      <w:r w:rsidR="00F54660">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F54660">
        <w:fldChar w:fldCharType="begin"/>
      </w:r>
      <w:r w:rsidR="000714C8">
        <w:instrText xml:space="preserve"> XE "</w:instrText>
      </w:r>
      <w:r w:rsidR="000714C8" w:rsidRPr="005775F7">
        <w:instrText>attributes:EntryPoint</w:instrText>
      </w:r>
      <w:r w:rsidR="000714C8">
        <w:instrText xml:space="preserve">" </w:instrText>
      </w:r>
      <w:r w:rsidR="00F54660">
        <w:fldChar w:fldCharType="end"/>
      </w:r>
      <w:r w:rsidR="00F54660" w:rsidRPr="007F4D88">
        <w:fldChar w:fldCharType="begin"/>
      </w:r>
      <w:r w:rsidR="000714C8" w:rsidRPr="007F4D88">
        <w:instrText xml:space="preserve"> XE "EntryPoint attribute" </w:instrText>
      </w:r>
      <w:r w:rsidR="00F54660" w:rsidRPr="007F4D88">
        <w:fldChar w:fldCharType="end"/>
      </w:r>
      <w:r w:rsidR="002D0AC8" w:rsidRPr="00E42689">
        <w:t>:</w:t>
      </w:r>
    </w:p>
    <w:p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rsidR="003561D9" w:rsidRDefault="003561D9" w:rsidP="008F04E6">
      <w:pPr>
        <w:pStyle w:val="Le"/>
      </w:pPr>
    </w:p>
    <w:p w:rsidR="0072225A" w:rsidRPr="00F329AB" w:rsidRDefault="0072225A" w:rsidP="003046E6">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rsidR="00A26F81" w:rsidRPr="00C77CDB" w:rsidRDefault="00A259A2" w:rsidP="00CD645A">
      <w:pPr>
        <w:pStyle w:val="Heading1"/>
      </w:pPr>
      <w:bookmarkStart w:id="6002" w:name="_Toc257733724"/>
      <w:bookmarkStart w:id="6003" w:name="_Toc270597619"/>
      <w:bookmarkStart w:id="6004" w:name="_Toc286309508"/>
      <w:bookmarkStart w:id="6005" w:name="_Toc207705995"/>
      <w:bookmarkEnd w:id="5964"/>
      <w:r w:rsidRPr="00F329AB">
        <w:t>Custom Attributes and Reflection</w:t>
      </w:r>
      <w:bookmarkEnd w:id="6002"/>
      <w:bookmarkEnd w:id="6003"/>
      <w:bookmarkEnd w:id="6004"/>
    </w:p>
    <w:p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commentRangeStart w:id="6006"/>
      <w:r w:rsidRPr="008F04E6">
        <w:rPr>
          <w:highlight w:val="yellow"/>
        </w:rPr>
        <w:t>They also allow entities to be attributed by static data</w:t>
      </w:r>
      <w:commentRangeEnd w:id="6006"/>
      <w:r w:rsidR="00625ECE">
        <w:rPr>
          <w:rStyle w:val="CommentReference"/>
        </w:rPr>
        <w:commentReference w:id="6006"/>
      </w:r>
      <w:r w:rsidRPr="008F04E6">
        <w:rPr>
          <w:highlight w:val="yellow"/>
        </w:rPr>
        <w:t>,</w:t>
      </w:r>
      <w:r w:rsidRPr="00F329AB">
        <w:t xml:space="preserve"> and these attributes may be accessed and read by tools and running programs. This chapter describes these </w:t>
      </w:r>
      <w:r w:rsidR="00972E68">
        <w:t>mechanisms</w:t>
      </w:r>
      <w:r>
        <w:t xml:space="preserve"> for F#.</w:t>
      </w:r>
    </w:p>
    <w:p w:rsidR="00A259A2" w:rsidRPr="00B81F48" w:rsidRDefault="00A259A2" w:rsidP="00A259A2">
      <w:pPr>
        <w:rPr>
          <w:rStyle w:val="Italic"/>
        </w:rPr>
      </w:pPr>
      <w:r>
        <w:t>Attributes</w:t>
      </w:r>
      <w:r w:rsidR="00F54660">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F54660">
        <w:fldChar w:fldCharType="end"/>
      </w:r>
      <w:r w:rsidRPr="00F329AB">
        <w:t xml:space="preserve"> are given by the following grammar:</w:t>
      </w:r>
    </w:p>
    <w:p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rsidR="00A26F81" w:rsidRPr="00C77CDB" w:rsidRDefault="00A259A2" w:rsidP="00E104DD">
      <w:pPr>
        <w:pStyle w:val="Heading2"/>
      </w:pPr>
      <w:bookmarkStart w:id="6007" w:name="_Toc234041361"/>
      <w:bookmarkStart w:id="6008" w:name="_Toc234049235"/>
      <w:bookmarkStart w:id="6009" w:name="_Toc234049809"/>
      <w:bookmarkStart w:id="6010" w:name="_Toc234054602"/>
      <w:bookmarkStart w:id="6011" w:name="_Toc234055729"/>
      <w:bookmarkStart w:id="6012" w:name="_Toc234041362"/>
      <w:bookmarkStart w:id="6013" w:name="_Toc234049236"/>
      <w:bookmarkStart w:id="6014" w:name="_Toc234049810"/>
      <w:bookmarkStart w:id="6015" w:name="_Toc234054603"/>
      <w:bookmarkStart w:id="6016" w:name="_Toc234055730"/>
      <w:bookmarkStart w:id="6017" w:name="_Toc234041363"/>
      <w:bookmarkStart w:id="6018" w:name="_Toc234049237"/>
      <w:bookmarkStart w:id="6019" w:name="_Toc234049811"/>
      <w:bookmarkStart w:id="6020" w:name="_Toc234054604"/>
      <w:bookmarkStart w:id="6021" w:name="_Toc234055731"/>
      <w:bookmarkStart w:id="6022" w:name="_Toc234041364"/>
      <w:bookmarkStart w:id="6023" w:name="_Toc234049238"/>
      <w:bookmarkStart w:id="6024" w:name="_Toc234049812"/>
      <w:bookmarkStart w:id="6025" w:name="_Toc234054605"/>
      <w:bookmarkStart w:id="6026" w:name="_Toc234055732"/>
      <w:bookmarkStart w:id="6027" w:name="_Toc234041365"/>
      <w:bookmarkStart w:id="6028" w:name="_Toc234049239"/>
      <w:bookmarkStart w:id="6029" w:name="_Toc234049813"/>
      <w:bookmarkStart w:id="6030" w:name="_Toc234054606"/>
      <w:bookmarkStart w:id="6031" w:name="_Toc234055733"/>
      <w:bookmarkStart w:id="6032" w:name="_Toc234041366"/>
      <w:bookmarkStart w:id="6033" w:name="_Toc234049240"/>
      <w:bookmarkStart w:id="6034" w:name="_Toc234049814"/>
      <w:bookmarkStart w:id="6035" w:name="_Toc234054607"/>
      <w:bookmarkStart w:id="6036" w:name="_Toc234055734"/>
      <w:bookmarkStart w:id="6037" w:name="_Toc234041367"/>
      <w:bookmarkStart w:id="6038" w:name="_Toc234049241"/>
      <w:bookmarkStart w:id="6039" w:name="_Toc234049815"/>
      <w:bookmarkStart w:id="6040" w:name="_Toc234054608"/>
      <w:bookmarkStart w:id="6041" w:name="_Toc234055735"/>
      <w:bookmarkStart w:id="6042" w:name="_Toc234041368"/>
      <w:bookmarkStart w:id="6043" w:name="_Toc234049242"/>
      <w:bookmarkStart w:id="6044" w:name="_Toc234049816"/>
      <w:bookmarkStart w:id="6045" w:name="_Toc234054609"/>
      <w:bookmarkStart w:id="6046" w:name="_Toc234055736"/>
      <w:bookmarkStart w:id="6047" w:name="_Toc234041369"/>
      <w:bookmarkStart w:id="6048" w:name="_Toc234049243"/>
      <w:bookmarkStart w:id="6049" w:name="_Toc234049817"/>
      <w:bookmarkStart w:id="6050" w:name="_Toc234054610"/>
      <w:bookmarkStart w:id="6051" w:name="_Toc234055737"/>
      <w:bookmarkStart w:id="6052" w:name="_Toc234041370"/>
      <w:bookmarkStart w:id="6053" w:name="_Toc234049244"/>
      <w:bookmarkStart w:id="6054" w:name="_Toc234049818"/>
      <w:bookmarkStart w:id="6055" w:name="_Toc234054611"/>
      <w:bookmarkStart w:id="6056" w:name="_Toc234055738"/>
      <w:bookmarkStart w:id="6057" w:name="_Toc257733725"/>
      <w:bookmarkStart w:id="6058" w:name="_Toc270597620"/>
      <w:bookmarkStart w:id="6059" w:name="_Toc286309509"/>
      <w:bookmarkStart w:id="6060" w:name="CustomAttributes"/>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r w:rsidRPr="00404279">
        <w:t>Custom Attributes</w:t>
      </w:r>
      <w:bookmarkEnd w:id="6057"/>
      <w:bookmarkEnd w:id="6058"/>
      <w:bookmarkEnd w:id="6059"/>
    </w:p>
    <w:bookmarkEnd w:id="6060"/>
    <w:p w:rsidR="00A259A2" w:rsidRPr="00F329AB" w:rsidRDefault="00A259A2" w:rsidP="00A259A2">
      <w:r w:rsidRPr="006B52C5">
        <w:t xml:space="preserve">CLI languages support the notion of </w:t>
      </w:r>
      <w:r w:rsidRPr="00B81F48">
        <w:rPr>
          <w:rStyle w:val="Italic"/>
        </w:rPr>
        <w:t>custom attributes</w:t>
      </w:r>
      <w:r w:rsidR="00F54660">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F54660">
        <w:rPr>
          <w:i/>
        </w:rPr>
        <w:fldChar w:fldCharType="end"/>
      </w:r>
      <w:r w:rsidRPr="00F329AB">
        <w:t xml:space="preserve"> which can be added to most declarations. These are added to the corresponding elaborated and compiled forms of the constructs to which they apply. </w:t>
      </w:r>
    </w:p>
    <w:p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F54660">
        <w:fldChar w:fldCharType="begin"/>
      </w:r>
      <w:r w:rsidR="002B420C">
        <w:instrText xml:space="preserve"> XE "</w:instrText>
      </w:r>
      <w:r w:rsidR="002B420C" w:rsidRPr="00F0388A">
        <w:instrText>attributes:AttributeUsage</w:instrText>
      </w:r>
      <w:r w:rsidR="002B420C">
        <w:instrText xml:space="preserve">" </w:instrText>
      </w:r>
      <w:r w:rsidR="00F54660">
        <w:fldChar w:fldCharType="end"/>
      </w:r>
      <w:r w:rsidR="00F54660">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F54660">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rsidR="00A259A2" w:rsidRPr="00391D69" w:rsidRDefault="00A259A2" w:rsidP="00A259A2">
      <w:pPr>
        <w:pStyle w:val="CodeExample"/>
      </w:pPr>
      <w:r w:rsidRPr="00391D69">
        <w:t>let foo([&lt;SomeAttribute&gt;] a) = a + 5</w:t>
      </w:r>
    </w:p>
    <w:p w:rsidR="00A259A2" w:rsidRPr="00E42689" w:rsidRDefault="00A259A2" w:rsidP="00A259A2">
      <w:r w:rsidRPr="00E42689">
        <w:t xml:space="preserve">Custom attributes on return values are given as follows: </w:t>
      </w:r>
    </w:p>
    <w:p w:rsidR="00A259A2" w:rsidRPr="00F329AB" w:rsidRDefault="00A259A2" w:rsidP="00A259A2">
      <w:pPr>
        <w:pStyle w:val="CodeExample"/>
      </w:pPr>
      <w:r w:rsidRPr="00F329AB">
        <w:t>let foo a : [&lt;SomeAttribute&gt;] = a + 5</w:t>
      </w:r>
    </w:p>
    <w:p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rsidR="00A259A2" w:rsidRPr="00F329AB" w:rsidRDefault="00A259A2" w:rsidP="00CB0A95">
      <w:pPr>
        <w:pStyle w:val="CodeExample"/>
      </w:pPr>
      <w:r w:rsidRPr="00F329AB">
        <w:t>type Foo1 [&lt;System.Obsolete("don't use me")&gt;] () =</w:t>
      </w:r>
    </w:p>
    <w:p w:rsidR="00A259A2" w:rsidRPr="00F329AB" w:rsidRDefault="00A259A2" w:rsidP="00CB0A95">
      <w:pPr>
        <w:pStyle w:val="CodeExample"/>
      </w:pPr>
      <w:r w:rsidRPr="00F329AB">
        <w:t xml:space="preserve">    member x.Bar() = 1</w:t>
      </w:r>
    </w:p>
    <w:p w:rsidR="00A259A2" w:rsidRPr="00F329AB" w:rsidRDefault="00A259A2" w:rsidP="00CB0A95">
      <w:pPr>
        <w:pStyle w:val="CodeExample"/>
      </w:pPr>
    </w:p>
    <w:p w:rsidR="00A259A2" w:rsidRPr="00F115D2" w:rsidRDefault="00A259A2" w:rsidP="00CB0A95">
      <w:pPr>
        <w:pStyle w:val="CodeExample"/>
      </w:pPr>
      <w:r w:rsidRPr="00404279">
        <w:t>type Foo2 [&lt;System.Obsolete("don't use me")&gt;] private () =</w:t>
      </w:r>
    </w:p>
    <w:p w:rsidR="00A259A2" w:rsidRDefault="00A259A2" w:rsidP="00CB0A95">
      <w:pPr>
        <w:pStyle w:val="CodeExample"/>
      </w:pPr>
      <w:r w:rsidRPr="00404279">
        <w:t xml:space="preserve">    member x.Bar() = 1</w:t>
      </w:r>
    </w:p>
    <w:p w:rsidR="006B6E21" w:rsidRDefault="00A259A2">
      <w:pPr>
        <w:keepNext/>
      </w:pPr>
      <w:r w:rsidRPr="006B52C5">
        <w:t>Custom attributes</w:t>
      </w:r>
      <w:r w:rsidR="00F54660">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F54660">
        <w:fldChar w:fldCharType="end"/>
      </w:r>
      <w:r w:rsidRPr="00F329AB">
        <w:t xml:space="preserve"> are mapped to compiled CLI metadata as follows:</w:t>
      </w:r>
    </w:p>
    <w:p w:rsidR="00A259A2" w:rsidRPr="00497D56" w:rsidRDefault="00A259A2" w:rsidP="008F04E6">
      <w:pPr>
        <w:pStyle w:val="BulletLis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rsidR="00A259A2" w:rsidRPr="00F329AB" w:rsidRDefault="00A259A2" w:rsidP="008F04E6">
      <w:pPr>
        <w:pStyle w:val="BulletList2"/>
      </w:pPr>
      <w:r w:rsidRPr="00E42689">
        <w:rPr>
          <w:rStyle w:val="CodeInline"/>
        </w:rPr>
        <w:t>get_ABC</w:t>
      </w:r>
      <w:r w:rsidRPr="00F329AB">
        <w:t xml:space="preserve"> if the union case takes no arguments</w:t>
      </w:r>
    </w:p>
    <w:p w:rsidR="00A259A2" w:rsidRPr="00F329AB" w:rsidRDefault="00A259A2" w:rsidP="008F04E6">
      <w:pPr>
        <w:pStyle w:val="BulletList2"/>
      </w:pPr>
      <w:r w:rsidRPr="00F329AB">
        <w:rPr>
          <w:rStyle w:val="CodeInline"/>
        </w:rPr>
        <w:t>ABC</w:t>
      </w:r>
      <w:r w:rsidRPr="00F329AB">
        <w:t xml:space="preserve"> otherwise</w:t>
      </w:r>
    </w:p>
    <w:p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rsidR="00A259A2" w:rsidRPr="00497D56" w:rsidRDefault="00A259A2" w:rsidP="008F04E6">
      <w:pPr>
        <w:pStyle w:val="BulletList"/>
      </w:pPr>
      <w:r w:rsidRPr="00110BB5">
        <w:t>Custom a</w:t>
      </w:r>
      <w:r w:rsidRPr="00391D69">
        <w:t>ttributes on generic parameters are not propagated</w:t>
      </w:r>
      <w:r w:rsidR="00F618DE">
        <w:t>.</w:t>
      </w:r>
    </w:p>
    <w:p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rsidR="00A259A2" w:rsidRPr="00F329AB" w:rsidRDefault="00A259A2" w:rsidP="008F04E6">
      <w:pPr>
        <w:pStyle w:val="BulletList"/>
      </w:pPr>
      <w:r w:rsidRPr="00E42689">
        <w:t>The compiled module</w:t>
      </w:r>
      <w:r w:rsidR="002B420C">
        <w:t>.</w:t>
      </w:r>
    </w:p>
    <w:p w:rsidR="00A259A2" w:rsidRPr="00F329AB" w:rsidRDefault="00A259A2" w:rsidP="008F04E6">
      <w:pPr>
        <w:pStyle w:val="BulletList"/>
      </w:pPr>
      <w:r w:rsidRPr="00F329AB">
        <w:t>The compiled assembly</w:t>
      </w:r>
      <w:r w:rsidR="002B420C">
        <w:t>.</w:t>
      </w:r>
      <w:r w:rsidRPr="00F329AB">
        <w:t xml:space="preserve"> </w:t>
      </w:r>
    </w:p>
    <w:p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rsidR="00A259A2" w:rsidRDefault="00A259A2" w:rsidP="006230F9">
      <w:pPr>
        <w:pStyle w:val="Heading3"/>
      </w:pPr>
      <w:bookmarkStart w:id="6061" w:name="_Toc269634657"/>
      <w:bookmarkStart w:id="6062" w:name="_Toc257733726"/>
      <w:bookmarkStart w:id="6063" w:name="_Toc270597621"/>
      <w:bookmarkStart w:id="6064" w:name="_Toc286309510"/>
      <w:bookmarkEnd w:id="6061"/>
      <w:r w:rsidRPr="00404279">
        <w:t>Custom Attributes and Signatures</w:t>
      </w:r>
      <w:bookmarkEnd w:id="6062"/>
      <w:bookmarkEnd w:id="6063"/>
      <w:bookmarkEnd w:id="6064"/>
    </w:p>
    <w:p w:rsidR="00A259A2" w:rsidRPr="00A259A2" w:rsidRDefault="00A259A2" w:rsidP="008F04E6">
      <w:pPr>
        <w:pStyle w:val="NormalLink"/>
      </w:pPr>
      <w:r>
        <w:t>During signature checking, custom a</w:t>
      </w:r>
      <w:r w:rsidRPr="006B52C5">
        <w:t>ttributes</w:t>
      </w:r>
      <w:r w:rsidR="00F54660">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F54660">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rsidR="006270F9" w:rsidRPr="00E42689" w:rsidRDefault="00A259A2" w:rsidP="00A259A2">
      <w:r w:rsidRPr="00E42689">
        <w:t>This means:</w:t>
      </w:r>
    </w:p>
    <w:p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rsidR="00A26F81" w:rsidRPr="00C77CDB" w:rsidRDefault="00A259A2" w:rsidP="00E104DD">
      <w:pPr>
        <w:pStyle w:val="Heading2"/>
      </w:pPr>
      <w:bookmarkStart w:id="6065" w:name="_Toc257733727"/>
      <w:bookmarkStart w:id="6066" w:name="_Toc270597622"/>
      <w:bookmarkStart w:id="6067" w:name="_Toc286309511"/>
      <w:r w:rsidRPr="00110BB5">
        <w:t>Reflected Forms of Declaration Elements</w:t>
      </w:r>
      <w:bookmarkEnd w:id="6065"/>
      <w:bookmarkEnd w:id="6066"/>
      <w:bookmarkEnd w:id="6067"/>
    </w:p>
    <w:p w:rsidR="00A259A2" w:rsidRPr="00497D56" w:rsidRDefault="00A259A2" w:rsidP="00A259A2">
      <w:r w:rsidRPr="00391D69">
        <w:t xml:space="preserve">The </w:t>
      </w:r>
      <w:r w:rsidRPr="00391D69">
        <w:rPr>
          <w:rStyle w:val="CodeInline"/>
        </w:rPr>
        <w:t>typeof</w:t>
      </w:r>
      <w:r w:rsidR="00F54660" w:rsidRPr="007D4FA0">
        <w:fldChar w:fldCharType="begin"/>
      </w:r>
      <w:r w:rsidR="00F329AB" w:rsidRPr="007D4FA0">
        <w:instrText xml:space="preserve"> XE "typeof operator" </w:instrText>
      </w:r>
      <w:r w:rsidR="00F54660" w:rsidRPr="007D4FA0">
        <w:fldChar w:fldCharType="end"/>
      </w:r>
      <w:r w:rsidRPr="00E42689">
        <w:t xml:space="preserve"> and </w:t>
      </w:r>
      <w:r w:rsidRPr="00E42689">
        <w:rPr>
          <w:rStyle w:val="CodeInline"/>
        </w:rPr>
        <w:t>typedefof</w:t>
      </w:r>
      <w:r w:rsidR="00F54660" w:rsidRPr="007D4FA0">
        <w:fldChar w:fldCharType="begin"/>
      </w:r>
      <w:r w:rsidR="00F329AB" w:rsidRPr="007D4FA0">
        <w:instrText xml:space="preserve"> XE "typedefof operator" </w:instrText>
      </w:r>
      <w:r w:rsidR="00F54660"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F54660" w:rsidRPr="007D4FA0">
        <w:fldChar w:fldCharType="begin"/>
      </w:r>
      <w:r w:rsidR="00F329AB" w:rsidRPr="007D4FA0">
        <w:instrText xml:space="preserve"> XE "System.Type objects" </w:instrText>
      </w:r>
      <w:r w:rsidR="00F54660"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F54660">
        <w:fldChar w:fldCharType="begin"/>
      </w:r>
      <w:r w:rsidR="009B7B27">
        <w:instrText xml:space="preserve"> XE "</w:instrText>
      </w:r>
      <w:r w:rsidR="009B7B27" w:rsidRPr="009B7B27">
        <w:instrText>reflected forms</w:instrText>
      </w:r>
      <w:r w:rsidR="009B7B27">
        <w:instrText xml:space="preserve">" </w:instrText>
      </w:r>
      <w:r w:rsidR="00F54660">
        <w:fldChar w:fldCharType="end"/>
      </w:r>
      <w:r w:rsidR="00F54660">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F54660">
        <w:fldChar w:fldCharType="end"/>
      </w:r>
      <w:r w:rsidR="00244198">
        <w:rPr>
          <w:lang w:eastAsia="en-GB"/>
        </w:rPr>
        <w:t>:</w:t>
      </w:r>
    </w:p>
    <w:p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rsidR="00A259A2" w:rsidRPr="00497D56" w:rsidRDefault="00A259A2" w:rsidP="008F04E6">
      <w:pPr>
        <w:pStyle w:val="BulletList"/>
      </w:pPr>
      <w:r w:rsidRPr="00110BB5">
        <w:t>Private and internal members and types are included</w:t>
      </w:r>
      <w:r w:rsidR="00244198">
        <w:t>.</w:t>
      </w:r>
    </w:p>
    <w:p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rsidR="00A259A2" w:rsidRPr="00E42689" w:rsidRDefault="00A259A2" w:rsidP="008F04E6">
      <w:pPr>
        <w:pStyle w:val="NormalLink"/>
      </w:pPr>
      <w:r w:rsidRPr="00E42689">
        <w:t>In addition</w:t>
      </w:r>
      <w:r w:rsidR="009B7B27">
        <w:t>:</w:t>
      </w:r>
    </w:p>
    <w:p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rsidR="00A259A2" w:rsidRPr="00110BB5" w:rsidRDefault="00A259A2" w:rsidP="008F04E6">
      <w:pPr>
        <w:pStyle w:val="NormalLink"/>
      </w:pPr>
      <w:r w:rsidRPr="00497D56">
        <w:t>However:</w:t>
      </w:r>
    </w:p>
    <w:p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rsidR="00A259A2" w:rsidRPr="00391D69" w:rsidRDefault="00A259A2" w:rsidP="008F04E6">
      <w:pPr>
        <w:pStyle w:val="BulletList"/>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rsidR="00972037" w:rsidRPr="006E75CF" w:rsidRDefault="006B52C5" w:rsidP="00CD645A">
      <w:pPr>
        <w:pStyle w:val="Heading1"/>
      </w:pPr>
      <w:bookmarkStart w:id="6068" w:name="_Toc257733728"/>
      <w:bookmarkStart w:id="6069" w:name="_Toc270597623"/>
      <w:bookmarkStart w:id="6070" w:name="_Ref277680686"/>
      <w:bookmarkStart w:id="6071" w:name="_Toc286309512"/>
      <w:r w:rsidRPr="00391D69">
        <w:t>Inference Procedures</w:t>
      </w:r>
      <w:bookmarkEnd w:id="5965"/>
      <w:bookmarkEnd w:id="6005"/>
      <w:bookmarkEnd w:id="6068"/>
      <w:bookmarkEnd w:id="6069"/>
      <w:bookmarkEnd w:id="6070"/>
      <w:bookmarkEnd w:id="6071"/>
    </w:p>
    <w:p w:rsidR="001066F8" w:rsidRPr="006E75CF" w:rsidRDefault="006B52C5" w:rsidP="00E104DD">
      <w:pPr>
        <w:pStyle w:val="Heading2"/>
      </w:pPr>
      <w:bookmarkStart w:id="6072" w:name="NameResolution"/>
      <w:bookmarkStart w:id="6073" w:name="_Toc207705996"/>
      <w:bookmarkStart w:id="6074" w:name="_Toc257733729"/>
      <w:bookmarkStart w:id="6075" w:name="_Toc270597624"/>
      <w:bookmarkStart w:id="6076" w:name="_Toc286309513"/>
      <w:r w:rsidRPr="00E42689">
        <w:t>Name Resolution</w:t>
      </w:r>
      <w:bookmarkEnd w:id="6072"/>
      <w:bookmarkEnd w:id="6073"/>
      <w:bookmarkEnd w:id="6074"/>
      <w:bookmarkEnd w:id="6075"/>
      <w:bookmarkEnd w:id="6076"/>
    </w:p>
    <w:p w:rsidR="009A399E" w:rsidRPr="00F329AB" w:rsidRDefault="006B52C5" w:rsidP="006230F9">
      <w:pPr>
        <w:pStyle w:val="Heading3"/>
      </w:pPr>
      <w:bookmarkStart w:id="6077" w:name="_Toc207705997"/>
      <w:bookmarkStart w:id="6078" w:name="_Ref256091614"/>
      <w:bookmarkStart w:id="6079" w:name="_Toc257733730"/>
      <w:bookmarkStart w:id="6080" w:name="_Toc270597625"/>
      <w:bookmarkStart w:id="6081" w:name="_Toc286309514"/>
      <w:r w:rsidRPr="00E42689">
        <w:t>Name</w:t>
      </w:r>
      <w:r w:rsidRPr="00F329AB">
        <w:t xml:space="preserve"> Environments</w:t>
      </w:r>
      <w:bookmarkEnd w:id="6077"/>
      <w:bookmarkEnd w:id="6078"/>
      <w:bookmarkEnd w:id="6079"/>
      <w:bookmarkEnd w:id="6080"/>
      <w:bookmarkEnd w:id="6081"/>
    </w:p>
    <w:p w:rsidR="009A399E" w:rsidRPr="00F329AB" w:rsidRDefault="006B52C5" w:rsidP="009A399E">
      <w:r w:rsidRPr="00F329AB">
        <w:t>Each point in the interpretation of an F# program is subject to an environment</w:t>
      </w:r>
      <w:r w:rsidR="00F54660">
        <w:fldChar w:fldCharType="begin"/>
      </w:r>
      <w:r w:rsidR="00C1063C">
        <w:instrText xml:space="preserve"> XE "</w:instrText>
      </w:r>
      <w:r w:rsidR="00C1063C" w:rsidRPr="00C1063C">
        <w:instrText>name environment</w:instrText>
      </w:r>
      <w:r w:rsidR="00C1063C">
        <w:instrText xml:space="preserve">" </w:instrText>
      </w:r>
      <w:r w:rsidR="00F54660">
        <w:fldChar w:fldCharType="end"/>
      </w:r>
      <w:r w:rsidR="00F54660">
        <w:fldChar w:fldCharType="begin"/>
      </w:r>
      <w:r w:rsidR="00C1063C">
        <w:instrText xml:space="preserve"> XE "</w:instrText>
      </w:r>
      <w:r w:rsidR="00C1063C" w:rsidRPr="00C1063C">
        <w:instrText>name resolution</w:instrText>
      </w:r>
      <w:r w:rsidR="00C1063C">
        <w:instrText xml:space="preserve">" </w:instrText>
      </w:r>
      <w:r w:rsidR="00F54660">
        <w:fldChar w:fldCharType="end"/>
      </w:r>
      <w:r w:rsidRPr="00F329AB">
        <w:t xml:space="preserve">. </w:t>
      </w:r>
      <w:r w:rsidR="00201AF7">
        <w:t>The environment</w:t>
      </w:r>
      <w:r w:rsidRPr="00F329AB">
        <w:t xml:space="preserve"> encompasses:</w:t>
      </w:r>
    </w:p>
    <w:p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rsidR="00A679B4" w:rsidRPr="00F329AB" w:rsidRDefault="00C1063C" w:rsidP="008F04E6">
      <w:pPr>
        <w:pStyle w:val="BulletList2"/>
      </w:pPr>
      <w:r>
        <w:t>A</w:t>
      </w:r>
      <w:r w:rsidRPr="00F329AB">
        <w:t xml:space="preserve"> </w:t>
      </w:r>
      <w:r w:rsidR="006B52C5" w:rsidRPr="00F329AB">
        <w:t>value</w:t>
      </w:r>
    </w:p>
    <w:p w:rsidR="00A679B4" w:rsidRPr="00F329AB" w:rsidRDefault="00C1063C" w:rsidP="008F04E6">
      <w:pPr>
        <w:pStyle w:val="BulletList2"/>
      </w:pPr>
      <w:r>
        <w:t>A</w:t>
      </w:r>
      <w:r w:rsidRPr="00F329AB">
        <w:t xml:space="preserve"> </w:t>
      </w:r>
      <w:r w:rsidR="006B52C5" w:rsidRPr="00F329AB">
        <w:t>union case for use when constructing data</w:t>
      </w:r>
    </w:p>
    <w:p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rsidR="00446200" w:rsidRPr="00F115D2" w:rsidRDefault="00C1063C" w:rsidP="008F04E6">
      <w:pPr>
        <w:pStyle w:val="BulletList2"/>
      </w:pPr>
      <w:r>
        <w:t xml:space="preserve">A </w:t>
      </w:r>
      <w:r w:rsidR="00446200">
        <w:t>type name for each class or struct type</w:t>
      </w:r>
    </w:p>
    <w:p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rsidR="001F7DEF" w:rsidRPr="00F115D2" w:rsidRDefault="00C1063C" w:rsidP="008F04E6">
      <w:pPr>
        <w:pStyle w:val="BulletList2"/>
      </w:pPr>
      <w:r>
        <w:t xml:space="preserve">A </w:t>
      </w:r>
      <w:r w:rsidR="001F7DEF">
        <w:t>literal definition</w:t>
      </w:r>
    </w:p>
    <w:p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rsidR="008406D3" w:rsidRPr="00110BB5" w:rsidRDefault="006B52C5" w:rsidP="008F04E6">
      <w:pPr>
        <w:pStyle w:val="BulletList2"/>
      </w:pPr>
      <w:r w:rsidRPr="00391D69">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rsidR="00972037" w:rsidRDefault="00972037" w:rsidP="008F04E6">
      <w:pPr>
        <w:pStyle w:val="Le"/>
      </w:pPr>
    </w:p>
    <w:p w:rsidR="002A180C" w:rsidRPr="00F329AB" w:rsidRDefault="006B52C5" w:rsidP="00AC5C8B">
      <w:r w:rsidRPr="00E42689">
        <w:t>The dot</w:t>
      </w:r>
      <w:r w:rsidR="00AF6CD8">
        <w:t xml:space="preserve"> </w:t>
      </w:r>
      <w:r w:rsidRPr="00E42689">
        <w:t>notation is resolved during type checking by consulting these tables.</w:t>
      </w:r>
    </w:p>
    <w:p w:rsidR="00896E12" w:rsidRPr="00F329AB" w:rsidRDefault="00896E12" w:rsidP="00896E12">
      <w:pPr>
        <w:pStyle w:val="Heading3"/>
      </w:pPr>
      <w:bookmarkStart w:id="6082" w:name="_Toc192842336"/>
      <w:bookmarkStart w:id="6083" w:name="_Toc192842753"/>
      <w:bookmarkStart w:id="6084" w:name="_Toc192843171"/>
      <w:bookmarkStart w:id="6085" w:name="_Toc192844731"/>
      <w:bookmarkStart w:id="6086" w:name="_Toc192860677"/>
      <w:bookmarkStart w:id="6087" w:name="_Ref280796284"/>
      <w:bookmarkStart w:id="6088" w:name="_Toc286309515"/>
      <w:bookmarkStart w:id="6089" w:name="_Toc207705999"/>
      <w:bookmarkStart w:id="6090" w:name="_Toc257733732"/>
      <w:bookmarkStart w:id="6091" w:name="_Toc270597627"/>
      <w:bookmarkEnd w:id="6082"/>
      <w:bookmarkEnd w:id="6083"/>
      <w:bookmarkEnd w:id="6084"/>
      <w:bookmarkEnd w:id="6085"/>
      <w:bookmarkEnd w:id="6086"/>
      <w:r w:rsidRPr="00F329AB">
        <w:t>Name Resolution in Module and Namespace Paths</w:t>
      </w:r>
      <w:bookmarkEnd w:id="6087"/>
      <w:bookmarkEnd w:id="6088"/>
    </w:p>
    <w:p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fldChar w:fldCharType="begin"/>
      </w:r>
      <w:r>
        <w:instrText xml:space="preserve"> XE "</w:instrText>
      </w:r>
      <w:r w:rsidRPr="00CF0108">
        <w:instrText>namespaces:name resolution in</w:instrText>
      </w:r>
      <w:r>
        <w:instrText xml:space="preserve">" </w:instrText>
      </w:r>
      <w:r>
        <w:fldChar w:fldCharType="end"/>
      </w:r>
      <w:r>
        <w:fldChar w:fldCharType="begin"/>
      </w:r>
      <w:r>
        <w:instrText xml:space="preserve"> XE "</w:instrText>
      </w:r>
      <w:r w:rsidRPr="006A144D">
        <w:instrText>modules:name resolution in</w:instrText>
      </w:r>
      <w:r>
        <w:instrText xml:space="preserve">" </w:instrText>
      </w:r>
      <w:r>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rsidR="006D057A" w:rsidRPr="006D057A" w:rsidRDefault="006D057A" w:rsidP="006D057A">
      <w:pPr>
        <w:pStyle w:val="List"/>
      </w:pPr>
      <w:r>
        <w:t>3.</w:t>
      </w:r>
      <w:r>
        <w:tab/>
        <w:t>Concatenate all the results.</w:t>
      </w:r>
    </w:p>
    <w:p w:rsidR="006D057A" w:rsidRDefault="006D057A" w:rsidP="006D057A">
      <w:pPr>
        <w:pStyle w:val="Le"/>
      </w:pPr>
    </w:p>
    <w:p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rsidR="00F02343" w:rsidRPr="00E42689" w:rsidRDefault="00F02343" w:rsidP="00F02343">
      <w:pPr>
        <w:pStyle w:val="Heading3"/>
      </w:pPr>
      <w:bookmarkStart w:id="6092" w:name="_Toc286309516"/>
      <w:bookmarkStart w:id="6093" w:name="OpeningModules"/>
      <w:r w:rsidRPr="00391D69">
        <w:t>Opening Modules and Namespace Declaration Groups</w:t>
      </w:r>
      <w:bookmarkEnd w:id="6092"/>
    </w:p>
    <w:bookmarkEnd w:id="6093"/>
    <w:p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fldChar w:fldCharType="begin"/>
      </w:r>
      <w:r>
        <w:instrText xml:space="preserve"> XE "</w:instrText>
      </w:r>
      <w:r w:rsidRPr="00CE5547">
        <w:instrText>name environment:adding items to</w:instrText>
      </w:r>
      <w:r>
        <w:instrText xml:space="preserve">" </w:instrText>
      </w:r>
      <w:r>
        <w:fldChar w:fldCharType="end"/>
      </w:r>
      <w:r w:rsidRPr="00F329AB">
        <w:t xml:space="preserve"> as follows:</w:t>
      </w:r>
    </w:p>
    <w:p w:rsidR="00F02343" w:rsidRPr="00F115D2" w:rsidRDefault="00F02343" w:rsidP="00F02343">
      <w:pPr>
        <w:pStyle w:val="List"/>
      </w:pPr>
      <w:r w:rsidRPr="007F1680">
        <w:t>1.</w:t>
      </w:r>
      <w:r>
        <w:tab/>
        <w:t>Add e</w:t>
      </w:r>
      <w:r w:rsidRPr="00F329AB">
        <w:t>ach exception label for each exception type definition (§</w:t>
      </w:r>
      <w:r w:rsidRPr="00C1063C">
        <w:fldChar w:fldCharType="begin"/>
      </w:r>
      <w:r w:rsidRPr="006B52C5">
        <w:instrText xml:space="preserve"> REF ExceptionDefinitions \r \h </w:instrText>
      </w:r>
      <w:r>
        <w:instrText xml:space="preserve"> \* MERGEFORMAT </w:instrText>
      </w:r>
      <w:r w:rsidRPr="00C1063C">
        <w:fldChar w:fldCharType="separate"/>
      </w:r>
      <w:r w:rsidR="00340C81">
        <w:t>8.11</w:t>
      </w:r>
      <w:r w:rsidRPr="00C1063C">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rsidR="00F02343" w:rsidRPr="00F115D2" w:rsidRDefault="00F02343" w:rsidP="00F02343">
      <w:pPr>
        <w:pStyle w:val="AlphaList2"/>
        <w:numPr>
          <w:ilvl w:val="0"/>
          <w:numId w:val="122"/>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fldChar w:fldCharType="end"/>
      </w:r>
      <w:r w:rsidRPr="00497D56">
        <w:t>.</w:t>
      </w:r>
    </w:p>
    <w:p w:rsidR="00F02343" w:rsidRPr="00110BB5" w:rsidRDefault="00F02343" w:rsidP="00F02343">
      <w:pPr>
        <w:pStyle w:val="AlphaList2"/>
      </w:pPr>
      <w:r w:rsidRPr="00391D69">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fldChar w:fldCharType="begin"/>
      </w:r>
      <w:r>
        <w:instrText xml:space="preserve"> XE "</w:instrText>
      </w:r>
      <w:r w:rsidRPr="00FE312D">
        <w:instrText>attributes:RequireQualifiedAccess</w:instrText>
      </w:r>
      <w:r>
        <w:instrText xml:space="preserve">" </w:instrText>
      </w:r>
      <w:r>
        <w:fldChar w:fldCharType="end"/>
      </w:r>
      <w:r w:rsidRPr="00110BB5">
        <w:t>.</w:t>
      </w:r>
    </w:p>
    <w:p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w:t>
      </w:r>
      <w:commentRangeStart w:id="6094"/>
      <w:commentRangeStart w:id="6095"/>
      <w:r w:rsidRPr="00E42689">
        <w:t>CLI</w:t>
      </w:r>
      <w:r>
        <w:t>-</w:t>
      </w:r>
      <w:del w:id="6096" w:author="Don Syme" w:date="2011-02-17T18:22:00Z">
        <w:r w:rsidRPr="00E42689" w:rsidDel="00902C40">
          <w:delText>mangled</w:delText>
        </w:r>
      </w:del>
      <w:ins w:id="6097" w:author="Don Syme" w:date="2011-02-17T18:22:00Z">
        <w:r w:rsidR="00902C40">
          <w:t>encoded</w:t>
        </w:r>
      </w:ins>
      <w:r w:rsidRPr="00E42689">
        <w:t xml:space="preserve"> </w:t>
      </w:r>
      <w:commentRangeEnd w:id="6094"/>
      <w:r>
        <w:rPr>
          <w:rStyle w:val="CommentReference"/>
          <w:rFonts w:eastAsiaTheme="minorHAnsi" w:cstheme="minorBidi"/>
        </w:rPr>
        <w:commentReference w:id="6094"/>
      </w:r>
      <w:commentRangeEnd w:id="6095"/>
      <w:r w:rsidR="00902C40">
        <w:rPr>
          <w:rStyle w:val="CommentReference"/>
          <w:rFonts w:eastAsiaTheme="minorHAnsi" w:cstheme="minorBidi"/>
        </w:rPr>
        <w:commentReference w:id="6095"/>
      </w:r>
      <w:r w:rsidRPr="00E42689">
        <w:t xml:space="preserve">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rsidR="00F02343" w:rsidRPr="00F115D2" w:rsidRDefault="00F02343" w:rsidP="00F02343">
      <w:pPr>
        <w:pStyle w:val="AlphaList2"/>
        <w:numPr>
          <w:ilvl w:val="0"/>
          <w:numId w:val="123"/>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391D69" w:rsidRDefault="00F02343" w:rsidP="00F02343">
      <w:pPr>
        <w:pStyle w:val="Lis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Microsoft.FSharp.Core.AutoOpen</w:t>
      </w:r>
      <w:r w:rsidRPr="00E42689">
        <w:t xml:space="preserve"> </w:t>
      </w:r>
      <w:r w:rsidRPr="00F329AB">
        <w:t>attribute.</w:t>
      </w:r>
    </w:p>
    <w:p w:rsidR="007B6939" w:rsidRPr="00391D69" w:rsidRDefault="006B52C5" w:rsidP="006230F9">
      <w:pPr>
        <w:pStyle w:val="Heading3"/>
      </w:pPr>
      <w:bookmarkStart w:id="6098" w:name="_Ref280795598"/>
      <w:bookmarkStart w:id="6099" w:name="_Toc286309517"/>
      <w:bookmarkStart w:id="6100" w:name="UnqualifiedNameResolution"/>
      <w:r w:rsidRPr="00391D69">
        <w:t xml:space="preserve">Name Resolution in </w:t>
      </w:r>
      <w:commentRangeStart w:id="6101"/>
      <w:r w:rsidRPr="00391D69">
        <w:t>Expressions</w:t>
      </w:r>
      <w:bookmarkEnd w:id="6089"/>
      <w:bookmarkEnd w:id="6090"/>
      <w:bookmarkEnd w:id="6091"/>
      <w:bookmarkEnd w:id="6098"/>
      <w:commentRangeEnd w:id="6101"/>
      <w:r w:rsidR="00E81C63">
        <w:rPr>
          <w:rStyle w:val="CommentReference"/>
          <w:rFonts w:ascii="Arial" w:eastAsiaTheme="minorHAnsi" w:hAnsi="Arial" w:cstheme="minorBidi"/>
          <w:b w:val="0"/>
          <w:bCs w:val="0"/>
          <w:color w:val="auto"/>
        </w:rPr>
        <w:commentReference w:id="6101"/>
      </w:r>
      <w:bookmarkEnd w:id="6099"/>
    </w:p>
    <w:bookmarkEnd w:id="6100"/>
    <w:p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F54660">
        <w:fldChar w:fldCharType="begin"/>
      </w:r>
      <w:r w:rsidR="00C1063C">
        <w:instrText xml:space="preserve"> XE "</w:instrText>
      </w:r>
      <w:r w:rsidR="00C1063C" w:rsidRPr="00610E4C">
        <w:instrText>expressions:name resolution in</w:instrText>
      </w:r>
      <w:r w:rsidR="00C1063C">
        <w:instrText xml:space="preserve">" </w:instrText>
      </w:r>
      <w:r w:rsidR="00F54660">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of 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rsidR="0023238B" w:rsidRDefault="00011421" w:rsidP="00A95C3B">
      <w:ins w:id="6102" w:author="pennyo" w:date="2011-02-22T10:20:00Z">
        <w:r>
          <w:t xml:space="preserve">How </w:t>
        </w:r>
      </w:ins>
      <w:r w:rsidR="0023238B" w:rsidRPr="008F04E6">
        <w:t>Name Resolution in Expressions</w:t>
      </w:r>
      <w:r w:rsidR="00A95C3B">
        <w:t xml:space="preserve"> proceeds </w:t>
      </w:r>
      <w:del w:id="6103" w:author="pennyo" w:date="2011-02-22T10:20:00Z">
        <w:r w:rsidR="00A95C3B" w:rsidDel="00011421">
          <w:delText>through the following steps</w:delText>
        </w:r>
      </w:del>
      <w:ins w:id="6104" w:author="pennyo" w:date="2011-02-22T10:20:00Z">
        <w:r>
          <w:t xml:space="preserve">depends on whether </w:t>
        </w:r>
      </w:ins>
      <w:ins w:id="6105" w:author="pennyo" w:date="2011-02-22T10:21:00Z">
        <w:r w:rsidRPr="00355E9F">
          <w:rPr>
            <w:rStyle w:val="CodeInlineItalic"/>
          </w:rPr>
          <w:t>long-ident</w:t>
        </w:r>
        <w:r w:rsidRPr="00F329AB">
          <w:t xml:space="preserve"> is a single identifier</w:t>
        </w:r>
        <w:r>
          <w:t xml:space="preserve"> or is composed of more than one identifier</w:t>
        </w:r>
      </w:ins>
      <w:del w:id="6106" w:author="pennyo" w:date="2011-02-22T10:21:00Z">
        <w:r w:rsidR="00A95C3B" w:rsidDel="00011421">
          <w:delText>:</w:delText>
        </w:r>
      </w:del>
      <w:ins w:id="6107" w:author="pennyo" w:date="2011-02-22T10:21:00Z">
        <w:r>
          <w:t>.</w:t>
        </w:r>
      </w:ins>
    </w:p>
    <w:p w:rsidR="0023238B" w:rsidRPr="00F329AB" w:rsidRDefault="0023238B">
      <w:pPr>
        <w:pPrChange w:id="6108" w:author="pennyo" w:date="2011-02-22T10:21:00Z">
          <w:pPr>
            <w:pStyle w:val="List"/>
            <w:ind w:left="0" w:firstLine="0"/>
          </w:pPr>
        </w:pPrChange>
      </w:pPr>
      <w:del w:id="6109" w:author="pennyo" w:date="2011-02-22T10:21:00Z">
        <w:r w:rsidRPr="0023238B" w:rsidDel="00011421">
          <w:delText>1.</w:delText>
        </w:r>
        <w:r w:rsidDel="00011421">
          <w:tab/>
        </w:r>
      </w:del>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rsidR="0023238B" w:rsidRPr="00497D56" w:rsidRDefault="00011421">
      <w:pPr>
        <w:pStyle w:val="List"/>
        <w:ind w:left="0" w:firstLine="0"/>
        <w:pPrChange w:id="6110" w:author="pennyo" w:date="2011-02-22T10:21:00Z">
          <w:pPr>
            <w:pStyle w:val="BulletListIndent"/>
          </w:pPr>
        </w:pPrChange>
      </w:pPr>
      <w:ins w:id="6111" w:author="pennyo" w:date="2011-02-22T10:21:00Z">
        <w:r>
          <w:t>1.</w:t>
        </w:r>
        <w:r>
          <w:tab/>
        </w:r>
      </w:ins>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rsidR="0023238B" w:rsidRPr="00391D69" w:rsidRDefault="00011421">
      <w:pPr>
        <w:pStyle w:val="List"/>
        <w:pPrChange w:id="6112" w:author="pennyo" w:date="2011-02-22T10:21:00Z">
          <w:pPr>
            <w:pStyle w:val="BulletListIndent"/>
          </w:pPr>
        </w:pPrChange>
      </w:pPr>
      <w:ins w:id="6113" w:author="pennyo" w:date="2011-02-22T10:21:00Z">
        <w:r>
          <w:t>2.</w:t>
        </w:r>
        <w:r>
          <w:tab/>
        </w:r>
      </w:ins>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rsidR="00A95C3B" w:rsidRDefault="00011421">
      <w:pPr>
        <w:pStyle w:val="List"/>
        <w:pPrChange w:id="6114" w:author="pennyo" w:date="2011-02-22T10:21:00Z">
          <w:pPr>
            <w:pStyle w:val="BulletListIndent"/>
          </w:pPr>
        </w:pPrChange>
      </w:pPr>
      <w:ins w:id="6115" w:author="pennyo" w:date="2011-02-22T10:21:00Z">
        <w:r>
          <w:t>3.</w:t>
        </w:r>
        <w:r>
          <w:tab/>
        </w:r>
      </w:ins>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rsidR="008F04E6" w:rsidRDefault="00A95C3B">
      <w:pPr>
        <w:rPr>
          <w:rStyle w:val="Italic"/>
          <w:i w:val="0"/>
        </w:rPr>
        <w:pPrChange w:id="6116" w:author="pennyo" w:date="2011-02-22T10:22:00Z">
          <w:pPr>
            <w:pStyle w:val="List"/>
          </w:pPr>
        </w:pPrChange>
      </w:pPr>
      <w:del w:id="6117" w:author="pennyo" w:date="2011-02-22T10:22:00Z">
        <w:r w:rsidDel="00011421">
          <w:delText>2.</w:delText>
        </w:r>
        <w:r w:rsidDel="00011421">
          <w:tab/>
        </w:r>
      </w:del>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rsidR="008F04E6" w:rsidRPr="00391D69" w:rsidRDefault="00011421">
      <w:pPr>
        <w:pStyle w:val="List"/>
        <w:pPrChange w:id="6118" w:author="pennyo" w:date="2011-02-22T10:22:00Z">
          <w:pPr>
            <w:pStyle w:val="BulletListIndent"/>
          </w:pPr>
        </w:pPrChange>
      </w:pPr>
      <w:ins w:id="6119" w:author="pennyo" w:date="2011-02-22T10:22:00Z">
        <w:r>
          <w:t>1.</w:t>
        </w:r>
        <w:r>
          <w:tab/>
        </w:r>
      </w:ins>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w:t>
      </w:r>
      <w:del w:id="6120" w:author="pennyo" w:date="2011-02-22T10:22:00Z">
        <w:r w:rsidR="008F04E6" w:rsidRPr="00497D56" w:rsidDel="00011421">
          <w:delText xml:space="preserve">then </w:delText>
        </w:r>
      </w:del>
      <w:r w:rsidR="008F04E6" w:rsidRPr="00497D56">
        <w:t xml:space="preserve">return the result, with </w:t>
      </w:r>
      <w:r w:rsidR="008F04E6" w:rsidRPr="00355E9F">
        <w:rPr>
          <w:rStyle w:val="CodeInlineItalic"/>
        </w:rPr>
        <w:t>rest</w:t>
      </w:r>
      <w:r w:rsidR="008F04E6" w:rsidRPr="00110BB5">
        <w:t xml:space="preserve"> as the residue. </w:t>
      </w:r>
    </w:p>
    <w:p w:rsidR="008F04E6" w:rsidRPr="00E42689" w:rsidRDefault="00011421">
      <w:pPr>
        <w:pStyle w:val="List"/>
        <w:pPrChange w:id="6121" w:author="pennyo" w:date="2011-02-22T10:23:00Z">
          <w:pPr>
            <w:pStyle w:val="BulletListIndent"/>
          </w:pPr>
        </w:pPrChange>
      </w:pPr>
      <w:ins w:id="6122" w:author="pennyo" w:date="2011-02-22T10:23:00Z">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ins>
      <w:del w:id="6123" w:author="pennyo" w:date="2011-02-22T10:23:00Z">
        <w:r w:rsidR="008F04E6" w:rsidRPr="00391D69" w:rsidDel="00011421">
          <w:delText>Otherwise, consider the following</w:delText>
        </w:r>
      </w:del>
      <w:r w:rsidR="008F04E6" w:rsidRPr="00391D69">
        <w:t xml:space="preserve"> backtracking search</w:t>
      </w:r>
      <w:ins w:id="6124" w:author="pennyo" w:date="2011-02-22T10:23:00Z">
        <w:r>
          <w:t xml:space="preserve"> as follows</w:t>
        </w:r>
      </w:ins>
      <w:r w:rsidR="008F04E6" w:rsidRPr="00391D69">
        <w:t>:</w:t>
      </w:r>
    </w:p>
    <w:p w:rsidR="008F04E6" w:rsidRPr="00497D56" w:rsidRDefault="008F04E6">
      <w:pPr>
        <w:pStyle w:val="AlphaList2"/>
        <w:numPr>
          <w:ilvl w:val="0"/>
          <w:numId w:val="126"/>
        </w:numPr>
        <w:pPrChange w:id="6125" w:author="pennyo" w:date="2011-02-22T10:24:00Z">
          <w:pPr>
            <w:pStyle w:val="bulletlist20"/>
          </w:pPr>
        </w:pPrChange>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rsidR="008F04E6" w:rsidRPr="00E42689" w:rsidRDefault="008F04E6">
      <w:pPr>
        <w:pStyle w:val="AlphaList2"/>
        <w:pPrChange w:id="6126" w:author="pennyo" w:date="2011-02-22T10:24:00Z">
          <w:pPr>
            <w:pStyle w:val="bulletlist20"/>
          </w:pPr>
        </w:pPrChange>
      </w:pPr>
      <w:r w:rsidRPr="00110BB5">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rsidR="008F04E6" w:rsidRPr="00110BB5" w:rsidRDefault="008F04E6">
      <w:pPr>
        <w:pStyle w:val="AlphaList2"/>
        <w:pPrChange w:id="6127" w:author="pennyo" w:date="2011-02-22T10:24:00Z">
          <w:pPr>
            <w:pStyle w:val="bulletlist20"/>
          </w:pPr>
        </w:pPrChange>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rsidR="008F04E6" w:rsidRPr="00497D56" w:rsidRDefault="008F04E6">
      <w:pPr>
        <w:pStyle w:val="Numberedlist3parens"/>
        <w:numPr>
          <w:ilvl w:val="0"/>
          <w:numId w:val="129"/>
        </w:numPr>
        <w:pPrChange w:id="6128" w:author="pennyo" w:date="2011-02-22T11:05:00Z">
          <w:pPr>
            <w:pStyle w:val="bulletlist3"/>
          </w:pPr>
        </w:pPrChange>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rsidR="008F04E6" w:rsidRPr="00497D56" w:rsidRDefault="008F04E6">
      <w:pPr>
        <w:pStyle w:val="Numberedlist3parens"/>
        <w:numPr>
          <w:ilvl w:val="0"/>
          <w:numId w:val="129"/>
        </w:numPr>
        <w:pPrChange w:id="6129" w:author="pennyo" w:date="2011-02-22T11:05:00Z">
          <w:pPr>
            <w:pStyle w:val="bulletlist3"/>
          </w:pPr>
        </w:pPrChange>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rsidR="008F04E6" w:rsidRPr="00497D56" w:rsidRDefault="008F04E6">
      <w:pPr>
        <w:pStyle w:val="Numberedlist3parens"/>
        <w:numPr>
          <w:ilvl w:val="0"/>
          <w:numId w:val="129"/>
        </w:numPr>
        <w:pPrChange w:id="6130" w:author="pennyo" w:date="2011-02-22T11:05:00Z">
          <w:pPr>
            <w:pStyle w:val="bulletlist3"/>
          </w:pPr>
        </w:pPrChange>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rsidR="008F04E6" w:rsidRPr="00E42689" w:rsidRDefault="008F04E6">
      <w:pPr>
        <w:pStyle w:val="Numberedlist3parens"/>
        <w:numPr>
          <w:ilvl w:val="0"/>
          <w:numId w:val="129"/>
        </w:numPr>
        <w:pPrChange w:id="6131" w:author="pennyo" w:date="2011-02-22T11:05:00Z">
          <w:pPr>
            <w:pStyle w:val="bulletlist3"/>
          </w:pPr>
        </w:pPrChange>
      </w:pPr>
      <w:r w:rsidRPr="00110BB5">
        <w:t xml:space="preserve">A type in </w:t>
      </w:r>
      <w:r w:rsidRPr="00355E9F">
        <w:rPr>
          <w:rStyle w:val="CodeInlineItalic"/>
        </w:rPr>
        <w:t>F</w:t>
      </w:r>
      <w:r w:rsidRPr="00391D69">
        <w:t>. If</w:t>
      </w:r>
      <w:r w:rsidRPr="00E42689">
        <w:t xml:space="preserve"> </w:t>
      </w:r>
      <w:r w:rsidRPr="00355E9F">
        <w:rPr>
          <w:rStyle w:val="CodeInlineItalic"/>
        </w:rPr>
        <w:t>rest</w:t>
      </w:r>
      <w:r w:rsidRPr="00E42689">
        <w:t xml:space="preserve"> is empty</w:t>
      </w:r>
      <w:r>
        <w:t>,</w:t>
      </w:r>
      <w:r w:rsidRPr="00497D56">
        <w:t xml:space="preserve"> then return this type</w:t>
      </w:r>
      <w:ins w:id="6132" w:author="pennyo" w:date="2011-02-22T11:06:00Z">
        <w:r w:rsidR="006244AA">
          <w:t>;</w:t>
        </w:r>
      </w:ins>
      <w:del w:id="6133" w:author="pennyo" w:date="2011-02-22T11:06:00Z">
        <w:r w:rsidRPr="00497D56" w:rsidDel="006244AA">
          <w:delText>,</w:delText>
        </w:r>
      </w:del>
      <w:r w:rsidRPr="00497D56">
        <w:t xml:space="preserve"> </w:t>
      </w:r>
      <w:del w:id="6134" w:author="pennyo" w:date="2011-02-22T11:06:00Z">
        <w:r w:rsidRPr="00497D56" w:rsidDel="006244AA">
          <w:delText>otherwise</w:delText>
        </w:r>
      </w:del>
      <w:ins w:id="6135" w:author="pennyo" w:date="2011-02-22T11:06:00Z">
        <w:r w:rsidR="006244AA">
          <w:t>if not,</w:t>
        </w:r>
      </w:ins>
      <w:r w:rsidRPr="00497D56">
        <w:t xml:space="preserve"> resolve using </w:t>
      </w:r>
      <w:r w:rsidRPr="00EB3490">
        <w:rPr>
          <w:rStyle w:val="Italic"/>
        </w:rPr>
        <w:t>Name Resolution for Members</w:t>
      </w:r>
      <w:r w:rsidRPr="00391D69">
        <w:t>.</w:t>
      </w:r>
    </w:p>
    <w:p w:rsidR="008F04E6" w:rsidRPr="00F329AB" w:rsidRDefault="008F04E6">
      <w:pPr>
        <w:pStyle w:val="Numberedlist3parens"/>
        <w:numPr>
          <w:ilvl w:val="0"/>
          <w:numId w:val="129"/>
        </w:numPr>
        <w:pPrChange w:id="6136" w:author="pennyo" w:date="2011-02-22T11:05:00Z">
          <w:pPr>
            <w:pStyle w:val="bulletlist3"/>
          </w:pPr>
        </w:pPrChange>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rsidR="008F04E6" w:rsidRPr="00F329AB" w:rsidRDefault="00F17042">
      <w:pPr>
        <w:pStyle w:val="List"/>
        <w:pPrChange w:id="6137" w:author="pennyo" w:date="2011-02-22T11:14:00Z">
          <w:pPr>
            <w:pStyle w:val="BulletListIndent"/>
          </w:pPr>
        </w:pPrChange>
      </w:pPr>
      <w:ins w:id="6138" w:author="pennyo" w:date="2011-02-22T11:14:00Z">
        <w:r>
          <w:t>3.</w:t>
        </w:r>
        <w:r>
          <w:tab/>
        </w:r>
      </w:ins>
      <w:del w:id="6139" w:author="pennyo" w:date="2011-02-22T11:00:00Z">
        <w:r w:rsidR="008F04E6" w:rsidRPr="00F329AB" w:rsidDel="006244AA">
          <w:delText>Otherwise</w:delText>
        </w:r>
      </w:del>
      <w:ins w:id="6140" w:author="pennyo" w:date="2011-02-22T11:00:00Z">
        <w:r w:rsidR="006244AA">
          <w:t>If step</w:t>
        </w:r>
      </w:ins>
      <w:ins w:id="6141" w:author="pennyo" w:date="2011-02-22T11:14:00Z">
        <w:r>
          <w:t>s 1 and 2 do</w:t>
        </w:r>
      </w:ins>
      <w:ins w:id="6142" w:author="pennyo" w:date="2011-02-22T11:00:00Z">
        <w:r w:rsidR="006244AA">
          <w:t xml:space="preserve"> not resolve </w:t>
        </w:r>
      </w:ins>
      <w:ins w:id="6143" w:author="pennyo" w:date="2011-02-22T11:18:00Z">
        <w:r w:rsidRPr="00355E9F">
          <w:rPr>
            <w:rStyle w:val="CodeInlineItalic"/>
          </w:rPr>
          <w:t>long-ident</w:t>
        </w:r>
      </w:ins>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ins w:id="6144" w:author="pennyo" w:date="2011-02-22T11:01:00Z">
        <w:r w:rsidR="006244AA">
          <w:t>.</w:t>
        </w:r>
      </w:ins>
      <w:ins w:id="6145" w:author="pennyo" w:date="2011-02-22T11:10:00Z">
        <w:r w:rsidR="005E0F76">
          <w:t xml:space="preserve"> </w:t>
        </w:r>
      </w:ins>
      <w:del w:id="6146" w:author="pennyo" w:date="2011-02-22T11:01:00Z">
        <w:r w:rsidR="008F04E6" w:rsidRPr="00F329AB" w:rsidDel="006244AA">
          <w:delText>:</w:delText>
        </w:r>
      </w:del>
    </w:p>
    <w:p w:rsidR="008F04E6" w:rsidRPr="00391D69" w:rsidRDefault="008F04E6">
      <w:pPr>
        <w:pStyle w:val="AlphaList2"/>
        <w:numPr>
          <w:ilvl w:val="0"/>
          <w:numId w:val="131"/>
        </w:numPr>
        <w:pPrChange w:id="6147" w:author="pennyo" w:date="2011-02-22T11:15:00Z">
          <w:pPr>
            <w:pStyle w:val="bulletlist20"/>
          </w:pPr>
        </w:pPrChange>
      </w:pPr>
      <w:commentRangeStart w:id="6148"/>
      <w:r w:rsidRPr="00F329AB">
        <w:t xml:space="preserve">If a generic arity </w:t>
      </w:r>
      <w:ins w:id="6149" w:author="pennyo" w:date="2011-02-22T11:00:00Z">
        <w:r w:rsidR="006244AA">
          <w:t xml:space="preserve">that </w:t>
        </w:r>
      </w:ins>
      <w:r w:rsidRPr="00F329AB">
        <w:t>match</w:t>
      </w:r>
      <w:del w:id="6150" w:author="pennyo" w:date="2011-02-22T11:00:00Z">
        <w:r w:rsidRPr="00F329AB" w:rsidDel="006244AA">
          <w:delText>ing</w:delText>
        </w:r>
      </w:del>
      <w:ins w:id="6151" w:author="pennyo" w:date="2011-02-22T11:00:00Z">
        <w:r w:rsidR="006244AA">
          <w:t>es</w:t>
        </w:r>
      </w:ins>
      <w:r w:rsidRPr="00F329AB">
        <w:t xml:space="preserve"> </w:t>
      </w:r>
      <w:r w:rsidRPr="00355E9F">
        <w:rPr>
          <w:rStyle w:val="CodeInlineItalic"/>
        </w:rPr>
        <w:t>n</w:t>
      </w:r>
      <w:r w:rsidRPr="006B52C5">
        <w:t xml:space="preserve"> is available</w:t>
      </w:r>
      <w:commentRangeEnd w:id="6148"/>
      <w:r w:rsidR="006244AA">
        <w:rPr>
          <w:rStyle w:val="CommentReference"/>
        </w:rPr>
        <w:commentReference w:id="6148"/>
      </w:r>
      <w:r>
        <w:t>,</w:t>
      </w:r>
      <w:r w:rsidRPr="00497D56">
        <w:t xml:space="preserve"> </w:t>
      </w:r>
      <w:del w:id="6152" w:author="pennyo" w:date="2011-02-22T11:00:00Z">
        <w:r w:rsidRPr="00497D56" w:rsidDel="006244AA">
          <w:delText xml:space="preserve">then </w:delText>
        </w:r>
      </w:del>
      <w:del w:id="6153" w:author="pennyo" w:date="2011-02-22T11:19:00Z">
        <w:r w:rsidRPr="00497D56" w:rsidDel="00F17042">
          <w:delText xml:space="preserve">simply </w:delText>
        </w:r>
      </w:del>
      <w:r w:rsidRPr="006B52C5">
        <w:t>look</w:t>
      </w:r>
      <w:r>
        <w:t xml:space="preserve"> </w:t>
      </w:r>
      <w:del w:id="6154" w:author="pennyo" w:date="2011-02-22T11:19:00Z">
        <w:r w:rsidRPr="006B52C5" w:rsidDel="00F17042">
          <w:delText>up</w:delText>
        </w:r>
        <w:r w:rsidRPr="00497D56" w:rsidDel="00F17042">
          <w:delText xml:space="preserve"> any</w:delText>
        </w:r>
      </w:del>
      <w:ins w:id="6155" w:author="pennyo" w:date="2011-02-22T11:19:00Z">
        <w:r w:rsidR="00F17042">
          <w:t>for a</w:t>
        </w:r>
      </w:ins>
      <w:r w:rsidRPr="00497D56">
        <w:t xml:space="preserve"> type </w:t>
      </w:r>
      <w:ins w:id="6156" w:author="pennyo" w:date="2011-02-22T11:00:00Z">
        <w:r w:rsidR="006244AA">
          <w:t xml:space="preserve">that </w:t>
        </w:r>
      </w:ins>
      <w:del w:id="6157" w:author="pennyo" w:date="2011-02-22T11:00:00Z">
        <w:r w:rsidRPr="00497D56" w:rsidDel="006244AA">
          <w:delText xml:space="preserve">matching </w:delText>
        </w:r>
      </w:del>
      <w:ins w:id="6158" w:author="pennyo" w:date="2011-02-22T11:00:00Z">
        <w:r w:rsidR="006244AA" w:rsidRPr="00497D56">
          <w:t>match</w:t>
        </w:r>
        <w:r w:rsidR="006244AA">
          <w:t>es</w:t>
        </w:r>
        <w:r w:rsidR="006244AA" w:rsidRPr="00497D56">
          <w:t xml:space="preserve"> </w:t>
        </w:r>
      </w:ins>
      <w:r w:rsidRPr="00355E9F">
        <w:rPr>
          <w:rStyle w:val="CodeInlineItalic"/>
        </w:rPr>
        <w:t>ident</w:t>
      </w:r>
      <w:r w:rsidRPr="00110BB5">
        <w:t xml:space="preserve"> and </w:t>
      </w:r>
      <w:r w:rsidRPr="00355E9F">
        <w:rPr>
          <w:rStyle w:val="CodeInlineItalic"/>
        </w:rPr>
        <w:t>n</w:t>
      </w:r>
      <w:r w:rsidRPr="00391D69">
        <w:t>.</w:t>
      </w:r>
    </w:p>
    <w:p w:rsidR="008F04E6" w:rsidRPr="00F329AB" w:rsidRDefault="008F04E6">
      <w:pPr>
        <w:pStyle w:val="AlphaList2"/>
        <w:pPrChange w:id="6159" w:author="pennyo" w:date="2011-02-22T11:15:00Z">
          <w:pPr>
            <w:pStyle w:val="bulletlist20"/>
          </w:pPr>
        </w:pPrChange>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del w:id="6160" w:author="pennyo" w:date="2011-02-22T11:08:00Z">
        <w:r w:rsidRPr="00F329AB" w:rsidDel="006244AA">
          <w:delText>non-</w:delText>
        </w:r>
      </w:del>
      <w:ins w:id="6161" w:author="pennyo" w:date="2011-02-22T11:08:00Z">
        <w:r w:rsidR="006244AA">
          <w:t xml:space="preserve">not </w:t>
        </w:r>
      </w:ins>
      <w:r w:rsidRPr="00F329AB">
        <w:t>empty</w:t>
      </w:r>
      <w:del w:id="6162" w:author="pennyo" w:date="2011-02-22T11:02:00Z">
        <w:r w:rsidRPr="00F329AB" w:rsidDel="006244AA">
          <w:delText>, then</w:delText>
        </w:r>
      </w:del>
      <w:r>
        <w:t>:</w:t>
      </w:r>
    </w:p>
    <w:p w:rsidR="008F04E6" w:rsidRPr="00110BB5" w:rsidRDefault="008F04E6">
      <w:pPr>
        <w:pStyle w:val="Numberedlist3parens"/>
        <w:numPr>
          <w:ilvl w:val="0"/>
          <w:numId w:val="130"/>
        </w:numPr>
        <w:pPrChange w:id="6163" w:author="pennyo" w:date="2011-02-22T11:05:00Z">
          <w:pPr>
            <w:pStyle w:val="bulletlist3"/>
          </w:pPr>
        </w:pPrChange>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del w:id="6164" w:author="pennyo" w:date="2011-02-22T11:06:00Z">
        <w:r w:rsidRPr="00110BB5" w:rsidDel="006244AA">
          <w:delText xml:space="preserve">without </w:delText>
        </w:r>
      </w:del>
      <w:ins w:id="6165" w:author="pennyo" w:date="2011-02-22T11:06:00Z">
        <w:r w:rsidR="006244AA">
          <w:t>that does not have</w:t>
        </w:r>
        <w:r w:rsidR="006244AA" w:rsidRPr="00110BB5">
          <w:t xml:space="preserve"> </w:t>
        </w:r>
      </w:ins>
      <w:r w:rsidRPr="00110BB5">
        <w:t xml:space="preserve">generic arguments, </w:t>
      </w:r>
      <w:del w:id="6166" w:author="pennyo" w:date="2011-02-22T11:07:00Z">
        <w:r w:rsidRPr="00110BB5" w:rsidDel="006244AA">
          <w:delText xml:space="preserve">then </w:delText>
        </w:r>
      </w:del>
      <w:r w:rsidRPr="00110BB5">
        <w:t>resolve to this type</w:t>
      </w:r>
      <w:r>
        <w:t>.</w:t>
      </w:r>
    </w:p>
    <w:p w:rsidR="008F04E6" w:rsidRPr="00110BB5" w:rsidRDefault="008F04E6">
      <w:pPr>
        <w:pStyle w:val="Numberedlist3parens"/>
        <w:numPr>
          <w:ilvl w:val="0"/>
          <w:numId w:val="130"/>
        </w:numPr>
        <w:pPrChange w:id="6167" w:author="pennyo" w:date="2011-02-22T11:05:00Z">
          <w:pPr>
            <w:pStyle w:val="bulletlist3"/>
          </w:pPr>
        </w:pPrChange>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del w:id="6168" w:author="pennyo" w:date="2011-02-22T11:09:00Z">
        <w:r w:rsidRPr="00497D56" w:rsidDel="005E0F76">
          <w:delText xml:space="preserve">with </w:delText>
        </w:r>
      </w:del>
      <w:ins w:id="6169" w:author="pennyo" w:date="2011-02-22T11:09:00Z">
        <w:r w:rsidR="005E0F76">
          <w:t>that has</w:t>
        </w:r>
        <w:r w:rsidR="005E0F76" w:rsidRPr="00497D56">
          <w:t xml:space="preserve"> </w:t>
        </w:r>
      </w:ins>
      <w:r w:rsidRPr="00497D56">
        <w:t xml:space="preserve">generic arguments, </w:t>
      </w:r>
      <w:del w:id="6170" w:author="pennyo" w:date="2011-02-22T11:09:00Z">
        <w:r w:rsidRPr="00497D56" w:rsidDel="005E0F76">
          <w:delText xml:space="preserve">then </w:delText>
        </w:r>
      </w:del>
      <w:r w:rsidRPr="00497D56">
        <w:t>resolve to this type. However</w:t>
      </w:r>
      <w:commentRangeStart w:id="6171"/>
      <w:r w:rsidRPr="00497D56">
        <w:t xml:space="preserve">, if the overall result of the </w:t>
      </w:r>
      <w:r w:rsidRPr="00EB3490">
        <w:rPr>
          <w:rStyle w:val="Italic"/>
        </w:rPr>
        <w:t>Name Resolution in Expressions</w:t>
      </w:r>
      <w:r w:rsidRPr="00110BB5">
        <w:t xml:space="preserve"> </w:t>
      </w:r>
      <w:r w:rsidRPr="00391D69">
        <w:t xml:space="preserve">operation is an item </w:t>
      </w:r>
      <w:commentRangeEnd w:id="6171"/>
      <w:r w:rsidR="005E0F76">
        <w:rPr>
          <w:rStyle w:val="CommentReference"/>
          <w:rFonts w:eastAsiaTheme="minorHAnsi" w:cstheme="minorBidi"/>
        </w:rPr>
        <w:commentReference w:id="6171"/>
      </w:r>
      <w:r>
        <w:t>and</w:t>
      </w:r>
      <w:r w:rsidRPr="006B52C5">
        <w:t xml:space="preserve"> </w:t>
      </w:r>
      <w:r w:rsidRPr="00497D56">
        <w:t>the generic arguments do not appear in either the return or argument types of the item</w:t>
      </w:r>
      <w:r>
        <w:t>,</w:t>
      </w:r>
      <w:r w:rsidRPr="00497D56">
        <w:t xml:space="preserve"> </w:t>
      </w:r>
      <w:del w:id="6172" w:author="pennyo" w:date="2011-02-22T11:10:00Z">
        <w:r w:rsidRPr="00497D56" w:rsidDel="005E0F76">
          <w:delText xml:space="preserve">then </w:delText>
        </w:r>
        <w:r w:rsidDel="005E0F76">
          <w:delText>give</w:delText>
        </w:r>
      </w:del>
      <w:ins w:id="6173" w:author="pennyo" w:date="2011-02-22T11:10:00Z">
        <w:r w:rsidR="005E0F76">
          <w:t>warn</w:t>
        </w:r>
      </w:ins>
      <w:del w:id="6174" w:author="pennyo" w:date="2011-02-22T11:10:00Z">
        <w:r w:rsidDel="005E0F76">
          <w:delText xml:space="preserve"> a warning</w:delText>
        </w:r>
      </w:del>
      <w:r w:rsidRPr="00497D56">
        <w:t xml:space="preserve"> that the generic arguments cannot be inferred from the type of the item.</w:t>
      </w:r>
    </w:p>
    <w:p w:rsidR="008F04E6" w:rsidRPr="00497D56" w:rsidRDefault="008F04E6">
      <w:pPr>
        <w:pStyle w:val="Numberedlist3parens"/>
        <w:numPr>
          <w:ilvl w:val="0"/>
          <w:numId w:val="130"/>
        </w:numPr>
        <w:pPrChange w:id="6175" w:author="pennyo" w:date="2011-02-22T11:05:00Z">
          <w:pPr>
            <w:pStyle w:val="bulletlist3"/>
          </w:pPr>
        </w:pPrChange>
      </w:pPr>
      <w:del w:id="6176" w:author="pennyo" w:date="2011-02-22T11:10:00Z">
        <w:r w:rsidRPr="00110BB5" w:rsidDel="005E0F76">
          <w:delText>Otherwise</w:delText>
        </w:r>
      </w:del>
      <w:ins w:id="6177" w:author="pennyo" w:date="2011-02-22T11:10:00Z">
        <w:r w:rsidR="005E0F76">
          <w:t>If neither of the preceding steps resolves the type</w:t>
        </w:r>
      </w:ins>
      <w:r>
        <w:t>,</w:t>
      </w:r>
      <w:r w:rsidRPr="00497D56">
        <w:t xml:space="preserve"> </w:t>
      </w:r>
      <w:r>
        <w:t>give an error.</w:t>
      </w:r>
    </w:p>
    <w:p w:rsidR="008F04E6" w:rsidRPr="00E42689" w:rsidRDefault="008F04E6">
      <w:pPr>
        <w:pStyle w:val="AlphaList2"/>
        <w:pPrChange w:id="6178" w:author="pennyo" w:date="2011-02-22T11:17:00Z">
          <w:pPr>
            <w:pStyle w:val="Left36pt"/>
          </w:pPr>
        </w:pPrChange>
      </w:pPr>
      <w:r w:rsidRPr="00110BB5">
        <w:t xml:space="preserve">If </w:t>
      </w:r>
      <w:r w:rsidRPr="00355E9F">
        <w:rPr>
          <w:rStyle w:val="CodeInlineItalic"/>
        </w:rPr>
        <w:t>rest</w:t>
      </w:r>
      <w:r w:rsidRPr="00391D69">
        <w:t xml:space="preserve"> is empty</w:t>
      </w:r>
      <w:ins w:id="6179" w:author="pennyo" w:date="2011-02-22T11:11:00Z">
        <w:r w:rsidR="005E0F76">
          <w:t xml:space="preserve">, </w:t>
        </w:r>
      </w:ins>
      <w:del w:id="6180" w:author="pennyo" w:date="2011-02-22T11:11:00Z">
        <w:r w:rsidRPr="00391D69" w:rsidDel="005E0F76">
          <w:delText xml:space="preserve"> then </w:delText>
        </w:r>
      </w:del>
      <w:r w:rsidRPr="00391D69">
        <w:t xml:space="preserve">return </w:t>
      </w:r>
      <w:del w:id="6181" w:author="pennyo" w:date="2011-02-22T11:11:00Z">
        <w:r w:rsidRPr="00391D69" w:rsidDel="005E0F76">
          <w:delText xml:space="preserve">this </w:delText>
        </w:r>
      </w:del>
      <w:ins w:id="6182" w:author="pennyo" w:date="2011-02-22T11:11:00Z">
        <w:r w:rsidR="005E0F76">
          <w:t>the</w:t>
        </w:r>
        <w:r w:rsidR="005E0F76" w:rsidRPr="00391D69">
          <w:t xml:space="preserve"> </w:t>
        </w:r>
      </w:ins>
      <w:r w:rsidRPr="00391D69">
        <w:t xml:space="preserve">type, otherwise resolve using </w:t>
      </w:r>
      <w:r w:rsidRPr="00A11755">
        <w:rPr>
          <w:rStyle w:val="Italic"/>
        </w:rPr>
        <w:t>Name Resolution for Members</w:t>
      </w:r>
      <w:r w:rsidRPr="00E42689">
        <w:t>.</w:t>
      </w:r>
    </w:p>
    <w:p w:rsidR="008F04E6" w:rsidRPr="00AD29D5" w:rsidRDefault="00F17042">
      <w:pPr>
        <w:pStyle w:val="List"/>
        <w:pPrChange w:id="6183" w:author="pennyo" w:date="2011-02-22T11:17:00Z">
          <w:pPr>
            <w:pStyle w:val="BulletListIndent"/>
          </w:pPr>
        </w:pPrChange>
      </w:pPr>
      <w:ins w:id="6184" w:author="pennyo" w:date="2011-02-22T11:17:00Z">
        <w:r>
          <w:t>4.</w:t>
        </w:r>
        <w:r>
          <w:tab/>
        </w:r>
      </w:ins>
      <w:del w:id="6185" w:author="pennyo" w:date="2011-02-22T11:17:00Z">
        <w:r w:rsidR="008F04E6" w:rsidRPr="00F329AB" w:rsidDel="00F17042">
          <w:delText>Otherwise</w:delText>
        </w:r>
      </w:del>
      <w:ins w:id="6186" w:author="pennyo" w:date="2011-02-22T11:17:00Z">
        <w:r>
          <w:t xml:space="preserve">If steps 1-3 do not resolve </w:t>
        </w:r>
      </w:ins>
      <w:ins w:id="6187" w:author="pennyo" w:date="2011-02-22T11:19:00Z">
        <w:r w:rsidRPr="00355E9F">
          <w:rPr>
            <w:rStyle w:val="CodeInlineItalic"/>
          </w:rPr>
          <w:t>long-ident</w:t>
        </w:r>
      </w:ins>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rsidR="008F04E6" w:rsidRPr="00110BB5" w:rsidRDefault="00F17042">
      <w:pPr>
        <w:pStyle w:val="List"/>
        <w:pPrChange w:id="6188" w:author="pennyo" w:date="2011-02-22T11:17:00Z">
          <w:pPr>
            <w:pStyle w:val="BulletListIndent"/>
          </w:pPr>
        </w:pPrChange>
      </w:pPr>
      <w:ins w:id="6189" w:author="pennyo" w:date="2011-02-22T11:17:00Z">
        <w:r>
          <w:t>5.</w:t>
        </w:r>
        <w:r>
          <w:tab/>
        </w:r>
      </w:ins>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ins w:id="6190" w:author="pennyo" w:date="2011-02-22T11:20:00Z">
        <w:r w:rsidR="000E5CFC">
          <w:t>,</w:t>
        </w:r>
      </w:ins>
      <w:del w:id="6191" w:author="pennyo" w:date="2011-02-22T11:20:00Z">
        <w:r w:rsidR="008F04E6" w:rsidRPr="00110BB5" w:rsidDel="000E5CFC">
          <w:delText xml:space="preserve"> then</w:delText>
        </w:r>
      </w:del>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rsidR="008F04E6" w:rsidRPr="00497D56" w:rsidRDefault="00F17042">
      <w:pPr>
        <w:pStyle w:val="List"/>
        <w:pPrChange w:id="6192" w:author="pennyo" w:date="2011-02-22T11:17:00Z">
          <w:pPr>
            <w:pStyle w:val="BulletListIndent"/>
          </w:pPr>
        </w:pPrChange>
      </w:pPr>
      <w:ins w:id="6193" w:author="pennyo" w:date="2011-02-22T11:17:00Z">
        <w:r>
          <w:t>6.</w:t>
        </w:r>
        <w:r>
          <w:tab/>
        </w:r>
      </w:ins>
      <w:r w:rsidR="008F04E6" w:rsidRPr="00391D69">
        <w:t>Otherwise</w:t>
      </w:r>
      <w:r w:rsidR="008F04E6">
        <w:t>,</w:t>
      </w:r>
      <w:r w:rsidR="008F04E6" w:rsidRPr="00391D69">
        <w:t xml:space="preserve"> fail</w:t>
      </w:r>
      <w:r w:rsidR="008F04E6">
        <w:t>.</w:t>
      </w:r>
    </w:p>
    <w:p w:rsidR="00161AB6" w:rsidRPr="00A95C3B" w:rsidRDefault="00161AB6">
      <w:pPr>
        <w:pStyle w:val="Le"/>
        <w:pPrChange w:id="6194" w:author="pennyo" w:date="2011-02-22T10:25:00Z">
          <w:pPr>
            <w:pStyle w:val="List"/>
            <w:ind w:left="0" w:firstLine="0"/>
          </w:pPr>
        </w:pPrChange>
      </w:pPr>
    </w:p>
    <w:p w:rsidR="00B70E84" w:rsidRPr="00110BB5" w:rsidRDefault="00161AB6" w:rsidP="00DA1EE2">
      <w:r>
        <w:t>If the expression contains a</w:t>
      </w:r>
      <w:r w:rsidR="006B52C5" w:rsidRPr="00110BB5">
        <w:t>mbiguities</w:t>
      </w:r>
      <w:r>
        <w:t xml:space="preserve">, </w:t>
      </w:r>
      <w:r w:rsidRPr="008F04E6">
        <w:rPr>
          <w:i/>
        </w:rPr>
        <w:t>Name Resolution in Expressions</w:t>
      </w:r>
      <w:ins w:id="6195" w:author="pennyo" w:date="2011-02-22T11:20:00Z">
        <w:r w:rsidR="000E5CFC">
          <w:rPr>
            <w:i/>
          </w:rPr>
          <w:t xml:space="preserve"> </w:t>
        </w:r>
      </w:ins>
      <w:r w:rsidR="0027731A">
        <w:t>returns</w:t>
      </w:r>
      <w:r>
        <w:t xml:space="preserve"> the first result that the process generates</w:t>
      </w:r>
      <w:r w:rsidR="006B52C5" w:rsidRPr="00497D56">
        <w:t xml:space="preserve">. </w:t>
      </w:r>
    </w:p>
    <w:p w:rsidR="008350FB" w:rsidRPr="00391D69" w:rsidRDefault="006B52C5" w:rsidP="008F04E6">
      <w:pPr>
        <w:pStyle w:val="NormalLink"/>
      </w:pPr>
      <w:r w:rsidRPr="00110BB5">
        <w:t>For example</w:t>
      </w:r>
      <w:r w:rsidR="00AF3D8F">
        <w:t>,</w:t>
      </w:r>
      <w:r w:rsidRPr="00497D56">
        <w:t xml:space="preserve"> consider the following </w:t>
      </w:r>
      <w:r w:rsidRPr="00110BB5">
        <w:t>cases:</w:t>
      </w:r>
    </w:p>
    <w:p w:rsidR="008350FB" w:rsidRPr="00AF7CB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rsidR="000476BC" w:rsidRPr="000476BC" w:rsidRDefault="000476BC" w:rsidP="000476BC">
      <w:pPr>
        <w:pStyle w:val="Le"/>
        <w:rPr>
          <w:rStyle w:val="CodeInline"/>
        </w:rPr>
      </w:pPr>
    </w:p>
    <w:p w:rsidR="00862825" w:rsidRPr="00E42689" w:rsidRDefault="006B52C5" w:rsidP="008F04E6">
      <w:pPr>
        <w:pStyle w:val="NormalLink"/>
      </w:pPr>
      <w:bookmarkStart w:id="6196" w:name="_Toc207706002"/>
      <w:r w:rsidRPr="00E42689">
        <w:t>The following example shows the resolution behavior for type lookups that are ambiguous by generic arity:</w:t>
      </w:r>
    </w:p>
    <w:p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rsidR="000476BC" w:rsidRPr="005261E9" w:rsidRDefault="000476BC" w:rsidP="000476BC">
      <w:pPr>
        <w:pStyle w:val="Le"/>
        <w:rPr>
          <w:rStyle w:val="CodeInline"/>
        </w:rPr>
      </w:pPr>
    </w:p>
    <w:p w:rsidR="00862825" w:rsidRPr="00AF7CB3" w:rsidRDefault="006B52C5" w:rsidP="008F04E6">
      <w:pPr>
        <w:pStyle w:val="NormalLink"/>
      </w:pPr>
      <w:r w:rsidRPr="00AF7CB3">
        <w:t>The following example shows how the resolution behavior differs slightly if one of the types has no generic arguments.</w:t>
      </w:r>
    </w:p>
    <w:p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rsidR="000476BC" w:rsidRPr="005261E9" w:rsidRDefault="000476BC" w:rsidP="000476BC">
      <w:pPr>
        <w:pStyle w:val="Le"/>
        <w:rPr>
          <w:rStyle w:val="CodeInline"/>
        </w:rPr>
      </w:pPr>
    </w:p>
    <w:p w:rsidR="00417F57" w:rsidRPr="00391D69" w:rsidRDefault="00AF7CB3" w:rsidP="008F04E6">
      <w:pPr>
        <w:pStyle w:val="NormalLink"/>
      </w:pPr>
      <w:r>
        <w:t>In t</w:t>
      </w:r>
      <w:r w:rsidR="006B52C5" w:rsidRPr="00404279">
        <w:t>he following example</w:t>
      </w:r>
      <w:r>
        <w:t xml:space="preserve">, </w:t>
      </w:r>
      <w:r w:rsidR="00161AB6">
        <w:t>the procedure issues</w:t>
      </w:r>
      <w:ins w:id="6197" w:author="pennyo" w:date="2011-02-22T11:20:00Z">
        <w:r w:rsidR="000E5CFC">
          <w:t xml:space="preserve"> </w:t>
        </w:r>
      </w:ins>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rsidR="006B6E21" w:rsidRDefault="00D06B26">
      <w:pPr>
        <w:keepNext/>
      </w:pPr>
      <w:commentRangeStart w:id="6198"/>
      <w:r>
        <w:t xml:space="preserve">The rules, however, prefer type names </w:t>
      </w:r>
      <w:r w:rsidR="004677C1">
        <w:t xml:space="preserve">over value names </w:t>
      </w:r>
      <w:r>
        <w:t>for single identifiers</w:t>
      </w:r>
      <w:commentRangeEnd w:id="6198"/>
      <w:r w:rsidR="004677C1">
        <w:rPr>
          <w:rStyle w:val="CommentReference"/>
        </w:rPr>
        <w:commentReference w:id="6198"/>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6199" w:name="_Toc244952150"/>
      <w:bookmarkStart w:id="6200" w:name="_Toc257733733"/>
      <w:bookmarkStart w:id="6201" w:name="_Toc270597628"/>
      <w:bookmarkEnd w:id="6199"/>
    </w:p>
    <w:p w:rsidR="00B66697" w:rsidRPr="00F115D2" w:rsidRDefault="006B52C5" w:rsidP="006230F9">
      <w:pPr>
        <w:pStyle w:val="Heading3"/>
      </w:pPr>
      <w:bookmarkStart w:id="6202" w:name="_Ref280780143"/>
      <w:bookmarkStart w:id="6203" w:name="_Toc286309518"/>
      <w:r w:rsidRPr="00404279">
        <w:t>Name Resolution for Members</w:t>
      </w:r>
      <w:bookmarkEnd w:id="6196"/>
      <w:bookmarkEnd w:id="6200"/>
      <w:bookmarkEnd w:id="6201"/>
      <w:bookmarkEnd w:id="6202"/>
      <w:bookmarkEnd w:id="6203"/>
    </w:p>
    <w:p w:rsidR="008350FB" w:rsidRPr="00F115D2" w:rsidRDefault="006B52C5" w:rsidP="005204EF">
      <w:pPr>
        <w:keepNext/>
        <w:keepLines/>
      </w:pPr>
      <w:r w:rsidRPr="00B81F48">
        <w:rPr>
          <w:rStyle w:val="Italic"/>
        </w:rPr>
        <w:t>Name Resolution for Members</w:t>
      </w:r>
      <w:r w:rsidRPr="006B52C5">
        <w:t xml:space="preserve"> </w:t>
      </w:r>
      <w:r w:rsidR="00F54660">
        <w:fldChar w:fldCharType="begin"/>
      </w:r>
      <w:r w:rsidR="00C1063C">
        <w:instrText xml:space="preserve"> XE "</w:instrText>
      </w:r>
      <w:r w:rsidR="00C1063C" w:rsidRPr="00E93BF1">
        <w:instrText>members:name resolution for</w:instrText>
      </w:r>
      <w:r w:rsidR="00C1063C">
        <w:instrText xml:space="preserve">" </w:instrText>
      </w:r>
      <w:r w:rsidR="00F54660">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rsidR="00C819DE" w:rsidRDefault="00794BFC" w:rsidP="008F04E6">
      <w:pPr>
        <w:pStyle w:val="List"/>
      </w:pPr>
      <w:r w:rsidRPr="00B81F48">
        <w:rPr>
          <w:rStyle w:val="Italic"/>
        </w:rPr>
        <w:t>Name Resolution for Members</w:t>
      </w:r>
      <w:r w:rsidRPr="006B52C5">
        <w:t xml:space="preserve"> </w:t>
      </w:r>
      <w:r>
        <w:t>proceeds through the following steps:</w:t>
      </w:r>
    </w:p>
    <w:p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rsidR="00F81372" w:rsidRPr="00391D69" w:rsidRDefault="00635320" w:rsidP="008F04E6">
      <w:pPr>
        <w:pStyle w:val="List"/>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rsidR="00F81372" w:rsidRPr="00497D56" w:rsidRDefault="00794BFC">
      <w:pPr>
        <w:pStyle w:val="AlphaList2"/>
        <w:numPr>
          <w:ilvl w:val="0"/>
          <w:numId w:val="132"/>
        </w:numPr>
        <w:pPrChange w:id="6204" w:author="pennyo" w:date="2011-02-22T11:21:00Z">
          <w:pPr>
            <w:pStyle w:val="BulletList2"/>
          </w:pPr>
        </w:pPrChange>
      </w:pPr>
      <w:r>
        <w:t>A</w:t>
      </w:r>
      <w:r w:rsidR="006B52C5" w:rsidRPr="00E42689">
        <w:t xml:space="preserve"> union case of </w:t>
      </w:r>
      <w:r w:rsidR="006B52C5" w:rsidRPr="00355E9F">
        <w:rPr>
          <w:rStyle w:val="CodeInlineItalic"/>
        </w:rPr>
        <w:t>type</w:t>
      </w:r>
      <w:r w:rsidR="008A40EA" w:rsidRPr="00404279">
        <w:t>.</w:t>
      </w:r>
    </w:p>
    <w:p w:rsidR="00F81372" w:rsidRPr="00110BB5" w:rsidRDefault="00794BFC">
      <w:pPr>
        <w:pStyle w:val="AlphaList2"/>
        <w:pPrChange w:id="6205" w:author="pennyo" w:date="2011-02-22T11:21:00Z">
          <w:pPr>
            <w:pStyle w:val="BulletList2"/>
          </w:pPr>
        </w:pPrChange>
      </w:pPr>
      <w:r>
        <w:t>A</w:t>
      </w:r>
      <w:r w:rsidR="006B52C5" w:rsidRPr="00391D69">
        <w:t xml:space="preserve"> property group of </w:t>
      </w:r>
      <w:r w:rsidR="006B52C5" w:rsidRPr="00355E9F">
        <w:rPr>
          <w:rStyle w:val="CodeInlineItalic"/>
        </w:rPr>
        <w:t>type</w:t>
      </w:r>
      <w:r w:rsidR="008A40EA">
        <w:t>.</w:t>
      </w:r>
    </w:p>
    <w:p w:rsidR="00F81372" w:rsidRPr="00110BB5" w:rsidRDefault="00794BFC">
      <w:pPr>
        <w:pStyle w:val="AlphaList2"/>
        <w:pPrChange w:id="6206" w:author="pennyo" w:date="2011-02-22T11:21:00Z">
          <w:pPr>
            <w:pStyle w:val="BulletList2"/>
          </w:pPr>
        </w:pPrChange>
      </w:pPr>
      <w:r>
        <w:t>A</w:t>
      </w:r>
      <w:r w:rsidR="006B52C5" w:rsidRPr="00E42689">
        <w:t xml:space="preserve"> method group of </w:t>
      </w:r>
      <w:r w:rsidR="006B52C5" w:rsidRPr="00355E9F">
        <w:rPr>
          <w:rStyle w:val="CodeInlineItalic"/>
        </w:rPr>
        <w:t>type</w:t>
      </w:r>
      <w:r w:rsidR="008A40EA">
        <w:t>.</w:t>
      </w:r>
    </w:p>
    <w:p w:rsidR="00F81372" w:rsidRPr="00110BB5" w:rsidRDefault="00794BFC">
      <w:pPr>
        <w:pStyle w:val="AlphaList2"/>
        <w:pPrChange w:id="6207" w:author="pennyo" w:date="2011-02-22T11:21:00Z">
          <w:pPr>
            <w:pStyle w:val="BulletList2"/>
          </w:pPr>
        </w:pPrChange>
      </w:pPr>
      <w:r>
        <w:t>A</w:t>
      </w:r>
      <w:r w:rsidR="006B52C5" w:rsidRPr="00E42689">
        <w:t xml:space="preserve"> field of </w:t>
      </w:r>
      <w:r w:rsidR="006B52C5" w:rsidRPr="00355E9F">
        <w:rPr>
          <w:rStyle w:val="CodeInlineItalic"/>
        </w:rPr>
        <w:t>type</w:t>
      </w:r>
      <w:r w:rsidR="008A40EA">
        <w:t>.</w:t>
      </w:r>
    </w:p>
    <w:p w:rsidR="00F81372" w:rsidRPr="00110BB5" w:rsidRDefault="00794BFC">
      <w:pPr>
        <w:pStyle w:val="AlphaList2"/>
        <w:pPrChange w:id="6208" w:author="pennyo" w:date="2011-02-22T11:21:00Z">
          <w:pPr>
            <w:pStyle w:val="BulletList2"/>
          </w:pPr>
        </w:pPrChange>
      </w:pPr>
      <w:r>
        <w:t>An</w:t>
      </w:r>
      <w:r w:rsidR="006B52C5" w:rsidRPr="00E42689">
        <w:t xml:space="preserve"> event of </w:t>
      </w:r>
      <w:r w:rsidR="006B52C5" w:rsidRPr="00355E9F">
        <w:rPr>
          <w:rStyle w:val="CodeInlineItalic"/>
        </w:rPr>
        <w:t>type</w:t>
      </w:r>
      <w:r w:rsidR="008A40EA">
        <w:t>.</w:t>
      </w:r>
    </w:p>
    <w:p w:rsidR="00354B46" w:rsidRPr="00F329AB" w:rsidRDefault="00794BFC">
      <w:pPr>
        <w:pStyle w:val="AlphaList2"/>
        <w:pPrChange w:id="6209" w:author="pennyo" w:date="2011-02-22T11:21:00Z">
          <w:pPr>
            <w:pStyle w:val="BulletList2"/>
          </w:pPr>
        </w:pPrChange>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rsidR="005015AB" w:rsidRPr="00F115D2" w:rsidRDefault="00794BFC">
      <w:pPr>
        <w:pStyle w:val="AlphaList2"/>
        <w:pPrChange w:id="6210" w:author="pennyo" w:date="2011-02-22T11:21:00Z">
          <w:pPr>
            <w:pStyle w:val="BulletList2"/>
          </w:pPr>
        </w:pPrChange>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rsidR="00F81372" w:rsidRPr="00F329AB" w:rsidRDefault="00794BFC">
      <w:pPr>
        <w:pStyle w:val="AlphaList2"/>
        <w:pPrChange w:id="6211" w:author="pennyo" w:date="2011-02-22T11:21:00Z">
          <w:pPr>
            <w:pStyle w:val="BulletList2"/>
          </w:pPr>
        </w:pPrChange>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w:t>
      </w:r>
      <w:commentRangeStart w:id="6212"/>
      <w:r w:rsidR="006B52C5" w:rsidRPr="00F329AB">
        <w:t>any methods or other entities of that same name from base types to be hidden</w:t>
      </w:r>
      <w:commentRangeEnd w:id="6212"/>
      <w:r w:rsidR="00794BFC">
        <w:rPr>
          <w:rStyle w:val="CommentReference"/>
          <w:rFonts w:eastAsiaTheme="minorHAnsi" w:cstheme="minorBidi"/>
        </w:rPr>
        <w:commentReference w:id="6212"/>
      </w:r>
      <w:r w:rsidR="006B52C5" w:rsidRPr="00F329AB">
        <w:t>.</w:t>
      </w:r>
    </w:p>
    <w:p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rsidR="00E9773E" w:rsidRPr="00F115D2" w:rsidRDefault="006B52C5" w:rsidP="006230F9">
      <w:pPr>
        <w:pStyle w:val="Heading3"/>
      </w:pPr>
      <w:bookmarkStart w:id="6213" w:name="_Toc192842339"/>
      <w:bookmarkStart w:id="6214" w:name="_Toc192842756"/>
      <w:bookmarkStart w:id="6215" w:name="_Toc192843174"/>
      <w:bookmarkStart w:id="6216" w:name="_Toc192844734"/>
      <w:bookmarkStart w:id="6217" w:name="_Toc192860680"/>
      <w:bookmarkStart w:id="6218" w:name="_Toc207706003"/>
      <w:bookmarkStart w:id="6219" w:name="_Toc257733734"/>
      <w:bookmarkStart w:id="6220" w:name="_Toc270597629"/>
      <w:bookmarkStart w:id="6221" w:name="_Toc286309519"/>
      <w:bookmarkStart w:id="6222" w:name="PatternNameResolution"/>
      <w:bookmarkEnd w:id="6213"/>
      <w:bookmarkEnd w:id="6214"/>
      <w:bookmarkEnd w:id="6215"/>
      <w:bookmarkEnd w:id="6216"/>
      <w:bookmarkEnd w:id="6217"/>
      <w:r w:rsidRPr="00404279">
        <w:t>Name Resolution in Patterns</w:t>
      </w:r>
      <w:bookmarkEnd w:id="6218"/>
      <w:bookmarkEnd w:id="6219"/>
      <w:bookmarkEnd w:id="6220"/>
      <w:bookmarkEnd w:id="6221"/>
    </w:p>
    <w:bookmarkEnd w:id="6222"/>
    <w:p w:rsidR="007E0736" w:rsidRPr="00F115D2" w:rsidRDefault="006B52C5" w:rsidP="007E0736">
      <w:r w:rsidRPr="00B81F48">
        <w:rPr>
          <w:rStyle w:val="Italic"/>
        </w:rPr>
        <w:t>Name Resolution for Patterns</w:t>
      </w:r>
      <w:r w:rsidRPr="006B52C5">
        <w:t xml:space="preserve"> </w:t>
      </w:r>
      <w:r w:rsidR="00F54660">
        <w:fldChar w:fldCharType="begin"/>
      </w:r>
      <w:r w:rsidR="00C1063C">
        <w:instrText xml:space="preserve"> XE "</w:instrText>
      </w:r>
      <w:r w:rsidR="00C1063C" w:rsidRPr="006B1DBB">
        <w:instrText>patterns:name resolution for</w:instrText>
      </w:r>
      <w:r w:rsidR="00C1063C">
        <w:instrText xml:space="preserve">" </w:instrText>
      </w:r>
      <w:r w:rsidR="00F54660">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35320">
        <w:fldChar w:fldCharType="begin"/>
      </w:r>
      <w:r w:rsidR="00635320">
        <w:rPr>
          <w:rFonts w:cs="Arial"/>
        </w:rPr>
        <w:instrText xml:space="preserve"> REF _Ref280795598 \r \h </w:instrText>
      </w:r>
      <w:r w:rsidR="00635320">
        <w:fldChar w:fldCharType="separate"/>
      </w:r>
      <w:r w:rsidR="00340C81">
        <w:rPr>
          <w:rFonts w:cs="Arial"/>
        </w:rPr>
        <w:t>14.1.4</w:t>
      </w:r>
      <w:r w:rsidR="00635320">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rsidR="003D6584" w:rsidRPr="00F329AB" w:rsidRDefault="006B52C5" w:rsidP="006230F9">
      <w:pPr>
        <w:pStyle w:val="Heading3"/>
      </w:pPr>
      <w:bookmarkStart w:id="6223" w:name="_Toc207706004"/>
      <w:bookmarkStart w:id="6224" w:name="_Toc257733735"/>
      <w:bookmarkStart w:id="6225" w:name="_Toc270597630"/>
      <w:bookmarkStart w:id="6226" w:name="_Toc286309520"/>
      <w:r w:rsidRPr="00E42689">
        <w:t>Name Resolution for Types</w:t>
      </w:r>
      <w:bookmarkEnd w:id="6223"/>
      <w:bookmarkEnd w:id="6224"/>
      <w:bookmarkEnd w:id="6225"/>
      <w:bookmarkEnd w:id="6226"/>
    </w:p>
    <w:p w:rsidR="00ED1B0C" w:rsidRPr="00F115D2" w:rsidRDefault="006B52C5" w:rsidP="00ED1B0C">
      <w:r w:rsidRPr="00B81F48">
        <w:rPr>
          <w:rStyle w:val="Italic"/>
        </w:rPr>
        <w:t>Name Resolution for Types</w:t>
      </w:r>
      <w:r w:rsidRPr="00F329AB">
        <w:t xml:space="preserve"> </w:t>
      </w:r>
      <w:r w:rsidR="00F54660">
        <w:fldChar w:fldCharType="begin"/>
      </w:r>
      <w:r w:rsidR="00C1063C">
        <w:instrText xml:space="preserve"> XE "</w:instrText>
      </w:r>
      <w:r w:rsidR="00C1063C" w:rsidRPr="00151931">
        <w:instrText>types:name resolution for</w:instrText>
      </w:r>
      <w:r w:rsidR="00C1063C">
        <w:instrText xml:space="preserve">" </w:instrText>
      </w:r>
      <w:r w:rsidR="00F54660">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rsidR="00794BFC" w:rsidRDefault="00794BFC" w:rsidP="00794BFC">
      <w:r w:rsidRPr="00B81F48">
        <w:rPr>
          <w:rStyle w:val="Italic"/>
        </w:rPr>
        <w:t>Name Resolution for Types</w:t>
      </w:r>
      <w:r w:rsidRPr="00F329AB">
        <w:t xml:space="preserve"> </w:t>
      </w:r>
      <w:r>
        <w:t>proceeds through the following steps:</w:t>
      </w:r>
    </w:p>
    <w:p w:rsidR="00635320" w:rsidRDefault="006B52C5" w:rsidP="008F04E6">
      <w:pPr>
        <w:pStyle w:val="List"/>
        <w:numPr>
          <w:ilvl w:val="0"/>
          <w:numId w:val="77"/>
        </w:numPr>
      </w:pPr>
      <w:r w:rsidRPr="007F1680">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rsidR="008350FB" w:rsidRPr="00497D56" w:rsidRDefault="006B52C5" w:rsidP="008F04E6">
      <w:pPr>
        <w:pStyle w:val="List"/>
        <w:numPr>
          <w:ilvl w:val="0"/>
          <w:numId w:val="77"/>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rsidR="00441EA5" w:rsidRPr="00497D56" w:rsidRDefault="00A95C3B" w:rsidP="009A2B92">
      <w:pPr>
        <w:pStyle w:val="AlphaList2"/>
        <w:numPr>
          <w:ilvl w:val="0"/>
          <w:numId w:val="125"/>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4756C3" w:rsidRPr="007F1680">
        <w:rPr>
          <w:rStyle w:val="Italic"/>
          <w:i w:val="0"/>
        </w:rPr>
        <w:fldChar w:fldCharType="begin"/>
      </w:r>
      <w:r w:rsidR="004756C3" w:rsidRPr="007F1680">
        <w:rPr>
          <w:rStyle w:val="Italic"/>
          <w:i w:val="0"/>
        </w:rPr>
        <w:instrText xml:space="preserve"> REF _Ref280796284 \r \h </w:instrText>
      </w:r>
      <w:r w:rsidR="004756C3">
        <w:rPr>
          <w:rStyle w:val="Italic"/>
          <w:i w:val="0"/>
        </w:rPr>
        <w:instrText xml:space="preserve"> \* MERGEFORMAT </w:instrText>
      </w:r>
      <w:r w:rsidR="004756C3" w:rsidRPr="007F1680">
        <w:rPr>
          <w:rStyle w:val="Italic"/>
          <w:i w:val="0"/>
        </w:rPr>
      </w:r>
      <w:r w:rsidR="004756C3" w:rsidRPr="007F1680">
        <w:rPr>
          <w:rStyle w:val="Italic"/>
          <w:i w:val="0"/>
        </w:rPr>
        <w:fldChar w:fldCharType="separate"/>
      </w:r>
      <w:r w:rsidR="00340C81">
        <w:rPr>
          <w:rStyle w:val="Italic"/>
          <w:i w:val="0"/>
        </w:rPr>
        <w:t>14.1.2</w:t>
      </w:r>
      <w:r w:rsidR="004756C3" w:rsidRPr="007F1680">
        <w:rPr>
          <w:rStyle w:val="Italic"/>
          <w:i w:val="0"/>
        </w:rPr>
        <w:fldChar w:fldCharType="end"/>
      </w:r>
      <w:r w:rsidR="004756C3" w:rsidRPr="007F1680">
        <w:rPr>
          <w:rStyle w:val="Italic"/>
          <w:i w:val="0"/>
        </w:rPr>
        <w:t>)</w:t>
      </w:r>
      <w:r w:rsidRPr="007F1680">
        <w:t>.</w:t>
      </w:r>
      <w:r w:rsidRPr="00F329AB">
        <w:t xml:space="preserve"> </w:t>
      </w:r>
    </w:p>
    <w:p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rsidR="00441EA5" w:rsidRPr="00F329AB" w:rsidRDefault="006B52C5">
      <w:pPr>
        <w:pStyle w:val="Numberedlist3parens"/>
        <w:numPr>
          <w:ilvl w:val="0"/>
          <w:numId w:val="133"/>
        </w:numPr>
        <w:pPrChange w:id="6227" w:author="pennyo" w:date="2011-02-22T11:21:00Z">
          <w:pPr>
            <w:pStyle w:val="Numberedlist3parens"/>
          </w:pPr>
        </w:pPrChange>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rsidR="00625ECE" w:rsidRPr="00391D69" w:rsidRDefault="00625ECE" w:rsidP="00625ECE">
      <w:pPr>
        <w:pStyle w:val="Le"/>
      </w:pPr>
    </w:p>
    <w:p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rsidR="00ED1B0C" w:rsidRPr="00F115D2" w:rsidRDefault="006B52C5" w:rsidP="006230F9">
      <w:pPr>
        <w:pStyle w:val="Heading3"/>
      </w:pPr>
      <w:bookmarkStart w:id="6228" w:name="_Toc207706006"/>
      <w:bookmarkStart w:id="6229" w:name="_Toc257733736"/>
      <w:bookmarkStart w:id="6230" w:name="_Toc270597631"/>
      <w:bookmarkStart w:id="6231" w:name="_Toc286309521"/>
      <w:r w:rsidRPr="00F329AB">
        <w:t>Name Resolution for Type Variabl</w:t>
      </w:r>
      <w:r w:rsidRPr="00404279">
        <w:t>es</w:t>
      </w:r>
      <w:bookmarkEnd w:id="6228"/>
      <w:bookmarkEnd w:id="6229"/>
      <w:bookmarkEnd w:id="6230"/>
      <w:bookmarkEnd w:id="6231"/>
    </w:p>
    <w:p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F54660">
        <w:fldChar w:fldCharType="begin"/>
      </w:r>
      <w:r w:rsidR="00C1063C">
        <w:instrText xml:space="preserve"> XE "</w:instrText>
      </w:r>
      <w:r w:rsidR="00C1063C" w:rsidRPr="00FD3C16">
        <w:instrText>type variables:name resolution for</w:instrText>
      </w:r>
      <w:r w:rsidR="00C1063C">
        <w:instrText xml:space="preserve">" </w:instrText>
      </w:r>
      <w:r w:rsidR="00F54660">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rsidR="0044330B" w:rsidRPr="00391D69" w:rsidRDefault="006B52C5" w:rsidP="00E144E6">
      <w:pPr>
        <w:pStyle w:val="CodeExample"/>
        <w:keepNext/>
      </w:pPr>
      <w:r w:rsidRPr="00391D69">
        <w:t>let f x y = (x:'T), (y:'T)</w:t>
      </w:r>
    </w:p>
    <w:p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rsidR="0044330B" w:rsidRPr="00BA1977" w:rsidRDefault="006B52C5" w:rsidP="0044330B">
      <w:pPr>
        <w:pStyle w:val="CodeExample"/>
        <w:rPr>
          <w:lang w:val="de-DE"/>
        </w:rPr>
      </w:pPr>
      <w:r w:rsidRPr="00BA1977">
        <w:rPr>
          <w:lang w:val="de-DE"/>
        </w:rPr>
        <w:t>val f&lt;'T&gt; : 'T -&gt; 'T -&gt; 'T * 'T</w:t>
      </w:r>
    </w:p>
    <w:p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rsidR="0044330B" w:rsidRPr="00391D69" w:rsidRDefault="006B52C5" w:rsidP="0044330B">
      <w:pPr>
        <w:pStyle w:val="CodeExample"/>
      </w:pPr>
      <w:r w:rsidRPr="00391D69">
        <w:t xml:space="preserve">let f () = </w:t>
      </w:r>
    </w:p>
    <w:p w:rsidR="0044330B" w:rsidRPr="00E42689" w:rsidRDefault="006B52C5" w:rsidP="0044330B">
      <w:pPr>
        <w:pStyle w:val="CodeExample"/>
      </w:pPr>
      <w:r w:rsidRPr="00E42689">
        <w:t xml:space="preserve">    let g1 (x:'T) = x</w:t>
      </w:r>
    </w:p>
    <w:p w:rsidR="0044330B" w:rsidRPr="00F329AB" w:rsidRDefault="006B52C5" w:rsidP="0044330B">
      <w:pPr>
        <w:pStyle w:val="CodeExample"/>
      </w:pPr>
      <w:r w:rsidRPr="00E42689">
        <w:t xml:space="preserve">    let g2 (y:'T) = (y:string)</w:t>
      </w:r>
    </w:p>
    <w:p w:rsidR="0044330B" w:rsidRPr="00F329AB" w:rsidRDefault="006B52C5" w:rsidP="0044330B">
      <w:pPr>
        <w:pStyle w:val="CodeExample"/>
      </w:pPr>
      <w:r w:rsidRPr="00F329AB">
        <w:t xml:space="preserve">    g1 3, g1 "3", g2 "4"</w:t>
      </w:r>
    </w:p>
    <w:p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rsidR="007B6939" w:rsidRPr="00E42689" w:rsidRDefault="006B52C5" w:rsidP="006230F9">
      <w:pPr>
        <w:pStyle w:val="Heading3"/>
      </w:pPr>
      <w:bookmarkStart w:id="6232" w:name="_Toc207706007"/>
      <w:bookmarkStart w:id="6233" w:name="_Toc257733737"/>
      <w:bookmarkStart w:id="6234" w:name="_Toc270597632"/>
      <w:bookmarkStart w:id="6235" w:name="_Toc286309522"/>
      <w:r w:rsidRPr="00391D69">
        <w:t>Field Label Resolution</w:t>
      </w:r>
      <w:bookmarkEnd w:id="6232"/>
      <w:bookmarkEnd w:id="6233"/>
      <w:bookmarkEnd w:id="6234"/>
      <w:bookmarkEnd w:id="6235"/>
    </w:p>
    <w:p w:rsidR="00364E64" w:rsidRPr="00391D69" w:rsidRDefault="006B52C5" w:rsidP="007B6939">
      <w:r w:rsidRPr="00B81F48">
        <w:rPr>
          <w:rStyle w:val="Italic"/>
        </w:rPr>
        <w:t>Field Label Resolution</w:t>
      </w:r>
      <w:r w:rsidRPr="00F329AB">
        <w:t xml:space="preserve"> </w:t>
      </w:r>
      <w:r w:rsidR="00F54660">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F54660">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rsidR="00167253" w:rsidRDefault="00167253" w:rsidP="007B6939">
      <w:r w:rsidRPr="00B81F48">
        <w:rPr>
          <w:rStyle w:val="Italic"/>
        </w:rPr>
        <w:t>Field Label Resolution</w:t>
      </w:r>
      <w:r w:rsidRPr="00F329AB">
        <w:t xml:space="preserve"> </w:t>
      </w:r>
      <w:r>
        <w:t>proceeds through the following steps:</w:t>
      </w:r>
    </w:p>
    <w:p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t>.</w:t>
      </w:r>
    </w:p>
    <w:p w:rsidR="00F02343" w:rsidRDefault="00167253" w:rsidP="008F04E6">
      <w:pPr>
        <w:pStyle w:val="List"/>
      </w:pPr>
      <w:r>
        <w:t>2.</w:t>
      </w:r>
      <w:r>
        <w:tab/>
        <w:t>R</w:t>
      </w:r>
      <w:r w:rsidR="006B52C5" w:rsidRPr="00110BB5">
        <w:t>eturn the set of field declarations</w:t>
      </w:r>
      <w:r w:rsidR="00625ECE">
        <w:t>.</w:t>
      </w:r>
    </w:p>
    <w:p w:rsidR="00902C40" w:rsidRPr="00E42689" w:rsidRDefault="006B52C5" w:rsidP="00902C40">
      <w:pPr>
        <w:pStyle w:val="Heading3"/>
      </w:pPr>
      <w:bookmarkStart w:id="6236" w:name="_Toc192842345"/>
      <w:bookmarkStart w:id="6237" w:name="_Toc192842762"/>
      <w:bookmarkStart w:id="6238" w:name="_Toc192843180"/>
      <w:bookmarkStart w:id="6239" w:name="_Toc192844741"/>
      <w:bookmarkStart w:id="6240" w:name="_Toc192842362"/>
      <w:bookmarkStart w:id="6241" w:name="_Toc192842779"/>
      <w:bookmarkStart w:id="6242" w:name="_Toc192843197"/>
      <w:bookmarkStart w:id="6243" w:name="_Toc192844758"/>
      <w:bookmarkStart w:id="6244" w:name="_Toc192860687"/>
      <w:bookmarkStart w:id="6245" w:name="_Toc192842363"/>
      <w:bookmarkStart w:id="6246" w:name="_Toc192842780"/>
      <w:bookmarkStart w:id="6247" w:name="_Toc192843198"/>
      <w:bookmarkStart w:id="6248" w:name="_Toc192844759"/>
      <w:bookmarkStart w:id="6249" w:name="_Toc192860688"/>
      <w:bookmarkStart w:id="6250" w:name="_Toc192842364"/>
      <w:bookmarkStart w:id="6251" w:name="_Toc192842781"/>
      <w:bookmarkStart w:id="6252" w:name="_Toc192843199"/>
      <w:bookmarkStart w:id="6253" w:name="_Toc192844760"/>
      <w:bookmarkStart w:id="6254" w:name="_Toc192860689"/>
      <w:bookmarkStart w:id="6255" w:name="_Toc192842365"/>
      <w:bookmarkStart w:id="6256" w:name="_Toc192842782"/>
      <w:bookmarkStart w:id="6257" w:name="_Toc192843200"/>
      <w:bookmarkStart w:id="6258" w:name="_Toc192844761"/>
      <w:bookmarkStart w:id="6259" w:name="_Toc192860690"/>
      <w:bookmarkStart w:id="6260" w:name="_Toc192842366"/>
      <w:bookmarkStart w:id="6261" w:name="_Toc192842783"/>
      <w:bookmarkStart w:id="6262" w:name="_Toc192843201"/>
      <w:bookmarkStart w:id="6263" w:name="_Toc192844762"/>
      <w:bookmarkStart w:id="6264" w:name="_Toc192860691"/>
      <w:bookmarkStart w:id="6265" w:name="_Toc192842367"/>
      <w:bookmarkStart w:id="6266" w:name="_Toc192842784"/>
      <w:bookmarkStart w:id="6267" w:name="_Toc192843202"/>
      <w:bookmarkStart w:id="6268" w:name="_Toc192844763"/>
      <w:bookmarkStart w:id="6269" w:name="_Toc192860692"/>
      <w:bookmarkStart w:id="6270" w:name="_Toc192842368"/>
      <w:bookmarkStart w:id="6271" w:name="_Toc192842785"/>
      <w:bookmarkStart w:id="6272" w:name="_Toc192843203"/>
      <w:bookmarkStart w:id="6273" w:name="_Toc192844764"/>
      <w:bookmarkStart w:id="6274" w:name="_Toc192860693"/>
      <w:bookmarkStart w:id="6275" w:name="_Toc192842369"/>
      <w:bookmarkStart w:id="6276" w:name="_Toc192842786"/>
      <w:bookmarkStart w:id="6277" w:name="_Toc192843204"/>
      <w:bookmarkStart w:id="6278" w:name="_Toc192844765"/>
      <w:bookmarkStart w:id="6279" w:name="_Toc192860694"/>
      <w:bookmarkStart w:id="6280" w:name="_Toc192842370"/>
      <w:bookmarkStart w:id="6281" w:name="_Toc192842787"/>
      <w:bookmarkStart w:id="6282" w:name="_Toc192843205"/>
      <w:bookmarkStart w:id="6283" w:name="_Toc192844766"/>
      <w:bookmarkStart w:id="6284" w:name="_Toc192860695"/>
      <w:bookmarkStart w:id="6285" w:name="_Toc192842371"/>
      <w:bookmarkStart w:id="6286" w:name="_Toc192842788"/>
      <w:bookmarkStart w:id="6287" w:name="_Toc192843206"/>
      <w:bookmarkStart w:id="6288" w:name="_Toc192844767"/>
      <w:bookmarkStart w:id="6289" w:name="_Toc192860696"/>
      <w:bookmarkStart w:id="6290" w:name="_Toc192842372"/>
      <w:bookmarkStart w:id="6291" w:name="_Toc192842789"/>
      <w:bookmarkStart w:id="6292" w:name="_Toc192843207"/>
      <w:bookmarkStart w:id="6293" w:name="_Toc192844768"/>
      <w:bookmarkStart w:id="6294" w:name="_Toc192860697"/>
      <w:bookmarkStart w:id="6295" w:name="_Toc192842373"/>
      <w:bookmarkStart w:id="6296" w:name="_Toc192842790"/>
      <w:bookmarkStart w:id="6297" w:name="_Toc192843208"/>
      <w:bookmarkStart w:id="6298" w:name="_Toc192844769"/>
      <w:bookmarkStart w:id="6299" w:name="_Toc192860698"/>
      <w:bookmarkStart w:id="6300" w:name="_Toc192842374"/>
      <w:bookmarkStart w:id="6301" w:name="_Toc192842791"/>
      <w:bookmarkStart w:id="6302" w:name="_Toc192843209"/>
      <w:bookmarkStart w:id="6303" w:name="_Toc192844770"/>
      <w:bookmarkStart w:id="6304" w:name="_Toc192860699"/>
      <w:bookmarkStart w:id="6305" w:name="_Toc192842375"/>
      <w:bookmarkStart w:id="6306" w:name="_Toc192842792"/>
      <w:bookmarkStart w:id="6307" w:name="_Toc192843210"/>
      <w:bookmarkStart w:id="6308" w:name="_Toc192844771"/>
      <w:bookmarkStart w:id="6309" w:name="_Toc192860700"/>
      <w:bookmarkStart w:id="6310" w:name="_Toc192842376"/>
      <w:bookmarkStart w:id="6311" w:name="_Toc192842793"/>
      <w:bookmarkStart w:id="6312" w:name="_Toc192843211"/>
      <w:bookmarkStart w:id="6313" w:name="_Toc192844772"/>
      <w:bookmarkStart w:id="6314" w:name="_Toc192860701"/>
      <w:bookmarkStart w:id="6315" w:name="_Toc192842377"/>
      <w:bookmarkStart w:id="6316" w:name="_Toc192842794"/>
      <w:bookmarkStart w:id="6317" w:name="_Toc192843212"/>
      <w:bookmarkStart w:id="6318" w:name="_Toc192844773"/>
      <w:bookmarkStart w:id="6319" w:name="_Toc192860702"/>
      <w:bookmarkStart w:id="6320" w:name="_Toc192842378"/>
      <w:bookmarkStart w:id="6321" w:name="_Toc192842795"/>
      <w:bookmarkStart w:id="6322" w:name="_Toc192843213"/>
      <w:bookmarkStart w:id="6323" w:name="_Toc192844774"/>
      <w:bookmarkStart w:id="6324" w:name="_Toc192860703"/>
      <w:bookmarkStart w:id="6325" w:name="_Toc192842379"/>
      <w:bookmarkStart w:id="6326" w:name="_Toc192842796"/>
      <w:bookmarkStart w:id="6327" w:name="_Toc192843214"/>
      <w:bookmarkStart w:id="6328" w:name="_Toc192844775"/>
      <w:bookmarkStart w:id="6329" w:name="_Toc192860704"/>
      <w:bookmarkStart w:id="6330" w:name="_Toc192842380"/>
      <w:bookmarkStart w:id="6331" w:name="_Toc192842797"/>
      <w:bookmarkStart w:id="6332" w:name="_Toc192843215"/>
      <w:bookmarkStart w:id="6333" w:name="_Toc192844776"/>
      <w:bookmarkStart w:id="6334" w:name="_Toc192860705"/>
      <w:bookmarkStart w:id="6335" w:name="_Toc192842381"/>
      <w:bookmarkStart w:id="6336" w:name="_Toc192842798"/>
      <w:bookmarkStart w:id="6337" w:name="_Toc192843216"/>
      <w:bookmarkStart w:id="6338" w:name="_Toc192844777"/>
      <w:bookmarkStart w:id="6339" w:name="_Toc192860706"/>
      <w:bookmarkStart w:id="6340" w:name="_Toc192842382"/>
      <w:bookmarkStart w:id="6341" w:name="_Toc192842799"/>
      <w:bookmarkStart w:id="6342" w:name="_Toc192843217"/>
      <w:bookmarkStart w:id="6343" w:name="_Toc192844778"/>
      <w:bookmarkStart w:id="6344" w:name="_Toc192860707"/>
      <w:bookmarkStart w:id="6345" w:name="_Toc192842383"/>
      <w:bookmarkStart w:id="6346" w:name="_Toc192842800"/>
      <w:bookmarkStart w:id="6347" w:name="_Toc192843218"/>
      <w:bookmarkStart w:id="6348" w:name="_Toc192844779"/>
      <w:bookmarkStart w:id="6349" w:name="_Toc192860708"/>
      <w:bookmarkStart w:id="6350" w:name="_Toc192842384"/>
      <w:bookmarkStart w:id="6351" w:name="_Toc192842801"/>
      <w:bookmarkStart w:id="6352" w:name="_Toc192843219"/>
      <w:bookmarkStart w:id="6353" w:name="_Toc192844780"/>
      <w:bookmarkStart w:id="6354" w:name="_Toc192860709"/>
      <w:bookmarkStart w:id="6355" w:name="_Toc192842385"/>
      <w:bookmarkStart w:id="6356" w:name="_Toc192842802"/>
      <w:bookmarkStart w:id="6357" w:name="_Toc192843220"/>
      <w:bookmarkStart w:id="6358" w:name="_Toc192844781"/>
      <w:bookmarkStart w:id="6359" w:name="_Toc192860710"/>
      <w:bookmarkStart w:id="6360" w:name="_Toc192842386"/>
      <w:bookmarkStart w:id="6361" w:name="_Toc192842803"/>
      <w:bookmarkStart w:id="6362" w:name="_Toc192843221"/>
      <w:bookmarkStart w:id="6363" w:name="_Toc192844782"/>
      <w:bookmarkStart w:id="6364" w:name="_Toc192860711"/>
      <w:bookmarkStart w:id="6365" w:name="_Toc192842387"/>
      <w:bookmarkStart w:id="6366" w:name="_Toc192842804"/>
      <w:bookmarkStart w:id="6367" w:name="_Toc192843222"/>
      <w:bookmarkStart w:id="6368" w:name="_Toc192844783"/>
      <w:bookmarkStart w:id="6369" w:name="_Toc192860712"/>
      <w:bookmarkStart w:id="6370" w:name="_Toc192842388"/>
      <w:bookmarkStart w:id="6371" w:name="_Toc192842805"/>
      <w:bookmarkStart w:id="6372" w:name="_Toc192843223"/>
      <w:bookmarkStart w:id="6373" w:name="_Toc192844784"/>
      <w:bookmarkStart w:id="6374" w:name="_Toc192860713"/>
      <w:bookmarkStart w:id="6375" w:name="_Toc192842389"/>
      <w:bookmarkStart w:id="6376" w:name="_Toc192842806"/>
      <w:bookmarkStart w:id="6377" w:name="_Toc192843224"/>
      <w:bookmarkStart w:id="6378" w:name="_Toc192844785"/>
      <w:bookmarkStart w:id="6379" w:name="_Toc192860714"/>
      <w:bookmarkStart w:id="6380" w:name="_Toc192842390"/>
      <w:bookmarkStart w:id="6381" w:name="_Toc192842807"/>
      <w:bookmarkStart w:id="6382" w:name="_Toc192843225"/>
      <w:bookmarkStart w:id="6383" w:name="_Toc192844786"/>
      <w:bookmarkStart w:id="6384" w:name="_Toc192860715"/>
      <w:bookmarkStart w:id="6385" w:name="_Toc192842391"/>
      <w:bookmarkStart w:id="6386" w:name="_Toc192842808"/>
      <w:bookmarkStart w:id="6387" w:name="_Toc192843226"/>
      <w:bookmarkStart w:id="6388" w:name="_Toc192844787"/>
      <w:bookmarkStart w:id="6389" w:name="_Toc192860716"/>
      <w:bookmarkStart w:id="6390" w:name="_Toc192842392"/>
      <w:bookmarkStart w:id="6391" w:name="_Toc192842809"/>
      <w:bookmarkStart w:id="6392" w:name="_Toc192843227"/>
      <w:bookmarkStart w:id="6393" w:name="_Toc192844788"/>
      <w:bookmarkStart w:id="6394" w:name="_Toc192860717"/>
      <w:bookmarkStart w:id="6395" w:name="_Toc192842393"/>
      <w:bookmarkStart w:id="6396" w:name="_Toc192842810"/>
      <w:bookmarkStart w:id="6397" w:name="_Toc192843228"/>
      <w:bookmarkStart w:id="6398" w:name="_Toc192844789"/>
      <w:bookmarkStart w:id="6399" w:name="_Toc192860718"/>
      <w:bookmarkStart w:id="6400" w:name="_Toc192842394"/>
      <w:bookmarkStart w:id="6401" w:name="_Toc192842811"/>
      <w:bookmarkStart w:id="6402" w:name="_Toc192843229"/>
      <w:bookmarkStart w:id="6403" w:name="_Toc192844790"/>
      <w:bookmarkStart w:id="6404" w:name="_Toc192860719"/>
      <w:bookmarkStart w:id="6405" w:name="_Toc192842395"/>
      <w:bookmarkStart w:id="6406" w:name="_Toc192842812"/>
      <w:bookmarkStart w:id="6407" w:name="_Toc192843230"/>
      <w:bookmarkStart w:id="6408" w:name="_Toc192844791"/>
      <w:bookmarkStart w:id="6409" w:name="_Toc192860720"/>
      <w:bookmarkStart w:id="6410" w:name="_Toc192842396"/>
      <w:bookmarkStart w:id="6411" w:name="_Toc192842813"/>
      <w:bookmarkStart w:id="6412" w:name="_Toc192843231"/>
      <w:bookmarkStart w:id="6413" w:name="_Toc192844792"/>
      <w:bookmarkStart w:id="6414" w:name="_Toc192860721"/>
      <w:bookmarkStart w:id="6415" w:name="_Toc192842397"/>
      <w:bookmarkStart w:id="6416" w:name="_Toc192842814"/>
      <w:bookmarkStart w:id="6417" w:name="_Toc192843232"/>
      <w:bookmarkStart w:id="6418" w:name="_Toc192844793"/>
      <w:bookmarkStart w:id="6419" w:name="_Toc192860722"/>
      <w:bookmarkStart w:id="6420" w:name="_Toc192842398"/>
      <w:bookmarkStart w:id="6421" w:name="_Toc192842815"/>
      <w:bookmarkStart w:id="6422" w:name="_Toc192843233"/>
      <w:bookmarkStart w:id="6423" w:name="_Toc192844794"/>
      <w:bookmarkStart w:id="6424" w:name="_Toc192860723"/>
      <w:bookmarkStart w:id="6425" w:name="_Toc192842399"/>
      <w:bookmarkStart w:id="6426" w:name="_Toc192842816"/>
      <w:bookmarkStart w:id="6427" w:name="_Toc192843234"/>
      <w:bookmarkStart w:id="6428" w:name="_Toc192844795"/>
      <w:bookmarkStart w:id="6429" w:name="_Toc192860724"/>
      <w:bookmarkStart w:id="6430" w:name="_Toc192842400"/>
      <w:bookmarkStart w:id="6431" w:name="_Toc192842817"/>
      <w:bookmarkStart w:id="6432" w:name="_Toc192843235"/>
      <w:bookmarkStart w:id="6433" w:name="_Toc192844796"/>
      <w:bookmarkStart w:id="6434" w:name="_Toc192860725"/>
      <w:bookmarkStart w:id="6435" w:name="_Toc192842401"/>
      <w:bookmarkStart w:id="6436" w:name="_Toc192842818"/>
      <w:bookmarkStart w:id="6437" w:name="_Toc192843236"/>
      <w:bookmarkStart w:id="6438" w:name="_Toc192844797"/>
      <w:bookmarkStart w:id="6439" w:name="_Toc192860726"/>
      <w:bookmarkStart w:id="6440" w:name="_Toc192842402"/>
      <w:bookmarkStart w:id="6441" w:name="_Toc192842819"/>
      <w:bookmarkStart w:id="6442" w:name="_Toc192843237"/>
      <w:bookmarkStart w:id="6443" w:name="_Toc192844798"/>
      <w:bookmarkStart w:id="6444" w:name="_Toc192860727"/>
      <w:bookmarkStart w:id="6445" w:name="_Toc192842403"/>
      <w:bookmarkStart w:id="6446" w:name="_Toc192842820"/>
      <w:bookmarkStart w:id="6447" w:name="_Toc192843238"/>
      <w:bookmarkStart w:id="6448" w:name="_Toc192844799"/>
      <w:bookmarkStart w:id="6449" w:name="_Toc192860728"/>
      <w:bookmarkStart w:id="6450" w:name="_Toc192842404"/>
      <w:bookmarkStart w:id="6451" w:name="_Toc192842821"/>
      <w:bookmarkStart w:id="6452" w:name="_Toc192843239"/>
      <w:bookmarkStart w:id="6453" w:name="_Toc192844800"/>
      <w:bookmarkStart w:id="6454" w:name="_Toc192860729"/>
      <w:bookmarkStart w:id="6455" w:name="_Toc192842405"/>
      <w:bookmarkStart w:id="6456" w:name="_Toc192842822"/>
      <w:bookmarkStart w:id="6457" w:name="_Toc192843240"/>
      <w:bookmarkStart w:id="6458" w:name="_Toc192844801"/>
      <w:bookmarkStart w:id="6459" w:name="_Toc192860730"/>
      <w:bookmarkStart w:id="6460" w:name="_Toc192842406"/>
      <w:bookmarkStart w:id="6461" w:name="_Toc192842823"/>
      <w:bookmarkStart w:id="6462" w:name="_Toc192843241"/>
      <w:bookmarkStart w:id="6463" w:name="_Toc192844802"/>
      <w:bookmarkStart w:id="6464" w:name="_Toc192860731"/>
      <w:bookmarkStart w:id="6465" w:name="_Toc192842407"/>
      <w:bookmarkStart w:id="6466" w:name="_Toc192842824"/>
      <w:bookmarkStart w:id="6467" w:name="_Toc192843242"/>
      <w:bookmarkStart w:id="6468" w:name="_Toc192844803"/>
      <w:bookmarkStart w:id="6469" w:name="_Toc192860732"/>
      <w:bookmarkStart w:id="6470" w:name="_Toc192842408"/>
      <w:bookmarkStart w:id="6471" w:name="_Toc192842825"/>
      <w:bookmarkStart w:id="6472" w:name="_Toc192843243"/>
      <w:bookmarkStart w:id="6473" w:name="_Toc192844804"/>
      <w:bookmarkStart w:id="6474" w:name="_Toc192860733"/>
      <w:bookmarkStart w:id="6475" w:name="_Toc192842409"/>
      <w:bookmarkStart w:id="6476" w:name="_Toc192842826"/>
      <w:bookmarkStart w:id="6477" w:name="_Toc192843244"/>
      <w:bookmarkStart w:id="6478" w:name="_Toc192844805"/>
      <w:bookmarkStart w:id="6479" w:name="_Toc192860734"/>
      <w:bookmarkStart w:id="6480" w:name="_Toc192842410"/>
      <w:bookmarkStart w:id="6481" w:name="_Toc192842827"/>
      <w:bookmarkStart w:id="6482" w:name="_Toc192843245"/>
      <w:bookmarkStart w:id="6483" w:name="_Toc192844806"/>
      <w:bookmarkStart w:id="6484" w:name="_Toc192860735"/>
      <w:bookmarkStart w:id="6485" w:name="_Toc192842411"/>
      <w:bookmarkStart w:id="6486" w:name="_Toc192842828"/>
      <w:bookmarkStart w:id="6487" w:name="_Toc192843246"/>
      <w:bookmarkStart w:id="6488" w:name="_Toc192844807"/>
      <w:bookmarkStart w:id="6489" w:name="_Toc192860736"/>
      <w:bookmarkStart w:id="6490" w:name="_Toc192842412"/>
      <w:bookmarkStart w:id="6491" w:name="_Toc192842829"/>
      <w:bookmarkStart w:id="6492" w:name="_Toc192843247"/>
      <w:bookmarkStart w:id="6493" w:name="_Toc192844808"/>
      <w:bookmarkStart w:id="6494" w:name="_Toc192860737"/>
      <w:bookmarkStart w:id="6495" w:name="_Toc192842413"/>
      <w:bookmarkStart w:id="6496" w:name="_Toc192842830"/>
      <w:bookmarkStart w:id="6497" w:name="_Toc192843248"/>
      <w:bookmarkStart w:id="6498" w:name="_Toc192844809"/>
      <w:bookmarkStart w:id="6499" w:name="_Toc192860738"/>
      <w:bookmarkStart w:id="6500" w:name="_Toc192842414"/>
      <w:bookmarkStart w:id="6501" w:name="_Toc192842831"/>
      <w:bookmarkStart w:id="6502" w:name="_Toc192843249"/>
      <w:bookmarkStart w:id="6503" w:name="_Toc192844810"/>
      <w:bookmarkStart w:id="6504" w:name="_Toc192860739"/>
      <w:bookmarkStart w:id="6505" w:name="_Toc192842415"/>
      <w:bookmarkStart w:id="6506" w:name="_Toc192842832"/>
      <w:bookmarkStart w:id="6507" w:name="_Toc192843250"/>
      <w:bookmarkStart w:id="6508" w:name="_Toc192844811"/>
      <w:bookmarkStart w:id="6509" w:name="_Toc192860740"/>
      <w:bookmarkStart w:id="6510" w:name="_Toc192842416"/>
      <w:bookmarkStart w:id="6511" w:name="_Toc192842833"/>
      <w:bookmarkStart w:id="6512" w:name="_Toc192843251"/>
      <w:bookmarkStart w:id="6513" w:name="_Toc192844812"/>
      <w:bookmarkStart w:id="6514" w:name="_Toc192860741"/>
      <w:bookmarkStart w:id="6515" w:name="_Toc192842417"/>
      <w:bookmarkStart w:id="6516" w:name="_Toc192842834"/>
      <w:bookmarkStart w:id="6517" w:name="_Toc192843252"/>
      <w:bookmarkStart w:id="6518" w:name="_Toc192844813"/>
      <w:bookmarkStart w:id="6519" w:name="_Toc192860742"/>
      <w:bookmarkStart w:id="6520" w:name="_Toc192842418"/>
      <w:bookmarkStart w:id="6521" w:name="_Toc192842835"/>
      <w:bookmarkStart w:id="6522" w:name="_Toc192843253"/>
      <w:bookmarkStart w:id="6523" w:name="_Toc192844814"/>
      <w:bookmarkStart w:id="6524" w:name="_Toc192860743"/>
      <w:bookmarkStart w:id="6525" w:name="_Toc192842419"/>
      <w:bookmarkStart w:id="6526" w:name="_Toc192842836"/>
      <w:bookmarkStart w:id="6527" w:name="_Toc192843254"/>
      <w:bookmarkStart w:id="6528" w:name="_Toc192844815"/>
      <w:bookmarkStart w:id="6529" w:name="_Toc192860744"/>
      <w:bookmarkStart w:id="6530" w:name="_Toc192842420"/>
      <w:bookmarkStart w:id="6531" w:name="_Toc192842837"/>
      <w:bookmarkStart w:id="6532" w:name="_Toc192843255"/>
      <w:bookmarkStart w:id="6533" w:name="_Toc192844816"/>
      <w:bookmarkStart w:id="6534" w:name="_Toc192860745"/>
      <w:bookmarkStart w:id="6535" w:name="_Toc192842421"/>
      <w:bookmarkStart w:id="6536" w:name="_Toc192842838"/>
      <w:bookmarkStart w:id="6537" w:name="_Toc192843256"/>
      <w:bookmarkStart w:id="6538" w:name="_Toc192844817"/>
      <w:bookmarkStart w:id="6539" w:name="_Toc192860746"/>
      <w:bookmarkStart w:id="6540" w:name="_Toc192842422"/>
      <w:bookmarkStart w:id="6541" w:name="_Toc192842839"/>
      <w:bookmarkStart w:id="6542" w:name="_Toc192843257"/>
      <w:bookmarkStart w:id="6543" w:name="_Toc192844818"/>
      <w:bookmarkStart w:id="6544" w:name="_Toc192860747"/>
      <w:bookmarkStart w:id="6545" w:name="_Toc192842423"/>
      <w:bookmarkStart w:id="6546" w:name="_Toc192842840"/>
      <w:bookmarkStart w:id="6547" w:name="_Toc192843258"/>
      <w:bookmarkStart w:id="6548" w:name="_Toc192844819"/>
      <w:bookmarkStart w:id="6549" w:name="_Toc192860748"/>
      <w:bookmarkStart w:id="6550" w:name="_Toc192842424"/>
      <w:bookmarkStart w:id="6551" w:name="_Toc192842841"/>
      <w:bookmarkStart w:id="6552" w:name="_Toc192843259"/>
      <w:bookmarkStart w:id="6553" w:name="_Toc192844820"/>
      <w:bookmarkStart w:id="6554" w:name="_Toc192860749"/>
      <w:bookmarkStart w:id="6555" w:name="_Toc192842425"/>
      <w:bookmarkStart w:id="6556" w:name="_Toc192842842"/>
      <w:bookmarkStart w:id="6557" w:name="_Toc192843260"/>
      <w:bookmarkStart w:id="6558" w:name="_Toc192844821"/>
      <w:bookmarkStart w:id="6559" w:name="_Toc192860750"/>
      <w:bookmarkStart w:id="6560" w:name="_Toc192842426"/>
      <w:bookmarkStart w:id="6561" w:name="_Toc192842843"/>
      <w:bookmarkStart w:id="6562" w:name="_Toc192843261"/>
      <w:bookmarkStart w:id="6563" w:name="_Toc192844822"/>
      <w:bookmarkStart w:id="6564" w:name="_Toc192860751"/>
      <w:bookmarkStart w:id="6565" w:name="_Toc192842427"/>
      <w:bookmarkStart w:id="6566" w:name="_Toc192842844"/>
      <w:bookmarkStart w:id="6567" w:name="_Toc192843262"/>
      <w:bookmarkStart w:id="6568" w:name="_Toc192844823"/>
      <w:bookmarkStart w:id="6569" w:name="_Toc192860752"/>
      <w:bookmarkStart w:id="6570" w:name="_Toc192842428"/>
      <w:bookmarkStart w:id="6571" w:name="_Toc192842845"/>
      <w:bookmarkStart w:id="6572" w:name="_Toc192843263"/>
      <w:bookmarkStart w:id="6573" w:name="_Toc192844824"/>
      <w:bookmarkStart w:id="6574" w:name="_Toc192860753"/>
      <w:bookmarkStart w:id="6575" w:name="_Toc192842429"/>
      <w:bookmarkStart w:id="6576" w:name="_Toc192842846"/>
      <w:bookmarkStart w:id="6577" w:name="_Toc192843264"/>
      <w:bookmarkStart w:id="6578" w:name="_Toc192844825"/>
      <w:bookmarkStart w:id="6579" w:name="_Toc192860754"/>
      <w:bookmarkStart w:id="6580" w:name="_Toc192842430"/>
      <w:bookmarkStart w:id="6581" w:name="_Toc192842847"/>
      <w:bookmarkStart w:id="6582" w:name="_Toc192843265"/>
      <w:bookmarkStart w:id="6583" w:name="_Toc192844826"/>
      <w:bookmarkStart w:id="6584" w:name="_Toc192860755"/>
      <w:bookmarkStart w:id="6585" w:name="_Toc192842431"/>
      <w:bookmarkStart w:id="6586" w:name="_Toc192842848"/>
      <w:bookmarkStart w:id="6587" w:name="_Toc192843266"/>
      <w:bookmarkStart w:id="6588" w:name="_Toc192844827"/>
      <w:bookmarkStart w:id="6589" w:name="_Toc192860756"/>
      <w:bookmarkStart w:id="6590" w:name="_Toc192842432"/>
      <w:bookmarkStart w:id="6591" w:name="_Toc192842849"/>
      <w:bookmarkStart w:id="6592" w:name="_Toc192843267"/>
      <w:bookmarkStart w:id="6593" w:name="_Toc192844828"/>
      <w:bookmarkStart w:id="6594" w:name="_Toc192860757"/>
      <w:bookmarkStart w:id="6595" w:name="CheckingAplicationExpressions"/>
      <w:bookmarkStart w:id="6596" w:name="_Toc207706009"/>
      <w:bookmarkStart w:id="6597" w:name="_Toc257733739"/>
      <w:bookmarkStart w:id="6598" w:name="_Toc270597634"/>
      <w:bookmarkStart w:id="6599" w:name="_Toc286309523"/>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r w:rsidRPr="00F329AB">
        <w:t>Resolving Application Expressions</w:t>
      </w:r>
      <w:bookmarkEnd w:id="6595"/>
      <w:bookmarkEnd w:id="6596"/>
      <w:bookmarkEnd w:id="6597"/>
      <w:bookmarkEnd w:id="6598"/>
      <w:bookmarkEnd w:id="6599"/>
      <w:r w:rsidRPr="00F329AB">
        <w:t xml:space="preserve"> </w:t>
      </w:r>
    </w:p>
    <w:p w:rsidR="00F526D0" w:rsidRDefault="006B52C5" w:rsidP="008A478B">
      <w:r w:rsidRPr="00F329AB">
        <w:t>Application expressions</w:t>
      </w:r>
      <w:r w:rsidR="00F54660">
        <w:fldChar w:fldCharType="begin"/>
      </w:r>
      <w:r w:rsidR="00C1063C">
        <w:instrText xml:space="preserve"> XE "</w:instrText>
      </w:r>
      <w:r w:rsidR="00C1063C" w:rsidRPr="00BE7A05">
        <w:instrText>application expressions</w:instrText>
      </w:r>
      <w:r w:rsidR="00C1063C">
        <w:instrText xml:space="preserve">" </w:instrText>
      </w:r>
      <w:r w:rsidR="00F54660">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rsidR="00527847" w:rsidRPr="00391D69" w:rsidRDefault="004677C1" w:rsidP="005D1774">
      <w:r>
        <w:t>Resolution of a</w:t>
      </w:r>
      <w:r w:rsidR="005D1774">
        <w:t xml:space="preserve">pplication expressions </w:t>
      </w:r>
      <w:r>
        <w:t>proceeds as follows:</w:t>
      </w:r>
      <w:r w:rsidR="005D1774">
        <w:t xml:space="preserve"> </w:t>
      </w:r>
    </w:p>
    <w:p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rsidR="008350FB" w:rsidRPr="00F115D2" w:rsidRDefault="006B52C5" w:rsidP="008F04E6">
      <w:pPr>
        <w:pStyle w:val="ListParagraph"/>
      </w:pPr>
      <w:r w:rsidRPr="00404279">
        <w:t>For example</w:t>
      </w:r>
      <w:r w:rsidR="00CA41C4">
        <w:t>:</w:t>
      </w:r>
      <w:r w:rsidRPr="00404279">
        <w:t xml:space="preserve"> </w:t>
      </w:r>
    </w:p>
    <w:p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rsidR="00364E64" w:rsidRPr="00F115D2" w:rsidRDefault="009079AC" w:rsidP="008F04E6">
      <w:pPr>
        <w:pStyle w:val="List"/>
      </w:pPr>
      <w:r>
        <w:t>2.</w:t>
      </w:r>
      <w:r>
        <w:tab/>
      </w:r>
      <w:r w:rsidR="006B52C5" w:rsidRPr="006B52C5">
        <w:t>After decomposition:</w:t>
      </w:r>
    </w:p>
    <w:p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9079AC">
        <w:fldChar w:fldCharType="begin"/>
      </w:r>
      <w:r w:rsidR="009079AC">
        <w:rPr>
          <w:rFonts w:cs="Arial"/>
        </w:rPr>
        <w:instrText xml:space="preserve"> REF UnqualifiedLookup \r \h </w:instrText>
      </w:r>
      <w:r w:rsidR="009079AC">
        <w:fldChar w:fldCharType="separate"/>
      </w:r>
      <w:r w:rsidR="00340C81">
        <w:rPr>
          <w:rFonts w:cs="Arial"/>
        </w:rPr>
        <w:t>14.1.11</w:t>
      </w:r>
      <w:r w:rsidR="009079AC">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9079AC">
        <w:fldChar w:fldCharType="begin"/>
      </w:r>
      <w:r w:rsidR="009079AC">
        <w:rPr>
          <w:rFonts w:cs="Arial"/>
        </w:rPr>
        <w:instrText xml:space="preserve"> REF _Ref280797503 \r \h </w:instrText>
      </w:r>
      <w:r w:rsidR="009079AC">
        <w:fldChar w:fldCharType="separate"/>
      </w:r>
      <w:r w:rsidR="00340C81">
        <w:rPr>
          <w:rFonts w:cs="Arial"/>
        </w:rPr>
        <w:t>14.1.13</w:t>
      </w:r>
      <w:r w:rsidR="009079AC">
        <w:fldChar w:fldCharType="end"/>
      </w:r>
      <w:r w:rsidR="009079AC">
        <w:t>)</w:t>
      </w:r>
    </w:p>
    <w:p w:rsidR="008A478B" w:rsidRPr="00F115D2" w:rsidRDefault="006B52C5" w:rsidP="006230F9">
      <w:pPr>
        <w:pStyle w:val="Heading3"/>
      </w:pPr>
      <w:bookmarkStart w:id="6600" w:name="_Toc192844830"/>
      <w:bookmarkStart w:id="6601" w:name="_Toc192860759"/>
      <w:bookmarkStart w:id="6602" w:name="_Toc192844831"/>
      <w:bookmarkStart w:id="6603" w:name="_Toc192860760"/>
      <w:bookmarkStart w:id="6604" w:name="_Toc192844832"/>
      <w:bookmarkStart w:id="6605" w:name="_Toc192860761"/>
      <w:bookmarkStart w:id="6606" w:name="_Toc192844833"/>
      <w:bookmarkStart w:id="6607" w:name="_Toc192860762"/>
      <w:bookmarkStart w:id="6608" w:name="_Toc192844834"/>
      <w:bookmarkStart w:id="6609" w:name="_Toc192860763"/>
      <w:bookmarkStart w:id="6610" w:name="_Toc192844835"/>
      <w:bookmarkStart w:id="6611" w:name="_Toc192860764"/>
      <w:bookmarkStart w:id="6612" w:name="_Toc192844836"/>
      <w:bookmarkStart w:id="6613" w:name="_Toc192860765"/>
      <w:bookmarkStart w:id="6614" w:name="_Toc192844837"/>
      <w:bookmarkStart w:id="6615" w:name="_Toc192860766"/>
      <w:bookmarkStart w:id="6616" w:name="_Toc192844838"/>
      <w:bookmarkStart w:id="6617" w:name="_Toc192860767"/>
      <w:bookmarkStart w:id="6618" w:name="_Toc192844839"/>
      <w:bookmarkStart w:id="6619" w:name="_Toc192860768"/>
      <w:bookmarkStart w:id="6620" w:name="_Toc192844840"/>
      <w:bookmarkStart w:id="6621" w:name="_Toc192860769"/>
      <w:bookmarkStart w:id="6622" w:name="_Toc192844841"/>
      <w:bookmarkStart w:id="6623" w:name="_Toc192860770"/>
      <w:bookmarkStart w:id="6624" w:name="_Toc192844842"/>
      <w:bookmarkStart w:id="6625" w:name="_Toc192860771"/>
      <w:bookmarkStart w:id="6626" w:name="UnqualifiedLookup"/>
      <w:bookmarkStart w:id="6627" w:name="_Toc207706010"/>
      <w:bookmarkStart w:id="6628" w:name="_Toc257733740"/>
      <w:bookmarkStart w:id="6629" w:name="_Toc270597635"/>
      <w:bookmarkStart w:id="6630" w:name="_Toc286309524"/>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r w:rsidRPr="00404279">
        <w:t>Unqualified Lookup</w:t>
      </w:r>
      <w:bookmarkEnd w:id="6626"/>
      <w:bookmarkEnd w:id="6627"/>
      <w:bookmarkEnd w:id="6628"/>
      <w:bookmarkEnd w:id="6629"/>
      <w:bookmarkEnd w:id="6630"/>
    </w:p>
    <w:p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F54660">
        <w:fldChar w:fldCharType="begin"/>
      </w:r>
      <w:r w:rsidR="00C1063C">
        <w:instrText xml:space="preserve"> XE "</w:instrText>
      </w:r>
      <w:r w:rsidR="00C1063C" w:rsidRPr="00E73199">
        <w:instrText>lookup:unqualified</w:instrText>
      </w:r>
      <w:r w:rsidR="00C1063C">
        <w:instrText xml:space="preserve">" </w:instrText>
      </w:r>
      <w:r w:rsidR="00F54660">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rsidR="00016E00" w:rsidRDefault="00016E00" w:rsidP="008F04E6">
      <w:pPr>
        <w:pStyle w:val="List"/>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Pr="00F329AB">
        <w:fldChar w:fldCharType="begin"/>
      </w:r>
      <w:r w:rsidRPr="006B52C5">
        <w:instrText xml:space="preserve"> REF NameResolution \r \h </w:instrText>
      </w:r>
      <w:r>
        <w:instrText xml:space="preserve"> \* MERGEFORMAT </w:instrText>
      </w:r>
      <w:r w:rsidRPr="00F329AB">
        <w:fldChar w:fldCharType="separate"/>
      </w:r>
      <w:r w:rsidR="00340C81">
        <w:t>14.1</w:t>
      </w:r>
      <w:r w:rsidRPr="00F329AB">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rsidR="008A478B" w:rsidRPr="00F115D2" w:rsidRDefault="006B52C5" w:rsidP="008F04E6">
      <w:pPr>
        <w:pStyle w:val="ListParagraph"/>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rsidR="008A478B" w:rsidRPr="00F115D2" w:rsidRDefault="006B52C5" w:rsidP="006230F9">
      <w:pPr>
        <w:pStyle w:val="Heading3"/>
      </w:pPr>
      <w:bookmarkStart w:id="6631" w:name="_Toc207706011"/>
      <w:bookmarkStart w:id="6632" w:name="_Toc257733741"/>
      <w:bookmarkStart w:id="6633" w:name="_Toc270597636"/>
      <w:bookmarkStart w:id="6634" w:name="_Toc286309525"/>
      <w:r w:rsidRPr="00F329AB">
        <w:t>Item-Qualified Lookup</w:t>
      </w:r>
      <w:bookmarkEnd w:id="6631"/>
      <w:bookmarkEnd w:id="6632"/>
      <w:bookmarkEnd w:id="6633"/>
      <w:bookmarkEnd w:id="6634"/>
      <w:r w:rsidRPr="00404279">
        <w:t xml:space="preserve"> </w:t>
      </w:r>
    </w:p>
    <w:p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F54660">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F54660">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rsidR="00527847" w:rsidRDefault="00527847" w:rsidP="008F04E6">
      <w:r w:rsidRPr="008F04E6">
        <w:rPr>
          <w:i/>
        </w:rPr>
        <w:t>Item-Qualified Lookup</w:t>
      </w:r>
      <w:r w:rsidRPr="00404279">
        <w:t xml:space="preserve"> </w:t>
      </w:r>
      <w:r>
        <w:t>proceeds as follows:</w:t>
      </w:r>
    </w:p>
    <w:p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rsidR="008A478B" w:rsidRPr="00F115D2" w:rsidRDefault="006B52C5" w:rsidP="008F04E6">
      <w:pPr>
        <w:pStyle w:val="BulletList2"/>
      </w:pPr>
      <w:r w:rsidRPr="006B52C5">
        <w:t xml:space="preserve">A named value </w:t>
      </w:r>
    </w:p>
    <w:p w:rsidR="008A478B" w:rsidRPr="00F115D2" w:rsidRDefault="006B52C5" w:rsidP="008F04E6">
      <w:pPr>
        <w:pStyle w:val="BulletList2"/>
      </w:pPr>
      <w:r w:rsidRPr="006B52C5">
        <w:t xml:space="preserve">A union case </w:t>
      </w:r>
    </w:p>
    <w:p w:rsidR="008A478B" w:rsidRPr="00F115D2" w:rsidRDefault="006B52C5" w:rsidP="008F04E6">
      <w:pPr>
        <w:pStyle w:val="BulletList2"/>
      </w:pPr>
      <w:r w:rsidRPr="006B52C5">
        <w:t>A group of named types</w:t>
      </w:r>
    </w:p>
    <w:p w:rsidR="008A478B" w:rsidRPr="00F115D2" w:rsidRDefault="006B52C5" w:rsidP="008F04E6">
      <w:pPr>
        <w:pStyle w:val="BulletList2"/>
      </w:pPr>
      <w:r w:rsidRPr="006B52C5">
        <w:t>A group of methods</w:t>
      </w:r>
    </w:p>
    <w:p w:rsidR="008A478B" w:rsidRPr="00F115D2" w:rsidRDefault="006B52C5" w:rsidP="008F04E6">
      <w:pPr>
        <w:pStyle w:val="BulletList2"/>
      </w:pPr>
      <w:r w:rsidRPr="006B52C5">
        <w:t>A group of indexer getter properties</w:t>
      </w:r>
    </w:p>
    <w:p w:rsidR="008A478B" w:rsidRPr="00F115D2" w:rsidRDefault="006B52C5" w:rsidP="008F04E6">
      <w:pPr>
        <w:pStyle w:val="BulletList2"/>
      </w:pPr>
      <w:r w:rsidRPr="006B52C5">
        <w:t>A single non-indexer getter property</w:t>
      </w:r>
    </w:p>
    <w:p w:rsidR="008A478B" w:rsidRPr="00F115D2" w:rsidRDefault="006B52C5" w:rsidP="008F04E6">
      <w:pPr>
        <w:pStyle w:val="BulletList2"/>
      </w:pPr>
      <w:r w:rsidRPr="006B52C5">
        <w:t>A static F# field</w:t>
      </w:r>
    </w:p>
    <w:p w:rsidR="0025565C" w:rsidRPr="0025565C" w:rsidRDefault="006B52C5" w:rsidP="008F04E6">
      <w:pPr>
        <w:pStyle w:val="BulletList2"/>
      </w:pPr>
      <w:r w:rsidRPr="006B52C5">
        <w:t>A static CLI field</w:t>
      </w:r>
    </w:p>
    <w:p w:rsidR="00927475" w:rsidRPr="00F115D2" w:rsidRDefault="006B52C5" w:rsidP="008F04E6">
      <w:pPr>
        <w:pStyle w:val="BulletList2"/>
      </w:pPr>
      <w:r w:rsidRPr="006B52C5">
        <w:t>An implicitly resolved symbolic operator name</w:t>
      </w:r>
    </w:p>
    <w:p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commentRangeStart w:id="6635"/>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commentRangeEnd w:id="6635"/>
      <w:r w:rsidR="00DA7660">
        <w:rPr>
          <w:rStyle w:val="CommentReference"/>
          <w:rFonts w:eastAsiaTheme="minorHAnsi" w:cstheme="minorBidi"/>
        </w:rPr>
        <w:commentReference w:id="6635"/>
      </w:r>
    </w:p>
    <w:p w:rsidR="006B6E21" w:rsidRDefault="004979EB" w:rsidP="008F04E6">
      <w:pPr>
        <w:pStyle w:val="List"/>
      </w:pPr>
      <w:r>
        <w:t>3.</w:t>
      </w:r>
      <w:r>
        <w:tab/>
      </w:r>
      <w:r w:rsidR="00527847">
        <w:t>After</w:t>
      </w:r>
      <w:r w:rsidR="00527847" w:rsidRPr="00391D69">
        <w:t xml:space="preserve"> </w:t>
      </w:r>
      <w:commentRangeStart w:id="6636"/>
      <w:r w:rsidR="006B52C5" w:rsidRPr="000E5CFC">
        <w:rPr>
          <w:rStyle w:val="CodeInline"/>
          <w:i/>
          <w:rPrChange w:id="6637" w:author="pennyo" w:date="2011-02-22T11:21:00Z">
            <w:rPr>
              <w:rStyle w:val="CodeInline"/>
            </w:rPr>
          </w:rPrChange>
        </w:rPr>
        <w:t>item</w:t>
      </w:r>
      <w:r w:rsidR="006B52C5" w:rsidRPr="00E42689">
        <w:t xml:space="preserve"> is generated by name resolution</w:t>
      </w:r>
      <w:commentRangeEnd w:id="6636"/>
      <w:r w:rsidR="00527847">
        <w:rPr>
          <w:rStyle w:val="CommentReference"/>
        </w:rPr>
        <w:commentReference w:id="6636"/>
      </w:r>
      <w:r w:rsidR="006B52C5" w:rsidRPr="00E42689">
        <w:t>, 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rsidTr="008F04E6">
        <w:trPr>
          <w:cnfStyle w:val="100000000000" w:firstRow="1" w:lastRow="0" w:firstColumn="0" w:lastColumn="0" w:oddVBand="0" w:evenVBand="0" w:oddHBand="0" w:evenHBand="0" w:firstRowFirstColumn="0" w:firstRowLastColumn="0" w:lastRowFirstColumn="0" w:lastRowLastColumn="0"/>
        </w:trPr>
        <w:tc>
          <w:tcPr>
            <w:tcW w:w="1998" w:type="dxa"/>
          </w:tcPr>
          <w:p w:rsidR="00C9535F" w:rsidRDefault="00C9535F" w:rsidP="00C9535F">
            <w:r w:rsidRPr="005043EC">
              <w:t xml:space="preserve">If </w:t>
            </w:r>
            <w:r w:rsidRPr="00355E9F">
              <w:rPr>
                <w:rStyle w:val="CodeInlineItalic"/>
              </w:rPr>
              <w:t>item</w:t>
            </w:r>
            <w:r w:rsidRPr="005043EC">
              <w:t xml:space="preserve"> is:</w:t>
            </w:r>
          </w:p>
        </w:tc>
        <w:tc>
          <w:tcPr>
            <w:tcW w:w="7244" w:type="dxa"/>
          </w:tcPr>
          <w:p w:rsidR="00C9535F" w:rsidRDefault="00C9535F" w:rsidP="00C9535F">
            <w:r>
              <w:t>Action</w:t>
            </w:r>
          </w:p>
        </w:tc>
      </w:tr>
      <w:tr w:rsidR="00C9535F" w:rsidTr="008F04E6">
        <w:tc>
          <w:tcPr>
            <w:tcW w:w="1998" w:type="dxa"/>
          </w:tcPr>
          <w:p w:rsidR="00C9535F" w:rsidRDefault="00C9535F" w:rsidP="00C9535F">
            <w:r>
              <w:t>A</w:t>
            </w:r>
            <w:r w:rsidRPr="00E42689">
              <w:t xml:space="preserve"> value reference </w:t>
            </w:r>
            <w:r w:rsidRPr="00F329AB">
              <w:rPr>
                <w:rStyle w:val="CodeInline"/>
              </w:rPr>
              <w:t>v</w:t>
            </w:r>
          </w:p>
        </w:tc>
        <w:tc>
          <w:tcPr>
            <w:tcW w:w="7244" w:type="dxa"/>
          </w:tcPr>
          <w:p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rsidR="00C9535F" w:rsidRPr="00C9535F" w:rsidRDefault="00C9535F" w:rsidP="008F04E6">
            <w:pPr>
              <w:pStyle w:val="TableBulletIndent"/>
            </w:pPr>
            <w:r w:rsidRPr="00391D69">
              <w:t xml:space="preserve">Insert implicit </w:t>
            </w:r>
            <w:r w:rsidRPr="00E42689">
              <w:t>flexibility for the use of the value (§</w:t>
            </w:r>
            <w:r w:rsidRPr="00F329AB">
              <w:fldChar w:fldCharType="begin"/>
            </w:r>
            <w:r w:rsidRPr="006B52C5">
              <w:rPr>
                <w:rFonts w:cs="Times New Roman"/>
              </w:rPr>
              <w:instrText xml:space="preserve"> REF </w:instrText>
            </w:r>
            <w:r w:rsidRPr="0025565C">
              <w:rPr>
                <w:rFonts w:cs="Times New Roman"/>
              </w:rPr>
              <w:instrText>SubsumptionAtMembers</w:instrText>
            </w:r>
            <w:r>
              <w:rPr>
                <w:rFonts w:cs="Times New Roman"/>
              </w:rPr>
              <w:instrText xml:space="preserve"> </w:instrText>
            </w:r>
            <w:r w:rsidRPr="006B52C5">
              <w:rPr>
                <w:rFonts w:cs="Times New Roman"/>
              </w:rPr>
              <w:instrText xml:space="preserve">\r \h </w:instrText>
            </w:r>
            <w:r>
              <w:instrText xml:space="preserve"> \* MERGEFORMAT </w:instrText>
            </w:r>
            <w:r w:rsidRPr="00F329AB">
              <w:fldChar w:fldCharType="separate"/>
            </w:r>
            <w:r w:rsidR="00340C81">
              <w:rPr>
                <w:rFonts w:cs="Times New Roman"/>
              </w:rPr>
              <w:t>14.3.2</w:t>
            </w:r>
            <w:r w:rsidRPr="00F329AB">
              <w:fldChar w:fldCharType="end"/>
            </w:r>
            <w:r w:rsidRPr="006B52C5">
              <w:rPr>
                <w:rFonts w:cs="Times New Roman"/>
              </w:rPr>
              <w:t>)</w:t>
            </w:r>
            <w:r>
              <w:rPr>
                <w:rFonts w:cs="Times New Roman"/>
              </w:rPr>
              <w:t>.</w:t>
            </w:r>
          </w:p>
          <w:p w:rsidR="00C9535F" w:rsidRPr="00497D56" w:rsidRDefault="00C9535F" w:rsidP="008F04E6">
            <w:pPr>
              <w:pStyle w:val="Le"/>
            </w:pP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rsidTr="008F04E6">
        <w:tc>
          <w:tcPr>
            <w:tcW w:w="1998" w:type="dxa"/>
          </w:tcPr>
          <w:p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rsidR="00C9535F" w:rsidRPr="00E42689" w:rsidRDefault="00C9535F" w:rsidP="008F04E6">
            <w:pPr>
              <w:pStyle w:val="TableNumber"/>
              <w:numPr>
                <w:ilvl w:val="0"/>
                <w:numId w:val="11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rsidTr="008F04E6">
        <w:tc>
          <w:tcPr>
            <w:tcW w:w="1998" w:type="dxa"/>
          </w:tcPr>
          <w:p w:rsidR="00C9535F" w:rsidRDefault="00C9535F" w:rsidP="00C9535F">
            <w:r>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p>
        </w:tc>
        <w:tc>
          <w:tcPr>
            <w:tcW w:w="7244" w:type="dxa"/>
          </w:tcPr>
          <w:p w:rsidR="00C9535F" w:rsidRPr="00E42689" w:rsidRDefault="00C9535F" w:rsidP="008F04E6">
            <w:pPr>
              <w:pStyle w:val="TableNumber"/>
              <w:numPr>
                <w:ilvl w:val="0"/>
                <w:numId w:val="109"/>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commentRangeStart w:id="6638"/>
            <w:r w:rsidRPr="00355E9F">
              <w:rPr>
                <w:rStyle w:val="CodeInlineItalic"/>
              </w:rPr>
              <w:t>expr</w:t>
            </w:r>
            <w:commentRangeEnd w:id="6638"/>
            <w:r>
              <w:rPr>
                <w:rStyle w:val="CommentReference"/>
              </w:rPr>
              <w:commentReference w:id="6638"/>
            </w:r>
            <w:r w:rsidRPr="006B52C5">
              <w:rPr>
                <w:rStyle w:val="CodeInline"/>
              </w:rPr>
              <w:t>)</w:t>
            </w:r>
            <w:r w:rsidRPr="006B52C5">
              <w:t>.</w:t>
            </w:r>
          </w:p>
          <w:p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rsidTr="008F04E6">
        <w:tc>
          <w:tcPr>
            <w:tcW w:w="1998" w:type="dxa"/>
          </w:tcPr>
          <w:p w:rsidR="00C9535F" w:rsidRDefault="00972037" w:rsidP="00C9535F">
            <w:r>
              <w:t>A</w:t>
            </w:r>
            <w:r w:rsidR="00C9535F" w:rsidRPr="00497D56">
              <w:t xml:space="preserve"> group of method references</w:t>
            </w:r>
          </w:p>
        </w:tc>
        <w:tc>
          <w:tcPr>
            <w:tcW w:w="7244" w:type="dxa"/>
          </w:tcPr>
          <w:p w:rsidR="00C9535F" w:rsidRPr="00E42689" w:rsidRDefault="00C9535F" w:rsidP="008F04E6">
            <w:pPr>
              <w:pStyle w:val="TableNumber"/>
              <w:numPr>
                <w:ilvl w:val="0"/>
                <w:numId w:val="111"/>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rsidR="00C9535F" w:rsidRPr="00110BB5" w:rsidRDefault="00C9535F" w:rsidP="008F04E6">
            <w:pPr>
              <w:pStyle w:val="TableBulletIndent"/>
            </w:pPr>
            <w:r>
              <w:t>anything else,</w:t>
            </w:r>
            <w:r w:rsidRPr="00497D56">
              <w:t xml:space="preserve"> use no expression argument or type arguments.</w:t>
            </w:r>
          </w:p>
          <w:p w:rsidR="00C9535F" w:rsidRDefault="00C9535F" w:rsidP="008F04E6">
            <w:pPr>
              <w:pStyle w:val="Le"/>
            </w:pPr>
          </w:p>
          <w:p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rsidTr="008F04E6">
        <w:tc>
          <w:tcPr>
            <w:tcW w:w="1998" w:type="dxa"/>
          </w:tcPr>
          <w:p w:rsidR="00C9535F" w:rsidRDefault="00972037" w:rsidP="00C9535F">
            <w:r>
              <w:t>A</w:t>
            </w:r>
            <w:r w:rsidR="00C9535F" w:rsidRPr="00497D56">
              <w:t xml:space="preserve"> group of property indexer references</w:t>
            </w:r>
          </w:p>
        </w:tc>
        <w:tc>
          <w:tcPr>
            <w:tcW w:w="7244" w:type="dxa"/>
          </w:tcPr>
          <w:p w:rsidR="00C9535F" w:rsidRDefault="00C9535F" w:rsidP="008F04E6">
            <w:pPr>
              <w:pStyle w:val="TableNumber"/>
              <w:numPr>
                <w:ilvl w:val="0"/>
                <w:numId w:val="112"/>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rsidTr="008F04E6">
        <w:tc>
          <w:tcPr>
            <w:tcW w:w="1998" w:type="dxa"/>
          </w:tcPr>
          <w:p w:rsidR="00C9535F" w:rsidRDefault="00C9535F" w:rsidP="00C9535F">
            <w:r>
              <w:t>A</w:t>
            </w:r>
            <w:r w:rsidRPr="00497D56">
              <w:t xml:space="preserve"> static field reference</w:t>
            </w:r>
          </w:p>
        </w:tc>
        <w:tc>
          <w:tcPr>
            <w:tcW w:w="7244" w:type="dxa"/>
          </w:tcPr>
          <w:p w:rsidR="00C9535F" w:rsidRPr="00497D56" w:rsidRDefault="00C9535F" w:rsidP="008F04E6">
            <w:pPr>
              <w:pStyle w:val="TableNumber"/>
              <w:numPr>
                <w:ilvl w:val="0"/>
                <w:numId w:val="113"/>
              </w:numPr>
              <w:ind w:left="173" w:hanging="173"/>
            </w:pPr>
            <w:r w:rsidRPr="00391D69">
              <w:t>Check the field for accessibility and attributes</w:t>
            </w:r>
            <w:r>
              <w:t>.</w:t>
            </w:r>
          </w:p>
          <w:p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t xml:space="preserve">. </w:t>
            </w:r>
            <w:commentRangeStart w:id="6639"/>
            <w:r>
              <w:t>T</w:t>
            </w:r>
            <w:r w:rsidRPr="006B52C5">
              <w:t>ak</w:t>
            </w:r>
            <w:r>
              <w:t>e</w:t>
            </w:r>
            <w:r w:rsidRPr="006B52C5">
              <w:t xml:space="preserve"> </w:t>
            </w:r>
            <w:r w:rsidRPr="00497D56">
              <w:t xml:space="preserve">into account </w:t>
            </w:r>
            <w:commentRangeEnd w:id="6639"/>
            <w:r>
              <w:rPr>
                <w:rStyle w:val="CommentReference"/>
              </w:rPr>
              <w:commentReference w:id="6639"/>
            </w:r>
            <w:r w:rsidRPr="00497D56">
              <w:t xml:space="preserve">the type </w:t>
            </w:r>
            <w:r w:rsidRPr="00355E9F">
              <w:rPr>
                <w:rStyle w:val="CodeInlineItalic"/>
              </w:rPr>
              <w:t>ty</w:t>
            </w:r>
            <w:r w:rsidRPr="00110BB5">
              <w:t xml:space="preserve"> via which the field was accessed</w:t>
            </w:r>
            <w:r>
              <w:t>.</w:t>
            </w: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rsidTr="008F04E6">
        <w:tc>
          <w:tcPr>
            <w:tcW w:w="1998" w:type="dxa"/>
          </w:tcPr>
          <w:p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rsidR="00C9535F" w:rsidRPr="00497D56" w:rsidRDefault="00C9535F" w:rsidP="008F04E6">
            <w:pPr>
              <w:pStyle w:val="TableNumber"/>
              <w:numPr>
                <w:ilvl w:val="0"/>
                <w:numId w:val="114"/>
              </w:numPr>
              <w:ind w:left="173" w:hanging="173"/>
            </w:pPr>
            <w:r w:rsidRPr="00F115D2">
              <w:t xml:space="preserve">Check the </w:t>
            </w:r>
            <w:r>
              <w:t xml:space="preserve">tag </w:t>
            </w:r>
            <w:r w:rsidRPr="00F115D2">
              <w:t>for accessibility and attributes</w:t>
            </w:r>
            <w:r>
              <w:t>.</w:t>
            </w:r>
          </w:p>
          <w:p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rsidTr="008F04E6">
        <w:tc>
          <w:tcPr>
            <w:tcW w:w="1998" w:type="dxa"/>
          </w:tcPr>
          <w:p w:rsidR="00C9535F" w:rsidRDefault="00C9535F" w:rsidP="00C9535F">
            <w:r w:rsidRPr="006B52C5">
              <w:t>A CLI event reference</w:t>
            </w:r>
          </w:p>
        </w:tc>
        <w:tc>
          <w:tcPr>
            <w:tcW w:w="7244" w:type="dxa"/>
          </w:tcPr>
          <w:p w:rsidR="00C9535F" w:rsidRDefault="00C9535F" w:rsidP="008F04E6">
            <w:pPr>
              <w:pStyle w:val="TableNumber"/>
              <w:numPr>
                <w:ilvl w:val="0"/>
                <w:numId w:val="115"/>
              </w:numPr>
              <w:ind w:left="173" w:hanging="173"/>
            </w:pPr>
            <w:r>
              <w:t>Check the event for accessibility and attributes.</w:t>
            </w:r>
          </w:p>
          <w:p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rsidTr="008F04E6">
        <w:tc>
          <w:tcPr>
            <w:tcW w:w="1998" w:type="dxa"/>
          </w:tcPr>
          <w:p w:rsidR="00C9535F" w:rsidRDefault="00C9535F" w:rsidP="00C9535F">
            <w:r>
              <w:t>A</w:t>
            </w:r>
            <w:r w:rsidRPr="006B52C5">
              <w:t xml:space="preserve">n implicitly resolved symbolic operator name </w:t>
            </w:r>
            <w:r w:rsidRPr="00355E9F">
              <w:rPr>
                <w:rStyle w:val="CodeInlineItalic"/>
              </w:rPr>
              <w:t>op</w:t>
            </w:r>
          </w:p>
        </w:tc>
        <w:tc>
          <w:tcPr>
            <w:tcW w:w="7244" w:type="dxa"/>
          </w:tcPr>
          <w:p w:rsidR="00C9535F" w:rsidRPr="00E42689" w:rsidRDefault="00C9535F" w:rsidP="008F04E6">
            <w:pPr>
              <w:pStyle w:val="TableNumber"/>
              <w:numPr>
                <w:ilvl w:val="0"/>
                <w:numId w:val="116"/>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rsidR="00C9535F" w:rsidRDefault="00C9535F" w:rsidP="008F04E6">
            <w:pPr>
              <w:pStyle w:val="TableNumber"/>
            </w:pPr>
            <w:r w:rsidRPr="00F329AB">
              <w:t xml:space="preserve">The </w:t>
            </w:r>
            <w:r>
              <w:t xml:space="preserve">resulting expressions </w:t>
            </w:r>
            <w:r w:rsidRPr="00F329AB">
              <w:t>are static member constraint invocation expressions (§</w:t>
            </w:r>
            <w:r w:rsidRPr="00404279">
              <w:fldChar w:fldCharType="begin"/>
            </w:r>
            <w:r w:rsidRPr="00404279">
              <w:instrText xml:space="preserve"> REF StaticMemberConstraintInvocations \r \h </w:instrText>
            </w:r>
            <w:r>
              <w:instrText xml:space="preserve"> \* MERGEFORMAT </w:instrText>
            </w:r>
            <w:r w:rsidRPr="00404279">
              <w:fldChar w:fldCharType="separate"/>
            </w:r>
            <w:r w:rsidR="00340C81">
              <w:t>6.4.8</w:t>
            </w:r>
            <w:r w:rsidRPr="00404279">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rsidR="008A478B" w:rsidRPr="00391D69" w:rsidRDefault="006B52C5" w:rsidP="006230F9">
      <w:pPr>
        <w:pStyle w:val="Heading3"/>
      </w:pPr>
      <w:bookmarkStart w:id="6640" w:name="_Toc207706012"/>
      <w:bookmarkStart w:id="6641" w:name="_Toc257733742"/>
      <w:bookmarkStart w:id="6642" w:name="_Toc270597637"/>
      <w:bookmarkStart w:id="6643" w:name="_Ref280797503"/>
      <w:bookmarkStart w:id="6644" w:name="_Toc286309526"/>
      <w:r w:rsidRPr="00391D69">
        <w:t>Expression-Qualified Lookup</w:t>
      </w:r>
      <w:bookmarkEnd w:id="6640"/>
      <w:bookmarkEnd w:id="6641"/>
      <w:bookmarkEnd w:id="6642"/>
      <w:bookmarkEnd w:id="6643"/>
      <w:bookmarkEnd w:id="6644"/>
    </w:p>
    <w:p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F54660">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F54660">
        <w:rPr>
          <w:i/>
        </w:rPr>
        <w:fldChar w:fldCharType="end"/>
      </w:r>
      <w:r w:rsidRPr="00404279">
        <w:t xml:space="preserve"> computes the “lookups or applications” for </w:t>
      </w:r>
      <w:r w:rsidRPr="00355E9F">
        <w:rPr>
          <w:rStyle w:val="CodeInlineItalic"/>
        </w:rPr>
        <w:t>expr.projs</w:t>
      </w:r>
      <w:r w:rsidRPr="00404279">
        <w:t>.</w:t>
      </w:r>
    </w:p>
    <w:p w:rsidR="00527847" w:rsidRPr="00391D69" w:rsidRDefault="00527847" w:rsidP="008F04E6">
      <w:r w:rsidRPr="00391D69">
        <w:t>Expression-Qualified Lookup</w:t>
      </w:r>
      <w:r>
        <w:t xml:space="preserve"> proceeds through the following steps:</w:t>
      </w:r>
    </w:p>
    <w:p w:rsidR="008A478B" w:rsidRDefault="00527847" w:rsidP="008F04E6">
      <w:pPr>
        <w:pStyle w:val="Lis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68"/>
        <w:gridCol w:w="3510"/>
        <w:gridCol w:w="3464"/>
      </w:tblGrid>
      <w:tr w:rsidR="00DC7362"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DC7362" w:rsidRDefault="00DC7362" w:rsidP="008F04E6">
            <w:pPr>
              <w:rPr>
                <w:b w:val="0"/>
              </w:rPr>
            </w:pPr>
            <w:r w:rsidRPr="00355E9F">
              <w:rPr>
                <w:rStyle w:val="CodeInlineItalic"/>
              </w:rPr>
              <w:t>projs</w:t>
            </w:r>
          </w:p>
        </w:tc>
        <w:tc>
          <w:tcPr>
            <w:tcW w:w="3510" w:type="dxa"/>
          </w:tcPr>
          <w:p w:rsidR="00DC7362" w:rsidRDefault="00DC7362" w:rsidP="008F04E6">
            <w:pPr>
              <w:rPr>
                <w:b w:val="0"/>
              </w:rPr>
            </w:pPr>
            <w:r>
              <w:t>Action</w:t>
            </w:r>
          </w:p>
        </w:tc>
        <w:tc>
          <w:tcPr>
            <w:tcW w:w="3464" w:type="dxa"/>
          </w:tcPr>
          <w:p w:rsidR="00DC7362" w:rsidRDefault="00DC7362" w:rsidP="008F04E6">
            <w:pPr>
              <w:rPr>
                <w:b w:val="0"/>
              </w:rPr>
            </w:pPr>
            <w:r>
              <w:t>Comments</w:t>
            </w:r>
          </w:p>
        </w:tc>
      </w:tr>
      <w:tr w:rsidR="00DC7362" w:rsidTr="008F04E6">
        <w:tc>
          <w:tcPr>
            <w:tcW w:w="2268" w:type="dxa"/>
          </w:tcPr>
          <w:p w:rsidR="00DC7362" w:rsidRDefault="00DC7362" w:rsidP="008F04E6">
            <w:r>
              <w:t>E</w:t>
            </w:r>
            <w:r w:rsidRPr="00404279">
              <w:t>mpty</w:t>
            </w:r>
          </w:p>
        </w:tc>
        <w:tc>
          <w:tcPr>
            <w:tcW w:w="3510" w:type="dxa"/>
          </w:tcPr>
          <w:p w:rsidR="00DC7362" w:rsidRDefault="00DC7362" w:rsidP="008F04E6">
            <w:r>
              <w:t xml:space="preserve">Assert that </w:t>
            </w:r>
            <w:r w:rsidRPr="00404279">
              <w:t xml:space="preserve">the type of the overall, original application expression is </w:t>
            </w:r>
            <w:r w:rsidRPr="00355E9F">
              <w:rPr>
                <w:rStyle w:val="CodeInlineItalic"/>
              </w:rPr>
              <w:t>ty</w:t>
            </w:r>
            <w:r>
              <w:t>.</w:t>
            </w:r>
          </w:p>
        </w:tc>
        <w:tc>
          <w:tcPr>
            <w:tcW w:w="3464" w:type="dxa"/>
          </w:tcPr>
          <w:p w:rsidR="00DC7362" w:rsidRDefault="00DC7362" w:rsidP="008F04E6">
            <w:r>
              <w:t>C</w:t>
            </w:r>
            <w:r w:rsidRPr="00404279">
              <w:t>hecking is complete</w:t>
            </w:r>
            <w:r>
              <w:t>.</w:t>
            </w:r>
          </w:p>
        </w:tc>
      </w:tr>
      <w:tr w:rsidR="00DC7362" w:rsidTr="008F04E6">
        <w:tc>
          <w:tcPr>
            <w:tcW w:w="2268" w:type="dxa"/>
          </w:tcPr>
          <w:p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Pr="00110BB5">
              <w:fldChar w:fldCharType="begin"/>
            </w:r>
            <w:r w:rsidRPr="006B52C5">
              <w:rPr>
                <w:rFonts w:cs="Times New Roman"/>
              </w:rPr>
              <w:instrText xml:space="preserve"> REF </w:instrText>
            </w:r>
            <w:r w:rsidRPr="0025565C">
              <w:rPr>
                <w:rFonts w:cs="Times New Roman"/>
              </w:rPr>
              <w:instrText>FunctionApplicationResolution</w:instrText>
            </w:r>
            <w:r w:rsidRPr="006B52C5">
              <w:rPr>
                <w:rFonts w:cs="Times New Roman"/>
              </w:rPr>
              <w:instrText xml:space="preserve"> \r \h </w:instrText>
            </w:r>
            <w:r>
              <w:instrText xml:space="preserve"> \* MERGEFORMAT </w:instrText>
            </w:r>
            <w:r w:rsidRPr="00110BB5">
              <w:fldChar w:fldCharType="separate"/>
            </w:r>
            <w:r w:rsidR="00340C81">
              <w:rPr>
                <w:rFonts w:cs="Times New Roman"/>
              </w:rPr>
              <w:t>14.2</w:t>
            </w:r>
            <w:r w:rsidRPr="00110BB5">
              <w:fldChar w:fldCharType="end"/>
            </w:r>
            <w:r w:rsidRPr="006B52C5">
              <w:t>)</w:t>
            </w:r>
            <w:r>
              <w:t>.</w:t>
            </w:r>
          </w:p>
        </w:tc>
        <w:tc>
          <w:tcPr>
            <w:tcW w:w="3464" w:type="dxa"/>
          </w:tcPr>
          <w:p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rsidTr="008F04E6">
        <w:tc>
          <w:tcPr>
            <w:tcW w:w="2268" w:type="dxa"/>
          </w:tcPr>
          <w:p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rsidR="00DC7362" w:rsidRDefault="00DC7362" w:rsidP="008F04E6">
            <w:r>
              <w:t>F</w:t>
            </w:r>
            <w:r w:rsidRPr="00E42689">
              <w:t>ail</w:t>
            </w:r>
            <w:r w:rsidR="006F32AF">
              <w:t>.</w:t>
            </w:r>
          </w:p>
        </w:tc>
        <w:tc>
          <w:tcPr>
            <w:tcW w:w="3464" w:type="dxa"/>
          </w:tcPr>
          <w:p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rsidTr="008F04E6">
        <w:tc>
          <w:tcPr>
            <w:tcW w:w="2268" w:type="dxa"/>
          </w:tcPr>
          <w:p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Pr="00F329AB">
              <w:fldChar w:fldCharType="begin"/>
            </w:r>
            <w:r w:rsidRPr="006B52C5">
              <w:rPr>
                <w:rFonts w:cs="Times New Roman"/>
                <w:lang w:eastAsia="en-GB"/>
              </w:rPr>
              <w:instrText xml:space="preserve"> REF NameResolution \r \h </w:instrText>
            </w:r>
            <w:r w:rsidRPr="00F329AB">
              <w:fldChar w:fldCharType="separate"/>
            </w:r>
            <w:r w:rsidR="00340C81">
              <w:rPr>
                <w:rFonts w:cs="Times New Roman"/>
                <w:lang w:eastAsia="en-GB"/>
              </w:rPr>
              <w:t>14.1</w:t>
            </w:r>
            <w:r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rsidR="00DC7362" w:rsidRDefault="00DC7362" w:rsidP="008F04E6">
      <w:pPr>
        <w:pStyle w:val="Le"/>
      </w:pPr>
    </w:p>
    <w:p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rsidR="008A478B" w:rsidRPr="00F329AB" w:rsidRDefault="006B52C5" w:rsidP="00FC0517">
      <w:pPr>
        <w:pStyle w:val="BulletListIndent"/>
      </w:pPr>
      <w:r w:rsidRPr="00F329AB">
        <w:t>A group of methods</w:t>
      </w:r>
      <w:r w:rsidR="00891220">
        <w:t>.</w:t>
      </w:r>
    </w:p>
    <w:p w:rsidR="008A478B" w:rsidRPr="00F329AB" w:rsidRDefault="006B52C5" w:rsidP="00FC0517">
      <w:pPr>
        <w:pStyle w:val="BulletListIndent"/>
      </w:pPr>
      <w:r w:rsidRPr="00F329AB">
        <w:t>A group of instance getter property indexers</w:t>
      </w:r>
      <w:r w:rsidR="00891220">
        <w:t>.</w:t>
      </w:r>
    </w:p>
    <w:p w:rsidR="008A478B" w:rsidRPr="00F115D2" w:rsidRDefault="006B52C5" w:rsidP="00FC0517">
      <w:pPr>
        <w:pStyle w:val="BulletListIndent"/>
      </w:pPr>
      <w:r w:rsidRPr="00404279">
        <w:t>A single instance, non-indexer getter property</w:t>
      </w:r>
      <w:r w:rsidR="00891220">
        <w:t>.</w:t>
      </w:r>
    </w:p>
    <w:p w:rsidR="008A478B" w:rsidRPr="00F115D2" w:rsidRDefault="006B52C5" w:rsidP="00FC0517">
      <w:pPr>
        <w:pStyle w:val="BulletListIndent"/>
      </w:pPr>
      <w:r w:rsidRPr="00404279">
        <w:t>A single instance F# field</w:t>
      </w:r>
      <w:r w:rsidR="00891220">
        <w:t>.</w:t>
      </w:r>
    </w:p>
    <w:p w:rsidR="008A478B" w:rsidRPr="00F115D2" w:rsidRDefault="006B52C5" w:rsidP="00FC0517">
      <w:pPr>
        <w:pStyle w:val="BulletListIndent"/>
      </w:pPr>
      <w:r w:rsidRPr="00404279">
        <w:t>A single instance CLI field</w:t>
      </w:r>
      <w:r w:rsidR="00891220">
        <w:t>.</w:t>
      </w:r>
    </w:p>
    <w:p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rsidTr="008F04E6">
        <w:trPr>
          <w:cnfStyle w:val="100000000000" w:firstRow="1" w:lastRow="0" w:firstColumn="0" w:lastColumn="0" w:oddVBand="0" w:evenVBand="0" w:oddHBand="0" w:evenHBand="0" w:firstRowFirstColumn="0" w:firstRowLastColumn="0" w:lastRowFirstColumn="0" w:lastRowLastColumn="0"/>
        </w:trPr>
        <w:tc>
          <w:tcPr>
            <w:tcW w:w="3080" w:type="dxa"/>
          </w:tcPr>
          <w:p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rsidR="00CA3F74" w:rsidRDefault="00CA3F74" w:rsidP="00CA3F74">
            <w:r>
              <w:t>Action</w:t>
            </w:r>
          </w:p>
        </w:tc>
      </w:tr>
      <w:tr w:rsidR="00CA3F74" w:rsidTr="008F04E6">
        <w:tc>
          <w:tcPr>
            <w:tcW w:w="3080" w:type="dxa"/>
          </w:tcPr>
          <w:p w:rsidR="00CA3F74" w:rsidRDefault="00CA3F74" w:rsidP="00CA3F74">
            <w:r>
              <w:t>G</w:t>
            </w:r>
            <w:r w:rsidRPr="00404279">
              <w:t>roup of methods</w:t>
            </w:r>
          </w:p>
        </w:tc>
        <w:tc>
          <w:tcPr>
            <w:tcW w:w="6208" w:type="dxa"/>
          </w:tcPr>
          <w:p w:rsidR="00CA3F74" w:rsidRPr="00E42689" w:rsidRDefault="00CA3F74" w:rsidP="008F04E6">
            <w:pPr>
              <w:pStyle w:val="TableNumber"/>
              <w:numPr>
                <w:ilvl w:val="0"/>
                <w:numId w:val="117"/>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rsidR="00CA3F74" w:rsidRDefault="00CA3F74" w:rsidP="008F04E6">
            <w:pPr>
              <w:pStyle w:val="TableBulletIndent"/>
            </w:pPr>
            <w:r w:rsidRPr="00404279">
              <w:t>otherwise</w:t>
            </w:r>
            <w:r>
              <w:t>,</w:t>
            </w:r>
            <w:r w:rsidRPr="00497D56">
              <w:t xml:space="preserve"> use no expression argumen</w:t>
            </w:r>
            <w:r w:rsidRPr="00110BB5">
              <w:t>t or type arguments.</w:t>
            </w:r>
          </w:p>
          <w:p w:rsidR="00C9535F" w:rsidRPr="00391D69" w:rsidRDefault="00C9535F" w:rsidP="008F04E6">
            <w:pPr>
              <w:pStyle w:val="Le"/>
            </w:pPr>
          </w:p>
          <w:p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rsidTr="008F04E6">
        <w:tc>
          <w:tcPr>
            <w:tcW w:w="3080" w:type="dxa"/>
          </w:tcPr>
          <w:p w:rsidR="00CA3F74" w:rsidRDefault="00CA3F74" w:rsidP="00CA3F74">
            <w:r>
              <w:t>G</w:t>
            </w:r>
            <w:r w:rsidRPr="00404279">
              <w:t>roup of indexer properties</w:t>
            </w:r>
          </w:p>
        </w:tc>
        <w:tc>
          <w:tcPr>
            <w:tcW w:w="6208" w:type="dxa"/>
          </w:tcPr>
          <w:p w:rsidR="00CA3F74" w:rsidRDefault="00CA3F74" w:rsidP="008F04E6">
            <w:pPr>
              <w:pStyle w:val="TableNumber"/>
              <w:numPr>
                <w:ilvl w:val="0"/>
                <w:numId w:val="118"/>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rsidTr="008F04E6">
        <w:tc>
          <w:tcPr>
            <w:tcW w:w="3080" w:type="dxa"/>
          </w:tcPr>
          <w:p w:rsidR="00CA3F74" w:rsidRDefault="00CA3F74" w:rsidP="00CA3F74">
            <w:r>
              <w:t>N</w:t>
            </w:r>
            <w:r w:rsidRPr="00404279">
              <w:t>on-indexer getter property</w:t>
            </w:r>
          </w:p>
        </w:tc>
        <w:tc>
          <w:tcPr>
            <w:tcW w:w="6208" w:type="dxa"/>
          </w:tcPr>
          <w:p w:rsidR="00CA3F74" w:rsidRDefault="00CA3F74" w:rsidP="00CA3F74">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rsidTr="008F04E6">
        <w:tc>
          <w:tcPr>
            <w:tcW w:w="3080" w:type="dxa"/>
          </w:tcPr>
          <w:p w:rsidR="00CA3F74" w:rsidRDefault="00CA3F74" w:rsidP="00CA3F74">
            <w:r>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rsidR="00CA3F74" w:rsidRPr="00F329AB" w:rsidRDefault="00CA3F74" w:rsidP="008F04E6">
            <w:pPr>
              <w:pStyle w:val="TableNumber"/>
              <w:numPr>
                <w:ilvl w:val="0"/>
                <w:numId w:val="119"/>
              </w:numPr>
              <w:ind w:left="173" w:hanging="173"/>
            </w:pPr>
            <w:r w:rsidRPr="00F329AB">
              <w:t>Check the field for accessibility and attributes</w:t>
            </w:r>
            <w:r>
              <w:t>.</w:t>
            </w:r>
          </w:p>
          <w:p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Pr="00110BB5">
              <w:fldChar w:fldCharType="begin"/>
            </w:r>
            <w:r w:rsidRPr="00404279">
              <w:instrText xml:space="preserve"> REF AddressOf \r \h </w:instrText>
            </w:r>
            <w:r>
              <w:instrText xml:space="preserve"> \* MERGEFORMAT </w:instrText>
            </w:r>
            <w:r w:rsidRPr="00110BB5">
              <w:fldChar w:fldCharType="separate"/>
            </w:r>
            <w:r w:rsidR="00340C81">
              <w:t>6.9.4</w:t>
            </w:r>
            <w:r w:rsidRPr="00110BB5">
              <w:fldChar w:fldCharType="end"/>
            </w:r>
            <w:r w:rsidRPr="00497D56">
              <w:t>.</w:t>
            </w:r>
          </w:p>
          <w:p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rsidR="00A26F81" w:rsidRPr="00C77CDB" w:rsidRDefault="006B52C5" w:rsidP="00E104DD">
      <w:pPr>
        <w:pStyle w:val="Heading2"/>
      </w:pPr>
      <w:bookmarkStart w:id="6645" w:name="_Toc207706014"/>
      <w:bookmarkStart w:id="6646" w:name="_Toc257733743"/>
      <w:bookmarkStart w:id="6647" w:name="_Toc270597638"/>
      <w:bookmarkStart w:id="6648" w:name="_Toc286309527"/>
      <w:bookmarkStart w:id="6649" w:name="ResolveApplicationToComputationExpressio"/>
      <w:bookmarkStart w:id="6650" w:name="FunctionApplicationResolution"/>
      <w:r w:rsidRPr="00F329AB">
        <w:t>Function Application Resolution</w:t>
      </w:r>
      <w:bookmarkEnd w:id="6645"/>
      <w:bookmarkEnd w:id="6646"/>
      <w:bookmarkEnd w:id="6647"/>
      <w:bookmarkEnd w:id="6648"/>
    </w:p>
    <w:bookmarkEnd w:id="6649"/>
    <w:bookmarkEnd w:id="6650"/>
    <w:p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F54660">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F54660">
        <w:rPr>
          <w:i/>
        </w:rPr>
        <w:fldChar w:fldCharType="end"/>
      </w:r>
      <w:r w:rsidRPr="00404279">
        <w:t xml:space="preserve"> does the following:</w:t>
      </w:r>
    </w:p>
    <w:p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rsidR="00155F67" w:rsidRDefault="00762697" w:rsidP="008F04E6">
      <w:pPr>
        <w:pStyle w:val="List"/>
      </w:pPr>
      <w:r>
        <w:t>2.</w:t>
      </w:r>
      <w:r>
        <w:tab/>
      </w:r>
      <w:r w:rsidR="00155F67">
        <w:t>If the assertion succeeds:</w:t>
      </w:r>
    </w:p>
    <w:p w:rsidR="00F81B70" w:rsidRPr="00F115D2" w:rsidRDefault="00155F67" w:rsidP="008F04E6">
      <w:pPr>
        <w:pStyle w:val="AlphaList2"/>
        <w:numPr>
          <w:ilvl w:val="0"/>
          <w:numId w:val="124"/>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rsidR="00F81B70" w:rsidRPr="00F115D2" w:rsidRDefault="00155F67" w:rsidP="008F04E6">
      <w:pPr>
        <w:pStyle w:val="List"/>
      </w:pPr>
      <w:bookmarkStart w:id="6651"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651"/>
      <w:r w:rsidR="00BC48C2">
        <w:t>:</w:t>
      </w:r>
      <w:r w:rsidR="006B52C5" w:rsidRPr="00404279">
        <w:t xml:space="preserve"> </w:t>
      </w:r>
    </w:p>
    <w:p w:rsidR="00F81B70" w:rsidRPr="00F115D2" w:rsidRDefault="006B52C5" w:rsidP="008F04E6">
      <w:pPr>
        <w:pStyle w:val="AlphaList2"/>
        <w:numPr>
          <w:ilvl w:val="0"/>
          <w:numId w:val="120"/>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rsidR="00A26F81" w:rsidRPr="00C77CDB" w:rsidRDefault="006B52C5" w:rsidP="00E104DD">
      <w:pPr>
        <w:pStyle w:val="Heading2"/>
      </w:pPr>
      <w:bookmarkStart w:id="6652" w:name="_Toc207706016"/>
      <w:bookmarkStart w:id="6653" w:name="_Toc257733744"/>
      <w:bookmarkStart w:id="6654" w:name="_Toc270597639"/>
      <w:bookmarkStart w:id="6655" w:name="_Toc286309528"/>
      <w:bookmarkStart w:id="6656" w:name="MethodApplicationResolution"/>
      <w:r w:rsidRPr="00404279">
        <w:t>Method Application Resolution</w:t>
      </w:r>
      <w:bookmarkEnd w:id="6652"/>
      <w:bookmarkEnd w:id="6653"/>
      <w:bookmarkEnd w:id="6654"/>
      <w:bookmarkEnd w:id="6655"/>
    </w:p>
    <w:bookmarkEnd w:id="6656"/>
    <w:p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F54660">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F54660">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rsidR="008350FB" w:rsidRPr="00110BB5" w:rsidRDefault="00C1063C" w:rsidP="008F04E6">
      <w:pPr>
        <w:pStyle w:val="BulletList"/>
      </w:pPr>
      <w:r>
        <w:t>R</w:t>
      </w:r>
      <w:r w:rsidR="006B52C5" w:rsidRPr="00404279">
        <w:t>esolves optional and named arguments</w:t>
      </w:r>
      <w:r w:rsidR="00E63C8A">
        <w:t>.</w:t>
      </w:r>
    </w:p>
    <w:p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rsidR="00465649" w:rsidRPr="00110BB5" w:rsidRDefault="00C1063C" w:rsidP="008F04E6">
      <w:pPr>
        <w:pStyle w:val="BulletList"/>
      </w:pPr>
      <w:r>
        <w:t>R</w:t>
      </w:r>
      <w:r w:rsidR="006B52C5" w:rsidRPr="00110BB5">
        <w:t>esolves post-hoc property assignments</w:t>
      </w:r>
      <w:r w:rsidR="00E63C8A">
        <w:t>.</w:t>
      </w:r>
    </w:p>
    <w:p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rsidR="00972037" w:rsidRDefault="00972037" w:rsidP="008F04E6">
      <w:pPr>
        <w:pStyle w:val="Le"/>
      </w:pPr>
    </w:p>
    <w:p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Pr="00497D56">
        <w:t>the method call in</w:t>
      </w:r>
      <w:r w:rsidR="00D214C5">
        <w:t xml:space="preserve"> the following example:</w:t>
      </w:r>
    </w:p>
    <w:p w:rsidR="00C125FA" w:rsidRPr="00391D69" w:rsidRDefault="006B52C5" w:rsidP="008F04E6">
      <w:pPr>
        <w:pStyle w:val="CodeExample"/>
      </w:pPr>
      <w:r w:rsidRPr="00110BB5">
        <w:rPr>
          <w:rStyle w:val="CodeInline"/>
        </w:rPr>
        <w:t>List.map System.Environment.GetEnvironmentVariable ["PATH"; "USERNAME"]</w:t>
      </w:r>
    </w:p>
    <w:p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rsidR="00BA4E68" w:rsidRPr="00F115D2" w:rsidRDefault="001C1125" w:rsidP="008F04E6">
      <w:pPr>
        <w:pStyle w:val="List"/>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rsidR="005539C8" w:rsidRPr="00F115D2" w:rsidRDefault="006B52C5" w:rsidP="008F04E6">
      <w:pPr>
        <w:pStyle w:val="AlphaList2"/>
        <w:numPr>
          <w:ilvl w:val="0"/>
          <w:numId w:val="121"/>
        </w:numPr>
      </w:pPr>
      <w:r w:rsidRPr="00404279">
        <w:t xml:space="preserve">Decompose </w:t>
      </w:r>
      <w:r w:rsidRPr="00404279">
        <w:rPr>
          <w:rStyle w:val="CodeInline"/>
        </w:rPr>
        <w:t xml:space="preserve">arg </w:t>
      </w:r>
      <w:r w:rsidRPr="00404279">
        <w:t>into a list of arguments</w:t>
      </w:r>
      <w:r w:rsidR="00BC48C2">
        <w:t>:</w:t>
      </w:r>
    </w:p>
    <w:p w:rsidR="00C125FA" w:rsidRPr="00110BB5" w:rsidRDefault="006B52C5" w:rsidP="008F04E6">
      <w:pPr>
        <w:pStyle w:val="bulletlist20"/>
      </w:pPr>
      <w:r w:rsidRPr="00404279">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rsidR="00C125FA" w:rsidRPr="00391D69" w:rsidRDefault="006B52C5" w:rsidP="008F04E6">
      <w:pPr>
        <w:pStyle w:val="AlphaList2"/>
      </w:pPr>
      <w:r w:rsidRPr="00391D69">
        <w:t>For each argument</w:t>
      </w:r>
      <w:r w:rsidR="00BC48C2">
        <w:t>:</w:t>
      </w:r>
    </w:p>
    <w:p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rsidR="00C125FA" w:rsidRPr="00465F49" w:rsidRDefault="006B52C5" w:rsidP="008F04E6">
      <w:pPr>
        <w:pStyle w:val="ListParagraph"/>
      </w:pPr>
      <w:r w:rsidRPr="00F329AB">
        <w:t xml:space="preserve">Examples: </w:t>
      </w:r>
    </w:p>
    <w:p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and </w:t>
      </w:r>
      <w:r w:rsidRPr="00355E9F">
        <w:rPr>
          <w:rStyle w:val="CodeInlineItalic"/>
        </w:rPr>
        <w:t>ty</w:t>
      </w:r>
      <w:r>
        <w:rPr>
          <w:rStyle w:val="CodeInline"/>
          <w:i/>
          <w:vertAlign w:val="subscript"/>
        </w:rPr>
        <w:t>2</w:t>
      </w:r>
      <w:r w:rsidRPr="00497D56">
        <w:t>.</w:t>
      </w:r>
    </w:p>
    <w:p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rsidR="006F7CDA" w:rsidRPr="00110BB5" w:rsidRDefault="006B52C5" w:rsidP="008F04E6">
      <w:pPr>
        <w:pStyle w:val="AlphaList3"/>
        <w:numPr>
          <w:ilvl w:val="0"/>
          <w:numId w:val="92"/>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rsidR="00C125FA" w:rsidRPr="00497D56" w:rsidRDefault="006B52C5" w:rsidP="008F04E6">
      <w:pPr>
        <w:pStyle w:val="AlphaList3"/>
      </w:pPr>
      <w:r w:rsidRPr="00391D69">
        <w:t>Subsequently</w:t>
      </w:r>
      <w:r w:rsidR="00BC347D">
        <w:t>:</w:t>
      </w:r>
    </w:p>
    <w:p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rsidR="00BA4E68" w:rsidRPr="00110BB5" w:rsidRDefault="001C1125" w:rsidP="008F04E6">
      <w:pPr>
        <w:pStyle w:val="Lis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rsidR="009B5B23" w:rsidRPr="00E42689" w:rsidRDefault="006B52C5" w:rsidP="008F04E6">
      <w:pPr>
        <w:pStyle w:val="AlphaList2"/>
        <w:numPr>
          <w:ilvl w:val="0"/>
          <w:numId w:val="96"/>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bCs w:val="0"/>
          <w:i w:val="0"/>
          <w:iCs w:val="0"/>
          <w:color w:val="auto"/>
        </w:rPr>
        <w:t xml:space="preserve"> </w:t>
      </w:r>
      <w:r w:rsidRPr="00625ECE">
        <w:rPr>
          <w:rStyle w:val="CodeInline"/>
          <w:i/>
        </w:rPr>
        <w:t>ImplicitlySuppliedFormalArgs</w:t>
      </w:r>
      <w:r w:rsidRPr="00972037">
        <w:t>.</w:t>
      </w:r>
    </w:p>
    <w:p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F54660">
        <w:rPr>
          <w:i/>
        </w:rPr>
        <w:fldChar w:fldCharType="begin"/>
      </w:r>
      <w:r w:rsidR="00714F1D">
        <w:instrText xml:space="preserve"> XE "</w:instrText>
      </w:r>
      <w:r w:rsidR="00F54660" w:rsidRPr="00F54660">
        <w:instrText>ParamArray conversion</w:instrText>
      </w:r>
      <w:r w:rsidR="00714F1D">
        <w:instrText xml:space="preserve">" </w:instrText>
      </w:r>
      <w:r w:rsidR="00F54660">
        <w:rPr>
          <w:i/>
        </w:rPr>
        <w:fldChar w:fldCharType="end"/>
      </w:r>
      <w:r w:rsidRPr="00EB3490">
        <w:rPr>
          <w:rStyle w:val="Italic"/>
        </w:rPr>
        <w:t xml:space="preserve"> with type </w:t>
      </w:r>
      <w:r w:rsidRPr="00355E9F">
        <w:rPr>
          <w:rStyle w:val="CodeInlineItalic"/>
        </w:rPr>
        <w:t>pty</w:t>
      </w:r>
      <w:r w:rsidR="00BC347D" w:rsidRPr="00404279">
        <w:t>.</w:t>
      </w:r>
    </w:p>
    <w:p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rsidR="005F65A2" w:rsidRPr="00110BB5" w:rsidRDefault="006B52C5" w:rsidP="008F04E6">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121A1F" w:rsidRPr="00391D69">
        <w:rPr>
          <w:rStyle w:val="CodeInline"/>
        </w:rPr>
        <w:t>M</w:t>
      </w:r>
      <w:r w:rsidR="00121A1F" w:rsidRPr="00E42689">
        <w:t xml:space="preserve"> </w:t>
      </w:r>
      <w:r w:rsidRPr="00E42689">
        <w:t>is the target</w:t>
      </w:r>
      <w:r w:rsidR="00BC347D">
        <w:t>.</w:t>
      </w:r>
    </w:p>
    <w:p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121A1F" w:rsidRPr="00391D69">
        <w:rPr>
          <w:rStyle w:val="CodeInline"/>
        </w:rPr>
        <w:t>M</w:t>
      </w:r>
      <w:r w:rsidR="00121A1F" w:rsidRPr="00391D69" w:rsidDel="00121A1F">
        <w:t xml:space="preserve"> </w:t>
      </w:r>
      <w:r w:rsidRPr="00391D69">
        <w:t>is the target</w:t>
      </w:r>
      <w:r w:rsidR="00BC347D">
        <w:t>.</w:t>
      </w:r>
    </w:p>
    <w:p w:rsidR="00497924" w:rsidRPr="00391D69" w:rsidRDefault="006B52C5" w:rsidP="008F04E6">
      <w:pPr>
        <w:pStyle w:val="AlphaList2"/>
      </w:pPr>
      <w:r w:rsidRPr="00391D69">
        <w:t xml:space="preserve">No prospective method call is generated </w:t>
      </w:r>
      <w:commentRangeStart w:id="6657"/>
      <w:r w:rsidRPr="00391D69">
        <w:t>if</w:t>
      </w:r>
      <w:ins w:id="6658" w:author="pennyo" w:date="2011-02-22T11:23:00Z">
        <w:r w:rsidR="000E5CFC">
          <w:t xml:space="preserve"> any of </w:t>
        </w:r>
        <w:commentRangeEnd w:id="6657"/>
        <w:r w:rsidR="000E5CFC">
          <w:rPr>
            <w:rStyle w:val="CommentReference"/>
            <w:rFonts w:eastAsiaTheme="minorHAnsi" w:cstheme="minorBidi"/>
          </w:rPr>
          <w:commentReference w:id="6657"/>
        </w:r>
        <w:r w:rsidR="000E5CFC">
          <w:t>the following are true</w:t>
        </w:r>
      </w:ins>
      <w:r w:rsidR="00F737AF">
        <w:t>:</w:t>
      </w:r>
    </w:p>
    <w:p w:rsidR="00C125FA" w:rsidRPr="00497D56" w:rsidRDefault="006B52C5" w:rsidP="008F04E6">
      <w:pPr>
        <w:pStyle w:val="bulletlist20"/>
      </w:pPr>
      <w:r w:rsidRPr="00E42689">
        <w:t>A named argument cannot be associated with a target</w:t>
      </w:r>
      <w:r w:rsidR="00BC347D">
        <w:t>.</w:t>
      </w:r>
    </w:p>
    <w:p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rsidR="00C125FA" w:rsidRPr="00391D69" w:rsidRDefault="001C1125" w:rsidP="008F04E6">
      <w:pPr>
        <w:pStyle w:val="List"/>
      </w:pPr>
      <w:r>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rsidR="005F65A2" w:rsidRPr="00F329AB" w:rsidRDefault="00F737AF" w:rsidP="008F04E6">
      <w:pPr>
        <w:pStyle w:val="AlphaList2"/>
        <w:numPr>
          <w:ilvl w:val="0"/>
          <w:numId w:val="97"/>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F54660" w:rsidRPr="00F329AB">
        <w:fldChar w:fldCharType="begin"/>
      </w:r>
      <w:r w:rsidRPr="00404279">
        <w:instrText xml:space="preserve"> REF ConstraintSolving \r \h </w:instrText>
      </w:r>
      <w:r w:rsidR="00DD0AED">
        <w:instrText xml:space="preserve"> \* MERGEFORMAT </w:instrText>
      </w:r>
      <w:r w:rsidR="00F54660" w:rsidRPr="00F329AB">
        <w:fldChar w:fldCharType="separate"/>
      </w:r>
      <w:r w:rsidR="00340C81">
        <w:t>14.4</w:t>
      </w:r>
      <w:r w:rsidR="00F54660" w:rsidRPr="00F329AB">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rsidR="00B84FD0" w:rsidRPr="00F329AB" w:rsidRDefault="006B52C5" w:rsidP="008F04E6">
      <w:pPr>
        <w:pStyle w:val="Numberlist2"/>
      </w:pPr>
      <w:r w:rsidRPr="00F329AB">
        <w:t>Prefer candidates whose use does not constrain the use of a user-introduced generic type annotation to be equal to another type.</w:t>
      </w:r>
    </w:p>
    <w:p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rsidR="00B64286" w:rsidRDefault="0046373B" w:rsidP="00625ECE">
      <w:pPr>
        <w:pStyle w:val="Numberlist2"/>
        <w:numPr>
          <w:ilvl w:val="1"/>
          <w:numId w:val="98"/>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rsidR="00B64286" w:rsidRDefault="0046373B" w:rsidP="00625ECE">
      <w:pPr>
        <w:pStyle w:val="Numberlist2"/>
        <w:numPr>
          <w:ilvl w:val="1"/>
          <w:numId w:val="98"/>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rsidR="00C125FA" w:rsidRPr="00497D56" w:rsidRDefault="001C1125" w:rsidP="008F04E6">
      <w:pPr>
        <w:pStyle w:val="List"/>
      </w:pPr>
      <w:r>
        <w:t>9.</w:t>
      </w:r>
      <w:r>
        <w:tab/>
      </w:r>
      <w:r w:rsidR="006B52C5" w:rsidRPr="00E42689">
        <w:t>Apply attribute checks</w:t>
      </w:r>
      <w:r w:rsidR="00693DD3">
        <w:t>.</w:t>
      </w:r>
    </w:p>
    <w:p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rsidR="00FA6FE6" w:rsidRPr="00110BB5" w:rsidRDefault="006B52C5" w:rsidP="008F04E6">
      <w:pPr>
        <w:pStyle w:val="AlphaList2"/>
        <w:numPr>
          <w:ilvl w:val="0"/>
          <w:numId w:val="99"/>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F54660" w:rsidRPr="00F329AB">
        <w:fldChar w:fldCharType="begin"/>
      </w:r>
      <w:r w:rsidRPr="00404279">
        <w:instrText xml:space="preserve"> REF AddressOf \r \h </w:instrText>
      </w:r>
      <w:r w:rsidR="0046373B">
        <w:instrText xml:space="preserve"> \* MERGEFORMAT </w:instrText>
      </w:r>
      <w:r w:rsidR="00F54660" w:rsidRPr="00F329AB">
        <w:fldChar w:fldCharType="separate"/>
      </w:r>
      <w:r w:rsidR="00340C81">
        <w:t>6.9.4</w:t>
      </w:r>
      <w:r w:rsidR="00F54660" w:rsidRPr="00F329AB">
        <w:fldChar w:fldCharType="end"/>
      </w:r>
      <w:r w:rsidRPr="00497D56">
        <w:t>).</w:t>
      </w:r>
    </w:p>
    <w:p w:rsidR="00FA6FE6" w:rsidRPr="00391D69" w:rsidRDefault="006B52C5" w:rsidP="008F04E6">
      <w:pPr>
        <w:pStyle w:val="AlphaList2"/>
      </w:pPr>
      <w:r w:rsidRPr="00391D69">
        <w:t>Build the argument list by</w:t>
      </w:r>
      <w:r w:rsidR="00714F1D">
        <w:t>:</w:t>
      </w:r>
      <w:r w:rsidRPr="00391D69">
        <w:t xml:space="preserve"> </w:t>
      </w:r>
    </w:p>
    <w:p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rsidR="00FA6FE6" w:rsidRPr="00F329AB" w:rsidRDefault="006B52C5" w:rsidP="008F04E6">
      <w:pPr>
        <w:pStyle w:val="bulletlist20"/>
      </w:pPr>
      <w:r w:rsidRPr="00F329AB">
        <w:t>Apply</w:t>
      </w:r>
      <w:r w:rsidR="00714F1D">
        <w:t>ing</w:t>
      </w:r>
      <w:r w:rsidRPr="00F329AB">
        <w:t xml:space="preserve"> coercion to arguments.</w:t>
      </w:r>
    </w:p>
    <w:p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rsidR="0046373B" w:rsidRPr="00E42689" w:rsidRDefault="0046373B" w:rsidP="008F04E6">
      <w:pPr>
        <w:pStyle w:val="Le"/>
      </w:pPr>
    </w:p>
    <w:p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F54660" w:rsidRPr="00F329AB">
        <w:fldChar w:fldCharType="begin"/>
      </w:r>
      <w:r w:rsidR="00033666" w:rsidRPr="00404279">
        <w:instrText xml:space="preserve"> REF TypeDirectedConversionExamples \r \h </w:instrText>
      </w:r>
      <w:r w:rsidR="00F54660" w:rsidRPr="00F329AB">
        <w:fldChar w:fldCharType="separate"/>
      </w:r>
      <w:r w:rsidR="00340C81">
        <w:t>8.13.6</w:t>
      </w:r>
      <w:r w:rsidR="00F54660" w:rsidRPr="00F329AB">
        <w:fldChar w:fldCharType="end"/>
      </w:r>
      <w:r w:rsidR="00823CED" w:rsidRPr="00F329AB">
        <w:t xml:space="preserve"> for examples</w:t>
      </w:r>
      <w:r w:rsidR="00033666" w:rsidRPr="00F329AB">
        <w:t>)</w:t>
      </w:r>
      <w:r w:rsidR="00E055FE">
        <w:t>:</w:t>
      </w:r>
    </w:p>
    <w:p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rsidR="005B2FAD" w:rsidRPr="00E42689" w:rsidRDefault="005B2FAD" w:rsidP="00DE3CF7">
      <w:pPr>
        <w:pStyle w:val="Le"/>
      </w:pPr>
    </w:p>
    <w:p w:rsidR="00441EA5" w:rsidRPr="00391D69" w:rsidRDefault="006B52C5" w:rsidP="008F04E6">
      <w:bookmarkStart w:id="6659" w:name="_Toc207706017"/>
      <w:r w:rsidRPr="00F329AB">
        <w:t xml:space="preserve">One effect of </w:t>
      </w:r>
      <w:r w:rsidR="0046373B">
        <w:t>these additional</w:t>
      </w:r>
      <w:r w:rsidRPr="00F329AB">
        <w:t xml:space="preserve"> rules is that</w:t>
      </w:r>
      <w:bookmarkEnd w:id="6659"/>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rsidR="00441EA5" w:rsidRPr="006B1522" w:rsidRDefault="006B52C5" w:rsidP="008F04E6">
      <w:pPr>
        <w:pStyle w:val="CodeExample"/>
        <w:rPr>
          <w:rStyle w:val="CodeInline"/>
          <w:szCs w:val="22"/>
          <w:lang w:eastAsia="en-US"/>
        </w:rPr>
      </w:pPr>
      <w:r w:rsidRPr="006B1522">
        <w:rPr>
          <w:rStyle w:val="CodeInline"/>
        </w:rPr>
        <w:t>val roll : int -&gt; int</w:t>
      </w:r>
    </w:p>
    <w:p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rsidR="00142898" w:rsidRPr="00F329AB" w:rsidRDefault="00142898" w:rsidP="006230F9">
      <w:pPr>
        <w:pStyle w:val="Heading3"/>
      </w:pPr>
      <w:bookmarkStart w:id="6660" w:name="_Toc257733745"/>
      <w:bookmarkStart w:id="6661" w:name="_Toc270597640"/>
      <w:bookmarkStart w:id="6662" w:name="_Toc286309529"/>
      <w:r w:rsidRPr="00E42689">
        <w:t>Conditional Compilation of Member Calls</w:t>
      </w:r>
      <w:bookmarkEnd w:id="6660"/>
      <w:bookmarkEnd w:id="6661"/>
      <w:bookmarkEnd w:id="6662"/>
      <w:r w:rsidRPr="00F329AB">
        <w:t xml:space="preserve"> </w:t>
      </w:r>
    </w:p>
    <w:p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F54660">
        <w:fldChar w:fldCharType="begin"/>
      </w:r>
      <w:r w:rsidR="00C1063C">
        <w:instrText xml:space="preserve"> XE "</w:instrText>
      </w:r>
      <w:r w:rsidR="00C1063C" w:rsidRPr="00C1063C">
        <w:instrText>conditional compilation</w:instrText>
      </w:r>
      <w:r w:rsidR="00C1063C">
        <w:instrText xml:space="preserve">" </w:instrText>
      </w:r>
      <w:r w:rsidR="00F54660">
        <w:fldChar w:fldCharType="end"/>
      </w:r>
      <w:r w:rsidR="00F54660">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F54660">
        <w:fldChar w:fldCharType="end"/>
      </w:r>
      <w:r w:rsidR="002D0AC8" w:rsidRPr="00404279">
        <w:t>attribute</w:t>
      </w:r>
      <w:r w:rsidR="00F54660">
        <w:fldChar w:fldCharType="begin"/>
      </w:r>
      <w:r w:rsidR="00E055FE">
        <w:instrText xml:space="preserve"> XE "</w:instrText>
      </w:r>
      <w:r w:rsidR="00E055FE" w:rsidRPr="00550B5B">
        <w:instrText>attributes:conditional compilation</w:instrText>
      </w:r>
      <w:r w:rsidR="00E055FE">
        <w:instrText xml:space="preserve">" </w:instrText>
      </w:r>
      <w:r w:rsidR="00F54660">
        <w:fldChar w:fldCharType="end"/>
      </w:r>
      <w:r>
        <w:t>, then any application of the member is adjusted as follows</w:t>
      </w:r>
      <w:r w:rsidR="00142898" w:rsidRPr="00404279">
        <w:t>:</w:t>
      </w:r>
    </w:p>
    <w:p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F54660">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F54660">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del w:id="6663" w:author="pennyo" w:date="2011-02-22T11:23:00Z">
        <w:r w:rsidR="00E055FE" w:rsidDel="000E5CFC">
          <w:delText>as follows</w:delText>
        </w:r>
      </w:del>
      <w:ins w:id="6664" w:author="pennyo" w:date="2011-02-22T11:23:00Z">
        <w:r w:rsidR="000E5CFC">
          <w:t>first with static members and then with instance members, as follows</w:t>
        </w:r>
      </w:ins>
      <w:r w:rsidR="00E055FE">
        <w:t>:</w:t>
      </w:r>
    </w:p>
    <w:p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rsidR="000B24E7" w:rsidRPr="00F115D2" w:rsidRDefault="006B52C5" w:rsidP="006230F9">
      <w:pPr>
        <w:pStyle w:val="Heading3"/>
      </w:pPr>
      <w:bookmarkStart w:id="6665" w:name="_Toc198191501"/>
      <w:bookmarkStart w:id="6666" w:name="_Toc198193603"/>
      <w:bookmarkStart w:id="6667" w:name="_Toc198194145"/>
      <w:bookmarkStart w:id="6668" w:name="_Toc192842439"/>
      <w:bookmarkStart w:id="6669" w:name="_Toc192842856"/>
      <w:bookmarkStart w:id="6670" w:name="_Toc192843274"/>
      <w:bookmarkStart w:id="6671" w:name="_Toc192844848"/>
      <w:bookmarkStart w:id="6672" w:name="_Toc192860777"/>
      <w:bookmarkStart w:id="6673" w:name="MemberSignatures"/>
      <w:bookmarkStart w:id="6674" w:name="_Toc207706018"/>
      <w:bookmarkStart w:id="6675" w:name="_Toc257733746"/>
      <w:bookmarkStart w:id="6676" w:name="_Toc270597641"/>
      <w:bookmarkStart w:id="6677" w:name="_Toc286309530"/>
      <w:bookmarkStart w:id="6678" w:name="SubsumptionAtMembers"/>
      <w:bookmarkEnd w:id="6665"/>
      <w:bookmarkEnd w:id="6666"/>
      <w:bookmarkEnd w:id="6667"/>
      <w:bookmarkEnd w:id="6668"/>
      <w:bookmarkEnd w:id="6669"/>
      <w:bookmarkEnd w:id="6670"/>
      <w:bookmarkEnd w:id="6671"/>
      <w:bookmarkEnd w:id="6672"/>
      <w:r w:rsidRPr="00404279">
        <w:t xml:space="preserve">Implicit Insertion of Flexibility for Uses of </w:t>
      </w:r>
      <w:r w:rsidR="00B64286">
        <w:t xml:space="preserve">Functions </w:t>
      </w:r>
      <w:r w:rsidRPr="00404279">
        <w:t>and Members</w:t>
      </w:r>
      <w:bookmarkEnd w:id="6673"/>
      <w:bookmarkEnd w:id="6674"/>
      <w:bookmarkEnd w:id="6675"/>
      <w:bookmarkEnd w:id="6676"/>
      <w:bookmarkEnd w:id="6677"/>
    </w:p>
    <w:bookmarkEnd w:id="6678"/>
    <w:p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w:t>
      </w:r>
      <w:commentRangeStart w:id="6679"/>
      <w:r w:rsidRPr="00404279">
        <w:t>flexibility</w:t>
      </w:r>
      <w:commentRangeEnd w:id="6679"/>
      <w:r w:rsidR="008168C2">
        <w:rPr>
          <w:rStyle w:val="CommentReference"/>
        </w:rPr>
        <w:commentReference w:id="6679"/>
      </w:r>
      <w:r w:rsidR="00F54660">
        <w:fldChar w:fldCharType="begin"/>
      </w:r>
      <w:r w:rsidR="00C1063C">
        <w:instrText xml:space="preserve"> XE "</w:instrText>
      </w:r>
      <w:r w:rsidR="00C1063C" w:rsidRPr="00404279">
        <w:instrText>flexibility</w:instrText>
      </w:r>
      <w:r w:rsidR="00C1063C">
        <w:instrText xml:space="preserve">" </w:instrText>
      </w:r>
      <w:r w:rsidR="00F54660">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 xml:space="preserve">or member, according to the inferred type of the expression. </w:t>
      </w:r>
    </w:p>
    <w:p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rsidR="00170CCE" w:rsidRPr="00F115D2" w:rsidRDefault="008168C2" w:rsidP="008F04E6">
      <w:pPr>
        <w:pStyle w:val="BulletList"/>
      </w:pPr>
      <w:r>
        <w:t>After the addition of flexibility, the</w:t>
      </w:r>
      <w:r w:rsidR="006B52C5" w:rsidRPr="00404279">
        <w:t xml:space="preserve"> expression elaborates to an expression of type</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rsidR="00972037" w:rsidRDefault="00972037" w:rsidP="008F04E6">
      <w:pPr>
        <w:pStyle w:val="Le"/>
      </w:pPr>
    </w:p>
    <w:p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rsidR="00170CCE" w:rsidRPr="00E42689" w:rsidRDefault="006B52C5" w:rsidP="00170CCE">
      <w:pPr>
        <w:pStyle w:val="CodeExample"/>
      </w:pPr>
      <w:r w:rsidRPr="00E42689">
        <w:t xml:space="preserve">type Base() = </w:t>
      </w:r>
    </w:p>
    <w:p w:rsidR="00170CCE" w:rsidRPr="00F329AB" w:rsidRDefault="006B52C5" w:rsidP="00170CCE">
      <w:pPr>
        <w:pStyle w:val="CodeExample"/>
      </w:pPr>
      <w:r w:rsidRPr="00F329AB">
        <w:t xml:space="preserve">    member b.X = 1</w:t>
      </w:r>
    </w:p>
    <w:p w:rsidR="00170CCE" w:rsidRPr="00F329AB" w:rsidRDefault="00170CCE" w:rsidP="00170CCE">
      <w:pPr>
        <w:pStyle w:val="CodeExample"/>
      </w:pPr>
    </w:p>
    <w:p w:rsidR="00170CCE" w:rsidRPr="00F329AB" w:rsidRDefault="006B52C5" w:rsidP="00170CCE">
      <w:pPr>
        <w:pStyle w:val="CodeExample"/>
      </w:pPr>
      <w:r w:rsidRPr="00F329AB">
        <w:t>type Derived(i : int) =</w:t>
      </w:r>
    </w:p>
    <w:p w:rsidR="00170CCE" w:rsidRPr="00F115D2" w:rsidRDefault="006B52C5" w:rsidP="00170CCE">
      <w:pPr>
        <w:pStyle w:val="CodeExample"/>
      </w:pPr>
      <w:r w:rsidRPr="00F329AB">
        <w:t xml:space="preserve">    inherit Base()</w:t>
      </w:r>
    </w:p>
    <w:p w:rsidR="00170CCE" w:rsidRPr="00F115D2" w:rsidRDefault="006B52C5" w:rsidP="00170CCE">
      <w:pPr>
        <w:pStyle w:val="CodeExample"/>
      </w:pPr>
      <w:r w:rsidRPr="00404279">
        <w:t xml:space="preserve">    member d.Y = i</w:t>
      </w:r>
    </w:p>
    <w:p w:rsidR="00170CCE" w:rsidRPr="00F115D2" w:rsidRDefault="00170CCE" w:rsidP="00170CCE">
      <w:pPr>
        <w:pStyle w:val="CodeExample"/>
      </w:pPr>
    </w:p>
    <w:p w:rsidR="00170CCE" w:rsidRPr="00F115D2" w:rsidRDefault="006B52C5" w:rsidP="00170CCE">
      <w:pPr>
        <w:pStyle w:val="CodeExample"/>
      </w:pPr>
      <w:r w:rsidRPr="00404279">
        <w:t>let d = new Derived(7)</w:t>
      </w:r>
    </w:p>
    <w:p w:rsidR="00170CCE" w:rsidRPr="00F115D2" w:rsidRDefault="00170CCE" w:rsidP="00170CCE">
      <w:pPr>
        <w:pStyle w:val="CodeExample"/>
      </w:pPr>
    </w:p>
    <w:p w:rsidR="00170CCE" w:rsidRPr="00F115D2" w:rsidRDefault="006B52C5" w:rsidP="00170CCE">
      <w:pPr>
        <w:pStyle w:val="CodeExample"/>
      </w:pPr>
      <w:r w:rsidRPr="00404279">
        <w:t>let f (b : Base) = b.X</w:t>
      </w:r>
    </w:p>
    <w:p w:rsidR="00170CCE" w:rsidRPr="00F115D2" w:rsidRDefault="00170CCE" w:rsidP="00170CCE">
      <w:pPr>
        <w:pStyle w:val="CodeExample"/>
      </w:pPr>
    </w:p>
    <w:p w:rsidR="00170CCE" w:rsidRPr="00F115D2" w:rsidRDefault="006B52C5" w:rsidP="00170CCE">
      <w:pPr>
        <w:pStyle w:val="CodeExample"/>
      </w:pPr>
      <w:r w:rsidRPr="00404279">
        <w:t>// Call f: Base -&gt; int with an instance of type Derived</w:t>
      </w:r>
    </w:p>
    <w:p w:rsidR="00170CCE" w:rsidRPr="00F115D2" w:rsidRDefault="006B52C5" w:rsidP="00170CCE">
      <w:pPr>
        <w:pStyle w:val="CodeExample"/>
      </w:pPr>
      <w:r w:rsidRPr="00404279">
        <w:t xml:space="preserve">let res = f d    </w:t>
      </w:r>
    </w:p>
    <w:p w:rsidR="00170CCE" w:rsidRPr="00F115D2" w:rsidRDefault="00170CCE" w:rsidP="00170CCE">
      <w:pPr>
        <w:pStyle w:val="CodeExample"/>
      </w:pPr>
    </w:p>
    <w:p w:rsidR="00170CCE" w:rsidRPr="00F115D2" w:rsidRDefault="006B52C5" w:rsidP="00CB0A95">
      <w:pPr>
        <w:pStyle w:val="CodeExample"/>
      </w:pPr>
      <w:r w:rsidRPr="00404279">
        <w:t xml:space="preserve">// Use f as a first-class function value of type : Derived -&gt; int </w:t>
      </w:r>
    </w:p>
    <w:p w:rsidR="00A01D13" w:rsidRDefault="006B52C5" w:rsidP="00CB0A95">
      <w:pPr>
        <w:pStyle w:val="CodeExample"/>
      </w:pPr>
      <w:r w:rsidRPr="00404279">
        <w:t>let res2 = (f : Derived -&gt; int)</w:t>
      </w:r>
    </w:p>
    <w:p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rsidR="00A01D13" w:rsidRPr="00A01D13" w:rsidRDefault="00A01D13" w:rsidP="00A01D13">
      <w:pPr>
        <w:pStyle w:val="CodeExample"/>
      </w:pPr>
      <w:r w:rsidRPr="00A01D13">
        <w:t>let obj = new obj()</w:t>
      </w:r>
    </w:p>
    <w:p w:rsidR="00A01D13" w:rsidRDefault="00A01D13" w:rsidP="00A01D13">
      <w:pPr>
        <w:pStyle w:val="CodeExample"/>
      </w:pPr>
      <w:r w:rsidRPr="00A01D13">
        <w:t>let str = ""</w:t>
      </w:r>
    </w:p>
    <w:p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rsidR="00A01D13" w:rsidRPr="00A01D13" w:rsidRDefault="00A01D13" w:rsidP="00A01D13">
      <w:pPr>
        <w:pStyle w:val="CodeExample"/>
      </w:pPr>
      <w:r w:rsidRPr="00A01D13">
        <w:t>M&lt;obj&gt;(obj,</w:t>
      </w:r>
      <w:r w:rsidR="00E41734">
        <w:t xml:space="preserve"> </w:t>
      </w:r>
      <w:r w:rsidRPr="00A01D13">
        <w:t xml:space="preserve">str)  </w:t>
      </w:r>
    </w:p>
    <w:p w:rsidR="00A01D13" w:rsidRPr="00A01D13" w:rsidRDefault="00A01D13" w:rsidP="00A01D13">
      <w:pPr>
        <w:pStyle w:val="CodeExample"/>
      </w:pPr>
      <w:r w:rsidRPr="00A01D13">
        <w:t>M&lt;obj&gt;(str,</w:t>
      </w:r>
      <w:r w:rsidR="00E41734">
        <w:t xml:space="preserve"> </w:t>
      </w:r>
      <w:r w:rsidRPr="00A01D13">
        <w:t>obj)</w:t>
      </w:r>
    </w:p>
    <w:p w:rsidR="00A01D13" w:rsidRPr="00A01D13" w:rsidRDefault="00A01D13" w:rsidP="00A01D13">
      <w:pPr>
        <w:pStyle w:val="CodeExample"/>
      </w:pPr>
      <w:r w:rsidRPr="00A01D13">
        <w:t>M&lt;obj&gt;(obj,</w:t>
      </w:r>
      <w:r w:rsidR="00E41734">
        <w:t xml:space="preserve"> </w:t>
      </w:r>
      <w:r w:rsidRPr="00A01D13">
        <w:t>obj)</w:t>
      </w:r>
    </w:p>
    <w:p w:rsidR="00A01D13" w:rsidRPr="00A01D13" w:rsidRDefault="00A01D13" w:rsidP="00A01D13">
      <w:pPr>
        <w:pStyle w:val="CodeExample"/>
      </w:pPr>
      <w:r w:rsidRPr="00A01D13">
        <w:t>M&lt;obj&gt;(str,</w:t>
      </w:r>
      <w:r w:rsidR="00E41734">
        <w:t xml:space="preserve"> </w:t>
      </w:r>
      <w:r w:rsidRPr="00A01D13">
        <w:t>str)</w:t>
      </w:r>
    </w:p>
    <w:p w:rsidR="00A01D13" w:rsidRPr="00A01D13" w:rsidRDefault="00A01D13" w:rsidP="00A01D13">
      <w:pPr>
        <w:pStyle w:val="CodeExample"/>
      </w:pPr>
      <w:r w:rsidRPr="00A01D13">
        <w:t>M(obj,</w:t>
      </w:r>
      <w:r w:rsidR="00E41734">
        <w:t xml:space="preserve"> </w:t>
      </w:r>
      <w:r w:rsidRPr="00A01D13">
        <w:t>obj)</w:t>
      </w:r>
    </w:p>
    <w:p w:rsidR="00A01D13" w:rsidRPr="00A01D13" w:rsidRDefault="00A01D13" w:rsidP="00A01D13">
      <w:pPr>
        <w:pStyle w:val="CodeExample"/>
      </w:pPr>
      <w:r w:rsidRPr="00A01D13">
        <w:t>M(str,</w:t>
      </w:r>
      <w:r w:rsidR="00E41734">
        <w:t xml:space="preserve"> </w:t>
      </w:r>
      <w:r w:rsidRPr="00A01D13">
        <w:t>str)</w:t>
      </w:r>
    </w:p>
    <w:p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rsidR="00A01D13" w:rsidRPr="00A01D13" w:rsidRDefault="00A01D13" w:rsidP="00A01D13">
      <w:pPr>
        <w:pStyle w:val="CodeExample"/>
      </w:pPr>
      <w:r w:rsidRPr="00A01D13">
        <w:t>M(obj,</w:t>
      </w:r>
      <w:r w:rsidR="00E41734">
        <w:t xml:space="preserve"> </w:t>
      </w:r>
      <w:r w:rsidRPr="00A01D13">
        <w:t>str)</w:t>
      </w:r>
    </w:p>
    <w:p w:rsidR="00A01D13" w:rsidRPr="00A01D13" w:rsidRDefault="00A01D13" w:rsidP="00A01D13">
      <w:pPr>
        <w:pStyle w:val="CodeExample"/>
      </w:pPr>
      <w:r w:rsidRPr="00A01D13">
        <w:t>M(str,</w:t>
      </w:r>
      <w:r w:rsidR="00E41734">
        <w:t xml:space="preserve"> </w:t>
      </w:r>
      <w:r w:rsidRPr="00A01D13">
        <w:t>obj)</w:t>
      </w:r>
    </w:p>
    <w:p w:rsidR="00A26F81" w:rsidRPr="00C77CDB" w:rsidRDefault="006B52C5" w:rsidP="00E104DD">
      <w:pPr>
        <w:pStyle w:val="Heading2"/>
      </w:pPr>
      <w:bookmarkStart w:id="6680" w:name="_Ref204763096"/>
      <w:bookmarkStart w:id="6681" w:name="_Toc207706020"/>
      <w:bookmarkStart w:id="6682" w:name="_Toc257733747"/>
      <w:bookmarkStart w:id="6683" w:name="_Toc270597642"/>
      <w:bookmarkStart w:id="6684" w:name="_Toc286309531"/>
      <w:bookmarkStart w:id="6685" w:name="ConstrainntSolving"/>
      <w:bookmarkStart w:id="6686" w:name="TypeInference"/>
      <w:bookmarkStart w:id="6687" w:name="ConstraintSolving"/>
      <w:r w:rsidRPr="00497D56">
        <w:t>Constraint Solving</w:t>
      </w:r>
      <w:bookmarkEnd w:id="6680"/>
      <w:bookmarkEnd w:id="6681"/>
      <w:bookmarkEnd w:id="6682"/>
      <w:bookmarkEnd w:id="6683"/>
      <w:bookmarkEnd w:id="6684"/>
      <w:r w:rsidRPr="00497D56">
        <w:t xml:space="preserve"> </w:t>
      </w:r>
    </w:p>
    <w:bookmarkEnd w:id="6685"/>
    <w:bookmarkEnd w:id="6686"/>
    <w:bookmarkEnd w:id="6687"/>
    <w:p w:rsidR="00AC143F" w:rsidRPr="00E42689" w:rsidRDefault="006B52C5" w:rsidP="00370A7E">
      <w:r w:rsidRPr="00391D69">
        <w:t>Constraint solving</w:t>
      </w:r>
      <w:r w:rsidR="00F54660">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F54660">
        <w:fldChar w:fldCharType="end"/>
      </w:r>
      <w:r w:rsidRPr="00391D69">
        <w:t xml:space="preserve"> </w:t>
      </w:r>
      <w:r w:rsidR="003950EE">
        <w:t>involves</w:t>
      </w:r>
      <w:r w:rsidRPr="00391D69">
        <w:t xml:space="preserve"> processing (“solving”) non-primitive constraints </w:t>
      </w:r>
      <w:r w:rsidR="003950EE">
        <w:t xml:space="preserve">to reduce them </w:t>
      </w:r>
      <w:r w:rsidRPr="00391D69">
        <w:t xml:space="preserve">to primitive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rsidR="008E66E5" w:rsidRPr="00F329AB" w:rsidRDefault="006B52C5">
      <w:r w:rsidRPr="00F329AB">
        <w:t xml:space="preserve">Given a </w:t>
      </w:r>
      <w:r w:rsidR="003F1F0E">
        <w:t>type inference environment</w:t>
      </w:r>
      <w:r w:rsidRPr="00F329AB">
        <w:t xml:space="preserve">, </w:t>
      </w:r>
      <w:commentRangeStart w:id="6688"/>
      <w:r w:rsidRPr="00F329AB">
        <w:t xml:space="preserve">the </w:t>
      </w:r>
      <w:r w:rsidRPr="00B81F48">
        <w:rPr>
          <w:rStyle w:val="Italic"/>
        </w:rPr>
        <w:t>normalized form</w:t>
      </w:r>
      <w:r w:rsidRPr="00F329AB">
        <w:t xml:space="preserve"> of constraints </w:t>
      </w:r>
      <w:commentRangeEnd w:id="6688"/>
      <w:r w:rsidR="003950EE">
        <w:rPr>
          <w:rStyle w:val="CommentReference"/>
        </w:rPr>
        <w:commentReference w:id="6688"/>
      </w:r>
      <w:r w:rsidRPr="00F329AB">
        <w:t xml:space="preserve">is a list of the following primitive constraints where </w:t>
      </w:r>
      <w:r w:rsidRPr="00355E9F">
        <w:rPr>
          <w:rStyle w:val="CodeInlineItalic"/>
        </w:rPr>
        <w:t>typar</w:t>
      </w:r>
      <w:r w:rsidRPr="00F329AB">
        <w:t xml:space="preserve"> is a type inference variable:</w:t>
      </w:r>
    </w:p>
    <w:p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rsidR="00DD25FB" w:rsidRPr="00F115D2" w:rsidRDefault="006B52C5" w:rsidP="008F04E6">
      <w:pPr>
        <w:pStyle w:val="CodeExample"/>
      </w:pPr>
      <w:r w:rsidRPr="00355E9F">
        <w:rPr>
          <w:rStyle w:val="CodeInlineItalic"/>
        </w:rPr>
        <w:t>typar</w:t>
      </w:r>
      <w:r w:rsidRPr="00404279">
        <w:rPr>
          <w:rStyle w:val="CodeInline"/>
        </w:rPr>
        <w:t xml:space="preserve"> : (new : unit -&gt; 'T)</w:t>
      </w:r>
    </w:p>
    <w:p w:rsidR="00DD25FB" w:rsidRPr="00F115D2" w:rsidRDefault="006B52C5" w:rsidP="008F04E6">
      <w:pPr>
        <w:pStyle w:val="CodeExample"/>
      </w:pPr>
      <w:r w:rsidRPr="00355E9F">
        <w:rPr>
          <w:rStyle w:val="CodeInlineItalic"/>
        </w:rPr>
        <w:t>typar</w:t>
      </w:r>
      <w:r w:rsidRPr="00404279">
        <w:rPr>
          <w:rStyle w:val="CodeInline"/>
        </w:rPr>
        <w:t xml:space="preserve"> : struct</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rsidR="00F56265" w:rsidRPr="00E42689" w:rsidRDefault="006B52C5" w:rsidP="006230F9">
      <w:pPr>
        <w:pStyle w:val="Heading3"/>
      </w:pPr>
      <w:bookmarkStart w:id="6689" w:name="_Toc207706021"/>
      <w:bookmarkStart w:id="6690" w:name="_Toc257733748"/>
      <w:bookmarkStart w:id="6691" w:name="_Toc270597643"/>
      <w:bookmarkStart w:id="6692" w:name="_Toc286309532"/>
      <w:r w:rsidRPr="00391D69">
        <w:t>Solving Equational Constraints</w:t>
      </w:r>
      <w:bookmarkEnd w:id="6689"/>
      <w:bookmarkEnd w:id="6690"/>
      <w:bookmarkEnd w:id="6691"/>
      <w:bookmarkEnd w:id="6692"/>
    </w:p>
    <w:p w:rsidR="008E66E5" w:rsidRPr="00F115D2" w:rsidRDefault="006B52C5">
      <w:r w:rsidRPr="00E42689">
        <w:t xml:space="preserve">New </w:t>
      </w:r>
      <w:r w:rsidR="00AA492B">
        <w:t xml:space="preserve">equational </w:t>
      </w:r>
      <w:r w:rsidRPr="00E42689">
        <w:t>constraints</w:t>
      </w:r>
      <w:r w:rsidR="00F54660">
        <w:fldChar w:fldCharType="begin"/>
      </w:r>
      <w:r w:rsidR="00787414">
        <w:instrText xml:space="preserve"> XE "</w:instrText>
      </w:r>
      <w:r w:rsidR="00787414" w:rsidRPr="00A51922">
        <w:instrText>constraints:equational</w:instrText>
      </w:r>
      <w:r w:rsidR="00787414">
        <w:instrText xml:space="preserve">" </w:instrText>
      </w:r>
      <w:r w:rsidR="00F54660">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rsidR="00F56265" w:rsidRPr="00F115D2" w:rsidRDefault="006B52C5" w:rsidP="006230F9">
      <w:pPr>
        <w:pStyle w:val="Heading3"/>
      </w:pPr>
      <w:bookmarkStart w:id="6693" w:name="_Toc194259422"/>
      <w:bookmarkStart w:id="6694" w:name="_Toc194259423"/>
      <w:bookmarkStart w:id="6695" w:name="_Toc194259424"/>
      <w:bookmarkStart w:id="6696" w:name="_Toc194259425"/>
      <w:bookmarkStart w:id="6697" w:name="_Toc194259426"/>
      <w:bookmarkStart w:id="6698" w:name="_Toc194259427"/>
      <w:bookmarkStart w:id="6699" w:name="_Toc194259428"/>
      <w:bookmarkStart w:id="6700" w:name="_Toc194259429"/>
      <w:bookmarkStart w:id="6701" w:name="_Toc207706022"/>
      <w:bookmarkStart w:id="6702" w:name="_Toc257733749"/>
      <w:bookmarkStart w:id="6703" w:name="_Toc270597644"/>
      <w:bookmarkStart w:id="6704" w:name="_Toc286309533"/>
      <w:bookmarkEnd w:id="6693"/>
      <w:bookmarkEnd w:id="6694"/>
      <w:bookmarkEnd w:id="6695"/>
      <w:bookmarkEnd w:id="6696"/>
      <w:bookmarkEnd w:id="6697"/>
      <w:bookmarkEnd w:id="6698"/>
      <w:bookmarkEnd w:id="6699"/>
      <w:bookmarkEnd w:id="6700"/>
      <w:r w:rsidRPr="00404279">
        <w:t>Solving Subtype Constraints</w:t>
      </w:r>
      <w:bookmarkEnd w:id="6701"/>
      <w:bookmarkEnd w:id="6702"/>
      <w:bookmarkEnd w:id="6703"/>
      <w:bookmarkEnd w:id="6704"/>
    </w:p>
    <w:p w:rsidR="008E66E5" w:rsidRPr="00F115D2" w:rsidRDefault="006B52C5">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rsidR="008E66E5" w:rsidRPr="00F115D2" w:rsidRDefault="006B52C5">
      <w:r w:rsidRPr="00404279">
        <w:t>New constraints</w:t>
      </w:r>
      <w:r w:rsidR="00F54660">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F54660">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rsidR="00F56265" w:rsidRPr="000D3EEC" w:rsidRDefault="006B52C5" w:rsidP="008F04E6">
      <w:pPr>
        <w:pStyle w:val="CodeExample"/>
      </w:pPr>
      <w:r w:rsidRPr="00F329AB">
        <w:rPr>
          <w:rStyle w:val="CodeInline"/>
        </w:rPr>
        <w:t>MySubClass&lt;'T&gt; :&gt; MyBaseClass&lt;int&gt;</w:t>
      </w:r>
    </w:p>
    <w:p w:rsidR="00F56265" w:rsidRPr="00F329AB" w:rsidRDefault="006B52C5" w:rsidP="008F04E6">
      <w:r w:rsidRPr="00F329AB">
        <w:t xml:space="preserve">is reduced to the constraint </w:t>
      </w:r>
    </w:p>
    <w:p w:rsidR="00F56265" w:rsidRPr="000D3EEC" w:rsidRDefault="006B52C5" w:rsidP="008F04E6">
      <w:pPr>
        <w:pStyle w:val="CodeExample"/>
      </w:pPr>
      <w:r w:rsidRPr="00F329AB">
        <w:rPr>
          <w:rStyle w:val="CodeInline"/>
        </w:rPr>
        <w:t>MyBaseClass&lt;list&lt;'T&gt;&gt; :&gt; MyBaseClass&lt;list&lt;int&gt;&gt;</w:t>
      </w:r>
    </w:p>
    <w:p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 xml:space="preserve">ty[] </w:t>
      </w:r>
      <w:r w:rsidR="006B52C5" w:rsidRPr="00F329AB">
        <w:t xml:space="preserve">are also subtypes of </w:t>
      </w:r>
      <w:r w:rsidR="006B52C5" w:rsidRPr="006B52C5">
        <w:rPr>
          <w:rStyle w:val="CodeInline"/>
        </w:rPr>
        <w:t>System.Array</w:t>
      </w:r>
      <w:r w:rsidR="006B52C5" w:rsidRPr="006B52C5">
        <w:t xml:space="preserve">. </w:t>
      </w:r>
    </w:p>
    <w:p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rsidR="00EF6AD2" w:rsidRDefault="00AA492B" w:rsidP="006255FF">
      <w:pPr>
        <w:pStyle w:val="Note"/>
      </w:pPr>
      <w:r>
        <w:t xml:space="preserve">The F# compiler ignores </w:t>
      </w:r>
      <w:r w:rsidR="006B52C5" w:rsidRPr="00E42689">
        <w:t>CLI variance type annotations on interfaces.</w:t>
      </w:r>
    </w:p>
    <w:p w:rsidR="006255FF" w:rsidRPr="00E42689" w:rsidRDefault="006255FF" w:rsidP="006255FF">
      <w:pPr>
        <w:pStyle w:val="Le"/>
      </w:pPr>
    </w:p>
    <w:p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rsidR="008E66E5" w:rsidRPr="00110BB5" w:rsidRDefault="006B52C5" w:rsidP="006230F9">
      <w:pPr>
        <w:pStyle w:val="Heading3"/>
      </w:pPr>
      <w:bookmarkStart w:id="6705" w:name="_Toc207706023"/>
      <w:bookmarkStart w:id="6706" w:name="_Toc257733750"/>
      <w:bookmarkStart w:id="6707" w:name="_Toc270597645"/>
      <w:bookmarkStart w:id="6708" w:name="_Toc286309534"/>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705"/>
      <w:bookmarkEnd w:id="6706"/>
      <w:bookmarkEnd w:id="6707"/>
      <w:bookmarkEnd w:id="6708"/>
    </w:p>
    <w:p w:rsidR="006B6E21" w:rsidRDefault="006B52C5">
      <w:pPr>
        <w:keepNext/>
      </w:pPr>
      <w:r w:rsidRPr="00391D69">
        <w:t>New constraints</w:t>
      </w:r>
      <w:r w:rsidR="00F54660">
        <w:fldChar w:fldCharType="begin"/>
      </w:r>
      <w:r w:rsidR="00787414">
        <w:instrText xml:space="preserve"> XE "</w:instrText>
      </w:r>
      <w:r w:rsidR="00787414" w:rsidRPr="006D6F9D">
        <w:instrText>constraints:nullness</w:instrText>
      </w:r>
      <w:r w:rsidR="00787414">
        <w:instrText xml:space="preserve">" </w:instrText>
      </w:r>
      <w:r w:rsidR="00F54660">
        <w:fldChar w:fldCharType="end"/>
      </w:r>
      <w:r w:rsidR="00F54660">
        <w:fldChar w:fldCharType="begin"/>
      </w:r>
      <w:r w:rsidR="00787414">
        <w:instrText xml:space="preserve"> XE "</w:instrText>
      </w:r>
      <w:r w:rsidR="00787414" w:rsidRPr="006B1DA6">
        <w:instrText>constraints:struct</w:instrText>
      </w:r>
      <w:r w:rsidR="00787414">
        <w:instrText xml:space="preserve">" </w:instrText>
      </w:r>
      <w:r w:rsidR="00F54660">
        <w:fldChar w:fldCharType="end"/>
      </w:r>
      <w:r w:rsidR="00F54660">
        <w:fldChar w:fldCharType="begin"/>
      </w:r>
      <w:r w:rsidR="00787414">
        <w:instrText xml:space="preserve"> XE "</w:instrText>
      </w:r>
      <w:r w:rsidR="00787414" w:rsidRPr="00502313">
        <w:instrText>constraints:simple</w:instrText>
      </w:r>
      <w:r w:rsidR="00787414">
        <w:instrText xml:space="preserve">" </w:instrText>
      </w:r>
      <w:r w:rsidR="00F54660">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rsidR="006B6E21" w:rsidRDefault="006B52C5" w:rsidP="008F04E6">
      <w:pPr>
        <w:pStyle w:val="CodeExample"/>
      </w:pPr>
      <w:r w:rsidRPr="00355E9F">
        <w:rPr>
          <w:rStyle w:val="CodeInlineItalic"/>
        </w:rPr>
        <w:t>type</w:t>
      </w:r>
      <w:r w:rsidRPr="00F329AB">
        <w:rPr>
          <w:rStyle w:val="CodeInline"/>
        </w:rPr>
        <w:t xml:space="preserve"> : (new : unit -&gt; 'T)</w:t>
      </w:r>
    </w:p>
    <w:p w:rsidR="00324BD1" w:rsidRPr="00F115D2" w:rsidRDefault="006B52C5" w:rsidP="008F04E6">
      <w:pPr>
        <w:pStyle w:val="CodeExample"/>
      </w:pPr>
      <w:r w:rsidRPr="00355E9F">
        <w:rPr>
          <w:rStyle w:val="CodeInlineItalic"/>
        </w:rPr>
        <w:t>type</w:t>
      </w:r>
      <w:r w:rsidRPr="00F329AB">
        <w:rPr>
          <w:rStyle w:val="CodeInline"/>
        </w:rPr>
        <w:t xml:space="preserve"> : struct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rsidR="000060F6" w:rsidRPr="00F115D2" w:rsidRDefault="006B52C5" w:rsidP="008F04E6">
      <w:pPr>
        <w:pStyle w:val="CodeExample"/>
      </w:pPr>
      <w:r w:rsidRPr="00355E9F">
        <w:rPr>
          <w:rStyle w:val="CodeInlineItalic"/>
        </w:rPr>
        <w:t>type</w:t>
      </w:r>
      <w:r w:rsidRPr="00404279">
        <w:rPr>
          <w:rStyle w:val="CodeInline"/>
        </w:rPr>
        <w:t xml:space="preserve"> : unmanaged</w:t>
      </w:r>
    </w:p>
    <w:p w:rsidR="008E66E5" w:rsidRPr="00F329AB" w:rsidRDefault="0084547D" w:rsidP="000128E1">
      <w:r>
        <w:t>The compiler then resolves them</w:t>
      </w:r>
      <w:r w:rsidR="006B52C5" w:rsidRPr="00404279">
        <w:t xml:space="preserve"> according to the requirements for each kind of constraint listed in §</w:t>
      </w:r>
      <w:r w:rsidR="00F54660" w:rsidRPr="00F329AB">
        <w:fldChar w:fldCharType="begin"/>
      </w:r>
      <w:r w:rsidR="006B52C5" w:rsidRPr="00404279">
        <w:instrText xml:space="preserve"> REF Constraints \r \h </w:instrText>
      </w:r>
      <w:r w:rsidR="00F54660" w:rsidRPr="00F329AB">
        <w:fldChar w:fldCharType="separate"/>
      </w:r>
      <w:r w:rsidR="00340C81">
        <w:t>5.2</w:t>
      </w:r>
      <w:r w:rsidR="00F54660" w:rsidRPr="00F329AB">
        <w:fldChar w:fldCharType="end"/>
      </w:r>
      <w:r w:rsidR="008567E7">
        <w:t xml:space="preserve"> and</w:t>
      </w:r>
      <w:r w:rsidR="008567E7" w:rsidRPr="00F329AB">
        <w:t xml:space="preserve"> </w:t>
      </w:r>
      <w:r w:rsidR="006B52C5" w:rsidRPr="00F329AB">
        <w:t>§</w:t>
      </w:r>
      <w:r w:rsidR="00F54660" w:rsidRPr="00F329AB">
        <w:fldChar w:fldCharType="begin"/>
      </w:r>
      <w:r w:rsidR="006B52C5" w:rsidRPr="00404279">
        <w:instrText xml:space="preserve"> REF Nullness \r \h </w:instrText>
      </w:r>
      <w:r w:rsidR="00F54660" w:rsidRPr="00F329AB">
        <w:fldChar w:fldCharType="separate"/>
      </w:r>
      <w:r w:rsidR="00340C81">
        <w:t>5.4.8</w:t>
      </w:r>
      <w:r w:rsidR="00F54660" w:rsidRPr="00F329AB">
        <w:fldChar w:fldCharType="end"/>
      </w:r>
      <w:r w:rsidR="006B52C5" w:rsidRPr="00F329AB">
        <w:t>.</w:t>
      </w:r>
    </w:p>
    <w:p w:rsidR="008E66E5" w:rsidRPr="00F115D2" w:rsidRDefault="006B52C5" w:rsidP="006230F9">
      <w:pPr>
        <w:pStyle w:val="Heading3"/>
      </w:pPr>
      <w:bookmarkStart w:id="6709" w:name="_Toc207706024"/>
      <w:bookmarkStart w:id="6710" w:name="_Toc257733751"/>
      <w:bookmarkStart w:id="6711" w:name="_Toc270597646"/>
      <w:bookmarkStart w:id="6712" w:name="_Ref277687486"/>
      <w:bookmarkStart w:id="6713" w:name="_Toc286309535"/>
      <w:bookmarkStart w:id="6714" w:name="SolvingMemberConstraints"/>
      <w:r w:rsidRPr="00404279">
        <w:t>Solving Member Constraints</w:t>
      </w:r>
      <w:bookmarkEnd w:id="6709"/>
      <w:bookmarkEnd w:id="6710"/>
      <w:bookmarkEnd w:id="6711"/>
      <w:bookmarkEnd w:id="6712"/>
      <w:bookmarkEnd w:id="6713"/>
    </w:p>
    <w:bookmarkEnd w:id="6714"/>
    <w:p w:rsidR="0084547D" w:rsidRDefault="006B52C5" w:rsidP="00B40CDF">
      <w:pPr>
        <w:keepNext/>
      </w:pPr>
      <w:r w:rsidRPr="00404279">
        <w:t>New constraints</w:t>
      </w:r>
      <w:r w:rsidR="00F54660">
        <w:fldChar w:fldCharType="begin"/>
      </w:r>
      <w:r w:rsidR="00787414">
        <w:instrText xml:space="preserve"> XE "</w:instrText>
      </w:r>
      <w:r w:rsidR="00787414" w:rsidRPr="00404279">
        <w:instrText>constraints</w:instrText>
      </w:r>
      <w:r w:rsidR="00787414">
        <w:instrText xml:space="preserve">: member" </w:instrText>
      </w:r>
      <w:r w:rsidR="00F54660">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84547D" w:rsidRPr="00E42689">
        <w:fldChar w:fldCharType="begin"/>
      </w:r>
      <w:r w:rsidR="0084547D" w:rsidRPr="00404279">
        <w:instrText xml:space="preserve"> REF SatisfyingMemberConstraints \r \h </w:instrText>
      </w:r>
      <w:r w:rsidR="0084547D" w:rsidRPr="00E42689">
        <w:fldChar w:fldCharType="separate"/>
      </w:r>
      <w:r w:rsidR="00340C81">
        <w:t>5.2.3</w:t>
      </w:r>
      <w:r w:rsidR="0084547D" w:rsidRPr="00E42689">
        <w:fldChar w:fldCharType="end"/>
      </w:r>
      <w:r w:rsidR="0084547D">
        <w:t>):</w:t>
      </w:r>
    </w:p>
    <w:p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bCs w:val="0"/>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bCs w:val="0"/>
          <w:i w:val="0"/>
          <w:iCs w:val="0"/>
        </w:rPr>
        <w:t xml:space="preserve"> type</w:t>
      </w:r>
      <w:r w:rsidR="00667BD0" w:rsidRPr="008F04E6">
        <w:rPr>
          <w:rStyle w:val="CodeInline"/>
          <w:bCs w:val="0"/>
        </w:rPr>
        <w:t>n</w:t>
      </w:r>
      <w:r w:rsidRPr="00C80CCC">
        <w:rPr>
          <w:rStyle w:val="CodeInline"/>
          <w:bCs w:val="0"/>
        </w:rPr>
        <w:t>) : (</w:t>
      </w:r>
      <w:r w:rsidR="00764CB8">
        <w:rPr>
          <w:rStyle w:val="CodeInlineItalic"/>
          <w:bCs w:val="0"/>
          <w:i w:val="0"/>
          <w:iCs w:val="0"/>
        </w:rPr>
        <w:t>member-sig</w:t>
      </w:r>
      <w:r w:rsidRPr="00C80CCC">
        <w:rPr>
          <w:rStyle w:val="CodeInline"/>
          <w:bCs w:val="0"/>
        </w:rPr>
        <w:t>)</w:t>
      </w:r>
    </w:p>
    <w:p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rsidR="00C80CCC" w:rsidRDefault="00C80CCC" w:rsidP="008F04E6">
      <w:pPr>
        <w:pStyle w:val="Le"/>
      </w:pPr>
    </w:p>
    <w:p w:rsidR="003A1B58" w:rsidRPr="00E42689" w:rsidRDefault="003A1B58" w:rsidP="003A1B58">
      <w:r w:rsidRPr="00E42689">
        <w:t>As mentioned in §</w:t>
      </w:r>
      <w:r w:rsidR="00F54660" w:rsidRPr="00F329AB">
        <w:fldChar w:fldCharType="begin"/>
      </w:r>
      <w:r w:rsidRPr="00404279">
        <w:instrText xml:space="preserve"> REF SatisfyingMemberConstraints \r \h </w:instrText>
      </w:r>
      <w:r w:rsidR="00F54660" w:rsidRPr="00F329AB">
        <w:fldChar w:fldCharType="separate"/>
      </w:r>
      <w:r w:rsidR="00340C81">
        <w:t>5.2.3</w:t>
      </w:r>
      <w:r w:rsidR="00F54660"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rsidR="00B267FB" w:rsidRPr="00F115D2" w:rsidRDefault="006B52C5" w:rsidP="00EC2BEA">
      <w:pPr>
        <w:pStyle w:val="Heading4"/>
      </w:pPr>
      <w:r w:rsidRPr="006B52C5">
        <w:t>Simulation of Solutions for Member Constraints</w:t>
      </w:r>
    </w:p>
    <w:p w:rsidR="00F56265" w:rsidRDefault="006B52C5" w:rsidP="00F56265">
      <w:r w:rsidRPr="00497D56">
        <w:t>Certain types</w:t>
      </w:r>
      <w:r w:rsidR="00F54660">
        <w:fldChar w:fldCharType="begin"/>
      </w:r>
      <w:r w:rsidR="0056587C">
        <w:instrText xml:space="preserve"> XE "</w:instrText>
      </w:r>
      <w:r w:rsidR="0056587C" w:rsidRPr="00FC4CF9">
        <w:instrText>types:implicit static members of</w:instrText>
      </w:r>
      <w:r w:rsidR="0056587C">
        <w:instrText xml:space="preserve">" </w:instrText>
      </w:r>
      <w:r w:rsidR="00F54660">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621"/>
        <w:gridCol w:w="4621"/>
      </w:tblGrid>
      <w:tr w:rsidR="0084547D"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84547D" w:rsidRDefault="0084547D" w:rsidP="0084547D">
            <w:r>
              <w:t>Type</w:t>
            </w:r>
          </w:p>
        </w:tc>
        <w:tc>
          <w:tcPr>
            <w:tcW w:w="4621" w:type="dxa"/>
          </w:tcPr>
          <w:p w:rsidR="0084547D" w:rsidRDefault="0084547D" w:rsidP="0084547D">
            <w:r>
              <w:t>Implicitly defined static members</w:t>
            </w:r>
          </w:p>
        </w:tc>
      </w:tr>
      <w:tr w:rsidR="0084547D" w:rsidTr="008F04E6">
        <w:tc>
          <w:tcPr>
            <w:tcW w:w="4621" w:type="dxa"/>
          </w:tcPr>
          <w:p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rsidTr="008F04E6">
        <w:tc>
          <w:tcPr>
            <w:tcW w:w="4621" w:type="dxa"/>
          </w:tcPr>
          <w:p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rsidR="0084547D" w:rsidRDefault="0084547D" w:rsidP="0084547D">
            <w:pPr>
              <w:rPr>
                <w:rStyle w:val="CodeInline"/>
              </w:rPr>
            </w:pPr>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r w:rsidRPr="00EB3490">
              <w:rPr>
                <w:rStyle w:val="CodeInline"/>
              </w:rPr>
              <w:t>Abs</w:t>
            </w:r>
          </w:p>
        </w:tc>
      </w:tr>
      <w:tr w:rsidR="0084547D" w:rsidTr="008F04E6">
        <w:tc>
          <w:tcPr>
            <w:tcW w:w="4621" w:type="dxa"/>
          </w:tcPr>
          <w:p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84547D">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pPr>
              <w:rPr>
                <w:rStyle w:val="CodeInline"/>
              </w:rPr>
            </w:pPr>
            <w:r w:rsidRPr="00EB3490">
              <w:rPr>
                <w:rStyle w:val="CodeInline"/>
              </w:rPr>
              <w:t>Abs</w:t>
            </w:r>
          </w:p>
          <w:p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rsidTr="008F04E6">
        <w:tc>
          <w:tcPr>
            <w:tcW w:w="4621" w:type="dxa"/>
          </w:tcPr>
          <w:p w:rsidR="0084547D" w:rsidRDefault="0084547D" w:rsidP="0084547D">
            <w:r w:rsidRPr="00EB3490">
              <w:rPr>
                <w:rStyle w:val="CodeInline"/>
              </w:rPr>
              <w:t>decimal</w:t>
            </w:r>
            <w:r w:rsidRPr="00404279">
              <w:t xml:space="preserve"> type</w:t>
            </w:r>
          </w:p>
          <w:p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rsidR="0084547D" w:rsidRDefault="0084547D" w:rsidP="0084547D">
            <w:r w:rsidRPr="00EB3490">
              <w:rPr>
                <w:rStyle w:val="CodeInline"/>
              </w:rPr>
              <w:t>Sign</w:t>
            </w:r>
          </w:p>
        </w:tc>
      </w:tr>
      <w:tr w:rsidR="0084547D" w:rsidTr="008F04E6">
        <w:tc>
          <w:tcPr>
            <w:tcW w:w="4621" w:type="dxa"/>
          </w:tcPr>
          <w:p w:rsidR="0084547D" w:rsidRDefault="0084547D" w:rsidP="0084547D">
            <w:r>
              <w:t>S</w:t>
            </w:r>
            <w:r w:rsidRPr="00F54660">
              <w:t>tring</w:t>
            </w:r>
            <w:r w:rsidRPr="00404279">
              <w:t xml:space="preserve"> type </w:t>
            </w:r>
            <w:r w:rsidRPr="00404279">
              <w:rPr>
                <w:rStyle w:val="CodeInline"/>
              </w:rPr>
              <w:t>string</w:t>
            </w:r>
          </w:p>
        </w:tc>
        <w:tc>
          <w:tcPr>
            <w:tcW w:w="4621" w:type="dxa"/>
          </w:tcPr>
          <w:p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rsidR="0084547D" w:rsidRPr="00F115D2" w:rsidRDefault="0084547D" w:rsidP="00F56265"/>
    <w:p w:rsidR="007C6004" w:rsidRPr="00F115D2" w:rsidRDefault="00CF7BC3" w:rsidP="006230F9">
      <w:pPr>
        <w:pStyle w:val="Heading3"/>
      </w:pPr>
      <w:bookmarkStart w:id="6715" w:name="_Toc207706025"/>
      <w:bookmarkStart w:id="6716" w:name="_Toc257733752"/>
      <w:bookmarkStart w:id="6717" w:name="_Toc270597647"/>
      <w:bookmarkStart w:id="6718" w:name="_Toc286309536"/>
      <w:r w:rsidRPr="00404279">
        <w:t>Over-constrained User Type A</w:t>
      </w:r>
      <w:r w:rsidR="006B52C5" w:rsidRPr="00404279">
        <w:t>nnotations</w:t>
      </w:r>
      <w:bookmarkEnd w:id="6715"/>
      <w:bookmarkEnd w:id="6716"/>
      <w:bookmarkEnd w:id="6717"/>
      <w:bookmarkEnd w:id="6718"/>
    </w:p>
    <w:p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F54660">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F54660">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rsidR="00370A7E" w:rsidRPr="00391D69" w:rsidRDefault="006B52C5" w:rsidP="00370A7E">
      <w:pPr>
        <w:pStyle w:val="CodeExample"/>
      </w:pPr>
      <w:r w:rsidRPr="00391D69">
        <w:t>let f (x:'T) = (x:string)</w:t>
      </w:r>
    </w:p>
    <w:p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rsidR="00A26F81" w:rsidRPr="00C77CDB" w:rsidRDefault="00CE36EA" w:rsidP="00E104DD">
      <w:pPr>
        <w:pStyle w:val="Heading2"/>
      </w:pPr>
      <w:bookmarkStart w:id="6719" w:name="_Toc257733753"/>
      <w:bookmarkStart w:id="6720" w:name="_Toc270597648"/>
      <w:bookmarkStart w:id="6721" w:name="_Toc286309537"/>
      <w:bookmarkStart w:id="6722" w:name="CheckingLetBindings"/>
      <w:r w:rsidRPr="00391D69">
        <w:t xml:space="preserve">Checking and Elaborating </w:t>
      </w:r>
      <w:bookmarkEnd w:id="6719"/>
      <w:bookmarkEnd w:id="6720"/>
      <w:r w:rsidR="00C37458">
        <w:t>Function, Value</w:t>
      </w:r>
      <w:r w:rsidR="003F29C7">
        <w:t>,</w:t>
      </w:r>
      <w:r w:rsidR="00C37458">
        <w:t xml:space="preserve"> and Member Definition</w:t>
      </w:r>
      <w:r w:rsidR="00C37458" w:rsidRPr="00E42689">
        <w:t>s</w:t>
      </w:r>
      <w:bookmarkEnd w:id="6721"/>
    </w:p>
    <w:bookmarkEnd w:id="6722"/>
    <w:p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rsidR="00CE36EA" w:rsidRPr="00391D69" w:rsidRDefault="00787414" w:rsidP="008F04E6">
      <w:pPr>
        <w:pStyle w:val="BulletList"/>
      </w:pPr>
      <w:r>
        <w:t>M</w:t>
      </w:r>
      <w:r w:rsidR="00CE36EA" w:rsidRPr="00391D69">
        <w:t>odule declarations</w:t>
      </w:r>
    </w:p>
    <w:p w:rsidR="00CE36EA" w:rsidRPr="00391D69" w:rsidRDefault="00787414" w:rsidP="008F04E6">
      <w:pPr>
        <w:pStyle w:val="BulletList"/>
      </w:pPr>
      <w:r>
        <w:t>C</w:t>
      </w:r>
      <w:r w:rsidR="00CE36EA" w:rsidRPr="00391D69">
        <w:t>lass type declarations</w:t>
      </w:r>
    </w:p>
    <w:p w:rsidR="00CE36EA" w:rsidRPr="00E42689" w:rsidRDefault="00787414" w:rsidP="008F04E6">
      <w:pPr>
        <w:pStyle w:val="BulletList"/>
      </w:pPr>
      <w:r>
        <w:t>E</w:t>
      </w:r>
      <w:r w:rsidR="00CE36EA" w:rsidRPr="00E42689">
        <w:t>xpressions</w:t>
      </w:r>
    </w:p>
    <w:p w:rsidR="00C80CCC" w:rsidRDefault="00787414" w:rsidP="009A2B92">
      <w:pPr>
        <w:pStyle w:val="BulletList"/>
      </w:pPr>
      <w:r>
        <w:t>C</w:t>
      </w:r>
      <w:r w:rsidR="00CE36EA" w:rsidRPr="00E42689">
        <w:t>omputation expressions</w:t>
      </w:r>
    </w:p>
    <w:p w:rsidR="00171F7A" w:rsidRDefault="00171F7A" w:rsidP="00E521A3">
      <w:pPr>
        <w:pStyle w:val="Le"/>
      </w:pPr>
    </w:p>
    <w:p w:rsidR="00CE36EA" w:rsidRPr="00110BB5" w:rsidRDefault="00CE36EA" w:rsidP="00CE36EA">
      <w:r w:rsidRPr="00E42689">
        <w:t>Recursive</w:t>
      </w:r>
      <w:r w:rsidR="00C37458">
        <w:t xml:space="preserve"> definitions</w:t>
      </w:r>
      <w:r w:rsidR="003F29C7">
        <w:fldChar w:fldCharType="begin"/>
      </w:r>
      <w:r w:rsidR="003F29C7">
        <w:instrText xml:space="preserve"> XE "</w:instrText>
      </w:r>
      <w:r w:rsidR="003F29C7" w:rsidRPr="003F29C7">
        <w:instrText>recursive definitions</w:instrText>
      </w:r>
      <w:r w:rsidR="003F29C7">
        <w:instrText xml:space="preserve">" </w:instrText>
      </w:r>
      <w:r w:rsidR="003F29C7">
        <w:fldChar w:fldCharType="end"/>
      </w:r>
      <w:r w:rsidRPr="00E42689">
        <w:t xml:space="preserve"> </w:t>
      </w:r>
      <w:r w:rsidR="003F29C7">
        <w:fldChar w:fldCharType="begin"/>
      </w:r>
      <w:r w:rsidR="003F29C7">
        <w:instrText xml:space="preserve"> XE "</w:instrText>
      </w:r>
      <w:r w:rsidR="003F29C7" w:rsidRPr="00C5593C">
        <w:instrText>definitions:recursive</w:instrText>
      </w:r>
      <w:r w:rsidR="003F29C7">
        <w:instrText xml:space="preserve">" </w:instrText>
      </w:r>
      <w:r w:rsidR="003F29C7">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rsidR="00C526F2" w:rsidRDefault="00C37458" w:rsidP="00CE36EA">
      <w:commentRangeStart w:id="6723"/>
      <w:ins w:id="6724" w:author="Don Syme" w:date="2011-02-17T11:23:00Z">
        <w:del w:id="6725" w:author="pennyo" w:date="2011-02-21T14:10:00Z">
          <w:r w:rsidDel="00900ED8">
            <w:delText>When checking</w:delText>
          </w:r>
        </w:del>
      </w:ins>
      <w:ins w:id="6726" w:author="pennyo" w:date="2011-02-21T14:10:00Z">
        <w:r w:rsidR="00900ED8">
          <w:t>During checking of</w:t>
        </w:r>
      </w:ins>
      <w:ins w:id="6727" w:author="Don Syme" w:date="2011-02-17T11:23:00Z">
        <w:r>
          <w:t xml:space="preserve"> a group of definitions, </w:t>
        </w:r>
      </w:ins>
      <w:commentRangeEnd w:id="6723"/>
      <w:r w:rsidR="00900ED8">
        <w:rPr>
          <w:rStyle w:val="CommentReference"/>
        </w:rPr>
        <w:commentReference w:id="6723"/>
      </w:r>
      <w:r>
        <w:t>e</w:t>
      </w:r>
      <w:r w:rsidR="00B84C88" w:rsidRPr="00391D69">
        <w:t>ach</w:t>
      </w:r>
      <w:r>
        <w:t xml:space="preserve"> definition </w:t>
      </w:r>
      <w:del w:id="6728" w:author="pennyo" w:date="2011-02-21T14:10:00Z">
        <w:r w:rsidDel="00900ED8">
          <w:delText xml:space="preserve">in </w:delText>
        </w:r>
      </w:del>
      <w:r w:rsidR="00CE36EA" w:rsidRPr="00E42689">
        <w:t xml:space="preserve">is </w:t>
      </w:r>
      <w:r w:rsidR="00C526F2">
        <w:t>one of the following:</w:t>
      </w:r>
    </w:p>
    <w:p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F54660">
        <w:rPr>
          <w:i/>
        </w:rPr>
        <w:fldChar w:fldCharType="begin"/>
      </w:r>
      <w:r w:rsidR="0056587C">
        <w:instrText xml:space="preserve"> XE "</w:instrText>
      </w:r>
      <w:r w:rsidR="0056587C" w:rsidRPr="001F494C">
        <w:instrText>function definition</w:instrText>
      </w:r>
      <w:r w:rsidR="0056587C">
        <w:instrText xml:space="preserve">s" </w:instrText>
      </w:r>
      <w:r w:rsidR="00F54660">
        <w:rPr>
          <w:i/>
        </w:rPr>
        <w:fldChar w:fldCharType="end"/>
      </w:r>
      <w:r w:rsidR="00CE36EA" w:rsidRPr="00F329AB">
        <w:t xml:space="preserve">: </w:t>
      </w:r>
    </w:p>
    <w:p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rsidR="00CE36EA" w:rsidRPr="00F115D2" w:rsidRDefault="00C526F2" w:rsidP="008F04E6">
      <w:pPr>
        <w:pStyle w:val="BulletList"/>
      </w:pPr>
      <w:r>
        <w:t>A</w:t>
      </w:r>
      <w:r w:rsidR="00CE36EA" w:rsidRPr="00404279">
        <w:t xml:space="preserve"> </w:t>
      </w:r>
      <w:r w:rsidR="00F54660" w:rsidRPr="00F54660">
        <w:t>value definition</w:t>
      </w:r>
      <w:r w:rsidR="00F54660">
        <w:fldChar w:fldCharType="begin"/>
      </w:r>
      <w:r w:rsidR="0056587C">
        <w:instrText xml:space="preserve"> XE "</w:instrText>
      </w:r>
      <w:r w:rsidR="0056587C" w:rsidRPr="001F494C">
        <w:instrText>value definition</w:instrText>
      </w:r>
      <w:r w:rsidR="0056587C">
        <w:instrText xml:space="preserve">s" </w:instrText>
      </w:r>
      <w:r w:rsidR="00F54660">
        <w:fldChar w:fldCharType="end"/>
      </w:r>
      <w:r w:rsidR="00CE36EA" w:rsidRPr="00404279">
        <w:t>, which defines one or more values by matching a pattern against an expression:</w:t>
      </w:r>
    </w:p>
    <w:p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F54660">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F54660">
        <w:fldChar w:fldCharType="end"/>
      </w:r>
    </w:p>
    <w:p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rsidR="00C37458" w:rsidRPr="00110BB5" w:rsidRDefault="00C37458" w:rsidP="00C37458">
      <w:bookmarkStart w:id="6729" w:name="_Toc270597649"/>
      <w:r>
        <w:t>For a</w:t>
      </w:r>
      <w:r w:rsidRPr="00497D56">
        <w:t xml:space="preserve"> </w:t>
      </w:r>
      <w:r>
        <w:t>function, value</w:t>
      </w:r>
      <w:r w:rsidR="00900ED8">
        <w:t>,</w:t>
      </w:r>
      <w:r>
        <w:t xml:space="preserve"> or member </w:t>
      </w:r>
      <w:r w:rsidRPr="00497D56">
        <w:t>definition</w:t>
      </w:r>
      <w:r>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fldChar w:fldCharType="end"/>
      </w:r>
      <w:r w:rsidRPr="00497D56">
        <w:t xml:space="preserve"> </w:t>
      </w:r>
      <w:r>
        <w:t>in a class:</w:t>
      </w:r>
    </w:p>
    <w:p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del w:id="6730" w:author="pennyo" w:date="2011-02-21T14:11:00Z">
        <w:r w:rsidRPr="00391D69" w:rsidDel="00900ED8">
          <w:delText xml:space="preserve">then </w:delText>
        </w:r>
      </w:del>
      <w:ins w:id="6731" w:author="pennyo" w:date="2011-02-22T14:42:00Z">
        <w:r w:rsidR="00171F7A">
          <w:t>checking uses</w:t>
        </w:r>
      </w:ins>
      <w:ins w:id="6732" w:author="pennyo" w:date="2011-02-22T10:14:00Z">
        <w:r w:rsidR="009A2B92">
          <w:t xml:space="preserve"> </w:t>
        </w:r>
      </w:ins>
      <w:r w:rsidRPr="00391D69">
        <w:t xml:space="preserve">an environment </w:t>
      </w:r>
      <w:del w:id="6733" w:author="pennyo" w:date="2011-02-22T10:14:00Z">
        <w:r w:rsidRPr="00391D69" w:rsidDel="009A2B92">
          <w:delText xml:space="preserve">is used </w:delText>
        </w:r>
      </w:del>
      <w:del w:id="6734" w:author="pennyo" w:date="2011-02-22T10:13:00Z">
        <w:r w:rsidRPr="00391D69" w:rsidDel="009A2B92">
          <w:delText>with</w:delText>
        </w:r>
      </w:del>
      <w:ins w:id="6735" w:author="pennyo" w:date="2011-02-22T14:42:00Z">
        <w:r w:rsidR="00171F7A">
          <w:t xml:space="preserve">to which </w:t>
        </w:r>
      </w:ins>
      <w:ins w:id="6736" w:author="pennyo" w:date="2011-02-22T10:14:00Z">
        <w:r w:rsidR="009A2B92">
          <w:t>both of the following</w:t>
        </w:r>
      </w:ins>
      <w:ins w:id="6737" w:author="pennyo" w:date="2011-02-22T14:43:00Z">
        <w:r w:rsidR="00171F7A">
          <w:t xml:space="preserve"> have been added</w:t>
        </w:r>
      </w:ins>
      <w:r>
        <w:t>:</w:t>
      </w:r>
      <w:r w:rsidRPr="00391D69">
        <w:t xml:space="preserve"> </w:t>
      </w:r>
    </w:p>
    <w:p w:rsidR="00C37458" w:rsidRPr="00110BB5" w:rsidRDefault="00C37458" w:rsidP="00C37458">
      <w:pPr>
        <w:pStyle w:val="BulletList2"/>
      </w:pPr>
      <w:r>
        <w:t>T</w:t>
      </w:r>
      <w:r w:rsidRPr="00391D69">
        <w:t xml:space="preserve">he instance variable </w:t>
      </w:r>
      <w:del w:id="6738" w:author="pennyo" w:date="2011-02-22T14:43:00Z">
        <w:r w:rsidRPr="00391D69" w:rsidDel="00171F7A">
          <w:delText>added</w:delText>
        </w:r>
        <w:r w:rsidDel="00171F7A">
          <w:delText xml:space="preserve"> </w:delText>
        </w:r>
      </w:del>
      <w:r>
        <w:t>for the class</w:t>
      </w:r>
      <w:r w:rsidRPr="00E42689">
        <w:t>, if one is present</w:t>
      </w:r>
      <w:del w:id="6739" w:author="pennyo" w:date="2011-02-22T10:14:00Z">
        <w:r w:rsidDel="009A2B92">
          <w:delText>, and</w:delText>
        </w:r>
      </w:del>
      <w:ins w:id="6740" w:author="pennyo" w:date="2011-02-22T10:14:00Z">
        <w:r w:rsidR="009A2B92">
          <w:t>.</w:t>
        </w:r>
      </w:ins>
    </w:p>
    <w:p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w:t>
      </w:r>
      <w:del w:id="6741" w:author="pennyo" w:date="2011-02-22T14:43:00Z">
        <w:r w:rsidRPr="00391D69" w:rsidDel="00171F7A">
          <w:delText xml:space="preserve"> added</w:delText>
        </w:r>
      </w:del>
      <w:r w:rsidRPr="00391D69">
        <w:t>, whether static or instance</w:t>
      </w:r>
      <w:r>
        <w:t>.</w:t>
      </w:r>
    </w:p>
    <w:p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ins w:id="6742" w:author="pennyo" w:date="2011-02-22T14:42:00Z">
        <w:r w:rsidR="00171F7A">
          <w:t xml:space="preserve">checking uses </w:t>
        </w:r>
      </w:ins>
      <w:del w:id="6743" w:author="pennyo" w:date="2011-02-22T14:41:00Z">
        <w:r w:rsidRPr="00497D56" w:rsidDel="00171F7A">
          <w:delText xml:space="preserve">then </w:delText>
        </w:r>
      </w:del>
      <w:r w:rsidRPr="00497D56">
        <w:t xml:space="preserve">an environment </w:t>
      </w:r>
      <w:del w:id="6744" w:author="pennyo" w:date="2011-02-22T14:42:00Z">
        <w:r w:rsidRPr="00497D56" w:rsidDel="00171F7A">
          <w:delText>is used with</w:delText>
        </w:r>
      </w:del>
      <w:ins w:id="6745" w:author="pennyo" w:date="2011-02-22T14:42:00Z">
        <w:r w:rsidR="00171F7A">
          <w:t>to which</w:t>
        </w:r>
      </w:ins>
      <w:r w:rsidRPr="00497D56">
        <w:t xml:space="preserve"> </w:t>
      </w:r>
      <w:r w:rsidRPr="00391D69">
        <w:t xml:space="preserve">all </w:t>
      </w:r>
      <w:r>
        <w:t>previous</w:t>
      </w:r>
      <w:r w:rsidRPr="00391D69">
        <w:t xml:space="preserve"> static </w:t>
      </w:r>
      <w:r>
        <w:t>function, value</w:t>
      </w:r>
      <w:ins w:id="6746" w:author="pennyo" w:date="2011-02-22T14:42:00Z">
        <w:r w:rsidR="00171F7A">
          <w:t>,</w:t>
        </w:r>
      </w:ins>
      <w:r>
        <w:t xml:space="preserve"> and member definitions </w:t>
      </w:r>
      <w:r w:rsidRPr="00391D69">
        <w:t xml:space="preserve">for the type </w:t>
      </w:r>
      <w:ins w:id="6747" w:author="pennyo" w:date="2011-02-22T14:42:00Z">
        <w:r w:rsidR="00171F7A">
          <w:t xml:space="preserve">have been </w:t>
        </w:r>
      </w:ins>
      <w:r w:rsidRPr="00391D69">
        <w:t>added</w:t>
      </w:r>
      <w:r>
        <w:t>.</w:t>
      </w:r>
    </w:p>
    <w:p w:rsidR="006B6E21" w:rsidRDefault="00435B94" w:rsidP="006230F9">
      <w:pPr>
        <w:pStyle w:val="Heading3"/>
      </w:pPr>
      <w:bookmarkStart w:id="6748" w:name="_Toc286309538"/>
      <w:r>
        <w:t xml:space="preserve">Ambiguities in </w:t>
      </w:r>
      <w:bookmarkEnd w:id="6729"/>
      <w:r w:rsidR="00C37458">
        <w:t>Function and Value Definitions</w:t>
      </w:r>
      <w:bookmarkEnd w:id="6748"/>
    </w:p>
    <w:p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F54660">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F54660">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rsidR="005B3808" w:rsidRPr="00F329AB" w:rsidRDefault="005B3808" w:rsidP="005B3808">
      <w:pPr>
        <w:pStyle w:val="CodeExample"/>
      </w:pPr>
      <w:r w:rsidRPr="00F329AB">
        <w:rPr>
          <w:rStyle w:val="CodeInline"/>
        </w:rPr>
        <w:t>let Id x = x</w:t>
      </w:r>
    </w:p>
    <w:p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rsidR="005B3808" w:rsidRPr="00E42689" w:rsidRDefault="005B3808" w:rsidP="00B40CDF">
      <w:pPr>
        <w:pStyle w:val="CodeExample"/>
      </w:pPr>
      <w:r w:rsidRPr="00391D69">
        <w:rPr>
          <w:rStyle w:val="CodeInline"/>
        </w:rPr>
        <w:t>let (Id answer) = v</w:t>
      </w:r>
    </w:p>
    <w:p w:rsidR="006B6E21" w:rsidRDefault="00435B94" w:rsidP="006230F9">
      <w:pPr>
        <w:pStyle w:val="Heading3"/>
      </w:pPr>
      <w:bookmarkStart w:id="6749" w:name="_Toc270597650"/>
      <w:bookmarkStart w:id="6750" w:name="_Toc286309539"/>
      <w:r w:rsidRPr="006B52C5">
        <w:t xml:space="preserve">Mutable </w:t>
      </w:r>
      <w:bookmarkEnd w:id="6749"/>
      <w:r w:rsidR="00C37458">
        <w:t>Value Definitions</w:t>
      </w:r>
      <w:bookmarkEnd w:id="6750"/>
    </w:p>
    <w:p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F54660"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F54660" w:rsidRPr="007D4FA0">
        <w:fldChar w:fldCharType="end"/>
      </w:r>
      <w:r w:rsidR="00435B94" w:rsidRPr="00391D69">
        <w:t>. For example:</w:t>
      </w:r>
    </w:p>
    <w:p w:rsidR="00435B94" w:rsidRPr="00E42689" w:rsidRDefault="00435B94" w:rsidP="00435B94">
      <w:pPr>
        <w:pStyle w:val="CodeExplanation"/>
        <w:rPr>
          <w:rStyle w:val="CodeInline"/>
        </w:rPr>
      </w:pPr>
      <w:r w:rsidRPr="00E42689">
        <w:rPr>
          <w:rStyle w:val="CodeInline"/>
        </w:rPr>
        <w:t>let mutable v = 0</w:t>
      </w:r>
    </w:p>
    <w:p w:rsidR="00435B94" w:rsidRPr="00F329AB" w:rsidRDefault="00435B94" w:rsidP="00435B94">
      <w:pPr>
        <w:pStyle w:val="CodeExplanation"/>
        <w:rPr>
          <w:rStyle w:val="CodeInline"/>
        </w:rPr>
      </w:pPr>
      <w:r w:rsidRPr="00E42689">
        <w:rPr>
          <w:rStyle w:val="CodeInline"/>
        </w:rPr>
        <w:t>while v &lt; 10 do</w:t>
      </w:r>
    </w:p>
    <w:p w:rsidR="00435B94" w:rsidRPr="00F329AB" w:rsidRDefault="00435B94" w:rsidP="00435B94">
      <w:pPr>
        <w:pStyle w:val="CodeExplanation"/>
        <w:rPr>
          <w:rStyle w:val="CodeInline"/>
        </w:rPr>
      </w:pPr>
      <w:r w:rsidRPr="00F329AB">
        <w:rPr>
          <w:rStyle w:val="CodeInline"/>
        </w:rPr>
        <w:t xml:space="preserve">    v &lt;- v + 1</w:t>
      </w:r>
    </w:p>
    <w:p w:rsidR="00435B94" w:rsidRPr="00F329AB" w:rsidRDefault="00435B94" w:rsidP="00435B94">
      <w:pPr>
        <w:pStyle w:val="CodeExplanation"/>
        <w:rPr>
          <w:rStyle w:val="CodeInline"/>
        </w:rPr>
      </w:pPr>
      <w:r w:rsidRPr="00F329AB">
        <w:rPr>
          <w:rStyle w:val="CodeInline"/>
        </w:rPr>
        <w:t xml:space="preserve">    printfn "v = %d" v</w:t>
      </w:r>
    </w:p>
    <w:p w:rsidR="00435B94" w:rsidRDefault="00435B94" w:rsidP="00435B94">
      <w:r w:rsidRPr="006B52C5">
        <w:t xml:space="preserve">These variables are </w:t>
      </w:r>
      <w:r w:rsidR="00337CD2">
        <w:t>subject to</w:t>
      </w:r>
      <w:r w:rsidR="00337CD2" w:rsidRPr="006B52C5">
        <w:t xml:space="preserve"> </w:t>
      </w:r>
      <w:r w:rsidRPr="006B52C5">
        <w:t xml:space="preserve">the same restrictions as values of type </w:t>
      </w:r>
      <w:r w:rsidRPr="006B52C5">
        <w:rPr>
          <w:rStyle w:val="CodeInline"/>
        </w:rPr>
        <w:t>byref&lt;_&gt;</w:t>
      </w:r>
      <w:r w:rsidRPr="006B52C5">
        <w:t xml:space="preserve"> (§</w:t>
      </w:r>
      <w:r w:rsidR="00F54660" w:rsidRPr="00C1063C">
        <w:fldChar w:fldCharType="begin"/>
      </w:r>
      <w:r w:rsidRPr="006B52C5">
        <w:instrText xml:space="preserve"> REF Byrefs \r \h </w:instrText>
      </w:r>
      <w:r w:rsidR="00F54660" w:rsidRPr="00C1063C">
        <w:fldChar w:fldCharType="separate"/>
      </w:r>
      <w:r w:rsidR="00340C81">
        <w:t>14.8</w:t>
      </w:r>
      <w:r w:rsidR="00F54660" w:rsidRPr="00C1063C">
        <w:fldChar w:fldCharType="end"/>
      </w:r>
      <w:r w:rsidRPr="006B52C5">
        <w:t>), and are similarly implicitly dereferenced.</w:t>
      </w:r>
    </w:p>
    <w:p w:rsidR="00435B94" w:rsidRPr="00435B94" w:rsidRDefault="00CF7BC3" w:rsidP="006230F9">
      <w:pPr>
        <w:pStyle w:val="Heading3"/>
      </w:pPr>
      <w:bookmarkStart w:id="6751" w:name="_Toc257733754"/>
      <w:bookmarkStart w:id="6752" w:name="_Toc270597651"/>
      <w:bookmarkStart w:id="6753" w:name="_Toc286309540"/>
      <w:r>
        <w:t>Processing Value D</w:t>
      </w:r>
      <w:r w:rsidR="00435B94">
        <w:t>efinitions</w:t>
      </w:r>
      <w:bookmarkEnd w:id="6751"/>
      <w:bookmarkEnd w:id="6752"/>
      <w:bookmarkEnd w:id="6753"/>
    </w:p>
    <w:p w:rsidR="00CE36EA" w:rsidRPr="00F329AB" w:rsidRDefault="00CE36EA" w:rsidP="00CE36EA">
      <w:r w:rsidRPr="00497D56">
        <w:t>A</w:t>
      </w:r>
      <w:r w:rsidRPr="00110BB5">
        <w:t xml:space="preserve"> value </w:t>
      </w:r>
      <w:r w:rsidRPr="00391D69">
        <w:t>definition</w:t>
      </w:r>
      <w:r w:rsidR="00F54660">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F54660">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F54660" w:rsidRPr="00110BB5">
        <w:fldChar w:fldCharType="begin"/>
      </w:r>
      <w:r w:rsidR="00CE36EA" w:rsidRPr="00B71611">
        <w:instrText xml:space="preserve"> REF Generalization \r \h </w:instrText>
      </w:r>
      <w:r>
        <w:instrText xml:space="preserve"> \* MERGEFORMAT </w:instrText>
      </w:r>
      <w:r w:rsidR="00F54660" w:rsidRPr="00110BB5">
        <w:fldChar w:fldCharType="separate"/>
      </w:r>
      <w:r w:rsidR="00340C81">
        <w:t>14.5.7</w:t>
      </w:r>
      <w:r w:rsidR="00F54660" w:rsidRPr="00110BB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ins w:id="6754" w:author="pennyo" w:date="2011-02-22T14:44:00Z">
        <w:r w:rsidR="00171F7A">
          <w:t xml:space="preserve"> </w:t>
        </w:r>
      </w:ins>
    </w:p>
    <w:p w:rsidR="006B6E21" w:rsidRDefault="00337CD2" w:rsidP="008F04E6">
      <w:pPr>
        <w:pStyle w:val="List"/>
      </w:pPr>
      <w:commentRangeStart w:id="6755"/>
      <w:r>
        <w:t>4.</w:t>
      </w:r>
      <w:r>
        <w:tab/>
      </w:r>
      <w:r w:rsidR="00CE36EA" w:rsidRPr="00E42689">
        <w:t>In addition</w:t>
      </w:r>
      <w:r>
        <w:t>, the following rules apply</w:t>
      </w:r>
      <w:r w:rsidR="0056587C">
        <w:t>:</w:t>
      </w:r>
      <w:commentRangeEnd w:id="6755"/>
      <w:r w:rsidR="00171F7A">
        <w:rPr>
          <w:rStyle w:val="CommentReference"/>
          <w:rFonts w:eastAsiaTheme="minorHAnsi" w:cstheme="minorBidi"/>
        </w:rPr>
        <w:commentReference w:id="6755"/>
      </w:r>
    </w:p>
    <w:p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rsidR="00CE36EA" w:rsidRDefault="00CE36EA" w:rsidP="008F04E6">
      <w:pPr>
        <w:pStyle w:val="BulletList2"/>
      </w:pPr>
      <w:r w:rsidRPr="00F329AB">
        <w:t xml:space="preserve">Value definitions may not be </w:t>
      </w:r>
      <w:r w:rsidRPr="00F329AB">
        <w:rPr>
          <w:rStyle w:val="CodeInline"/>
        </w:rPr>
        <w:t>inline</w:t>
      </w:r>
      <w:r w:rsidRPr="006B52C5">
        <w:t>.</w:t>
      </w:r>
    </w:p>
    <w:p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7A4BDB" w:rsidRDefault="00CE36EA" w:rsidP="008F04E6">
      <w:pPr>
        <w:pStyle w:val="CodeExample"/>
      </w:pPr>
      <w:r w:rsidRPr="00B71611">
        <w:rPr>
          <w:rStyle w:val="CodeInline"/>
          <w:i/>
          <w:u w:val="dotted"/>
        </w:rPr>
        <w:t>body-expr</w:t>
      </w:r>
    </w:p>
    <w:p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F54660" w:rsidRPr="00110BB5">
        <w:fldChar w:fldCharType="begin"/>
      </w:r>
      <w:r w:rsidR="0056587C" w:rsidRPr="00B71611">
        <w:instrText xml:space="preserve"> REF </w:instrText>
      </w:r>
      <w:r w:rsidR="0056587C">
        <w:instrText>PatternMatching</w:instrText>
      </w:r>
      <w:r w:rsidR="0056587C" w:rsidRPr="00B71611">
        <w:instrText xml:space="preserve"> \r \h </w:instrText>
      </w:r>
      <w:r w:rsidR="00F54660" w:rsidRPr="00110BB5">
        <w:fldChar w:fldCharType="separate"/>
      </w:r>
      <w:r w:rsidR="00340C81">
        <w:t>7</w:t>
      </w:r>
      <w:r w:rsidR="00F54660" w:rsidRPr="00110BB5">
        <w:fldChar w:fldCharType="end"/>
      </w:r>
      <w:r w:rsidR="0056587C" w:rsidRPr="00497D56">
        <w:t xml:space="preserve">) against input </w:t>
      </w:r>
      <w:r w:rsidR="0056587C" w:rsidRPr="00110BB5">
        <w:rPr>
          <w:rStyle w:val="CodeInline"/>
          <w:i/>
          <w:u w:val="dotted"/>
        </w:rPr>
        <w:t>tmp</w:t>
      </w:r>
      <w:r w:rsidR="0056587C" w:rsidRPr="00110BB5">
        <w:t>.</w:t>
      </w:r>
    </w:p>
    <w:p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rsidR="00CE36EA" w:rsidRPr="00EB66DD" w:rsidRDefault="00CE36EA" w:rsidP="008F04E6">
      <w:pPr>
        <w:pStyle w:val="CodeExample"/>
      </w:pPr>
      <w:r w:rsidRPr="00B71611">
        <w:rPr>
          <w:rStyle w:val="CodeInline"/>
          <w:u w:val="dotted"/>
        </w:rPr>
        <w:t>…</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rsidR="00435B94" w:rsidRPr="00F115D2" w:rsidRDefault="00CF7BC3" w:rsidP="006230F9">
      <w:pPr>
        <w:pStyle w:val="Heading3"/>
      </w:pPr>
      <w:bookmarkStart w:id="6756" w:name="_Toc257733755"/>
      <w:bookmarkStart w:id="6757" w:name="_Toc270597652"/>
      <w:bookmarkStart w:id="6758" w:name="_Toc286309541"/>
      <w:r>
        <w:t>Processing Function D</w:t>
      </w:r>
      <w:r w:rsidR="00435B94">
        <w:t>efinitions</w:t>
      </w:r>
      <w:bookmarkEnd w:id="6756"/>
      <w:bookmarkEnd w:id="6757"/>
      <w:bookmarkEnd w:id="6758"/>
    </w:p>
    <w:p w:rsidR="00CE36EA" w:rsidRPr="00F329AB" w:rsidRDefault="00CE36EA" w:rsidP="00B40CDF">
      <w:pPr>
        <w:keepNext/>
      </w:pPr>
      <w:r w:rsidRPr="00497D56">
        <w:t>A</w:t>
      </w:r>
      <w:r w:rsidRPr="00110BB5">
        <w:t xml:space="preserve"> function definition</w:t>
      </w:r>
      <w:r w:rsidR="00F54660">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F54660">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F54660" w:rsidRPr="00110BB5">
        <w:fldChar w:fldCharType="begin"/>
      </w:r>
      <w:r w:rsidR="00CE36EA" w:rsidRPr="006B52C5">
        <w:instrText xml:space="preserve"> REF ActivePatternDeclarations \r \h </w:instrText>
      </w:r>
      <w:r>
        <w:instrText xml:space="preserve"> \* MERGEFORMAT </w:instrText>
      </w:r>
      <w:r w:rsidR="00F54660" w:rsidRPr="00110BB5">
        <w:fldChar w:fldCharType="separate"/>
      </w:r>
      <w:r w:rsidR="00340C81">
        <w:t>10.2.4</w:t>
      </w:r>
      <w:r w:rsidR="00F54660" w:rsidRPr="00110BB5">
        <w:fldChar w:fldCharType="end"/>
      </w:r>
      <w:r w:rsidR="00CE36EA" w:rsidRPr="00497D56">
        <w:t>)</w:t>
      </w:r>
      <w:r w:rsidR="0056587C">
        <w:t>.</w:t>
      </w:r>
    </w:p>
    <w:p w:rsidR="00CE36EA" w:rsidRDefault="00BB7294" w:rsidP="008F04E6">
      <w:pPr>
        <w:pStyle w:val="List"/>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F54660" w:rsidRPr="00110BB5">
        <w:fldChar w:fldCharType="begin"/>
      </w:r>
      <w:r w:rsidR="00CE36EA" w:rsidRPr="00B71611">
        <w:instrText xml:space="preserve"> REF Generalization \r \h </w:instrText>
      </w:r>
      <w:r>
        <w:instrText xml:space="preserve"> \* MERGEFORMAT </w:instrText>
      </w:r>
      <w:r w:rsidR="00F54660" w:rsidRPr="00110BB5">
        <w:fldChar w:fldCharType="separate"/>
      </w:r>
      <w:r w:rsidR="00340C81">
        <w:t>14.5.7</w:t>
      </w:r>
      <w:r w:rsidR="00F54660" w:rsidRPr="00110BB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rsidR="00CE36EA" w:rsidRPr="00E42689" w:rsidRDefault="00BB7294" w:rsidP="008F04E6">
      <w:pPr>
        <w:pStyle w:val="List"/>
      </w:pPr>
      <w:commentRangeStart w:id="6759"/>
      <w:r>
        <w:t>4.</w:t>
      </w:r>
      <w:r>
        <w:tab/>
      </w:r>
      <w:r w:rsidR="00CE36EA" w:rsidRPr="00E42689">
        <w:t>In addition</w:t>
      </w:r>
      <w:r>
        <w:t>, the following rules apply</w:t>
      </w:r>
      <w:r w:rsidR="0056587C">
        <w:t>:</w:t>
      </w:r>
      <w:commentRangeEnd w:id="6759"/>
      <w:r w:rsidR="00171F7A">
        <w:rPr>
          <w:rStyle w:val="CommentReference"/>
          <w:rFonts w:eastAsiaTheme="minorHAnsi" w:cstheme="minorBidi"/>
        </w:rPr>
        <w:commentReference w:id="6759"/>
      </w:r>
    </w:p>
    <w:p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rsidR="00CE36EA" w:rsidRPr="00110BB5" w:rsidRDefault="00CE36EA" w:rsidP="008F04E6">
      <w:pPr>
        <w:pStyle w:val="BulletList2"/>
      </w:pPr>
      <w:r w:rsidRPr="006B52C5">
        <w:t>The patterns of functions may not include optional arguments (§</w:t>
      </w:r>
      <w:r w:rsidR="00F54660" w:rsidRPr="00110BB5">
        <w:fldChar w:fldCharType="begin"/>
      </w:r>
      <w:r w:rsidRPr="006B52C5">
        <w:instrText xml:space="preserve"> REF OptionalArguments \r \h </w:instrText>
      </w:r>
      <w:r w:rsidR="00BB7294">
        <w:instrText xml:space="preserve"> \* MERGEFORMAT </w:instrText>
      </w:r>
      <w:r w:rsidR="00F54660" w:rsidRPr="00110BB5">
        <w:fldChar w:fldCharType="separate"/>
      </w:r>
      <w:r w:rsidR="00340C81">
        <w:t>8.13.5</w:t>
      </w:r>
      <w:r w:rsidR="00F54660" w:rsidRPr="00110BB5">
        <w:fldChar w:fldCharType="end"/>
      </w:r>
      <w:r w:rsidRPr="00497D56">
        <w:t>).</w:t>
      </w:r>
    </w:p>
    <w:p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rsidR="00435B94" w:rsidRPr="00F115D2" w:rsidRDefault="00CF7BC3" w:rsidP="006230F9">
      <w:pPr>
        <w:pStyle w:val="Heading3"/>
      </w:pPr>
      <w:bookmarkStart w:id="6760" w:name="_Toc285707734"/>
      <w:bookmarkStart w:id="6761" w:name="_Toc285708312"/>
      <w:bookmarkStart w:id="6762" w:name="_Toc285724748"/>
      <w:bookmarkStart w:id="6763" w:name="_Toc285707735"/>
      <w:bookmarkStart w:id="6764" w:name="_Toc285708313"/>
      <w:bookmarkStart w:id="6765" w:name="_Toc285724749"/>
      <w:bookmarkStart w:id="6766" w:name="_Toc285707737"/>
      <w:bookmarkStart w:id="6767" w:name="_Toc285708315"/>
      <w:bookmarkStart w:id="6768" w:name="_Toc285724751"/>
      <w:bookmarkStart w:id="6769" w:name="_Toc285707738"/>
      <w:bookmarkStart w:id="6770" w:name="_Toc285708316"/>
      <w:bookmarkStart w:id="6771" w:name="_Toc285724752"/>
      <w:bookmarkStart w:id="6772" w:name="_Toc285707739"/>
      <w:bookmarkStart w:id="6773" w:name="_Toc285708317"/>
      <w:bookmarkStart w:id="6774" w:name="_Toc285724753"/>
      <w:bookmarkStart w:id="6775" w:name="_Toc257733757"/>
      <w:bookmarkStart w:id="6776" w:name="_Toc270597654"/>
      <w:bookmarkStart w:id="6777" w:name="_Toc286309542"/>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r>
        <w:t>Processing R</w:t>
      </w:r>
      <w:r w:rsidR="00435B94">
        <w:t xml:space="preserve">ecursive </w:t>
      </w:r>
      <w:r>
        <w:t xml:space="preserve">Groups of </w:t>
      </w:r>
      <w:bookmarkEnd w:id="6775"/>
      <w:bookmarkEnd w:id="6776"/>
      <w:r w:rsidR="00C37458">
        <w:t>Definitions</w:t>
      </w:r>
      <w:bookmarkEnd w:id="6777"/>
    </w:p>
    <w:p w:rsidR="005B3808" w:rsidRPr="00F329AB" w:rsidRDefault="00435B94" w:rsidP="00435B94">
      <w:r w:rsidRPr="00497D56">
        <w:t>A group of</w:t>
      </w:r>
      <w:r w:rsidR="00C37458">
        <w:t xml:space="preserve"> function and value </w:t>
      </w:r>
      <w:r w:rsidRPr="00391D69">
        <w:t xml:space="preserve">may be </w:t>
      </w:r>
      <w:r w:rsidR="00C37458">
        <w:t xml:space="preserve">declared </w:t>
      </w:r>
      <w:r w:rsidRPr="00391D69">
        <w:t>recursive</w:t>
      </w:r>
      <w:r w:rsidR="00F54660">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F54660">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rsidR="00435B94" w:rsidRDefault="005B3808" w:rsidP="00435B94">
      <w:r w:rsidRPr="00F329AB">
        <w:t>For example</w:t>
      </w:r>
      <w:r w:rsidR="00C37458">
        <w:t>:</w:t>
      </w:r>
      <w:r w:rsidR="00435B94">
        <w:t xml:space="preserve"> </w:t>
      </w:r>
    </w:p>
    <w:p w:rsidR="00435B94" w:rsidRDefault="00435B94" w:rsidP="00435B94">
      <w:pPr>
        <w:pStyle w:val="CodeExample"/>
      </w:pPr>
      <w:r w:rsidRPr="00404279">
        <w:t xml:space="preserve">let rec twoForward count = </w:t>
      </w:r>
    </w:p>
    <w:p w:rsidR="00435B94" w:rsidRDefault="00435B94" w:rsidP="00435B94">
      <w:pPr>
        <w:pStyle w:val="CodeExample"/>
      </w:pPr>
      <w:r w:rsidRPr="00404279">
        <w:t xml:space="preserve">    printfn "at %d, taking two steps forward" count</w:t>
      </w:r>
    </w:p>
    <w:p w:rsidR="00435B94" w:rsidRDefault="00435B94" w:rsidP="00435B94">
      <w:pPr>
        <w:pStyle w:val="CodeExample"/>
      </w:pPr>
      <w:r w:rsidRPr="00404279">
        <w:t xml:space="preserve">    if count = 1000 then "got there!"</w:t>
      </w:r>
    </w:p>
    <w:p w:rsidR="00435B94" w:rsidRPr="00F115D2" w:rsidRDefault="00435B94" w:rsidP="00435B94">
      <w:pPr>
        <w:pStyle w:val="CodeExample"/>
      </w:pPr>
      <w:r w:rsidRPr="00404279">
        <w:t xml:space="preserve">    else oneBack (count + 2)</w:t>
      </w:r>
    </w:p>
    <w:p w:rsidR="00435B94" w:rsidRDefault="00435B94" w:rsidP="00435B94">
      <w:pPr>
        <w:pStyle w:val="CodeExample"/>
      </w:pPr>
      <w:r w:rsidRPr="00404279">
        <w:t xml:space="preserve">and oneBack count = </w:t>
      </w:r>
    </w:p>
    <w:p w:rsidR="00435B94" w:rsidRDefault="00435B94" w:rsidP="00435B94">
      <w:pPr>
        <w:pStyle w:val="CodeExample"/>
      </w:pPr>
      <w:r w:rsidRPr="00404279">
        <w:t xml:space="preserve">    printfn "at %d, taking one step back " count</w:t>
      </w:r>
    </w:p>
    <w:p w:rsidR="00435B94" w:rsidRPr="00F115D2" w:rsidRDefault="00435B94" w:rsidP="00435B94">
      <w:pPr>
        <w:pStyle w:val="CodeExample"/>
      </w:pPr>
      <w:r w:rsidRPr="00404279">
        <w:t xml:space="preserve">    twoForward (count – 1)</w:t>
      </w:r>
    </w:p>
    <w:p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F54660" w:rsidRPr="00C1063C">
        <w:fldChar w:fldCharType="begin"/>
      </w:r>
      <w:r w:rsidRPr="006B52C5">
        <w:instrText xml:space="preserve"> REF RecursiveSafetyAnalysis \r \h </w:instrText>
      </w:r>
      <w:r w:rsidR="00F54660" w:rsidRPr="00C1063C">
        <w:fldChar w:fldCharType="separate"/>
      </w:r>
      <w:r w:rsidR="00340C81">
        <w:t>14.5.6</w:t>
      </w:r>
      <w:r w:rsidR="00F54660"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F54660" w:rsidRPr="00C1063C">
        <w:fldChar w:fldCharType="begin"/>
      </w:r>
      <w:r w:rsidR="00435B94" w:rsidRPr="00435B94">
        <w:instrText xml:space="preserve"> REF Generalization \r \h </w:instrText>
      </w:r>
      <w:r w:rsidR="00F54660" w:rsidRPr="00C1063C">
        <w:fldChar w:fldCharType="separate"/>
      </w:r>
      <w:r w:rsidR="00340C81">
        <w:t>14.5.7</w:t>
      </w:r>
      <w:r w:rsidR="00F54660"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rsidR="00435B94" w:rsidRPr="00F115D2" w:rsidRDefault="00435B94" w:rsidP="00435B94">
      <w:pPr>
        <w:pStyle w:val="CodeExample"/>
      </w:pPr>
      <w:r w:rsidRPr="00404279">
        <w:t xml:space="preserve">let rec countDown count x = </w:t>
      </w:r>
    </w:p>
    <w:p w:rsidR="00435B94" w:rsidRDefault="00435B94" w:rsidP="00435B94">
      <w:pPr>
        <w:pStyle w:val="CodeExample"/>
      </w:pPr>
      <w:r w:rsidRPr="00404279">
        <w:t xml:space="preserve">    if count &gt; 0 then </w:t>
      </w:r>
    </w:p>
    <w:p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rsidR="00435B94" w:rsidRDefault="00435B94" w:rsidP="00435B94">
      <w:pPr>
        <w:pStyle w:val="CodeExample"/>
      </w:pPr>
      <w:r w:rsidRPr="00404279">
        <w:t xml:space="preserve">        a + b</w:t>
      </w:r>
    </w:p>
    <w:p w:rsidR="00435B94" w:rsidRDefault="00435B94" w:rsidP="00435B94">
      <w:pPr>
        <w:pStyle w:val="CodeExample"/>
      </w:pPr>
      <w:r w:rsidRPr="00404279">
        <w:t xml:space="preserve">    else</w:t>
      </w:r>
    </w:p>
    <w:p w:rsidR="00435B94" w:rsidRPr="00F115D2" w:rsidRDefault="00435B94" w:rsidP="00435B94">
      <w:pPr>
        <w:pStyle w:val="CodeExample"/>
      </w:pPr>
      <w:r w:rsidRPr="00404279">
        <w:t xml:space="preserve">        1        </w:t>
      </w:r>
    </w:p>
    <w:p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F54660" w:rsidRPr="00C1063C">
        <w:fldChar w:fldCharType="begin"/>
      </w:r>
      <w:r w:rsidR="005B3808" w:rsidRPr="00435B94">
        <w:instrText xml:space="preserve"> REF Generalization \r \h </w:instrText>
      </w:r>
      <w:r w:rsidR="00F54660" w:rsidRPr="00C1063C">
        <w:fldChar w:fldCharType="separate"/>
      </w:r>
      <w:r w:rsidR="00340C81">
        <w:t>14.5.7</w:t>
      </w:r>
      <w:r w:rsidR="00F54660" w:rsidRPr="00C1063C">
        <w:fldChar w:fldCharType="end"/>
      </w:r>
      <w:r w:rsidR="005B3808" w:rsidRPr="00435B94">
        <w:t>)</w:t>
      </w:r>
      <w:r w:rsidR="005B3808">
        <w:t>.</w:t>
      </w:r>
      <w:r w:rsidRPr="006B52C5">
        <w:t xml:space="preserve"> For example:</w:t>
      </w:r>
    </w:p>
    <w:p w:rsidR="00B53BE0" w:rsidRDefault="00435B94" w:rsidP="00435B94">
      <w:pPr>
        <w:pStyle w:val="CodeExplanation"/>
        <w:rPr>
          <w:rStyle w:val="CodeInline"/>
          <w:bCs w:val="0"/>
        </w:rPr>
      </w:pPr>
      <w:r w:rsidRPr="00404279">
        <w:rPr>
          <w:rStyle w:val="CodeInline"/>
        </w:rPr>
        <w:t>module M =</w:t>
      </w:r>
    </w:p>
    <w:p w:rsidR="00B53BE0" w:rsidRDefault="00435B94" w:rsidP="00435B94">
      <w:pPr>
        <w:pStyle w:val="CodeExplanation"/>
        <w:rPr>
          <w:rStyle w:val="CodeInline"/>
          <w:bCs w:val="0"/>
        </w:rPr>
      </w:pPr>
      <w:r w:rsidRPr="00497D56">
        <w:rPr>
          <w:rStyle w:val="CodeInline"/>
        </w:rPr>
        <w:t xml:space="preserve">    let rec f&lt;'T&gt; (x:'T) : 'T = </w:t>
      </w:r>
    </w:p>
    <w:p w:rsidR="00435B94" w:rsidRPr="00391D69" w:rsidRDefault="00435B94" w:rsidP="00435B94">
      <w:pPr>
        <w:pStyle w:val="CodeExplanation"/>
        <w:rPr>
          <w:rStyle w:val="CodeInline"/>
        </w:rPr>
      </w:pPr>
      <w:r w:rsidRPr="00497D56">
        <w:rPr>
          <w:rStyle w:val="CodeInline"/>
        </w:rPr>
        <w:t xml:space="preserve">        let a = f 1</w:t>
      </w:r>
    </w:p>
    <w:p w:rsidR="00435B94" w:rsidRPr="00E42689" w:rsidRDefault="00435B94" w:rsidP="00435B94">
      <w:pPr>
        <w:pStyle w:val="CodeExplanation"/>
        <w:rPr>
          <w:rStyle w:val="CodeInline"/>
        </w:rPr>
      </w:pPr>
      <w:r w:rsidRPr="00391D69">
        <w:rPr>
          <w:rStyle w:val="CodeInline"/>
        </w:rPr>
        <w:t xml:space="preserve">        let b = f "Hello"</w:t>
      </w:r>
    </w:p>
    <w:p w:rsidR="00435B94" w:rsidRPr="00E42689" w:rsidRDefault="00435B94" w:rsidP="00435B94">
      <w:pPr>
        <w:pStyle w:val="CodeExplanation"/>
      </w:pPr>
      <w:r w:rsidRPr="00E42689">
        <w:rPr>
          <w:rStyle w:val="CodeInline"/>
        </w:rPr>
        <w:t xml:space="preserve">        x</w:t>
      </w:r>
    </w:p>
    <w:p w:rsidR="00316EA7" w:rsidRPr="00F115D2" w:rsidRDefault="00316EA7" w:rsidP="00316EA7">
      <w:bookmarkStart w:id="6778" w:name="_Toc257733758"/>
      <w:bookmarkStart w:id="6779"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rsidR="00CE36EA" w:rsidRPr="00F329AB" w:rsidRDefault="00CE36EA" w:rsidP="006230F9">
      <w:pPr>
        <w:pStyle w:val="Heading3"/>
      </w:pPr>
      <w:bookmarkStart w:id="6780" w:name="_Toc286309543"/>
      <w:bookmarkStart w:id="6781" w:name="RecursiveSafetyAnalysis"/>
      <w:r w:rsidRPr="00F329AB">
        <w:t>Recursive Safety Analysis</w:t>
      </w:r>
      <w:bookmarkEnd w:id="6778"/>
      <w:bookmarkEnd w:id="6779"/>
      <w:bookmarkEnd w:id="6780"/>
    </w:p>
    <w:bookmarkEnd w:id="6781"/>
    <w:p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CE36EA" w:rsidRPr="00F329AB">
        <w:t xml:space="preserve">, </w:t>
      </w:r>
      <w:r w:rsidR="00B53BE0">
        <w:t>for example:</w:t>
      </w:r>
    </w:p>
    <w:p w:rsidR="00CE36EA" w:rsidRPr="00391D69" w:rsidRDefault="00CE36EA" w:rsidP="00CE36EA">
      <w:pPr>
        <w:pStyle w:val="CodeExample"/>
        <w:rPr>
          <w:rStyle w:val="CodeInline"/>
        </w:rPr>
      </w:pPr>
      <w:r w:rsidRPr="00110BB5">
        <w:rPr>
          <w:rStyle w:val="CodeInline"/>
        </w:rPr>
        <w:t>type Reactor = React of (int -&gt; React) * int</w:t>
      </w:r>
    </w:p>
    <w:p w:rsidR="00CE36EA" w:rsidRPr="00391D69" w:rsidRDefault="00CE36EA" w:rsidP="00CE36EA">
      <w:pPr>
        <w:pStyle w:val="CodeExample"/>
        <w:rPr>
          <w:rStyle w:val="CodeInline"/>
        </w:rPr>
      </w:pPr>
    </w:p>
    <w:p w:rsidR="00CE36EA" w:rsidRPr="00E42689" w:rsidRDefault="00CE36EA" w:rsidP="00CE36EA">
      <w:pPr>
        <w:pStyle w:val="CodeExample"/>
        <w:rPr>
          <w:rStyle w:val="CodeInline"/>
        </w:rPr>
      </w:pPr>
      <w:r w:rsidRPr="00E42689">
        <w:rPr>
          <w:rStyle w:val="CodeInline"/>
        </w:rPr>
        <w:t>let rec zero = React((fun c  -&gt; zero), 0)</w:t>
      </w:r>
    </w:p>
    <w:p w:rsidR="00CE36EA" w:rsidRPr="00E42689" w:rsidRDefault="00CE36EA" w:rsidP="00CE36EA">
      <w:pPr>
        <w:pStyle w:val="CodeExample"/>
        <w:rPr>
          <w:rStyle w:val="CodeInline"/>
        </w:rPr>
      </w:pPr>
    </w:p>
    <w:p w:rsidR="00CE36EA" w:rsidRPr="00F329AB" w:rsidRDefault="00CE36EA" w:rsidP="00CE36EA">
      <w:pPr>
        <w:pStyle w:val="CodeExample"/>
        <w:rPr>
          <w:rStyle w:val="CodeInline"/>
        </w:rPr>
      </w:pPr>
      <w:r w:rsidRPr="00F329AB">
        <w:rPr>
          <w:rStyle w:val="CodeInline"/>
        </w:rPr>
        <w:t xml:space="preserve">let const n = </w:t>
      </w:r>
    </w:p>
    <w:p w:rsidR="00CE36EA" w:rsidRPr="00F329AB" w:rsidRDefault="00CE36EA" w:rsidP="00CE36EA">
      <w:pPr>
        <w:pStyle w:val="CodeExample"/>
        <w:rPr>
          <w:rStyle w:val="CodeInline"/>
        </w:rPr>
      </w:pPr>
      <w:r w:rsidRPr="00F329AB">
        <w:rPr>
          <w:rStyle w:val="CodeInline"/>
        </w:rPr>
        <w:t xml:space="preserve">    let rec r = React((fun c  -&gt; r), n) </w:t>
      </w:r>
    </w:p>
    <w:p w:rsidR="00CE36EA" w:rsidRPr="00F115D2" w:rsidRDefault="00CE36EA" w:rsidP="00CE36EA">
      <w:pPr>
        <w:pStyle w:val="CodeExample"/>
        <w:rPr>
          <w:rStyle w:val="CodeInline"/>
        </w:rPr>
      </w:pPr>
      <w:r w:rsidRPr="00F329AB">
        <w:rPr>
          <w:rStyle w:val="CodeInline"/>
        </w:rPr>
        <w:t xml:space="preserve">    r</w:t>
      </w:r>
    </w:p>
    <w:p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rsidR="00CE36EA" w:rsidRPr="00391D69" w:rsidRDefault="00CE36EA" w:rsidP="00CE36EA">
      <w:pPr>
        <w:pStyle w:val="CodeExample"/>
      </w:pPr>
      <w:r w:rsidRPr="00110BB5">
        <w:t>let rec x = x + 1</w:t>
      </w:r>
    </w:p>
    <w:p w:rsidR="00CE36EA" w:rsidRPr="00E42689" w:rsidRDefault="000455A5" w:rsidP="00CE36EA">
      <w:r>
        <w:rPr>
          <w:rStyle w:val="Italic"/>
          <w:i w:val="0"/>
        </w:rPr>
        <w:t xml:space="preserve">The </w:t>
      </w:r>
      <w:r w:rsidR="00CE36EA" w:rsidRPr="00B81F48">
        <w:rPr>
          <w:rStyle w:val="Italic"/>
        </w:rPr>
        <w:t>Recursive Safety Analysis</w:t>
      </w:r>
      <w:r w:rsidR="00F54660">
        <w:rPr>
          <w:i/>
        </w:rPr>
        <w:fldChar w:fldCharType="begin"/>
      </w:r>
      <w:r w:rsidR="00787414">
        <w:instrText xml:space="preserve"> XE "</w:instrText>
      </w:r>
      <w:r w:rsidR="00787414" w:rsidRPr="009C0957">
        <w:instrText>recursive safety analysis</w:instrText>
      </w:r>
      <w:r w:rsidR="00787414">
        <w:instrText xml:space="preserve">" </w:instrText>
      </w:r>
      <w:r w:rsidR="00F54660">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rsidR="00C80CCC" w:rsidRDefault="00C80CCC" w:rsidP="008F04E6">
      <w:pPr>
        <w:pStyle w:val="Le"/>
      </w:pPr>
    </w:p>
    <w:p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rsidR="00B127E8" w:rsidRDefault="00B127E8" w:rsidP="00B127E8">
      <w:pPr>
        <w:pStyle w:val="CodeExample"/>
      </w:pPr>
      <w:r>
        <w:t>let rec A = B  + 1</w:t>
      </w:r>
    </w:p>
    <w:p w:rsidR="00B127E8" w:rsidRDefault="00B127E8" w:rsidP="00B127E8">
      <w:pPr>
        <w:pStyle w:val="CodeExample"/>
      </w:pPr>
      <w:r>
        <w:t>and B = A + 1</w:t>
      </w:r>
    </w:p>
    <w:p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rsidR="00B127E8" w:rsidRDefault="00B127E8" w:rsidP="00B127E8">
      <w:pPr>
        <w:pStyle w:val="Note"/>
      </w:pPr>
      <w:r>
        <w:t xml:space="preserve">Note: In F# 2.0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rsidR="00B127E8" w:rsidRPr="005261E9" w:rsidRDefault="00B127E8" w:rsidP="00B127E8">
      <w:pPr>
        <w:pStyle w:val="Note"/>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rsidR="00B127E8" w:rsidRDefault="00B127E8" w:rsidP="00B127E8">
      <w:pPr>
        <w:pStyle w:val="Note"/>
      </w:pPr>
      <w:r>
        <w:t>In compiled code they are represented as a pair of generic methods, as if the code had been written as follows:</w:t>
      </w:r>
    </w:p>
    <w:p w:rsidR="00B127E8" w:rsidRPr="005261E9" w:rsidRDefault="00B127E8" w:rsidP="00B127E8">
      <w:pPr>
        <w:pStyle w:val="Note"/>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rsidR="00B127E8" w:rsidRDefault="00B127E8" w:rsidP="00B127E8">
      <w:pPr>
        <w:pStyle w:val="Note"/>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rsidR="00B127E8" w:rsidRPr="005261E9" w:rsidRDefault="00B127E8" w:rsidP="00B127E8">
      <w:pPr>
        <w:pStyle w:val="Note"/>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p>
    <w:p w:rsidR="00B127E8" w:rsidRPr="005261E9" w:rsidRDefault="00B127E8" w:rsidP="00B127E8">
      <w:pPr>
        <w:pStyle w:val="Note"/>
        <w:rPr>
          <w:rStyle w:val="CodeInline"/>
        </w:rPr>
      </w:pP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rsidR="00703500" w:rsidRDefault="00316EA7" w:rsidP="00703500">
      <w:pPr>
        <w:pStyle w:val="Note"/>
      </w:pPr>
      <w:r>
        <w:t xml:space="preserve">In this case, the </w:t>
      </w:r>
      <w:r w:rsidR="00C55C08">
        <w:t>definition</w:t>
      </w:r>
      <w:r>
        <w:t xml:space="preserve">s are </w:t>
      </w:r>
      <w:r w:rsidR="0065662E">
        <w:t xml:space="preserve">not </w:t>
      </w:r>
      <w:r>
        <w:t>generic</w:t>
      </w:r>
      <w:r w:rsidR="0065662E">
        <w:t>. The</w:t>
      </w:r>
      <w:r w:rsidR="00F05857">
        <w:t xml:space="preserve"> compiler performs</w:t>
      </w:r>
      <w:r w:rsidR="00B127E8">
        <w:t xml:space="preserve"> immediate dependency analysis</w:t>
      </w:r>
      <w:r w:rsidR="0065662E">
        <w:t xml:space="preserve"> and</w:t>
      </w:r>
      <w:r>
        <w:t xml:space="preserve"> report</w:t>
      </w:r>
      <w:r w:rsidR="0065662E">
        <w:t>s</w:t>
      </w:r>
      <w:r>
        <w:t xml:space="preserve"> </w:t>
      </w:r>
      <w:r w:rsidR="00B127E8">
        <w:t>an error</w:t>
      </w:r>
      <w:r w:rsidR="00E60099">
        <w:t>.</w:t>
      </w:r>
    </w:p>
    <w:p w:rsidR="00B82F88" w:rsidRDefault="00B82F88" w:rsidP="00B82F88">
      <w:pPr>
        <w:pStyle w:val="Note"/>
      </w:pPr>
      <w:r>
        <w:t xml:space="preserve">In addition, a limitation specific to F# 2.0 means that record fields in recursive data expressions must be initialized in the order they are declared. For example: </w:t>
      </w:r>
    </w:p>
    <w:p w:rsidR="00B82F88" w:rsidRPr="00432258" w:rsidRDefault="00B82F88" w:rsidP="00B82F88">
      <w:pPr>
        <w:pStyle w:val="Note"/>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rsidR="00B82F88" w:rsidRPr="00703500" w:rsidRDefault="00B82F88" w:rsidP="00B82F88">
      <w:pPr>
        <w:pStyle w:val="Note"/>
      </w:pPr>
      <w:r>
        <w:t>Here, if the order of the fields x and y is swapped, a type-checking error occurs.</w:t>
      </w:r>
    </w:p>
    <w:p w:rsidR="00370A7E" w:rsidRPr="00110BB5" w:rsidRDefault="006B52C5" w:rsidP="006230F9">
      <w:pPr>
        <w:pStyle w:val="Heading3"/>
      </w:pPr>
      <w:bookmarkStart w:id="6782" w:name="_Toc194259433"/>
      <w:bookmarkStart w:id="6783" w:name="_Ref204763551"/>
      <w:bookmarkStart w:id="6784" w:name="_Toc207706026"/>
      <w:bookmarkStart w:id="6785" w:name="_Toc257733759"/>
      <w:bookmarkStart w:id="6786" w:name="_Toc270597656"/>
      <w:bookmarkStart w:id="6787" w:name="_Toc286309544"/>
      <w:bookmarkStart w:id="6788" w:name="Generalization"/>
      <w:bookmarkEnd w:id="6782"/>
      <w:r w:rsidRPr="00497D56">
        <w:t>Generalization</w:t>
      </w:r>
      <w:bookmarkEnd w:id="6783"/>
      <w:bookmarkEnd w:id="6784"/>
      <w:bookmarkEnd w:id="6785"/>
      <w:bookmarkEnd w:id="6786"/>
      <w:bookmarkEnd w:id="6787"/>
    </w:p>
    <w:bookmarkEnd w:id="6788"/>
    <w:p w:rsidR="00370A7E" w:rsidRPr="00391D69" w:rsidRDefault="006B52C5" w:rsidP="00370A7E">
      <w:r w:rsidRPr="00E42689">
        <w:t>Generalization</w:t>
      </w:r>
      <w:r w:rsidR="00F54660">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F54660">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F54660">
        <w:fldChar w:fldCharType="begin"/>
      </w:r>
      <w:r w:rsidR="00787414">
        <w:instrText xml:space="preserve"> XE "</w:instrText>
      </w:r>
      <w:r w:rsidR="00787414" w:rsidRPr="00707BF6">
        <w:instrText>generic types</w:instrText>
      </w:r>
      <w:r w:rsidR="00787414">
        <w:instrText xml:space="preserve">" </w:instrText>
      </w:r>
      <w:r w:rsidR="00F54660">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rsidR="00370A7E" w:rsidRPr="00F329AB" w:rsidRDefault="00B82F88" w:rsidP="008F04E6">
      <w:pPr>
        <w:pStyle w:val="Lis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rsidR="008350FB" w:rsidRPr="00E42689" w:rsidRDefault="00B82F88" w:rsidP="008350FB">
      <w:r>
        <w:t>The following type inference variables cannot be generalized</w:t>
      </w:r>
      <w:r w:rsidR="006B52C5" w:rsidRPr="00E42689">
        <w:t>:</w:t>
      </w:r>
    </w:p>
    <w:p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rsidR="006B6E21" w:rsidRDefault="004E489C" w:rsidP="008F04E6">
      <w:bookmarkStart w:id="6789"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789"/>
      <w:r w:rsidR="00874FB4">
        <w:t>:</w:t>
      </w:r>
      <w:r w:rsidR="006B52C5" w:rsidRPr="00497D56">
        <w:t xml:space="preserve"> </w:t>
      </w:r>
    </w:p>
    <w:p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rsidR="006255FF" w:rsidRPr="006255FF" w:rsidRDefault="006255FF" w:rsidP="006255FF">
      <w:pPr>
        <w:pStyle w:val="Le"/>
      </w:pPr>
    </w:p>
    <w:p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rsidR="006B6E21" w:rsidRDefault="00DC3BE2" w:rsidP="008F04E6">
      <w:pPr>
        <w:pStyle w:val="BulletList"/>
      </w:pPr>
      <w:r w:rsidRPr="00DC3BE2">
        <w:t>A function expression</w:t>
      </w:r>
    </w:p>
    <w:p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rsidR="006B6E21" w:rsidRDefault="00DC3BE2" w:rsidP="008F04E6">
      <w:pPr>
        <w:pStyle w:val="BulletList"/>
      </w:pPr>
      <w:r w:rsidRPr="00DC3BE2">
        <w:t>A delegate expression</w:t>
      </w:r>
    </w:p>
    <w:p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rsidR="006B6E21" w:rsidRDefault="00DC3BE2" w:rsidP="008F04E6">
      <w:pPr>
        <w:pStyle w:val="BulletList"/>
      </w:pPr>
      <w:r w:rsidRPr="00DC3BE2">
        <w:t>A tuple expression, all of whose elements are generalizable</w:t>
      </w:r>
    </w:p>
    <w:p w:rsidR="006B6E21" w:rsidRDefault="00DC3BE2" w:rsidP="008F04E6">
      <w:pPr>
        <w:pStyle w:val="BulletList"/>
      </w:pPr>
      <w:r w:rsidRPr="00DC3BE2">
        <w:t>A record expression, all of whose elements are generalizable, where the record contains no mutable fields</w:t>
      </w:r>
    </w:p>
    <w:p w:rsidR="006B6E21" w:rsidRDefault="00DC3BE2" w:rsidP="008F04E6">
      <w:pPr>
        <w:pStyle w:val="BulletList"/>
      </w:pPr>
      <w:r w:rsidRPr="00DC3BE2">
        <w:t>A union case expression, all of whose arguments are generalizable</w:t>
      </w:r>
    </w:p>
    <w:p w:rsidR="006B6E21" w:rsidRDefault="00DC3BE2" w:rsidP="008F04E6">
      <w:pPr>
        <w:pStyle w:val="BulletList"/>
      </w:pPr>
      <w:r w:rsidRPr="00DC3BE2">
        <w:t>An exception expression, all of whose arguments are generalizable</w:t>
      </w:r>
    </w:p>
    <w:p w:rsidR="006B6E21" w:rsidRDefault="00DC3BE2" w:rsidP="008F04E6">
      <w:pPr>
        <w:pStyle w:val="BulletList"/>
      </w:pPr>
      <w:r w:rsidRPr="00DC3BE2">
        <w:t>An empty array expression</w:t>
      </w:r>
    </w:p>
    <w:p w:rsidR="006B6E21" w:rsidRDefault="00DC3BE2" w:rsidP="008F04E6">
      <w:pPr>
        <w:pStyle w:val="BulletList"/>
      </w:pPr>
      <w:r w:rsidRPr="00DC3BE2">
        <w:t>A constant expression</w:t>
      </w:r>
    </w:p>
    <w:p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rsidR="00C80CCC" w:rsidRDefault="00C80CCC" w:rsidP="008F04E6">
      <w:pPr>
        <w:pStyle w:val="Le"/>
      </w:pPr>
    </w:p>
    <w:p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rsidR="00370A7E" w:rsidRPr="00110BB5" w:rsidRDefault="006B52C5" w:rsidP="00370A7E">
      <w:pPr>
        <w:pStyle w:val="CodeExplanation"/>
      </w:pPr>
      <w:r w:rsidRPr="00110BB5">
        <w:t>f&lt;'T&gt; : 'T -&gt; '_b -&gt; '_b</w:t>
      </w:r>
    </w:p>
    <w:p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rsidR="00BF201F" w:rsidRPr="00E42689" w:rsidRDefault="006B52C5" w:rsidP="00BF201F">
      <w:pPr>
        <w:pStyle w:val="CodeExplanation"/>
      </w:pPr>
      <w:r w:rsidRPr="00391D69">
        <w:t>let throw&lt;'T,</w:t>
      </w:r>
      <w:r w:rsidRPr="00E42689">
        <w:t>'U&gt; (x:'T) (y:'U) = x</w:t>
      </w:r>
    </w:p>
    <w:p w:rsidR="00CF194B" w:rsidRDefault="00CF194B" w:rsidP="006230F9">
      <w:pPr>
        <w:pStyle w:val="Heading3"/>
      </w:pPr>
      <w:bookmarkStart w:id="6790" w:name="_Toc257733760"/>
      <w:bookmarkStart w:id="6791" w:name="_Toc270597657"/>
      <w:bookmarkStart w:id="6792" w:name="_Toc286309545"/>
      <w:r>
        <w:t>Condensation of Generalized Types</w:t>
      </w:r>
      <w:bookmarkEnd w:id="6790"/>
      <w:bookmarkEnd w:id="6791"/>
      <w:bookmarkEnd w:id="6792"/>
    </w:p>
    <w:p w:rsidR="003672B9" w:rsidRDefault="00CF194B" w:rsidP="00CF194B">
      <w:r>
        <w:t xml:space="preserve">After a </w:t>
      </w:r>
      <w:r w:rsidR="00C55C08">
        <w:t xml:space="preserve">function or member </w:t>
      </w:r>
      <w:r w:rsidR="004E489C">
        <w:t xml:space="preserve">definition </w:t>
      </w:r>
      <w:r>
        <w:t>is generalized, its type</w:t>
      </w:r>
      <w:r w:rsidR="00F54660">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F54660">
        <w:fldChar w:fldCharType="end"/>
      </w:r>
      <w:r w:rsidR="00C55C08">
        <w:fldChar w:fldCharType="begin"/>
      </w:r>
      <w:r w:rsidR="00C55C08">
        <w:instrText xml:space="preserve"> XE "condensation" </w:instrText>
      </w:r>
      <w:r w:rsidR="00C55C08">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F21B14">
        <w:t xml:space="preserve">see </w:t>
      </w:r>
      <w:r w:rsidR="003F50CE" w:rsidRPr="00497D56">
        <w:t>§</w:t>
      </w:r>
      <w:r w:rsidR="00F54660" w:rsidRPr="00391D69">
        <w:fldChar w:fldCharType="begin"/>
      </w:r>
      <w:r w:rsidR="003F50CE" w:rsidRPr="00435B94">
        <w:instrText xml:space="preserve"> REF </w:instrText>
      </w:r>
      <w:r w:rsidR="003F50CE">
        <w:instrText>MemberSignatures</w:instrText>
      </w:r>
      <w:r w:rsidR="003F50CE" w:rsidRPr="00435B94">
        <w:instrText xml:space="preserve"> \r \h </w:instrText>
      </w:r>
      <w:r w:rsidR="00F54660" w:rsidRPr="00391D69">
        <w:fldChar w:fldCharType="separate"/>
      </w:r>
      <w:r w:rsidR="00340C81">
        <w:t>14.3.2</w:t>
      </w:r>
      <w:r w:rsidR="00F54660" w:rsidRPr="00391D69">
        <w:fldChar w:fldCharType="end"/>
      </w:r>
      <w:r w:rsidR="003672B9">
        <w:t>).</w:t>
      </w:r>
    </w:p>
    <w:p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rsidR="00F15C79" w:rsidRDefault="00F15C79" w:rsidP="008F04E6">
      <w:pPr>
        <w:pStyle w:val="Le"/>
      </w:pPr>
    </w:p>
    <w:p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rsidR="00154E31" w:rsidRPr="005261E9" w:rsidRDefault="00154E31" w:rsidP="008F04E6">
      <w:pPr>
        <w:pStyle w:val="CodeExample"/>
        <w:rPr>
          <w:rStyle w:val="CodeInline"/>
        </w:rPr>
      </w:pPr>
      <w:r w:rsidRPr="005261E9">
        <w:rPr>
          <w:rStyle w:val="CodeInline"/>
        </w:rPr>
        <w:t>let F x = (x :&gt; System.IComparable).CompareTo(x)</w:t>
      </w:r>
    </w:p>
    <w:p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rsidR="00154E31" w:rsidRPr="005261E9" w:rsidRDefault="00154E31" w:rsidP="008F04E6">
      <w:pPr>
        <w:pStyle w:val="CodeExample"/>
        <w:rPr>
          <w:rStyle w:val="CodeInline"/>
        </w:rPr>
      </w:pPr>
      <w:r w:rsidRPr="005261E9">
        <w:rPr>
          <w:rStyle w:val="CodeInline"/>
        </w:rPr>
        <w:t>F : 'a -&gt; int when 'a :&gt; System.IComparable</w:t>
      </w:r>
    </w:p>
    <w:p w:rsidR="00154E31" w:rsidRDefault="00154E31" w:rsidP="008F04E6">
      <w:r>
        <w:t xml:space="preserve">In this case, the actual inferred, generalized type for </w:t>
      </w:r>
      <w:r w:rsidRPr="005261E9">
        <w:rPr>
          <w:rStyle w:val="CodeInline"/>
        </w:rPr>
        <w:t>F</w:t>
      </w:r>
      <w:r>
        <w:t xml:space="preserve"> is condensed to</w:t>
      </w:r>
      <w:r w:rsidR="005D5602">
        <w:t>:</w:t>
      </w:r>
    </w:p>
    <w:p w:rsidR="00154E31" w:rsidRPr="005204EF" w:rsidRDefault="00154E31" w:rsidP="008F04E6">
      <w:pPr>
        <w:pStyle w:val="CodeExample"/>
      </w:pPr>
      <w:r w:rsidRPr="005261E9">
        <w:rPr>
          <w:rStyle w:val="CodeInline"/>
        </w:rPr>
        <w:t>F : System.IComparable -&gt; R</w:t>
      </w:r>
    </w:p>
    <w:p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rsidR="00154E31" w:rsidRPr="005261E9" w:rsidRDefault="00154E31" w:rsidP="008F04E6">
      <w:pPr>
        <w:pStyle w:val="CodeExample"/>
        <w:rPr>
          <w:rStyle w:val="CodeInline"/>
        </w:rPr>
      </w:pPr>
      <w:r w:rsidRPr="005261E9">
        <w:rPr>
          <w:rStyle w:val="CodeInline"/>
        </w:rPr>
        <w:t>let ignore x = ()</w:t>
      </w:r>
    </w:p>
    <w:p w:rsidR="00154E31" w:rsidRDefault="00154E31" w:rsidP="008F04E6">
      <w:r>
        <w:t>with type</w:t>
      </w:r>
    </w:p>
    <w:p w:rsidR="00154E31" w:rsidRPr="005261E9" w:rsidRDefault="00154E31" w:rsidP="008F04E6">
      <w:pPr>
        <w:pStyle w:val="CodeExample"/>
        <w:rPr>
          <w:rStyle w:val="CodeInline"/>
        </w:rPr>
      </w:pPr>
      <w:r w:rsidRPr="005261E9">
        <w:rPr>
          <w:rStyle w:val="CodeInline"/>
        </w:rPr>
        <w:t>ignore: 'a -&gt; unit</w:t>
      </w:r>
    </w:p>
    <w:p w:rsidR="00154E31" w:rsidRDefault="00154E31" w:rsidP="008F04E6">
      <w:r>
        <w:t>In particular, this is not condensed to</w:t>
      </w:r>
    </w:p>
    <w:p w:rsidR="00154E31" w:rsidRPr="005261E9" w:rsidRDefault="00154E31" w:rsidP="008F04E6">
      <w:pPr>
        <w:pStyle w:val="CodeExample"/>
        <w:rPr>
          <w:rStyle w:val="CodeInline"/>
        </w:rPr>
      </w:pPr>
      <w:r w:rsidRPr="005261E9">
        <w:rPr>
          <w:rStyle w:val="CodeInline"/>
        </w:rPr>
        <w:t>ignore: obj -&gt; unit</w:t>
      </w:r>
    </w:p>
    <w:p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rsidR="001E0BFC" w:rsidRPr="005204EF" w:rsidRDefault="001E0BFC" w:rsidP="008F04E6">
      <w:pPr>
        <w:pStyle w:val="CodeExample"/>
      </w:pPr>
      <w:r w:rsidRPr="005261E9">
        <w:rPr>
          <w:rStyle w:val="CodeInline"/>
        </w:rPr>
        <w:t xml:space="preserve">F </w:t>
      </w:r>
      <w:r w:rsidR="00154E31" w:rsidRPr="005261E9">
        <w:rPr>
          <w:rStyle w:val="CodeInline"/>
        </w:rPr>
        <w:t>3</w:t>
      </w:r>
    </w:p>
    <w:p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rsidR="006B6E21" w:rsidRPr="005204EF" w:rsidRDefault="00BD6DC8" w:rsidP="008F04E6">
      <w:pPr>
        <w:pStyle w:val="CodeExample"/>
      </w:pPr>
      <w:r w:rsidRPr="005261E9">
        <w:rPr>
          <w:rStyle w:val="CodeInline"/>
        </w:rPr>
        <w:t>F : '_a -&gt; int when '_a :&gt; seq&lt;'_b&gt;</w:t>
      </w:r>
    </w:p>
    <w:p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rsidR="006B6E21" w:rsidRPr="005204EF" w:rsidRDefault="00F21B14" w:rsidP="008F04E6">
      <w:pPr>
        <w:pStyle w:val="CodeExample"/>
      </w:pPr>
      <w:r w:rsidRPr="005261E9">
        <w:rPr>
          <w:rStyle w:val="CodeInline"/>
        </w:rPr>
        <w:t>F : int list -&gt; int</w:t>
      </w:r>
    </w:p>
    <w:p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rsidR="00A26F81" w:rsidRPr="00C77CDB" w:rsidRDefault="006B52C5" w:rsidP="00E104DD">
      <w:pPr>
        <w:pStyle w:val="Heading2"/>
      </w:pPr>
      <w:bookmarkStart w:id="6793" w:name="_Toc207706028"/>
      <w:bookmarkStart w:id="6794" w:name="_Toc257733761"/>
      <w:bookmarkStart w:id="6795" w:name="_Toc270597658"/>
      <w:bookmarkStart w:id="6796" w:name="_Toc286309546"/>
      <w:bookmarkStart w:id="6797" w:name="DispatchSlotInference"/>
      <w:r w:rsidRPr="00497D56">
        <w:t>Dispatch Slot Inference</w:t>
      </w:r>
      <w:bookmarkEnd w:id="6793"/>
      <w:bookmarkEnd w:id="6794"/>
      <w:bookmarkEnd w:id="6795"/>
      <w:bookmarkEnd w:id="6796"/>
    </w:p>
    <w:bookmarkEnd w:id="6797"/>
    <w:p w:rsidR="00CC2FC7" w:rsidRDefault="00CC2FC7" w:rsidP="00370A7E">
      <w:r>
        <w:rPr>
          <w:rStyle w:val="Italic"/>
          <w:i w:val="0"/>
        </w:rPr>
        <w:t xml:space="preserve">The F# compiler applies </w:t>
      </w:r>
      <w:r w:rsidR="006B52C5" w:rsidRPr="00B81F48">
        <w:rPr>
          <w:rStyle w:val="Italic"/>
        </w:rPr>
        <w:t>Dispatch Slot Inference</w:t>
      </w:r>
      <w:r w:rsidR="00F54660">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F54660">
        <w:rPr>
          <w:i/>
        </w:rPr>
        <w:fldChar w:fldCharType="end"/>
      </w:r>
      <w:r w:rsidR="00F54660">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F54660">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rsidR="00C80CCC" w:rsidRDefault="00C80CCC" w:rsidP="008F04E6">
      <w:pPr>
        <w:pStyle w:val="Le"/>
      </w:pPr>
    </w:p>
    <w:p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rsidR="00370A7E" w:rsidRPr="00F115D2" w:rsidRDefault="006B52C5" w:rsidP="008F04E6">
      <w:r w:rsidRPr="00404279">
        <w:t xml:space="preserve">For example, </w:t>
      </w:r>
      <w:r w:rsidR="003D6248">
        <w:t>assume the following definitions</w:t>
      </w:r>
      <w:r w:rsidRPr="00404279">
        <w:t>:</w:t>
      </w:r>
    </w:p>
    <w:p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rsidR="00370A7E" w:rsidRPr="00F115D2" w:rsidRDefault="003D6248" w:rsidP="008F04E6">
      <w:r>
        <w:t>With these definitions, t</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rsidR="00370A7E" w:rsidRPr="00F115D2" w:rsidRDefault="006B52C5" w:rsidP="008F04E6">
      <w:r w:rsidRPr="00404279">
        <w:t>But given:</w:t>
      </w:r>
    </w:p>
    <w:p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rsidR="00370A7E" w:rsidRPr="00391D69" w:rsidRDefault="000E0596" w:rsidP="00370A7E">
      <w:r>
        <w:t xml:space="preserve">After dispatch slots are assigned to types, </w:t>
      </w:r>
      <w:r w:rsidR="003D6248">
        <w:t xml:space="preserve">the compiler tries </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rsidR="00370A7E" w:rsidRPr="00F115D2" w:rsidRDefault="003D6248" w:rsidP="008F04E6">
      <w:pPr>
        <w:pStyle w:val="BulletList2"/>
      </w:pPr>
      <w:commentRangeStart w:id="6798"/>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rsidR="00370A7E" w:rsidRPr="009039B6" w:rsidRDefault="006B52C5" w:rsidP="008F04E6">
      <w:pPr>
        <w:pStyle w:val="CodeExampleIndent"/>
      </w:pPr>
      <w:r w:rsidRPr="006B52C5">
        <w:rPr>
          <w:rStyle w:val="CodeInline"/>
        </w:rPr>
        <w:t>member obj.ToString(() | ()) = ...</w:t>
      </w:r>
      <w:r w:rsidRPr="006B52C5">
        <w:t xml:space="preserve"> </w:t>
      </w:r>
    </w:p>
    <w:p w:rsidR="00370A7E" w:rsidRPr="00F115D2" w:rsidRDefault="006B52C5" w:rsidP="008F04E6">
      <w:pPr>
        <w:pStyle w:val="CodeExampleIndent"/>
      </w:pPr>
      <w:r w:rsidRPr="006B52C5">
        <w:rPr>
          <w:rStyle w:val="CodeInline"/>
        </w:rPr>
        <w:t>member obj.ToString(():unit) = ...</w:t>
      </w:r>
      <w:r w:rsidRPr="006B52C5">
        <w:t xml:space="preserve"> </w:t>
      </w:r>
    </w:p>
    <w:p w:rsidR="00370A7E" w:rsidRPr="00F115D2" w:rsidRDefault="006B52C5" w:rsidP="008F04E6">
      <w:pPr>
        <w:pStyle w:val="CodeExampleIndent"/>
      </w:pPr>
      <w:r w:rsidRPr="006B52C5">
        <w:rPr>
          <w:rStyle w:val="CodeInline"/>
        </w:rPr>
        <w:t>member obj.ToString(_:unit) = ...</w:t>
      </w:r>
      <w:r w:rsidRPr="006B52C5">
        <w:t xml:space="preserve"> </w:t>
      </w:r>
    </w:p>
    <w:p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rsidR="00370A7E" w:rsidRPr="00F115D2" w:rsidRDefault="006B52C5" w:rsidP="008F04E6">
      <w:pPr>
        <w:pStyle w:val="CodeExampleIndent"/>
      </w:pPr>
      <w:r w:rsidRPr="006B52C5">
        <w:rPr>
          <w:rStyle w:val="CodeInline"/>
        </w:rPr>
        <w:t>member obj.ToString() : string = ...</w:t>
      </w:r>
      <w:r w:rsidRPr="006B52C5">
        <w:t xml:space="preserve"> </w:t>
      </w:r>
      <w:commentRangeEnd w:id="6798"/>
      <w:r w:rsidR="00B10045">
        <w:rPr>
          <w:rStyle w:val="CommentReference"/>
          <w:rFonts w:ascii="Arial" w:hAnsi="Arial"/>
          <w:color w:val="auto"/>
          <w:lang w:eastAsia="en-US"/>
        </w:rPr>
        <w:commentReference w:id="6798"/>
      </w:r>
    </w:p>
    <w:p w:rsidR="006B6E21" w:rsidRDefault="006B52C5" w:rsidP="008F04E6">
      <w:r w:rsidRPr="00404279">
        <w:t xml:space="preserve">For example, given </w:t>
      </w:r>
    </w:p>
    <w:p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rsidR="00A26F81" w:rsidRPr="00C77CDB" w:rsidRDefault="006B52C5" w:rsidP="00E104DD">
      <w:pPr>
        <w:pStyle w:val="Heading2"/>
      </w:pPr>
      <w:bookmarkStart w:id="6799" w:name="_Toc207706029"/>
      <w:bookmarkStart w:id="6800" w:name="_Toc257733762"/>
      <w:bookmarkStart w:id="6801" w:name="_Toc270597659"/>
      <w:bookmarkStart w:id="6802" w:name="_Toc286309547"/>
      <w:bookmarkStart w:id="6803" w:name="DispatchSlotChecking"/>
      <w:r w:rsidRPr="00404279">
        <w:t>Dispatch Slot Checking</w:t>
      </w:r>
      <w:bookmarkEnd w:id="6799"/>
      <w:bookmarkEnd w:id="6800"/>
      <w:bookmarkEnd w:id="6801"/>
      <w:bookmarkEnd w:id="6802"/>
      <w:r w:rsidRPr="00404279">
        <w:t xml:space="preserve"> </w:t>
      </w:r>
    </w:p>
    <w:bookmarkEnd w:id="6803"/>
    <w:p w:rsidR="00370A7E" w:rsidRPr="00110BB5" w:rsidRDefault="006B52C5" w:rsidP="00370A7E">
      <w:r w:rsidRPr="00B81F48">
        <w:rPr>
          <w:rStyle w:val="Italic"/>
        </w:rPr>
        <w:t>Dispatch Slot Checking</w:t>
      </w:r>
      <w:r w:rsidR="00F54660">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F54660">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F54660">
        <w:rPr>
          <w:i/>
        </w:rPr>
        <w:fldChar w:fldCharType="begin"/>
      </w:r>
      <w:r w:rsidR="00D1516D">
        <w:instrText xml:space="preserve"> XE "</w:instrText>
      </w:r>
      <w:r w:rsidR="00D1516D" w:rsidRPr="00FF2707">
        <w:instrText>dispatch slots</w:instrText>
      </w:r>
      <w:r w:rsidR="00D1516D">
        <w:instrText xml:space="preserve">" </w:instrText>
      </w:r>
      <w:r w:rsidR="00F54660">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rsidR="00370A7E" w:rsidRPr="00F115D2" w:rsidRDefault="006B52C5" w:rsidP="00370A7E">
      <w:r w:rsidRPr="006B52C5">
        <w:t xml:space="preserve">The construction of the dispatch map for any particular type is as follows: </w:t>
      </w:r>
    </w:p>
    <w:p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rsidR="00A26F81" w:rsidRPr="00C77CDB" w:rsidRDefault="006B52C5" w:rsidP="00E104DD">
      <w:pPr>
        <w:pStyle w:val="Heading2"/>
      </w:pPr>
      <w:bookmarkStart w:id="6804" w:name="_Toc207706030"/>
      <w:bookmarkStart w:id="6805" w:name="_Toc257733763"/>
      <w:bookmarkStart w:id="6806" w:name="_Toc270597660"/>
      <w:bookmarkStart w:id="6807" w:name="_Toc286309548"/>
      <w:bookmarkStart w:id="6808" w:name="BaseVariableChecks"/>
      <w:bookmarkStart w:id="6809" w:name="Byrefs"/>
      <w:r w:rsidRPr="00404279">
        <w:t>Byref Safety Analysis</w:t>
      </w:r>
      <w:bookmarkEnd w:id="6804"/>
      <w:bookmarkEnd w:id="6805"/>
      <w:bookmarkEnd w:id="6806"/>
      <w:bookmarkEnd w:id="6807"/>
    </w:p>
    <w:bookmarkEnd w:id="6808"/>
    <w:bookmarkEnd w:id="6809"/>
    <w:p w:rsidR="00BF201F" w:rsidRPr="00110BB5" w:rsidRDefault="006B52C5" w:rsidP="00BF201F">
      <w:r w:rsidRPr="006B52C5">
        <w:t xml:space="preserve"> Byref arguments</w:t>
      </w:r>
      <w:r w:rsidR="00F54660">
        <w:fldChar w:fldCharType="begin"/>
      </w:r>
      <w:r w:rsidR="00707BF6">
        <w:instrText xml:space="preserve"> XE "</w:instrText>
      </w:r>
      <w:r w:rsidR="00707BF6" w:rsidRPr="00791568">
        <w:instrText>byref arguments</w:instrText>
      </w:r>
      <w:r w:rsidR="00707BF6">
        <w:instrText xml:space="preserve">" </w:instrText>
      </w:r>
      <w:r w:rsidR="00F54660">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rsidR="00BF201F" w:rsidRPr="00E42689" w:rsidRDefault="006B52C5" w:rsidP="00FC0517">
      <w:pPr>
        <w:keepNext/>
      </w:pPr>
      <w:r w:rsidRPr="00391D69">
        <w:t>T</w:t>
      </w:r>
      <w:r w:rsidR="005C6D3C">
        <w:t>o ensure the safety of byref arguments, t</w:t>
      </w:r>
      <w:r w:rsidRPr="00391D69">
        <w:t>he f</w:t>
      </w:r>
      <w:r w:rsidRPr="00E42689">
        <w:t>ollowing checks are made:</w:t>
      </w:r>
    </w:p>
    <w:p w:rsidR="008350FB" w:rsidRPr="00497D56" w:rsidRDefault="00597389" w:rsidP="008F04E6">
      <w:pPr>
        <w:pStyle w:val="BulletList"/>
      </w:pPr>
      <w:r>
        <w:t>B</w:t>
      </w:r>
      <w:r w:rsidRPr="006B52C5">
        <w:t xml:space="preserve">yref </w:t>
      </w:r>
      <w:r w:rsidR="006B52C5" w:rsidRPr="00497D56">
        <w:t>types may not be used as generic arguments</w:t>
      </w:r>
      <w:r>
        <w:t>.</w:t>
      </w:r>
    </w:p>
    <w:p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rsidR="003A297B" w:rsidRPr="00497D56" w:rsidRDefault="00707BF6" w:rsidP="008F04E6">
      <w:pPr>
        <w:pStyle w:val="BulletList2"/>
      </w:pPr>
      <w:r>
        <w:t>T</w:t>
      </w:r>
      <w:r w:rsidR="003A297B" w:rsidRPr="00110BB5">
        <w:t>he signature or body of let-bound functions in classes</w:t>
      </w:r>
      <w:r w:rsidR="00597389">
        <w:t>.</w:t>
      </w:r>
    </w:p>
    <w:p w:rsidR="003A297B" w:rsidRPr="00497D56" w:rsidRDefault="00707BF6" w:rsidP="008F04E6">
      <w:pPr>
        <w:pStyle w:val="BulletList2"/>
      </w:pPr>
      <w:r>
        <w:t>T</w:t>
      </w:r>
      <w:r w:rsidR="003A297B" w:rsidRPr="00110BB5">
        <w:t>he signature or body of let-bound functions in expressions</w:t>
      </w:r>
      <w:r w:rsidR="00597389">
        <w:t>.</w:t>
      </w:r>
    </w:p>
    <w:p w:rsidR="00C80CCC" w:rsidRDefault="00C80CCC" w:rsidP="008F04E6">
      <w:pPr>
        <w:pStyle w:val="Le"/>
      </w:pPr>
    </w:p>
    <w:p w:rsidR="006B6E21" w:rsidRDefault="003A297B" w:rsidP="00FC0517">
      <w:pPr>
        <w:keepNext/>
      </w:pPr>
      <w:r w:rsidRPr="00110BB5">
        <w:t>Note that function expressions occur in:</w:t>
      </w:r>
    </w:p>
    <w:p w:rsidR="003A297B" w:rsidRPr="00497D56" w:rsidRDefault="00707BF6" w:rsidP="008F04E6">
      <w:pPr>
        <w:pStyle w:val="BulletList"/>
      </w:pPr>
      <w:r>
        <w:t>T</w:t>
      </w:r>
      <w:r w:rsidR="003A297B" w:rsidRPr="00391D69">
        <w:t>he elaborated form of sequence expressions</w:t>
      </w:r>
      <w:r w:rsidR="00597389">
        <w:t>.</w:t>
      </w:r>
    </w:p>
    <w:p w:rsidR="003A297B" w:rsidRPr="00497D56" w:rsidRDefault="00707BF6" w:rsidP="008F04E6">
      <w:pPr>
        <w:pStyle w:val="BulletList"/>
      </w:pPr>
      <w:r>
        <w:t>T</w:t>
      </w:r>
      <w:r w:rsidR="003A297B" w:rsidRPr="00110BB5">
        <w:t>he elaborated form of computation expressions</w:t>
      </w:r>
      <w:r w:rsidR="00597389">
        <w:t>.</w:t>
      </w:r>
    </w:p>
    <w:p w:rsidR="003A297B" w:rsidRPr="00497D56" w:rsidRDefault="00707BF6" w:rsidP="008F04E6">
      <w:pPr>
        <w:pStyle w:val="BulletList"/>
      </w:pPr>
      <w:r>
        <w:t>T</w:t>
      </w:r>
      <w:r w:rsidR="003A297B" w:rsidRPr="00110BB5">
        <w:t>he elaborated form of partial applications of module-bound functions and members</w:t>
      </w:r>
      <w:r w:rsidR="00597389">
        <w:t>.</w:t>
      </w:r>
    </w:p>
    <w:p w:rsidR="00C80CCC" w:rsidRDefault="00C80CCC" w:rsidP="008F04E6">
      <w:pPr>
        <w:pStyle w:val="Le"/>
      </w:pPr>
    </w:p>
    <w:p w:rsidR="003A297B" w:rsidRPr="00E42689" w:rsidRDefault="003A297B" w:rsidP="00FC0517">
      <w:pPr>
        <w:keepNext/>
      </w:pPr>
      <w:r w:rsidRPr="00E42689">
        <w:t>In addition:</w:t>
      </w:r>
    </w:p>
    <w:p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rsidR="00F15C79" w:rsidRDefault="00F15C79" w:rsidP="008F04E6">
      <w:pPr>
        <w:pStyle w:val="Le"/>
      </w:pPr>
    </w:p>
    <w:p w:rsidR="003A297B" w:rsidRPr="00F329AB" w:rsidRDefault="00B7219B" w:rsidP="00FC0517">
      <w:pPr>
        <w:keepNext/>
      </w:pPr>
      <w:r w:rsidRPr="00F329AB">
        <w:t>As a result, a byref-typed expression can occur</w:t>
      </w:r>
      <w:r w:rsidR="005C6D3C">
        <w:t xml:space="preserve"> only in these situations:</w:t>
      </w:r>
    </w:p>
    <w:p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rsidR="00F15C79" w:rsidRDefault="00F15C79" w:rsidP="008F04E6">
      <w:pPr>
        <w:pStyle w:val="Le"/>
      </w:pPr>
    </w:p>
    <w:p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rsidR="00A26F81" w:rsidRPr="00C77CDB" w:rsidRDefault="006B52C5" w:rsidP="00E104DD">
      <w:pPr>
        <w:pStyle w:val="Heading2"/>
      </w:pPr>
      <w:bookmarkStart w:id="6810" w:name="_Toc257733764"/>
      <w:bookmarkStart w:id="6811" w:name="_Toc270597661"/>
      <w:bookmarkStart w:id="6812" w:name="_Toc286309549"/>
      <w:bookmarkStart w:id="6813" w:name="ArityAnalysis"/>
      <w:r w:rsidRPr="00404279">
        <w:t>Arity Inference</w:t>
      </w:r>
      <w:bookmarkEnd w:id="6810"/>
      <w:bookmarkEnd w:id="6811"/>
      <w:bookmarkEnd w:id="6812"/>
    </w:p>
    <w:bookmarkEnd w:id="6813"/>
    <w:p w:rsidR="004C608A" w:rsidRPr="00F115D2" w:rsidRDefault="006B52C5" w:rsidP="004C608A">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F54660">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F54660">
        <w:rPr>
          <w:i/>
        </w:rPr>
        <w:fldChar w:fldCharType="end"/>
      </w:r>
      <w:r w:rsidRPr="006B52C5">
        <w:t>.</w:t>
      </w:r>
      <w:r w:rsidR="00F54660">
        <w:fldChar w:fldCharType="begin"/>
      </w:r>
      <w:r w:rsidR="00707BF6">
        <w:instrText xml:space="preserve"> XE "</w:instrText>
      </w:r>
      <w:r w:rsidR="00707BF6" w:rsidRPr="00404279">
        <w:instrText>arity</w:instrText>
      </w:r>
      <w:r w:rsidR="00707BF6">
        <w:instrText xml:space="preserve">" </w:instrText>
      </w:r>
      <w:r w:rsidR="00F54660">
        <w:fldChar w:fldCharType="end"/>
      </w:r>
      <w:r w:rsidRPr="006B52C5">
        <w:t xml:space="preserve"> An arity </w:t>
      </w:r>
      <w:r w:rsidR="00E47BD7">
        <w:t>includes both of the following:</w:t>
      </w:r>
      <w:r w:rsidRPr="006B52C5">
        <w:t xml:space="preserve"> </w:t>
      </w:r>
    </w:p>
    <w:p w:rsidR="004C608A" w:rsidRPr="00F115D2" w:rsidRDefault="006B52C5" w:rsidP="008F04E6">
      <w:pPr>
        <w:pStyle w:val="BulletList"/>
      </w:pPr>
      <w:r w:rsidRPr="006B52C5">
        <w:t xml:space="preserve">The number of iterated (curried) arguments </w:t>
      </w:r>
      <w:r w:rsidRPr="008F04E6">
        <w:rPr>
          <w:rStyle w:val="CodeInline"/>
        </w:rPr>
        <w:t>n</w:t>
      </w:r>
    </w:p>
    <w:p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rsidR="00C80CCC" w:rsidRDefault="00C80CCC" w:rsidP="008F04E6">
      <w:pPr>
        <w:pStyle w:val="Le"/>
      </w:pPr>
    </w:p>
    <w:p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rsidR="004C608A" w:rsidRPr="00F115D2" w:rsidRDefault="006B52C5" w:rsidP="004C608A">
      <w:r w:rsidRPr="006B52C5">
        <w:t>For example</w:t>
      </w:r>
      <w:r w:rsidR="00F15C79">
        <w:t xml:space="preserve">, the following </w:t>
      </w:r>
      <w:r w:rsidR="00F15C79" w:rsidRPr="006B52C5">
        <w:t xml:space="preserve">is given arity </w:t>
      </w:r>
      <w:r w:rsidR="00F15C79" w:rsidRPr="006B52C5">
        <w:rPr>
          <w:rStyle w:val="CodeInline"/>
        </w:rPr>
        <w:t>[1;</w:t>
      </w:r>
      <w:r w:rsidR="00F15C79">
        <w:rPr>
          <w:rStyle w:val="CodeInline"/>
        </w:rPr>
        <w:t xml:space="preserve"> </w:t>
      </w:r>
      <w:r w:rsidR="00F15C79" w:rsidRPr="00497D56">
        <w:rPr>
          <w:rStyle w:val="CodeInline"/>
        </w:rPr>
        <w:t>2]</w:t>
      </w:r>
      <w:r w:rsidR="005C6D3C">
        <w:t>:</w:t>
      </w:r>
    </w:p>
    <w:p w:rsidR="004C608A" w:rsidRPr="00F115D2" w:rsidRDefault="006B52C5" w:rsidP="008F04E6">
      <w:pPr>
        <w:pStyle w:val="CodeExample"/>
        <w:rPr>
          <w:rStyle w:val="CodeInline"/>
        </w:rPr>
      </w:pPr>
      <w:r w:rsidRPr="006B52C5">
        <w:rPr>
          <w:rStyle w:val="CodeInline"/>
        </w:rPr>
        <w:t>let f x (y,z) = x + y + z</w:t>
      </w:r>
    </w:p>
    <w:p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rsidR="006B6E21" w:rsidRPr="00182FAE" w:rsidRDefault="006B52C5" w:rsidP="008F04E6">
      <w:pPr>
        <w:pStyle w:val="CodeExample"/>
        <w:rPr>
          <w:rStyle w:val="CodeInline"/>
        </w:rPr>
      </w:pPr>
      <w:r w:rsidRPr="00CF0F70">
        <w:rPr>
          <w:rStyle w:val="CodeInline"/>
        </w:rPr>
        <w:t>let f = fun x -&gt; x + 1</w:t>
      </w:r>
    </w:p>
    <w:p w:rsidR="00E47BD7" w:rsidRDefault="00E47BD7" w:rsidP="00E47BD7">
      <w:r>
        <w:t xml:space="preserve">Similarly, the following </w:t>
      </w:r>
      <w:r w:rsidRPr="00497D56">
        <w:t>has an arity of [1;1]</w:t>
      </w:r>
      <w:r>
        <w:t>:</w:t>
      </w:r>
    </w:p>
    <w:p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rsidR="000D3EEC" w:rsidRPr="000D3EEC" w:rsidRDefault="000D3EEC" w:rsidP="000D3EEC">
      <w:pPr>
        <w:pStyle w:val="Le"/>
      </w:pPr>
    </w:p>
    <w:p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rsidR="004C608A" w:rsidRPr="002133E3" w:rsidRDefault="006B52C5" w:rsidP="008F04E6">
      <w:pPr>
        <w:pStyle w:val="CodeExample"/>
        <w:rPr>
          <w:rStyle w:val="CodeInline"/>
        </w:rPr>
      </w:pPr>
      <w:r w:rsidRPr="002133E3">
        <w:rPr>
          <w:rStyle w:val="CodeInline"/>
        </w:rPr>
        <w:t>let AddThemUp x (y, z) = x + y + z</w:t>
      </w:r>
    </w:p>
    <w:p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rsidR="006B52C5" w:rsidRPr="002133E3" w:rsidRDefault="006B52C5" w:rsidP="008F04E6">
      <w:pPr>
        <w:pStyle w:val="CodeExample"/>
        <w:rPr>
          <w:rStyle w:val="CodeInline"/>
        </w:rPr>
      </w:pPr>
      <w:r w:rsidRPr="002133E3">
        <w:rPr>
          <w:rStyle w:val="CodeInline"/>
        </w:rPr>
        <w:t>int AddThemUp(int x, int y, int z);</w:t>
      </w:r>
    </w:p>
    <w:p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rsidR="00B56C4A" w:rsidRDefault="00B56C4A" w:rsidP="00B56C4A">
      <w:pPr>
        <w:pStyle w:val="CodeExample"/>
      </w:pPr>
      <w:r>
        <w:t>module Foo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test3 ( (aTuple : int * float *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test5 (a1, a2, a3 : int *  float * string) = ()</w:t>
      </w:r>
    </w:p>
    <w:p w:rsidR="00331B21" w:rsidRDefault="00331B21" w:rsidP="00331B21">
      <w:pPr>
        <w:pStyle w:val="CodeExample"/>
      </w:pPr>
    </w:p>
    <w:p w:rsidR="00B56C4A" w:rsidRDefault="00B56C4A" w:rsidP="00B56C4A">
      <w:pPr>
        <w:pStyle w:val="CodeExample"/>
      </w:pPr>
    </w:p>
    <w:p w:rsidR="00B56C4A" w:rsidRDefault="00B56C4A" w:rsidP="00B56C4A">
      <w:pPr>
        <w:pStyle w:val="CodeExample"/>
      </w:pPr>
      <w:r>
        <w:t>type Bar()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static member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Test3 ( (aTuple : int * float * string) ) = ()</w:t>
      </w:r>
    </w:p>
    <w:p w:rsidR="00B56C4A" w:rsidRDefault="00B56C4A" w:rsidP="00B56C4A">
      <w:pPr>
        <w:pStyle w:val="CodeExample"/>
      </w:pPr>
    </w:p>
    <w:p w:rsidR="00331B21" w:rsidRDefault="00331B21" w:rsidP="00331B21">
      <w:pPr>
        <w:pStyle w:val="CodeExample"/>
      </w:pPr>
      <w:r>
        <w:t xml:space="preserve">    // compiles as a static method taking 1 tupled argument</w:t>
      </w:r>
    </w:p>
    <w:p w:rsidR="00331B21" w:rsidRDefault="00331B21" w:rsidP="00331B21">
      <w:pPr>
        <w:pStyle w:val="CodeExample"/>
      </w:pPr>
      <w:r>
        <w:t xml:space="preserve">    static member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1 tupled argument</w:t>
      </w:r>
    </w:p>
    <w:p w:rsidR="00331B21" w:rsidRPr="00B56C4A" w:rsidRDefault="00331B21" w:rsidP="00DB3D6F">
      <w:pPr>
        <w:pStyle w:val="CodeExample"/>
      </w:pPr>
      <w:r>
        <w:t xml:space="preserve">    static member Test5 (a1, a2, a3 : int * float *</w:t>
      </w:r>
      <w:r w:rsidR="00A32D3C">
        <w:t xml:space="preserve"> string)</w:t>
      </w:r>
      <w:r>
        <w:t xml:space="preserve"> = ()</w:t>
      </w:r>
    </w:p>
    <w:p w:rsidR="00A26F81" w:rsidRPr="00C77CDB" w:rsidRDefault="006B52C5" w:rsidP="00E104DD">
      <w:pPr>
        <w:pStyle w:val="Heading2"/>
      </w:pPr>
      <w:bookmarkStart w:id="6814" w:name="_Toc192842446"/>
      <w:bookmarkStart w:id="6815" w:name="_Toc192842863"/>
      <w:bookmarkStart w:id="6816" w:name="_Toc192843281"/>
      <w:bookmarkStart w:id="6817" w:name="_Toc192844855"/>
      <w:bookmarkStart w:id="6818" w:name="_Toc192842447"/>
      <w:bookmarkStart w:id="6819" w:name="_Toc192842864"/>
      <w:bookmarkStart w:id="6820" w:name="_Toc192843282"/>
      <w:bookmarkStart w:id="6821" w:name="_Toc192844856"/>
      <w:bookmarkStart w:id="6822" w:name="_Toc192842448"/>
      <w:bookmarkStart w:id="6823" w:name="_Toc192842865"/>
      <w:bookmarkStart w:id="6824" w:name="_Toc192843283"/>
      <w:bookmarkStart w:id="6825" w:name="_Toc192844857"/>
      <w:bookmarkStart w:id="6826" w:name="_Toc192842449"/>
      <w:bookmarkStart w:id="6827" w:name="_Toc192842866"/>
      <w:bookmarkStart w:id="6828" w:name="_Toc192843284"/>
      <w:bookmarkStart w:id="6829" w:name="_Toc192844858"/>
      <w:bookmarkStart w:id="6830" w:name="_Toc192842450"/>
      <w:bookmarkStart w:id="6831" w:name="_Toc192842867"/>
      <w:bookmarkStart w:id="6832" w:name="_Toc192843285"/>
      <w:bookmarkStart w:id="6833" w:name="_Toc192844859"/>
      <w:bookmarkStart w:id="6834" w:name="_Toc192842451"/>
      <w:bookmarkStart w:id="6835" w:name="_Toc192842868"/>
      <w:bookmarkStart w:id="6836" w:name="_Toc192843286"/>
      <w:bookmarkStart w:id="6837" w:name="_Toc192844860"/>
      <w:bookmarkStart w:id="6838" w:name="_Toc192842463"/>
      <w:bookmarkStart w:id="6839" w:name="_Toc192842880"/>
      <w:bookmarkStart w:id="6840" w:name="_Toc192843298"/>
      <w:bookmarkStart w:id="6841" w:name="_Toc192844872"/>
      <w:bookmarkStart w:id="6842" w:name="_Toc192860784"/>
      <w:bookmarkStart w:id="6843" w:name="_Toc257733765"/>
      <w:bookmarkStart w:id="6844" w:name="_Toc270597662"/>
      <w:bookmarkStart w:id="6845" w:name="_Toc286309550"/>
      <w:bookmarkStart w:id="6846" w:name="_Toc207706032"/>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r w:rsidRPr="00497D56">
        <w:t xml:space="preserve">Additional Constraints on </w:t>
      </w:r>
      <w:r w:rsidR="00C65E73" w:rsidRPr="00110BB5">
        <w:t>CLI</w:t>
      </w:r>
      <w:r w:rsidRPr="00110BB5">
        <w:t xml:space="preserve"> Methods</w:t>
      </w:r>
      <w:bookmarkEnd w:id="6843"/>
      <w:bookmarkEnd w:id="6844"/>
      <w:bookmarkEnd w:id="6845"/>
    </w:p>
    <w:p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F54660">
        <w:fldChar w:fldCharType="begin"/>
      </w:r>
      <w:r w:rsidR="00047D15">
        <w:instrText xml:space="preserve"> XE "</w:instrText>
      </w:r>
      <w:r w:rsidR="00047D15" w:rsidRPr="00F46DCA">
        <w:instrText>CLI methods</w:instrText>
      </w:r>
      <w:r w:rsidR="00047D15">
        <w:instrText xml:space="preserve">" </w:instrText>
      </w:r>
      <w:r w:rsidR="00F54660">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391D69" w:rsidRDefault="006B52C5" w:rsidP="00D438C2">
      <w:r w:rsidRPr="00497D56">
        <w:t xml:space="preserve">No constraints are added for the following operations. </w:t>
      </w:r>
      <w:r w:rsidR="00047D15">
        <w:t>You</w:t>
      </w:r>
      <w:r w:rsidR="00047D15" w:rsidRPr="00497D56">
        <w:t xml:space="preserve"> </w:t>
      </w:r>
      <w:r w:rsidRPr="00497D56">
        <w:t>should consider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6B52C5" w:rsidRPr="00497D56" w:rsidRDefault="006B52C5" w:rsidP="008F04E6">
      <w:pPr>
        <w:pStyle w:val="ListParagraph"/>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rsidR="00A26F81" w:rsidRPr="00C77CDB" w:rsidRDefault="006B52C5" w:rsidP="00CD645A">
      <w:pPr>
        <w:pStyle w:val="Heading1"/>
      </w:pPr>
      <w:bookmarkStart w:id="6847" w:name="_Toc234049290"/>
      <w:bookmarkStart w:id="6848" w:name="_Toc234049864"/>
      <w:bookmarkStart w:id="6849" w:name="_Toc234054658"/>
      <w:bookmarkStart w:id="6850" w:name="_Toc234055785"/>
      <w:bookmarkStart w:id="6851" w:name="_Toc234049291"/>
      <w:bookmarkStart w:id="6852" w:name="_Toc234049865"/>
      <w:bookmarkStart w:id="6853" w:name="_Toc234054659"/>
      <w:bookmarkStart w:id="6854" w:name="_Toc234055786"/>
      <w:bookmarkStart w:id="6855" w:name="_Toc234049292"/>
      <w:bookmarkStart w:id="6856" w:name="_Toc234049866"/>
      <w:bookmarkStart w:id="6857" w:name="_Toc234054660"/>
      <w:bookmarkStart w:id="6858" w:name="_Toc234055787"/>
      <w:bookmarkStart w:id="6859" w:name="_Toc234049293"/>
      <w:bookmarkStart w:id="6860" w:name="_Toc234049867"/>
      <w:bookmarkStart w:id="6861" w:name="_Toc234054661"/>
      <w:bookmarkStart w:id="6862" w:name="_Toc234055788"/>
      <w:bookmarkStart w:id="6863" w:name="_Toc234049294"/>
      <w:bookmarkStart w:id="6864" w:name="_Toc234049868"/>
      <w:bookmarkStart w:id="6865" w:name="_Toc234054662"/>
      <w:bookmarkStart w:id="6866" w:name="_Toc234055789"/>
      <w:bookmarkStart w:id="6867" w:name="_Toc234049295"/>
      <w:bookmarkStart w:id="6868" w:name="_Toc234049869"/>
      <w:bookmarkStart w:id="6869" w:name="_Toc234054663"/>
      <w:bookmarkStart w:id="6870" w:name="_Toc234055790"/>
      <w:bookmarkStart w:id="6871" w:name="_Toc234049296"/>
      <w:bookmarkStart w:id="6872" w:name="_Toc234049870"/>
      <w:bookmarkStart w:id="6873" w:name="_Toc234054664"/>
      <w:bookmarkStart w:id="6874" w:name="_Toc234055791"/>
      <w:bookmarkStart w:id="6875" w:name="_Toc234049297"/>
      <w:bookmarkStart w:id="6876" w:name="_Toc234049871"/>
      <w:bookmarkStart w:id="6877" w:name="_Toc234054665"/>
      <w:bookmarkStart w:id="6878" w:name="_Toc234055792"/>
      <w:bookmarkStart w:id="6879" w:name="_Toc234049298"/>
      <w:bookmarkStart w:id="6880" w:name="_Toc234049872"/>
      <w:bookmarkStart w:id="6881" w:name="_Toc234054666"/>
      <w:bookmarkStart w:id="6882" w:name="_Toc234055793"/>
      <w:bookmarkStart w:id="6883" w:name="_Toc234049299"/>
      <w:bookmarkStart w:id="6884" w:name="_Toc234049873"/>
      <w:bookmarkStart w:id="6885" w:name="_Toc234054667"/>
      <w:bookmarkStart w:id="6886" w:name="_Toc234055794"/>
      <w:bookmarkStart w:id="6887" w:name="_Toc234049300"/>
      <w:bookmarkStart w:id="6888" w:name="_Toc234049874"/>
      <w:bookmarkStart w:id="6889" w:name="_Toc234054668"/>
      <w:bookmarkStart w:id="6890" w:name="_Toc234055795"/>
      <w:bookmarkStart w:id="6891" w:name="_Toc234049301"/>
      <w:bookmarkStart w:id="6892" w:name="_Toc234049875"/>
      <w:bookmarkStart w:id="6893" w:name="_Toc234054669"/>
      <w:bookmarkStart w:id="6894" w:name="_Toc234055796"/>
      <w:bookmarkStart w:id="6895" w:name="_Toc234049302"/>
      <w:bookmarkStart w:id="6896" w:name="_Toc234049876"/>
      <w:bookmarkStart w:id="6897" w:name="_Toc234054670"/>
      <w:bookmarkStart w:id="6898" w:name="_Toc234055797"/>
      <w:bookmarkStart w:id="6899" w:name="_Toc234049303"/>
      <w:bookmarkStart w:id="6900" w:name="_Toc234049877"/>
      <w:bookmarkStart w:id="6901" w:name="_Toc234054671"/>
      <w:bookmarkStart w:id="6902" w:name="_Toc234055798"/>
      <w:bookmarkStart w:id="6903" w:name="_Toc234049304"/>
      <w:bookmarkStart w:id="6904" w:name="_Toc234049878"/>
      <w:bookmarkStart w:id="6905" w:name="_Toc234054672"/>
      <w:bookmarkStart w:id="6906" w:name="_Toc234055799"/>
      <w:bookmarkStart w:id="6907" w:name="_Toc234049305"/>
      <w:bookmarkStart w:id="6908" w:name="_Toc234049879"/>
      <w:bookmarkStart w:id="6909" w:name="_Toc234054673"/>
      <w:bookmarkStart w:id="6910" w:name="_Toc234055800"/>
      <w:bookmarkStart w:id="6911" w:name="_Toc234049306"/>
      <w:bookmarkStart w:id="6912" w:name="_Toc234049880"/>
      <w:bookmarkStart w:id="6913" w:name="_Toc234054674"/>
      <w:bookmarkStart w:id="6914" w:name="_Toc234055801"/>
      <w:bookmarkStart w:id="6915" w:name="_Toc234049307"/>
      <w:bookmarkStart w:id="6916" w:name="_Toc234049881"/>
      <w:bookmarkStart w:id="6917" w:name="_Toc234054675"/>
      <w:bookmarkStart w:id="6918" w:name="_Toc234055802"/>
      <w:bookmarkStart w:id="6919" w:name="_Toc234049308"/>
      <w:bookmarkStart w:id="6920" w:name="_Toc234049882"/>
      <w:bookmarkStart w:id="6921" w:name="_Toc234054676"/>
      <w:bookmarkStart w:id="6922" w:name="_Toc234055803"/>
      <w:bookmarkStart w:id="6923" w:name="_Toc234049309"/>
      <w:bookmarkStart w:id="6924" w:name="_Toc234049883"/>
      <w:bookmarkStart w:id="6925" w:name="_Toc234054677"/>
      <w:bookmarkStart w:id="6926" w:name="_Toc234055804"/>
      <w:bookmarkStart w:id="6927" w:name="_Toc234049310"/>
      <w:bookmarkStart w:id="6928" w:name="_Toc234049884"/>
      <w:bookmarkStart w:id="6929" w:name="_Toc234054678"/>
      <w:bookmarkStart w:id="6930" w:name="_Toc234055805"/>
      <w:bookmarkStart w:id="6931" w:name="_Toc234049311"/>
      <w:bookmarkStart w:id="6932" w:name="_Toc234049885"/>
      <w:bookmarkStart w:id="6933" w:name="_Toc234054679"/>
      <w:bookmarkStart w:id="6934" w:name="_Toc234055806"/>
      <w:bookmarkStart w:id="6935" w:name="_Toc183972181"/>
      <w:bookmarkStart w:id="6936" w:name="_Toc207706035"/>
      <w:bookmarkStart w:id="6937" w:name="_Toc257733766"/>
      <w:bookmarkStart w:id="6938" w:name="_Toc270597663"/>
      <w:bookmarkStart w:id="6939" w:name="_Toc286309551"/>
      <w:bookmarkStart w:id="6940" w:name="LexicalFiltering"/>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r w:rsidRPr="00497D56">
        <w:t>Lexical Filtering</w:t>
      </w:r>
      <w:bookmarkEnd w:id="6935"/>
      <w:bookmarkEnd w:id="6936"/>
      <w:bookmarkEnd w:id="6937"/>
      <w:bookmarkEnd w:id="6938"/>
      <w:bookmarkEnd w:id="6939"/>
    </w:p>
    <w:p w:rsidR="00A26F81" w:rsidRPr="00C77CDB" w:rsidRDefault="006B52C5" w:rsidP="00E104DD">
      <w:pPr>
        <w:pStyle w:val="Heading2"/>
      </w:pPr>
      <w:bookmarkStart w:id="6941" w:name="_Toc270597664"/>
      <w:bookmarkStart w:id="6942" w:name="_Toc286309552"/>
      <w:bookmarkStart w:id="6943" w:name="_Toc257733767"/>
      <w:bookmarkStart w:id="6944" w:name="_Ref180948256"/>
      <w:bookmarkStart w:id="6945" w:name="_Toc207706036"/>
      <w:bookmarkEnd w:id="6940"/>
      <w:r w:rsidRPr="00391D69">
        <w:t>Lightweight Syntax</w:t>
      </w:r>
      <w:bookmarkEnd w:id="6941"/>
      <w:bookmarkEnd w:id="6942"/>
      <w:r w:rsidRPr="00391D69">
        <w:t xml:space="preserve"> </w:t>
      </w:r>
      <w:bookmarkEnd w:id="6943"/>
      <w:bookmarkEnd w:id="6944"/>
      <w:bookmarkEnd w:id="6945"/>
    </w:p>
    <w:p w:rsidR="00B63B05" w:rsidRPr="00F115D2" w:rsidRDefault="006B52C5" w:rsidP="00B63B05">
      <w:r w:rsidRPr="00E42689">
        <w:t>F# supports lightweight syntax</w:t>
      </w:r>
      <w:r w:rsidR="00F54660">
        <w:fldChar w:fldCharType="begin"/>
      </w:r>
      <w:r w:rsidR="00047D15">
        <w:instrText xml:space="preserve"> XE "</w:instrText>
      </w:r>
      <w:r w:rsidR="00047D15" w:rsidRPr="00047D15">
        <w:instrText>lightweight syntax</w:instrText>
      </w:r>
      <w:r w:rsidR="00047D15">
        <w:instrText xml:space="preserve">" </w:instrText>
      </w:r>
      <w:r w:rsidR="00F54660">
        <w:fldChar w:fldCharType="end"/>
      </w:r>
      <w:r w:rsidR="00B522E5">
        <w:t>, in which</w:t>
      </w:r>
      <w:r w:rsidRPr="00E42689">
        <w:t xml:space="preserve"> whitespace</w:t>
      </w:r>
      <w:r w:rsidR="00F54660">
        <w:fldChar w:fldCharType="begin"/>
      </w:r>
      <w:r w:rsidR="00047D15">
        <w:instrText xml:space="preserve"> XE "</w:instrText>
      </w:r>
      <w:r w:rsidR="00047D15" w:rsidRPr="00400A6D">
        <w:instrText>whitespace:significance in lightweight syntax</w:instrText>
      </w:r>
      <w:r w:rsidR="00047D15">
        <w:instrText xml:space="preserve">" </w:instrText>
      </w:r>
      <w:r w:rsidR="00F54660">
        <w:fldChar w:fldCharType="end"/>
      </w:r>
      <w:r w:rsidRPr="00E42689">
        <w:t xml:space="preserve"> make</w:t>
      </w:r>
      <w:r w:rsidR="00B522E5">
        <w:t>s</w:t>
      </w:r>
      <w:r w:rsidRPr="00E42689">
        <w:t xml:space="preserve"> indentation</w:t>
      </w:r>
      <w:r w:rsidR="00F54660">
        <w:fldChar w:fldCharType="begin"/>
      </w:r>
      <w:r w:rsidR="00047D15">
        <w:instrText xml:space="preserve"> XE "</w:instrText>
      </w:r>
      <w:r w:rsidR="00047D15" w:rsidRPr="00F21D39">
        <w:instrText>indentation</w:instrText>
      </w:r>
      <w:r w:rsidR="00047D15">
        <w:instrText xml:space="preserve">" </w:instrText>
      </w:r>
      <w:r w:rsidR="00F54660">
        <w:fldChar w:fldCharType="end"/>
      </w:r>
      <w:r w:rsidRPr="00E42689">
        <w:t xml:space="preserve"> significant. </w:t>
      </w:r>
    </w:p>
    <w:p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rsidR="00584263" w:rsidRPr="00E42689" w:rsidRDefault="004F00E9" w:rsidP="00FD73D2">
      <w:r>
        <w:t xml:space="preserve">In </w:t>
      </w:r>
      <w:r w:rsidR="00CA53B9">
        <w:t xml:space="preserve">the processing of </w:t>
      </w:r>
      <w:r w:rsidR="006B52C5" w:rsidRPr="00110BB5">
        <w:t>light</w:t>
      </w:r>
      <w:r w:rsidR="00047D15">
        <w:t>weight</w:t>
      </w:r>
      <w:r w:rsidR="00F54660">
        <w:fldChar w:fldCharType="begin"/>
      </w:r>
      <w:r w:rsidR="00047D15">
        <w:instrText xml:space="preserve"> XE "</w:instrText>
      </w:r>
      <w:r w:rsidR="00047D15" w:rsidRPr="009D0F2C">
        <w:instrText>comments</w:instrText>
      </w:r>
      <w:r w:rsidR="00047D15">
        <w:instrText xml:space="preserve">" </w:instrText>
      </w:r>
      <w:r w:rsidR="00F54660">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rsidR="00584263" w:rsidRPr="00F329AB" w:rsidRDefault="006B52C5" w:rsidP="006230F9">
      <w:pPr>
        <w:pStyle w:val="Heading3"/>
      </w:pPr>
      <w:bookmarkStart w:id="6946" w:name="LightSyntaxBasicRules"/>
      <w:bookmarkStart w:id="6947" w:name="_Toc207706037"/>
      <w:bookmarkStart w:id="6948" w:name="_Toc257733768"/>
      <w:bookmarkStart w:id="6949" w:name="_Toc270597665"/>
      <w:bookmarkStart w:id="6950" w:name="_Toc286309553"/>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946"/>
      <w:bookmarkEnd w:id="6947"/>
      <w:bookmarkEnd w:id="6948"/>
      <w:bookmarkEnd w:id="6949"/>
      <w:bookmarkEnd w:id="6950"/>
      <w:r w:rsidRPr="00F329AB">
        <w:t xml:space="preserve"> </w:t>
      </w:r>
    </w:p>
    <w:p w:rsidR="00584263" w:rsidRDefault="006B52C5" w:rsidP="00FD73D2">
      <w:r w:rsidRPr="00F329AB">
        <w:t>The basic rules</w:t>
      </w:r>
      <w:r w:rsidR="00F54660">
        <w:fldChar w:fldCharType="begin"/>
      </w:r>
      <w:r w:rsidR="00047D15">
        <w:instrText xml:space="preserve"> XE "</w:instrText>
      </w:r>
      <w:r w:rsidR="00047D15" w:rsidRPr="000678E2">
        <w:instrText>lightweight syntax:rules for</w:instrText>
      </w:r>
      <w:r w:rsidR="00047D15">
        <w:instrText xml:space="preserve">" </w:instrText>
      </w:r>
      <w:r w:rsidR="00F54660">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E8F" w:rsidTr="008F04E6">
        <w:tc>
          <w:tcPr>
            <w:tcW w:w="9242" w:type="dxa"/>
            <w:gridSpan w:val="2"/>
          </w:tcPr>
          <w:p w:rsidR="00137E8F" w:rsidRPr="008F04E6" w:rsidRDefault="00137E8F" w:rsidP="00FF2777">
            <w:pPr>
              <w:rPr>
                <w:b/>
                <w:sz w:val="20"/>
              </w:rPr>
            </w:pPr>
            <w:r w:rsidRPr="008F04E6">
              <w:rPr>
                <w:b/>
                <w:sz w:val="20"/>
              </w:rPr>
              <w:t>;; delimiter</w:t>
            </w:r>
          </w:p>
          <w:p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rsidTr="008F04E6">
        <w:tc>
          <w:tcPr>
            <w:tcW w:w="4621" w:type="dxa"/>
          </w:tcPr>
          <w:p w:rsidR="001C122E" w:rsidRPr="008F04E6" w:rsidRDefault="001C122E" w:rsidP="000C3FFE">
            <w:r w:rsidRPr="008F04E6">
              <w:t>Lightweight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rsidR="001C122E" w:rsidRPr="008F04E6" w:rsidRDefault="001C122E" w:rsidP="000C3FFE">
            <w:r w:rsidRPr="008F04E6">
              <w:t>Normal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rsidTr="008F04E6">
        <w:tc>
          <w:tcPr>
            <w:tcW w:w="9242" w:type="dxa"/>
            <w:gridSpan w:val="2"/>
          </w:tcPr>
          <w:p w:rsidR="00137E8F" w:rsidRPr="008F04E6" w:rsidRDefault="00137E8F" w:rsidP="00FF2777">
            <w:pPr>
              <w:rPr>
                <w:b/>
                <w:sz w:val="20"/>
              </w:rPr>
            </w:pPr>
            <w:r w:rsidRPr="008F04E6">
              <w:rPr>
                <w:b/>
                <w:sz w:val="20"/>
              </w:rPr>
              <w:t>in keyword</w:t>
            </w:r>
          </w:p>
          <w:p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rsidTr="008F04E6">
        <w:tc>
          <w:tcPr>
            <w:tcW w:w="4621" w:type="dxa"/>
          </w:tcPr>
          <w:p w:rsidR="001C122E" w:rsidRPr="00571231" w:rsidRDefault="001C122E" w:rsidP="001C122E">
            <w:r w:rsidRPr="00571231">
              <w:t>Lightweight Syntax</w:t>
            </w:r>
          </w:p>
          <w:p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rsidR="001C122E" w:rsidRPr="00571231" w:rsidRDefault="001C122E" w:rsidP="001C122E">
            <w:r w:rsidRPr="00571231">
              <w:t>Normal Syntax</w:t>
            </w:r>
          </w:p>
          <w:p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rsidTr="008F04E6">
        <w:tc>
          <w:tcPr>
            <w:tcW w:w="9242" w:type="dxa"/>
            <w:gridSpan w:val="2"/>
          </w:tcPr>
          <w:p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8F04E6">
              <w:rPr>
                <w:rStyle w:val="CodeInline"/>
                <w:color w:val="auto"/>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8F04E6">
              <w:rPr>
                <w:rStyle w:val="CodeInline"/>
                <w:color w:val="auto"/>
              </w:rPr>
              <w:t>match</w:t>
            </w:r>
            <w:r w:rsidRPr="000C3FFE">
              <w:t xml:space="preserve">, </w:t>
            </w:r>
            <w:r w:rsidRPr="008F04E6">
              <w:rPr>
                <w:rStyle w:val="CodeInline"/>
                <w:color w:val="auto"/>
              </w:rPr>
              <w:t>for</w:t>
            </w:r>
            <w:r w:rsidRPr="000C3FFE">
              <w:t xml:space="preserve">, </w:t>
            </w:r>
            <w:r w:rsidRPr="008F04E6">
              <w:rPr>
                <w:rStyle w:val="CodeInline"/>
                <w:color w:val="auto"/>
              </w:rPr>
              <w:t>while</w:t>
            </w:r>
            <w:r w:rsidRPr="000C3FFE">
              <w:t xml:space="preserve"> and </w:t>
            </w:r>
            <w:r w:rsidRPr="008F04E6">
              <w:rPr>
                <w:rStyle w:val="CodeInline"/>
                <w:color w:val="auto"/>
              </w:rPr>
              <w:t>if</w:t>
            </w:r>
            <w:r w:rsidRPr="000C3FFE">
              <w:t>/</w:t>
            </w:r>
            <w:r w:rsidRPr="008F04E6">
              <w:rPr>
                <w:rStyle w:val="CodeInline"/>
                <w:color w:val="auto"/>
              </w:rPr>
              <w:t>then</w:t>
            </w:r>
            <w:r w:rsidRPr="000C3FFE">
              <w:t>/</w:t>
            </w:r>
            <w:r w:rsidRPr="008F04E6">
              <w:rPr>
                <w:rStyle w:val="CodeInline"/>
                <w:color w:val="auto"/>
              </w:rPr>
              <w:t>else</w:t>
            </w:r>
            <w:r w:rsidRPr="000C3FFE">
              <w:t>.</w:t>
            </w:r>
          </w:p>
        </w:tc>
      </w:tr>
      <w:tr w:rsidR="00137E8F" w:rsidTr="008F04E6">
        <w:tc>
          <w:tcPr>
            <w:tcW w:w="4621" w:type="dxa"/>
          </w:tcPr>
          <w:p w:rsidR="001C122E" w:rsidRPr="00571231" w:rsidRDefault="001C122E" w:rsidP="001C122E">
            <w:r w:rsidRPr="00571231">
              <w:t>Lightweight Syntax</w:t>
            </w:r>
          </w:p>
          <w:p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rsidTr="008F04E6">
        <w:tc>
          <w:tcPr>
            <w:tcW w:w="9242" w:type="dxa"/>
            <w:gridSpan w:val="2"/>
          </w:tcPr>
          <w:p w:rsidR="003B2EF4" w:rsidRPr="008F04E6" w:rsidRDefault="003B2EF4" w:rsidP="00DF32BA">
            <w:pPr>
              <w:rPr>
                <w:rFonts w:cs="Arial"/>
                <w:b/>
                <w:sz w:val="20"/>
              </w:rPr>
            </w:pPr>
            <w:r w:rsidRPr="008F04E6">
              <w:rPr>
                <w:rStyle w:val="CodeInline"/>
                <w:rFonts w:ascii="Arial" w:hAnsi="Arial" w:cs="Arial"/>
                <w:b/>
                <w:color w:val="auto"/>
                <w:sz w:val="20"/>
              </w:rPr>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rsidTr="008F04E6">
        <w:tc>
          <w:tcPr>
            <w:tcW w:w="4621" w:type="dxa"/>
          </w:tcPr>
          <w:p w:rsidR="001C122E" w:rsidRPr="00571231" w:rsidRDefault="001C122E" w:rsidP="001C122E">
            <w:r w:rsidRPr="00571231">
              <w:t>Lightweight Syntax</w:t>
            </w:r>
          </w:p>
          <w:p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rsidR="00A063A2" w:rsidRPr="00110BB5" w:rsidRDefault="006B52C5" w:rsidP="006230F9">
      <w:pPr>
        <w:pStyle w:val="Heading3"/>
      </w:pPr>
      <w:bookmarkStart w:id="6951" w:name="_Toc207706038"/>
      <w:bookmarkStart w:id="6952" w:name="_Toc257733769"/>
      <w:bookmarkStart w:id="6953" w:name="_Toc270597666"/>
      <w:bookmarkStart w:id="6954" w:name="_Toc286309554"/>
      <w:r w:rsidRPr="00110BB5">
        <w:t>Inserted Tokens</w:t>
      </w:r>
      <w:bookmarkEnd w:id="6951"/>
      <w:bookmarkEnd w:id="6952"/>
      <w:bookmarkEnd w:id="6953"/>
      <w:bookmarkEnd w:id="6954"/>
    </w:p>
    <w:p w:rsidR="006B6E21" w:rsidRDefault="005E5945">
      <w:pPr>
        <w:keepNext/>
      </w:pPr>
      <w:r>
        <w:t xml:space="preserve">Lexical filtering inserts the following </w:t>
      </w:r>
      <w:r w:rsidR="006B52C5" w:rsidRPr="00391D69">
        <w:t>hidden tokens</w:t>
      </w:r>
      <w:r w:rsidR="0015266A">
        <w:t xml:space="preserve"> </w:t>
      </w:r>
      <w:r w:rsidR="00F54660">
        <w:fldChar w:fldCharType="begin"/>
      </w:r>
      <w:r w:rsidR="004F00E9">
        <w:instrText xml:space="preserve"> XE "</w:instrText>
      </w:r>
      <w:r w:rsidR="004F00E9" w:rsidRPr="004F00E9">
        <w:instrText>hidden tokens</w:instrText>
      </w:r>
      <w:r w:rsidR="004F00E9">
        <w:instrText xml:space="preserve">" </w:instrText>
      </w:r>
      <w:r w:rsidR="00F54660">
        <w:fldChar w:fldCharType="end"/>
      </w:r>
      <w:r w:rsidR="00F54660">
        <w:fldChar w:fldCharType="begin"/>
      </w:r>
      <w:r w:rsidR="00047D15">
        <w:instrText xml:space="preserve"> XE "</w:instrText>
      </w:r>
      <w:r w:rsidR="00047D15" w:rsidRPr="00C4755B">
        <w:instrText>tokens:hidden</w:instrText>
      </w:r>
      <w:r w:rsidR="00047D15">
        <w:instrText xml:space="preserve">" </w:instrText>
      </w:r>
      <w:r w:rsidR="00F54660">
        <w:fldChar w:fldCharType="end"/>
      </w:r>
      <w:r>
        <w:t>:</w:t>
      </w:r>
    </w:p>
    <w:p w:rsidR="00A063A2" w:rsidRPr="00E42689" w:rsidRDefault="006B52C5" w:rsidP="00CB0A95">
      <w:pPr>
        <w:pStyle w:val="Grammar"/>
      </w:pPr>
      <w:r w:rsidRPr="00E42689">
        <w:t>token $in</w:t>
      </w:r>
      <w:r w:rsidRPr="00E42689">
        <w:tab/>
        <w:t xml:space="preserve">// Note: also called ODECLEND </w:t>
      </w:r>
    </w:p>
    <w:p w:rsidR="00A063A2" w:rsidRPr="00F329AB" w:rsidRDefault="006B52C5" w:rsidP="00CB0A95">
      <w:pPr>
        <w:pStyle w:val="Grammar"/>
      </w:pPr>
      <w:r w:rsidRPr="00E42689">
        <w:t>token $done</w:t>
      </w:r>
      <w:r w:rsidRPr="00E42689">
        <w:tab/>
        <w:t xml:space="preserve">// Note: also called ODECLEND </w:t>
      </w:r>
    </w:p>
    <w:p w:rsidR="00A063A2" w:rsidRPr="00F329AB" w:rsidRDefault="006B52C5" w:rsidP="00CB0A95">
      <w:pPr>
        <w:pStyle w:val="Grammar"/>
      </w:pPr>
      <w:r w:rsidRPr="00F329AB">
        <w:t xml:space="preserve">token $begin   // Note: also called OBLOCKBEGIN </w:t>
      </w:r>
    </w:p>
    <w:p w:rsidR="00A063A2" w:rsidRPr="00F115D2" w:rsidRDefault="006B52C5" w:rsidP="00CB0A95">
      <w:pPr>
        <w:pStyle w:val="Grammar"/>
      </w:pPr>
      <w:r w:rsidRPr="00F329AB">
        <w:t>token $end     // N</w:t>
      </w:r>
      <w:r w:rsidRPr="00404279">
        <w:t xml:space="preserve">ote: also called OEND, OBLOCKEND and ORIGHT_BLOCK_END </w:t>
      </w:r>
    </w:p>
    <w:p w:rsidR="00A063A2" w:rsidRPr="00F115D2" w:rsidRDefault="006B52C5" w:rsidP="00CB0A95">
      <w:pPr>
        <w:pStyle w:val="Grammar"/>
      </w:pPr>
      <w:r w:rsidRPr="00404279">
        <w:t xml:space="preserve">token $sep     // Note: also called OBLOCKSEP </w:t>
      </w:r>
    </w:p>
    <w:p w:rsidR="00A063A2" w:rsidRPr="00F115D2" w:rsidRDefault="006B52C5" w:rsidP="00CB0A95">
      <w:pPr>
        <w:pStyle w:val="Grammar"/>
      </w:pPr>
      <w:r w:rsidRPr="00404279">
        <w:t xml:space="preserve">token $app     // Note: also called HIGH_PRECEDENCE_APP </w:t>
      </w:r>
    </w:p>
    <w:p w:rsidR="00A063A2" w:rsidRPr="00F115D2" w:rsidRDefault="006B52C5" w:rsidP="00CB0A95">
      <w:pPr>
        <w:pStyle w:val="Grammar"/>
      </w:pPr>
      <w:r w:rsidRPr="00404279">
        <w:t xml:space="preserve">token $tyapp   // Note: also called HIGH_PRECEDENCE_TYAPP </w:t>
      </w:r>
    </w:p>
    <w:p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rsidR="006B6E21" w:rsidRPr="006B1522" w:rsidRDefault="006B52C5" w:rsidP="006B1522">
      <w:pPr>
        <w:pStyle w:val="Note"/>
        <w:rPr>
          <w:rStyle w:val="CodeInline"/>
        </w:rPr>
      </w:pPr>
      <w:r w:rsidRPr="006B1522">
        <w:rPr>
          <w:rStyle w:val="CodeInline"/>
        </w:rPr>
        <w:t>tokens $let $use  $let! $use! $do $do! $then $else $with $function $fun</w:t>
      </w:r>
    </w:p>
    <w:p w:rsidR="00A063A2" w:rsidRPr="00F115D2" w:rsidRDefault="006B52C5" w:rsidP="006230F9">
      <w:pPr>
        <w:pStyle w:val="Heading3"/>
      </w:pPr>
      <w:bookmarkStart w:id="6955" w:name="_Toc207706039"/>
      <w:bookmarkStart w:id="6956" w:name="_Toc257733770"/>
      <w:bookmarkStart w:id="6957" w:name="_Toc270597667"/>
      <w:bookmarkStart w:id="6958" w:name="_Ref280279198"/>
      <w:bookmarkStart w:id="6959" w:name="_Toc286309555"/>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955"/>
      <w:bookmarkEnd w:id="6956"/>
      <w:bookmarkEnd w:id="6957"/>
      <w:bookmarkEnd w:id="6958"/>
      <w:bookmarkEnd w:id="6959"/>
    </w:p>
    <w:p w:rsidR="006B6E21" w:rsidRDefault="006B52C5">
      <w:pPr>
        <w:keepNext/>
        <w:keepLines/>
      </w:pPr>
      <w:r w:rsidRPr="006B52C5">
        <w:t>Additional grammar rules take into account the token transformations performed by lexical filtering:</w:t>
      </w:r>
    </w:p>
    <w:p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rsidR="00A063A2" w:rsidRPr="00F115D2" w:rsidRDefault="00A063A2" w:rsidP="00DB3050">
      <w:pPr>
        <w:pStyle w:val="Grammar"/>
      </w:pPr>
    </w:p>
    <w:p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rsidR="00A063A2" w:rsidRPr="00355E9F" w:rsidRDefault="00A063A2" w:rsidP="00DB3050">
      <w:pPr>
        <w:pStyle w:val="Grammar"/>
        <w:rPr>
          <w:rStyle w:val="CodeInlineItalic"/>
        </w:rPr>
      </w:pPr>
    </w:p>
    <w:p w:rsidR="00D21308" w:rsidRPr="00F329AB" w:rsidRDefault="00D21308" w:rsidP="00DB3050">
      <w:pPr>
        <w:pStyle w:val="Grammar"/>
      </w:pPr>
      <w:r w:rsidRPr="00F329AB">
        <w:t>elif-branch +:=</w:t>
      </w:r>
    </w:p>
    <w:p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rsidR="00D21308" w:rsidRDefault="00D21308" w:rsidP="00DB3050">
      <w:pPr>
        <w:pStyle w:val="Grammar"/>
      </w:pPr>
    </w:p>
    <w:p w:rsidR="00D21308" w:rsidRDefault="00D21308" w:rsidP="00DB3050">
      <w:pPr>
        <w:pStyle w:val="Grammar"/>
      </w:pPr>
      <w:r w:rsidRPr="00404279">
        <w:t>else-branch +:=</w:t>
      </w:r>
    </w:p>
    <w:p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rsidR="00D21308" w:rsidRPr="00355E9F" w:rsidRDefault="00D21308" w:rsidP="00DB3050">
      <w:pPr>
        <w:pStyle w:val="Grammar"/>
        <w:rPr>
          <w:rStyle w:val="CodeInlineItalic"/>
        </w:rPr>
      </w:pPr>
    </w:p>
    <w:p w:rsidR="00A063A2" w:rsidRPr="00F115D2" w:rsidRDefault="006B52C5" w:rsidP="00DB3050">
      <w:pPr>
        <w:pStyle w:val="Grammar"/>
      </w:pPr>
      <w:r w:rsidRPr="00355E9F">
        <w:rPr>
          <w:rStyle w:val="CodeInlineItalic"/>
        </w:rPr>
        <w:t>class-or-struct-type-body</w:t>
      </w:r>
      <w:r w:rsidRPr="00404279">
        <w:t xml:space="preserve"> +:= </w:t>
      </w:r>
    </w:p>
    <w:p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rsidR="00A063A2" w:rsidRPr="00F115D2" w:rsidRDefault="00A063A2" w:rsidP="00DB3050">
      <w:pPr>
        <w:pStyle w:val="Grammar"/>
      </w:pPr>
    </w:p>
    <w:p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rsidR="00FE5ADA" w:rsidRPr="005C5C0B" w:rsidRDefault="00FE5ADA" w:rsidP="00DB3050">
      <w:pPr>
        <w:pStyle w:val="Grammar"/>
        <w:rPr>
          <w:rStyle w:val="Italic"/>
        </w:rPr>
      </w:pPr>
    </w:p>
    <w:p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rsidR="00435892" w:rsidRPr="00355E9F" w:rsidRDefault="00435892" w:rsidP="00DB3050">
      <w:pPr>
        <w:pStyle w:val="Grammar"/>
        <w:rPr>
          <w:rStyle w:val="CodeInlineItalic"/>
        </w:rPr>
      </w:pPr>
    </w:p>
    <w:p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rsidR="00A063A2" w:rsidRPr="005C5C0B" w:rsidRDefault="00A063A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rsidR="00435892" w:rsidRPr="005C5C0B" w:rsidRDefault="0043589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rsidR="00584263" w:rsidRPr="00F115D2" w:rsidRDefault="006B52C5" w:rsidP="006230F9">
      <w:pPr>
        <w:pStyle w:val="Heading3"/>
      </w:pPr>
      <w:bookmarkStart w:id="6960" w:name="_Toc198191542"/>
      <w:bookmarkStart w:id="6961" w:name="_Toc198193644"/>
      <w:bookmarkStart w:id="6962" w:name="_Toc198194186"/>
      <w:bookmarkStart w:id="6963" w:name="_Toc257733771"/>
      <w:bookmarkStart w:id="6964" w:name="_Toc270597668"/>
      <w:bookmarkStart w:id="6965" w:name="_Toc286309556"/>
      <w:bookmarkStart w:id="6966" w:name="_Toc207706040"/>
      <w:bookmarkEnd w:id="6960"/>
      <w:bookmarkEnd w:id="6961"/>
      <w:bookmarkEnd w:id="6962"/>
      <w:r w:rsidRPr="00404279">
        <w:t xml:space="preserve">Offside </w:t>
      </w:r>
      <w:r w:rsidR="00047D15">
        <w:t>L</w:t>
      </w:r>
      <w:r w:rsidRPr="00404279">
        <w:t>ines</w:t>
      </w:r>
      <w:bookmarkEnd w:id="6963"/>
      <w:bookmarkEnd w:id="6964"/>
      <w:bookmarkEnd w:id="6965"/>
      <w:r w:rsidRPr="00404279">
        <w:t xml:space="preserve"> </w:t>
      </w:r>
      <w:bookmarkEnd w:id="6966"/>
    </w:p>
    <w:p w:rsidR="00584263" w:rsidRPr="00F329AB" w:rsidRDefault="00C935D1" w:rsidP="00FD73D2">
      <w:r>
        <w:t>Lightweight</w:t>
      </w:r>
      <w:r w:rsidR="006B52C5" w:rsidRPr="006B52C5">
        <w:t xml:space="preserve"> syntax is sometimes called the </w:t>
      </w:r>
      <w:r w:rsidR="00E8515C">
        <w:t>“</w:t>
      </w:r>
      <w:r w:rsidR="00E8515C" w:rsidRPr="00497D56">
        <w:t>offside rule</w:t>
      </w:r>
      <w:r w:rsidR="00F54660">
        <w:fldChar w:fldCharType="begin"/>
      </w:r>
      <w:r w:rsidR="00047D15">
        <w:instrText xml:space="preserve"> XE "</w:instrText>
      </w:r>
      <w:r w:rsidR="00047D15" w:rsidRPr="00122F96">
        <w:instrText>offside rule</w:instrText>
      </w:r>
      <w:r w:rsidR="00047D15">
        <w:instrText xml:space="preserve">" </w:instrText>
      </w:r>
      <w:r w:rsidR="00F54660">
        <w:fldChar w:fldCharType="end"/>
      </w:r>
      <w:r w:rsidR="00E8515C">
        <w:t>”</w:t>
      </w:r>
      <w:r w:rsidR="006B52C5" w:rsidRPr="00110BB5">
        <w:t>. In F# code</w:t>
      </w:r>
      <w:r w:rsidR="004F00E9">
        <w:t>,</w:t>
      </w:r>
      <w:r w:rsidR="006B52C5" w:rsidRPr="00110BB5">
        <w:t xml:space="preserve"> offside lines</w:t>
      </w:r>
      <w:r w:rsidR="00F54660">
        <w:fldChar w:fldCharType="begin"/>
      </w:r>
      <w:r w:rsidR="004E2C8A">
        <w:instrText xml:space="preserve"> XE "</w:instrText>
      </w:r>
      <w:r w:rsidR="004E2C8A" w:rsidRPr="00C50441">
        <w:instrText>offside lines</w:instrText>
      </w:r>
      <w:r w:rsidR="004E2C8A">
        <w:instrText xml:space="preserve">" </w:instrText>
      </w:r>
      <w:r w:rsidR="00F54660">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rsidR="00290097" w:rsidRDefault="00290097" w:rsidP="008F04E6">
      <w:pPr>
        <w:pStyle w:val="Le"/>
      </w:pPr>
    </w:p>
    <w:p w:rsidR="00290097" w:rsidRDefault="00290097" w:rsidP="00290097">
      <w:r w:rsidRPr="00110BB5">
        <w:t xml:space="preserve">Here are some examples of </w:t>
      </w:r>
      <w:r>
        <w:t xml:space="preserve">how </w:t>
      </w:r>
      <w:r w:rsidRPr="00110BB5">
        <w:t>the offside rule</w:t>
      </w:r>
      <w:r>
        <w:fldChar w:fldCharType="begin"/>
      </w:r>
      <w:r>
        <w:instrText xml:space="preserve"> XE "</w:instrText>
      </w:r>
      <w:r w:rsidRPr="00122F96">
        <w:instrText>offside rule</w:instrText>
      </w:r>
      <w:r>
        <w:instrText xml:space="preserve">" </w:instrText>
      </w:r>
      <w:r>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rsidR="00290097" w:rsidRPr="0006721F" w:rsidRDefault="00290097" w:rsidP="00290097">
      <w:pPr>
        <w:pStyle w:val="CodeExample"/>
      </w:pPr>
      <w:r w:rsidRPr="0006721F">
        <w:t xml:space="preserve">// "let" and "type" declarations in </w:t>
      </w:r>
    </w:p>
    <w:p w:rsidR="00290097" w:rsidRPr="0006721F" w:rsidRDefault="00290097" w:rsidP="00290097">
      <w:pPr>
        <w:pStyle w:val="CodeExample"/>
      </w:pPr>
      <w:r w:rsidRPr="0006721F">
        <w:t>// modules must be precisely aligned.</w:t>
      </w:r>
    </w:p>
    <w:p w:rsidR="00290097" w:rsidRPr="0006721F" w:rsidRDefault="00290097" w:rsidP="00290097">
      <w:pPr>
        <w:pStyle w:val="CodeExample"/>
      </w:pPr>
      <w:r w:rsidRPr="0006721F">
        <w:t>let x = 1</w:t>
      </w:r>
    </w:p>
    <w:p w:rsidR="00290097" w:rsidRPr="0006721F" w:rsidRDefault="00290097" w:rsidP="00290097">
      <w:pPr>
        <w:pStyle w:val="CodeExample"/>
      </w:pPr>
      <w:r w:rsidRPr="0006721F">
        <w:t xml:space="preserve"> let y = 2  &lt;-- unmatched 'let'</w:t>
      </w:r>
    </w:p>
    <w:p w:rsidR="00290097" w:rsidRPr="0006721F" w:rsidRDefault="00290097" w:rsidP="00290097">
      <w:pPr>
        <w:pStyle w:val="CodeExample"/>
      </w:pPr>
      <w:r w:rsidRPr="0006721F">
        <w:t xml:space="preserve">let z = 3   &lt;-- warning FS0058: possible  </w:t>
      </w:r>
    </w:p>
    <w:p w:rsidR="00290097" w:rsidRPr="0006721F" w:rsidRDefault="00290097" w:rsidP="00290097">
      <w:pPr>
        <w:pStyle w:val="CodeExample"/>
      </w:pPr>
      <w:r w:rsidRPr="0006721F">
        <w:t xml:space="preserve">                incorrect indentation: this token is offside of   </w:t>
      </w:r>
    </w:p>
    <w:p w:rsidR="00290097" w:rsidRPr="0006721F" w:rsidRDefault="00290097" w:rsidP="00290097">
      <w:pPr>
        <w:pStyle w:val="CodeExample"/>
      </w:pPr>
      <w:r w:rsidRPr="0006721F">
        <w:t xml:space="preserve">                context at position (2:1)</w:t>
      </w:r>
    </w:p>
    <w:p w:rsidR="00290097" w:rsidRDefault="00290097" w:rsidP="00290097">
      <w:r>
        <w:t xml:space="preserve">In the second example, the </w:t>
      </w:r>
      <w:r w:rsidRPr="008F04E6">
        <w:rPr>
          <w:rStyle w:val="CodeInline"/>
        </w:rPr>
        <w:t>|</w:t>
      </w:r>
      <w:r>
        <w:t xml:space="preserve"> markers in the match patterns do not align properly:</w:t>
      </w:r>
    </w:p>
    <w:p w:rsidR="00290097" w:rsidRPr="00CF0F70" w:rsidRDefault="00290097" w:rsidP="00290097">
      <w:pPr>
        <w:pStyle w:val="CodeExample"/>
        <w:rPr>
          <w:rStyle w:val="CodeInline"/>
        </w:rPr>
      </w:pPr>
      <w:r w:rsidRPr="00CF0F70">
        <w:rPr>
          <w:rStyle w:val="CodeInline"/>
        </w:rPr>
        <w:t>// The "|" markers in patterns must align.</w:t>
      </w:r>
    </w:p>
    <w:p w:rsidR="00290097" w:rsidRPr="00CF0F70" w:rsidRDefault="00290097" w:rsidP="00290097">
      <w:pPr>
        <w:pStyle w:val="CodeExample"/>
        <w:rPr>
          <w:rStyle w:val="CodeInline"/>
        </w:rPr>
      </w:pPr>
      <w:r w:rsidRPr="00CF0F70">
        <w:rPr>
          <w:rStyle w:val="CodeInline"/>
        </w:rPr>
        <w:t xml:space="preserve">// The first "|" should always be inserted. </w:t>
      </w:r>
    </w:p>
    <w:p w:rsidR="00290097" w:rsidRPr="00CF0F70" w:rsidRDefault="00290097" w:rsidP="00290097">
      <w:pPr>
        <w:pStyle w:val="CodeExample"/>
        <w:rPr>
          <w:rStyle w:val="CodeInline"/>
        </w:rPr>
      </w:pPr>
      <w:r w:rsidRPr="00CF0F70">
        <w:rPr>
          <w:rStyle w:val="CodeInline"/>
        </w:rPr>
        <w:t xml:space="preserve">let f () = </w:t>
      </w:r>
    </w:p>
    <w:p w:rsidR="00290097" w:rsidRPr="00CF0F70" w:rsidRDefault="00290097" w:rsidP="00290097">
      <w:pPr>
        <w:pStyle w:val="CodeExample"/>
        <w:rPr>
          <w:rStyle w:val="CodeInline"/>
        </w:rPr>
      </w:pPr>
      <w:r w:rsidRPr="00CF0F70">
        <w:rPr>
          <w:rStyle w:val="CodeInline"/>
        </w:rPr>
        <w:t xml:space="preserve">    match 1+1 with </w:t>
      </w:r>
    </w:p>
    <w:p w:rsidR="00290097" w:rsidRPr="00CF0F70" w:rsidRDefault="00290097" w:rsidP="00290097">
      <w:pPr>
        <w:pStyle w:val="CodeExample"/>
        <w:rPr>
          <w:rStyle w:val="CodeInline"/>
        </w:rPr>
      </w:pPr>
      <w:r w:rsidRPr="00CF0F70">
        <w:rPr>
          <w:rStyle w:val="CodeInline"/>
        </w:rPr>
        <w:t xml:space="preserve">    | 2 -&gt; printf "ok"</w:t>
      </w:r>
    </w:p>
    <w:p w:rsidR="00290097" w:rsidRPr="00290097" w:rsidRDefault="00290097" w:rsidP="008F04E6">
      <w:pPr>
        <w:pStyle w:val="CodeExample"/>
      </w:pPr>
      <w:r w:rsidRPr="00CF0F70">
        <w:rPr>
          <w:rStyle w:val="CodeInline"/>
        </w:rPr>
        <w:t xml:space="preserve">  | _ -&gt; failwith "no!"   &lt;-- syntax error</w:t>
      </w:r>
    </w:p>
    <w:p w:rsidR="00584263" w:rsidRPr="00F115D2" w:rsidRDefault="006B52C5" w:rsidP="006230F9">
      <w:pPr>
        <w:pStyle w:val="Heading3"/>
      </w:pPr>
      <w:bookmarkStart w:id="6967" w:name="_Toc207706041"/>
      <w:bookmarkStart w:id="6968" w:name="_Toc257733772"/>
      <w:bookmarkStart w:id="6969" w:name="_Toc270597669"/>
      <w:bookmarkStart w:id="6970" w:name="_Toc286309557"/>
      <w:r w:rsidRPr="00404279">
        <w:t>The Pre-Parse Stack</w:t>
      </w:r>
      <w:bookmarkEnd w:id="6967"/>
      <w:bookmarkEnd w:id="6968"/>
      <w:bookmarkEnd w:id="6969"/>
      <w:bookmarkEnd w:id="6970"/>
      <w:r w:rsidRPr="00404279">
        <w:t xml:space="preserve"> </w:t>
      </w:r>
    </w:p>
    <w:p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F54660">
        <w:fldChar w:fldCharType="begin"/>
      </w:r>
      <w:r w:rsidR="004E2C8A">
        <w:instrText xml:space="preserve"> XE "</w:instrText>
      </w:r>
      <w:r w:rsidR="004E2C8A" w:rsidRPr="002724F8">
        <w:instrText>lightweight syntax:parsing</w:instrText>
      </w:r>
      <w:r w:rsidR="004E2C8A">
        <w:instrText xml:space="preserve">" </w:instrText>
      </w:r>
      <w:r w:rsidR="00F54660">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fldChar w:fldCharType="begin"/>
      </w:r>
      <w:r>
        <w:rPr>
          <w:rFonts w:cs="Arial"/>
        </w:rPr>
        <w:instrText xml:space="preserve"> REF _Ref280279198 \r \h </w:instrText>
      </w:r>
      <w:r>
        <w:fldChar w:fldCharType="separate"/>
      </w:r>
      <w:r w:rsidR="00340C81">
        <w:rPr>
          <w:rFonts w:cs="Arial"/>
        </w:rPr>
        <w:t>15.1.3</w:t>
      </w:r>
      <w:r>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rsidR="00176725" w:rsidRPr="00110BB5" w:rsidRDefault="006B52C5" w:rsidP="008F04E6">
      <w:pPr>
        <w:pStyle w:val="BulletList"/>
      </w:pPr>
      <w:r w:rsidRPr="00391D69">
        <w:t>When a column position becomes an offside line</w:t>
      </w:r>
      <w:r w:rsidR="00E8515C">
        <w:t>,</w:t>
      </w:r>
      <w:r w:rsidRPr="00497D56">
        <w:t xml:space="preserve"> a context is pushed. </w:t>
      </w:r>
    </w:p>
    <w:p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rsidR="00584263" w:rsidRPr="00110BB5" w:rsidRDefault="006B52C5" w:rsidP="006230F9">
      <w:pPr>
        <w:pStyle w:val="Heading3"/>
      </w:pPr>
      <w:bookmarkStart w:id="6971" w:name="_Toc207706042"/>
      <w:bookmarkStart w:id="6972" w:name="_Toc257733773"/>
      <w:bookmarkStart w:id="6973" w:name="_Toc270597670"/>
      <w:bookmarkStart w:id="6974" w:name="_Toc286309558"/>
      <w:r w:rsidRPr="00110BB5">
        <w:t xml:space="preserve">Full List of Offside </w:t>
      </w:r>
      <w:commentRangeStart w:id="6975"/>
      <w:r w:rsidRPr="00110BB5">
        <w:t>Contexts</w:t>
      </w:r>
      <w:bookmarkEnd w:id="6971"/>
      <w:bookmarkEnd w:id="6972"/>
      <w:bookmarkEnd w:id="6973"/>
      <w:commentRangeEnd w:id="6975"/>
      <w:r w:rsidR="00551E38">
        <w:rPr>
          <w:rStyle w:val="CommentReference"/>
          <w:rFonts w:ascii="Arial" w:eastAsiaTheme="minorHAnsi" w:hAnsi="Arial" w:cstheme="minorBidi"/>
          <w:b w:val="0"/>
          <w:bCs w:val="0"/>
          <w:color w:val="auto"/>
        </w:rPr>
        <w:commentReference w:id="6975"/>
      </w:r>
      <w:bookmarkEnd w:id="6974"/>
      <w:r w:rsidRPr="00110BB5">
        <w:t xml:space="preserve"> </w:t>
      </w:r>
    </w:p>
    <w:p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F54660">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F54660">
        <w:fldChar w:fldCharType="end"/>
      </w:r>
      <w:r w:rsidR="006B52C5" w:rsidRPr="00391D69">
        <w:t xml:space="preserve"> </w:t>
      </w:r>
      <w:r w:rsidR="005C06C8">
        <w:t xml:space="preserve">that is </w:t>
      </w:r>
      <w:r w:rsidR="006B52C5" w:rsidRPr="00391D69">
        <w:t xml:space="preserve">kept on the pre-parse stack. </w:t>
      </w:r>
    </w:p>
    <w:p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rsidR="00584263" w:rsidRPr="00497D56"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rsidR="00584263" w:rsidRPr="00110BB5" w:rsidRDefault="00047D15" w:rsidP="008F04E6">
      <w:pPr>
        <w:pStyle w:val="BulletList"/>
      </w:pPr>
      <w:r>
        <w:t>I</w:t>
      </w:r>
      <w:r w:rsidR="006B52C5" w:rsidRPr="00110BB5">
        <w:t>mmediately after an infix token is encountered.</w:t>
      </w:r>
    </w:p>
    <w:p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rsidR="00584263" w:rsidRPr="00497D56" w:rsidRDefault="00047D15" w:rsidP="008F04E6">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rsidR="00EE0D0A" w:rsidRDefault="00EE0D0A" w:rsidP="008F04E6">
      <w:pPr>
        <w:pStyle w:val="Le"/>
      </w:pPr>
    </w:p>
    <w:p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rsidR="00584263" w:rsidRPr="00E42689" w:rsidRDefault="006B52C5" w:rsidP="00A11755">
      <w:pPr>
        <w:keepNext/>
      </w:pPr>
      <w:r w:rsidRPr="00E42689">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60"/>
        <w:gridCol w:w="7082"/>
      </w:tblGrid>
      <w:tr w:rsidR="0085225B" w:rsidRPr="0085225B"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Let</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If</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Try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Lazy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Namespace</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rsidR="0085225B" w:rsidRDefault="0085225B" w:rsidP="00FF2777">
            <w:pPr>
              <w:pStyle w:val="List-widehang"/>
              <w:tabs>
                <w:tab w:val="clear" w:pos="2160"/>
              </w:tabs>
              <w:ind w:left="0" w:firstLine="0"/>
            </w:pPr>
            <w:r>
              <w:t>—or—</w:t>
            </w:r>
          </w:p>
          <w:p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r w:rsidR="00D11584" w:rsidRPr="00524E0E" w:rsidTr="008F04E6">
        <w:tc>
          <w:tcPr>
            <w:tcW w:w="2160" w:type="dxa"/>
          </w:tcPr>
          <w:p w:rsidR="00D11584" w:rsidRPr="00524E0E" w:rsidRDefault="00D11584" w:rsidP="00FF2777">
            <w:pPr>
              <w:pStyle w:val="List-widehang"/>
              <w:tabs>
                <w:tab w:val="clear" w:pos="2160"/>
              </w:tabs>
              <w:ind w:left="0" w:firstLine="0"/>
              <w:rPr>
                <w:rStyle w:val="Italic"/>
              </w:rPr>
            </w:pPr>
            <w:commentRangeStart w:id="6976"/>
            <w:r>
              <w:rPr>
                <w:rStyle w:val="Italic"/>
              </w:rPr>
              <w:t>End</w:t>
            </w:r>
            <w:commentRangeEnd w:id="6976"/>
            <w:r w:rsidR="000C3FFE">
              <w:rPr>
                <w:rStyle w:val="CommentReference"/>
                <w:rFonts w:eastAsiaTheme="minorHAnsi" w:cstheme="minorBidi"/>
                <w:lang w:eastAsia="en-US"/>
              </w:rPr>
              <w:commentReference w:id="6976"/>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r>
              <w:rPr>
                <w:rStyle w:val="Italic"/>
              </w:rPr>
              <w:t>;;</w:t>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r>
              <w:rPr>
                <w:rStyle w:val="Italic"/>
              </w:rPr>
              <w:t>Elif</w:t>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r>
              <w:rPr>
                <w:rStyle w:val="Italic"/>
              </w:rPr>
              <w:t>Done</w:t>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r>
              <w:rPr>
                <w:rStyle w:val="Italic"/>
              </w:rPr>
              <w:t>In</w:t>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r>
              <w:rPr>
                <w:rStyle w:val="Italic"/>
              </w:rPr>
              <w:t>With</w:t>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r>
              <w:rPr>
                <w:rStyle w:val="Italic"/>
              </w:rPr>
              <w:t>Finally</w:t>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r>
              <w:rPr>
                <w:rStyle w:val="Italic"/>
              </w:rPr>
              <w:t>)</w:t>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r>
              <w:rPr>
                <w:rStyle w:val="Italic"/>
              </w:rPr>
              <w:t>}</w:t>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r>
              <w:rPr>
                <w:rStyle w:val="Italic"/>
              </w:rPr>
              <w:t>|</w:t>
            </w:r>
          </w:p>
        </w:tc>
        <w:tc>
          <w:tcPr>
            <w:tcW w:w="7082" w:type="dxa"/>
          </w:tcPr>
          <w:p w:rsidR="00D11584" w:rsidRDefault="00D11584" w:rsidP="0085225B">
            <w:pPr>
              <w:pStyle w:val="List-widehang"/>
              <w:tabs>
                <w:tab w:val="clear" w:pos="2160"/>
              </w:tabs>
              <w:ind w:left="0" w:firstLine="0"/>
            </w:pPr>
          </w:p>
        </w:tc>
      </w:tr>
      <w:tr w:rsidR="00D11584" w:rsidRPr="00524E0E" w:rsidTr="008F04E6">
        <w:tc>
          <w:tcPr>
            <w:tcW w:w="2160" w:type="dxa"/>
          </w:tcPr>
          <w:p w:rsidR="00D11584" w:rsidRDefault="00D11584" w:rsidP="00FF2777">
            <w:pPr>
              <w:pStyle w:val="List-widehang"/>
              <w:tabs>
                <w:tab w:val="clear" w:pos="2160"/>
              </w:tabs>
              <w:ind w:left="0" w:firstLine="0"/>
              <w:rPr>
                <w:rStyle w:val="Italic"/>
              </w:rPr>
            </w:pPr>
            <w:commentRangeStart w:id="6977"/>
            <w:r>
              <w:rPr>
                <w:rStyle w:val="Italic"/>
              </w:rPr>
              <w:t>Quote-op-right</w:t>
            </w:r>
            <w:commentRangeEnd w:id="6977"/>
            <w:r>
              <w:rPr>
                <w:rStyle w:val="CommentReference"/>
                <w:rFonts w:eastAsiaTheme="minorHAnsi" w:cstheme="minorBidi"/>
                <w:lang w:eastAsia="en-US"/>
              </w:rPr>
              <w:commentReference w:id="6977"/>
            </w:r>
          </w:p>
        </w:tc>
        <w:tc>
          <w:tcPr>
            <w:tcW w:w="7082" w:type="dxa"/>
          </w:tcPr>
          <w:p w:rsidR="00D11584" w:rsidRDefault="00D11584" w:rsidP="0085225B">
            <w:pPr>
              <w:pStyle w:val="List-widehang"/>
              <w:tabs>
                <w:tab w:val="clear" w:pos="2160"/>
              </w:tabs>
              <w:ind w:left="0" w:firstLine="0"/>
            </w:pPr>
          </w:p>
        </w:tc>
      </w:tr>
    </w:tbl>
    <w:p w:rsidR="00601BBA" w:rsidRPr="00391D69" w:rsidRDefault="006B52C5" w:rsidP="006230F9">
      <w:pPr>
        <w:pStyle w:val="Heading3"/>
      </w:pPr>
      <w:bookmarkStart w:id="6978" w:name="_Toc207706043"/>
      <w:bookmarkStart w:id="6979" w:name="_Toc257733774"/>
      <w:bookmarkStart w:id="6980" w:name="_Toc270597671"/>
      <w:bookmarkStart w:id="6981" w:name="_Toc286309559"/>
      <w:r w:rsidRPr="00391D69">
        <w:t xml:space="preserve">Balancing </w:t>
      </w:r>
      <w:bookmarkEnd w:id="6978"/>
      <w:bookmarkEnd w:id="6979"/>
      <w:r w:rsidR="00047D15">
        <w:t>R</w:t>
      </w:r>
      <w:r w:rsidR="00047D15" w:rsidRPr="00391D69">
        <w:t>ules</w:t>
      </w:r>
      <w:bookmarkEnd w:id="6980"/>
      <w:bookmarkEnd w:id="6981"/>
    </w:p>
    <w:p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F54660">
        <w:fldChar w:fldCharType="begin"/>
      </w:r>
      <w:r w:rsidR="004E2C8A">
        <w:instrText xml:space="preserve"> XE "</w:instrText>
      </w:r>
      <w:r w:rsidR="004E2C8A" w:rsidRPr="00615B94">
        <w:instrText>lightweight syntax:balancing rules for</w:instrText>
      </w:r>
      <w:r w:rsidR="004E2C8A">
        <w:instrText xml:space="preserve">" </w:instrText>
      </w:r>
      <w:r w:rsidR="00F54660">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p w:rsidR="00176725" w:rsidRDefault="00176725" w:rsidP="00601BBA"/>
    <w:tbl>
      <w:tblPr>
        <w:tblStyle w:val="Tablerowcell"/>
        <w:tblW w:w="0" w:type="auto"/>
        <w:tblLook w:val="04A0" w:firstRow="1" w:lastRow="0" w:firstColumn="1" w:lastColumn="0" w:noHBand="0" w:noVBand="1"/>
      </w:tblPr>
      <w:tblGrid>
        <w:gridCol w:w="2310"/>
        <w:gridCol w:w="6618"/>
      </w:tblGrid>
      <w:tr w:rsidR="005D5C7D" w:rsidRPr="00514594" w:rsidTr="008F04E6">
        <w:trPr>
          <w:cnfStyle w:val="100000000000" w:firstRow="1" w:lastRow="0" w:firstColumn="0" w:lastColumn="0" w:oddVBand="0" w:evenVBand="0" w:oddHBand="0" w:evenHBand="0" w:firstRowFirstColumn="0" w:firstRowLastColumn="0" w:lastRowFirstColumn="0" w:lastRowLastColumn="0"/>
        </w:trPr>
        <w:tc>
          <w:tcPr>
            <w:tcW w:w="2310" w:type="dxa"/>
          </w:tcPr>
          <w:p w:rsidR="005D5C7D" w:rsidRPr="00514594" w:rsidRDefault="005D5C7D" w:rsidP="00FF2777">
            <w:r>
              <w:t>Context</w:t>
            </w:r>
          </w:p>
        </w:tc>
        <w:tc>
          <w:tcPr>
            <w:tcW w:w="6618" w:type="dxa"/>
          </w:tcPr>
          <w:p w:rsidR="005D5C7D" w:rsidRPr="00514594" w:rsidRDefault="00D11584" w:rsidP="00D11584">
            <w:r>
              <w:t>Condition:</w:t>
            </w:r>
          </w:p>
        </w:tc>
      </w:tr>
      <w:tr w:rsidR="005D5C7D" w:rsidRPr="00514594" w:rsidTr="008F04E6">
        <w:trPr>
          <w:trHeight w:val="2097"/>
        </w:trPr>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End</w:t>
            </w:r>
          </w:p>
        </w:tc>
        <w:tc>
          <w:tcPr>
            <w:tcW w:w="6618" w:type="dxa"/>
          </w:tcPr>
          <w:p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rsidR="005D5C7D" w:rsidRDefault="005D5C7D" w:rsidP="005D5C7D">
            <w:pPr>
              <w:pStyle w:val="TableBullet"/>
              <w:rPr>
                <w:rStyle w:val="CodeInline"/>
              </w:rPr>
            </w:pPr>
            <w:r w:rsidRPr="008F04E6">
              <w:rPr>
                <w:rStyle w:val="CodeInline"/>
              </w:rPr>
              <w:t>Paren(interface)</w:t>
            </w:r>
          </w:p>
          <w:p w:rsidR="005D5C7D" w:rsidRDefault="005D5C7D" w:rsidP="005D5C7D">
            <w:pPr>
              <w:pStyle w:val="TableBullet"/>
              <w:rPr>
                <w:rStyle w:val="CodeInline"/>
              </w:rPr>
            </w:pPr>
            <w:r w:rsidRPr="008F04E6">
              <w:rPr>
                <w:rStyle w:val="CodeInline"/>
              </w:rPr>
              <w:t>Paren(class)</w:t>
            </w:r>
          </w:p>
          <w:p w:rsidR="005D5C7D" w:rsidRDefault="005D5C7D" w:rsidP="005D5C7D">
            <w:pPr>
              <w:pStyle w:val="TableBullet"/>
              <w:rPr>
                <w:rStyle w:val="CodeInline"/>
              </w:rPr>
            </w:pPr>
            <w:r w:rsidRPr="008F04E6">
              <w:rPr>
                <w:rStyle w:val="CodeInline"/>
              </w:rPr>
              <w:t>Paren(sig)</w:t>
            </w:r>
          </w:p>
          <w:p w:rsidR="005D5C7D" w:rsidRDefault="005D5C7D" w:rsidP="005D5C7D">
            <w:pPr>
              <w:pStyle w:val="TableBullet"/>
              <w:rPr>
                <w:rStyle w:val="CodeInline"/>
              </w:rPr>
            </w:pPr>
            <w:r w:rsidRPr="008F04E6">
              <w:rPr>
                <w:rStyle w:val="CodeInline"/>
              </w:rPr>
              <w:t>Paren(struct)</w:t>
            </w:r>
          </w:p>
          <w:p w:rsidR="005D5C7D" w:rsidRPr="00514594" w:rsidRDefault="005D5C7D" w:rsidP="008F04E6">
            <w:pPr>
              <w:pStyle w:val="TableBullet"/>
            </w:pPr>
            <w:r w:rsidRPr="008F04E6">
              <w:rPr>
                <w:rStyle w:val="CodeInline"/>
              </w:rPr>
              <w:t>Paren(begin)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D11584" w:rsidP="008F04E6">
            <w:r>
              <w:t>Pop all contexts from stack</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else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elif</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done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in</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with</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finally</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rsidR="00176725" w:rsidRPr="00F115D2" w:rsidRDefault="006B52C5" w:rsidP="006230F9">
      <w:pPr>
        <w:pStyle w:val="Heading3"/>
      </w:pPr>
      <w:bookmarkStart w:id="6982" w:name="_Toc257733775"/>
      <w:bookmarkStart w:id="6983" w:name="_Toc270597672"/>
      <w:bookmarkStart w:id="6984" w:name="_Toc286309560"/>
      <w:r w:rsidRPr="00404279">
        <w:t>Offside Tokens, Token Insertions</w:t>
      </w:r>
      <w:r w:rsidR="00047D15">
        <w:t>,</w:t>
      </w:r>
      <w:r w:rsidRPr="00404279">
        <w:t xml:space="preserve"> and Closing Contexts</w:t>
      </w:r>
      <w:bookmarkEnd w:id="6982"/>
      <w:bookmarkEnd w:id="6983"/>
      <w:bookmarkEnd w:id="6984"/>
    </w:p>
    <w:p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rsidR="009E14FA" w:rsidRDefault="00FC1E4E" w:rsidP="001B3297">
      <w:r>
        <w:object w:dxaOrig="5656" w:dyaOrig="3125" w14:anchorId="233FD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156.25pt" o:ole="">
            <v:imagedata r:id="rId65" o:title=""/>
          </v:shape>
          <o:OLEObject Type="Embed" ProgID="Visio.Drawing.11" ShapeID="_x0000_i1025" DrawAspect="Content" ObjectID="_1365537919" r:id="rId66"/>
        </w:object>
      </w:r>
    </w:p>
    <w:p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Pr>
          <w:i/>
        </w:rPr>
        <w:fldChar w:fldCharType="end"/>
      </w:r>
      <w:r w:rsidRPr="006B52C5">
        <w:t xml:space="preserve"> for the curr</w:t>
      </w:r>
      <w:r>
        <w:t>ent offside stack</w:t>
      </w:r>
      <w:r w:rsidRPr="006B52C5">
        <w:t xml:space="preserve">, and a </w:t>
      </w:r>
      <w:r w:rsidRPr="00B81F48">
        <w:rPr>
          <w:rStyle w:val="Italic"/>
        </w:rPr>
        <w:t>permitted undentation</w:t>
      </w:r>
      <w:r>
        <w:rPr>
          <w:i/>
        </w:rPr>
        <w:fldChar w:fldCharType="begin"/>
      </w:r>
      <w:r>
        <w:instrText xml:space="preserve"> XE "</w:instrText>
      </w:r>
      <w:r w:rsidRPr="00D71B4C">
        <w:instrText>undentation</w:instrText>
      </w:r>
      <w:r>
        <w:instrText xml:space="preserve">" </w:instrText>
      </w:r>
      <w:r>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rsidR="001B3297" w:rsidRPr="00F115D2" w:rsidRDefault="006B52C5" w:rsidP="001B3297">
      <w:r w:rsidRPr="006B52C5">
        <w:t>Contexts are closed as follows:</w:t>
      </w:r>
    </w:p>
    <w:p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rsidR="00EE0D0A" w:rsidRDefault="00EE0D0A" w:rsidP="008F04E6">
      <w:pPr>
        <w:pStyle w:val="Le"/>
      </w:pPr>
    </w:p>
    <w:p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rsidR="006B6E21" w:rsidRDefault="006B52C5">
      <w:pPr>
        <w:keepNext/>
      </w:pPr>
      <w:r w:rsidRPr="00391D69">
        <w:t xml:space="preserve">Tokens are </w:t>
      </w:r>
      <w:r w:rsidR="000A662A">
        <w:t xml:space="preserve">also </w:t>
      </w:r>
      <w:r w:rsidRPr="00391D69">
        <w:t xml:space="preserve">inserted in the following situations. </w:t>
      </w:r>
    </w:p>
    <w:p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rsidR="001B3297"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rsidR="00584263" w:rsidRPr="00E42689" w:rsidRDefault="006B52C5" w:rsidP="006230F9">
      <w:pPr>
        <w:pStyle w:val="Heading3"/>
      </w:pPr>
      <w:bookmarkStart w:id="6985" w:name="_Toc207706044"/>
      <w:bookmarkStart w:id="6986" w:name="_Toc257733776"/>
      <w:bookmarkStart w:id="6987" w:name="_Toc270597673"/>
      <w:bookmarkStart w:id="6988" w:name="_Toc286309561"/>
      <w:r w:rsidRPr="00391D69">
        <w:t xml:space="preserve">Exceptions to </w:t>
      </w:r>
      <w:bookmarkEnd w:id="6985"/>
      <w:bookmarkEnd w:id="6986"/>
      <w:r w:rsidR="000B7344">
        <w:t>the Offside Rules</w:t>
      </w:r>
      <w:bookmarkEnd w:id="6987"/>
      <w:bookmarkEnd w:id="6988"/>
    </w:p>
    <w:p w:rsidR="00B51C4E" w:rsidRDefault="00DD7564" w:rsidP="000241AF">
      <w:r>
        <w:t>The compiler makes s</w:t>
      </w:r>
      <w:r w:rsidR="004E2C8A">
        <w:t xml:space="preserve">ome </w:t>
      </w:r>
      <w:r w:rsidR="006B52C5" w:rsidRPr="00E42689">
        <w:t xml:space="preserve">exceptions </w:t>
      </w:r>
      <w:r w:rsidR="00FB29EA">
        <w:t>to the offside rules when it analyzes av token</w:t>
      </w:r>
      <w:r w:rsidR="00607ADD">
        <w:rPr>
          <w:lang w:eastAsia="en-GB"/>
        </w:rPr>
        <w:t xml:space="preserve"> to determine whether it </w:t>
      </w:r>
      <w:r w:rsidR="006B52C5" w:rsidRPr="006B52C5">
        <w:rPr>
          <w:lang w:eastAsia="en-GB"/>
        </w:rPr>
        <w:t xml:space="preserve">is </w:t>
      </w:r>
      <w:r w:rsidR="006B52C5" w:rsidRPr="00497D56">
        <w:t>offside</w:t>
      </w:r>
      <w:r w:rsidR="00F54660">
        <w:fldChar w:fldCharType="begin"/>
      </w:r>
      <w:r w:rsidR="000B7344">
        <w:instrText xml:space="preserve"> XE "</w:instrText>
      </w:r>
      <w:r w:rsidR="000B7344" w:rsidRPr="00196A4B">
        <w:instrText>offside rule:exceptions to</w:instrText>
      </w:r>
      <w:r w:rsidR="000B7344">
        <w:instrText xml:space="preserve">" </w:instrText>
      </w:r>
      <w:r w:rsidR="00F54660">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78"/>
        <w:gridCol w:w="3330"/>
        <w:gridCol w:w="4634"/>
      </w:tblGrid>
      <w:tr w:rsidR="00DD7564" w:rsidTr="008F04E6">
        <w:trPr>
          <w:cnfStyle w:val="100000000000" w:firstRow="1" w:lastRow="0" w:firstColumn="0" w:lastColumn="0" w:oddVBand="0" w:evenVBand="0" w:oddHBand="0" w:evenHBand="0" w:firstRowFirstColumn="0" w:firstRowLastColumn="0" w:lastRowFirstColumn="0" w:lastRowLastColumn="0"/>
        </w:trPr>
        <w:tc>
          <w:tcPr>
            <w:tcW w:w="1278" w:type="dxa"/>
          </w:tcPr>
          <w:p w:rsidR="00B51C4E" w:rsidRDefault="00B51C4E" w:rsidP="00B51C4E">
            <w:r>
              <w:t>Context</w:t>
            </w:r>
          </w:p>
        </w:tc>
        <w:tc>
          <w:tcPr>
            <w:tcW w:w="3330" w:type="dxa"/>
          </w:tcPr>
          <w:p w:rsidR="00B51C4E" w:rsidRDefault="00B51C4E" w:rsidP="00B51C4E">
            <w:r>
              <w:t>Exception</w:t>
            </w:r>
          </w:p>
        </w:tc>
        <w:tc>
          <w:tcPr>
            <w:tcW w:w="4634" w:type="dxa"/>
          </w:tcPr>
          <w:p w:rsidR="00B51C4E" w:rsidRDefault="00B51C4E" w:rsidP="00B51C4E">
            <w:r>
              <w:t>Example</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A</w:t>
            </w:r>
            <w:r w:rsidR="00B51C4E" w:rsidRPr="00497D56">
              <w:t>n infix token may be offside by the size of the token plus one</w:t>
            </w:r>
            <w:r>
              <w:t>.</w:t>
            </w:r>
          </w:p>
        </w:tc>
        <w:tc>
          <w:tcPr>
            <w:tcW w:w="4634" w:type="dxa"/>
          </w:tcPr>
          <w:p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rsidR="00B51C4E" w:rsidRPr="00DD7564" w:rsidRDefault="00B51C4E" w:rsidP="008F04E6">
            <w:pPr>
              <w:pStyle w:val="TableCode"/>
              <w:rPr>
                <w:rStyle w:val="CodeInline"/>
              </w:rPr>
            </w:pPr>
            <w:r w:rsidRPr="00482C15">
              <w:rPr>
                <w:rStyle w:val="CodeInline"/>
              </w:rPr>
              <w:t xml:space="preserve">  let x = </w:t>
            </w:r>
          </w:p>
          <w:p w:rsidR="00B51C4E" w:rsidRPr="00DD7564" w:rsidRDefault="00B51C4E" w:rsidP="008F04E6">
            <w:pPr>
              <w:pStyle w:val="TableCode"/>
              <w:rPr>
                <w:rStyle w:val="CodeInline"/>
              </w:rPr>
            </w:pPr>
            <w:r w:rsidRPr="00482C15">
              <w:rPr>
                <w:rStyle w:val="CodeInline"/>
              </w:rPr>
              <w:t xml:space="preserve">        expr </w:t>
            </w:r>
          </w:p>
          <w:p w:rsidR="00B51C4E" w:rsidRPr="00DD7564" w:rsidRDefault="00B51C4E" w:rsidP="008F04E6">
            <w:pPr>
              <w:pStyle w:val="TableCode"/>
              <w:rPr>
                <w:rStyle w:val="CodeInline"/>
              </w:rPr>
            </w:pPr>
            <w:r w:rsidRPr="00482C15">
              <w:rPr>
                <w:rStyle w:val="CodeInline"/>
              </w:rPr>
              <w:t xml:space="preserve">     |&gt; f expr </w:t>
            </w:r>
          </w:p>
          <w:p w:rsidR="00B51C4E" w:rsidRPr="008F04E6" w:rsidRDefault="00B51C4E" w:rsidP="008F04E6">
            <w:pPr>
              <w:pStyle w:val="TableCode"/>
              <w:rPr>
                <w:rStyle w:val="CodeInline"/>
              </w:rPr>
            </w:pPr>
            <w:r w:rsidRPr="00DD7564">
              <w:rPr>
                <w:rStyle w:val="CodeInline"/>
              </w:rPr>
              <w:t xml:space="preserve">     |&gt; f expr</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rsidR="00B51C4E" w:rsidRPr="008F04E6" w:rsidRDefault="00B51C4E" w:rsidP="008F04E6">
            <w:pPr>
              <w:pStyle w:val="TableCode"/>
              <w:rPr>
                <w:rStyle w:val="CodeInline"/>
              </w:rPr>
            </w:pPr>
            <w:r w:rsidRPr="00DD7564">
              <w:rPr>
                <w:rStyle w:val="CodeInline"/>
              </w:rPr>
              <w:t xml:space="preserve">    |&gt; List.map (fun x -&gt; x + 1)</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rsidR="00B51C4E" w:rsidRPr="00DD7564" w:rsidRDefault="00B51C4E" w:rsidP="008F04E6">
            <w:pPr>
              <w:pStyle w:val="TableCode"/>
              <w:rPr>
                <w:rStyle w:val="CodeInline"/>
              </w:rPr>
            </w:pPr>
            <w:r w:rsidRPr="00482C15">
              <w:rPr>
                <w:rStyle w:val="CodeInline"/>
              </w:rPr>
              <w:t xml:space="preserve">  new EventHandler(fun _ _ -&gt; </w:t>
            </w:r>
          </w:p>
          <w:p w:rsidR="00B51C4E" w:rsidRPr="00DD7564" w:rsidRDefault="00B51C4E" w:rsidP="008F04E6">
            <w:pPr>
              <w:pStyle w:val="TableCode"/>
              <w:rPr>
                <w:rStyle w:val="CodeInline"/>
              </w:rPr>
            </w:pPr>
            <w:r w:rsidRPr="00482C15">
              <w:rPr>
                <w:rStyle w:val="CodeInline"/>
              </w:rPr>
              <w:t xml:space="preserve">                           ...</w:t>
            </w:r>
          </w:p>
          <w:p w:rsidR="00B51C4E" w:rsidRPr="008F04E6" w:rsidRDefault="00B51C4E" w:rsidP="008F04E6">
            <w:pPr>
              <w:pStyle w:val="TableCode"/>
              <w:rPr>
                <w:rStyle w:val="CodeInline"/>
              </w:rPr>
            </w:pPr>
            <w:r w:rsidRPr="00DD7564">
              <w:rPr>
                <w:rStyle w:val="CodeInline"/>
              </w:rPr>
              <w:t xml:space="preserve">             ))         </w:t>
            </w:r>
          </w:p>
        </w:tc>
      </w:tr>
      <w:tr w:rsidR="00B51C4E" w:rsidTr="008F04E6">
        <w:tc>
          <w:tcPr>
            <w:tcW w:w="1278" w:type="dxa"/>
          </w:tcPr>
          <w:p w:rsidR="00B51C4E" w:rsidRDefault="00B51C4E" w:rsidP="00B51C4E">
            <w:r w:rsidRPr="00391D69">
              <w:rPr>
                <w:rStyle w:val="CodeInline"/>
              </w:rPr>
              <w:t>Let</w:t>
            </w:r>
          </w:p>
        </w:tc>
        <w:tc>
          <w:tcPr>
            <w:tcW w:w="3330" w:type="dxa"/>
          </w:tcPr>
          <w:p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rsidR="00B51C4E" w:rsidRPr="00DD7564" w:rsidRDefault="00B51C4E" w:rsidP="008F04E6">
            <w:pPr>
              <w:pStyle w:val="TableCode"/>
              <w:rPr>
                <w:rStyle w:val="CodeInline"/>
              </w:rPr>
            </w:pPr>
            <w:r w:rsidRPr="00482C15">
              <w:rPr>
                <w:rStyle w:val="CodeInline"/>
              </w:rPr>
              <w:t>and y = 2</w:t>
            </w:r>
          </w:p>
          <w:p w:rsidR="00B51C4E" w:rsidRPr="008F04E6" w:rsidRDefault="00B51C4E" w:rsidP="008F04E6">
            <w:pPr>
              <w:pStyle w:val="TableCode"/>
              <w:rPr>
                <w:rStyle w:val="CodeInline"/>
              </w:rPr>
            </w:pPr>
            <w:r w:rsidRPr="00DD7564">
              <w:rPr>
                <w:rStyle w:val="CodeInline"/>
              </w:rPr>
              <w:t>x + y</w:t>
            </w:r>
          </w:p>
        </w:tc>
      </w:tr>
      <w:tr w:rsidR="00B51C4E" w:rsidTr="008F04E6">
        <w:tc>
          <w:tcPr>
            <w:tcW w:w="1278" w:type="dxa"/>
          </w:tcPr>
          <w:p w:rsidR="00B51C4E" w:rsidRDefault="00B51C4E" w:rsidP="00B51C4E">
            <w:r w:rsidRPr="00391D69">
              <w:rPr>
                <w:rStyle w:val="CodeInline"/>
              </w:rPr>
              <w:t>Type</w:t>
            </w:r>
          </w:p>
        </w:tc>
        <w:tc>
          <w:tcPr>
            <w:tcW w:w="3330" w:type="dxa"/>
          </w:tcPr>
          <w:p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type X = </w:t>
            </w:r>
          </w:p>
          <w:p w:rsidR="00B51C4E" w:rsidRPr="00F35703" w:rsidRDefault="00B51C4E" w:rsidP="008F04E6">
            <w:pPr>
              <w:pStyle w:val="TableCode"/>
              <w:rPr>
                <w:rStyle w:val="CodeInline"/>
              </w:rPr>
            </w:pPr>
            <w:r w:rsidRPr="00482C15">
              <w:rPr>
                <w:rStyle w:val="CodeInline"/>
              </w:rPr>
              <w:t>| A</w:t>
            </w:r>
          </w:p>
          <w:p w:rsidR="00B51C4E" w:rsidRPr="00DD7564" w:rsidRDefault="00B51C4E" w:rsidP="008F04E6">
            <w:pPr>
              <w:pStyle w:val="TableCode"/>
              <w:rPr>
                <w:rStyle w:val="CodeInline"/>
              </w:rPr>
            </w:pPr>
            <w:r w:rsidRPr="00F35703">
              <w:rPr>
                <w:rStyle w:val="CodeInline"/>
              </w:rPr>
              <w:t>| B</w:t>
            </w:r>
          </w:p>
          <w:p w:rsidR="00B51C4E" w:rsidRPr="00DD7564" w:rsidRDefault="00B51C4E" w:rsidP="008F04E6">
            <w:pPr>
              <w:pStyle w:val="TableCode"/>
              <w:rPr>
                <w:rStyle w:val="CodeInline"/>
              </w:rPr>
            </w:pPr>
            <w:r w:rsidRPr="00482C15">
              <w:rPr>
                <w:rStyle w:val="CodeInline"/>
              </w:rPr>
              <w:t xml:space="preserve">with </w:t>
            </w:r>
          </w:p>
          <w:p w:rsidR="00B51C4E" w:rsidRPr="00DD7564" w:rsidRDefault="00B51C4E" w:rsidP="008F04E6">
            <w:pPr>
              <w:pStyle w:val="TableCode"/>
              <w:rPr>
                <w:rStyle w:val="CodeInline"/>
              </w:rPr>
            </w:pPr>
            <w:r w:rsidRPr="00482C15">
              <w:rPr>
                <w:rStyle w:val="CodeInline"/>
              </w:rPr>
              <w:t xml:space="preserve">    member x.Seven = 21 / 3</w:t>
            </w:r>
          </w:p>
          <w:p w:rsidR="00B51C4E" w:rsidRPr="00DD7564" w:rsidRDefault="00B51C4E" w:rsidP="008F04E6">
            <w:pPr>
              <w:pStyle w:val="TableCode"/>
              <w:rPr>
                <w:rStyle w:val="CodeInline"/>
              </w:rPr>
            </w:pPr>
            <w:r w:rsidRPr="00482C15">
              <w:rPr>
                <w:rStyle w:val="CodeInline"/>
              </w:rPr>
              <w:t>end</w:t>
            </w:r>
          </w:p>
          <w:p w:rsidR="00B51C4E" w:rsidRPr="00DD7564" w:rsidRDefault="00B51C4E" w:rsidP="008F04E6">
            <w:pPr>
              <w:pStyle w:val="TableCode"/>
              <w:rPr>
                <w:rStyle w:val="CodeInline"/>
              </w:rPr>
            </w:pPr>
            <w:r w:rsidRPr="00482C15">
              <w:rPr>
                <w:rStyle w:val="CodeInline"/>
              </w:rPr>
              <w:t>and Y = {</w:t>
            </w:r>
          </w:p>
          <w:p w:rsidR="00B51C4E" w:rsidRPr="00DD7564" w:rsidRDefault="00B51C4E" w:rsidP="008F04E6">
            <w:pPr>
              <w:pStyle w:val="TableCode"/>
              <w:rPr>
                <w:rStyle w:val="CodeInline"/>
              </w:rPr>
            </w:pPr>
            <w:r w:rsidRPr="00482C15">
              <w:rPr>
                <w:rStyle w:val="CodeInline"/>
              </w:rPr>
              <w:t xml:space="preserve">    x : int</w:t>
            </w:r>
          </w:p>
          <w:p w:rsidR="00B51C4E" w:rsidRPr="00DD7564" w:rsidRDefault="00B51C4E" w:rsidP="008F04E6">
            <w:pPr>
              <w:pStyle w:val="TableCode"/>
              <w:rPr>
                <w:rStyle w:val="CodeInline"/>
              </w:rPr>
            </w:pPr>
            <w:r w:rsidRPr="00482C15">
              <w:rPr>
                <w:rStyle w:val="CodeInline"/>
              </w:rPr>
              <w:t>}</w:t>
            </w:r>
          </w:p>
          <w:p w:rsidR="00B51C4E" w:rsidRPr="00DD7564" w:rsidRDefault="00B51C4E" w:rsidP="008F04E6">
            <w:pPr>
              <w:pStyle w:val="TableCode"/>
              <w:rPr>
                <w:rStyle w:val="CodeInline"/>
              </w:rPr>
            </w:pPr>
            <w:r w:rsidRPr="00482C15">
              <w:rPr>
                <w:rStyle w:val="CodeInline"/>
              </w:rPr>
              <w:t>and Z() = class</w:t>
            </w:r>
          </w:p>
          <w:p w:rsidR="00B51C4E" w:rsidRPr="00DD7564" w:rsidRDefault="00B51C4E" w:rsidP="008F04E6">
            <w:pPr>
              <w:pStyle w:val="TableCode"/>
              <w:rPr>
                <w:rStyle w:val="CodeInline"/>
              </w:rPr>
            </w:pPr>
            <w:r w:rsidRPr="00482C15">
              <w:rPr>
                <w:rStyle w:val="CodeInline"/>
              </w:rPr>
              <w:t xml:space="preserve">    member x.Eight = 4 + 4</w:t>
            </w:r>
          </w:p>
          <w:p w:rsidR="00B51C4E" w:rsidRPr="008F04E6" w:rsidRDefault="00B51C4E" w:rsidP="008F04E6">
            <w:pPr>
              <w:pStyle w:val="TableCode"/>
              <w:rPr>
                <w:rStyle w:val="CodeInline"/>
              </w:rPr>
            </w:pPr>
            <w:r w:rsidRPr="00DD7564">
              <w:rPr>
                <w:rStyle w:val="CodeInline"/>
              </w:rPr>
              <w:t>end</w:t>
            </w:r>
          </w:p>
        </w:tc>
      </w:tr>
      <w:tr w:rsidR="00B51C4E" w:rsidTr="008F04E6">
        <w:tc>
          <w:tcPr>
            <w:tcW w:w="1278" w:type="dxa"/>
          </w:tcPr>
          <w:p w:rsidR="00B51C4E" w:rsidRDefault="00B51C4E" w:rsidP="00B51C4E">
            <w:r w:rsidRPr="00E42689">
              <w:rPr>
                <w:rStyle w:val="CodeInline"/>
              </w:rPr>
              <w:t>For</w:t>
            </w:r>
          </w:p>
        </w:tc>
        <w:tc>
          <w:tcPr>
            <w:tcW w:w="3330" w:type="dxa"/>
          </w:tcPr>
          <w:p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rsidR="00B51C4E" w:rsidRPr="00482C15" w:rsidRDefault="00B51C4E" w:rsidP="008F04E6">
            <w:pPr>
              <w:pStyle w:val="TableCode"/>
              <w:rPr>
                <w:rStyle w:val="CodeInline"/>
              </w:rPr>
            </w:pPr>
            <w:r w:rsidRPr="00741B57">
              <w:rPr>
                <w:rStyle w:val="CodeInline"/>
              </w:rPr>
              <w:t xml:space="preserve">for i = 1 to 3 do </w:t>
            </w:r>
          </w:p>
          <w:p w:rsidR="00B51C4E" w:rsidRPr="00F35703" w:rsidRDefault="00B51C4E" w:rsidP="008F04E6">
            <w:pPr>
              <w:pStyle w:val="TableCode"/>
              <w:rPr>
                <w:rStyle w:val="CodeInline"/>
              </w:rPr>
            </w:pPr>
            <w:r w:rsidRPr="00F35703">
              <w:rPr>
                <w:rStyle w:val="CodeInline"/>
              </w:rPr>
              <w:t xml:space="preserve">  expr</w:t>
            </w:r>
          </w:p>
          <w:p w:rsidR="00B51C4E" w:rsidRPr="008F04E6" w:rsidRDefault="00B51C4E" w:rsidP="008F04E6">
            <w:pPr>
              <w:pStyle w:val="TableCode"/>
              <w:rPr>
                <w:rStyle w:val="CodeInline"/>
              </w:rPr>
            </w:pPr>
            <w:r w:rsidRPr="00F35703">
              <w:rPr>
                <w:rStyle w:val="CodeInline"/>
              </w:rPr>
              <w:t>done</w:t>
            </w:r>
          </w:p>
        </w:tc>
      </w:tr>
      <w:tr w:rsidR="00B51C4E" w:rsidTr="008F04E6">
        <w:tc>
          <w:tcPr>
            <w:tcW w:w="1278" w:type="dxa"/>
          </w:tcPr>
          <w:p w:rsidR="00B51C4E" w:rsidRDefault="00B51C4E" w:rsidP="00741B57">
            <w:r w:rsidRPr="00F329AB">
              <w:rPr>
                <w:rStyle w:val="CodeInline"/>
              </w:rPr>
              <w:t>SeqBlock; Match</w:t>
            </w:r>
            <w:r w:rsidRPr="00497D56">
              <w:t xml:space="preserve"> </w:t>
            </w:r>
          </w:p>
        </w:tc>
        <w:tc>
          <w:tcPr>
            <w:tcW w:w="3330" w:type="dxa"/>
          </w:tcPr>
          <w:p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match x with </w:t>
            </w:r>
          </w:p>
          <w:p w:rsidR="00B51C4E" w:rsidRPr="00DD7564" w:rsidRDefault="00B51C4E" w:rsidP="008F04E6">
            <w:pPr>
              <w:pStyle w:val="TableCode"/>
              <w:rPr>
                <w:rStyle w:val="CodeInline"/>
              </w:rPr>
            </w:pPr>
            <w:r w:rsidRPr="00482C15">
              <w:rPr>
                <w:rStyle w:val="CodeInline"/>
              </w:rPr>
              <w:t>| Some(_) -&gt; 1</w:t>
            </w:r>
          </w:p>
          <w:p w:rsidR="00B51C4E" w:rsidRPr="00DD7564" w:rsidRDefault="00B51C4E" w:rsidP="008F04E6">
            <w:pPr>
              <w:pStyle w:val="TableCode"/>
              <w:rPr>
                <w:rStyle w:val="CodeInline"/>
              </w:rPr>
            </w:pPr>
            <w:r w:rsidRPr="00482C15">
              <w:rPr>
                <w:rStyle w:val="CodeInline"/>
              </w:rPr>
              <w:t xml:space="preserve">| None -&gt; </w:t>
            </w:r>
          </w:p>
          <w:p w:rsidR="00B51C4E" w:rsidRPr="00DD7564" w:rsidRDefault="00B51C4E" w:rsidP="008F04E6">
            <w:pPr>
              <w:pStyle w:val="TableCode"/>
              <w:rPr>
                <w:rStyle w:val="CodeInline"/>
              </w:rPr>
            </w:pPr>
            <w:r w:rsidRPr="00482C15">
              <w:rPr>
                <w:rStyle w:val="CodeInline"/>
              </w:rPr>
              <w:t xml:space="preserve">match y with </w:t>
            </w:r>
          </w:p>
          <w:p w:rsidR="00B51C4E" w:rsidRPr="00DD7564" w:rsidRDefault="00B51C4E" w:rsidP="008F04E6">
            <w:pPr>
              <w:pStyle w:val="TableCode"/>
              <w:rPr>
                <w:rStyle w:val="CodeInline"/>
              </w:rPr>
            </w:pPr>
            <w:r w:rsidRPr="00482C15">
              <w:rPr>
                <w:rStyle w:val="CodeInline"/>
              </w:rPr>
              <w:t>| Some(_) -&gt; 2</w:t>
            </w:r>
          </w:p>
          <w:p w:rsidR="00B51C4E" w:rsidRPr="00DD7564" w:rsidRDefault="00B51C4E" w:rsidP="008F04E6">
            <w:pPr>
              <w:pStyle w:val="TableCode"/>
              <w:rPr>
                <w:rStyle w:val="CodeInline"/>
              </w:rPr>
            </w:pPr>
            <w:r w:rsidRPr="00482C15">
              <w:rPr>
                <w:rStyle w:val="CodeInline"/>
              </w:rPr>
              <w:t xml:space="preserve">| None -&gt; </w:t>
            </w:r>
          </w:p>
          <w:p w:rsidR="00B51C4E" w:rsidRPr="008F04E6" w:rsidRDefault="00B51C4E" w:rsidP="008F04E6">
            <w:pPr>
              <w:pStyle w:val="TableCode"/>
              <w:rPr>
                <w:rStyle w:val="CodeInline"/>
              </w:rPr>
            </w:pPr>
            <w:r w:rsidRPr="00DD7564">
              <w:rPr>
                <w:rStyle w:val="CodeInline"/>
              </w:rPr>
              <w:t>3</w:t>
            </w:r>
          </w:p>
        </w:tc>
      </w:tr>
      <w:tr w:rsidR="00DD7564" w:rsidTr="008F04E6">
        <w:tc>
          <w:tcPr>
            <w:tcW w:w="1278" w:type="dxa"/>
          </w:tcPr>
          <w:p w:rsidR="00DD7564" w:rsidRPr="00F329AB" w:rsidRDefault="00DD7564" w:rsidP="00DD7564">
            <w:pPr>
              <w:rPr>
                <w:rStyle w:val="CodeInline"/>
              </w:rPr>
            </w:pPr>
            <w:r w:rsidRPr="006B52C5">
              <w:rPr>
                <w:rStyle w:val="CodeInline"/>
              </w:rPr>
              <w:t>Interface</w:t>
            </w:r>
          </w:p>
        </w:tc>
        <w:tc>
          <w:tcPr>
            <w:tcW w:w="3330" w:type="dxa"/>
          </w:tcPr>
          <w:p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rsidR="00DD7564" w:rsidRPr="00DD7564" w:rsidRDefault="00DD7564" w:rsidP="008F04E6">
            <w:pPr>
              <w:pStyle w:val="TableCode"/>
              <w:rPr>
                <w:rStyle w:val="CodeInline"/>
              </w:rPr>
            </w:pPr>
            <w:r w:rsidRPr="00741B57">
              <w:rPr>
                <w:rStyle w:val="CodeInline"/>
              </w:rPr>
              <w:t xml:space="preserve">interface IDisposable with </w:t>
            </w:r>
          </w:p>
          <w:p w:rsidR="00DD7564" w:rsidRPr="00F35703" w:rsidRDefault="00DD7564" w:rsidP="008F04E6">
            <w:pPr>
              <w:pStyle w:val="TableCode"/>
              <w:rPr>
                <w:rStyle w:val="CodeInline"/>
              </w:rPr>
            </w:pPr>
            <w:r w:rsidRPr="00482C15">
              <w:rPr>
                <w:rStyle w:val="CodeInline"/>
              </w:rPr>
              <w:t xml:space="preserve">   member x.Dispose() = printfn disposing!"</w:t>
            </w:r>
          </w:p>
          <w:p w:rsidR="00DD7564" w:rsidRPr="00DD7564" w:rsidRDefault="00DD7564" w:rsidP="008F04E6">
            <w:pPr>
              <w:pStyle w:val="TableCode"/>
              <w:rPr>
                <w:rStyle w:val="CodeInline"/>
              </w:rPr>
            </w:pPr>
            <w:r w:rsidRPr="00F35703">
              <w:rPr>
                <w:rStyle w:val="CodeInline"/>
              </w:rPr>
              <w:t>end</w:t>
            </w:r>
          </w:p>
        </w:tc>
      </w:tr>
      <w:tr w:rsidR="00DD7564" w:rsidTr="008F04E6">
        <w:tc>
          <w:tcPr>
            <w:tcW w:w="1278" w:type="dxa"/>
          </w:tcPr>
          <w:p w:rsidR="00DD7564" w:rsidRPr="006B52C5" w:rsidRDefault="00DD7564" w:rsidP="00DD7564">
            <w:pPr>
              <w:rPr>
                <w:rStyle w:val="CodeInline"/>
              </w:rPr>
            </w:pPr>
            <w:r w:rsidRPr="006B52C5">
              <w:rPr>
                <w:rStyle w:val="CodeInline"/>
              </w:rPr>
              <w:t>If</w:t>
            </w:r>
          </w:p>
        </w:tc>
        <w:tc>
          <w:tcPr>
            <w:tcW w:w="3330" w:type="dxa"/>
          </w:tcPr>
          <w:p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110BB5">
              <w:rPr>
                <w:rStyle w:val="CodeInline"/>
              </w:rPr>
              <w:t xml:space="preserve">if big </w:t>
            </w:r>
          </w:p>
          <w:p w:rsidR="00DD7564" w:rsidRPr="00391D69" w:rsidRDefault="00DD7564" w:rsidP="008F04E6">
            <w:pPr>
              <w:pStyle w:val="TableCode"/>
              <w:rPr>
                <w:rStyle w:val="CodeInline"/>
              </w:rPr>
            </w:pPr>
            <w:r w:rsidRPr="00391D69">
              <w:rPr>
                <w:rStyle w:val="CodeInline"/>
              </w:rPr>
              <w:t>then callSomeFunction()</w:t>
            </w:r>
          </w:p>
          <w:p w:rsidR="00DD7564" w:rsidRPr="00E42689" w:rsidRDefault="00DD7564" w:rsidP="008F04E6">
            <w:pPr>
              <w:pStyle w:val="TableCode"/>
              <w:rPr>
                <w:rStyle w:val="CodeInline"/>
              </w:rPr>
            </w:pPr>
            <w:r w:rsidRPr="00E42689">
              <w:rPr>
                <w:rStyle w:val="CodeInline"/>
              </w:rPr>
              <w:t>elif small</w:t>
            </w:r>
          </w:p>
          <w:p w:rsidR="00DD7564" w:rsidRPr="00F329AB" w:rsidRDefault="00DD7564" w:rsidP="008F04E6">
            <w:pPr>
              <w:pStyle w:val="TableCode"/>
              <w:rPr>
                <w:rStyle w:val="CodeInline"/>
              </w:rPr>
            </w:pPr>
            <w:r w:rsidRPr="00E42689">
              <w:rPr>
                <w:rStyle w:val="CodeInline"/>
              </w:rPr>
              <w:t>then callSomeOtherFunction()</w:t>
            </w:r>
          </w:p>
          <w:p w:rsidR="00DD7564" w:rsidRPr="00741B57" w:rsidRDefault="00DD7564">
            <w:pPr>
              <w:pStyle w:val="TableCode"/>
              <w:rPr>
                <w:rStyle w:val="CodeInline"/>
                <w:szCs w:val="20"/>
                <w:lang w:eastAsia="en-GB"/>
              </w:rPr>
            </w:pPr>
            <w:r w:rsidRPr="00F329AB">
              <w:rPr>
                <w:rStyle w:val="CodeInline"/>
              </w:rPr>
              <w:t>else doSomeCleanup()</w:t>
            </w:r>
          </w:p>
        </w:tc>
      </w:tr>
      <w:tr w:rsidR="00DD7564" w:rsidTr="008F04E6">
        <w:tc>
          <w:tcPr>
            <w:tcW w:w="1278" w:type="dxa"/>
          </w:tcPr>
          <w:p w:rsidR="00DD7564" w:rsidRPr="006B52C5" w:rsidRDefault="00DD7564" w:rsidP="00DD7564">
            <w:pPr>
              <w:rPr>
                <w:rStyle w:val="CodeInline"/>
              </w:rPr>
            </w:pPr>
            <w:r w:rsidRPr="006B52C5">
              <w:rPr>
                <w:rStyle w:val="CodeInline"/>
              </w:rPr>
              <w:t>Try</w:t>
            </w:r>
          </w:p>
        </w:tc>
        <w:tc>
          <w:tcPr>
            <w:tcW w:w="3330" w:type="dxa"/>
          </w:tcPr>
          <w:p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rsidR="00DD7564" w:rsidRPr="008F04E6" w:rsidRDefault="00DD7564" w:rsidP="008F04E6">
            <w:pPr>
              <w:spacing w:after="0" w:line="240" w:lineRule="auto"/>
            </w:pPr>
            <w:r w:rsidRPr="008F04E6">
              <w:t>Example 1:</w:t>
            </w:r>
          </w:p>
          <w:p w:rsidR="00DD7564" w:rsidRPr="00DD7564" w:rsidRDefault="00DD7564" w:rsidP="008F04E6">
            <w:pPr>
              <w:pStyle w:val="TableCode"/>
              <w:rPr>
                <w:rStyle w:val="CodeInline"/>
              </w:rPr>
            </w:pPr>
            <w:r w:rsidRPr="00741B57">
              <w:rPr>
                <w:rStyle w:val="CodeInline"/>
              </w:rPr>
              <w:t xml:space="preserve">try </w:t>
            </w:r>
          </w:p>
          <w:p w:rsidR="00DD7564" w:rsidRPr="00DD7564" w:rsidRDefault="00DD7564" w:rsidP="008F04E6">
            <w:pPr>
              <w:pStyle w:val="TableCode"/>
              <w:rPr>
                <w:rStyle w:val="CodeInline"/>
              </w:rPr>
            </w:pPr>
            <w:r w:rsidRPr="00482C15">
              <w:rPr>
                <w:rStyle w:val="CodeInline"/>
              </w:rPr>
              <w:t xml:space="preserve">    callSomeFunction()</w:t>
            </w:r>
          </w:p>
          <w:p w:rsidR="00DD7564" w:rsidRPr="00DD7564" w:rsidRDefault="00DD7564" w:rsidP="008F04E6">
            <w:pPr>
              <w:pStyle w:val="TableCode"/>
              <w:rPr>
                <w:rStyle w:val="CodeInline"/>
              </w:rPr>
            </w:pPr>
            <w:r w:rsidRPr="00482C15">
              <w:rPr>
                <w:rStyle w:val="CodeInline"/>
              </w:rPr>
              <w:t>finally</w:t>
            </w:r>
          </w:p>
          <w:p w:rsidR="00DD7564" w:rsidRDefault="00DD7564" w:rsidP="008F04E6">
            <w:pPr>
              <w:pStyle w:val="TableCode"/>
              <w:rPr>
                <w:rStyle w:val="CodeInline"/>
              </w:rPr>
            </w:pPr>
            <w:r w:rsidRPr="00482C15">
              <w:rPr>
                <w:rStyle w:val="CodeInline"/>
              </w:rPr>
              <w:t xml:space="preserve">    </w:t>
            </w:r>
            <w:r w:rsidRPr="00F35703">
              <w:rPr>
                <w:rStyle w:val="CodeInline"/>
              </w:rPr>
              <w:t>doSomeCleanup()</w:t>
            </w:r>
          </w:p>
          <w:p w:rsidR="00DD7564" w:rsidRPr="008F04E6" w:rsidRDefault="00DD7564">
            <w:pPr>
              <w:pPrChange w:id="6989" w:author="pennyo" w:date="2011-02-23T16:18:00Z">
                <w:pPr>
                  <w:spacing w:before="120" w:after="0" w:line="240" w:lineRule="auto"/>
                </w:pPr>
              </w:pPrChange>
            </w:pPr>
            <w:r w:rsidRPr="008F04E6">
              <w:t>Example 2:</w:t>
            </w:r>
          </w:p>
          <w:p w:rsidR="00DD7564" w:rsidRPr="008F04E6" w:rsidRDefault="00DD7564" w:rsidP="008F04E6">
            <w:pPr>
              <w:pStyle w:val="TableCode"/>
              <w:rPr>
                <w:rStyle w:val="CodeInline"/>
              </w:rPr>
            </w:pPr>
            <w:r w:rsidRPr="008F04E6">
              <w:rPr>
                <w:rStyle w:val="CodeInline"/>
              </w:rPr>
              <w:t xml:space="preserve">try </w:t>
            </w:r>
          </w:p>
          <w:p w:rsidR="00DD7564" w:rsidRPr="008F04E6" w:rsidRDefault="00DD7564" w:rsidP="008F04E6">
            <w:pPr>
              <w:pStyle w:val="TableCode"/>
              <w:rPr>
                <w:rStyle w:val="CodeInline"/>
              </w:rPr>
            </w:pPr>
            <w:r w:rsidRPr="008F04E6">
              <w:rPr>
                <w:rStyle w:val="CodeInline"/>
              </w:rPr>
              <w:t xml:space="preserve">    callSomeFunction()</w:t>
            </w:r>
          </w:p>
          <w:p w:rsidR="00DD7564" w:rsidRPr="008F04E6" w:rsidRDefault="00DD7564" w:rsidP="008F04E6">
            <w:pPr>
              <w:pStyle w:val="TableCode"/>
              <w:rPr>
                <w:rStyle w:val="CodeInline"/>
              </w:rPr>
            </w:pPr>
            <w:r w:rsidRPr="008F04E6">
              <w:rPr>
                <w:rStyle w:val="CodeInline"/>
              </w:rPr>
              <w:t>with Failure(s) -&gt;</w:t>
            </w:r>
          </w:p>
          <w:p w:rsidR="00DD7564" w:rsidRPr="00110BB5" w:rsidRDefault="00DD7564" w:rsidP="00DD7564">
            <w:pPr>
              <w:pStyle w:val="TableCode"/>
              <w:rPr>
                <w:rStyle w:val="CodeInline"/>
              </w:rPr>
            </w:pPr>
            <w:r w:rsidRPr="008F04E6">
              <w:rPr>
                <w:rStyle w:val="CodeInline"/>
              </w:rPr>
              <w:t xml:space="preserve">    doSomeCleanup()</w:t>
            </w:r>
          </w:p>
        </w:tc>
      </w:tr>
      <w:tr w:rsidR="00DD7564" w:rsidTr="008F04E6">
        <w:tc>
          <w:tcPr>
            <w:tcW w:w="1278" w:type="dxa"/>
          </w:tcPr>
          <w:p w:rsidR="00DD7564" w:rsidRPr="006B52C5" w:rsidRDefault="00DD7564" w:rsidP="00DD7564">
            <w:pPr>
              <w:rPr>
                <w:rStyle w:val="CodeInline"/>
              </w:rPr>
            </w:pPr>
            <w:r w:rsidRPr="006B52C5">
              <w:rPr>
                <w:rStyle w:val="CodeInline"/>
              </w:rPr>
              <w:t>Do</w:t>
            </w:r>
          </w:p>
        </w:tc>
        <w:tc>
          <w:tcPr>
            <w:tcW w:w="3330" w:type="dxa"/>
          </w:tcPr>
          <w:p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02524E">
              <w:rPr>
                <w:rStyle w:val="CodeInline"/>
                <w:bCs w:val="0"/>
              </w:rPr>
              <w:t>for i = 1 to 3</w:t>
            </w:r>
            <w:r w:rsidRPr="0002524E">
              <w:t xml:space="preserve"> </w:t>
            </w:r>
          </w:p>
          <w:p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rsidR="00DD7564" w:rsidRPr="0002524E" w:rsidRDefault="00DD7564" w:rsidP="008F04E6">
            <w:pPr>
              <w:pStyle w:val="TableCode"/>
              <w:rPr>
                <w:rStyle w:val="CodeInline"/>
                <w:bCs w:val="0"/>
              </w:rPr>
            </w:pPr>
            <w:r w:rsidRPr="0002524E">
              <w:rPr>
                <w:rStyle w:val="CodeInline"/>
                <w:bCs w:val="0"/>
              </w:rPr>
              <w:t xml:space="preserve">     expr</w:t>
            </w:r>
          </w:p>
          <w:p w:rsidR="00DD7564" w:rsidRDefault="00DD7564">
            <w:pPr>
              <w:pStyle w:val="TableCode"/>
              <w:rPr>
                <w:rStyle w:val="CodeInline"/>
                <w:szCs w:val="20"/>
                <w:lang w:eastAsia="en-GB"/>
              </w:rPr>
            </w:pPr>
            <w:r w:rsidRPr="0002524E">
              <w:rPr>
                <w:rStyle w:val="CodeInline"/>
                <w:bCs w:val="0"/>
              </w:rPr>
              <w:t xml:space="preserve">   done</w:t>
            </w:r>
          </w:p>
        </w:tc>
      </w:tr>
    </w:tbl>
    <w:p w:rsidR="00601BBA" w:rsidRPr="00E42689" w:rsidRDefault="006B52C5" w:rsidP="006230F9">
      <w:pPr>
        <w:pStyle w:val="Heading3"/>
      </w:pPr>
      <w:bookmarkStart w:id="6990" w:name="LightSyntaxPermittedUndentations"/>
      <w:bookmarkStart w:id="6991" w:name="_Toc207706045"/>
      <w:bookmarkStart w:id="6992" w:name="_Toc257733777"/>
      <w:bookmarkStart w:id="6993" w:name="_Toc270597674"/>
      <w:bookmarkStart w:id="6994" w:name="_Toc286309562"/>
      <w:r w:rsidRPr="00391D69">
        <w:t>Permitted Undentations</w:t>
      </w:r>
      <w:bookmarkEnd w:id="6990"/>
      <w:bookmarkEnd w:id="6991"/>
      <w:bookmarkEnd w:id="6992"/>
      <w:bookmarkEnd w:id="6993"/>
      <w:bookmarkEnd w:id="6994"/>
      <w:r w:rsidRPr="00E42689">
        <w:t xml:space="preserve"> </w:t>
      </w:r>
    </w:p>
    <w:p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fldChar w:fldCharType="begin"/>
      </w:r>
      <w:r>
        <w:instrText xml:space="preserve"> XE "indentation:</w:instrText>
      </w:r>
      <w:r w:rsidRPr="000B7344">
        <w:instrText>incremental</w:instrText>
      </w:r>
      <w:r>
        <w:instrText xml:space="preserve">" </w:instrText>
      </w:r>
      <w:r>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F54660">
        <w:rPr>
          <w:i/>
        </w:rPr>
        <w:fldChar w:fldCharType="begin"/>
      </w:r>
      <w:r w:rsidR="000B7344">
        <w:instrText xml:space="preserve"> XE "</w:instrText>
      </w:r>
      <w:r w:rsidR="000B7344" w:rsidRPr="00404279">
        <w:instrText>undentation</w:instrText>
      </w:r>
      <w:r w:rsidR="000B7344">
        <w:instrText xml:space="preserve">" </w:instrText>
      </w:r>
      <w:r w:rsidR="00F54660">
        <w:rPr>
          <w:i/>
        </w:rPr>
        <w:fldChar w:fldCharType="end"/>
      </w:r>
      <w:r w:rsidR="006B52C5" w:rsidRPr="00110BB5">
        <w:t xml:space="preserve"> is permitted</w:t>
      </w:r>
      <w:r>
        <w:t xml:space="preserve"> for the following constructs:</w:t>
      </w:r>
    </w:p>
    <w:p w:rsidR="00E83419" w:rsidRDefault="00E83419" w:rsidP="008F04E6">
      <w:pPr>
        <w:pStyle w:val="BulletList"/>
      </w:pPr>
      <w:r>
        <w:t>Bodies of function expressions</w:t>
      </w:r>
    </w:p>
    <w:p w:rsidR="00E83419" w:rsidRDefault="00E83419" w:rsidP="008F04E6">
      <w:pPr>
        <w:pStyle w:val="BulletList"/>
      </w:pPr>
      <w:r>
        <w:t>Branches of if/then/else expressions</w:t>
      </w:r>
    </w:p>
    <w:p w:rsidR="00E83419" w:rsidRPr="00391D69" w:rsidRDefault="00E83419" w:rsidP="008F04E6">
      <w:pPr>
        <w:pStyle w:val="BulletList"/>
      </w:pPr>
      <w:r>
        <w:t>Bodies of modules and module types</w:t>
      </w:r>
    </w:p>
    <w:p w:rsidR="00D51C73" w:rsidRPr="00F115D2" w:rsidRDefault="000B7344" w:rsidP="00EC2BEA">
      <w:pPr>
        <w:pStyle w:val="Heading4"/>
      </w:pPr>
      <w:r>
        <w:t xml:space="preserve">Undentation of </w:t>
      </w:r>
      <w:r w:rsidR="006B52C5" w:rsidRPr="006B52C5">
        <w:t xml:space="preserve">Bodies of </w:t>
      </w:r>
      <w:r>
        <w:t>F</w:t>
      </w:r>
      <w:r w:rsidR="000E0596">
        <w:t>unction Expressions</w:t>
      </w:r>
    </w:p>
    <w:p w:rsidR="00CA7D7C" w:rsidRPr="00391D69" w:rsidRDefault="006B52C5" w:rsidP="00CA7D7C">
      <w:r w:rsidRPr="00497D56">
        <w:t>The bodies of functions</w:t>
      </w:r>
      <w:r w:rsidR="00F54660">
        <w:fldChar w:fldCharType="begin"/>
      </w:r>
      <w:r w:rsidR="00BF370C">
        <w:instrText xml:space="preserve"> XE "</w:instrText>
      </w:r>
      <w:r w:rsidR="00BF370C" w:rsidRPr="00805DAD">
        <w:instrText>functions:undentation of</w:instrText>
      </w:r>
      <w:r w:rsidR="00BF370C">
        <w:instrText xml:space="preserve">" </w:instrText>
      </w:r>
      <w:r w:rsidR="00F54660">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rsidR="00D51C73" w:rsidRPr="00E42689" w:rsidRDefault="006B52C5">
      <w:pPr>
        <w:pStyle w:val="CodeExample"/>
      </w:pPr>
      <w:r w:rsidRPr="00391D69">
        <w:t>let HashSample(tab: Collections.Hash</w:t>
      </w:r>
      <w:r w:rsidRPr="00E42689">
        <w:t>Table&lt;_,_&gt;) =</w:t>
      </w:r>
    </w:p>
    <w:p w:rsidR="00D51C73" w:rsidRPr="00F329AB" w:rsidRDefault="006B52C5">
      <w:pPr>
        <w:pStyle w:val="CodeExample"/>
      </w:pPr>
      <w:r w:rsidRPr="00E42689">
        <w:t xml:space="preserve">    tab.Iterate (fun c v -&gt; </w:t>
      </w:r>
    </w:p>
    <w:p w:rsidR="00D51C73" w:rsidRPr="00F329AB" w:rsidRDefault="00862B9A">
      <w:pPr>
        <w:pStyle w:val="CodeExample"/>
      </w:pPr>
      <w:r w:rsidRPr="00F329AB">
        <w:t xml:space="preserve">        printfn "Entry (%O,%O)</w:t>
      </w:r>
      <w:r w:rsidR="006B52C5" w:rsidRPr="00F329AB">
        <w:t>" c v)</w:t>
      </w:r>
    </w:p>
    <w:p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rsidR="00F81FB2" w:rsidRPr="00E42689" w:rsidRDefault="006B52C5" w:rsidP="00F81FB2">
      <w:pPr>
        <w:pStyle w:val="CodeExample"/>
      </w:pPr>
      <w:r w:rsidRPr="00391D69">
        <w:t>let x = (function (s, n) -&gt;</w:t>
      </w:r>
    </w:p>
    <w:p w:rsidR="00F81FB2" w:rsidRPr="00E42689" w:rsidRDefault="006B52C5" w:rsidP="00F81FB2">
      <w:pPr>
        <w:pStyle w:val="CodeExample"/>
      </w:pPr>
      <w:r w:rsidRPr="00E42689">
        <w:t xml:space="preserve">    (fun z -&gt;</w:t>
      </w:r>
    </w:p>
    <w:p w:rsidR="007579B8" w:rsidRPr="00F329AB" w:rsidRDefault="006B52C5">
      <w:pPr>
        <w:pStyle w:val="CodeExample"/>
      </w:pPr>
      <w:r w:rsidRPr="00F329AB">
        <w:t xml:space="preserve">        s+n+z))</w:t>
      </w:r>
    </w:p>
    <w:p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F54660">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F54660">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rsidR="00D51C73" w:rsidRPr="00E42689" w:rsidRDefault="006B52C5">
      <w:pPr>
        <w:pStyle w:val="CodeExample"/>
      </w:pPr>
      <w:r w:rsidRPr="00391D69">
        <w:t>let IfSample(day: System.DayOfWeek) =</w:t>
      </w:r>
    </w:p>
    <w:p w:rsidR="00D51C73" w:rsidRPr="00E42689" w:rsidRDefault="006B52C5">
      <w:pPr>
        <w:pStyle w:val="CodeExample"/>
      </w:pPr>
      <w:r w:rsidRPr="00E42689">
        <w:t xml:space="preserve">    if day = System.DayOfWeek.Monday then (</w:t>
      </w:r>
    </w:p>
    <w:p w:rsidR="00D51C73" w:rsidRPr="00F329AB" w:rsidRDefault="006B52C5">
      <w:pPr>
        <w:pStyle w:val="CodeExample"/>
      </w:pPr>
      <w:r w:rsidRPr="00F329AB">
        <w:t xml:space="preserve">        printf "I don't like Mondays"</w:t>
      </w:r>
    </w:p>
    <w:p w:rsidR="00D51C73" w:rsidRPr="00F329AB" w:rsidRDefault="006B52C5">
      <w:pPr>
        <w:pStyle w:val="CodeExample"/>
      </w:pPr>
      <w:r w:rsidRPr="00F329AB">
        <w:t xml:space="preserve">    )</w:t>
      </w:r>
    </w:p>
    <w:p w:rsidR="00C935D1" w:rsidRPr="00F115D2" w:rsidRDefault="00C935D1" w:rsidP="00C935D1">
      <w:pPr>
        <w:pStyle w:val="Heading4"/>
      </w:pPr>
      <w:r>
        <w:t>Undentation of Bodies of Modules and Module Types</w:t>
      </w:r>
      <w:r w:rsidRPr="006B52C5">
        <w:t xml:space="preserve"> </w:t>
      </w:r>
    </w:p>
    <w:p w:rsidR="006B6E21" w:rsidRDefault="001C7D75">
      <w:pPr>
        <w:keepNext/>
      </w:pPr>
      <w:r>
        <w:t>T</w:t>
      </w:r>
      <w:r w:rsidR="006B52C5" w:rsidRPr="006B52C5">
        <w:t>he bodies of modules</w:t>
      </w:r>
      <w:r w:rsidR="00F54660">
        <w:fldChar w:fldCharType="begin"/>
      </w:r>
      <w:r w:rsidR="000241AF">
        <w:instrText xml:space="preserve"> XE "</w:instrText>
      </w:r>
      <w:r w:rsidR="000241AF" w:rsidRPr="00E3309C">
        <w:instrText>modules:undentation of</w:instrText>
      </w:r>
      <w:r w:rsidR="000241AF">
        <w:instrText xml:space="preserve">" </w:instrText>
      </w:r>
      <w:r w:rsidR="00F54660">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rsidR="00D51C73" w:rsidRPr="00110BB5" w:rsidRDefault="006B52C5">
      <w:pPr>
        <w:pStyle w:val="CodeExample"/>
      </w:pPr>
      <w:r w:rsidRPr="00497D56">
        <w:t>type MyNestedModule = interface</w:t>
      </w:r>
    </w:p>
    <w:p w:rsidR="00D51C73" w:rsidRPr="00391D69" w:rsidRDefault="006B52C5">
      <w:pPr>
        <w:pStyle w:val="CodeExample"/>
      </w:pPr>
      <w:r w:rsidRPr="00391D69">
        <w:t xml:space="preserve">   abstract P : int</w:t>
      </w:r>
    </w:p>
    <w:p w:rsidR="00D51C73" w:rsidRPr="00E42689" w:rsidRDefault="006B52C5">
      <w:pPr>
        <w:pStyle w:val="CodeExample"/>
      </w:pPr>
      <w:r w:rsidRPr="00E42689">
        <w:t>end</w:t>
      </w:r>
    </w:p>
    <w:p w:rsidR="00A26F81" w:rsidRPr="00C77CDB" w:rsidRDefault="006B52C5" w:rsidP="00E104DD">
      <w:pPr>
        <w:pStyle w:val="Heading2"/>
      </w:pPr>
      <w:bookmarkStart w:id="6995" w:name="_Toc207706047"/>
      <w:bookmarkStart w:id="6996" w:name="_Toc257733778"/>
      <w:bookmarkStart w:id="6997" w:name="_Toc270597675"/>
      <w:bookmarkStart w:id="6998" w:name="_Toc286309563"/>
      <w:bookmarkStart w:id="6999" w:name="HighPrecedenceApplication"/>
      <w:r w:rsidRPr="00E42689">
        <w:t>High Precedence A</w:t>
      </w:r>
      <w:r w:rsidRPr="00F329AB">
        <w:t>pplication</w:t>
      </w:r>
      <w:bookmarkEnd w:id="6995"/>
      <w:bookmarkEnd w:id="6996"/>
      <w:bookmarkEnd w:id="6997"/>
      <w:bookmarkEnd w:id="6998"/>
      <w:r w:rsidRPr="00F329AB">
        <w:t xml:space="preserve"> </w:t>
      </w:r>
    </w:p>
    <w:bookmarkEnd w:id="6999"/>
    <w:p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8273B8">
        <w:fldChar w:fldCharType="begin"/>
      </w:r>
      <w:r w:rsidR="008273B8">
        <w:rPr>
          <w:rFonts w:cs="Arial"/>
        </w:rPr>
        <w:instrText xml:space="preserve"> REF _Ref280614701 \r \h </w:instrText>
      </w:r>
      <w:r w:rsidR="008273B8">
        <w:fldChar w:fldCharType="separate"/>
      </w:r>
      <w:r w:rsidR="00340C81">
        <w:rPr>
          <w:rFonts w:cs="Arial"/>
        </w:rPr>
        <w:t>4.4.2</w:t>
      </w:r>
      <w:r w:rsidR="008273B8">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F54660">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F54660">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rsidR="004D4067" w:rsidRPr="00391D69" w:rsidRDefault="006B52C5" w:rsidP="008F04E6">
      <w:pPr>
        <w:pStyle w:val="CodeExample"/>
        <w:rPr>
          <w:rStyle w:val="CodeInline"/>
        </w:rPr>
      </w:pPr>
      <w:r w:rsidRPr="00391D69">
        <w:rPr>
          <w:rStyle w:val="CodeInline"/>
        </w:rPr>
        <w:t>Example 1:  B(e)</w:t>
      </w:r>
    </w:p>
    <w:p w:rsidR="004D4067" w:rsidRPr="00E42689" w:rsidRDefault="006B52C5" w:rsidP="004D4067">
      <w:r w:rsidRPr="00E42689">
        <w:t xml:space="preserve">is analyzed lexically as </w:t>
      </w:r>
    </w:p>
    <w:p w:rsidR="004D4067" w:rsidRPr="00F329AB" w:rsidRDefault="006B52C5" w:rsidP="008F04E6">
      <w:pPr>
        <w:pStyle w:val="CodeExample"/>
        <w:rPr>
          <w:rStyle w:val="CodeInline"/>
        </w:rPr>
      </w:pPr>
      <w:r w:rsidRPr="00F329AB">
        <w:rPr>
          <w:rStyle w:val="CodeInline"/>
        </w:rPr>
        <w:t>Example 1: B $app (e)</w:t>
      </w:r>
    </w:p>
    <w:p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rsidR="004D4067" w:rsidRPr="00F115D2" w:rsidRDefault="006B52C5" w:rsidP="004D4067">
      <w:r w:rsidRPr="006B52C5">
        <w:t>This means that</w:t>
      </w:r>
      <w:r w:rsidR="00FD5AA9">
        <w:t xml:space="preserve"> the following two statements</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4D4067" w:rsidRPr="00F115D2" w:rsidRDefault="006B52C5" w:rsidP="004D4067">
      <w:r w:rsidRPr="006B52C5">
        <w:t xml:space="preserve">are parsed as </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A75E12" w:rsidRDefault="006B52C5" w:rsidP="004D4067">
      <w:r w:rsidRPr="006B52C5">
        <w:t xml:space="preserve">respectively. </w:t>
      </w:r>
    </w:p>
    <w:p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rsidR="006B52C5" w:rsidRPr="00110BB5" w:rsidRDefault="006B52C5" w:rsidP="00CB0A95">
      <w:pPr>
        <w:pStyle w:val="CodeExample"/>
        <w:rPr>
          <w:rStyle w:val="CodeInline"/>
          <w:szCs w:val="22"/>
          <w:lang w:eastAsia="en-US"/>
        </w:rPr>
      </w:pPr>
      <w:r w:rsidRPr="00110BB5">
        <w:rPr>
          <w:rStyle w:val="CodeInline"/>
        </w:rPr>
        <w:t>e.Meth1(arg1,arg2).Prop1.[3].Prop2.Meth2()</w:t>
      </w:r>
    </w:p>
    <w:p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rsidR="006B52C5" w:rsidRPr="00110BB5" w:rsidRDefault="006B52C5" w:rsidP="006B52C5">
      <w:pPr>
        <w:pStyle w:val="CodeExample"/>
        <w:rPr>
          <w:rStyle w:val="CodeInline"/>
        </w:rPr>
      </w:pPr>
      <w:r w:rsidRPr="00110BB5">
        <w:rPr>
          <w:rStyle w:val="CodeInline"/>
        </w:rPr>
        <w:t>f  e.Meth1(arg1,arg2) e.Meth2(arg1,arg2)</w:t>
      </w:r>
    </w:p>
    <w:p w:rsidR="004D4067" w:rsidRPr="00E42689" w:rsidRDefault="006B52C5" w:rsidP="004D4067">
      <w:r w:rsidRPr="00391D69">
        <w:t>must be written</w:t>
      </w:r>
    </w:p>
    <w:p w:rsidR="006B52C5" w:rsidRPr="00E42689" w:rsidRDefault="006B52C5" w:rsidP="006B52C5">
      <w:pPr>
        <w:pStyle w:val="CodeExample"/>
        <w:rPr>
          <w:rStyle w:val="CodeInline"/>
        </w:rPr>
      </w:pPr>
      <w:r w:rsidRPr="00E42689">
        <w:rPr>
          <w:rStyle w:val="CodeInline"/>
        </w:rPr>
        <w:t>f  (e.Meth1(arg1,arg2)) (e.Meth2(arg1,arg2))</w:t>
      </w:r>
    </w:p>
    <w:p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rsidR="006B52C5" w:rsidRPr="00110BB5" w:rsidRDefault="006B52C5" w:rsidP="006B52C5">
      <w:pPr>
        <w:pStyle w:val="CodeExample"/>
        <w:rPr>
          <w:rStyle w:val="CodeInline"/>
        </w:rPr>
      </w:pPr>
      <w:r w:rsidRPr="00110BB5">
        <w:rPr>
          <w:rStyle w:val="CodeInline"/>
        </w:rPr>
        <w:t>f  e.Prop1 e.Prop2.[3]</w:t>
      </w:r>
    </w:p>
    <w:p w:rsidR="00A26F81" w:rsidRPr="00C77CDB" w:rsidRDefault="006B52C5" w:rsidP="00E104DD">
      <w:pPr>
        <w:pStyle w:val="Heading2"/>
      </w:pPr>
      <w:bookmarkStart w:id="7000" w:name="_Toc207706048"/>
      <w:bookmarkStart w:id="7001" w:name="_Toc257733779"/>
      <w:bookmarkStart w:id="7002" w:name="_Toc270597676"/>
      <w:bookmarkStart w:id="7003" w:name="_Toc286309564"/>
      <w:bookmarkStart w:id="7004"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7000"/>
      <w:bookmarkEnd w:id="7001"/>
      <w:r w:rsidR="00BF370C">
        <w:t>A</w:t>
      </w:r>
      <w:r w:rsidR="00BF370C" w:rsidRPr="00391D69">
        <w:t>pplications</w:t>
      </w:r>
      <w:bookmarkEnd w:id="7002"/>
      <w:bookmarkEnd w:id="7003"/>
    </w:p>
    <w:bookmarkEnd w:id="7004"/>
    <w:p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F54660">
        <w:fldChar w:fldCharType="begin"/>
      </w:r>
      <w:r w:rsidR="00BF370C">
        <w:instrText xml:space="preserve"> XE "</w:instrText>
      </w:r>
      <w:r w:rsidR="00BF370C" w:rsidRPr="00B96552">
        <w:instrText>type applications:lexical analysis of</w:instrText>
      </w:r>
      <w:r w:rsidR="00BF370C">
        <w:instrText xml:space="preserve">" </w:instrText>
      </w:r>
      <w:r w:rsidR="00F54660">
        <w:fldChar w:fldCharType="end"/>
      </w:r>
      <w:r w:rsidRPr="00F329AB">
        <w:t xml:space="preserve"> table (§</w:t>
      </w:r>
      <w:r w:rsidR="00865465">
        <w:fldChar w:fldCharType="begin"/>
      </w:r>
      <w:r w:rsidR="00865465">
        <w:instrText xml:space="preserve"> REF _Ref280616833 \r \h </w:instrText>
      </w:r>
      <w:r w:rsidR="00865465">
        <w:fldChar w:fldCharType="separate"/>
      </w:r>
      <w:r w:rsidR="00340C81">
        <w:t>4.4.2</w:t>
      </w:r>
      <w:r w:rsidR="00865465">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rsidR="00EE0D0A" w:rsidRDefault="00EE0D0A" w:rsidP="008F04E6">
      <w:pPr>
        <w:pStyle w:val="Le"/>
      </w:pPr>
    </w:p>
    <w:p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F54660">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F54660">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rsidR="004D4067" w:rsidRPr="00F329AB" w:rsidRDefault="006B52C5" w:rsidP="00D82FE4">
      <w:pPr>
        <w:pStyle w:val="CodeExample"/>
        <w:rPr>
          <w:rStyle w:val="CodeInline"/>
        </w:rPr>
      </w:pPr>
      <w:bookmarkStart w:id="7005" w:name="_Toc207706049"/>
      <w:r w:rsidRPr="00F329AB">
        <w:rPr>
          <w:rStyle w:val="CodeInline"/>
        </w:rPr>
        <w:t>Example 1:  B&lt;int&gt;.C&lt;int&gt;(e).C</w:t>
      </w:r>
      <w:bookmarkEnd w:id="7005"/>
    </w:p>
    <w:p w:rsidR="004D4067" w:rsidRPr="00F329AB" w:rsidRDefault="006B52C5" w:rsidP="004D4067">
      <w:r w:rsidRPr="00F329AB">
        <w:t>is returned as the following stream of tokens:</w:t>
      </w:r>
    </w:p>
    <w:p w:rsidR="004D4067" w:rsidRPr="00404279" w:rsidRDefault="006B52C5" w:rsidP="00D82FE4">
      <w:pPr>
        <w:pStyle w:val="CodeExample"/>
        <w:rPr>
          <w:rStyle w:val="CodeInline"/>
        </w:rPr>
      </w:pPr>
      <w:bookmarkStart w:id="7006" w:name="_Toc207706050"/>
      <w:r w:rsidRPr="00404279">
        <w:rPr>
          <w:rStyle w:val="CodeInline"/>
        </w:rPr>
        <w:t xml:space="preserve">Example 1: B $app &lt;int&gt; .C $app &lt;int&gt;(e).C </w:t>
      </w:r>
      <w:bookmarkEnd w:id="7006"/>
    </w:p>
    <w:p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rsidR="007579B8" w:rsidRPr="00391D69" w:rsidRDefault="006B52C5">
      <w:pPr>
        <w:pStyle w:val="CodeExample"/>
      </w:pPr>
      <w:r w:rsidRPr="00391D69">
        <w:t>type Foo() =</w:t>
      </w:r>
    </w:p>
    <w:p w:rsidR="007579B8" w:rsidRPr="00E42689" w:rsidRDefault="006B52C5">
      <w:pPr>
        <w:pStyle w:val="CodeExample"/>
      </w:pPr>
      <w:r w:rsidRPr="00E42689">
        <w:t xml:space="preserve">    member this.Value = 1</w:t>
      </w:r>
    </w:p>
    <w:p w:rsidR="007579B8" w:rsidRPr="00F329AB" w:rsidRDefault="006B52C5">
      <w:pPr>
        <w:pStyle w:val="CodeExample"/>
      </w:pPr>
      <w:r w:rsidRPr="00E42689">
        <w:t>let b = new Foo&lt; &gt;()  // valid</w:t>
      </w:r>
    </w:p>
    <w:p w:rsidR="007579B8" w:rsidRPr="00F329AB" w:rsidRDefault="006B52C5">
      <w:pPr>
        <w:pStyle w:val="CodeExample"/>
      </w:pPr>
      <w:r w:rsidRPr="00F329AB">
        <w:t>let c = new Foo&lt;&gt;()  // invalid</w:t>
      </w:r>
    </w:p>
    <w:p w:rsidR="00B924D2" w:rsidRPr="00F115D2" w:rsidRDefault="00B924D2" w:rsidP="00B924D2"/>
    <w:p w:rsidR="00A26F81" w:rsidRPr="00C77CDB" w:rsidRDefault="006B52C5" w:rsidP="00CD645A">
      <w:pPr>
        <w:pStyle w:val="Heading1"/>
      </w:pPr>
      <w:bookmarkStart w:id="7007" w:name="_Toc233517772"/>
      <w:bookmarkStart w:id="7008" w:name="_Toc233521631"/>
      <w:bookmarkStart w:id="7009" w:name="_Toc234037884"/>
      <w:bookmarkStart w:id="7010" w:name="_Toc234038964"/>
      <w:bookmarkStart w:id="7011" w:name="_Toc234041432"/>
      <w:bookmarkStart w:id="7012" w:name="_Toc234049326"/>
      <w:bookmarkStart w:id="7013" w:name="_Toc234049900"/>
      <w:bookmarkStart w:id="7014" w:name="_Toc234054694"/>
      <w:bookmarkStart w:id="7015" w:name="_Toc234055821"/>
      <w:bookmarkStart w:id="7016" w:name="_Toc257733780"/>
      <w:bookmarkStart w:id="7017" w:name="_Toc270597677"/>
      <w:bookmarkStart w:id="7018" w:name="_Toc286309565"/>
      <w:bookmarkEnd w:id="7007"/>
      <w:bookmarkEnd w:id="7008"/>
      <w:bookmarkEnd w:id="7009"/>
      <w:bookmarkEnd w:id="7010"/>
      <w:bookmarkEnd w:id="7011"/>
      <w:bookmarkEnd w:id="7012"/>
      <w:bookmarkEnd w:id="7013"/>
      <w:bookmarkEnd w:id="7014"/>
      <w:bookmarkEnd w:id="7015"/>
      <w:r w:rsidRPr="00404279">
        <w:t>Special Attributes and Types</w:t>
      </w:r>
      <w:bookmarkEnd w:id="7016"/>
      <w:bookmarkEnd w:id="7017"/>
      <w:bookmarkEnd w:id="7018"/>
      <w:r w:rsidRPr="00404279">
        <w:t xml:space="preserve"> </w:t>
      </w:r>
    </w:p>
    <w:p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rsidR="00B90C7D" w:rsidRPr="00F115D2" w:rsidRDefault="006B52C5" w:rsidP="00E104DD">
      <w:pPr>
        <w:pStyle w:val="Heading2"/>
      </w:pPr>
      <w:bookmarkStart w:id="7019" w:name="_Toc257733781"/>
      <w:bookmarkStart w:id="7020" w:name="_Toc270597678"/>
      <w:bookmarkStart w:id="7021" w:name="_Toc286309566"/>
      <w:bookmarkStart w:id="7022" w:name="FSharpAttributes"/>
      <w:r w:rsidRPr="00404279">
        <w:t xml:space="preserve">Custom Attributes </w:t>
      </w:r>
      <w:r w:rsidR="003821CE">
        <w:t>Recognized</w:t>
      </w:r>
      <w:r w:rsidRPr="00404279">
        <w:t xml:space="preserve"> by F#</w:t>
      </w:r>
      <w:bookmarkEnd w:id="7019"/>
      <w:bookmarkEnd w:id="7020"/>
      <w:bookmarkEnd w:id="7021"/>
    </w:p>
    <w:bookmarkEnd w:id="7022"/>
    <w:p w:rsidR="00B90C7D" w:rsidRPr="00F115D2" w:rsidRDefault="006B52C5" w:rsidP="00B90C7D">
      <w:r w:rsidRPr="006B52C5">
        <w:t>The following custom attributes</w:t>
      </w:r>
      <w:r w:rsidR="00F54660">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F54660">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rsidTr="008F04E6">
        <w:trPr>
          <w:cnfStyle w:val="100000000000" w:firstRow="1" w:lastRow="0" w:firstColumn="0" w:lastColumn="0" w:oddVBand="0" w:evenVBand="0" w:oddHBand="0" w:evenHBand="0" w:firstRowFirstColumn="0" w:firstRowLastColumn="0" w:lastRowFirstColumn="0" w:lastRowLastColumn="0"/>
        </w:trPr>
        <w:tc>
          <w:tcPr>
            <w:tcW w:w="5418" w:type="dxa"/>
          </w:tcPr>
          <w:p w:rsidR="00B90C7D" w:rsidRPr="008F04E6" w:rsidRDefault="006B52C5" w:rsidP="00230FB7">
            <w:r w:rsidRPr="008F04E6">
              <w:rPr>
                <w:b w:val="0"/>
              </w:rPr>
              <w:t>Attribute</w:t>
            </w:r>
          </w:p>
        </w:tc>
        <w:tc>
          <w:tcPr>
            <w:tcW w:w="4050" w:type="dxa"/>
          </w:tcPr>
          <w:p w:rsidR="00B90C7D" w:rsidRPr="006D7CFB" w:rsidRDefault="006B52C5" w:rsidP="00230FB7">
            <w:r w:rsidRPr="006D7CFB">
              <w:t>Description</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System.ObsoleteAttribute</w:t>
            </w:r>
          </w:p>
          <w:p w:rsidR="0018055A" w:rsidRPr="008F04E6" w:rsidRDefault="0018055A" w:rsidP="00230FB7">
            <w:pPr>
              <w:rPr>
                <w:rStyle w:val="CodeInline"/>
              </w:rPr>
            </w:pPr>
            <w:r w:rsidRPr="008F04E6">
              <w:rPr>
                <w:rStyle w:val="CodeInline"/>
              </w:rPr>
              <w:t>[&lt;Obsolete(...)&gt;]</w:t>
            </w:r>
          </w:p>
        </w:tc>
        <w:tc>
          <w:tcPr>
            <w:tcW w:w="4050" w:type="dxa"/>
          </w:tcPr>
          <w:p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System.ParamArrayAttribute</w:t>
            </w:r>
          </w:p>
          <w:p w:rsidR="0018055A" w:rsidRPr="008F04E6" w:rsidRDefault="0018055A" w:rsidP="00230FB7">
            <w:pPr>
              <w:rPr>
                <w:rStyle w:val="CodeInline"/>
              </w:rPr>
            </w:pPr>
            <w:r w:rsidRPr="008F04E6">
              <w:rPr>
                <w:rStyle w:val="CodeInline"/>
              </w:rPr>
              <w:t>[&lt;ParamArray(...)&gt;]</w:t>
            </w:r>
          </w:p>
        </w:tc>
        <w:tc>
          <w:tcPr>
            <w:tcW w:w="4050" w:type="dxa"/>
          </w:tcPr>
          <w:p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rsidR="00B90C7D" w:rsidRPr="006D7CFB" w:rsidRDefault="006B52C5">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System.ThreadStaticAttribute</w:t>
            </w:r>
          </w:p>
          <w:p w:rsidR="0018055A" w:rsidRPr="008F04E6" w:rsidRDefault="0018055A" w:rsidP="00230FB7">
            <w:pPr>
              <w:rPr>
                <w:rStyle w:val="CodeInline"/>
              </w:rPr>
            </w:pPr>
            <w:r w:rsidRPr="008F04E6">
              <w:rPr>
                <w:rStyle w:val="CodeInline"/>
              </w:rPr>
              <w:t>[&lt;ThreadStatic(...)&gt;]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thread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System.ContextStaticAttribute</w:t>
            </w:r>
          </w:p>
          <w:p w:rsidR="0018055A" w:rsidRPr="008F04E6" w:rsidRDefault="0018055A" w:rsidP="00230FB7">
            <w:pPr>
              <w:rPr>
                <w:rStyle w:val="CodeInline"/>
              </w:rPr>
            </w:pPr>
            <w:r w:rsidRPr="008F04E6">
              <w:rPr>
                <w:rStyle w:val="CodeInline"/>
              </w:rPr>
              <w:t>[&lt;ContextStatic(...)&gt;]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context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System.AttributeUsageAttribute</w:t>
            </w:r>
          </w:p>
          <w:p w:rsidR="0018055A" w:rsidRPr="008F04E6" w:rsidRDefault="0018055A" w:rsidP="00230FB7">
            <w:pPr>
              <w:rPr>
                <w:rStyle w:val="CodeInline"/>
              </w:rPr>
            </w:pPr>
            <w:r w:rsidRPr="008F04E6">
              <w:rPr>
                <w:rStyle w:val="CodeInline"/>
              </w:rPr>
              <w:t>[&lt;AttributeUsage(...)&gt;]</w:t>
            </w:r>
          </w:p>
        </w:tc>
        <w:tc>
          <w:tcPr>
            <w:tcW w:w="4050" w:type="dxa"/>
          </w:tcPr>
          <w:p w:rsidR="00B90C7D" w:rsidRPr="006D7CFB" w:rsidRDefault="00FF3517" w:rsidP="00230FB7">
            <w:r w:rsidRPr="006D7CFB">
              <w:t xml:space="preserve">Specifies </w:t>
            </w:r>
            <w:r w:rsidR="006B52C5" w:rsidRPr="006D7CFB">
              <w:t xml:space="preserve">the attribute usage targets for an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System.Diagnostics.ConditionalAttribute</w:t>
            </w:r>
          </w:p>
          <w:p w:rsidR="0018055A" w:rsidRPr="008F04E6" w:rsidRDefault="0018055A" w:rsidP="00230FB7">
            <w:pPr>
              <w:rPr>
                <w:rStyle w:val="CodeInline"/>
              </w:rPr>
            </w:pPr>
            <w:r w:rsidRPr="008F04E6">
              <w:rPr>
                <w:rStyle w:val="CodeInline"/>
              </w:rPr>
              <w:t>[&lt;Conditional(...)&gt;]</w:t>
            </w:r>
          </w:p>
        </w:tc>
        <w:tc>
          <w:tcPr>
            <w:tcW w:w="4050" w:type="dxa"/>
          </w:tcPr>
          <w:p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rsidR="00B90C7D" w:rsidRPr="006D7CFB" w:rsidRDefault="006B52C5"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System.Reflection.AssemblyInformationalVersionAttribute</w:t>
            </w:r>
          </w:p>
          <w:p w:rsidR="0018055A" w:rsidRPr="008F04E6" w:rsidRDefault="0018055A" w:rsidP="00230FB7">
            <w:pPr>
              <w:rPr>
                <w:rStyle w:val="CodeInline"/>
              </w:rPr>
            </w:pPr>
            <w:r w:rsidRPr="008F04E6">
              <w:rPr>
                <w:rStyle w:val="CodeInline"/>
              </w:rPr>
              <w:t>[&lt;AssemblyInformationalVersion(...)&gt;]</w:t>
            </w:r>
          </w:p>
        </w:tc>
        <w:tc>
          <w:tcPr>
            <w:tcW w:w="4050" w:type="dxa"/>
          </w:tcPr>
          <w:p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System.Reflection.AssemblyFileVersionAttribute</w:t>
            </w:r>
          </w:p>
          <w:p w:rsidR="0018055A" w:rsidRPr="008F04E6" w:rsidRDefault="0018055A" w:rsidP="00230FB7">
            <w:pPr>
              <w:rPr>
                <w:rStyle w:val="CodeInline"/>
              </w:rPr>
            </w:pPr>
            <w:r w:rsidRPr="008F04E6">
              <w:rPr>
                <w:rStyle w:val="CodeInline"/>
              </w:rPr>
              <w:t>[&lt;AssemblyFileVersion(...)&gt;]</w:t>
            </w:r>
          </w:p>
        </w:tc>
        <w:tc>
          <w:tcPr>
            <w:tcW w:w="4050" w:type="dxa"/>
          </w:tcPr>
          <w:p w:rsidR="0018055A" w:rsidRPr="006D7CFB" w:rsidRDefault="0018055A" w:rsidP="00230FB7">
            <w:r w:rsidRPr="006D7CFB">
              <w:t xml:space="preserve">Attaches </w:t>
            </w:r>
            <w:r w:rsidR="009E6BEC">
              <w:t xml:space="preserve">file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System.Reflection.AssemblyDescriptionAttribute</w:t>
            </w:r>
          </w:p>
          <w:p w:rsidR="0018055A" w:rsidRPr="008F04E6" w:rsidRDefault="0018055A" w:rsidP="00230FB7">
            <w:pPr>
              <w:rPr>
                <w:rStyle w:val="CodeInline"/>
              </w:rPr>
            </w:pPr>
            <w:r w:rsidRPr="008F04E6">
              <w:rPr>
                <w:rStyle w:val="CodeInline"/>
              </w:rPr>
              <w:t>[&lt;AssemblyDescription(...)&gt;]</w:t>
            </w:r>
          </w:p>
        </w:tc>
        <w:tc>
          <w:tcPr>
            <w:tcW w:w="4050" w:type="dxa"/>
          </w:tcPr>
          <w:p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System.Reflection.AssemblyTitleAttribute</w:t>
            </w:r>
          </w:p>
          <w:p w:rsidR="0018055A" w:rsidRPr="008F04E6" w:rsidRDefault="0018055A" w:rsidP="00230FB7">
            <w:pPr>
              <w:rPr>
                <w:rStyle w:val="CodeInline"/>
              </w:rPr>
            </w:pPr>
            <w:r w:rsidRPr="008F04E6">
              <w:rPr>
                <w:rStyle w:val="CodeInline"/>
              </w:rPr>
              <w:t>[&lt;AssemblyTitle(...)&gt;]</w:t>
            </w:r>
          </w:p>
        </w:tc>
        <w:tc>
          <w:tcPr>
            <w:tcW w:w="4050" w:type="dxa"/>
          </w:tcPr>
          <w:p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System.Reflection.AssemblyCopyrightAttribute</w:t>
            </w:r>
          </w:p>
          <w:p w:rsidR="0018055A" w:rsidRPr="008F04E6" w:rsidRDefault="0018055A" w:rsidP="00230FB7">
            <w:pPr>
              <w:rPr>
                <w:rStyle w:val="CodeInline"/>
              </w:rPr>
            </w:pPr>
            <w:r w:rsidRPr="008F04E6">
              <w:rPr>
                <w:rStyle w:val="CodeInline"/>
              </w:rPr>
              <w:t>[&lt;AssemblyCopyright(...)&gt;]</w:t>
            </w:r>
          </w:p>
        </w:tc>
        <w:tc>
          <w:tcPr>
            <w:tcW w:w="4050" w:type="dxa"/>
          </w:tcPr>
          <w:p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System.Reflection.AssemblyTrademarkAttribute</w:t>
            </w:r>
          </w:p>
          <w:p w:rsidR="0018055A" w:rsidRPr="008F04E6" w:rsidRDefault="0018055A" w:rsidP="00230FB7">
            <w:pPr>
              <w:rPr>
                <w:rStyle w:val="CodeInline"/>
              </w:rPr>
            </w:pPr>
            <w:r w:rsidRPr="008F04E6">
              <w:rPr>
                <w:rStyle w:val="CodeInline"/>
              </w:rPr>
              <w:t>[&lt;AssemblyTrademark(...)&gt;]</w:t>
            </w:r>
          </w:p>
        </w:tc>
        <w:tc>
          <w:tcPr>
            <w:tcW w:w="4050" w:type="dxa"/>
          </w:tcPr>
          <w:p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System.Reflection.AssemblyCompanyAttribute</w:t>
            </w:r>
          </w:p>
          <w:p w:rsidR="0018055A" w:rsidRPr="008F04E6" w:rsidRDefault="0018055A" w:rsidP="00230FB7">
            <w:pPr>
              <w:rPr>
                <w:rStyle w:val="CodeInline"/>
              </w:rPr>
            </w:pPr>
            <w:r w:rsidRPr="008F04E6">
              <w:rPr>
                <w:rStyle w:val="CodeInline"/>
              </w:rPr>
              <w:t>[&lt;AssemblyCompany(...)&gt;]</w:t>
            </w:r>
          </w:p>
        </w:tc>
        <w:tc>
          <w:tcPr>
            <w:tcW w:w="4050" w:type="dxa"/>
          </w:tcPr>
          <w:p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System.Reflection.AssemblyProductAttribute</w:t>
            </w:r>
          </w:p>
          <w:p w:rsidR="0018055A" w:rsidRPr="008F04E6" w:rsidRDefault="0018055A" w:rsidP="00230FB7">
            <w:pPr>
              <w:rPr>
                <w:rStyle w:val="CodeInline"/>
              </w:rPr>
            </w:pPr>
            <w:r w:rsidRPr="008F04E6">
              <w:rPr>
                <w:rStyle w:val="CodeInline"/>
              </w:rPr>
              <w:t>[&lt;AssemblyProduct(...)&gt;]</w:t>
            </w:r>
          </w:p>
        </w:tc>
        <w:tc>
          <w:tcPr>
            <w:tcW w:w="4050" w:type="dxa"/>
          </w:tcPr>
          <w:p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System.Reflection.AssemblyKeyFileAttribute</w:t>
            </w:r>
          </w:p>
          <w:p w:rsidR="00F36CA9" w:rsidRPr="008F04E6" w:rsidRDefault="00F36CA9" w:rsidP="00230FB7">
            <w:pPr>
              <w:rPr>
                <w:rStyle w:val="CodeInline"/>
              </w:rPr>
            </w:pPr>
            <w:r w:rsidRPr="008F04E6">
              <w:rPr>
                <w:rStyle w:val="CodeInline"/>
              </w:rPr>
              <w:t>[&lt;AssemblyKeyFile(...)&gt;]</w:t>
            </w:r>
          </w:p>
        </w:tc>
        <w:tc>
          <w:tcPr>
            <w:tcW w:w="4050" w:type="dxa"/>
          </w:tcPr>
          <w:p w:rsidR="0018055A" w:rsidRPr="006D7CFB" w:rsidRDefault="0018055A" w:rsidP="00230FB7">
            <w:r w:rsidRPr="006D7CFB">
              <w:t xml:space="preserve">Indicates to the F# compiler how to sign an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System.Reflection.DefaultMemberAttribute</w:t>
            </w:r>
          </w:p>
          <w:p w:rsidR="00F36CA9" w:rsidRPr="008F04E6" w:rsidRDefault="00F36CA9" w:rsidP="00230FB7">
            <w:pPr>
              <w:rPr>
                <w:rStyle w:val="CodeInline"/>
              </w:rPr>
            </w:pPr>
            <w:r w:rsidRPr="008F04E6">
              <w:rPr>
                <w:rStyle w:val="CodeInline"/>
              </w:rPr>
              <w:t>[&lt;DefaultMember(...)&gt;]</w:t>
            </w:r>
          </w:p>
        </w:tc>
        <w:tc>
          <w:tcPr>
            <w:tcW w:w="4050" w:type="dxa"/>
          </w:tcPr>
          <w:p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rsidR="00F36CA9" w:rsidRPr="008F04E6" w:rsidRDefault="00F36CA9" w:rsidP="00230FB7">
            <w:pPr>
              <w:rPr>
                <w:rStyle w:val="CodeInline"/>
              </w:rPr>
            </w:pPr>
            <w:r w:rsidRPr="008F04E6">
              <w:rPr>
                <w:rStyle w:val="CodeInline"/>
              </w:rPr>
              <w:t>[&lt;InternalsVisibleTo(...)&gt;]</w:t>
            </w:r>
          </w:p>
        </w:tc>
        <w:tc>
          <w:tcPr>
            <w:tcW w:w="4050" w:type="dxa"/>
          </w:tcPr>
          <w:p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rsidR="00F36CA9" w:rsidRPr="008F04E6" w:rsidRDefault="00F36CA9" w:rsidP="00230FB7">
            <w:pPr>
              <w:rPr>
                <w:rStyle w:val="CodeInline"/>
              </w:rPr>
            </w:pPr>
            <w:r w:rsidRPr="008F04E6">
              <w:rPr>
                <w:rStyle w:val="CodeInline"/>
              </w:rPr>
              <w:t>[&lt;TypeForwardedTo(...)&gt;]</w:t>
            </w:r>
          </w:p>
        </w:tc>
        <w:tc>
          <w:tcPr>
            <w:tcW w:w="4050" w:type="dxa"/>
          </w:tcPr>
          <w:p w:rsidR="0018055A" w:rsidRPr="006D7CFB" w:rsidRDefault="0018055A" w:rsidP="00230FB7">
            <w:r w:rsidRPr="006D7CFB">
              <w:t xml:space="preserve">Indicates a type redirection. </w:t>
            </w:r>
          </w:p>
          <w:p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System.Runtime.CompilerServices.ExtensionAttribute</w:t>
            </w:r>
          </w:p>
          <w:p w:rsidR="00F36CA9" w:rsidRPr="008F04E6" w:rsidRDefault="00F36CA9" w:rsidP="00230FB7">
            <w:pPr>
              <w:rPr>
                <w:rStyle w:val="CodeInline"/>
              </w:rPr>
            </w:pPr>
            <w:r w:rsidRPr="008F04E6">
              <w:rPr>
                <w:rStyle w:val="CodeInline"/>
              </w:rPr>
              <w:t>[&lt;Extension(...)&gt;]</w:t>
            </w:r>
          </w:p>
        </w:tc>
        <w:tc>
          <w:tcPr>
            <w:tcW w:w="4050" w:type="dxa"/>
          </w:tcPr>
          <w:p w:rsidR="0018055A" w:rsidRPr="006D7CFB" w:rsidRDefault="0018055A" w:rsidP="00230FB7">
            <w:r w:rsidRPr="006D7CFB">
              <w:t xml:space="preserve">Indicates the compiled form of a C# extension member. </w:t>
            </w:r>
          </w:p>
          <w:p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System.Runtime.InteropServices.DllImportAttribute</w:t>
            </w:r>
          </w:p>
          <w:p w:rsidR="00F36CA9" w:rsidRPr="008F04E6" w:rsidRDefault="00F36CA9" w:rsidP="00230FB7">
            <w:pPr>
              <w:rPr>
                <w:rStyle w:val="CodeInline"/>
              </w:rPr>
            </w:pPr>
            <w:r w:rsidRPr="008F04E6">
              <w:rPr>
                <w:rStyle w:val="CodeInline"/>
              </w:rPr>
              <w:t>[&lt;DllImport(...)&gt;]</w:t>
            </w:r>
          </w:p>
        </w:tc>
        <w:tc>
          <w:tcPr>
            <w:tcW w:w="4050" w:type="dxa"/>
          </w:tcPr>
          <w:p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System.Runtime.InteropServices.MarshalAsAttribute</w:t>
            </w:r>
          </w:p>
          <w:p w:rsidR="00F36CA9" w:rsidRPr="008F04E6" w:rsidRDefault="00F36CA9" w:rsidP="00230FB7">
            <w:pPr>
              <w:rPr>
                <w:rStyle w:val="CodeInline"/>
              </w:rPr>
            </w:pPr>
            <w:r w:rsidRPr="008F04E6">
              <w:rPr>
                <w:rStyle w:val="CodeInline"/>
              </w:rPr>
              <w:t>[&lt;MarshalAs(...)&gt;]</w:t>
            </w:r>
          </w:p>
        </w:tc>
        <w:tc>
          <w:tcPr>
            <w:tcW w:w="4050" w:type="dxa"/>
          </w:tcPr>
          <w:p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System.Runtime.InteropServices.InAttribute</w:t>
            </w:r>
          </w:p>
          <w:p w:rsidR="00F36CA9" w:rsidRPr="008F04E6" w:rsidRDefault="00F36CA9" w:rsidP="00230FB7">
            <w:pPr>
              <w:rPr>
                <w:rStyle w:val="CodeInline"/>
              </w:rPr>
            </w:pPr>
            <w:r w:rsidRPr="008F04E6">
              <w:rPr>
                <w:rStyle w:val="CodeInline"/>
              </w:rPr>
              <w:t>[&lt;In&gt;]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System.Runtime.InteropServices.OutAttribute</w:t>
            </w:r>
          </w:p>
          <w:p w:rsidR="00F36CA9" w:rsidRPr="008F04E6" w:rsidRDefault="00F36CA9" w:rsidP="00230FB7">
            <w:pPr>
              <w:rPr>
                <w:rStyle w:val="CodeInline"/>
              </w:rPr>
            </w:pPr>
            <w:r w:rsidRPr="008F04E6">
              <w:rPr>
                <w:rStyle w:val="CodeInline"/>
              </w:rPr>
              <w:t>[&lt;Out&gt;]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System.Runtime.InteropServices.OptionalAttribute</w:t>
            </w:r>
          </w:p>
          <w:p w:rsidR="00F36CA9" w:rsidRPr="008F04E6" w:rsidRDefault="00F36CA9" w:rsidP="00230FB7">
            <w:pPr>
              <w:rPr>
                <w:rStyle w:val="CodeInline"/>
              </w:rPr>
            </w:pPr>
            <w:r w:rsidRPr="008F04E6">
              <w:rPr>
                <w:rStyle w:val="CodeInline"/>
              </w:rPr>
              <w:t>[&lt;Optional(...)&gt;]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System.Runtime.InteropServices.FieldOffsetAttribute</w:t>
            </w:r>
          </w:p>
          <w:p w:rsidR="00F36CA9" w:rsidRPr="008F04E6" w:rsidRDefault="00F36CA9" w:rsidP="00230FB7">
            <w:pPr>
              <w:rPr>
                <w:rStyle w:val="CodeInline"/>
              </w:rPr>
            </w:pPr>
            <w:r w:rsidRPr="008F04E6">
              <w:rPr>
                <w:rStyle w:val="CodeInline"/>
              </w:rPr>
              <w:t>[&lt;FieldOffset(...)&gt;]</w:t>
            </w:r>
          </w:p>
        </w:tc>
        <w:tc>
          <w:tcPr>
            <w:tcW w:w="4050" w:type="dxa"/>
          </w:tcPr>
          <w:p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rsidR="0018055A" w:rsidRPr="006D7CFB" w:rsidRDefault="0018055A" w:rsidP="00860690">
            <w:r w:rsidRPr="006D7CFB">
              <w:t xml:space="preserve">This attribute may be used in both F# and imported assemblies.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System.NonSerializedAttribute</w:t>
            </w:r>
          </w:p>
          <w:p w:rsidR="00F36CA9" w:rsidRPr="008F04E6" w:rsidRDefault="00F36CA9" w:rsidP="00230FB7">
            <w:pPr>
              <w:rPr>
                <w:rStyle w:val="CodeInline"/>
              </w:rPr>
            </w:pPr>
            <w:r w:rsidRPr="008F04E6">
              <w:rPr>
                <w:rStyle w:val="CodeInline"/>
              </w:rPr>
              <w:t>[&lt;NonSerialized&gt;]</w:t>
            </w:r>
          </w:p>
        </w:tc>
        <w:tc>
          <w:tcPr>
            <w:tcW w:w="4050" w:type="dxa"/>
          </w:tcPr>
          <w:p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System.Runtime.InteropServices.StructLayoutAttribute</w:t>
            </w:r>
          </w:p>
          <w:p w:rsidR="00F36CA9" w:rsidRPr="008F04E6" w:rsidRDefault="00F36CA9" w:rsidP="00230FB7">
            <w:pPr>
              <w:rPr>
                <w:rStyle w:val="CodeInline"/>
              </w:rPr>
            </w:pPr>
            <w:r w:rsidRPr="008F04E6">
              <w:rPr>
                <w:rStyle w:val="CodeInline"/>
              </w:rPr>
              <w:t>[&lt;StructLayout(...)&gt;]</w:t>
            </w:r>
          </w:p>
        </w:tc>
        <w:tc>
          <w:tcPr>
            <w:tcW w:w="4050" w:type="dxa"/>
          </w:tcPr>
          <w:p w:rsidR="0018055A" w:rsidRPr="006D7CFB" w:rsidRDefault="00FF3517" w:rsidP="00230FB7">
            <w:r w:rsidRPr="006D7CFB">
              <w:t xml:space="preserve">Specifies </w:t>
            </w:r>
            <w:r w:rsidR="0018055A" w:rsidRPr="006D7CFB">
              <w:t xml:space="preserve">the layout of a CLI type. </w:t>
            </w:r>
          </w:p>
          <w:p w:rsidR="0018055A" w:rsidRPr="006D7CFB" w:rsidRDefault="0018055A" w:rsidP="00860690">
            <w:r w:rsidRPr="006D7CFB">
              <w:t>This attribute may be used in both F# and imported assemblies.</w:t>
            </w:r>
          </w:p>
        </w:tc>
      </w:tr>
      <w:tr w:rsidR="00027C7F" w:rsidRPr="00CF0F70" w:rsidTr="008F04E6">
        <w:tc>
          <w:tcPr>
            <w:tcW w:w="5418" w:type="dxa"/>
          </w:tcPr>
          <w:p w:rsidR="00A26F81" w:rsidRPr="008F04E6" w:rsidRDefault="00027C7F" w:rsidP="00230FB7">
            <w:pPr>
              <w:rPr>
                <w:rStyle w:val="CodeInline"/>
              </w:rPr>
            </w:pPr>
            <w:r w:rsidRPr="008F04E6">
              <w:rPr>
                <w:rStyle w:val="CodeInline"/>
              </w:rPr>
              <w:t>Microsoft.FSharp.Core.AutoSerializableAttribute</w:t>
            </w:r>
          </w:p>
          <w:p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rsidR="00027C7F" w:rsidRPr="006D7CFB" w:rsidRDefault="00BF370C" w:rsidP="00230FB7">
            <w:r w:rsidRPr="006D7CFB">
              <w:t>When added</w:t>
            </w:r>
            <w:r w:rsidR="00027C7F" w:rsidRPr="006D7CFB">
              <w:t xml:space="preserve"> to a type with value </w:t>
            </w:r>
            <w:r w:rsidR="00027C7F" w:rsidRPr="00171F7A">
              <w:rPr>
                <w:b/>
                <w:rPrChange w:id="7023" w:author="pennyo" w:date="2011-02-22T14:50:00Z">
                  <w:rPr>
                    <w:rFonts w:eastAsia="MS Mincho" w:cs="Arial"/>
                    <w:szCs w:val="20"/>
                  </w:rPr>
                </w:rPrChange>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rsidR="00027C7F" w:rsidRPr="006D7CFB" w:rsidRDefault="00027C7F" w:rsidP="007D58F0">
            <w:r w:rsidRPr="006D7CFB">
              <w:t xml:space="preserve">This attribute should be used </w:t>
            </w:r>
            <w:r w:rsidR="007D58F0">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Microsoft.FSharp.Core.AutoOpenAttribute</w:t>
            </w:r>
          </w:p>
          <w:p w:rsidR="00F36CA9" w:rsidRPr="008F04E6" w:rsidRDefault="00F36CA9" w:rsidP="00230FB7">
            <w:pPr>
              <w:rPr>
                <w:rStyle w:val="CodeInline"/>
              </w:rPr>
            </w:pPr>
            <w:r w:rsidRPr="008F04E6">
              <w:rPr>
                <w:rStyle w:val="CodeInline"/>
              </w:rPr>
              <w:t>[&lt;AutoOpen&gt;]</w:t>
            </w:r>
          </w:p>
        </w:tc>
        <w:tc>
          <w:tcPr>
            <w:tcW w:w="4050" w:type="dxa"/>
          </w:tcPr>
          <w:p w:rsidR="0018055A" w:rsidRPr="006D7CFB" w:rsidRDefault="0018055A" w:rsidP="00230FB7">
            <w:r w:rsidRPr="006D7CFB">
              <w:t xml:space="preserve">When applied to an assembly and given a string argument, </w:t>
            </w:r>
            <w:r w:rsidR="0045413E" w:rsidRPr="006D7CFB">
              <w:t xml:space="preserve">causes </w:t>
            </w:r>
            <w:r w:rsidRPr="006D7CFB">
              <w:t xml:space="preserve">the namespace or module </w:t>
            </w:r>
            <w:r w:rsidR="0045413E" w:rsidRPr="006D7CFB">
              <w:t xml:space="preserve">to be opened </w:t>
            </w:r>
            <w:r w:rsidR="007D58F0" w:rsidRPr="006D7CFB">
              <w:t xml:space="preserve">automatically </w:t>
            </w:r>
            <w:r w:rsidRPr="006D7CFB">
              <w:t xml:space="preserve">when the assembly is referenced. </w:t>
            </w:r>
          </w:p>
          <w:p w:rsidR="0018055A" w:rsidRPr="006D7CFB" w:rsidRDefault="0018055A" w:rsidP="00860690">
            <w:r w:rsidRPr="006D7CFB">
              <w:t xml:space="preserve">When applied to a module without a string argument, </w:t>
            </w:r>
            <w:r w:rsidR="0045413E" w:rsidRPr="006D7CFB">
              <w:t>causes</w:t>
            </w:r>
            <w:r w:rsidRPr="006D7CFB">
              <w:t xml:space="preserve"> the module </w:t>
            </w:r>
            <w:r w:rsidR="0045413E" w:rsidRPr="006D7CFB">
              <w:t xml:space="preserve">to be opened </w:t>
            </w:r>
            <w:r w:rsidR="007D58F0" w:rsidRPr="006D7CFB">
              <w:t xml:space="preserve">automatically </w:t>
            </w:r>
            <w:r w:rsidRPr="006D7CFB">
              <w:t>when the enclosing namespace or module is opened.</w:t>
            </w:r>
          </w:p>
          <w:p w:rsidR="0018055A" w:rsidRPr="006D7CFB" w:rsidRDefault="0018055A" w:rsidP="007D58F0">
            <w:r w:rsidRPr="006D7CFB">
              <w:t xml:space="preserve">This attribute should be used </w:t>
            </w:r>
            <w:r w:rsidR="007D58F0">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w:t>
            </w:r>
            <w:r w:rsidR="00DB01DB">
              <w:rPr>
                <w:rStyle w:val="CodeInline"/>
              </w:rPr>
              <w:br/>
            </w:r>
            <w:r w:rsidRPr="008F04E6">
              <w:rPr>
                <w:rStyle w:val="CodeInline"/>
              </w:rPr>
              <w:t>CompilationRepresentationAttribute</w:t>
            </w:r>
          </w:p>
          <w:p w:rsidR="00F36CA9" w:rsidRPr="008F04E6" w:rsidRDefault="00F36CA9" w:rsidP="00230FB7">
            <w:pPr>
              <w:rPr>
                <w:rStyle w:val="CodeInline"/>
              </w:rPr>
            </w:pPr>
            <w:r w:rsidRPr="008F04E6">
              <w:rPr>
                <w:rStyle w:val="CodeInline"/>
              </w:rPr>
              <w:t>[&lt;CompilationRepresentation(...)&gt;]</w:t>
            </w:r>
          </w:p>
        </w:tc>
        <w:tc>
          <w:tcPr>
            <w:tcW w:w="4050" w:type="dxa"/>
          </w:tcPr>
          <w:p w:rsidR="0018055A" w:rsidRPr="006D7CFB" w:rsidRDefault="00A41D4E" w:rsidP="00230FB7">
            <w:r>
              <w:t>Adjusts the runtime representation of a type</w:t>
            </w:r>
            <w:r w:rsidRPr="006D7CFB" w:rsidDel="00A41D4E">
              <w:t xml:space="preserve"> </w:t>
            </w:r>
            <w:r w:rsidR="0018055A" w:rsidRPr="006D7CFB">
              <w:t xml:space="preserve">. </w:t>
            </w:r>
          </w:p>
          <w:p w:rsidR="0018055A" w:rsidRPr="006D7CFB" w:rsidRDefault="0018055A" w:rsidP="00A41D4E">
            <w:r w:rsidRPr="006D7CFB">
              <w:t>This attribute should be used</w:t>
            </w:r>
            <w:r w:rsidR="00A41D4E">
              <w:t xml:space="preserve"> only</w:t>
            </w:r>
            <w:r w:rsidRPr="006D7CFB">
              <w:t xml:space="preserve"> 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Microsoft.FSharp.Core.CompiledNameAttribute</w:t>
            </w:r>
          </w:p>
          <w:p w:rsidR="00F36CA9" w:rsidRPr="008F04E6" w:rsidRDefault="00F36CA9" w:rsidP="00230FB7">
            <w:pPr>
              <w:rPr>
                <w:rStyle w:val="CodeInline"/>
              </w:rPr>
            </w:pPr>
            <w:r w:rsidRPr="008F04E6">
              <w:rPr>
                <w:rStyle w:val="CodeInline"/>
              </w:rPr>
              <w:t>[&lt;CompiledName(...)&gt;]</w:t>
            </w:r>
          </w:p>
        </w:tc>
        <w:tc>
          <w:tcPr>
            <w:tcW w:w="4050" w:type="dxa"/>
          </w:tcPr>
          <w:p w:rsidR="0018055A" w:rsidRPr="006D7CFB" w:rsidRDefault="007D58F0" w:rsidP="00230FB7">
            <w:r>
              <w:t>Change</w:t>
            </w:r>
            <w:r w:rsidRPr="006D7CFB">
              <w:t xml:space="preserve">s </w:t>
            </w:r>
            <w:r w:rsidR="0018055A" w:rsidRPr="006D7CFB">
              <w:t xml:space="preserve">the compiled name of an F# language construct. </w:t>
            </w:r>
          </w:p>
          <w:p w:rsidR="0018055A" w:rsidRPr="006D7CFB" w:rsidRDefault="0018055A" w:rsidP="00A41D4E">
            <w:r w:rsidRPr="006D7CFB">
              <w:t>This attribute should be used</w:t>
            </w:r>
            <w:r w:rsidR="00A41D4E">
              <w:t xml:space="preserve"> only</w:t>
            </w:r>
            <w:r w:rsidRPr="006D7CFB">
              <w:t xml:space="preserve"> 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Microsoft.FSharp.Core.CustomComparisonAttribute</w:t>
            </w:r>
          </w:p>
          <w:p w:rsidR="00F36CA9" w:rsidRPr="008F04E6" w:rsidRDefault="00F36CA9" w:rsidP="00230FB7">
            <w:pPr>
              <w:rPr>
                <w:rStyle w:val="CodeInline"/>
              </w:rPr>
            </w:pPr>
            <w:r w:rsidRPr="008F04E6">
              <w:rPr>
                <w:rStyle w:val="CodeInline"/>
              </w:rPr>
              <w:t>[&lt;CustomComparison&gt;]</w:t>
            </w:r>
          </w:p>
        </w:tc>
        <w:tc>
          <w:tcPr>
            <w:tcW w:w="4050" w:type="dxa"/>
          </w:tcPr>
          <w:p w:rsidR="0018055A" w:rsidRPr="006D7CFB" w:rsidRDefault="0018055A" w:rsidP="00230FB7">
            <w:r w:rsidRPr="006D7CFB">
              <w:t xml:space="preserve">When applied to an F# structural type, </w:t>
            </w:r>
            <w:r w:rsidR="00F35703">
              <w:t>indicates that</w:t>
            </w:r>
            <w:r w:rsidRPr="006D7CFB">
              <w:t xml:space="preserve"> the type </w:t>
            </w:r>
            <w:r w:rsidR="00F35703">
              <w:t>has</w:t>
            </w:r>
            <w:r w:rsidRPr="006D7CFB">
              <w:t xml:space="preserve"> a user-specified comparison implementation. </w:t>
            </w:r>
          </w:p>
          <w:p w:rsidR="0018055A" w:rsidRPr="006D7CFB" w:rsidRDefault="0018055A" w:rsidP="00A41D4E">
            <w:r w:rsidRPr="006D7CFB">
              <w:t>This attribute should be used</w:t>
            </w:r>
            <w:r w:rsidR="00A41D4E">
              <w:t xml:space="preserve"> only</w:t>
            </w:r>
            <w:r w:rsidRPr="006D7CFB">
              <w:t xml:space="preserve"> 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Microsoft.FSharp.Core.CustomEqualityAttribute</w:t>
            </w:r>
          </w:p>
          <w:p w:rsidR="00F36CA9" w:rsidRPr="008F04E6" w:rsidRDefault="00F36CA9" w:rsidP="00230FB7">
            <w:pPr>
              <w:rPr>
                <w:rStyle w:val="CodeInline"/>
              </w:rPr>
            </w:pPr>
            <w:r w:rsidRPr="008F04E6">
              <w:rPr>
                <w:rStyle w:val="CodeInline"/>
              </w:rPr>
              <w:t>[&lt;CustomEquality&gt;]</w:t>
            </w:r>
          </w:p>
        </w:tc>
        <w:tc>
          <w:tcPr>
            <w:tcW w:w="4050" w:type="dxa"/>
          </w:tcPr>
          <w:p w:rsidR="0018055A" w:rsidRPr="006D7CFB" w:rsidRDefault="0018055A" w:rsidP="00230FB7">
            <w:r w:rsidRPr="006D7CFB">
              <w:t xml:space="preserve">When applied to an F# structural type, </w:t>
            </w:r>
            <w:r w:rsidR="00F35703">
              <w:t>indicates that</w:t>
            </w:r>
            <w:r w:rsidRPr="006D7CFB">
              <w:t xml:space="preserve"> the type </w:t>
            </w:r>
            <w:r w:rsidR="00F35703">
              <w:t>has a</w:t>
            </w:r>
            <w:r w:rsidR="00F35703" w:rsidRPr="006D7CFB">
              <w:t xml:space="preserve"> </w:t>
            </w:r>
            <w:r w:rsidRPr="006D7CFB">
              <w:t>user-</w:t>
            </w:r>
            <w:r w:rsidR="00F35703">
              <w:t>defined</w:t>
            </w:r>
            <w:r w:rsidR="00F35703" w:rsidRPr="006D7CFB">
              <w:t xml:space="preserve"> </w:t>
            </w:r>
            <w:r w:rsidRPr="006D7CFB">
              <w:t xml:space="preserve">equality implementation. </w:t>
            </w:r>
          </w:p>
          <w:p w:rsidR="0018055A" w:rsidRPr="006D7CFB" w:rsidRDefault="0018055A" w:rsidP="00F35703">
            <w:r w:rsidRPr="006D7CFB">
              <w:t xml:space="preserve">This attribute should be used </w:t>
            </w:r>
            <w:r w:rsidR="00F35703">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Microsoft.FSharp.Core.DefaultAugmentationAttribute</w:t>
            </w:r>
          </w:p>
          <w:p w:rsidR="00F36CA9" w:rsidRPr="008F04E6" w:rsidRDefault="00F36CA9" w:rsidP="00230FB7">
            <w:pPr>
              <w:rPr>
                <w:rStyle w:val="CodeInline"/>
              </w:rPr>
            </w:pPr>
            <w:r w:rsidRPr="008F04E6">
              <w:rPr>
                <w:rStyle w:val="CodeInline"/>
              </w:rPr>
              <w:t>[&lt;DefaultAugmentation(...)&gt;]</w:t>
            </w:r>
          </w:p>
        </w:tc>
        <w:tc>
          <w:tcPr>
            <w:tcW w:w="4050" w:type="dxa"/>
          </w:tcPr>
          <w:p w:rsidR="0018055A" w:rsidRPr="00F35703" w:rsidRDefault="0018055A" w:rsidP="00230FB7">
            <w:r w:rsidRPr="006D7CFB">
              <w:t xml:space="preserve">When applied to an F# </w:t>
            </w:r>
            <w:r w:rsidR="00F35703">
              <w:t xml:space="preserve">discriminated </w:t>
            </w:r>
            <w:r w:rsidRPr="006D7CFB">
              <w:t>union type</w:t>
            </w:r>
            <w:r w:rsidR="00F35703">
              <w:t xml:space="preserve"> with value false</w:t>
            </w:r>
            <w:r w:rsidRPr="006D7CFB">
              <w:t xml:space="preserve">, </w:t>
            </w:r>
            <w:r w:rsidR="00F35703" w:rsidRPr="008F04E6">
              <w:t>turns off the generation of standard helper member tester, constructor and accessor members for the generated CLI class for that type</w:t>
            </w:r>
            <w:r w:rsidR="00F35703">
              <w:t>.</w:t>
            </w:r>
          </w:p>
          <w:p w:rsidR="0018055A" w:rsidRPr="006D7CFB" w:rsidRDefault="0084041C" w:rsidP="00860690">
            <w:r w:rsidRPr="006D7CFB">
              <w:t>This attribute should be used only 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Microsoft.FSharp.Core.DefaultValueAttribute</w:t>
            </w:r>
          </w:p>
          <w:p w:rsidR="00F36CA9" w:rsidRPr="008F04E6" w:rsidRDefault="00F36CA9" w:rsidP="00230FB7">
            <w:pPr>
              <w:rPr>
                <w:rStyle w:val="CodeInline"/>
              </w:rPr>
            </w:pPr>
            <w:r w:rsidRPr="008F04E6">
              <w:rPr>
                <w:rStyle w:val="CodeInline"/>
              </w:rPr>
              <w:t>[&lt;DefaultValue(...)&gt;]</w:t>
            </w:r>
          </w:p>
        </w:tc>
        <w:tc>
          <w:tcPr>
            <w:tcW w:w="4050" w:type="dxa"/>
          </w:tcPr>
          <w:p w:rsidR="0018055A" w:rsidRPr="006D7CFB" w:rsidRDefault="00171F7A" w:rsidP="00230FB7">
            <w:ins w:id="7024" w:author="pennyo" w:date="2011-02-22T14:52:00Z">
              <w:r>
                <w:t>When added to</w:t>
              </w:r>
            </w:ins>
            <w:ins w:id="7025" w:author="Don Syme" w:date="2011-02-17T18:50:00Z">
              <w:del w:id="7026" w:author="pennyo" w:date="2011-02-22T14:51:00Z">
                <w:r w:rsidR="0084041C" w:rsidRPr="0084041C" w:rsidDel="00171F7A">
                  <w:delText>Adding this attribute to</w:delText>
                </w:r>
              </w:del>
              <w:r w:rsidR="0084041C" w:rsidRPr="0084041C">
                <w:t xml:space="preserve"> a field declaration</w:t>
              </w:r>
            </w:ins>
            <w:ins w:id="7027" w:author="pennyo" w:date="2011-02-22T14:52:00Z">
              <w:r>
                <w:t>, specifies</w:t>
              </w:r>
            </w:ins>
            <w:ins w:id="7028" w:author="Don Syme" w:date="2011-02-17T18:50:00Z">
              <w:del w:id="7029" w:author="pennyo" w:date="2011-02-22T14:52:00Z">
                <w:r w:rsidR="0084041C" w:rsidRPr="0084041C" w:rsidDel="00171F7A">
                  <w:delText xml:space="preserve"> means </w:delText>
                </w:r>
              </w:del>
              <w:r w:rsidR="0084041C" w:rsidRPr="0084041C">
                <w:t>that the field is not initialized. During type checking</w:t>
              </w:r>
            </w:ins>
            <w:ins w:id="7030" w:author="pennyo" w:date="2011-02-22T14:52:00Z">
              <w:r>
                <w:t>,</w:t>
              </w:r>
            </w:ins>
            <w:ins w:id="7031" w:author="Don Syme" w:date="2011-02-17T18:50:00Z">
              <w:r w:rsidR="0084041C" w:rsidRPr="0084041C">
                <w:t xml:space="preserve"> a constraint is asserted that the field type supports null. If </w:t>
              </w:r>
              <w:commentRangeStart w:id="7032"/>
              <w:r w:rsidR="0084041C" w:rsidRPr="0084041C">
                <w:t xml:space="preserve">the Check value </w:t>
              </w:r>
            </w:ins>
            <w:commentRangeEnd w:id="7032"/>
            <w:r>
              <w:rPr>
                <w:rStyle w:val="CommentReference"/>
              </w:rPr>
              <w:commentReference w:id="7032"/>
            </w:r>
            <w:ins w:id="7033" w:author="Don Syme" w:date="2011-02-17T18:50:00Z">
              <w:r w:rsidR="0084041C" w:rsidRPr="0084041C">
                <w:t xml:space="preserve">is </w:t>
              </w:r>
              <w:r w:rsidR="0084041C" w:rsidRPr="00171F7A">
                <w:rPr>
                  <w:b/>
                  <w:rPrChange w:id="7034" w:author="pennyo" w:date="2011-02-22T14:52:00Z">
                    <w:rPr>
                      <w:rFonts w:eastAsia="MS Mincho" w:cs="Arial"/>
                      <w:szCs w:val="20"/>
                    </w:rPr>
                  </w:rPrChange>
                </w:rPr>
                <w:t>false</w:t>
              </w:r>
            </w:ins>
            <w:ins w:id="7035" w:author="pennyo" w:date="2011-02-22T10:15:00Z">
              <w:r w:rsidR="009A2B92">
                <w:t>,</w:t>
              </w:r>
            </w:ins>
            <w:ins w:id="7036" w:author="Don Syme" w:date="2011-02-17T18:50:00Z">
              <w:r w:rsidR="0084041C" w:rsidRPr="0084041C">
                <w:t xml:space="preserve"> </w:t>
              </w:r>
              <w:del w:id="7037" w:author="pennyo" w:date="2011-02-22T10:16:00Z">
                <w:r w:rsidR="0084041C" w:rsidRPr="0084041C" w:rsidDel="009A2B92">
                  <w:delText xml:space="preserve">then </w:delText>
                </w:r>
              </w:del>
              <w:r w:rsidR="0084041C" w:rsidRPr="0084041C">
                <w:t>the constraint is not asserted</w:t>
              </w:r>
            </w:ins>
            <w:ins w:id="7038" w:author="pennyo" w:date="2011-02-22T10:16:00Z">
              <w:r w:rsidR="009A2B92">
                <w:t>.</w:t>
              </w:r>
            </w:ins>
            <w:del w:id="7039" w:author="Don Syme" w:date="2011-02-17T18:50:00Z">
              <w:r w:rsidR="0018055A" w:rsidRPr="006D7CFB" w:rsidDel="0084041C">
                <w:delText>When applied to an F# field, mark</w:delText>
              </w:r>
              <w:r w:rsidR="00BF370C" w:rsidRPr="006D7CFB" w:rsidDel="0084041C">
                <w:delText>s</w:delText>
              </w:r>
              <w:r w:rsidR="0018055A" w:rsidRPr="006D7CFB" w:rsidDel="0084041C">
                <w:delText xml:space="preserve"> the field as not</w:delText>
              </w:r>
              <w:r w:rsidR="0045413E" w:rsidRPr="006D7CFB" w:rsidDel="0084041C">
                <w:delText xml:space="preserve"> </w:delText>
              </w:r>
              <w:r w:rsidR="0018055A" w:rsidRPr="006D7CFB" w:rsidDel="0084041C">
                <w:delText>needing</w:delText>
              </w:r>
              <w:r w:rsidR="0045413E" w:rsidRPr="006D7CFB" w:rsidDel="0084041C">
                <w:delText xml:space="preserve"> </w:delText>
              </w:r>
              <w:r w:rsidR="0018055A" w:rsidRPr="006D7CFB" w:rsidDel="0084041C">
                <w:delText xml:space="preserve">initialization, </w:delText>
              </w:r>
              <w:r w:rsidR="0045413E" w:rsidRPr="006D7CFB" w:rsidDel="0084041C">
                <w:delText>which implies that</w:delText>
              </w:r>
              <w:r w:rsidR="0018055A" w:rsidRPr="006D7CFB" w:rsidDel="0084041C">
                <w:delText xml:space="preserve"> it will be initialized to the zero value. The field must be mutable.</w:delText>
              </w:r>
            </w:del>
          </w:p>
          <w:p w:rsidR="0018055A" w:rsidRPr="006D7CFB" w:rsidRDefault="0084041C" w:rsidP="00860690">
            <w:r w:rsidRPr="006D7CFB">
              <w:t>This attribute should be used only 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Microsoft.FSharp.Core.GeneralizableValueAttribute</w:t>
            </w:r>
          </w:p>
          <w:p w:rsidR="00F36CA9" w:rsidRPr="008F04E6" w:rsidRDefault="00F36CA9" w:rsidP="00230FB7">
            <w:pPr>
              <w:rPr>
                <w:rStyle w:val="CodeInline"/>
              </w:rPr>
            </w:pPr>
            <w:r w:rsidRPr="008F04E6">
              <w:rPr>
                <w:rStyle w:val="CodeInline"/>
              </w:rPr>
              <w:t>[&lt;GeneralizableValue&gt;]</w:t>
            </w:r>
          </w:p>
        </w:tc>
        <w:tc>
          <w:tcPr>
            <w:tcW w:w="4050" w:type="dxa"/>
          </w:tcPr>
          <w:p w:rsidR="0018055A" w:rsidRPr="006D7CFB" w:rsidRDefault="0018055A" w:rsidP="00230FB7">
            <w:r w:rsidRPr="006D7CFB">
              <w:t xml:space="preserve">When applied to an F# value, indicates that uses of the attribute can </w:t>
            </w:r>
            <w:r w:rsidR="00BF370C" w:rsidRPr="006D7CFB">
              <w:t>result in</w:t>
            </w:r>
            <w:r w:rsidRPr="006D7CFB">
              <w:t xml:space="preserve"> generic code through the process of type inference. For example, Set.empty. The value must </w:t>
            </w:r>
            <w:r w:rsidR="00F35703">
              <w:t>typically</w:t>
            </w:r>
            <w:r w:rsidR="00F35703" w:rsidRPr="006D7CFB">
              <w:t xml:space="preserve"> </w:t>
            </w:r>
            <w:r w:rsidRPr="006D7CFB">
              <w:t>be a type function whose implementation has no observable side effects.</w:t>
            </w:r>
          </w:p>
          <w:p w:rsidR="0018055A" w:rsidRPr="006D7CFB" w:rsidRDefault="0018055A" w:rsidP="00860690">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Microsoft.FSharp.Core.LiteralAttribute</w:t>
            </w:r>
          </w:p>
          <w:p w:rsidR="00F36CA9" w:rsidRPr="008F04E6" w:rsidRDefault="00F36CA9" w:rsidP="00230FB7">
            <w:pPr>
              <w:rPr>
                <w:rStyle w:val="CodeInline"/>
              </w:rPr>
            </w:pPr>
            <w:r w:rsidRPr="008F04E6">
              <w:rPr>
                <w:rStyle w:val="CodeInline"/>
              </w:rPr>
              <w:t>[&lt;Literal&gt;]</w:t>
            </w:r>
          </w:p>
        </w:tc>
        <w:tc>
          <w:tcPr>
            <w:tcW w:w="4050" w:type="dxa"/>
          </w:tcPr>
          <w:p w:rsidR="0018055A" w:rsidRPr="006D7CFB" w:rsidRDefault="0018055A" w:rsidP="00230FB7">
            <w:r w:rsidRPr="006D7CFB">
              <w:t xml:space="preserve">When applied to a </w:t>
            </w:r>
            <w:r w:rsidR="00F35703">
              <w:t>value</w:t>
            </w:r>
            <w:r w:rsidRPr="006D7CFB">
              <w:t>, compile</w:t>
            </w:r>
            <w:r w:rsidR="00BF370C" w:rsidRPr="006D7CFB">
              <w:t>s</w:t>
            </w:r>
            <w:r w:rsidRPr="006D7CFB">
              <w:t xml:space="preserve"> the value as a CLI literal.</w:t>
            </w:r>
          </w:p>
          <w:p w:rsidR="0018055A" w:rsidRPr="006D7CFB" w:rsidRDefault="0018055A" w:rsidP="00230FB7">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Microsoft.FSharp.Core.NoDynamicInvocationAttribute</w:t>
            </w:r>
          </w:p>
          <w:p w:rsidR="00F36CA9" w:rsidRPr="008F04E6" w:rsidRDefault="00F36CA9" w:rsidP="00230FB7">
            <w:pPr>
              <w:rPr>
                <w:rStyle w:val="CodeInline"/>
              </w:rPr>
            </w:pPr>
            <w:r w:rsidRPr="008F04E6">
              <w:rPr>
                <w:rStyle w:val="CodeInline"/>
              </w:rPr>
              <w:t>[&lt;NoDynamicInvocation&gt;]</w:t>
            </w:r>
          </w:p>
        </w:tc>
        <w:tc>
          <w:tcPr>
            <w:tcW w:w="4050" w:type="dxa"/>
          </w:tcPr>
          <w:p w:rsidR="0018055A" w:rsidRPr="006D7CFB" w:rsidRDefault="0018055A" w:rsidP="00230FB7">
            <w:r w:rsidRPr="006D7CFB">
              <w:t>When applied to a</w:t>
            </w:r>
            <w:r w:rsidR="00F35703">
              <w:t>n inline</w:t>
            </w:r>
            <w:r w:rsidRPr="006D7CFB">
              <w:t xml:space="preserve"> function or member </w:t>
            </w:r>
            <w:r w:rsidR="00690D4A">
              <w:t>definition</w:t>
            </w:r>
            <w:r w:rsidRPr="006D7CFB">
              <w:t>, replaces the generated code with a stub that throw</w:t>
            </w:r>
            <w:r w:rsidR="00FF3517" w:rsidRPr="006D7CFB">
              <w:t>s</w:t>
            </w:r>
            <w:r w:rsidRPr="006D7CFB">
              <w:t xml:space="preserve"> an exception at runtime. </w:t>
            </w:r>
            <w:r w:rsidR="00F35703">
              <w:t>This attribute is u</w:t>
            </w:r>
            <w:r w:rsidRPr="006D7CFB">
              <w:t>sed to replace the default generated implementation of unverifiable inline members with a verifiable stub.</w:t>
            </w:r>
          </w:p>
          <w:p w:rsidR="0018055A" w:rsidRPr="006D7CFB" w:rsidRDefault="0018055A" w:rsidP="00860690">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Microsoft.FSharp.Core.CompilerMessageAttribute</w:t>
            </w:r>
          </w:p>
          <w:p w:rsidR="00F36CA9" w:rsidRPr="008F04E6" w:rsidRDefault="00F36CA9" w:rsidP="00230FB7">
            <w:pPr>
              <w:rPr>
                <w:rStyle w:val="CodeInline"/>
              </w:rPr>
            </w:pPr>
            <w:r w:rsidRPr="008F04E6">
              <w:rPr>
                <w:rStyle w:val="CodeInline"/>
              </w:rPr>
              <w:t>[&lt;CompilerMessage(...)&gt;]</w:t>
            </w:r>
          </w:p>
        </w:tc>
        <w:tc>
          <w:tcPr>
            <w:tcW w:w="4050" w:type="dxa"/>
          </w:tcPr>
          <w:p w:rsidR="0018055A" w:rsidRPr="006D7CFB" w:rsidRDefault="0018055A" w:rsidP="00230FB7">
            <w:r w:rsidRPr="006D7CFB">
              <w:t>When applied to an F# construct, indicate</w:t>
            </w:r>
            <w:r w:rsidR="001F178F" w:rsidRPr="006D7CFB">
              <w:t>s</w:t>
            </w:r>
            <w:r w:rsidRPr="006D7CFB">
              <w:t xml:space="preserve"> that the F# compiler should report a message when </w:t>
            </w:r>
            <w:r w:rsidR="00F35703" w:rsidRPr="006D7CFB">
              <w:t>th</w:t>
            </w:r>
            <w:r w:rsidR="00F35703">
              <w:t>e</w:t>
            </w:r>
            <w:r w:rsidR="00F35703" w:rsidRPr="006D7CFB">
              <w:t xml:space="preserve"> </w:t>
            </w:r>
            <w:r w:rsidRPr="006D7CFB">
              <w:t>construct is used.</w:t>
            </w:r>
          </w:p>
          <w:p w:rsidR="0018055A" w:rsidRPr="006D7CFB" w:rsidRDefault="0018055A" w:rsidP="00860690">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Microsoft.FSharp.Core.StructAttribute</w:t>
            </w:r>
          </w:p>
          <w:p w:rsidR="00F36CA9" w:rsidRPr="008F04E6" w:rsidRDefault="00F36CA9" w:rsidP="00230FB7">
            <w:pPr>
              <w:rPr>
                <w:rStyle w:val="CodeInline"/>
              </w:rPr>
            </w:pPr>
            <w:r w:rsidRPr="008F04E6">
              <w:rPr>
                <w:rStyle w:val="CodeInline"/>
              </w:rPr>
              <w:t>[&lt;Struct&gt;]</w:t>
            </w:r>
          </w:p>
        </w:tc>
        <w:tc>
          <w:tcPr>
            <w:tcW w:w="4050" w:type="dxa"/>
          </w:tcPr>
          <w:p w:rsidR="0018055A" w:rsidRPr="006D7CFB" w:rsidRDefault="0018055A" w:rsidP="00230FB7">
            <w:r w:rsidRPr="006D7CFB">
              <w:t>Indicates that a type is a struct type.</w:t>
            </w:r>
          </w:p>
          <w:p w:rsidR="0018055A" w:rsidRPr="006D7CFB" w:rsidRDefault="0018055A" w:rsidP="00860690">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Microsoft.FSharp.Core.ClassAttribute</w:t>
            </w:r>
          </w:p>
          <w:p w:rsidR="00F36CA9" w:rsidRPr="008F04E6" w:rsidRDefault="00F36CA9" w:rsidP="00230FB7">
            <w:pPr>
              <w:rPr>
                <w:rStyle w:val="CodeInline"/>
              </w:rPr>
            </w:pPr>
            <w:r w:rsidRPr="008F04E6">
              <w:rPr>
                <w:rStyle w:val="CodeInline"/>
              </w:rPr>
              <w:t>[&lt;Class&gt;]</w:t>
            </w:r>
          </w:p>
        </w:tc>
        <w:tc>
          <w:tcPr>
            <w:tcW w:w="4050" w:type="dxa"/>
          </w:tcPr>
          <w:p w:rsidR="0018055A" w:rsidRPr="006D7CFB" w:rsidRDefault="0018055A" w:rsidP="00230FB7">
            <w:r w:rsidRPr="006D7CFB">
              <w:t>Indicates that a type is a class type.</w:t>
            </w:r>
          </w:p>
          <w:p w:rsidR="0018055A" w:rsidRPr="006D7CFB" w:rsidRDefault="0018055A" w:rsidP="00860690">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Microsoft.FSharp.Core.InterfaceAttribute</w:t>
            </w:r>
          </w:p>
          <w:p w:rsidR="00F36CA9" w:rsidRPr="008F04E6" w:rsidRDefault="00F36CA9" w:rsidP="00230FB7">
            <w:pPr>
              <w:rPr>
                <w:rStyle w:val="CodeInline"/>
              </w:rPr>
            </w:pPr>
            <w:r w:rsidRPr="008F04E6">
              <w:rPr>
                <w:rStyle w:val="CodeInline"/>
              </w:rPr>
              <w:t>[&lt;Interface&gt;]</w:t>
            </w:r>
          </w:p>
        </w:tc>
        <w:tc>
          <w:tcPr>
            <w:tcW w:w="4050" w:type="dxa"/>
          </w:tcPr>
          <w:p w:rsidR="0018055A" w:rsidRPr="006D7CFB" w:rsidRDefault="0018055A" w:rsidP="00230FB7">
            <w:r w:rsidRPr="006D7CFB">
              <w:t>Indicates that a type is an interface type.</w:t>
            </w:r>
          </w:p>
          <w:p w:rsidR="0018055A" w:rsidRPr="006D7CFB" w:rsidRDefault="0018055A" w:rsidP="00860690">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Microsoft.FSharp.Core.MeasureAttribute</w:t>
            </w:r>
          </w:p>
          <w:p w:rsidR="00F36CA9" w:rsidRPr="008F04E6" w:rsidRDefault="00F36CA9" w:rsidP="00230FB7">
            <w:pPr>
              <w:rPr>
                <w:rStyle w:val="CodeInline"/>
              </w:rPr>
            </w:pPr>
            <w:r w:rsidRPr="008F04E6">
              <w:rPr>
                <w:rStyle w:val="CodeInline"/>
              </w:rPr>
              <w:t>[&lt;Measure&gt;]</w:t>
            </w:r>
          </w:p>
        </w:tc>
        <w:tc>
          <w:tcPr>
            <w:tcW w:w="4050" w:type="dxa"/>
          </w:tcPr>
          <w:p w:rsidR="0018055A" w:rsidRPr="006D7CFB" w:rsidRDefault="0018055A" w:rsidP="00230FB7">
            <w:r w:rsidRPr="006D7CFB">
              <w:t>Indicates that a type or generic parameter is a unit of measure definition or annotation.</w:t>
            </w:r>
          </w:p>
          <w:p w:rsidR="0018055A" w:rsidRPr="006D7CFB" w:rsidRDefault="0018055A" w:rsidP="00860690">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Microsoft.FSharp.Core.ReferenceEqualityAttribute</w:t>
            </w:r>
          </w:p>
          <w:p w:rsidR="00F36CA9" w:rsidRPr="008F04E6" w:rsidRDefault="00F36CA9" w:rsidP="00230FB7">
            <w:pPr>
              <w:rPr>
                <w:rStyle w:val="CodeInline"/>
              </w:rPr>
            </w:pPr>
            <w:r w:rsidRPr="008F04E6">
              <w:rPr>
                <w:rStyle w:val="CodeInline"/>
              </w:rPr>
              <w:t>[&lt;ReferenceEquality&gt;]</w:t>
            </w:r>
          </w:p>
        </w:tc>
        <w:tc>
          <w:tcPr>
            <w:tcW w:w="4050" w:type="dxa"/>
          </w:tcPr>
          <w:p w:rsidR="0018055A" w:rsidRPr="006D7CFB" w:rsidRDefault="0018055A" w:rsidP="00230FB7">
            <w:r w:rsidRPr="006D7CFB">
              <w:t xml:space="preserve">When applied to an F# record or union type, </w:t>
            </w:r>
            <w:r w:rsidR="00840C78">
              <w:t>indicates that</w:t>
            </w:r>
            <w:r w:rsidRPr="006D7CFB">
              <w:t xml:space="preserve"> the type should use reference equality for its default equality implementation.</w:t>
            </w:r>
          </w:p>
          <w:p w:rsidR="0018055A" w:rsidRPr="006D7CFB" w:rsidRDefault="0018055A" w:rsidP="00860690">
            <w:r w:rsidRPr="006D7CFB">
              <w:t>This attribute should be used</w:t>
            </w:r>
            <w:r w:rsidR="00BF370C" w:rsidRPr="006D7CFB">
              <w:t xml:space="preserve"> only</w:t>
            </w:r>
            <w:r w:rsidRPr="006D7CFB">
              <w:t xml:space="preserve"> 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Microsoft.FSharp.Core.ReflectedDefinitionAttribute</w:t>
            </w:r>
          </w:p>
          <w:p w:rsidR="00F36CA9" w:rsidRPr="008F04E6" w:rsidRDefault="00F36CA9" w:rsidP="00230FB7">
            <w:pPr>
              <w:rPr>
                <w:rStyle w:val="CodeInline"/>
              </w:rPr>
            </w:pPr>
            <w:r w:rsidRPr="008F04E6">
              <w:rPr>
                <w:rStyle w:val="CodeInline"/>
              </w:rPr>
              <w:t>[&lt;ReflectedDefinition&gt;]</w:t>
            </w:r>
          </w:p>
        </w:tc>
        <w:tc>
          <w:tcPr>
            <w:tcW w:w="4050" w:type="dxa"/>
          </w:tcPr>
          <w:p w:rsidR="0018055A" w:rsidRPr="006D7CFB" w:rsidRDefault="0018055A" w:rsidP="00230FB7">
            <w:r w:rsidRPr="006D7CFB">
              <w:t>Make</w:t>
            </w:r>
            <w:r w:rsidR="00FF3517" w:rsidRPr="006D7CFB">
              <w:t>s</w:t>
            </w:r>
            <w:r w:rsidRPr="006D7CFB">
              <w:t xml:space="preserve"> the quotation form of a </w:t>
            </w:r>
            <w:r w:rsidR="00690D4A">
              <w:t>definition</w:t>
            </w:r>
            <w:r w:rsidR="00690D4A" w:rsidRPr="006D7CFB">
              <w:t xml:space="preserve"> </w:t>
            </w:r>
            <w:r w:rsidRPr="006D7CFB">
              <w:t xml:space="preserve">available at runtime through the </w:t>
            </w:r>
            <w:r w:rsidR="00F54660" w:rsidRPr="008F04E6">
              <w:rPr>
                <w:rStyle w:val="CodeInline"/>
              </w:rPr>
              <w:t>Microsoft.FSharp.Quotations.</w:t>
            </w:r>
            <w:r w:rsidR="00F54660" w:rsidRPr="008F04E6">
              <w:rPr>
                <w:rStyle w:val="CodeInline"/>
              </w:rPr>
              <w:br/>
              <w:t>Expr.GetReflectedDefinition</w:t>
            </w:r>
            <w:r w:rsidRPr="006D7CFB">
              <w:t xml:space="preserve"> method.</w:t>
            </w:r>
          </w:p>
          <w:p w:rsidR="0018055A" w:rsidRPr="006D7CFB" w:rsidRDefault="0018055A" w:rsidP="00860690">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w:t>
            </w:r>
            <w:r w:rsidR="00DB01DB">
              <w:rPr>
                <w:rStyle w:val="CodeInline"/>
              </w:rPr>
              <w:br/>
            </w:r>
            <w:r w:rsidRPr="008F04E6">
              <w:rPr>
                <w:rStyle w:val="CodeInline"/>
              </w:rPr>
              <w:t>RequireQualifiedAccessAttribute</w:t>
            </w:r>
          </w:p>
          <w:p w:rsidR="00F36CA9" w:rsidRPr="008F04E6" w:rsidRDefault="00F36CA9" w:rsidP="00230FB7">
            <w:pPr>
              <w:rPr>
                <w:rStyle w:val="CodeInline"/>
              </w:rPr>
            </w:pPr>
            <w:r w:rsidRPr="008F04E6">
              <w:rPr>
                <w:rStyle w:val="CodeInline"/>
              </w:rPr>
              <w:t>[&lt;RequireQualifiedAccess&gt;]</w:t>
            </w:r>
          </w:p>
        </w:tc>
        <w:tc>
          <w:tcPr>
            <w:tcW w:w="4050" w:type="dxa"/>
          </w:tcPr>
          <w:p w:rsidR="0018055A" w:rsidRPr="006D7CFB" w:rsidRDefault="0018055A" w:rsidP="00230FB7">
            <w:r w:rsidRPr="006D7CFB">
              <w:t xml:space="preserve">When applied to an F# module, </w:t>
            </w:r>
            <w:r w:rsidR="00BF370C" w:rsidRPr="006D7CFB">
              <w:t xml:space="preserve">warns </w:t>
            </w:r>
            <w:r w:rsidRPr="006D7CFB">
              <w:t xml:space="preserve">if </w:t>
            </w:r>
            <w:r w:rsidR="00840C78">
              <w:t xml:space="preserve">an attempt is made to </w:t>
            </w:r>
            <w:r w:rsidRPr="006D7CFB">
              <w:t xml:space="preserve">open </w:t>
            </w:r>
            <w:r w:rsidR="00840C78" w:rsidRPr="006D7CFB">
              <w:t>th</w:t>
            </w:r>
            <w:r w:rsidR="00840C78">
              <w:t>e</w:t>
            </w:r>
            <w:r w:rsidR="00840C78" w:rsidRPr="006D7CFB">
              <w:t xml:space="preserve"> </w:t>
            </w:r>
            <w:r w:rsidRPr="006D7CFB">
              <w:t>module name.</w:t>
            </w:r>
          </w:p>
          <w:p w:rsidR="0018055A" w:rsidRPr="006D7CFB" w:rsidRDefault="0018055A" w:rsidP="00860690">
            <w:r w:rsidRPr="006D7CFB">
              <w:t xml:space="preserve">When applied to an F# union or record type, indicates that the field labels or union cases must be referenced </w:t>
            </w:r>
            <w:r w:rsidR="00FF3517" w:rsidRPr="006D7CFB">
              <w:t xml:space="preserve">by using </w:t>
            </w:r>
            <w:r w:rsidRPr="006D7CFB">
              <w:t>a qualified path that includes the type name.</w:t>
            </w:r>
          </w:p>
          <w:p w:rsidR="0018055A" w:rsidRPr="006D7CFB" w:rsidRDefault="0018055A" w:rsidP="00840C78">
            <w:r w:rsidRPr="006D7CFB">
              <w:t>This attribute should be used</w:t>
            </w:r>
            <w:r w:rsidR="00840C78">
              <w:t xml:space="preserve"> only</w:t>
            </w:r>
            <w:r w:rsidRPr="006D7CFB">
              <w:t xml:space="preserve"> 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w:t>
            </w:r>
            <w:r w:rsidR="00DB01DB">
              <w:rPr>
                <w:rStyle w:val="CodeInline"/>
              </w:rPr>
              <w:br/>
            </w:r>
            <w:r w:rsidRPr="008F04E6">
              <w:rPr>
                <w:rStyle w:val="CodeInline"/>
              </w:rPr>
              <w:t>RequiresExplicitTypeArgumentsAttribute</w:t>
            </w:r>
          </w:p>
          <w:p w:rsidR="00F36CA9" w:rsidRPr="008F04E6" w:rsidRDefault="00F36CA9" w:rsidP="00230FB7">
            <w:pPr>
              <w:rPr>
                <w:rStyle w:val="CodeInline"/>
              </w:rPr>
            </w:pPr>
            <w:r w:rsidRPr="008F04E6">
              <w:rPr>
                <w:rStyle w:val="CodeInline"/>
              </w:rPr>
              <w:t>[&lt;RequiresExplicitTypeArguments&gt;]</w:t>
            </w:r>
          </w:p>
        </w:tc>
        <w:tc>
          <w:tcPr>
            <w:tcW w:w="4050" w:type="dxa"/>
          </w:tcPr>
          <w:p w:rsidR="0018055A" w:rsidRPr="006D7CFB" w:rsidRDefault="0018055A" w:rsidP="00230FB7">
            <w:r w:rsidRPr="006D7CFB">
              <w:t xml:space="preserve">When applied to an F# </w:t>
            </w:r>
            <w:r w:rsidR="00F36CA9" w:rsidRPr="006D7CFB">
              <w:t>function or method</w:t>
            </w:r>
            <w:r w:rsidRPr="006D7CFB">
              <w:t xml:space="preserve">, indicates that the </w:t>
            </w:r>
            <w:r w:rsidR="0074346A" w:rsidRPr="006D7CFB">
              <w:t>function or method</w:t>
            </w:r>
            <w:r w:rsidRPr="006D7CFB">
              <w:t xml:space="preserve"> must be </w:t>
            </w:r>
            <w:r w:rsidR="00840C78">
              <w:t>invoked with</w:t>
            </w:r>
            <w:r w:rsidR="00840C78" w:rsidRPr="006D7CFB">
              <w:t xml:space="preserve"> </w:t>
            </w:r>
            <w:r w:rsidRPr="006D7CFB">
              <w:t>ex</w:t>
            </w:r>
            <w:r w:rsidR="000E0596" w:rsidRPr="006D7CFB">
              <w:t>plicit type arguments</w:t>
            </w:r>
            <w:r w:rsidR="00840C78">
              <w:t xml:space="preserve">, such as </w:t>
            </w:r>
            <w:r w:rsidRPr="008F04E6">
              <w:rPr>
                <w:rStyle w:val="CodeInline"/>
              </w:rPr>
              <w:t>typeof&lt;int&gt;</w:t>
            </w:r>
            <w:r w:rsidRPr="006D7CFB">
              <w:t>.</w:t>
            </w:r>
          </w:p>
          <w:p w:rsidR="0018055A" w:rsidRPr="006D7CFB" w:rsidRDefault="0018055A" w:rsidP="00860690">
            <w:r w:rsidRPr="006D7CFB">
              <w:t xml:space="preserve">This attribute should be used </w:t>
            </w:r>
            <w:r w:rsidR="00BF370C" w:rsidRPr="006D7CFB">
              <w:t xml:space="preserve">only </w:t>
            </w:r>
            <w:r w:rsidRPr="006D7CFB">
              <w:t>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Microsoft.FSharp.Core.StructuralComparisonAttribute</w:t>
            </w:r>
          </w:p>
          <w:p w:rsidR="00F36CA9" w:rsidRPr="008F04E6" w:rsidRDefault="00F36CA9" w:rsidP="00230FB7">
            <w:pPr>
              <w:rPr>
                <w:rStyle w:val="CodeInline"/>
              </w:rPr>
            </w:pPr>
            <w:r w:rsidRPr="008F04E6">
              <w:rPr>
                <w:rStyle w:val="CodeInline"/>
              </w:rPr>
              <w:t>[&lt;StructuralComparison&gt;]</w:t>
            </w:r>
          </w:p>
        </w:tc>
        <w:tc>
          <w:tcPr>
            <w:tcW w:w="4050" w:type="dxa"/>
          </w:tcPr>
          <w:p w:rsidR="0084041C" w:rsidRDefault="0084041C" w:rsidP="00230FB7">
            <w:pPr>
              <w:rPr>
                <w:ins w:id="7040" w:author="Don Syme" w:date="2011-02-17T18:51:00Z"/>
              </w:rPr>
            </w:pPr>
            <w:ins w:id="7041" w:author="Don Syme" w:date="2011-02-17T18:51:00Z">
              <w:del w:id="7042" w:author="pennyo" w:date="2011-02-22T14:52:00Z">
                <w:r w:rsidRPr="0084041C" w:rsidDel="00171F7A">
                  <w:delText>Adding this attribute</w:delText>
                </w:r>
              </w:del>
            </w:ins>
            <w:ins w:id="7043" w:author="pennyo" w:date="2011-02-22T14:52:00Z">
              <w:r w:rsidR="00171F7A">
                <w:t>When added</w:t>
              </w:r>
            </w:ins>
            <w:ins w:id="7044" w:author="Don Syme" w:date="2011-02-17T18:51:00Z">
              <w:r w:rsidRPr="0084041C">
                <w:t xml:space="preserve"> to a record, union, exception, or structure type</w:t>
              </w:r>
            </w:ins>
            <w:ins w:id="7045" w:author="pennyo" w:date="2011-02-22T14:52:00Z">
              <w:r w:rsidR="00171F7A">
                <w:t>,</w:t>
              </w:r>
            </w:ins>
            <w:ins w:id="7046" w:author="Don Syme" w:date="2011-02-17T18:51:00Z">
              <w:r w:rsidRPr="0084041C">
                <w:t xml:space="preserve"> confirms the automatic generation of implementations for </w:t>
              </w:r>
              <w:r w:rsidRPr="009A2B92">
                <w:rPr>
                  <w:b/>
                  <w:rPrChange w:id="7047" w:author="pennyo" w:date="2011-02-22T10:17:00Z">
                    <w:rPr>
                      <w:rFonts w:eastAsia="MS Mincho" w:cs="Arial"/>
                      <w:szCs w:val="20"/>
                    </w:rPr>
                  </w:rPrChange>
                </w:rPr>
                <w:t>IComparable</w:t>
              </w:r>
              <w:r w:rsidRPr="0084041C">
                <w:t xml:space="preserve"> for the type</w:t>
              </w:r>
              <w:r>
                <w:t>.</w:t>
              </w:r>
            </w:ins>
          </w:p>
          <w:p w:rsidR="0018055A" w:rsidRPr="006D7CFB" w:rsidRDefault="0018055A" w:rsidP="00860690">
            <w:r w:rsidRPr="006D7CFB">
              <w:t>This attribute should only be used 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Microsoft.FSharp.Core.StructuralEqualityAttribute</w:t>
            </w:r>
          </w:p>
          <w:p w:rsidR="00F36CA9" w:rsidRPr="008F04E6" w:rsidRDefault="00F36CA9" w:rsidP="00230FB7">
            <w:pPr>
              <w:rPr>
                <w:rStyle w:val="CodeInline"/>
              </w:rPr>
            </w:pPr>
            <w:r w:rsidRPr="008F04E6">
              <w:rPr>
                <w:rStyle w:val="CodeInline"/>
              </w:rPr>
              <w:t>[&lt;StructuralEquality&gt;]</w:t>
            </w:r>
          </w:p>
        </w:tc>
        <w:tc>
          <w:tcPr>
            <w:tcW w:w="4050" w:type="dxa"/>
          </w:tcPr>
          <w:p w:rsidR="0018055A" w:rsidRPr="006D7CFB" w:rsidRDefault="0084041C" w:rsidP="00230FB7">
            <w:ins w:id="7048" w:author="Don Syme" w:date="2011-02-17T18:51:00Z">
              <w:del w:id="7049" w:author="pennyo" w:date="2011-02-22T14:52:00Z">
                <w:r w:rsidRPr="0084041C" w:rsidDel="00171F7A">
                  <w:delText>Adding this attribute</w:delText>
                </w:r>
              </w:del>
            </w:ins>
            <w:ins w:id="7050" w:author="pennyo" w:date="2011-02-22T14:52:00Z">
              <w:r w:rsidR="00171F7A">
                <w:t>When added</w:t>
              </w:r>
            </w:ins>
            <w:ins w:id="7051" w:author="Don Syme" w:date="2011-02-17T18:51:00Z">
              <w:r w:rsidRPr="0084041C">
                <w:t xml:space="preserve"> to a record, union</w:t>
              </w:r>
            </w:ins>
            <w:ins w:id="7052" w:author="pennyo" w:date="2011-02-22T14:53:00Z">
              <w:r w:rsidR="00171F7A">
                <w:t>,</w:t>
              </w:r>
            </w:ins>
            <w:ins w:id="7053" w:author="Don Syme" w:date="2011-02-17T18:51:00Z">
              <w:r w:rsidRPr="0084041C">
                <w:t xml:space="preserve"> or struct type</w:t>
              </w:r>
            </w:ins>
            <w:ins w:id="7054" w:author="pennyo" w:date="2011-02-22T14:53:00Z">
              <w:r w:rsidR="00171F7A">
                <w:t>,</w:t>
              </w:r>
            </w:ins>
            <w:ins w:id="7055" w:author="Don Syme" w:date="2011-02-17T18:51:00Z">
              <w:r w:rsidRPr="0084041C">
                <w:t xml:space="preserve"> confirms the automatic generation of overrides for Equals and GetHashCode for the type. </w:t>
              </w:r>
            </w:ins>
          </w:p>
          <w:p w:rsidR="0018055A" w:rsidRPr="006D7CFB" w:rsidRDefault="0018055A" w:rsidP="00860690">
            <w:r w:rsidRPr="006D7CFB">
              <w:t>This attribute should be used</w:t>
            </w:r>
            <w:r w:rsidR="00BF370C" w:rsidRPr="006D7CFB">
              <w:t xml:space="preserve"> only</w:t>
            </w:r>
            <w:r w:rsidRPr="006D7CFB">
              <w:t xml:space="preserve"> in F#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Microsoft.FSharp.Core.VolatileFieldAttribute</w:t>
            </w:r>
          </w:p>
          <w:p w:rsidR="00F36CA9" w:rsidRPr="008F04E6" w:rsidRDefault="00F36CA9" w:rsidP="00230FB7">
            <w:pPr>
              <w:rPr>
                <w:rStyle w:val="CodeInline"/>
              </w:rPr>
            </w:pPr>
            <w:r w:rsidRPr="008F04E6">
              <w:rPr>
                <w:rStyle w:val="CodeInline"/>
              </w:rPr>
              <w:t>[&lt;VolatileField&gt;]</w:t>
            </w:r>
          </w:p>
        </w:tc>
        <w:tc>
          <w:tcPr>
            <w:tcW w:w="4050" w:type="dxa"/>
          </w:tcPr>
          <w:p w:rsidR="0018055A" w:rsidRPr="006D7CFB" w:rsidRDefault="0018055A" w:rsidP="00230FB7">
            <w:r w:rsidRPr="006D7CFB">
              <w:t xml:space="preserve">When applied to an F# field or mutable </w:t>
            </w:r>
            <w:r w:rsidR="005A7483">
              <w:t>value definition</w:t>
            </w:r>
            <w:r w:rsidRPr="006D7CFB">
              <w:t xml:space="preserve">, controls whether the CLI </w:t>
            </w:r>
            <w:r w:rsidRPr="008F04E6">
              <w:rPr>
                <w:rStyle w:val="CodeInline"/>
              </w:rPr>
              <w:t>volatile</w:t>
            </w:r>
            <w:r w:rsidRPr="006D7CFB">
              <w:t xml:space="preserve"> prefix is emitted before accesses to the field. </w:t>
            </w:r>
          </w:p>
          <w:p w:rsidR="0018055A" w:rsidRPr="006D7CFB" w:rsidRDefault="0018055A" w:rsidP="00860690">
            <w:r w:rsidRPr="006D7CFB">
              <w:t xml:space="preserve">This attribute should be used </w:t>
            </w:r>
            <w:r w:rsidR="00BF370C" w:rsidRPr="006D7CFB">
              <w:t xml:space="preserve">only </w:t>
            </w:r>
            <w:r w:rsidRPr="006D7CFB">
              <w:t>in F# assemblies.</w:t>
            </w:r>
          </w:p>
        </w:tc>
      </w:tr>
    </w:tbl>
    <w:p w:rsidR="00B90C7D" w:rsidRPr="00110BB5" w:rsidRDefault="006B52C5" w:rsidP="00E104DD">
      <w:pPr>
        <w:pStyle w:val="Heading2"/>
      </w:pPr>
      <w:bookmarkStart w:id="7056" w:name="_Toc257733782"/>
      <w:bookmarkStart w:id="7057" w:name="_Toc270597679"/>
      <w:bookmarkStart w:id="7058" w:name="_Toc286309567"/>
      <w:r w:rsidRPr="00497D56">
        <w:t>Custom Attributes Emitted by F#</w:t>
      </w:r>
      <w:bookmarkEnd w:id="7056"/>
      <w:bookmarkEnd w:id="7057"/>
      <w:bookmarkEnd w:id="7058"/>
    </w:p>
    <w:p w:rsidR="00B90C7D" w:rsidRPr="00391D69" w:rsidRDefault="006B52C5" w:rsidP="00B90C7D">
      <w:r w:rsidRPr="00391D69">
        <w:t xml:space="preserve">The </w:t>
      </w:r>
      <w:r w:rsidR="00696B95">
        <w:t xml:space="preserve">F# compiler can emit the </w:t>
      </w:r>
      <w:r w:rsidRPr="00391D69">
        <w:t>following custom attributes</w:t>
      </w:r>
      <w:r w:rsidR="00F54660">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F54660">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5920" w:type="dxa"/>
          </w:tcPr>
          <w:p w:rsidR="00B90C7D" w:rsidRPr="008F04E6" w:rsidRDefault="006B52C5" w:rsidP="00696B95">
            <w:pPr>
              <w:rPr>
                <w:sz w:val="16"/>
              </w:rPr>
            </w:pPr>
            <w:r w:rsidRPr="00696B95">
              <w:t>Attribute</w:t>
            </w:r>
          </w:p>
        </w:tc>
        <w:tc>
          <w:tcPr>
            <w:tcW w:w="3548" w:type="dxa"/>
          </w:tcPr>
          <w:p w:rsidR="00B90C7D" w:rsidRPr="00497D56" w:rsidRDefault="006B52C5" w:rsidP="00696B95">
            <w:r w:rsidRPr="00391D69">
              <w:t>Description</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System.Diagnostics.DebuggableAttribute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System.Diagnostics.DebuggerHiddenAttribute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System.Diagnostics.DebuggerDisplayAttribute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System.Diagnostics.DebuggerBrowsableAttribute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System.Reflection.DefaultMemberAttribute</w:t>
            </w:r>
          </w:p>
        </w:tc>
        <w:tc>
          <w:tcPr>
            <w:tcW w:w="3548" w:type="dxa"/>
          </w:tcPr>
          <w:p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Microsoft.FSharp.Core.CompilationMappingAttribute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Microsoft.FSharp.Core.FSharpInterfaceDataVersionAttribute</w:t>
            </w:r>
          </w:p>
        </w:tc>
        <w:tc>
          <w:tcPr>
            <w:tcW w:w="3548" w:type="dxa"/>
          </w:tcPr>
          <w:p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Microsoft.FSharp.Core.OptionalArgumentAttribute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rsidR="00B90C7D" w:rsidRPr="00391D69" w:rsidRDefault="006B52C5" w:rsidP="00E104DD">
      <w:pPr>
        <w:pStyle w:val="Heading2"/>
      </w:pPr>
      <w:bookmarkStart w:id="7059" w:name="_Toc257733783"/>
      <w:bookmarkStart w:id="7060" w:name="_Toc270597680"/>
      <w:bookmarkStart w:id="7061" w:name="_Toc286309568"/>
      <w:r w:rsidRPr="00110BB5">
        <w:t>Custom Attributes Not Recognized by F#</w:t>
      </w:r>
      <w:bookmarkEnd w:id="7059"/>
      <w:bookmarkEnd w:id="7060"/>
      <w:bookmarkEnd w:id="7061"/>
    </w:p>
    <w:p w:rsidR="00B90C7D" w:rsidRPr="00110BB5" w:rsidRDefault="006B52C5" w:rsidP="00B90C7D">
      <w:r w:rsidRPr="00391D69">
        <w:t>The following custom attributes</w:t>
      </w:r>
      <w:r w:rsidR="00F54660">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F54660">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6062" w:type="dxa"/>
          </w:tcPr>
          <w:p w:rsidR="00B90C7D" w:rsidRPr="00696B95" w:rsidRDefault="006B52C5" w:rsidP="00696B95">
            <w:r w:rsidRPr="00696B95">
              <w:t>Attribute</w:t>
            </w:r>
          </w:p>
        </w:tc>
        <w:tc>
          <w:tcPr>
            <w:tcW w:w="3406" w:type="dxa"/>
          </w:tcPr>
          <w:p w:rsidR="00B90C7D" w:rsidRPr="00497D56" w:rsidRDefault="006B52C5" w:rsidP="00696B95">
            <w:r w:rsidRPr="00391D69">
              <w:t>Description</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System.Runtime.CompilerServices.DecimalConstantAttribute</w:t>
            </w:r>
          </w:p>
        </w:tc>
        <w:tc>
          <w:tcPr>
            <w:tcW w:w="3406" w:type="dxa"/>
          </w:tcPr>
          <w:p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System.Runtime.CompilerServices.RequiredAttributeAttribute</w:t>
            </w:r>
          </w:p>
        </w:tc>
        <w:tc>
          <w:tcPr>
            <w:tcW w:w="3406" w:type="dxa"/>
          </w:tcPr>
          <w:p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rsidTr="008F04E6">
        <w:tc>
          <w:tcPr>
            <w:tcW w:w="6062" w:type="dxa"/>
          </w:tcPr>
          <w:p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rsidR="004B7E36"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System.Runtime.InteropServices.</w:t>
            </w:r>
            <w:r w:rsidR="00DB01DB">
              <w:rPr>
                <w:rStyle w:val="CodeInline"/>
              </w:rPr>
              <w:br/>
            </w:r>
            <w:r w:rsidRPr="008F04E6">
              <w:rPr>
                <w:rStyle w:val="CodeInline"/>
              </w:rPr>
              <w:t>UnmanagedFunctionPointerAttribute</w:t>
            </w:r>
          </w:p>
        </w:tc>
        <w:tc>
          <w:tcPr>
            <w:tcW w:w="3406" w:type="dxa"/>
          </w:tcPr>
          <w:p w:rsidR="00B90C7D"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System.Runtime.CompilerServices.FixedBufferAttribute</w:t>
            </w:r>
          </w:p>
        </w:tc>
        <w:tc>
          <w:tcPr>
            <w:tcW w:w="3406" w:type="dxa"/>
          </w:tcPr>
          <w:p w:rsidR="00B90C7D" w:rsidRPr="00C35767" w:rsidRDefault="004B7E36" w:rsidP="00696B95">
            <w:r w:rsidRPr="00C35767">
              <w:t>Do not use this attribute in F# code. The F# compiler ignores it or returns an error.</w:t>
            </w:r>
          </w:p>
        </w:tc>
      </w:tr>
      <w:tr w:rsidR="00470AEA" w:rsidRPr="00F115D2" w:rsidTr="008F04E6">
        <w:tc>
          <w:tcPr>
            <w:tcW w:w="6062" w:type="dxa"/>
          </w:tcPr>
          <w:p w:rsidR="00470AEA" w:rsidRPr="008F04E6" w:rsidRDefault="006B52C5" w:rsidP="00696B95">
            <w:pPr>
              <w:rPr>
                <w:rStyle w:val="CodeInline"/>
              </w:rPr>
            </w:pPr>
            <w:r w:rsidRPr="008F04E6">
              <w:rPr>
                <w:rStyle w:val="CodeInline"/>
              </w:rPr>
              <w:t>System.Runtime.CompilerServices.UnsafeValueTypeAttribute</w:t>
            </w:r>
          </w:p>
        </w:tc>
        <w:tc>
          <w:tcPr>
            <w:tcW w:w="3406" w:type="dxa"/>
          </w:tcPr>
          <w:p w:rsidR="00470AEA" w:rsidRPr="00C35767" w:rsidRDefault="004B7E36" w:rsidP="00696B95">
            <w:r w:rsidRPr="00C35767">
              <w:t>Do not use this attribute in F# code. The F# compiler ignores it or returns an error.</w:t>
            </w:r>
          </w:p>
        </w:tc>
      </w:tr>
      <w:tr w:rsidR="00B90C7D" w:rsidRPr="00F115D2" w:rsidTr="008F04E6">
        <w:tc>
          <w:tcPr>
            <w:tcW w:w="6062" w:type="dxa"/>
          </w:tcPr>
          <w:p w:rsidR="008A2A34" w:rsidRPr="008F04E6" w:rsidRDefault="006B52C5" w:rsidP="00696B95">
            <w:pPr>
              <w:rPr>
                <w:rStyle w:val="CodeInline"/>
              </w:rPr>
            </w:pPr>
            <w:r w:rsidRPr="008F04E6">
              <w:rPr>
                <w:rStyle w:val="CodeInline"/>
              </w:rPr>
              <w:t>System.Runtime.CompilerServices.SpecialNameAttribute</w:t>
            </w:r>
          </w:p>
        </w:tc>
        <w:tc>
          <w:tcPr>
            <w:tcW w:w="3406" w:type="dxa"/>
          </w:tcPr>
          <w:p w:rsidR="00B90C7D" w:rsidRPr="00C35767" w:rsidRDefault="004B7E36" w:rsidP="00696B95">
            <w:r w:rsidRPr="00C35767">
              <w:t>Do not use this attribute in F# code. The F# compiler ignores it or returns an error.</w:t>
            </w:r>
          </w:p>
        </w:tc>
      </w:tr>
    </w:tbl>
    <w:p w:rsidR="00A26F81" w:rsidRPr="00C77CDB" w:rsidRDefault="006B52C5" w:rsidP="00E104DD">
      <w:pPr>
        <w:pStyle w:val="Heading2"/>
      </w:pPr>
      <w:bookmarkStart w:id="7062" w:name="_Toc257733784"/>
      <w:bookmarkStart w:id="7063" w:name="_Toc270597681"/>
      <w:bookmarkStart w:id="7064" w:name="_Toc286309569"/>
      <w:r w:rsidRPr="00391D69">
        <w:t>Exceptions Thrown by F# Language Primitives</w:t>
      </w:r>
      <w:bookmarkEnd w:id="7062"/>
      <w:bookmarkEnd w:id="7063"/>
      <w:bookmarkEnd w:id="7064"/>
    </w:p>
    <w:p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fldChar w:fldCharType="begin"/>
      </w:r>
      <w:r>
        <w:instrText xml:space="preserve"> XE "</w:instrText>
      </w:r>
      <w:r w:rsidRPr="004B268B">
        <w:instrText>exceptions</w:instrText>
      </w:r>
      <w:r>
        <w:instrText xml:space="preserve">" </w:instrText>
      </w:r>
      <w:r>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rsidTr="008F04E6">
        <w:trPr>
          <w:cnfStyle w:val="100000000000" w:firstRow="1" w:lastRow="0" w:firstColumn="0" w:lastColumn="0" w:oddVBand="0" w:evenVBand="0" w:oddHBand="0" w:evenHBand="0" w:firstRowFirstColumn="0" w:firstRowLastColumn="0" w:lastRowFirstColumn="0" w:lastRowLastColumn="0"/>
        </w:trPr>
        <w:tc>
          <w:tcPr>
            <w:tcW w:w="3708" w:type="dxa"/>
          </w:tcPr>
          <w:p w:rsidR="00EF6AD2" w:rsidRPr="00E22EDC" w:rsidRDefault="006B52C5" w:rsidP="00E22EDC">
            <w:r w:rsidRPr="00E22EDC">
              <w:t>Attribute</w:t>
            </w:r>
          </w:p>
        </w:tc>
        <w:tc>
          <w:tcPr>
            <w:tcW w:w="5760" w:type="dxa"/>
          </w:tcPr>
          <w:p w:rsidR="00EF6AD2" w:rsidRPr="00497D56" w:rsidRDefault="006B52C5" w:rsidP="008A2A34">
            <w:r w:rsidRPr="00391D69">
              <w:t>Description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System.ArithmeticException</w:t>
            </w:r>
          </w:p>
        </w:tc>
        <w:tc>
          <w:tcPr>
            <w:tcW w:w="5760" w:type="dxa"/>
          </w:tcPr>
          <w:p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System.ArrayTypeMismatchException</w:t>
            </w:r>
          </w:p>
        </w:tc>
        <w:tc>
          <w:tcPr>
            <w:tcW w:w="5760" w:type="dxa"/>
          </w:tcPr>
          <w:p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System.DivideByZeroException</w:t>
            </w:r>
          </w:p>
        </w:tc>
        <w:tc>
          <w:tcPr>
            <w:tcW w:w="5760" w:type="dxa"/>
          </w:tcPr>
          <w:p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System.IndexOutOfRangeException</w:t>
            </w:r>
          </w:p>
        </w:tc>
        <w:tc>
          <w:tcPr>
            <w:tcW w:w="5760" w:type="dxa"/>
          </w:tcPr>
          <w:p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System.InvalidCastException</w:t>
            </w:r>
          </w:p>
        </w:tc>
        <w:tc>
          <w:tcPr>
            <w:tcW w:w="5760" w:type="dxa"/>
          </w:tcPr>
          <w:p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System.NullReferenceException</w:t>
            </w:r>
          </w:p>
        </w:tc>
        <w:tc>
          <w:tcPr>
            <w:tcW w:w="5760" w:type="dxa"/>
          </w:tcPr>
          <w:p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System.OutOfMemoryException</w:t>
            </w:r>
          </w:p>
        </w:tc>
        <w:tc>
          <w:tcPr>
            <w:tcW w:w="5760" w:type="dxa"/>
          </w:tcPr>
          <w:p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System.OverflowException</w:t>
            </w:r>
          </w:p>
        </w:tc>
        <w:tc>
          <w:tcPr>
            <w:tcW w:w="5760" w:type="dxa"/>
          </w:tcPr>
          <w:p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System.StackOverflowException</w:t>
            </w:r>
          </w:p>
        </w:tc>
        <w:tc>
          <w:tcPr>
            <w:tcW w:w="5760" w:type="dxa"/>
          </w:tcPr>
          <w:p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System.TypeInitializationException</w:t>
            </w:r>
          </w:p>
        </w:tc>
        <w:tc>
          <w:tcPr>
            <w:tcW w:w="5760" w:type="dxa"/>
          </w:tcPr>
          <w:p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rsidR="00A26F81" w:rsidRPr="00C77CDB" w:rsidRDefault="006B52C5" w:rsidP="00CD645A">
      <w:pPr>
        <w:pStyle w:val="Heading1"/>
      </w:pPr>
      <w:bookmarkStart w:id="7065" w:name="_Toc220433261"/>
      <w:bookmarkStart w:id="7066" w:name="_Toc220433704"/>
      <w:bookmarkStart w:id="7067" w:name="_Toc220434190"/>
      <w:bookmarkStart w:id="7068" w:name="_Toc220434630"/>
      <w:bookmarkStart w:id="7069" w:name="_Toc220435069"/>
      <w:bookmarkStart w:id="7070" w:name="_Toc220435507"/>
      <w:bookmarkStart w:id="7071" w:name="_Toc220435944"/>
      <w:bookmarkStart w:id="7072" w:name="_Toc220436383"/>
      <w:bookmarkStart w:id="7073" w:name="_Toc220436820"/>
      <w:bookmarkStart w:id="7074" w:name="_Toc220437255"/>
      <w:bookmarkStart w:id="7075" w:name="_Toc220437689"/>
      <w:bookmarkStart w:id="7076" w:name="_Toc183972183"/>
      <w:bookmarkStart w:id="7077" w:name="_Toc207706051"/>
      <w:bookmarkStart w:id="7078" w:name="_Toc257733785"/>
      <w:bookmarkStart w:id="7079" w:name="_Toc270597682"/>
      <w:bookmarkStart w:id="7080" w:name="_Toc286309570"/>
      <w:bookmarkEnd w:id="7065"/>
      <w:bookmarkEnd w:id="7066"/>
      <w:bookmarkEnd w:id="7067"/>
      <w:bookmarkEnd w:id="7068"/>
      <w:bookmarkEnd w:id="7069"/>
      <w:bookmarkEnd w:id="7070"/>
      <w:bookmarkEnd w:id="7071"/>
      <w:bookmarkEnd w:id="7072"/>
      <w:bookmarkEnd w:id="7073"/>
      <w:bookmarkEnd w:id="7074"/>
      <w:bookmarkEnd w:id="7075"/>
      <w:r w:rsidRPr="00497D56">
        <w:t>The F# Library</w:t>
      </w:r>
      <w:bookmarkEnd w:id="7076"/>
      <w:bookmarkEnd w:id="7077"/>
      <w:r w:rsidRPr="00497D56">
        <w:t xml:space="preserve"> FSharp.Core.dll</w:t>
      </w:r>
      <w:bookmarkEnd w:id="7078"/>
      <w:bookmarkEnd w:id="7079"/>
      <w:bookmarkEnd w:id="7080"/>
      <w:r w:rsidRPr="00497D56">
        <w:t xml:space="preserve"> </w:t>
      </w:r>
    </w:p>
    <w:p w:rsidR="00CD7FCB" w:rsidRDefault="00CD7FCB" w:rsidP="00321D21">
      <w:r>
        <w:t>All compilations reference the following two base libraries:</w:t>
      </w:r>
    </w:p>
    <w:p w:rsidR="00D438C2" w:rsidRPr="00E42689" w:rsidRDefault="006B52C5" w:rsidP="008F04E6">
      <w:pPr>
        <w:pStyle w:val="BulletList"/>
      </w:pPr>
      <w:r w:rsidRPr="00391D69">
        <w:t xml:space="preserve"> </w:t>
      </w:r>
      <w:r w:rsidR="00CD7FCB">
        <w:t xml:space="preserve">The </w:t>
      </w:r>
      <w:r w:rsidRPr="00391D69">
        <w:t>CLI base library</w:t>
      </w:r>
      <w:r w:rsidR="00F54660">
        <w:fldChar w:fldCharType="begin"/>
      </w:r>
      <w:r w:rsidR="004B7E36">
        <w:instrText xml:space="preserve"> XE "</w:instrText>
      </w:r>
      <w:r w:rsidR="004B7E36" w:rsidRPr="004D3A76">
        <w:instrText>libraries:CLI base</w:instrText>
      </w:r>
      <w:r w:rsidR="004B7E36">
        <w:instrText xml:space="preserve">" </w:instrText>
      </w:r>
      <w:r w:rsidR="00F54660">
        <w:fldChar w:fldCharType="end"/>
      </w:r>
      <w:r w:rsidRPr="00391D69">
        <w:t xml:space="preserve"> </w:t>
      </w:r>
      <w:r w:rsidRPr="00391D69">
        <w:rPr>
          <w:rStyle w:val="CodeInline"/>
        </w:rPr>
        <w:t>mscorlib.dll</w:t>
      </w:r>
      <w:r w:rsidR="00F54660" w:rsidRPr="00D45B24">
        <w:fldChar w:fldCharType="begin"/>
      </w:r>
      <w:r w:rsidR="004B7E36" w:rsidRPr="00D45B24">
        <w:instrText xml:space="preserve"> XE "mscorlib.dll" </w:instrText>
      </w:r>
      <w:r w:rsidR="00F54660" w:rsidRPr="00D45B24">
        <w:fldChar w:fldCharType="end"/>
      </w:r>
      <w:r w:rsidRPr="00E42689">
        <w:t>.</w:t>
      </w:r>
    </w:p>
    <w:p w:rsidR="00321D21" w:rsidRPr="00F329AB" w:rsidRDefault="006B52C5" w:rsidP="008F04E6">
      <w:pPr>
        <w:pStyle w:val="BulletList"/>
      </w:pPr>
      <w:r w:rsidRPr="00E42689">
        <w:t>The F# base library</w:t>
      </w:r>
      <w:r w:rsidR="00F54660">
        <w:fldChar w:fldCharType="begin"/>
      </w:r>
      <w:r w:rsidR="004B7E36">
        <w:instrText xml:space="preserve"> XE "</w:instrText>
      </w:r>
      <w:r w:rsidR="004B7E36" w:rsidRPr="000228F5">
        <w:instrText>libraries:F# base</w:instrText>
      </w:r>
      <w:r w:rsidR="004B7E36">
        <w:instrText xml:space="preserve">" </w:instrText>
      </w:r>
      <w:r w:rsidR="00F54660">
        <w:fldChar w:fldCharType="end"/>
      </w:r>
      <w:r w:rsidRPr="00E42689">
        <w:t xml:space="preserve"> </w:t>
      </w:r>
      <w:r w:rsidRPr="00F329AB">
        <w:rPr>
          <w:rStyle w:val="CodeInline"/>
        </w:rPr>
        <w:t>FSharp.Core.dll</w:t>
      </w:r>
      <w:r w:rsidRPr="00F329AB">
        <w:t xml:space="preserve"> </w:t>
      </w:r>
    </w:p>
    <w:p w:rsidR="001D1E10" w:rsidRDefault="001D1E10" w:rsidP="008F04E6">
      <w:pPr>
        <w:pStyle w:val="Le"/>
      </w:pPr>
    </w:p>
    <w:p w:rsidR="001D7F8C" w:rsidRPr="00F115D2" w:rsidRDefault="006B52C5" w:rsidP="001D7F8C">
      <w:r w:rsidRPr="006B52C5">
        <w:t>The following namespaces</w:t>
      </w:r>
      <w:r w:rsidR="00F54660">
        <w:fldChar w:fldCharType="begin"/>
      </w:r>
      <w:r w:rsidR="004B7E36">
        <w:instrText xml:space="preserve"> XE "</w:instrText>
      </w:r>
      <w:r w:rsidR="004B7E36" w:rsidRPr="007C497E">
        <w:instrText>namespaces:opened for F# code</w:instrText>
      </w:r>
      <w:r w:rsidR="004B7E36">
        <w:instrText xml:space="preserve">" </w:instrText>
      </w:r>
      <w:r w:rsidR="00F54660">
        <w:fldChar w:fldCharType="end"/>
      </w:r>
      <w:r w:rsidRPr="006B52C5">
        <w:t xml:space="preserve"> are automatically opened for all F# code:</w:t>
      </w:r>
    </w:p>
    <w:p w:rsidR="001D7F8C" w:rsidRPr="00404279" w:rsidRDefault="006B52C5" w:rsidP="00A03CAC">
      <w:pPr>
        <w:pStyle w:val="CodeExample"/>
        <w:rPr>
          <w:rStyle w:val="CodeInline"/>
        </w:rPr>
      </w:pPr>
      <w:r w:rsidRPr="00404279">
        <w:rPr>
          <w:rStyle w:val="CodeInline"/>
        </w:rPr>
        <w:t>open Microsoft.FSharp</w:t>
      </w:r>
    </w:p>
    <w:p w:rsidR="001D7F8C" w:rsidRPr="00F115D2" w:rsidRDefault="006B52C5" w:rsidP="00A03CAC">
      <w:pPr>
        <w:pStyle w:val="CodeExample"/>
        <w:rPr>
          <w:rStyle w:val="CodeInline"/>
        </w:rPr>
      </w:pPr>
      <w:r w:rsidRPr="00404279">
        <w:rPr>
          <w:rStyle w:val="CodeInline"/>
        </w:rPr>
        <w:t>open Microsoft.FSharp.Core</w:t>
      </w:r>
    </w:p>
    <w:p w:rsidR="001D7F8C" w:rsidRPr="00F115D2" w:rsidRDefault="006B52C5" w:rsidP="00A03CAC">
      <w:pPr>
        <w:pStyle w:val="CodeExample"/>
        <w:rPr>
          <w:rStyle w:val="CodeInline"/>
        </w:rPr>
      </w:pPr>
      <w:r w:rsidRPr="00404279">
        <w:rPr>
          <w:rStyle w:val="CodeInline"/>
        </w:rPr>
        <w:t>open Microsoft.FSharp.Core.LanguagePrimitives</w:t>
      </w:r>
    </w:p>
    <w:p w:rsidR="001D7F8C" w:rsidRPr="00F115D2" w:rsidRDefault="006B52C5" w:rsidP="00A03CAC">
      <w:pPr>
        <w:pStyle w:val="CodeExample"/>
        <w:rPr>
          <w:rStyle w:val="CodeInline"/>
        </w:rPr>
      </w:pPr>
      <w:r w:rsidRPr="00404279">
        <w:rPr>
          <w:rStyle w:val="CodeInline"/>
        </w:rPr>
        <w:t>open Microsoft.FSharp.Core.Operators</w:t>
      </w:r>
    </w:p>
    <w:p w:rsidR="001D7F8C" w:rsidRPr="00F115D2" w:rsidRDefault="006B52C5" w:rsidP="00A03CAC">
      <w:pPr>
        <w:pStyle w:val="CodeExample"/>
        <w:rPr>
          <w:rStyle w:val="CodeInline"/>
        </w:rPr>
      </w:pPr>
      <w:r w:rsidRPr="00404279">
        <w:rPr>
          <w:rStyle w:val="CodeInline"/>
        </w:rPr>
        <w:t>open Microsoft.FSharp.Text</w:t>
      </w:r>
    </w:p>
    <w:p w:rsidR="001D7F8C" w:rsidRPr="00F115D2" w:rsidRDefault="006B52C5" w:rsidP="00A03CAC">
      <w:pPr>
        <w:pStyle w:val="CodeExample"/>
        <w:rPr>
          <w:rStyle w:val="CodeInline"/>
        </w:rPr>
      </w:pPr>
      <w:r w:rsidRPr="00404279">
        <w:rPr>
          <w:rStyle w:val="CodeInline"/>
        </w:rPr>
        <w:t>open Microsoft.FSharp.Collections</w:t>
      </w:r>
    </w:p>
    <w:p w:rsidR="00A03CAC" w:rsidRPr="00F115D2" w:rsidRDefault="006B52C5" w:rsidP="00A03CAC">
      <w:pPr>
        <w:pStyle w:val="CodeExample"/>
        <w:rPr>
          <w:rStyle w:val="CodeInline"/>
        </w:rPr>
      </w:pPr>
      <w:r w:rsidRPr="00404279">
        <w:rPr>
          <w:rStyle w:val="CodeInline"/>
        </w:rPr>
        <w:t>open Microsoft.FSharp.Core.ExtraTopLevelOperators</w:t>
      </w:r>
    </w:p>
    <w:p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F54660" w:rsidRPr="00D45B24">
        <w:fldChar w:fldCharType="begin"/>
      </w:r>
      <w:r w:rsidR="00122F96" w:rsidRPr="00D45B24">
        <w:instrText xml:space="preserve"> XE "AutoOpenAttribute" </w:instrText>
      </w:r>
      <w:r w:rsidR="00F54660" w:rsidRPr="00D45B24">
        <w:fldChar w:fldCharType="end"/>
      </w:r>
      <w:r w:rsidR="006B52C5" w:rsidRPr="006B52C5">
        <w:t xml:space="preserve"> </w:t>
      </w:r>
      <w:r w:rsidR="00F54660">
        <w:fldChar w:fldCharType="begin"/>
      </w:r>
      <w:r w:rsidR="00FF3517">
        <w:instrText xml:space="preserve"> XE "</w:instrText>
      </w:r>
      <w:r w:rsidR="00FF3517" w:rsidRPr="00CD0461">
        <w:instrText>attributes:AutoOpenAttribute</w:instrText>
      </w:r>
      <w:r w:rsidR="00FF3517">
        <w:instrText xml:space="preserve">" </w:instrText>
      </w:r>
      <w:r w:rsidR="00F54660">
        <w:fldChar w:fldCharType="end"/>
      </w:r>
      <w:r w:rsidR="006B52C5" w:rsidRPr="006B52C5">
        <w:t>declarations.</w:t>
      </w:r>
    </w:p>
    <w:p w:rsidR="0011102D" w:rsidRPr="00391D69" w:rsidRDefault="006B52C5" w:rsidP="00987984">
      <w:r w:rsidRPr="006B52C5">
        <w:t>See also the online documentation at</w:t>
      </w:r>
      <w:r w:rsidR="00F124EA">
        <w:t xml:space="preserve"> </w:t>
      </w:r>
      <w:hyperlink r:id="rId67" w:history="1">
        <w:r w:rsidR="00CD7FCB" w:rsidRPr="003C6406">
          <w:rPr>
            <w:rStyle w:val="Hyperlink"/>
          </w:rPr>
          <w:t>http://msdn.microsoft.com/</w:t>
        </w:r>
        <w:r w:rsidR="002534CE" w:rsidRPr="003C6406">
          <w:rPr>
            <w:rStyle w:val="Hyperlink"/>
          </w:rPr>
          <w:t xml:space="preserve"> </w:t>
        </w:r>
        <w:r w:rsidR="00CD7FCB" w:rsidRPr="003C6406">
          <w:rPr>
            <w:rStyle w:val="Hyperlink"/>
          </w:rPr>
          <w:t>library/ee353567.aspx</w:t>
        </w:r>
      </w:hyperlink>
      <w:r w:rsidR="00673699" w:rsidRPr="00497D56">
        <w:t>.</w:t>
      </w:r>
    </w:p>
    <w:p w:rsidR="00A26F81" w:rsidRDefault="006B52C5" w:rsidP="00E104DD">
      <w:pPr>
        <w:pStyle w:val="Heading2"/>
      </w:pPr>
      <w:bookmarkStart w:id="7081" w:name="_Toc244952198"/>
      <w:bookmarkStart w:id="7082" w:name="_Toc257733786"/>
      <w:bookmarkStart w:id="7083" w:name="_Toc270597683"/>
      <w:bookmarkStart w:id="7084" w:name="_Toc286309571"/>
      <w:bookmarkStart w:id="7085" w:name="_Toc207706054"/>
      <w:bookmarkEnd w:id="7081"/>
      <w:r w:rsidRPr="00391D69">
        <w:t>Basic Types (Microsoft.FSharp.Core)</w:t>
      </w:r>
      <w:bookmarkEnd w:id="7082"/>
      <w:bookmarkEnd w:id="7083"/>
      <w:bookmarkEnd w:id="7084"/>
    </w:p>
    <w:p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Microsoft.FSharp.Core</w:t>
      </w:r>
      <w:r>
        <w:rPr>
          <w:lang w:eastAsia="en-GB"/>
        </w:rPr>
        <w:t>.</w:t>
      </w:r>
    </w:p>
    <w:p w:rsidR="00321D21" w:rsidRPr="00E42689" w:rsidRDefault="006B52C5" w:rsidP="006230F9">
      <w:pPr>
        <w:pStyle w:val="Heading3"/>
      </w:pPr>
      <w:bookmarkStart w:id="7086" w:name="_Toc257733787"/>
      <w:bookmarkStart w:id="7087" w:name="_Toc270597684"/>
      <w:bookmarkStart w:id="7088" w:name="_Toc286309572"/>
      <w:r w:rsidRPr="00E42689">
        <w:t>Basic Type Abbreviations</w:t>
      </w:r>
      <w:bookmarkEnd w:id="7086"/>
      <w:bookmarkEnd w:id="7087"/>
      <w:bookmarkEnd w:id="7088"/>
      <w:r w:rsidR="00F54660">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F54660">
        <w:fldChar w:fldCharType="end"/>
      </w:r>
    </w:p>
    <w:tbl>
      <w:tblPr>
        <w:tblStyle w:val="Tablerowcell"/>
        <w:tblW w:w="0" w:type="auto"/>
        <w:tblLook w:val="04A0" w:firstRow="1" w:lastRow="0" w:firstColumn="1" w:lastColumn="0" w:noHBand="0" w:noVBand="1"/>
      </w:tblPr>
      <w:tblGrid>
        <w:gridCol w:w="2280"/>
        <w:gridCol w:w="6720"/>
      </w:tblGrid>
      <w:tr w:rsidR="00321D21"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21D21" w:rsidRPr="00497D56" w:rsidRDefault="00F54660"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rsidR="00321D21" w:rsidRPr="00497D56" w:rsidRDefault="006B52C5" w:rsidP="00B97718">
            <w:r w:rsidRPr="00391D69">
              <w:t xml:space="preserve">Description </w:t>
            </w:r>
          </w:p>
        </w:tc>
      </w:tr>
      <w:tr w:rsidR="00321D21" w:rsidRPr="00F115D2" w:rsidTr="008F04E6">
        <w:tc>
          <w:tcPr>
            <w:tcW w:w="2280" w:type="dxa"/>
          </w:tcPr>
          <w:p w:rsidR="00321D21" w:rsidRPr="00110BB5" w:rsidRDefault="006B52C5" w:rsidP="00B97718">
            <w:pPr>
              <w:rPr>
                <w:rStyle w:val="CodeInline"/>
              </w:rPr>
            </w:pPr>
            <w:r w:rsidRPr="00497D56">
              <w:rPr>
                <w:rStyle w:val="CodeInline"/>
              </w:rPr>
              <w:t>obj</w:t>
            </w:r>
          </w:p>
        </w:tc>
        <w:tc>
          <w:tcPr>
            <w:tcW w:w="6720" w:type="dxa"/>
          </w:tcPr>
          <w:p w:rsidR="00321D21" w:rsidRPr="008F04E6" w:rsidRDefault="006B52C5" w:rsidP="00B97718">
            <w:pPr>
              <w:rPr>
                <w:rStyle w:val="CodeInline"/>
              </w:rPr>
            </w:pPr>
            <w:r w:rsidRPr="008F04E6">
              <w:rPr>
                <w:rStyle w:val="CodeInline"/>
              </w:rPr>
              <w:t>System.Object</w:t>
            </w:r>
          </w:p>
        </w:tc>
      </w:tr>
      <w:tr w:rsidR="00321D21" w:rsidRPr="00F115D2" w:rsidTr="008F04E6">
        <w:tc>
          <w:tcPr>
            <w:tcW w:w="2280" w:type="dxa"/>
          </w:tcPr>
          <w:p w:rsidR="00321D21" w:rsidRPr="00110BB5" w:rsidRDefault="006B52C5" w:rsidP="00B97718">
            <w:pPr>
              <w:rPr>
                <w:rStyle w:val="CodeInline"/>
              </w:rPr>
            </w:pPr>
            <w:r w:rsidRPr="00497D56">
              <w:rPr>
                <w:rStyle w:val="CodeInline"/>
              </w:rPr>
              <w:t>exn</w:t>
            </w:r>
          </w:p>
        </w:tc>
        <w:tc>
          <w:tcPr>
            <w:tcW w:w="6720" w:type="dxa"/>
          </w:tcPr>
          <w:p w:rsidR="00321D21" w:rsidRPr="008F04E6" w:rsidRDefault="006B52C5" w:rsidP="00321D21">
            <w:pPr>
              <w:rPr>
                <w:rStyle w:val="CodeInline"/>
              </w:rPr>
            </w:pPr>
            <w:r w:rsidRPr="008F04E6">
              <w:rPr>
                <w:rStyle w:val="CodeInline"/>
              </w:rPr>
              <w:t>System.Exception</w:t>
            </w:r>
          </w:p>
        </w:tc>
      </w:tr>
      <w:tr w:rsidR="00321D21" w:rsidRPr="00F115D2" w:rsidTr="008F04E6">
        <w:tc>
          <w:tcPr>
            <w:tcW w:w="2280" w:type="dxa"/>
          </w:tcPr>
          <w:p w:rsidR="00321D21" w:rsidRPr="00110BB5" w:rsidRDefault="006B52C5" w:rsidP="00B97718">
            <w:pPr>
              <w:rPr>
                <w:rStyle w:val="CodeInline"/>
              </w:rPr>
            </w:pPr>
            <w:r w:rsidRPr="00497D56">
              <w:rPr>
                <w:rStyle w:val="CodeInline"/>
              </w:rPr>
              <w:t>nativeint</w:t>
            </w:r>
          </w:p>
        </w:tc>
        <w:tc>
          <w:tcPr>
            <w:tcW w:w="6720" w:type="dxa"/>
          </w:tcPr>
          <w:p w:rsidR="00321D21" w:rsidRPr="008F04E6" w:rsidRDefault="006B52C5" w:rsidP="00B97718">
            <w:pPr>
              <w:rPr>
                <w:rStyle w:val="CodeInline"/>
              </w:rPr>
            </w:pPr>
            <w:r w:rsidRPr="008F04E6">
              <w:rPr>
                <w:rStyle w:val="CodeInline"/>
              </w:rPr>
              <w:t>System.IntPtr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unativeint</w:t>
            </w:r>
          </w:p>
        </w:tc>
        <w:tc>
          <w:tcPr>
            <w:tcW w:w="6720" w:type="dxa"/>
          </w:tcPr>
          <w:p w:rsidR="00321D21" w:rsidRPr="008F04E6" w:rsidRDefault="006B52C5" w:rsidP="00321D21">
            <w:pPr>
              <w:rPr>
                <w:rStyle w:val="CodeInline"/>
              </w:rPr>
            </w:pPr>
            <w:r w:rsidRPr="008F04E6">
              <w:rPr>
                <w:rStyle w:val="CodeInline"/>
              </w:rPr>
              <w:t>System.UIntPtr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string</w:t>
            </w:r>
          </w:p>
        </w:tc>
        <w:tc>
          <w:tcPr>
            <w:tcW w:w="6720" w:type="dxa"/>
          </w:tcPr>
          <w:p w:rsidR="00321D21" w:rsidRPr="008F04E6" w:rsidRDefault="006B52C5" w:rsidP="00321D21">
            <w:pPr>
              <w:rPr>
                <w:rStyle w:val="CodeInline"/>
              </w:rPr>
            </w:pPr>
            <w:r w:rsidRPr="008F04E6">
              <w:rPr>
                <w:rStyle w:val="CodeInline"/>
              </w:rPr>
              <w:t>System.String</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float32, single</w:t>
            </w:r>
          </w:p>
        </w:tc>
        <w:tc>
          <w:tcPr>
            <w:tcW w:w="6720" w:type="dxa"/>
          </w:tcPr>
          <w:p w:rsidR="00321D21" w:rsidRPr="008F04E6" w:rsidRDefault="006B52C5" w:rsidP="00B97718">
            <w:pPr>
              <w:rPr>
                <w:rStyle w:val="CodeInline"/>
              </w:rPr>
            </w:pPr>
            <w:r w:rsidRPr="008F04E6">
              <w:rPr>
                <w:rStyle w:val="CodeInline"/>
              </w:rPr>
              <w:t>System.Single</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 double</w:t>
            </w:r>
          </w:p>
        </w:tc>
        <w:tc>
          <w:tcPr>
            <w:tcW w:w="6720" w:type="dxa"/>
          </w:tcPr>
          <w:p w:rsidR="00321D21" w:rsidRPr="008F04E6" w:rsidRDefault="006B52C5" w:rsidP="00B97718">
            <w:pPr>
              <w:rPr>
                <w:rStyle w:val="CodeInline"/>
              </w:rPr>
            </w:pPr>
            <w:r w:rsidRPr="008F04E6">
              <w:rPr>
                <w:rStyle w:val="CodeInline"/>
              </w:rPr>
              <w:t>System.Double</w:t>
            </w:r>
          </w:p>
        </w:tc>
      </w:tr>
      <w:tr w:rsidR="00321D21" w:rsidRPr="00F115D2" w:rsidTr="008F04E6">
        <w:tc>
          <w:tcPr>
            <w:tcW w:w="2280" w:type="dxa"/>
          </w:tcPr>
          <w:p w:rsidR="00321D21" w:rsidRPr="00110BB5" w:rsidRDefault="006B52C5" w:rsidP="00B97718">
            <w:pPr>
              <w:rPr>
                <w:rStyle w:val="CodeInline"/>
              </w:rPr>
            </w:pPr>
            <w:r w:rsidRPr="00497D56">
              <w:rPr>
                <w:rStyle w:val="CodeInline"/>
              </w:rPr>
              <w:t>sbyte, int8</w:t>
            </w:r>
          </w:p>
        </w:tc>
        <w:tc>
          <w:tcPr>
            <w:tcW w:w="6720" w:type="dxa"/>
          </w:tcPr>
          <w:p w:rsidR="00321D21" w:rsidRPr="008F04E6" w:rsidRDefault="006B52C5" w:rsidP="00B97718">
            <w:pPr>
              <w:rPr>
                <w:rStyle w:val="CodeInline"/>
              </w:rPr>
            </w:pPr>
            <w:r w:rsidRPr="008F04E6">
              <w:rPr>
                <w:rStyle w:val="CodeInline"/>
              </w:rPr>
              <w:t>System.SByte</w:t>
            </w:r>
          </w:p>
        </w:tc>
      </w:tr>
      <w:tr w:rsidR="00321D21" w:rsidRPr="00F115D2" w:rsidTr="008F04E6">
        <w:tc>
          <w:tcPr>
            <w:tcW w:w="2280" w:type="dxa"/>
          </w:tcPr>
          <w:p w:rsidR="00321D21" w:rsidRPr="00110BB5" w:rsidRDefault="006B52C5" w:rsidP="00321D21">
            <w:pPr>
              <w:rPr>
                <w:rStyle w:val="CodeInline"/>
              </w:rPr>
            </w:pPr>
            <w:r w:rsidRPr="00497D56">
              <w:rPr>
                <w:rStyle w:val="CodeInline"/>
              </w:rPr>
              <w:t>byte, uint8</w:t>
            </w:r>
          </w:p>
        </w:tc>
        <w:tc>
          <w:tcPr>
            <w:tcW w:w="6720" w:type="dxa"/>
          </w:tcPr>
          <w:p w:rsidR="00321D21" w:rsidRPr="008F04E6" w:rsidRDefault="006B52C5" w:rsidP="00321D21">
            <w:pPr>
              <w:rPr>
                <w:rStyle w:val="CodeInline"/>
              </w:rPr>
            </w:pPr>
            <w:r w:rsidRPr="008F04E6">
              <w:rPr>
                <w:rStyle w:val="CodeInline"/>
              </w:rPr>
              <w:t>System.Byte</w:t>
            </w:r>
          </w:p>
        </w:tc>
      </w:tr>
      <w:tr w:rsidR="00321D21" w:rsidRPr="00F115D2" w:rsidTr="008F04E6">
        <w:tc>
          <w:tcPr>
            <w:tcW w:w="2280" w:type="dxa"/>
          </w:tcPr>
          <w:p w:rsidR="00321D21" w:rsidRPr="00110BB5" w:rsidRDefault="006B52C5" w:rsidP="00B97718">
            <w:pPr>
              <w:rPr>
                <w:rStyle w:val="CodeInline"/>
              </w:rPr>
            </w:pPr>
            <w:r w:rsidRPr="00497D56">
              <w:rPr>
                <w:rStyle w:val="CodeInline"/>
              </w:rPr>
              <w:t>int16</w:t>
            </w:r>
          </w:p>
        </w:tc>
        <w:tc>
          <w:tcPr>
            <w:tcW w:w="6720" w:type="dxa"/>
          </w:tcPr>
          <w:p w:rsidR="00321D21" w:rsidRPr="008F04E6" w:rsidRDefault="006B52C5" w:rsidP="00B97718">
            <w:pPr>
              <w:rPr>
                <w:rStyle w:val="CodeInline"/>
              </w:rPr>
            </w:pPr>
            <w:r w:rsidRPr="008F04E6">
              <w:rPr>
                <w:rStyle w:val="CodeInline"/>
              </w:rPr>
              <w:t>System.Int16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uint16</w:t>
            </w:r>
          </w:p>
        </w:tc>
        <w:tc>
          <w:tcPr>
            <w:tcW w:w="6720" w:type="dxa"/>
          </w:tcPr>
          <w:p w:rsidR="00321D21" w:rsidRPr="008F04E6" w:rsidRDefault="006B52C5" w:rsidP="00B97718">
            <w:pPr>
              <w:rPr>
                <w:rStyle w:val="CodeInline"/>
              </w:rPr>
            </w:pPr>
            <w:r w:rsidRPr="008F04E6">
              <w:rPr>
                <w:rStyle w:val="CodeInline"/>
              </w:rPr>
              <w:t>System.UInt16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int32, int</w:t>
            </w:r>
          </w:p>
        </w:tc>
        <w:tc>
          <w:tcPr>
            <w:tcW w:w="6720" w:type="dxa"/>
          </w:tcPr>
          <w:p w:rsidR="00321D21" w:rsidRPr="008F04E6" w:rsidRDefault="006B52C5" w:rsidP="00321D21">
            <w:pPr>
              <w:rPr>
                <w:rStyle w:val="CodeInline"/>
              </w:rPr>
            </w:pPr>
            <w:r w:rsidRPr="008F04E6">
              <w:rPr>
                <w:rStyle w:val="CodeInline"/>
              </w:rPr>
              <w:t>System.Int32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uint32</w:t>
            </w:r>
          </w:p>
        </w:tc>
        <w:tc>
          <w:tcPr>
            <w:tcW w:w="6720" w:type="dxa"/>
          </w:tcPr>
          <w:p w:rsidR="00321D21" w:rsidRPr="008F04E6" w:rsidRDefault="006B52C5" w:rsidP="00B97718">
            <w:pPr>
              <w:rPr>
                <w:rStyle w:val="CodeInline"/>
              </w:rPr>
            </w:pPr>
            <w:r w:rsidRPr="008F04E6">
              <w:rPr>
                <w:rStyle w:val="CodeInline"/>
              </w:rPr>
              <w:t>System.UInt32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int64</w:t>
            </w:r>
          </w:p>
        </w:tc>
        <w:tc>
          <w:tcPr>
            <w:tcW w:w="6720" w:type="dxa"/>
          </w:tcPr>
          <w:p w:rsidR="00321D21" w:rsidRPr="008F04E6" w:rsidRDefault="006B52C5" w:rsidP="00B97718">
            <w:pPr>
              <w:rPr>
                <w:rStyle w:val="CodeInline"/>
              </w:rPr>
            </w:pPr>
            <w:r w:rsidRPr="008F04E6">
              <w:rPr>
                <w:rStyle w:val="CodeInline"/>
              </w:rPr>
              <w:t>System.Int64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uint64</w:t>
            </w:r>
          </w:p>
        </w:tc>
        <w:tc>
          <w:tcPr>
            <w:tcW w:w="6720" w:type="dxa"/>
          </w:tcPr>
          <w:p w:rsidR="00321D21" w:rsidRPr="008F04E6" w:rsidRDefault="006B52C5" w:rsidP="00B97718">
            <w:pPr>
              <w:rPr>
                <w:rStyle w:val="CodeInline"/>
              </w:rPr>
            </w:pPr>
            <w:r w:rsidRPr="008F04E6">
              <w:rPr>
                <w:rStyle w:val="CodeInline"/>
              </w:rPr>
              <w:t>System.UInt64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char</w:t>
            </w:r>
          </w:p>
        </w:tc>
        <w:tc>
          <w:tcPr>
            <w:tcW w:w="6720" w:type="dxa"/>
          </w:tcPr>
          <w:p w:rsidR="00321D21" w:rsidRPr="008F04E6" w:rsidRDefault="006B52C5" w:rsidP="00B97718">
            <w:pPr>
              <w:rPr>
                <w:rStyle w:val="CodeInline"/>
              </w:rPr>
            </w:pPr>
            <w:r w:rsidRPr="008F04E6">
              <w:rPr>
                <w:rStyle w:val="CodeInline"/>
              </w:rPr>
              <w:t>System.Char</w:t>
            </w:r>
          </w:p>
        </w:tc>
      </w:tr>
      <w:tr w:rsidR="00321D21" w:rsidRPr="00F115D2" w:rsidTr="008F04E6">
        <w:tc>
          <w:tcPr>
            <w:tcW w:w="2280" w:type="dxa"/>
          </w:tcPr>
          <w:p w:rsidR="00321D21" w:rsidRPr="00110BB5" w:rsidRDefault="006B52C5" w:rsidP="00B97718">
            <w:pPr>
              <w:rPr>
                <w:rStyle w:val="CodeInline"/>
              </w:rPr>
            </w:pPr>
            <w:r w:rsidRPr="00497D56">
              <w:rPr>
                <w:rStyle w:val="CodeInline"/>
              </w:rPr>
              <w:t>bool</w:t>
            </w:r>
          </w:p>
        </w:tc>
        <w:tc>
          <w:tcPr>
            <w:tcW w:w="6720" w:type="dxa"/>
          </w:tcPr>
          <w:p w:rsidR="00321D21" w:rsidRPr="008F04E6" w:rsidRDefault="006B52C5" w:rsidP="00B97718">
            <w:pPr>
              <w:rPr>
                <w:rStyle w:val="CodeInline"/>
              </w:rPr>
            </w:pPr>
            <w:r w:rsidRPr="008F04E6">
              <w:rPr>
                <w:rStyle w:val="CodeInline"/>
              </w:rPr>
              <w:t>System.Boolean</w:t>
            </w:r>
          </w:p>
        </w:tc>
      </w:tr>
      <w:tr w:rsidR="00321D21" w:rsidRPr="00F115D2" w:rsidTr="008F04E6">
        <w:tc>
          <w:tcPr>
            <w:tcW w:w="2280" w:type="dxa"/>
          </w:tcPr>
          <w:p w:rsidR="00321D21" w:rsidRPr="00110BB5" w:rsidRDefault="006B52C5" w:rsidP="00B97718">
            <w:pPr>
              <w:rPr>
                <w:rStyle w:val="CodeInline"/>
              </w:rPr>
            </w:pPr>
            <w:r w:rsidRPr="00497D56">
              <w:rPr>
                <w:rStyle w:val="CodeInline"/>
              </w:rPr>
              <w:t>decimal</w:t>
            </w:r>
          </w:p>
        </w:tc>
        <w:tc>
          <w:tcPr>
            <w:tcW w:w="6720" w:type="dxa"/>
          </w:tcPr>
          <w:p w:rsidR="00321D21" w:rsidRPr="008F04E6" w:rsidRDefault="006B52C5" w:rsidP="00321D21">
            <w:pPr>
              <w:rPr>
                <w:rStyle w:val="CodeInline"/>
              </w:rPr>
            </w:pPr>
            <w:r w:rsidRPr="008F04E6">
              <w:rPr>
                <w:rStyle w:val="CodeInline"/>
              </w:rPr>
              <w:t>System.Decimal</w:t>
            </w:r>
          </w:p>
        </w:tc>
      </w:tr>
    </w:tbl>
    <w:p w:rsidR="00F330CE" w:rsidRPr="00110BB5" w:rsidRDefault="00AB31A5" w:rsidP="006230F9">
      <w:pPr>
        <w:pStyle w:val="Heading3"/>
      </w:pPr>
      <w:bookmarkStart w:id="7089" w:name="_Toc257733788"/>
      <w:bookmarkStart w:id="7090" w:name="_Toc270597685"/>
      <w:bookmarkStart w:id="7091" w:name="_Toc286309573"/>
      <w:r w:rsidRPr="00497D56">
        <w:t xml:space="preserve">Basic </w:t>
      </w:r>
      <w:r w:rsidR="006B52C5" w:rsidRPr="00110BB5">
        <w:t xml:space="preserve">Types </w:t>
      </w:r>
      <w:r w:rsidR="00122F96">
        <w:t xml:space="preserve">that </w:t>
      </w:r>
      <w:r w:rsidR="006B52C5" w:rsidRPr="00110BB5">
        <w:t>Accept Unit of Measure</w:t>
      </w:r>
      <w:r w:rsidR="00F54660">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F54660">
        <w:fldChar w:fldCharType="end"/>
      </w:r>
      <w:r w:rsidR="006B52C5" w:rsidRPr="00110BB5">
        <w:t xml:space="preserve"> Annotations</w:t>
      </w:r>
      <w:bookmarkEnd w:id="7089"/>
      <w:bookmarkEnd w:id="7090"/>
      <w:bookmarkEnd w:id="7091"/>
    </w:p>
    <w:tbl>
      <w:tblPr>
        <w:tblStyle w:val="Tablerowcell"/>
        <w:tblW w:w="0" w:type="auto"/>
        <w:tblLook w:val="04A0" w:firstRow="1" w:lastRow="0" w:firstColumn="1" w:lastColumn="0" w:noHBand="0" w:noVBand="1"/>
      </w:tblPr>
      <w:tblGrid>
        <w:gridCol w:w="2280"/>
        <w:gridCol w:w="6720"/>
      </w:tblGrid>
      <w:tr w:rsidR="003E3ECE"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E3ECE" w:rsidRPr="00497D56" w:rsidRDefault="006B52C5" w:rsidP="00792FD5">
            <w:r w:rsidRPr="00391D69">
              <w:t>Type Name</w:t>
            </w:r>
          </w:p>
        </w:tc>
        <w:tc>
          <w:tcPr>
            <w:tcW w:w="6720" w:type="dxa"/>
          </w:tcPr>
          <w:p w:rsidR="003E3ECE" w:rsidRPr="00497D56" w:rsidRDefault="006B52C5" w:rsidP="00792FD5">
            <w:r w:rsidRPr="00391D69">
              <w:t xml:space="preserve">Description </w:t>
            </w:r>
          </w:p>
        </w:tc>
      </w:tr>
      <w:tr w:rsidR="00F330CE" w:rsidRPr="00F115D2" w:rsidTr="008F04E6">
        <w:tc>
          <w:tcPr>
            <w:tcW w:w="2280" w:type="dxa"/>
          </w:tcPr>
          <w:p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int16&lt;_&gt;</w:t>
            </w:r>
          </w:p>
        </w:tc>
        <w:tc>
          <w:tcPr>
            <w:tcW w:w="6720" w:type="dxa"/>
          </w:tcPr>
          <w:p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int32&lt;_&gt;</w:t>
            </w:r>
          </w:p>
        </w:tc>
        <w:tc>
          <w:tcPr>
            <w:tcW w:w="6720" w:type="dxa"/>
          </w:tcPr>
          <w:p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int64&lt;_&gt;</w:t>
            </w:r>
          </w:p>
        </w:tc>
        <w:tc>
          <w:tcPr>
            <w:tcW w:w="6720" w:type="dxa"/>
          </w:tcPr>
          <w:p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float32&lt;_&gt;</w:t>
            </w:r>
          </w:p>
        </w:tc>
        <w:tc>
          <w:tcPr>
            <w:tcW w:w="6720" w:type="dxa"/>
          </w:tcPr>
          <w:p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float&lt;_&gt;</w:t>
            </w:r>
          </w:p>
        </w:tc>
        <w:tc>
          <w:tcPr>
            <w:tcW w:w="6720" w:type="dxa"/>
          </w:tcPr>
          <w:p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rsidR="00773A09" w:rsidRPr="00110BB5" w:rsidRDefault="001D1E10" w:rsidP="006230F9">
      <w:pPr>
        <w:pStyle w:val="Heading3"/>
      </w:pPr>
      <w:bookmarkStart w:id="7092" w:name="_Toc257733789"/>
      <w:bookmarkStart w:id="7093" w:name="_Toc270597686"/>
      <w:bookmarkStart w:id="7094" w:name="_Toc286309574"/>
      <w:r w:rsidRPr="001D1E10">
        <w:t xml:space="preserve">The </w:t>
      </w:r>
      <w:r w:rsidR="006B52C5" w:rsidRPr="00110BB5">
        <w:t>nativeptr&lt;_&gt;</w:t>
      </w:r>
      <w:bookmarkEnd w:id="7085"/>
      <w:bookmarkEnd w:id="7092"/>
      <w:bookmarkEnd w:id="7093"/>
      <w:r>
        <w:t xml:space="preserve"> Type</w:t>
      </w:r>
      <w:bookmarkEnd w:id="7094"/>
    </w:p>
    <w:p w:rsidR="00CD7FCB" w:rsidRDefault="003821CE">
      <w:r>
        <w:t xml:space="preserve">When the </w:t>
      </w:r>
      <w:r w:rsidR="006B52C5" w:rsidRPr="00391D69">
        <w:rPr>
          <w:rStyle w:val="CodeInline"/>
        </w:rPr>
        <w:t>nativeptr</w:t>
      </w:r>
      <w:r w:rsidR="00F54660"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F54660"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F54660" w:rsidRPr="007D4FA0">
        <w:fldChar w:fldCharType="begin"/>
      </w:r>
      <w:r w:rsidR="00FF3517" w:rsidRPr="007D4FA0">
        <w:instrText xml:space="preserve"> XE "types:nativeptr" </w:instrText>
      </w:r>
      <w:r w:rsidR="00F54660"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rsidR="00CD7FCB" w:rsidRDefault="00CD7FCB" w:rsidP="008F04E6">
      <w:pPr>
        <w:pStyle w:val="BulletList"/>
      </w:pPr>
      <w:r>
        <w:t>A</w:t>
      </w:r>
      <w:r w:rsidR="003821CE" w:rsidRPr="00F329AB">
        <w:t xml:space="preserve"> CLI pointer type</w:t>
      </w:r>
      <w:r w:rsidR="00F54660">
        <w:fldChar w:fldCharType="begin"/>
      </w:r>
      <w:r w:rsidR="003821CE">
        <w:instrText xml:space="preserve"> XE "</w:instrText>
      </w:r>
      <w:r w:rsidR="003821CE" w:rsidRPr="00C378EE">
        <w:instrText>CLI pointer types</w:instrText>
      </w:r>
      <w:r w:rsidR="003821CE">
        <w:instrText xml:space="preserve">" </w:instrText>
      </w:r>
      <w:r w:rsidR="00F54660">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Microsoft.FSharp.NativeInterop.NativePtr</w:t>
      </w:r>
      <w:r w:rsidRPr="00F329AB">
        <w:t>.</w:t>
      </w:r>
    </w:p>
    <w:p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rsidR="00A26F81" w:rsidRPr="00C77CDB" w:rsidRDefault="006B52C5" w:rsidP="00E104DD">
      <w:pPr>
        <w:pStyle w:val="Heading2"/>
      </w:pPr>
      <w:bookmarkStart w:id="7095" w:name="_Toc198191556"/>
      <w:bookmarkStart w:id="7096" w:name="_Toc198193658"/>
      <w:bookmarkStart w:id="7097" w:name="_Toc198194200"/>
      <w:bookmarkStart w:id="7098" w:name="_Toc198191558"/>
      <w:bookmarkStart w:id="7099" w:name="_Toc198193660"/>
      <w:bookmarkStart w:id="7100" w:name="_Toc198194202"/>
      <w:bookmarkStart w:id="7101" w:name="_Toc198191559"/>
      <w:bookmarkStart w:id="7102" w:name="_Toc198193661"/>
      <w:bookmarkStart w:id="7103" w:name="_Toc198194203"/>
      <w:bookmarkStart w:id="7104" w:name="_Toc198191561"/>
      <w:bookmarkStart w:id="7105" w:name="_Toc198193663"/>
      <w:bookmarkStart w:id="7106" w:name="_Toc198194205"/>
      <w:bookmarkStart w:id="7107" w:name="_Toc198191562"/>
      <w:bookmarkStart w:id="7108" w:name="_Toc198193664"/>
      <w:bookmarkStart w:id="7109" w:name="_Toc198194206"/>
      <w:bookmarkStart w:id="7110" w:name="_Toc198191563"/>
      <w:bookmarkStart w:id="7111" w:name="_Toc198193665"/>
      <w:bookmarkStart w:id="7112" w:name="_Toc198194207"/>
      <w:bookmarkStart w:id="7113" w:name="_Toc198191564"/>
      <w:bookmarkStart w:id="7114" w:name="_Toc198193666"/>
      <w:bookmarkStart w:id="7115" w:name="_Toc198194208"/>
      <w:bookmarkStart w:id="7116" w:name="_Toc198191565"/>
      <w:bookmarkStart w:id="7117" w:name="_Toc198193667"/>
      <w:bookmarkStart w:id="7118" w:name="_Toc198194209"/>
      <w:bookmarkStart w:id="7119" w:name="_Toc198191566"/>
      <w:bookmarkStart w:id="7120" w:name="_Toc198193668"/>
      <w:bookmarkStart w:id="7121" w:name="_Toc198194210"/>
      <w:bookmarkStart w:id="7122" w:name="_Toc198191567"/>
      <w:bookmarkStart w:id="7123" w:name="_Toc198193669"/>
      <w:bookmarkStart w:id="7124" w:name="_Toc198194211"/>
      <w:bookmarkStart w:id="7125" w:name="_Toc198191568"/>
      <w:bookmarkStart w:id="7126" w:name="_Toc198193670"/>
      <w:bookmarkStart w:id="7127" w:name="_Toc198194212"/>
      <w:bookmarkStart w:id="7128" w:name="_Toc198191569"/>
      <w:bookmarkStart w:id="7129" w:name="_Toc198193671"/>
      <w:bookmarkStart w:id="7130" w:name="_Toc198194213"/>
      <w:bookmarkStart w:id="7131" w:name="_Toc198191570"/>
      <w:bookmarkStart w:id="7132" w:name="_Toc198193672"/>
      <w:bookmarkStart w:id="7133" w:name="_Toc198194214"/>
      <w:bookmarkStart w:id="7134" w:name="_Toc198191571"/>
      <w:bookmarkStart w:id="7135" w:name="_Toc198193673"/>
      <w:bookmarkStart w:id="7136" w:name="_Toc198194215"/>
      <w:bookmarkStart w:id="7137" w:name="_Toc198191572"/>
      <w:bookmarkStart w:id="7138" w:name="_Toc198193674"/>
      <w:bookmarkStart w:id="7139" w:name="_Toc198194216"/>
      <w:bookmarkStart w:id="7140" w:name="_Toc198191573"/>
      <w:bookmarkStart w:id="7141" w:name="_Toc198193675"/>
      <w:bookmarkStart w:id="7142" w:name="_Toc198194217"/>
      <w:bookmarkStart w:id="7143" w:name="_Toc198191574"/>
      <w:bookmarkStart w:id="7144" w:name="_Toc198193676"/>
      <w:bookmarkStart w:id="7145" w:name="_Toc198194218"/>
      <w:bookmarkStart w:id="7146" w:name="_Toc198191575"/>
      <w:bookmarkStart w:id="7147" w:name="_Toc198193677"/>
      <w:bookmarkStart w:id="7148" w:name="_Toc198194219"/>
      <w:bookmarkStart w:id="7149" w:name="_Toc198191576"/>
      <w:bookmarkStart w:id="7150" w:name="_Toc198193678"/>
      <w:bookmarkStart w:id="7151" w:name="_Toc198194220"/>
      <w:bookmarkStart w:id="7152" w:name="_Toc198191577"/>
      <w:bookmarkStart w:id="7153" w:name="_Toc198193679"/>
      <w:bookmarkStart w:id="7154" w:name="_Toc198194221"/>
      <w:bookmarkStart w:id="7155" w:name="_Toc198191578"/>
      <w:bookmarkStart w:id="7156" w:name="_Toc198193680"/>
      <w:bookmarkStart w:id="7157" w:name="_Toc198194222"/>
      <w:bookmarkStart w:id="7158" w:name="_Toc198191579"/>
      <w:bookmarkStart w:id="7159" w:name="_Toc198193681"/>
      <w:bookmarkStart w:id="7160" w:name="_Toc198194223"/>
      <w:bookmarkStart w:id="7161" w:name="_Toc198191580"/>
      <w:bookmarkStart w:id="7162" w:name="_Toc198193682"/>
      <w:bookmarkStart w:id="7163" w:name="_Toc198194224"/>
      <w:bookmarkStart w:id="7164" w:name="_Toc198191581"/>
      <w:bookmarkStart w:id="7165" w:name="_Toc198193683"/>
      <w:bookmarkStart w:id="7166" w:name="_Toc198194225"/>
      <w:bookmarkStart w:id="7167" w:name="_Toc198191582"/>
      <w:bookmarkStart w:id="7168" w:name="_Toc198193684"/>
      <w:bookmarkStart w:id="7169" w:name="_Toc198194226"/>
      <w:bookmarkStart w:id="7170" w:name="_Toc198191583"/>
      <w:bookmarkStart w:id="7171" w:name="_Toc198193685"/>
      <w:bookmarkStart w:id="7172" w:name="_Toc198194227"/>
      <w:bookmarkStart w:id="7173" w:name="_Toc198191584"/>
      <w:bookmarkStart w:id="7174" w:name="_Toc198193686"/>
      <w:bookmarkStart w:id="7175" w:name="_Toc198194228"/>
      <w:bookmarkStart w:id="7176" w:name="_Toc198191585"/>
      <w:bookmarkStart w:id="7177" w:name="_Toc198193687"/>
      <w:bookmarkStart w:id="7178" w:name="_Toc198194229"/>
      <w:bookmarkStart w:id="7179" w:name="_Toc198191586"/>
      <w:bookmarkStart w:id="7180" w:name="_Toc198193688"/>
      <w:bookmarkStart w:id="7181" w:name="_Toc198194230"/>
      <w:bookmarkStart w:id="7182" w:name="_Toc198191587"/>
      <w:bookmarkStart w:id="7183" w:name="_Toc198193689"/>
      <w:bookmarkStart w:id="7184" w:name="_Toc198194231"/>
      <w:bookmarkStart w:id="7185" w:name="_Toc198191588"/>
      <w:bookmarkStart w:id="7186" w:name="_Toc198193690"/>
      <w:bookmarkStart w:id="7187" w:name="_Toc198194232"/>
      <w:bookmarkStart w:id="7188" w:name="_Toc198191589"/>
      <w:bookmarkStart w:id="7189" w:name="_Toc198193691"/>
      <w:bookmarkStart w:id="7190" w:name="_Toc198194233"/>
      <w:bookmarkStart w:id="7191" w:name="_Toc198191590"/>
      <w:bookmarkStart w:id="7192" w:name="_Toc198193692"/>
      <w:bookmarkStart w:id="7193" w:name="_Toc198194234"/>
      <w:bookmarkStart w:id="7194" w:name="_Toc198191591"/>
      <w:bookmarkStart w:id="7195" w:name="_Toc198193693"/>
      <w:bookmarkStart w:id="7196" w:name="_Toc198194235"/>
      <w:bookmarkStart w:id="7197" w:name="_Toc198191593"/>
      <w:bookmarkStart w:id="7198" w:name="_Toc198193695"/>
      <w:bookmarkStart w:id="7199" w:name="_Toc198194237"/>
      <w:bookmarkStart w:id="7200" w:name="_Toc198191597"/>
      <w:bookmarkStart w:id="7201" w:name="_Toc198193699"/>
      <w:bookmarkStart w:id="7202" w:name="_Toc198194241"/>
      <w:bookmarkStart w:id="7203" w:name="_Toc198191601"/>
      <w:bookmarkStart w:id="7204" w:name="_Toc198193703"/>
      <w:bookmarkStart w:id="7205" w:name="_Toc198194245"/>
      <w:bookmarkStart w:id="7206" w:name="_Toc198191607"/>
      <w:bookmarkStart w:id="7207" w:name="_Toc198193709"/>
      <w:bookmarkStart w:id="7208" w:name="_Toc198194251"/>
      <w:bookmarkStart w:id="7209" w:name="_Toc198191612"/>
      <w:bookmarkStart w:id="7210" w:name="_Toc198193714"/>
      <w:bookmarkStart w:id="7211" w:name="_Toc198194256"/>
      <w:bookmarkStart w:id="7212" w:name="_Toc198191620"/>
      <w:bookmarkStart w:id="7213" w:name="_Toc198193722"/>
      <w:bookmarkStart w:id="7214" w:name="_Toc198194264"/>
      <w:bookmarkStart w:id="7215" w:name="_Toc198191629"/>
      <w:bookmarkStart w:id="7216" w:name="_Toc198193731"/>
      <w:bookmarkStart w:id="7217" w:name="_Toc198194273"/>
      <w:bookmarkStart w:id="7218" w:name="_Toc198191636"/>
      <w:bookmarkStart w:id="7219" w:name="_Toc198193738"/>
      <w:bookmarkStart w:id="7220" w:name="_Toc198194280"/>
      <w:bookmarkStart w:id="7221" w:name="_Toc198191642"/>
      <w:bookmarkStart w:id="7222" w:name="_Toc198193744"/>
      <w:bookmarkStart w:id="7223" w:name="_Toc198194286"/>
      <w:bookmarkStart w:id="7224" w:name="_Toc198191644"/>
      <w:bookmarkStart w:id="7225" w:name="_Toc198193746"/>
      <w:bookmarkStart w:id="7226" w:name="_Toc198194288"/>
      <w:bookmarkStart w:id="7227" w:name="_Toc198191645"/>
      <w:bookmarkStart w:id="7228" w:name="_Toc198193747"/>
      <w:bookmarkStart w:id="7229" w:name="_Toc198194289"/>
      <w:bookmarkStart w:id="7230" w:name="CoreOperators"/>
      <w:bookmarkStart w:id="7231" w:name="_Toc257733790"/>
      <w:bookmarkStart w:id="7232" w:name="_Toc270597687"/>
      <w:bookmarkStart w:id="7233" w:name="_Toc286309575"/>
      <w:bookmarkStart w:id="7234" w:name="_Toc207706056"/>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r w:rsidRPr="00391D69">
        <w:t xml:space="preserve">Basic </w:t>
      </w:r>
      <w:r w:rsidRPr="00E42689">
        <w:t>Operators and Functions</w:t>
      </w:r>
      <w:bookmarkEnd w:id="7230"/>
      <w:r w:rsidRPr="00E42689">
        <w:t xml:space="preserve"> (Microsoft.FSharp.Core.Operators)</w:t>
      </w:r>
      <w:bookmarkEnd w:id="7231"/>
      <w:bookmarkEnd w:id="7232"/>
      <w:bookmarkEnd w:id="7233"/>
    </w:p>
    <w:p w:rsidR="00B96059" w:rsidRPr="00F329AB" w:rsidRDefault="006B52C5" w:rsidP="006230F9">
      <w:pPr>
        <w:pStyle w:val="Heading3"/>
      </w:pPr>
      <w:bookmarkStart w:id="7235" w:name="_Toc257733791"/>
      <w:bookmarkStart w:id="7236" w:name="_Toc270597688"/>
      <w:bookmarkStart w:id="7237" w:name="_Toc286309576"/>
      <w:r w:rsidRPr="00E42689">
        <w:t>Basic Arithmetic Operators</w:t>
      </w:r>
      <w:bookmarkEnd w:id="7235"/>
      <w:bookmarkEnd w:id="7236"/>
      <w:bookmarkEnd w:id="7237"/>
      <w:r w:rsidRPr="00E42689">
        <w:t xml:space="preserve"> </w:t>
      </w:r>
    </w:p>
    <w:p w:rsidR="00497AFA" w:rsidRPr="00F115D2" w:rsidRDefault="006B52C5" w:rsidP="00497AFA">
      <w:r w:rsidRPr="00F329AB">
        <w:t>The following operators</w:t>
      </w:r>
      <w:r w:rsidR="00F54660">
        <w:fldChar w:fldCharType="begin"/>
      </w:r>
      <w:r w:rsidR="00122F96">
        <w:instrText xml:space="preserve"> XE "</w:instrText>
      </w:r>
      <w:r w:rsidR="00122F96" w:rsidRPr="001C743C">
        <w:instrText>operators:basic arithmetic</w:instrText>
      </w:r>
      <w:r w:rsidR="00122F96">
        <w:instrText xml:space="preserve">" </w:instrText>
      </w:r>
      <w:r w:rsidR="00F54660">
        <w:fldChar w:fldCharType="end"/>
      </w:r>
      <w:r w:rsidRPr="00F329AB">
        <w:t xml:space="preserve"> are defined in </w:t>
      </w:r>
      <w:r w:rsidRPr="00F329AB">
        <w:rPr>
          <w:rStyle w:val="CodeInline"/>
        </w:rPr>
        <w:t>Microsoft.FSharp.Core.Operators</w:t>
      </w:r>
      <w:r w:rsidR="00F54660" w:rsidRPr="00D45B24">
        <w:fldChar w:fldCharType="begin"/>
      </w:r>
      <w:r w:rsidR="00122F96" w:rsidRPr="00D45B24">
        <w:instrText xml:space="preserve"> XE "Microsoft.FSharp.Core.Operators" </w:instrText>
      </w:r>
      <w:r w:rsidR="00F54660"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309A0" w:rsidRPr="00497D56" w:rsidRDefault="006B52C5" w:rsidP="002534CE">
            <w:r w:rsidRPr="006B52C5">
              <w:t>Operator</w:t>
            </w:r>
            <w:r w:rsidR="002534CE">
              <w:t xml:space="preserve"> or </w:t>
            </w:r>
            <w:r w:rsidRPr="006B52C5">
              <w:t>Function Name</w:t>
            </w:r>
          </w:p>
        </w:tc>
        <w:tc>
          <w:tcPr>
            <w:tcW w:w="1920" w:type="dxa"/>
          </w:tcPr>
          <w:p w:rsidR="004309A0" w:rsidRPr="00497D56" w:rsidRDefault="006B52C5" w:rsidP="004309A0">
            <w:r w:rsidRPr="00391D69">
              <w:t>Expression Form</w:t>
            </w:r>
          </w:p>
        </w:tc>
        <w:tc>
          <w:tcPr>
            <w:tcW w:w="4920" w:type="dxa"/>
          </w:tcPr>
          <w:p w:rsidR="004309A0" w:rsidRPr="00497D56" w:rsidRDefault="006B52C5" w:rsidP="004309A0">
            <w:r w:rsidRPr="00391D69">
              <w:t xml:space="preserve">Description </w:t>
            </w:r>
          </w:p>
        </w:tc>
      </w:tr>
      <w:tr w:rsidR="004309A0" w:rsidRPr="00F115D2" w:rsidTr="008F04E6">
        <w:tc>
          <w:tcPr>
            <w:tcW w:w="2160" w:type="dxa"/>
          </w:tcPr>
          <w:p w:rsidR="004309A0" w:rsidRPr="00110BB5" w:rsidRDefault="006B52C5" w:rsidP="004309A0">
            <w:pPr>
              <w:rPr>
                <w:rStyle w:val="CodeInline"/>
              </w:rPr>
            </w:pPr>
            <w:r w:rsidRPr="00497D56">
              <w:rPr>
                <w:rStyle w:val="CodeInline"/>
              </w:rPr>
              <w:t>(+)</w:t>
            </w:r>
          </w:p>
        </w:tc>
        <w:tc>
          <w:tcPr>
            <w:tcW w:w="1920" w:type="dxa"/>
          </w:tcPr>
          <w:p w:rsidR="004309A0" w:rsidRPr="00391D69" w:rsidRDefault="006B52C5" w:rsidP="004309A0">
            <w:pPr>
              <w:rPr>
                <w:rStyle w:val="CodeInline"/>
              </w:rPr>
            </w:pPr>
            <w:r w:rsidRPr="00391D69">
              <w:rPr>
                <w:rStyle w:val="CodeInline"/>
              </w:rPr>
              <w:t>x + y</w:t>
            </w:r>
          </w:p>
        </w:tc>
        <w:tc>
          <w:tcPr>
            <w:tcW w:w="4920" w:type="dxa"/>
          </w:tcPr>
          <w:p w:rsidR="004309A0" w:rsidRPr="00E42689" w:rsidRDefault="006B52C5" w:rsidP="004309A0">
            <w:r w:rsidRPr="00E42689">
              <w:t>Overloaded addition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E4268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subtraction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multiplication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division</w:t>
            </w:r>
            <w:r w:rsidR="00AB31A5" w:rsidRPr="00E42689">
              <w:t>.</w:t>
            </w:r>
          </w:p>
          <w:p w:rsidR="00AB31A5" w:rsidRPr="00F329AB" w:rsidRDefault="00AB31A5" w:rsidP="00B96059">
            <w:r w:rsidRPr="00F329AB">
              <w:t>For negative numbers, the behavior of this operator follows the definition of the corresponding operator in the C# specification.</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CB5736">
            <w:pPr>
              <w:rPr>
                <w:rStyle w:val="CodeInline"/>
              </w:rPr>
            </w:pPr>
            <w:r w:rsidRPr="00391D69">
              <w:rPr>
                <w:rStyle w:val="CodeInline"/>
              </w:rPr>
              <w:t>x % y</w:t>
            </w:r>
          </w:p>
        </w:tc>
        <w:tc>
          <w:tcPr>
            <w:tcW w:w="4920" w:type="dxa"/>
          </w:tcPr>
          <w:p w:rsidR="00AB31A5" w:rsidRPr="00E42689" w:rsidRDefault="006B52C5" w:rsidP="00CB5736">
            <w:r w:rsidRPr="00E42689">
              <w:t xml:space="preserve">Overloaded </w:t>
            </w:r>
            <w:r w:rsidR="00012F77" w:rsidRPr="00E42689">
              <w:t>remainder</w:t>
            </w:r>
            <w:r w:rsidR="00AB31A5" w:rsidRPr="00E42689">
              <w:t xml:space="preserve">. </w:t>
            </w:r>
          </w:p>
          <w:p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391D69">
              <w:rPr>
                <w:rStyle w:val="CodeInline"/>
              </w:rPr>
              <w:t>-x</w:t>
            </w:r>
          </w:p>
        </w:tc>
        <w:tc>
          <w:tcPr>
            <w:tcW w:w="4920" w:type="dxa"/>
          </w:tcPr>
          <w:p w:rsidR="00497AFA" w:rsidRPr="00E42689" w:rsidRDefault="0031686B" w:rsidP="0031686B">
            <w:r w:rsidRPr="00E42689">
              <w:t>O</w:t>
            </w:r>
            <w:r w:rsidR="006B52C5" w:rsidRPr="00E42689">
              <w:t>verloaded unary negation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not</w:t>
            </w:r>
          </w:p>
        </w:tc>
        <w:tc>
          <w:tcPr>
            <w:tcW w:w="1920" w:type="dxa"/>
          </w:tcPr>
          <w:p w:rsidR="00CB5736" w:rsidRPr="00391D69" w:rsidRDefault="006B52C5" w:rsidP="00B96059">
            <w:pPr>
              <w:rPr>
                <w:rStyle w:val="CodeInline"/>
              </w:rPr>
            </w:pPr>
            <w:r w:rsidRPr="00391D69">
              <w:rPr>
                <w:rStyle w:val="CodeInline"/>
              </w:rPr>
              <w:t>not x</w:t>
            </w:r>
          </w:p>
        </w:tc>
        <w:tc>
          <w:tcPr>
            <w:tcW w:w="4920" w:type="dxa"/>
          </w:tcPr>
          <w:p w:rsidR="00CB5736" w:rsidRPr="00E42689" w:rsidRDefault="006B52C5" w:rsidP="00CB5736">
            <w:r w:rsidRPr="00E42689">
              <w:t>Boolean negation</w:t>
            </w:r>
            <w:r w:rsidR="00FF3517">
              <w:t>.</w:t>
            </w:r>
          </w:p>
        </w:tc>
      </w:tr>
    </w:tbl>
    <w:p w:rsidR="00B96059" w:rsidRPr="00110BB5" w:rsidRDefault="006B52C5" w:rsidP="006230F9">
      <w:pPr>
        <w:pStyle w:val="Heading3"/>
      </w:pPr>
      <w:bookmarkStart w:id="7238" w:name="_Toc257733792"/>
      <w:bookmarkStart w:id="7239" w:name="_Toc270597689"/>
      <w:bookmarkStart w:id="7240" w:name="_Toc286309577"/>
      <w:r w:rsidRPr="00110BB5">
        <w:t>Generic Equality and Comparison Operators</w:t>
      </w:r>
      <w:bookmarkEnd w:id="7238"/>
      <w:bookmarkEnd w:id="7239"/>
      <w:bookmarkEnd w:id="7240"/>
    </w:p>
    <w:p w:rsidR="00497AFA" w:rsidRPr="00E42689" w:rsidRDefault="006B52C5" w:rsidP="00497AFA">
      <w:r w:rsidRPr="00391D69">
        <w:t>The following operators</w:t>
      </w:r>
      <w:r w:rsidR="00F54660">
        <w:fldChar w:fldCharType="begin"/>
      </w:r>
      <w:r w:rsidR="00122F96">
        <w:instrText xml:space="preserve"> XE "</w:instrText>
      </w:r>
      <w:r w:rsidR="00122F96" w:rsidRPr="00325ABC">
        <w:instrText>operators:generic equality and comparison</w:instrText>
      </w:r>
      <w:r w:rsidR="00122F96">
        <w:instrText xml:space="preserve">" </w:instrText>
      </w:r>
      <w:r w:rsidR="00F54660">
        <w:fldChar w:fldCharType="end"/>
      </w:r>
      <w:r w:rsidRPr="00391D6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2534CE">
            <w:r w:rsidRPr="00F329AB">
              <w:t>Operator</w:t>
            </w:r>
            <w:r w:rsidR="002534CE">
              <w:t xml:space="preserve"> or </w:t>
            </w:r>
            <w:r w:rsidRPr="00F329AB">
              <w:t>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Generic equality</w:t>
            </w:r>
          </w:p>
        </w:tc>
      </w:tr>
      <w:tr w:rsidR="00B96059" w:rsidRPr="00F115D2" w:rsidTr="008F04E6">
        <w:tc>
          <w:tcPr>
            <w:tcW w:w="2160" w:type="dxa"/>
          </w:tcPr>
          <w:p w:rsidR="00B96059" w:rsidRPr="00110BB5" w:rsidRDefault="006B52C5" w:rsidP="00B96059">
            <w:pPr>
              <w:rPr>
                <w:rStyle w:val="CodeInline"/>
              </w:rPr>
            </w:pPr>
            <w:r w:rsidRPr="00497D56">
              <w:rPr>
                <w:rStyle w:val="CodeInline"/>
              </w:rPr>
              <w:t>(&lt;&gt;)</w:t>
            </w:r>
          </w:p>
        </w:tc>
        <w:tc>
          <w:tcPr>
            <w:tcW w:w="1920" w:type="dxa"/>
          </w:tcPr>
          <w:p w:rsidR="00B96059" w:rsidRPr="00391D69" w:rsidRDefault="006B52C5" w:rsidP="00B96059">
            <w:pPr>
              <w:rPr>
                <w:rStyle w:val="CodeInline"/>
              </w:rPr>
            </w:pPr>
            <w:r w:rsidRPr="00391D69">
              <w:rPr>
                <w:rStyle w:val="CodeInline"/>
              </w:rPr>
              <w:t>x &lt;&gt; y</w:t>
            </w:r>
          </w:p>
        </w:tc>
        <w:tc>
          <w:tcPr>
            <w:tcW w:w="4920" w:type="dxa"/>
          </w:tcPr>
          <w:p w:rsidR="00B96059" w:rsidRPr="00E42689" w:rsidRDefault="006B52C5" w:rsidP="00B96059">
            <w:r w:rsidRPr="00E42689">
              <w:t>Generic disequality</w:t>
            </w:r>
          </w:p>
        </w:tc>
      </w:tr>
      <w:tr w:rsidR="002E3930" w:rsidRPr="00F115D2" w:rsidTr="008F04E6">
        <w:tc>
          <w:tcPr>
            <w:tcW w:w="2160" w:type="dxa"/>
          </w:tcPr>
          <w:p w:rsidR="002E3930" w:rsidRPr="00110BB5" w:rsidRDefault="006B52C5" w:rsidP="00B97718">
            <w:pPr>
              <w:rPr>
                <w:rStyle w:val="CodeInline"/>
              </w:rPr>
            </w:pPr>
            <w:r w:rsidRPr="00497D56">
              <w:rPr>
                <w:rStyle w:val="CodeInline"/>
              </w:rPr>
              <w:t>max</w:t>
            </w:r>
          </w:p>
        </w:tc>
        <w:tc>
          <w:tcPr>
            <w:tcW w:w="1920" w:type="dxa"/>
          </w:tcPr>
          <w:p w:rsidR="002E3930" w:rsidRPr="00391D69" w:rsidRDefault="006B52C5" w:rsidP="002E3930">
            <w:pPr>
              <w:rPr>
                <w:rStyle w:val="CodeInline"/>
              </w:rPr>
            </w:pPr>
            <w:r w:rsidRPr="00391D69">
              <w:rPr>
                <w:rStyle w:val="CodeInline"/>
              </w:rPr>
              <w:t>max x y</w:t>
            </w:r>
          </w:p>
        </w:tc>
        <w:tc>
          <w:tcPr>
            <w:tcW w:w="4920" w:type="dxa"/>
          </w:tcPr>
          <w:p w:rsidR="002E3930" w:rsidRPr="00E42689" w:rsidRDefault="006B52C5" w:rsidP="002E3930">
            <w:r w:rsidRPr="00E42689">
              <w:t>Generic maximum</w:t>
            </w:r>
          </w:p>
        </w:tc>
      </w:tr>
      <w:tr w:rsidR="002E3930" w:rsidRPr="00F115D2" w:rsidTr="008F04E6">
        <w:tc>
          <w:tcPr>
            <w:tcW w:w="2160" w:type="dxa"/>
          </w:tcPr>
          <w:p w:rsidR="002E3930" w:rsidRPr="00110BB5" w:rsidRDefault="006B52C5" w:rsidP="00B97718">
            <w:pPr>
              <w:rPr>
                <w:rStyle w:val="CodeInline"/>
              </w:rPr>
            </w:pPr>
            <w:r w:rsidRPr="00497D56">
              <w:rPr>
                <w:rStyle w:val="CodeInline"/>
              </w:rPr>
              <w:t>min</w:t>
            </w:r>
          </w:p>
        </w:tc>
        <w:tc>
          <w:tcPr>
            <w:tcW w:w="1920" w:type="dxa"/>
          </w:tcPr>
          <w:p w:rsidR="002E3930" w:rsidRPr="00391D69" w:rsidRDefault="006B52C5" w:rsidP="00B97718">
            <w:pPr>
              <w:rPr>
                <w:rStyle w:val="CodeInline"/>
              </w:rPr>
            </w:pPr>
            <w:r w:rsidRPr="00391D69">
              <w:rPr>
                <w:rStyle w:val="CodeInline"/>
              </w:rPr>
              <w:t>min x y</w:t>
            </w:r>
          </w:p>
        </w:tc>
        <w:tc>
          <w:tcPr>
            <w:tcW w:w="4920" w:type="dxa"/>
          </w:tcPr>
          <w:p w:rsidR="002E3930" w:rsidRPr="00E42689" w:rsidRDefault="006B52C5" w:rsidP="002E3930">
            <w:r w:rsidRPr="00E42689">
              <w:t>Generic minimum</w:t>
            </w:r>
          </w:p>
        </w:tc>
      </w:tr>
    </w:tbl>
    <w:p w:rsidR="00B96059" w:rsidRPr="00497D56" w:rsidRDefault="00B96059" w:rsidP="00396FC6">
      <w:pPr>
        <w:pStyle w:val="Left36pt"/>
      </w:pPr>
    </w:p>
    <w:p w:rsidR="00B96059" w:rsidRPr="00391D69" w:rsidRDefault="001B6AC0" w:rsidP="006230F9">
      <w:pPr>
        <w:pStyle w:val="Heading3"/>
      </w:pPr>
      <w:bookmarkStart w:id="7241" w:name="_Toc257733793"/>
      <w:bookmarkStart w:id="7242" w:name="_Toc270597690"/>
      <w:bookmarkStart w:id="7243" w:name="_Toc286309578"/>
      <w:r w:rsidRPr="00110BB5">
        <w:t>Bitwise O</w:t>
      </w:r>
      <w:r w:rsidR="006B52C5" w:rsidRPr="00391D69">
        <w:t>perators</w:t>
      </w:r>
      <w:bookmarkEnd w:id="7241"/>
      <w:bookmarkEnd w:id="7242"/>
      <w:bookmarkEnd w:id="7243"/>
    </w:p>
    <w:p w:rsidR="00497AFA" w:rsidRPr="00F329AB" w:rsidRDefault="006B52C5" w:rsidP="008F04E6">
      <w:pPr>
        <w:keepNext/>
      </w:pPr>
      <w:r w:rsidRPr="00E42689">
        <w:t>The following operators</w:t>
      </w:r>
      <w:r w:rsidR="00F54660">
        <w:fldChar w:fldCharType="begin"/>
      </w:r>
      <w:r w:rsidR="00122F96">
        <w:instrText xml:space="preserve"> XE "</w:instrText>
      </w:r>
      <w:r w:rsidR="00122F96" w:rsidRPr="008D3B88">
        <w:instrText>operators:bitwise</w:instrText>
      </w:r>
      <w:r w:rsidR="00122F96">
        <w:instrText xml:space="preserve">" </w:instrText>
      </w:r>
      <w:r w:rsidR="00F54660">
        <w:fldChar w:fldCharType="end"/>
      </w:r>
      <w:r w:rsidRPr="00E4268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F329AB">
              <w:t>Operator</w:t>
            </w:r>
            <w:r w:rsidR="002534CE">
              <w:t xml:space="preserve"> or </w:t>
            </w:r>
            <w:r w:rsidRPr="00F329AB">
              <w:t>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(&lt;&lt;&lt;)</w:t>
            </w:r>
          </w:p>
        </w:tc>
        <w:tc>
          <w:tcPr>
            <w:tcW w:w="1920" w:type="dxa"/>
          </w:tcPr>
          <w:p w:rsidR="00B96059" w:rsidRPr="00391D69" w:rsidRDefault="006B52C5" w:rsidP="00B96059">
            <w:pPr>
              <w:rPr>
                <w:rStyle w:val="CodeInline"/>
              </w:rPr>
            </w:pPr>
            <w:r w:rsidRPr="00391D69">
              <w:rPr>
                <w:rStyle w:val="CodeInline"/>
              </w:rPr>
              <w:t>x &lt;&lt;&lt; y</w:t>
            </w:r>
          </w:p>
        </w:tc>
        <w:tc>
          <w:tcPr>
            <w:tcW w:w="4920" w:type="dxa"/>
          </w:tcPr>
          <w:p w:rsidR="00B96059" w:rsidRPr="00E42689" w:rsidRDefault="006B52C5" w:rsidP="002534CE">
            <w:r w:rsidRPr="00E42689">
              <w:t xml:space="preserve">Overloaded bitwise </w:t>
            </w:r>
            <w:r w:rsidR="002534CE">
              <w:t>left-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(&gt;&gt;&gt;)</w:t>
            </w:r>
          </w:p>
        </w:tc>
        <w:tc>
          <w:tcPr>
            <w:tcW w:w="1920" w:type="dxa"/>
          </w:tcPr>
          <w:p w:rsidR="00B96059" w:rsidRPr="00391D69" w:rsidRDefault="006B52C5" w:rsidP="00B96059">
            <w:pPr>
              <w:rPr>
                <w:rStyle w:val="CodeInline"/>
              </w:rPr>
            </w:pPr>
            <w:r w:rsidRPr="00391D69">
              <w:rPr>
                <w:rStyle w:val="CodeInline"/>
              </w:rPr>
              <w:t>x &gt;&gt;&gt; y</w:t>
            </w:r>
          </w:p>
        </w:tc>
        <w:tc>
          <w:tcPr>
            <w:tcW w:w="4920" w:type="dxa"/>
          </w:tcPr>
          <w:p w:rsidR="00B96059" w:rsidRPr="00E42689" w:rsidRDefault="006B52C5" w:rsidP="002534CE">
            <w:r w:rsidRPr="00E42689">
              <w:t xml:space="preserve">Overloaded bitwise arithmetic </w:t>
            </w:r>
            <w:r w:rsidR="002534CE">
              <w:t>right-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exclusive or</w:t>
            </w:r>
            <w:r w:rsidR="002534CE">
              <w:t xml:space="preserve"> (XOR)</w:t>
            </w:r>
          </w:p>
        </w:tc>
      </w:tr>
      <w:tr w:rsidR="00B96059" w:rsidRPr="00F115D2" w:rsidTr="008F04E6">
        <w:tc>
          <w:tcPr>
            <w:tcW w:w="2160" w:type="dxa"/>
          </w:tcPr>
          <w:p w:rsidR="00B96059" w:rsidRPr="00110BB5" w:rsidRDefault="006B52C5" w:rsidP="00B96059">
            <w:pPr>
              <w:rPr>
                <w:rStyle w:val="CodeInline"/>
              </w:rPr>
            </w:pPr>
            <w:r w:rsidRPr="00497D56">
              <w:rPr>
                <w:rStyle w:val="CodeInline"/>
              </w:rPr>
              <w:t>(&amp;&amp;&amp;)</w:t>
            </w:r>
          </w:p>
        </w:tc>
        <w:tc>
          <w:tcPr>
            <w:tcW w:w="1920" w:type="dxa"/>
          </w:tcPr>
          <w:p w:rsidR="00B96059" w:rsidRPr="00391D69" w:rsidRDefault="006B52C5" w:rsidP="00B96059">
            <w:pPr>
              <w:rPr>
                <w:rStyle w:val="CodeInline"/>
              </w:rPr>
            </w:pPr>
            <w:r w:rsidRPr="00391D69">
              <w:rPr>
                <w:rStyle w:val="CodeInline"/>
              </w:rPr>
              <w:t>x &amp;&amp;&amp; y</w:t>
            </w:r>
          </w:p>
        </w:tc>
        <w:tc>
          <w:tcPr>
            <w:tcW w:w="4920" w:type="dxa"/>
          </w:tcPr>
          <w:p w:rsidR="00B96059" w:rsidRPr="00E42689" w:rsidRDefault="006B52C5" w:rsidP="00B96059">
            <w:r w:rsidRPr="00E42689">
              <w:t>Overloaded bitwise and</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or</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w:t>
            </w:r>
          </w:p>
        </w:tc>
        <w:tc>
          <w:tcPr>
            <w:tcW w:w="4920" w:type="dxa"/>
          </w:tcPr>
          <w:p w:rsidR="00B96059" w:rsidRPr="00E42689" w:rsidRDefault="006B52C5" w:rsidP="00B96059">
            <w:r w:rsidRPr="00E42689">
              <w:t>Overloaded bitwise negation</w:t>
            </w:r>
          </w:p>
        </w:tc>
      </w:tr>
    </w:tbl>
    <w:p w:rsidR="00B96059" w:rsidRPr="00391D69" w:rsidRDefault="001B6AC0" w:rsidP="006230F9">
      <w:pPr>
        <w:pStyle w:val="Heading3"/>
      </w:pPr>
      <w:bookmarkStart w:id="7244" w:name="_Toc257733794"/>
      <w:bookmarkStart w:id="7245" w:name="_Toc270597691"/>
      <w:bookmarkStart w:id="7246" w:name="_Toc286309579"/>
      <w:r w:rsidRPr="00110BB5">
        <w:t>Math O</w:t>
      </w:r>
      <w:r w:rsidR="006B52C5" w:rsidRPr="00391D69">
        <w:t>perators</w:t>
      </w:r>
      <w:bookmarkEnd w:id="7244"/>
      <w:bookmarkEnd w:id="7245"/>
      <w:bookmarkEnd w:id="7246"/>
    </w:p>
    <w:p w:rsidR="00497AFA" w:rsidRPr="00F329AB" w:rsidRDefault="006B52C5" w:rsidP="00497AFA">
      <w:r w:rsidRPr="00E42689">
        <w:t>The following operators</w:t>
      </w:r>
      <w:r w:rsidR="00F54660">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F54660">
        <w:fldChar w:fldCharType="end"/>
      </w:r>
      <w:r w:rsidRPr="00E4268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CB5736" w:rsidRPr="00497D56" w:rsidRDefault="006B52C5" w:rsidP="00B96059">
            <w:r w:rsidRPr="00F329AB">
              <w:t>Operator</w:t>
            </w:r>
            <w:r w:rsidR="002534CE">
              <w:t xml:space="preserve"> or </w:t>
            </w:r>
            <w:r w:rsidRPr="00F329AB">
              <w:t>Function Name</w:t>
            </w:r>
          </w:p>
        </w:tc>
        <w:tc>
          <w:tcPr>
            <w:tcW w:w="1920" w:type="dxa"/>
          </w:tcPr>
          <w:p w:rsidR="00CB5736" w:rsidRPr="00497D56" w:rsidRDefault="006B52C5" w:rsidP="00B96059">
            <w:r w:rsidRPr="00391D69">
              <w:t>Expression Form</w:t>
            </w:r>
          </w:p>
        </w:tc>
        <w:tc>
          <w:tcPr>
            <w:tcW w:w="4920" w:type="dxa"/>
          </w:tcPr>
          <w:p w:rsidR="00CB5736" w:rsidRPr="00497D56" w:rsidRDefault="006B52C5" w:rsidP="00B96059">
            <w:r w:rsidRPr="00391D69">
              <w:t xml:space="preserve">Description </w:t>
            </w:r>
          </w:p>
        </w:tc>
      </w:tr>
      <w:tr w:rsidR="00CB5736" w:rsidRPr="00F115D2" w:rsidTr="008F04E6">
        <w:tc>
          <w:tcPr>
            <w:tcW w:w="2160" w:type="dxa"/>
          </w:tcPr>
          <w:p w:rsidR="00CB5736" w:rsidRPr="00110BB5" w:rsidRDefault="006B52C5" w:rsidP="00B96059">
            <w:pPr>
              <w:rPr>
                <w:rStyle w:val="CodeInline"/>
              </w:rPr>
            </w:pPr>
            <w:r w:rsidRPr="00497D56">
              <w:rPr>
                <w:rStyle w:val="CodeInline"/>
              </w:rPr>
              <w:t>abs</w:t>
            </w:r>
          </w:p>
        </w:tc>
        <w:tc>
          <w:tcPr>
            <w:tcW w:w="1920" w:type="dxa"/>
          </w:tcPr>
          <w:p w:rsidR="00CB5736" w:rsidRPr="00391D69" w:rsidRDefault="006B52C5" w:rsidP="00B96059">
            <w:pPr>
              <w:rPr>
                <w:rStyle w:val="CodeInline"/>
              </w:rPr>
            </w:pPr>
            <w:r w:rsidRPr="00391D69">
              <w:rPr>
                <w:rStyle w:val="CodeInline"/>
              </w:rPr>
              <w:t>abs x</w:t>
            </w:r>
          </w:p>
        </w:tc>
        <w:tc>
          <w:tcPr>
            <w:tcW w:w="4920" w:type="dxa"/>
          </w:tcPr>
          <w:p w:rsidR="00CB5736" w:rsidRPr="00E42689" w:rsidRDefault="006B52C5" w:rsidP="00B96059">
            <w:r w:rsidRPr="00E42689">
              <w:t>Overloaded absolute value</w:t>
            </w:r>
          </w:p>
        </w:tc>
      </w:tr>
      <w:tr w:rsidR="00CB5736" w:rsidRPr="00F115D2" w:rsidTr="008F04E6">
        <w:tc>
          <w:tcPr>
            <w:tcW w:w="2160" w:type="dxa"/>
          </w:tcPr>
          <w:p w:rsidR="00CB5736" w:rsidRPr="00110BB5" w:rsidRDefault="006B52C5" w:rsidP="00B96059">
            <w:pPr>
              <w:rPr>
                <w:rStyle w:val="CodeInline"/>
              </w:rPr>
            </w:pPr>
            <w:r w:rsidRPr="00497D56">
              <w:rPr>
                <w:rStyle w:val="CodeInline"/>
              </w:rPr>
              <w:t>acos</w:t>
            </w:r>
          </w:p>
        </w:tc>
        <w:tc>
          <w:tcPr>
            <w:tcW w:w="1920" w:type="dxa"/>
          </w:tcPr>
          <w:p w:rsidR="00CB5736" w:rsidRPr="00391D69" w:rsidRDefault="006B52C5" w:rsidP="00B96059">
            <w:pPr>
              <w:rPr>
                <w:rStyle w:val="CodeInline"/>
              </w:rPr>
            </w:pPr>
            <w:r w:rsidRPr="00391D69">
              <w:rPr>
                <w:rStyle w:val="CodeInline"/>
              </w:rPr>
              <w:t>acos x</w:t>
            </w:r>
          </w:p>
        </w:tc>
        <w:tc>
          <w:tcPr>
            <w:tcW w:w="4920" w:type="dxa"/>
          </w:tcPr>
          <w:p w:rsidR="00CB5736" w:rsidRPr="00E42689" w:rsidRDefault="006B52C5" w:rsidP="00B96059">
            <w:r w:rsidRPr="00E42689">
              <w:t>Overloaded inverse cosine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asin</w:t>
            </w:r>
          </w:p>
        </w:tc>
        <w:tc>
          <w:tcPr>
            <w:tcW w:w="1920" w:type="dxa"/>
          </w:tcPr>
          <w:p w:rsidR="00CB5736" w:rsidRPr="00391D69" w:rsidRDefault="006B52C5" w:rsidP="00B96059">
            <w:pPr>
              <w:rPr>
                <w:rStyle w:val="CodeInline"/>
              </w:rPr>
            </w:pPr>
            <w:r w:rsidRPr="00391D69">
              <w:rPr>
                <w:rStyle w:val="CodeInline"/>
              </w:rPr>
              <w:t>asin x</w:t>
            </w:r>
          </w:p>
        </w:tc>
        <w:tc>
          <w:tcPr>
            <w:tcW w:w="4920" w:type="dxa"/>
          </w:tcPr>
          <w:p w:rsidR="00CB5736" w:rsidRPr="00E42689" w:rsidRDefault="006B52C5" w:rsidP="00B96059">
            <w:r w:rsidRPr="00E42689">
              <w:t>Overloaded inverse 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w:t>
            </w:r>
          </w:p>
        </w:tc>
        <w:tc>
          <w:tcPr>
            <w:tcW w:w="1920" w:type="dxa"/>
          </w:tcPr>
          <w:p w:rsidR="00CB5736" w:rsidRPr="00391D69" w:rsidRDefault="006B52C5" w:rsidP="00B96059">
            <w:pPr>
              <w:rPr>
                <w:rStyle w:val="CodeInline"/>
              </w:rPr>
            </w:pPr>
            <w:r w:rsidRPr="00391D69">
              <w:rPr>
                <w:rStyle w:val="CodeInline"/>
              </w:rPr>
              <w:t>atan x</w:t>
            </w:r>
          </w:p>
        </w:tc>
        <w:tc>
          <w:tcPr>
            <w:tcW w:w="4920" w:type="dxa"/>
          </w:tcPr>
          <w:p w:rsidR="00CB5736" w:rsidRPr="00E42689" w:rsidRDefault="006B52C5" w:rsidP="00B96059">
            <w:r w:rsidRPr="00E42689">
              <w:t>Overloaded inverse tangent</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atan2</w:t>
            </w:r>
          </w:p>
        </w:tc>
        <w:tc>
          <w:tcPr>
            <w:tcW w:w="1920" w:type="dxa"/>
          </w:tcPr>
          <w:p w:rsidR="00CB5736" w:rsidRPr="00391D69" w:rsidRDefault="006B52C5" w:rsidP="00B96059">
            <w:pPr>
              <w:rPr>
                <w:rStyle w:val="CodeInline"/>
              </w:rPr>
            </w:pPr>
            <w:r w:rsidRPr="00391D69">
              <w:rPr>
                <w:rStyle w:val="CodeInline"/>
              </w:rPr>
              <w:t>atan2 x y</w:t>
            </w:r>
          </w:p>
        </w:tc>
        <w:tc>
          <w:tcPr>
            <w:tcW w:w="4920" w:type="dxa"/>
          </w:tcPr>
          <w:p w:rsidR="00CB5736" w:rsidRPr="00E42689" w:rsidRDefault="006B52C5" w:rsidP="00B96059">
            <w:r w:rsidRPr="00E42689">
              <w:t xml:space="preserve">Overloaded inverse tangent of </w:t>
            </w:r>
            <w:r w:rsidRPr="008F04E6">
              <w:rPr>
                <w:rStyle w:val="CodeInline"/>
              </w:rPr>
              <w:t>x/y</w:t>
            </w:r>
          </w:p>
        </w:tc>
      </w:tr>
      <w:tr w:rsidR="00B96059" w:rsidRPr="00F115D2" w:rsidTr="008F04E6">
        <w:tc>
          <w:tcPr>
            <w:tcW w:w="2160" w:type="dxa"/>
          </w:tcPr>
          <w:p w:rsidR="00B96059" w:rsidRPr="00110BB5" w:rsidRDefault="006B52C5" w:rsidP="00B96059">
            <w:pPr>
              <w:rPr>
                <w:rStyle w:val="CodeInline"/>
              </w:rPr>
            </w:pPr>
            <w:r w:rsidRPr="00497D56">
              <w:rPr>
                <w:rStyle w:val="CodeInline"/>
              </w:rPr>
              <w:t>ceil</w:t>
            </w:r>
          </w:p>
        </w:tc>
        <w:tc>
          <w:tcPr>
            <w:tcW w:w="1920" w:type="dxa"/>
          </w:tcPr>
          <w:p w:rsidR="00B96059" w:rsidRPr="00391D69" w:rsidRDefault="006B52C5" w:rsidP="00B96059">
            <w:pPr>
              <w:rPr>
                <w:rStyle w:val="CodeInline"/>
              </w:rPr>
            </w:pPr>
            <w:r w:rsidRPr="00391D69">
              <w:rPr>
                <w:rStyle w:val="CodeInline"/>
              </w:rPr>
              <w:t xml:space="preserve">ceil x </w:t>
            </w:r>
          </w:p>
        </w:tc>
        <w:tc>
          <w:tcPr>
            <w:tcW w:w="4920" w:type="dxa"/>
          </w:tcPr>
          <w:p w:rsidR="00B96059" w:rsidRPr="00E42689" w:rsidRDefault="006B52C5" w:rsidP="00B96059">
            <w:r w:rsidRPr="00E42689">
              <w:t xml:space="preserve">Overloaded </w:t>
            </w:r>
            <w:r w:rsidR="00C22DC4">
              <w:t>floating-point</w:t>
            </w:r>
            <w:r w:rsidRPr="00E42689">
              <w:t xml:space="preserve"> ceiling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w:t>
            </w:r>
          </w:p>
        </w:tc>
        <w:tc>
          <w:tcPr>
            <w:tcW w:w="1920" w:type="dxa"/>
          </w:tcPr>
          <w:p w:rsidR="00B96059" w:rsidRPr="00391D69" w:rsidRDefault="006B52C5" w:rsidP="00B96059">
            <w:pPr>
              <w:rPr>
                <w:rStyle w:val="CodeInline"/>
              </w:rPr>
            </w:pPr>
            <w:r w:rsidRPr="00391D69">
              <w:rPr>
                <w:rStyle w:val="CodeInline"/>
              </w:rPr>
              <w:t xml:space="preserve">cos x </w:t>
            </w:r>
          </w:p>
        </w:tc>
        <w:tc>
          <w:tcPr>
            <w:tcW w:w="4920" w:type="dxa"/>
          </w:tcPr>
          <w:p w:rsidR="00B96059" w:rsidRPr="00E42689" w:rsidRDefault="006B52C5" w:rsidP="00B96059">
            <w:r w:rsidRPr="00E42689">
              <w:t xml:space="preserve">Overloaded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cosh</w:t>
            </w:r>
          </w:p>
        </w:tc>
        <w:tc>
          <w:tcPr>
            <w:tcW w:w="1920" w:type="dxa"/>
          </w:tcPr>
          <w:p w:rsidR="00B96059" w:rsidRPr="00391D69" w:rsidRDefault="006B52C5" w:rsidP="00B96059">
            <w:pPr>
              <w:rPr>
                <w:rStyle w:val="CodeInline"/>
              </w:rPr>
            </w:pPr>
            <w:r w:rsidRPr="00391D69">
              <w:rPr>
                <w:rStyle w:val="CodeInline"/>
              </w:rPr>
              <w:t xml:space="preserve">cosh x </w:t>
            </w:r>
          </w:p>
        </w:tc>
        <w:tc>
          <w:tcPr>
            <w:tcW w:w="4920" w:type="dxa"/>
          </w:tcPr>
          <w:p w:rsidR="00B96059" w:rsidRPr="00E42689" w:rsidRDefault="006B52C5" w:rsidP="00B96059">
            <w:r w:rsidRPr="00E42689">
              <w:t xml:space="preserve">Overloaded hyperbolic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exp</w:t>
            </w:r>
          </w:p>
        </w:tc>
        <w:tc>
          <w:tcPr>
            <w:tcW w:w="1920" w:type="dxa"/>
          </w:tcPr>
          <w:p w:rsidR="00B96059" w:rsidRPr="00391D69" w:rsidRDefault="006B52C5" w:rsidP="00B96059">
            <w:pPr>
              <w:rPr>
                <w:rStyle w:val="CodeInline"/>
              </w:rPr>
            </w:pPr>
            <w:r w:rsidRPr="00391D69">
              <w:rPr>
                <w:rStyle w:val="CodeInline"/>
              </w:rPr>
              <w:t xml:space="preserve">exp x </w:t>
            </w:r>
          </w:p>
        </w:tc>
        <w:tc>
          <w:tcPr>
            <w:tcW w:w="4920" w:type="dxa"/>
          </w:tcPr>
          <w:p w:rsidR="00B96059" w:rsidRPr="00E42689" w:rsidRDefault="006B52C5" w:rsidP="00B96059">
            <w:r w:rsidRPr="00E42689">
              <w:t xml:space="preserve">Overloaded exponent </w:t>
            </w:r>
          </w:p>
        </w:tc>
      </w:tr>
      <w:tr w:rsidR="002E3930" w:rsidRPr="00F115D2" w:rsidTr="008F04E6">
        <w:tc>
          <w:tcPr>
            <w:tcW w:w="2160" w:type="dxa"/>
          </w:tcPr>
          <w:p w:rsidR="002E3930" w:rsidRPr="00110BB5" w:rsidRDefault="006B52C5" w:rsidP="00B97718">
            <w:pPr>
              <w:rPr>
                <w:rStyle w:val="CodeInline"/>
              </w:rPr>
            </w:pPr>
            <w:r w:rsidRPr="00497D56">
              <w:rPr>
                <w:rStyle w:val="CodeInline"/>
              </w:rPr>
              <w:t>floor</w:t>
            </w:r>
          </w:p>
        </w:tc>
        <w:tc>
          <w:tcPr>
            <w:tcW w:w="1920" w:type="dxa"/>
          </w:tcPr>
          <w:p w:rsidR="002E3930" w:rsidRPr="00391D69" w:rsidRDefault="006B52C5" w:rsidP="00B97718">
            <w:pPr>
              <w:rPr>
                <w:rStyle w:val="CodeInline"/>
              </w:rPr>
            </w:pPr>
            <w:r w:rsidRPr="00391D69">
              <w:rPr>
                <w:rStyle w:val="CodeInline"/>
              </w:rPr>
              <w:t xml:space="preserve">floor x </w:t>
            </w:r>
          </w:p>
        </w:tc>
        <w:tc>
          <w:tcPr>
            <w:tcW w:w="4920" w:type="dxa"/>
          </w:tcPr>
          <w:p w:rsidR="002E3930" w:rsidRPr="00E42689" w:rsidRDefault="006B52C5" w:rsidP="002E3930">
            <w:r w:rsidRPr="00E42689">
              <w:t xml:space="preserve">Overloaded </w:t>
            </w:r>
            <w:r w:rsidR="00C22DC4">
              <w:t>floating-point</w:t>
            </w:r>
            <w:r w:rsidRPr="00E42689">
              <w:t xml:space="preserve"> floor</w:t>
            </w:r>
          </w:p>
        </w:tc>
      </w:tr>
      <w:tr w:rsidR="002E3930" w:rsidRPr="00F115D2" w:rsidTr="008F04E6">
        <w:tc>
          <w:tcPr>
            <w:tcW w:w="2160" w:type="dxa"/>
          </w:tcPr>
          <w:p w:rsidR="002E3930" w:rsidRPr="00110BB5" w:rsidRDefault="006B52C5" w:rsidP="00B97718">
            <w:pPr>
              <w:rPr>
                <w:rStyle w:val="CodeInline"/>
              </w:rPr>
            </w:pPr>
            <w:r w:rsidRPr="00497D56">
              <w:rPr>
                <w:rStyle w:val="CodeInline"/>
              </w:rPr>
              <w:t>log</w:t>
            </w:r>
          </w:p>
        </w:tc>
        <w:tc>
          <w:tcPr>
            <w:tcW w:w="1920" w:type="dxa"/>
          </w:tcPr>
          <w:p w:rsidR="002E3930" w:rsidRPr="00391D69" w:rsidRDefault="006B52C5" w:rsidP="00B97718">
            <w:pPr>
              <w:rPr>
                <w:rStyle w:val="CodeInline"/>
              </w:rPr>
            </w:pPr>
            <w:r w:rsidRPr="00391D69">
              <w:rPr>
                <w:rStyle w:val="CodeInline"/>
              </w:rPr>
              <w:t xml:space="preserve">log x </w:t>
            </w:r>
          </w:p>
        </w:tc>
        <w:tc>
          <w:tcPr>
            <w:tcW w:w="4920" w:type="dxa"/>
          </w:tcPr>
          <w:p w:rsidR="002E3930" w:rsidRPr="00E42689" w:rsidRDefault="006B52C5" w:rsidP="002E3930">
            <w:r w:rsidRPr="00E42689">
              <w:t>Overloaded natural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log10</w:t>
            </w:r>
          </w:p>
        </w:tc>
        <w:tc>
          <w:tcPr>
            <w:tcW w:w="1920" w:type="dxa"/>
          </w:tcPr>
          <w:p w:rsidR="002E3930" w:rsidRPr="00391D69" w:rsidRDefault="006B52C5" w:rsidP="00B97718">
            <w:pPr>
              <w:rPr>
                <w:rStyle w:val="CodeInline"/>
              </w:rPr>
            </w:pPr>
            <w:r w:rsidRPr="00391D69">
              <w:rPr>
                <w:rStyle w:val="CodeInline"/>
              </w:rPr>
              <w:t xml:space="preserve">log10 x </w:t>
            </w:r>
          </w:p>
        </w:tc>
        <w:tc>
          <w:tcPr>
            <w:tcW w:w="4920" w:type="dxa"/>
          </w:tcPr>
          <w:p w:rsidR="002E3930" w:rsidRPr="00E42689" w:rsidRDefault="006B52C5" w:rsidP="002E3930">
            <w:r w:rsidRPr="00E42689">
              <w:t>Overloaded base-10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 xml:space="preserve">x ** y </w:t>
            </w:r>
          </w:p>
        </w:tc>
        <w:tc>
          <w:tcPr>
            <w:tcW w:w="4920" w:type="dxa"/>
          </w:tcPr>
          <w:p w:rsidR="002E3930" w:rsidRPr="00E42689" w:rsidRDefault="006B52C5" w:rsidP="002E3930">
            <w:r w:rsidRPr="00E42689">
              <w:t xml:space="preserve">Overloaded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pown</w:t>
            </w:r>
          </w:p>
        </w:tc>
        <w:tc>
          <w:tcPr>
            <w:tcW w:w="1920" w:type="dxa"/>
          </w:tcPr>
          <w:p w:rsidR="002E3930" w:rsidRPr="00391D69" w:rsidRDefault="006B52C5" w:rsidP="002E3930">
            <w:pPr>
              <w:rPr>
                <w:rStyle w:val="CodeInline"/>
              </w:rPr>
            </w:pPr>
            <w:r w:rsidRPr="00391D69">
              <w:rPr>
                <w:rStyle w:val="CodeInline"/>
              </w:rPr>
              <w:t xml:space="preserve">pown x y </w:t>
            </w:r>
          </w:p>
        </w:tc>
        <w:tc>
          <w:tcPr>
            <w:tcW w:w="4920" w:type="dxa"/>
          </w:tcPr>
          <w:p w:rsidR="002E3930" w:rsidRPr="00E42689" w:rsidRDefault="006B52C5" w:rsidP="00B97718">
            <w:r w:rsidRPr="00E42689">
              <w:t xml:space="preserve">Overloaded integer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round</w:t>
            </w:r>
          </w:p>
        </w:tc>
        <w:tc>
          <w:tcPr>
            <w:tcW w:w="1920" w:type="dxa"/>
          </w:tcPr>
          <w:p w:rsidR="002E3930" w:rsidRPr="00391D69" w:rsidRDefault="006B52C5" w:rsidP="00B97718">
            <w:pPr>
              <w:rPr>
                <w:rStyle w:val="CodeInline"/>
              </w:rPr>
            </w:pPr>
            <w:r w:rsidRPr="00391D69">
              <w:rPr>
                <w:rStyle w:val="CodeInline"/>
              </w:rPr>
              <w:t xml:space="preserve">round x </w:t>
            </w:r>
          </w:p>
        </w:tc>
        <w:tc>
          <w:tcPr>
            <w:tcW w:w="4920" w:type="dxa"/>
          </w:tcPr>
          <w:p w:rsidR="002E3930" w:rsidRPr="00E42689" w:rsidRDefault="006B52C5" w:rsidP="002E3930">
            <w:r w:rsidRPr="00E42689">
              <w:t xml:space="preserve">Overloaded rounding </w:t>
            </w:r>
          </w:p>
        </w:tc>
      </w:tr>
      <w:tr w:rsidR="002E3930" w:rsidRPr="00F115D2" w:rsidTr="008F04E6">
        <w:tc>
          <w:tcPr>
            <w:tcW w:w="2160" w:type="dxa"/>
          </w:tcPr>
          <w:p w:rsidR="002E3930" w:rsidRPr="00110BB5" w:rsidRDefault="006B52C5" w:rsidP="00B97718">
            <w:pPr>
              <w:rPr>
                <w:rStyle w:val="CodeInline"/>
              </w:rPr>
            </w:pPr>
            <w:r w:rsidRPr="00497D56">
              <w:rPr>
                <w:rStyle w:val="CodeInline"/>
              </w:rPr>
              <w:t>sign</w:t>
            </w:r>
          </w:p>
        </w:tc>
        <w:tc>
          <w:tcPr>
            <w:tcW w:w="1920" w:type="dxa"/>
          </w:tcPr>
          <w:p w:rsidR="002E3930" w:rsidRPr="00391D69" w:rsidRDefault="006B52C5" w:rsidP="00B97718">
            <w:pPr>
              <w:rPr>
                <w:rStyle w:val="CodeInline"/>
              </w:rPr>
            </w:pPr>
            <w:r w:rsidRPr="00391D69">
              <w:rPr>
                <w:rStyle w:val="CodeInline"/>
              </w:rPr>
              <w:t xml:space="preserve">sign x </w:t>
            </w:r>
          </w:p>
        </w:tc>
        <w:tc>
          <w:tcPr>
            <w:tcW w:w="4920" w:type="dxa"/>
          </w:tcPr>
          <w:p w:rsidR="002E3930" w:rsidRPr="00E42689" w:rsidRDefault="006B52C5" w:rsidP="002E3930">
            <w:r w:rsidRPr="00E42689">
              <w:t>Overloaded sign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w:t>
            </w:r>
          </w:p>
        </w:tc>
        <w:tc>
          <w:tcPr>
            <w:tcW w:w="1920" w:type="dxa"/>
          </w:tcPr>
          <w:p w:rsidR="002E3930" w:rsidRPr="00391D69" w:rsidRDefault="006B52C5" w:rsidP="00B97718">
            <w:pPr>
              <w:rPr>
                <w:rStyle w:val="CodeInline"/>
              </w:rPr>
            </w:pPr>
            <w:r w:rsidRPr="00391D69">
              <w:rPr>
                <w:rStyle w:val="CodeInline"/>
              </w:rPr>
              <w:t xml:space="preserve">sin x </w:t>
            </w:r>
          </w:p>
        </w:tc>
        <w:tc>
          <w:tcPr>
            <w:tcW w:w="4920" w:type="dxa"/>
          </w:tcPr>
          <w:p w:rsidR="002E3930" w:rsidRPr="00E42689" w:rsidRDefault="006B52C5" w:rsidP="002E3930">
            <w:r w:rsidRPr="00E42689">
              <w:t>Overloaded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sinh</w:t>
            </w:r>
          </w:p>
        </w:tc>
        <w:tc>
          <w:tcPr>
            <w:tcW w:w="1920" w:type="dxa"/>
          </w:tcPr>
          <w:p w:rsidR="002E3930" w:rsidRPr="00391D69" w:rsidRDefault="006B52C5" w:rsidP="00B97718">
            <w:pPr>
              <w:rPr>
                <w:rStyle w:val="CodeInline"/>
              </w:rPr>
            </w:pPr>
            <w:r w:rsidRPr="00391D69">
              <w:rPr>
                <w:rStyle w:val="CodeInline"/>
              </w:rPr>
              <w:t xml:space="preserve">sinh x </w:t>
            </w:r>
          </w:p>
        </w:tc>
        <w:tc>
          <w:tcPr>
            <w:tcW w:w="4920" w:type="dxa"/>
          </w:tcPr>
          <w:p w:rsidR="002E3930" w:rsidRPr="00E42689" w:rsidRDefault="006B52C5" w:rsidP="00B97718">
            <w:r w:rsidRPr="00E42689">
              <w:t>Overloaded hyperbolic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sqrt</w:t>
            </w:r>
          </w:p>
        </w:tc>
        <w:tc>
          <w:tcPr>
            <w:tcW w:w="1920" w:type="dxa"/>
          </w:tcPr>
          <w:p w:rsidR="002E3930" w:rsidRPr="00391D69" w:rsidRDefault="006B52C5" w:rsidP="00B97718">
            <w:pPr>
              <w:rPr>
                <w:rStyle w:val="CodeInline"/>
              </w:rPr>
            </w:pPr>
            <w:r w:rsidRPr="00391D69">
              <w:rPr>
                <w:rStyle w:val="CodeInline"/>
              </w:rPr>
              <w:t xml:space="preserve">sqrt x </w:t>
            </w:r>
          </w:p>
        </w:tc>
        <w:tc>
          <w:tcPr>
            <w:tcW w:w="4920" w:type="dxa"/>
          </w:tcPr>
          <w:p w:rsidR="002E3930" w:rsidRPr="00E42689" w:rsidRDefault="006B52C5" w:rsidP="002E3930">
            <w:r w:rsidRPr="00E42689">
              <w:t>Overloaded square root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w:t>
            </w:r>
          </w:p>
        </w:tc>
        <w:tc>
          <w:tcPr>
            <w:tcW w:w="1920" w:type="dxa"/>
          </w:tcPr>
          <w:p w:rsidR="002E3930" w:rsidRPr="00391D69" w:rsidRDefault="006B52C5" w:rsidP="00B97718">
            <w:pPr>
              <w:rPr>
                <w:rStyle w:val="CodeInline"/>
              </w:rPr>
            </w:pPr>
            <w:r w:rsidRPr="00391D69">
              <w:rPr>
                <w:rStyle w:val="CodeInline"/>
              </w:rPr>
              <w:t xml:space="preserve">tan x </w:t>
            </w:r>
          </w:p>
        </w:tc>
        <w:tc>
          <w:tcPr>
            <w:tcW w:w="4920" w:type="dxa"/>
          </w:tcPr>
          <w:p w:rsidR="002E3930" w:rsidRPr="00E42689" w:rsidRDefault="006B52C5" w:rsidP="002E3930">
            <w:r w:rsidRPr="00E42689">
              <w:t>Overloaded tangent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tanh</w:t>
            </w:r>
          </w:p>
        </w:tc>
        <w:tc>
          <w:tcPr>
            <w:tcW w:w="1920" w:type="dxa"/>
          </w:tcPr>
          <w:p w:rsidR="002E3930" w:rsidRPr="00E42689" w:rsidRDefault="006B52C5" w:rsidP="00B97718">
            <w:pPr>
              <w:rPr>
                <w:rStyle w:val="CodeInline"/>
              </w:rPr>
            </w:pPr>
            <w:r w:rsidRPr="00391D69">
              <w:rPr>
                <w:rStyle w:val="CodeInline"/>
              </w:rPr>
              <w:t xml:space="preserve">tanh x </w:t>
            </w:r>
          </w:p>
        </w:tc>
        <w:tc>
          <w:tcPr>
            <w:tcW w:w="4920" w:type="dxa"/>
          </w:tcPr>
          <w:p w:rsidR="002E3930" w:rsidRPr="00E42689" w:rsidRDefault="006B52C5" w:rsidP="002E3930">
            <w:r w:rsidRPr="00E42689">
              <w:t>Overloaded hyperbolic tangent function</w:t>
            </w:r>
          </w:p>
        </w:tc>
      </w:tr>
    </w:tbl>
    <w:p w:rsidR="002437F2" w:rsidRPr="00110BB5" w:rsidRDefault="006B52C5" w:rsidP="006230F9">
      <w:pPr>
        <w:pStyle w:val="Heading3"/>
      </w:pPr>
      <w:bookmarkStart w:id="7247" w:name="_Toc257733795"/>
      <w:bookmarkStart w:id="7248" w:name="_Toc270597692"/>
      <w:bookmarkStart w:id="7249" w:name="_Toc286309580"/>
      <w:r w:rsidRPr="00110BB5">
        <w:t>Function Pipelining and Composition Operators</w:t>
      </w:r>
      <w:bookmarkEnd w:id="7247"/>
      <w:bookmarkEnd w:id="7248"/>
      <w:bookmarkEnd w:id="7249"/>
    </w:p>
    <w:p w:rsidR="002437F2" w:rsidRPr="00E42689" w:rsidRDefault="006B52C5" w:rsidP="002437F2">
      <w:r w:rsidRPr="00391D69">
        <w:t>The following operators</w:t>
      </w:r>
      <w:r w:rsidR="00F54660">
        <w:fldChar w:fldCharType="begin"/>
      </w:r>
      <w:r w:rsidR="00122F96">
        <w:instrText xml:space="preserve"> XE "</w:instrText>
      </w:r>
      <w:r w:rsidR="00122F96" w:rsidRPr="006B18BF">
        <w:instrText>operators:function pipelining and composition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437F2" w:rsidRPr="00497D56" w:rsidRDefault="006B52C5" w:rsidP="00B97718">
            <w:r w:rsidRPr="00E42689">
              <w:t>Operator/Function Name</w:t>
            </w:r>
          </w:p>
        </w:tc>
        <w:tc>
          <w:tcPr>
            <w:tcW w:w="1920" w:type="dxa"/>
          </w:tcPr>
          <w:p w:rsidR="002437F2" w:rsidRPr="00497D56" w:rsidRDefault="006B52C5" w:rsidP="00B97718">
            <w:r w:rsidRPr="00391D69">
              <w:t>Expression Form</w:t>
            </w:r>
          </w:p>
        </w:tc>
        <w:tc>
          <w:tcPr>
            <w:tcW w:w="4992" w:type="dxa"/>
          </w:tcPr>
          <w:p w:rsidR="002437F2" w:rsidRPr="00497D56" w:rsidRDefault="006B52C5" w:rsidP="00B97718">
            <w:r w:rsidRPr="00391D69">
              <w:t xml:space="preserve">Description </w:t>
            </w:r>
          </w:p>
        </w:tc>
      </w:tr>
      <w:tr w:rsidR="002437F2" w:rsidRPr="00F115D2" w:rsidTr="008F04E6">
        <w:tc>
          <w:tcPr>
            <w:tcW w:w="2160" w:type="dxa"/>
          </w:tcPr>
          <w:p w:rsidR="002437F2" w:rsidRPr="00110BB5" w:rsidRDefault="006B52C5" w:rsidP="00B97718">
            <w:pPr>
              <w:rPr>
                <w:rStyle w:val="CodeInline"/>
              </w:rPr>
            </w:pPr>
            <w:r w:rsidRPr="00497D56">
              <w:rPr>
                <w:rStyle w:val="CodeInline"/>
              </w:rPr>
              <w:t>(|&gt;)</w:t>
            </w:r>
          </w:p>
        </w:tc>
        <w:tc>
          <w:tcPr>
            <w:tcW w:w="1920" w:type="dxa"/>
          </w:tcPr>
          <w:p w:rsidR="002437F2" w:rsidRPr="00391D69" w:rsidRDefault="006B52C5" w:rsidP="00D269CF">
            <w:pPr>
              <w:rPr>
                <w:rStyle w:val="CodeInline"/>
              </w:rPr>
            </w:pPr>
            <w:r w:rsidRPr="00391D69">
              <w:rPr>
                <w:rStyle w:val="CodeInline"/>
              </w:rPr>
              <w:t>x |&gt; f</w:t>
            </w:r>
          </w:p>
        </w:tc>
        <w:tc>
          <w:tcPr>
            <w:tcW w:w="4992" w:type="dxa"/>
          </w:tcPr>
          <w:p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(&gt;&gt;)</w:t>
            </w:r>
          </w:p>
        </w:tc>
        <w:tc>
          <w:tcPr>
            <w:tcW w:w="1920" w:type="dxa"/>
          </w:tcPr>
          <w:p w:rsidR="002437F2" w:rsidRPr="00E42689" w:rsidRDefault="006B52C5" w:rsidP="00B97718">
            <w:pPr>
              <w:rPr>
                <w:rStyle w:val="CodeInline"/>
              </w:rPr>
            </w:pPr>
            <w:r w:rsidRPr="00391D69">
              <w:rPr>
                <w:rStyle w:val="CodeInline"/>
              </w:rPr>
              <w:t>f &gt;&gt; g</w:t>
            </w:r>
          </w:p>
        </w:tc>
        <w:tc>
          <w:tcPr>
            <w:tcW w:w="4992" w:type="dxa"/>
          </w:tcPr>
          <w:p w:rsidR="002437F2" w:rsidRPr="00E42689" w:rsidRDefault="002534CE" w:rsidP="002534CE">
            <w:r>
              <w:t>Composes two functions, so that they are applied in order from left to right</w:t>
            </w:r>
          </w:p>
        </w:tc>
      </w:tr>
      <w:tr w:rsidR="002437F2" w:rsidRPr="00F115D2" w:rsidTr="008F04E6">
        <w:tc>
          <w:tcPr>
            <w:tcW w:w="2160" w:type="dxa"/>
          </w:tcPr>
          <w:p w:rsidR="002437F2" w:rsidRPr="00110BB5" w:rsidRDefault="006B52C5" w:rsidP="00B97718">
            <w:pPr>
              <w:rPr>
                <w:rStyle w:val="CodeInline"/>
              </w:rPr>
            </w:pPr>
            <w:r w:rsidRPr="00497D56">
              <w:rPr>
                <w:rStyle w:val="CodeInline"/>
              </w:rPr>
              <w:t>(&lt;|)</w:t>
            </w:r>
          </w:p>
        </w:tc>
        <w:tc>
          <w:tcPr>
            <w:tcW w:w="1920" w:type="dxa"/>
          </w:tcPr>
          <w:p w:rsidR="002437F2" w:rsidRPr="00391D69" w:rsidRDefault="006B52C5" w:rsidP="00B97718">
            <w:pPr>
              <w:rPr>
                <w:rStyle w:val="CodeInline"/>
              </w:rPr>
            </w:pPr>
            <w:r w:rsidRPr="00391D69">
              <w:rPr>
                <w:rStyle w:val="CodeInline"/>
              </w:rPr>
              <w:t>f &lt;| x</w:t>
            </w:r>
          </w:p>
        </w:tc>
        <w:tc>
          <w:tcPr>
            <w:tcW w:w="4992" w:type="dxa"/>
          </w:tcPr>
          <w:p w:rsidR="002437F2" w:rsidRPr="00E42689" w:rsidRDefault="002534CE" w:rsidP="00B97718">
            <w:r>
              <w:t>Pipelines the value x to the function f (backward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(&lt;&lt;)</w:t>
            </w:r>
          </w:p>
        </w:tc>
        <w:tc>
          <w:tcPr>
            <w:tcW w:w="1920" w:type="dxa"/>
          </w:tcPr>
          <w:p w:rsidR="002437F2" w:rsidRPr="00391D69" w:rsidRDefault="006B52C5" w:rsidP="00D269CF">
            <w:pPr>
              <w:rPr>
                <w:rStyle w:val="CodeInline"/>
              </w:rPr>
            </w:pPr>
            <w:r w:rsidRPr="00391D69">
              <w:rPr>
                <w:rStyle w:val="CodeInline"/>
              </w:rPr>
              <w:t>g &lt;&lt; f</w:t>
            </w:r>
          </w:p>
        </w:tc>
        <w:tc>
          <w:tcPr>
            <w:tcW w:w="4992" w:type="dxa"/>
          </w:tcPr>
          <w:p w:rsidR="002437F2" w:rsidRPr="00E42689" w:rsidRDefault="002534CE" w:rsidP="002534CE">
            <w:r>
              <w:t>Composes two functions, so that they are applied in order from right to left (backward function composition)</w:t>
            </w:r>
          </w:p>
        </w:tc>
      </w:tr>
      <w:tr w:rsidR="002437F2" w:rsidRPr="00F115D2" w:rsidTr="008F04E6">
        <w:tc>
          <w:tcPr>
            <w:tcW w:w="2160" w:type="dxa"/>
          </w:tcPr>
          <w:p w:rsidR="002437F2" w:rsidRPr="00110BB5" w:rsidRDefault="006B52C5" w:rsidP="00B97718">
            <w:pPr>
              <w:rPr>
                <w:rStyle w:val="CodeInline"/>
              </w:rPr>
            </w:pPr>
            <w:r w:rsidRPr="00497D56">
              <w:rPr>
                <w:rStyle w:val="CodeInline"/>
              </w:rPr>
              <w:t>ignore</w:t>
            </w:r>
          </w:p>
        </w:tc>
        <w:tc>
          <w:tcPr>
            <w:tcW w:w="1920" w:type="dxa"/>
          </w:tcPr>
          <w:p w:rsidR="002437F2" w:rsidRPr="00391D69" w:rsidRDefault="006B52C5" w:rsidP="00B97718">
            <w:pPr>
              <w:rPr>
                <w:rStyle w:val="CodeInline"/>
              </w:rPr>
            </w:pPr>
            <w:r w:rsidRPr="00391D69">
              <w:rPr>
                <w:rStyle w:val="CodeInline"/>
              </w:rPr>
              <w:t>ignore x</w:t>
            </w:r>
          </w:p>
        </w:tc>
        <w:tc>
          <w:tcPr>
            <w:tcW w:w="4992" w:type="dxa"/>
          </w:tcPr>
          <w:p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rsidR="00B96059" w:rsidRPr="00110BB5" w:rsidRDefault="006B52C5" w:rsidP="006230F9">
      <w:pPr>
        <w:pStyle w:val="Heading3"/>
      </w:pPr>
      <w:bookmarkStart w:id="7250" w:name="_Toc257733796"/>
      <w:bookmarkStart w:id="7251" w:name="_Toc270597693"/>
      <w:bookmarkStart w:id="7252" w:name="_Toc286309581"/>
      <w:r w:rsidRPr="00110BB5">
        <w:t>Object Transformation Operators</w:t>
      </w:r>
      <w:bookmarkEnd w:id="7250"/>
      <w:bookmarkEnd w:id="7251"/>
      <w:bookmarkEnd w:id="7252"/>
    </w:p>
    <w:p w:rsidR="00497AFA" w:rsidRPr="00E42689" w:rsidRDefault="006B52C5" w:rsidP="00497AFA">
      <w:r w:rsidRPr="00391D69">
        <w:t>The following operators</w:t>
      </w:r>
      <w:r w:rsidR="00F54660">
        <w:fldChar w:fldCharType="begin"/>
      </w:r>
      <w:r w:rsidR="00122F96">
        <w:instrText xml:space="preserve"> XE "</w:instrText>
      </w:r>
      <w:r w:rsidR="00122F96" w:rsidRPr="00451D81">
        <w:instrText>operators:object transformation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Operat</w:t>
            </w:r>
            <w:r w:rsidRPr="00F329AB">
              <w:t>or/Function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box</w:t>
            </w:r>
          </w:p>
        </w:tc>
        <w:tc>
          <w:tcPr>
            <w:tcW w:w="1920" w:type="dxa"/>
          </w:tcPr>
          <w:p w:rsidR="00B96059" w:rsidRPr="00391D69" w:rsidRDefault="006B52C5" w:rsidP="00B96059">
            <w:pPr>
              <w:rPr>
                <w:rStyle w:val="CodeInline"/>
              </w:rPr>
            </w:pPr>
            <w:r w:rsidRPr="00391D69">
              <w:rPr>
                <w:rStyle w:val="CodeInline"/>
              </w:rPr>
              <w:t>box x</w:t>
            </w:r>
          </w:p>
        </w:tc>
        <w:tc>
          <w:tcPr>
            <w:tcW w:w="4992" w:type="dxa"/>
          </w:tcPr>
          <w:p w:rsidR="00B96059" w:rsidRPr="00E42689" w:rsidRDefault="006B52C5" w:rsidP="00CC43FF">
            <w:r w:rsidRPr="00E42689">
              <w:t>Convert</w:t>
            </w:r>
            <w:r w:rsidR="00FF3517">
              <w:t>s</w:t>
            </w:r>
            <w:r w:rsidRPr="00E42689">
              <w:t xml:space="preserve"> to object representation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hash</w:t>
            </w:r>
          </w:p>
        </w:tc>
        <w:tc>
          <w:tcPr>
            <w:tcW w:w="1920" w:type="dxa"/>
          </w:tcPr>
          <w:p w:rsidR="00B96059" w:rsidRPr="00391D69" w:rsidRDefault="006B52C5" w:rsidP="00B96059">
            <w:pPr>
              <w:rPr>
                <w:rStyle w:val="CodeInline"/>
              </w:rPr>
            </w:pPr>
            <w:r w:rsidRPr="00391D69">
              <w:rPr>
                <w:rStyle w:val="CodeInline"/>
              </w:rPr>
              <w:t>hash x</w:t>
            </w:r>
          </w:p>
        </w:tc>
        <w:tc>
          <w:tcPr>
            <w:tcW w:w="4992" w:type="dxa"/>
          </w:tcPr>
          <w:p w:rsidR="00B96059" w:rsidRPr="00E42689" w:rsidRDefault="002534CE" w:rsidP="002534CE">
            <w:r>
              <w:t>Generates a hash value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sizeof</w:t>
            </w:r>
          </w:p>
        </w:tc>
        <w:tc>
          <w:tcPr>
            <w:tcW w:w="1920" w:type="dxa"/>
          </w:tcPr>
          <w:p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typeof</w:t>
            </w:r>
          </w:p>
        </w:tc>
        <w:tc>
          <w:tcPr>
            <w:tcW w:w="1920" w:type="dxa"/>
          </w:tcPr>
          <w:p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typedefof</w:t>
            </w:r>
          </w:p>
        </w:tc>
        <w:tc>
          <w:tcPr>
            <w:tcW w:w="1920" w:type="dxa"/>
          </w:tcPr>
          <w:p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rsidTr="008F04E6">
        <w:tc>
          <w:tcPr>
            <w:tcW w:w="2160" w:type="dxa"/>
          </w:tcPr>
          <w:p w:rsidR="002E3930" w:rsidRPr="00110BB5" w:rsidRDefault="006B52C5" w:rsidP="00B97718">
            <w:pPr>
              <w:rPr>
                <w:rStyle w:val="CodeInline"/>
              </w:rPr>
            </w:pPr>
            <w:r w:rsidRPr="00497D56">
              <w:rPr>
                <w:rStyle w:val="CodeInline"/>
              </w:rPr>
              <w:t>unbox</w:t>
            </w:r>
          </w:p>
        </w:tc>
        <w:tc>
          <w:tcPr>
            <w:tcW w:w="1920" w:type="dxa"/>
          </w:tcPr>
          <w:p w:rsidR="002E3930" w:rsidRPr="00391D69" w:rsidRDefault="006B52C5" w:rsidP="00B97718">
            <w:pPr>
              <w:rPr>
                <w:rStyle w:val="CodeInline"/>
              </w:rPr>
            </w:pPr>
            <w:r w:rsidRPr="00391D69">
              <w:rPr>
                <w:rStyle w:val="CodeInline"/>
              </w:rPr>
              <w:t>unbox x</w:t>
            </w:r>
          </w:p>
        </w:tc>
        <w:tc>
          <w:tcPr>
            <w:tcW w:w="4992" w:type="dxa"/>
          </w:tcPr>
          <w:p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ref</w:t>
            </w:r>
          </w:p>
        </w:tc>
        <w:tc>
          <w:tcPr>
            <w:tcW w:w="1920" w:type="dxa"/>
          </w:tcPr>
          <w:p w:rsidR="002E3930" w:rsidRPr="00391D69" w:rsidRDefault="006B52C5" w:rsidP="00B97718">
            <w:pPr>
              <w:rPr>
                <w:rStyle w:val="CodeInline"/>
              </w:rPr>
            </w:pPr>
            <w:r w:rsidRPr="00391D69">
              <w:rPr>
                <w:rStyle w:val="CodeInline"/>
              </w:rPr>
              <w:t>ref x</w:t>
            </w:r>
          </w:p>
        </w:tc>
        <w:tc>
          <w:tcPr>
            <w:tcW w:w="4992" w:type="dxa"/>
          </w:tcPr>
          <w:p w:rsidR="002E3930" w:rsidRPr="00E42689" w:rsidRDefault="006B52C5" w:rsidP="00CC43FF">
            <w:r w:rsidRPr="00E42689">
              <w:t>Allocate</w:t>
            </w:r>
            <w:r w:rsidR="00FF3517">
              <w:t>s</w:t>
            </w:r>
            <w:r w:rsidRPr="00E42689">
              <w:t xml:space="preserve"> a mutable reference cell</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!x</w:t>
            </w:r>
          </w:p>
        </w:tc>
        <w:tc>
          <w:tcPr>
            <w:tcW w:w="4992" w:type="dxa"/>
          </w:tcPr>
          <w:p w:rsidR="002E3930" w:rsidRPr="00E42689" w:rsidRDefault="006B52C5" w:rsidP="00CC43FF">
            <w:r w:rsidRPr="00E42689">
              <w:t>Read</w:t>
            </w:r>
            <w:r w:rsidR="00FF3517">
              <w:t>s</w:t>
            </w:r>
            <w:r w:rsidRPr="00E42689">
              <w:t xml:space="preserve"> a mutable reference cell</w:t>
            </w:r>
            <w:r w:rsidR="00FF3517">
              <w:t>.</w:t>
            </w:r>
          </w:p>
        </w:tc>
      </w:tr>
    </w:tbl>
    <w:p w:rsidR="002E3930" w:rsidRPr="00110BB5" w:rsidRDefault="006B52C5" w:rsidP="006230F9">
      <w:pPr>
        <w:pStyle w:val="Heading3"/>
      </w:pPr>
      <w:bookmarkStart w:id="7253" w:name="_Toc257733798"/>
      <w:bookmarkStart w:id="7254" w:name="_Toc270597695"/>
      <w:bookmarkStart w:id="7255" w:name="_Toc286309582"/>
      <w:r w:rsidRPr="00110BB5">
        <w:t>Pair Operators</w:t>
      </w:r>
      <w:bookmarkEnd w:id="7253"/>
      <w:bookmarkEnd w:id="7254"/>
      <w:bookmarkEnd w:id="7255"/>
    </w:p>
    <w:p w:rsidR="00497AFA" w:rsidRPr="00E42689" w:rsidRDefault="006B52C5" w:rsidP="008F04E6">
      <w:pPr>
        <w:keepNext/>
      </w:pPr>
      <w:r w:rsidRPr="00391D69">
        <w:t>The following operators</w:t>
      </w:r>
      <w:r w:rsidR="00F54660">
        <w:fldChar w:fldCharType="begin"/>
      </w:r>
      <w:r w:rsidR="00122F96">
        <w:instrText xml:space="preserve"> XE "</w:instrText>
      </w:r>
      <w:r w:rsidR="00122F96" w:rsidRPr="00171DF6">
        <w:instrText>operators</w:instrText>
      </w:r>
      <w:r w:rsidR="00C50441">
        <w:instrText>:pair</w:instrText>
      </w:r>
      <w:r w:rsidR="00122F96">
        <w:instrText xml:space="preserve">" </w:instrText>
      </w:r>
      <w:r w:rsidR="00F54660">
        <w:fldChar w:fldCharType="end"/>
      </w:r>
      <w:r w:rsidRPr="00391D69">
        <w:t xml:space="preserve"> are defined in </w:t>
      </w:r>
      <w:r w:rsidRPr="00391D69">
        <w:rPr>
          <w:rStyle w:val="CodeInline"/>
        </w:rPr>
        <w:t>Microsoft.FSharp.C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rsidR="002E3930" w:rsidRPr="00497D56" w:rsidRDefault="006B52C5" w:rsidP="008F04E6">
            <w:pPr>
              <w:keepNext/>
              <w:rPr>
                <w:b w:val="0"/>
                <w:bCs/>
              </w:rPr>
            </w:pPr>
            <w:r w:rsidRPr="00391D69">
              <w:t>Expression Form</w:t>
            </w:r>
          </w:p>
        </w:tc>
        <w:tc>
          <w:tcPr>
            <w:tcW w:w="4992" w:type="dxa"/>
          </w:tcPr>
          <w:p w:rsidR="002E3930" w:rsidRPr="00497D56" w:rsidRDefault="006B52C5" w:rsidP="008F04E6">
            <w:pPr>
              <w:keepNext/>
              <w:rPr>
                <w:b w:val="0"/>
                <w:bCs/>
              </w:rPr>
            </w:pPr>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fst</w:t>
            </w:r>
          </w:p>
        </w:tc>
        <w:tc>
          <w:tcPr>
            <w:tcW w:w="1920" w:type="dxa"/>
          </w:tcPr>
          <w:p w:rsidR="002E3930" w:rsidRPr="00391D69" w:rsidRDefault="006B52C5" w:rsidP="002E3930">
            <w:pPr>
              <w:rPr>
                <w:rStyle w:val="CodeInline"/>
              </w:rPr>
            </w:pPr>
            <w:r w:rsidRPr="00391D69">
              <w:rPr>
                <w:rStyle w:val="CodeInline"/>
              </w:rPr>
              <w:t>fst p</w:t>
            </w:r>
          </w:p>
        </w:tc>
        <w:tc>
          <w:tcPr>
            <w:tcW w:w="4992" w:type="dxa"/>
          </w:tcPr>
          <w:p w:rsidR="002E3930" w:rsidRPr="00E42689" w:rsidRDefault="00C77E48" w:rsidP="00FF3517">
            <w:r>
              <w:t>Returns</w:t>
            </w:r>
            <w:r w:rsidRPr="00E42689">
              <w:t xml:space="preserve"> </w:t>
            </w:r>
            <w:r w:rsidR="006B52C5" w:rsidRPr="00E42689">
              <w:t>the first element of a pair</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snd</w:t>
            </w:r>
          </w:p>
        </w:tc>
        <w:tc>
          <w:tcPr>
            <w:tcW w:w="1920" w:type="dxa"/>
          </w:tcPr>
          <w:p w:rsidR="002E3930" w:rsidRPr="00391D69" w:rsidRDefault="006B52C5" w:rsidP="002E3930">
            <w:pPr>
              <w:rPr>
                <w:rStyle w:val="CodeInline"/>
              </w:rPr>
            </w:pPr>
            <w:r w:rsidRPr="00391D69">
              <w:rPr>
                <w:rStyle w:val="CodeInline"/>
              </w:rPr>
              <w:t>snd p</w:t>
            </w:r>
          </w:p>
        </w:tc>
        <w:tc>
          <w:tcPr>
            <w:tcW w:w="4992" w:type="dxa"/>
          </w:tcPr>
          <w:p w:rsidR="002E3930" w:rsidRPr="00E42689" w:rsidRDefault="00C77E48" w:rsidP="00FF3517">
            <w:r>
              <w:t>Returns</w:t>
            </w:r>
            <w:r w:rsidRPr="00E42689">
              <w:t xml:space="preserve"> </w:t>
            </w:r>
            <w:r w:rsidR="006B52C5" w:rsidRPr="00E42689">
              <w:t>the second element of a pair</w:t>
            </w:r>
          </w:p>
        </w:tc>
      </w:tr>
    </w:tbl>
    <w:p w:rsidR="00B96059" w:rsidRPr="00110BB5" w:rsidRDefault="006B52C5" w:rsidP="006230F9">
      <w:pPr>
        <w:pStyle w:val="Heading3"/>
      </w:pPr>
      <w:bookmarkStart w:id="7256" w:name="_Toc257733799"/>
      <w:bookmarkStart w:id="7257" w:name="_Toc270597696"/>
      <w:bookmarkStart w:id="7258" w:name="_Toc286309583"/>
      <w:r w:rsidRPr="00497D56">
        <w:t>Exception Operators</w:t>
      </w:r>
      <w:bookmarkEnd w:id="7256"/>
      <w:bookmarkEnd w:id="7257"/>
      <w:bookmarkEnd w:id="7258"/>
    </w:p>
    <w:p w:rsidR="00497AFA" w:rsidRPr="00E42689" w:rsidRDefault="006B52C5" w:rsidP="00497AFA">
      <w:r w:rsidRPr="00391D69">
        <w:t>The following operators</w:t>
      </w:r>
      <w:r w:rsidR="00F54660">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w:t>
            </w:r>
            <w:r w:rsidRPr="00F329AB">
              <w:t>perator/Function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failwith</w:t>
            </w:r>
          </w:p>
        </w:tc>
        <w:tc>
          <w:tcPr>
            <w:tcW w:w="1920" w:type="dxa"/>
          </w:tcPr>
          <w:p w:rsidR="00B96059" w:rsidRPr="00391D69" w:rsidRDefault="006B52C5" w:rsidP="00B96059">
            <w:pPr>
              <w:rPr>
                <w:rStyle w:val="CodeInline"/>
              </w:rPr>
            </w:pPr>
            <w:r w:rsidRPr="00391D69">
              <w:rPr>
                <w:rStyle w:val="CodeInline"/>
              </w:rPr>
              <w:t>failwith x</w:t>
            </w:r>
          </w:p>
        </w:tc>
        <w:tc>
          <w:tcPr>
            <w:tcW w:w="4920" w:type="dxa"/>
          </w:tcPr>
          <w:p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invalidArg</w:t>
            </w:r>
          </w:p>
        </w:tc>
        <w:tc>
          <w:tcPr>
            <w:tcW w:w="1920" w:type="dxa"/>
          </w:tcPr>
          <w:p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raise</w:t>
            </w:r>
          </w:p>
        </w:tc>
        <w:tc>
          <w:tcPr>
            <w:tcW w:w="1920" w:type="dxa"/>
          </w:tcPr>
          <w:p w:rsidR="00B96059" w:rsidRPr="00391D69" w:rsidRDefault="006B52C5" w:rsidP="00B96059">
            <w:pPr>
              <w:rPr>
                <w:rStyle w:val="CodeInline"/>
              </w:rPr>
            </w:pPr>
            <w:r w:rsidRPr="00391D69">
              <w:rPr>
                <w:rStyle w:val="CodeInline"/>
              </w:rPr>
              <w:t>raise x</w:t>
            </w:r>
          </w:p>
        </w:tc>
        <w:tc>
          <w:tcPr>
            <w:tcW w:w="4920" w:type="dxa"/>
          </w:tcPr>
          <w:p w:rsidR="00B96059" w:rsidRPr="00E42689" w:rsidRDefault="006B52C5" w:rsidP="002E3930">
            <w:r w:rsidRPr="00E42689">
              <w:t>Raise</w:t>
            </w:r>
            <w:r w:rsidR="00FF3517">
              <w:t>s</w:t>
            </w:r>
            <w:r w:rsidRPr="00E42689">
              <w:t xml:space="preserve"> an exception</w:t>
            </w:r>
            <w:r w:rsidR="00FF3517">
              <w:t>.</w:t>
            </w:r>
          </w:p>
        </w:tc>
      </w:tr>
      <w:tr w:rsidR="002E3930" w:rsidRPr="00F115D2" w:rsidTr="008F04E6">
        <w:tc>
          <w:tcPr>
            <w:tcW w:w="2160" w:type="dxa"/>
          </w:tcPr>
          <w:p w:rsidR="006B52C5" w:rsidRPr="00110BB5" w:rsidRDefault="006B52C5">
            <w:pPr>
              <w:rPr>
                <w:rStyle w:val="CodeInline"/>
              </w:rPr>
            </w:pPr>
            <w:r w:rsidRPr="00497D56">
              <w:rPr>
                <w:rStyle w:val="CodeInline"/>
              </w:rPr>
              <w:t>reraise</w:t>
            </w:r>
          </w:p>
        </w:tc>
        <w:tc>
          <w:tcPr>
            <w:tcW w:w="1920" w:type="dxa"/>
          </w:tcPr>
          <w:p w:rsidR="006B52C5" w:rsidRPr="00391D69" w:rsidRDefault="006B52C5">
            <w:pPr>
              <w:rPr>
                <w:rStyle w:val="CodeInline"/>
              </w:rPr>
            </w:pPr>
            <w:r w:rsidRPr="00391D69">
              <w:rPr>
                <w:rStyle w:val="CodeInline"/>
              </w:rPr>
              <w:t>reraise()</w:t>
            </w:r>
          </w:p>
        </w:tc>
        <w:tc>
          <w:tcPr>
            <w:tcW w:w="4920" w:type="dxa"/>
          </w:tcPr>
          <w:p w:rsidR="002E3930" w:rsidRPr="00E42689" w:rsidRDefault="00C77E48" w:rsidP="00C77E48">
            <w:r>
              <w:t xml:space="preserve">Rethrows the current  </w:t>
            </w:r>
            <w:r w:rsidR="006B52C5" w:rsidRPr="00E42689">
              <w:t>exception</w:t>
            </w:r>
            <w:r w:rsidR="00FF3517">
              <w:t>.</w:t>
            </w:r>
          </w:p>
        </w:tc>
      </w:tr>
    </w:tbl>
    <w:p w:rsidR="002E3930" w:rsidRPr="00110BB5" w:rsidRDefault="006B52C5" w:rsidP="006230F9">
      <w:pPr>
        <w:pStyle w:val="Heading3"/>
      </w:pPr>
      <w:bookmarkStart w:id="7259" w:name="_Toc257733800"/>
      <w:bookmarkStart w:id="7260" w:name="_Toc270597697"/>
      <w:bookmarkStart w:id="7261" w:name="_Toc286309584"/>
      <w:r w:rsidRPr="00497D56">
        <w:t>Input/Output Handles</w:t>
      </w:r>
      <w:bookmarkEnd w:id="7259"/>
      <w:bookmarkEnd w:id="7260"/>
      <w:bookmarkEnd w:id="7261"/>
    </w:p>
    <w:p w:rsidR="00497AFA" w:rsidRPr="00E42689" w:rsidRDefault="006B52C5" w:rsidP="00497AFA">
      <w:r w:rsidRPr="00391D69">
        <w:t>The following operators</w:t>
      </w:r>
      <w:r w:rsidR="00F54660">
        <w:fldChar w:fldCharType="begin"/>
      </w:r>
      <w:r w:rsidR="00122F96">
        <w:instrText xml:space="preserve"> XE "</w:instrText>
      </w:r>
      <w:r w:rsidR="00122F96" w:rsidRPr="00FD373F">
        <w:instrText>operators:input and output handles</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C77E48">
            <w:r w:rsidRPr="00E42689">
              <w:t>Operator</w:t>
            </w:r>
            <w:r w:rsidR="00C77E48">
              <w:t xml:space="preserve"> or </w:t>
            </w:r>
            <w:r w:rsidRPr="00E42689">
              <w:t>Function Name</w:t>
            </w:r>
          </w:p>
        </w:tc>
        <w:tc>
          <w:tcPr>
            <w:tcW w:w="1920" w:type="dxa"/>
          </w:tcPr>
          <w:p w:rsidR="002E3930" w:rsidRPr="00497D56" w:rsidRDefault="006B52C5" w:rsidP="00B97718">
            <w:r w:rsidRPr="00391D69">
              <w:t>Expression Form</w:t>
            </w:r>
          </w:p>
        </w:tc>
        <w:tc>
          <w:tcPr>
            <w:tcW w:w="4992" w:type="dxa"/>
          </w:tcPr>
          <w:p w:rsidR="002E3930" w:rsidRPr="00497D56" w:rsidRDefault="006B52C5" w:rsidP="00B97718">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stdin</w:t>
            </w:r>
          </w:p>
        </w:tc>
        <w:tc>
          <w:tcPr>
            <w:tcW w:w="1920" w:type="dxa"/>
          </w:tcPr>
          <w:p w:rsidR="002E3930" w:rsidRPr="00391D69" w:rsidRDefault="006B52C5" w:rsidP="00B97718">
            <w:pPr>
              <w:rPr>
                <w:rStyle w:val="CodeInline"/>
              </w:rPr>
            </w:pPr>
            <w:r w:rsidRPr="00391D69">
              <w:rPr>
                <w:rStyle w:val="CodeInline"/>
              </w:rPr>
              <w:t>Stdin</w:t>
            </w:r>
          </w:p>
        </w:tc>
        <w:tc>
          <w:tcPr>
            <w:tcW w:w="4992" w:type="dxa"/>
          </w:tcPr>
          <w:p w:rsidR="002E3930" w:rsidRPr="00E42689" w:rsidRDefault="006B52C5" w:rsidP="002E3930">
            <w:r w:rsidRPr="00E42689">
              <w:t xml:space="preserve">Computes </w:t>
            </w:r>
            <w:r w:rsidRPr="008F04E6">
              <w:rPr>
                <w:rStyle w:val="CodeInline"/>
              </w:rPr>
              <w:t>System.Console.In</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stdout</w:t>
            </w:r>
          </w:p>
        </w:tc>
        <w:tc>
          <w:tcPr>
            <w:tcW w:w="1920" w:type="dxa"/>
          </w:tcPr>
          <w:p w:rsidR="002E3930" w:rsidRPr="00391D69" w:rsidRDefault="006B52C5" w:rsidP="00B97718">
            <w:pPr>
              <w:rPr>
                <w:rStyle w:val="CodeInline"/>
              </w:rPr>
            </w:pPr>
            <w:r w:rsidRPr="00391D69">
              <w:rPr>
                <w:rStyle w:val="CodeInline"/>
              </w:rPr>
              <w:t>Stdout</w:t>
            </w:r>
          </w:p>
        </w:tc>
        <w:tc>
          <w:tcPr>
            <w:tcW w:w="4992" w:type="dxa"/>
          </w:tcPr>
          <w:p w:rsidR="002E3930" w:rsidRPr="00E42689" w:rsidRDefault="006B52C5" w:rsidP="00B97718">
            <w:r w:rsidRPr="00E42689">
              <w:t xml:space="preserve">Computes </w:t>
            </w:r>
            <w:r w:rsidRPr="008F04E6">
              <w:rPr>
                <w:rStyle w:val="CodeInline"/>
              </w:rPr>
              <w:t>System.Console.Out</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stderr</w:t>
            </w:r>
          </w:p>
        </w:tc>
        <w:tc>
          <w:tcPr>
            <w:tcW w:w="1920" w:type="dxa"/>
          </w:tcPr>
          <w:p w:rsidR="002E3930" w:rsidRPr="00E42689" w:rsidRDefault="006B52C5" w:rsidP="00B97718">
            <w:pPr>
              <w:rPr>
                <w:rStyle w:val="CodeInline"/>
              </w:rPr>
            </w:pPr>
            <w:r w:rsidRPr="00391D69">
              <w:rPr>
                <w:rStyle w:val="CodeInline"/>
              </w:rPr>
              <w:t>Stderr</w:t>
            </w:r>
          </w:p>
        </w:tc>
        <w:tc>
          <w:tcPr>
            <w:tcW w:w="4992" w:type="dxa"/>
          </w:tcPr>
          <w:p w:rsidR="002E3930" w:rsidRPr="00E42689" w:rsidRDefault="006B52C5" w:rsidP="002E3930">
            <w:r w:rsidRPr="00E42689">
              <w:t xml:space="preserve">Computes </w:t>
            </w:r>
            <w:r w:rsidRPr="008F04E6">
              <w:rPr>
                <w:rStyle w:val="CodeInline"/>
              </w:rPr>
              <w:t>System.Console.Error</w:t>
            </w:r>
            <w:r w:rsidR="00FF3517">
              <w:t>.</w:t>
            </w:r>
          </w:p>
        </w:tc>
      </w:tr>
    </w:tbl>
    <w:p w:rsidR="00B96059" w:rsidRPr="00110BB5" w:rsidRDefault="006B52C5" w:rsidP="006230F9">
      <w:pPr>
        <w:pStyle w:val="Heading3"/>
      </w:pPr>
      <w:bookmarkStart w:id="7262" w:name="_Toc257733801"/>
      <w:bookmarkStart w:id="7263" w:name="_Toc270597698"/>
      <w:bookmarkStart w:id="7264" w:name="_Toc286309585"/>
      <w:r w:rsidRPr="00497D56">
        <w:t>Overloaded Conversion Functions</w:t>
      </w:r>
      <w:bookmarkEnd w:id="7262"/>
      <w:bookmarkEnd w:id="7263"/>
      <w:bookmarkEnd w:id="7264"/>
    </w:p>
    <w:p w:rsidR="006B6E21" w:rsidRDefault="006B52C5">
      <w:pPr>
        <w:keepNext/>
      </w:pPr>
      <w:r w:rsidRPr="00391D69">
        <w:t>The following operators</w:t>
      </w:r>
      <w:r w:rsidR="00F54660">
        <w:fldChar w:fldCharType="begin"/>
      </w:r>
      <w:r w:rsidR="00122F96">
        <w:instrText xml:space="preserve"> XE "</w:instrText>
      </w:r>
      <w:r w:rsidR="00122F96" w:rsidRPr="005A2AD9">
        <w:instrText>operators:overloaded conversion functions</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C77E48">
            <w:r w:rsidRPr="00E42689">
              <w:t>Operator</w:t>
            </w:r>
            <w:r w:rsidR="00C77E48">
              <w:t xml:space="preserve"> or </w:t>
            </w:r>
            <w:r w:rsidRPr="00E42689">
              <w:t>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byte</w:t>
            </w:r>
          </w:p>
        </w:tc>
        <w:tc>
          <w:tcPr>
            <w:tcW w:w="1920" w:type="dxa"/>
          </w:tcPr>
          <w:p w:rsidR="00B96059" w:rsidRPr="00391D69" w:rsidRDefault="006B52C5" w:rsidP="00B96059">
            <w:pPr>
              <w:rPr>
                <w:rStyle w:val="CodeInline"/>
              </w:rPr>
            </w:pPr>
            <w:r w:rsidRPr="00391D69">
              <w:rPr>
                <w:rStyle w:val="CodeInline"/>
              </w:rPr>
              <w:t>byte x</w:t>
            </w:r>
          </w:p>
        </w:tc>
        <w:tc>
          <w:tcPr>
            <w:tcW w:w="4992" w:type="dxa"/>
          </w:tcPr>
          <w:p w:rsidR="00B96059" w:rsidRPr="00E42689" w:rsidRDefault="006B52C5" w:rsidP="00B96059">
            <w:r w:rsidRPr="00E42689">
              <w:t>Overloaded conversion to a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sbyte</w:t>
            </w:r>
          </w:p>
        </w:tc>
        <w:tc>
          <w:tcPr>
            <w:tcW w:w="1920" w:type="dxa"/>
          </w:tcPr>
          <w:p w:rsidR="00B96059" w:rsidRPr="00E42689" w:rsidRDefault="006B52C5" w:rsidP="00B96059">
            <w:pPr>
              <w:rPr>
                <w:rStyle w:val="CodeInline"/>
              </w:rPr>
            </w:pPr>
            <w:r w:rsidRPr="00391D69">
              <w:rPr>
                <w:rStyle w:val="CodeInline"/>
              </w:rPr>
              <w:t>sbyte x</w:t>
            </w:r>
          </w:p>
        </w:tc>
        <w:tc>
          <w:tcPr>
            <w:tcW w:w="4992" w:type="dxa"/>
          </w:tcPr>
          <w:p w:rsidR="00B96059" w:rsidRPr="00E42689" w:rsidRDefault="006B52C5" w:rsidP="00B96059">
            <w:r w:rsidRPr="00E42689">
              <w:t>Overloaded conversion to a signed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int16</w:t>
            </w:r>
          </w:p>
        </w:tc>
        <w:tc>
          <w:tcPr>
            <w:tcW w:w="1920" w:type="dxa"/>
          </w:tcPr>
          <w:p w:rsidR="00B96059" w:rsidRPr="00391D69" w:rsidRDefault="006B52C5" w:rsidP="00B96059">
            <w:pPr>
              <w:rPr>
                <w:rStyle w:val="CodeInline"/>
              </w:rPr>
            </w:pPr>
            <w:r w:rsidRPr="00391D69">
              <w:rPr>
                <w:rStyle w:val="CodeInline"/>
              </w:rPr>
              <w:t>int16 x</w:t>
            </w:r>
          </w:p>
        </w:tc>
        <w:tc>
          <w:tcPr>
            <w:tcW w:w="4992" w:type="dxa"/>
          </w:tcPr>
          <w:p w:rsidR="00B96059" w:rsidRPr="00E42689" w:rsidRDefault="006B52C5" w:rsidP="00B96059">
            <w:r w:rsidRPr="00E42689">
              <w:t>Overloaded conversion to a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uint16</w:t>
            </w:r>
          </w:p>
        </w:tc>
        <w:tc>
          <w:tcPr>
            <w:tcW w:w="1920" w:type="dxa"/>
          </w:tcPr>
          <w:p w:rsidR="00B96059" w:rsidRPr="00391D69" w:rsidRDefault="006B52C5" w:rsidP="00B96059">
            <w:pPr>
              <w:rPr>
                <w:rStyle w:val="CodeInline"/>
              </w:rPr>
            </w:pPr>
            <w:r w:rsidRPr="00391D69">
              <w:rPr>
                <w:rStyle w:val="CodeInline"/>
              </w:rPr>
              <w:t>uint16 x</w:t>
            </w:r>
          </w:p>
        </w:tc>
        <w:tc>
          <w:tcPr>
            <w:tcW w:w="4992" w:type="dxa"/>
          </w:tcPr>
          <w:p w:rsidR="00B96059" w:rsidRPr="00E42689" w:rsidRDefault="006B52C5" w:rsidP="00B96059">
            <w:r w:rsidRPr="00E42689">
              <w:t>Overloaded conversion to an unsigned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int32, int</w:t>
            </w:r>
          </w:p>
        </w:tc>
        <w:tc>
          <w:tcPr>
            <w:tcW w:w="1920" w:type="dxa"/>
          </w:tcPr>
          <w:p w:rsidR="00B96059" w:rsidRPr="00391D69" w:rsidRDefault="006B52C5" w:rsidP="00B96059">
            <w:pPr>
              <w:rPr>
                <w:rStyle w:val="CodeInline"/>
              </w:rPr>
            </w:pPr>
            <w:r w:rsidRPr="00391D69">
              <w:rPr>
                <w:rStyle w:val="CodeInline"/>
              </w:rPr>
              <w:t>int32 x</w:t>
            </w:r>
          </w:p>
          <w:p w:rsidR="00B96059" w:rsidRPr="00E42689" w:rsidRDefault="006B52C5" w:rsidP="00B96059">
            <w:pPr>
              <w:rPr>
                <w:rStyle w:val="CodeInline"/>
              </w:rPr>
            </w:pPr>
            <w:r w:rsidRPr="00E42689">
              <w:rPr>
                <w:rStyle w:val="CodeInline"/>
              </w:rPr>
              <w:t>int x</w:t>
            </w:r>
          </w:p>
        </w:tc>
        <w:tc>
          <w:tcPr>
            <w:tcW w:w="4992" w:type="dxa"/>
          </w:tcPr>
          <w:p w:rsidR="00B96059" w:rsidRPr="00F329AB" w:rsidRDefault="006B52C5" w:rsidP="00FF3517">
            <w:r w:rsidRPr="00E42689">
              <w:t>Overloaded conversion to a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uint32</w:t>
            </w:r>
          </w:p>
        </w:tc>
        <w:tc>
          <w:tcPr>
            <w:tcW w:w="1920" w:type="dxa"/>
          </w:tcPr>
          <w:p w:rsidR="00B96059" w:rsidRPr="00391D69" w:rsidRDefault="006B52C5" w:rsidP="00B96059">
            <w:pPr>
              <w:rPr>
                <w:rStyle w:val="CodeInline"/>
              </w:rPr>
            </w:pPr>
            <w:r w:rsidRPr="00391D69">
              <w:rPr>
                <w:rStyle w:val="CodeInline"/>
              </w:rPr>
              <w:t>uint32 x</w:t>
            </w:r>
          </w:p>
        </w:tc>
        <w:tc>
          <w:tcPr>
            <w:tcW w:w="4992" w:type="dxa"/>
          </w:tcPr>
          <w:p w:rsidR="00B96059" w:rsidRPr="00E42689" w:rsidRDefault="006B52C5" w:rsidP="00FF3517">
            <w:r w:rsidRPr="00E42689">
              <w:t>Overloaded conversion to an unsigned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int64</w:t>
            </w:r>
          </w:p>
        </w:tc>
        <w:tc>
          <w:tcPr>
            <w:tcW w:w="1920" w:type="dxa"/>
          </w:tcPr>
          <w:p w:rsidR="00B96059" w:rsidRPr="00391D69" w:rsidRDefault="006B52C5" w:rsidP="00B96059">
            <w:pPr>
              <w:rPr>
                <w:rStyle w:val="CodeInline"/>
              </w:rPr>
            </w:pPr>
            <w:r w:rsidRPr="00391D69">
              <w:rPr>
                <w:rStyle w:val="CodeInline"/>
              </w:rPr>
              <w:t>int64 x</w:t>
            </w:r>
          </w:p>
        </w:tc>
        <w:tc>
          <w:tcPr>
            <w:tcW w:w="4992" w:type="dxa"/>
          </w:tcPr>
          <w:p w:rsidR="00B96059" w:rsidRPr="00E42689" w:rsidRDefault="006B52C5" w:rsidP="00FF3517">
            <w:r w:rsidRPr="00E42689">
              <w:t>Overloaded conversion to a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uint64</w:t>
            </w:r>
          </w:p>
        </w:tc>
        <w:tc>
          <w:tcPr>
            <w:tcW w:w="1920" w:type="dxa"/>
          </w:tcPr>
          <w:p w:rsidR="00B96059" w:rsidRPr="00391D69" w:rsidRDefault="006B52C5" w:rsidP="00B96059">
            <w:pPr>
              <w:rPr>
                <w:rStyle w:val="CodeInline"/>
              </w:rPr>
            </w:pPr>
            <w:r w:rsidRPr="00391D69">
              <w:rPr>
                <w:rStyle w:val="CodeInline"/>
              </w:rPr>
              <w:t>uint64 x</w:t>
            </w:r>
          </w:p>
        </w:tc>
        <w:tc>
          <w:tcPr>
            <w:tcW w:w="4992" w:type="dxa"/>
          </w:tcPr>
          <w:p w:rsidR="00B96059" w:rsidRPr="00E42689" w:rsidRDefault="006B52C5" w:rsidP="00FF3517">
            <w:r w:rsidRPr="00E42689">
              <w:t>Overloaded conversion to an unsigned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nativeint</w:t>
            </w:r>
          </w:p>
        </w:tc>
        <w:tc>
          <w:tcPr>
            <w:tcW w:w="1920" w:type="dxa"/>
          </w:tcPr>
          <w:p w:rsidR="00B96059" w:rsidRPr="00391D69" w:rsidRDefault="006B52C5" w:rsidP="00B96059">
            <w:pPr>
              <w:rPr>
                <w:rStyle w:val="CodeInline"/>
              </w:rPr>
            </w:pPr>
            <w:r w:rsidRPr="00391D69">
              <w:rPr>
                <w:rStyle w:val="CodeInline"/>
              </w:rPr>
              <w:t>nativeint x</w:t>
            </w:r>
          </w:p>
        </w:tc>
        <w:tc>
          <w:tcPr>
            <w:tcW w:w="4992" w:type="dxa"/>
          </w:tcPr>
          <w:p w:rsidR="00B96059" w:rsidRPr="00E42689" w:rsidRDefault="006B52C5" w:rsidP="00B96059">
            <w:r w:rsidRPr="00E42689">
              <w:t>Overloaded conversion to an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unativeint</w:t>
            </w:r>
          </w:p>
        </w:tc>
        <w:tc>
          <w:tcPr>
            <w:tcW w:w="1920" w:type="dxa"/>
          </w:tcPr>
          <w:p w:rsidR="00B96059" w:rsidRPr="00E42689" w:rsidRDefault="006B52C5" w:rsidP="00B96059">
            <w:pPr>
              <w:rPr>
                <w:rStyle w:val="CodeInline"/>
              </w:rPr>
            </w:pPr>
            <w:r w:rsidRPr="00391D69">
              <w:rPr>
                <w:rStyle w:val="CodeInline"/>
              </w:rPr>
              <w:t>unativeint x</w:t>
            </w:r>
          </w:p>
        </w:tc>
        <w:tc>
          <w:tcPr>
            <w:tcW w:w="4992" w:type="dxa"/>
          </w:tcPr>
          <w:p w:rsidR="00B96059" w:rsidRPr="00E42689" w:rsidRDefault="006B52C5" w:rsidP="00B96059">
            <w:r w:rsidRPr="00E42689">
              <w:t>Overloaded conversion to an unsigned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 double</w:t>
            </w:r>
          </w:p>
        </w:tc>
        <w:tc>
          <w:tcPr>
            <w:tcW w:w="1920" w:type="dxa"/>
          </w:tcPr>
          <w:p w:rsidR="00B96059" w:rsidRPr="00391D69" w:rsidRDefault="006B52C5" w:rsidP="00B96059">
            <w:pPr>
              <w:rPr>
                <w:rStyle w:val="CodeInline"/>
              </w:rPr>
            </w:pPr>
            <w:r w:rsidRPr="00391D69">
              <w:rPr>
                <w:rStyle w:val="CodeInline"/>
              </w:rPr>
              <w:t>float x</w:t>
            </w:r>
          </w:p>
          <w:p w:rsidR="00B96059" w:rsidRPr="00E42689" w:rsidRDefault="006B52C5" w:rsidP="00B96059">
            <w:pPr>
              <w:rPr>
                <w:rStyle w:val="CodeInline"/>
              </w:rPr>
            </w:pPr>
            <w:r w:rsidRPr="00E42689">
              <w:rPr>
                <w:rStyle w:val="CodeInline"/>
              </w:rPr>
              <w:t>double x</w:t>
            </w:r>
          </w:p>
        </w:tc>
        <w:tc>
          <w:tcPr>
            <w:tcW w:w="4992" w:type="dxa"/>
          </w:tcPr>
          <w:p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float32, single</w:t>
            </w:r>
          </w:p>
        </w:tc>
        <w:tc>
          <w:tcPr>
            <w:tcW w:w="1920" w:type="dxa"/>
          </w:tcPr>
          <w:p w:rsidR="00B96059" w:rsidRPr="00391D69" w:rsidRDefault="006B52C5" w:rsidP="00B96059">
            <w:pPr>
              <w:rPr>
                <w:rStyle w:val="CodeInline"/>
              </w:rPr>
            </w:pPr>
            <w:r w:rsidRPr="00391D69">
              <w:rPr>
                <w:rStyle w:val="CodeInline"/>
              </w:rPr>
              <w:t>float32 x</w:t>
            </w:r>
          </w:p>
          <w:p w:rsidR="00B96059" w:rsidRPr="00E42689" w:rsidRDefault="006B52C5" w:rsidP="00B96059">
            <w:pPr>
              <w:rPr>
                <w:rStyle w:val="CodeInline"/>
              </w:rPr>
            </w:pPr>
            <w:r w:rsidRPr="00E42689">
              <w:rPr>
                <w:rStyle w:val="CodeInline"/>
              </w:rPr>
              <w:t>single x</w:t>
            </w:r>
          </w:p>
        </w:tc>
        <w:tc>
          <w:tcPr>
            <w:tcW w:w="4992" w:type="dxa"/>
          </w:tcPr>
          <w:p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decimal</w:t>
            </w:r>
          </w:p>
        </w:tc>
        <w:tc>
          <w:tcPr>
            <w:tcW w:w="1920" w:type="dxa"/>
          </w:tcPr>
          <w:p w:rsidR="00B96059" w:rsidRPr="00391D69" w:rsidRDefault="006B52C5" w:rsidP="00B96059">
            <w:pPr>
              <w:rPr>
                <w:rStyle w:val="CodeInline"/>
              </w:rPr>
            </w:pPr>
            <w:r w:rsidRPr="00391D69">
              <w:rPr>
                <w:rStyle w:val="CodeInline"/>
              </w:rPr>
              <w:t>decimal x</w:t>
            </w:r>
          </w:p>
        </w:tc>
        <w:tc>
          <w:tcPr>
            <w:tcW w:w="4992" w:type="dxa"/>
          </w:tcPr>
          <w:p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char</w:t>
            </w:r>
          </w:p>
        </w:tc>
        <w:tc>
          <w:tcPr>
            <w:tcW w:w="1920" w:type="dxa"/>
          </w:tcPr>
          <w:p w:rsidR="00B96059" w:rsidRPr="00391D69" w:rsidRDefault="006B52C5" w:rsidP="00B96059">
            <w:pPr>
              <w:rPr>
                <w:rStyle w:val="CodeInline"/>
              </w:rPr>
            </w:pPr>
            <w:r w:rsidRPr="00391D69">
              <w:rPr>
                <w:rStyle w:val="CodeInline"/>
              </w:rPr>
              <w:t>char x</w:t>
            </w:r>
          </w:p>
        </w:tc>
        <w:tc>
          <w:tcPr>
            <w:tcW w:w="4992" w:type="dxa"/>
          </w:tcPr>
          <w:p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rsidTr="008F04E6">
        <w:tc>
          <w:tcPr>
            <w:tcW w:w="2160" w:type="dxa"/>
          </w:tcPr>
          <w:p w:rsidR="00B96059" w:rsidRPr="00110BB5" w:rsidRDefault="006B52C5" w:rsidP="00B96059">
            <w:pPr>
              <w:rPr>
                <w:rStyle w:val="CodeInline"/>
              </w:rPr>
            </w:pPr>
            <w:r w:rsidRPr="00497D56">
              <w:rPr>
                <w:rStyle w:val="CodeInline"/>
              </w:rPr>
              <w:t>enum</w:t>
            </w:r>
          </w:p>
        </w:tc>
        <w:tc>
          <w:tcPr>
            <w:tcW w:w="1920" w:type="dxa"/>
          </w:tcPr>
          <w:p w:rsidR="00B96059" w:rsidRPr="00391D69" w:rsidRDefault="006B52C5" w:rsidP="00B96059">
            <w:pPr>
              <w:rPr>
                <w:rStyle w:val="CodeInline"/>
              </w:rPr>
            </w:pPr>
            <w:r w:rsidRPr="00391D69">
              <w:rPr>
                <w:rStyle w:val="CodeInline"/>
              </w:rPr>
              <w:t>enum x</w:t>
            </w:r>
          </w:p>
        </w:tc>
        <w:tc>
          <w:tcPr>
            <w:tcW w:w="4992" w:type="dxa"/>
          </w:tcPr>
          <w:p w:rsidR="00B96059" w:rsidRPr="00E42689" w:rsidRDefault="006B52C5" w:rsidP="00B96059">
            <w:r w:rsidRPr="00E42689">
              <w:t>Overloaded conversion to a typed enumeration value</w:t>
            </w:r>
          </w:p>
        </w:tc>
      </w:tr>
    </w:tbl>
    <w:p w:rsidR="00A26F81" w:rsidRPr="00C77CDB" w:rsidRDefault="006B52C5" w:rsidP="00E104DD">
      <w:pPr>
        <w:pStyle w:val="Heading2"/>
      </w:pPr>
      <w:bookmarkStart w:id="7265" w:name="_Toc257733802"/>
      <w:bookmarkStart w:id="7266" w:name="_Toc270597699"/>
      <w:bookmarkStart w:id="7267" w:name="_Toc286309586"/>
      <w:bookmarkEnd w:id="7234"/>
      <w:r w:rsidRPr="00497D56">
        <w:t>Checked Arithmetic Operators</w:t>
      </w:r>
      <w:bookmarkEnd w:id="7265"/>
      <w:bookmarkEnd w:id="7266"/>
      <w:bookmarkEnd w:id="7267"/>
    </w:p>
    <w:p w:rsidR="00497AFA" w:rsidRPr="00E42689" w:rsidRDefault="006B52C5" w:rsidP="008F04E6">
      <w:pPr>
        <w:keepNext/>
      </w:pPr>
      <w:r w:rsidRPr="00391D69">
        <w:t xml:space="preserve">The module </w:t>
      </w:r>
      <w:r w:rsidRPr="00391D69">
        <w:rPr>
          <w:rStyle w:val="CodeInline"/>
        </w:rPr>
        <w:t>Microsoft.FSharp.Core.Operator</w:t>
      </w:r>
      <w:r w:rsidRPr="00E42689">
        <w:rPr>
          <w:rStyle w:val="CodeInline"/>
        </w:rPr>
        <w:t>s.Checked</w:t>
      </w:r>
      <w:r w:rsidRPr="00E42689">
        <w:t xml:space="preserve"> defines runtime-overflow-checked</w:t>
      </w:r>
      <w:r w:rsidR="00F54660">
        <w:fldChar w:fldCharType="begin"/>
      </w:r>
      <w:r w:rsidR="00122F96">
        <w:instrText xml:space="preserve"> XE "</w:instrText>
      </w:r>
      <w:r w:rsidR="00122F96" w:rsidRPr="00122F96">
        <w:instrText>overflow checking</w:instrText>
      </w:r>
      <w:r w:rsidR="00122F96">
        <w:instrText>"</w:instrText>
      </w:r>
      <w:r w:rsidR="00F54660">
        <w:fldChar w:fldCharType="end"/>
      </w:r>
      <w:r w:rsidRPr="00E42689">
        <w:t xml:space="preserve"> versions of the following operators</w:t>
      </w:r>
      <w:r w:rsidR="00F54660">
        <w:fldChar w:fldCharType="begin"/>
      </w:r>
      <w:r w:rsidR="00122F96">
        <w:instrText xml:space="preserve"> XE "</w:instrText>
      </w:r>
      <w:r w:rsidR="00122F96" w:rsidRPr="00D138F9">
        <w:instrText>operators:checked arithmetic</w:instrText>
      </w:r>
      <w:r w:rsidR="00122F96">
        <w:instrText xml:space="preserve">" </w:instrText>
      </w:r>
      <w:r w:rsidR="00F54660">
        <w:fldChar w:fldCharType="end"/>
      </w:r>
      <w:r w:rsidR="00F54660">
        <w:fldChar w:fldCharType="begin"/>
      </w:r>
      <w:r w:rsidR="00122F96">
        <w:instrText xml:space="preserve"> </w:instrText>
      </w:r>
      <w:r w:rsidR="00F54660">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97AFA" w:rsidRPr="00497D56" w:rsidRDefault="00C77E48" w:rsidP="00891FCC">
            <w:pPr>
              <w:keepNext/>
            </w:pPr>
            <w:r>
              <w:t>Operator or Function Name</w:t>
            </w:r>
          </w:p>
        </w:tc>
        <w:tc>
          <w:tcPr>
            <w:tcW w:w="1920" w:type="dxa"/>
          </w:tcPr>
          <w:p w:rsidR="00497AFA" w:rsidRPr="00497D56" w:rsidRDefault="006B52C5" w:rsidP="00891FCC">
            <w:pPr>
              <w:keepNext/>
            </w:pPr>
            <w:r w:rsidRPr="00391D69">
              <w:t>Expression Form</w:t>
            </w:r>
          </w:p>
        </w:tc>
        <w:tc>
          <w:tcPr>
            <w:tcW w:w="4992" w:type="dxa"/>
          </w:tcPr>
          <w:p w:rsidR="00497AFA" w:rsidRPr="00497D56" w:rsidRDefault="006B52C5" w:rsidP="00891FCC">
            <w:pPr>
              <w:keepNext/>
            </w:pPr>
            <w:r w:rsidRPr="00391D69">
              <w:t xml:space="preserve">Description </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B97718">
            <w:r w:rsidRPr="00E42689">
              <w:t>Checked overloaded addition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497AFA">
            <w:r w:rsidRPr="00E42689">
              <w:t>Checked overloaded subtraction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110BB5">
              <w:rPr>
                <w:rStyle w:val="CodeInline"/>
              </w:rPr>
              <w:t>x * y</w:t>
            </w:r>
          </w:p>
        </w:tc>
        <w:tc>
          <w:tcPr>
            <w:tcW w:w="4992" w:type="dxa"/>
          </w:tcPr>
          <w:p w:rsidR="00497AFA" w:rsidRPr="00E42689" w:rsidRDefault="006B52C5" w:rsidP="00497AFA">
            <w:r w:rsidRPr="00391D69">
              <w:t>Checked overloaded multip</w:t>
            </w:r>
            <w:r w:rsidRPr="00E42689">
              <w:t>lication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110BB5">
              <w:rPr>
                <w:rStyle w:val="CodeInline"/>
              </w:rPr>
              <w:t xml:space="preserve">-x </w:t>
            </w:r>
          </w:p>
        </w:tc>
        <w:tc>
          <w:tcPr>
            <w:tcW w:w="4992" w:type="dxa"/>
          </w:tcPr>
          <w:p w:rsidR="00497AFA" w:rsidRPr="00E42689" w:rsidRDefault="006B52C5" w:rsidP="00497AFA">
            <w:r w:rsidRPr="00391D69">
              <w:t>Checked overloaded unary negation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byte</w:t>
            </w:r>
          </w:p>
        </w:tc>
        <w:tc>
          <w:tcPr>
            <w:tcW w:w="1920" w:type="dxa"/>
          </w:tcPr>
          <w:p w:rsidR="00497AFA" w:rsidRPr="00391D69" w:rsidRDefault="006B52C5" w:rsidP="00B97718">
            <w:pPr>
              <w:rPr>
                <w:rStyle w:val="CodeInline"/>
              </w:rPr>
            </w:pPr>
            <w:r w:rsidRPr="00110BB5">
              <w:rPr>
                <w:rStyle w:val="CodeInline"/>
              </w:rPr>
              <w:t>byte x</w:t>
            </w:r>
          </w:p>
        </w:tc>
        <w:tc>
          <w:tcPr>
            <w:tcW w:w="4992" w:type="dxa"/>
          </w:tcPr>
          <w:p w:rsidR="00497AFA" w:rsidRPr="00E42689" w:rsidRDefault="006B52C5" w:rsidP="00497AFA">
            <w:r w:rsidRPr="00391D69">
              <w:t>Checked overloaded conversion to a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sbyte</w:t>
            </w:r>
          </w:p>
        </w:tc>
        <w:tc>
          <w:tcPr>
            <w:tcW w:w="1920" w:type="dxa"/>
          </w:tcPr>
          <w:p w:rsidR="00497AFA" w:rsidRPr="00391D69" w:rsidRDefault="006B52C5" w:rsidP="00B97718">
            <w:pPr>
              <w:rPr>
                <w:rStyle w:val="CodeInline"/>
              </w:rPr>
            </w:pPr>
            <w:r w:rsidRPr="00110BB5">
              <w:rPr>
                <w:rStyle w:val="CodeInline"/>
              </w:rPr>
              <w:t>sbyte x</w:t>
            </w:r>
          </w:p>
        </w:tc>
        <w:tc>
          <w:tcPr>
            <w:tcW w:w="4992" w:type="dxa"/>
          </w:tcPr>
          <w:p w:rsidR="00497AFA" w:rsidRPr="00E42689" w:rsidRDefault="006B52C5" w:rsidP="00497AFA">
            <w:r w:rsidRPr="00391D69">
              <w:t>Checked overloaded conversion to a signed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int16</w:t>
            </w:r>
          </w:p>
        </w:tc>
        <w:tc>
          <w:tcPr>
            <w:tcW w:w="1920" w:type="dxa"/>
          </w:tcPr>
          <w:p w:rsidR="00497AFA" w:rsidRPr="00391D69" w:rsidRDefault="006B52C5" w:rsidP="00B97718">
            <w:pPr>
              <w:rPr>
                <w:rStyle w:val="CodeInline"/>
              </w:rPr>
            </w:pPr>
            <w:r w:rsidRPr="00110BB5">
              <w:rPr>
                <w:rStyle w:val="CodeInline"/>
              </w:rPr>
              <w:t>int16 x</w:t>
            </w:r>
          </w:p>
        </w:tc>
        <w:tc>
          <w:tcPr>
            <w:tcW w:w="4992" w:type="dxa"/>
          </w:tcPr>
          <w:p w:rsidR="00497AFA" w:rsidRPr="00E42689" w:rsidRDefault="006B52C5" w:rsidP="00FF3517">
            <w:r w:rsidRPr="00391D69">
              <w:t>Checked overloaded conversion to a 16</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uint16</w:t>
            </w:r>
          </w:p>
        </w:tc>
        <w:tc>
          <w:tcPr>
            <w:tcW w:w="1920" w:type="dxa"/>
          </w:tcPr>
          <w:p w:rsidR="00497AFA" w:rsidRPr="00391D69" w:rsidRDefault="006B52C5" w:rsidP="00B97718">
            <w:pPr>
              <w:rPr>
                <w:rStyle w:val="CodeInline"/>
              </w:rPr>
            </w:pPr>
            <w:r w:rsidRPr="00110BB5">
              <w:rPr>
                <w:rStyle w:val="CodeInline"/>
              </w:rPr>
              <w:t>uint16 x</w:t>
            </w:r>
          </w:p>
        </w:tc>
        <w:tc>
          <w:tcPr>
            <w:tcW w:w="4992" w:type="dxa"/>
          </w:tcPr>
          <w:p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int32, int</w:t>
            </w:r>
          </w:p>
        </w:tc>
        <w:tc>
          <w:tcPr>
            <w:tcW w:w="1920" w:type="dxa"/>
          </w:tcPr>
          <w:p w:rsidR="00497AFA" w:rsidRPr="00391D69" w:rsidRDefault="006B52C5" w:rsidP="00B97718">
            <w:pPr>
              <w:rPr>
                <w:rStyle w:val="CodeInline"/>
              </w:rPr>
            </w:pPr>
            <w:r w:rsidRPr="00110BB5">
              <w:rPr>
                <w:rStyle w:val="CodeInline"/>
              </w:rPr>
              <w:t>int32 x</w:t>
            </w:r>
          </w:p>
          <w:p w:rsidR="00497AFA" w:rsidRPr="00E42689" w:rsidRDefault="006B52C5" w:rsidP="00B97718">
            <w:pPr>
              <w:rPr>
                <w:rStyle w:val="CodeInline"/>
              </w:rPr>
            </w:pPr>
            <w:r w:rsidRPr="00391D69">
              <w:rPr>
                <w:rStyle w:val="CodeInline"/>
              </w:rPr>
              <w:t>int x</w:t>
            </w:r>
          </w:p>
        </w:tc>
        <w:tc>
          <w:tcPr>
            <w:tcW w:w="4992" w:type="dxa"/>
          </w:tcPr>
          <w:p w:rsidR="00497AFA" w:rsidRPr="00E42689" w:rsidRDefault="006B52C5" w:rsidP="00FF3517">
            <w:r w:rsidRPr="00E42689">
              <w:t>Checked overloaded conversion to a 32</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uint32</w:t>
            </w:r>
          </w:p>
        </w:tc>
        <w:tc>
          <w:tcPr>
            <w:tcW w:w="1920" w:type="dxa"/>
          </w:tcPr>
          <w:p w:rsidR="00497AFA" w:rsidRPr="00391D69" w:rsidRDefault="006B52C5" w:rsidP="00B97718">
            <w:pPr>
              <w:rPr>
                <w:rStyle w:val="CodeInline"/>
              </w:rPr>
            </w:pPr>
            <w:r w:rsidRPr="00110BB5">
              <w:rPr>
                <w:rStyle w:val="CodeInline"/>
              </w:rPr>
              <w:t>uint32 x</w:t>
            </w:r>
          </w:p>
        </w:tc>
        <w:tc>
          <w:tcPr>
            <w:tcW w:w="4992" w:type="dxa"/>
          </w:tcPr>
          <w:p w:rsidR="00497AFA" w:rsidRPr="00E42689" w:rsidRDefault="006B52C5" w:rsidP="00FF3517">
            <w:r w:rsidRPr="00391D69">
              <w:t>Checked overloaded conversion to an unsigned 32</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int64</w:t>
            </w:r>
          </w:p>
        </w:tc>
        <w:tc>
          <w:tcPr>
            <w:tcW w:w="1920" w:type="dxa"/>
          </w:tcPr>
          <w:p w:rsidR="00497AFA" w:rsidRPr="00391D69" w:rsidRDefault="006B52C5" w:rsidP="00B97718">
            <w:pPr>
              <w:rPr>
                <w:rStyle w:val="CodeInline"/>
              </w:rPr>
            </w:pPr>
            <w:r w:rsidRPr="00110BB5">
              <w:rPr>
                <w:rStyle w:val="CodeInline"/>
              </w:rPr>
              <w:t>int64 x</w:t>
            </w:r>
          </w:p>
        </w:tc>
        <w:tc>
          <w:tcPr>
            <w:tcW w:w="4992" w:type="dxa"/>
          </w:tcPr>
          <w:p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uint64</w:t>
            </w:r>
          </w:p>
        </w:tc>
        <w:tc>
          <w:tcPr>
            <w:tcW w:w="1920" w:type="dxa"/>
          </w:tcPr>
          <w:p w:rsidR="00497AFA" w:rsidRPr="00391D69" w:rsidRDefault="006B52C5" w:rsidP="00B97718">
            <w:pPr>
              <w:rPr>
                <w:rStyle w:val="CodeInline"/>
              </w:rPr>
            </w:pPr>
            <w:r w:rsidRPr="00110BB5">
              <w:rPr>
                <w:rStyle w:val="CodeInline"/>
              </w:rPr>
              <w:t>uint64 x</w:t>
            </w:r>
          </w:p>
        </w:tc>
        <w:tc>
          <w:tcPr>
            <w:tcW w:w="4992" w:type="dxa"/>
          </w:tcPr>
          <w:p w:rsidR="00497AFA" w:rsidRPr="00E42689" w:rsidRDefault="006B52C5" w:rsidP="00FF3517">
            <w:r w:rsidRPr="00391D69">
              <w:t>Checked overloaded conversion to an unsigned 64</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nativeint</w:t>
            </w:r>
          </w:p>
        </w:tc>
        <w:tc>
          <w:tcPr>
            <w:tcW w:w="1920" w:type="dxa"/>
          </w:tcPr>
          <w:p w:rsidR="00497AFA" w:rsidRPr="00391D69" w:rsidRDefault="006B52C5" w:rsidP="00B97718">
            <w:pPr>
              <w:rPr>
                <w:rStyle w:val="CodeInline"/>
              </w:rPr>
            </w:pPr>
            <w:r w:rsidRPr="00110BB5">
              <w:rPr>
                <w:rStyle w:val="CodeInline"/>
              </w:rPr>
              <w:t>nativeint x</w:t>
            </w:r>
          </w:p>
        </w:tc>
        <w:tc>
          <w:tcPr>
            <w:tcW w:w="4992" w:type="dxa"/>
          </w:tcPr>
          <w:p w:rsidR="00497AFA" w:rsidRPr="00E42689" w:rsidRDefault="006B52C5" w:rsidP="00497AFA">
            <w:r w:rsidRPr="00391D69">
              <w:t>Checked overloaded conversion to an native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unativeint</w:t>
            </w:r>
          </w:p>
        </w:tc>
        <w:tc>
          <w:tcPr>
            <w:tcW w:w="1920" w:type="dxa"/>
          </w:tcPr>
          <w:p w:rsidR="00497AFA" w:rsidRPr="00391D69" w:rsidRDefault="006B52C5" w:rsidP="00B97718">
            <w:pPr>
              <w:rPr>
                <w:rStyle w:val="CodeInline"/>
              </w:rPr>
            </w:pPr>
            <w:r w:rsidRPr="00110BB5">
              <w:rPr>
                <w:rStyle w:val="CodeInline"/>
              </w:rPr>
              <w:t>unativeint x</w:t>
            </w:r>
          </w:p>
        </w:tc>
        <w:tc>
          <w:tcPr>
            <w:tcW w:w="4992" w:type="dxa"/>
          </w:tcPr>
          <w:p w:rsidR="00497AFA" w:rsidRPr="00E42689" w:rsidRDefault="006B52C5" w:rsidP="00497AFA">
            <w:r w:rsidRPr="00391D69">
              <w:t>Checked overloaded conversion to an unsigned native integer</w:t>
            </w:r>
          </w:p>
        </w:tc>
      </w:tr>
      <w:tr w:rsidR="00497AFA" w:rsidRPr="00F115D2" w:rsidTr="008F04E6">
        <w:tc>
          <w:tcPr>
            <w:tcW w:w="2160" w:type="dxa"/>
          </w:tcPr>
          <w:p w:rsidR="00497AFA" w:rsidRPr="00891FCC" w:rsidRDefault="006B52C5" w:rsidP="00891FCC">
            <w:r w:rsidRPr="00497D56">
              <w:rPr>
                <w:rStyle w:val="CodeInline"/>
              </w:rPr>
              <w:t>char</w:t>
            </w:r>
          </w:p>
        </w:tc>
        <w:tc>
          <w:tcPr>
            <w:tcW w:w="1920" w:type="dxa"/>
          </w:tcPr>
          <w:p w:rsidR="00497AFA" w:rsidRPr="00391D69" w:rsidRDefault="006B52C5" w:rsidP="00B97718">
            <w:pPr>
              <w:rPr>
                <w:rStyle w:val="CodeInline"/>
              </w:rPr>
            </w:pPr>
            <w:r w:rsidRPr="00110BB5">
              <w:rPr>
                <w:rStyle w:val="CodeInline"/>
              </w:rPr>
              <w:t>char x</w:t>
            </w:r>
          </w:p>
        </w:tc>
        <w:tc>
          <w:tcPr>
            <w:tcW w:w="4992" w:type="dxa"/>
          </w:tcPr>
          <w:p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rsidR="00A26F81" w:rsidRPr="00C77CDB" w:rsidRDefault="006B52C5" w:rsidP="00E104DD">
      <w:pPr>
        <w:pStyle w:val="Heading2"/>
      </w:pPr>
      <w:bookmarkStart w:id="7268" w:name="_Toc257733803"/>
      <w:bookmarkStart w:id="7269" w:name="_Toc270597700"/>
      <w:bookmarkStart w:id="7270" w:name="_Toc286309587"/>
      <w:r w:rsidRPr="00497D56">
        <w:t>List and Option Types</w:t>
      </w:r>
      <w:bookmarkEnd w:id="7268"/>
      <w:bookmarkEnd w:id="7269"/>
      <w:bookmarkEnd w:id="7270"/>
      <w:r w:rsidRPr="00497D56">
        <w:t xml:space="preserve"> </w:t>
      </w:r>
    </w:p>
    <w:p w:rsidR="00497AFA" w:rsidRPr="00391D69" w:rsidRDefault="001B6AC0" w:rsidP="006230F9">
      <w:pPr>
        <w:pStyle w:val="Heading3"/>
      </w:pPr>
      <w:bookmarkStart w:id="7271" w:name="_Toc257733804"/>
      <w:bookmarkStart w:id="7272" w:name="_Toc270597701"/>
      <w:bookmarkStart w:id="7273" w:name="_Toc286309588"/>
      <w:r w:rsidRPr="00110BB5">
        <w:t>The List T</w:t>
      </w:r>
      <w:r w:rsidR="006B52C5" w:rsidRPr="00391D69">
        <w:t>ype</w:t>
      </w:r>
      <w:bookmarkEnd w:id="7271"/>
      <w:bookmarkEnd w:id="7272"/>
      <w:bookmarkEnd w:id="7273"/>
    </w:p>
    <w:p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F54660">
        <w:fldChar w:fldCharType="begin"/>
      </w:r>
      <w:r w:rsidR="00122F96">
        <w:instrText xml:space="preserve"> XE "</w:instrText>
      </w:r>
      <w:r w:rsidR="00122F96" w:rsidRPr="00122F96">
        <w:instrText>list type</w:instrText>
      </w:r>
      <w:r w:rsidR="00122F96">
        <w:instrText xml:space="preserve">"  </w:instrText>
      </w:r>
      <w:r w:rsidR="00F54660">
        <w:fldChar w:fldCharType="end"/>
      </w:r>
      <w:r w:rsidR="006B52C5" w:rsidRPr="00E42689">
        <w:t xml:space="preserve"> </w:t>
      </w:r>
      <w:r w:rsidR="006B52C5" w:rsidRPr="00E42689">
        <w:rPr>
          <w:rStyle w:val="CodeInline"/>
        </w:rPr>
        <w:t>Microsoft.FSharp.Collections.list</w:t>
      </w:r>
      <w:r w:rsidR="0084041C" w:rsidRPr="00D45B24">
        <w:fldChar w:fldCharType="begin"/>
      </w:r>
      <w:r w:rsidR="0084041C" w:rsidRPr="00D45B24">
        <w:instrText xml:space="preserve"> XE "Microsoft.FSharp.Collections.list" </w:instrText>
      </w:r>
      <w:r w:rsidR="0084041C" w:rsidRPr="00D45B24">
        <w:fldChar w:fldCharType="end"/>
      </w:r>
      <w:r w:rsidR="0084041C">
        <w:t xml:space="preserve"> referred to in this specification:</w:t>
      </w:r>
    </w:p>
    <w:p w:rsidR="00497AFA" w:rsidRPr="00097F91" w:rsidRDefault="006B52C5" w:rsidP="00DB3050">
      <w:pPr>
        <w:pStyle w:val="Grammar"/>
        <w:rPr>
          <w:rStyle w:val="CodeInline"/>
          <w:lang w:val="de-DE"/>
        </w:rPr>
      </w:pPr>
      <w:r w:rsidRPr="00097F91">
        <w:rPr>
          <w:rStyle w:val="CodeInline"/>
          <w:lang w:val="de-DE"/>
        </w:rPr>
        <w:t>type 'T list =</w:t>
      </w:r>
    </w:p>
    <w:p w:rsidR="00497AFA" w:rsidRPr="00025AB2" w:rsidRDefault="006B52C5" w:rsidP="00DB3050">
      <w:pPr>
        <w:pStyle w:val="Grammar"/>
        <w:rPr>
          <w:rStyle w:val="CodeInline"/>
          <w:lang w:val="de-DE"/>
        </w:rPr>
      </w:pPr>
      <w:r w:rsidRPr="00025AB2">
        <w:rPr>
          <w:rStyle w:val="CodeInline"/>
          <w:lang w:val="de-DE"/>
        </w:rPr>
        <w:t xml:space="preserve">    | ([])  </w:t>
      </w:r>
    </w:p>
    <w:p w:rsidR="00497AFA" w:rsidRPr="00025AB2" w:rsidRDefault="006B52C5" w:rsidP="00DB3050">
      <w:pPr>
        <w:pStyle w:val="Grammar"/>
        <w:rPr>
          <w:rStyle w:val="CodeInline"/>
          <w:lang w:val="de-DE"/>
        </w:rPr>
      </w:pPr>
      <w:r w:rsidRPr="00025AB2">
        <w:rPr>
          <w:rStyle w:val="CodeInline"/>
          <w:lang w:val="de-DE"/>
        </w:rPr>
        <w:t xml:space="preserve">    | (::)  of 'T * 'T list </w:t>
      </w:r>
    </w:p>
    <w:p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rsidR="00497AFA" w:rsidRPr="00391D69" w:rsidRDefault="006B52C5" w:rsidP="00DB3050">
      <w:pPr>
        <w:pStyle w:val="Grammar"/>
        <w:rPr>
          <w:rStyle w:val="CodeInline"/>
        </w:rPr>
      </w:pPr>
      <w:r w:rsidRPr="00110BB5">
        <w:rPr>
          <w:rStyle w:val="CodeInline"/>
        </w:rPr>
        <w:t xml:space="preserve">    member Length : int</w:t>
      </w:r>
    </w:p>
    <w:p w:rsidR="00497AFA" w:rsidRPr="00E42689" w:rsidRDefault="006B52C5" w:rsidP="00DB3050">
      <w:pPr>
        <w:pStyle w:val="Grammar"/>
        <w:rPr>
          <w:rStyle w:val="CodeInline"/>
        </w:rPr>
      </w:pPr>
      <w:r w:rsidRPr="00391D69">
        <w:rPr>
          <w:rStyle w:val="CodeInline"/>
        </w:rPr>
        <w:t xml:space="preserve">    member IsEmpty : bool</w:t>
      </w:r>
    </w:p>
    <w:p w:rsidR="00497AFA" w:rsidRPr="00E42689" w:rsidRDefault="006B52C5" w:rsidP="00DB3050">
      <w:pPr>
        <w:pStyle w:val="Grammar"/>
        <w:rPr>
          <w:rStyle w:val="CodeInline"/>
        </w:rPr>
      </w:pPr>
      <w:r w:rsidRPr="00E42689">
        <w:rPr>
          <w:rStyle w:val="CodeInline"/>
        </w:rPr>
        <w:t xml:space="preserve">    member Head : 'T</w:t>
      </w:r>
    </w:p>
    <w:p w:rsidR="00497AFA" w:rsidRPr="00F329AB" w:rsidRDefault="006B52C5" w:rsidP="00DB3050">
      <w:pPr>
        <w:pStyle w:val="Grammar"/>
        <w:rPr>
          <w:rStyle w:val="CodeInline"/>
        </w:rPr>
      </w:pPr>
      <w:r w:rsidRPr="00F329AB">
        <w:rPr>
          <w:rStyle w:val="CodeInline"/>
        </w:rPr>
        <w:t xml:space="preserve">    member Tail : 'T list</w:t>
      </w:r>
    </w:p>
    <w:p w:rsidR="00497AFA" w:rsidRPr="00F329AB" w:rsidRDefault="006B52C5" w:rsidP="00DB3050">
      <w:pPr>
        <w:pStyle w:val="Grammar"/>
        <w:rPr>
          <w:rStyle w:val="CodeInline"/>
        </w:rPr>
      </w:pPr>
      <w:r w:rsidRPr="00F329AB">
        <w:rPr>
          <w:rStyle w:val="CodeInline"/>
        </w:rPr>
        <w:t xml:space="preserve">    member Item :int -&gt; 'T with get </w:t>
      </w:r>
    </w:p>
    <w:p w:rsidR="00497AFA" w:rsidRPr="00F115D2" w:rsidRDefault="006B52C5" w:rsidP="00DB3050">
      <w:pPr>
        <w:pStyle w:val="Grammar"/>
        <w:rPr>
          <w:rStyle w:val="CodeInline"/>
        </w:rPr>
      </w:pPr>
      <w:r w:rsidRPr="00404279">
        <w:rPr>
          <w:rStyle w:val="CodeInline"/>
        </w:rPr>
        <w:t xml:space="preserve">    static member Cons : 'T * 'T list -&gt; 'T list</w:t>
      </w:r>
    </w:p>
    <w:p w:rsidR="00497AFA" w:rsidRPr="00F115D2" w:rsidRDefault="006B52C5" w:rsidP="00DB3050">
      <w:pPr>
        <w:pStyle w:val="Grammar"/>
        <w:rPr>
          <w:rStyle w:val="CodeInline"/>
        </w:rPr>
      </w:pPr>
      <w:r w:rsidRPr="00404279">
        <w:rPr>
          <w:rStyle w:val="CodeInline"/>
        </w:rPr>
        <w:t xml:space="preserve">        </w:t>
      </w:r>
    </w:p>
    <w:p w:rsidR="00497AFA" w:rsidRPr="00F115D2" w:rsidRDefault="006B52C5" w:rsidP="00DB3050">
      <w:pPr>
        <w:pStyle w:val="Grammar"/>
        <w:rPr>
          <w:rStyle w:val="CodeInline"/>
        </w:rPr>
      </w:pPr>
      <w:r w:rsidRPr="00404279">
        <w:rPr>
          <w:rStyle w:val="CodeInline"/>
        </w:rPr>
        <w:t xml:space="preserve">    interface System.Collections.Generic.IEnumerable&lt;'T&gt;</w:t>
      </w:r>
    </w:p>
    <w:p w:rsidR="00497AFA" w:rsidRPr="00F115D2" w:rsidRDefault="006B52C5" w:rsidP="00DB3050">
      <w:pPr>
        <w:pStyle w:val="Grammar"/>
        <w:rPr>
          <w:rStyle w:val="CodeInline"/>
        </w:rPr>
      </w:pPr>
      <w:r w:rsidRPr="00404279">
        <w:rPr>
          <w:rStyle w:val="CodeInline"/>
        </w:rPr>
        <w:t xml:space="preserve">    interface System.Collections.IEnumerable</w:t>
      </w:r>
    </w:p>
    <w:p w:rsidR="00497AFA" w:rsidRPr="00F115D2" w:rsidRDefault="001B6AC0" w:rsidP="006230F9">
      <w:pPr>
        <w:pStyle w:val="Heading3"/>
      </w:pPr>
      <w:bookmarkStart w:id="7274" w:name="_Toc257733805"/>
      <w:bookmarkStart w:id="7275" w:name="_Toc270597702"/>
      <w:bookmarkStart w:id="7276" w:name="_Toc286309589"/>
      <w:r w:rsidRPr="00404279">
        <w:t>The Option T</w:t>
      </w:r>
      <w:r w:rsidR="006B52C5" w:rsidRPr="00404279">
        <w:t>ype</w:t>
      </w:r>
      <w:bookmarkEnd w:id="7274"/>
      <w:bookmarkEnd w:id="7275"/>
      <w:bookmarkEnd w:id="7276"/>
    </w:p>
    <w:p w:rsidR="00497AFA" w:rsidRPr="00F115D2" w:rsidRDefault="00C77E48" w:rsidP="00497AFA">
      <w:r>
        <w:t xml:space="preserve">The following shows </w:t>
      </w:r>
      <w:r w:rsidR="0084041C">
        <w:t xml:space="preserve">the elements of the </w:t>
      </w:r>
      <w:r w:rsidR="006B52C5" w:rsidRPr="006B52C5">
        <w:t>F# type</w:t>
      </w:r>
      <w:r w:rsidR="00F54660">
        <w:fldChar w:fldCharType="begin"/>
      </w:r>
      <w:r w:rsidR="00122F96">
        <w:instrText xml:space="preserve"> XE "</w:instrText>
      </w:r>
      <w:r w:rsidR="00122F96" w:rsidRPr="00122F96">
        <w:instrText>option type</w:instrText>
      </w:r>
      <w:r w:rsidR="00122F96">
        <w:instrText xml:space="preserve">" </w:instrText>
      </w:r>
      <w:r w:rsidR="00F54660">
        <w:fldChar w:fldCharType="end"/>
      </w:r>
      <w:r w:rsidR="006B52C5" w:rsidRPr="006B52C5">
        <w:t xml:space="preserve"> </w:t>
      </w:r>
      <w:r w:rsidR="006B52C5" w:rsidRPr="006B52C5">
        <w:rPr>
          <w:rStyle w:val="CodeInline"/>
        </w:rPr>
        <w:t>Microsoft.FSharp.Core.option</w:t>
      </w:r>
      <w:r w:rsidR="0084041C" w:rsidRPr="00D45B24">
        <w:fldChar w:fldCharType="begin"/>
      </w:r>
      <w:r w:rsidR="0084041C" w:rsidRPr="00D45B24">
        <w:instrText xml:space="preserve"> XE "Microsoft.FSharp.Core.option"  </w:instrText>
      </w:r>
      <w:r w:rsidR="0084041C" w:rsidRPr="00D45B24">
        <w:fldChar w:fldCharType="end"/>
      </w:r>
      <w:r w:rsidR="0084041C">
        <w:t xml:space="preserve"> referred to in this specification:</w:t>
      </w:r>
    </w:p>
    <w:p w:rsidR="00497AFA" w:rsidRPr="00404279" w:rsidRDefault="006B52C5" w:rsidP="00DB3050">
      <w:pPr>
        <w:pStyle w:val="Grammar"/>
        <w:rPr>
          <w:rStyle w:val="CodeInline"/>
        </w:rPr>
      </w:pPr>
      <w:r w:rsidRPr="00404279">
        <w:rPr>
          <w:rStyle w:val="CodeInline"/>
        </w:rPr>
        <w:t>[&lt;DefaultAugmentation(false)&gt;]</w:t>
      </w:r>
    </w:p>
    <w:p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rsidR="00497AFA" w:rsidRPr="00F115D2" w:rsidRDefault="006B52C5" w:rsidP="00DB3050">
      <w:pPr>
        <w:pStyle w:val="Grammar"/>
        <w:rPr>
          <w:rStyle w:val="CodeInline"/>
        </w:rPr>
      </w:pPr>
      <w:r w:rsidRPr="00404279">
        <w:rPr>
          <w:rStyle w:val="CodeInline"/>
        </w:rPr>
        <w:t xml:space="preserve">        | None </w:t>
      </w:r>
    </w:p>
    <w:p w:rsidR="00497AFA" w:rsidRPr="00F115D2" w:rsidRDefault="006B52C5" w:rsidP="00DB3050">
      <w:pPr>
        <w:pStyle w:val="Grammar"/>
        <w:rPr>
          <w:rStyle w:val="CodeInline"/>
        </w:rPr>
      </w:pPr>
      <w:r w:rsidRPr="00404279">
        <w:rPr>
          <w:rStyle w:val="CodeInline"/>
        </w:rPr>
        <w:t xml:space="preserve">        | Some of 'T</w:t>
      </w:r>
    </w:p>
    <w:p w:rsidR="00497AFA" w:rsidRPr="00F115D2" w:rsidRDefault="006B52C5" w:rsidP="00DB3050">
      <w:pPr>
        <w:pStyle w:val="Grammar"/>
        <w:rPr>
          <w:rStyle w:val="CodeInline"/>
        </w:rPr>
      </w:pPr>
      <w:r w:rsidRPr="00404279">
        <w:rPr>
          <w:rStyle w:val="CodeInline"/>
        </w:rPr>
        <w:t xml:space="preserve">        static member None : 'T option</w:t>
      </w:r>
    </w:p>
    <w:p w:rsidR="00497AFA" w:rsidRPr="00F115D2" w:rsidRDefault="006B52C5" w:rsidP="00DB3050">
      <w:pPr>
        <w:pStyle w:val="Grammar"/>
        <w:rPr>
          <w:rStyle w:val="CodeInline"/>
        </w:rPr>
      </w:pPr>
      <w:r w:rsidRPr="00404279">
        <w:rPr>
          <w:rStyle w:val="CodeInline"/>
        </w:rPr>
        <w:t xml:space="preserve">        static member Some : 'T -&gt; 'T option</w:t>
      </w:r>
    </w:p>
    <w:p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rsidR="00497AFA" w:rsidRPr="00F115D2" w:rsidRDefault="006B52C5" w:rsidP="00DB3050">
      <w:pPr>
        <w:pStyle w:val="Grammar"/>
        <w:rPr>
          <w:rStyle w:val="CodeInline"/>
        </w:rPr>
      </w:pPr>
      <w:r w:rsidRPr="00404279">
        <w:rPr>
          <w:rStyle w:val="CodeInline"/>
        </w:rPr>
        <w:t xml:space="preserve">        member Value : 'T</w:t>
      </w:r>
    </w:p>
    <w:p w:rsidR="00497AFA" w:rsidRPr="00F115D2" w:rsidRDefault="006B52C5" w:rsidP="00DB3050">
      <w:pPr>
        <w:pStyle w:val="Grammar"/>
        <w:rPr>
          <w:rStyle w:val="CodeInline"/>
        </w:rPr>
      </w:pPr>
      <w:r w:rsidRPr="00404279">
        <w:rPr>
          <w:rStyle w:val="CodeInline"/>
        </w:rPr>
        <w:t xml:space="preserve">        member IsSome : bool</w:t>
      </w:r>
    </w:p>
    <w:p w:rsidR="006B52C5" w:rsidRPr="006B52C5" w:rsidRDefault="006B52C5" w:rsidP="00DB3050">
      <w:pPr>
        <w:pStyle w:val="Grammar"/>
        <w:rPr>
          <w:rStyle w:val="CodeInline"/>
        </w:rPr>
      </w:pPr>
      <w:r w:rsidRPr="00404279">
        <w:rPr>
          <w:rStyle w:val="CodeInline"/>
        </w:rPr>
        <w:t xml:space="preserve">        member IsNone : bool    </w:t>
      </w:r>
    </w:p>
    <w:p w:rsidR="00A26F81" w:rsidRPr="00C77CDB" w:rsidRDefault="006B52C5" w:rsidP="00E104DD">
      <w:pPr>
        <w:pStyle w:val="Heading2"/>
      </w:pPr>
      <w:bookmarkStart w:id="7277" w:name="_Toc257733806"/>
      <w:bookmarkStart w:id="7278" w:name="_Toc270597703"/>
      <w:bookmarkStart w:id="7279" w:name="_Toc286309590"/>
      <w:r w:rsidRPr="00404279">
        <w:t>Lazy Computations (Lazy)</w:t>
      </w:r>
      <w:bookmarkEnd w:id="7277"/>
      <w:bookmarkEnd w:id="7278"/>
      <w:bookmarkEnd w:id="7279"/>
    </w:p>
    <w:p w:rsidR="001B3297" w:rsidRPr="00497D56" w:rsidRDefault="006B52C5" w:rsidP="001B3297">
      <w:r w:rsidRPr="006B52C5">
        <w:t xml:space="preserve">See </w:t>
      </w:r>
      <w:hyperlink r:id="rId68"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F54660">
        <w:fldChar w:fldCharType="begin"/>
      </w:r>
      <w:r w:rsidR="00122F96">
        <w:instrText xml:space="preserve"> XE "</w:instrText>
      </w:r>
      <w:r w:rsidR="00122F96" w:rsidRPr="00122F96">
        <w:instrText>lazy</w:instrText>
      </w:r>
      <w:r w:rsidR="00122F96">
        <w:instrText xml:space="preserve"> computations" </w:instrText>
      </w:r>
      <w:r w:rsidR="00F54660">
        <w:fldChar w:fldCharType="end"/>
      </w:r>
    </w:p>
    <w:p w:rsidR="00A26F81" w:rsidRPr="00C77CDB" w:rsidRDefault="006B52C5" w:rsidP="00E104DD">
      <w:pPr>
        <w:pStyle w:val="Heading2"/>
      </w:pPr>
      <w:bookmarkStart w:id="7280" w:name="_Toc257733807"/>
      <w:bookmarkStart w:id="7281" w:name="_Toc270597704"/>
      <w:bookmarkStart w:id="7282" w:name="_Toc286309591"/>
      <w:r w:rsidRPr="00110BB5">
        <w:t>Asynchronous Co</w:t>
      </w:r>
      <w:r w:rsidRPr="00391D69">
        <w:t>mputations (Async)</w:t>
      </w:r>
      <w:bookmarkEnd w:id="7280"/>
      <w:bookmarkEnd w:id="7281"/>
      <w:bookmarkEnd w:id="7282"/>
    </w:p>
    <w:p w:rsidR="001B3297" w:rsidRPr="00497D56" w:rsidRDefault="006B52C5" w:rsidP="001B3297">
      <w:r w:rsidRPr="006B52C5">
        <w:t>See</w:t>
      </w:r>
      <w:r w:rsidR="00F54660">
        <w:fldChar w:fldCharType="begin"/>
      </w:r>
      <w:r w:rsidR="00122F96">
        <w:instrText xml:space="preserve"> XE "</w:instrText>
      </w:r>
      <w:r w:rsidR="00122F96" w:rsidRPr="00122F96">
        <w:instrText>asynchronous computations</w:instrText>
      </w:r>
      <w:r w:rsidR="00122F96">
        <w:instrText xml:space="preserve">"  </w:instrText>
      </w:r>
      <w:r w:rsidR="00F54660">
        <w:fldChar w:fldCharType="end"/>
      </w:r>
      <w:r w:rsidRPr="006B52C5">
        <w:t xml:space="preserve"> </w:t>
      </w:r>
      <w:hyperlink r:id="rId69" w:history="1">
        <w:r w:rsidR="00CA3D17" w:rsidRPr="00CA3D17">
          <w:rPr>
            <w:rStyle w:val="Hyperlink"/>
          </w:rPr>
          <w:t>http://msdn.microsoft.com/library/ee370232.aspx</w:t>
        </w:r>
      </w:hyperlink>
    </w:p>
    <w:p w:rsidR="00A26F81" w:rsidRPr="00C77CDB" w:rsidRDefault="000D7AD1" w:rsidP="00E104DD">
      <w:pPr>
        <w:pStyle w:val="Heading2"/>
      </w:pPr>
      <w:bookmarkStart w:id="7283" w:name="_Toc257733808"/>
      <w:bookmarkStart w:id="7284" w:name="_Toc270597705"/>
      <w:bookmarkStart w:id="7285" w:name="_Toc286309592"/>
      <w:r w:rsidRPr="00110BB5">
        <w:t>Agents</w:t>
      </w:r>
      <w:r w:rsidR="006B52C5" w:rsidRPr="00391D69">
        <w:t xml:space="preserve"> (MailboxProcessor)</w:t>
      </w:r>
      <w:bookmarkEnd w:id="7283"/>
      <w:bookmarkEnd w:id="7284"/>
      <w:bookmarkEnd w:id="7285"/>
    </w:p>
    <w:p w:rsidR="00673699" w:rsidRPr="00497D56" w:rsidRDefault="00673699" w:rsidP="00673699">
      <w:r w:rsidRPr="006B52C5">
        <w:t>See</w:t>
      </w:r>
      <w:r w:rsidR="00F54660">
        <w:fldChar w:fldCharType="begin"/>
      </w:r>
      <w:r w:rsidR="00122F96">
        <w:instrText xml:space="preserve"> XE "</w:instrText>
      </w:r>
      <w:r w:rsidR="00122F96" w:rsidRPr="00122F96">
        <w:instrText>agents</w:instrText>
      </w:r>
      <w:r w:rsidR="00122F96">
        <w:instrText xml:space="preserve">" </w:instrText>
      </w:r>
      <w:r w:rsidR="00F54660">
        <w:fldChar w:fldCharType="end"/>
      </w:r>
      <w:r w:rsidR="00F54660">
        <w:fldChar w:fldCharType="begin"/>
      </w:r>
      <w:r w:rsidR="00122F96">
        <w:instrText xml:space="preserve"> XE "</w:instrText>
      </w:r>
      <w:r w:rsidR="00122F96" w:rsidRPr="00122F96">
        <w:instrText>mailbox processor</w:instrText>
      </w:r>
      <w:r w:rsidR="00122F96">
        <w:instrText xml:space="preserve">" </w:instrText>
      </w:r>
      <w:r w:rsidR="00F54660">
        <w:fldChar w:fldCharType="end"/>
      </w:r>
      <w:r w:rsidRPr="006B52C5">
        <w:t xml:space="preserve"> </w:t>
      </w:r>
      <w:hyperlink r:id="rId70" w:history="1">
        <w:r w:rsidR="00CA3D17" w:rsidRPr="00CA3D17">
          <w:rPr>
            <w:rStyle w:val="Hyperlink"/>
          </w:rPr>
          <w:t>http://msdn.microsoft.com/library/ee370357.aspx</w:t>
        </w:r>
      </w:hyperlink>
    </w:p>
    <w:p w:rsidR="00A26F81" w:rsidRPr="00C77CDB" w:rsidRDefault="006B52C5" w:rsidP="00E104DD">
      <w:pPr>
        <w:pStyle w:val="Heading2"/>
      </w:pPr>
      <w:bookmarkStart w:id="7286" w:name="_Toc257733809"/>
      <w:bookmarkStart w:id="7287" w:name="_Toc270597706"/>
      <w:bookmarkStart w:id="7288" w:name="_Toc286309593"/>
      <w:r w:rsidRPr="00110BB5">
        <w:t>Event Types</w:t>
      </w:r>
      <w:bookmarkEnd w:id="7286"/>
      <w:bookmarkEnd w:id="7287"/>
      <w:bookmarkEnd w:id="7288"/>
    </w:p>
    <w:p w:rsidR="00673699" w:rsidRPr="00497D56" w:rsidRDefault="00673699" w:rsidP="00673699">
      <w:r w:rsidRPr="006B52C5">
        <w:t>See</w:t>
      </w:r>
      <w:r w:rsidR="00F54660">
        <w:fldChar w:fldCharType="begin"/>
      </w:r>
      <w:r w:rsidR="00122F96">
        <w:instrText xml:space="preserve"> XE "</w:instrText>
      </w:r>
      <w:r w:rsidR="00122F96" w:rsidRPr="00122F96">
        <w:instrText>event types</w:instrText>
      </w:r>
      <w:r w:rsidR="00122F96">
        <w:instrText xml:space="preserve">" </w:instrText>
      </w:r>
      <w:r w:rsidR="00F54660">
        <w:fldChar w:fldCharType="end"/>
      </w:r>
      <w:r w:rsidRPr="006B52C5">
        <w:t xml:space="preserve"> </w:t>
      </w:r>
      <w:hyperlink r:id="rId71" w:history="1">
        <w:r w:rsidR="00CA3D17" w:rsidRPr="00CA3D17">
          <w:rPr>
            <w:rStyle w:val="Hyperlink"/>
          </w:rPr>
          <w:t>http://msdn.microsoft.com/library/ee370608.aspx</w:t>
        </w:r>
      </w:hyperlink>
    </w:p>
    <w:p w:rsidR="00A26F81" w:rsidRPr="00C77CDB" w:rsidRDefault="0011102D" w:rsidP="00E104DD">
      <w:pPr>
        <w:pStyle w:val="Heading2"/>
      </w:pPr>
      <w:bookmarkStart w:id="7289" w:name="_Toc257733810"/>
      <w:bookmarkStart w:id="7290" w:name="_Toc270597707"/>
      <w:bookmarkStart w:id="7291" w:name="_Toc286309594"/>
      <w:r w:rsidRPr="00497D56">
        <w:t xml:space="preserve">Immutable </w:t>
      </w:r>
      <w:r w:rsidR="006B52C5" w:rsidRPr="00110BB5">
        <w:t>Collection Types (Map,</w:t>
      </w:r>
      <w:r w:rsidR="00C43CC1" w:rsidRPr="00391D69">
        <w:t xml:space="preserve"> </w:t>
      </w:r>
      <w:r w:rsidR="006B52C5" w:rsidRPr="00391D69">
        <w:t>Set)</w:t>
      </w:r>
      <w:bookmarkEnd w:id="7289"/>
      <w:bookmarkEnd w:id="7290"/>
      <w:bookmarkEnd w:id="7291"/>
    </w:p>
    <w:p w:rsidR="00673699" w:rsidRPr="00497D56" w:rsidRDefault="00673699" w:rsidP="00673699">
      <w:r w:rsidRPr="006B52C5">
        <w:t>See</w:t>
      </w:r>
      <w:r w:rsidR="00F54660">
        <w:fldChar w:fldCharType="begin"/>
      </w:r>
      <w:r w:rsidR="00122F96">
        <w:instrText xml:space="preserve"> XE "</w:instrText>
      </w:r>
      <w:r w:rsidR="00122F96" w:rsidRPr="00122F96">
        <w:instrText>immutable collection types</w:instrText>
      </w:r>
      <w:r w:rsidR="00122F96">
        <w:instrText xml:space="preserve">" </w:instrText>
      </w:r>
      <w:r w:rsidR="00F54660">
        <w:fldChar w:fldCharType="end"/>
      </w:r>
      <w:r w:rsidRPr="006B52C5">
        <w:t xml:space="preserve"> </w:t>
      </w:r>
      <w:hyperlink r:id="rId72" w:history="1">
        <w:r w:rsidR="00CA3D17" w:rsidRPr="00CA3D17">
          <w:rPr>
            <w:rStyle w:val="Hyperlink"/>
          </w:rPr>
          <w:t>http://msdn.microsoft.com/library/ee353413.aspx</w:t>
        </w:r>
      </w:hyperlink>
    </w:p>
    <w:p w:rsidR="00A26F81" w:rsidRPr="00C77CDB" w:rsidRDefault="006B52C5" w:rsidP="00E104DD">
      <w:pPr>
        <w:pStyle w:val="Heading2"/>
      </w:pPr>
      <w:bookmarkStart w:id="7292" w:name="_Toc257733811"/>
      <w:bookmarkStart w:id="7293" w:name="_Toc270597708"/>
      <w:bookmarkStart w:id="7294" w:name="_Toc286309595"/>
      <w:r w:rsidRPr="00110BB5">
        <w:t>Text Formatting (Printf)</w:t>
      </w:r>
      <w:bookmarkEnd w:id="7292"/>
      <w:bookmarkEnd w:id="7293"/>
      <w:bookmarkEnd w:id="7294"/>
    </w:p>
    <w:p w:rsidR="00673699" w:rsidRPr="00497D56" w:rsidRDefault="00673699" w:rsidP="00673699">
      <w:r w:rsidRPr="006B52C5">
        <w:t>See</w:t>
      </w:r>
      <w:r w:rsidR="00F54660">
        <w:fldChar w:fldCharType="begin"/>
      </w:r>
      <w:r w:rsidR="00122F96">
        <w:instrText xml:space="preserve"> XE "</w:instrText>
      </w:r>
      <w:r w:rsidR="00122F96" w:rsidRPr="00122F96">
        <w:instrText>text formatting</w:instrText>
      </w:r>
      <w:r w:rsidR="00122F96">
        <w:instrText xml:space="preserve">" </w:instrText>
      </w:r>
      <w:r w:rsidR="00F54660">
        <w:fldChar w:fldCharType="end"/>
      </w:r>
      <w:r w:rsidR="00F54660">
        <w:fldChar w:fldCharType="begin"/>
      </w:r>
      <w:r w:rsidR="00122F96">
        <w:instrText xml:space="preserve"> XE "</w:instrText>
      </w:r>
      <w:r w:rsidR="00122F96" w:rsidRPr="00122F96">
        <w:instrText>printf</w:instrText>
      </w:r>
      <w:r w:rsidR="00122F96">
        <w:instrText xml:space="preserve">" </w:instrText>
      </w:r>
      <w:r w:rsidR="00F54660">
        <w:fldChar w:fldCharType="end"/>
      </w:r>
      <w:r w:rsidRPr="006B52C5">
        <w:t xml:space="preserve"> </w:t>
      </w:r>
      <w:hyperlink r:id="rId73" w:history="1">
        <w:r w:rsidR="00CA3D17" w:rsidRPr="00CA3D17">
          <w:rPr>
            <w:rStyle w:val="Hyperlink"/>
          </w:rPr>
          <w:t>http://msdn.microsoft.com/library/ee370560.aspx</w:t>
        </w:r>
      </w:hyperlink>
    </w:p>
    <w:p w:rsidR="00A26F81" w:rsidRPr="00C77CDB" w:rsidRDefault="006B52C5" w:rsidP="00E104DD">
      <w:pPr>
        <w:pStyle w:val="Heading2"/>
      </w:pPr>
      <w:bookmarkStart w:id="7295" w:name="_Toc257733812"/>
      <w:bookmarkStart w:id="7296" w:name="_Toc270597709"/>
      <w:bookmarkStart w:id="7297" w:name="_Toc286309596"/>
      <w:r w:rsidRPr="00110BB5">
        <w:t>Reflection</w:t>
      </w:r>
      <w:bookmarkEnd w:id="7295"/>
      <w:bookmarkEnd w:id="7296"/>
      <w:bookmarkEnd w:id="7297"/>
    </w:p>
    <w:p w:rsidR="00673699" w:rsidRPr="00497D56" w:rsidRDefault="00673699" w:rsidP="00673699">
      <w:r w:rsidRPr="006B52C5">
        <w:t>See</w:t>
      </w:r>
      <w:r w:rsidR="00F54660">
        <w:fldChar w:fldCharType="begin"/>
      </w:r>
      <w:r w:rsidR="00122F96">
        <w:instrText xml:space="preserve"> XE "</w:instrText>
      </w:r>
      <w:r w:rsidR="00122F96" w:rsidRPr="00122F96">
        <w:instrText>reflection</w:instrText>
      </w:r>
      <w:r w:rsidR="00122F96">
        <w:instrText xml:space="preserve">" </w:instrText>
      </w:r>
      <w:r w:rsidR="00F54660">
        <w:fldChar w:fldCharType="end"/>
      </w:r>
      <w:r w:rsidRPr="006B52C5">
        <w:t xml:space="preserve"> </w:t>
      </w:r>
      <w:hyperlink r:id="rId74" w:history="1">
        <w:r w:rsidR="00CA3D17" w:rsidRPr="00CA3D17">
          <w:rPr>
            <w:rStyle w:val="Hyperlink"/>
          </w:rPr>
          <w:t>http://msdn.microsoft.com/library/ee353491.aspx</w:t>
        </w:r>
      </w:hyperlink>
      <w:r w:rsidRPr="006B52C5">
        <w:t xml:space="preserve"> </w:t>
      </w:r>
    </w:p>
    <w:p w:rsidR="00A26F81" w:rsidRPr="00C77CDB" w:rsidRDefault="006B52C5" w:rsidP="00E104DD">
      <w:pPr>
        <w:pStyle w:val="Heading2"/>
      </w:pPr>
      <w:bookmarkStart w:id="7298" w:name="_Toc257733813"/>
      <w:bookmarkStart w:id="7299" w:name="_Toc270597710"/>
      <w:bookmarkStart w:id="7300" w:name="_Toc286309597"/>
      <w:r w:rsidRPr="00110BB5">
        <w:t>Quotations</w:t>
      </w:r>
      <w:bookmarkEnd w:id="7298"/>
      <w:bookmarkEnd w:id="7299"/>
      <w:bookmarkEnd w:id="7300"/>
    </w:p>
    <w:p w:rsidR="00673699" w:rsidRPr="00497D56" w:rsidRDefault="00673699" w:rsidP="00D1415A">
      <w:r w:rsidRPr="006B52C5">
        <w:t>See</w:t>
      </w:r>
      <w:r w:rsidR="00F54660">
        <w:fldChar w:fldCharType="begin"/>
      </w:r>
      <w:r w:rsidR="00122F96">
        <w:instrText xml:space="preserve"> XE "</w:instrText>
      </w:r>
      <w:r w:rsidR="00122F96" w:rsidRPr="00122F96">
        <w:instrText>quotations</w:instrText>
      </w:r>
      <w:r w:rsidR="00122F96">
        <w:instrText xml:space="preserve">" </w:instrText>
      </w:r>
      <w:r w:rsidR="00F54660">
        <w:fldChar w:fldCharType="end"/>
      </w:r>
      <w:r w:rsidRPr="006B52C5">
        <w:t xml:space="preserve"> </w:t>
      </w:r>
      <w:hyperlink r:id="rId75" w:history="1">
        <w:r w:rsidR="00CA3D17" w:rsidRPr="00CA3D17">
          <w:rPr>
            <w:rStyle w:val="Hyperlink"/>
          </w:rPr>
          <w:t>http://msdn.microsoft.com/library/ee370558.aspx</w:t>
        </w:r>
      </w:hyperlink>
      <w:r w:rsidRPr="006B52C5">
        <w:t xml:space="preserve"> </w:t>
      </w:r>
    </w:p>
    <w:p w:rsidR="00A26F81" w:rsidRPr="00C77CDB" w:rsidRDefault="00753826" w:rsidP="00E104DD">
      <w:pPr>
        <w:pStyle w:val="Heading2"/>
      </w:pPr>
      <w:bookmarkStart w:id="7301" w:name="_Toc257733814"/>
      <w:bookmarkStart w:id="7302" w:name="_Toc270597711"/>
      <w:bookmarkStart w:id="7303" w:name="_Toc286309598"/>
      <w:r w:rsidRPr="00391D69">
        <w:t>Native Pointer Operations</w:t>
      </w:r>
      <w:bookmarkEnd w:id="7301"/>
      <w:bookmarkEnd w:id="7302"/>
      <w:bookmarkEnd w:id="7303"/>
    </w:p>
    <w:p w:rsidR="00753826" w:rsidRDefault="00156A14" w:rsidP="00753826">
      <w:r>
        <w:t>The</w:t>
      </w:r>
      <w:r w:rsidRPr="00156A14">
        <w:t xml:space="preserve"> </w:t>
      </w:r>
      <w:r w:rsidR="00F54660">
        <w:fldChar w:fldCharType="begin"/>
      </w:r>
      <w:r w:rsidR="00122F96">
        <w:instrText xml:space="preserve"> XE "</w:instrText>
      </w:r>
      <w:r w:rsidR="00122F96" w:rsidRPr="00122F96">
        <w:instrText>native pointer operations</w:instrText>
      </w:r>
      <w:r w:rsidR="00122F96">
        <w:instrText xml:space="preserve">" </w:instrText>
      </w:r>
      <w:r w:rsidR="00F54660">
        <w:fldChar w:fldCharType="end"/>
      </w:r>
      <w:r w:rsidRPr="00156A14">
        <w:t xml:space="preserve"> </w:t>
      </w:r>
      <w:r w:rsidRPr="00156A14">
        <w:rPr>
          <w:rStyle w:val="CodeInline"/>
        </w:rPr>
        <w:t>Microsoft.FSharp.Core.NativeIntrop</w:t>
      </w:r>
      <w:r w:rsidR="00F54660" w:rsidRPr="00D45B24">
        <w:fldChar w:fldCharType="begin"/>
      </w:r>
      <w:r w:rsidR="00122F96" w:rsidRPr="00D45B24">
        <w:instrText xml:space="preserve"> XE "Microsoft.FSharp.Core.NativeIntrop" </w:instrText>
      </w:r>
      <w:r w:rsidR="00F54660" w:rsidRPr="00D45B24">
        <w:fldChar w:fldCharType="end"/>
      </w:r>
      <w:r>
        <w:t xml:space="preserve"> </w:t>
      </w:r>
      <w:r w:rsidR="00C77E48">
        <w:t xml:space="preserve">namespace </w:t>
      </w:r>
      <w:r w:rsidRPr="00156A14">
        <w:t>contains functionality for interoperating with native code.</w:t>
      </w:r>
    </w:p>
    <w:p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0"/>
        <w:gridCol w:w="6480"/>
      </w:tblGrid>
      <w:tr w:rsidR="00753826" w:rsidRPr="00F115D2" w:rsidTr="008F04E6">
        <w:trPr>
          <w:cnfStyle w:val="100000000000" w:firstRow="1" w:lastRow="0" w:firstColumn="0" w:lastColumn="0" w:oddVBand="0" w:evenVBand="0" w:oddHBand="0" w:evenHBand="0" w:firstRowFirstColumn="0" w:firstRowLastColumn="0" w:lastRowFirstColumn="0" w:lastRowLastColumn="0"/>
        </w:trPr>
        <w:tc>
          <w:tcPr>
            <w:tcW w:w="2520" w:type="dxa"/>
          </w:tcPr>
          <w:p w:rsidR="00753826" w:rsidRPr="00497D56" w:rsidRDefault="00C77E48" w:rsidP="003431B2">
            <w:r>
              <w:t>Operator or Function Name</w:t>
            </w:r>
          </w:p>
        </w:tc>
        <w:tc>
          <w:tcPr>
            <w:tcW w:w="6480" w:type="dxa"/>
          </w:tcPr>
          <w:p w:rsidR="00753826" w:rsidRPr="00497D56" w:rsidRDefault="00753826" w:rsidP="003431B2">
            <w:r w:rsidRPr="00391D69">
              <w:t xml:space="preserve">Description </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rsidR="00753826" w:rsidRPr="00497D56" w:rsidRDefault="00753826" w:rsidP="00C77E48">
            <w:r>
              <w:t>Returns a typed native pointer for a machine address</w:t>
            </w:r>
            <w:r w:rsidR="001C690C">
              <w:t>.</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rsidR="00753826" w:rsidRPr="00497D56" w:rsidRDefault="00753826" w:rsidP="00C77E48">
            <w:r>
              <w:t>Returns a machine address for a typed native pointer</w:t>
            </w:r>
            <w:r w:rsidR="001C690C">
              <w:t>.</w:t>
            </w:r>
          </w:p>
        </w:tc>
      </w:tr>
      <w:tr w:rsidR="00753826" w:rsidRPr="00F115D2" w:rsidTr="008F04E6">
        <w:tc>
          <w:tcPr>
            <w:tcW w:w="2520" w:type="dxa"/>
          </w:tcPr>
          <w:p w:rsidR="00753826" w:rsidRPr="00110BB5" w:rsidRDefault="00F802D6" w:rsidP="003431B2">
            <w:pPr>
              <w:rPr>
                <w:rStyle w:val="CodeInline"/>
              </w:rPr>
            </w:pPr>
            <w:r w:rsidRPr="00497D56">
              <w:rPr>
                <w:rStyle w:val="CodeInline"/>
              </w:rPr>
              <w:t>NativePtr.add</w:t>
            </w:r>
          </w:p>
        </w:tc>
        <w:tc>
          <w:tcPr>
            <w:tcW w:w="6480" w:type="dxa"/>
          </w:tcPr>
          <w:p w:rsidR="00753826" w:rsidRPr="00497D56" w:rsidRDefault="00F802D6" w:rsidP="00F802D6">
            <w:r>
              <w:t xml:space="preserve">Computes an indexed offset from the </w:t>
            </w:r>
            <w:r w:rsidR="00753826">
              <w:t>input pointer</w:t>
            </w:r>
            <w:r w:rsidR="001C690C">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NativePtr.read</w:t>
            </w:r>
          </w:p>
        </w:tc>
        <w:tc>
          <w:tcPr>
            <w:tcW w:w="6480" w:type="dxa"/>
          </w:tcPr>
          <w:p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rsidTr="008F04E6">
        <w:tc>
          <w:tcPr>
            <w:tcW w:w="2520" w:type="dxa"/>
          </w:tcPr>
          <w:p w:rsidR="00F802D6" w:rsidRPr="00110BB5" w:rsidRDefault="00F802D6" w:rsidP="00F802D6">
            <w:pPr>
              <w:rPr>
                <w:rStyle w:val="CodeInline"/>
              </w:rPr>
            </w:pPr>
            <w:r w:rsidRPr="00497D56">
              <w:rPr>
                <w:rStyle w:val="CodeInline"/>
              </w:rPr>
              <w:t>NativePtr.write</w:t>
            </w:r>
          </w:p>
        </w:tc>
        <w:tc>
          <w:tcPr>
            <w:tcW w:w="6480" w:type="dxa"/>
          </w:tcPr>
          <w:p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NativePtr.get</w:t>
            </w:r>
          </w:p>
        </w:tc>
        <w:tc>
          <w:tcPr>
            <w:tcW w:w="6480" w:type="dxa"/>
          </w:tcPr>
          <w:p w:rsidR="00F802D6" w:rsidRPr="00497D56" w:rsidRDefault="00F802D6" w:rsidP="003431B2">
            <w:r w:rsidRPr="00391D69">
              <w:t>Reads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NativePtr.set</w:t>
            </w:r>
          </w:p>
        </w:tc>
        <w:tc>
          <w:tcPr>
            <w:tcW w:w="6480" w:type="dxa"/>
          </w:tcPr>
          <w:p w:rsidR="00F802D6" w:rsidRPr="00497D56" w:rsidRDefault="00F802D6" w:rsidP="003431B2">
            <w:r w:rsidRPr="00391D69">
              <w:t>Writes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NativePtr.stackalloc</w:t>
            </w:r>
          </w:p>
        </w:tc>
        <w:tc>
          <w:tcPr>
            <w:tcW w:w="6480" w:type="dxa"/>
          </w:tcPr>
          <w:p w:rsidR="00F802D6" w:rsidRPr="00110BB5" w:rsidRDefault="00F802D6" w:rsidP="00F802D6">
            <w:r>
              <w:t>Allocates a region of memory on the stack</w:t>
            </w:r>
            <w:r w:rsidR="001C690C">
              <w:rPr>
                <w:lang w:eastAsia="en-GB"/>
              </w:rPr>
              <w:t>.</w:t>
            </w:r>
          </w:p>
        </w:tc>
      </w:tr>
    </w:tbl>
    <w:p w:rsidR="00753826" w:rsidRPr="00497D56" w:rsidRDefault="00753826" w:rsidP="00753826"/>
    <w:p w:rsidR="00753826" w:rsidRDefault="009E0A9A" w:rsidP="006230F9">
      <w:pPr>
        <w:pStyle w:val="Heading3"/>
      </w:pPr>
      <w:bookmarkStart w:id="7304" w:name="_Toc257733815"/>
      <w:bookmarkStart w:id="7305" w:name="_Toc270597712"/>
      <w:bookmarkStart w:id="7306" w:name="_Toc286309599"/>
      <w:r w:rsidRPr="00F329AB">
        <w:t>Stack A</w:t>
      </w:r>
      <w:r w:rsidR="00753826" w:rsidRPr="00F329AB">
        <w:t>llocation</w:t>
      </w:r>
      <w:bookmarkEnd w:id="7304"/>
      <w:bookmarkEnd w:id="7305"/>
      <w:bookmarkEnd w:id="7306"/>
    </w:p>
    <w:p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F54660">
        <w:fldChar w:fldCharType="begin"/>
      </w:r>
      <w:r w:rsidR="00122F96">
        <w:instrText xml:space="preserve"> XE "</w:instrText>
      </w:r>
      <w:r w:rsidR="00122F96" w:rsidRPr="00122F96">
        <w:instrText>stack allocation</w:instrText>
      </w:r>
      <w:r w:rsidR="00122F96">
        <w:instrText xml:space="preserve">" </w:instrText>
      </w:r>
      <w:r w:rsidR="00F54660">
        <w:fldChar w:fldCharType="end"/>
      </w:r>
      <w:r w:rsidR="00F802D6">
        <w:t xml:space="preserve"> </w:t>
      </w:r>
    </w:p>
    <w:p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rsidR="00753826" w:rsidRPr="00F329AB" w:rsidRDefault="00753826" w:rsidP="00753826">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rsidR="00A26F81" w:rsidRPr="00C77CDB" w:rsidRDefault="006B52C5" w:rsidP="00CD645A">
      <w:pPr>
        <w:pStyle w:val="Heading1"/>
      </w:pPr>
      <w:bookmarkStart w:id="7307" w:name="_Toc269634750"/>
      <w:bookmarkStart w:id="7308" w:name="_Toc257733817"/>
      <w:bookmarkStart w:id="7309" w:name="_Toc270597713"/>
      <w:bookmarkStart w:id="7310" w:name="_Toc286309600"/>
      <w:bookmarkEnd w:id="7307"/>
      <w:r w:rsidRPr="00391D69">
        <w:t>Features for ML Compatibility</w:t>
      </w:r>
      <w:bookmarkEnd w:id="7308"/>
      <w:bookmarkEnd w:id="7309"/>
      <w:bookmarkEnd w:id="7310"/>
      <w:r w:rsidRPr="00391D69">
        <w:t xml:space="preserve"> </w:t>
      </w:r>
    </w:p>
    <w:p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F54660">
        <w:fldChar w:fldCharType="begin"/>
      </w:r>
      <w:r w:rsidR="00122F96">
        <w:instrText xml:space="preserve"> XE "</w:instrText>
      </w:r>
      <w:r w:rsidR="00122F96" w:rsidRPr="00C27DDD">
        <w:instrText>compatibility features</w:instrText>
      </w:r>
      <w:r w:rsidR="00122F96">
        <w:instrText xml:space="preserve">" </w:instrText>
      </w:r>
      <w:r w:rsidR="00F54660">
        <w:fldChar w:fldCharType="end"/>
      </w:r>
      <w:r w:rsidRPr="00E42689">
        <w:t xml:space="preserve"> with other implement</w:t>
      </w:r>
      <w:r w:rsidR="0074346A">
        <w:t>ations of ML-family languages.</w:t>
      </w:r>
    </w:p>
    <w:p w:rsidR="00A90CA7" w:rsidRPr="00E42689" w:rsidRDefault="006B52C5" w:rsidP="00801039">
      <w:pPr>
        <w:pStyle w:val="Heading2"/>
      </w:pPr>
      <w:bookmarkStart w:id="7311" w:name="_Toc257733818"/>
      <w:bookmarkStart w:id="7312" w:name="_Toc270597714"/>
      <w:bookmarkStart w:id="7313" w:name="_Toc286309601"/>
      <w:r w:rsidRPr="00E42689">
        <w:t>Conditional Compilation for ML Compatibility</w:t>
      </w:r>
      <w:bookmarkEnd w:id="7311"/>
      <w:bookmarkEnd w:id="7312"/>
      <w:bookmarkEnd w:id="7313"/>
    </w:p>
    <w:p w:rsidR="00A90CA7" w:rsidRPr="00F329AB" w:rsidRDefault="00070C10" w:rsidP="00A90CA7">
      <w:r>
        <w:t>F# supports the</w:t>
      </w:r>
      <w:r w:rsidR="0074346A">
        <w:t xml:space="preserve"> following constructs for conditional compilation:</w:t>
      </w:r>
    </w:p>
    <w:p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rsidR="00A90CA7" w:rsidRPr="00F115D2" w:rsidRDefault="00070C10" w:rsidP="00A90CA7">
      <w:r>
        <w:t>F# ignores the</w:t>
      </w:r>
      <w:r w:rsidR="00F54660">
        <w:fldChar w:fldCharType="begin"/>
      </w:r>
      <w:r w:rsidR="00122F96">
        <w:instrText xml:space="preserve"> XE "</w:instrText>
      </w:r>
      <w:r w:rsidR="00122F96" w:rsidRPr="00441118">
        <w:instrText>conditional compilation:ML compatibility and</w:instrText>
      </w:r>
      <w:r w:rsidR="00122F96">
        <w:instrText xml:space="preserve">" </w:instrText>
      </w:r>
      <w:r w:rsidR="00F54660">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rsidR="00A90CA7" w:rsidRDefault="006B52C5" w:rsidP="008F04E6">
      <w:pPr>
        <w:pStyle w:val="CodeExample"/>
        <w:rPr>
          <w:rStyle w:val="CodeInline"/>
          <w:szCs w:val="22"/>
          <w:lang w:eastAsia="en-US"/>
        </w:rPr>
      </w:pPr>
      <w:r w:rsidRPr="00404279">
        <w:rPr>
          <w:rStyle w:val="CodeInline"/>
        </w:rPr>
        <w:t>(*IF-FSHARP  ... ENDIF-FSHARP*)</w:t>
      </w:r>
    </w:p>
    <w:p w:rsidR="00070C10" w:rsidRPr="008F04E6" w:rsidRDefault="00731663" w:rsidP="008F04E6">
      <w:r w:rsidRPr="008F04E6">
        <w:t>—</w:t>
      </w:r>
      <w:r w:rsidR="00070C10" w:rsidRPr="008F04E6">
        <w:t>or</w:t>
      </w:r>
      <w:r w:rsidRPr="008F04E6">
        <w:t>—</w:t>
      </w:r>
    </w:p>
    <w:p w:rsidR="00A90CA7" w:rsidRPr="00F115D2" w:rsidRDefault="006B52C5" w:rsidP="008F04E6">
      <w:pPr>
        <w:pStyle w:val="CodeExample"/>
        <w:rPr>
          <w:rStyle w:val="CodeInline"/>
          <w:szCs w:val="22"/>
          <w:lang w:eastAsia="en-US"/>
        </w:rPr>
      </w:pPr>
      <w:r w:rsidRPr="00404279">
        <w:rPr>
          <w:rStyle w:val="CodeInline"/>
        </w:rPr>
        <w:t>(*F#         ... F#*)</w:t>
      </w:r>
    </w:p>
    <w:p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rsidR="00A90CA7" w:rsidRPr="00E42689" w:rsidRDefault="006B52C5" w:rsidP="00A90CA7">
      <w:pPr>
        <w:pStyle w:val="CodeExplanation"/>
        <w:rPr>
          <w:rStyle w:val="CodeInline"/>
        </w:rPr>
      </w:pPr>
      <w:r w:rsidRPr="00391D69">
        <w:rPr>
          <w:rStyle w:val="CodeInline"/>
        </w:rPr>
        <w:t xml:space="preserve">    (*IF-CAML*)  ... (*ENDIF-CAML*)</w:t>
      </w:r>
    </w:p>
    <w:p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rsidR="006B52C5" w:rsidRPr="00391D69" w:rsidRDefault="006B52C5" w:rsidP="00801039">
      <w:pPr>
        <w:pStyle w:val="Heading2"/>
      </w:pPr>
      <w:bookmarkStart w:id="7314" w:name="_Toc257733819"/>
      <w:bookmarkStart w:id="7315" w:name="_Toc270597715"/>
      <w:bookmarkStart w:id="7316" w:name="_Toc286309602"/>
      <w:r w:rsidRPr="00391D69">
        <w:t>Extra Syntactic Forms for ML Compatibility</w:t>
      </w:r>
      <w:bookmarkEnd w:id="7314"/>
      <w:bookmarkEnd w:id="7315"/>
      <w:bookmarkEnd w:id="7316"/>
    </w:p>
    <w:p w:rsidR="00BA384C" w:rsidRPr="00391D69" w:rsidRDefault="00BA384C" w:rsidP="00BA384C">
      <w:r w:rsidRPr="00391D69">
        <w:t>The following identifiers</w:t>
      </w:r>
      <w:r w:rsidR="00F54660">
        <w:fldChar w:fldCharType="begin"/>
      </w:r>
      <w:r w:rsidR="00122F96">
        <w:instrText xml:space="preserve"> XE "</w:instrText>
      </w:r>
      <w:r w:rsidR="00122F96" w:rsidRPr="000F599C">
        <w:instrText>identifiers:OCaml keywords as</w:instrText>
      </w:r>
      <w:r w:rsidR="00122F96">
        <w:instrText xml:space="preserve">" </w:instrText>
      </w:r>
      <w:r w:rsidR="00F54660">
        <w:fldChar w:fldCharType="end"/>
      </w:r>
      <w:r w:rsidRPr="00391D69">
        <w:t xml:space="preserve"> are also keywords</w:t>
      </w:r>
      <w:r w:rsidR="00F54660">
        <w:fldChar w:fldCharType="begin"/>
      </w:r>
      <w:r w:rsidR="00122F96">
        <w:instrText xml:space="preserve"> XE "</w:instrText>
      </w:r>
      <w:r w:rsidR="00122F96" w:rsidRPr="008E4FE6">
        <w:instrText>keywords:OCaml</w:instrText>
      </w:r>
      <w:r w:rsidR="00122F96">
        <w:instrText xml:space="preserve">" </w:instrText>
      </w:r>
      <w:r w:rsidR="00F54660">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F54660">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F54660">
        <w:fldChar w:fldCharType="end"/>
      </w:r>
      <w:r w:rsidRPr="00391D69">
        <w:t xml:space="preserve"> </w:t>
      </w:r>
      <w:r w:rsidR="00642167">
        <w:t>enables the use of these</w:t>
      </w:r>
      <w:r w:rsidRPr="00391D69">
        <w:t xml:space="preserve"> keywords  as identifiers.</w:t>
      </w:r>
    </w:p>
    <w:p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rsidR="00BA384C" w:rsidRPr="00F329AB" w:rsidRDefault="00BA384C" w:rsidP="00DB3050">
      <w:pPr>
        <w:pStyle w:val="Grammar"/>
        <w:rPr>
          <w:rStyle w:val="CodeInline"/>
        </w:rPr>
      </w:pPr>
      <w:r w:rsidRPr="00F329AB">
        <w:rPr>
          <w:rStyle w:val="CodeInline"/>
        </w:rPr>
        <w:t xml:space="preserve">      asr land lor lsl lsr lxor mod</w:t>
      </w:r>
    </w:p>
    <w:p w:rsidR="00BA384C" w:rsidRPr="00D1415A" w:rsidRDefault="00BA384C" w:rsidP="00D1415A">
      <w:pPr>
        <w:pStyle w:val="Le"/>
      </w:pPr>
    </w:p>
    <w:p w:rsidR="006B6E21" w:rsidRDefault="00BA384C" w:rsidP="006255FF">
      <w:pPr>
        <w:pStyle w:val="Note"/>
      </w:pPr>
      <w:r w:rsidRPr="00F329AB">
        <w:t>Note:</w:t>
      </w:r>
      <w:r w:rsidRPr="00404279">
        <w:t xml:space="preserve"> </w:t>
      </w:r>
      <w:r w:rsidR="00A9153E">
        <w:t>I</w:t>
      </w:r>
      <w:r w:rsidRPr="00404279">
        <w:t>n F# the following alternatives are available. The precedence</w:t>
      </w:r>
      <w:r w:rsidR="00F54660">
        <w:fldChar w:fldCharType="begin"/>
      </w:r>
      <w:r w:rsidR="00A9153E">
        <w:instrText xml:space="preserve"> XE "</w:instrText>
      </w:r>
      <w:r w:rsidR="00A9153E" w:rsidRPr="00B46A1F">
        <w:instrText>precedence:differences from OCaml</w:instrText>
      </w:r>
      <w:r w:rsidR="00A9153E">
        <w:instrText xml:space="preserve">" </w:instrText>
      </w:r>
      <w:r w:rsidR="00F54660">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rsidR="006B6E21" w:rsidRDefault="006255FF" w:rsidP="006255FF">
      <w:pPr>
        <w:pStyle w:val="Note"/>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rsidR="006255FF" w:rsidRPr="006255FF" w:rsidRDefault="006255FF" w:rsidP="006255FF">
      <w:pPr>
        <w:pStyle w:val="Le"/>
        <w:rPr>
          <w:rStyle w:val="CodeInline"/>
        </w:rPr>
      </w:pPr>
    </w:p>
    <w:p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rsidR="00A90CA7" w:rsidRPr="00391D69" w:rsidRDefault="006B52C5" w:rsidP="00DB3050">
      <w:pPr>
        <w:pStyle w:val="Grammar"/>
      </w:pPr>
      <w:r w:rsidRPr="005C5C0B">
        <w:rPr>
          <w:rStyle w:val="Italic"/>
        </w:rPr>
        <w:t>expr</w:t>
      </w:r>
      <w:r w:rsidRPr="00391D69">
        <w:t xml:space="preserve"> :=</w:t>
      </w:r>
    </w:p>
    <w:p w:rsidR="00A90CA7" w:rsidRPr="00E42689" w:rsidRDefault="006B52C5" w:rsidP="00DB3050">
      <w:pPr>
        <w:pStyle w:val="Grammar"/>
      </w:pPr>
      <w:r w:rsidRPr="00E42689">
        <w:t xml:space="preserve">    | ...</w:t>
      </w:r>
    </w:p>
    <w:p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rsidR="00A90CA7" w:rsidRPr="005C5C0B" w:rsidRDefault="00A90CA7" w:rsidP="00DB3050">
      <w:pPr>
        <w:pStyle w:val="Grammar"/>
        <w:rPr>
          <w:rStyle w:val="Italic"/>
        </w:rPr>
      </w:pPr>
    </w:p>
    <w:p w:rsidR="00D25C6F" w:rsidRPr="005C5C0B" w:rsidRDefault="00D25C6F" w:rsidP="00DB3050">
      <w:pPr>
        <w:pStyle w:val="Grammar"/>
        <w:rPr>
          <w:rStyle w:val="Italic"/>
        </w:rPr>
      </w:pPr>
    </w:p>
    <w:p w:rsidR="00A90CA7" w:rsidRPr="00F115D2" w:rsidRDefault="006B52C5" w:rsidP="00DB3050">
      <w:pPr>
        <w:pStyle w:val="Grammar"/>
      </w:pPr>
      <w:r w:rsidRPr="005C5C0B">
        <w:rPr>
          <w:rStyle w:val="Italic"/>
        </w:rPr>
        <w:t>type</w:t>
      </w:r>
      <w:r w:rsidRPr="00404279">
        <w:t xml:space="preserv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rsidR="00A90CA7" w:rsidRPr="00F115D2" w:rsidRDefault="00A90CA7" w:rsidP="00DB3050">
      <w:pPr>
        <w:pStyle w:val="Grammar"/>
      </w:pPr>
    </w:p>
    <w:p w:rsidR="00A90CA7" w:rsidRPr="00F115D2" w:rsidRDefault="006B52C5" w:rsidP="00DB3050">
      <w:pPr>
        <w:pStyle w:val="Grammar"/>
      </w:pPr>
      <w:r w:rsidRPr="00404279">
        <w:t>module-implementation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rsidR="00A90CA7" w:rsidRPr="00F115D2" w:rsidRDefault="00A90CA7" w:rsidP="00DB3050">
      <w:pPr>
        <w:pStyle w:val="Grammar"/>
      </w:pPr>
    </w:p>
    <w:p w:rsidR="00A90CA7" w:rsidRPr="00F115D2" w:rsidRDefault="006B52C5" w:rsidP="00DB3050">
      <w:pPr>
        <w:pStyle w:val="Grammar"/>
      </w:pPr>
      <w:r w:rsidRPr="00404279">
        <w:t>module-signature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sig ... end</w:t>
      </w:r>
    </w:p>
    <w:p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rsidR="0084041C" w:rsidRDefault="0084041C" w:rsidP="008F04E6">
      <w:r>
        <w:t>The following expression forms</w:t>
      </w:r>
    </w:p>
    <w:p w:rsidR="0084041C" w:rsidRDefault="0084041C" w:rsidP="00B10045">
      <w:pPr>
        <w:pStyle w:val="CodeExample"/>
      </w:pPr>
      <w:r>
        <w:t xml:space="preserve">expr := </w:t>
      </w:r>
    </w:p>
    <w:p w:rsidR="0084041C" w:rsidRDefault="0084041C" w:rsidP="00B10045">
      <w:pPr>
        <w:pStyle w:val="CodeExample"/>
      </w:pPr>
      <w:r>
        <w:t xml:space="preserve">    | …</w:t>
      </w:r>
    </w:p>
    <w:p w:rsidR="0084041C" w:rsidRPr="002B624D" w:rsidRDefault="0084041C" w:rsidP="00B10045">
      <w:pPr>
        <w:pStyle w:val="CodeExample"/>
        <w:rPr>
          <w:bCs/>
        </w:rPr>
      </w:pPr>
      <w:r>
        <w:t xml:space="preserve">    | expr.(expr)           // array lookup</w:t>
      </w:r>
    </w:p>
    <w:p w:rsidR="0084041C" w:rsidRDefault="0084041C" w:rsidP="0084041C">
      <w:pPr>
        <w:pStyle w:val="CodeExample"/>
        <w:rPr>
          <w:rStyle w:val="CodeInline"/>
          <w:szCs w:val="22"/>
          <w:lang w:eastAsia="en-US"/>
        </w:rPr>
      </w:pPr>
      <w:r>
        <w:t xml:space="preserve">    | expr.(expr) &lt;- expr   // array assignment</w:t>
      </w:r>
    </w:p>
    <w:p w:rsidR="00247107" w:rsidRPr="00110BB5" w:rsidRDefault="0084041C">
      <w:r>
        <w:t>Are equivalent to the following</w:t>
      </w:r>
      <w:r w:rsidR="00247107" w:rsidRPr="00110BB5">
        <w:t xml:space="preserve"> uses of </w:t>
      </w:r>
      <w:r>
        <w:t xml:space="preserve">library-defined </w:t>
      </w:r>
      <w:r w:rsidR="00247107" w:rsidRPr="00110BB5">
        <w:t>operators:</w:t>
      </w:r>
    </w:p>
    <w:p w:rsidR="00247107" w:rsidRPr="00097F91" w:rsidRDefault="00247107" w:rsidP="008F04E6">
      <w:pPr>
        <w:pStyle w:val="CodeExample"/>
        <w:rPr>
          <w:rStyle w:val="CodeInline"/>
          <w:szCs w:val="22"/>
          <w:lang w:val="de-DE" w:eastAsia="en-US"/>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rsidR="006B52C5" w:rsidRPr="00097F91" w:rsidRDefault="00247107" w:rsidP="008F04E6">
      <w:pPr>
        <w:pStyle w:val="CodeExample"/>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&lt;- e</w:t>
      </w:r>
      <w:r w:rsidRPr="002F6721">
        <w:rPr>
          <w:rStyle w:val="CodeInlineSubscript"/>
        </w:rPr>
        <w:t>3</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(.()&lt;-)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p>
    <w:p w:rsidR="003248A0" w:rsidRPr="00110BB5" w:rsidRDefault="003248A0" w:rsidP="00801039">
      <w:pPr>
        <w:pStyle w:val="Heading2"/>
      </w:pPr>
      <w:bookmarkStart w:id="7317" w:name="_Toc257733820"/>
      <w:bookmarkStart w:id="7318" w:name="_Toc270597716"/>
      <w:bookmarkStart w:id="7319" w:name="_Toc286309603"/>
      <w:r w:rsidRPr="00497D56">
        <w:t xml:space="preserve">Extra </w:t>
      </w:r>
      <w:r w:rsidRPr="00110BB5">
        <w:t>Operators</w:t>
      </w:r>
      <w:bookmarkEnd w:id="7317"/>
      <w:bookmarkEnd w:id="7318"/>
      <w:bookmarkEnd w:id="7319"/>
    </w:p>
    <w:p w:rsidR="003248A0" w:rsidRPr="00110BB5" w:rsidRDefault="00642167" w:rsidP="003248A0">
      <w:r>
        <w:t>F# defines t</w:t>
      </w:r>
      <w:r w:rsidR="003248A0" w:rsidRPr="00110BB5">
        <w:t>he following two additional shortcut operators</w:t>
      </w:r>
      <w:r w:rsidR="00F54660">
        <w:fldChar w:fldCharType="begin"/>
      </w:r>
      <w:r w:rsidR="00122F96">
        <w:instrText xml:space="preserve"> XE "</w:instrText>
      </w:r>
      <w:r w:rsidR="00122F96" w:rsidRPr="00E707D8">
        <w:instrText>operators:ML compatibility and</w:instrText>
      </w:r>
      <w:r w:rsidR="00122F96">
        <w:instrText xml:space="preserve">" </w:instrText>
      </w:r>
      <w:r w:rsidR="00F54660">
        <w:fldChar w:fldCharType="end"/>
      </w:r>
      <w:r w:rsidR="003248A0" w:rsidRPr="00110BB5">
        <w:t>:</w:t>
      </w:r>
    </w:p>
    <w:p w:rsidR="003248A0" w:rsidRPr="00097F91" w:rsidRDefault="003248A0" w:rsidP="008F04E6">
      <w:pPr>
        <w:pStyle w:val="CodeExample"/>
        <w:rPr>
          <w:rStyle w:val="CodeInline"/>
          <w:szCs w:val="22"/>
          <w:lang w:val="de-DE" w:eastAsia="en-US"/>
        </w:rPr>
      </w:pPr>
      <w:r w:rsidRPr="00355E9F">
        <w:rPr>
          <w:rStyle w:val="CodeInlineItalic"/>
        </w:rPr>
        <w:t>e</w:t>
      </w:r>
      <w:r w:rsidRPr="00097F91">
        <w:rPr>
          <w:rStyle w:val="CodeInline"/>
          <w:i/>
          <w:vertAlign w:val="subscript"/>
          <w:lang w:val="de-DE"/>
        </w:rPr>
        <w:t>1</w:t>
      </w:r>
      <w:r>
        <w:rPr>
          <w:rStyle w:val="CodeInline"/>
          <w:lang w:val="de-DE"/>
        </w:rPr>
        <w:t xml:space="preserve"> or </w:t>
      </w:r>
      <w:r w:rsidRPr="00355E9F">
        <w:rPr>
          <w:rStyle w:val="CodeInlineItalic"/>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Pr>
          <w:rStyle w:val="CodeInline"/>
          <w:lang w:val="de-DE"/>
        </w:rPr>
        <w:t>or</w:t>
      </w:r>
      <w:r w:rsidRPr="00097F91">
        <w:rPr>
          <w:rStyle w:val="CodeInline"/>
          <w:lang w:val="de-DE"/>
        </w:rPr>
        <w:t>)</w:t>
      </w:r>
      <w:r w:rsidRPr="00355E9F">
        <w:rPr>
          <w:rStyle w:val="CodeInlineItalic"/>
        </w:rPr>
        <w:t xml:space="preserve"> 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rsidR="003248A0" w:rsidRPr="003248A0" w:rsidRDefault="003248A0" w:rsidP="008F04E6">
      <w:pPr>
        <w:pStyle w:val="CodeExample"/>
        <w:rPr>
          <w:lang w:val="de-DE"/>
        </w:rPr>
      </w:pPr>
      <w:r w:rsidRPr="00355E9F">
        <w:rPr>
          <w:rStyle w:val="CodeInlineItalic"/>
        </w:rPr>
        <w:t>e</w:t>
      </w:r>
      <w:r w:rsidRPr="00097F91">
        <w:rPr>
          <w:rStyle w:val="CodeInline"/>
          <w:i/>
          <w:vertAlign w:val="subscript"/>
          <w:lang w:val="de-DE"/>
        </w:rPr>
        <w:t>1</w:t>
      </w:r>
      <w:r>
        <w:rPr>
          <w:rStyle w:val="CodeInline"/>
          <w:lang w:val="de-DE"/>
        </w:rPr>
        <w:t xml:space="preserve"> &amp; </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763014">
        <w:rPr>
          <w:rStyle w:val="CodeInline"/>
        </w:rPr>
        <w:t>→</w:t>
      </w:r>
      <w:r>
        <w:rPr>
          <w:rStyle w:val="CodeInline"/>
          <w:lang w:val="de-DE"/>
        </w:rPr>
        <w:t xml:space="preserve"> (&amp;</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rsidR="00A90CA7" w:rsidRPr="00110BB5" w:rsidRDefault="006B52C5" w:rsidP="00801039">
      <w:pPr>
        <w:pStyle w:val="Heading2"/>
      </w:pPr>
      <w:bookmarkStart w:id="7320" w:name="_Toc257733821"/>
      <w:bookmarkStart w:id="7321" w:name="_Toc270597717"/>
      <w:bookmarkStart w:id="7322" w:name="_Ref279571201"/>
      <w:bookmarkStart w:id="7323" w:name="_Toc286309604"/>
      <w:r w:rsidRPr="00497D56">
        <w:t>File Extensions</w:t>
      </w:r>
      <w:r w:rsidR="005662A7" w:rsidRPr="00110BB5">
        <w:t xml:space="preserve"> and Lexical Matters</w:t>
      </w:r>
      <w:bookmarkEnd w:id="7320"/>
      <w:bookmarkEnd w:id="7321"/>
      <w:bookmarkEnd w:id="7322"/>
      <w:bookmarkEnd w:id="7323"/>
    </w:p>
    <w:p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F54660">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F54660">
        <w:fldChar w:fldCharType="end"/>
      </w:r>
      <w:r w:rsidR="00F54660" w:rsidRPr="00D45B24">
        <w:fldChar w:fldCharType="begin"/>
      </w:r>
      <w:r w:rsidR="00122F96" w:rsidRPr="00D45B24">
        <w:instrText xml:space="preserve"> XE ".ml extension" </w:instrText>
      </w:r>
      <w:r w:rsidR="00F54660" w:rsidRPr="00D45B24">
        <w:fldChar w:fldCharType="end"/>
      </w:r>
      <w:r w:rsidR="00F54660" w:rsidRPr="00D45B24">
        <w:fldChar w:fldCharType="begin"/>
      </w:r>
      <w:r w:rsidR="00122F96" w:rsidRPr="00D45B24">
        <w:instrText xml:space="preserve"> XE ".mli extension" </w:instrText>
      </w:r>
      <w:r w:rsidR="00F54660" w:rsidRPr="00D45B24">
        <w:fldChar w:fldCharType="end"/>
      </w:r>
      <w:r w:rsidR="005662A7" w:rsidRPr="00391D69">
        <w:t>.</w:t>
      </w:r>
    </w:p>
    <w:p w:rsidR="005662A7" w:rsidRPr="00110BB5" w:rsidRDefault="005662A7" w:rsidP="005662A7">
      <w:r w:rsidRPr="00E42689">
        <w:t>Lightweight syntax</w:t>
      </w:r>
      <w:r w:rsidR="00F54660">
        <w:fldChar w:fldCharType="begin"/>
      </w:r>
      <w:r w:rsidR="00122F96">
        <w:instrText xml:space="preserve"> XE "</w:instrText>
      </w:r>
      <w:r w:rsidR="00122F96" w:rsidRPr="00C078E8">
        <w:instrText>lightweight syntax:disabling</w:instrText>
      </w:r>
      <w:r w:rsidR="00122F96">
        <w:instrText xml:space="preserve">" </w:instrText>
      </w:r>
      <w:r w:rsidR="00F54660">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F54660" w:rsidRPr="00D45B24">
        <w:fldChar w:fldCharType="begin"/>
      </w:r>
      <w:r w:rsidR="00122F96" w:rsidRPr="00D45B24">
        <w:instrText xml:space="preserve"> XE "#indent" </w:instrText>
      </w:r>
      <w:r w:rsidR="00F54660" w:rsidRPr="00D45B24">
        <w:fldChar w:fldCharType="end"/>
      </w:r>
      <w:r w:rsidRPr="005662A7">
        <w:rPr>
          <w:rStyle w:val="CodeInline"/>
        </w:rPr>
        <w:t xml:space="preserve"> "off"</w:t>
      </w:r>
      <w:r w:rsidRPr="00497D56">
        <w:t xml:space="preserve"> as the first declaration in a file:</w:t>
      </w:r>
    </w:p>
    <w:p w:rsidR="005662A7" w:rsidRPr="00391D69" w:rsidRDefault="005662A7" w:rsidP="00DB3050">
      <w:pPr>
        <w:pStyle w:val="Grammar"/>
        <w:rPr>
          <w:rStyle w:val="CodeInline"/>
        </w:rPr>
      </w:pPr>
      <w:r w:rsidRPr="00391D69">
        <w:rPr>
          <w:rStyle w:val="CodeInline"/>
        </w:rPr>
        <w:t>#indent "off"</w:t>
      </w:r>
    </w:p>
    <w:p w:rsidR="005662A7" w:rsidRPr="00391D69" w:rsidRDefault="005662A7" w:rsidP="00A90CA7">
      <w:r w:rsidRPr="00391D69">
        <w:t>When lightweight syntax is disabled, whitespace can include tab characters:</w:t>
      </w:r>
    </w:p>
    <w:p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rsidR="00E104DD" w:rsidRDefault="00E104DD" w:rsidP="003743A9">
      <w:pPr>
        <w:pStyle w:val="Heading1Unnum"/>
        <w:sectPr w:rsidR="00E104DD" w:rsidSect="00E521A3">
          <w:headerReference w:type="default" r:id="rId76"/>
          <w:footerReference w:type="default" r:id="rId77"/>
          <w:type w:val="continuous"/>
          <w:pgSz w:w="11906" w:h="16838"/>
          <w:pgMar w:top="1440" w:right="1440" w:bottom="1440" w:left="1440" w:header="708" w:footer="708" w:gutter="0"/>
          <w:cols w:space="708"/>
          <w:titlePg/>
          <w:docGrid w:linePitch="360"/>
        </w:sectPr>
      </w:pPr>
      <w:bookmarkStart w:id="7324" w:name="_Toc267667752"/>
      <w:bookmarkStart w:id="7325" w:name="References"/>
      <w:bookmarkStart w:id="7326" w:name="_Toc265760061"/>
      <w:bookmarkStart w:id="7327" w:name="_Toc270597718"/>
      <w:bookmarkStart w:id="7328" w:name="_Toc224699169"/>
    </w:p>
    <w:p w:rsidR="007372F9" w:rsidRDefault="007372F9" w:rsidP="007372F9">
      <w:pPr>
        <w:pStyle w:val="AppendixTitle"/>
        <w:numPr>
          <w:ilvl w:val="0"/>
          <w:numId w:val="185"/>
        </w:numPr>
      </w:pPr>
      <w:bookmarkStart w:id="7329" w:name="_Toc286309605"/>
      <w:bookmarkEnd w:id="7324"/>
      <w:r>
        <w:t>F# Grammar Summary</w:t>
      </w:r>
      <w:bookmarkEnd w:id="7329"/>
    </w:p>
    <w:p w:rsidR="007372F9" w:rsidRDefault="007372F9" w:rsidP="007372F9">
      <w:r>
        <w:t xml:space="preserve">This appendix summarizes the grammar of the F# language. The following tables describe the notation conventions used in regular expressions and in the grammar itself, respectively. </w:t>
      </w:r>
    </w:p>
    <w:p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1908"/>
        <w:gridCol w:w="4309"/>
        <w:gridCol w:w="3071"/>
      </w:tblGrid>
      <w:tr w:rsidR="007372F9" w:rsidRPr="003355A0" w:rsidTr="003743A9">
        <w:trPr>
          <w:cnfStyle w:val="100000000000" w:firstRow="1" w:lastRow="0" w:firstColumn="0" w:lastColumn="0" w:oddVBand="0" w:evenVBand="0" w:oddHBand="0" w:evenHBand="0" w:firstRowFirstColumn="0" w:firstRowLastColumn="0" w:lastRowFirstColumn="0" w:lastRowLastColumn="0"/>
        </w:trPr>
        <w:tc>
          <w:tcPr>
            <w:tcW w:w="1908" w:type="dxa"/>
          </w:tcPr>
          <w:p w:rsidR="007372F9" w:rsidRPr="003355A0" w:rsidRDefault="007372F9" w:rsidP="0007339E">
            <w:r w:rsidRPr="003355A0">
              <w:t>Notation</w:t>
            </w:r>
          </w:p>
        </w:tc>
        <w:tc>
          <w:tcPr>
            <w:tcW w:w="4309" w:type="dxa"/>
          </w:tcPr>
          <w:p w:rsidR="007372F9" w:rsidRPr="003355A0" w:rsidRDefault="007372F9" w:rsidP="0007339E">
            <w:r>
              <w:t>Description</w:t>
            </w:r>
          </w:p>
        </w:tc>
        <w:tc>
          <w:tcPr>
            <w:tcW w:w="3071" w:type="dxa"/>
          </w:tcPr>
          <w:p w:rsidR="007372F9" w:rsidRPr="003355A0" w:rsidRDefault="007372F9" w:rsidP="0007339E">
            <w:r>
              <w:t>Example</w:t>
            </w:r>
          </w:p>
        </w:tc>
      </w:tr>
      <w:tr w:rsidR="007372F9" w:rsidRPr="003355A0" w:rsidTr="003743A9">
        <w:tc>
          <w:tcPr>
            <w:tcW w:w="1908" w:type="dxa"/>
          </w:tcPr>
          <w:p w:rsidR="007372F9" w:rsidRPr="003355A0" w:rsidRDefault="007372F9" w:rsidP="0007339E">
            <w:r w:rsidRPr="00404279">
              <w:rPr>
                <w:rStyle w:val="CodeInline"/>
                <w:i/>
              </w:rPr>
              <w:t>element-name</w:t>
            </w:r>
            <w:r w:rsidRPr="00404279">
              <w:rPr>
                <w:rStyle w:val="CodeInline"/>
                <w:vertAlign w:val="subscript"/>
              </w:rPr>
              <w:t>opt</w:t>
            </w:r>
          </w:p>
        </w:tc>
        <w:tc>
          <w:tcPr>
            <w:tcW w:w="4309" w:type="dxa"/>
          </w:tcPr>
          <w:p w:rsidR="007372F9" w:rsidRPr="00A3016C" w:rsidRDefault="007372F9" w:rsidP="0007339E">
            <w:r w:rsidRPr="00C42F8D">
              <w:t>The</w:t>
            </w:r>
            <w:r>
              <w:t xml:space="preserve"> </w:t>
            </w:r>
            <w:r w:rsidRPr="00C42F8D">
              <w:rPr>
                <w:vertAlign w:val="subscript"/>
              </w:rPr>
              <w:t>opt</w:t>
            </w:r>
            <w:r>
              <w:t xml:space="preserve"> subscript indicates that</w:t>
            </w:r>
            <w:r w:rsidRPr="00C42F8D">
              <w:t xml:space="preserve"> </w:t>
            </w:r>
            <w:r>
              <w:rPr>
                <w:i/>
              </w:rPr>
              <w:t>element-name</w:t>
            </w:r>
            <w:r>
              <w:t xml:space="preserve"> is optional.</w:t>
            </w:r>
          </w:p>
        </w:tc>
        <w:tc>
          <w:tcPr>
            <w:tcW w:w="3071" w:type="dxa"/>
          </w:tcPr>
          <w:p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rsidTr="003743A9">
        <w:tc>
          <w:tcPr>
            <w:tcW w:w="1908" w:type="dxa"/>
          </w:tcPr>
          <w:p w:rsidR="007372F9" w:rsidRPr="003355A0" w:rsidRDefault="007372F9" w:rsidP="0007339E">
            <w:r w:rsidRPr="00404279">
              <w:rPr>
                <w:rStyle w:val="CodeInline"/>
              </w:rPr>
              <w:t>...</w:t>
            </w:r>
          </w:p>
        </w:tc>
        <w:tc>
          <w:tcPr>
            <w:tcW w:w="4309" w:type="dxa"/>
          </w:tcPr>
          <w:p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rsidTr="003743A9">
        <w:tc>
          <w:tcPr>
            <w:tcW w:w="1908" w:type="dxa"/>
          </w:tcPr>
          <w:p w:rsidR="007372F9" w:rsidRPr="00C42F8D" w:rsidRDefault="007372F9" w:rsidP="0007339E">
            <w:pPr>
              <w:rPr>
                <w:rStyle w:val="CodeInline"/>
                <w:b/>
              </w:rPr>
            </w:pPr>
            <w:r>
              <w:rPr>
                <w:rStyle w:val="CodeInline"/>
                <w:b/>
              </w:rPr>
              <w:t>keyword</w:t>
            </w:r>
          </w:p>
        </w:tc>
        <w:tc>
          <w:tcPr>
            <w:tcW w:w="4309" w:type="dxa"/>
          </w:tcPr>
          <w:p w:rsidR="007372F9" w:rsidRDefault="007372F9" w:rsidP="0007339E">
            <w:r>
              <w:t>Boldface type identifies a language keyword that must appear verbatim.</w:t>
            </w:r>
          </w:p>
        </w:tc>
        <w:tc>
          <w:tcPr>
            <w:tcW w:w="3071" w:type="dxa"/>
          </w:tcPr>
          <w:p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rsidTr="003743A9">
        <w:tc>
          <w:tcPr>
            <w:tcW w:w="1908" w:type="dxa"/>
          </w:tcPr>
          <w:p w:rsidR="007372F9" w:rsidRPr="00D90980" w:rsidRDefault="007372F9" w:rsidP="0007339E">
            <w:pPr>
              <w:rPr>
                <w:rStyle w:val="CodeInline"/>
                <w:i/>
              </w:rPr>
            </w:pPr>
            <w:r w:rsidRPr="00D90980">
              <w:rPr>
                <w:rStyle w:val="CodeInline"/>
                <w:i/>
              </w:rPr>
              <w:t>element-name</w:t>
            </w:r>
          </w:p>
        </w:tc>
        <w:tc>
          <w:tcPr>
            <w:tcW w:w="4309" w:type="dxa"/>
          </w:tcPr>
          <w:p w:rsidR="007372F9" w:rsidRDefault="007372F9" w:rsidP="0007339E">
            <w:r>
              <w:t>Italics identify an element that is defined in the grammar.</w:t>
            </w:r>
          </w:p>
        </w:tc>
        <w:tc>
          <w:tcPr>
            <w:tcW w:w="3071" w:type="dxa"/>
          </w:tcPr>
          <w:p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rsidTr="003743A9">
        <w:tc>
          <w:tcPr>
            <w:tcW w:w="1908" w:type="dxa"/>
          </w:tcPr>
          <w:p w:rsidR="007372F9" w:rsidRPr="003355A0" w:rsidRDefault="007372F9" w:rsidP="0007339E">
            <w:r w:rsidRPr="003355A0">
              <w:t xml:space="preserve">[ </w:t>
            </w:r>
            <w:r w:rsidRPr="003355A0">
              <w:rPr>
                <w:i/>
              </w:rPr>
              <w:t>char</w:t>
            </w:r>
            <w:r>
              <w:rPr>
                <w:i/>
              </w:rPr>
              <w:t>1</w:t>
            </w:r>
            <w:r w:rsidRPr="003355A0">
              <w:t xml:space="preserve"> </w:t>
            </w:r>
            <w:r>
              <w:t>–</w:t>
            </w:r>
            <w:r w:rsidRPr="003355A0">
              <w:t xml:space="preserve"> </w:t>
            </w:r>
            <w:r w:rsidRPr="003355A0">
              <w:rPr>
                <w:i/>
              </w:rPr>
              <w:t>char</w:t>
            </w:r>
            <w:r>
              <w:rPr>
                <w:i/>
              </w:rPr>
              <w:t>2</w:t>
            </w:r>
            <w:r w:rsidRPr="003355A0">
              <w:t xml:space="preserve"> ]</w:t>
            </w:r>
          </w:p>
        </w:tc>
        <w:tc>
          <w:tcPr>
            <w:tcW w:w="4309" w:type="dxa"/>
          </w:tcPr>
          <w:p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rsidR="007372F9" w:rsidRPr="008C3CBF" w:rsidRDefault="007372F9" w:rsidP="0007339E">
            <w:pPr>
              <w:pStyle w:val="CodeExample"/>
              <w:ind w:left="0"/>
              <w:rPr>
                <w:rStyle w:val="CodeInline"/>
              </w:rPr>
            </w:pPr>
            <w:r w:rsidRPr="008C3CBF">
              <w:rPr>
                <w:rStyle w:val="CodeInline"/>
              </w:rPr>
              <w:t>[ a – z ]</w:t>
            </w:r>
          </w:p>
        </w:tc>
      </w:tr>
      <w:tr w:rsidR="007372F9" w:rsidRPr="003355A0" w:rsidTr="003743A9">
        <w:tc>
          <w:tcPr>
            <w:tcW w:w="1908" w:type="dxa"/>
          </w:tcPr>
          <w:p w:rsidR="007372F9" w:rsidRPr="003355A0" w:rsidRDefault="007372F9" w:rsidP="0007339E">
            <w:r w:rsidRPr="003355A0">
              <w:t xml:space="preserve">[ ^ </w:t>
            </w:r>
            <w:r w:rsidRPr="003355A0">
              <w:rPr>
                <w:i/>
              </w:rPr>
              <w:t>char</w:t>
            </w:r>
            <w:r>
              <w:rPr>
                <w:i/>
              </w:rPr>
              <w:t>1</w:t>
            </w:r>
            <w:r w:rsidRPr="003355A0">
              <w:t xml:space="preserve"> </w:t>
            </w:r>
            <w:r>
              <w:t>–</w:t>
            </w:r>
            <w:r w:rsidRPr="003355A0">
              <w:t xml:space="preserve"> </w:t>
            </w:r>
            <w:r w:rsidRPr="003355A0">
              <w:rPr>
                <w:i/>
              </w:rPr>
              <w:t>char</w:t>
            </w:r>
            <w:r>
              <w:rPr>
                <w:i/>
              </w:rPr>
              <w:t>2</w:t>
            </w:r>
            <w:r w:rsidRPr="003355A0">
              <w:t xml:space="preserve"> ]</w:t>
            </w:r>
          </w:p>
        </w:tc>
        <w:tc>
          <w:tcPr>
            <w:tcW w:w="4309" w:type="dxa"/>
          </w:tcPr>
          <w:p w:rsidR="007372F9" w:rsidRPr="003355A0" w:rsidRDefault="007372F9" w:rsidP="0007339E">
            <w:r>
              <w:t>All ASCI characters except those in the specified range.</w:t>
            </w:r>
          </w:p>
        </w:tc>
        <w:tc>
          <w:tcPr>
            <w:tcW w:w="3071" w:type="dxa"/>
          </w:tcPr>
          <w:p w:rsidR="007372F9" w:rsidRPr="003355A0" w:rsidRDefault="007372F9" w:rsidP="0007339E">
            <w:pPr>
              <w:pStyle w:val="CodeExample"/>
              <w:ind w:left="0"/>
            </w:pPr>
            <w:r>
              <w:t>[ ^ A – Z ]</w:t>
            </w:r>
          </w:p>
        </w:tc>
      </w:tr>
      <w:tr w:rsidR="007372F9" w:rsidRPr="003355A0" w:rsidTr="003743A9">
        <w:tc>
          <w:tcPr>
            <w:tcW w:w="1908" w:type="dxa"/>
          </w:tcPr>
          <w:p w:rsidR="007372F9" w:rsidRPr="00A3016C" w:rsidRDefault="007372F9" w:rsidP="0007339E">
            <w:r>
              <w:t>‘</w:t>
            </w:r>
            <w:r>
              <w:rPr>
                <w:i/>
              </w:rPr>
              <w:t>symbol</w:t>
            </w:r>
            <w:r>
              <w:t>’ or “</w:t>
            </w:r>
            <w:r w:rsidRPr="008C3CBF">
              <w:rPr>
                <w:i/>
              </w:rPr>
              <w:t>symbol</w:t>
            </w:r>
            <w:r>
              <w:t>”</w:t>
            </w:r>
          </w:p>
        </w:tc>
        <w:tc>
          <w:tcPr>
            <w:tcW w:w="4309" w:type="dxa"/>
          </w:tcPr>
          <w:p w:rsidR="007372F9" w:rsidRPr="00A3016C" w:rsidRDefault="007372F9" w:rsidP="0007339E">
            <w:r>
              <w:t xml:space="preserve">The literal </w:t>
            </w:r>
            <w:r>
              <w:rPr>
                <w:i/>
              </w:rPr>
              <w:t>symbol</w:t>
            </w:r>
            <w:r>
              <w:t xml:space="preserve"> is used in the grammar.</w:t>
            </w:r>
          </w:p>
        </w:tc>
        <w:tc>
          <w:tcPr>
            <w:tcW w:w="3071" w:type="dxa"/>
          </w:tcPr>
          <w:p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rsidTr="003743A9">
        <w:tc>
          <w:tcPr>
            <w:tcW w:w="1908" w:type="dxa"/>
          </w:tcPr>
          <w:p w:rsidR="007372F9" w:rsidRPr="00A3016C" w:rsidRDefault="007372F9" w:rsidP="0007339E">
            <w:r>
              <w:t>(</w:t>
            </w:r>
            <w:r>
              <w:rPr>
                <w:i/>
              </w:rPr>
              <w:t>spec</w:t>
            </w:r>
            <w:r>
              <w:t>)</w:t>
            </w:r>
          </w:p>
        </w:tc>
        <w:tc>
          <w:tcPr>
            <w:tcW w:w="4309" w:type="dxa"/>
          </w:tcPr>
          <w:p w:rsidR="007372F9" w:rsidRPr="00A3016C" w:rsidRDefault="007372F9" w:rsidP="0007339E">
            <w:r>
              <w:t>Parentheses enclose required individual grammar elements.</w:t>
            </w:r>
          </w:p>
        </w:tc>
        <w:tc>
          <w:tcPr>
            <w:tcW w:w="3071" w:type="dxa"/>
          </w:tcPr>
          <w:p w:rsidR="007372F9" w:rsidRPr="00A3016C" w:rsidRDefault="007372F9" w:rsidP="0007339E">
            <w:r w:rsidRPr="00A3016C">
              <w:rPr>
                <w:rStyle w:val="CodeInline"/>
              </w:rPr>
              <w:t>(+|-)</w:t>
            </w:r>
          </w:p>
        </w:tc>
      </w:tr>
      <w:tr w:rsidR="007372F9" w:rsidRPr="003355A0" w:rsidTr="003743A9">
        <w:tc>
          <w:tcPr>
            <w:tcW w:w="1908" w:type="dxa"/>
          </w:tcPr>
          <w:p w:rsidR="007372F9" w:rsidRDefault="007372F9" w:rsidP="0007339E">
            <w:r>
              <w:t>$</w:t>
            </w:r>
            <w:r w:rsidRPr="007A3E35">
              <w:rPr>
                <w:i/>
              </w:rPr>
              <w:t>token</w:t>
            </w:r>
          </w:p>
        </w:tc>
        <w:tc>
          <w:tcPr>
            <w:tcW w:w="4309" w:type="dxa"/>
          </w:tcPr>
          <w:p w:rsidR="007372F9" w:rsidRDefault="007372F9" w:rsidP="0007339E">
            <w:r>
              <w:t xml:space="preserve">Lexical analysis inserts </w:t>
            </w:r>
            <w:r w:rsidRPr="007A3E35">
              <w:rPr>
                <w:i/>
              </w:rPr>
              <w:t>$token</w:t>
            </w:r>
            <w:r>
              <w:t xml:space="preserve"> as a hidden symbol.  </w:t>
            </w:r>
          </w:p>
        </w:tc>
        <w:tc>
          <w:tcPr>
            <w:tcW w:w="3071" w:type="dxa"/>
          </w:tcPr>
          <w:p w:rsidR="007372F9" w:rsidRPr="00A3016C" w:rsidRDefault="007372F9" w:rsidP="0007339E">
            <w:pPr>
              <w:rPr>
                <w:rStyle w:val="CodeInline"/>
              </w:rPr>
            </w:pPr>
            <w:r>
              <w:rPr>
                <w:rStyle w:val="CodeInline"/>
              </w:rPr>
              <w:t>$app</w:t>
            </w:r>
          </w:p>
        </w:tc>
      </w:tr>
    </w:tbl>
    <w:p w:rsidR="007372F9" w:rsidRPr="00A3016C" w:rsidRDefault="007372F9" w:rsidP="007372F9">
      <w:pPr>
        <w:pStyle w:val="BodyText"/>
      </w:pPr>
    </w:p>
    <w:p w:rsidR="007372F9" w:rsidRPr="00B50FF0" w:rsidRDefault="007372F9" w:rsidP="007372F9">
      <w:pPr>
        <w:pStyle w:val="AppHeading1"/>
        <w:keepNext/>
        <w:numPr>
          <w:ilvl w:val="1"/>
          <w:numId w:val="185"/>
        </w:numPr>
      </w:pPr>
      <w:r>
        <w:t>Lexical Grammar</w:t>
      </w:r>
    </w:p>
    <w:p w:rsidR="007372F9" w:rsidRPr="00497D56" w:rsidRDefault="007372F9" w:rsidP="007372F9">
      <w:pPr>
        <w:pStyle w:val="AppHeading2"/>
        <w:keepNext/>
        <w:keepLines/>
        <w:numPr>
          <w:ilvl w:val="2"/>
          <w:numId w:val="185"/>
        </w:numPr>
        <w:outlineLvl w:val="2"/>
      </w:pPr>
      <w:r w:rsidRPr="00110BB5">
        <w:t>Wh</w:t>
      </w:r>
      <w:r w:rsidRPr="00391D69">
        <w:t>itespace</w:t>
      </w:r>
    </w:p>
    <w:p w:rsidR="007372F9" w:rsidRPr="00142EF6" w:rsidRDefault="007372F9" w:rsidP="007372F9">
      <w:pPr>
        <w:pStyle w:val="SummaryGrammar"/>
        <w:rPr>
          <w:rStyle w:val="CodeInline"/>
          <w:color w:val="auto"/>
          <w:lang w:val="en-GB"/>
        </w:rPr>
      </w:pPr>
      <w:r w:rsidRPr="004441A8">
        <w:rPr>
          <w:rStyle w:val="CodeInline"/>
          <w:i/>
          <w:color w:val="auto"/>
          <w:lang w:val="en-GB"/>
        </w:rPr>
        <w:t>whitespace</w:t>
      </w:r>
      <w:r w:rsidRPr="00142EF6">
        <w:rPr>
          <w:rStyle w:val="CodeInline"/>
          <w:color w:val="auto"/>
          <w:lang w:val="en-GB"/>
        </w:rPr>
        <w:t xml:space="preserve"> </w:t>
      </w:r>
      <w:r>
        <w:rPr>
          <w:rStyle w:val="CodeInline"/>
          <w:color w:val="auto"/>
          <w:lang w:val="en-GB"/>
        </w:rPr>
        <w:t>:</w:t>
      </w:r>
      <w:r w:rsidRPr="00142EF6">
        <w:rPr>
          <w:rStyle w:val="CodeInline"/>
          <w:color w:val="auto"/>
          <w:lang w:val="en-GB"/>
        </w:rPr>
        <w:t xml:space="preserve"> ' '+</w:t>
      </w:r>
    </w:p>
    <w:p w:rsidR="007372F9" w:rsidRDefault="007372F9" w:rsidP="007372F9">
      <w:pPr>
        <w:pStyle w:val="SummaryGrammar"/>
        <w:rPr>
          <w:rStyle w:val="CodeInline"/>
          <w:color w:val="auto"/>
        </w:rPr>
      </w:pPr>
    </w:p>
    <w:p w:rsidR="007372F9" w:rsidRDefault="007372F9" w:rsidP="007372F9">
      <w:pPr>
        <w:pStyle w:val="SummaryGrammar"/>
        <w:rPr>
          <w:rStyle w:val="CodeInline"/>
          <w:color w:val="auto"/>
        </w:rPr>
      </w:pPr>
      <w:r w:rsidRPr="00142EF6">
        <w:rPr>
          <w:rStyle w:val="CodeInline"/>
          <w:i/>
          <w:color w:val="auto"/>
        </w:rPr>
        <w:t>newline</w:t>
      </w:r>
      <w:r w:rsidRPr="00142EF6">
        <w:rPr>
          <w:rStyle w:val="CodeInline"/>
          <w:color w:val="auto"/>
        </w:rPr>
        <w:t xml:space="preserve"> </w:t>
      </w:r>
      <w:r>
        <w:rPr>
          <w:rStyle w:val="CodeInline"/>
          <w:color w:val="auto"/>
        </w:rPr>
        <w:t>:</w:t>
      </w:r>
      <w:r w:rsidRPr="00142EF6">
        <w:rPr>
          <w:rStyle w:val="CodeInline"/>
          <w:color w:val="auto"/>
        </w:rPr>
        <w:t xml:space="preserve"> </w:t>
      </w:r>
    </w:p>
    <w:p w:rsidR="007372F9" w:rsidRDefault="007372F9" w:rsidP="007372F9">
      <w:pPr>
        <w:pStyle w:val="SummaryGrammar"/>
        <w:rPr>
          <w:rStyle w:val="CodeInline"/>
          <w:color w:val="auto"/>
        </w:rPr>
      </w:pPr>
      <w:r>
        <w:rPr>
          <w:rStyle w:val="CodeInline"/>
          <w:color w:val="auto"/>
        </w:rPr>
        <w:t xml:space="preserve">      </w:t>
      </w:r>
      <w:r w:rsidRPr="00142EF6">
        <w:rPr>
          <w:rStyle w:val="CodeInline"/>
          <w:color w:val="auto"/>
        </w:rPr>
        <w:t xml:space="preserve">'\n' </w:t>
      </w:r>
    </w:p>
    <w:p w:rsidR="007372F9" w:rsidRPr="00142EF6" w:rsidRDefault="007372F9" w:rsidP="007372F9">
      <w:pPr>
        <w:pStyle w:val="SummaryGrammar"/>
        <w:rPr>
          <w:rStyle w:val="CodeInline"/>
          <w:color w:val="auto"/>
        </w:rPr>
      </w:pPr>
      <w:r>
        <w:rPr>
          <w:rStyle w:val="CodeInline"/>
          <w:color w:val="auto"/>
        </w:rPr>
        <w:t xml:space="preserve">      </w:t>
      </w:r>
      <w:r w:rsidRPr="00142EF6">
        <w:rPr>
          <w:rStyle w:val="CodeInline"/>
          <w:color w:val="auto"/>
        </w:rPr>
        <w:t xml:space="preserve">'\r' '\n' </w:t>
      </w:r>
    </w:p>
    <w:p w:rsidR="007372F9" w:rsidRDefault="007372F9" w:rsidP="007372F9">
      <w:pPr>
        <w:pStyle w:val="SummaryGrammar"/>
        <w:rPr>
          <w:rStyle w:val="CodeInline"/>
          <w:color w:val="auto"/>
        </w:rPr>
      </w:pPr>
    </w:p>
    <w:p w:rsidR="007372F9" w:rsidRDefault="007372F9" w:rsidP="007372F9">
      <w:pPr>
        <w:pStyle w:val="SummaryGrammar"/>
        <w:rPr>
          <w:rStyle w:val="CodeInline"/>
          <w:color w:val="auto"/>
        </w:rPr>
      </w:pPr>
      <w:r w:rsidRPr="00142EF6">
        <w:rPr>
          <w:rStyle w:val="CodeInline"/>
          <w:i/>
          <w:color w:val="auto"/>
        </w:rPr>
        <w:t>whitespace-or-newline</w:t>
      </w:r>
      <w:r w:rsidRPr="00142EF6">
        <w:rPr>
          <w:rStyle w:val="CodeInline"/>
          <w:color w:val="auto"/>
        </w:rPr>
        <w:t xml:space="preserve"> </w:t>
      </w:r>
      <w:r>
        <w:rPr>
          <w:rStyle w:val="CodeInline"/>
          <w:color w:val="auto"/>
        </w:rPr>
        <w:t>:</w:t>
      </w:r>
      <w:r w:rsidRPr="00142EF6">
        <w:rPr>
          <w:rStyle w:val="CodeInline"/>
          <w:color w:val="auto"/>
        </w:rPr>
        <w:t xml:space="preserve"> </w:t>
      </w:r>
    </w:p>
    <w:p w:rsidR="007372F9" w:rsidRDefault="007372F9" w:rsidP="007372F9">
      <w:pPr>
        <w:pStyle w:val="SummaryGrammar"/>
        <w:rPr>
          <w:rStyle w:val="CodeInline"/>
          <w:color w:val="auto"/>
        </w:rPr>
      </w:pPr>
      <w:r>
        <w:rPr>
          <w:rStyle w:val="CodeInline"/>
          <w:i/>
          <w:color w:val="auto"/>
        </w:rPr>
        <w:t xml:space="preserve">      </w:t>
      </w:r>
      <w:r w:rsidRPr="00142EF6">
        <w:rPr>
          <w:rStyle w:val="CodeInline"/>
          <w:i/>
          <w:color w:val="auto"/>
        </w:rPr>
        <w:t>whitespace</w:t>
      </w:r>
      <w:r w:rsidRPr="00142EF6">
        <w:rPr>
          <w:rStyle w:val="CodeInline"/>
          <w:color w:val="auto"/>
        </w:rPr>
        <w:t xml:space="preserve"> </w:t>
      </w:r>
    </w:p>
    <w:p w:rsidR="007372F9" w:rsidRPr="00142EF6" w:rsidRDefault="007372F9" w:rsidP="007372F9">
      <w:pPr>
        <w:pStyle w:val="SummaryGrammar"/>
        <w:rPr>
          <w:rStyle w:val="CodeInline"/>
          <w:i/>
          <w:color w:val="auto"/>
        </w:rPr>
      </w:pPr>
      <w:r>
        <w:rPr>
          <w:rStyle w:val="CodeInline"/>
          <w:i/>
          <w:color w:val="auto"/>
        </w:rPr>
        <w:t xml:space="preserve">      </w:t>
      </w:r>
      <w:r w:rsidRPr="00142EF6">
        <w:rPr>
          <w:rStyle w:val="CodeInline"/>
          <w:i/>
          <w:color w:val="auto"/>
        </w:rPr>
        <w:t>newline</w:t>
      </w:r>
    </w:p>
    <w:p w:rsidR="007372F9" w:rsidRPr="00497D56" w:rsidRDefault="007372F9" w:rsidP="007372F9">
      <w:pPr>
        <w:pStyle w:val="AppHeading2"/>
        <w:keepNext/>
        <w:keepLines/>
        <w:numPr>
          <w:ilvl w:val="2"/>
          <w:numId w:val="185"/>
        </w:numPr>
        <w:outlineLvl w:val="2"/>
      </w:pPr>
      <w:bookmarkStart w:id="7330" w:name="_Toc267667753"/>
      <w:r w:rsidRPr="00404279">
        <w:t>Comments</w:t>
      </w:r>
      <w:bookmarkEnd w:id="7330"/>
    </w:p>
    <w:p w:rsidR="007372F9" w:rsidRPr="00142EF6" w:rsidRDefault="007372F9" w:rsidP="007372F9">
      <w:pPr>
        <w:pStyle w:val="SummaryGrammar"/>
        <w:rPr>
          <w:rStyle w:val="CodeInline"/>
          <w:color w:val="auto"/>
        </w:rPr>
      </w:pPr>
      <w:r w:rsidRPr="00142EF6">
        <w:rPr>
          <w:rStyle w:val="CodeInline"/>
          <w:i/>
          <w:color w:val="auto"/>
        </w:rPr>
        <w:t>block-comment-start</w:t>
      </w:r>
      <w:r w:rsidRPr="00142EF6">
        <w:rPr>
          <w:rStyle w:val="CodeInline"/>
          <w:color w:val="auto"/>
        </w:rPr>
        <w:t xml:space="preserve"> </w:t>
      </w:r>
      <w:r>
        <w:rPr>
          <w:rStyle w:val="CodeInline"/>
          <w:color w:val="auto"/>
        </w:rPr>
        <w:t>:</w:t>
      </w:r>
      <w:r w:rsidRPr="00142EF6">
        <w:rPr>
          <w:rStyle w:val="CodeInline"/>
          <w:color w:val="auto"/>
        </w:rPr>
        <w:t xml:space="preserve"> "(*"</w:t>
      </w:r>
    </w:p>
    <w:p w:rsidR="007372F9" w:rsidRDefault="007372F9" w:rsidP="007372F9">
      <w:pPr>
        <w:pStyle w:val="SummaryGrammar"/>
        <w:rPr>
          <w:rStyle w:val="CodeInline"/>
          <w:color w:val="auto"/>
        </w:rPr>
      </w:pPr>
    </w:p>
    <w:p w:rsidR="007372F9" w:rsidRPr="00142EF6" w:rsidRDefault="007372F9" w:rsidP="007372F9">
      <w:pPr>
        <w:pStyle w:val="SummaryGrammar"/>
        <w:rPr>
          <w:rStyle w:val="CodeInline"/>
          <w:color w:val="auto"/>
        </w:rPr>
      </w:pPr>
      <w:r w:rsidRPr="00142EF6">
        <w:rPr>
          <w:rStyle w:val="CodeInline"/>
          <w:i/>
          <w:color w:val="auto"/>
        </w:rPr>
        <w:t>block-comment-end</w:t>
      </w:r>
      <w:r w:rsidRPr="00142EF6">
        <w:rPr>
          <w:rStyle w:val="CodeInline"/>
          <w:color w:val="auto"/>
        </w:rPr>
        <w:t xml:space="preserve"> </w:t>
      </w:r>
      <w:r>
        <w:rPr>
          <w:rStyle w:val="CodeInline"/>
          <w:color w:val="auto"/>
        </w:rPr>
        <w:t>:</w:t>
      </w:r>
      <w:r w:rsidRPr="00142EF6">
        <w:rPr>
          <w:rStyle w:val="CodeInline"/>
          <w:color w:val="auto"/>
        </w:rPr>
        <w:t xml:space="preserve"> "*)"</w:t>
      </w:r>
    </w:p>
    <w:p w:rsidR="007372F9" w:rsidRDefault="007372F9" w:rsidP="007372F9">
      <w:pPr>
        <w:pStyle w:val="SummaryGrammar"/>
        <w:rPr>
          <w:rStyle w:val="CodeInline"/>
          <w:color w:val="auto"/>
        </w:rPr>
      </w:pPr>
    </w:p>
    <w:p w:rsidR="007372F9" w:rsidRPr="00142EF6" w:rsidRDefault="007372F9" w:rsidP="007372F9">
      <w:pPr>
        <w:pStyle w:val="SummaryGrammar"/>
        <w:rPr>
          <w:rStyle w:val="CodeInline"/>
          <w:color w:val="auto"/>
        </w:rPr>
      </w:pPr>
      <w:r w:rsidRPr="00142EF6">
        <w:rPr>
          <w:rStyle w:val="CodeInline"/>
          <w:i/>
          <w:color w:val="auto"/>
        </w:rPr>
        <w:t>end-of-line-comment</w:t>
      </w:r>
      <w:r w:rsidRPr="00142EF6">
        <w:rPr>
          <w:rStyle w:val="CodeInline"/>
          <w:color w:val="auto"/>
        </w:rPr>
        <w:t xml:space="preserve"> </w:t>
      </w:r>
      <w:r>
        <w:rPr>
          <w:rStyle w:val="CodeInline"/>
          <w:color w:val="auto"/>
        </w:rPr>
        <w:t>:</w:t>
      </w:r>
      <w:r w:rsidRPr="00142EF6">
        <w:rPr>
          <w:rStyle w:val="CodeInline"/>
          <w:color w:val="auto"/>
        </w:rPr>
        <w:t xml:space="preserve"> "//" [^'\n' '\r']*</w:t>
      </w:r>
    </w:p>
    <w:p w:rsidR="007372F9" w:rsidRPr="009B682F" w:rsidRDefault="007372F9" w:rsidP="007372F9">
      <w:pPr>
        <w:pStyle w:val="AppHeading2"/>
        <w:keepNext/>
        <w:keepLines/>
        <w:numPr>
          <w:ilvl w:val="2"/>
          <w:numId w:val="185"/>
        </w:numPr>
        <w:outlineLvl w:val="2"/>
      </w:pPr>
      <w:bookmarkStart w:id="7331" w:name="_Toc267667755"/>
      <w:r w:rsidRPr="009B682F">
        <w:t>C</w:t>
      </w:r>
      <w:r>
        <w:t>o</w:t>
      </w:r>
      <w:r w:rsidRPr="009B682F">
        <w:t>nditional Compilation</w:t>
      </w:r>
    </w:p>
    <w:p w:rsidR="007372F9" w:rsidRPr="00142EF6" w:rsidRDefault="007372F9" w:rsidP="007372F9">
      <w:pPr>
        <w:pStyle w:val="CodeExplanation"/>
        <w:rPr>
          <w:rStyle w:val="CodeInline"/>
          <w:color w:val="auto"/>
          <w:szCs w:val="22"/>
          <w:lang w:eastAsia="en-US"/>
        </w:rPr>
      </w:pPr>
      <w:r w:rsidRPr="00142EF6">
        <w:rPr>
          <w:rStyle w:val="CodeInline"/>
          <w:i/>
          <w:color w:val="auto"/>
        </w:rPr>
        <w:t>if-directive</w:t>
      </w:r>
      <w:r w:rsidRPr="00142EF6">
        <w:rPr>
          <w:rStyle w:val="CodeInline"/>
          <w:color w:val="auto"/>
        </w:rPr>
        <w:t xml:space="preserve"> </w:t>
      </w:r>
      <w:r>
        <w:rPr>
          <w:rStyle w:val="CodeInline"/>
          <w:color w:val="auto"/>
        </w:rPr>
        <w:t>:</w:t>
      </w:r>
      <w:r w:rsidRPr="00142EF6">
        <w:rPr>
          <w:rStyle w:val="CodeInline"/>
          <w:color w:val="auto"/>
        </w:rPr>
        <w:t xml:space="preserve"> "#if" </w:t>
      </w:r>
      <w:r w:rsidRPr="00142EF6">
        <w:rPr>
          <w:rStyle w:val="CodeInline"/>
          <w:i/>
          <w:color w:val="auto"/>
        </w:rPr>
        <w:t>whitespace</w:t>
      </w:r>
      <w:r w:rsidRPr="00142EF6">
        <w:rPr>
          <w:rStyle w:val="CodeInline"/>
          <w:color w:val="auto"/>
        </w:rPr>
        <w:t xml:space="preserve"> </w:t>
      </w:r>
      <w:r w:rsidRPr="00142EF6">
        <w:rPr>
          <w:rStyle w:val="CodeInline"/>
          <w:i/>
          <w:color w:val="auto"/>
        </w:rPr>
        <w:t>ident-text</w:t>
      </w:r>
    </w:p>
    <w:p w:rsidR="007372F9" w:rsidRDefault="007372F9" w:rsidP="007372F9">
      <w:pPr>
        <w:pStyle w:val="CodeExplanation"/>
        <w:rPr>
          <w:rStyle w:val="CodeInline"/>
          <w:color w:val="auto"/>
          <w:szCs w:val="22"/>
          <w:lang w:eastAsia="en-US"/>
        </w:rPr>
      </w:pPr>
    </w:p>
    <w:p w:rsidR="007372F9" w:rsidRPr="00142EF6" w:rsidRDefault="007372F9" w:rsidP="007372F9">
      <w:pPr>
        <w:pStyle w:val="CodeExplanation"/>
        <w:rPr>
          <w:rStyle w:val="CodeInline"/>
          <w:color w:val="auto"/>
          <w:szCs w:val="22"/>
          <w:lang w:eastAsia="en-US"/>
        </w:rPr>
      </w:pPr>
      <w:r w:rsidRPr="00142EF6">
        <w:rPr>
          <w:rStyle w:val="CodeInline"/>
          <w:i/>
          <w:color w:val="auto"/>
        </w:rPr>
        <w:t>else-directive</w:t>
      </w:r>
      <w:r w:rsidRPr="00142EF6">
        <w:rPr>
          <w:rStyle w:val="CodeInline"/>
          <w:color w:val="auto"/>
        </w:rPr>
        <w:t xml:space="preserve"> </w:t>
      </w:r>
      <w:r>
        <w:rPr>
          <w:rStyle w:val="CodeInline"/>
          <w:color w:val="auto"/>
        </w:rPr>
        <w:t>:</w:t>
      </w:r>
      <w:r w:rsidRPr="00142EF6">
        <w:rPr>
          <w:rStyle w:val="CodeInline"/>
          <w:color w:val="auto"/>
        </w:rPr>
        <w:t xml:space="preserve"> "#else"</w:t>
      </w:r>
    </w:p>
    <w:p w:rsidR="007372F9" w:rsidRDefault="007372F9" w:rsidP="007372F9">
      <w:pPr>
        <w:pStyle w:val="CodeExplanation"/>
        <w:rPr>
          <w:rStyle w:val="CodeInline"/>
          <w:color w:val="auto"/>
          <w:szCs w:val="22"/>
          <w:lang w:eastAsia="en-US"/>
        </w:rPr>
      </w:pPr>
    </w:p>
    <w:p w:rsidR="007372F9" w:rsidRPr="00142EF6" w:rsidRDefault="007372F9" w:rsidP="007372F9">
      <w:pPr>
        <w:pStyle w:val="CodeExplanation"/>
        <w:rPr>
          <w:rStyle w:val="CodeInline"/>
          <w:color w:val="auto"/>
          <w:szCs w:val="22"/>
          <w:lang w:eastAsia="en-US"/>
        </w:rPr>
      </w:pPr>
      <w:r w:rsidRPr="00142EF6">
        <w:rPr>
          <w:rStyle w:val="CodeInline"/>
          <w:i/>
          <w:color w:val="auto"/>
        </w:rPr>
        <w:t>endif-directive</w:t>
      </w:r>
      <w:r w:rsidRPr="00142EF6">
        <w:rPr>
          <w:rStyle w:val="CodeInline"/>
          <w:color w:val="auto"/>
        </w:rPr>
        <w:t xml:space="preserve"> </w:t>
      </w:r>
      <w:r>
        <w:rPr>
          <w:rStyle w:val="CodeInline"/>
          <w:color w:val="auto"/>
        </w:rPr>
        <w:t>:</w:t>
      </w:r>
      <w:r w:rsidRPr="00142EF6">
        <w:rPr>
          <w:rStyle w:val="CodeInline"/>
          <w:color w:val="auto"/>
        </w:rPr>
        <w:t xml:space="preserve"> "#endif"</w:t>
      </w:r>
    </w:p>
    <w:p w:rsidR="007372F9" w:rsidRDefault="007372F9" w:rsidP="007372F9">
      <w:pPr>
        <w:pStyle w:val="AppHeading2"/>
        <w:keepNext/>
        <w:keepLines/>
        <w:numPr>
          <w:ilvl w:val="2"/>
          <w:numId w:val="185"/>
        </w:numPr>
        <w:outlineLvl w:val="2"/>
      </w:pPr>
      <w:r w:rsidRPr="00F329AB">
        <w:t>Identifiers and Keywords</w:t>
      </w:r>
      <w:bookmarkEnd w:id="7331"/>
    </w:p>
    <w:p w:rsidR="007372F9" w:rsidRPr="007850F0" w:rsidRDefault="007372F9" w:rsidP="003743A9">
      <w:pPr>
        <w:pStyle w:val="AppHeading3"/>
      </w:pPr>
      <w:r>
        <w:t>Identifiers</w:t>
      </w:r>
    </w:p>
    <w:p w:rsidR="007372F9" w:rsidRPr="00142EF6" w:rsidRDefault="007372F9" w:rsidP="007372F9">
      <w:pPr>
        <w:pStyle w:val="SummaryGrammar"/>
        <w:rPr>
          <w:rStyle w:val="CodeInline"/>
        </w:rPr>
      </w:pPr>
      <w:r w:rsidRPr="00142EF6">
        <w:rPr>
          <w:rStyle w:val="CodeInline"/>
          <w:i/>
        </w:rPr>
        <w:t>digit-char</w:t>
      </w:r>
      <w:r w:rsidRPr="00142EF6">
        <w:rPr>
          <w:rStyle w:val="CodeInline"/>
        </w:rPr>
        <w:t xml:space="preserve"> </w:t>
      </w:r>
      <w:r>
        <w:rPr>
          <w:rStyle w:val="CodeInline"/>
        </w:rPr>
        <w:t>:</w:t>
      </w:r>
      <w:r w:rsidRPr="00142EF6">
        <w:rPr>
          <w:rStyle w:val="CodeInline"/>
        </w:rPr>
        <w:t xml:space="preserve"> [0-9]</w:t>
      </w:r>
    </w:p>
    <w:p w:rsidR="007372F9" w:rsidRDefault="007372F9" w:rsidP="007372F9">
      <w:pPr>
        <w:pStyle w:val="SummaryGrammar"/>
        <w:rPr>
          <w:rStyle w:val="CodeInline"/>
        </w:rPr>
      </w:pPr>
    </w:p>
    <w:p w:rsidR="007372F9" w:rsidRDefault="007372F9" w:rsidP="007372F9">
      <w:pPr>
        <w:pStyle w:val="SummaryGrammar"/>
        <w:rPr>
          <w:rStyle w:val="CodeInline"/>
        </w:rPr>
      </w:pPr>
      <w:r w:rsidRPr="00142EF6">
        <w:rPr>
          <w:rStyle w:val="CodeInline"/>
          <w:i/>
        </w:rPr>
        <w:t>letter-char</w:t>
      </w:r>
      <w:r w:rsidRPr="00142EF6">
        <w:rPr>
          <w:rStyle w:val="CodeInline"/>
        </w:rPr>
        <w:t xml:space="preserve"> </w:t>
      </w:r>
      <w:r>
        <w:rPr>
          <w:rStyle w:val="CodeInline"/>
        </w:rPr>
        <w:t>:</w:t>
      </w:r>
    </w:p>
    <w:p w:rsidR="007372F9" w:rsidRDefault="007372F9" w:rsidP="007372F9">
      <w:pPr>
        <w:pStyle w:val="SummaryGrammar"/>
      </w:pPr>
      <w:r>
        <w:rPr>
          <w:rStyle w:val="CodeInline"/>
        </w:rPr>
        <w:t xml:space="preserve">      </w:t>
      </w:r>
      <w:r w:rsidRPr="00142EF6">
        <w:t>'\Lu'</w:t>
      </w:r>
    </w:p>
    <w:p w:rsidR="007372F9" w:rsidRDefault="007372F9" w:rsidP="007372F9">
      <w:pPr>
        <w:pStyle w:val="SummaryGrammar"/>
      </w:pPr>
      <w:r>
        <w:t xml:space="preserve">   </w:t>
      </w:r>
      <w:r w:rsidRPr="00142EF6">
        <w:t xml:space="preserve"> </w:t>
      </w:r>
      <w:r>
        <w:t xml:space="preserve"> </w:t>
      </w:r>
      <w:r w:rsidRPr="00142EF6">
        <w:t xml:space="preserve"> '\Ll'</w:t>
      </w:r>
    </w:p>
    <w:p w:rsidR="007372F9" w:rsidRDefault="007372F9" w:rsidP="007372F9">
      <w:pPr>
        <w:pStyle w:val="SummaryGrammar"/>
      </w:pPr>
      <w:r w:rsidRPr="00142EF6">
        <w:t xml:space="preserve"> </w:t>
      </w:r>
      <w:r>
        <w:t xml:space="preserve">    </w:t>
      </w:r>
      <w:r w:rsidRPr="00142EF6">
        <w:t xml:space="preserve"> '\Lt'</w:t>
      </w:r>
    </w:p>
    <w:p w:rsidR="007372F9" w:rsidRDefault="007372F9" w:rsidP="007372F9">
      <w:pPr>
        <w:pStyle w:val="SummaryGrammar"/>
      </w:pPr>
      <w:r w:rsidRPr="00142EF6">
        <w:t xml:space="preserve"> </w:t>
      </w:r>
      <w:r>
        <w:t xml:space="preserve">    </w:t>
      </w:r>
      <w:r w:rsidRPr="00142EF6">
        <w:t xml:space="preserve"> '\Lm'</w:t>
      </w:r>
    </w:p>
    <w:p w:rsidR="007372F9" w:rsidRDefault="007372F9" w:rsidP="007372F9">
      <w:pPr>
        <w:pStyle w:val="SummaryGrammar"/>
      </w:pPr>
      <w:r w:rsidRPr="00142EF6">
        <w:t xml:space="preserve"> </w:t>
      </w:r>
      <w:r>
        <w:t xml:space="preserve">    </w:t>
      </w:r>
      <w:r w:rsidRPr="00142EF6">
        <w:t xml:space="preserve"> '\Lo'</w:t>
      </w:r>
    </w:p>
    <w:p w:rsidR="007372F9" w:rsidRPr="00142EF6" w:rsidRDefault="007372F9" w:rsidP="007372F9">
      <w:pPr>
        <w:pStyle w:val="SummaryGrammar"/>
        <w:rPr>
          <w:rStyle w:val="CodeInline"/>
        </w:rPr>
      </w:pPr>
      <w:r>
        <w:t xml:space="preserve">   </w:t>
      </w:r>
      <w:r w:rsidRPr="00142EF6">
        <w:t xml:space="preserve"> </w:t>
      </w:r>
      <w:r>
        <w:t xml:space="preserve"> </w:t>
      </w:r>
      <w:r w:rsidRPr="00142EF6">
        <w:t xml:space="preserve"> '\Nl'</w:t>
      </w:r>
    </w:p>
    <w:p w:rsidR="007372F9" w:rsidRPr="00142EF6" w:rsidRDefault="007372F9" w:rsidP="007372F9">
      <w:pPr>
        <w:pStyle w:val="SummaryGrammar"/>
      </w:pPr>
      <w:r w:rsidRPr="00142EF6">
        <w:rPr>
          <w:i/>
        </w:rPr>
        <w:t>connecting-char</w:t>
      </w:r>
      <w:r w:rsidRPr="00142EF6">
        <w:t xml:space="preserve"> </w:t>
      </w:r>
      <w:r>
        <w:t>:</w:t>
      </w:r>
      <w:r w:rsidRPr="00142EF6">
        <w:t xml:space="preserve"> '\Pc'</w:t>
      </w:r>
    </w:p>
    <w:p w:rsidR="007372F9" w:rsidRDefault="007372F9" w:rsidP="007372F9">
      <w:pPr>
        <w:pStyle w:val="SummaryGrammar"/>
      </w:pPr>
    </w:p>
    <w:p w:rsidR="007372F9" w:rsidRDefault="007372F9" w:rsidP="007372F9">
      <w:pPr>
        <w:pStyle w:val="SummaryGrammar"/>
      </w:pPr>
      <w:r w:rsidRPr="00142EF6">
        <w:rPr>
          <w:i/>
        </w:rPr>
        <w:t>combining-char</w:t>
      </w:r>
      <w:r w:rsidRPr="00142EF6">
        <w:t xml:space="preserve"> </w:t>
      </w:r>
      <w:r>
        <w:t>:</w:t>
      </w:r>
      <w:r w:rsidRPr="00142EF6">
        <w:t xml:space="preserve"> </w:t>
      </w:r>
    </w:p>
    <w:p w:rsidR="007372F9" w:rsidRDefault="007372F9" w:rsidP="007372F9">
      <w:pPr>
        <w:pStyle w:val="SummaryGrammar"/>
      </w:pPr>
      <w:r>
        <w:t xml:space="preserve">      </w:t>
      </w:r>
      <w:r w:rsidRPr="00142EF6">
        <w:t>'\Mn'</w:t>
      </w:r>
    </w:p>
    <w:p w:rsidR="007372F9" w:rsidRPr="00142EF6" w:rsidRDefault="007372F9" w:rsidP="007372F9">
      <w:pPr>
        <w:pStyle w:val="SummaryGrammar"/>
      </w:pPr>
      <w:r w:rsidRPr="00142EF6">
        <w:t xml:space="preserve"> </w:t>
      </w:r>
      <w:r>
        <w:t xml:space="preserve">    </w:t>
      </w:r>
      <w:r w:rsidRPr="00142EF6">
        <w:t xml:space="preserve"> '\Mc'</w:t>
      </w:r>
    </w:p>
    <w:p w:rsidR="007372F9" w:rsidRDefault="007372F9" w:rsidP="007372F9">
      <w:pPr>
        <w:pStyle w:val="SummaryGrammar"/>
      </w:pPr>
    </w:p>
    <w:p w:rsidR="007372F9" w:rsidRPr="00142EF6" w:rsidRDefault="007372F9" w:rsidP="007372F9">
      <w:pPr>
        <w:pStyle w:val="SummaryGrammar"/>
      </w:pPr>
      <w:r w:rsidRPr="00142EF6">
        <w:rPr>
          <w:i/>
        </w:rPr>
        <w:t>formatting-char</w:t>
      </w:r>
      <w:r w:rsidRPr="00142EF6">
        <w:t xml:space="preserve"> </w:t>
      </w:r>
      <w:r>
        <w:t>:</w:t>
      </w:r>
      <w:r w:rsidRPr="00142EF6">
        <w:t xml:space="preserve"> '\Cf'</w:t>
      </w:r>
    </w:p>
    <w:p w:rsidR="007372F9" w:rsidRPr="00142EF6" w:rsidRDefault="007372F9" w:rsidP="007372F9">
      <w:pPr>
        <w:pStyle w:val="SummaryGrammar"/>
      </w:pPr>
    </w:p>
    <w:p w:rsidR="007372F9" w:rsidRPr="00142EF6" w:rsidRDefault="007372F9" w:rsidP="007372F9">
      <w:pPr>
        <w:pStyle w:val="SummaryGrammar"/>
      </w:pPr>
      <w:r w:rsidRPr="00142EF6">
        <w:rPr>
          <w:i/>
        </w:rPr>
        <w:t>ident-start-char</w:t>
      </w:r>
      <w:r w:rsidRPr="00142EF6">
        <w:t xml:space="preserve"> </w:t>
      </w:r>
      <w:r>
        <w:t>:</w:t>
      </w:r>
    </w:p>
    <w:p w:rsidR="007372F9" w:rsidRPr="00142EF6" w:rsidRDefault="007372F9" w:rsidP="007372F9">
      <w:pPr>
        <w:pStyle w:val="SummaryGrammar"/>
      </w:pPr>
      <w:r w:rsidRPr="00142EF6">
        <w:t xml:space="preserve">  </w:t>
      </w:r>
      <w:r>
        <w:t xml:space="preserve">    </w:t>
      </w:r>
      <w:r w:rsidRPr="00142EF6">
        <w:rPr>
          <w:i/>
        </w:rPr>
        <w:t>letter-char</w:t>
      </w:r>
      <w:r w:rsidRPr="00142EF6">
        <w:t xml:space="preserve"> </w:t>
      </w:r>
    </w:p>
    <w:p w:rsidR="007372F9" w:rsidRPr="00142EF6" w:rsidRDefault="007372F9" w:rsidP="007372F9">
      <w:pPr>
        <w:pStyle w:val="SummaryGrammar"/>
      </w:pPr>
      <w:r w:rsidRPr="00142EF6">
        <w:t xml:space="preserve"> </w:t>
      </w:r>
      <w:r>
        <w:t xml:space="preserve">   </w:t>
      </w:r>
      <w:r w:rsidRPr="00142EF6">
        <w:t xml:space="preserve"> </w:t>
      </w:r>
      <w:r>
        <w:t xml:space="preserve"> </w:t>
      </w:r>
      <w:r w:rsidRPr="00142EF6">
        <w:t>_</w:t>
      </w:r>
    </w:p>
    <w:p w:rsidR="007372F9" w:rsidRPr="00142EF6" w:rsidRDefault="007372F9" w:rsidP="007372F9">
      <w:pPr>
        <w:pStyle w:val="SummaryGrammar"/>
        <w:rPr>
          <w:rStyle w:val="CodeInline"/>
        </w:rPr>
      </w:pPr>
    </w:p>
    <w:p w:rsidR="007372F9" w:rsidRPr="00142EF6" w:rsidRDefault="007372F9" w:rsidP="007372F9">
      <w:pPr>
        <w:pStyle w:val="SummaryGrammar"/>
        <w:rPr>
          <w:rStyle w:val="CodeInline"/>
        </w:rPr>
      </w:pPr>
      <w:r w:rsidRPr="00142EF6">
        <w:rPr>
          <w:rStyle w:val="CodeInline"/>
          <w:i/>
        </w:rPr>
        <w:t>ident-char</w:t>
      </w:r>
      <w:r w:rsidRPr="00142EF6">
        <w:rPr>
          <w:rStyle w:val="CodeInline"/>
        </w:rPr>
        <w:t xml:space="preserve"> </w:t>
      </w:r>
      <w:r>
        <w:rPr>
          <w:rStyle w:val="CodeInline"/>
        </w:rPr>
        <w:t>:</w:t>
      </w:r>
    </w:p>
    <w:p w:rsidR="007372F9" w:rsidRPr="00142EF6" w:rsidRDefault="007372F9" w:rsidP="007372F9">
      <w:pPr>
        <w:pStyle w:val="SummaryGrammar"/>
      </w:pPr>
      <w:r w:rsidRPr="00142EF6">
        <w:t xml:space="preserve"> </w:t>
      </w:r>
      <w:r>
        <w:t xml:space="preserve">   </w:t>
      </w:r>
      <w:r w:rsidRPr="00142EF6">
        <w:t xml:space="preserve">  </w:t>
      </w:r>
      <w:r w:rsidRPr="00142EF6">
        <w:rPr>
          <w:i/>
        </w:rPr>
        <w:t>letter-char</w:t>
      </w:r>
    </w:p>
    <w:p w:rsidR="007372F9" w:rsidRPr="00142EF6" w:rsidRDefault="007372F9" w:rsidP="007372F9">
      <w:pPr>
        <w:pStyle w:val="SummaryGrammar"/>
      </w:pPr>
      <w:r>
        <w:t xml:space="preserve">   </w:t>
      </w:r>
      <w:r w:rsidRPr="00142EF6">
        <w:t xml:space="preserve">   </w:t>
      </w:r>
      <w:r w:rsidRPr="00142EF6">
        <w:rPr>
          <w:i/>
        </w:rPr>
        <w:t>digit-char</w:t>
      </w:r>
    </w:p>
    <w:p w:rsidR="007372F9" w:rsidRPr="00142EF6" w:rsidRDefault="007372F9" w:rsidP="007372F9">
      <w:pPr>
        <w:pStyle w:val="SummaryGrammar"/>
        <w:rPr>
          <w:i/>
        </w:rPr>
      </w:pPr>
      <w:r w:rsidRPr="00142EF6">
        <w:t xml:space="preserve"> </w:t>
      </w:r>
      <w:r>
        <w:t xml:space="preserve">   </w:t>
      </w:r>
      <w:r w:rsidRPr="00142EF6">
        <w:t xml:space="preserve">  </w:t>
      </w:r>
      <w:r w:rsidRPr="00142EF6">
        <w:rPr>
          <w:i/>
        </w:rPr>
        <w:t>connecting-char</w:t>
      </w:r>
    </w:p>
    <w:p w:rsidR="007372F9" w:rsidRPr="00142EF6" w:rsidRDefault="007372F9" w:rsidP="007372F9">
      <w:pPr>
        <w:pStyle w:val="SummaryGrammar"/>
        <w:rPr>
          <w:i/>
        </w:rPr>
      </w:pPr>
      <w:r w:rsidRPr="00142EF6">
        <w:t xml:space="preserve"> </w:t>
      </w:r>
      <w:r>
        <w:t xml:space="preserve">   </w:t>
      </w:r>
      <w:r w:rsidRPr="00142EF6">
        <w:t xml:space="preserve">  </w:t>
      </w:r>
      <w:r w:rsidRPr="00142EF6">
        <w:rPr>
          <w:i/>
        </w:rPr>
        <w:t>combining-char</w:t>
      </w:r>
    </w:p>
    <w:p w:rsidR="007372F9" w:rsidRPr="00142EF6" w:rsidRDefault="007372F9" w:rsidP="007372F9">
      <w:pPr>
        <w:pStyle w:val="SummaryGrammar"/>
      </w:pPr>
      <w:r w:rsidRPr="00142EF6">
        <w:t xml:space="preserve"> </w:t>
      </w:r>
      <w:r>
        <w:t xml:space="preserve">   </w:t>
      </w:r>
      <w:r w:rsidRPr="00142EF6">
        <w:t xml:space="preserve">  </w:t>
      </w:r>
      <w:r w:rsidRPr="00142EF6">
        <w:rPr>
          <w:i/>
        </w:rPr>
        <w:t>formatting-char</w:t>
      </w:r>
    </w:p>
    <w:p w:rsidR="007372F9" w:rsidRPr="00142EF6" w:rsidRDefault="007372F9" w:rsidP="007372F9">
      <w:pPr>
        <w:pStyle w:val="SummaryGrammar"/>
        <w:rPr>
          <w:rStyle w:val="CodeInline"/>
        </w:rPr>
      </w:pPr>
      <w:r w:rsidRPr="00142EF6">
        <w:rPr>
          <w:rStyle w:val="CodeInline"/>
        </w:rPr>
        <w:t xml:space="preserve"> </w:t>
      </w:r>
      <w:r>
        <w:rPr>
          <w:rStyle w:val="CodeInline"/>
        </w:rPr>
        <w:t xml:space="preserve">   </w:t>
      </w:r>
      <w:r w:rsidRPr="00142EF6">
        <w:rPr>
          <w:rStyle w:val="CodeInline"/>
        </w:rPr>
        <w:t xml:space="preserve">  '</w:t>
      </w:r>
    </w:p>
    <w:p w:rsidR="007372F9" w:rsidRPr="00142EF6" w:rsidRDefault="007372F9" w:rsidP="007372F9">
      <w:pPr>
        <w:pStyle w:val="SummaryGrammar"/>
        <w:rPr>
          <w:rStyle w:val="CodeInline"/>
        </w:rPr>
      </w:pPr>
      <w:r w:rsidRPr="00142EF6">
        <w:rPr>
          <w:rStyle w:val="CodeInline"/>
        </w:rPr>
        <w:t xml:space="preserve"> </w:t>
      </w:r>
      <w:r>
        <w:rPr>
          <w:rStyle w:val="CodeInline"/>
        </w:rPr>
        <w:t xml:space="preserve">   </w:t>
      </w:r>
      <w:r w:rsidRPr="00142EF6">
        <w:rPr>
          <w:rStyle w:val="CodeInline"/>
        </w:rPr>
        <w:t xml:space="preserve">  _</w:t>
      </w:r>
    </w:p>
    <w:p w:rsidR="007372F9" w:rsidRPr="00142EF6" w:rsidRDefault="007372F9" w:rsidP="007372F9">
      <w:pPr>
        <w:pStyle w:val="SummaryGrammar"/>
        <w:rPr>
          <w:rStyle w:val="CodeInline"/>
        </w:rPr>
      </w:pPr>
    </w:p>
    <w:p w:rsidR="007372F9" w:rsidRPr="00142EF6" w:rsidRDefault="007372F9" w:rsidP="007372F9">
      <w:pPr>
        <w:pStyle w:val="SummaryGrammar"/>
        <w:rPr>
          <w:rStyle w:val="CodeInline"/>
        </w:rPr>
      </w:pPr>
      <w:r w:rsidRPr="00142EF6">
        <w:rPr>
          <w:rStyle w:val="CodeInline"/>
          <w:i/>
        </w:rPr>
        <w:t>ident-text</w:t>
      </w:r>
      <w:r w:rsidRPr="00142EF6">
        <w:rPr>
          <w:rStyle w:val="CodeInline"/>
        </w:rPr>
        <w:t xml:space="preserve"> </w:t>
      </w:r>
      <w:r>
        <w:rPr>
          <w:rStyle w:val="CodeInline"/>
        </w:rPr>
        <w:t>:</w:t>
      </w:r>
      <w:r w:rsidRPr="00142EF6">
        <w:rPr>
          <w:rStyle w:val="CodeInline"/>
        </w:rPr>
        <w:t xml:space="preserve"> </w:t>
      </w:r>
      <w:r w:rsidRPr="00142EF6">
        <w:rPr>
          <w:rStyle w:val="CodeInline"/>
          <w:i/>
        </w:rPr>
        <w:t>ident-start-char</w:t>
      </w:r>
      <w:r w:rsidRPr="00142EF6">
        <w:rPr>
          <w:rStyle w:val="CodeInline"/>
        </w:rPr>
        <w:t xml:space="preserve"> </w:t>
      </w:r>
      <w:r w:rsidRPr="00142EF6">
        <w:rPr>
          <w:rStyle w:val="CodeInline"/>
          <w:i/>
        </w:rPr>
        <w:t>ident-char</w:t>
      </w:r>
      <w:r w:rsidRPr="00142EF6">
        <w:rPr>
          <w:rStyle w:val="CodeInline"/>
        </w:rPr>
        <w:t>*</w:t>
      </w:r>
    </w:p>
    <w:p w:rsidR="007372F9" w:rsidRDefault="007372F9" w:rsidP="007372F9">
      <w:pPr>
        <w:pStyle w:val="SummaryGrammar"/>
        <w:keepNext/>
        <w:rPr>
          <w:rStyle w:val="CodeInline"/>
        </w:rPr>
      </w:pPr>
    </w:p>
    <w:p w:rsidR="007372F9" w:rsidRPr="00142EF6" w:rsidRDefault="007372F9" w:rsidP="007372F9">
      <w:pPr>
        <w:pStyle w:val="SummaryGrammar"/>
        <w:keepNext/>
        <w:rPr>
          <w:rStyle w:val="CodeInline"/>
        </w:rPr>
      </w:pPr>
      <w:r w:rsidRPr="00142EF6">
        <w:rPr>
          <w:rStyle w:val="CodeInline"/>
          <w:i/>
        </w:rPr>
        <w:t>ident</w:t>
      </w:r>
      <w:r w:rsidRPr="00142EF6">
        <w:rPr>
          <w:rStyle w:val="CodeInline"/>
        </w:rPr>
        <w:t xml:space="preserve"> </w:t>
      </w:r>
      <w:r>
        <w:rPr>
          <w:rStyle w:val="CodeInline"/>
        </w:rPr>
        <w:t>:</w:t>
      </w:r>
    </w:p>
    <w:p w:rsidR="007372F9" w:rsidRPr="00142EF6" w:rsidRDefault="007372F9" w:rsidP="007372F9">
      <w:pPr>
        <w:pStyle w:val="SummaryGrammar"/>
        <w:keepNext/>
        <w:rPr>
          <w:rStyle w:val="CodeInline"/>
        </w:rPr>
      </w:pPr>
      <w:r w:rsidRPr="00142EF6">
        <w:rPr>
          <w:rStyle w:val="CodeInline"/>
        </w:rPr>
        <w:t xml:space="preserve"> </w:t>
      </w:r>
      <w:r>
        <w:rPr>
          <w:rStyle w:val="CodeInline"/>
        </w:rPr>
        <w:t xml:space="preserve">   </w:t>
      </w:r>
      <w:r w:rsidRPr="00142EF6">
        <w:rPr>
          <w:rStyle w:val="CodeInline"/>
        </w:rPr>
        <w:t xml:space="preserve">  </w:t>
      </w:r>
      <w:r w:rsidRPr="00142EF6">
        <w:rPr>
          <w:rStyle w:val="CodeInline"/>
          <w:i/>
        </w:rPr>
        <w:t xml:space="preserve">ident-text </w:t>
      </w:r>
      <w:r w:rsidRPr="00142EF6">
        <w:rPr>
          <w:rStyle w:val="CodeInline"/>
        </w:rPr>
        <w:t xml:space="preserve"> </w:t>
      </w:r>
    </w:p>
    <w:p w:rsidR="007372F9" w:rsidRDefault="007372F9" w:rsidP="007372F9">
      <w:pPr>
        <w:pStyle w:val="SummaryGrammar"/>
        <w:rPr>
          <w:rStyle w:val="CodeInline"/>
        </w:rPr>
      </w:pPr>
      <w:r>
        <w:rPr>
          <w:rStyle w:val="CodeInline"/>
        </w:rPr>
        <w:t xml:space="preserve">   </w:t>
      </w:r>
      <w:r w:rsidRPr="00142EF6">
        <w:rPr>
          <w:rStyle w:val="CodeInline"/>
        </w:rPr>
        <w:t xml:space="preserve">   `` [^ '\n' '\r' '\t']+ </w:t>
      </w:r>
    </w:p>
    <w:p w:rsidR="007372F9" w:rsidRDefault="007372F9" w:rsidP="007372F9">
      <w:pPr>
        <w:pStyle w:val="SummaryGrammar"/>
        <w:rPr>
          <w:rStyle w:val="CodeInline"/>
        </w:rPr>
      </w:pPr>
      <w:r>
        <w:rPr>
          <w:rStyle w:val="CodeInline"/>
        </w:rPr>
        <w:t xml:space="preserve">     </w:t>
      </w:r>
      <w:r w:rsidRPr="00142EF6">
        <w:rPr>
          <w:rStyle w:val="CodeInline"/>
        </w:rPr>
        <w:t xml:space="preserve"> [^ '\n' '\r' '\t'] `` </w:t>
      </w:r>
    </w:p>
    <w:p w:rsidR="007372F9" w:rsidRPr="00F115D2" w:rsidRDefault="007372F9" w:rsidP="003743A9">
      <w:pPr>
        <w:pStyle w:val="AppHeading3"/>
      </w:pPr>
      <w:r w:rsidRPr="00404279">
        <w:t>Long Identifiers</w:t>
      </w:r>
    </w:p>
    <w:p w:rsidR="007372F9" w:rsidRPr="003A1149" w:rsidRDefault="007372F9" w:rsidP="007372F9">
      <w:pPr>
        <w:pStyle w:val="SummaryGrammar"/>
        <w:rPr>
          <w:rStyle w:val="CodeInline"/>
        </w:rPr>
      </w:pPr>
      <w:r w:rsidRPr="003A1149">
        <w:rPr>
          <w:rStyle w:val="CodeInline"/>
          <w:i/>
        </w:rPr>
        <w:t>long-ident</w:t>
      </w:r>
      <w:r w:rsidRPr="003A1149">
        <w:rPr>
          <w:rStyle w:val="CodeInline"/>
        </w:rPr>
        <w:t xml:space="preserve"> </w:t>
      </w:r>
      <w:r>
        <w:rPr>
          <w:rStyle w:val="CodeInline"/>
        </w:rPr>
        <w:t>:</w:t>
      </w:r>
      <w:r w:rsidRPr="003A1149">
        <w:rPr>
          <w:rStyle w:val="CodeInline"/>
        </w:rPr>
        <w:t xml:space="preserve">  </w:t>
      </w:r>
      <w:r w:rsidRPr="003A1149">
        <w:rPr>
          <w:rStyle w:val="CodeInline"/>
          <w:i/>
        </w:rPr>
        <w:t>ident</w:t>
      </w:r>
      <w:r w:rsidRPr="003A1149">
        <w:rPr>
          <w:rStyle w:val="CodeInline"/>
        </w:rPr>
        <w:t xml:space="preserve"> '.' ... '.' </w:t>
      </w:r>
      <w:r w:rsidRPr="003A1149">
        <w:rPr>
          <w:rStyle w:val="CodeInline"/>
          <w:i/>
        </w:rPr>
        <w:t>ident</w:t>
      </w:r>
      <w:r w:rsidRPr="003A1149">
        <w:rPr>
          <w:rStyle w:val="CodeInline"/>
        </w:rPr>
        <w:t xml:space="preserve"> </w:t>
      </w:r>
    </w:p>
    <w:p w:rsidR="007372F9" w:rsidRPr="003A1149" w:rsidRDefault="007372F9" w:rsidP="007372F9">
      <w:pPr>
        <w:pStyle w:val="SummaryGrammar"/>
        <w:rPr>
          <w:rStyle w:val="CodeInline"/>
        </w:rPr>
      </w:pPr>
      <w:r w:rsidRPr="003A1149">
        <w:rPr>
          <w:rStyle w:val="CodeInline"/>
          <w:i/>
        </w:rPr>
        <w:t>long-ident-or-op</w:t>
      </w:r>
      <w:r w:rsidRPr="003A1149">
        <w:rPr>
          <w:rStyle w:val="CodeInline"/>
        </w:rPr>
        <w:t xml:space="preserve"> </w:t>
      </w:r>
      <w:r>
        <w:rPr>
          <w:rStyle w:val="CodeInline"/>
        </w:rPr>
        <w:t>:</w:t>
      </w:r>
      <w:r w:rsidRPr="003A1149">
        <w:rPr>
          <w:rStyle w:val="CodeInline"/>
        </w:rPr>
        <w:t xml:space="preserve">  </w:t>
      </w:r>
    </w:p>
    <w:p w:rsidR="007372F9" w:rsidRPr="003A1149" w:rsidRDefault="007372F9" w:rsidP="007372F9">
      <w:pPr>
        <w:pStyle w:val="SummaryGrammar"/>
        <w:rPr>
          <w:rStyle w:val="CodeInline"/>
          <w:i/>
        </w:rPr>
      </w:pPr>
      <w:r w:rsidRPr="003A1149">
        <w:rPr>
          <w:rStyle w:val="CodeInline"/>
        </w:rPr>
        <w:t xml:space="preserve">  </w:t>
      </w:r>
      <w:r>
        <w:rPr>
          <w:rStyle w:val="CodeInline"/>
        </w:rPr>
        <w:t xml:space="preserve">   </w:t>
      </w:r>
      <w:r w:rsidRPr="003A1149">
        <w:rPr>
          <w:rStyle w:val="CodeInline"/>
        </w:rPr>
        <w:t xml:space="preserve"> </w:t>
      </w:r>
      <w:r w:rsidRPr="003A1149">
        <w:rPr>
          <w:rStyle w:val="CodeInline"/>
          <w:i/>
        </w:rPr>
        <w:t>long-ident</w:t>
      </w:r>
      <w:r w:rsidRPr="003A1149">
        <w:rPr>
          <w:rStyle w:val="CodeInline"/>
        </w:rPr>
        <w:t xml:space="preserve"> '.' </w:t>
      </w:r>
      <w:r w:rsidRPr="003A1149">
        <w:rPr>
          <w:rStyle w:val="CodeInline"/>
          <w:i/>
        </w:rPr>
        <w:t>ident-or-op</w:t>
      </w:r>
    </w:p>
    <w:p w:rsidR="007372F9" w:rsidRPr="003A1149" w:rsidRDefault="007372F9" w:rsidP="007372F9">
      <w:pPr>
        <w:pStyle w:val="SummaryGrammar"/>
      </w:pPr>
      <w:r w:rsidRPr="003A1149">
        <w:rPr>
          <w:rStyle w:val="CodeInline"/>
        </w:rPr>
        <w:t xml:space="preserve">  </w:t>
      </w:r>
      <w:r>
        <w:rPr>
          <w:rStyle w:val="CodeInline"/>
        </w:rPr>
        <w:t xml:space="preserve">   </w:t>
      </w:r>
      <w:r w:rsidRPr="003A1149">
        <w:rPr>
          <w:rStyle w:val="CodeInline"/>
        </w:rPr>
        <w:t xml:space="preserve"> </w:t>
      </w:r>
      <w:r w:rsidRPr="003A1149">
        <w:rPr>
          <w:rStyle w:val="CodeInline"/>
          <w:i/>
        </w:rPr>
        <w:t>ident-or-op</w:t>
      </w:r>
      <w:r>
        <w:rPr>
          <w:rStyle w:val="CodeInline"/>
        </w:rPr>
        <w:t xml:space="preserve"> </w:t>
      </w:r>
    </w:p>
    <w:p w:rsidR="007372F9" w:rsidRDefault="007372F9" w:rsidP="003743A9">
      <w:pPr>
        <w:pStyle w:val="AppHeading3"/>
      </w:pPr>
      <w:r>
        <w:t>Keywords</w:t>
      </w:r>
    </w:p>
    <w:p w:rsidR="007372F9" w:rsidRPr="00EA3E49" w:rsidRDefault="007372F9" w:rsidP="007372F9">
      <w:pPr>
        <w:pStyle w:val="SummaryGrammar"/>
        <w:rPr>
          <w:rStyle w:val="CodeInline"/>
        </w:rPr>
      </w:pPr>
      <w:r w:rsidRPr="00EA3E49">
        <w:rPr>
          <w:rStyle w:val="CodeInline"/>
          <w:i/>
        </w:rPr>
        <w:t>ident-keyword</w:t>
      </w:r>
      <w:r w:rsidRPr="00EA3E49">
        <w:rPr>
          <w:rStyle w:val="CodeInline"/>
        </w:rPr>
        <w:t xml:space="preserve"> </w:t>
      </w:r>
      <w:r>
        <w:rPr>
          <w:rStyle w:val="CodeInline"/>
        </w:rPr>
        <w:t>:</w:t>
      </w:r>
      <w:r w:rsidRPr="00EA3E49">
        <w:rPr>
          <w:rStyle w:val="CodeInline"/>
        </w:rPr>
        <w:t xml:space="preserve"> </w:t>
      </w:r>
      <w:r w:rsidRPr="008F45B0">
        <w:rPr>
          <w:rFonts w:ascii="Segoe UI" w:hAnsi="Segoe UI" w:cs="Segoe UI"/>
        </w:rPr>
        <w:t>one of</w:t>
      </w:r>
    </w:p>
    <w:p w:rsidR="007372F9" w:rsidRPr="007025A8" w:rsidRDefault="007372F9" w:rsidP="007372F9">
      <w:pPr>
        <w:pStyle w:val="SummaryGrammar"/>
        <w:rPr>
          <w:rStyle w:val="CodeInline"/>
          <w:b/>
        </w:rPr>
      </w:pPr>
      <w:r w:rsidRPr="00EA3E49">
        <w:rPr>
          <w:rStyle w:val="CodeInline"/>
        </w:rPr>
        <w:t xml:space="preserve">      </w:t>
      </w:r>
      <w:r w:rsidRPr="007025A8">
        <w:rPr>
          <w:rStyle w:val="CodeInline"/>
          <w:b/>
        </w:rPr>
        <w:t>abstract and as assert base begin class default delegate do done</w:t>
      </w:r>
    </w:p>
    <w:p w:rsidR="007372F9" w:rsidRPr="007025A8" w:rsidRDefault="007372F9" w:rsidP="007372F9">
      <w:pPr>
        <w:pStyle w:val="SummaryGrammar"/>
        <w:rPr>
          <w:rStyle w:val="CodeInline"/>
          <w:b/>
        </w:rPr>
      </w:pPr>
      <w:r w:rsidRPr="007025A8">
        <w:rPr>
          <w:rStyle w:val="CodeInline"/>
          <w:b/>
        </w:rPr>
        <w:t xml:space="preserve">      downcast downto elif else end exception extern false finally for</w:t>
      </w:r>
    </w:p>
    <w:p w:rsidR="007372F9" w:rsidRPr="007025A8" w:rsidRDefault="007372F9" w:rsidP="007372F9">
      <w:pPr>
        <w:pStyle w:val="SummaryGrammar"/>
        <w:rPr>
          <w:rStyle w:val="CodeInline"/>
          <w:b/>
        </w:rPr>
      </w:pPr>
      <w:r w:rsidRPr="007025A8">
        <w:rPr>
          <w:rStyle w:val="CodeInline"/>
          <w:b/>
        </w:rPr>
        <w:t xml:space="preserve">      fun function global if in inherit inline interface internal lazy let</w:t>
      </w:r>
    </w:p>
    <w:p w:rsidR="007372F9" w:rsidRPr="007025A8" w:rsidRDefault="007372F9" w:rsidP="007372F9">
      <w:pPr>
        <w:pStyle w:val="SummaryGrammar"/>
        <w:rPr>
          <w:rStyle w:val="CodeInline"/>
          <w:b/>
        </w:rPr>
      </w:pPr>
      <w:r w:rsidRPr="007025A8">
        <w:rPr>
          <w:rStyle w:val="CodeInline"/>
          <w:b/>
        </w:rPr>
        <w:t xml:space="preserve">      match member module mutable namespace new null of open or</w:t>
      </w:r>
    </w:p>
    <w:p w:rsidR="007372F9" w:rsidRPr="007025A8" w:rsidRDefault="007372F9" w:rsidP="007372F9">
      <w:pPr>
        <w:pStyle w:val="SummaryGrammar"/>
        <w:rPr>
          <w:rStyle w:val="CodeInline"/>
          <w:b/>
        </w:rPr>
      </w:pPr>
      <w:r w:rsidRPr="007025A8">
        <w:rPr>
          <w:rStyle w:val="CodeInline"/>
          <w:b/>
        </w:rPr>
        <w:t xml:space="preserve">      override private public rec return sig static struct then to</w:t>
      </w:r>
    </w:p>
    <w:p w:rsidR="007372F9" w:rsidRPr="00EA3E49" w:rsidRDefault="007372F9" w:rsidP="007372F9">
      <w:pPr>
        <w:pStyle w:val="SummaryGrammar"/>
        <w:rPr>
          <w:rStyle w:val="CodeInline"/>
        </w:rPr>
      </w:pPr>
      <w:r w:rsidRPr="007025A8">
        <w:rPr>
          <w:rStyle w:val="CodeInline"/>
          <w:b/>
        </w:rPr>
        <w:t xml:space="preserve">      true try type upcast use val void when while with yield</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reserved-ident-keyword</w:t>
      </w:r>
      <w:r w:rsidRPr="00EA3E49">
        <w:rPr>
          <w:rStyle w:val="CodeInline"/>
        </w:rPr>
        <w:t xml:space="preserve"> </w:t>
      </w:r>
      <w:r>
        <w:rPr>
          <w:rStyle w:val="CodeInline"/>
        </w:rPr>
        <w:t xml:space="preserve">: </w:t>
      </w:r>
      <w:r w:rsidRPr="00CD622F">
        <w:rPr>
          <w:rFonts w:ascii="Segoe UI" w:hAnsi="Segoe UI" w:cs="Segoe UI"/>
        </w:rPr>
        <w:t>one of</w:t>
      </w:r>
    </w:p>
    <w:p w:rsidR="007372F9" w:rsidRPr="007025A8" w:rsidRDefault="007372F9" w:rsidP="007372F9">
      <w:pPr>
        <w:pStyle w:val="SummaryGrammar"/>
        <w:rPr>
          <w:rStyle w:val="CodeInline"/>
          <w:b/>
        </w:rPr>
      </w:pPr>
      <w:r w:rsidRPr="00EA3E49">
        <w:rPr>
          <w:rStyle w:val="CodeInline"/>
        </w:rPr>
        <w:t xml:space="preserve">      </w:t>
      </w:r>
      <w:r w:rsidRPr="007025A8">
        <w:rPr>
          <w:rStyle w:val="CodeInline"/>
          <w:b/>
        </w:rPr>
        <w:t>atomic break checked component const constraint constructor</w:t>
      </w:r>
    </w:p>
    <w:p w:rsidR="007372F9" w:rsidRPr="007025A8" w:rsidRDefault="007372F9" w:rsidP="007372F9">
      <w:pPr>
        <w:pStyle w:val="SummaryGrammar"/>
        <w:rPr>
          <w:rStyle w:val="CodeInline"/>
          <w:b/>
        </w:rPr>
      </w:pPr>
      <w:r w:rsidRPr="007025A8">
        <w:rPr>
          <w:rStyle w:val="CodeInline"/>
          <w:b/>
        </w:rPr>
        <w:t xml:space="preserve">      continue eager fixed fori functor include</w:t>
      </w:r>
    </w:p>
    <w:p w:rsidR="007372F9" w:rsidRPr="007025A8" w:rsidRDefault="007372F9" w:rsidP="007372F9">
      <w:pPr>
        <w:pStyle w:val="SummaryGrammar"/>
        <w:rPr>
          <w:rStyle w:val="CodeInline"/>
          <w:b/>
        </w:rPr>
      </w:pPr>
      <w:r w:rsidRPr="007025A8">
        <w:rPr>
          <w:rStyle w:val="CodeInline"/>
          <w:b/>
        </w:rPr>
        <w:t xml:space="preserve">      measure method mixin object parallel params process protected pure</w:t>
      </w:r>
    </w:p>
    <w:p w:rsidR="007372F9" w:rsidRPr="007025A8" w:rsidRDefault="007372F9" w:rsidP="007372F9">
      <w:pPr>
        <w:pStyle w:val="SummaryGrammar"/>
        <w:rPr>
          <w:rStyle w:val="CodeInline"/>
          <w:b/>
        </w:rPr>
      </w:pPr>
      <w:r w:rsidRPr="007025A8">
        <w:rPr>
          <w:rStyle w:val="CodeInline"/>
          <w:b/>
        </w:rPr>
        <w:t xml:space="preserve">      recursive sealed tailcall trait virtual volatile</w:t>
      </w:r>
    </w:p>
    <w:p w:rsidR="007372F9" w:rsidRPr="00EA3E49" w:rsidRDefault="007372F9" w:rsidP="007372F9">
      <w:pPr>
        <w:pStyle w:val="SummaryGrammar"/>
      </w:pPr>
    </w:p>
    <w:p w:rsidR="007372F9" w:rsidRPr="00391D69" w:rsidRDefault="007372F9" w:rsidP="007372F9">
      <w:pPr>
        <w:pStyle w:val="SummaryGrammar"/>
        <w:keepNext/>
      </w:pPr>
      <w:r w:rsidRPr="004441A8">
        <w:rPr>
          <w:i/>
        </w:rPr>
        <w:t>reserved-ident-formats</w:t>
      </w:r>
      <w:r w:rsidRPr="00391D69">
        <w:t xml:space="preserve"> </w:t>
      </w:r>
      <w:r>
        <w:t>:</w:t>
      </w:r>
      <w:r w:rsidRPr="00391D69">
        <w:t xml:space="preserve"> </w:t>
      </w:r>
    </w:p>
    <w:p w:rsidR="007372F9" w:rsidRDefault="007372F9" w:rsidP="007372F9">
      <w:pPr>
        <w:pStyle w:val="SummaryGrammar"/>
      </w:pPr>
      <w:r w:rsidRPr="00EA3E49">
        <w:t xml:space="preserve">      </w:t>
      </w:r>
      <w:r w:rsidRPr="00EA3E49">
        <w:rPr>
          <w:rStyle w:val="CodeInline"/>
          <w:i/>
        </w:rPr>
        <w:t>ident-text</w:t>
      </w:r>
      <w:r w:rsidRPr="00EA3E49">
        <w:t xml:space="preserve"> ( '!' | '#')</w:t>
      </w:r>
    </w:p>
    <w:p w:rsidR="007372F9" w:rsidRPr="00497D56" w:rsidRDefault="007372F9" w:rsidP="003743A9">
      <w:pPr>
        <w:pStyle w:val="AppHeading3"/>
      </w:pPr>
      <w:bookmarkStart w:id="7332" w:name="_Toc267667757"/>
      <w:r w:rsidRPr="00391D69">
        <w:t>Symbolic Keywords</w:t>
      </w:r>
      <w:bookmarkEnd w:id="7332"/>
    </w:p>
    <w:p w:rsidR="007372F9" w:rsidRPr="00EA3E49" w:rsidRDefault="007372F9" w:rsidP="007372F9">
      <w:pPr>
        <w:pStyle w:val="SummaryGrammar"/>
        <w:keepNext/>
        <w:rPr>
          <w:rStyle w:val="CodeInline"/>
        </w:rPr>
      </w:pPr>
      <w:r w:rsidRPr="00EA3E49">
        <w:rPr>
          <w:rStyle w:val="CodeInline"/>
          <w:i/>
        </w:rPr>
        <w:t>symbolic-keyword</w:t>
      </w:r>
      <w:r w:rsidRPr="00EA3E49">
        <w:rPr>
          <w:rStyle w:val="CodeInline"/>
        </w:rPr>
        <w:t xml:space="preserve"> </w:t>
      </w:r>
      <w:r>
        <w:rPr>
          <w:rStyle w:val="CodeInline"/>
        </w:rPr>
        <w:t xml:space="preserve">: </w:t>
      </w:r>
      <w:r w:rsidRPr="00CD622F">
        <w:rPr>
          <w:rFonts w:ascii="Segoe UI" w:hAnsi="Segoe UI" w:cs="Segoe UI"/>
        </w:rPr>
        <w:t>one of</w:t>
      </w:r>
    </w:p>
    <w:p w:rsidR="007372F9" w:rsidRPr="00EA3E49" w:rsidRDefault="007372F9" w:rsidP="007372F9">
      <w:pPr>
        <w:pStyle w:val="SummaryGrammar"/>
        <w:keepNext/>
        <w:rPr>
          <w:rStyle w:val="CodeInline"/>
        </w:rPr>
      </w:pPr>
      <w:r w:rsidRPr="00EA3E49">
        <w:rPr>
          <w:rStyle w:val="CodeInline"/>
        </w:rPr>
        <w:t xml:space="preserve">  </w:t>
      </w:r>
      <w:r>
        <w:rPr>
          <w:rStyle w:val="CodeInline"/>
        </w:rPr>
        <w:t xml:space="preserve">  </w:t>
      </w:r>
      <w:r w:rsidRPr="00EA3E49">
        <w:rPr>
          <w:rStyle w:val="CodeInline"/>
        </w:rPr>
        <w:t xml:space="preserve">  </w:t>
      </w:r>
      <w:r w:rsidRPr="007025A8">
        <w:rPr>
          <w:rStyle w:val="CodeInline"/>
          <w:b/>
        </w:rPr>
        <w:t>let!</w:t>
      </w:r>
      <w:r w:rsidRPr="00EA3E49">
        <w:rPr>
          <w:rStyle w:val="CodeInline"/>
        </w:rPr>
        <w:t xml:space="preserve"> </w:t>
      </w:r>
      <w:r w:rsidRPr="007025A8">
        <w:rPr>
          <w:rStyle w:val="CodeInline"/>
          <w:b/>
        </w:rPr>
        <w:t>use!</w:t>
      </w:r>
      <w:r w:rsidRPr="00EA3E49">
        <w:rPr>
          <w:rStyle w:val="CodeInline"/>
        </w:rPr>
        <w:t xml:space="preserve"> </w:t>
      </w:r>
      <w:r w:rsidRPr="007025A8">
        <w:rPr>
          <w:rStyle w:val="CodeInline"/>
          <w:b/>
        </w:rPr>
        <w:t>do! yield! return!</w:t>
      </w:r>
      <w:r w:rsidRPr="00EA3E49">
        <w:rPr>
          <w:rStyle w:val="CodeInline"/>
        </w:rPr>
        <w:t xml:space="preserve"> </w:t>
      </w:r>
    </w:p>
    <w:p w:rsidR="007372F9" w:rsidRPr="00EA3E49" w:rsidRDefault="007372F9" w:rsidP="007372F9">
      <w:pPr>
        <w:pStyle w:val="SummaryGrammar"/>
        <w:keepNext/>
        <w:rPr>
          <w:rStyle w:val="CodeInline"/>
        </w:rPr>
      </w:pPr>
      <w:r w:rsidRPr="00EA3E49">
        <w:rPr>
          <w:rStyle w:val="CodeInline"/>
        </w:rPr>
        <w:t xml:space="preserve"> </w:t>
      </w:r>
      <w:r>
        <w:rPr>
          <w:rStyle w:val="CodeInline"/>
        </w:rPr>
        <w:t xml:space="preserve">  </w:t>
      </w:r>
      <w:r w:rsidRPr="00EA3E49">
        <w:rPr>
          <w:rStyle w:val="CodeInline"/>
        </w:rPr>
        <w:t xml:space="preserve">   | -&gt; &lt;- . : ( ) [ ] [&lt; &gt;] [| |] { } </w:t>
      </w:r>
    </w:p>
    <w:p w:rsidR="007372F9" w:rsidRPr="00EA3E49" w:rsidRDefault="007372F9" w:rsidP="007372F9">
      <w:pPr>
        <w:pStyle w:val="SummaryGrammar"/>
        <w:keepNext/>
        <w:rPr>
          <w:rStyle w:val="CodeInline"/>
        </w:rPr>
      </w:pPr>
      <w:r>
        <w:rPr>
          <w:rStyle w:val="CodeInline"/>
        </w:rPr>
        <w:t xml:space="preserve">  </w:t>
      </w:r>
      <w:r w:rsidRPr="00EA3E49">
        <w:rPr>
          <w:rStyle w:val="CodeInline"/>
        </w:rPr>
        <w:t xml:space="preserve">    ' # :?&gt; :? :&gt; .. :: := ;; ; =</w:t>
      </w:r>
    </w:p>
    <w:p w:rsidR="007372F9" w:rsidRPr="00EA3E49" w:rsidRDefault="007372F9" w:rsidP="007372F9">
      <w:pPr>
        <w:pStyle w:val="SummaryGrammar"/>
        <w:keepNext/>
        <w:rPr>
          <w:rStyle w:val="CodeInline"/>
        </w:rPr>
      </w:pPr>
      <w:r w:rsidRPr="00EA3E49">
        <w:rPr>
          <w:rStyle w:val="CodeInline"/>
        </w:rPr>
        <w:t xml:space="preserve"> </w:t>
      </w:r>
      <w:r>
        <w:rPr>
          <w:rStyle w:val="CodeInline"/>
        </w:rPr>
        <w:t xml:space="preserve">  </w:t>
      </w:r>
      <w:r w:rsidRPr="00EA3E49">
        <w:rPr>
          <w:rStyle w:val="CodeInline"/>
        </w:rPr>
        <w:t xml:space="preserve">   _ ? ?? (*) &lt;@ @&gt; &lt;@@ @@&gt;</w:t>
      </w:r>
    </w:p>
    <w:p w:rsidR="007372F9" w:rsidRDefault="007372F9" w:rsidP="007372F9">
      <w:pPr>
        <w:pStyle w:val="SummaryGrammar"/>
        <w:keepNext/>
        <w:rPr>
          <w:rStyle w:val="CodeInline"/>
        </w:rPr>
      </w:pPr>
    </w:p>
    <w:p w:rsidR="007372F9" w:rsidRPr="00EA3E49" w:rsidRDefault="007372F9" w:rsidP="007372F9">
      <w:pPr>
        <w:pStyle w:val="SummaryGrammar"/>
        <w:keepNext/>
        <w:rPr>
          <w:rStyle w:val="CodeInline"/>
        </w:rPr>
      </w:pPr>
      <w:r w:rsidRPr="00EA3E49">
        <w:rPr>
          <w:rStyle w:val="CodeInline"/>
          <w:i/>
        </w:rPr>
        <w:t>reserved-symbolic-sequence</w:t>
      </w:r>
      <w:r w:rsidRPr="00EA3E49">
        <w:rPr>
          <w:rStyle w:val="CodeInline"/>
        </w:rPr>
        <w:t xml:space="preserve"> </w:t>
      </w:r>
      <w:r>
        <w:rPr>
          <w:rStyle w:val="CodeInline"/>
        </w:rPr>
        <w:t>:</w:t>
      </w:r>
      <w:r w:rsidRPr="00EA3E49">
        <w:rPr>
          <w:rStyle w:val="CodeInline"/>
        </w:rPr>
        <w:t xml:space="preserve"> </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 `</w:t>
      </w:r>
    </w:p>
    <w:p w:rsidR="007372F9" w:rsidRPr="00F115D2" w:rsidRDefault="007372F9" w:rsidP="007372F9">
      <w:pPr>
        <w:pStyle w:val="AppHeading2"/>
        <w:keepNext/>
        <w:keepLines/>
        <w:numPr>
          <w:ilvl w:val="2"/>
          <w:numId w:val="185"/>
        </w:numPr>
        <w:outlineLvl w:val="2"/>
      </w:pPr>
      <w:bookmarkStart w:id="7333" w:name="_Toc267667756"/>
      <w:r w:rsidRPr="00404279">
        <w:t xml:space="preserve">Strings and </w:t>
      </w:r>
      <w:r>
        <w:t>C</w:t>
      </w:r>
      <w:r w:rsidRPr="00404279">
        <w:t>haracters</w:t>
      </w:r>
      <w:bookmarkEnd w:id="7333"/>
    </w:p>
    <w:p w:rsidR="007372F9" w:rsidRPr="00EA3E49" w:rsidRDefault="007372F9" w:rsidP="007372F9">
      <w:pPr>
        <w:pStyle w:val="SummaryGrammar"/>
        <w:keepNext/>
        <w:keepLines/>
        <w:rPr>
          <w:rStyle w:val="CodeInline"/>
        </w:rPr>
      </w:pPr>
      <w:r w:rsidRPr="00EA3E49">
        <w:rPr>
          <w:rStyle w:val="CodeInline"/>
          <w:i/>
        </w:rPr>
        <w:t>escape-char</w:t>
      </w:r>
      <w:r w:rsidRPr="00EA3E49">
        <w:rPr>
          <w:rStyle w:val="CodeInline"/>
        </w:rPr>
        <w:t xml:space="preserve"> </w:t>
      </w:r>
      <w:r>
        <w:rPr>
          <w:rStyle w:val="CodeInline"/>
        </w:rPr>
        <w:t>:</w:t>
      </w:r>
      <w:r w:rsidRPr="00EA3E49">
        <w:rPr>
          <w:rStyle w:val="CodeInline"/>
        </w:rPr>
        <w:t xml:space="preserve">  '\' ["\'ntbr]</w:t>
      </w:r>
    </w:p>
    <w:p w:rsidR="007372F9" w:rsidRDefault="007372F9" w:rsidP="007372F9">
      <w:pPr>
        <w:pStyle w:val="SummaryGrammar"/>
        <w:keepNext/>
        <w:keepLines/>
        <w:rPr>
          <w:rStyle w:val="CodeInline"/>
        </w:rPr>
      </w:pPr>
    </w:p>
    <w:p w:rsidR="007372F9" w:rsidRPr="00EA3E49" w:rsidRDefault="007372F9" w:rsidP="007372F9">
      <w:pPr>
        <w:pStyle w:val="SummaryGrammar"/>
        <w:keepNext/>
        <w:keepLines/>
        <w:rPr>
          <w:rStyle w:val="CodeInline"/>
        </w:rPr>
      </w:pPr>
      <w:r w:rsidRPr="00EA3E49">
        <w:rPr>
          <w:rStyle w:val="CodeInline"/>
          <w:i/>
        </w:rPr>
        <w:t>non-escape-chars</w:t>
      </w:r>
      <w:r w:rsidRPr="00EA3E49">
        <w:rPr>
          <w:rStyle w:val="CodeInline"/>
        </w:rPr>
        <w:t xml:space="preserve"> </w:t>
      </w:r>
      <w:r>
        <w:rPr>
          <w:rStyle w:val="CodeInline"/>
        </w:rPr>
        <w:t>:</w:t>
      </w:r>
      <w:r w:rsidRPr="00EA3E49">
        <w:rPr>
          <w:rStyle w:val="CodeInline"/>
        </w:rPr>
        <w:t xml:space="preserve">  '\' [^"\'ntbr]</w:t>
      </w:r>
    </w:p>
    <w:p w:rsidR="007372F9" w:rsidRDefault="007372F9" w:rsidP="007372F9">
      <w:pPr>
        <w:pStyle w:val="SummaryGrammar"/>
        <w:keepNext/>
        <w:keepLines/>
        <w:rPr>
          <w:rStyle w:val="CodeInline"/>
        </w:rPr>
      </w:pPr>
    </w:p>
    <w:p w:rsidR="007372F9" w:rsidRPr="00EA3E49" w:rsidRDefault="007372F9" w:rsidP="007372F9">
      <w:pPr>
        <w:pStyle w:val="SummaryGrammar"/>
        <w:keepNext/>
        <w:keepLines/>
        <w:rPr>
          <w:rStyle w:val="CodeInline"/>
        </w:rPr>
      </w:pPr>
      <w:r w:rsidRPr="00EA3E49">
        <w:rPr>
          <w:rStyle w:val="CodeInline"/>
          <w:i/>
        </w:rPr>
        <w:t>simple-char-char</w:t>
      </w:r>
      <w:r w:rsidRPr="00EA3E49">
        <w:rPr>
          <w:rStyle w:val="CodeInline"/>
        </w:rPr>
        <w:t xml:space="preserve"> </w:t>
      </w:r>
      <w:r>
        <w:rPr>
          <w:rStyle w:val="CodeInline"/>
        </w:rPr>
        <w:t>:</w:t>
      </w:r>
      <w:r w:rsidRPr="00EA3E49">
        <w:rPr>
          <w:rStyle w:val="CodeInline"/>
        </w:rPr>
        <w:t xml:space="preserve"> </w:t>
      </w:r>
      <w:r w:rsidRPr="008F45B0">
        <w:rPr>
          <w:rStyle w:val="CodeInline"/>
          <w:rFonts w:ascii="Segoe UI" w:hAnsi="Segoe UI" w:cs="Segoe UI"/>
        </w:rPr>
        <w:t>any char except</w:t>
      </w:r>
    </w:p>
    <w:p w:rsidR="007372F9" w:rsidRPr="00EA3E49" w:rsidRDefault="007372F9" w:rsidP="007372F9">
      <w:pPr>
        <w:pStyle w:val="SummaryGrammar"/>
        <w:keepNext/>
        <w:keepLines/>
        <w:rPr>
          <w:rStyle w:val="CodeInline"/>
        </w:rPr>
      </w:pPr>
      <w:r w:rsidRPr="00EA3E49">
        <w:rPr>
          <w:rStyle w:val="CodeInline"/>
        </w:rPr>
        <w:t xml:space="preserve">      '\n' '\t' '\r' '\b' </w:t>
      </w:r>
      <w:commentRangeStart w:id="7334"/>
      <w:r w:rsidRPr="00EA3E49">
        <w:rPr>
          <w:rStyle w:val="CodeInline"/>
        </w:rPr>
        <w:t>' \ "</w:t>
      </w:r>
      <w:commentRangeEnd w:id="7334"/>
      <w:r>
        <w:rPr>
          <w:rStyle w:val="CommentReference"/>
          <w:color w:val="auto"/>
          <w:lang w:eastAsia="en-US"/>
        </w:rPr>
        <w:commentReference w:id="7334"/>
      </w:r>
    </w:p>
    <w:p w:rsidR="007372F9" w:rsidRPr="00EA3E49" w:rsidRDefault="007372F9" w:rsidP="007372F9">
      <w:pPr>
        <w:pStyle w:val="SummaryGrammar"/>
        <w:rPr>
          <w:rStyle w:val="CodeInline"/>
        </w:rPr>
      </w:pPr>
    </w:p>
    <w:p w:rsidR="007372F9" w:rsidRPr="00EA3E49" w:rsidRDefault="007372F9" w:rsidP="007372F9">
      <w:pPr>
        <w:pStyle w:val="SummaryGrammar"/>
        <w:keepNext/>
        <w:rPr>
          <w:rStyle w:val="CodeInline"/>
        </w:rPr>
      </w:pPr>
      <w:r w:rsidRPr="00EA3E49">
        <w:rPr>
          <w:rStyle w:val="CodeInline"/>
          <w:i/>
        </w:rPr>
        <w:t>unicodegraph-short</w:t>
      </w:r>
      <w:r w:rsidRPr="00EA3E49">
        <w:rPr>
          <w:rStyle w:val="CodeInline"/>
        </w:rPr>
        <w:t xml:space="preserve"> </w:t>
      </w:r>
      <w:r>
        <w:rPr>
          <w:rStyle w:val="CodeInline"/>
        </w:rPr>
        <w:t>:</w:t>
      </w:r>
      <w:r w:rsidRPr="00EA3E49">
        <w:rPr>
          <w:rStyle w:val="CodeInline"/>
        </w:rPr>
        <w:t xml:space="preserve"> '\' 'u' </w:t>
      </w:r>
      <w:r w:rsidRPr="00EA3E49">
        <w:rPr>
          <w:rStyle w:val="CodeInline"/>
          <w:i/>
        </w:rPr>
        <w:t>hexdigit</w:t>
      </w:r>
      <w:r w:rsidRPr="00EA3E49">
        <w:rPr>
          <w:rStyle w:val="CodeInline"/>
        </w:rPr>
        <w:t xml:space="preserve"> </w:t>
      </w:r>
      <w:r w:rsidRPr="00EA3E49">
        <w:rPr>
          <w:rStyle w:val="CodeInline"/>
          <w:i/>
        </w:rPr>
        <w:t>hexdigit</w:t>
      </w:r>
      <w:r w:rsidRPr="00EA3E49">
        <w:rPr>
          <w:rStyle w:val="CodeInline"/>
        </w:rPr>
        <w:t xml:space="preserve"> </w:t>
      </w:r>
      <w:r w:rsidRPr="00EA3E49">
        <w:rPr>
          <w:rStyle w:val="CodeInline"/>
          <w:i/>
        </w:rPr>
        <w:t>hexdigit</w:t>
      </w:r>
      <w:r w:rsidRPr="00EA3E49">
        <w:rPr>
          <w:rStyle w:val="CodeInline"/>
        </w:rPr>
        <w:t xml:space="preserve"> </w:t>
      </w:r>
      <w:r w:rsidRPr="00EA3E49">
        <w:rPr>
          <w:rStyle w:val="CodeInline"/>
          <w:i/>
        </w:rPr>
        <w:t>hexdigit</w:t>
      </w:r>
    </w:p>
    <w:p w:rsidR="007372F9" w:rsidRDefault="007372F9" w:rsidP="007372F9">
      <w:pPr>
        <w:pStyle w:val="SummaryGrammar"/>
        <w:keepNext/>
        <w:rPr>
          <w:rStyle w:val="CodeInline"/>
        </w:rPr>
      </w:pPr>
    </w:p>
    <w:p w:rsidR="007372F9" w:rsidRPr="00EA3E49" w:rsidRDefault="007372F9" w:rsidP="007372F9">
      <w:pPr>
        <w:pStyle w:val="SummaryGrammar"/>
        <w:keepNext/>
        <w:rPr>
          <w:rStyle w:val="CodeInline"/>
        </w:rPr>
      </w:pPr>
      <w:r w:rsidRPr="00EA3E49">
        <w:rPr>
          <w:rStyle w:val="CodeInline"/>
          <w:i/>
        </w:rPr>
        <w:t>unicodegraph-long</w:t>
      </w:r>
      <w:r w:rsidRPr="00EA3E49">
        <w:rPr>
          <w:rStyle w:val="CodeInline"/>
        </w:rPr>
        <w:t xml:space="preserve"> </w:t>
      </w:r>
      <w:r>
        <w:rPr>
          <w:rStyle w:val="CodeInline"/>
        </w:rPr>
        <w:t>:</w:t>
      </w:r>
      <w:r w:rsidRPr="00EA3E49">
        <w:rPr>
          <w:rStyle w:val="CodeInline"/>
        </w:rPr>
        <w:t xml:space="preserve">  '\' 'U' </w:t>
      </w:r>
      <w:r w:rsidRPr="00EA3E49">
        <w:rPr>
          <w:rStyle w:val="CodeInline"/>
          <w:i/>
        </w:rPr>
        <w:t>hexdigit</w:t>
      </w:r>
      <w:r w:rsidRPr="00EA3E49">
        <w:rPr>
          <w:rStyle w:val="CodeInline"/>
        </w:rPr>
        <w:t xml:space="preserve"> </w:t>
      </w:r>
      <w:r w:rsidRPr="00EA3E49">
        <w:rPr>
          <w:rStyle w:val="CodeInline"/>
          <w:i/>
        </w:rPr>
        <w:t>hexdigit</w:t>
      </w:r>
      <w:r w:rsidRPr="00EA3E49">
        <w:rPr>
          <w:rStyle w:val="CodeInline"/>
        </w:rPr>
        <w:t xml:space="preserve"> </w:t>
      </w:r>
      <w:r w:rsidRPr="00EA3E49">
        <w:rPr>
          <w:rStyle w:val="CodeInline"/>
          <w:i/>
        </w:rPr>
        <w:t>hexdigit</w:t>
      </w:r>
      <w:r w:rsidRPr="00EA3E49">
        <w:rPr>
          <w:rStyle w:val="CodeInline"/>
        </w:rPr>
        <w:t xml:space="preserve"> </w:t>
      </w:r>
      <w:r w:rsidRPr="00EA3E49">
        <w:rPr>
          <w:rStyle w:val="CodeInline"/>
          <w:i/>
        </w:rPr>
        <w:t>hexdigit</w:t>
      </w:r>
    </w:p>
    <w:p w:rsidR="007372F9" w:rsidRPr="00EA3E49" w:rsidRDefault="007372F9" w:rsidP="007372F9">
      <w:pPr>
        <w:pStyle w:val="SummaryGrammar"/>
        <w:rPr>
          <w:rStyle w:val="CodeInline"/>
          <w:lang w:val="de-DE"/>
        </w:rPr>
      </w:pPr>
      <w:r w:rsidRPr="00EA3E49">
        <w:rPr>
          <w:rStyle w:val="CodeInline"/>
        </w:rPr>
        <w:t xml:space="preserve">                             </w:t>
      </w:r>
      <w:r w:rsidRPr="00EA3E49">
        <w:rPr>
          <w:rStyle w:val="CodeInline"/>
          <w:i/>
          <w:iCs/>
          <w:lang w:val="de-DE"/>
        </w:rPr>
        <w:t>hexdigit</w:t>
      </w:r>
      <w:r w:rsidRPr="00EA3E49">
        <w:rPr>
          <w:rStyle w:val="CodeInline"/>
          <w:lang w:val="de-DE"/>
        </w:rPr>
        <w:t xml:space="preserve"> </w:t>
      </w:r>
      <w:r w:rsidRPr="00EA3E49">
        <w:rPr>
          <w:rStyle w:val="CodeInline"/>
          <w:i/>
          <w:iCs/>
          <w:lang w:val="de-DE"/>
        </w:rPr>
        <w:t>hexdigit</w:t>
      </w:r>
      <w:r w:rsidRPr="00EA3E49">
        <w:rPr>
          <w:rStyle w:val="CodeInline"/>
          <w:lang w:val="de-DE"/>
        </w:rPr>
        <w:t xml:space="preserve"> </w:t>
      </w:r>
      <w:r w:rsidRPr="00EA3E49">
        <w:rPr>
          <w:rStyle w:val="CodeInline"/>
          <w:i/>
          <w:iCs/>
          <w:lang w:val="de-DE"/>
        </w:rPr>
        <w:t>hexdigit</w:t>
      </w:r>
      <w:r w:rsidRPr="00EA3E49">
        <w:rPr>
          <w:rStyle w:val="CodeInline"/>
          <w:lang w:val="de-DE"/>
        </w:rPr>
        <w:t xml:space="preserve"> </w:t>
      </w:r>
      <w:r w:rsidRPr="00EA3E49">
        <w:rPr>
          <w:rStyle w:val="CodeInline"/>
          <w:i/>
          <w:iCs/>
          <w:lang w:val="de-DE"/>
        </w:rPr>
        <w:t>hexdigit</w:t>
      </w:r>
    </w:p>
    <w:p w:rsidR="007372F9" w:rsidRPr="00EA3E49" w:rsidRDefault="007372F9" w:rsidP="007372F9">
      <w:pPr>
        <w:pStyle w:val="SummaryGrammar"/>
        <w:rPr>
          <w:rStyle w:val="CodeInline"/>
          <w:lang w:val="de-DE"/>
        </w:rPr>
      </w:pPr>
    </w:p>
    <w:p w:rsidR="007372F9" w:rsidRPr="00EA3E49" w:rsidRDefault="007372F9" w:rsidP="007372F9">
      <w:pPr>
        <w:pStyle w:val="SummaryGrammar"/>
        <w:rPr>
          <w:rStyle w:val="CodeInline"/>
          <w:lang w:val="de-DE"/>
        </w:rPr>
      </w:pPr>
      <w:r w:rsidRPr="00EA3E49">
        <w:rPr>
          <w:rStyle w:val="CodeInline"/>
          <w:i/>
          <w:iCs/>
          <w:lang w:val="de-DE"/>
        </w:rPr>
        <w:t>char-char</w:t>
      </w:r>
      <w:r w:rsidRPr="00EA3E49">
        <w:rPr>
          <w:rStyle w:val="CodeInline"/>
          <w:lang w:val="de-DE"/>
        </w:rPr>
        <w:t xml:space="preserve"> </w:t>
      </w:r>
      <w:r>
        <w:rPr>
          <w:rStyle w:val="CodeInline"/>
          <w:lang w:val="de-DE"/>
        </w:rPr>
        <w:t>:</w:t>
      </w:r>
    </w:p>
    <w:p w:rsidR="007372F9" w:rsidRPr="00EA3E49" w:rsidRDefault="007372F9" w:rsidP="007372F9">
      <w:pPr>
        <w:pStyle w:val="SummaryGrammar"/>
        <w:rPr>
          <w:rStyle w:val="CodeInline"/>
        </w:rPr>
      </w:pPr>
      <w:r w:rsidRPr="00EA3E49">
        <w:rPr>
          <w:rStyle w:val="CodeInline"/>
          <w:lang w:val="de-DE"/>
        </w:rPr>
        <w:t xml:space="preserve">    </w:t>
      </w:r>
      <w:r>
        <w:rPr>
          <w:rStyle w:val="CodeInline"/>
        </w:rPr>
        <w:t xml:space="preserve"> </w:t>
      </w:r>
      <w:r w:rsidRPr="00EA3E49">
        <w:rPr>
          <w:rStyle w:val="CodeInline"/>
        </w:rPr>
        <w:t xml:space="preserve"> </w:t>
      </w:r>
      <w:r w:rsidRPr="00EA3E49">
        <w:rPr>
          <w:rStyle w:val="CodeInline"/>
          <w:i/>
        </w:rPr>
        <w:t>simple-char-char</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escape-char</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trigraph</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unicodegraph-short</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string-char</w:t>
      </w:r>
      <w:r w:rsidRPr="00EA3E49">
        <w:rPr>
          <w:rStyle w:val="CodeInline"/>
        </w:rPr>
        <w:t xml:space="preserve"> </w:t>
      </w:r>
      <w:r>
        <w:rPr>
          <w:rStyle w:val="CodeInline"/>
        </w:rPr>
        <w:t>:</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simple-string-char</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escape-char</w:t>
      </w:r>
    </w:p>
    <w:p w:rsidR="007372F9" w:rsidRPr="00EA3E49" w:rsidRDefault="007372F9" w:rsidP="007372F9">
      <w:pPr>
        <w:pStyle w:val="SummaryGrammar"/>
        <w:rPr>
          <w:rStyle w:val="CodeInline"/>
        </w:rPr>
      </w:pPr>
      <w:r w:rsidRPr="00EA3E49">
        <w:rPr>
          <w:rStyle w:val="CodeInline"/>
          <w:i/>
        </w:rPr>
        <w:t xml:space="preserve">    </w:t>
      </w:r>
      <w:r>
        <w:rPr>
          <w:rStyle w:val="CodeInline"/>
        </w:rPr>
        <w:t xml:space="preserve"> </w:t>
      </w:r>
      <w:r w:rsidRPr="00EA3E49">
        <w:rPr>
          <w:rStyle w:val="CodeInline"/>
        </w:rPr>
        <w:t xml:space="preserve"> </w:t>
      </w:r>
      <w:r w:rsidRPr="00EA3E49">
        <w:rPr>
          <w:rStyle w:val="CodeInline"/>
          <w:i/>
        </w:rPr>
        <w:t>non-escape-chars</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trigraph</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unicodegraph-short</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unicodegraph-long</w:t>
      </w:r>
    </w:p>
    <w:p w:rsidR="007372F9" w:rsidRPr="00EA3E49" w:rsidRDefault="007372F9" w:rsidP="007372F9">
      <w:pPr>
        <w:pStyle w:val="SummaryGrammar"/>
        <w:rPr>
          <w:rStyle w:val="CodeInline"/>
          <w:i/>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newline</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string-elem</w:t>
      </w:r>
      <w:r w:rsidRPr="00EA3E49">
        <w:rPr>
          <w:rStyle w:val="CodeInline"/>
        </w:rPr>
        <w:t xml:space="preserve"> </w:t>
      </w:r>
      <w:r>
        <w:rPr>
          <w:rStyle w:val="CodeInline"/>
        </w:rPr>
        <w:t>:</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string-char</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 </w:t>
      </w:r>
      <w:r w:rsidRPr="00EA3E49">
        <w:rPr>
          <w:rStyle w:val="CodeInline"/>
          <w:i/>
        </w:rPr>
        <w:t>newline</w:t>
      </w:r>
      <w:r w:rsidRPr="00EA3E49">
        <w:rPr>
          <w:rStyle w:val="CodeInline"/>
        </w:rPr>
        <w:t xml:space="preserve"> </w:t>
      </w:r>
      <w:r w:rsidRPr="00EA3E49">
        <w:rPr>
          <w:rStyle w:val="CodeInline"/>
          <w:i/>
        </w:rPr>
        <w:t>whitespace</w:t>
      </w:r>
      <w:r w:rsidRPr="00EA3E49">
        <w:rPr>
          <w:rStyle w:val="CodeInline"/>
        </w:rPr>
        <w:t xml:space="preserve">* </w:t>
      </w:r>
      <w:r w:rsidRPr="00EA3E49">
        <w:rPr>
          <w:rStyle w:val="CodeInline"/>
          <w:i/>
        </w:rPr>
        <w:t>string-elem</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char</w:t>
      </w:r>
      <w:r w:rsidRPr="00EA3E49">
        <w:rPr>
          <w:rStyle w:val="CodeInline"/>
        </w:rPr>
        <w:t xml:space="preserve"> </w:t>
      </w:r>
      <w:r>
        <w:rPr>
          <w:rStyle w:val="CodeInline"/>
        </w:rPr>
        <w:t>:</w:t>
      </w:r>
      <w:r w:rsidRPr="00EA3E49">
        <w:rPr>
          <w:rStyle w:val="CodeInline"/>
        </w:rPr>
        <w:t xml:space="preserve"> ' </w:t>
      </w:r>
      <w:r w:rsidRPr="00EA3E49">
        <w:rPr>
          <w:rStyle w:val="CodeInline"/>
          <w:i/>
        </w:rPr>
        <w:t xml:space="preserve">char-char </w:t>
      </w:r>
      <w:r w:rsidRPr="00EA3E49">
        <w:rPr>
          <w:rStyle w:val="CodeInline"/>
        </w:rPr>
        <w:t>'</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string</w:t>
      </w:r>
      <w:r w:rsidRPr="00EA3E49">
        <w:rPr>
          <w:rStyle w:val="CodeInline"/>
        </w:rPr>
        <w:t xml:space="preserve"> </w:t>
      </w:r>
      <w:r>
        <w:rPr>
          <w:rStyle w:val="CodeInline"/>
        </w:rPr>
        <w:t>:</w:t>
      </w:r>
      <w:r w:rsidRPr="00EA3E49">
        <w:rPr>
          <w:rStyle w:val="CodeInline"/>
        </w:rPr>
        <w:t xml:space="preserve"> " </w:t>
      </w:r>
      <w:r w:rsidRPr="00EA3E49">
        <w:rPr>
          <w:rStyle w:val="CodeInline"/>
          <w:i/>
        </w:rPr>
        <w:t>string-char</w:t>
      </w:r>
      <w:r w:rsidRPr="00EA3E49">
        <w:rPr>
          <w:rStyle w:val="CodeInline"/>
        </w:rPr>
        <w:t>* "</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verbatim-string-char</w:t>
      </w:r>
      <w:r w:rsidRPr="00EA3E49">
        <w:rPr>
          <w:rStyle w:val="CodeInline"/>
        </w:rPr>
        <w:t xml:space="preserve"> </w:t>
      </w:r>
      <w:r>
        <w:rPr>
          <w:rStyle w:val="CodeInline"/>
        </w:rPr>
        <w:t>:</w:t>
      </w:r>
      <w:r w:rsidRPr="00EA3E49">
        <w:rPr>
          <w:rStyle w:val="CodeInline"/>
        </w:rPr>
        <w:t xml:space="preserve"> </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simple-string-char</w:t>
      </w:r>
      <w:r w:rsidRPr="00EA3E49">
        <w:rPr>
          <w:rStyle w:val="CodeInline"/>
        </w:rPr>
        <w:t xml:space="preserve"> </w:t>
      </w:r>
    </w:p>
    <w:p w:rsidR="007372F9" w:rsidRPr="00EA3E49" w:rsidRDefault="007372F9" w:rsidP="007372F9">
      <w:pPr>
        <w:pStyle w:val="SummaryGrammar"/>
        <w:rPr>
          <w:rStyle w:val="CodeInline"/>
        </w:rPr>
      </w:pPr>
      <w:r w:rsidRPr="00EA3E49">
        <w:rPr>
          <w:rStyle w:val="CodeInline"/>
          <w:i/>
        </w:rPr>
        <w:t xml:space="preserve">    </w:t>
      </w:r>
      <w:r>
        <w:rPr>
          <w:rStyle w:val="CodeInline"/>
        </w:rPr>
        <w:t xml:space="preserve"> </w:t>
      </w:r>
      <w:r w:rsidRPr="00EA3E49">
        <w:rPr>
          <w:rStyle w:val="CodeInline"/>
        </w:rPr>
        <w:t xml:space="preserve"> </w:t>
      </w:r>
      <w:r w:rsidRPr="00EA3E49">
        <w:rPr>
          <w:rStyle w:val="CodeInline"/>
          <w:i/>
        </w:rPr>
        <w:t>non-escape-chars</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newline</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 </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verbatim-string</w:t>
      </w:r>
      <w:r w:rsidRPr="00EA3E49">
        <w:rPr>
          <w:rStyle w:val="CodeInline"/>
        </w:rPr>
        <w:t xml:space="preserve"> </w:t>
      </w:r>
      <w:r>
        <w:rPr>
          <w:rStyle w:val="CodeInline"/>
        </w:rPr>
        <w:t>:</w:t>
      </w:r>
      <w:r w:rsidRPr="00EA3E49">
        <w:rPr>
          <w:rStyle w:val="CodeInline"/>
        </w:rPr>
        <w:t xml:space="preserve"> @" </w:t>
      </w:r>
      <w:r w:rsidRPr="00EA3E49">
        <w:rPr>
          <w:rStyle w:val="CodeInline"/>
          <w:i/>
        </w:rPr>
        <w:t>verbatim-string-char</w:t>
      </w:r>
      <w:r w:rsidRPr="00EA3E49">
        <w:rPr>
          <w:rStyle w:val="CodeInline"/>
        </w:rPr>
        <w:t>* "</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bytechar</w:t>
      </w:r>
      <w:r w:rsidRPr="00EA3E49">
        <w:rPr>
          <w:rStyle w:val="CodeInline"/>
        </w:rPr>
        <w:t xml:space="preserve">           </w:t>
      </w:r>
      <w:r>
        <w:rPr>
          <w:rStyle w:val="CodeInline"/>
        </w:rPr>
        <w:t>:</w:t>
      </w:r>
      <w:r w:rsidRPr="00EA3E49">
        <w:rPr>
          <w:rStyle w:val="CodeInline"/>
        </w:rPr>
        <w:t xml:space="preserve">  ' </w:t>
      </w:r>
      <w:r w:rsidRPr="00EA3E49">
        <w:rPr>
          <w:rStyle w:val="CodeInline"/>
          <w:i/>
        </w:rPr>
        <w:t xml:space="preserve">simple-or-escape-char </w:t>
      </w:r>
      <w:r w:rsidRPr="00EA3E49">
        <w:rPr>
          <w:rStyle w:val="CodeInline"/>
        </w:rPr>
        <w:t>'B</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bytearray</w:t>
      </w:r>
      <w:r w:rsidRPr="00EA3E49">
        <w:rPr>
          <w:rStyle w:val="CodeInline"/>
        </w:rPr>
        <w:t xml:space="preserve">          </w:t>
      </w:r>
      <w:r>
        <w:rPr>
          <w:rStyle w:val="CodeInline"/>
        </w:rPr>
        <w:t>:</w:t>
      </w:r>
      <w:r w:rsidRPr="00EA3E49">
        <w:rPr>
          <w:rStyle w:val="CodeInline"/>
        </w:rPr>
        <w:t xml:space="preserve">  " </w:t>
      </w:r>
      <w:r w:rsidRPr="00EA3E49">
        <w:rPr>
          <w:rStyle w:val="CodeInline"/>
          <w:i/>
        </w:rPr>
        <w:t>string-char</w:t>
      </w:r>
      <w:r w:rsidRPr="00EA3E49">
        <w:rPr>
          <w:rStyle w:val="CodeInline"/>
        </w:rPr>
        <w:t>* "B</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verbatim-bytearray</w:t>
      </w:r>
      <w:r w:rsidRPr="00EA3E49">
        <w:rPr>
          <w:rStyle w:val="CodeInline"/>
        </w:rPr>
        <w:t xml:space="preserve"> </w:t>
      </w:r>
      <w:r>
        <w:rPr>
          <w:rStyle w:val="CodeInline"/>
        </w:rPr>
        <w:t>:</w:t>
      </w:r>
      <w:r w:rsidRPr="00EA3E49">
        <w:rPr>
          <w:rStyle w:val="CodeInline"/>
        </w:rPr>
        <w:t xml:space="preserve"> @" </w:t>
      </w:r>
      <w:r w:rsidRPr="00EA3E49">
        <w:rPr>
          <w:rStyle w:val="CodeInline"/>
          <w:i/>
        </w:rPr>
        <w:t>verbatim-string-char</w:t>
      </w:r>
      <w:r w:rsidRPr="00EA3E49">
        <w:rPr>
          <w:rStyle w:val="CodeInline"/>
        </w:rPr>
        <w:t>* "B</w:t>
      </w:r>
    </w:p>
    <w:p w:rsidR="007372F9" w:rsidRDefault="007372F9" w:rsidP="007372F9">
      <w:pPr>
        <w:pStyle w:val="SummaryGrammar"/>
        <w:rPr>
          <w:rStyle w:val="CodeInline"/>
        </w:rPr>
      </w:pPr>
    </w:p>
    <w:p w:rsidR="007372F9" w:rsidRDefault="007372F9" w:rsidP="007372F9">
      <w:pPr>
        <w:pStyle w:val="SummaryGrammar"/>
        <w:rPr>
          <w:rStyle w:val="CodeInline"/>
        </w:rPr>
      </w:pPr>
      <w:r w:rsidRPr="00EA3E49">
        <w:rPr>
          <w:rStyle w:val="CodeInline"/>
          <w:i/>
        </w:rPr>
        <w:t>simple-or-escape-char</w:t>
      </w:r>
      <w:r w:rsidRPr="00EA3E49">
        <w:rPr>
          <w:rStyle w:val="CodeInline"/>
        </w:rPr>
        <w:t xml:space="preserve"> </w:t>
      </w:r>
      <w:r>
        <w:rPr>
          <w:rStyle w:val="CodeInline"/>
        </w:rPr>
        <w:t>:</w:t>
      </w:r>
      <w:r w:rsidRPr="00EA3E49">
        <w:rPr>
          <w:rStyle w:val="CodeInline"/>
        </w:rPr>
        <w:t xml:space="preserve"> </w:t>
      </w:r>
    </w:p>
    <w:p w:rsidR="007372F9" w:rsidRDefault="007372F9" w:rsidP="007372F9">
      <w:pPr>
        <w:pStyle w:val="SummaryGrammar"/>
        <w:rPr>
          <w:rStyle w:val="CodeInline"/>
        </w:rPr>
      </w:pPr>
      <w:r>
        <w:rPr>
          <w:rStyle w:val="CodeInline"/>
        </w:rPr>
        <w:t xml:space="preserve">      </w:t>
      </w:r>
      <w:r w:rsidRPr="00EA3E49">
        <w:rPr>
          <w:rStyle w:val="CodeInline"/>
          <w:i/>
        </w:rPr>
        <w:t xml:space="preserve">escape-char </w:t>
      </w:r>
    </w:p>
    <w:p w:rsidR="007372F9" w:rsidRPr="00EA3E49" w:rsidRDefault="007372F9" w:rsidP="007372F9">
      <w:pPr>
        <w:pStyle w:val="SummaryGrammar"/>
        <w:rPr>
          <w:rStyle w:val="CodeInline"/>
        </w:rPr>
      </w:pPr>
      <w:r>
        <w:rPr>
          <w:rStyle w:val="CodeInline"/>
        </w:rPr>
        <w:t xml:space="preserve">      </w:t>
      </w:r>
      <w:r w:rsidRPr="00EA3E49">
        <w:rPr>
          <w:rStyle w:val="CodeInline"/>
          <w:i/>
        </w:rPr>
        <w:t>simple-char</w:t>
      </w:r>
    </w:p>
    <w:p w:rsidR="007372F9" w:rsidRDefault="007372F9" w:rsidP="007372F9">
      <w:pPr>
        <w:pStyle w:val="SummaryGrammar"/>
        <w:rPr>
          <w:rStyle w:val="CodeInline"/>
        </w:rPr>
      </w:pPr>
    </w:p>
    <w:p w:rsidR="007372F9" w:rsidRDefault="007372F9" w:rsidP="007372F9">
      <w:pPr>
        <w:pStyle w:val="SummaryGrammar"/>
        <w:rPr>
          <w:rStyle w:val="CodeInline"/>
        </w:rPr>
      </w:pPr>
      <w:r w:rsidRPr="00EA3E49">
        <w:rPr>
          <w:rStyle w:val="CodeInline"/>
          <w:i/>
        </w:rPr>
        <w:t>simple-char</w:t>
      </w:r>
      <w:r w:rsidRPr="00EA3E49">
        <w:rPr>
          <w:rStyle w:val="CodeInline"/>
        </w:rPr>
        <w:t xml:space="preserve"> </w:t>
      </w:r>
      <w:r>
        <w:rPr>
          <w:rStyle w:val="CodeInline"/>
        </w:rPr>
        <w:t>:</w:t>
      </w:r>
      <w:r w:rsidRPr="00EA3E49">
        <w:rPr>
          <w:rStyle w:val="CodeInline"/>
        </w:rPr>
        <w:t xml:space="preserve"> </w:t>
      </w:r>
      <w:r w:rsidRPr="008F45B0">
        <w:rPr>
          <w:rStyle w:val="CodeInline"/>
          <w:rFonts w:ascii="Segoe UI" w:hAnsi="Segoe UI" w:cs="Segoe UI"/>
        </w:rPr>
        <w:t>any char except</w:t>
      </w:r>
      <w:r w:rsidRPr="00EA3E49">
        <w:rPr>
          <w:rStyle w:val="CodeInline"/>
        </w:rPr>
        <w:t xml:space="preserve"> </w:t>
      </w:r>
    </w:p>
    <w:p w:rsidR="007372F9" w:rsidRPr="00EA3E49" w:rsidRDefault="007372F9" w:rsidP="007372F9">
      <w:pPr>
        <w:pStyle w:val="SummaryGrammar"/>
        <w:rPr>
          <w:rStyle w:val="CodeInline"/>
        </w:rPr>
      </w:pPr>
      <w:r>
        <w:rPr>
          <w:rStyle w:val="CodeInline"/>
        </w:rPr>
        <w:t xml:space="preserve">      </w:t>
      </w:r>
      <w:r w:rsidRPr="00EA3E49">
        <w:rPr>
          <w:rStyle w:val="CodeInline"/>
        </w:rPr>
        <w:t>newline,</w:t>
      </w:r>
      <w:r>
        <w:rPr>
          <w:rStyle w:val="CodeInline"/>
        </w:rPr>
        <w:t xml:space="preserve"> </w:t>
      </w:r>
      <w:r w:rsidRPr="00EA3E49">
        <w:rPr>
          <w:rStyle w:val="CodeInline"/>
        </w:rPr>
        <w:t>return,</w:t>
      </w:r>
      <w:r>
        <w:rPr>
          <w:rStyle w:val="CodeInline"/>
        </w:rPr>
        <w:t xml:space="preserve"> </w:t>
      </w:r>
      <w:r w:rsidRPr="00EA3E49">
        <w:rPr>
          <w:rStyle w:val="CodeInline"/>
        </w:rPr>
        <w:t>tab,</w:t>
      </w:r>
      <w:r>
        <w:rPr>
          <w:rStyle w:val="CodeInline"/>
        </w:rPr>
        <w:t xml:space="preserve"> </w:t>
      </w:r>
      <w:r w:rsidRPr="00EA3E49">
        <w:rPr>
          <w:rStyle w:val="CodeInline"/>
        </w:rPr>
        <w:t>backspace,',\,"</w:t>
      </w:r>
    </w:p>
    <w:p w:rsidR="007372F9" w:rsidRPr="00497D56" w:rsidRDefault="007372F9" w:rsidP="007372F9">
      <w:pPr>
        <w:pStyle w:val="AppHeading2"/>
        <w:keepNext/>
        <w:keepLines/>
        <w:numPr>
          <w:ilvl w:val="2"/>
          <w:numId w:val="185"/>
        </w:numPr>
        <w:outlineLvl w:val="2"/>
      </w:pPr>
      <w:bookmarkStart w:id="7335" w:name="_Toc267667759"/>
      <w:r w:rsidRPr="00110BB5">
        <w:t>Numeric Literals</w:t>
      </w:r>
      <w:bookmarkEnd w:id="7335"/>
    </w:p>
    <w:p w:rsidR="007372F9" w:rsidRPr="00EA3E49" w:rsidRDefault="007372F9" w:rsidP="007372F9">
      <w:pPr>
        <w:pStyle w:val="SummaryGrammar"/>
        <w:rPr>
          <w:rStyle w:val="CodeInline"/>
        </w:rPr>
      </w:pPr>
      <w:r w:rsidRPr="00EA3E49">
        <w:rPr>
          <w:rStyle w:val="CodeInline"/>
          <w:i/>
        </w:rPr>
        <w:t>digit</w:t>
      </w:r>
      <w:r w:rsidRPr="00EA3E49">
        <w:rPr>
          <w:rStyle w:val="CodeInline"/>
        </w:rPr>
        <w:tab/>
      </w:r>
      <w:r>
        <w:rPr>
          <w:rStyle w:val="CodeInline"/>
        </w:rPr>
        <w:t>:</w:t>
      </w:r>
      <w:r w:rsidRPr="00EA3E49">
        <w:rPr>
          <w:rStyle w:val="CodeInline"/>
        </w:rPr>
        <w:t xml:space="preserve"> [0-9]</w:t>
      </w:r>
    </w:p>
    <w:p w:rsidR="007372F9" w:rsidRDefault="007372F9" w:rsidP="007372F9">
      <w:pPr>
        <w:pStyle w:val="SummaryGrammar"/>
        <w:rPr>
          <w:rStyle w:val="CodeInline"/>
        </w:rPr>
      </w:pPr>
    </w:p>
    <w:p w:rsidR="007372F9" w:rsidRDefault="007372F9" w:rsidP="007372F9">
      <w:pPr>
        <w:pStyle w:val="SummaryGrammar"/>
        <w:rPr>
          <w:rStyle w:val="CodeInline"/>
        </w:rPr>
      </w:pPr>
      <w:r w:rsidRPr="00EA3E49">
        <w:rPr>
          <w:rStyle w:val="CodeInline"/>
          <w:i/>
        </w:rPr>
        <w:t>hexdigit</w:t>
      </w:r>
      <w:r w:rsidRPr="00EA3E49">
        <w:rPr>
          <w:rStyle w:val="CodeInline"/>
        </w:rPr>
        <w:t xml:space="preserve">     </w:t>
      </w:r>
      <w:r>
        <w:rPr>
          <w:rStyle w:val="CodeInline"/>
        </w:rPr>
        <w:t>:</w:t>
      </w:r>
      <w:r w:rsidRPr="00EA3E49">
        <w:rPr>
          <w:rStyle w:val="CodeInline"/>
        </w:rPr>
        <w:t xml:space="preserve"> </w:t>
      </w:r>
    </w:p>
    <w:p w:rsidR="007372F9" w:rsidRDefault="007372F9" w:rsidP="007372F9">
      <w:pPr>
        <w:pStyle w:val="SummaryGrammar"/>
        <w:rPr>
          <w:rStyle w:val="CodeInline"/>
        </w:rPr>
      </w:pPr>
      <w:r>
        <w:rPr>
          <w:rStyle w:val="CodeInline"/>
        </w:rPr>
        <w:t xml:space="preserve">      </w:t>
      </w:r>
      <w:r w:rsidRPr="00EA3E49">
        <w:rPr>
          <w:rStyle w:val="CodeInline"/>
          <w:i/>
        </w:rPr>
        <w:t>digit</w:t>
      </w:r>
      <w:r w:rsidRPr="00EA3E49">
        <w:rPr>
          <w:rStyle w:val="CodeInline"/>
        </w:rPr>
        <w:t xml:space="preserve"> </w:t>
      </w:r>
    </w:p>
    <w:p w:rsidR="007372F9" w:rsidRDefault="007372F9" w:rsidP="007372F9">
      <w:pPr>
        <w:pStyle w:val="SummaryGrammar"/>
        <w:rPr>
          <w:rStyle w:val="CodeInline"/>
        </w:rPr>
      </w:pPr>
      <w:r>
        <w:rPr>
          <w:rStyle w:val="CodeInline"/>
        </w:rPr>
        <w:t xml:space="preserve">      </w:t>
      </w:r>
      <w:r w:rsidRPr="00EA3E49">
        <w:rPr>
          <w:rStyle w:val="CodeInline"/>
        </w:rPr>
        <w:t xml:space="preserve">[A-F] </w:t>
      </w:r>
    </w:p>
    <w:p w:rsidR="007372F9" w:rsidRPr="00EA3E49" w:rsidRDefault="007372F9" w:rsidP="007372F9">
      <w:pPr>
        <w:pStyle w:val="SummaryGrammar"/>
        <w:rPr>
          <w:rStyle w:val="CodeInline"/>
        </w:rPr>
      </w:pPr>
      <w:r>
        <w:rPr>
          <w:rStyle w:val="CodeInline"/>
        </w:rPr>
        <w:t xml:space="preserve">      </w:t>
      </w:r>
      <w:r w:rsidRPr="00EA3E49">
        <w:rPr>
          <w:rStyle w:val="CodeInline"/>
        </w:rPr>
        <w:t>[a-f]</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octaldigit</w:t>
      </w:r>
      <w:r>
        <w:rPr>
          <w:rStyle w:val="CodeInline"/>
        </w:rPr>
        <w:t xml:space="preserve"> :</w:t>
      </w:r>
      <w:r w:rsidRPr="00EA3E49">
        <w:rPr>
          <w:rStyle w:val="CodeInline"/>
        </w:rPr>
        <w:t xml:space="preserve"> [0-7]</w:t>
      </w:r>
    </w:p>
    <w:p w:rsidR="007372F9" w:rsidRDefault="007372F9" w:rsidP="007372F9">
      <w:pPr>
        <w:pStyle w:val="SummaryGrammar"/>
        <w:rPr>
          <w:rStyle w:val="CodeInline"/>
          <w:lang w:val="de-DE"/>
        </w:rPr>
      </w:pPr>
    </w:p>
    <w:p w:rsidR="007372F9" w:rsidRPr="00EA3E49" w:rsidRDefault="007372F9" w:rsidP="007372F9">
      <w:pPr>
        <w:pStyle w:val="SummaryGrammar"/>
        <w:rPr>
          <w:rStyle w:val="CodeInline"/>
          <w:lang w:val="de-DE"/>
        </w:rPr>
      </w:pPr>
      <w:r w:rsidRPr="00EA3E49">
        <w:rPr>
          <w:rStyle w:val="CodeInline"/>
          <w:i/>
          <w:lang w:val="de-DE"/>
        </w:rPr>
        <w:t>bitdigit</w:t>
      </w:r>
      <w:r>
        <w:rPr>
          <w:rStyle w:val="CodeInline"/>
          <w:lang w:val="de-DE"/>
        </w:rPr>
        <w:t xml:space="preserve"> :</w:t>
      </w:r>
      <w:r w:rsidRPr="00EA3E49">
        <w:rPr>
          <w:rStyle w:val="CodeInline"/>
          <w:lang w:val="de-DE"/>
        </w:rPr>
        <w:t xml:space="preserve"> [0-1]</w:t>
      </w:r>
    </w:p>
    <w:p w:rsidR="007372F9" w:rsidRPr="00EA3E49" w:rsidRDefault="007372F9" w:rsidP="007372F9">
      <w:pPr>
        <w:pStyle w:val="SummaryGrammar"/>
        <w:rPr>
          <w:rStyle w:val="CodeInline"/>
          <w:lang w:val="de-DE"/>
        </w:rPr>
      </w:pPr>
    </w:p>
    <w:p w:rsidR="007372F9" w:rsidRPr="00EA3E49" w:rsidRDefault="007372F9" w:rsidP="007372F9">
      <w:pPr>
        <w:pStyle w:val="SummaryGrammar"/>
        <w:rPr>
          <w:rStyle w:val="CodeInline"/>
          <w:lang w:val="de-DE"/>
        </w:rPr>
      </w:pPr>
      <w:r w:rsidRPr="00EA3E49">
        <w:rPr>
          <w:rStyle w:val="CodeInline"/>
          <w:i/>
          <w:lang w:val="de-DE"/>
        </w:rPr>
        <w:t>int</w:t>
      </w:r>
      <w:r w:rsidRPr="00EA3E49">
        <w:rPr>
          <w:rStyle w:val="CodeInline"/>
          <w:lang w:val="de-DE"/>
        </w:rPr>
        <w:t xml:space="preserve"> </w:t>
      </w:r>
      <w:r>
        <w:rPr>
          <w:rStyle w:val="CodeInline"/>
          <w:lang w:val="de-DE"/>
        </w:rPr>
        <w:t>:</w:t>
      </w:r>
      <w:r w:rsidRPr="00EA3E49">
        <w:rPr>
          <w:rStyle w:val="CodeInline"/>
          <w:lang w:val="de-DE"/>
        </w:rPr>
        <w:t xml:space="preserve"> </w:t>
      </w:r>
      <w:r w:rsidRPr="00EA3E49">
        <w:rPr>
          <w:rStyle w:val="CodeInline"/>
          <w:i/>
          <w:lang w:val="de-DE"/>
        </w:rPr>
        <w:t>digit</w:t>
      </w:r>
      <w:r w:rsidRPr="00EA3E49">
        <w:rPr>
          <w:rStyle w:val="CodeInline"/>
          <w:lang w:val="de-DE"/>
        </w:rPr>
        <w:t>+</w:t>
      </w:r>
    </w:p>
    <w:p w:rsidR="007372F9" w:rsidRPr="00EA3E49" w:rsidRDefault="007372F9" w:rsidP="007372F9">
      <w:pPr>
        <w:pStyle w:val="SummaryGrammar"/>
        <w:rPr>
          <w:rStyle w:val="CodeInline"/>
          <w:lang w:val="de-DE"/>
        </w:rPr>
      </w:pPr>
    </w:p>
    <w:p w:rsidR="007372F9" w:rsidRPr="00EA3E49" w:rsidRDefault="007372F9" w:rsidP="007372F9">
      <w:pPr>
        <w:pStyle w:val="SummaryGrammar"/>
        <w:keepNext/>
        <w:rPr>
          <w:rStyle w:val="CodeInline"/>
          <w:lang w:val="de-DE"/>
        </w:rPr>
      </w:pPr>
      <w:r w:rsidRPr="00EA3E49">
        <w:rPr>
          <w:rStyle w:val="CodeInline"/>
          <w:i/>
          <w:lang w:val="de-DE"/>
        </w:rPr>
        <w:t>xint</w:t>
      </w:r>
      <w:r w:rsidRPr="00EA3E49">
        <w:rPr>
          <w:rStyle w:val="CodeInline"/>
          <w:lang w:val="de-DE"/>
        </w:rPr>
        <w:t xml:space="preserve"> </w:t>
      </w:r>
      <w:r>
        <w:rPr>
          <w:rStyle w:val="CodeInline"/>
          <w:lang w:val="de-DE"/>
        </w:rPr>
        <w:t>:</w:t>
      </w:r>
      <w:r w:rsidRPr="00EA3E49">
        <w:rPr>
          <w:rStyle w:val="CodeInline"/>
          <w:lang w:val="de-DE"/>
        </w:rPr>
        <w:t xml:space="preserve"> </w:t>
      </w:r>
    </w:p>
    <w:p w:rsidR="007372F9" w:rsidRPr="00EA3E49" w:rsidRDefault="007372F9" w:rsidP="007372F9">
      <w:pPr>
        <w:pStyle w:val="SummaryGrammar"/>
        <w:keepNext/>
        <w:rPr>
          <w:rStyle w:val="CodeInline"/>
          <w:lang w:val="de-DE"/>
        </w:rPr>
      </w:pPr>
      <w:r w:rsidRPr="00EA3E49">
        <w:rPr>
          <w:rStyle w:val="CodeInline"/>
          <w:lang w:val="de-DE"/>
        </w:rPr>
        <w:t xml:space="preserve">      </w:t>
      </w:r>
      <w:r w:rsidRPr="00EA3E49">
        <w:rPr>
          <w:rStyle w:val="CodeInline"/>
          <w:i/>
          <w:lang w:val="de-DE"/>
        </w:rPr>
        <w:t>int</w:t>
      </w:r>
    </w:p>
    <w:p w:rsidR="007372F9" w:rsidRPr="00EA3E49" w:rsidRDefault="007372F9" w:rsidP="007372F9">
      <w:pPr>
        <w:pStyle w:val="SummaryGrammar"/>
        <w:keepNext/>
        <w:rPr>
          <w:rStyle w:val="CodeInline"/>
          <w:lang w:val="de-DE"/>
        </w:rPr>
      </w:pPr>
      <w:r w:rsidRPr="00EA3E49">
        <w:rPr>
          <w:rStyle w:val="CodeInline"/>
          <w:lang w:val="de-DE"/>
        </w:rPr>
        <w:t xml:space="preserve">      0 (x|X) </w:t>
      </w:r>
      <w:r w:rsidRPr="00EA3E49">
        <w:rPr>
          <w:rStyle w:val="CodeInline"/>
          <w:i/>
          <w:lang w:val="de-DE"/>
        </w:rPr>
        <w:t>hexdigit</w:t>
      </w:r>
      <w:r w:rsidRPr="00EA3E49">
        <w:rPr>
          <w:rStyle w:val="CodeInline"/>
          <w:lang w:val="de-DE"/>
        </w:rPr>
        <w:t>+</w:t>
      </w:r>
    </w:p>
    <w:p w:rsidR="007372F9" w:rsidRPr="00EA3E49" w:rsidRDefault="007372F9" w:rsidP="007372F9">
      <w:pPr>
        <w:pStyle w:val="SummaryGrammar"/>
        <w:keepNext/>
        <w:rPr>
          <w:rStyle w:val="CodeInline"/>
          <w:lang w:val="de-DE"/>
        </w:rPr>
      </w:pPr>
      <w:r w:rsidRPr="00EA3E49">
        <w:rPr>
          <w:rStyle w:val="CodeInline"/>
          <w:lang w:val="de-DE"/>
        </w:rPr>
        <w:t xml:space="preserve">      0 (o|O) </w:t>
      </w:r>
      <w:r w:rsidRPr="00EA3E49">
        <w:rPr>
          <w:rStyle w:val="CodeInline"/>
          <w:i/>
          <w:lang w:val="de-DE"/>
        </w:rPr>
        <w:t>octaldigit</w:t>
      </w:r>
      <w:r w:rsidRPr="00EA3E49">
        <w:rPr>
          <w:rStyle w:val="CodeInline"/>
          <w:lang w:val="de-DE"/>
        </w:rPr>
        <w:t>+</w:t>
      </w:r>
    </w:p>
    <w:p w:rsidR="007372F9" w:rsidRPr="00EA3E49" w:rsidRDefault="007372F9" w:rsidP="007372F9">
      <w:pPr>
        <w:pStyle w:val="SummaryGrammar"/>
        <w:rPr>
          <w:rStyle w:val="CodeInline"/>
          <w:lang w:val="de-DE"/>
        </w:rPr>
      </w:pPr>
      <w:r w:rsidRPr="00EA3E49">
        <w:rPr>
          <w:rStyle w:val="CodeInline"/>
          <w:lang w:val="de-DE"/>
        </w:rPr>
        <w:t xml:space="preserve">      0 (b|B) </w:t>
      </w:r>
      <w:r w:rsidRPr="00EA3E49">
        <w:rPr>
          <w:rStyle w:val="CodeInline"/>
          <w:i/>
          <w:lang w:val="de-DE"/>
        </w:rPr>
        <w:t>bitdigit</w:t>
      </w:r>
      <w:r w:rsidRPr="00EA3E49">
        <w:rPr>
          <w:rStyle w:val="CodeInline"/>
          <w:lang w:val="de-DE"/>
        </w:rPr>
        <w:t>+</w:t>
      </w:r>
    </w:p>
    <w:p w:rsidR="007372F9" w:rsidRPr="00EA3E49" w:rsidRDefault="007372F9" w:rsidP="007372F9">
      <w:pPr>
        <w:pStyle w:val="SummaryGrammar"/>
        <w:rPr>
          <w:rStyle w:val="CodeInline"/>
          <w:lang w:val="de-DE"/>
        </w:rPr>
      </w:pPr>
    </w:p>
    <w:p w:rsidR="007372F9" w:rsidRPr="00EA3E49" w:rsidRDefault="007372F9" w:rsidP="007372F9">
      <w:pPr>
        <w:pStyle w:val="SummaryGrammar"/>
        <w:rPr>
          <w:rStyle w:val="CodeInline"/>
        </w:rPr>
      </w:pPr>
      <w:r w:rsidRPr="00EA3E49">
        <w:rPr>
          <w:rStyle w:val="CodeInline"/>
          <w:i/>
        </w:rPr>
        <w:t>sbyte</w:t>
      </w:r>
      <w:r w:rsidRPr="00EA3E49">
        <w:rPr>
          <w:rStyle w:val="CodeInline"/>
        </w:rPr>
        <w:t xml:space="preserve"> </w:t>
      </w:r>
      <w:r>
        <w:rPr>
          <w:rStyle w:val="CodeInline"/>
        </w:rPr>
        <w:t>:</w:t>
      </w:r>
      <w:r w:rsidRPr="00EA3E49">
        <w:rPr>
          <w:rStyle w:val="CodeInline"/>
        </w:rPr>
        <w:t xml:space="preserve"> </w:t>
      </w:r>
      <w:r w:rsidRPr="00EA3E49">
        <w:rPr>
          <w:rStyle w:val="CodeInline"/>
          <w:i/>
        </w:rPr>
        <w:t xml:space="preserve">xint </w:t>
      </w:r>
      <w:r w:rsidRPr="00EA3E49">
        <w:rPr>
          <w:rStyle w:val="CodeInline"/>
        </w:rPr>
        <w:t>'y'</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byte</w:t>
      </w:r>
      <w:r w:rsidRPr="00EA3E49">
        <w:rPr>
          <w:rStyle w:val="CodeInline"/>
        </w:rPr>
        <w:t xml:space="preserve">  </w:t>
      </w:r>
      <w:r>
        <w:rPr>
          <w:rStyle w:val="CodeInline"/>
        </w:rPr>
        <w:t>:</w:t>
      </w:r>
      <w:r w:rsidRPr="00EA3E49">
        <w:rPr>
          <w:rStyle w:val="CodeInline"/>
        </w:rPr>
        <w:t xml:space="preserve"> </w:t>
      </w:r>
      <w:r w:rsidRPr="00EA3E49">
        <w:rPr>
          <w:rStyle w:val="CodeInline"/>
          <w:i/>
        </w:rPr>
        <w:t>xint '</w:t>
      </w:r>
      <w:r w:rsidRPr="00EA3E49">
        <w:rPr>
          <w:rStyle w:val="CodeInline"/>
        </w:rPr>
        <w:t>uy'</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int16</w:t>
      </w:r>
      <w:r w:rsidRPr="00EA3E49">
        <w:rPr>
          <w:rStyle w:val="CodeInline"/>
        </w:rPr>
        <w:t xml:space="preserve"> </w:t>
      </w:r>
      <w:r>
        <w:rPr>
          <w:rStyle w:val="CodeInline"/>
        </w:rPr>
        <w:t>:</w:t>
      </w:r>
      <w:r w:rsidRPr="00EA3E49">
        <w:rPr>
          <w:rStyle w:val="CodeInline"/>
        </w:rPr>
        <w:t xml:space="preserve"> </w:t>
      </w:r>
      <w:r w:rsidRPr="00EA3E49">
        <w:rPr>
          <w:rStyle w:val="CodeInline"/>
          <w:i/>
        </w:rPr>
        <w:t>xint '</w:t>
      </w:r>
      <w:r w:rsidRPr="00EA3E49">
        <w:rPr>
          <w:rStyle w:val="CodeInline"/>
        </w:rPr>
        <w:t>s'</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uint16</w:t>
      </w:r>
      <w:r w:rsidRPr="00EA3E49">
        <w:rPr>
          <w:rStyle w:val="CodeInline"/>
        </w:rPr>
        <w:t xml:space="preserve"> </w:t>
      </w:r>
      <w:r>
        <w:rPr>
          <w:rStyle w:val="CodeInline"/>
        </w:rPr>
        <w:t>:</w:t>
      </w:r>
      <w:r w:rsidRPr="00EA3E49">
        <w:rPr>
          <w:rStyle w:val="CodeInline"/>
        </w:rPr>
        <w:t xml:space="preserve"> </w:t>
      </w:r>
      <w:r w:rsidRPr="00EA3E49">
        <w:rPr>
          <w:rStyle w:val="CodeInline"/>
          <w:i/>
        </w:rPr>
        <w:t>xint '</w:t>
      </w:r>
      <w:r w:rsidRPr="00EA3E49">
        <w:rPr>
          <w:rStyle w:val="CodeInline"/>
        </w:rPr>
        <w:t>us'</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int32</w:t>
      </w:r>
      <w:r w:rsidRPr="00EA3E49">
        <w:rPr>
          <w:rStyle w:val="CodeInline"/>
        </w:rPr>
        <w:t xml:space="preserve"> </w:t>
      </w:r>
      <w:r>
        <w:rPr>
          <w:rStyle w:val="CodeInline"/>
        </w:rPr>
        <w:t>:</w:t>
      </w:r>
      <w:r w:rsidRPr="00EA3E49">
        <w:rPr>
          <w:rStyle w:val="CodeInline"/>
        </w:rPr>
        <w:t xml:space="preserve"> </w:t>
      </w:r>
      <w:r w:rsidRPr="00EA3E49">
        <w:rPr>
          <w:rStyle w:val="CodeInline"/>
          <w:i/>
        </w:rPr>
        <w:t>xint '</w:t>
      </w:r>
      <w:r w:rsidRPr="00EA3E49">
        <w:rPr>
          <w:rStyle w:val="CodeInline"/>
        </w:rPr>
        <w:t>l'</w:t>
      </w:r>
    </w:p>
    <w:p w:rsidR="007372F9" w:rsidRDefault="007372F9" w:rsidP="007372F9">
      <w:pPr>
        <w:pStyle w:val="SummaryGrammar"/>
        <w:rPr>
          <w:rStyle w:val="CodeInline"/>
        </w:rPr>
      </w:pPr>
    </w:p>
    <w:p w:rsidR="007372F9" w:rsidRDefault="007372F9" w:rsidP="007372F9">
      <w:pPr>
        <w:pStyle w:val="SummaryGrammar"/>
        <w:rPr>
          <w:rStyle w:val="CodeInline"/>
        </w:rPr>
      </w:pPr>
      <w:r w:rsidRPr="00EA3E49">
        <w:rPr>
          <w:rStyle w:val="CodeInline"/>
          <w:i/>
        </w:rPr>
        <w:t>uint32</w:t>
      </w:r>
      <w:r w:rsidRPr="00EA3E49">
        <w:rPr>
          <w:rStyle w:val="CodeInline"/>
        </w:rPr>
        <w:t xml:space="preserve"> </w:t>
      </w:r>
      <w:r>
        <w:rPr>
          <w:rStyle w:val="CodeInline"/>
        </w:rPr>
        <w:t>:</w:t>
      </w:r>
      <w:r w:rsidRPr="00EA3E49">
        <w:rPr>
          <w:rStyle w:val="CodeInline"/>
        </w:rPr>
        <w:t xml:space="preserve"> </w:t>
      </w:r>
    </w:p>
    <w:p w:rsidR="007372F9" w:rsidRPr="00EA3E49" w:rsidRDefault="007372F9" w:rsidP="007372F9">
      <w:pPr>
        <w:pStyle w:val="SummaryGrammar"/>
        <w:rPr>
          <w:rStyle w:val="CodeInline"/>
        </w:rPr>
      </w:pPr>
      <w:r>
        <w:rPr>
          <w:rStyle w:val="CodeInline"/>
        </w:rPr>
        <w:t xml:space="preserve">      </w:t>
      </w:r>
      <w:r w:rsidRPr="00EA3E49">
        <w:rPr>
          <w:rStyle w:val="CodeInline"/>
          <w:i/>
        </w:rPr>
        <w:t>xint '</w:t>
      </w:r>
      <w:r w:rsidRPr="00EA3E49">
        <w:rPr>
          <w:rStyle w:val="CodeInline"/>
        </w:rPr>
        <w:t>ul'</w:t>
      </w:r>
    </w:p>
    <w:p w:rsidR="007372F9" w:rsidRPr="00EA3E49" w:rsidRDefault="007372F9" w:rsidP="007372F9">
      <w:pPr>
        <w:pStyle w:val="SummaryGrammar"/>
        <w:rPr>
          <w:rStyle w:val="CodeInline"/>
        </w:rPr>
      </w:pPr>
      <w:r w:rsidRPr="00EA3E49">
        <w:rPr>
          <w:rStyle w:val="CodeInline"/>
        </w:rPr>
        <w:t xml:space="preserve">      </w:t>
      </w:r>
      <w:r w:rsidRPr="00EA3E49">
        <w:rPr>
          <w:rStyle w:val="CodeInline"/>
          <w:i/>
        </w:rPr>
        <w:t>xint '</w:t>
      </w:r>
      <w:r w:rsidRPr="00EA3E49">
        <w:rPr>
          <w:rStyle w:val="CodeInline"/>
        </w:rPr>
        <w:t>u'</w:t>
      </w:r>
    </w:p>
    <w:p w:rsidR="007372F9" w:rsidRDefault="007372F9" w:rsidP="007372F9">
      <w:pPr>
        <w:pStyle w:val="SummaryGrammar"/>
        <w:keepNext/>
        <w:rPr>
          <w:rStyle w:val="CodeInline"/>
        </w:rPr>
      </w:pPr>
    </w:p>
    <w:p w:rsidR="007372F9" w:rsidRPr="00EA3E49" w:rsidRDefault="007372F9" w:rsidP="007372F9">
      <w:pPr>
        <w:pStyle w:val="SummaryGrammar"/>
        <w:keepNext/>
        <w:rPr>
          <w:rStyle w:val="CodeInline"/>
        </w:rPr>
      </w:pPr>
      <w:r w:rsidRPr="00EA3E49">
        <w:rPr>
          <w:rStyle w:val="CodeInline"/>
          <w:i/>
        </w:rPr>
        <w:t>nativeint</w:t>
      </w:r>
      <w:r w:rsidRPr="00EA3E49">
        <w:rPr>
          <w:rStyle w:val="CodeInline"/>
        </w:rPr>
        <w:t xml:space="preserve"> </w:t>
      </w:r>
      <w:r>
        <w:rPr>
          <w:rStyle w:val="CodeInline"/>
        </w:rPr>
        <w:t>:</w:t>
      </w:r>
      <w:r w:rsidRPr="00EA3E49">
        <w:rPr>
          <w:rStyle w:val="CodeInline"/>
        </w:rPr>
        <w:t xml:space="preserve"> </w:t>
      </w:r>
      <w:r w:rsidRPr="00EA3E49">
        <w:rPr>
          <w:rStyle w:val="CodeInline"/>
          <w:i/>
        </w:rPr>
        <w:t>xint '</w:t>
      </w:r>
      <w:r w:rsidRPr="00EA3E49">
        <w:rPr>
          <w:rStyle w:val="CodeInline"/>
        </w:rPr>
        <w:t>n'</w:t>
      </w:r>
    </w:p>
    <w:p w:rsidR="007372F9" w:rsidRDefault="007372F9" w:rsidP="007372F9">
      <w:pPr>
        <w:pStyle w:val="SummaryGrammar"/>
        <w:keepNext/>
        <w:rPr>
          <w:rStyle w:val="CodeInline"/>
        </w:rPr>
      </w:pPr>
    </w:p>
    <w:p w:rsidR="007372F9" w:rsidRPr="00EA3E49" w:rsidRDefault="007372F9" w:rsidP="007372F9">
      <w:pPr>
        <w:pStyle w:val="SummaryGrammar"/>
        <w:keepNext/>
        <w:rPr>
          <w:rStyle w:val="CodeInline"/>
        </w:rPr>
      </w:pPr>
      <w:r w:rsidRPr="00EA3E49">
        <w:rPr>
          <w:rStyle w:val="CodeInline"/>
          <w:i/>
        </w:rPr>
        <w:t>unativeint</w:t>
      </w:r>
      <w:r w:rsidRPr="00EA3E49">
        <w:rPr>
          <w:rStyle w:val="CodeInline"/>
        </w:rPr>
        <w:t xml:space="preserve"> </w:t>
      </w:r>
      <w:r>
        <w:rPr>
          <w:rStyle w:val="CodeInline"/>
        </w:rPr>
        <w:t>:</w:t>
      </w:r>
      <w:r w:rsidRPr="00EA3E49">
        <w:rPr>
          <w:rStyle w:val="CodeInline"/>
        </w:rPr>
        <w:t xml:space="preserve"> </w:t>
      </w:r>
      <w:r w:rsidRPr="00EA3E49">
        <w:rPr>
          <w:rStyle w:val="CodeInline"/>
          <w:i/>
        </w:rPr>
        <w:t>xint '</w:t>
      </w:r>
      <w:r>
        <w:rPr>
          <w:rStyle w:val="CodeInline"/>
        </w:rPr>
        <w:t>un'</w:t>
      </w:r>
    </w:p>
    <w:p w:rsidR="007372F9" w:rsidRDefault="007372F9" w:rsidP="007372F9">
      <w:pPr>
        <w:pStyle w:val="SummaryGrammar"/>
        <w:keepNext/>
        <w:rPr>
          <w:rStyle w:val="CodeInline"/>
        </w:rPr>
      </w:pPr>
    </w:p>
    <w:p w:rsidR="007372F9" w:rsidRPr="00EA3E49" w:rsidRDefault="007372F9" w:rsidP="007372F9">
      <w:pPr>
        <w:pStyle w:val="SummaryGrammar"/>
        <w:keepNext/>
        <w:rPr>
          <w:rStyle w:val="CodeInline"/>
        </w:rPr>
      </w:pPr>
      <w:r w:rsidRPr="00EA3E49">
        <w:rPr>
          <w:rStyle w:val="CodeInline"/>
          <w:i/>
        </w:rPr>
        <w:t>int64</w:t>
      </w:r>
      <w:r w:rsidRPr="00EA3E49">
        <w:rPr>
          <w:rStyle w:val="CodeInline"/>
        </w:rPr>
        <w:t xml:space="preserve"> </w:t>
      </w:r>
      <w:r>
        <w:rPr>
          <w:rStyle w:val="CodeInline"/>
        </w:rPr>
        <w:t>:</w:t>
      </w:r>
      <w:r w:rsidRPr="00EA3E49">
        <w:rPr>
          <w:rStyle w:val="CodeInline"/>
        </w:rPr>
        <w:t xml:space="preserve"> </w:t>
      </w:r>
      <w:r w:rsidRPr="00EA3E49">
        <w:rPr>
          <w:rStyle w:val="CodeInline"/>
          <w:i/>
        </w:rPr>
        <w:t>xint '</w:t>
      </w:r>
      <w:r w:rsidRPr="00EA3E49">
        <w:rPr>
          <w:rStyle w:val="CodeInline"/>
        </w:rPr>
        <w:t>L'</w:t>
      </w:r>
    </w:p>
    <w:p w:rsidR="007372F9" w:rsidRDefault="007372F9" w:rsidP="007372F9">
      <w:pPr>
        <w:pStyle w:val="SummaryGrammar"/>
        <w:keepNext/>
        <w:rPr>
          <w:rStyle w:val="CodeInline"/>
        </w:rPr>
      </w:pPr>
    </w:p>
    <w:p w:rsidR="007372F9" w:rsidRDefault="007372F9" w:rsidP="007372F9">
      <w:pPr>
        <w:pStyle w:val="SummaryGrammar"/>
        <w:keepNext/>
        <w:rPr>
          <w:rStyle w:val="CodeInline"/>
        </w:rPr>
      </w:pPr>
      <w:r w:rsidRPr="00EA3E49">
        <w:rPr>
          <w:rStyle w:val="CodeInline"/>
          <w:i/>
        </w:rPr>
        <w:t>uint64</w:t>
      </w:r>
      <w:r w:rsidRPr="00EA3E49">
        <w:rPr>
          <w:rStyle w:val="CodeInline"/>
        </w:rPr>
        <w:t xml:space="preserve"> </w:t>
      </w:r>
      <w:r>
        <w:rPr>
          <w:rStyle w:val="CodeInline"/>
        </w:rPr>
        <w:t>:</w:t>
      </w:r>
      <w:r w:rsidRPr="00EA3E49">
        <w:rPr>
          <w:rStyle w:val="CodeInline"/>
        </w:rPr>
        <w:t xml:space="preserve"> </w:t>
      </w:r>
    </w:p>
    <w:p w:rsidR="007372F9" w:rsidRPr="00EA3E49" w:rsidRDefault="007372F9" w:rsidP="007372F9">
      <w:pPr>
        <w:pStyle w:val="SummaryGrammar"/>
        <w:keepNext/>
        <w:rPr>
          <w:rStyle w:val="CodeInline"/>
        </w:rPr>
      </w:pPr>
      <w:r>
        <w:rPr>
          <w:rStyle w:val="CodeInline"/>
        </w:rPr>
        <w:t xml:space="preserve">      </w:t>
      </w:r>
      <w:r w:rsidRPr="00EA3E49">
        <w:rPr>
          <w:rStyle w:val="CodeInline"/>
          <w:i/>
        </w:rPr>
        <w:t>xint '</w:t>
      </w:r>
      <w:r w:rsidRPr="00EA3E49">
        <w:rPr>
          <w:rStyle w:val="CodeInline"/>
        </w:rPr>
        <w:t>UL'</w:t>
      </w:r>
    </w:p>
    <w:p w:rsidR="007372F9" w:rsidRPr="00EA3E49" w:rsidRDefault="007372F9" w:rsidP="007372F9">
      <w:pPr>
        <w:pStyle w:val="SummaryGrammar"/>
        <w:rPr>
          <w:rStyle w:val="CodeInline"/>
        </w:rPr>
      </w:pPr>
      <w:r w:rsidRPr="00EA3E49">
        <w:rPr>
          <w:rStyle w:val="CodeInline"/>
          <w:i/>
        </w:rPr>
        <w:t xml:space="preserve">      xint '</w:t>
      </w:r>
      <w:r w:rsidRPr="00EA3E49">
        <w:rPr>
          <w:rStyle w:val="CodeInline"/>
        </w:rPr>
        <w:t>uL'</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ieee32</w:t>
      </w:r>
      <w:r w:rsidRPr="00EA3E49">
        <w:rPr>
          <w:rStyle w:val="CodeInline"/>
        </w:rPr>
        <w:t xml:space="preserve"> </w:t>
      </w:r>
      <w:r>
        <w:rPr>
          <w:rStyle w:val="CodeInline"/>
        </w:rPr>
        <w:t>:</w:t>
      </w:r>
      <w:r w:rsidRPr="00EA3E49">
        <w:rPr>
          <w:rStyle w:val="CodeInline"/>
        </w:rPr>
        <w:t xml:space="preserve"> </w:t>
      </w:r>
    </w:p>
    <w:p w:rsidR="007372F9" w:rsidRPr="00EA3E49" w:rsidRDefault="007372F9" w:rsidP="007372F9">
      <w:pPr>
        <w:pStyle w:val="SummaryGrammar"/>
        <w:rPr>
          <w:rStyle w:val="CodeInline"/>
        </w:rPr>
      </w:pPr>
      <w:r w:rsidRPr="00EA3E49">
        <w:rPr>
          <w:rStyle w:val="CodeInline"/>
        </w:rPr>
        <w:t xml:space="preserve">      </w:t>
      </w:r>
      <w:r w:rsidRPr="00EA3E49">
        <w:rPr>
          <w:rStyle w:val="CodeInline"/>
          <w:i/>
        </w:rPr>
        <w:t xml:space="preserve">float </w:t>
      </w:r>
      <w:r w:rsidRPr="00EA3E49">
        <w:rPr>
          <w:rStyle w:val="CodeInline"/>
        </w:rPr>
        <w:t>[Ff]</w:t>
      </w:r>
    </w:p>
    <w:p w:rsidR="007372F9" w:rsidRPr="00EA3E49" w:rsidRDefault="007372F9" w:rsidP="007372F9">
      <w:pPr>
        <w:pStyle w:val="SummaryGrammar"/>
        <w:rPr>
          <w:rStyle w:val="CodeInline"/>
        </w:rPr>
      </w:pPr>
      <w:r w:rsidRPr="00EA3E49">
        <w:rPr>
          <w:rStyle w:val="CodeInline"/>
        </w:rPr>
        <w:t xml:space="preserve">      </w:t>
      </w:r>
      <w:r w:rsidRPr="00EA3E49">
        <w:rPr>
          <w:rStyle w:val="CodeInline"/>
          <w:i/>
        </w:rPr>
        <w:t xml:space="preserve">xint </w:t>
      </w:r>
      <w:r w:rsidRPr="00EA3E49">
        <w:rPr>
          <w:rStyle w:val="CodeInline"/>
        </w:rPr>
        <w:t>'lf'</w:t>
      </w:r>
    </w:p>
    <w:p w:rsidR="007372F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ieee64</w:t>
      </w:r>
      <w:r w:rsidRPr="00EA3E49">
        <w:rPr>
          <w:rStyle w:val="CodeInline"/>
        </w:rPr>
        <w:t xml:space="preserve"> </w:t>
      </w:r>
      <w:r>
        <w:rPr>
          <w:rStyle w:val="CodeInline"/>
        </w:rPr>
        <w:t>:</w:t>
      </w:r>
      <w:r w:rsidRPr="00EA3E49">
        <w:rPr>
          <w:rStyle w:val="CodeInline"/>
        </w:rPr>
        <w:t xml:space="preserve"> </w:t>
      </w:r>
    </w:p>
    <w:p w:rsidR="007372F9" w:rsidRPr="00EA3E49" w:rsidRDefault="007372F9" w:rsidP="007372F9">
      <w:pPr>
        <w:pStyle w:val="SummaryGrammar"/>
        <w:rPr>
          <w:rStyle w:val="CodeInline"/>
        </w:rPr>
      </w:pPr>
      <w:r w:rsidRPr="00EA3E49">
        <w:rPr>
          <w:rStyle w:val="CodeInline"/>
        </w:rPr>
        <w:t xml:space="preserve">      </w:t>
      </w:r>
      <w:r w:rsidRPr="00EA3E49">
        <w:rPr>
          <w:rStyle w:val="CodeInline"/>
          <w:i/>
        </w:rPr>
        <w:t>float</w:t>
      </w:r>
    </w:p>
    <w:p w:rsidR="007372F9" w:rsidRPr="00EA3E49" w:rsidRDefault="007372F9" w:rsidP="007372F9">
      <w:pPr>
        <w:pStyle w:val="SummaryGrammar"/>
        <w:rPr>
          <w:rStyle w:val="CodeInline"/>
        </w:rPr>
      </w:pPr>
      <w:r w:rsidRPr="00EA3E49">
        <w:rPr>
          <w:rStyle w:val="CodeInline"/>
        </w:rPr>
        <w:t xml:space="preserve">      </w:t>
      </w:r>
      <w:r w:rsidRPr="00EA3E49">
        <w:rPr>
          <w:rStyle w:val="CodeInline"/>
          <w:i/>
        </w:rPr>
        <w:t xml:space="preserve">xint </w:t>
      </w:r>
      <w:r w:rsidRPr="00EA3E49">
        <w:rPr>
          <w:rStyle w:val="CodeInline"/>
        </w:rPr>
        <w:t>'LF'</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bignum</w:t>
      </w:r>
      <w:r w:rsidRPr="00EA3E49">
        <w:rPr>
          <w:rStyle w:val="CodeInline"/>
        </w:rPr>
        <w:t xml:space="preserve"> </w:t>
      </w:r>
      <w:r>
        <w:rPr>
          <w:rStyle w:val="CodeInline"/>
        </w:rPr>
        <w:t>:</w:t>
      </w:r>
      <w:r w:rsidRPr="00EA3E49">
        <w:rPr>
          <w:rStyle w:val="CodeInline"/>
        </w:rPr>
        <w:t xml:space="preserve"> </w:t>
      </w:r>
      <w:r w:rsidRPr="00EA3E49">
        <w:rPr>
          <w:rStyle w:val="CodeInline"/>
          <w:i/>
        </w:rPr>
        <w:t xml:space="preserve">int </w:t>
      </w:r>
      <w:r w:rsidRPr="00EA3E49">
        <w:rPr>
          <w:rStyle w:val="CodeInline"/>
        </w:rPr>
        <w:t xml:space="preserve">('Q' | </w:t>
      </w:r>
      <w:r w:rsidRPr="00EA3E49">
        <w:rPr>
          <w:rStyle w:val="CodeInline"/>
          <w:i/>
        </w:rPr>
        <w:t>'</w:t>
      </w:r>
      <w:r w:rsidRPr="00EA3E49">
        <w:rPr>
          <w:rStyle w:val="CodeInline"/>
        </w:rPr>
        <w:t xml:space="preserve">R' | 'Z' | 'I' | 'N' | 'G') </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 xml:space="preserve">decimal </w:t>
      </w:r>
      <w:r>
        <w:rPr>
          <w:rStyle w:val="CodeInline"/>
        </w:rPr>
        <w:t>:</w:t>
      </w:r>
      <w:r w:rsidRPr="00EA3E49">
        <w:rPr>
          <w:rStyle w:val="CodeInline"/>
        </w:rPr>
        <w:t xml:space="preserve"> (</w:t>
      </w:r>
      <w:r w:rsidRPr="00EA3E49">
        <w:rPr>
          <w:rStyle w:val="CodeInline"/>
          <w:i/>
        </w:rPr>
        <w:t>float</w:t>
      </w:r>
      <w:r w:rsidRPr="00EA3E49">
        <w:rPr>
          <w:rStyle w:val="CodeInline"/>
        </w:rPr>
        <w:t>|</w:t>
      </w:r>
      <w:r w:rsidRPr="00EA3E49">
        <w:rPr>
          <w:rStyle w:val="CodeInline"/>
          <w:i/>
        </w:rPr>
        <w:t>int</w:t>
      </w:r>
      <w:r w:rsidRPr="00EA3E49">
        <w:rPr>
          <w:rStyle w:val="CodeInline"/>
        </w:rPr>
        <w:t>) [Mm]</w:t>
      </w:r>
    </w:p>
    <w:p w:rsidR="007372F9" w:rsidRPr="00EA3E49" w:rsidRDefault="007372F9" w:rsidP="007372F9">
      <w:pPr>
        <w:pStyle w:val="SummaryGrammar"/>
        <w:rPr>
          <w:rStyle w:val="CodeInline"/>
          <w:i/>
        </w:rPr>
      </w:pPr>
    </w:p>
    <w:p w:rsidR="007372F9" w:rsidRPr="00EA3E49" w:rsidRDefault="007372F9" w:rsidP="007372F9">
      <w:pPr>
        <w:pStyle w:val="SummaryGrammar"/>
        <w:rPr>
          <w:rStyle w:val="CodeInline"/>
          <w:lang w:val="de-DE"/>
        </w:rPr>
      </w:pPr>
      <w:r w:rsidRPr="00EA3E49">
        <w:rPr>
          <w:rStyle w:val="CodeInline"/>
          <w:i/>
          <w:lang w:val="de-DE"/>
        </w:rPr>
        <w:t>float</w:t>
      </w:r>
      <w:r w:rsidRPr="00EA3E49">
        <w:rPr>
          <w:rStyle w:val="CodeInline"/>
          <w:lang w:val="de-DE"/>
        </w:rPr>
        <w:t xml:space="preserve"> </w:t>
      </w:r>
      <w:r>
        <w:rPr>
          <w:rStyle w:val="CodeInline"/>
          <w:lang w:val="de-DE"/>
        </w:rPr>
        <w:t>:</w:t>
      </w:r>
      <w:r w:rsidRPr="00EA3E49">
        <w:rPr>
          <w:rStyle w:val="CodeInline"/>
          <w:lang w:val="de-DE"/>
        </w:rPr>
        <w:t xml:space="preserve"> </w:t>
      </w:r>
    </w:p>
    <w:p w:rsidR="007372F9" w:rsidRPr="00EA3E49" w:rsidRDefault="007372F9" w:rsidP="007372F9">
      <w:pPr>
        <w:pStyle w:val="SummaryGrammar"/>
        <w:rPr>
          <w:rStyle w:val="CodeInline"/>
          <w:lang w:val="de-DE"/>
        </w:rPr>
      </w:pPr>
      <w:r w:rsidRPr="00EA3E49">
        <w:rPr>
          <w:rStyle w:val="CodeInline"/>
          <w:lang w:val="de-DE"/>
        </w:rPr>
        <w:t xml:space="preserve">      </w:t>
      </w:r>
      <w:r w:rsidRPr="00EA3E49">
        <w:rPr>
          <w:rStyle w:val="CodeInline"/>
          <w:i/>
          <w:lang w:val="de-DE"/>
        </w:rPr>
        <w:t>digit</w:t>
      </w:r>
      <w:r w:rsidRPr="00EA3E49">
        <w:rPr>
          <w:rStyle w:val="CodeInline"/>
          <w:lang w:val="de-DE"/>
        </w:rPr>
        <w:t xml:space="preserve">+ . </w:t>
      </w:r>
      <w:r w:rsidRPr="00EA3E49">
        <w:rPr>
          <w:rStyle w:val="CodeInline"/>
          <w:i/>
          <w:lang w:val="de-DE"/>
        </w:rPr>
        <w:t>digit</w:t>
      </w:r>
      <w:r w:rsidRPr="00EA3E49">
        <w:rPr>
          <w:rStyle w:val="CodeInline"/>
          <w:lang w:val="de-DE"/>
        </w:rPr>
        <w:t xml:space="preserve">*  </w:t>
      </w:r>
    </w:p>
    <w:p w:rsidR="007372F9" w:rsidRPr="00EA3E49" w:rsidRDefault="007372F9" w:rsidP="007372F9">
      <w:pPr>
        <w:pStyle w:val="SummaryGrammar"/>
        <w:rPr>
          <w:rStyle w:val="CodeInline"/>
        </w:rPr>
      </w:pPr>
      <w:r w:rsidRPr="00EA3E49">
        <w:rPr>
          <w:rStyle w:val="CodeInline"/>
          <w:lang w:val="de-DE"/>
        </w:rPr>
        <w:t xml:space="preserve">      </w:t>
      </w:r>
      <w:r w:rsidRPr="00EA3E49">
        <w:rPr>
          <w:rStyle w:val="CodeInline"/>
          <w:i/>
          <w:lang w:val="de-DE"/>
        </w:rPr>
        <w:t>digit</w:t>
      </w:r>
      <w:r w:rsidRPr="00EA3E49">
        <w:rPr>
          <w:rStyle w:val="CodeInline"/>
          <w:lang w:val="de-DE"/>
        </w:rPr>
        <w:t xml:space="preserve">+ (. </w:t>
      </w:r>
      <w:r w:rsidRPr="00EA3E49">
        <w:rPr>
          <w:rStyle w:val="CodeInline"/>
          <w:i/>
          <w:lang w:val="de-DE"/>
        </w:rPr>
        <w:t>digit</w:t>
      </w:r>
      <w:r w:rsidRPr="00EA3E49">
        <w:rPr>
          <w:rStyle w:val="CodeInline"/>
          <w:lang w:val="de-DE"/>
        </w:rPr>
        <w:t xml:space="preserve">* )? </w:t>
      </w:r>
      <w:r w:rsidRPr="00EA3E49">
        <w:rPr>
          <w:rStyle w:val="CodeInline"/>
        </w:rPr>
        <w:t xml:space="preserve">(e|E) (+|-)? </w:t>
      </w:r>
      <w:r w:rsidRPr="00EA3E49">
        <w:rPr>
          <w:rStyle w:val="CodeInline"/>
          <w:i/>
        </w:rPr>
        <w:t>digit</w:t>
      </w:r>
      <w:r w:rsidRPr="00EA3E49">
        <w:rPr>
          <w:rStyle w:val="CodeInline"/>
        </w:rPr>
        <w:t xml:space="preserve">+ </w:t>
      </w:r>
    </w:p>
    <w:p w:rsidR="007372F9" w:rsidRDefault="007372F9" w:rsidP="007372F9">
      <w:pPr>
        <w:pStyle w:val="SummaryGrammar"/>
        <w:rPr>
          <w:rStyle w:val="CodeInline"/>
        </w:rPr>
      </w:pPr>
    </w:p>
    <w:p w:rsidR="007372F9" w:rsidRPr="003A1149" w:rsidRDefault="007372F9" w:rsidP="007372F9">
      <w:pPr>
        <w:pStyle w:val="SummaryGrammar"/>
      </w:pPr>
      <w:r w:rsidRPr="007B5D95">
        <w:rPr>
          <w:i/>
        </w:rPr>
        <w:t>reserved-literal-formats</w:t>
      </w:r>
      <w:r w:rsidRPr="003A1149">
        <w:t xml:space="preserve"> </w:t>
      </w:r>
      <w:r>
        <w:t>:</w:t>
      </w:r>
      <w:r w:rsidRPr="003A1149">
        <w:t xml:space="preserve"> </w:t>
      </w:r>
    </w:p>
    <w:p w:rsidR="007372F9" w:rsidRPr="003A1149" w:rsidRDefault="007372F9" w:rsidP="007372F9">
      <w:pPr>
        <w:pStyle w:val="SummaryGrammar"/>
        <w:rPr>
          <w:rStyle w:val="CodeElaborated"/>
        </w:rPr>
      </w:pPr>
      <w:r w:rsidRPr="003A1149">
        <w:rPr>
          <w:rStyle w:val="CodeElaborated"/>
        </w:rPr>
        <w:t xml:space="preserve">      (</w:t>
      </w:r>
      <w:r w:rsidRPr="00F07441">
        <w:rPr>
          <w:rStyle w:val="CodeElaborated"/>
          <w:b/>
        </w:rPr>
        <w:t>xint</w:t>
      </w:r>
      <w:r w:rsidRPr="003A1149">
        <w:rPr>
          <w:rStyle w:val="CodeElaborated"/>
        </w:rPr>
        <w:t xml:space="preserve"> | </w:t>
      </w:r>
      <w:r w:rsidRPr="00F07441">
        <w:rPr>
          <w:rStyle w:val="CodeElaborated"/>
          <w:b/>
        </w:rPr>
        <w:t>ieee32</w:t>
      </w:r>
      <w:r w:rsidRPr="003A1149">
        <w:rPr>
          <w:rStyle w:val="CodeElaborated"/>
        </w:rPr>
        <w:t xml:space="preserve"> | </w:t>
      </w:r>
      <w:r w:rsidRPr="00F07441">
        <w:rPr>
          <w:rStyle w:val="CodeElaborated"/>
          <w:b/>
        </w:rPr>
        <w:t>ieee64</w:t>
      </w:r>
      <w:r w:rsidRPr="003A1149">
        <w:rPr>
          <w:rStyle w:val="CodeElaborated"/>
        </w:rPr>
        <w:t xml:space="preserve">) </w:t>
      </w:r>
      <w:r w:rsidRPr="00F07441">
        <w:rPr>
          <w:rStyle w:val="CodeElaborated"/>
          <w:i/>
        </w:rPr>
        <w:t>ident-char</w:t>
      </w:r>
      <w:r w:rsidRPr="003A1149">
        <w:rPr>
          <w:rStyle w:val="CodeElaborated"/>
        </w:rPr>
        <w:t>+</w:t>
      </w:r>
    </w:p>
    <w:p w:rsidR="007372F9" w:rsidRPr="00EA3E49" w:rsidRDefault="007372F9" w:rsidP="007372F9">
      <w:pPr>
        <w:pStyle w:val="SummaryGrammar"/>
        <w:rPr>
          <w:rStyle w:val="CodeInline"/>
        </w:rPr>
      </w:pPr>
    </w:p>
    <w:p w:rsidR="007372F9" w:rsidRPr="00497D56" w:rsidRDefault="007372F9" w:rsidP="007372F9">
      <w:pPr>
        <w:pStyle w:val="AppHeading2"/>
        <w:keepNext/>
        <w:keepLines/>
        <w:numPr>
          <w:ilvl w:val="2"/>
          <w:numId w:val="185"/>
        </w:numPr>
        <w:outlineLvl w:val="2"/>
      </w:pPr>
      <w:bookmarkStart w:id="7336" w:name="_Toc207705771"/>
      <w:bookmarkStart w:id="7337" w:name="_Toc257733500"/>
      <w:bookmarkStart w:id="7338" w:name="_Toc267667764"/>
      <w:r w:rsidRPr="00110BB5">
        <w:t>Line Directives</w:t>
      </w:r>
      <w:bookmarkEnd w:id="7336"/>
      <w:bookmarkEnd w:id="7337"/>
      <w:bookmarkEnd w:id="7338"/>
    </w:p>
    <w:p w:rsidR="007372F9" w:rsidRPr="003A1149" w:rsidRDefault="007372F9" w:rsidP="007372F9">
      <w:pPr>
        <w:pStyle w:val="SummaryGrammar"/>
        <w:keepNext/>
        <w:rPr>
          <w:rStyle w:val="CodeInline"/>
        </w:rPr>
      </w:pPr>
      <w:r w:rsidRPr="007B5D95">
        <w:rPr>
          <w:rStyle w:val="CodeInline"/>
          <w:i/>
        </w:rPr>
        <w:t>line-directive</w:t>
      </w:r>
      <w:r w:rsidRPr="003A1149">
        <w:rPr>
          <w:rStyle w:val="CodeInline"/>
        </w:rPr>
        <w:t xml:space="preserve"> </w:t>
      </w:r>
      <w:r>
        <w:rPr>
          <w:rStyle w:val="CodeInline"/>
        </w:rPr>
        <w:t>:</w:t>
      </w:r>
    </w:p>
    <w:p w:rsidR="007372F9" w:rsidRPr="003A1149" w:rsidRDefault="007372F9" w:rsidP="007372F9">
      <w:pPr>
        <w:pStyle w:val="SummaryGrammar"/>
        <w:keepNext/>
      </w:pPr>
      <w:r w:rsidRPr="003A1149">
        <w:rPr>
          <w:rStyle w:val="CodeInline"/>
        </w:rPr>
        <w:t xml:space="preserve">  </w:t>
      </w:r>
      <w:r>
        <w:rPr>
          <w:rStyle w:val="CodeInline"/>
        </w:rPr>
        <w:t xml:space="preserve">  </w:t>
      </w:r>
      <w:r w:rsidRPr="003A1149">
        <w:rPr>
          <w:rStyle w:val="CodeInline"/>
        </w:rPr>
        <w:t xml:space="preserve">  # </w:t>
      </w:r>
      <w:r w:rsidRPr="007B5D95">
        <w:rPr>
          <w:rStyle w:val="CodeInline"/>
          <w:i/>
        </w:rPr>
        <w:t>int</w:t>
      </w:r>
      <w:r w:rsidRPr="003A1149">
        <w:rPr>
          <w:rStyle w:val="CodeInline"/>
        </w:rPr>
        <w:br/>
        <w:t xml:space="preserve"> </w:t>
      </w:r>
      <w:r>
        <w:rPr>
          <w:rStyle w:val="CodeInline"/>
        </w:rPr>
        <w:t xml:space="preserve">  </w:t>
      </w:r>
      <w:r w:rsidRPr="003A1149">
        <w:rPr>
          <w:rStyle w:val="CodeInline"/>
        </w:rPr>
        <w:t xml:space="preserve">   # </w:t>
      </w:r>
      <w:r w:rsidRPr="007B5D95">
        <w:rPr>
          <w:rStyle w:val="CodeInline"/>
          <w:i/>
        </w:rPr>
        <w:t>int string</w:t>
      </w:r>
      <w:r w:rsidRPr="003A1149">
        <w:rPr>
          <w:rStyle w:val="CodeInline"/>
        </w:rPr>
        <w:br/>
        <w:t xml:space="preserve"> </w:t>
      </w:r>
      <w:r>
        <w:rPr>
          <w:rStyle w:val="CodeInline"/>
        </w:rPr>
        <w:t xml:space="preserve">  </w:t>
      </w:r>
      <w:r w:rsidRPr="003A1149">
        <w:rPr>
          <w:rStyle w:val="CodeInline"/>
        </w:rPr>
        <w:t xml:space="preserve">   # </w:t>
      </w:r>
      <w:r w:rsidRPr="007B5D95">
        <w:rPr>
          <w:rStyle w:val="CodeInline"/>
          <w:i/>
        </w:rPr>
        <w:t>int verbatim-string</w:t>
      </w:r>
    </w:p>
    <w:p w:rsidR="007372F9" w:rsidRPr="003A1149" w:rsidRDefault="007372F9" w:rsidP="007372F9">
      <w:pPr>
        <w:pStyle w:val="SummaryGrammar"/>
        <w:keepNext/>
      </w:pPr>
      <w:r w:rsidRPr="003A1149">
        <w:rPr>
          <w:rStyle w:val="CodeInline"/>
        </w:rPr>
        <w:t xml:space="preserve"> </w:t>
      </w:r>
      <w:r>
        <w:rPr>
          <w:rStyle w:val="CodeInline"/>
        </w:rPr>
        <w:t xml:space="preserve">  </w:t>
      </w:r>
      <w:r w:rsidRPr="003A1149">
        <w:rPr>
          <w:rStyle w:val="CodeInline"/>
        </w:rPr>
        <w:t xml:space="preserve">   </w:t>
      </w:r>
      <w:r w:rsidRPr="00F07441">
        <w:rPr>
          <w:rStyle w:val="CodeInline"/>
          <w:b/>
        </w:rPr>
        <w:t>#line</w:t>
      </w:r>
      <w:r w:rsidRPr="003A1149">
        <w:rPr>
          <w:rStyle w:val="CodeInline"/>
        </w:rPr>
        <w:t xml:space="preserve"> </w:t>
      </w:r>
      <w:r w:rsidRPr="007B5D95">
        <w:rPr>
          <w:rStyle w:val="CodeInline"/>
          <w:i/>
        </w:rPr>
        <w:t>int</w:t>
      </w:r>
      <w:r w:rsidRPr="003A1149">
        <w:rPr>
          <w:rStyle w:val="CodeInline"/>
        </w:rPr>
        <w:br/>
        <w:t xml:space="preserve"> </w:t>
      </w:r>
      <w:r>
        <w:rPr>
          <w:rStyle w:val="CodeInline"/>
        </w:rPr>
        <w:t xml:space="preserve">  </w:t>
      </w:r>
      <w:r w:rsidRPr="003A1149">
        <w:rPr>
          <w:rStyle w:val="CodeInline"/>
        </w:rPr>
        <w:t xml:space="preserve">   </w:t>
      </w:r>
      <w:r w:rsidRPr="00F07441">
        <w:rPr>
          <w:rStyle w:val="CodeInline"/>
          <w:b/>
        </w:rPr>
        <w:t>#line</w:t>
      </w:r>
      <w:r w:rsidRPr="003A1149">
        <w:rPr>
          <w:rStyle w:val="CodeInline"/>
        </w:rPr>
        <w:t xml:space="preserve"> </w:t>
      </w:r>
      <w:r w:rsidRPr="007B5D95">
        <w:rPr>
          <w:rStyle w:val="CodeInline"/>
          <w:i/>
        </w:rPr>
        <w:t>int string</w:t>
      </w:r>
      <w:r w:rsidRPr="003A1149">
        <w:rPr>
          <w:rStyle w:val="CodeInline"/>
        </w:rPr>
        <w:br/>
        <w:t xml:space="preserve">  </w:t>
      </w:r>
      <w:r>
        <w:rPr>
          <w:rStyle w:val="CodeInline"/>
        </w:rPr>
        <w:t xml:space="preserve">  </w:t>
      </w:r>
      <w:r w:rsidRPr="003A1149">
        <w:rPr>
          <w:rStyle w:val="CodeInline"/>
        </w:rPr>
        <w:t xml:space="preserve">  </w:t>
      </w:r>
      <w:r w:rsidRPr="00F07441">
        <w:rPr>
          <w:rStyle w:val="CodeInline"/>
          <w:b/>
        </w:rPr>
        <w:t>#line</w:t>
      </w:r>
      <w:r w:rsidRPr="003A1149">
        <w:rPr>
          <w:rStyle w:val="CodeInline"/>
        </w:rPr>
        <w:t xml:space="preserve"> </w:t>
      </w:r>
      <w:r w:rsidRPr="007B5D95">
        <w:rPr>
          <w:rStyle w:val="CodeInline"/>
          <w:i/>
        </w:rPr>
        <w:t>int verbatim-string</w:t>
      </w:r>
    </w:p>
    <w:p w:rsidR="007372F9" w:rsidRPr="00391D69" w:rsidRDefault="007372F9" w:rsidP="007372F9">
      <w:pPr>
        <w:pStyle w:val="AppHeading2"/>
        <w:keepNext/>
        <w:keepLines/>
        <w:numPr>
          <w:ilvl w:val="2"/>
          <w:numId w:val="185"/>
        </w:numPr>
        <w:outlineLvl w:val="2"/>
      </w:pPr>
      <w:bookmarkStart w:id="7339" w:name="_Toc267667766"/>
      <w:r w:rsidRPr="00391D69">
        <w:t>Identifier Replacements</w:t>
      </w:r>
      <w:bookmarkEnd w:id="7339"/>
    </w:p>
    <w:p w:rsidR="007372F9" w:rsidRPr="00F07441" w:rsidRDefault="007372F9" w:rsidP="007372F9">
      <w:pPr>
        <w:pStyle w:val="SummaryGrammar"/>
        <w:rPr>
          <w:rStyle w:val="CodeInline"/>
          <w:b/>
        </w:rPr>
      </w:pPr>
      <w:r w:rsidRPr="00F07441">
        <w:rPr>
          <w:rStyle w:val="CodeInline"/>
          <w:b/>
        </w:rPr>
        <w:t>__SOURCE_DIRECTORY__</w:t>
      </w:r>
    </w:p>
    <w:p w:rsidR="007372F9" w:rsidRPr="00F07441" w:rsidRDefault="007372F9" w:rsidP="007372F9">
      <w:pPr>
        <w:pStyle w:val="SummaryGrammar"/>
        <w:rPr>
          <w:rStyle w:val="CodeInline"/>
          <w:b/>
        </w:rPr>
      </w:pPr>
      <w:r w:rsidRPr="00F07441">
        <w:rPr>
          <w:rStyle w:val="CodeInline"/>
          <w:b/>
        </w:rPr>
        <w:t>__SOURCE_FILE__</w:t>
      </w:r>
    </w:p>
    <w:p w:rsidR="007372F9" w:rsidRPr="00F07441" w:rsidRDefault="007372F9" w:rsidP="007372F9">
      <w:pPr>
        <w:pStyle w:val="SummaryGrammar"/>
        <w:rPr>
          <w:b/>
        </w:rPr>
      </w:pPr>
      <w:r w:rsidRPr="00F07441">
        <w:rPr>
          <w:rStyle w:val="CodeInline"/>
          <w:b/>
        </w:rPr>
        <w:t>__LINE__</w:t>
      </w:r>
    </w:p>
    <w:p w:rsidR="007372F9" w:rsidRDefault="007372F9" w:rsidP="007372F9">
      <w:pPr>
        <w:pStyle w:val="AppHeading2"/>
        <w:keepNext/>
        <w:keepLines/>
        <w:numPr>
          <w:ilvl w:val="2"/>
          <w:numId w:val="185"/>
        </w:numPr>
        <w:outlineLvl w:val="2"/>
      </w:pPr>
      <w:bookmarkStart w:id="7340" w:name="_Toc267667768"/>
      <w:r>
        <w:t>Operators</w:t>
      </w:r>
    </w:p>
    <w:p w:rsidR="007372F9" w:rsidRPr="00E42689" w:rsidRDefault="007372F9" w:rsidP="003743A9">
      <w:pPr>
        <w:pStyle w:val="AppHeading3"/>
      </w:pPr>
      <w:r w:rsidRPr="00E42689">
        <w:t>Operator Names</w:t>
      </w:r>
      <w:bookmarkEnd w:id="7340"/>
    </w:p>
    <w:p w:rsidR="007372F9" w:rsidRPr="003A1149" w:rsidRDefault="007372F9" w:rsidP="007372F9">
      <w:pPr>
        <w:pStyle w:val="SummaryGrammar"/>
        <w:rPr>
          <w:rStyle w:val="CodeInline"/>
        </w:rPr>
      </w:pPr>
      <w:r w:rsidRPr="003A1149">
        <w:rPr>
          <w:rStyle w:val="CodeInline"/>
          <w:i/>
        </w:rPr>
        <w:t>ident-or-op</w:t>
      </w:r>
      <w:r w:rsidRPr="003A1149">
        <w:rPr>
          <w:rStyle w:val="CodeInline"/>
        </w:rPr>
        <w:t xml:space="preserve"> </w:t>
      </w:r>
      <w:r>
        <w:rPr>
          <w:rStyle w:val="CodeInline"/>
        </w:rPr>
        <w:t>:</w:t>
      </w:r>
      <w:r w:rsidRPr="003A1149">
        <w:rPr>
          <w:rStyle w:val="CodeInline"/>
        </w:rPr>
        <w:t xml:space="preserve"> </w:t>
      </w:r>
    </w:p>
    <w:p w:rsidR="007372F9" w:rsidRPr="003A1149" w:rsidRDefault="007372F9" w:rsidP="007372F9">
      <w:pPr>
        <w:pStyle w:val="SummaryGrammar"/>
        <w:rPr>
          <w:rStyle w:val="CodeInline"/>
        </w:rPr>
      </w:pPr>
      <w:r w:rsidRPr="003A1149">
        <w:rPr>
          <w:rStyle w:val="CodeInline"/>
        </w:rPr>
        <w:t xml:space="preserve">    </w:t>
      </w:r>
      <w:r>
        <w:rPr>
          <w:rStyle w:val="CodeInline"/>
        </w:rPr>
        <w:t xml:space="preserve"> </w:t>
      </w:r>
      <w:r w:rsidRPr="003A1149">
        <w:rPr>
          <w:rStyle w:val="CodeInline"/>
        </w:rPr>
        <w:t xml:space="preserve"> </w:t>
      </w:r>
      <w:r w:rsidRPr="003A1149">
        <w:rPr>
          <w:rStyle w:val="CodeInline"/>
          <w:i/>
        </w:rPr>
        <w:t>ident</w:t>
      </w:r>
      <w:r w:rsidRPr="003A1149">
        <w:rPr>
          <w:rStyle w:val="CodeInline"/>
        </w:rPr>
        <w:t xml:space="preserve"> </w:t>
      </w:r>
    </w:p>
    <w:p w:rsidR="007372F9" w:rsidRPr="003A1149" w:rsidRDefault="007372F9" w:rsidP="007372F9">
      <w:pPr>
        <w:pStyle w:val="SummaryGrammar"/>
        <w:rPr>
          <w:rStyle w:val="CodeInline"/>
        </w:rPr>
      </w:pPr>
      <w:r w:rsidRPr="003A1149">
        <w:rPr>
          <w:rStyle w:val="CodeInline"/>
        </w:rPr>
        <w:t xml:space="preserve">    </w:t>
      </w:r>
      <w:r>
        <w:rPr>
          <w:rStyle w:val="CodeInline"/>
        </w:rPr>
        <w:t xml:space="preserve"> </w:t>
      </w:r>
      <w:r w:rsidRPr="003A1149">
        <w:rPr>
          <w:rStyle w:val="CodeInline"/>
        </w:rPr>
        <w:t xml:space="preserve"> ( </w:t>
      </w:r>
      <w:r w:rsidRPr="003A1149">
        <w:rPr>
          <w:rStyle w:val="CodeInline"/>
          <w:i/>
        </w:rPr>
        <w:t>op-name</w:t>
      </w:r>
      <w:r w:rsidRPr="003A1149">
        <w:rPr>
          <w:rStyle w:val="CodeInline"/>
        </w:rPr>
        <w:t xml:space="preserve"> )</w:t>
      </w:r>
    </w:p>
    <w:p w:rsidR="007372F9" w:rsidRPr="003A1149" w:rsidRDefault="007372F9" w:rsidP="007372F9">
      <w:pPr>
        <w:pStyle w:val="SummaryGrammar"/>
        <w:rPr>
          <w:rStyle w:val="CodeInline"/>
        </w:rPr>
      </w:pPr>
      <w:r w:rsidRPr="003A1149">
        <w:rPr>
          <w:rStyle w:val="CodeInline"/>
        </w:rPr>
        <w:t xml:space="preserve">    </w:t>
      </w:r>
      <w:r>
        <w:rPr>
          <w:rStyle w:val="CodeInline"/>
        </w:rPr>
        <w:t xml:space="preserve"> </w:t>
      </w:r>
      <w:r w:rsidRPr="003A1149">
        <w:rPr>
          <w:rStyle w:val="CodeInline"/>
        </w:rPr>
        <w:t xml:space="preserve"> (*)</w:t>
      </w:r>
    </w:p>
    <w:p w:rsidR="007372F9" w:rsidRPr="003A1149" w:rsidRDefault="007372F9" w:rsidP="007372F9">
      <w:pPr>
        <w:pStyle w:val="SummaryGrammar"/>
        <w:rPr>
          <w:rStyle w:val="CodeInline"/>
          <w:i/>
        </w:rPr>
      </w:pPr>
    </w:p>
    <w:p w:rsidR="007372F9" w:rsidRPr="003A1149" w:rsidRDefault="007372F9" w:rsidP="007372F9">
      <w:pPr>
        <w:pStyle w:val="SummaryGrammar"/>
        <w:rPr>
          <w:rStyle w:val="CodeInline"/>
        </w:rPr>
      </w:pPr>
      <w:r w:rsidRPr="003A1149">
        <w:rPr>
          <w:rStyle w:val="CodeInline"/>
          <w:i/>
        </w:rPr>
        <w:t xml:space="preserve">op-name </w:t>
      </w:r>
      <w:r>
        <w:rPr>
          <w:rStyle w:val="CodeInline"/>
        </w:rPr>
        <w:t>:</w:t>
      </w:r>
      <w:r w:rsidRPr="003A1149">
        <w:rPr>
          <w:rStyle w:val="CodeInline"/>
        </w:rPr>
        <w:t xml:space="preserve"> </w:t>
      </w:r>
    </w:p>
    <w:p w:rsidR="007372F9" w:rsidRPr="003A1149" w:rsidRDefault="007372F9" w:rsidP="007372F9">
      <w:pPr>
        <w:pStyle w:val="SummaryGrammar"/>
        <w:rPr>
          <w:rStyle w:val="CodeInline"/>
        </w:rPr>
      </w:pPr>
      <w:r w:rsidRPr="003A1149">
        <w:rPr>
          <w:rStyle w:val="CodeInline"/>
        </w:rPr>
        <w:t xml:space="preserve">    </w:t>
      </w:r>
      <w:r>
        <w:rPr>
          <w:rStyle w:val="CodeInline"/>
        </w:rPr>
        <w:t xml:space="preserve"> </w:t>
      </w:r>
      <w:r w:rsidRPr="003A1149">
        <w:rPr>
          <w:rStyle w:val="CodeInline"/>
        </w:rPr>
        <w:t xml:space="preserve"> </w:t>
      </w:r>
      <w:r w:rsidRPr="003A1149">
        <w:rPr>
          <w:rStyle w:val="CodeInline"/>
          <w:i/>
        </w:rPr>
        <w:t>symbolic-op</w:t>
      </w:r>
    </w:p>
    <w:p w:rsidR="007372F9" w:rsidRPr="003A1149" w:rsidRDefault="007372F9" w:rsidP="007372F9">
      <w:pPr>
        <w:pStyle w:val="SummaryGrammar"/>
        <w:rPr>
          <w:rStyle w:val="CodeInline"/>
        </w:rPr>
      </w:pPr>
      <w:r w:rsidRPr="003A1149">
        <w:rPr>
          <w:rStyle w:val="CodeInline"/>
        </w:rPr>
        <w:t xml:space="preserve">    </w:t>
      </w:r>
      <w:r>
        <w:rPr>
          <w:rStyle w:val="CodeInline"/>
        </w:rPr>
        <w:t xml:space="preserve"> </w:t>
      </w:r>
      <w:r w:rsidRPr="003A1149">
        <w:rPr>
          <w:rStyle w:val="CodeInline"/>
        </w:rPr>
        <w:t xml:space="preserve"> </w:t>
      </w:r>
      <w:r w:rsidRPr="003A1149">
        <w:rPr>
          <w:rStyle w:val="CodeInline"/>
          <w:i/>
        </w:rPr>
        <w:t>range-op-name</w:t>
      </w:r>
    </w:p>
    <w:p w:rsidR="007372F9" w:rsidRPr="003A1149" w:rsidRDefault="007372F9" w:rsidP="007372F9">
      <w:pPr>
        <w:pStyle w:val="SummaryGrammar"/>
        <w:rPr>
          <w:rStyle w:val="CodeInline"/>
          <w:i/>
        </w:rPr>
      </w:pPr>
      <w:r w:rsidRPr="003A1149">
        <w:rPr>
          <w:rStyle w:val="CodeInline"/>
        </w:rPr>
        <w:t xml:space="preserve">    </w:t>
      </w:r>
      <w:r>
        <w:rPr>
          <w:rStyle w:val="CodeInline"/>
        </w:rPr>
        <w:t xml:space="preserve"> </w:t>
      </w:r>
      <w:r w:rsidRPr="003A1149">
        <w:rPr>
          <w:rStyle w:val="CodeInline"/>
        </w:rPr>
        <w:t xml:space="preserve"> </w:t>
      </w:r>
      <w:r w:rsidRPr="003A1149">
        <w:rPr>
          <w:rStyle w:val="CodeInline"/>
          <w:i/>
        </w:rPr>
        <w:t>active-pattern-op-name</w:t>
      </w:r>
    </w:p>
    <w:p w:rsidR="007372F9" w:rsidRPr="003A1149" w:rsidRDefault="007372F9" w:rsidP="007372F9">
      <w:pPr>
        <w:pStyle w:val="SummaryGrammar"/>
        <w:rPr>
          <w:rStyle w:val="CodeInline"/>
        </w:rPr>
      </w:pPr>
    </w:p>
    <w:p w:rsidR="007372F9" w:rsidRPr="003A1149" w:rsidRDefault="007372F9" w:rsidP="007372F9">
      <w:pPr>
        <w:pStyle w:val="SummaryGrammar"/>
        <w:rPr>
          <w:rStyle w:val="CodeInline"/>
        </w:rPr>
      </w:pPr>
      <w:r w:rsidRPr="003A1149">
        <w:rPr>
          <w:rStyle w:val="CodeInline"/>
          <w:i/>
        </w:rPr>
        <w:t>range-op-name</w:t>
      </w:r>
      <w:r w:rsidRPr="003A1149">
        <w:rPr>
          <w:rStyle w:val="CodeInline"/>
        </w:rPr>
        <w:t xml:space="preserve"> </w:t>
      </w:r>
      <w:r>
        <w:rPr>
          <w:rStyle w:val="CodeInline"/>
        </w:rPr>
        <w:t>:</w:t>
      </w:r>
      <w:r w:rsidRPr="003A1149">
        <w:rPr>
          <w:rStyle w:val="CodeInline"/>
        </w:rPr>
        <w:t xml:space="preserve"> </w:t>
      </w:r>
    </w:p>
    <w:p w:rsidR="007372F9" w:rsidRPr="003A1149" w:rsidRDefault="007372F9" w:rsidP="007372F9">
      <w:pPr>
        <w:pStyle w:val="SummaryGrammar"/>
        <w:rPr>
          <w:rStyle w:val="CodeInline"/>
        </w:rPr>
      </w:pPr>
      <w:r w:rsidRPr="003A1149">
        <w:rPr>
          <w:rStyle w:val="CodeInline"/>
        </w:rPr>
        <w:t xml:space="preserve">    </w:t>
      </w:r>
      <w:r>
        <w:rPr>
          <w:rStyle w:val="CodeInline"/>
        </w:rPr>
        <w:t xml:space="preserve"> </w:t>
      </w:r>
      <w:r w:rsidRPr="003A1149">
        <w:rPr>
          <w:rStyle w:val="CodeInline"/>
        </w:rPr>
        <w:t xml:space="preserve"> ..       </w:t>
      </w:r>
    </w:p>
    <w:p w:rsidR="007372F9" w:rsidRPr="003A1149" w:rsidRDefault="007372F9" w:rsidP="007372F9">
      <w:pPr>
        <w:pStyle w:val="SummaryGrammar"/>
        <w:rPr>
          <w:rStyle w:val="CodeInline"/>
        </w:rPr>
      </w:pPr>
      <w:r w:rsidRPr="003A1149">
        <w:rPr>
          <w:rStyle w:val="CodeInline"/>
        </w:rPr>
        <w:t xml:space="preserve">    </w:t>
      </w:r>
      <w:r>
        <w:rPr>
          <w:rStyle w:val="CodeInline"/>
        </w:rPr>
        <w:t xml:space="preserve"> </w:t>
      </w:r>
      <w:r w:rsidRPr="003A1149">
        <w:rPr>
          <w:rStyle w:val="CodeInline"/>
        </w:rPr>
        <w:t xml:space="preserve"> .. ..       </w:t>
      </w:r>
    </w:p>
    <w:p w:rsidR="007372F9" w:rsidRPr="003A1149" w:rsidRDefault="007372F9" w:rsidP="007372F9">
      <w:pPr>
        <w:pStyle w:val="SummaryGrammar"/>
        <w:rPr>
          <w:rStyle w:val="CodeInline"/>
        </w:rPr>
      </w:pPr>
    </w:p>
    <w:p w:rsidR="007372F9" w:rsidRPr="003A1149" w:rsidRDefault="007372F9" w:rsidP="007372F9">
      <w:pPr>
        <w:pStyle w:val="SummaryGrammar"/>
        <w:rPr>
          <w:rStyle w:val="CodeInline"/>
        </w:rPr>
      </w:pPr>
      <w:r w:rsidRPr="003A1149">
        <w:rPr>
          <w:rStyle w:val="CodeInline"/>
        </w:rPr>
        <w:t>a</w:t>
      </w:r>
      <w:r w:rsidRPr="003A1149">
        <w:rPr>
          <w:rStyle w:val="CodeInline"/>
          <w:i/>
        </w:rPr>
        <w:t>ctive-pattern-op-name</w:t>
      </w:r>
      <w:r w:rsidRPr="003A1149">
        <w:rPr>
          <w:rStyle w:val="CodeInline"/>
        </w:rPr>
        <w:t xml:space="preserve"> </w:t>
      </w:r>
      <w:r>
        <w:rPr>
          <w:rStyle w:val="CodeInline"/>
        </w:rPr>
        <w:t>:</w:t>
      </w:r>
      <w:r w:rsidRPr="003A1149">
        <w:rPr>
          <w:rStyle w:val="CodeInline"/>
        </w:rPr>
        <w:t xml:space="preserve"> </w:t>
      </w:r>
    </w:p>
    <w:p w:rsidR="007372F9" w:rsidRPr="003A1149" w:rsidRDefault="007372F9" w:rsidP="007372F9">
      <w:pPr>
        <w:pStyle w:val="SummaryGrammar"/>
        <w:rPr>
          <w:rStyle w:val="CodeInline"/>
        </w:rPr>
      </w:pPr>
      <w:r w:rsidRPr="003A1149">
        <w:rPr>
          <w:rStyle w:val="CodeInline"/>
        </w:rPr>
        <w:t xml:space="preserve">    </w:t>
      </w:r>
      <w:r>
        <w:rPr>
          <w:rStyle w:val="CodeInline"/>
        </w:rPr>
        <w:t xml:space="preserve"> </w:t>
      </w:r>
      <w:r w:rsidRPr="003A1149">
        <w:rPr>
          <w:rStyle w:val="CodeInline"/>
        </w:rPr>
        <w:t xml:space="preserve"> | </w:t>
      </w:r>
      <w:r w:rsidRPr="003A1149">
        <w:rPr>
          <w:rStyle w:val="CodeInline"/>
          <w:i/>
        </w:rPr>
        <w:t>ident</w:t>
      </w:r>
      <w:r w:rsidRPr="003A1149">
        <w:rPr>
          <w:rStyle w:val="CodeInline"/>
        </w:rPr>
        <w:t xml:space="preserve"> | ... | </w:t>
      </w:r>
      <w:r w:rsidRPr="003A1149">
        <w:rPr>
          <w:rStyle w:val="CodeInline"/>
          <w:i/>
        </w:rPr>
        <w:t>ident</w:t>
      </w:r>
      <w:r w:rsidRPr="003A1149">
        <w:rPr>
          <w:rStyle w:val="CodeInline"/>
        </w:rPr>
        <w:t xml:space="preserve"> |</w:t>
      </w:r>
    </w:p>
    <w:p w:rsidR="007372F9" w:rsidRPr="003A1149" w:rsidRDefault="007372F9" w:rsidP="007372F9">
      <w:pPr>
        <w:pStyle w:val="SummaryGrammar"/>
        <w:rPr>
          <w:rStyle w:val="CodeInline"/>
        </w:rPr>
      </w:pPr>
      <w:r w:rsidRPr="003A1149">
        <w:rPr>
          <w:rStyle w:val="CodeInline"/>
        </w:rPr>
        <w:t xml:space="preserve">    </w:t>
      </w:r>
      <w:r>
        <w:rPr>
          <w:rStyle w:val="CodeInline"/>
        </w:rPr>
        <w:t xml:space="preserve"> </w:t>
      </w:r>
      <w:r w:rsidRPr="003A1149">
        <w:rPr>
          <w:rStyle w:val="CodeInline"/>
        </w:rPr>
        <w:t xml:space="preserve"> | </w:t>
      </w:r>
      <w:r w:rsidRPr="003A1149">
        <w:rPr>
          <w:rStyle w:val="CodeInline"/>
          <w:i/>
        </w:rPr>
        <w:t>ident</w:t>
      </w:r>
      <w:r w:rsidRPr="003A1149">
        <w:rPr>
          <w:rStyle w:val="CodeInline"/>
        </w:rPr>
        <w:t xml:space="preserve"> | ... | </w:t>
      </w:r>
      <w:r w:rsidRPr="003A1149">
        <w:rPr>
          <w:rStyle w:val="CodeInline"/>
          <w:i/>
        </w:rPr>
        <w:t>ident</w:t>
      </w:r>
      <w:r w:rsidRPr="003A1149">
        <w:rPr>
          <w:rStyle w:val="CodeInline"/>
        </w:rPr>
        <w:t xml:space="preserve"> | _ |</w:t>
      </w:r>
    </w:p>
    <w:p w:rsidR="007372F9" w:rsidRPr="00497D56" w:rsidRDefault="007372F9" w:rsidP="003743A9">
      <w:pPr>
        <w:pStyle w:val="AppHeading3"/>
      </w:pPr>
      <w:bookmarkStart w:id="7341" w:name="_Toc267667758"/>
      <w:bookmarkStart w:id="7342" w:name="_Toc267667769"/>
      <w:r w:rsidRPr="00404279">
        <w:t>Symbolic Operators</w:t>
      </w:r>
      <w:bookmarkEnd w:id="7341"/>
      <w:r w:rsidRPr="006B52C5">
        <w:t xml:space="preserve"> </w:t>
      </w:r>
    </w:p>
    <w:p w:rsidR="007372F9" w:rsidRDefault="007372F9" w:rsidP="007372F9">
      <w:pPr>
        <w:pStyle w:val="SummaryGrammar"/>
        <w:rPr>
          <w:rStyle w:val="CodeInline"/>
        </w:rPr>
      </w:pPr>
      <w:r w:rsidRPr="00EA3E49">
        <w:rPr>
          <w:rStyle w:val="CodeInline"/>
          <w:i/>
        </w:rPr>
        <w:t>first-op-char</w:t>
      </w:r>
      <w:r w:rsidRPr="00EA3E49">
        <w:rPr>
          <w:rStyle w:val="CodeInline"/>
        </w:rPr>
        <w:t xml:space="preserve"> </w:t>
      </w:r>
      <w:r>
        <w:rPr>
          <w:rStyle w:val="CodeInline"/>
        </w:rPr>
        <w:t xml:space="preserve">: </w:t>
      </w:r>
      <w:r w:rsidRPr="008F45B0">
        <w:rPr>
          <w:rStyle w:val="CodeInline"/>
          <w:rFonts w:ascii="Segoe UI" w:hAnsi="Segoe UI" w:cs="Segoe UI"/>
        </w:rPr>
        <w:t>one of</w:t>
      </w:r>
    </w:p>
    <w:p w:rsidR="007372F9" w:rsidRPr="00EA3E49" w:rsidRDefault="007372F9" w:rsidP="007372F9">
      <w:pPr>
        <w:pStyle w:val="SummaryGrammar"/>
        <w:rPr>
          <w:rStyle w:val="CodeInline"/>
        </w:rPr>
      </w:pPr>
      <w:r>
        <w:rPr>
          <w:rStyle w:val="CodeInline"/>
        </w:rPr>
        <w:t xml:space="preserve">      </w:t>
      </w:r>
      <w:r w:rsidRPr="00EA3E49">
        <w:rPr>
          <w:rStyle w:val="CodeInline"/>
        </w:rPr>
        <w:t xml:space="preserve"> !%&amp;*+-./&lt;=&gt;@^|~</w:t>
      </w:r>
    </w:p>
    <w:p w:rsidR="007372F9" w:rsidRDefault="007372F9" w:rsidP="007372F9">
      <w:pPr>
        <w:pStyle w:val="SummaryGrammar"/>
        <w:rPr>
          <w:rStyle w:val="CodeInline"/>
        </w:rPr>
      </w:pPr>
    </w:p>
    <w:p w:rsidR="007372F9" w:rsidRDefault="007372F9" w:rsidP="007372F9">
      <w:pPr>
        <w:pStyle w:val="SummaryGrammar"/>
        <w:rPr>
          <w:rStyle w:val="CodeInline"/>
        </w:rPr>
      </w:pPr>
      <w:r w:rsidRPr="00EA3E49">
        <w:rPr>
          <w:rStyle w:val="CodeInline"/>
          <w:i/>
        </w:rPr>
        <w:t>op-char</w:t>
      </w:r>
      <w:r w:rsidRPr="00EA3E49">
        <w:rPr>
          <w:rStyle w:val="CodeInline"/>
        </w:rPr>
        <w:t xml:space="preserve"> </w:t>
      </w:r>
      <w:r>
        <w:rPr>
          <w:rStyle w:val="CodeInline"/>
        </w:rPr>
        <w:t>:</w:t>
      </w:r>
    </w:p>
    <w:p w:rsidR="007372F9" w:rsidRDefault="007372F9" w:rsidP="007372F9">
      <w:pPr>
        <w:pStyle w:val="SummaryGrammar"/>
        <w:rPr>
          <w:rStyle w:val="CodeInline"/>
        </w:rPr>
      </w:pPr>
      <w:r>
        <w:rPr>
          <w:rStyle w:val="CodeInline"/>
        </w:rPr>
        <w:t xml:space="preserve">     </w:t>
      </w:r>
      <w:r w:rsidRPr="00EA3E49">
        <w:rPr>
          <w:rStyle w:val="CodeInline"/>
        </w:rPr>
        <w:t xml:space="preserve"> </w:t>
      </w:r>
      <w:r w:rsidRPr="00EA3E49">
        <w:rPr>
          <w:rStyle w:val="CodeInline"/>
          <w:i/>
        </w:rPr>
        <w:t>first-op-char</w:t>
      </w:r>
    </w:p>
    <w:p w:rsidR="007372F9" w:rsidRPr="00EA3E49" w:rsidRDefault="007372F9" w:rsidP="007372F9">
      <w:pPr>
        <w:pStyle w:val="SummaryGrammar"/>
        <w:rPr>
          <w:rStyle w:val="CodeInline"/>
        </w:rPr>
      </w:pPr>
      <w:r>
        <w:rPr>
          <w:rStyle w:val="CodeInline"/>
        </w:rPr>
        <w:t xml:space="preserve">     </w:t>
      </w:r>
      <w:r w:rsidRPr="00EA3E49">
        <w:rPr>
          <w:rStyle w:val="CodeInline"/>
        </w:rPr>
        <w:t xml:space="preserve"> ?</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 xml:space="preserve">quote-op-left </w:t>
      </w:r>
      <w:r>
        <w:rPr>
          <w:rStyle w:val="CodeInline"/>
        </w:rPr>
        <w:t>:</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&lt;@ &lt;@@ </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 xml:space="preserve">quote-op-right </w:t>
      </w:r>
      <w:r>
        <w:rPr>
          <w:rStyle w:val="CodeInline"/>
        </w:rPr>
        <w:t>:</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@&gt; @@&gt; </w:t>
      </w:r>
    </w:p>
    <w:p w:rsidR="007372F9" w:rsidRPr="00EA3E49" w:rsidRDefault="007372F9" w:rsidP="007372F9">
      <w:pPr>
        <w:pStyle w:val="SummaryGrammar"/>
        <w:rPr>
          <w:rStyle w:val="CodeInline"/>
        </w:rPr>
      </w:pPr>
    </w:p>
    <w:p w:rsidR="007372F9" w:rsidRPr="00EA3E49" w:rsidRDefault="007372F9" w:rsidP="007372F9">
      <w:pPr>
        <w:pStyle w:val="SummaryGrammar"/>
        <w:rPr>
          <w:rStyle w:val="CodeInline"/>
        </w:rPr>
      </w:pPr>
      <w:r w:rsidRPr="00EA3E49">
        <w:rPr>
          <w:rStyle w:val="CodeInline"/>
          <w:i/>
        </w:rPr>
        <w:t>symbolic-op</w:t>
      </w:r>
      <w:r>
        <w:rPr>
          <w:rStyle w:val="CodeInline"/>
        </w:rPr>
        <w:t>:</w:t>
      </w:r>
      <w:r w:rsidRPr="00EA3E49">
        <w:rPr>
          <w:rStyle w:val="CodeInline"/>
        </w:rPr>
        <w:t xml:space="preserve"> </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?&lt;-</w:t>
      </w:r>
    </w:p>
    <w:p w:rsidR="007372F9" w:rsidRPr="00EA3E49" w:rsidRDefault="007372F9" w:rsidP="007372F9">
      <w:pPr>
        <w:pStyle w:val="SummaryGrammar"/>
        <w:rPr>
          <w:rStyle w:val="CodeInline"/>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first-op-char</w:t>
      </w:r>
      <w:r w:rsidRPr="00EA3E49">
        <w:rPr>
          <w:rStyle w:val="CodeInline"/>
        </w:rPr>
        <w:t xml:space="preserve"> </w:t>
      </w:r>
      <w:r w:rsidRPr="00EA3E49">
        <w:rPr>
          <w:rStyle w:val="CodeInline"/>
          <w:i/>
        </w:rPr>
        <w:t>op-char</w:t>
      </w:r>
      <w:r w:rsidRPr="00EA3E49">
        <w:rPr>
          <w:rStyle w:val="CodeInline"/>
        </w:rPr>
        <w:t xml:space="preserve">* </w:t>
      </w:r>
    </w:p>
    <w:p w:rsidR="007372F9" w:rsidRPr="00EA3E49" w:rsidRDefault="007372F9" w:rsidP="007372F9">
      <w:pPr>
        <w:pStyle w:val="SummaryGrammar"/>
        <w:rPr>
          <w:rStyle w:val="CodeInline"/>
          <w:i/>
        </w:rPr>
      </w:pPr>
      <w:r w:rsidRPr="00EA3E49">
        <w:rPr>
          <w:rStyle w:val="CodeInline"/>
        </w:rPr>
        <w:t xml:space="preserve">    </w:t>
      </w:r>
      <w:r>
        <w:rPr>
          <w:rStyle w:val="CodeInline"/>
        </w:rPr>
        <w:t xml:space="preserve"> </w:t>
      </w:r>
      <w:r w:rsidRPr="00EA3E49">
        <w:rPr>
          <w:rStyle w:val="CodeInline"/>
        </w:rPr>
        <w:t xml:space="preserve"> </w:t>
      </w:r>
      <w:r w:rsidRPr="00EA3E49">
        <w:rPr>
          <w:rStyle w:val="CodeInline"/>
          <w:i/>
        </w:rPr>
        <w:t>quote-op-left</w:t>
      </w:r>
    </w:p>
    <w:p w:rsidR="007372F9" w:rsidRPr="00EA3E49" w:rsidRDefault="007372F9" w:rsidP="007372F9">
      <w:pPr>
        <w:pStyle w:val="SummaryGrammar"/>
        <w:rPr>
          <w:rStyle w:val="CodeInline"/>
          <w:i/>
        </w:rPr>
      </w:pPr>
      <w:r w:rsidRPr="00EA3E49">
        <w:rPr>
          <w:rStyle w:val="CodeInline"/>
          <w:i/>
        </w:rPr>
        <w:t xml:space="preserve">    </w:t>
      </w:r>
      <w:r>
        <w:rPr>
          <w:rStyle w:val="CodeInline"/>
        </w:rPr>
        <w:t xml:space="preserve"> </w:t>
      </w:r>
      <w:r w:rsidRPr="00EA3E49">
        <w:rPr>
          <w:rStyle w:val="CodeInline"/>
        </w:rPr>
        <w:t xml:space="preserve"> </w:t>
      </w:r>
      <w:r w:rsidRPr="00EA3E49">
        <w:rPr>
          <w:rStyle w:val="CodeInline"/>
          <w:i/>
        </w:rPr>
        <w:t>quote-op-right</w:t>
      </w:r>
    </w:p>
    <w:p w:rsidR="007372F9" w:rsidRDefault="007372F9" w:rsidP="003743A9">
      <w:pPr>
        <w:pStyle w:val="AppHeading3"/>
      </w:pPr>
      <w:r>
        <w:t>Infix and Prefix Operators</w:t>
      </w:r>
      <w:r w:rsidRPr="00404279">
        <w:t xml:space="preserve"> </w:t>
      </w:r>
    </w:p>
    <w:p w:rsidR="007372F9" w:rsidRPr="00B85A96" w:rsidRDefault="007372F9" w:rsidP="007372F9">
      <w:pPr>
        <w:rPr>
          <w:lang w:val="de-DE" w:eastAsia="en-GB"/>
        </w:rPr>
      </w:pPr>
      <w:r w:rsidRPr="00E42689">
        <w:t xml:space="preserve">The </w:t>
      </w:r>
      <w:r w:rsidRPr="008E745E">
        <w:rPr>
          <w:rStyle w:val="CodeInline"/>
        </w:rPr>
        <w:t>OP</w:t>
      </w:r>
      <w:r w:rsidRPr="00E42689">
        <w:t xml:space="preserve"> marker </w:t>
      </w:r>
      <w:r>
        <w:t>represents</w:t>
      </w:r>
      <w:r w:rsidRPr="00497D56">
        <w:t xml:space="preserve"> </w:t>
      </w:r>
      <w:r>
        <w:t>all</w:t>
      </w:r>
      <w:r w:rsidRPr="00497D56">
        <w:t xml:space="preserve"> </w:t>
      </w:r>
      <w:r w:rsidRPr="00355E9F">
        <w:rPr>
          <w:rStyle w:val="CodeInlineItalic"/>
        </w:rPr>
        <w:t>symbolic-op</w:t>
      </w:r>
      <w:r w:rsidRPr="00391D69">
        <w:t xml:space="preserve"> tokens </w:t>
      </w:r>
      <w:r>
        <w:t>that begin</w:t>
      </w:r>
      <w:r>
        <w:rPr>
          <w:lang w:eastAsia="en-GB"/>
        </w:rPr>
        <w:t xml:space="preserve"> </w:t>
      </w:r>
      <w:r w:rsidRPr="00391D69">
        <w:t xml:space="preserve">with the </w:t>
      </w:r>
      <w:r>
        <w:t>indicated</w:t>
      </w:r>
      <w:r w:rsidRPr="00391D69">
        <w:t xml:space="preserve"> p</w:t>
      </w:r>
      <w:r>
        <w:t>refix, except for tokens that appear</w:t>
      </w:r>
      <w:r w:rsidRPr="00391D69">
        <w:t xml:space="preserve"> elsewhere in the table</w:t>
      </w:r>
      <w:r>
        <w:t>.</w:t>
      </w:r>
    </w:p>
    <w:p w:rsidR="007372F9" w:rsidRPr="003644F6" w:rsidRDefault="007372F9" w:rsidP="007372F9">
      <w:pPr>
        <w:pStyle w:val="SummaryGrammar"/>
        <w:keepNext/>
        <w:rPr>
          <w:rStyle w:val="CodeInline"/>
          <w:i/>
        </w:rPr>
      </w:pPr>
      <w:r w:rsidRPr="003644F6">
        <w:rPr>
          <w:rStyle w:val="CodeInline"/>
          <w:i/>
        </w:rPr>
        <w:t>infix-or-prefix-op</w:t>
      </w:r>
      <w:r w:rsidRPr="003644F6">
        <w:rPr>
          <w:rStyle w:val="CodeInline"/>
        </w:rPr>
        <w:t xml:space="preserve"> </w:t>
      </w:r>
      <w:r>
        <w:rPr>
          <w:rStyle w:val="CodeInline"/>
        </w:rPr>
        <w:t>:</w:t>
      </w:r>
      <w:r w:rsidRPr="003644F6">
        <w:rPr>
          <w:rStyle w:val="CodeInline"/>
        </w:rPr>
        <w:t xml:space="preserve"> </w:t>
      </w:r>
      <w:r w:rsidRPr="008F45B0">
        <w:rPr>
          <w:rStyle w:val="CodeInline"/>
          <w:rFonts w:ascii="Segoe UI" w:hAnsi="Segoe UI" w:cs="Segoe UI"/>
        </w:rPr>
        <w:t>one of</w:t>
      </w:r>
    </w:p>
    <w:p w:rsidR="007372F9" w:rsidRPr="003644F6" w:rsidRDefault="007372F9" w:rsidP="007372F9">
      <w:pPr>
        <w:pStyle w:val="SummaryGrammar"/>
        <w:keepNext/>
        <w:rPr>
          <w:rStyle w:val="CodeInline"/>
        </w:rPr>
      </w:pPr>
      <w:r w:rsidRPr="003644F6">
        <w:rPr>
          <w:rStyle w:val="CodeInline"/>
          <w:i/>
        </w:rPr>
        <w:t xml:space="preserve"> </w:t>
      </w:r>
      <w:r>
        <w:rPr>
          <w:rStyle w:val="CodeInline"/>
          <w:i/>
        </w:rPr>
        <w:t xml:space="preserve">  </w:t>
      </w:r>
      <w:r w:rsidRPr="003644F6">
        <w:rPr>
          <w:rStyle w:val="CodeInline"/>
          <w:i/>
        </w:rPr>
        <w:t xml:space="preserve">   </w:t>
      </w:r>
      <w:r w:rsidRPr="003644F6">
        <w:rPr>
          <w:rStyle w:val="CodeInline"/>
        </w:rPr>
        <w:t>+</w:t>
      </w:r>
      <w:r w:rsidRPr="003644F6">
        <w:t xml:space="preserve">,  </w:t>
      </w:r>
      <w:r w:rsidRPr="003644F6">
        <w:rPr>
          <w:rStyle w:val="CodeInline"/>
        </w:rPr>
        <w:t>-</w:t>
      </w:r>
      <w:r w:rsidRPr="003644F6">
        <w:t xml:space="preserve">, </w:t>
      </w:r>
      <w:r w:rsidRPr="003644F6">
        <w:rPr>
          <w:rStyle w:val="CodeInline"/>
        </w:rPr>
        <w:t>+.</w:t>
      </w:r>
      <w:r w:rsidRPr="003644F6">
        <w:t xml:space="preserve">, </w:t>
      </w:r>
      <w:r w:rsidRPr="003644F6">
        <w:rPr>
          <w:rStyle w:val="CodeInline"/>
        </w:rPr>
        <w:t>-.</w:t>
      </w:r>
      <w:r w:rsidRPr="003644F6">
        <w:t xml:space="preserve">, </w:t>
      </w:r>
      <w:r w:rsidRPr="003644F6">
        <w:rPr>
          <w:rStyle w:val="CodeInline"/>
        </w:rPr>
        <w:t>%</w:t>
      </w:r>
      <w:r w:rsidRPr="003644F6">
        <w:t xml:space="preserve">, </w:t>
      </w:r>
      <w:r w:rsidRPr="003644F6">
        <w:rPr>
          <w:rStyle w:val="CodeInline"/>
        </w:rPr>
        <w:t>&amp;</w:t>
      </w:r>
      <w:r w:rsidRPr="003644F6">
        <w:t xml:space="preserve">, </w:t>
      </w:r>
      <w:r w:rsidRPr="003644F6">
        <w:rPr>
          <w:rStyle w:val="CodeInline"/>
        </w:rPr>
        <w:t>&amp;&amp;</w:t>
      </w:r>
    </w:p>
    <w:p w:rsidR="007372F9" w:rsidRPr="003644F6" w:rsidRDefault="007372F9" w:rsidP="007372F9">
      <w:pPr>
        <w:pStyle w:val="SummaryGrammar"/>
        <w:keepNext/>
        <w:rPr>
          <w:rStyle w:val="CodeInline"/>
        </w:rPr>
      </w:pPr>
    </w:p>
    <w:p w:rsidR="007372F9" w:rsidRPr="003644F6" w:rsidRDefault="007372F9" w:rsidP="007372F9">
      <w:pPr>
        <w:pStyle w:val="SummaryGrammar"/>
        <w:keepNext/>
        <w:keepLines/>
        <w:rPr>
          <w:rStyle w:val="CodeInline"/>
        </w:rPr>
      </w:pPr>
      <w:r w:rsidRPr="003644F6">
        <w:rPr>
          <w:rStyle w:val="CodeInline"/>
          <w:i/>
        </w:rPr>
        <w:t>prefix-op</w:t>
      </w:r>
      <w:r w:rsidRPr="003644F6">
        <w:rPr>
          <w:rStyle w:val="CodeInline"/>
        </w:rPr>
        <w:t xml:space="preserve"> </w:t>
      </w:r>
      <w:r>
        <w:rPr>
          <w:rStyle w:val="CodeInline"/>
        </w:rPr>
        <w:t>:</w:t>
      </w:r>
    </w:p>
    <w:p w:rsidR="007372F9" w:rsidRPr="003644F6" w:rsidRDefault="007372F9" w:rsidP="007372F9">
      <w:pPr>
        <w:pStyle w:val="SummaryGrammar"/>
        <w:keepNext/>
        <w:keepLines/>
        <w:rPr>
          <w:rStyle w:val="CodeInline"/>
          <w:i/>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infix-or-prefix-op</w:t>
      </w:r>
      <w:r w:rsidRPr="003644F6">
        <w:rPr>
          <w:rStyle w:val="CodeInline"/>
        </w:rPr>
        <w:t xml:space="preserve"> </w:t>
      </w:r>
    </w:p>
    <w:p w:rsidR="007372F9" w:rsidRPr="003644F6" w:rsidRDefault="007372F9" w:rsidP="007372F9">
      <w:pPr>
        <w:pStyle w:val="SummaryGrammar"/>
        <w:keepNext/>
        <w:keepLines/>
        <w:rPr>
          <w:rStyle w:val="CodeInline"/>
        </w:rPr>
      </w:pPr>
      <w:r w:rsidRPr="003644F6">
        <w:rPr>
          <w:rStyle w:val="CodeInline"/>
        </w:rPr>
        <w:t xml:space="preserve">  </w:t>
      </w:r>
      <w:r>
        <w:rPr>
          <w:rStyle w:val="CodeInline"/>
        </w:rPr>
        <w:t xml:space="preserve">  </w:t>
      </w:r>
      <w:r w:rsidRPr="003644F6">
        <w:rPr>
          <w:rStyle w:val="CodeInline"/>
        </w:rPr>
        <w:t xml:space="preserve">  ~ ~~ ~~~  </w:t>
      </w:r>
      <w:r>
        <w:rPr>
          <w:rStyle w:val="CodeInline"/>
        </w:rPr>
        <w:t xml:space="preserve">    </w:t>
      </w:r>
      <w:r w:rsidRPr="003644F6">
        <w:rPr>
          <w:rStyle w:val="CodeInline"/>
        </w:rPr>
        <w:t>(and any repetitions of ~)</w:t>
      </w:r>
    </w:p>
    <w:p w:rsidR="007372F9" w:rsidRPr="003644F6" w:rsidRDefault="007372F9" w:rsidP="007372F9">
      <w:pPr>
        <w:pStyle w:val="SummaryGrammar"/>
        <w:keepLines/>
        <w:rPr>
          <w:rStyle w:val="CodeInline"/>
        </w:rPr>
      </w:pPr>
      <w:r w:rsidRPr="003644F6">
        <w:rPr>
          <w:rStyle w:val="CodeInline"/>
          <w:i/>
        </w:rPr>
        <w:t xml:space="preserve"> </w:t>
      </w:r>
      <w:r>
        <w:rPr>
          <w:rStyle w:val="CodeInline"/>
          <w:i/>
        </w:rPr>
        <w:t xml:space="preserve">  </w:t>
      </w:r>
      <w:r w:rsidRPr="003644F6">
        <w:rPr>
          <w:rStyle w:val="CodeInline"/>
          <w:i/>
        </w:rPr>
        <w:t xml:space="preserve">   </w:t>
      </w:r>
      <w:r w:rsidRPr="003644F6">
        <w:rPr>
          <w:rStyle w:val="CodeInline"/>
        </w:rPr>
        <w:t>!OP           (</w:t>
      </w:r>
      <w:r>
        <w:rPr>
          <w:rStyle w:val="CodeInline"/>
        </w:rPr>
        <w:t xml:space="preserve">all tokens that begin with ! </w:t>
      </w:r>
      <w:r w:rsidRPr="003644F6">
        <w:rPr>
          <w:rStyle w:val="CodeInline"/>
        </w:rPr>
        <w:t>except !=)</w:t>
      </w:r>
    </w:p>
    <w:p w:rsidR="007372F9" w:rsidRPr="003644F6" w:rsidRDefault="007372F9" w:rsidP="007372F9">
      <w:pPr>
        <w:pStyle w:val="SummaryGrammar"/>
        <w:rPr>
          <w:rStyle w:val="CodeInline"/>
          <w:i/>
        </w:rPr>
      </w:pPr>
    </w:p>
    <w:p w:rsidR="007372F9" w:rsidRPr="003644F6" w:rsidRDefault="007372F9" w:rsidP="007372F9">
      <w:pPr>
        <w:pStyle w:val="SummaryGrammar"/>
        <w:rPr>
          <w:rStyle w:val="CodeInline"/>
        </w:rPr>
      </w:pPr>
      <w:r w:rsidRPr="003644F6">
        <w:rPr>
          <w:rStyle w:val="CodeInline"/>
          <w:i/>
        </w:rPr>
        <w:t>infix-op</w:t>
      </w:r>
      <w:r w:rsidRPr="003644F6">
        <w:rPr>
          <w:rStyle w:val="CodeInline"/>
        </w:rPr>
        <w:t xml:space="preserve"> </w:t>
      </w:r>
      <w:r>
        <w:rPr>
          <w:rStyle w:val="CodeInline"/>
        </w:rPr>
        <w:t>:</w:t>
      </w:r>
    </w:p>
    <w:p w:rsidR="007372F9" w:rsidRPr="003644F6" w:rsidRDefault="007372F9" w:rsidP="007372F9">
      <w:pPr>
        <w:pStyle w:val="SummaryGrammar"/>
        <w:rPr>
          <w:rStyle w:val="CodeInline"/>
          <w:i/>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infix-or-prefix-op</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-OP +OP || &lt;OP &gt;OP = |OP &amp;OP ^OP *OP /OP %OP !=</w:t>
      </w:r>
    </w:p>
    <w:p w:rsidR="007372F9" w:rsidRPr="003644F6" w:rsidRDefault="007372F9" w:rsidP="007372F9">
      <w:pPr>
        <w:pStyle w:val="SummaryGrammar"/>
        <w:rPr>
          <w:rStyle w:val="CodeInline"/>
        </w:rPr>
      </w:pPr>
      <w:r w:rsidRPr="003644F6">
        <w:rPr>
          <w:rStyle w:val="CodeInline"/>
        </w:rPr>
        <w:t xml:space="preserve">                         (or any of these preceded by one or more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p>
    <w:p w:rsidR="007372F9" w:rsidRPr="00F07441" w:rsidRDefault="007372F9" w:rsidP="007372F9">
      <w:pPr>
        <w:pStyle w:val="SummaryGrammar"/>
        <w:rPr>
          <w:rStyle w:val="CodeInline"/>
          <w:b/>
        </w:rPr>
      </w:pPr>
      <w:r w:rsidRPr="003644F6">
        <w:rPr>
          <w:rStyle w:val="CodeInline"/>
        </w:rPr>
        <w:t xml:space="preserve"> </w:t>
      </w:r>
      <w:r>
        <w:rPr>
          <w:rStyle w:val="CodeInline"/>
        </w:rPr>
        <w:t xml:space="preserve">  </w:t>
      </w:r>
      <w:r w:rsidRPr="003644F6">
        <w:rPr>
          <w:rStyle w:val="CodeInline"/>
        </w:rPr>
        <w:t xml:space="preserve">   </w:t>
      </w:r>
      <w:r w:rsidRPr="00F07441">
        <w:rPr>
          <w:rStyle w:val="CodeInline"/>
          <w:b/>
        </w:rPr>
        <w:t>or</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p>
    <w:p w:rsidR="007372F9" w:rsidRPr="00F115D2" w:rsidRDefault="007372F9" w:rsidP="003743A9">
      <w:pPr>
        <w:pStyle w:val="AppHeading3"/>
      </w:pPr>
      <w:bookmarkStart w:id="7343" w:name="_Toc267667770"/>
      <w:bookmarkEnd w:id="7342"/>
      <w:r w:rsidRPr="00404279">
        <w:t>Constants</w:t>
      </w:r>
      <w:bookmarkEnd w:id="7343"/>
      <w:r w:rsidRPr="00404279">
        <w:t xml:space="preserve"> </w:t>
      </w:r>
    </w:p>
    <w:p w:rsidR="007372F9" w:rsidRPr="003644F6" w:rsidRDefault="007372F9" w:rsidP="007372F9">
      <w:pPr>
        <w:pStyle w:val="SummaryGrammar"/>
        <w:rPr>
          <w:rStyle w:val="CodeInline"/>
        </w:rPr>
      </w:pPr>
      <w:r w:rsidRPr="003644F6">
        <w:rPr>
          <w:rStyle w:val="CodeInline"/>
          <w:i/>
        </w:rPr>
        <w:t>const</w:t>
      </w:r>
      <w:r w:rsidRPr="003644F6">
        <w:rPr>
          <w:rStyle w:val="CodeInline"/>
        </w:rPr>
        <w:t xml:space="preserve"> </w:t>
      </w:r>
      <w:r>
        <w:rPr>
          <w:rStyle w:val="CodeInline"/>
        </w:rPr>
        <w:t>:</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sidRPr="003644F6">
        <w:rPr>
          <w:rStyle w:val="CodeInline"/>
          <w:i/>
        </w:rPr>
        <w:t>sbyte</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sidRPr="003644F6">
        <w:rPr>
          <w:rStyle w:val="CodeInline"/>
          <w:i/>
        </w:rPr>
        <w:t>int16</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int32</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int64</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byte</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uint16</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i/>
        </w:rPr>
        <w:t xml:space="preserve"> uint32</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int</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uint64</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ieee32</w:t>
      </w:r>
    </w:p>
    <w:p w:rsidR="007372F9" w:rsidRDefault="007372F9" w:rsidP="007372F9">
      <w:pPr>
        <w:pStyle w:val="SummaryGrammar"/>
        <w:rPr>
          <w:rStyle w:val="CodeInline"/>
          <w:i/>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ieee64</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bignum</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char</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string</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verbatim-string</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bytestring</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verbatim-bytearray</w:t>
      </w:r>
      <w:r w:rsidRPr="003644F6">
        <w:rPr>
          <w:rStyle w:val="CodeInline"/>
        </w:rPr>
        <w:t xml:space="preserve"> </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3644F6">
        <w:rPr>
          <w:rStyle w:val="CodeInline"/>
          <w:i/>
        </w:rPr>
        <w:t>bytechar</w:t>
      </w:r>
    </w:p>
    <w:p w:rsidR="007372F9"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r w:rsidRPr="007025A8">
        <w:rPr>
          <w:rStyle w:val="CodeInline"/>
          <w:b/>
        </w:rPr>
        <w:t>false</w:t>
      </w:r>
      <w:r w:rsidRPr="003644F6">
        <w:rPr>
          <w:rStyle w:val="CodeInline"/>
        </w:rPr>
        <w:t xml:space="preserve"> </w:t>
      </w:r>
    </w:p>
    <w:p w:rsidR="007372F9" w:rsidRPr="003644F6" w:rsidRDefault="007372F9" w:rsidP="007372F9">
      <w:pPr>
        <w:pStyle w:val="SummaryGrammar"/>
        <w:rPr>
          <w:rStyle w:val="CodeInline"/>
        </w:rPr>
      </w:pPr>
      <w:r>
        <w:rPr>
          <w:rStyle w:val="CodeInline"/>
        </w:rPr>
        <w:t xml:space="preserve">      </w:t>
      </w:r>
      <w:r w:rsidRPr="007025A8">
        <w:rPr>
          <w:rStyle w:val="CodeInline"/>
          <w:b/>
        </w:rPr>
        <w:t>true</w:t>
      </w:r>
    </w:p>
    <w:p w:rsidR="007372F9" w:rsidRPr="003644F6" w:rsidRDefault="007372F9" w:rsidP="007372F9">
      <w:pPr>
        <w:pStyle w:val="SummaryGrammar"/>
        <w:rPr>
          <w:rStyle w:val="CodeInline"/>
        </w:rPr>
      </w:pPr>
      <w:r w:rsidRPr="003644F6">
        <w:rPr>
          <w:rStyle w:val="CodeInline"/>
        </w:rPr>
        <w:t xml:space="preserve">    </w:t>
      </w:r>
      <w:r>
        <w:rPr>
          <w:rStyle w:val="CodeInline"/>
        </w:rPr>
        <w:t xml:space="preserve"> </w:t>
      </w:r>
      <w:r w:rsidRPr="003644F6">
        <w:rPr>
          <w:rStyle w:val="CodeInline"/>
        </w:rPr>
        <w:t xml:space="preserve"> ()</w:t>
      </w:r>
    </w:p>
    <w:p w:rsidR="007372F9" w:rsidRDefault="007372F9" w:rsidP="007372F9">
      <w:pPr>
        <w:pStyle w:val="AppHeading1"/>
        <w:keepNext/>
        <w:numPr>
          <w:ilvl w:val="1"/>
          <w:numId w:val="185"/>
        </w:numPr>
      </w:pPr>
      <w:r>
        <w:t>Syntactic Grammar</w:t>
      </w:r>
    </w:p>
    <w:p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the </w:t>
      </w:r>
      <w:r>
        <w:rPr>
          <w:rStyle w:val="CodeInline"/>
          <w:b/>
        </w:rPr>
        <w:t>begin</w:t>
      </w:r>
      <w:r>
        <w:rPr>
          <w:rStyle w:val="CodeInline"/>
          <w:b/>
          <w:vertAlign w:val="subscript"/>
        </w:rPr>
        <w:t>opt,</w:t>
      </w:r>
      <w:r>
        <w:rPr>
          <w:rStyle w:val="CodeInline"/>
        </w:rPr>
        <w:t xml:space="preserve"> </w:t>
      </w:r>
      <w:r>
        <w:rPr>
          <w:rStyle w:val="CodeInline"/>
          <w:b/>
        </w:rPr>
        <w:t>end</w:t>
      </w:r>
      <w:r>
        <w:rPr>
          <w:rStyle w:val="CodeInline"/>
          <w:b/>
          <w:vertAlign w:val="subscript"/>
        </w:rPr>
        <w:t xml:space="preserve">op, </w:t>
      </w:r>
      <w:r w:rsidRPr="008F45B0">
        <w:t>and</w:t>
      </w:r>
      <w:r w:rsidRPr="00AE61B7">
        <w:t xml:space="preserve"> </w:t>
      </w:r>
      <w:r>
        <w:rPr>
          <w:b/>
          <w:bCs/>
        </w:rPr>
        <w:t>done</w:t>
      </w:r>
      <w:r>
        <w:rPr>
          <w:vertAlign w:val="subscript"/>
        </w:rPr>
        <w:t xml:space="preserve">opt </w:t>
      </w:r>
      <w:r>
        <w:t xml:space="preserve">to indicate that these tokens are omitted in lightweight syntax. Complete rules for lightweight syntax appear in </w:t>
      </w:r>
      <w:r>
        <w:rPr>
          <w:rFonts w:cs="Arial"/>
        </w:rPr>
        <w:t>§15.1.</w:t>
      </w:r>
      <w:r>
        <w:t xml:space="preserve"> </w:t>
      </w:r>
    </w:p>
    <w:p w:rsidR="007372F9" w:rsidRPr="00110BB5" w:rsidRDefault="007372F9" w:rsidP="007372F9">
      <w:r>
        <w:t>To disable l</w:t>
      </w:r>
      <w:r w:rsidRPr="00E42689">
        <w:t>ightweight syntax</w:t>
      </w:r>
      <w:r>
        <w:t>:</w:t>
      </w:r>
    </w:p>
    <w:p w:rsidR="007372F9" w:rsidRPr="00976D94" w:rsidRDefault="007372F9" w:rsidP="007372F9">
      <w:pPr>
        <w:pStyle w:val="CodeExample"/>
        <w:rPr>
          <w:rStyle w:val="CodeInline"/>
          <w:color w:val="000000" w:themeColor="text1"/>
          <w:szCs w:val="22"/>
          <w:lang w:eastAsia="en-US"/>
        </w:rPr>
      </w:pPr>
      <w:r w:rsidRPr="00976D94">
        <w:rPr>
          <w:rStyle w:val="CodeInline"/>
          <w:b/>
          <w:color w:val="000000" w:themeColor="text1"/>
        </w:rPr>
        <w:t>#indent</w:t>
      </w:r>
      <w:r w:rsidRPr="00976D94">
        <w:rPr>
          <w:rStyle w:val="CodeInline"/>
          <w:color w:val="000000" w:themeColor="text1"/>
        </w:rPr>
        <w:t xml:space="preserve"> "off"</w:t>
      </w:r>
    </w:p>
    <w:p w:rsidR="007372F9" w:rsidRPr="00391D69" w:rsidRDefault="007372F9" w:rsidP="007372F9">
      <w:r w:rsidRPr="00391D69">
        <w:t>When lightweight syntax is disabled, whitespace can include tab characters:</w:t>
      </w:r>
    </w:p>
    <w:p w:rsidR="007372F9" w:rsidRDefault="007372F9" w:rsidP="007372F9">
      <w:pPr>
        <w:pStyle w:val="SummaryGrammar"/>
        <w:rPr>
          <w:rStyle w:val="CodeInline"/>
          <w:color w:val="auto"/>
        </w:rPr>
      </w:pPr>
      <w:r w:rsidRPr="00976D94">
        <w:rPr>
          <w:rStyle w:val="CodeInline"/>
          <w:i/>
          <w:color w:val="auto"/>
        </w:rPr>
        <w:t>whitespace</w:t>
      </w:r>
      <w:r w:rsidRPr="00976D94">
        <w:rPr>
          <w:rStyle w:val="CodeInline"/>
          <w:color w:val="auto"/>
        </w:rPr>
        <w:t xml:space="preserve"> </w:t>
      </w:r>
      <w:r>
        <w:rPr>
          <w:rStyle w:val="CodeInline"/>
          <w:color w:val="auto"/>
        </w:rPr>
        <w:t>:</w:t>
      </w:r>
      <w:r w:rsidRPr="00976D94">
        <w:rPr>
          <w:rStyle w:val="CodeInline"/>
          <w:color w:val="auto"/>
        </w:rPr>
        <w:t xml:space="preserve"> [ ' ' '\t' ]+</w:t>
      </w:r>
    </w:p>
    <w:p w:rsidR="007372F9" w:rsidRPr="00AB62F8" w:rsidRDefault="007372F9" w:rsidP="007372F9">
      <w:pPr>
        <w:pStyle w:val="AppHeading2"/>
        <w:keepNext/>
        <w:keepLines/>
        <w:numPr>
          <w:ilvl w:val="2"/>
          <w:numId w:val="185"/>
        </w:numPr>
        <w:outlineLvl w:val="2"/>
        <w:rPr>
          <w:rStyle w:val="CodeInline"/>
          <w:rFonts w:asciiTheme="majorHAnsi" w:hAnsiTheme="majorHAnsi"/>
          <w:bCs w:val="0"/>
        </w:rPr>
      </w:pPr>
      <w:r w:rsidRPr="00AB62F8">
        <w:rPr>
          <w:rStyle w:val="CodeInline"/>
          <w:rFonts w:asciiTheme="majorHAnsi" w:hAnsiTheme="majorHAnsi"/>
          <w:bCs w:val="0"/>
        </w:rPr>
        <w:t>Program Format</w:t>
      </w:r>
    </w:p>
    <w:p w:rsidR="007372F9" w:rsidRPr="00142EF6" w:rsidRDefault="007372F9" w:rsidP="007372F9">
      <w:pPr>
        <w:pStyle w:val="SummaryGrammar"/>
        <w:rPr>
          <w:rStyle w:val="CodeSummary"/>
        </w:rPr>
      </w:pPr>
      <w:r w:rsidRPr="00142EF6">
        <w:rPr>
          <w:rStyle w:val="CodeSummary"/>
        </w:rPr>
        <w:t xml:space="preserve">implementation-file </w:t>
      </w:r>
      <w:r>
        <w:rPr>
          <w:rStyle w:val="CodeSummary"/>
        </w:rPr>
        <w:t>:</w:t>
      </w:r>
    </w:p>
    <w:p w:rsidR="007372F9" w:rsidRPr="00142EF6" w:rsidRDefault="007372F9" w:rsidP="007372F9">
      <w:pPr>
        <w:pStyle w:val="SummaryGrammar"/>
        <w:rPr>
          <w:rStyle w:val="CodeInline"/>
          <w:color w:val="auto"/>
        </w:rPr>
      </w:pPr>
      <w:r w:rsidRPr="00142EF6">
        <w:rPr>
          <w:rStyle w:val="CodeInline"/>
          <w:i/>
          <w:color w:val="auto"/>
        </w:rPr>
        <w:t xml:space="preserve"> </w:t>
      </w:r>
      <w:r>
        <w:rPr>
          <w:rStyle w:val="CodeInline"/>
          <w:i/>
          <w:color w:val="auto"/>
        </w:rPr>
        <w:t xml:space="preserve">  </w:t>
      </w:r>
      <w:r w:rsidRPr="00142EF6">
        <w:rPr>
          <w:rStyle w:val="CodeInline"/>
          <w:i/>
          <w:color w:val="auto"/>
        </w:rPr>
        <w:t xml:space="preserve"> </w:t>
      </w:r>
      <w:r w:rsidRPr="00142EF6">
        <w:rPr>
          <w:rStyle w:val="CodeInline"/>
          <w:color w:val="auto"/>
        </w:rPr>
        <w:t xml:space="preserve">  </w:t>
      </w:r>
      <w:r w:rsidRPr="00142EF6">
        <w:rPr>
          <w:rStyle w:val="CodeInline"/>
          <w:i/>
          <w:color w:val="auto"/>
        </w:rPr>
        <w:t>namespace-decl-group</w:t>
      </w:r>
      <w:r w:rsidRPr="00142EF6">
        <w:rPr>
          <w:rStyle w:val="CodeInline"/>
          <w:color w:val="auto"/>
        </w:rPr>
        <w:t xml:space="preserve"> ... </w:t>
      </w:r>
      <w:r w:rsidRPr="00142EF6">
        <w:rPr>
          <w:rStyle w:val="CodeInline"/>
          <w:i/>
          <w:color w:val="auto"/>
        </w:rPr>
        <w:t>namespace-decl-group</w:t>
      </w:r>
    </w:p>
    <w:p w:rsidR="007372F9" w:rsidRPr="00142EF6" w:rsidRDefault="007372F9" w:rsidP="007372F9">
      <w:pPr>
        <w:pStyle w:val="SummaryGrammar"/>
        <w:rPr>
          <w:rStyle w:val="CodeInline"/>
          <w:i/>
          <w:color w:val="auto"/>
        </w:rPr>
      </w:pPr>
      <w:r w:rsidRPr="00142EF6">
        <w:rPr>
          <w:rStyle w:val="CodeInline"/>
          <w:i/>
          <w:color w:val="auto"/>
        </w:rPr>
        <w:t xml:space="preserve"> </w:t>
      </w:r>
      <w:r>
        <w:rPr>
          <w:rStyle w:val="CodeInline"/>
          <w:i/>
          <w:color w:val="auto"/>
        </w:rPr>
        <w:t xml:space="preserve">  </w:t>
      </w:r>
      <w:r w:rsidRPr="00142EF6">
        <w:rPr>
          <w:rStyle w:val="CodeInline"/>
          <w:i/>
          <w:color w:val="auto"/>
        </w:rPr>
        <w:t xml:space="preserve"> </w:t>
      </w:r>
      <w:r w:rsidRPr="00142EF6">
        <w:rPr>
          <w:rStyle w:val="CodeInline"/>
          <w:color w:val="auto"/>
        </w:rPr>
        <w:t xml:space="preserve">  </w:t>
      </w:r>
      <w:r w:rsidRPr="00142EF6">
        <w:rPr>
          <w:rStyle w:val="CodeInline"/>
          <w:i/>
          <w:color w:val="auto"/>
        </w:rPr>
        <w:t>named-module</w:t>
      </w:r>
    </w:p>
    <w:p w:rsidR="007372F9" w:rsidRPr="00142EF6" w:rsidRDefault="007372F9" w:rsidP="007372F9">
      <w:pPr>
        <w:pStyle w:val="SummaryGrammar"/>
        <w:rPr>
          <w:rStyle w:val="CodeInline"/>
          <w:color w:val="auto"/>
        </w:rPr>
      </w:pPr>
      <w:r w:rsidRPr="00142EF6">
        <w:rPr>
          <w:rStyle w:val="CodeInline"/>
          <w:i/>
          <w:color w:val="auto"/>
        </w:rPr>
        <w:t xml:space="preserve">  </w:t>
      </w:r>
      <w:r>
        <w:rPr>
          <w:rStyle w:val="CodeInline"/>
          <w:i/>
          <w:color w:val="auto"/>
        </w:rPr>
        <w:t xml:space="preserve">  </w:t>
      </w:r>
      <w:r w:rsidRPr="00142EF6">
        <w:rPr>
          <w:rStyle w:val="CodeInline"/>
          <w:color w:val="auto"/>
        </w:rPr>
        <w:t xml:space="preserve">  </w:t>
      </w:r>
      <w:r w:rsidRPr="00142EF6">
        <w:rPr>
          <w:rStyle w:val="CodeInline"/>
          <w:i/>
          <w:color w:val="auto"/>
        </w:rPr>
        <w:t>anonynmous-module</w:t>
      </w:r>
    </w:p>
    <w:p w:rsidR="007372F9" w:rsidRPr="00142EF6" w:rsidRDefault="007372F9" w:rsidP="007372F9">
      <w:pPr>
        <w:pStyle w:val="SummaryGrammar"/>
        <w:rPr>
          <w:rStyle w:val="CodeInline"/>
          <w:i/>
          <w:color w:val="auto"/>
        </w:rPr>
      </w:pPr>
    </w:p>
    <w:p w:rsidR="007372F9" w:rsidRPr="00142EF6" w:rsidRDefault="007372F9" w:rsidP="007372F9">
      <w:pPr>
        <w:pStyle w:val="SummaryGrammar"/>
        <w:rPr>
          <w:rStyle w:val="CodeInline"/>
          <w:i/>
          <w:color w:val="auto"/>
        </w:rPr>
      </w:pPr>
      <w:r w:rsidRPr="00142EF6">
        <w:rPr>
          <w:rStyle w:val="CodeInline"/>
          <w:i/>
          <w:color w:val="auto"/>
        </w:rPr>
        <w:t>script-file</w:t>
      </w:r>
      <w:r w:rsidRPr="00142EF6">
        <w:rPr>
          <w:rStyle w:val="CodeInline"/>
          <w:color w:val="auto"/>
        </w:rPr>
        <w:t xml:space="preserve"> </w:t>
      </w:r>
      <w:r>
        <w:rPr>
          <w:rStyle w:val="CodeInline"/>
          <w:color w:val="auto"/>
        </w:rPr>
        <w:t>:</w:t>
      </w:r>
      <w:r w:rsidRPr="00142EF6">
        <w:rPr>
          <w:rStyle w:val="CodeInline"/>
          <w:color w:val="auto"/>
        </w:rPr>
        <w:t xml:space="preserve"> </w:t>
      </w:r>
      <w:r w:rsidRPr="00142EF6">
        <w:rPr>
          <w:rStyle w:val="CodeInline"/>
          <w:i/>
          <w:color w:val="auto"/>
        </w:rPr>
        <w:t xml:space="preserve">implementation-file </w:t>
      </w:r>
    </w:p>
    <w:p w:rsidR="007372F9" w:rsidRPr="00142EF6" w:rsidRDefault="007372F9" w:rsidP="007372F9">
      <w:pPr>
        <w:pStyle w:val="SummaryGrammar"/>
        <w:rPr>
          <w:rStyle w:val="CodeInline"/>
          <w:i/>
          <w:color w:val="auto"/>
        </w:rPr>
      </w:pPr>
      <w:r w:rsidRPr="00142EF6">
        <w:rPr>
          <w:rStyle w:val="CodeInline"/>
          <w:i/>
          <w:iCs/>
          <w:color w:val="auto"/>
        </w:rPr>
        <w:t xml:space="preserve"> </w:t>
      </w:r>
    </w:p>
    <w:p w:rsidR="007372F9" w:rsidRPr="00142EF6" w:rsidRDefault="007372F9" w:rsidP="007372F9">
      <w:pPr>
        <w:pStyle w:val="SummaryGrammar"/>
        <w:rPr>
          <w:rStyle w:val="CodeInline"/>
          <w:color w:val="auto"/>
        </w:rPr>
      </w:pPr>
      <w:r w:rsidRPr="00142EF6">
        <w:rPr>
          <w:rStyle w:val="CodeInline"/>
          <w:i/>
          <w:color w:val="auto"/>
        </w:rPr>
        <w:t>signature-file</w:t>
      </w:r>
      <w:r>
        <w:rPr>
          <w:rStyle w:val="CodeInline"/>
          <w:color w:val="auto"/>
        </w:rPr>
        <w:t>:</w:t>
      </w:r>
      <w:r w:rsidRPr="00142EF6">
        <w:rPr>
          <w:rStyle w:val="CodeInline"/>
          <w:color w:val="auto"/>
        </w:rPr>
        <w:t xml:space="preserve"> </w:t>
      </w:r>
    </w:p>
    <w:p w:rsidR="007372F9" w:rsidRPr="00142EF6" w:rsidRDefault="007372F9" w:rsidP="007372F9">
      <w:pPr>
        <w:pStyle w:val="SummaryGrammar"/>
        <w:rPr>
          <w:rStyle w:val="CodeInline"/>
          <w:color w:val="auto"/>
        </w:rPr>
      </w:pPr>
      <w:r w:rsidRPr="00142EF6">
        <w:rPr>
          <w:rStyle w:val="CodeInline"/>
          <w:color w:val="auto"/>
        </w:rPr>
        <w:t xml:space="preserve"> </w:t>
      </w:r>
      <w:r>
        <w:rPr>
          <w:rStyle w:val="CodeInline"/>
          <w:color w:val="auto"/>
        </w:rPr>
        <w:t xml:space="preserve">  </w:t>
      </w:r>
      <w:r w:rsidRPr="00142EF6">
        <w:rPr>
          <w:rStyle w:val="CodeInline"/>
          <w:color w:val="auto"/>
        </w:rPr>
        <w:t xml:space="preserve">   </w:t>
      </w:r>
      <w:r w:rsidRPr="00142EF6">
        <w:rPr>
          <w:rStyle w:val="CodeInline"/>
          <w:i/>
          <w:color w:val="auto"/>
        </w:rPr>
        <w:t>namespace-decl-group-signature</w:t>
      </w:r>
      <w:r w:rsidRPr="00142EF6">
        <w:rPr>
          <w:rStyle w:val="CodeInline"/>
          <w:color w:val="auto"/>
        </w:rPr>
        <w:t xml:space="preserve"> ... </w:t>
      </w:r>
      <w:r w:rsidRPr="00142EF6">
        <w:rPr>
          <w:rStyle w:val="CodeInline"/>
          <w:i/>
          <w:color w:val="auto"/>
        </w:rPr>
        <w:t>namespace-decl-group-signature</w:t>
      </w:r>
    </w:p>
    <w:p w:rsidR="007372F9" w:rsidRPr="00142EF6" w:rsidRDefault="007372F9" w:rsidP="007372F9">
      <w:pPr>
        <w:pStyle w:val="SummaryGrammar"/>
        <w:rPr>
          <w:rStyle w:val="CodeInline"/>
          <w:color w:val="auto"/>
        </w:rPr>
      </w:pPr>
      <w:r w:rsidRPr="00142EF6">
        <w:rPr>
          <w:rStyle w:val="CodeInline"/>
          <w:i/>
          <w:color w:val="auto"/>
        </w:rPr>
        <w:t xml:space="preserve"> </w:t>
      </w:r>
      <w:r>
        <w:rPr>
          <w:rStyle w:val="CodeInline"/>
          <w:i/>
          <w:color w:val="auto"/>
        </w:rPr>
        <w:t xml:space="preserve">  </w:t>
      </w:r>
      <w:r w:rsidRPr="00142EF6">
        <w:rPr>
          <w:rStyle w:val="CodeInline"/>
          <w:i/>
          <w:color w:val="auto"/>
        </w:rPr>
        <w:t xml:space="preserve"> </w:t>
      </w:r>
      <w:r w:rsidRPr="00142EF6">
        <w:rPr>
          <w:rStyle w:val="CodeInline"/>
          <w:color w:val="auto"/>
        </w:rPr>
        <w:t xml:space="preserve">  </w:t>
      </w:r>
      <w:r w:rsidRPr="00142EF6">
        <w:rPr>
          <w:rStyle w:val="CodeInline"/>
          <w:i/>
          <w:color w:val="auto"/>
        </w:rPr>
        <w:t>anonynmous-module-signature</w:t>
      </w:r>
    </w:p>
    <w:p w:rsidR="007372F9" w:rsidRPr="00142EF6" w:rsidRDefault="007372F9" w:rsidP="007372F9">
      <w:pPr>
        <w:pStyle w:val="SummaryGrammar"/>
        <w:rPr>
          <w:color w:val="auto"/>
        </w:rPr>
      </w:pPr>
      <w:r w:rsidRPr="00142EF6">
        <w:rPr>
          <w:rStyle w:val="CodeInline"/>
          <w:i/>
          <w:color w:val="auto"/>
        </w:rPr>
        <w:t xml:space="preserve"> </w:t>
      </w:r>
      <w:r>
        <w:rPr>
          <w:rStyle w:val="CodeInline"/>
          <w:i/>
          <w:color w:val="auto"/>
        </w:rPr>
        <w:t xml:space="preserve">  </w:t>
      </w:r>
      <w:r w:rsidRPr="00142EF6">
        <w:rPr>
          <w:rStyle w:val="CodeInline"/>
          <w:i/>
          <w:color w:val="auto"/>
        </w:rPr>
        <w:t xml:space="preserve"> </w:t>
      </w:r>
      <w:r w:rsidRPr="00142EF6">
        <w:rPr>
          <w:rStyle w:val="CodeInline"/>
          <w:color w:val="auto"/>
        </w:rPr>
        <w:t xml:space="preserve">  </w:t>
      </w:r>
      <w:r w:rsidRPr="00142EF6">
        <w:rPr>
          <w:rStyle w:val="CodeInline"/>
          <w:i/>
          <w:color w:val="auto"/>
        </w:rPr>
        <w:t>named-module-signature</w:t>
      </w:r>
    </w:p>
    <w:p w:rsidR="007372F9" w:rsidRPr="00142EF6" w:rsidRDefault="007372F9" w:rsidP="007372F9">
      <w:pPr>
        <w:pStyle w:val="SummaryGrammar"/>
        <w:rPr>
          <w:rStyle w:val="CodeInline"/>
          <w:i/>
          <w:color w:val="auto"/>
        </w:rPr>
      </w:pPr>
    </w:p>
    <w:p w:rsidR="007372F9" w:rsidRPr="00142EF6" w:rsidRDefault="007372F9" w:rsidP="007372F9">
      <w:pPr>
        <w:pStyle w:val="SummaryGrammar"/>
        <w:rPr>
          <w:rStyle w:val="CodeInline"/>
          <w:color w:val="auto"/>
        </w:rPr>
      </w:pPr>
      <w:r w:rsidRPr="00142EF6">
        <w:rPr>
          <w:rStyle w:val="CodeInline"/>
          <w:i/>
          <w:color w:val="auto"/>
        </w:rPr>
        <w:t>named-module</w:t>
      </w:r>
      <w:r w:rsidRPr="00142EF6">
        <w:rPr>
          <w:rStyle w:val="CodeInline"/>
          <w:color w:val="auto"/>
        </w:rPr>
        <w:t xml:space="preserve"> </w:t>
      </w:r>
      <w:r>
        <w:rPr>
          <w:rStyle w:val="CodeInline"/>
          <w:color w:val="auto"/>
        </w:rPr>
        <w:t>:</w:t>
      </w:r>
      <w:r w:rsidRPr="00142EF6">
        <w:rPr>
          <w:rStyle w:val="CodeInline"/>
          <w:color w:val="auto"/>
        </w:rPr>
        <w:t xml:space="preserve"> </w:t>
      </w:r>
      <w:r w:rsidRPr="007025A8">
        <w:rPr>
          <w:rStyle w:val="CodeInline"/>
          <w:b/>
          <w:color w:val="auto"/>
        </w:rPr>
        <w:t>module</w:t>
      </w:r>
      <w:r w:rsidRPr="00142EF6">
        <w:rPr>
          <w:rStyle w:val="CodeInline"/>
          <w:color w:val="auto"/>
        </w:rPr>
        <w:t xml:space="preserve"> </w:t>
      </w:r>
      <w:r w:rsidRPr="00142EF6">
        <w:rPr>
          <w:rStyle w:val="CodeInline"/>
          <w:i/>
          <w:color w:val="auto"/>
        </w:rPr>
        <w:t>long-ident</w:t>
      </w:r>
      <w:r w:rsidRPr="00142EF6">
        <w:rPr>
          <w:rStyle w:val="CodeInline"/>
          <w:color w:val="auto"/>
        </w:rPr>
        <w:t xml:space="preserve"> </w:t>
      </w:r>
      <w:r w:rsidRPr="00142EF6">
        <w:rPr>
          <w:rStyle w:val="CodeInline"/>
          <w:i/>
          <w:color w:val="auto"/>
        </w:rPr>
        <w:t>module-elems</w:t>
      </w:r>
      <w:r w:rsidRPr="00142EF6">
        <w:rPr>
          <w:rStyle w:val="CodeInline"/>
          <w:color w:val="auto"/>
        </w:rPr>
        <w:t xml:space="preserve"> </w:t>
      </w:r>
    </w:p>
    <w:p w:rsidR="007372F9" w:rsidRPr="00142EF6" w:rsidRDefault="007372F9" w:rsidP="007372F9">
      <w:pPr>
        <w:pStyle w:val="SummaryGrammar"/>
        <w:rPr>
          <w:rStyle w:val="CodeInline"/>
          <w:color w:val="auto"/>
        </w:rPr>
      </w:pPr>
    </w:p>
    <w:p w:rsidR="007372F9" w:rsidRPr="00142EF6" w:rsidRDefault="007372F9" w:rsidP="007372F9">
      <w:pPr>
        <w:pStyle w:val="SummaryGrammar"/>
        <w:rPr>
          <w:rStyle w:val="CodeInline"/>
          <w:color w:val="auto"/>
        </w:rPr>
      </w:pPr>
      <w:r w:rsidRPr="00142EF6">
        <w:rPr>
          <w:rStyle w:val="CodeInline"/>
          <w:i/>
          <w:color w:val="auto"/>
        </w:rPr>
        <w:t>anonymous-module</w:t>
      </w:r>
      <w:r w:rsidRPr="00142EF6">
        <w:rPr>
          <w:rStyle w:val="CodeInline"/>
          <w:color w:val="auto"/>
        </w:rPr>
        <w:t xml:space="preserve"> </w:t>
      </w:r>
      <w:r>
        <w:rPr>
          <w:rStyle w:val="CodeInline"/>
          <w:color w:val="auto"/>
        </w:rPr>
        <w:t>:</w:t>
      </w:r>
      <w:r w:rsidRPr="00142EF6">
        <w:rPr>
          <w:rStyle w:val="CodeInline"/>
          <w:color w:val="auto"/>
        </w:rPr>
        <w:t xml:space="preserve"> </w:t>
      </w:r>
      <w:r w:rsidRPr="00142EF6">
        <w:rPr>
          <w:rStyle w:val="CodeInline"/>
          <w:i/>
          <w:color w:val="auto"/>
        </w:rPr>
        <w:t>module-elems</w:t>
      </w:r>
      <w:r w:rsidRPr="00142EF6">
        <w:rPr>
          <w:rStyle w:val="CodeInline"/>
          <w:color w:val="auto"/>
        </w:rPr>
        <w:t xml:space="preserve"> </w:t>
      </w:r>
    </w:p>
    <w:p w:rsidR="007372F9" w:rsidRPr="00142EF6" w:rsidRDefault="007372F9" w:rsidP="007372F9">
      <w:pPr>
        <w:pStyle w:val="SummaryGrammar"/>
        <w:rPr>
          <w:rStyle w:val="CodeInline"/>
          <w:color w:val="auto"/>
        </w:rPr>
      </w:pPr>
    </w:p>
    <w:p w:rsidR="007372F9" w:rsidRPr="00142EF6" w:rsidRDefault="007372F9" w:rsidP="007372F9">
      <w:pPr>
        <w:pStyle w:val="SummaryGrammar"/>
        <w:rPr>
          <w:color w:val="auto"/>
        </w:rPr>
      </w:pPr>
      <w:r w:rsidRPr="00142EF6">
        <w:rPr>
          <w:rStyle w:val="CodeInline"/>
          <w:i/>
          <w:color w:val="auto"/>
        </w:rPr>
        <w:t>named-module-signature</w:t>
      </w:r>
      <w:r w:rsidRPr="00142EF6">
        <w:rPr>
          <w:rStyle w:val="CodeInline"/>
          <w:color w:val="auto"/>
        </w:rPr>
        <w:t xml:space="preserve"> </w:t>
      </w:r>
      <w:r>
        <w:rPr>
          <w:rStyle w:val="CodeInline"/>
          <w:color w:val="auto"/>
        </w:rPr>
        <w:t>:</w:t>
      </w:r>
      <w:r w:rsidRPr="00142EF6">
        <w:rPr>
          <w:rStyle w:val="CodeInline"/>
          <w:color w:val="auto"/>
        </w:rPr>
        <w:t xml:space="preserve"> </w:t>
      </w:r>
      <w:r w:rsidRPr="007025A8">
        <w:rPr>
          <w:rStyle w:val="CodeInline"/>
          <w:b/>
          <w:color w:val="auto"/>
        </w:rPr>
        <w:t>module</w:t>
      </w:r>
      <w:r w:rsidRPr="00142EF6">
        <w:rPr>
          <w:rStyle w:val="CodeInline"/>
          <w:color w:val="auto"/>
        </w:rPr>
        <w:t xml:space="preserve"> </w:t>
      </w:r>
      <w:r w:rsidRPr="00142EF6">
        <w:rPr>
          <w:rStyle w:val="CodeInline"/>
          <w:i/>
          <w:color w:val="auto"/>
        </w:rPr>
        <w:t>long-ident</w:t>
      </w:r>
      <w:r w:rsidRPr="00142EF6">
        <w:rPr>
          <w:rStyle w:val="CodeInline"/>
          <w:color w:val="auto"/>
        </w:rPr>
        <w:t xml:space="preserve"> </w:t>
      </w:r>
      <w:r w:rsidRPr="00142EF6">
        <w:rPr>
          <w:rStyle w:val="CodeInline"/>
          <w:i/>
          <w:color w:val="auto"/>
        </w:rPr>
        <w:t>module-signature-</w:t>
      </w:r>
      <w:r w:rsidRPr="00142EF6">
        <w:rPr>
          <w:rStyle w:val="CodeInline"/>
          <w:i/>
          <w:iCs/>
          <w:color w:val="auto"/>
        </w:rPr>
        <w:t>elements</w:t>
      </w:r>
      <w:r w:rsidRPr="00142EF6">
        <w:rPr>
          <w:rStyle w:val="CodeInline"/>
          <w:color w:val="auto"/>
        </w:rPr>
        <w:t xml:space="preserve"> </w:t>
      </w:r>
    </w:p>
    <w:p w:rsidR="007372F9" w:rsidRPr="00142EF6" w:rsidRDefault="007372F9" w:rsidP="007372F9">
      <w:pPr>
        <w:pStyle w:val="SummaryGrammar"/>
        <w:rPr>
          <w:rStyle w:val="CodeInline"/>
          <w:i/>
          <w:color w:val="auto"/>
        </w:rPr>
      </w:pPr>
    </w:p>
    <w:p w:rsidR="007372F9" w:rsidRPr="00142EF6" w:rsidRDefault="007372F9" w:rsidP="007372F9">
      <w:pPr>
        <w:pStyle w:val="SummaryGrammar"/>
        <w:rPr>
          <w:rStyle w:val="CodeInline"/>
          <w:color w:val="auto"/>
        </w:rPr>
      </w:pPr>
      <w:r w:rsidRPr="00142EF6">
        <w:rPr>
          <w:rStyle w:val="CodeInline"/>
          <w:i/>
          <w:color w:val="auto"/>
        </w:rPr>
        <w:t>anonymous-module-signature</w:t>
      </w:r>
      <w:r w:rsidRPr="00142EF6">
        <w:rPr>
          <w:rStyle w:val="CodeInline"/>
          <w:color w:val="auto"/>
        </w:rPr>
        <w:t xml:space="preserve"> </w:t>
      </w:r>
      <w:r>
        <w:rPr>
          <w:rStyle w:val="CodeInline"/>
          <w:color w:val="auto"/>
        </w:rPr>
        <w:t>:</w:t>
      </w:r>
      <w:r w:rsidRPr="00142EF6">
        <w:rPr>
          <w:rStyle w:val="CodeInline"/>
          <w:color w:val="auto"/>
        </w:rPr>
        <w:t xml:space="preserve"> </w:t>
      </w:r>
      <w:r w:rsidRPr="00142EF6">
        <w:rPr>
          <w:rStyle w:val="CodeInline"/>
          <w:i/>
          <w:color w:val="auto"/>
        </w:rPr>
        <w:t>module-signature-</w:t>
      </w:r>
      <w:r w:rsidRPr="00142EF6">
        <w:rPr>
          <w:rStyle w:val="CodeInline"/>
          <w:i/>
          <w:iCs/>
          <w:color w:val="auto"/>
        </w:rPr>
        <w:t>elements</w:t>
      </w:r>
    </w:p>
    <w:p w:rsidR="007372F9" w:rsidRPr="00142EF6" w:rsidRDefault="007372F9" w:rsidP="007372F9">
      <w:pPr>
        <w:pStyle w:val="SummaryGrammar"/>
        <w:rPr>
          <w:rStyle w:val="CodeInline"/>
          <w:color w:val="auto"/>
        </w:rPr>
      </w:pPr>
    </w:p>
    <w:p w:rsidR="007372F9" w:rsidRDefault="007372F9" w:rsidP="007372F9">
      <w:pPr>
        <w:pStyle w:val="SummaryGrammar"/>
        <w:rPr>
          <w:rStyle w:val="CodeInline"/>
          <w:i/>
          <w:color w:val="auto"/>
        </w:rPr>
      </w:pPr>
      <w:r w:rsidRPr="00142EF6">
        <w:rPr>
          <w:rStyle w:val="CodeInline"/>
          <w:i/>
          <w:color w:val="auto"/>
        </w:rPr>
        <w:t>script-fragment</w:t>
      </w:r>
      <w:r w:rsidRPr="00142EF6">
        <w:rPr>
          <w:rStyle w:val="CodeInline"/>
          <w:color w:val="auto"/>
        </w:rPr>
        <w:t xml:space="preserve"> </w:t>
      </w:r>
      <w:r>
        <w:rPr>
          <w:rStyle w:val="CodeInline"/>
          <w:color w:val="auto"/>
        </w:rPr>
        <w:t>:</w:t>
      </w:r>
      <w:r w:rsidRPr="00142EF6">
        <w:rPr>
          <w:rStyle w:val="CodeInline"/>
          <w:color w:val="auto"/>
        </w:rPr>
        <w:t xml:space="preserve"> </w:t>
      </w:r>
      <w:r w:rsidRPr="00142EF6">
        <w:rPr>
          <w:rStyle w:val="CodeInline"/>
          <w:i/>
          <w:color w:val="auto"/>
        </w:rPr>
        <w:t>module-elems</w:t>
      </w:r>
    </w:p>
    <w:p w:rsidR="007372F9" w:rsidRDefault="007372F9" w:rsidP="003743A9">
      <w:pPr>
        <w:pStyle w:val="AppHeading3"/>
      </w:pPr>
      <w:r>
        <w:t>Namespaces and Modules</w:t>
      </w:r>
    </w:p>
    <w:p w:rsidR="007372F9" w:rsidRPr="00443BDA" w:rsidRDefault="007372F9" w:rsidP="007372F9">
      <w:pPr>
        <w:pStyle w:val="SummaryGrammar"/>
        <w:rPr>
          <w:rStyle w:val="CodeInline"/>
        </w:rPr>
      </w:pPr>
      <w:r w:rsidRPr="00443BDA">
        <w:rPr>
          <w:rStyle w:val="CodeInline"/>
          <w:i/>
        </w:rPr>
        <w:t>namespace-decl-group</w:t>
      </w:r>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90080A">
        <w:rPr>
          <w:rStyle w:val="CodeInline"/>
          <w:b/>
        </w:rPr>
        <w:t>namespace</w:t>
      </w:r>
      <w:r w:rsidRPr="00443BDA">
        <w:rPr>
          <w:rStyle w:val="CodeInline"/>
        </w:rPr>
        <w:t xml:space="preserve"> </w:t>
      </w:r>
      <w:r w:rsidRPr="00443BDA">
        <w:rPr>
          <w:rStyle w:val="CodeInline"/>
          <w:i/>
        </w:rPr>
        <w:t>long-ident</w:t>
      </w:r>
      <w:r w:rsidRPr="00443BDA">
        <w:rPr>
          <w:rStyle w:val="CodeInline"/>
        </w:rPr>
        <w:t xml:space="preserve"> </w:t>
      </w:r>
      <w:r w:rsidRPr="00443BDA">
        <w:rPr>
          <w:rStyle w:val="CodeInline"/>
          <w:i/>
        </w:rPr>
        <w:t>module-elems</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90080A">
        <w:rPr>
          <w:rStyle w:val="CodeInline"/>
          <w:b/>
        </w:rPr>
        <w:t>namespace</w:t>
      </w:r>
      <w:r w:rsidRPr="00443BDA">
        <w:rPr>
          <w:rStyle w:val="CodeInline"/>
        </w:rPr>
        <w:t xml:space="preserve"> </w:t>
      </w:r>
      <w:r w:rsidRPr="0090080A">
        <w:rPr>
          <w:rStyle w:val="CodeInline"/>
          <w:b/>
        </w:rPr>
        <w:t>global</w:t>
      </w:r>
      <w:r w:rsidRPr="00443BDA">
        <w:rPr>
          <w:rStyle w:val="CodeInline"/>
        </w:rPr>
        <w:t xml:space="preserve"> </w:t>
      </w:r>
      <w:r w:rsidRPr="00443BDA">
        <w:rPr>
          <w:rStyle w:val="CodeInline"/>
          <w:i/>
        </w:rPr>
        <w:t>module-elems</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commentRangeStart w:id="7344"/>
      <w:r w:rsidRPr="00443BDA">
        <w:rPr>
          <w:rStyle w:val="CodeInline"/>
          <w:i/>
        </w:rPr>
        <w:t>module-defn</w:t>
      </w:r>
      <w:r w:rsidRPr="00443BDA">
        <w:rPr>
          <w:rStyle w:val="CodeInline"/>
        </w:rPr>
        <w:t xml:space="preserve"> </w:t>
      </w:r>
      <w:r>
        <w:rPr>
          <w:rStyle w:val="CodeInline"/>
        </w:rPr>
        <w:t>:</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90080A">
        <w:rPr>
          <w:rStyle w:val="CodeInline"/>
          <w:b/>
        </w:rPr>
        <w:t>module</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r w:rsidRPr="00443BDA">
        <w:rPr>
          <w:rStyle w:val="CodeInline"/>
          <w:i/>
        </w:rPr>
        <w:t>ident</w:t>
      </w:r>
      <w:r w:rsidRPr="00443BDA">
        <w:rPr>
          <w:rStyle w:val="CodeInline"/>
        </w:rPr>
        <w:t xml:space="preserve"> = </w:t>
      </w:r>
      <w:r>
        <w:rPr>
          <w:rStyle w:val="CodeInline"/>
          <w:b/>
          <w:color w:val="auto"/>
        </w:rPr>
        <w:t>begin</w:t>
      </w:r>
      <w:r>
        <w:rPr>
          <w:rStyle w:val="CodeInline"/>
          <w:b/>
          <w:color w:val="auto"/>
          <w:vertAlign w:val="subscript"/>
        </w:rPr>
        <w:t>opt</w:t>
      </w:r>
      <w:r>
        <w:rPr>
          <w:rStyle w:val="CodeInline"/>
          <w:color w:val="auto"/>
        </w:rPr>
        <w:t xml:space="preserve"> </w:t>
      </w:r>
      <w:r w:rsidRPr="00443BDA">
        <w:rPr>
          <w:rStyle w:val="CodeInline"/>
          <w:i/>
        </w:rPr>
        <w:t>module-defn-body</w:t>
      </w:r>
      <w:r>
        <w:rPr>
          <w:rStyle w:val="CodeInline"/>
          <w:i/>
        </w:rPr>
        <w:t xml:space="preserve"> </w:t>
      </w:r>
      <w:r>
        <w:rPr>
          <w:rStyle w:val="CodeInline"/>
          <w:b/>
          <w:color w:val="auto"/>
        </w:rPr>
        <w:t>end</w:t>
      </w:r>
      <w:r>
        <w:rPr>
          <w:rStyle w:val="CodeInline"/>
          <w:b/>
          <w:color w:val="auto"/>
          <w:vertAlign w:val="subscript"/>
        </w:rPr>
        <w:t>op</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module-defn-body</w:t>
      </w:r>
      <w:r w:rsidRPr="00443BDA">
        <w:rPr>
          <w:rStyle w:val="CodeInline"/>
        </w:rPr>
        <w:t xml:space="preserve"> </w:t>
      </w:r>
      <w:r>
        <w:rPr>
          <w:rStyle w:val="CodeInline"/>
        </w:rPr>
        <w:t>:</w:t>
      </w:r>
      <w:r w:rsidRPr="00443BDA">
        <w:rPr>
          <w:rStyle w:val="CodeInline"/>
        </w:rPr>
        <w:t xml:space="preserve"> </w:t>
      </w:r>
      <w:r w:rsidRPr="0090080A">
        <w:rPr>
          <w:rStyle w:val="CodeInline"/>
          <w:b/>
        </w:rPr>
        <w:t>begin</w:t>
      </w:r>
      <w:r w:rsidRPr="00443BDA">
        <w:rPr>
          <w:rStyle w:val="CodeInline"/>
        </w:rPr>
        <w:t xml:space="preserve"> </w:t>
      </w:r>
      <w:r w:rsidRPr="00443BDA">
        <w:rPr>
          <w:rStyle w:val="CodeInline"/>
          <w:i/>
        </w:rPr>
        <w:t>module-elems</w:t>
      </w:r>
      <w:r w:rsidRPr="00BE3144">
        <w:rPr>
          <w:rStyle w:val="CodeInline"/>
          <w:i/>
          <w:vertAlign w:val="subscript"/>
        </w:rPr>
        <w:t>opt</w:t>
      </w:r>
      <w:r w:rsidRPr="00443BDA">
        <w:rPr>
          <w:rStyle w:val="CodeInline"/>
        </w:rPr>
        <w:t xml:space="preserve"> </w:t>
      </w:r>
      <w:r w:rsidRPr="0090080A">
        <w:rPr>
          <w:rStyle w:val="CodeInline"/>
          <w:b/>
        </w:rPr>
        <w:t>end</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module-elem</w:t>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ins w:id="7345" w:author="pennyo" w:date="2011-02-24T13:59:00Z">
        <w:r w:rsidR="009B460B">
          <w:rPr>
            <w:rStyle w:val="CodeInlineItalic"/>
          </w:rPr>
          <w:t>module-function-or-value-defn</w:t>
        </w:r>
      </w:ins>
      <w:del w:id="7346" w:author="pennyo" w:date="2011-02-24T13:59:00Z">
        <w:r w:rsidRPr="00443BDA" w:rsidDel="009B460B">
          <w:rPr>
            <w:rStyle w:val="CodeInline"/>
            <w:i/>
          </w:rPr>
          <w:delText>module-let-binding</w:delText>
        </w:r>
      </w:del>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type-defns</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exception-defn</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module-defn</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module-abbrev</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import-decl</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compiler-directive-decl</w:t>
      </w:r>
    </w:p>
    <w:p w:rsidR="007372F9" w:rsidRPr="00443BDA" w:rsidRDefault="007372F9" w:rsidP="007372F9">
      <w:pPr>
        <w:pStyle w:val="SummaryGrammar"/>
        <w:rPr>
          <w:rStyle w:val="CodeInline"/>
        </w:rPr>
      </w:pPr>
    </w:p>
    <w:p w:rsidR="007372F9" w:rsidRPr="00443BDA" w:rsidRDefault="009B460B" w:rsidP="007372F9">
      <w:pPr>
        <w:pStyle w:val="SummaryGrammar"/>
        <w:rPr>
          <w:rStyle w:val="CodeInline"/>
        </w:rPr>
      </w:pPr>
      <w:ins w:id="7347" w:author="pennyo" w:date="2011-02-24T13:59:00Z">
        <w:r>
          <w:rPr>
            <w:rStyle w:val="CodeInlineItalic"/>
          </w:rPr>
          <w:t xml:space="preserve">module-function-or-value-defn </w:t>
        </w:r>
      </w:ins>
      <w:del w:id="7348" w:author="pennyo" w:date="2011-02-24T13:59:00Z">
        <w:r w:rsidR="007372F9" w:rsidRPr="00443BDA" w:rsidDel="009B460B">
          <w:rPr>
            <w:rStyle w:val="CodeInline"/>
            <w:i/>
          </w:rPr>
          <w:delText>module-let-binding</w:delText>
        </w:r>
        <w:r w:rsidR="007372F9" w:rsidRPr="00443BDA" w:rsidDel="009B460B">
          <w:rPr>
            <w:rStyle w:val="CodeInline"/>
          </w:rPr>
          <w:delText xml:space="preserve"> </w:delText>
        </w:r>
      </w:del>
      <w:r w:rsidR="007372F9">
        <w:rPr>
          <w:rStyle w:val="CodeInline"/>
        </w:rPr>
        <w:t>:</w:t>
      </w:r>
    </w:p>
    <w:p w:rsidR="009B460B" w:rsidRDefault="009B460B" w:rsidP="007372F9">
      <w:pPr>
        <w:pStyle w:val="SummaryGrammar"/>
        <w:rPr>
          <w:ins w:id="7349" w:author="pennyo" w:date="2011-02-24T14:00:00Z"/>
          <w:rStyle w:val="CodeInline"/>
        </w:rPr>
      </w:pPr>
      <w:ins w:id="7350" w:author="pennyo" w:date="2011-02-24T14:00:00Z">
        <w:r>
          <w:rPr>
            <w:rStyle w:val="CodeInlineItalic"/>
          </w:rPr>
          <w:t xml:space="preserve">      </w:t>
        </w:r>
      </w:ins>
      <w:ins w:id="7351" w:author="pennyo" w:date="2011-02-24T13:59:00Z">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ins>
    </w:p>
    <w:p w:rsidR="009B460B" w:rsidRDefault="009B460B" w:rsidP="007372F9">
      <w:pPr>
        <w:pStyle w:val="SummaryGrammar"/>
        <w:rPr>
          <w:ins w:id="7352" w:author="pennyo" w:date="2011-02-24T14:00:00Z"/>
          <w:rStyle w:val="CodeInline"/>
        </w:rPr>
      </w:pPr>
      <w:ins w:id="7353" w:author="pennyo" w:date="2011-02-24T14:00:00Z">
        <w:r w:rsidRPr="00404279">
          <w:rPr>
            <w:rStyle w:val="CodeInline"/>
          </w:rPr>
          <w:t xml:space="preserve">    </w:t>
        </w:r>
        <w:r>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ins>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9B368A">
        <w:rPr>
          <w:rStyle w:val="CodeInline"/>
          <w:b/>
        </w:rPr>
        <w:t>let</w:t>
      </w:r>
      <w:r w:rsidRPr="00443BDA">
        <w:rPr>
          <w:rStyle w:val="CodeInline"/>
        </w:rPr>
        <w:t xml:space="preserve"> </w:t>
      </w:r>
      <w:r w:rsidRPr="00A3016C">
        <w:rPr>
          <w:rStyle w:val="CodeInline"/>
          <w:b/>
        </w:rPr>
        <w:t>rec</w:t>
      </w:r>
      <w:r w:rsidRPr="00BE3144">
        <w:rPr>
          <w:rStyle w:val="CodeInline"/>
          <w:i/>
          <w:vertAlign w:val="subscript"/>
        </w:rPr>
        <w:t>opt</w:t>
      </w:r>
      <w:r w:rsidRPr="00443BDA">
        <w:rPr>
          <w:rStyle w:val="CodeInline"/>
        </w:rPr>
        <w:t xml:space="preserve"> </w:t>
      </w:r>
      <w:ins w:id="7354" w:author="pennyo" w:date="2011-02-24T14:00:00Z">
        <w:r w:rsidR="009B460B">
          <w:rPr>
            <w:rStyle w:val="CodeInlineItalic"/>
          </w:rPr>
          <w:t>function-or-value-defns</w:t>
        </w:r>
      </w:ins>
      <w:del w:id="7355" w:author="pennyo" w:date="2011-02-24T14:00:00Z">
        <w:r w:rsidRPr="00443BDA" w:rsidDel="009B460B">
          <w:rPr>
            <w:rStyle w:val="CodeInline"/>
            <w:i/>
          </w:rPr>
          <w:delText>bindings</w:delText>
        </w:r>
      </w:del>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do </w:t>
      </w:r>
      <w:r w:rsidRPr="00443BDA">
        <w:rPr>
          <w:rStyle w:val="CodeInline"/>
          <w:i/>
        </w:rPr>
        <w:t>expr</w:t>
      </w:r>
      <w:r w:rsidRPr="00443BDA">
        <w:rPr>
          <w:rStyle w:val="CodeInline"/>
        </w:rPr>
        <w:tab/>
        <w:t xml:space="preserve"> </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import-decl</w:t>
      </w:r>
      <w:r w:rsidRPr="00443BDA">
        <w:rPr>
          <w:rStyle w:val="CodeInline"/>
        </w:rPr>
        <w:t xml:space="preserve"> </w:t>
      </w:r>
      <w:r>
        <w:rPr>
          <w:rStyle w:val="CodeInline"/>
        </w:rPr>
        <w:t>:</w:t>
      </w:r>
      <w:r w:rsidRPr="00443BDA">
        <w:rPr>
          <w:rStyle w:val="CodeInline"/>
        </w:rPr>
        <w:t xml:space="preserve"> </w:t>
      </w:r>
      <w:r w:rsidRPr="0090080A">
        <w:rPr>
          <w:rStyle w:val="CodeInline"/>
          <w:b/>
        </w:rPr>
        <w:t>open</w:t>
      </w:r>
      <w:r w:rsidRPr="00443BDA">
        <w:rPr>
          <w:rStyle w:val="CodeInline"/>
        </w:rPr>
        <w:t xml:space="preserve"> </w:t>
      </w:r>
      <w:r w:rsidRPr="00443BDA">
        <w:rPr>
          <w:rStyle w:val="CodeInline"/>
          <w:i/>
        </w:rPr>
        <w:t>long-ident</w:t>
      </w:r>
      <w:r w:rsidRPr="00443BDA">
        <w:rPr>
          <w:rStyle w:val="CodeInline"/>
        </w:rPr>
        <w:t xml:space="preserve"> </w:t>
      </w:r>
    </w:p>
    <w:p w:rsidR="007372F9" w:rsidRPr="00443BDA" w:rsidRDefault="007372F9" w:rsidP="007372F9">
      <w:pPr>
        <w:pStyle w:val="SummaryGrammar"/>
      </w:pPr>
    </w:p>
    <w:p w:rsidR="007372F9" w:rsidRPr="00443BDA" w:rsidRDefault="007372F9" w:rsidP="007372F9">
      <w:pPr>
        <w:pStyle w:val="SummaryGrammar"/>
      </w:pPr>
      <w:r w:rsidRPr="0090080A">
        <w:rPr>
          <w:i/>
        </w:rPr>
        <w:t>module-abbrev</w:t>
      </w:r>
      <w:r w:rsidRPr="00443BDA">
        <w:t xml:space="preserve"> </w:t>
      </w:r>
      <w:r>
        <w:t>:</w:t>
      </w:r>
      <w:r w:rsidRPr="00443BDA">
        <w:t xml:space="preserve"> </w:t>
      </w:r>
      <w:r w:rsidRPr="0090080A">
        <w:rPr>
          <w:b/>
        </w:rPr>
        <w:t>module</w:t>
      </w:r>
      <w:r w:rsidRPr="00443BDA">
        <w:t xml:space="preserve"> </w:t>
      </w:r>
      <w:r w:rsidRPr="0090080A">
        <w:rPr>
          <w:i/>
        </w:rPr>
        <w:t>ident</w:t>
      </w:r>
      <w:r w:rsidRPr="00443BDA">
        <w:t xml:space="preserve"> = </w:t>
      </w:r>
      <w:r w:rsidRPr="0090080A">
        <w:rPr>
          <w:i/>
        </w:rPr>
        <w:t>long-ident</w:t>
      </w:r>
    </w:p>
    <w:p w:rsidR="007372F9" w:rsidRPr="00443BDA" w:rsidRDefault="007372F9" w:rsidP="007372F9">
      <w:pPr>
        <w:pStyle w:val="SummaryGrammar"/>
      </w:pPr>
    </w:p>
    <w:p w:rsidR="007372F9" w:rsidRPr="00443BDA" w:rsidRDefault="007372F9" w:rsidP="007372F9">
      <w:pPr>
        <w:pStyle w:val="SummaryGrammar"/>
        <w:rPr>
          <w:rStyle w:val="CodeInline"/>
        </w:rPr>
      </w:pPr>
      <w:r w:rsidRPr="00443BDA">
        <w:rPr>
          <w:rStyle w:val="CodeInline"/>
          <w:i/>
        </w:rPr>
        <w:t>compiler-directive-decl</w:t>
      </w:r>
      <w:r w:rsidRPr="00443BDA">
        <w:rPr>
          <w:rStyle w:val="CodeInline"/>
        </w:rPr>
        <w:t xml:space="preserve"> </w:t>
      </w:r>
      <w:r>
        <w:rPr>
          <w:rStyle w:val="CodeInline"/>
        </w:rPr>
        <w:t>:</w:t>
      </w:r>
      <w:r w:rsidRPr="00443BDA">
        <w:rPr>
          <w:rStyle w:val="CodeInline"/>
        </w:rPr>
        <w:t xml:space="preserve"> # </w:t>
      </w:r>
      <w:r w:rsidRPr="00443BDA">
        <w:rPr>
          <w:rStyle w:val="CodeInline"/>
          <w:i/>
        </w:rPr>
        <w:t>ident</w:t>
      </w:r>
      <w:r w:rsidRPr="00443BDA">
        <w:rPr>
          <w:rStyle w:val="CodeInline"/>
        </w:rPr>
        <w:t xml:space="preserve"> </w:t>
      </w:r>
      <w:r w:rsidRPr="00443BDA">
        <w:rPr>
          <w:rStyle w:val="CodeInline"/>
          <w:i/>
        </w:rPr>
        <w:t>string</w:t>
      </w:r>
      <w:r w:rsidRPr="00443BDA">
        <w:rPr>
          <w:rStyle w:val="CodeInline"/>
        </w:rPr>
        <w:t xml:space="preserve"> ... </w:t>
      </w:r>
      <w:r w:rsidRPr="00443BDA">
        <w:rPr>
          <w:rStyle w:val="CodeInline"/>
          <w:i/>
        </w:rPr>
        <w:t>string</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i/>
        </w:rPr>
      </w:pPr>
      <w:r w:rsidRPr="00443BDA">
        <w:rPr>
          <w:rStyle w:val="CodeInline"/>
          <w:i/>
        </w:rPr>
        <w:t>module-elems</w:t>
      </w:r>
      <w:r w:rsidRPr="00443BDA">
        <w:rPr>
          <w:rStyle w:val="CodeInline"/>
        </w:rPr>
        <w:t xml:space="preserve"> </w:t>
      </w:r>
      <w:r>
        <w:rPr>
          <w:rStyle w:val="CodeInline"/>
        </w:rPr>
        <w:t>:</w:t>
      </w:r>
      <w:r w:rsidRPr="00443BDA">
        <w:rPr>
          <w:rStyle w:val="CodeInline"/>
        </w:rPr>
        <w:t xml:space="preserve"> </w:t>
      </w:r>
      <w:r>
        <w:rPr>
          <w:rStyle w:val="CodeInline"/>
          <w:b/>
        </w:rPr>
        <w:t>begin</w:t>
      </w:r>
      <w:r>
        <w:rPr>
          <w:rStyle w:val="CodeInline"/>
          <w:b/>
          <w:vertAlign w:val="subscript"/>
        </w:rPr>
        <w:t>opt</w:t>
      </w:r>
      <w:r w:rsidRPr="00443BDA">
        <w:rPr>
          <w:rStyle w:val="CodeInline"/>
          <w:i/>
        </w:rPr>
        <w:t xml:space="preserve"> module-elem</w:t>
      </w:r>
      <w:r w:rsidRPr="00443BDA">
        <w:rPr>
          <w:rStyle w:val="CodeInline"/>
        </w:rPr>
        <w:t xml:space="preserve"> ... </w:t>
      </w:r>
      <w:r w:rsidRPr="00443BDA">
        <w:rPr>
          <w:rStyle w:val="CodeInline"/>
          <w:i/>
        </w:rPr>
        <w:t>module-elem</w:t>
      </w:r>
      <w:r>
        <w:rPr>
          <w:rStyle w:val="CodeInline"/>
          <w:i/>
        </w:rPr>
        <w:t xml:space="preserve"> </w:t>
      </w:r>
      <w:r>
        <w:rPr>
          <w:rStyle w:val="CodeInline"/>
          <w:b/>
        </w:rPr>
        <w:t>end</w:t>
      </w:r>
      <w:r>
        <w:rPr>
          <w:rStyle w:val="CodeInline"/>
          <w:b/>
          <w:vertAlign w:val="subscript"/>
        </w:rPr>
        <w:t>opt</w:t>
      </w:r>
      <w:commentRangeEnd w:id="7344"/>
      <w:r>
        <w:rPr>
          <w:rStyle w:val="CommentReference"/>
          <w:color w:val="auto"/>
          <w:lang w:eastAsia="en-US"/>
        </w:rPr>
        <w:commentReference w:id="7344"/>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access</w:t>
      </w:r>
      <w:r w:rsidRPr="00443BDA">
        <w:rPr>
          <w:rStyle w:val="CodeInline"/>
        </w:rPr>
        <w:t xml:space="preserve"> </w:t>
      </w:r>
      <w:r>
        <w:rPr>
          <w:rStyle w:val="CodeInline"/>
        </w:rPr>
        <w:t>:</w:t>
      </w:r>
      <w:r w:rsidRPr="00443BDA">
        <w:rPr>
          <w:rStyle w:val="CodeInline"/>
        </w:rPr>
        <w:t xml:space="preserve"> </w:t>
      </w:r>
    </w:p>
    <w:p w:rsidR="007372F9" w:rsidRPr="0090080A" w:rsidRDefault="007372F9" w:rsidP="007372F9">
      <w:pPr>
        <w:pStyle w:val="SummaryGrammar"/>
        <w:rPr>
          <w:rStyle w:val="CodeInline"/>
          <w:b/>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xml:space="preserve">  </w:t>
      </w:r>
      <w:r w:rsidRPr="0090080A">
        <w:rPr>
          <w:rStyle w:val="CodeInline"/>
          <w:b/>
        </w:rPr>
        <w:t xml:space="preserve">private </w:t>
      </w:r>
    </w:p>
    <w:p w:rsidR="007372F9" w:rsidRPr="0090080A" w:rsidRDefault="007372F9" w:rsidP="007372F9">
      <w:pPr>
        <w:pStyle w:val="SummaryGrammar"/>
        <w:rPr>
          <w:rStyle w:val="CodeInline"/>
          <w:b/>
        </w:rPr>
      </w:pPr>
      <w:r w:rsidRPr="00443BDA">
        <w:rPr>
          <w:rStyle w:val="CodeInline"/>
        </w:rPr>
        <w:t xml:space="preserve">  </w:t>
      </w:r>
      <w:r>
        <w:rPr>
          <w:rStyle w:val="CodeInline"/>
        </w:rPr>
        <w:t xml:space="preserve">  </w:t>
      </w:r>
      <w:r w:rsidRPr="00443BDA">
        <w:rPr>
          <w:rStyle w:val="CodeInline"/>
        </w:rPr>
        <w:t xml:space="preserve">  </w:t>
      </w:r>
      <w:r w:rsidRPr="0090080A">
        <w:rPr>
          <w:rStyle w:val="CodeInline"/>
          <w:b/>
        </w:rPr>
        <w:t xml:space="preserve">internal </w:t>
      </w:r>
    </w:p>
    <w:p w:rsidR="007372F9" w:rsidRPr="0090080A" w:rsidRDefault="007372F9" w:rsidP="007372F9">
      <w:pPr>
        <w:pStyle w:val="SummaryGrammar"/>
        <w:rPr>
          <w:rStyle w:val="CodeInline"/>
          <w:b/>
        </w:rPr>
      </w:pPr>
      <w:r w:rsidRPr="00443BDA">
        <w:rPr>
          <w:rStyle w:val="CodeInline"/>
        </w:rPr>
        <w:t xml:space="preserve"> </w:t>
      </w:r>
      <w:r>
        <w:rPr>
          <w:rStyle w:val="CodeInline"/>
        </w:rPr>
        <w:t xml:space="preserve">  </w:t>
      </w:r>
      <w:r w:rsidRPr="00443BDA">
        <w:rPr>
          <w:rStyle w:val="CodeInline"/>
        </w:rPr>
        <w:t xml:space="preserve">   </w:t>
      </w:r>
      <w:r w:rsidRPr="0090080A">
        <w:rPr>
          <w:rStyle w:val="CodeInline"/>
          <w:b/>
        </w:rPr>
        <w:t xml:space="preserve">public </w:t>
      </w:r>
    </w:p>
    <w:p w:rsidR="007372F9" w:rsidRDefault="007372F9" w:rsidP="007372F9">
      <w:pPr>
        <w:pStyle w:val="SummaryGrammar"/>
        <w:rPr>
          <w:rStyle w:val="CodeInline"/>
          <w:color w:val="auto"/>
        </w:rPr>
      </w:pPr>
    </w:p>
    <w:p w:rsidR="007372F9" w:rsidRDefault="007372F9" w:rsidP="003743A9">
      <w:pPr>
        <w:pStyle w:val="AppHeading3"/>
      </w:pPr>
      <w:r>
        <w:t>Namespace and Module Signatures</w:t>
      </w:r>
    </w:p>
    <w:p w:rsidR="007372F9" w:rsidRPr="00443BDA" w:rsidRDefault="007372F9" w:rsidP="007372F9">
      <w:pPr>
        <w:pStyle w:val="SummaryGrammar"/>
        <w:rPr>
          <w:rStyle w:val="CodeInline"/>
        </w:rPr>
      </w:pPr>
      <w:r w:rsidRPr="00443BDA">
        <w:rPr>
          <w:rStyle w:val="CodeInline"/>
          <w:i/>
        </w:rPr>
        <w:t>namespace-decl-group-signature</w:t>
      </w:r>
      <w:r w:rsidRPr="00443BDA">
        <w:rPr>
          <w:rStyle w:val="CodeInline"/>
        </w:rPr>
        <w:t xml:space="preserve"> </w:t>
      </w:r>
      <w:r>
        <w:rPr>
          <w:rStyle w:val="CodeInline"/>
        </w:rPr>
        <w:t>:</w:t>
      </w:r>
      <w:r w:rsidRPr="00443BDA">
        <w:rPr>
          <w:rStyle w:val="CodeInline"/>
        </w:rPr>
        <w:t xml:space="preserve"> </w:t>
      </w:r>
      <w:r w:rsidRPr="00D3529C">
        <w:rPr>
          <w:rStyle w:val="CodeInline"/>
          <w:b/>
        </w:rPr>
        <w:t>namespace</w:t>
      </w:r>
      <w:r w:rsidRPr="00443BDA">
        <w:rPr>
          <w:rStyle w:val="CodeInline"/>
        </w:rPr>
        <w:t xml:space="preserve"> </w:t>
      </w:r>
      <w:r w:rsidRPr="00443BDA">
        <w:rPr>
          <w:rStyle w:val="CodeInline"/>
          <w:i/>
        </w:rPr>
        <w:t>long-ident</w:t>
      </w:r>
      <w:r w:rsidRPr="00443BDA">
        <w:rPr>
          <w:rStyle w:val="CodeInline"/>
        </w:rPr>
        <w:t xml:space="preserve"> </w:t>
      </w:r>
      <w:r w:rsidRPr="00443BDA">
        <w:rPr>
          <w:rStyle w:val="CodeInline"/>
          <w:i/>
        </w:rPr>
        <w:t>module-signature-</w:t>
      </w:r>
      <w:r w:rsidRPr="00443BDA">
        <w:rPr>
          <w:rStyle w:val="CodeInline"/>
          <w:i/>
          <w:iCs/>
        </w:rPr>
        <w:t>elements</w:t>
      </w:r>
    </w:p>
    <w:p w:rsidR="007372F9" w:rsidRPr="00443BDA" w:rsidRDefault="007372F9" w:rsidP="007372F9">
      <w:pPr>
        <w:pStyle w:val="SummaryGrammar"/>
        <w:rPr>
          <w:rStyle w:val="CodeInline"/>
          <w:i/>
        </w:rPr>
      </w:pPr>
    </w:p>
    <w:p w:rsidR="007372F9" w:rsidRDefault="007372F9" w:rsidP="007372F9">
      <w:pPr>
        <w:pStyle w:val="SummaryGrammar"/>
        <w:rPr>
          <w:rStyle w:val="CodeInline"/>
        </w:rPr>
      </w:pPr>
      <w:r w:rsidRPr="00443BDA">
        <w:rPr>
          <w:rStyle w:val="CodeInline"/>
          <w:i/>
        </w:rPr>
        <w:t>module-signature</w:t>
      </w:r>
      <w:r w:rsidRPr="00443BDA">
        <w:rPr>
          <w:rStyle w:val="CodeInline"/>
        </w:rPr>
        <w:t xml:space="preserve"> </w:t>
      </w:r>
      <w:r>
        <w:rPr>
          <w:rStyle w:val="CodeInline"/>
        </w:rPr>
        <w:t>:</w:t>
      </w:r>
      <w:r w:rsidRPr="00443BDA">
        <w:rPr>
          <w:rStyle w:val="CodeInline"/>
        </w:rPr>
        <w:t xml:space="preserve"> </w:t>
      </w:r>
      <w:r w:rsidRPr="00D3529C">
        <w:rPr>
          <w:rStyle w:val="CodeInline"/>
          <w:b/>
        </w:rPr>
        <w:t>module</w:t>
      </w:r>
      <w:r w:rsidRPr="00443BDA">
        <w:rPr>
          <w:rStyle w:val="CodeInline"/>
        </w:rPr>
        <w:t xml:space="preserve"> </w:t>
      </w:r>
      <w:r w:rsidRPr="00443BDA">
        <w:rPr>
          <w:rStyle w:val="CodeInline"/>
          <w:i/>
        </w:rPr>
        <w:t>ident</w:t>
      </w:r>
      <w:r w:rsidRPr="00443BDA">
        <w:rPr>
          <w:rStyle w:val="CodeInline"/>
        </w:rPr>
        <w:t xml:space="preserve"> = </w:t>
      </w:r>
      <w:r>
        <w:rPr>
          <w:rStyle w:val="CodeInline"/>
          <w:b/>
          <w:color w:val="auto"/>
        </w:rPr>
        <w:t>begin</w:t>
      </w:r>
      <w:r>
        <w:rPr>
          <w:rStyle w:val="CodeInline"/>
          <w:b/>
          <w:color w:val="auto"/>
          <w:vertAlign w:val="subscript"/>
        </w:rPr>
        <w:t>opt</w:t>
      </w:r>
      <w:r>
        <w:rPr>
          <w:rStyle w:val="CodeInline"/>
          <w:color w:val="auto"/>
        </w:rPr>
        <w:t xml:space="preserve"> </w:t>
      </w:r>
      <w:r w:rsidRPr="00443BDA">
        <w:rPr>
          <w:rStyle w:val="CodeInline"/>
          <w:i/>
        </w:rPr>
        <w:t>module-signature-body</w:t>
      </w:r>
      <w:r w:rsidRPr="00443BDA">
        <w:rPr>
          <w:rStyle w:val="CodeInline"/>
        </w:rPr>
        <w:t xml:space="preserve"> </w:t>
      </w:r>
      <w:r>
        <w:rPr>
          <w:rStyle w:val="CodeInline"/>
          <w:b/>
          <w:color w:val="auto"/>
        </w:rPr>
        <w:t>end</w:t>
      </w:r>
      <w:r>
        <w:rPr>
          <w:rStyle w:val="CodeInline"/>
          <w:b/>
          <w:color w:val="auto"/>
          <w:vertAlign w:val="subscript"/>
        </w:rPr>
        <w:t>opt</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module-signature-element</w:t>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D3529C">
        <w:rPr>
          <w:rStyle w:val="CodeInline"/>
          <w:b/>
        </w:rPr>
        <w:t>val</w:t>
      </w:r>
      <w:r w:rsidRPr="00443BDA">
        <w:rPr>
          <w:rStyle w:val="CodeInline"/>
        </w:rPr>
        <w:t xml:space="preserve"> </w:t>
      </w:r>
      <w:r w:rsidRPr="00A61EB0">
        <w:rPr>
          <w:rStyle w:val="CodeInline"/>
          <w:b/>
        </w:rPr>
        <w:t>mutable</w:t>
      </w:r>
      <w:r w:rsidRPr="00BE3144">
        <w:rPr>
          <w:rStyle w:val="CodeInline"/>
          <w:i/>
          <w:vertAlign w:val="subscript"/>
        </w:rPr>
        <w:t>opt</w:t>
      </w:r>
      <w:r w:rsidRPr="00443BDA">
        <w:rPr>
          <w:rStyle w:val="CodeInline"/>
        </w:rPr>
        <w:t xml:space="preserve"> </w:t>
      </w:r>
      <w:r w:rsidRPr="00443BDA">
        <w:rPr>
          <w:rStyle w:val="CodeInline"/>
          <w:i/>
        </w:rPr>
        <w:t>curried-sig</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D3529C">
        <w:rPr>
          <w:rStyle w:val="CodeInline"/>
          <w:b/>
        </w:rPr>
        <w:t>val</w:t>
      </w:r>
      <w:r w:rsidRPr="00443BDA">
        <w:rPr>
          <w:rStyle w:val="CodeInline"/>
        </w:rPr>
        <w:t xml:space="preserve"> </w:t>
      </w:r>
      <w:del w:id="7356" w:author="pennyo" w:date="2011-02-24T14:01:00Z">
        <w:r w:rsidRPr="00443BDA" w:rsidDel="009B460B">
          <w:rPr>
            <w:rStyle w:val="CodeInline"/>
            <w:i/>
          </w:rPr>
          <w:delText>binding</w:delText>
        </w:r>
      </w:del>
      <w:ins w:id="7357" w:author="pennyo" w:date="2011-02-24T14:01:00Z">
        <w:r w:rsidR="009B460B">
          <w:rPr>
            <w:rStyle w:val="CodeInline"/>
            <w:i/>
          </w:rPr>
          <w:t>value-defn</w:t>
        </w:r>
      </w:ins>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D3529C">
        <w:rPr>
          <w:rStyle w:val="CodeInline"/>
          <w:b/>
        </w:rPr>
        <w:t>type</w:t>
      </w:r>
      <w:r w:rsidRPr="00443BDA">
        <w:rPr>
          <w:rStyle w:val="CodeInline"/>
        </w:rPr>
        <w:t xml:space="preserve"> </w:t>
      </w:r>
      <w:r w:rsidRPr="00443BDA">
        <w:rPr>
          <w:rStyle w:val="CodeInline"/>
          <w:i/>
        </w:rPr>
        <w:t>type-signatures</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D3529C">
        <w:rPr>
          <w:rStyle w:val="CodeInline"/>
          <w:b/>
        </w:rPr>
        <w:t>exception</w:t>
      </w:r>
      <w:r w:rsidRPr="00443BDA">
        <w:rPr>
          <w:rStyle w:val="CodeInline"/>
        </w:rPr>
        <w:t xml:space="preserve"> </w:t>
      </w:r>
      <w:r w:rsidRPr="00443BDA">
        <w:rPr>
          <w:rStyle w:val="CodeInline"/>
          <w:i/>
        </w:rPr>
        <w:t>exception-signature</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module-signature</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module-abbrev</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import-decl</w:t>
      </w:r>
    </w:p>
    <w:p w:rsidR="007372F9" w:rsidRPr="00443BDA" w:rsidRDefault="007372F9" w:rsidP="007372F9">
      <w:pPr>
        <w:pStyle w:val="SummaryGrammar"/>
        <w:rPr>
          <w:rStyle w:val="CodeInline"/>
        </w:rPr>
      </w:pPr>
    </w:p>
    <w:p w:rsidR="007372F9" w:rsidRDefault="007372F9" w:rsidP="007372F9">
      <w:pPr>
        <w:pStyle w:val="SummaryGrammar"/>
        <w:rPr>
          <w:rStyle w:val="CodeInline"/>
        </w:rPr>
      </w:pPr>
      <w:r w:rsidRPr="00443BDA">
        <w:rPr>
          <w:rStyle w:val="CodeInline"/>
          <w:i/>
        </w:rPr>
        <w:t>module-signature-elements</w:t>
      </w:r>
      <w:r w:rsidRPr="00443BDA">
        <w:rPr>
          <w:rStyle w:val="CodeInline"/>
        </w:rPr>
        <w:t xml:space="preserve"> </w:t>
      </w:r>
      <w:r>
        <w:rPr>
          <w:rStyle w:val="CodeInline"/>
        </w:rPr>
        <w:t>:</w:t>
      </w:r>
      <w:r w:rsidRPr="00443BDA">
        <w:rPr>
          <w:rStyle w:val="CodeInline"/>
        </w:rPr>
        <w:t xml:space="preserve"> </w:t>
      </w:r>
    </w:p>
    <w:p w:rsidR="007372F9" w:rsidRDefault="007372F9" w:rsidP="007372F9">
      <w:pPr>
        <w:pStyle w:val="SummaryGrammar"/>
        <w:rPr>
          <w:rStyle w:val="CodeInline"/>
          <w:i/>
        </w:rPr>
      </w:pPr>
      <w:r>
        <w:rPr>
          <w:rStyle w:val="CodeInline"/>
        </w:rPr>
        <w:t xml:space="preserve">      </w:t>
      </w:r>
      <w:r>
        <w:rPr>
          <w:rStyle w:val="CodeInline"/>
          <w:b/>
          <w:color w:val="auto"/>
        </w:rPr>
        <w:t>begin</w:t>
      </w:r>
      <w:r>
        <w:rPr>
          <w:rStyle w:val="CodeInline"/>
          <w:b/>
          <w:color w:val="auto"/>
          <w:vertAlign w:val="subscript"/>
        </w:rPr>
        <w:t>opt</w:t>
      </w:r>
      <w:r>
        <w:rPr>
          <w:rStyle w:val="CodeInline"/>
          <w:color w:val="auto"/>
        </w:rPr>
        <w:t xml:space="preserve"> </w:t>
      </w:r>
      <w:r w:rsidRPr="00443BDA">
        <w:rPr>
          <w:rStyle w:val="CodeInline"/>
          <w:i/>
        </w:rPr>
        <w:t>module-signature-element</w:t>
      </w:r>
      <w:r w:rsidRPr="00443BDA">
        <w:rPr>
          <w:rStyle w:val="CodeInline"/>
        </w:rPr>
        <w:t xml:space="preserve"> ... </w:t>
      </w:r>
      <w:r w:rsidRPr="00443BDA">
        <w:rPr>
          <w:rStyle w:val="CodeInline"/>
          <w:i/>
        </w:rPr>
        <w:t>module-signature-element</w:t>
      </w:r>
      <w:r>
        <w:rPr>
          <w:rStyle w:val="CodeInline"/>
          <w:i/>
        </w:rPr>
        <w:t xml:space="preserve"> </w:t>
      </w:r>
      <w:r>
        <w:rPr>
          <w:rStyle w:val="CodeInline"/>
          <w:b/>
          <w:color w:val="auto"/>
        </w:rPr>
        <w:t>end</w:t>
      </w:r>
      <w:r>
        <w:rPr>
          <w:rStyle w:val="CodeInline"/>
          <w:b/>
          <w:color w:val="auto"/>
          <w:vertAlign w:val="subscript"/>
        </w:rPr>
        <w:t>opt</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module-signature-body</w:t>
      </w:r>
      <w:r w:rsidRPr="00443BDA">
        <w:rPr>
          <w:rStyle w:val="CodeInline"/>
        </w:rPr>
        <w:t xml:space="preserve"> </w:t>
      </w:r>
      <w:r>
        <w:rPr>
          <w:rStyle w:val="CodeInline"/>
        </w:rPr>
        <w:t>:</w:t>
      </w:r>
      <w:r w:rsidRPr="00443BDA">
        <w:rPr>
          <w:rStyle w:val="CodeInline"/>
        </w:rPr>
        <w:t xml:space="preserve"> </w:t>
      </w:r>
      <w:r w:rsidRPr="00D3529C">
        <w:rPr>
          <w:rStyle w:val="CodeInline"/>
          <w:b/>
        </w:rPr>
        <w:t>begin</w:t>
      </w:r>
      <w:r w:rsidRPr="00443BDA">
        <w:rPr>
          <w:rStyle w:val="CodeInline"/>
        </w:rPr>
        <w:t xml:space="preserve"> </w:t>
      </w:r>
      <w:r w:rsidRPr="00443BDA">
        <w:rPr>
          <w:rStyle w:val="CodeInline"/>
          <w:i/>
        </w:rPr>
        <w:t>module-signature-elements</w:t>
      </w:r>
      <w:r w:rsidRPr="00443BDA">
        <w:rPr>
          <w:rStyle w:val="CodeInline"/>
        </w:rPr>
        <w:t xml:space="preserve"> </w:t>
      </w:r>
      <w:r w:rsidRPr="00D3529C">
        <w:rPr>
          <w:rStyle w:val="CodeInline"/>
          <w:b/>
        </w:rPr>
        <w:t>end</w:t>
      </w:r>
      <w:r w:rsidRPr="00443BDA">
        <w:rPr>
          <w:rStyle w:val="CodeInline"/>
        </w:rPr>
        <w:t xml:space="preserve"> </w:t>
      </w:r>
    </w:p>
    <w:p w:rsidR="007372F9" w:rsidRPr="00443BDA" w:rsidRDefault="007372F9" w:rsidP="007372F9">
      <w:pPr>
        <w:pStyle w:val="SummaryGrammar"/>
        <w:rPr>
          <w:rStyle w:val="CodeInline"/>
        </w:rPr>
      </w:pPr>
    </w:p>
    <w:p w:rsidR="007372F9" w:rsidRPr="00443BDA" w:rsidRDefault="007372F9" w:rsidP="007372F9">
      <w:pPr>
        <w:pStyle w:val="SummaryGrammar"/>
      </w:pPr>
      <w:r w:rsidRPr="008F45B0">
        <w:rPr>
          <w:i/>
        </w:rPr>
        <w:t>type-signature</w:t>
      </w:r>
      <w:r w:rsidRPr="00443BDA">
        <w:t xml:space="preserve"> </w:t>
      </w:r>
      <w:r>
        <w:t>:</w:t>
      </w:r>
    </w:p>
    <w:p w:rsidR="007372F9" w:rsidRPr="00443BDA" w:rsidRDefault="007372F9" w:rsidP="007372F9">
      <w:pPr>
        <w:pStyle w:val="SummaryGrammar"/>
        <w:rPr>
          <w:rStyle w:val="CodeInline"/>
          <w:i/>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abbrev-type-signature</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rPr>
        <w:t xml:space="preserve">  </w:t>
      </w:r>
      <w:r w:rsidRPr="00443BDA">
        <w:rPr>
          <w:rStyle w:val="CodeInline"/>
          <w:i/>
        </w:rPr>
        <w:t>record-type-signature</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xml:space="preserve">  </w:t>
      </w:r>
      <w:r w:rsidRPr="00443BDA">
        <w:rPr>
          <w:rStyle w:val="CodeInline"/>
          <w:i/>
        </w:rPr>
        <w:t>union-type-signature</w:t>
      </w:r>
    </w:p>
    <w:p w:rsidR="007372F9" w:rsidRPr="00443BDA" w:rsidRDefault="007372F9" w:rsidP="007372F9">
      <w:pPr>
        <w:pStyle w:val="SummaryGrammar"/>
        <w:rPr>
          <w:rStyle w:val="CodeInline"/>
          <w:i/>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anon-type-signature</w:t>
      </w:r>
    </w:p>
    <w:p w:rsidR="007372F9" w:rsidRPr="00443BDA" w:rsidRDefault="007372F9" w:rsidP="007372F9">
      <w:pPr>
        <w:pStyle w:val="SummaryGrammar"/>
        <w:rPr>
          <w:rStyle w:val="CodeInline"/>
          <w:i/>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class-type-signature</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xml:space="preserve">  </w:t>
      </w:r>
      <w:r w:rsidRPr="00443BDA">
        <w:rPr>
          <w:rStyle w:val="CodeInline"/>
          <w:i/>
        </w:rPr>
        <w:t>struct-type-signature</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xml:space="preserve">  </w:t>
      </w:r>
      <w:r w:rsidRPr="00443BDA">
        <w:rPr>
          <w:rStyle w:val="CodeInline"/>
          <w:i/>
        </w:rPr>
        <w:t>interface-type-signature</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xml:space="preserve">  </w:t>
      </w:r>
      <w:r w:rsidRPr="00443BDA">
        <w:rPr>
          <w:rStyle w:val="CodeInline"/>
          <w:i/>
        </w:rPr>
        <w:t>enum-type-signature</w:t>
      </w:r>
    </w:p>
    <w:p w:rsidR="007372F9" w:rsidRPr="00443BDA" w:rsidRDefault="007372F9" w:rsidP="007372F9">
      <w:pPr>
        <w:pStyle w:val="SummaryGrammar"/>
        <w:rPr>
          <w:rStyle w:val="CodeInline"/>
          <w:i/>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xml:space="preserve">  </w:t>
      </w:r>
      <w:r w:rsidRPr="00443BDA">
        <w:rPr>
          <w:rStyle w:val="CodeInline"/>
          <w:i/>
        </w:rPr>
        <w:t>delegate-type-signature</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rPr>
        <w:t xml:space="preserve">  </w:t>
      </w:r>
      <w:r w:rsidRPr="00443BDA">
        <w:rPr>
          <w:rStyle w:val="CodeInline"/>
          <w:i/>
        </w:rPr>
        <w:t>type-extension-signature</w:t>
      </w:r>
    </w:p>
    <w:p w:rsidR="007372F9" w:rsidRPr="00443BDA" w:rsidRDefault="007372F9" w:rsidP="007372F9">
      <w:pPr>
        <w:pStyle w:val="SummaryGrammar"/>
      </w:pPr>
    </w:p>
    <w:p w:rsidR="007372F9" w:rsidRPr="00443BDA" w:rsidRDefault="007372F9" w:rsidP="007372F9">
      <w:pPr>
        <w:pStyle w:val="SummaryGrammar"/>
        <w:rPr>
          <w:rStyle w:val="CodeInline"/>
        </w:rPr>
      </w:pPr>
      <w:r w:rsidRPr="00443BDA">
        <w:rPr>
          <w:rStyle w:val="CodeInline"/>
          <w:i/>
        </w:rPr>
        <w:t>type-signatures</w:t>
      </w:r>
      <w:r w:rsidRPr="00443BDA">
        <w:rPr>
          <w:rStyle w:val="CodeInline"/>
        </w:rPr>
        <w:t xml:space="preserve"> </w:t>
      </w:r>
      <w:r>
        <w:rPr>
          <w:rStyle w:val="CodeInline"/>
        </w:rPr>
        <w:t>:</w:t>
      </w:r>
      <w:r w:rsidRPr="00443BDA">
        <w:rPr>
          <w:rStyle w:val="CodeInline"/>
        </w:rPr>
        <w:t xml:space="preserve"> </w:t>
      </w:r>
      <w:r w:rsidRPr="00443BDA">
        <w:rPr>
          <w:rStyle w:val="CodeInline"/>
          <w:i/>
        </w:rPr>
        <w:t>type-signature</w:t>
      </w:r>
      <w:r w:rsidRPr="00443BDA">
        <w:rPr>
          <w:rStyle w:val="CodeInline"/>
        </w:rPr>
        <w:t xml:space="preserve"> ... </w:t>
      </w:r>
      <w:r w:rsidRPr="00D3529C">
        <w:rPr>
          <w:rStyle w:val="CodeInline"/>
          <w:b/>
        </w:rPr>
        <w:t>and</w:t>
      </w:r>
      <w:r w:rsidRPr="00443BDA">
        <w:rPr>
          <w:rStyle w:val="CodeInline"/>
        </w:rPr>
        <w:t xml:space="preserve"> ... </w:t>
      </w:r>
      <w:r w:rsidRPr="00443BDA">
        <w:rPr>
          <w:rStyle w:val="CodeInline"/>
          <w:i/>
        </w:rPr>
        <w:t>type-signature</w:t>
      </w:r>
      <w:r w:rsidRPr="00443BDA">
        <w:rPr>
          <w:rStyle w:val="CodeInline"/>
        </w:rPr>
        <w:t xml:space="preserve"> </w:t>
      </w:r>
    </w:p>
    <w:p w:rsidR="007372F9" w:rsidRPr="00443BDA" w:rsidRDefault="007372F9" w:rsidP="007372F9">
      <w:pPr>
        <w:pStyle w:val="SummaryGrammar"/>
      </w:pPr>
    </w:p>
    <w:p w:rsidR="007372F9" w:rsidRPr="00443BDA" w:rsidRDefault="007372F9" w:rsidP="007372F9">
      <w:pPr>
        <w:pStyle w:val="SummaryGrammar"/>
        <w:keepNext/>
        <w:rPr>
          <w:rStyle w:val="CodeInline"/>
        </w:rPr>
      </w:pPr>
      <w:r w:rsidRPr="00443BDA">
        <w:rPr>
          <w:rStyle w:val="CodeInline"/>
          <w:i/>
        </w:rPr>
        <w:t>type-signature-element</w:t>
      </w:r>
      <w:r w:rsidRPr="00443BDA">
        <w:rPr>
          <w:rStyle w:val="CodeInline"/>
        </w:rPr>
        <w:t xml:space="preserve"> </w:t>
      </w:r>
      <w:r>
        <w:rPr>
          <w:rStyle w:val="CodeInline"/>
        </w:rPr>
        <w:t>:</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A61EB0">
        <w:rPr>
          <w:rStyle w:val="CodeInline"/>
          <w:b/>
        </w:rPr>
        <w:t>access</w:t>
      </w:r>
      <w:r w:rsidRPr="00BE3144">
        <w:rPr>
          <w:rStyle w:val="CodeInline"/>
          <w:i/>
          <w:vertAlign w:val="subscript"/>
        </w:rPr>
        <w:t>opt</w:t>
      </w:r>
      <w:r w:rsidRPr="00443BDA">
        <w:rPr>
          <w:rStyle w:val="CodeInline"/>
        </w:rPr>
        <w:t xml:space="preserve"> </w:t>
      </w:r>
      <w:r w:rsidRPr="00D3529C">
        <w:rPr>
          <w:rStyle w:val="CodeInline"/>
          <w:b/>
        </w:rPr>
        <w:t>new</w:t>
      </w:r>
      <w:r w:rsidRPr="00443BDA">
        <w:rPr>
          <w:rStyle w:val="CodeInline"/>
        </w:rPr>
        <w:t xml:space="preserve"> : </w:t>
      </w:r>
      <w:r w:rsidRPr="00443BDA">
        <w:rPr>
          <w:rStyle w:val="CodeInline"/>
          <w:i/>
        </w:rPr>
        <w:t>uncurried-sig</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D3529C">
        <w:rPr>
          <w:rStyle w:val="CodeInline"/>
          <w:b/>
        </w:rPr>
        <w:t>member</w:t>
      </w:r>
      <w:r>
        <w:rPr>
          <w:rStyle w:val="CodeInline"/>
        </w:rPr>
        <w:t xml:space="preserve"> </w:t>
      </w:r>
      <w:r w:rsidRPr="00A61EB0">
        <w:rPr>
          <w:rStyle w:val="CodeInline"/>
          <w:b/>
        </w:rPr>
        <w:t>access</w:t>
      </w:r>
      <w:r w:rsidRPr="00BE3144">
        <w:rPr>
          <w:rStyle w:val="CodeInline"/>
          <w:i/>
          <w:vertAlign w:val="subscript"/>
        </w:rPr>
        <w:t>opt</w:t>
      </w:r>
      <w:r w:rsidRPr="00443BDA">
        <w:rPr>
          <w:rStyle w:val="CodeInline"/>
        </w:rPr>
        <w:t xml:space="preserve"> </w:t>
      </w:r>
      <w:r w:rsidRPr="00443BDA">
        <w:rPr>
          <w:rStyle w:val="CodeInline"/>
          <w:i/>
        </w:rPr>
        <w:t>member-sig</w:t>
      </w:r>
      <w:r w:rsidRPr="00443BDA">
        <w:rPr>
          <w:rStyle w:val="CodeInline"/>
        </w:rPr>
        <w:tab/>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D3529C">
        <w:rPr>
          <w:rStyle w:val="CodeInline"/>
          <w:b/>
        </w:rPr>
        <w:t>abstract</w:t>
      </w:r>
      <w:r w:rsidRPr="00443BDA">
        <w:rPr>
          <w:rStyle w:val="CodeInline"/>
        </w:rPr>
        <w:t xml:space="preserve"> </w:t>
      </w:r>
      <w:r w:rsidRPr="00A61EB0">
        <w:rPr>
          <w:rStyle w:val="CodeInline"/>
          <w:b/>
        </w:rPr>
        <w:t>access</w:t>
      </w:r>
      <w:r w:rsidRPr="00BE3144">
        <w:rPr>
          <w:rStyle w:val="CodeInline"/>
          <w:i/>
          <w:vertAlign w:val="subscript"/>
        </w:rPr>
        <w:t>opt</w:t>
      </w:r>
      <w:r w:rsidRPr="00443BDA">
        <w:rPr>
          <w:rStyle w:val="CodeInline"/>
        </w:rPr>
        <w:t xml:space="preserve"> </w:t>
      </w:r>
      <w:r w:rsidRPr="00443BDA">
        <w:rPr>
          <w:rStyle w:val="CodeInline"/>
          <w:i/>
        </w:rPr>
        <w:t>member-sig</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D3529C">
        <w:rPr>
          <w:rStyle w:val="CodeInline"/>
          <w:b/>
        </w:rPr>
        <w:t>override</w:t>
      </w:r>
      <w:r w:rsidRPr="00443BDA">
        <w:rPr>
          <w:rStyle w:val="CodeInline"/>
        </w:rPr>
        <w:t xml:space="preserve"> </w:t>
      </w:r>
      <w:r w:rsidRPr="00443BDA">
        <w:rPr>
          <w:rStyle w:val="CodeInline"/>
          <w:i/>
        </w:rPr>
        <w:t>member-sig</w:t>
      </w:r>
      <w:r w:rsidRPr="00443BDA">
        <w:rPr>
          <w:rStyle w:val="CodeInline"/>
          <w:i/>
        </w:rPr>
        <w:tab/>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D3529C">
        <w:rPr>
          <w:rStyle w:val="CodeInline"/>
          <w:b/>
        </w:rPr>
        <w:t>default</w:t>
      </w:r>
      <w:r w:rsidRPr="00443BDA">
        <w:rPr>
          <w:rStyle w:val="CodeInline"/>
        </w:rPr>
        <w:t xml:space="preserve"> </w:t>
      </w:r>
      <w:r w:rsidRPr="00443BDA">
        <w:rPr>
          <w:rStyle w:val="CodeInline"/>
          <w:i/>
        </w:rPr>
        <w:t xml:space="preserve">member-sig                </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D3529C">
        <w:rPr>
          <w:rStyle w:val="CodeInline"/>
          <w:b/>
        </w:rPr>
        <w:t>static</w:t>
      </w:r>
      <w:r w:rsidRPr="00443BDA">
        <w:rPr>
          <w:rStyle w:val="CodeInline"/>
        </w:rPr>
        <w:t xml:space="preserve"> </w:t>
      </w:r>
      <w:r w:rsidRPr="00A61EB0">
        <w:rPr>
          <w:rStyle w:val="CodeInline"/>
          <w:b/>
        </w:rPr>
        <w:t>member</w:t>
      </w:r>
      <w:r w:rsidRPr="00443BDA">
        <w:rPr>
          <w:rStyle w:val="CodeInline"/>
        </w:rPr>
        <w:t xml:space="preserve"> </w:t>
      </w:r>
      <w:r w:rsidRPr="00A61EB0">
        <w:rPr>
          <w:rStyle w:val="CodeInline"/>
          <w:b/>
        </w:rPr>
        <w:t>access</w:t>
      </w:r>
      <w:r w:rsidRPr="00BE3144">
        <w:rPr>
          <w:rStyle w:val="CodeInline"/>
          <w:i/>
          <w:vertAlign w:val="subscript"/>
        </w:rPr>
        <w:t>opt</w:t>
      </w:r>
      <w:r w:rsidRPr="00443BDA">
        <w:rPr>
          <w:rStyle w:val="CodeInline"/>
        </w:rPr>
        <w:t xml:space="preserve"> </w:t>
      </w:r>
      <w:r w:rsidRPr="00443BDA">
        <w:rPr>
          <w:rStyle w:val="CodeInline"/>
          <w:i/>
        </w:rPr>
        <w:t>member-</w:t>
      </w:r>
      <w:r w:rsidRPr="00443BDA">
        <w:rPr>
          <w:rStyle w:val="CodeInline"/>
          <w:i/>
          <w:iCs/>
        </w:rPr>
        <w:t>sig</w:t>
      </w:r>
      <w:r w:rsidRPr="00443BDA">
        <w:rPr>
          <w:rStyle w:val="CodeInline"/>
        </w:rPr>
        <w:t xml:space="preserve"> </w:t>
      </w:r>
    </w:p>
    <w:p w:rsidR="007372F9" w:rsidRPr="00443BDA" w:rsidRDefault="007372F9" w:rsidP="007372F9">
      <w:pPr>
        <w:pStyle w:val="SummaryGrammar"/>
        <w:rPr>
          <w:rStyle w:val="CodeInline"/>
        </w:rPr>
      </w:pPr>
      <w:r>
        <w:rPr>
          <w:rStyle w:val="CodeInline"/>
        </w:rPr>
        <w:t xml:space="preserve">  </w:t>
      </w:r>
      <w:r w:rsidRPr="00443BDA">
        <w:rPr>
          <w:rStyle w:val="CodeInline"/>
        </w:rPr>
        <w:t xml:space="preserve">    </w:t>
      </w:r>
      <w:r w:rsidRPr="00A61EB0">
        <w:rPr>
          <w:b/>
        </w:rPr>
        <w:t>interface</w:t>
      </w:r>
      <w:r w:rsidRPr="00443BDA">
        <w:t xml:space="preserve"> </w:t>
      </w:r>
      <w:r w:rsidRPr="00A61EB0">
        <w:rPr>
          <w:i/>
        </w:rPr>
        <w:t>type</w:t>
      </w:r>
      <w:r w:rsidRPr="00443BDA">
        <w:tab/>
      </w:r>
    </w:p>
    <w:p w:rsidR="007372F9" w:rsidRPr="00443BDA" w:rsidRDefault="007372F9" w:rsidP="007372F9">
      <w:pPr>
        <w:pStyle w:val="SummaryGrammar"/>
      </w:pPr>
    </w:p>
    <w:p w:rsidR="007372F9" w:rsidRPr="00443BDA" w:rsidRDefault="007372F9" w:rsidP="007372F9">
      <w:pPr>
        <w:pStyle w:val="SummaryGrammar"/>
        <w:rPr>
          <w:rStyle w:val="CodeInline"/>
        </w:rPr>
      </w:pPr>
      <w:r w:rsidRPr="00443BDA">
        <w:rPr>
          <w:rStyle w:val="CodeInline"/>
          <w:i/>
        </w:rPr>
        <w:t>abbrev-type-signature</w:t>
      </w:r>
      <w:r w:rsidRPr="00443BDA">
        <w:rPr>
          <w:rStyle w:val="CodeInline"/>
        </w:rPr>
        <w:t xml:space="preserve"> </w:t>
      </w:r>
      <w:r>
        <w:rPr>
          <w:rStyle w:val="CodeInline"/>
        </w:rPr>
        <w:t>:</w:t>
      </w:r>
      <w:r w:rsidRPr="00443BDA">
        <w:rPr>
          <w:rStyle w:val="CodeInline"/>
        </w:rPr>
        <w:t xml:space="preserve"> </w:t>
      </w:r>
      <w:r w:rsidRPr="00443BDA">
        <w:rPr>
          <w:rStyle w:val="CodeInline"/>
          <w:i/>
        </w:rPr>
        <w:t>type-name</w:t>
      </w:r>
      <w:r w:rsidRPr="00443BDA">
        <w:rPr>
          <w:rStyle w:val="CodeInline"/>
        </w:rPr>
        <w:t xml:space="preserve"> '=' </w:t>
      </w:r>
      <w:r w:rsidRPr="00443BDA">
        <w:rPr>
          <w:rStyle w:val="CodeInline"/>
          <w:i/>
        </w:rPr>
        <w:t>type</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i/>
        </w:rPr>
      </w:pPr>
      <w:r w:rsidRPr="00443BDA">
        <w:rPr>
          <w:rStyle w:val="CodeInline"/>
          <w:i/>
        </w:rPr>
        <w:t xml:space="preserve">union-type-signature </w:t>
      </w:r>
      <w:r>
        <w:rPr>
          <w:rStyle w:val="CodeInline"/>
        </w:rPr>
        <w:t>:</w:t>
      </w:r>
      <w:r w:rsidRPr="00443BDA">
        <w:rPr>
          <w:rStyle w:val="CodeInline"/>
        </w:rPr>
        <w:t xml:space="preserve"> </w:t>
      </w:r>
      <w:r w:rsidRPr="00443BDA">
        <w:rPr>
          <w:rStyle w:val="CodeInline"/>
          <w:i/>
        </w:rPr>
        <w:t>type-name</w:t>
      </w:r>
      <w:r w:rsidRPr="00443BDA">
        <w:rPr>
          <w:rStyle w:val="CodeInline"/>
        </w:rPr>
        <w:t xml:space="preserve"> '=' </w:t>
      </w:r>
      <w:r w:rsidRPr="00443BDA">
        <w:rPr>
          <w:rStyle w:val="CodeInline"/>
          <w:i/>
        </w:rPr>
        <w:t>union-type-cases type-extension-elements-signature</w:t>
      </w:r>
      <w:r w:rsidRPr="00BE3144">
        <w:rPr>
          <w:rStyle w:val="CodeInline"/>
          <w:i/>
          <w:vertAlign w:val="subscript"/>
        </w:rPr>
        <w:t>opt</w:t>
      </w:r>
    </w:p>
    <w:p w:rsidR="007372F9" w:rsidRPr="00443BDA" w:rsidRDefault="007372F9" w:rsidP="007372F9">
      <w:pPr>
        <w:pStyle w:val="SummaryGrammar"/>
        <w:rPr>
          <w:rStyle w:val="CodeInline"/>
          <w:i/>
        </w:rPr>
      </w:pPr>
    </w:p>
    <w:p w:rsidR="007372F9" w:rsidRDefault="007372F9" w:rsidP="007372F9">
      <w:pPr>
        <w:pStyle w:val="SummaryGrammar"/>
        <w:rPr>
          <w:rStyle w:val="CodeInline"/>
        </w:rPr>
      </w:pPr>
      <w:r w:rsidRPr="00443BDA">
        <w:rPr>
          <w:rStyle w:val="CodeInline"/>
          <w:i/>
        </w:rPr>
        <w:t xml:space="preserve">record-type-signature </w:t>
      </w:r>
      <w:r>
        <w:rPr>
          <w:rStyle w:val="CodeInline"/>
        </w:rPr>
        <w:t>:</w:t>
      </w:r>
      <w:r w:rsidRPr="00443BDA">
        <w:rPr>
          <w:rStyle w:val="CodeInline"/>
        </w:rPr>
        <w:t xml:space="preserve"> </w:t>
      </w:r>
    </w:p>
    <w:p w:rsidR="007372F9" w:rsidRPr="00443BDA" w:rsidRDefault="007372F9" w:rsidP="007372F9">
      <w:pPr>
        <w:pStyle w:val="SummaryGrammar"/>
        <w:rPr>
          <w:rStyle w:val="CodeInline"/>
        </w:rPr>
      </w:pPr>
      <w:r>
        <w:rPr>
          <w:rStyle w:val="CodeInline"/>
        </w:rPr>
        <w:t xml:space="preserve">      </w:t>
      </w:r>
      <w:r w:rsidRPr="00443BDA">
        <w:rPr>
          <w:rStyle w:val="CodeInline"/>
          <w:i/>
        </w:rPr>
        <w:t>type-name</w:t>
      </w:r>
      <w:r w:rsidRPr="00443BDA">
        <w:rPr>
          <w:rStyle w:val="CodeInline"/>
        </w:rPr>
        <w:t xml:space="preserve"> '='</w:t>
      </w:r>
      <w:r w:rsidRPr="00443BDA">
        <w:rPr>
          <w:rStyle w:val="CodeInline"/>
          <w:i/>
        </w:rPr>
        <w:t xml:space="preserve"> </w:t>
      </w:r>
      <w:r w:rsidRPr="00443BDA">
        <w:rPr>
          <w:rStyle w:val="CodeInline"/>
        </w:rPr>
        <w:t xml:space="preserve">'{' </w:t>
      </w:r>
      <w:r w:rsidRPr="00443BDA">
        <w:rPr>
          <w:rStyle w:val="CodeInline"/>
          <w:i/>
        </w:rPr>
        <w:t xml:space="preserve">record-fields </w:t>
      </w:r>
      <w:r w:rsidRPr="00443BDA">
        <w:rPr>
          <w:rStyle w:val="CodeInline"/>
        </w:rPr>
        <w:t>'}'</w:t>
      </w:r>
      <w:r w:rsidRPr="00443BDA">
        <w:rPr>
          <w:rStyle w:val="CodeInline"/>
          <w:i/>
        </w:rPr>
        <w:t xml:space="preserve"> type-extension-elements-signature</w:t>
      </w:r>
      <w:r w:rsidRPr="00BE3144">
        <w:rPr>
          <w:rStyle w:val="CodeInline"/>
          <w:i/>
          <w:vertAlign w:val="subscript"/>
        </w:rPr>
        <w:t>opt</w:t>
      </w:r>
      <w:r w:rsidRPr="00443BDA">
        <w:rPr>
          <w:rStyle w:val="CodeInline"/>
        </w:rPr>
        <w:t xml:space="preserve"> </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anon-type-signature</w:t>
      </w:r>
      <w:r w:rsidRPr="00443BDA">
        <w:rPr>
          <w:rStyle w:val="CodeInline"/>
        </w:rPr>
        <w:t xml:space="preserve"> </w:t>
      </w:r>
      <w:r>
        <w:rPr>
          <w:rStyle w:val="CodeInline"/>
        </w:rPr>
        <w:t>:</w:t>
      </w:r>
      <w:r w:rsidRPr="00443BDA">
        <w:rPr>
          <w:rStyle w:val="CodeInline"/>
        </w:rPr>
        <w:t xml:space="preserve"> </w:t>
      </w:r>
      <w:r w:rsidRPr="00443BDA">
        <w:rPr>
          <w:rStyle w:val="CodeInline"/>
          <w:i/>
        </w:rPr>
        <w:t>type-name</w:t>
      </w:r>
      <w:r w:rsidRPr="00443BDA">
        <w:rPr>
          <w:rStyle w:val="CodeInline"/>
        </w:rPr>
        <w:t xml:space="preserve"> '=' </w:t>
      </w:r>
      <w:r w:rsidRPr="00A61EB0">
        <w:rPr>
          <w:rStyle w:val="CodeInline"/>
          <w:b/>
        </w:rPr>
        <w:t>begin</w:t>
      </w:r>
      <w:r w:rsidRPr="00443BDA">
        <w:rPr>
          <w:rStyle w:val="CodeInline"/>
        </w:rPr>
        <w:t xml:space="preserve"> </w:t>
      </w:r>
      <w:r w:rsidRPr="00443BDA">
        <w:rPr>
          <w:rStyle w:val="CodeInline"/>
          <w:i/>
        </w:rPr>
        <w:t>type-elements-signature</w:t>
      </w:r>
      <w:r w:rsidRPr="00443BDA">
        <w:rPr>
          <w:rStyle w:val="CodeInline"/>
        </w:rPr>
        <w:t xml:space="preserve"> </w:t>
      </w:r>
      <w:r w:rsidRPr="00A61EB0">
        <w:rPr>
          <w:rStyle w:val="CodeInline"/>
          <w:b/>
        </w:rPr>
        <w:t>end</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class-type-signature</w:t>
      </w:r>
      <w:r w:rsidRPr="00443BDA">
        <w:rPr>
          <w:rStyle w:val="CodeInline"/>
        </w:rPr>
        <w:t xml:space="preserve"> </w:t>
      </w:r>
      <w:r>
        <w:rPr>
          <w:rStyle w:val="CodeInline"/>
        </w:rPr>
        <w:t>:</w:t>
      </w:r>
      <w:r w:rsidRPr="00443BDA">
        <w:rPr>
          <w:rStyle w:val="CodeInline"/>
        </w:rPr>
        <w:t xml:space="preserve"> </w:t>
      </w:r>
      <w:r w:rsidRPr="00443BDA">
        <w:rPr>
          <w:rStyle w:val="CodeInline"/>
          <w:i/>
        </w:rPr>
        <w:t>type-name</w:t>
      </w:r>
      <w:r w:rsidRPr="00443BDA">
        <w:rPr>
          <w:rStyle w:val="CodeInline"/>
        </w:rPr>
        <w:t xml:space="preserve"> '=' </w:t>
      </w:r>
      <w:r w:rsidRPr="00A61EB0">
        <w:rPr>
          <w:rStyle w:val="CodeInline"/>
          <w:b/>
        </w:rPr>
        <w:t>class</w:t>
      </w:r>
      <w:r w:rsidRPr="00443BDA">
        <w:rPr>
          <w:rStyle w:val="CodeInline"/>
        </w:rPr>
        <w:t xml:space="preserve"> </w:t>
      </w:r>
      <w:r w:rsidRPr="00443BDA">
        <w:rPr>
          <w:rStyle w:val="CodeInline"/>
          <w:i/>
        </w:rPr>
        <w:t>type-elements-signature</w:t>
      </w:r>
      <w:r w:rsidRPr="00443BDA">
        <w:rPr>
          <w:rStyle w:val="CodeInline"/>
        </w:rPr>
        <w:t xml:space="preserve"> </w:t>
      </w:r>
      <w:r w:rsidRPr="00A61EB0">
        <w:rPr>
          <w:rStyle w:val="CodeInline"/>
          <w:b/>
        </w:rPr>
        <w:t>end</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struct-type-signature</w:t>
      </w:r>
      <w:r w:rsidRPr="00443BDA">
        <w:rPr>
          <w:rStyle w:val="CodeInline"/>
        </w:rPr>
        <w:t xml:space="preserve"> </w:t>
      </w:r>
      <w:r>
        <w:rPr>
          <w:rStyle w:val="CodeInline"/>
        </w:rPr>
        <w:t>:</w:t>
      </w:r>
      <w:r w:rsidRPr="00443BDA">
        <w:rPr>
          <w:rStyle w:val="CodeInline"/>
        </w:rPr>
        <w:t xml:space="preserve"> </w:t>
      </w:r>
      <w:r w:rsidRPr="00443BDA">
        <w:rPr>
          <w:rStyle w:val="CodeInline"/>
          <w:i/>
        </w:rPr>
        <w:t xml:space="preserve">type-name </w:t>
      </w:r>
      <w:r w:rsidRPr="00443BDA">
        <w:rPr>
          <w:rStyle w:val="CodeInline"/>
        </w:rPr>
        <w:t xml:space="preserve">'=' </w:t>
      </w:r>
      <w:r w:rsidRPr="00A61EB0">
        <w:rPr>
          <w:rStyle w:val="CodeInline"/>
          <w:b/>
        </w:rPr>
        <w:t>struct</w:t>
      </w:r>
      <w:r w:rsidRPr="00443BDA">
        <w:rPr>
          <w:rStyle w:val="CodeInline"/>
          <w:i/>
        </w:rPr>
        <w:t xml:space="preserve"> type-elements-signature</w:t>
      </w:r>
      <w:r w:rsidRPr="00443BDA">
        <w:rPr>
          <w:rStyle w:val="CodeInline"/>
        </w:rPr>
        <w:t xml:space="preserve"> </w:t>
      </w:r>
      <w:r w:rsidRPr="00A61EB0">
        <w:rPr>
          <w:rStyle w:val="CodeInline"/>
          <w:b/>
        </w:rPr>
        <w:t>end</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interface-type-signature</w:t>
      </w:r>
      <w:r w:rsidRPr="00443BDA">
        <w:rPr>
          <w:rStyle w:val="CodeInline"/>
        </w:rPr>
        <w:t xml:space="preserve"> </w:t>
      </w:r>
      <w:r>
        <w:rPr>
          <w:rStyle w:val="CodeInline"/>
        </w:rPr>
        <w:t>:</w:t>
      </w:r>
      <w:r w:rsidRPr="00443BDA">
        <w:rPr>
          <w:rStyle w:val="CodeInline"/>
        </w:rPr>
        <w:t xml:space="preserve"> </w:t>
      </w:r>
      <w:r w:rsidRPr="00443BDA">
        <w:rPr>
          <w:rStyle w:val="CodeInline"/>
          <w:i/>
        </w:rPr>
        <w:t>type-name</w:t>
      </w:r>
      <w:r w:rsidRPr="00443BDA">
        <w:rPr>
          <w:rStyle w:val="CodeInline"/>
        </w:rPr>
        <w:t xml:space="preserve"> '=' </w:t>
      </w:r>
      <w:r w:rsidRPr="00A61EB0">
        <w:rPr>
          <w:rStyle w:val="CodeInline"/>
          <w:b/>
        </w:rPr>
        <w:t>interface</w:t>
      </w:r>
      <w:r w:rsidRPr="00443BDA">
        <w:rPr>
          <w:rStyle w:val="CodeInline"/>
        </w:rPr>
        <w:t xml:space="preserve"> </w:t>
      </w:r>
      <w:r w:rsidRPr="00443BDA">
        <w:rPr>
          <w:rStyle w:val="CodeInline"/>
          <w:i/>
        </w:rPr>
        <w:t xml:space="preserve">type-elements-signature </w:t>
      </w:r>
      <w:r w:rsidRPr="00A61EB0">
        <w:rPr>
          <w:rStyle w:val="CodeInline"/>
          <w:b/>
        </w:rPr>
        <w:t>end</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 xml:space="preserve">enum-type-signature </w:t>
      </w:r>
      <w:r>
        <w:rPr>
          <w:rStyle w:val="CodeInline"/>
        </w:rPr>
        <w:t>:</w:t>
      </w:r>
      <w:r w:rsidRPr="00443BDA">
        <w:rPr>
          <w:rStyle w:val="CodeInline"/>
        </w:rPr>
        <w:t xml:space="preserve"> </w:t>
      </w:r>
      <w:r w:rsidRPr="00443BDA">
        <w:rPr>
          <w:rStyle w:val="CodeInline"/>
          <w:i/>
        </w:rPr>
        <w:t>type-name '</w:t>
      </w:r>
      <w:r w:rsidRPr="00443BDA">
        <w:rPr>
          <w:rStyle w:val="CodeInline"/>
        </w:rPr>
        <w:t xml:space="preserve">=' </w:t>
      </w:r>
      <w:r w:rsidRPr="00443BDA">
        <w:rPr>
          <w:rStyle w:val="CodeInline"/>
          <w:i/>
        </w:rPr>
        <w:t>enum-type-cases</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 xml:space="preserve">delegate-type-signature </w:t>
      </w:r>
      <w:r>
        <w:rPr>
          <w:rStyle w:val="CodeInline"/>
        </w:rPr>
        <w:t>:</w:t>
      </w:r>
      <w:r w:rsidRPr="00443BDA">
        <w:rPr>
          <w:rStyle w:val="CodeInline"/>
        </w:rPr>
        <w:t xml:space="preserve"> </w:t>
      </w:r>
      <w:r w:rsidRPr="00443BDA">
        <w:rPr>
          <w:rStyle w:val="CodeInline"/>
          <w:i/>
        </w:rPr>
        <w:t xml:space="preserve"> type-name '</w:t>
      </w:r>
      <w:r w:rsidRPr="00443BDA">
        <w:rPr>
          <w:rStyle w:val="CodeInline"/>
        </w:rPr>
        <w:t xml:space="preserve">=' </w:t>
      </w:r>
      <w:r w:rsidRPr="00443BDA">
        <w:rPr>
          <w:rStyle w:val="CodeInline"/>
          <w:i/>
        </w:rPr>
        <w:t>delegate-sig</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type-extension-signature</w:t>
      </w:r>
      <w:r w:rsidRPr="00443BDA">
        <w:rPr>
          <w:rStyle w:val="CodeInline"/>
        </w:rPr>
        <w:t xml:space="preserve"> </w:t>
      </w:r>
      <w:r>
        <w:rPr>
          <w:rStyle w:val="CodeInline"/>
        </w:rPr>
        <w:t>:</w:t>
      </w:r>
      <w:r w:rsidRPr="00443BDA">
        <w:rPr>
          <w:rStyle w:val="CodeInline"/>
        </w:rPr>
        <w:t xml:space="preserve"> </w:t>
      </w:r>
      <w:r w:rsidRPr="00443BDA">
        <w:rPr>
          <w:rStyle w:val="CodeInline"/>
          <w:i/>
        </w:rPr>
        <w:t>type-name type-extension-elements-signature</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 xml:space="preserve">type-extension-elements-signature </w:t>
      </w:r>
      <w:r>
        <w:rPr>
          <w:rStyle w:val="CodeInline"/>
        </w:rPr>
        <w:t>:</w:t>
      </w:r>
      <w:r w:rsidRPr="00443BDA">
        <w:rPr>
          <w:rStyle w:val="CodeInline"/>
        </w:rPr>
        <w:t xml:space="preserve"> </w:t>
      </w:r>
      <w:r w:rsidRPr="00A61EB0">
        <w:rPr>
          <w:rStyle w:val="CodeInline"/>
          <w:b/>
        </w:rPr>
        <w:t>with</w:t>
      </w:r>
      <w:r w:rsidRPr="00443BDA">
        <w:rPr>
          <w:rStyle w:val="CodeInline"/>
        </w:rPr>
        <w:t xml:space="preserve"> </w:t>
      </w:r>
      <w:r w:rsidRPr="00443BDA">
        <w:rPr>
          <w:rStyle w:val="CodeInline"/>
          <w:i/>
        </w:rPr>
        <w:t>type-elements-signature</w:t>
      </w:r>
      <w:r w:rsidRPr="00443BDA">
        <w:rPr>
          <w:rStyle w:val="CodeInline"/>
        </w:rPr>
        <w:t xml:space="preserve"> </w:t>
      </w:r>
      <w:r w:rsidRPr="00A61EB0">
        <w:rPr>
          <w:rStyle w:val="CodeInline"/>
          <w:b/>
        </w:rPr>
        <w:t>end</w:t>
      </w:r>
    </w:p>
    <w:p w:rsidR="007372F9" w:rsidRDefault="007372F9" w:rsidP="007372F9">
      <w:pPr>
        <w:pStyle w:val="AppHeading2"/>
        <w:keepNext/>
        <w:keepLines/>
        <w:numPr>
          <w:ilvl w:val="2"/>
          <w:numId w:val="185"/>
        </w:numPr>
        <w:outlineLvl w:val="2"/>
      </w:pPr>
      <w:r>
        <w:t>Types and Type Constraints</w:t>
      </w:r>
    </w:p>
    <w:p w:rsidR="007372F9" w:rsidRPr="00BF2DEB" w:rsidRDefault="007372F9" w:rsidP="007372F9">
      <w:pPr>
        <w:pStyle w:val="SummaryGrammar"/>
        <w:keepNext/>
        <w:rPr>
          <w:rStyle w:val="CodeInline"/>
        </w:rPr>
      </w:pPr>
      <w:r w:rsidRPr="00BF2DEB">
        <w:rPr>
          <w:rStyle w:val="CodeInline"/>
          <w:i/>
        </w:rPr>
        <w:t>type</w:t>
      </w:r>
      <w:r w:rsidRPr="00BF2DEB">
        <w:rPr>
          <w:rStyle w:val="CodeInline"/>
        </w:rPr>
        <w:t xml:space="preserve"> </w:t>
      </w:r>
      <w:r>
        <w:rPr>
          <w:rStyle w:val="CodeInline"/>
        </w:rPr>
        <w:t>:</w:t>
      </w:r>
      <w:r w:rsidRPr="00BF2DEB">
        <w:rPr>
          <w:rStyle w:val="CodeInline"/>
        </w:rPr>
        <w:t xml:space="preserve">  </w:t>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 </w:t>
      </w:r>
      <w:r w:rsidRPr="00BF2DEB">
        <w:rPr>
          <w:rStyle w:val="CodeInline"/>
          <w:i/>
        </w:rPr>
        <w:t>type</w:t>
      </w:r>
      <w:r w:rsidRPr="00BF2DEB">
        <w:rPr>
          <w:rStyle w:val="CodeInline"/>
        </w:rPr>
        <w:t xml:space="preserve"> )</w:t>
      </w:r>
    </w:p>
    <w:p w:rsidR="007372F9" w:rsidRPr="00BF2DEB" w:rsidRDefault="007372F9" w:rsidP="007372F9">
      <w:pPr>
        <w:pStyle w:val="SummaryGrammar"/>
        <w:keepNext/>
        <w:rPr>
          <w:rStyle w:val="CodeInline"/>
        </w:rPr>
      </w:pPr>
      <w:r>
        <w:rPr>
          <w:rStyle w:val="CodeInline"/>
        </w:rPr>
        <w:t xml:space="preserve">  </w:t>
      </w:r>
      <w:r w:rsidRPr="00BF2DEB">
        <w:rPr>
          <w:rStyle w:val="CodeInline"/>
        </w:rPr>
        <w:t xml:space="preserve">    </w:t>
      </w:r>
      <w:r w:rsidRPr="00BF2DEB">
        <w:rPr>
          <w:rStyle w:val="CodeInline"/>
          <w:i/>
        </w:rPr>
        <w:t>type</w:t>
      </w:r>
      <w:r w:rsidRPr="00BF2DEB">
        <w:rPr>
          <w:rStyle w:val="CodeInline"/>
        </w:rPr>
        <w:t xml:space="preserve"> -&gt; </w:t>
      </w:r>
      <w:r w:rsidRPr="00BF2DEB">
        <w:rPr>
          <w:rStyle w:val="CodeInline"/>
          <w:i/>
        </w:rPr>
        <w:t>type</w:t>
      </w:r>
      <w:r w:rsidRPr="00BF2DEB">
        <w:rPr>
          <w:rStyle w:val="CodeInline"/>
        </w:rPr>
        <w:tab/>
      </w:r>
    </w:p>
    <w:p w:rsidR="007372F9" w:rsidRPr="00BF2DEB" w:rsidRDefault="007372F9" w:rsidP="007372F9">
      <w:pPr>
        <w:pStyle w:val="SummaryGrammar"/>
        <w:keepNext/>
        <w:rPr>
          <w:rStyle w:val="CodeInline"/>
        </w:rPr>
      </w:pPr>
      <w:r>
        <w:rPr>
          <w:rStyle w:val="CodeInline"/>
        </w:rPr>
        <w:t xml:space="preserve">  </w:t>
      </w:r>
      <w:r w:rsidRPr="00BF2DEB">
        <w:rPr>
          <w:rStyle w:val="CodeInline"/>
        </w:rPr>
        <w:t xml:space="preserve">    </w:t>
      </w:r>
      <w:r w:rsidRPr="00BF2DEB">
        <w:rPr>
          <w:rStyle w:val="CodeInline"/>
          <w:i/>
        </w:rPr>
        <w:t>type</w:t>
      </w:r>
      <w:r w:rsidRPr="00BF2DEB">
        <w:rPr>
          <w:rStyle w:val="CodeInline"/>
        </w:rPr>
        <w:t xml:space="preserve"> * ... * </w:t>
      </w:r>
      <w:r w:rsidRPr="00BF2DEB">
        <w:rPr>
          <w:rStyle w:val="CodeInline"/>
          <w:i/>
        </w:rPr>
        <w:t>type</w:t>
      </w:r>
      <w:r w:rsidRPr="00BF2DEB">
        <w:rPr>
          <w:rStyle w:val="CodeInline"/>
        </w:rPr>
        <w:tab/>
      </w:r>
    </w:p>
    <w:p w:rsidR="007372F9" w:rsidRPr="00BF2DEB" w:rsidRDefault="007372F9" w:rsidP="007372F9">
      <w:pPr>
        <w:pStyle w:val="SummaryGrammar"/>
        <w:keepNext/>
        <w:rPr>
          <w:rStyle w:val="CodeInline"/>
        </w:rPr>
      </w:pPr>
      <w:r>
        <w:rPr>
          <w:rStyle w:val="CodeInline"/>
        </w:rPr>
        <w:t xml:space="preserve">  </w:t>
      </w:r>
      <w:r w:rsidRPr="00BF2DEB">
        <w:rPr>
          <w:rStyle w:val="CodeInline"/>
        </w:rPr>
        <w:t xml:space="preserve">    </w:t>
      </w:r>
      <w:r w:rsidRPr="00BF2DEB">
        <w:rPr>
          <w:rStyle w:val="CodeInline"/>
          <w:i/>
        </w:rPr>
        <w:t>typar</w:t>
      </w:r>
      <w:r w:rsidRPr="00BF2DEB">
        <w:rPr>
          <w:rStyle w:val="CodeInline"/>
        </w:rPr>
        <w:tab/>
      </w:r>
      <w:r w:rsidRPr="00BF2DEB">
        <w:rPr>
          <w:rStyle w:val="CodeInline"/>
        </w:rPr>
        <w:tab/>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long-ident</w:t>
      </w:r>
      <w:r w:rsidRPr="00BF2DEB">
        <w:rPr>
          <w:rStyle w:val="CodeInline"/>
        </w:rPr>
        <w:t xml:space="preserve"> </w:t>
      </w:r>
      <w:r w:rsidRPr="00BF2DEB">
        <w:rPr>
          <w:rStyle w:val="CodeInline"/>
        </w:rPr>
        <w:tab/>
        <w:t xml:space="preserve"> </w:t>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long-ident</w:t>
      </w:r>
      <w:r w:rsidRPr="00BF2DEB">
        <w:rPr>
          <w:rStyle w:val="CodeInline"/>
        </w:rPr>
        <w:t>&lt;</w:t>
      </w:r>
      <w:r w:rsidRPr="00BF2DEB">
        <w:rPr>
          <w:rStyle w:val="CodeInline"/>
          <w:i/>
        </w:rPr>
        <w:t>types</w:t>
      </w:r>
      <w:r w:rsidRPr="00BF2DEB">
        <w:rPr>
          <w:rStyle w:val="CodeInline"/>
        </w:rPr>
        <w:t xml:space="preserve">&gt; </w:t>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long-ident</w:t>
      </w:r>
      <w:r w:rsidRPr="00BF2DEB">
        <w:rPr>
          <w:rStyle w:val="CodeInline"/>
        </w:rPr>
        <w:t xml:space="preserve">&lt; &gt; </w:t>
      </w:r>
      <w:r w:rsidRPr="00BF2DEB">
        <w:rPr>
          <w:rStyle w:val="CodeInline"/>
        </w:rPr>
        <w:tab/>
        <w:t xml:space="preserve"> </w:t>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type</w:t>
      </w:r>
      <w:r w:rsidRPr="00BF2DEB">
        <w:rPr>
          <w:rStyle w:val="CodeInline"/>
        </w:rPr>
        <w:t xml:space="preserve"> </w:t>
      </w:r>
      <w:r w:rsidRPr="00BF2DEB">
        <w:rPr>
          <w:rStyle w:val="CodeInline"/>
          <w:i/>
        </w:rPr>
        <w:t>long-ident</w:t>
      </w:r>
      <w:r w:rsidRPr="00BF2DEB">
        <w:rPr>
          <w:rStyle w:val="CodeInline"/>
          <w:i/>
        </w:rPr>
        <w:tab/>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type</w:t>
      </w:r>
      <w:r w:rsidRPr="00BF2DEB">
        <w:rPr>
          <w:rStyle w:val="CodeInline"/>
        </w:rPr>
        <w:t>[ , ... , ]</w:t>
      </w:r>
      <w:r w:rsidRPr="00BF2DEB">
        <w:rPr>
          <w:rStyle w:val="CodeInline"/>
        </w:rPr>
        <w:tab/>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type</w:t>
      </w:r>
      <w:r w:rsidRPr="00BF2DEB">
        <w:rPr>
          <w:rStyle w:val="CodeInline"/>
        </w:rPr>
        <w:t xml:space="preserve"> </w:t>
      </w:r>
      <w:r w:rsidRPr="007A3805">
        <w:rPr>
          <w:rStyle w:val="CodeInline"/>
          <w:b/>
        </w:rPr>
        <w:t>lazy</w:t>
      </w:r>
      <w:r w:rsidRPr="00BF2DEB">
        <w:rPr>
          <w:rStyle w:val="CodeInline"/>
        </w:rPr>
        <w:tab/>
      </w:r>
      <w:r w:rsidRPr="00BF2DEB">
        <w:rPr>
          <w:rStyle w:val="CodeInline"/>
        </w:rPr>
        <w:tab/>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type</w:t>
      </w:r>
      <w:r w:rsidRPr="00BF2DEB">
        <w:rPr>
          <w:rStyle w:val="CodeInline"/>
        </w:rPr>
        <w:t xml:space="preserve"> </w:t>
      </w:r>
      <w:r w:rsidRPr="00BF2DEB">
        <w:rPr>
          <w:rStyle w:val="CodeInline"/>
          <w:i/>
        </w:rPr>
        <w:t>typar-defns</w:t>
      </w:r>
      <w:r w:rsidRPr="00BF2DEB">
        <w:rPr>
          <w:rStyle w:val="CodeInline"/>
          <w:i/>
        </w:rPr>
        <w:tab/>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typar</w:t>
      </w:r>
      <w:r w:rsidRPr="00BF2DEB">
        <w:rPr>
          <w:rStyle w:val="CodeInline"/>
        </w:rPr>
        <w:t xml:space="preserve"> :&gt; </w:t>
      </w:r>
      <w:r w:rsidRPr="00BF2DEB">
        <w:rPr>
          <w:rStyle w:val="CodeInline"/>
          <w:i/>
        </w:rPr>
        <w:t>type</w:t>
      </w:r>
      <w:r w:rsidRPr="00BF2DEB">
        <w:rPr>
          <w:rStyle w:val="CodeInline"/>
        </w:rPr>
        <w:tab/>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type</w:t>
      </w:r>
      <w:r w:rsidRPr="00BF2DEB">
        <w:rPr>
          <w:rStyle w:val="CodeInline"/>
        </w:rPr>
        <w:tab/>
      </w:r>
      <w:r w:rsidRPr="00BF2DEB">
        <w:rPr>
          <w:rStyle w:val="CodeInline"/>
        </w:rPr>
        <w:tab/>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i/>
        </w:rPr>
      </w:pPr>
      <w:r w:rsidRPr="00BF2DEB">
        <w:rPr>
          <w:rStyle w:val="CodeInline"/>
          <w:i/>
        </w:rPr>
        <w:t>types</w:t>
      </w:r>
      <w:r w:rsidRPr="00BF2DEB">
        <w:rPr>
          <w:rStyle w:val="CodeInline"/>
        </w:rPr>
        <w:t xml:space="preserve"> </w:t>
      </w:r>
      <w:r>
        <w:rPr>
          <w:rStyle w:val="CodeInline"/>
        </w:rPr>
        <w:t>:</w:t>
      </w:r>
      <w:r w:rsidRPr="00BF2DEB">
        <w:rPr>
          <w:rStyle w:val="CodeInline"/>
        </w:rPr>
        <w:t xml:space="preserve">  </w:t>
      </w:r>
      <w:r w:rsidRPr="00BF2DEB">
        <w:rPr>
          <w:rStyle w:val="CodeInline"/>
          <w:i/>
        </w:rPr>
        <w:t>type</w:t>
      </w:r>
      <w:r w:rsidRPr="00BF2DEB">
        <w:rPr>
          <w:rStyle w:val="CodeInline"/>
        </w:rPr>
        <w:t xml:space="preserve">, ..., </w:t>
      </w:r>
      <w:r w:rsidRPr="00BF2DEB">
        <w:rPr>
          <w:rStyle w:val="CodeInline"/>
          <w:i/>
        </w:rPr>
        <w:t>type</w:t>
      </w:r>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rPr>
      </w:pPr>
      <w:commentRangeStart w:id="7358"/>
      <w:r w:rsidRPr="00BF2DEB">
        <w:rPr>
          <w:rStyle w:val="CodeInline"/>
          <w:i/>
        </w:rPr>
        <w:t xml:space="preserve">atomic-type </w:t>
      </w:r>
      <w:r>
        <w:rPr>
          <w:rStyle w:val="CodeInline"/>
        </w:rPr>
        <w:t>:</w:t>
      </w:r>
      <w:r w:rsidRPr="00BF2DEB">
        <w:rPr>
          <w:rStyle w:val="CodeInline"/>
        </w:rPr>
        <w:t xml:space="preserve"> </w:t>
      </w:r>
    </w:p>
    <w:p w:rsidR="007372F9" w:rsidRPr="00BF2DEB" w:rsidRDefault="007372F9" w:rsidP="007372F9">
      <w:pPr>
        <w:pStyle w:val="SummaryGrammar"/>
        <w:rPr>
          <w:lang w:val="en-GB"/>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 xml:space="preserve">type  </w:t>
      </w:r>
      <w:r w:rsidRPr="00BF2DEB">
        <w:rPr>
          <w:lang w:val="en-GB"/>
        </w:rPr>
        <w:t>--restricted to</w:t>
      </w:r>
    </w:p>
    <w:p w:rsidR="007372F9" w:rsidRPr="00BF2DEB" w:rsidRDefault="007372F9" w:rsidP="007372F9">
      <w:pPr>
        <w:pStyle w:val="SummaryGrammar"/>
        <w:rPr>
          <w:rStyle w:val="CodeInline"/>
        </w:rPr>
      </w:pPr>
      <w:r w:rsidRPr="00BF2DEB">
        <w:rPr>
          <w:rStyle w:val="CodeInline"/>
          <w:i/>
        </w:rPr>
        <w:t xml:space="preserve">              #type, typar, </w:t>
      </w:r>
      <w:r w:rsidRPr="00BF2DEB">
        <w:rPr>
          <w:rStyle w:val="CodeInline"/>
        </w:rPr>
        <w:t xml:space="preserve">( </w:t>
      </w:r>
      <w:r w:rsidRPr="00BF2DEB">
        <w:rPr>
          <w:rStyle w:val="CodeInline"/>
          <w:i/>
        </w:rPr>
        <w:t xml:space="preserve">type </w:t>
      </w:r>
      <w:r w:rsidRPr="00BF2DEB">
        <w:rPr>
          <w:rStyle w:val="CodeInline"/>
        </w:rPr>
        <w:t xml:space="preserve">), </w:t>
      </w:r>
      <w:r w:rsidRPr="00BF2DEB">
        <w:rPr>
          <w:rStyle w:val="CodeInline"/>
          <w:i/>
        </w:rPr>
        <w:t>long-ident, long-ident</w:t>
      </w:r>
      <w:r w:rsidRPr="00BF2DEB">
        <w:rPr>
          <w:rStyle w:val="CodeInline"/>
        </w:rPr>
        <w:t>&lt;</w:t>
      </w:r>
      <w:r w:rsidRPr="00BF2DEB">
        <w:rPr>
          <w:rStyle w:val="CodeInline"/>
          <w:i/>
        </w:rPr>
        <w:t>types</w:t>
      </w:r>
      <w:r w:rsidRPr="00BF2DEB">
        <w:rPr>
          <w:rStyle w:val="CodeInline"/>
        </w:rPr>
        <w:t xml:space="preserve">&gt;) </w:t>
      </w:r>
      <w:commentRangeEnd w:id="7358"/>
      <w:r>
        <w:rPr>
          <w:rStyle w:val="CommentReference"/>
          <w:color w:val="auto"/>
          <w:lang w:eastAsia="en-US"/>
        </w:rPr>
        <w:commentReference w:id="7358"/>
      </w:r>
    </w:p>
    <w:p w:rsidR="007372F9" w:rsidRPr="00BF2DEB" w:rsidRDefault="007372F9" w:rsidP="007372F9">
      <w:pPr>
        <w:pStyle w:val="SummaryGrammar"/>
        <w:rPr>
          <w:rStyle w:val="CodeInline"/>
          <w:i/>
        </w:rPr>
      </w:pPr>
    </w:p>
    <w:p w:rsidR="007372F9" w:rsidRPr="00BF2DEB" w:rsidRDefault="007372F9" w:rsidP="007372F9">
      <w:pPr>
        <w:pStyle w:val="SummaryGrammar"/>
        <w:keepNext/>
        <w:keepLines/>
        <w:rPr>
          <w:rStyle w:val="CodeInline"/>
        </w:rPr>
      </w:pPr>
      <w:r w:rsidRPr="00BF2DEB">
        <w:rPr>
          <w:rStyle w:val="CodeInline"/>
          <w:i/>
        </w:rPr>
        <w:t>typar</w:t>
      </w:r>
      <w:r w:rsidRPr="00BF2DEB">
        <w:rPr>
          <w:rStyle w:val="CodeInline"/>
        </w:rPr>
        <w:t xml:space="preserve"> </w:t>
      </w:r>
      <w:r>
        <w:rPr>
          <w:rStyle w:val="CodeInline"/>
        </w:rPr>
        <w:t>:</w:t>
      </w:r>
    </w:p>
    <w:p w:rsidR="007372F9" w:rsidRPr="00BF2DEB" w:rsidRDefault="007372F9" w:rsidP="007372F9">
      <w:pPr>
        <w:pStyle w:val="SummaryGrammar"/>
        <w:keepNext/>
        <w:keepLines/>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_</w:t>
      </w:r>
      <w:r w:rsidRPr="00BF2DEB">
        <w:rPr>
          <w:rStyle w:val="CodeInline"/>
        </w:rPr>
        <w:tab/>
      </w:r>
      <w:r w:rsidRPr="00BF2DEB">
        <w:rPr>
          <w:rStyle w:val="CodeInline"/>
        </w:rPr>
        <w:tab/>
      </w:r>
      <w:r w:rsidRPr="00BF2DEB">
        <w:rPr>
          <w:rStyle w:val="CodeInline"/>
        </w:rPr>
        <w:tab/>
      </w:r>
    </w:p>
    <w:p w:rsidR="007372F9" w:rsidRPr="00BF2DEB" w:rsidRDefault="007372F9" w:rsidP="007372F9">
      <w:pPr>
        <w:pStyle w:val="SummaryGrammar"/>
        <w:keepNext/>
        <w:keepLines/>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ident</w:t>
      </w:r>
      <w:r w:rsidRPr="00BF2DEB">
        <w:rPr>
          <w:rStyle w:val="CodeInline"/>
        </w:rPr>
        <w:tab/>
      </w:r>
      <w:r w:rsidRPr="00BF2DEB">
        <w:rPr>
          <w:rStyle w:val="CodeInline"/>
        </w:rPr>
        <w:tab/>
      </w:r>
    </w:p>
    <w:p w:rsidR="007372F9" w:rsidRPr="00BF2DEB" w:rsidRDefault="007372F9" w:rsidP="007372F9">
      <w:pPr>
        <w:pStyle w:val="SummaryGrammar"/>
        <w:keepNext/>
        <w:keepLines/>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ident</w:t>
      </w:r>
      <w:r w:rsidRPr="00BF2DEB">
        <w:rPr>
          <w:rStyle w:val="CodeInline"/>
          <w:i/>
        </w:rPr>
        <w:tab/>
      </w:r>
      <w:r w:rsidRPr="00BF2DEB">
        <w:rPr>
          <w:rStyle w:val="CodeInline"/>
          <w:i/>
        </w:rPr>
        <w:tab/>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rPr>
      </w:pPr>
      <w:r w:rsidRPr="00BF2DEB">
        <w:rPr>
          <w:rStyle w:val="CodeInline"/>
          <w:i/>
        </w:rPr>
        <w:t>constraint</w:t>
      </w:r>
      <w:r w:rsidRPr="00BF2DEB">
        <w:rPr>
          <w:rStyle w:val="CodeInline"/>
        </w:rPr>
        <w:t xml:space="preserve"> </w:t>
      </w:r>
      <w:r>
        <w:rPr>
          <w:rStyle w:val="CodeInline"/>
        </w:rPr>
        <w:t>:</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typar</w:t>
      </w:r>
      <w:r w:rsidRPr="00BF2DEB">
        <w:rPr>
          <w:rStyle w:val="CodeInline"/>
        </w:rPr>
        <w:t xml:space="preserve"> :&gt; </w:t>
      </w:r>
      <w:r w:rsidRPr="00BF2DEB">
        <w:rPr>
          <w:rStyle w:val="CodeInline"/>
          <w:i/>
        </w:rPr>
        <w:t>type</w:t>
      </w:r>
      <w:r w:rsidRPr="00BF2DEB">
        <w:rPr>
          <w:rStyle w:val="CodeInline"/>
        </w:rPr>
        <w:tab/>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typar</w:t>
      </w:r>
      <w:r w:rsidRPr="00BF2DEB">
        <w:rPr>
          <w:rStyle w:val="CodeInline"/>
        </w:rPr>
        <w:t xml:space="preserve"> : </w:t>
      </w:r>
      <w:r w:rsidRPr="007025A8">
        <w:rPr>
          <w:rStyle w:val="CodeInline"/>
          <w:b/>
        </w:rPr>
        <w:t>null</w:t>
      </w:r>
      <w:r w:rsidRPr="00BF2DEB">
        <w:rPr>
          <w:rStyle w:val="CodeInline"/>
        </w:rPr>
        <w:tab/>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static-typars</w:t>
      </w:r>
      <w:r w:rsidRPr="00BF2DEB">
        <w:rPr>
          <w:rStyle w:val="CodeInline"/>
        </w:rPr>
        <w:t xml:space="preserve"> : (</w:t>
      </w:r>
      <w:r w:rsidRPr="00BF2DEB">
        <w:rPr>
          <w:rStyle w:val="CodeInline"/>
          <w:i/>
        </w:rPr>
        <w:t>member-sig</w:t>
      </w:r>
      <w:r w:rsidRPr="00BF2DEB">
        <w:rPr>
          <w:rStyle w:val="CommentReference"/>
          <w:rFonts w:ascii="Calisto MT" w:hAnsi="Calisto MT"/>
        </w:rPr>
        <w:t xml:space="preserve"> </w:t>
      </w:r>
      <w:r w:rsidRPr="00BF2DEB">
        <w:rPr>
          <w:rStyle w:val="CodeInline"/>
        </w:rPr>
        <w:t>)</w:t>
      </w:r>
      <w:r w:rsidRPr="00BF2DEB">
        <w:rPr>
          <w:rStyle w:val="CodeInline"/>
        </w:rPr>
        <w:tab/>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typar</w:t>
      </w:r>
      <w:r w:rsidRPr="00BF2DEB">
        <w:rPr>
          <w:rStyle w:val="CodeInline"/>
        </w:rPr>
        <w:t xml:space="preserve"> : (</w:t>
      </w:r>
      <w:r w:rsidRPr="00F07441">
        <w:rPr>
          <w:rStyle w:val="CodeInline"/>
          <w:b/>
        </w:rPr>
        <w:t>new</w:t>
      </w:r>
      <w:r w:rsidRPr="00BF2DEB">
        <w:rPr>
          <w:rStyle w:val="CodeInline"/>
        </w:rPr>
        <w:t xml:space="preserve"> : </w:t>
      </w:r>
      <w:r w:rsidRPr="00F07441">
        <w:rPr>
          <w:rStyle w:val="CodeInline"/>
          <w:b/>
        </w:rPr>
        <w:t>unit</w:t>
      </w:r>
      <w:r w:rsidRPr="00BF2DEB">
        <w:rPr>
          <w:rStyle w:val="CodeInline"/>
        </w:rPr>
        <w:t xml:space="preserve"> -&gt; 'T)</w:t>
      </w:r>
      <w:r w:rsidRPr="00BF2DEB">
        <w:rPr>
          <w:rStyle w:val="CodeInline"/>
        </w:rPr>
        <w:tab/>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typar</w:t>
      </w:r>
      <w:r w:rsidRPr="00BF2DEB">
        <w:rPr>
          <w:rStyle w:val="CodeInline"/>
        </w:rPr>
        <w:t xml:space="preserve"> : </w:t>
      </w:r>
      <w:r w:rsidRPr="00F07441">
        <w:rPr>
          <w:rStyle w:val="CodeInline"/>
          <w:b/>
        </w:rPr>
        <w:t>struct</w:t>
      </w:r>
      <w:r w:rsidRPr="00BF2DEB">
        <w:rPr>
          <w:rStyle w:val="CodeInline"/>
        </w:rPr>
        <w:tab/>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typar</w:t>
      </w:r>
      <w:r w:rsidRPr="00BF2DEB">
        <w:rPr>
          <w:rStyle w:val="CodeInline"/>
        </w:rPr>
        <w:t xml:space="preserve"> : </w:t>
      </w:r>
      <w:r w:rsidRPr="00F07441">
        <w:rPr>
          <w:rStyle w:val="CodeInline"/>
          <w:b/>
        </w:rPr>
        <w:t>not</w:t>
      </w:r>
      <w:r w:rsidRPr="00BF2DEB">
        <w:rPr>
          <w:rStyle w:val="CodeInline"/>
        </w:rPr>
        <w:t xml:space="preserve"> </w:t>
      </w:r>
      <w:r w:rsidRPr="00F07441">
        <w:rPr>
          <w:rStyle w:val="CodeInline"/>
          <w:b/>
        </w:rPr>
        <w:t>struct</w:t>
      </w:r>
    </w:p>
    <w:p w:rsidR="007372F9" w:rsidRPr="00BF2DEB" w:rsidRDefault="007372F9" w:rsidP="007372F9">
      <w:pPr>
        <w:pStyle w:val="SummaryGrammar"/>
      </w:pPr>
      <w:r w:rsidRPr="00BF2DEB">
        <w:rPr>
          <w:rStyle w:val="CodeInline"/>
          <w:i/>
        </w:rPr>
        <w:t xml:space="preserve"> </w:t>
      </w:r>
      <w:r>
        <w:rPr>
          <w:rStyle w:val="CodeInline"/>
          <w:i/>
        </w:rPr>
        <w:t xml:space="preserve">  </w:t>
      </w:r>
      <w:r w:rsidRPr="00BF2DEB">
        <w:rPr>
          <w:rStyle w:val="CodeInline"/>
          <w:i/>
        </w:rPr>
        <w:t xml:space="preserve"> </w:t>
      </w:r>
      <w:r w:rsidRPr="00BF2DEB">
        <w:rPr>
          <w:rStyle w:val="CodeInline"/>
        </w:rPr>
        <w:t xml:space="preserve">  </w:t>
      </w:r>
      <w:r w:rsidRPr="00BF2DEB">
        <w:rPr>
          <w:rStyle w:val="CodeInline"/>
          <w:i/>
        </w:rPr>
        <w:t>typar</w:t>
      </w:r>
      <w:r w:rsidRPr="00BF2DEB">
        <w:rPr>
          <w:rStyle w:val="CodeInline"/>
        </w:rPr>
        <w:t xml:space="preserve"> : </w:t>
      </w:r>
      <w:r w:rsidRPr="00F07441">
        <w:rPr>
          <w:rStyle w:val="CodeInline"/>
          <w:b/>
        </w:rPr>
        <w:t>enum</w:t>
      </w:r>
      <w:r w:rsidRPr="00BF2DEB">
        <w:rPr>
          <w:rStyle w:val="CodeInline"/>
        </w:rPr>
        <w:t>&lt;</w:t>
      </w:r>
      <w:r w:rsidRPr="00BF2DEB">
        <w:rPr>
          <w:rStyle w:val="CodeInline"/>
          <w:i/>
        </w:rPr>
        <w:t>type</w:t>
      </w:r>
      <w:r w:rsidRPr="00BF2DEB">
        <w:rPr>
          <w:rStyle w:val="CodeInline"/>
        </w:rPr>
        <w:t>&gt;</w:t>
      </w:r>
      <w:r w:rsidRPr="00BF2DEB">
        <w:t xml:space="preserve"> </w:t>
      </w:r>
    </w:p>
    <w:p w:rsidR="007372F9" w:rsidRPr="00BF2DEB" w:rsidRDefault="007372F9" w:rsidP="007372F9">
      <w:pPr>
        <w:pStyle w:val="SummaryGrammar"/>
      </w:pPr>
      <w:r w:rsidRPr="00BF2DEB">
        <w:rPr>
          <w:rStyle w:val="CodeInline"/>
          <w:i/>
        </w:rPr>
        <w:t xml:space="preserve">  </w:t>
      </w:r>
      <w:r>
        <w:rPr>
          <w:rStyle w:val="CodeInline"/>
          <w:i/>
        </w:rPr>
        <w:t xml:space="preserve">  </w:t>
      </w:r>
      <w:r w:rsidRPr="00BF2DEB">
        <w:rPr>
          <w:rStyle w:val="CodeInline"/>
        </w:rPr>
        <w:t xml:space="preserve">  </w:t>
      </w:r>
      <w:r w:rsidRPr="00BF2DEB">
        <w:rPr>
          <w:rStyle w:val="CodeInline"/>
          <w:i/>
        </w:rPr>
        <w:t>typar</w:t>
      </w:r>
      <w:r w:rsidRPr="00BF2DEB">
        <w:rPr>
          <w:rStyle w:val="CodeInline"/>
        </w:rPr>
        <w:t xml:space="preserve"> : </w:t>
      </w:r>
      <w:r w:rsidRPr="00F07441">
        <w:rPr>
          <w:rStyle w:val="CodeInline"/>
          <w:b/>
        </w:rPr>
        <w:t>unmanaged</w:t>
      </w:r>
      <w:r w:rsidRPr="00BF2DEB">
        <w:t xml:space="preserve"> </w:t>
      </w:r>
    </w:p>
    <w:p w:rsidR="007372F9" w:rsidRPr="00BF2DEB" w:rsidRDefault="007372F9" w:rsidP="007372F9">
      <w:pPr>
        <w:pStyle w:val="SummaryGrammar"/>
      </w:pPr>
      <w:r w:rsidRPr="00BF2DEB">
        <w:rPr>
          <w:rStyle w:val="CodeInline"/>
          <w:i/>
        </w:rPr>
        <w:t xml:space="preserve"> </w:t>
      </w:r>
      <w:r>
        <w:rPr>
          <w:rStyle w:val="CodeInline"/>
          <w:i/>
        </w:rPr>
        <w:t xml:space="preserve">  </w:t>
      </w:r>
      <w:r w:rsidRPr="00BF2DEB">
        <w:rPr>
          <w:rStyle w:val="CodeInline"/>
          <w:i/>
        </w:rPr>
        <w:t xml:space="preserve"> </w:t>
      </w:r>
      <w:r w:rsidRPr="00BF2DEB">
        <w:rPr>
          <w:rStyle w:val="CodeInline"/>
        </w:rPr>
        <w:t xml:space="preserve">  </w:t>
      </w:r>
      <w:r w:rsidRPr="00BF2DEB">
        <w:rPr>
          <w:rStyle w:val="CodeInline"/>
          <w:i/>
        </w:rPr>
        <w:t>typar</w:t>
      </w:r>
      <w:r w:rsidRPr="00BF2DEB">
        <w:rPr>
          <w:rStyle w:val="CodeInline"/>
        </w:rPr>
        <w:t xml:space="preserve"> : </w:t>
      </w:r>
      <w:r w:rsidRPr="00F07441">
        <w:rPr>
          <w:rStyle w:val="CodeInline"/>
          <w:b/>
        </w:rPr>
        <w:t>delegate</w:t>
      </w:r>
      <w:r w:rsidRPr="00BF2DEB">
        <w:rPr>
          <w:rStyle w:val="CodeInline"/>
        </w:rPr>
        <w:t>&lt;</w:t>
      </w:r>
      <w:r w:rsidRPr="00BF2DEB">
        <w:rPr>
          <w:rStyle w:val="CodeInline"/>
          <w:i/>
        </w:rPr>
        <w:t>type, type</w:t>
      </w:r>
      <w:r w:rsidRPr="00BF2DEB">
        <w:rPr>
          <w:rStyle w:val="CodeInline"/>
        </w:rPr>
        <w:t xml:space="preserve">&gt; </w:t>
      </w:r>
    </w:p>
    <w:p w:rsidR="007372F9" w:rsidRPr="00BF2DEB" w:rsidRDefault="007372F9" w:rsidP="007372F9">
      <w:pPr>
        <w:pStyle w:val="SummaryGrammar"/>
      </w:pPr>
    </w:p>
    <w:p w:rsidR="007372F9" w:rsidRPr="00BF2DEB" w:rsidRDefault="007372F9" w:rsidP="007372F9">
      <w:pPr>
        <w:pStyle w:val="SummaryGrammar"/>
        <w:rPr>
          <w:rStyle w:val="CodeInline"/>
          <w:i/>
        </w:rPr>
      </w:pPr>
      <w:r w:rsidRPr="00BF2DEB">
        <w:rPr>
          <w:rStyle w:val="CodeInline"/>
          <w:i/>
        </w:rPr>
        <w:t xml:space="preserve">typar-defn </w:t>
      </w:r>
      <w:r>
        <w:rPr>
          <w:rStyle w:val="CodeInline"/>
          <w:i/>
        </w:rPr>
        <w:t>:</w:t>
      </w:r>
      <w:r w:rsidRPr="00BF2DEB">
        <w:rPr>
          <w:rStyle w:val="CodeInline"/>
          <w:i/>
        </w:rPr>
        <w:t xml:space="preserve"> attributes</w:t>
      </w:r>
      <w:r w:rsidRPr="00BE3144">
        <w:rPr>
          <w:rStyle w:val="CodeInline"/>
          <w:vertAlign w:val="subscript"/>
        </w:rPr>
        <w:t>opt</w:t>
      </w:r>
      <w:r w:rsidRPr="00BF2DEB">
        <w:rPr>
          <w:rStyle w:val="CodeInline"/>
        </w:rPr>
        <w:t xml:space="preserve"> </w:t>
      </w:r>
      <w:r w:rsidRPr="00BF2DEB">
        <w:rPr>
          <w:rStyle w:val="CodeInline"/>
          <w:i/>
        </w:rPr>
        <w:t>typar</w:t>
      </w:r>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rPr>
      </w:pPr>
      <w:r w:rsidRPr="00BF2DEB">
        <w:rPr>
          <w:rStyle w:val="CodeInline"/>
          <w:i/>
        </w:rPr>
        <w:t>typar-defns</w:t>
      </w:r>
      <w:r w:rsidRPr="00BF2DEB">
        <w:rPr>
          <w:rStyle w:val="CodeInline"/>
        </w:rPr>
        <w:t xml:space="preserve">  </w:t>
      </w:r>
      <w:r>
        <w:rPr>
          <w:rStyle w:val="CodeInline"/>
        </w:rPr>
        <w:t>:</w:t>
      </w:r>
      <w:r w:rsidRPr="00BF2DEB">
        <w:rPr>
          <w:rStyle w:val="CodeInline"/>
        </w:rPr>
        <w:t xml:space="preserve"> &lt; </w:t>
      </w:r>
      <w:r w:rsidRPr="00BF2DEB">
        <w:rPr>
          <w:rStyle w:val="CodeInline"/>
          <w:i/>
        </w:rPr>
        <w:t>typar-defn, ..., typar-defn</w:t>
      </w:r>
      <w:r w:rsidRPr="00BF2DEB">
        <w:rPr>
          <w:rStyle w:val="CodeInline"/>
        </w:rPr>
        <w:t xml:space="preserve"> </w:t>
      </w:r>
      <w:r w:rsidRPr="00BF2DEB">
        <w:rPr>
          <w:rStyle w:val="CodeInline"/>
          <w:i/>
        </w:rPr>
        <w:t>typar-constraints</w:t>
      </w:r>
      <w:r w:rsidRPr="00BE3144">
        <w:rPr>
          <w:rStyle w:val="CodeInline"/>
          <w:vertAlign w:val="subscript"/>
        </w:rPr>
        <w:t>opt</w:t>
      </w:r>
      <w:r w:rsidRPr="00BF2DEB">
        <w:rPr>
          <w:rStyle w:val="CodeInline"/>
        </w:rPr>
        <w:t xml:space="preserve"> &gt;</w:t>
      </w:r>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rPr>
      </w:pPr>
      <w:r w:rsidRPr="00BF2DEB">
        <w:rPr>
          <w:rStyle w:val="CodeInline"/>
          <w:i/>
        </w:rPr>
        <w:t>typar-constraints</w:t>
      </w:r>
      <w:r w:rsidRPr="00BF2DEB">
        <w:rPr>
          <w:rStyle w:val="CodeInline"/>
        </w:rPr>
        <w:t xml:space="preserve"> </w:t>
      </w:r>
      <w:r>
        <w:rPr>
          <w:rStyle w:val="CodeInline"/>
        </w:rPr>
        <w:t>:</w:t>
      </w:r>
      <w:r w:rsidRPr="00BF2DEB">
        <w:rPr>
          <w:rStyle w:val="CodeInline"/>
        </w:rPr>
        <w:t xml:space="preserve"> </w:t>
      </w:r>
      <w:r w:rsidRPr="00F07441">
        <w:rPr>
          <w:rStyle w:val="CodeInline"/>
          <w:b/>
        </w:rPr>
        <w:t>when</w:t>
      </w:r>
      <w:r w:rsidRPr="00BF2DEB">
        <w:rPr>
          <w:rStyle w:val="CodeInline"/>
        </w:rPr>
        <w:t xml:space="preserve"> </w:t>
      </w:r>
      <w:r w:rsidRPr="00BF2DEB">
        <w:rPr>
          <w:rStyle w:val="CodeInline"/>
          <w:i/>
        </w:rPr>
        <w:t>constraint</w:t>
      </w:r>
      <w:r w:rsidRPr="00BF2DEB">
        <w:rPr>
          <w:rStyle w:val="CodeInline"/>
        </w:rPr>
        <w:t xml:space="preserve"> </w:t>
      </w:r>
      <w:r w:rsidRPr="00F07441">
        <w:rPr>
          <w:rStyle w:val="CodeInline"/>
          <w:b/>
        </w:rPr>
        <w:t>and</w:t>
      </w:r>
      <w:r w:rsidRPr="00BF2DEB">
        <w:rPr>
          <w:rStyle w:val="CodeInline"/>
        </w:rPr>
        <w:t xml:space="preserve"> ... </w:t>
      </w:r>
      <w:r w:rsidRPr="00F07441">
        <w:rPr>
          <w:rStyle w:val="CodeInline"/>
          <w:b/>
        </w:rPr>
        <w:t>and</w:t>
      </w:r>
      <w:r w:rsidRPr="00BF2DEB">
        <w:rPr>
          <w:rStyle w:val="CodeInline"/>
        </w:rPr>
        <w:t xml:space="preserve"> </w:t>
      </w:r>
      <w:r w:rsidRPr="00BF2DEB">
        <w:rPr>
          <w:rStyle w:val="CodeInline"/>
          <w:i/>
        </w:rPr>
        <w:t>constraint</w:t>
      </w:r>
      <w:r w:rsidRPr="00BF2DEB">
        <w:rPr>
          <w:rStyle w:val="CodeInline"/>
        </w:rPr>
        <w:t xml:space="preserve"> </w:t>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i/>
        </w:rPr>
      </w:pPr>
      <w:r w:rsidRPr="00BF2DEB">
        <w:rPr>
          <w:rStyle w:val="CodeInline"/>
          <w:i/>
        </w:rPr>
        <w:t xml:space="preserve">static-typars </w:t>
      </w:r>
      <w:r>
        <w:rPr>
          <w:rStyle w:val="CodeInline"/>
          <w:i/>
        </w:rPr>
        <w:t>:</w:t>
      </w:r>
      <w:r w:rsidRPr="00BF2DEB">
        <w:rPr>
          <w:rStyle w:val="CodeInline"/>
          <w:i/>
        </w:rPr>
        <w:t xml:space="preserve"> </w:t>
      </w:r>
    </w:p>
    <w:p w:rsidR="007372F9" w:rsidRPr="00BF2DEB" w:rsidRDefault="007372F9" w:rsidP="007372F9">
      <w:pPr>
        <w:pStyle w:val="SummaryGrammar"/>
        <w:rPr>
          <w:rStyle w:val="CodeInline"/>
          <w:i/>
        </w:rPr>
      </w:pPr>
      <w:r w:rsidRPr="00BF2DEB">
        <w:rPr>
          <w:rStyle w:val="CodeInline"/>
          <w:i/>
        </w:rPr>
        <w:t xml:space="preserve"> </w:t>
      </w:r>
      <w:r>
        <w:rPr>
          <w:rStyle w:val="CodeInline"/>
          <w:i/>
        </w:rPr>
        <w:t xml:space="preserve">  </w:t>
      </w:r>
      <w:r w:rsidRPr="00BF2DEB">
        <w:rPr>
          <w:rStyle w:val="CodeInline"/>
          <w:i/>
        </w:rPr>
        <w:t xml:space="preserve">  </w:t>
      </w:r>
      <w:r w:rsidRPr="00BF2DEB">
        <w:rPr>
          <w:rStyle w:val="CodeInline"/>
        </w:rPr>
        <w:t xml:space="preserve"> ^</w:t>
      </w:r>
      <w:r w:rsidRPr="00BF2DEB">
        <w:rPr>
          <w:rStyle w:val="CodeInline"/>
          <w:i/>
        </w:rPr>
        <w:t xml:space="preserve">ident </w:t>
      </w:r>
    </w:p>
    <w:p w:rsidR="007372F9" w:rsidRPr="00BF2DEB" w:rsidRDefault="007372F9" w:rsidP="007372F9">
      <w:pPr>
        <w:pStyle w:val="SummaryGrammar"/>
        <w:rPr>
          <w:rStyle w:val="CodeInline"/>
        </w:rPr>
      </w:pPr>
      <w:r w:rsidRPr="00BF2DEB">
        <w:rPr>
          <w:rStyle w:val="CodeInline"/>
          <w:i/>
        </w:rPr>
        <w:t xml:space="preserve"> </w:t>
      </w:r>
      <w:r>
        <w:rPr>
          <w:rStyle w:val="CodeInline"/>
          <w:i/>
        </w:rPr>
        <w:t xml:space="preserve">  </w:t>
      </w:r>
      <w:r w:rsidRPr="00BF2DEB">
        <w:rPr>
          <w:rStyle w:val="CodeInline"/>
          <w:i/>
        </w:rPr>
        <w:t xml:space="preserve"> </w:t>
      </w:r>
      <w:r w:rsidRPr="00BF2DEB">
        <w:rPr>
          <w:rStyle w:val="CodeInline"/>
        </w:rPr>
        <w:t xml:space="preserve">  (^</w:t>
      </w:r>
      <w:r w:rsidRPr="00BF2DEB">
        <w:rPr>
          <w:rStyle w:val="CodeInline"/>
          <w:i/>
        </w:rPr>
        <w:t xml:space="preserve">ident </w:t>
      </w:r>
      <w:r w:rsidRPr="00F07441">
        <w:rPr>
          <w:rStyle w:val="CodeInline"/>
          <w:b/>
        </w:rPr>
        <w:t>or</w:t>
      </w:r>
      <w:r w:rsidRPr="00BF2DEB">
        <w:rPr>
          <w:rStyle w:val="CodeInline"/>
        </w:rPr>
        <w:t xml:space="preserve"> ... </w:t>
      </w:r>
      <w:r w:rsidRPr="00F07441">
        <w:rPr>
          <w:rStyle w:val="CodeInline"/>
          <w:b/>
        </w:rPr>
        <w:t>or</w:t>
      </w:r>
      <w:r w:rsidRPr="00BF2DEB">
        <w:rPr>
          <w:rStyle w:val="CodeInline"/>
        </w:rPr>
        <w:t xml:space="preserve"> ^</w:t>
      </w:r>
      <w:r w:rsidRPr="00BF2DEB">
        <w:rPr>
          <w:rStyle w:val="CodeInline"/>
          <w:i/>
        </w:rPr>
        <w:t>ident</w:t>
      </w:r>
      <w:r w:rsidRPr="00BF2DEB">
        <w:rPr>
          <w:rStyle w:val="CodeInline"/>
        </w:rPr>
        <w:t>)</w:t>
      </w:r>
    </w:p>
    <w:p w:rsidR="007372F9" w:rsidRPr="00BF2DEB" w:rsidRDefault="007372F9" w:rsidP="007372F9">
      <w:pPr>
        <w:pStyle w:val="SummaryGrammar"/>
        <w:rPr>
          <w:rStyle w:val="CodeInline"/>
          <w:i/>
        </w:rPr>
      </w:pPr>
    </w:p>
    <w:p w:rsidR="007372F9" w:rsidRPr="00F115D2" w:rsidRDefault="007372F9" w:rsidP="003743A9">
      <w:pPr>
        <w:pStyle w:val="AppHeading3"/>
      </w:pPr>
      <w:bookmarkStart w:id="7359" w:name="_Toc267667791"/>
      <w:commentRangeStart w:id="7360"/>
      <w:r w:rsidRPr="006B52C5">
        <w:t>Equality and Comparison Constraints</w:t>
      </w:r>
      <w:bookmarkEnd w:id="7359"/>
    </w:p>
    <w:p w:rsidR="007372F9" w:rsidRPr="00BF2DEB" w:rsidRDefault="007372F9" w:rsidP="007372F9">
      <w:pPr>
        <w:pStyle w:val="SummaryGrammar"/>
      </w:pPr>
      <w:r w:rsidRPr="00BF2DEB">
        <w:rPr>
          <w:rStyle w:val="CodeInline"/>
          <w:i/>
        </w:rPr>
        <w:t>typar</w:t>
      </w:r>
      <w:r w:rsidRPr="00BF2DEB">
        <w:rPr>
          <w:rStyle w:val="CodeInline"/>
        </w:rPr>
        <w:t xml:space="preserve"> : </w:t>
      </w:r>
      <w:r w:rsidRPr="007025A8">
        <w:rPr>
          <w:rStyle w:val="CodeInline"/>
          <w:b/>
        </w:rPr>
        <w:t>equality</w:t>
      </w:r>
      <w:r w:rsidRPr="00BF2DEB">
        <w:t xml:space="preserve"> </w:t>
      </w:r>
    </w:p>
    <w:p w:rsidR="007372F9" w:rsidRPr="00BF2DEB" w:rsidRDefault="007372F9" w:rsidP="007372F9">
      <w:pPr>
        <w:pStyle w:val="SummaryGrammar"/>
      </w:pPr>
      <w:r w:rsidRPr="00BF2DEB">
        <w:rPr>
          <w:rStyle w:val="CodeInline"/>
          <w:i/>
        </w:rPr>
        <w:t>typar</w:t>
      </w:r>
      <w:r w:rsidRPr="00BF2DEB">
        <w:rPr>
          <w:rStyle w:val="CodeInline"/>
        </w:rPr>
        <w:t xml:space="preserve"> : </w:t>
      </w:r>
      <w:r w:rsidRPr="007025A8">
        <w:rPr>
          <w:rStyle w:val="CodeInline"/>
          <w:b/>
        </w:rPr>
        <w:t>comparison</w:t>
      </w:r>
      <w:r w:rsidRPr="00BF2DEB">
        <w:t xml:space="preserve"> </w:t>
      </w:r>
      <w:commentRangeEnd w:id="7360"/>
      <w:r>
        <w:rPr>
          <w:rStyle w:val="CommentReference"/>
          <w:color w:val="auto"/>
          <w:lang w:eastAsia="en-US"/>
        </w:rPr>
        <w:commentReference w:id="7360"/>
      </w:r>
    </w:p>
    <w:p w:rsidR="007372F9" w:rsidRPr="00F115D2" w:rsidRDefault="007372F9" w:rsidP="007372F9">
      <w:pPr>
        <w:pStyle w:val="AppHeading2"/>
        <w:keepNext/>
        <w:keepLines/>
        <w:numPr>
          <w:ilvl w:val="2"/>
          <w:numId w:val="185"/>
        </w:numPr>
        <w:outlineLvl w:val="2"/>
      </w:pPr>
      <w:bookmarkStart w:id="7361" w:name="_Toc267667805"/>
      <w:r w:rsidRPr="00404279">
        <w:t>Expressions</w:t>
      </w:r>
      <w:bookmarkEnd w:id="7361"/>
    </w:p>
    <w:p w:rsidR="007372F9" w:rsidRPr="00BF2DEB" w:rsidRDefault="007372F9" w:rsidP="007372F9">
      <w:pPr>
        <w:pStyle w:val="SummaryGrammar"/>
        <w:rPr>
          <w:rStyle w:val="CodeInline"/>
        </w:rPr>
      </w:pPr>
      <w:r w:rsidRPr="00BF2DEB">
        <w:rPr>
          <w:rStyle w:val="CodeInline"/>
          <w:i/>
        </w:rPr>
        <w:t>expr</w:t>
      </w:r>
      <w:r w:rsidRPr="00BF2DEB">
        <w:rPr>
          <w:rStyle w:val="CodeInline"/>
        </w:rPr>
        <w:t xml:space="preserve"> </w:t>
      </w:r>
      <w:r>
        <w:rPr>
          <w:rStyle w:val="CodeInline"/>
        </w:rPr>
        <w:t>:</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const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 </w:t>
      </w:r>
      <w:r w:rsidRPr="00BF2DEB">
        <w:rPr>
          <w:rStyle w:val="CodeInline"/>
          <w:i/>
        </w:rPr>
        <w:t>expr</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9605BB">
        <w:rPr>
          <w:rStyle w:val="CodeInline"/>
          <w:b/>
        </w:rPr>
        <w:t>begin</w:t>
      </w:r>
      <w:r w:rsidRPr="00BF2DEB">
        <w:rPr>
          <w:rStyle w:val="CodeInline"/>
        </w:rPr>
        <w:t xml:space="preserve"> </w:t>
      </w:r>
      <w:r w:rsidRPr="00BF2DEB">
        <w:rPr>
          <w:rStyle w:val="CodeInline"/>
          <w:i/>
        </w:rPr>
        <w:t>expr</w:t>
      </w:r>
      <w:r w:rsidRPr="00BF2DEB">
        <w:rPr>
          <w:rStyle w:val="CodeInline"/>
        </w:rPr>
        <w:t xml:space="preserve"> </w:t>
      </w:r>
      <w:r w:rsidRPr="009605BB">
        <w:rPr>
          <w:rStyle w:val="CodeInline"/>
          <w:b/>
        </w:rPr>
        <w:t>end</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long-ident-or-op</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 xml:space="preserve">expr </w:t>
      </w:r>
      <w:r w:rsidRPr="00BF2DEB">
        <w:rPr>
          <w:rStyle w:val="CodeInline"/>
        </w:rPr>
        <w:t xml:space="preserve">'.' </w:t>
      </w:r>
      <w:r w:rsidRPr="00BF2DEB">
        <w:rPr>
          <w:rStyle w:val="CodeInline"/>
          <w:i/>
        </w:rPr>
        <w:t>long-ident-or-op</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 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w:t>
      </w:r>
      <w:r w:rsidRPr="00BF2DEB">
        <w:rPr>
          <w:rStyle w:val="CodeInline"/>
          <w:i/>
        </w:rPr>
        <w:t>expr</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&lt;</w:t>
      </w:r>
      <w:r w:rsidRPr="00BF2DEB">
        <w:rPr>
          <w:rStyle w:val="CodeInline"/>
          <w:i/>
        </w:rPr>
        <w:t>types</w:t>
      </w:r>
      <w:r w:rsidRPr="00BF2DEB">
        <w:rPr>
          <w:rStyle w:val="CodeInline"/>
        </w:rPr>
        <w:t>&gt;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w:t>
      </w:r>
      <w:r w:rsidRPr="00BF2DEB">
        <w:rPr>
          <w:rStyle w:val="CodeInline"/>
          <w:i/>
        </w:rPr>
        <w:t>infix-op</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prefix-op</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w:t>
      </w:r>
      <w:r w:rsidRPr="00BF2DEB">
        <w:rPr>
          <w:rStyle w:val="CodeInline"/>
          <w:i/>
        </w:rPr>
        <w:t>expr</w:t>
      </w:r>
      <w:r w:rsidRPr="00BF2DEB">
        <w:rPr>
          <w:rStyle w:val="CodeInline"/>
        </w:rPr>
        <w: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w:t>
      </w:r>
      <w:r w:rsidRPr="00BF2DEB">
        <w:rPr>
          <w:rStyle w:val="CodeInline"/>
          <w:i/>
        </w:rPr>
        <w:t>slice-range</w:t>
      </w:r>
      <w:r w:rsidRPr="00BF2DEB">
        <w:rPr>
          <w:rStyle w:val="CodeInline"/>
        </w:rPr>
        <w: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w:t>
      </w:r>
      <w:r w:rsidRPr="00BF2DEB">
        <w:rPr>
          <w:rStyle w:val="CodeInline"/>
          <w:i/>
        </w:rPr>
        <w:t>slice-range, slice-range</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&lt;-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 ... ,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new</w:t>
      </w:r>
      <w:r w:rsidRPr="00BF2DEB">
        <w:rPr>
          <w:rStyle w:val="CodeInline"/>
        </w:rPr>
        <w:t xml:space="preserve"> </w:t>
      </w:r>
      <w:r w:rsidRPr="00BF2DEB">
        <w:rPr>
          <w:rStyle w:val="CodeInline"/>
          <w:i/>
        </w:rPr>
        <w:t>type</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i/>
        </w:rPr>
      </w:pPr>
      <w:r w:rsidRPr="00BF2DEB">
        <w:rPr>
          <w:rStyle w:val="CodeInline"/>
        </w:rPr>
        <w:t xml:space="preserve">  </w:t>
      </w:r>
      <w:r>
        <w:rPr>
          <w:rStyle w:val="CodeInline"/>
        </w:rPr>
        <w:t xml:space="preserve">  </w:t>
      </w:r>
      <w:r w:rsidRPr="00BF2DEB">
        <w:rPr>
          <w:rStyle w:val="CodeInline"/>
        </w:rPr>
        <w:t xml:space="preserve">  { </w:t>
      </w:r>
      <w:r w:rsidRPr="007025A8">
        <w:rPr>
          <w:rStyle w:val="CodeInline"/>
          <w:b/>
        </w:rPr>
        <w:t>new</w:t>
      </w:r>
      <w:r w:rsidRPr="00BF2DEB">
        <w:rPr>
          <w:rStyle w:val="CodeInline"/>
        </w:rPr>
        <w:t xml:space="preserve"> </w:t>
      </w:r>
      <w:r w:rsidRPr="00BF2DEB">
        <w:rPr>
          <w:rStyle w:val="CodeInline"/>
          <w:i/>
        </w:rPr>
        <w:t>base-call</w:t>
      </w:r>
      <w:r w:rsidRPr="00BF2DEB">
        <w:rPr>
          <w:rStyle w:val="CodeInline"/>
        </w:rPr>
        <w:t xml:space="preserve"> </w:t>
      </w:r>
      <w:r w:rsidRPr="00BF2DEB">
        <w:rPr>
          <w:rStyle w:val="CodeInline"/>
          <w:i/>
        </w:rPr>
        <w:t>object-members</w:t>
      </w:r>
      <w:r w:rsidRPr="00BF2DEB">
        <w:rPr>
          <w:rStyle w:val="CodeInline"/>
        </w:rPr>
        <w:t xml:space="preserve"> </w:t>
      </w:r>
      <w:r w:rsidRPr="00BF2DEB">
        <w:rPr>
          <w:rStyle w:val="CodeInline"/>
          <w:i/>
        </w:rPr>
        <w:t xml:space="preserve">interface-impls </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 </w:t>
      </w:r>
      <w:r w:rsidRPr="00BF2DEB">
        <w:rPr>
          <w:rStyle w:val="CodeInline"/>
          <w:i/>
        </w:rPr>
        <w:t>field-</w:t>
      </w:r>
      <w:ins w:id="7362" w:author="pennyo" w:date="2011-02-24T13:43:00Z">
        <w:r w:rsidR="003743A9">
          <w:rPr>
            <w:rStyle w:val="CodeInline"/>
            <w:i/>
          </w:rPr>
          <w:t>initializer</w:t>
        </w:r>
      </w:ins>
      <w:r w:rsidRPr="00BF2DEB">
        <w:rPr>
          <w:rStyle w:val="CodeInline"/>
          <w:i/>
        </w:rPr>
        <w:t>s</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 </w:t>
      </w:r>
      <w:r w:rsidRPr="00BF2DEB">
        <w:rPr>
          <w:rStyle w:val="CodeInline"/>
          <w:i/>
        </w:rPr>
        <w:t>expr</w:t>
      </w:r>
      <w:r w:rsidRPr="00BF2DEB">
        <w:rPr>
          <w:rStyle w:val="CodeInline"/>
        </w:rPr>
        <w:t xml:space="preserve"> </w:t>
      </w:r>
      <w:r w:rsidRPr="007025A8">
        <w:rPr>
          <w:rStyle w:val="CodeInline"/>
          <w:b/>
        </w:rPr>
        <w:t>with</w:t>
      </w:r>
      <w:r w:rsidRPr="00BF2DEB">
        <w:rPr>
          <w:rStyle w:val="CodeInline"/>
        </w:rPr>
        <w:t xml:space="preserve"> </w:t>
      </w:r>
      <w:r w:rsidRPr="00BF2DEB">
        <w:rPr>
          <w:rStyle w:val="CodeInline"/>
          <w:i/>
        </w:rPr>
        <w:t>field-</w:t>
      </w:r>
      <w:ins w:id="7363" w:author="pennyo" w:date="2011-02-24T13:43:00Z">
        <w:r w:rsidR="003743A9">
          <w:rPr>
            <w:rStyle w:val="CodeInline"/>
            <w:i/>
          </w:rPr>
          <w:t>initializer</w:t>
        </w:r>
      </w:ins>
      <w:del w:id="7364" w:author="pennyo" w:date="2011-02-24T13:43:00Z">
        <w:r w:rsidRPr="00BF2DEB" w:rsidDel="003743A9">
          <w:rPr>
            <w:rStyle w:val="CodeInline"/>
            <w:i/>
          </w:rPr>
          <w:delText>bind</w:delText>
        </w:r>
      </w:del>
      <w:r w:rsidRPr="00BF2DEB">
        <w:rPr>
          <w:rStyle w:val="CodeInline"/>
          <w:i/>
        </w:rPr>
        <w:t>s</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 </w:t>
      </w:r>
      <w:r w:rsidRPr="00BF2DEB">
        <w:rPr>
          <w:rStyle w:val="CodeInline"/>
          <w:i/>
        </w:rPr>
        <w:t>expr</w:t>
      </w:r>
      <w:r w:rsidRPr="00BF2DEB">
        <w:rPr>
          <w:rStyle w:val="CodeInline"/>
        </w:rPr>
        <w:t xml:space="preserve"> ; ... ; </w:t>
      </w:r>
      <w:r w:rsidRPr="00BF2DEB">
        <w:rPr>
          <w:rStyle w:val="CodeInline"/>
          <w:i/>
        </w:rPr>
        <w:t>expr</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 </w:t>
      </w:r>
      <w:r w:rsidRPr="00BF2DEB">
        <w:rPr>
          <w:rStyle w:val="CodeInline"/>
          <w:i/>
        </w:rPr>
        <w:t>expr</w:t>
      </w:r>
      <w:r w:rsidRPr="00BF2DEB">
        <w:rPr>
          <w:rStyle w:val="CodeInline"/>
        </w:rPr>
        <w:t xml:space="preserve"> ; ... ; </w:t>
      </w:r>
      <w:r w:rsidRPr="00BF2DEB">
        <w:rPr>
          <w:rStyle w:val="CodeInline"/>
          <w:i/>
        </w:rPr>
        <w:t>expr</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 </w:t>
      </w:r>
      <w:r w:rsidRPr="00BF2DEB">
        <w:rPr>
          <w:rStyle w:val="CodeInline"/>
          <w:i/>
        </w:rPr>
        <w:t xml:space="preserve">comp-or-range-expr </w:t>
      </w:r>
      <w:r>
        <w:rPr>
          <w:rStyle w:val="CodeInline"/>
        </w:rPr>
        <w: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 </w:t>
      </w:r>
      <w:r w:rsidRPr="00BF2DEB">
        <w:rPr>
          <w:rStyle w:val="CodeInline"/>
          <w:i/>
        </w:rPr>
        <w:t>comp-or-range-expr</w:t>
      </w:r>
      <w:r w:rsidRPr="00BF2DEB">
        <w:rPr>
          <w:rStyle w:val="CodeInline"/>
        </w:rPr>
        <w: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 </w:t>
      </w:r>
      <w:r w:rsidRPr="00BF2DEB">
        <w:rPr>
          <w:rStyle w:val="CodeInline"/>
          <w:i/>
        </w:rPr>
        <w:t xml:space="preserve">comp-or-range-expr </w:t>
      </w:r>
      <w:r w:rsidRPr="00BF2DEB">
        <w:rPr>
          <w:rStyle w:val="CodeInline"/>
        </w:rPr>
        <w: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lazy</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null</w:t>
      </w:r>
      <w:r w:rsidRPr="00BF2DEB">
        <w:rPr>
          <w:rStyle w:val="CodeInline"/>
        </w:rPr>
        <w:tab/>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 </w:t>
      </w:r>
      <w:r w:rsidRPr="00BF2DEB">
        <w:rPr>
          <w:rStyle w:val="CodeInline"/>
          <w:i/>
        </w:rPr>
        <w:t>type</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:&gt; </w:t>
      </w:r>
      <w:r w:rsidRPr="00BF2DEB">
        <w:rPr>
          <w:rStyle w:val="CodeInline"/>
          <w:i/>
        </w:rPr>
        <w:t>type</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 </w:t>
      </w:r>
      <w:r w:rsidRPr="00BF2DEB">
        <w:rPr>
          <w:rStyle w:val="CodeInline"/>
          <w:i/>
        </w:rPr>
        <w:t>type</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:?&gt; </w:t>
      </w:r>
      <w:r w:rsidRPr="00BF2DEB">
        <w:rPr>
          <w:rStyle w:val="CodeInline"/>
          <w:i/>
        </w:rPr>
        <w:t>type</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upcast</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downcast</w:t>
      </w:r>
      <w:r w:rsidRPr="00BF2DEB">
        <w:rPr>
          <w:rStyle w:val="CodeInline"/>
        </w:rPr>
        <w:t xml:space="preserve"> </w:t>
      </w:r>
      <w:r w:rsidRPr="00BF2DEB">
        <w:rPr>
          <w:rStyle w:val="CodeInline"/>
          <w:i/>
        </w:rPr>
        <w:t>expr</w:t>
      </w:r>
    </w:p>
    <w:p w:rsidR="00D71F17" w:rsidRDefault="00D71F17" w:rsidP="007372F9">
      <w:pPr>
        <w:pStyle w:val="SummaryGrammar"/>
        <w:rPr>
          <w:ins w:id="7365" w:author="pennyo" w:date="2011-02-24T13:44:00Z"/>
          <w:rStyle w:val="CodeInlineItalic"/>
        </w:rPr>
      </w:pPr>
      <w:ins w:id="7366" w:author="pennyo" w:date="2011-02-24T13:44:00Z">
        <w:r>
          <w:rPr>
            <w:rStyle w:val="CodeInline"/>
          </w:rPr>
          <w:t xml:space="preserve">      </w:t>
        </w:r>
        <w:r w:rsidRPr="00404279">
          <w:rPr>
            <w:rStyle w:val="CodeInline"/>
          </w:rPr>
          <w:t xml:space="preserve">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ins>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let</w:t>
      </w:r>
      <w:r w:rsidRPr="00BF2DEB">
        <w:rPr>
          <w:rStyle w:val="CodeInline"/>
        </w:rPr>
        <w:t xml:space="preserve"> </w:t>
      </w:r>
      <w:del w:id="7367" w:author="pennyo" w:date="2011-02-24T13:44:00Z">
        <w:r w:rsidRPr="00BF2DEB" w:rsidDel="00D71F17">
          <w:rPr>
            <w:rStyle w:val="CodeInline"/>
            <w:i/>
          </w:rPr>
          <w:delText>bindings</w:delText>
        </w:r>
        <w:r w:rsidRPr="00BF2DEB" w:rsidDel="00D71F17">
          <w:rPr>
            <w:rStyle w:val="CodeInline"/>
          </w:rPr>
          <w:delText xml:space="preserve"> </w:delText>
        </w:r>
      </w:del>
      <w:ins w:id="7368" w:author="pennyo" w:date="2011-02-24T13:44:00Z">
        <w:r w:rsidR="00D71F17">
          <w:rPr>
            <w:rStyle w:val="CodeInline"/>
            <w:i/>
          </w:rPr>
          <w:t>value-defn</w:t>
        </w:r>
        <w:r w:rsidR="00D71F17" w:rsidRPr="00BF2DEB">
          <w:rPr>
            <w:rStyle w:val="CodeInline"/>
          </w:rPr>
          <w:t xml:space="preserve"> </w:t>
        </w:r>
      </w:ins>
      <w:commentRangeStart w:id="7369"/>
      <w:r>
        <w:rPr>
          <w:b/>
          <w:bCs/>
        </w:rPr>
        <w:t>in</w:t>
      </w:r>
      <w:r>
        <w:rPr>
          <w:vertAlign w:val="subscript"/>
        </w:rPr>
        <w:t>opt</w:t>
      </w:r>
      <w:r w:rsidRPr="00BF2DEB">
        <w:rPr>
          <w:rStyle w:val="CodeInline"/>
        </w:rPr>
        <w:t xml:space="preserve"> </w:t>
      </w:r>
      <w:commentRangeEnd w:id="7369"/>
      <w:r w:rsidR="00D71F17">
        <w:rPr>
          <w:rStyle w:val="CommentReference"/>
          <w:rFonts w:ascii="Arial" w:hAnsi="Arial"/>
          <w:color w:val="auto"/>
          <w:lang w:eastAsia="en-US"/>
        </w:rPr>
        <w:commentReference w:id="7369"/>
      </w:r>
      <w:r w:rsidRPr="00BF2DEB">
        <w:rPr>
          <w:rStyle w:val="CodeInline"/>
          <w:i/>
        </w:rPr>
        <w:t>expr</w:t>
      </w:r>
      <w:r w:rsidRPr="00BF2DEB">
        <w:rPr>
          <w:rStyle w:val="CodeInline"/>
        </w:rPr>
        <w:tab/>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let</w:t>
      </w:r>
      <w:r w:rsidRPr="00BF2DEB">
        <w:rPr>
          <w:rStyle w:val="CodeInline"/>
        </w:rPr>
        <w:t xml:space="preserve"> </w:t>
      </w:r>
      <w:r w:rsidRPr="007025A8">
        <w:rPr>
          <w:rStyle w:val="CodeInline"/>
          <w:b/>
        </w:rPr>
        <w:t>rec</w:t>
      </w:r>
      <w:r w:rsidRPr="00BF2DEB">
        <w:rPr>
          <w:rStyle w:val="CodeInline"/>
        </w:rPr>
        <w:t xml:space="preserve"> </w:t>
      </w:r>
      <w:ins w:id="7370" w:author="pennyo" w:date="2011-02-24T13:45:00Z">
        <w:r w:rsidR="00D71F17">
          <w:rPr>
            <w:rStyle w:val="CodeInlineItalic"/>
          </w:rPr>
          <w:t>function-or-value-defns</w:t>
        </w:r>
      </w:ins>
      <w:del w:id="7371" w:author="pennyo" w:date="2011-02-24T13:45:00Z">
        <w:r w:rsidRPr="00BF2DEB" w:rsidDel="00D71F17">
          <w:rPr>
            <w:rStyle w:val="CodeInline"/>
            <w:i/>
          </w:rPr>
          <w:delText>bindings</w:delText>
        </w:r>
      </w:del>
      <w:r w:rsidRPr="00BF2DEB">
        <w:rPr>
          <w:rStyle w:val="CodeInline"/>
        </w:rPr>
        <w:t xml:space="preserve"> </w:t>
      </w:r>
      <w:r w:rsidRPr="00925FF6">
        <w:rPr>
          <w:rStyle w:val="CodeInline"/>
          <w:b/>
        </w:rPr>
        <w:t>in</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use</w:t>
      </w:r>
      <w:r w:rsidRPr="00BF2DEB">
        <w:rPr>
          <w:rStyle w:val="CodeInline"/>
        </w:rPr>
        <w:t xml:space="preserve"> </w:t>
      </w:r>
      <w:ins w:id="7372" w:author="pennyo" w:date="2011-02-24T13:45:00Z">
        <w:r w:rsidR="00D71F17">
          <w:rPr>
            <w:rStyle w:val="CodeInline"/>
          </w:rPr>
          <w:t xml:space="preserve">ident = </w:t>
        </w:r>
        <w:r w:rsidR="00D71F17" w:rsidRPr="00D71F17">
          <w:rPr>
            <w:rStyle w:val="CodeInline"/>
            <w:i/>
            <w:rPrChange w:id="7373" w:author="pennyo" w:date="2011-02-24T13:45:00Z">
              <w:rPr>
                <w:rStyle w:val="CodeInline"/>
                <w:szCs w:val="22"/>
                <w:lang w:eastAsia="en-US"/>
              </w:rPr>
            </w:rPrChange>
          </w:rPr>
          <w:t>expr</w:t>
        </w:r>
      </w:ins>
      <w:del w:id="7374" w:author="pennyo" w:date="2011-02-24T13:45:00Z">
        <w:r w:rsidRPr="00D71F17" w:rsidDel="00D71F17">
          <w:rPr>
            <w:rStyle w:val="CodeInline"/>
            <w:i/>
          </w:rPr>
          <w:delText>bindings</w:delText>
        </w:r>
      </w:del>
      <w:r w:rsidRPr="00BF2DEB">
        <w:rPr>
          <w:rStyle w:val="CodeInline"/>
        </w:rPr>
        <w:t xml:space="preserve"> </w:t>
      </w:r>
      <w:r w:rsidRPr="007025A8">
        <w:rPr>
          <w:rStyle w:val="CodeInline"/>
          <w:b/>
        </w:rPr>
        <w:t>in</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fun</w:t>
      </w:r>
      <w:r w:rsidRPr="00BF2DEB">
        <w:rPr>
          <w:rStyle w:val="CodeInline"/>
        </w:rPr>
        <w:t xml:space="preserve"> </w:t>
      </w:r>
      <w:r w:rsidRPr="00BF2DEB">
        <w:rPr>
          <w:rStyle w:val="CodeInline"/>
          <w:i/>
        </w:rPr>
        <w:t>argument-pats</w:t>
      </w:r>
      <w:r w:rsidRPr="00BF2DEB">
        <w:rPr>
          <w:rStyle w:val="CodeInline"/>
        </w:rPr>
        <w:t xml:space="preserve"> -&gt;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function</w:t>
      </w:r>
      <w:r w:rsidRPr="00BF2DEB">
        <w:rPr>
          <w:rStyle w:val="CodeInline"/>
        </w:rPr>
        <w:t xml:space="preserve"> </w:t>
      </w:r>
      <w:r w:rsidRPr="00BF2DEB">
        <w:rPr>
          <w:rStyle w:val="CodeInline"/>
          <w:i/>
        </w:rPr>
        <w:t>rules</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match</w:t>
      </w:r>
      <w:r w:rsidRPr="00BF2DEB">
        <w:rPr>
          <w:rStyle w:val="CodeInline"/>
        </w:rPr>
        <w:t xml:space="preserve"> </w:t>
      </w:r>
      <w:r w:rsidRPr="00BF2DEB">
        <w:rPr>
          <w:rStyle w:val="CodeInline"/>
          <w:i/>
        </w:rPr>
        <w:t>expr</w:t>
      </w:r>
      <w:r w:rsidRPr="00BF2DEB">
        <w:rPr>
          <w:rStyle w:val="CodeInline"/>
        </w:rPr>
        <w:t xml:space="preserve"> </w:t>
      </w:r>
      <w:r w:rsidRPr="007025A8">
        <w:rPr>
          <w:rStyle w:val="CodeInline"/>
          <w:b/>
        </w:rPr>
        <w:t>with</w:t>
      </w:r>
      <w:r w:rsidRPr="00BF2DEB">
        <w:rPr>
          <w:rStyle w:val="CodeInline"/>
        </w:rPr>
        <w:t xml:space="preserve"> </w:t>
      </w:r>
      <w:r w:rsidRPr="00BF2DEB">
        <w:rPr>
          <w:rStyle w:val="CodeInline"/>
          <w:i/>
        </w:rPr>
        <w:t>rules</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try</w:t>
      </w:r>
      <w:r w:rsidRPr="00BF2DEB">
        <w:rPr>
          <w:rStyle w:val="CodeInline"/>
        </w:rPr>
        <w:t xml:space="preserve"> </w:t>
      </w:r>
      <w:r w:rsidRPr="00BF2DEB">
        <w:rPr>
          <w:rStyle w:val="CodeInline"/>
          <w:i/>
        </w:rPr>
        <w:t>expr</w:t>
      </w:r>
      <w:r w:rsidRPr="00BF2DEB">
        <w:rPr>
          <w:rStyle w:val="CodeInline"/>
        </w:rPr>
        <w:t xml:space="preserve"> </w:t>
      </w:r>
      <w:r w:rsidRPr="007025A8">
        <w:rPr>
          <w:rStyle w:val="CodeInline"/>
          <w:b/>
        </w:rPr>
        <w:t>with</w:t>
      </w:r>
      <w:r w:rsidRPr="00BF2DEB">
        <w:rPr>
          <w:rStyle w:val="CodeInline"/>
        </w:rPr>
        <w:t xml:space="preserve"> </w:t>
      </w:r>
      <w:r w:rsidRPr="00BF2DEB">
        <w:rPr>
          <w:rStyle w:val="CodeInline"/>
          <w:i/>
        </w:rPr>
        <w:t>rules</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try</w:t>
      </w:r>
      <w:r w:rsidRPr="00BF2DEB">
        <w:rPr>
          <w:rStyle w:val="CodeInline"/>
        </w:rPr>
        <w:t xml:space="preserve"> </w:t>
      </w:r>
      <w:r w:rsidRPr="00BF2DEB">
        <w:rPr>
          <w:rStyle w:val="CodeInline"/>
          <w:i/>
        </w:rPr>
        <w:t>expr</w:t>
      </w:r>
      <w:r w:rsidRPr="00BF2DEB">
        <w:rPr>
          <w:rStyle w:val="CodeInline"/>
        </w:rPr>
        <w:t xml:space="preserve"> </w:t>
      </w:r>
      <w:r w:rsidRPr="007025A8">
        <w:rPr>
          <w:rStyle w:val="CodeInline"/>
          <w:b/>
        </w:rPr>
        <w:t>finally</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if</w:t>
      </w:r>
      <w:r w:rsidRPr="00BF2DEB">
        <w:rPr>
          <w:rStyle w:val="CodeInline"/>
        </w:rPr>
        <w:t xml:space="preserve"> </w:t>
      </w:r>
      <w:r w:rsidRPr="00BF2DEB">
        <w:rPr>
          <w:rStyle w:val="CodeInline"/>
          <w:i/>
        </w:rPr>
        <w:t>expr</w:t>
      </w:r>
      <w:r w:rsidRPr="00BF2DEB">
        <w:rPr>
          <w:rStyle w:val="CodeInline"/>
        </w:rPr>
        <w:t xml:space="preserve"> </w:t>
      </w:r>
      <w:r w:rsidRPr="007025A8">
        <w:rPr>
          <w:rStyle w:val="CodeInline"/>
          <w:b/>
        </w:rPr>
        <w:t>then</w:t>
      </w:r>
      <w:r w:rsidRPr="00BF2DEB">
        <w:rPr>
          <w:rStyle w:val="CodeInline"/>
        </w:rPr>
        <w:t xml:space="preserve"> </w:t>
      </w:r>
      <w:r w:rsidRPr="00BF2DEB">
        <w:rPr>
          <w:rStyle w:val="CodeInline"/>
          <w:i/>
        </w:rPr>
        <w:t>expr</w:t>
      </w:r>
      <w:r w:rsidRPr="00BF2DEB">
        <w:rPr>
          <w:rStyle w:val="CodeInline"/>
        </w:rPr>
        <w:t xml:space="preserve"> </w:t>
      </w:r>
      <w:r w:rsidRPr="00BF2DEB">
        <w:rPr>
          <w:rStyle w:val="CodeInline"/>
          <w:i/>
        </w:rPr>
        <w:t>elif-branches</w:t>
      </w:r>
      <w:r w:rsidRPr="00BE3144">
        <w:rPr>
          <w:rStyle w:val="CodeInline"/>
          <w:i/>
          <w:vertAlign w:val="subscript"/>
        </w:rPr>
        <w:t>opt</w:t>
      </w:r>
      <w:r w:rsidRPr="00BF2DEB">
        <w:rPr>
          <w:rStyle w:val="CodeInline"/>
        </w:rPr>
        <w:t xml:space="preserve"> </w:t>
      </w:r>
      <w:r w:rsidRPr="00BF2DEB">
        <w:rPr>
          <w:rStyle w:val="CodeInline"/>
          <w:i/>
        </w:rPr>
        <w:t>else-branch</w:t>
      </w:r>
      <w:r w:rsidRPr="00BE3144">
        <w:rPr>
          <w:rStyle w:val="CodeInline"/>
          <w:vertAlign w:val="subscript"/>
        </w:rPr>
        <w:t>opt</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while</w:t>
      </w:r>
      <w:r w:rsidRPr="00BF2DEB">
        <w:rPr>
          <w:rStyle w:val="CodeInline"/>
        </w:rPr>
        <w:t xml:space="preserve"> </w:t>
      </w:r>
      <w:r w:rsidRPr="00BF2DEB">
        <w:rPr>
          <w:rStyle w:val="CodeInline"/>
          <w:i/>
        </w:rPr>
        <w:t>expr</w:t>
      </w:r>
      <w:r w:rsidRPr="00BF2DEB">
        <w:rPr>
          <w:rStyle w:val="CodeInline"/>
        </w:rPr>
        <w:t xml:space="preserve"> </w:t>
      </w:r>
      <w:r w:rsidRPr="007025A8">
        <w:rPr>
          <w:rStyle w:val="CodeInline"/>
          <w:b/>
        </w:rPr>
        <w:t>do</w:t>
      </w:r>
      <w:r w:rsidRPr="00BF2DEB">
        <w:rPr>
          <w:rStyle w:val="CodeInline"/>
        </w:rPr>
        <w:t xml:space="preserve"> </w:t>
      </w:r>
      <w:r w:rsidRPr="00BF2DEB">
        <w:rPr>
          <w:rStyle w:val="CodeInline"/>
          <w:i/>
        </w:rPr>
        <w:t>expr</w:t>
      </w:r>
      <w:r w:rsidRPr="00BF2DEB">
        <w:rPr>
          <w:rStyle w:val="CodeInline"/>
        </w:rPr>
        <w:t xml:space="preserve"> </w:t>
      </w:r>
      <w:r>
        <w:rPr>
          <w:b/>
          <w:bCs/>
        </w:rPr>
        <w:t>done</w:t>
      </w:r>
      <w:r>
        <w:rPr>
          <w:vertAlign w:val="subscript"/>
        </w:rPr>
        <w:t>opt</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for</w:t>
      </w:r>
      <w:r w:rsidRPr="00BF2DEB">
        <w:rPr>
          <w:rStyle w:val="CodeInline"/>
        </w:rPr>
        <w:t xml:space="preserve"> </w:t>
      </w:r>
      <w:r w:rsidRPr="00BF2DEB">
        <w:rPr>
          <w:rStyle w:val="CodeInline"/>
          <w:i/>
        </w:rPr>
        <w:t>ident</w:t>
      </w:r>
      <w:r w:rsidRPr="00BF2DEB">
        <w:rPr>
          <w:rStyle w:val="CodeInline"/>
        </w:rPr>
        <w:t xml:space="preserve"> = </w:t>
      </w:r>
      <w:r w:rsidRPr="00BF2DEB">
        <w:rPr>
          <w:rStyle w:val="CodeInline"/>
          <w:i/>
        </w:rPr>
        <w:t>expr</w:t>
      </w:r>
      <w:r w:rsidRPr="00BF2DEB">
        <w:rPr>
          <w:rStyle w:val="CodeInline"/>
        </w:rPr>
        <w:t xml:space="preserve"> </w:t>
      </w:r>
      <w:r w:rsidRPr="007025A8">
        <w:rPr>
          <w:rStyle w:val="CodeInline"/>
          <w:b/>
        </w:rPr>
        <w:t>to</w:t>
      </w:r>
      <w:r w:rsidRPr="00BF2DEB">
        <w:rPr>
          <w:rStyle w:val="CodeInline"/>
        </w:rPr>
        <w:t xml:space="preserve"> </w:t>
      </w:r>
      <w:r w:rsidRPr="00BF2DEB">
        <w:rPr>
          <w:rStyle w:val="CodeInline"/>
          <w:i/>
        </w:rPr>
        <w:t>expr</w:t>
      </w:r>
      <w:r w:rsidRPr="00BF2DEB">
        <w:rPr>
          <w:rStyle w:val="CodeInline"/>
        </w:rPr>
        <w:t xml:space="preserve"> </w:t>
      </w:r>
      <w:r w:rsidRPr="007025A8">
        <w:rPr>
          <w:rStyle w:val="CodeInline"/>
          <w:b/>
        </w:rPr>
        <w:t>do</w:t>
      </w:r>
      <w:r w:rsidRPr="00BF2DEB">
        <w:rPr>
          <w:rStyle w:val="CodeInline"/>
        </w:rPr>
        <w:t xml:space="preserve"> </w:t>
      </w:r>
      <w:r w:rsidRPr="00BF2DEB">
        <w:rPr>
          <w:rStyle w:val="CodeInline"/>
          <w:i/>
        </w:rPr>
        <w:t>expr</w:t>
      </w:r>
      <w:r w:rsidRPr="00BF2DEB">
        <w:rPr>
          <w:rStyle w:val="CodeInline"/>
        </w:rPr>
        <w:t xml:space="preserve"> </w:t>
      </w:r>
      <w:r>
        <w:rPr>
          <w:b/>
          <w:bCs/>
        </w:rPr>
        <w:t>done</w:t>
      </w:r>
      <w:r>
        <w:rPr>
          <w:vertAlign w:val="subscript"/>
        </w:rPr>
        <w:t>opt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for</w:t>
      </w:r>
      <w:r w:rsidRPr="00BF2DEB">
        <w:rPr>
          <w:rStyle w:val="CodeInline"/>
        </w:rPr>
        <w:t xml:space="preserve"> </w:t>
      </w:r>
      <w:r w:rsidRPr="00BF2DEB">
        <w:rPr>
          <w:rStyle w:val="CodeInline"/>
          <w:i/>
        </w:rPr>
        <w:t>pat</w:t>
      </w:r>
      <w:r w:rsidRPr="00BF2DEB">
        <w:rPr>
          <w:rStyle w:val="CodeInline"/>
        </w:rPr>
        <w:t xml:space="preserve"> </w:t>
      </w:r>
      <w:r w:rsidRPr="007025A8">
        <w:rPr>
          <w:rStyle w:val="CodeInline"/>
          <w:b/>
        </w:rPr>
        <w:t>in</w:t>
      </w:r>
      <w:r w:rsidRPr="00BF2DEB">
        <w:rPr>
          <w:rStyle w:val="CodeInline"/>
        </w:rPr>
        <w:t xml:space="preserve"> </w:t>
      </w:r>
      <w:r w:rsidRPr="00BF2DEB">
        <w:rPr>
          <w:rStyle w:val="CodeInline"/>
          <w:i/>
        </w:rPr>
        <w:t>expr</w:t>
      </w:r>
      <w:r w:rsidRPr="00BF2DEB">
        <w:rPr>
          <w:rStyle w:val="CodeInline"/>
        </w:rPr>
        <w:t>-</w:t>
      </w:r>
      <w:r w:rsidRPr="00BF2DEB">
        <w:rPr>
          <w:rStyle w:val="CodeInline"/>
          <w:i/>
        </w:rPr>
        <w:t>or-range-expr</w:t>
      </w:r>
      <w:r w:rsidRPr="00BF2DEB">
        <w:rPr>
          <w:rStyle w:val="CodeInline"/>
        </w:rPr>
        <w:t xml:space="preserve"> </w:t>
      </w:r>
      <w:r w:rsidRPr="007025A8">
        <w:rPr>
          <w:rStyle w:val="CodeInline"/>
          <w:b/>
        </w:rPr>
        <w:t>do</w:t>
      </w:r>
      <w:r w:rsidRPr="00BF2DEB">
        <w:rPr>
          <w:rStyle w:val="CodeInline"/>
        </w:rPr>
        <w:t xml:space="preserve"> </w:t>
      </w:r>
      <w:r w:rsidRPr="00BF2DEB">
        <w:rPr>
          <w:rStyle w:val="CodeInline"/>
          <w:i/>
        </w:rPr>
        <w:t>expr</w:t>
      </w:r>
      <w:r w:rsidRPr="00BF2DEB">
        <w:rPr>
          <w:rStyle w:val="CodeInline"/>
        </w:rPr>
        <w:t xml:space="preserve"> </w:t>
      </w:r>
      <w:r>
        <w:rPr>
          <w:b/>
          <w:bCs/>
        </w:rPr>
        <w:t>done</w:t>
      </w:r>
      <w:r>
        <w:rPr>
          <w:vertAlign w:val="subscript"/>
        </w:rPr>
        <w:t>opt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assert</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&lt;@ </w:t>
      </w:r>
      <w:r w:rsidRPr="00BF2DEB">
        <w:rPr>
          <w:rStyle w:val="CodeInline"/>
          <w:i/>
        </w:rPr>
        <w:t>expr</w:t>
      </w:r>
      <w:r w:rsidRPr="00BF2DEB">
        <w:rPr>
          <w:rStyle w:val="CodeInline"/>
        </w:rPr>
        <w:t xml:space="preserve"> @&gt;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&lt;@@ </w:t>
      </w:r>
      <w:r w:rsidRPr="00BF2DEB">
        <w:rPr>
          <w:rStyle w:val="CodeInline"/>
          <w:i/>
        </w:rPr>
        <w:t>expr</w:t>
      </w:r>
      <w:r w:rsidRPr="00BF2DEB">
        <w:rPr>
          <w:rStyle w:val="CodeInline"/>
        </w:rPr>
        <w:t xml:space="preserve"> @@&gt;</w:t>
      </w:r>
    </w:p>
    <w:p w:rsidR="007372F9" w:rsidRPr="00BF2DEB" w:rsidRDefault="007372F9" w:rsidP="007372F9">
      <w:pPr>
        <w:pStyle w:val="SummaryGrammar"/>
      </w:pPr>
      <w:r w:rsidRPr="00BF2DEB">
        <w:rPr>
          <w:rStyle w:val="CodeInline"/>
        </w:rPr>
        <w:t xml:space="preserve"> </w:t>
      </w:r>
      <w:r>
        <w:rPr>
          <w:rStyle w:val="CodeInline"/>
        </w:rPr>
        <w:t xml:space="preserve">  </w:t>
      </w:r>
      <w:r w:rsidRPr="00BF2DEB">
        <w:rPr>
          <w:rStyle w:val="CodeInline"/>
        </w:rPr>
        <w:t xml:space="preserve">   </w:t>
      </w:r>
      <w:commentRangeStart w:id="7375"/>
      <w:r w:rsidRPr="00BF2DEB">
        <w:rPr>
          <w:rStyle w:val="CodeInline"/>
        </w:rPr>
        <w:t>%</w:t>
      </w:r>
      <w:r w:rsidRPr="00BF2DEB">
        <w:rPr>
          <w:rStyle w:val="CodeInline"/>
          <w:i/>
        </w:rPr>
        <w:t>expr</w:t>
      </w:r>
      <w:r w:rsidRPr="00BF2DEB">
        <w:rPr>
          <w:rStyle w:val="CodeInline"/>
        </w:rPr>
        <w:t xml:space="preserve"> </w:t>
      </w:r>
      <w:commentRangeEnd w:id="7375"/>
      <w:r w:rsidRPr="00BF2DEB">
        <w:rPr>
          <w:rStyle w:val="CommentReference"/>
          <w:lang w:eastAsia="en-US"/>
        </w:rPr>
        <w:commentReference w:id="7375"/>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 xml:space="preserve">static-typars </w:t>
      </w:r>
      <w:r w:rsidRPr="00BF2DEB">
        <w:rPr>
          <w:rStyle w:val="CodeInline"/>
        </w:rPr>
        <w:t>: (</w:t>
      </w:r>
      <w:r w:rsidRPr="00BF2DEB">
        <w:rPr>
          <w:rStyle w:val="CodeInline"/>
          <w:i/>
        </w:rPr>
        <w:t>member-sig</w:t>
      </w:r>
      <w:r w:rsidRPr="00BF2DEB">
        <w:rPr>
          <w:rStyle w:val="CodeInline"/>
        </w:rPr>
        <w:t xml:space="preserve">) </w:t>
      </w:r>
      <w:r w:rsidRPr="00BF2DEB">
        <w:rPr>
          <w:rStyle w:val="CodeInline"/>
          <w:i/>
        </w:rPr>
        <w:t xml:space="preserve">expr) </w:t>
      </w:r>
    </w:p>
    <w:p w:rsidR="007372F9" w:rsidRDefault="007372F9" w:rsidP="007372F9">
      <w:pPr>
        <w:pStyle w:val="SummaryGrammar"/>
      </w:pPr>
      <w:r>
        <w:t xml:space="preserve">      </w:t>
      </w:r>
      <w:r>
        <w:rPr>
          <w:i/>
          <w:iCs/>
        </w:rPr>
        <w:t>expr</w:t>
      </w:r>
      <w:r>
        <w:t xml:space="preserve"> $</w:t>
      </w:r>
      <w:r>
        <w:rPr>
          <w:b/>
          <w:bCs/>
        </w:rPr>
        <w:t>app</w:t>
      </w:r>
      <w:r>
        <w:t xml:space="preserve"> </w:t>
      </w:r>
      <w:r>
        <w:rPr>
          <w:i/>
          <w:iCs/>
        </w:rPr>
        <w:t xml:space="preserve">expr       </w:t>
      </w:r>
      <w:r>
        <w:t>// equivalent to "</w:t>
      </w:r>
      <w:r>
        <w:rPr>
          <w:i/>
          <w:iCs/>
        </w:rPr>
        <w:t>expr</w:t>
      </w:r>
      <w:r>
        <w:t>(</w:t>
      </w:r>
      <w:r>
        <w:rPr>
          <w:i/>
          <w:iCs/>
        </w:rPr>
        <w:t>expr</w:t>
      </w:r>
      <w:r>
        <w:t>)"</w:t>
      </w:r>
    </w:p>
    <w:p w:rsidR="007372F9" w:rsidRDefault="007372F9" w:rsidP="007372F9">
      <w:pPr>
        <w:pStyle w:val="SummaryGrammar"/>
      </w:pPr>
      <w:r>
        <w:t xml:space="preserve">      </w:t>
      </w:r>
      <w:r>
        <w:rPr>
          <w:i/>
          <w:iCs/>
        </w:rPr>
        <w:t>expr</w:t>
      </w:r>
      <w:r>
        <w:t xml:space="preserve"> $</w:t>
      </w:r>
      <w:r>
        <w:rPr>
          <w:b/>
          <w:bCs/>
        </w:rPr>
        <w:t>sep</w:t>
      </w:r>
      <w:r>
        <w:t xml:space="preserve"> </w:t>
      </w:r>
      <w:r>
        <w:rPr>
          <w:i/>
          <w:iCs/>
        </w:rPr>
        <w:t>expr</w:t>
      </w:r>
      <w:r>
        <w:t xml:space="preserve">       // equivalent to "</w:t>
      </w:r>
      <w:r>
        <w:rPr>
          <w:i/>
          <w:iCs/>
        </w:rPr>
        <w:t>expr</w:t>
      </w:r>
      <w:r>
        <w:t xml:space="preserve">; </w:t>
      </w:r>
      <w:r>
        <w:rPr>
          <w:i/>
          <w:iCs/>
        </w:rPr>
        <w:t>expr</w:t>
      </w:r>
      <w:r>
        <w:t>"</w:t>
      </w:r>
    </w:p>
    <w:p w:rsidR="007372F9" w:rsidRDefault="007372F9" w:rsidP="007372F9">
      <w:pPr>
        <w:pStyle w:val="SummaryGrammar"/>
      </w:pPr>
      <w:r>
        <w:t xml:space="preserve">      </w:t>
      </w:r>
      <w:r>
        <w:rPr>
          <w:i/>
          <w:iCs/>
        </w:rPr>
        <w:t>expr</w:t>
      </w:r>
      <w:r>
        <w:t xml:space="preserve"> $</w:t>
      </w:r>
      <w:r>
        <w:rPr>
          <w:b/>
          <w:bCs/>
        </w:rPr>
        <w:t>tyapp</w:t>
      </w:r>
      <w:r>
        <w:t xml:space="preserve"> &lt; </w:t>
      </w:r>
      <w:r>
        <w:rPr>
          <w:i/>
          <w:iCs/>
        </w:rPr>
        <w:t xml:space="preserve">types &gt; </w:t>
      </w:r>
      <w:r>
        <w:t>// equivalent to "</w:t>
      </w:r>
      <w:r>
        <w:rPr>
          <w:i/>
          <w:iCs/>
        </w:rPr>
        <w:t>expr</w:t>
      </w:r>
      <w:r>
        <w:t>&lt;</w:t>
      </w:r>
      <w:r>
        <w:rPr>
          <w:i/>
          <w:iCs/>
        </w:rPr>
        <w:t>types</w:t>
      </w:r>
      <w:r>
        <w:t>&gt;"</w:t>
      </w:r>
    </w:p>
    <w:p w:rsidR="007372F9" w:rsidRPr="00BF2DEB" w:rsidRDefault="007372F9" w:rsidP="007372F9">
      <w:pPr>
        <w:pStyle w:val="Bodytextlink0"/>
        <w:rPr>
          <w:rStyle w:val="CodeInline"/>
          <w:i/>
          <w:color w:val="000000" w:themeColor="text1"/>
        </w:rPr>
      </w:pPr>
      <w:commentRangeStart w:id="7376"/>
      <w:r w:rsidRPr="00BF2DEB">
        <w:rPr>
          <w:rStyle w:val="CodeInline"/>
          <w:color w:val="000000" w:themeColor="text1"/>
        </w:rPr>
        <w:t xml:space="preserve">  </w:t>
      </w:r>
      <w:r>
        <w:rPr>
          <w:rStyle w:val="CodeInline"/>
          <w:color w:val="000000" w:themeColor="text1"/>
        </w:rPr>
        <w:t xml:space="preserve">   </w:t>
      </w:r>
      <w:r w:rsidRPr="00BF2DEB">
        <w:rPr>
          <w:rStyle w:val="CodeInline"/>
          <w:color w:val="000000" w:themeColor="text1"/>
        </w:rPr>
        <w:t xml:space="preserve"> </w:t>
      </w:r>
      <w:r w:rsidRPr="00BF2DEB">
        <w:rPr>
          <w:rStyle w:val="CodeInline"/>
          <w:i/>
          <w:color w:val="000000" w:themeColor="text1"/>
        </w:rPr>
        <w:t>expr</w:t>
      </w:r>
      <w:r w:rsidRPr="00BF2DEB">
        <w:rPr>
          <w:rStyle w:val="CodeInline"/>
          <w:color w:val="000000" w:themeColor="text1"/>
        </w:rPr>
        <w:t>&lt;</w:t>
      </w:r>
      <w:r w:rsidRPr="00BF2DEB">
        <w:rPr>
          <w:rStyle w:val="CodeInline"/>
          <w:i/>
          <w:color w:val="000000" w:themeColor="text1"/>
        </w:rPr>
        <w:t xml:space="preserve"> </w:t>
      </w:r>
      <w:r w:rsidRPr="00BF2DEB">
        <w:rPr>
          <w:rStyle w:val="CodeInline"/>
          <w:color w:val="000000" w:themeColor="text1"/>
        </w:rPr>
        <w:t>&gt;</w:t>
      </w:r>
      <w:commentRangeEnd w:id="7376"/>
      <w:r w:rsidRPr="00BF2DEB">
        <w:rPr>
          <w:rStyle w:val="CommentReference"/>
        </w:rPr>
        <w:commentReference w:id="7376"/>
      </w:r>
    </w:p>
    <w:p w:rsidR="007372F9" w:rsidRPr="00BF2DEB" w:rsidRDefault="007372F9" w:rsidP="007372F9">
      <w:pPr>
        <w:pStyle w:val="SummaryGrammar"/>
        <w:rPr>
          <w:rStyle w:val="CodeInline"/>
        </w:rPr>
      </w:pPr>
      <w:r w:rsidRPr="00BF2DEB">
        <w:rPr>
          <w:rStyle w:val="CodeInline"/>
          <w:i/>
        </w:rPr>
        <w:t>exprs</w:t>
      </w:r>
      <w:r w:rsidRPr="00BF2DEB">
        <w:rPr>
          <w:rStyle w:val="CodeInline"/>
        </w:rPr>
        <w:t xml:space="preserve"> </w:t>
      </w:r>
      <w:r>
        <w:rPr>
          <w:rStyle w:val="CodeInline"/>
        </w:rPr>
        <w:t>:</w:t>
      </w:r>
      <w:r w:rsidRPr="00BF2DEB">
        <w:rPr>
          <w:rStyle w:val="CodeInline"/>
        </w:rPr>
        <w:t xml:space="preserve"> </w:t>
      </w:r>
      <w:r w:rsidRPr="00BF2DEB">
        <w:rPr>
          <w:rStyle w:val="CodeInline"/>
          <w:i/>
        </w:rPr>
        <w:t>expr</w:t>
      </w:r>
      <w:r w:rsidRPr="00BF2DEB">
        <w:rPr>
          <w:rStyle w:val="CodeInline"/>
        </w:rPr>
        <w:t xml:space="preserve"> ',' ... ',' </w:t>
      </w:r>
      <w:r w:rsidRPr="00BF2DEB">
        <w:rPr>
          <w:rStyle w:val="CodeInline"/>
          <w:i/>
        </w:rPr>
        <w:t>expr</w:t>
      </w:r>
      <w:r w:rsidRPr="00BF2DEB">
        <w:rPr>
          <w:rStyle w:val="CodeInline"/>
        </w:rPr>
        <w:t xml:space="preserve"> </w:t>
      </w:r>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rPr>
      </w:pPr>
      <w:r w:rsidRPr="00BF2DEB">
        <w:rPr>
          <w:rStyle w:val="CodeInline"/>
          <w:i/>
        </w:rPr>
        <w:t>expr-or-range-expr</w:t>
      </w:r>
      <w:r w:rsidRPr="00BF2DEB">
        <w:rPr>
          <w:rStyle w:val="CodeInline"/>
        </w:rPr>
        <w:t xml:space="preserve"> </w:t>
      </w:r>
      <w:r>
        <w:rPr>
          <w:rStyle w:val="CodeInline"/>
        </w:rPr>
        <w:t>:</w:t>
      </w:r>
      <w:r w:rsidRPr="00BF2DEB">
        <w:rPr>
          <w:rStyle w:val="CodeInline"/>
        </w:rPr>
        <w:t xml:space="preserve"> </w:t>
      </w:r>
    </w:p>
    <w:p w:rsidR="007372F9" w:rsidRPr="00BF2DEB" w:rsidRDefault="007372F9" w:rsidP="007372F9">
      <w:pPr>
        <w:pStyle w:val="SummaryGrammar"/>
        <w:rPr>
          <w:rStyle w:val="CodeInline"/>
        </w:rPr>
      </w:pPr>
      <w:r w:rsidRPr="00BF2DEB">
        <w:rPr>
          <w:rStyle w:val="CodeInline"/>
          <w:i/>
        </w:rPr>
        <w:t xml:space="preserve">  </w:t>
      </w:r>
      <w:r>
        <w:rPr>
          <w:rStyle w:val="CodeInline"/>
          <w:i/>
        </w:rPr>
        <w:t xml:space="preserve">  </w:t>
      </w:r>
      <w:r w:rsidRPr="00BF2DEB">
        <w:rPr>
          <w:rStyle w:val="CodeInline"/>
        </w:rPr>
        <w:t xml:space="preserve">  </w:t>
      </w:r>
      <w:r w:rsidRPr="00BF2DEB">
        <w:rPr>
          <w:rStyle w:val="CodeInline"/>
          <w:i/>
        </w:rPr>
        <w:t>expr</w:t>
      </w:r>
      <w:r w:rsidRPr="00BF2DEB">
        <w:rPr>
          <w:rStyle w:val="CodeInline"/>
        </w:rPr>
        <w:t xml:space="preserve"> </w:t>
      </w:r>
    </w:p>
    <w:p w:rsidR="007372F9" w:rsidRPr="00BF2DEB" w:rsidRDefault="007372F9" w:rsidP="007372F9">
      <w:pPr>
        <w:pStyle w:val="SummaryGrammar"/>
        <w:rPr>
          <w:rStyle w:val="CodeInline"/>
          <w:i/>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range-expr</w:t>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rPr>
      </w:pPr>
      <w:r w:rsidRPr="00BF2DEB">
        <w:rPr>
          <w:rStyle w:val="CodeInline"/>
          <w:i/>
        </w:rPr>
        <w:t>elif-branches</w:t>
      </w:r>
      <w:r w:rsidRPr="00BF2DEB">
        <w:rPr>
          <w:rStyle w:val="CodeInline"/>
        </w:rPr>
        <w:t xml:space="preserve"> </w:t>
      </w:r>
      <w:r>
        <w:rPr>
          <w:rStyle w:val="CodeInline"/>
        </w:rPr>
        <w:t>:</w:t>
      </w:r>
      <w:r w:rsidRPr="00BF2DEB">
        <w:rPr>
          <w:rStyle w:val="CodeInline"/>
        </w:rPr>
        <w:t xml:space="preserve"> </w:t>
      </w:r>
      <w:r w:rsidRPr="00BF2DEB">
        <w:rPr>
          <w:rStyle w:val="CodeInline"/>
          <w:i/>
        </w:rPr>
        <w:t>elif-branch</w:t>
      </w:r>
      <w:r w:rsidRPr="00BF2DEB">
        <w:rPr>
          <w:rStyle w:val="CodeInline"/>
        </w:rPr>
        <w:t xml:space="preserve"> ... </w:t>
      </w:r>
      <w:r w:rsidRPr="00BF2DEB">
        <w:rPr>
          <w:rStyle w:val="CodeInline"/>
          <w:i/>
        </w:rPr>
        <w:t>elif-branch</w:t>
      </w:r>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rPr>
      </w:pPr>
      <w:r w:rsidRPr="00BF2DEB">
        <w:rPr>
          <w:rStyle w:val="CodeInline"/>
          <w:i/>
        </w:rPr>
        <w:t>elif-branch</w:t>
      </w:r>
      <w:r w:rsidRPr="00BF2DEB">
        <w:rPr>
          <w:rStyle w:val="CodeInline"/>
        </w:rPr>
        <w:t xml:space="preserve"> </w:t>
      </w:r>
      <w:r>
        <w:rPr>
          <w:rStyle w:val="CodeInline"/>
        </w:rPr>
        <w:t>:</w:t>
      </w:r>
      <w:r w:rsidRPr="00BF2DEB">
        <w:rPr>
          <w:rStyle w:val="CodeInline"/>
        </w:rPr>
        <w:t xml:space="preserve"> </w:t>
      </w:r>
      <w:r w:rsidRPr="007025A8">
        <w:rPr>
          <w:rStyle w:val="CodeInline"/>
          <w:b/>
        </w:rPr>
        <w:t>elif</w:t>
      </w:r>
      <w:r w:rsidRPr="00BF2DEB">
        <w:rPr>
          <w:rStyle w:val="CodeInline"/>
        </w:rPr>
        <w:t xml:space="preserve"> </w:t>
      </w:r>
      <w:r w:rsidRPr="00BF2DEB">
        <w:rPr>
          <w:rStyle w:val="CodeInline"/>
          <w:i/>
        </w:rPr>
        <w:t>expr</w:t>
      </w:r>
      <w:r w:rsidRPr="00BF2DEB">
        <w:rPr>
          <w:rStyle w:val="CodeInline"/>
        </w:rPr>
        <w:t xml:space="preserve"> </w:t>
      </w:r>
      <w:r w:rsidRPr="007025A8">
        <w:rPr>
          <w:rStyle w:val="CodeInline"/>
          <w:b/>
        </w:rPr>
        <w:t>then</w:t>
      </w:r>
      <w:r w:rsidRPr="00BF2DEB">
        <w:rPr>
          <w:rStyle w:val="CodeInline"/>
        </w:rPr>
        <w:t xml:space="preserve"> </w:t>
      </w:r>
      <w:r w:rsidRPr="00BF2DEB">
        <w:rPr>
          <w:rStyle w:val="CodeInline"/>
          <w:i/>
        </w:rPr>
        <w:t>expr</w:t>
      </w:r>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rPr>
      </w:pPr>
      <w:r w:rsidRPr="00BF2DEB">
        <w:rPr>
          <w:rStyle w:val="CodeInline"/>
          <w:i/>
        </w:rPr>
        <w:t>else-branch</w:t>
      </w:r>
      <w:r w:rsidRPr="00BF2DEB">
        <w:rPr>
          <w:rStyle w:val="CodeInline"/>
        </w:rPr>
        <w:t xml:space="preserve"> </w:t>
      </w:r>
      <w:r>
        <w:rPr>
          <w:rStyle w:val="CodeInline"/>
        </w:rPr>
        <w:t>:</w:t>
      </w:r>
      <w:r w:rsidRPr="00BF2DEB">
        <w:rPr>
          <w:rStyle w:val="CodeInline"/>
        </w:rPr>
        <w:t xml:space="preserve"> </w:t>
      </w:r>
      <w:r w:rsidRPr="007025A8">
        <w:rPr>
          <w:rStyle w:val="CodeInline"/>
          <w:b/>
        </w:rPr>
        <w:t>else</w:t>
      </w:r>
      <w:r w:rsidRPr="00BF2DEB">
        <w:rPr>
          <w:rStyle w:val="CodeInline"/>
        </w:rPr>
        <w:t xml:space="preserve"> </w:t>
      </w:r>
      <w:r w:rsidRPr="00BF2DEB">
        <w:rPr>
          <w:rStyle w:val="CodeInline"/>
          <w:i/>
        </w:rPr>
        <w:t>expr</w:t>
      </w:r>
      <w:r w:rsidRPr="00BF2DEB">
        <w:rPr>
          <w:rStyle w:val="CodeInline"/>
        </w:rPr>
        <w:t xml:space="preserve"> </w:t>
      </w:r>
    </w:p>
    <w:p w:rsidR="007372F9" w:rsidRDefault="007372F9" w:rsidP="007372F9">
      <w:pPr>
        <w:pStyle w:val="SummaryGrammar"/>
        <w:rPr>
          <w:ins w:id="7377" w:author="pennyo" w:date="2011-02-24T13:46:00Z"/>
          <w:rStyle w:val="CodeInline"/>
          <w:i/>
        </w:rPr>
      </w:pPr>
    </w:p>
    <w:p w:rsidR="00D71F17" w:rsidRPr="00BF2DEB" w:rsidRDefault="00D71F17" w:rsidP="007372F9">
      <w:pPr>
        <w:pStyle w:val="SummaryGrammar"/>
        <w:rPr>
          <w:rStyle w:val="CodeInline"/>
          <w:i/>
        </w:rPr>
      </w:pPr>
      <w:ins w:id="7378" w:author="pennyo" w:date="2011-02-24T13:46:00Z">
        <w:r>
          <w:rPr>
            <w:rStyle w:val="CodeInline"/>
            <w:i/>
          </w:rPr>
          <w:t>function-or-value-defn :</w:t>
        </w:r>
      </w:ins>
    </w:p>
    <w:p w:rsidR="00D71F17" w:rsidRDefault="00D71F17" w:rsidP="007372F9">
      <w:pPr>
        <w:pStyle w:val="SummaryGrammar"/>
        <w:rPr>
          <w:ins w:id="7379" w:author="pennyo" w:date="2011-02-24T13:47:00Z"/>
          <w:rStyle w:val="CodeInline"/>
        </w:rPr>
      </w:pPr>
      <w:ins w:id="7380" w:author="pennyo" w:date="2011-02-24T13:47:00Z">
        <w:r>
          <w:rPr>
            <w:rStyle w:val="CodeInline"/>
            <w:i/>
          </w:rPr>
          <w:t xml:space="preserve">    </w:t>
        </w:r>
        <w:r>
          <w:rPr>
            <w:rStyle w:val="CodeInlineItalic"/>
          </w:rPr>
          <w:t>function-defn</w:t>
        </w:r>
        <w:r w:rsidRPr="00404279">
          <w:rPr>
            <w:rStyle w:val="CodeInline"/>
          </w:rPr>
          <w:t xml:space="preserve"> </w:t>
        </w:r>
      </w:ins>
    </w:p>
    <w:p w:rsidR="00D71F17" w:rsidRPr="00D71F17" w:rsidRDefault="00D71F17" w:rsidP="007372F9">
      <w:pPr>
        <w:pStyle w:val="SummaryGrammar"/>
        <w:rPr>
          <w:ins w:id="7381" w:author="pennyo" w:date="2011-02-24T13:47:00Z"/>
          <w:rStyle w:val="CodeInline"/>
          <w:i/>
          <w:rPrChange w:id="7382" w:author="pennyo" w:date="2011-02-24T13:47:00Z">
            <w:rPr>
              <w:ins w:id="7383" w:author="pennyo" w:date="2011-02-24T13:47:00Z"/>
              <w:rStyle w:val="CodeInline"/>
              <w:szCs w:val="22"/>
              <w:lang w:eastAsia="en-US"/>
            </w:rPr>
          </w:rPrChange>
        </w:rPr>
      </w:pPr>
      <w:ins w:id="7384" w:author="pennyo" w:date="2011-02-24T13:47:00Z">
        <w:r>
          <w:rPr>
            <w:rStyle w:val="CodeInline"/>
          </w:rPr>
          <w:t xml:space="preserve">    </w:t>
        </w:r>
        <w:r w:rsidRPr="00D71F17">
          <w:rPr>
            <w:rStyle w:val="CodeInline"/>
            <w:i/>
            <w:rPrChange w:id="7385" w:author="pennyo" w:date="2011-02-24T13:47:00Z">
              <w:rPr>
                <w:rStyle w:val="CodeInline"/>
                <w:szCs w:val="22"/>
                <w:lang w:eastAsia="en-US"/>
              </w:rPr>
            </w:rPrChange>
          </w:rPr>
          <w:t>value-defn</w:t>
        </w:r>
      </w:ins>
    </w:p>
    <w:p w:rsidR="007372F9" w:rsidRPr="00BF2DEB" w:rsidDel="00D71F17" w:rsidRDefault="007372F9" w:rsidP="007372F9">
      <w:pPr>
        <w:pStyle w:val="SummaryGrammar"/>
        <w:rPr>
          <w:del w:id="7386" w:author="pennyo" w:date="2011-02-24T13:47:00Z"/>
          <w:rStyle w:val="CodeInline"/>
        </w:rPr>
      </w:pPr>
      <w:del w:id="7387" w:author="pennyo" w:date="2011-02-24T13:47:00Z">
        <w:r w:rsidRPr="00BF2DEB" w:rsidDel="00D71F17">
          <w:rPr>
            <w:rStyle w:val="CodeInline"/>
            <w:i/>
          </w:rPr>
          <w:delText>binding</w:delText>
        </w:r>
        <w:r w:rsidRPr="00BF2DEB" w:rsidDel="00D71F17">
          <w:rPr>
            <w:rStyle w:val="CodeInline"/>
          </w:rPr>
          <w:delText xml:space="preserve"> </w:delText>
        </w:r>
        <w:r w:rsidDel="00D71F17">
          <w:rPr>
            <w:rStyle w:val="CodeInline"/>
          </w:rPr>
          <w:delText>:</w:delText>
        </w:r>
        <w:r w:rsidRPr="00BF2DEB" w:rsidDel="00D71F17">
          <w:rPr>
            <w:rStyle w:val="CodeInline"/>
          </w:rPr>
          <w:delText xml:space="preserve"> </w:delText>
        </w:r>
      </w:del>
    </w:p>
    <w:p w:rsidR="007372F9" w:rsidRPr="00BF2DEB" w:rsidDel="00D71F17" w:rsidRDefault="007372F9" w:rsidP="007372F9">
      <w:pPr>
        <w:pStyle w:val="SummaryGrammar"/>
        <w:rPr>
          <w:del w:id="7388" w:author="pennyo" w:date="2011-02-24T13:47:00Z"/>
          <w:rStyle w:val="CodeInline"/>
        </w:rPr>
      </w:pPr>
      <w:del w:id="7389" w:author="pennyo" w:date="2011-02-24T13:47:00Z">
        <w:r w:rsidRPr="00BF2DEB" w:rsidDel="00D71F17">
          <w:rPr>
            <w:rStyle w:val="CodeInline"/>
          </w:rPr>
          <w:delText xml:space="preserve">   </w:delText>
        </w:r>
        <w:r w:rsidDel="00D71F17">
          <w:rPr>
            <w:rStyle w:val="CodeInline"/>
          </w:rPr>
          <w:delText xml:space="preserve">  </w:delText>
        </w:r>
        <w:r w:rsidRPr="00BF2DEB" w:rsidDel="00D71F17">
          <w:rPr>
            <w:rStyle w:val="CodeInline"/>
          </w:rPr>
          <w:delText xml:space="preserve"> </w:delText>
        </w:r>
        <w:r w:rsidRPr="00B20949" w:rsidDel="00D71F17">
          <w:rPr>
            <w:rStyle w:val="CodeInline"/>
            <w:b/>
          </w:rPr>
          <w:delText>inline</w:delText>
        </w:r>
        <w:r w:rsidRPr="00BE3144" w:rsidDel="00D71F17">
          <w:rPr>
            <w:rStyle w:val="CodeInline"/>
            <w:i/>
            <w:vertAlign w:val="subscript"/>
          </w:rPr>
          <w:delText>opt</w:delText>
        </w:r>
        <w:r w:rsidRPr="00BF2DEB" w:rsidDel="00D71F17">
          <w:rPr>
            <w:rStyle w:val="CodeInline"/>
          </w:rPr>
          <w:delText xml:space="preserve"> </w:delText>
        </w:r>
        <w:r w:rsidRPr="00BF2DEB" w:rsidDel="00D71F17">
          <w:rPr>
            <w:rStyle w:val="CodeInline"/>
            <w:i/>
          </w:rPr>
          <w:delText>access</w:delText>
        </w:r>
        <w:r w:rsidRPr="00BF2DEB" w:rsidDel="00D71F17">
          <w:rPr>
            <w:rStyle w:val="CodeInline"/>
            <w:i/>
            <w:vertAlign w:val="subscript"/>
          </w:rPr>
          <w:delText>opt</w:delText>
        </w:r>
        <w:r w:rsidRPr="00BF2DEB" w:rsidDel="00D71F17">
          <w:rPr>
            <w:rStyle w:val="CodeInline"/>
          </w:rPr>
          <w:delText xml:space="preserve"> </w:delText>
        </w:r>
        <w:r w:rsidRPr="00BF2DEB" w:rsidDel="00D71F17">
          <w:rPr>
            <w:rStyle w:val="CodeInline"/>
            <w:i/>
          </w:rPr>
          <w:delText>ident-or-op typar-defns</w:delText>
        </w:r>
        <w:r w:rsidRPr="00BF2DEB" w:rsidDel="00D71F17">
          <w:rPr>
            <w:rStyle w:val="CodeInline"/>
            <w:i/>
            <w:vertAlign w:val="subscript"/>
          </w:rPr>
          <w:delText>opt</w:delText>
        </w:r>
        <w:r w:rsidRPr="00BF2DEB" w:rsidDel="00D71F17">
          <w:rPr>
            <w:rStyle w:val="CodeInline"/>
          </w:rPr>
          <w:delText xml:space="preserve"> </w:delText>
        </w:r>
        <w:r w:rsidRPr="00BF2DEB" w:rsidDel="00D71F17">
          <w:rPr>
            <w:rStyle w:val="CodeInline"/>
            <w:i/>
          </w:rPr>
          <w:delText>argument-pats</w:delText>
        </w:r>
        <w:r w:rsidRPr="00BF2DEB" w:rsidDel="00D71F17">
          <w:rPr>
            <w:rStyle w:val="CodeInline"/>
          </w:rPr>
          <w:delText xml:space="preserve"> </w:delText>
        </w:r>
        <w:r w:rsidRPr="00BF2DEB" w:rsidDel="00D71F17">
          <w:rPr>
            <w:rStyle w:val="CodeInline"/>
            <w:i/>
          </w:rPr>
          <w:delText>return-type</w:delText>
        </w:r>
        <w:r w:rsidRPr="00BF2DEB" w:rsidDel="00D71F17">
          <w:rPr>
            <w:rStyle w:val="CodeInline"/>
            <w:i/>
            <w:vertAlign w:val="subscript"/>
          </w:rPr>
          <w:delText>opt</w:delText>
        </w:r>
        <w:r w:rsidRPr="00BF2DEB" w:rsidDel="00D71F17">
          <w:rPr>
            <w:rStyle w:val="CodeInline"/>
          </w:rPr>
          <w:delText xml:space="preserve"> = </w:delText>
        </w:r>
        <w:r w:rsidRPr="00BF2DEB" w:rsidDel="00D71F17">
          <w:rPr>
            <w:rStyle w:val="CodeInline"/>
            <w:i/>
          </w:rPr>
          <w:delText>expr</w:delText>
        </w:r>
      </w:del>
    </w:p>
    <w:p w:rsidR="007372F9" w:rsidRPr="00BF2DEB" w:rsidDel="00D71F17" w:rsidRDefault="007372F9" w:rsidP="007372F9">
      <w:pPr>
        <w:pStyle w:val="SummaryGrammar"/>
        <w:rPr>
          <w:del w:id="7390" w:author="pennyo" w:date="2011-02-24T13:47:00Z"/>
          <w:rStyle w:val="CodeInline"/>
        </w:rPr>
      </w:pPr>
      <w:del w:id="7391" w:author="pennyo" w:date="2011-02-24T13:47:00Z">
        <w:r w:rsidRPr="00BF2DEB" w:rsidDel="00D71F17">
          <w:rPr>
            <w:rStyle w:val="CodeInline"/>
          </w:rPr>
          <w:delText xml:space="preserve">   </w:delText>
        </w:r>
        <w:r w:rsidDel="00D71F17">
          <w:rPr>
            <w:rStyle w:val="CodeInline"/>
          </w:rPr>
          <w:delText xml:space="preserve">  </w:delText>
        </w:r>
        <w:r w:rsidRPr="00BF2DEB" w:rsidDel="00D71F17">
          <w:rPr>
            <w:rStyle w:val="CodeInline"/>
          </w:rPr>
          <w:delText xml:space="preserve"> </w:delText>
        </w:r>
        <w:r w:rsidRPr="00B20949" w:rsidDel="00D71F17">
          <w:rPr>
            <w:rStyle w:val="CodeInline"/>
            <w:b/>
          </w:rPr>
          <w:delText>mutable</w:delText>
        </w:r>
        <w:r w:rsidRPr="00BF2DEB" w:rsidDel="00D71F17">
          <w:rPr>
            <w:rStyle w:val="CodeInline"/>
            <w:i/>
            <w:vertAlign w:val="subscript"/>
          </w:rPr>
          <w:delText>opt</w:delText>
        </w:r>
        <w:r w:rsidRPr="00BF2DEB" w:rsidDel="00D71F17">
          <w:rPr>
            <w:rStyle w:val="CodeInline"/>
          </w:rPr>
          <w:delText xml:space="preserve"> </w:delText>
        </w:r>
        <w:r w:rsidRPr="00BF2DEB" w:rsidDel="00D71F17">
          <w:rPr>
            <w:rStyle w:val="CodeInline"/>
            <w:i/>
          </w:rPr>
          <w:delText>access</w:delText>
        </w:r>
        <w:r w:rsidRPr="00BF2DEB" w:rsidDel="00D71F17">
          <w:rPr>
            <w:rStyle w:val="CodeInline"/>
            <w:i/>
            <w:vertAlign w:val="subscript"/>
          </w:rPr>
          <w:delText>opt</w:delText>
        </w:r>
        <w:r w:rsidRPr="00BF2DEB" w:rsidDel="00D71F17">
          <w:rPr>
            <w:rStyle w:val="CodeInline"/>
          </w:rPr>
          <w:delText xml:space="preserve"> </w:delText>
        </w:r>
        <w:r w:rsidRPr="00BF2DEB" w:rsidDel="00D71F17">
          <w:rPr>
            <w:rStyle w:val="CodeInline"/>
            <w:i/>
          </w:rPr>
          <w:delText>pat</w:delText>
        </w:r>
        <w:r w:rsidRPr="00BF2DEB" w:rsidDel="00D71F17">
          <w:rPr>
            <w:rStyle w:val="CodeInline"/>
          </w:rPr>
          <w:delText xml:space="preserve"> </w:delText>
        </w:r>
        <w:r w:rsidRPr="00BF2DEB" w:rsidDel="00D71F17">
          <w:rPr>
            <w:rStyle w:val="CodeInline"/>
            <w:i/>
          </w:rPr>
          <w:delText>typar-defns</w:delText>
        </w:r>
        <w:r w:rsidRPr="00BF2DEB" w:rsidDel="00D71F17">
          <w:rPr>
            <w:rStyle w:val="CodeInline"/>
            <w:i/>
            <w:vertAlign w:val="subscript"/>
          </w:rPr>
          <w:delText>opt</w:delText>
        </w:r>
        <w:r w:rsidRPr="00BF2DEB" w:rsidDel="00D71F17">
          <w:rPr>
            <w:rStyle w:val="CodeInline"/>
          </w:rPr>
          <w:delText xml:space="preserve"> </w:delText>
        </w:r>
        <w:r w:rsidRPr="00BF2DEB" w:rsidDel="00D71F17">
          <w:rPr>
            <w:rStyle w:val="CodeInline"/>
            <w:i/>
          </w:rPr>
          <w:delText>return-type</w:delText>
        </w:r>
        <w:r w:rsidRPr="00BF2DEB" w:rsidDel="00D71F17">
          <w:rPr>
            <w:rStyle w:val="CodeInline"/>
            <w:i/>
            <w:vertAlign w:val="subscript"/>
          </w:rPr>
          <w:delText>opt</w:delText>
        </w:r>
        <w:r w:rsidRPr="00BF2DEB" w:rsidDel="00D71F17">
          <w:rPr>
            <w:rStyle w:val="CodeInline"/>
          </w:rPr>
          <w:delText xml:space="preserve"> = </w:delText>
        </w:r>
        <w:r w:rsidRPr="00BF2DEB" w:rsidDel="00D71F17">
          <w:rPr>
            <w:rStyle w:val="CodeInline"/>
            <w:i/>
          </w:rPr>
          <w:delText>expr</w:delText>
        </w:r>
        <w:r w:rsidRPr="00BF2DEB" w:rsidDel="00D71F17">
          <w:rPr>
            <w:rStyle w:val="CodeInline"/>
          </w:rPr>
          <w:delText xml:space="preserve"> </w:delText>
        </w:r>
      </w:del>
    </w:p>
    <w:p w:rsidR="007372F9" w:rsidRPr="00D71F17" w:rsidRDefault="00D71F17" w:rsidP="007372F9">
      <w:pPr>
        <w:pStyle w:val="SummaryGrammar"/>
        <w:rPr>
          <w:ins w:id="7392" w:author="pennyo" w:date="2011-02-24T13:48:00Z"/>
          <w:rStyle w:val="CodeInline"/>
          <w:i/>
          <w:rPrChange w:id="7393" w:author="pennyo" w:date="2011-02-24T13:48:00Z">
            <w:rPr>
              <w:ins w:id="7394" w:author="pennyo" w:date="2011-02-24T13:48:00Z"/>
              <w:rStyle w:val="CodeInline"/>
            </w:rPr>
          </w:rPrChange>
        </w:rPr>
      </w:pPr>
      <w:ins w:id="7395" w:author="pennyo" w:date="2011-02-24T13:47:00Z">
        <w:r>
          <w:rPr>
            <w:rStyle w:val="CodeInlineItalic"/>
          </w:rPr>
          <w:t xml:space="preserve">function-defn </w:t>
        </w:r>
        <w:r w:rsidRPr="00D71F17">
          <w:rPr>
            <w:rStyle w:val="CodeInlineItalic"/>
            <w:i w:val="0"/>
          </w:rPr>
          <w:t>:</w:t>
        </w:r>
      </w:ins>
      <w:del w:id="7396" w:author="pennyo" w:date="2011-02-24T13:47:00Z">
        <w:r w:rsidR="007372F9" w:rsidRPr="00BF2DEB" w:rsidDel="00D71F17">
          <w:rPr>
            <w:rStyle w:val="CodeInline"/>
          </w:rPr>
          <w:delText xml:space="preserve"> </w:delText>
        </w:r>
      </w:del>
    </w:p>
    <w:p w:rsidR="00D71F17" w:rsidRPr="00F115D2" w:rsidRDefault="00D71F17">
      <w:pPr>
        <w:rPr>
          <w:ins w:id="7397" w:author="pennyo" w:date="2011-02-24T13:48:00Z"/>
          <w:rStyle w:val="CodeInline"/>
        </w:rPr>
        <w:pPrChange w:id="7398" w:author="pennyo" w:date="2011-02-24T13:48:00Z">
          <w:pPr>
            <w:pStyle w:val="Grammar"/>
          </w:pPr>
        </w:pPrChange>
      </w:pPr>
      <w:ins w:id="7399" w:author="pennyo" w:date="2011-02-24T13:48:00Z">
        <w:r>
          <w:rPr>
            <w:rStyle w:val="CodeInline"/>
          </w:rPr>
          <w:t xml:space="preserve">    </w:t>
        </w:r>
        <w:r w:rsidRPr="00404279">
          <w:rPr>
            <w:rStyle w:val="CodeInline"/>
          </w:rPr>
          <w:t>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ins>
    </w:p>
    <w:p w:rsidR="00D71F17" w:rsidRDefault="00D71F17" w:rsidP="007372F9">
      <w:pPr>
        <w:pStyle w:val="SummaryGrammar"/>
        <w:rPr>
          <w:ins w:id="7400" w:author="pennyo" w:date="2011-02-24T13:49:00Z"/>
          <w:rStyle w:val="CodeInline"/>
        </w:rPr>
      </w:pPr>
      <w:ins w:id="7401" w:author="pennyo" w:date="2011-02-24T13:49:00Z">
        <w:r w:rsidRPr="008F45B0">
          <w:rPr>
            <w:rStyle w:val="CodeInline"/>
            <w:i/>
          </w:rPr>
          <w:t>value-defn</w:t>
        </w:r>
        <w:r>
          <w:rPr>
            <w:rStyle w:val="CodeInline"/>
            <w:i/>
          </w:rPr>
          <w:t xml:space="preserve"> </w:t>
        </w:r>
        <w:r>
          <w:rPr>
            <w:rStyle w:val="CodeInline"/>
          </w:rPr>
          <w:t>:</w:t>
        </w:r>
      </w:ins>
    </w:p>
    <w:p w:rsidR="00D71F17" w:rsidRPr="00D71F17" w:rsidRDefault="00D71F17" w:rsidP="007372F9">
      <w:pPr>
        <w:pStyle w:val="SummaryGrammar"/>
        <w:rPr>
          <w:ins w:id="7402" w:author="pennyo" w:date="2011-02-24T13:47:00Z"/>
          <w:rStyle w:val="CodeInline"/>
        </w:rPr>
      </w:pPr>
      <w:ins w:id="7403" w:author="pennyo" w:date="2011-02-24T13:49:00Z">
        <w:r>
          <w:rPr>
            <w:rStyle w:val="CodeInline"/>
          </w:rPr>
          <w:t xml:space="preserve">    </w:t>
        </w:r>
        <w:r w:rsidRPr="00404279">
          <w:rPr>
            <w:rStyle w:val="CodeInline"/>
          </w:rPr>
          <w:t>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ins>
    </w:p>
    <w:p w:rsidR="00D71F17" w:rsidRPr="00BF2DEB" w:rsidRDefault="00D71F17" w:rsidP="007372F9">
      <w:pPr>
        <w:pStyle w:val="SummaryGrammar"/>
        <w:rPr>
          <w:rStyle w:val="CodeInline"/>
        </w:rPr>
      </w:pPr>
    </w:p>
    <w:p w:rsidR="007372F9" w:rsidRPr="00BF2DEB" w:rsidRDefault="007372F9" w:rsidP="007372F9">
      <w:pPr>
        <w:pStyle w:val="SummaryGrammar"/>
        <w:keepNext/>
        <w:rPr>
          <w:rStyle w:val="CodeInline"/>
        </w:rPr>
      </w:pPr>
      <w:r w:rsidRPr="00BF2DEB">
        <w:rPr>
          <w:rStyle w:val="CodeInline"/>
          <w:i/>
        </w:rPr>
        <w:t>return-type</w:t>
      </w:r>
      <w:r w:rsidRPr="00BF2DEB">
        <w:rPr>
          <w:rStyle w:val="CodeInline"/>
        </w:rPr>
        <w:t xml:space="preserve"> </w:t>
      </w:r>
      <w:r>
        <w:rPr>
          <w:rStyle w:val="CodeInline"/>
        </w:rPr>
        <w:t>:</w:t>
      </w:r>
      <w:r w:rsidRPr="00BF2DEB">
        <w:rPr>
          <w:rStyle w:val="CodeInline"/>
        </w:rPr>
        <w:t xml:space="preserve"> </w:t>
      </w:r>
    </w:p>
    <w:p w:rsidR="007372F9" w:rsidRPr="00BF2DEB" w:rsidRDefault="007372F9" w:rsidP="007372F9">
      <w:pPr>
        <w:pStyle w:val="SummaryGrammar"/>
        <w:rPr>
          <w:rStyle w:val="CodeInline"/>
        </w:rPr>
      </w:pPr>
      <w:r w:rsidRPr="00BF2DEB">
        <w:rPr>
          <w:rStyle w:val="CodeInline"/>
          <w:i/>
        </w:rPr>
        <w:t xml:space="preserve"> </w:t>
      </w:r>
      <w:r>
        <w:rPr>
          <w:rStyle w:val="CodeInline"/>
          <w:i/>
        </w:rPr>
        <w:t xml:space="preserve">  </w:t>
      </w:r>
      <w:r w:rsidRPr="00BF2DEB">
        <w:rPr>
          <w:rStyle w:val="CodeInline"/>
          <w:i/>
        </w:rPr>
        <w:t xml:space="preserve">  </w:t>
      </w:r>
      <w:r w:rsidRPr="00BF2DEB">
        <w:rPr>
          <w:rStyle w:val="CodeInline"/>
        </w:rPr>
        <w:t xml:space="preserve"> </w:t>
      </w:r>
      <w:r w:rsidRPr="00BF2DEB">
        <w:rPr>
          <w:rStyle w:val="CodeInline"/>
          <w:b/>
        </w:rPr>
        <w:t>:</w:t>
      </w:r>
      <w:r w:rsidRPr="00BF2DEB">
        <w:rPr>
          <w:rStyle w:val="CodeInline"/>
        </w:rPr>
        <w:t xml:space="preserve"> </w:t>
      </w:r>
      <w:r w:rsidRPr="00BF2DEB">
        <w:rPr>
          <w:rStyle w:val="CodeInline"/>
          <w:i/>
        </w:rPr>
        <w:t>type</w:t>
      </w:r>
      <w:r w:rsidRPr="00BF2DEB">
        <w:rPr>
          <w:rStyle w:val="CodeInline"/>
        </w:rPr>
        <w:t xml:space="preserve"> </w:t>
      </w:r>
    </w:p>
    <w:p w:rsidR="007372F9" w:rsidRPr="00BF2DEB" w:rsidRDefault="007372F9" w:rsidP="007372F9">
      <w:pPr>
        <w:pStyle w:val="SummaryGrammar"/>
        <w:rPr>
          <w:rStyle w:val="CodeInline"/>
          <w:i/>
        </w:rPr>
      </w:pPr>
    </w:p>
    <w:p w:rsidR="009B460B" w:rsidRDefault="009B460B" w:rsidP="007372F9">
      <w:pPr>
        <w:pStyle w:val="SummaryGrammar"/>
        <w:rPr>
          <w:ins w:id="7404" w:author="pennyo" w:date="2011-02-24T14:02:00Z"/>
          <w:rStyle w:val="CodeInline"/>
        </w:rPr>
      </w:pPr>
      <w:ins w:id="7405" w:author="pennyo" w:date="2011-02-24T14:02:00Z">
        <w:r>
          <w:rPr>
            <w:rStyle w:val="CodeInlineItalic"/>
          </w:rPr>
          <w:t>function-or-value-defns</w:t>
        </w:r>
      </w:ins>
      <w:del w:id="7406" w:author="pennyo" w:date="2011-02-24T14:02:00Z">
        <w:r w:rsidR="007372F9" w:rsidRPr="00BF2DEB" w:rsidDel="009B460B">
          <w:rPr>
            <w:rStyle w:val="CodeInline"/>
            <w:i/>
          </w:rPr>
          <w:delText>bindings</w:delText>
        </w:r>
      </w:del>
      <w:r w:rsidR="007372F9" w:rsidRPr="00BF2DEB">
        <w:rPr>
          <w:rStyle w:val="CodeInline"/>
        </w:rPr>
        <w:t xml:space="preserve"> </w:t>
      </w:r>
      <w:r w:rsidR="007372F9">
        <w:rPr>
          <w:rStyle w:val="CodeInline"/>
        </w:rPr>
        <w:t>:</w:t>
      </w:r>
      <w:r w:rsidR="007372F9" w:rsidRPr="00BF2DEB">
        <w:rPr>
          <w:rStyle w:val="CodeInline"/>
        </w:rPr>
        <w:t xml:space="preserve"> </w:t>
      </w:r>
    </w:p>
    <w:p w:rsidR="007372F9" w:rsidRPr="00BF2DEB" w:rsidRDefault="009B460B" w:rsidP="007372F9">
      <w:pPr>
        <w:pStyle w:val="SummaryGrammar"/>
        <w:rPr>
          <w:rStyle w:val="CodeInline"/>
        </w:rPr>
      </w:pPr>
      <w:ins w:id="7407" w:author="pennyo" w:date="2011-02-24T14:02:00Z">
        <w:r>
          <w:rPr>
            <w:rStyle w:val="CodeInline"/>
          </w:rPr>
          <w:t xml:space="preserve">      </w:t>
        </w:r>
        <w:r>
          <w:rPr>
            <w:rStyle w:val="CodeInlineItalic"/>
          </w:rPr>
          <w:t>function-or-value-defn</w:t>
        </w:r>
      </w:ins>
      <w:del w:id="7408" w:author="pennyo" w:date="2011-02-24T14:02:00Z">
        <w:r w:rsidR="007372F9" w:rsidRPr="00BF2DEB" w:rsidDel="009B460B">
          <w:rPr>
            <w:rStyle w:val="CodeInline"/>
            <w:i/>
          </w:rPr>
          <w:delText>binding</w:delText>
        </w:r>
      </w:del>
      <w:r w:rsidR="007372F9" w:rsidRPr="00BF2DEB">
        <w:rPr>
          <w:rStyle w:val="CodeInline"/>
        </w:rPr>
        <w:t xml:space="preserve"> </w:t>
      </w:r>
      <w:r w:rsidR="007372F9" w:rsidRPr="007025A8">
        <w:rPr>
          <w:rStyle w:val="CodeInline"/>
          <w:b/>
        </w:rPr>
        <w:t>and</w:t>
      </w:r>
      <w:r w:rsidR="007372F9" w:rsidRPr="00BF2DEB">
        <w:rPr>
          <w:rStyle w:val="CodeInline"/>
        </w:rPr>
        <w:t xml:space="preserve"> ... </w:t>
      </w:r>
      <w:r w:rsidR="007372F9" w:rsidRPr="007025A8">
        <w:rPr>
          <w:rStyle w:val="CodeInline"/>
          <w:b/>
        </w:rPr>
        <w:t>and</w:t>
      </w:r>
      <w:r w:rsidR="007372F9" w:rsidRPr="00BF2DEB">
        <w:rPr>
          <w:rStyle w:val="CodeInline"/>
        </w:rPr>
        <w:t xml:space="preserve"> </w:t>
      </w:r>
      <w:ins w:id="7409" w:author="pennyo" w:date="2011-02-24T14:02:00Z">
        <w:r>
          <w:rPr>
            <w:rStyle w:val="CodeInlineItalic"/>
          </w:rPr>
          <w:t>function-or-value-defn</w:t>
        </w:r>
      </w:ins>
      <w:del w:id="7410" w:author="pennyo" w:date="2011-02-24T14:02:00Z">
        <w:r w:rsidR="007372F9" w:rsidRPr="00BF2DEB" w:rsidDel="009B460B">
          <w:rPr>
            <w:rStyle w:val="CodeInline"/>
            <w:i/>
          </w:rPr>
          <w:delText>binding</w:delText>
        </w:r>
        <w:r w:rsidR="007372F9" w:rsidRPr="00BF2DEB" w:rsidDel="009B460B">
          <w:rPr>
            <w:rStyle w:val="CodeInline"/>
          </w:rPr>
          <w:delText xml:space="preserve"> </w:delText>
        </w:r>
      </w:del>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i/>
        </w:rPr>
      </w:pPr>
      <w:r w:rsidRPr="00BF2DEB">
        <w:rPr>
          <w:rStyle w:val="CodeInline"/>
          <w:i/>
        </w:rPr>
        <w:t>argument-pats</w:t>
      </w:r>
      <w:r>
        <w:rPr>
          <w:rStyle w:val="CodeInline"/>
        </w:rPr>
        <w:t>:</w:t>
      </w:r>
      <w:r w:rsidRPr="00BF2DEB">
        <w:rPr>
          <w:rStyle w:val="CodeInline"/>
        </w:rPr>
        <w:t xml:space="preserve"> </w:t>
      </w:r>
      <w:r w:rsidRPr="00BF2DEB">
        <w:rPr>
          <w:rStyle w:val="CodeInline"/>
          <w:i/>
        </w:rPr>
        <w:t>atomic-pat</w:t>
      </w:r>
      <w:r w:rsidRPr="00BF2DEB">
        <w:rPr>
          <w:rStyle w:val="CodeInline"/>
        </w:rPr>
        <w:t xml:space="preserve"> ... </w:t>
      </w:r>
      <w:r w:rsidRPr="00BF2DEB">
        <w:rPr>
          <w:rStyle w:val="CodeInline"/>
          <w:i/>
        </w:rPr>
        <w:t>atomic-pat</w:t>
      </w:r>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rPr>
      </w:pPr>
      <w:r w:rsidRPr="00BF2DEB">
        <w:rPr>
          <w:rStyle w:val="CodeInline"/>
          <w:i/>
        </w:rPr>
        <w:t>field-</w:t>
      </w:r>
      <w:del w:id="7411" w:author="pennyo" w:date="2011-02-24T13:50:00Z">
        <w:r w:rsidRPr="00BF2DEB" w:rsidDel="00D71F17">
          <w:rPr>
            <w:rStyle w:val="CodeInline"/>
            <w:i/>
          </w:rPr>
          <w:delText>bind</w:delText>
        </w:r>
        <w:r w:rsidRPr="00BF2DEB" w:rsidDel="00D71F17">
          <w:rPr>
            <w:rStyle w:val="CodeInline"/>
          </w:rPr>
          <w:delText xml:space="preserve"> </w:delText>
        </w:r>
      </w:del>
      <w:ins w:id="7412" w:author="pennyo" w:date="2011-02-24T13:50:00Z">
        <w:r w:rsidR="00D71F17">
          <w:rPr>
            <w:rStyle w:val="CodeInline"/>
            <w:i/>
          </w:rPr>
          <w:t>initializer</w:t>
        </w:r>
        <w:r w:rsidR="00D71F17" w:rsidRPr="00BF2DEB">
          <w:rPr>
            <w:rStyle w:val="CodeInline"/>
          </w:rPr>
          <w:t xml:space="preserve"> </w:t>
        </w:r>
      </w:ins>
      <w:r>
        <w:rPr>
          <w:rStyle w:val="CodeInline"/>
        </w:rPr>
        <w:t>:</w:t>
      </w:r>
      <w:r w:rsidRPr="00BF2DEB">
        <w:rPr>
          <w:rStyle w:val="CodeInline"/>
        </w:rPr>
        <w:t xml:space="preserve"> </w:t>
      </w:r>
      <w:r w:rsidRPr="00BF2DEB">
        <w:rPr>
          <w:rStyle w:val="CodeInline"/>
          <w:i/>
        </w:rPr>
        <w:t>long-ident</w:t>
      </w:r>
      <w:r w:rsidRPr="00BF2DEB">
        <w:rPr>
          <w:rStyle w:val="CodeInline"/>
        </w:rPr>
        <w:t xml:space="preserve"> = </w:t>
      </w:r>
      <w:r w:rsidRPr="00BF2DEB">
        <w:rPr>
          <w:rStyle w:val="CodeInline"/>
          <w:i/>
        </w:rPr>
        <w:t>expr</w:t>
      </w:r>
    </w:p>
    <w:p w:rsidR="007372F9" w:rsidRPr="00BF2DEB" w:rsidRDefault="007372F9" w:rsidP="007372F9">
      <w:pPr>
        <w:pStyle w:val="SummaryGrammar"/>
        <w:rPr>
          <w:rStyle w:val="CodeInline"/>
        </w:rPr>
      </w:pPr>
    </w:p>
    <w:p w:rsidR="00D71F17" w:rsidRDefault="007372F9" w:rsidP="007372F9">
      <w:pPr>
        <w:pStyle w:val="SummaryGrammar"/>
        <w:rPr>
          <w:ins w:id="7413" w:author="pennyo" w:date="2011-02-24T13:51:00Z"/>
          <w:rStyle w:val="CodeInline"/>
          <w:i/>
        </w:rPr>
      </w:pPr>
      <w:r w:rsidRPr="00BF2DEB">
        <w:rPr>
          <w:rStyle w:val="CodeInline"/>
          <w:i/>
        </w:rPr>
        <w:t>field-</w:t>
      </w:r>
      <w:ins w:id="7414" w:author="pennyo" w:date="2011-02-24T13:51:00Z">
        <w:r w:rsidR="00D71F17" w:rsidRPr="00D71F17">
          <w:rPr>
            <w:rStyle w:val="CodeInline"/>
            <w:i/>
          </w:rPr>
          <w:t xml:space="preserve"> </w:t>
        </w:r>
        <w:r w:rsidR="00D71F17">
          <w:rPr>
            <w:rStyle w:val="CodeInline"/>
            <w:i/>
          </w:rPr>
          <w:t>initializer</w:t>
        </w:r>
        <w:r w:rsidR="00D71F17" w:rsidRPr="00BF2DEB" w:rsidDel="00D71F17">
          <w:rPr>
            <w:rStyle w:val="CodeInline"/>
            <w:i/>
          </w:rPr>
          <w:t xml:space="preserve"> </w:t>
        </w:r>
      </w:ins>
      <w:del w:id="7415" w:author="pennyo" w:date="2011-02-24T13:51:00Z">
        <w:r w:rsidRPr="00BF2DEB" w:rsidDel="00D71F17">
          <w:rPr>
            <w:rStyle w:val="CodeInline"/>
            <w:i/>
          </w:rPr>
          <w:delText>bind</w:delText>
        </w:r>
      </w:del>
      <w:r w:rsidRPr="00BF2DEB">
        <w:rPr>
          <w:rStyle w:val="CodeInline"/>
          <w:i/>
        </w:rPr>
        <w:t>s</w:t>
      </w:r>
      <w:r w:rsidRPr="00BF2DEB">
        <w:rPr>
          <w:rStyle w:val="CodeInline"/>
        </w:rPr>
        <w:t xml:space="preserve"> </w:t>
      </w:r>
      <w:r>
        <w:rPr>
          <w:rStyle w:val="CodeInline"/>
        </w:rPr>
        <w:t>:</w:t>
      </w:r>
      <w:r w:rsidRPr="00BF2DEB">
        <w:rPr>
          <w:rStyle w:val="CodeInline"/>
        </w:rPr>
        <w:t xml:space="preserve"> </w:t>
      </w:r>
      <w:r w:rsidRPr="00BF2DEB">
        <w:rPr>
          <w:rStyle w:val="CodeInline"/>
          <w:i/>
        </w:rPr>
        <w:t>field-</w:t>
      </w:r>
      <w:ins w:id="7416" w:author="pennyo" w:date="2011-02-24T13:51:00Z">
        <w:r w:rsidR="00D71F17" w:rsidRPr="00D71F17">
          <w:rPr>
            <w:rStyle w:val="CodeInline"/>
            <w:i/>
          </w:rPr>
          <w:t xml:space="preserve"> </w:t>
        </w:r>
      </w:ins>
    </w:p>
    <w:p w:rsidR="007372F9" w:rsidRPr="00BF2DEB" w:rsidRDefault="00D71F17" w:rsidP="007372F9">
      <w:pPr>
        <w:pStyle w:val="SummaryGrammar"/>
        <w:rPr>
          <w:rStyle w:val="CodeInline"/>
        </w:rPr>
      </w:pPr>
      <w:ins w:id="7417" w:author="pennyo" w:date="2011-02-24T13:51:00Z">
        <w:r>
          <w:rPr>
            <w:rStyle w:val="CodeInline"/>
            <w:i/>
          </w:rPr>
          <w:t>initializer</w:t>
        </w:r>
      </w:ins>
      <w:del w:id="7418" w:author="pennyo" w:date="2011-02-24T13:51:00Z">
        <w:r w:rsidR="007372F9" w:rsidRPr="00BF2DEB" w:rsidDel="00D71F17">
          <w:rPr>
            <w:rStyle w:val="CodeInline"/>
            <w:i/>
          </w:rPr>
          <w:delText>bind</w:delText>
        </w:r>
      </w:del>
      <w:r w:rsidR="007372F9" w:rsidRPr="00BF2DEB">
        <w:rPr>
          <w:rStyle w:val="CodeInline"/>
        </w:rPr>
        <w:t xml:space="preserve"> ; ... ; </w:t>
      </w:r>
      <w:r w:rsidR="007372F9" w:rsidRPr="00BF2DEB">
        <w:rPr>
          <w:rStyle w:val="CodeInline"/>
          <w:i/>
        </w:rPr>
        <w:t>field-</w:t>
      </w:r>
      <w:ins w:id="7419" w:author="pennyo" w:date="2011-02-24T13:51:00Z">
        <w:r>
          <w:rPr>
            <w:rStyle w:val="CodeInline"/>
            <w:i/>
          </w:rPr>
          <w:t>initializer</w:t>
        </w:r>
      </w:ins>
      <w:del w:id="7420" w:author="pennyo" w:date="2011-02-24T13:51:00Z">
        <w:r w:rsidR="007372F9" w:rsidRPr="00BF2DEB" w:rsidDel="00D71F17">
          <w:rPr>
            <w:rStyle w:val="CodeInline"/>
            <w:i/>
          </w:rPr>
          <w:delText>bind</w:delText>
        </w:r>
      </w:del>
      <w:r w:rsidR="007372F9" w:rsidRPr="00BF2DEB">
        <w:rPr>
          <w:rStyle w:val="CodeInline"/>
        </w:rPr>
        <w:t xml:space="preserve"> </w:t>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rPr>
      </w:pPr>
      <w:r w:rsidRPr="00BF2DEB">
        <w:rPr>
          <w:rStyle w:val="CodeInline"/>
          <w:i/>
        </w:rPr>
        <w:t>object-construction</w:t>
      </w:r>
      <w:r w:rsidRPr="00BF2DEB">
        <w:rPr>
          <w:rStyle w:val="CodeInline"/>
        </w:rPr>
        <w:t xml:space="preserve"> </w:t>
      </w:r>
      <w:r>
        <w:rPr>
          <w:rStyle w:val="CodeInline"/>
        </w:rPr>
        <w: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type expr</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type</w:t>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rPr>
      </w:pPr>
      <w:r w:rsidRPr="00BF2DEB">
        <w:rPr>
          <w:rStyle w:val="CodeInline"/>
          <w:i/>
        </w:rPr>
        <w:t>base-call</w:t>
      </w:r>
      <w:r w:rsidRPr="00BF2DEB">
        <w:rPr>
          <w:rStyle w:val="CodeInline"/>
        </w:rPr>
        <w:t xml:space="preserve"> </w:t>
      </w:r>
      <w:r>
        <w:rPr>
          <w:rStyle w:val="CodeInline"/>
        </w:rPr>
        <w:t>:</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object-construction</w:t>
      </w:r>
      <w:r w:rsidRPr="00BF2DEB">
        <w:rPr>
          <w:rStyle w:val="CodeInline"/>
        </w:rPr>
        <w:tab/>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object-construction</w:t>
      </w:r>
      <w:r w:rsidRPr="00BF2DEB">
        <w:rPr>
          <w:rStyle w:val="CodeInline"/>
        </w:rPr>
        <w:t xml:space="preserve"> </w:t>
      </w:r>
      <w:r w:rsidRPr="007025A8">
        <w:rPr>
          <w:rStyle w:val="CodeInline"/>
          <w:b/>
        </w:rPr>
        <w:t>as</w:t>
      </w:r>
      <w:r w:rsidRPr="00BF2DEB">
        <w:rPr>
          <w:rStyle w:val="CodeInline"/>
        </w:rPr>
        <w:t xml:space="preserve"> </w:t>
      </w:r>
      <w:r w:rsidRPr="00BF2DEB">
        <w:rPr>
          <w:rStyle w:val="CodeInline"/>
          <w:i/>
        </w:rPr>
        <w:t>ident</w:t>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rPr>
      </w:pPr>
      <w:r w:rsidRPr="00BF2DEB">
        <w:rPr>
          <w:rStyle w:val="CodeInline"/>
          <w:i/>
        </w:rPr>
        <w:t>interface-impls</w:t>
      </w:r>
      <w:r w:rsidRPr="00BF2DEB">
        <w:rPr>
          <w:rStyle w:val="CodeInline"/>
        </w:rPr>
        <w:t xml:space="preserve"> </w:t>
      </w:r>
      <w:r>
        <w:rPr>
          <w:rStyle w:val="CodeInline"/>
        </w:rPr>
        <w:t>:</w:t>
      </w:r>
      <w:r w:rsidRPr="00BF2DEB">
        <w:rPr>
          <w:rStyle w:val="CodeInline"/>
        </w:rPr>
        <w:t xml:space="preserve"> </w:t>
      </w:r>
      <w:r w:rsidRPr="00BF2DEB">
        <w:rPr>
          <w:rStyle w:val="CodeInline"/>
          <w:i/>
        </w:rPr>
        <w:t>interface-impl</w:t>
      </w:r>
      <w:r w:rsidRPr="00BF2DEB">
        <w:rPr>
          <w:rStyle w:val="CodeInline"/>
        </w:rPr>
        <w:t xml:space="preserve"> ... </w:t>
      </w:r>
      <w:r w:rsidRPr="00BF2DEB">
        <w:rPr>
          <w:rStyle w:val="CodeInline"/>
          <w:i/>
        </w:rPr>
        <w:t>interface-impl</w:t>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rPr>
      </w:pPr>
      <w:r w:rsidRPr="00BF2DEB">
        <w:rPr>
          <w:rStyle w:val="CodeInline"/>
          <w:i/>
        </w:rPr>
        <w:t>interface-impl</w:t>
      </w:r>
      <w:r w:rsidRPr="00BF2DEB">
        <w:rPr>
          <w:rStyle w:val="CodeInline"/>
        </w:rPr>
        <w:t xml:space="preserve"> </w:t>
      </w:r>
      <w:r>
        <w:rPr>
          <w:rStyle w:val="CodeInline"/>
        </w:rPr>
        <w:t>:</w:t>
      </w:r>
      <w:r w:rsidRPr="00BF2DEB">
        <w:rPr>
          <w:rStyle w:val="CodeInline"/>
        </w:rPr>
        <w:t xml:space="preserve"> </w:t>
      </w:r>
      <w:r w:rsidRPr="007025A8">
        <w:rPr>
          <w:rStyle w:val="CodeInline"/>
          <w:b/>
        </w:rPr>
        <w:t>interface</w:t>
      </w:r>
      <w:r w:rsidRPr="00BF2DEB">
        <w:rPr>
          <w:rStyle w:val="CodeInline"/>
        </w:rPr>
        <w:t xml:space="preserve"> </w:t>
      </w:r>
      <w:r w:rsidRPr="00BF2DEB">
        <w:rPr>
          <w:rStyle w:val="CodeInline"/>
          <w:i/>
        </w:rPr>
        <w:t>type</w:t>
      </w:r>
      <w:r w:rsidRPr="00BF2DEB">
        <w:rPr>
          <w:rStyle w:val="CodeInline"/>
        </w:rPr>
        <w:t xml:space="preserve"> </w:t>
      </w:r>
      <w:r w:rsidRPr="00BF2DEB">
        <w:rPr>
          <w:rStyle w:val="CodeInline"/>
          <w:i/>
        </w:rPr>
        <w:t>object-members</w:t>
      </w:r>
      <w:r w:rsidRPr="00BF2DEB">
        <w:rPr>
          <w:rStyle w:val="CodeInline"/>
          <w:i/>
          <w:vertAlign w:val="subscript"/>
        </w:rPr>
        <w:t>opt</w:t>
      </w:r>
      <w:r w:rsidRPr="00BF2DEB">
        <w:rPr>
          <w:rStyle w:val="CodeInline"/>
          <w:i/>
        </w:rPr>
        <w:t xml:space="preserve"> </w:t>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rPr>
      </w:pPr>
      <w:r w:rsidRPr="00BF2DEB">
        <w:rPr>
          <w:rStyle w:val="CodeInline"/>
          <w:i/>
        </w:rPr>
        <w:t>object-members</w:t>
      </w:r>
      <w:r w:rsidRPr="00BF2DEB">
        <w:rPr>
          <w:rStyle w:val="CodeInline"/>
        </w:rPr>
        <w:t xml:space="preserve"> </w:t>
      </w:r>
      <w:r>
        <w:rPr>
          <w:rStyle w:val="CodeInline"/>
        </w:rPr>
        <w:t>:</w:t>
      </w:r>
      <w:r w:rsidRPr="00BF2DEB">
        <w:rPr>
          <w:rStyle w:val="CodeInline"/>
        </w:rPr>
        <w:t xml:space="preserve"> </w:t>
      </w:r>
      <w:r w:rsidRPr="007025A8">
        <w:rPr>
          <w:rStyle w:val="CodeInline"/>
          <w:b/>
        </w:rPr>
        <w:t>with</w:t>
      </w:r>
      <w:r w:rsidRPr="00BF2DEB">
        <w:rPr>
          <w:rStyle w:val="CodeInline"/>
        </w:rPr>
        <w:t xml:space="preserve"> </w:t>
      </w:r>
      <w:del w:id="7421" w:author="pennyo" w:date="2011-02-24T13:51:00Z">
        <w:r w:rsidRPr="00BF2DEB" w:rsidDel="00D71F17">
          <w:rPr>
            <w:rStyle w:val="CodeInline"/>
            <w:i/>
          </w:rPr>
          <w:delText>val-or-</w:delText>
        </w:r>
      </w:del>
      <w:r w:rsidRPr="00BF2DEB">
        <w:rPr>
          <w:rStyle w:val="CodeInline"/>
          <w:i/>
        </w:rPr>
        <w:t>member-defns</w:t>
      </w:r>
      <w:r w:rsidRPr="00BF2DEB">
        <w:rPr>
          <w:rStyle w:val="CodeInline"/>
        </w:rPr>
        <w:t xml:space="preserve"> </w:t>
      </w:r>
      <w:r w:rsidRPr="007025A8">
        <w:rPr>
          <w:rStyle w:val="CodeInline"/>
          <w:b/>
        </w:rPr>
        <w:t>end</w:t>
      </w:r>
    </w:p>
    <w:p w:rsidR="007372F9" w:rsidRPr="00BF2DEB" w:rsidRDefault="007372F9" w:rsidP="007372F9">
      <w:pPr>
        <w:pStyle w:val="SummaryGrammar"/>
        <w:rPr>
          <w:rStyle w:val="CodeInline"/>
        </w:rPr>
      </w:pPr>
    </w:p>
    <w:p w:rsidR="007372F9" w:rsidRPr="00BF2DEB" w:rsidDel="00D71F17" w:rsidRDefault="007372F9" w:rsidP="007372F9">
      <w:pPr>
        <w:pStyle w:val="SummaryGrammar"/>
        <w:rPr>
          <w:del w:id="7422" w:author="pennyo" w:date="2011-02-24T13:51:00Z"/>
          <w:rStyle w:val="CodeInline"/>
        </w:rPr>
      </w:pPr>
      <w:del w:id="7423" w:author="pennyo" w:date="2011-02-24T13:51:00Z">
        <w:r w:rsidRPr="00BF2DEB" w:rsidDel="00D71F17">
          <w:rPr>
            <w:rStyle w:val="CodeInline"/>
            <w:i/>
          </w:rPr>
          <w:delText>val-or-member-defns</w:delText>
        </w:r>
        <w:r w:rsidRPr="00BF2DEB" w:rsidDel="00D71F17">
          <w:rPr>
            <w:rStyle w:val="CodeInline"/>
          </w:rPr>
          <w:delText xml:space="preserve"> </w:delText>
        </w:r>
        <w:r w:rsidDel="00D71F17">
          <w:rPr>
            <w:rStyle w:val="CodeInline"/>
          </w:rPr>
          <w:delText>:</w:delText>
        </w:r>
      </w:del>
    </w:p>
    <w:p w:rsidR="007372F9" w:rsidRPr="00BF2DEB" w:rsidDel="00D71F17" w:rsidRDefault="007372F9" w:rsidP="007372F9">
      <w:pPr>
        <w:pStyle w:val="SummaryGrammar"/>
        <w:rPr>
          <w:del w:id="7424" w:author="pennyo" w:date="2011-02-24T13:51:00Z"/>
          <w:rStyle w:val="CodeInline"/>
        </w:rPr>
      </w:pPr>
      <w:del w:id="7425" w:author="pennyo" w:date="2011-02-24T13:51:00Z">
        <w:r w:rsidRPr="00BF2DEB" w:rsidDel="00D71F17">
          <w:rPr>
            <w:rStyle w:val="CodeInline"/>
          </w:rPr>
          <w:delText xml:space="preserve">   </w:delText>
        </w:r>
        <w:r w:rsidDel="00D71F17">
          <w:rPr>
            <w:rStyle w:val="CodeInline"/>
          </w:rPr>
          <w:delText xml:space="preserve">  </w:delText>
        </w:r>
        <w:r w:rsidRPr="00BF2DEB" w:rsidDel="00D71F17">
          <w:rPr>
            <w:rStyle w:val="CodeInline"/>
          </w:rPr>
          <w:delText xml:space="preserve"> </w:delText>
        </w:r>
        <w:r w:rsidRPr="00BF2DEB" w:rsidDel="00D71F17">
          <w:rPr>
            <w:rStyle w:val="CodeInline"/>
            <w:i/>
          </w:rPr>
          <w:delText>bindings</w:delText>
        </w:r>
        <w:r w:rsidDel="00D71F17">
          <w:rPr>
            <w:rStyle w:val="CodeInline"/>
          </w:rPr>
          <w:tab/>
        </w:r>
      </w:del>
    </w:p>
    <w:p w:rsidR="007372F9" w:rsidRPr="00BF2DEB" w:rsidDel="00D71F17" w:rsidRDefault="007372F9" w:rsidP="007372F9">
      <w:pPr>
        <w:pStyle w:val="SummaryGrammar"/>
        <w:rPr>
          <w:del w:id="7426" w:author="pennyo" w:date="2011-02-24T13:51:00Z"/>
          <w:rStyle w:val="CodeInline"/>
        </w:rPr>
      </w:pPr>
      <w:del w:id="7427" w:author="pennyo" w:date="2011-02-24T13:51:00Z">
        <w:r w:rsidRPr="00BF2DEB" w:rsidDel="00D71F17">
          <w:rPr>
            <w:rStyle w:val="CodeInline"/>
          </w:rPr>
          <w:delText xml:space="preserve">  </w:delText>
        </w:r>
        <w:r w:rsidDel="00D71F17">
          <w:rPr>
            <w:rStyle w:val="CodeInline"/>
          </w:rPr>
          <w:delText xml:space="preserve">  </w:delText>
        </w:r>
        <w:r w:rsidRPr="00BF2DEB" w:rsidDel="00D71F17">
          <w:rPr>
            <w:rStyle w:val="CodeInline"/>
          </w:rPr>
          <w:delText xml:space="preserve">  </w:delText>
        </w:r>
        <w:r w:rsidRPr="00BF2DEB" w:rsidDel="00D71F17">
          <w:rPr>
            <w:rStyle w:val="CodeInline"/>
            <w:i/>
          </w:rPr>
          <w:delText>member-defns</w:delText>
        </w:r>
      </w:del>
    </w:p>
    <w:p w:rsidR="007372F9" w:rsidRPr="00BF2DEB" w:rsidDel="00D71F17" w:rsidRDefault="007372F9" w:rsidP="007372F9">
      <w:pPr>
        <w:pStyle w:val="SummaryGrammar"/>
        <w:rPr>
          <w:del w:id="7428" w:author="pennyo" w:date="2011-02-24T13:51:00Z"/>
          <w:rStyle w:val="CodeInline"/>
        </w:rPr>
      </w:pPr>
    </w:p>
    <w:p w:rsidR="007372F9" w:rsidRPr="00BF2DEB" w:rsidRDefault="007372F9" w:rsidP="007372F9">
      <w:pPr>
        <w:pStyle w:val="SummaryGrammar"/>
        <w:rPr>
          <w:rStyle w:val="CodeInline"/>
          <w:i/>
        </w:rPr>
      </w:pPr>
      <w:r w:rsidRPr="00BF2DEB">
        <w:rPr>
          <w:rStyle w:val="CodeInline"/>
          <w:i/>
        </w:rPr>
        <w:t>member-defns</w:t>
      </w:r>
      <w:r w:rsidRPr="00BF2DEB">
        <w:rPr>
          <w:rStyle w:val="CodeInline"/>
        </w:rPr>
        <w:t xml:space="preserve"> </w:t>
      </w:r>
      <w:r>
        <w:rPr>
          <w:rStyle w:val="CodeInline"/>
        </w:rPr>
        <w:t>:</w:t>
      </w:r>
      <w:r w:rsidRPr="00BF2DEB">
        <w:rPr>
          <w:rStyle w:val="CodeInline"/>
        </w:rPr>
        <w:t xml:space="preserve">  </w:t>
      </w:r>
      <w:r w:rsidRPr="00BF2DEB">
        <w:rPr>
          <w:rStyle w:val="CodeInline"/>
          <w:i/>
        </w:rPr>
        <w:t>member-defn</w:t>
      </w:r>
      <w:r w:rsidRPr="00BF2DEB">
        <w:rPr>
          <w:rStyle w:val="CodeInline"/>
        </w:rPr>
        <w:t xml:space="preserve"> ... </w:t>
      </w:r>
      <w:r w:rsidRPr="00BF2DEB">
        <w:rPr>
          <w:rStyle w:val="CodeInline"/>
          <w:i/>
        </w:rPr>
        <w:t>member-defn</w:t>
      </w:r>
    </w:p>
    <w:p w:rsidR="007372F9" w:rsidRPr="00110BB5" w:rsidRDefault="007372F9" w:rsidP="003743A9">
      <w:pPr>
        <w:pStyle w:val="AppHeading3"/>
      </w:pPr>
      <w:r w:rsidRPr="006B52C5">
        <w:t>Computation</w:t>
      </w:r>
      <w:r w:rsidRPr="00497D56">
        <w:t xml:space="preserve"> and </w:t>
      </w:r>
      <w:r>
        <w:t>R</w:t>
      </w:r>
      <w:r w:rsidRPr="00497D56">
        <w:t xml:space="preserve">ange </w:t>
      </w:r>
      <w:r>
        <w:t>E</w:t>
      </w:r>
      <w:r w:rsidRPr="00497D56">
        <w:t>xpressions</w:t>
      </w:r>
    </w:p>
    <w:p w:rsidR="007372F9" w:rsidRPr="00BF2DEB" w:rsidRDefault="007372F9" w:rsidP="007372F9">
      <w:pPr>
        <w:pStyle w:val="SummaryGrammar"/>
        <w:keepNext/>
        <w:rPr>
          <w:rStyle w:val="CodeInline"/>
          <w:i/>
        </w:rPr>
      </w:pPr>
      <w:r w:rsidRPr="00BF2DEB">
        <w:rPr>
          <w:rStyle w:val="CodeInline"/>
          <w:i/>
        </w:rPr>
        <w:t xml:space="preserve">comp-or-range-expr </w:t>
      </w:r>
      <w:r>
        <w:rPr>
          <w:rStyle w:val="CodeInline"/>
        </w:rPr>
        <w:t>:</w:t>
      </w:r>
    </w:p>
    <w:p w:rsidR="007372F9" w:rsidRPr="00BF2DEB" w:rsidRDefault="007372F9" w:rsidP="007372F9">
      <w:pPr>
        <w:pStyle w:val="SummaryGrammar"/>
        <w:keepNext/>
        <w:rPr>
          <w:rStyle w:val="CodeInline"/>
          <w:i/>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comp-expr</w:t>
      </w:r>
    </w:p>
    <w:p w:rsidR="007372F9" w:rsidRPr="00BF2DEB" w:rsidRDefault="007372F9" w:rsidP="007372F9">
      <w:pPr>
        <w:pStyle w:val="SummaryGrammar"/>
        <w:keepNext/>
        <w:rPr>
          <w:rStyle w:val="CodeInline"/>
          <w:i/>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short-comp-expr</w:t>
      </w:r>
    </w:p>
    <w:p w:rsidR="007372F9" w:rsidRPr="00BF2DEB" w:rsidRDefault="007372F9" w:rsidP="007372F9">
      <w:pPr>
        <w:pStyle w:val="SummaryGrammar"/>
        <w:rPr>
          <w:rStyle w:val="CodeInline"/>
          <w:i/>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range-expr</w:t>
      </w:r>
    </w:p>
    <w:p w:rsidR="007372F9" w:rsidRPr="00BF2DEB" w:rsidRDefault="007372F9" w:rsidP="007372F9">
      <w:pPr>
        <w:pStyle w:val="SummaryGrammar"/>
        <w:rPr>
          <w:rStyle w:val="CodeInline"/>
        </w:rPr>
      </w:pPr>
    </w:p>
    <w:p w:rsidR="007372F9" w:rsidRPr="00BF2DEB" w:rsidRDefault="007372F9" w:rsidP="007372F9">
      <w:pPr>
        <w:pStyle w:val="SummaryGrammar"/>
        <w:keepNext/>
        <w:rPr>
          <w:rStyle w:val="CodeInline"/>
        </w:rPr>
      </w:pPr>
      <w:r w:rsidRPr="00BF2DEB">
        <w:rPr>
          <w:rStyle w:val="CodeInline"/>
          <w:i/>
        </w:rPr>
        <w:t>comp-expr</w:t>
      </w:r>
      <w:r w:rsidRPr="00BF2DEB">
        <w:rPr>
          <w:rStyle w:val="CodeInline"/>
        </w:rPr>
        <w:t xml:space="preserve"> </w:t>
      </w:r>
      <w:r>
        <w:rPr>
          <w:rStyle w:val="CodeInline"/>
        </w:rPr>
        <w:t>:</w:t>
      </w:r>
      <w:r w:rsidRPr="00BF2DEB">
        <w:rPr>
          <w:rStyle w:val="CodeInline"/>
        </w:rPr>
        <w:t xml:space="preserve"> </w:t>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let!</w:t>
      </w:r>
      <w:r w:rsidRPr="00BF2DEB">
        <w:rPr>
          <w:rStyle w:val="CodeInline"/>
        </w:rPr>
        <w:t xml:space="preserve"> </w:t>
      </w:r>
      <w:r w:rsidRPr="00BF2DEB">
        <w:rPr>
          <w:rStyle w:val="CodeInline"/>
          <w:i/>
        </w:rPr>
        <w:t>pat</w:t>
      </w:r>
      <w:r w:rsidRPr="00BF2DEB">
        <w:rPr>
          <w:rStyle w:val="CodeInline"/>
        </w:rPr>
        <w:t xml:space="preserve"> = </w:t>
      </w:r>
      <w:r w:rsidRPr="00BF2DEB">
        <w:rPr>
          <w:rStyle w:val="CodeInline"/>
          <w:i/>
        </w:rPr>
        <w:t>expr</w:t>
      </w:r>
      <w:r w:rsidRPr="00BF2DEB">
        <w:rPr>
          <w:rStyle w:val="CodeInline"/>
        </w:rPr>
        <w:t xml:space="preserve"> </w:t>
      </w:r>
      <w:r w:rsidRPr="007025A8">
        <w:rPr>
          <w:rStyle w:val="CodeInline"/>
          <w:b/>
        </w:rPr>
        <w:t>in</w:t>
      </w:r>
      <w:r w:rsidRPr="00BF2DEB">
        <w:rPr>
          <w:rStyle w:val="CodeInline"/>
        </w:rPr>
        <w:t xml:space="preserve"> </w:t>
      </w:r>
      <w:r w:rsidRPr="00BF2DEB">
        <w:rPr>
          <w:rStyle w:val="CodeInline"/>
          <w:i/>
        </w:rPr>
        <w:t>comp-expr</w:t>
      </w:r>
      <w:r w:rsidRPr="00BF2DEB">
        <w:rPr>
          <w:rStyle w:val="CodeInline"/>
          <w:i/>
        </w:rPr>
        <w:tab/>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do!</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w:t>
      </w:r>
      <w:r w:rsidRPr="007025A8">
        <w:rPr>
          <w:rStyle w:val="CodeInline"/>
          <w:b/>
        </w:rPr>
        <w:t>in</w:t>
      </w:r>
      <w:r w:rsidRPr="00BF2DEB">
        <w:rPr>
          <w:rStyle w:val="CodeInline"/>
        </w:rPr>
        <w:t xml:space="preserve"> </w:t>
      </w:r>
      <w:r w:rsidRPr="00BF2DEB">
        <w:rPr>
          <w:rStyle w:val="CodeInline"/>
          <w:i/>
        </w:rPr>
        <w:t>comp-expr</w:t>
      </w:r>
      <w:r w:rsidRPr="00BF2DEB">
        <w:rPr>
          <w:rStyle w:val="CodeInline"/>
        </w:rPr>
        <w:tab/>
      </w:r>
    </w:p>
    <w:p w:rsidR="007372F9" w:rsidRPr="00BF2DEB" w:rsidRDefault="007372F9" w:rsidP="007372F9">
      <w:pPr>
        <w:pStyle w:val="SummaryGrammar"/>
        <w:keepNext/>
        <w:rPr>
          <w:rStyle w:val="CodeInline"/>
        </w:rPr>
      </w:pPr>
      <w:r>
        <w:rPr>
          <w:rStyle w:val="CodeInline"/>
        </w:rPr>
        <w:t xml:space="preserve">  </w:t>
      </w:r>
      <w:r w:rsidRPr="00BF2DEB">
        <w:rPr>
          <w:rStyle w:val="CodeInline"/>
        </w:rPr>
        <w:t xml:space="preserve">    </w:t>
      </w:r>
      <w:r w:rsidRPr="007025A8">
        <w:rPr>
          <w:rStyle w:val="CodeInline"/>
          <w:b/>
        </w:rPr>
        <w:t>use!</w:t>
      </w:r>
      <w:r w:rsidRPr="00BF2DEB">
        <w:rPr>
          <w:rStyle w:val="CodeInline"/>
        </w:rPr>
        <w:t xml:space="preserve"> </w:t>
      </w:r>
      <w:r w:rsidRPr="00BF2DEB">
        <w:rPr>
          <w:rStyle w:val="CodeInline"/>
          <w:i/>
        </w:rPr>
        <w:t>pat</w:t>
      </w:r>
      <w:r w:rsidRPr="00BF2DEB">
        <w:rPr>
          <w:rStyle w:val="CodeInline"/>
        </w:rPr>
        <w:t xml:space="preserve"> = expr </w:t>
      </w:r>
      <w:r w:rsidRPr="007025A8">
        <w:rPr>
          <w:rStyle w:val="CodeInline"/>
          <w:b/>
        </w:rPr>
        <w:t>in</w:t>
      </w:r>
      <w:r w:rsidRPr="00BF2DEB">
        <w:rPr>
          <w:rStyle w:val="CodeInline"/>
        </w:rPr>
        <w:t xml:space="preserve"> </w:t>
      </w:r>
      <w:r w:rsidRPr="00BF2DEB">
        <w:rPr>
          <w:rStyle w:val="CodeInline"/>
          <w:i/>
        </w:rPr>
        <w:t>comp-expr</w:t>
      </w:r>
      <w:r w:rsidRPr="00BF2DEB">
        <w:rPr>
          <w:rStyle w:val="CodeInline"/>
        </w:rPr>
        <w:tab/>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yield!</w:t>
      </w:r>
      <w:r w:rsidRPr="00BF2DEB">
        <w:rPr>
          <w:rStyle w:val="CodeInline"/>
        </w:rPr>
        <w:t xml:space="preserve"> </w:t>
      </w:r>
      <w:r w:rsidRPr="00BF2DEB">
        <w:rPr>
          <w:rStyle w:val="CodeInline"/>
          <w:i/>
        </w:rPr>
        <w:t>expr</w:t>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yield</w:t>
      </w:r>
      <w:r w:rsidRPr="00BF2DEB">
        <w:rPr>
          <w:rStyle w:val="CodeInline"/>
        </w:rPr>
        <w:t xml:space="preserve"> </w:t>
      </w:r>
      <w:r w:rsidRPr="00BF2DEB">
        <w:rPr>
          <w:rStyle w:val="CodeInline"/>
          <w:i/>
        </w:rPr>
        <w:t>expr</w:t>
      </w:r>
      <w:r w:rsidRPr="00BF2DEB">
        <w:rPr>
          <w:rStyle w:val="CodeInline"/>
        </w:rPr>
        <w:tab/>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return!</w:t>
      </w:r>
      <w:r w:rsidRPr="00BF2DEB">
        <w:rPr>
          <w:rStyle w:val="CodeInline"/>
        </w:rPr>
        <w:t xml:space="preserve"> </w:t>
      </w:r>
      <w:r w:rsidRPr="00BF2DEB">
        <w:rPr>
          <w:rStyle w:val="CodeInline"/>
          <w:i/>
        </w:rPr>
        <w:t>expr</w:t>
      </w:r>
    </w:p>
    <w:p w:rsidR="007372F9" w:rsidRPr="00BF2DEB" w:rsidRDefault="007372F9" w:rsidP="007372F9">
      <w:pPr>
        <w:pStyle w:val="SummaryGrammar"/>
        <w:keepNext/>
        <w:rPr>
          <w:rStyle w:val="CodeInline"/>
        </w:rPr>
      </w:pPr>
      <w:r w:rsidRPr="00BF2DEB">
        <w:rPr>
          <w:rStyle w:val="CodeInline"/>
        </w:rPr>
        <w:t xml:space="preserve"> </w:t>
      </w:r>
      <w:r>
        <w:rPr>
          <w:rStyle w:val="CodeInline"/>
        </w:rPr>
        <w:t xml:space="preserve">  </w:t>
      </w:r>
      <w:r w:rsidRPr="00BF2DEB">
        <w:rPr>
          <w:rStyle w:val="CodeInline"/>
        </w:rPr>
        <w:t xml:space="preserve">   </w:t>
      </w:r>
      <w:r w:rsidRPr="007025A8">
        <w:rPr>
          <w:rStyle w:val="CodeInline"/>
          <w:b/>
        </w:rPr>
        <w:t>return</w:t>
      </w:r>
      <w:r w:rsidRPr="00BF2DEB">
        <w:rPr>
          <w:rStyle w:val="CodeInline"/>
        </w:rPr>
        <w:t xml:space="preserve"> </w:t>
      </w:r>
      <w:r w:rsidRPr="00BF2DEB">
        <w:rPr>
          <w:rStyle w:val="CodeInline"/>
          <w:i/>
        </w:rPr>
        <w:t>expr</w:t>
      </w:r>
      <w:r w:rsidRPr="00BF2DEB">
        <w:rPr>
          <w:rStyle w:val="CodeInline"/>
        </w:rPr>
        <w:tab/>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i/>
        </w:rPr>
        <w:tab/>
      </w:r>
    </w:p>
    <w:p w:rsidR="007372F9" w:rsidRPr="00BF2DEB" w:rsidRDefault="007372F9" w:rsidP="007372F9">
      <w:pPr>
        <w:pStyle w:val="SummaryGrammar"/>
        <w:rPr>
          <w:rStyle w:val="CodeInline"/>
        </w:rPr>
      </w:pPr>
    </w:p>
    <w:p w:rsidR="007372F9" w:rsidRPr="00BF2DEB" w:rsidRDefault="007372F9" w:rsidP="007372F9">
      <w:pPr>
        <w:pStyle w:val="SummaryGrammar"/>
        <w:rPr>
          <w:rStyle w:val="CodeInline"/>
        </w:rPr>
      </w:pPr>
      <w:r w:rsidRPr="00BF2DEB">
        <w:rPr>
          <w:rStyle w:val="CodeInline"/>
          <w:i/>
        </w:rPr>
        <w:t>short-comp-expr</w:t>
      </w:r>
      <w:r w:rsidRPr="00BF2DEB">
        <w:rPr>
          <w:rStyle w:val="CodeInline"/>
        </w:rPr>
        <w:t xml:space="preserve"> </w:t>
      </w:r>
      <w:r>
        <w:rPr>
          <w:rStyle w:val="CodeInline"/>
        </w:rPr>
        <w:t>:</w:t>
      </w:r>
      <w:r w:rsidRPr="00BF2DEB">
        <w:rPr>
          <w:rStyle w:val="CodeInline"/>
        </w:rPr>
        <w:t xml:space="preserve"> </w:t>
      </w:r>
      <w:r w:rsidRPr="007025A8">
        <w:rPr>
          <w:rStyle w:val="CodeInline"/>
          <w:b/>
        </w:rPr>
        <w:t>for</w:t>
      </w:r>
      <w:r w:rsidRPr="00BF2DEB">
        <w:rPr>
          <w:rStyle w:val="CodeInline"/>
        </w:rPr>
        <w:t xml:space="preserve"> </w:t>
      </w:r>
      <w:r w:rsidRPr="00BF2DEB">
        <w:rPr>
          <w:rStyle w:val="CodeInline"/>
          <w:i/>
        </w:rPr>
        <w:t>pat</w:t>
      </w:r>
      <w:r w:rsidRPr="00BF2DEB">
        <w:rPr>
          <w:rStyle w:val="CodeInline"/>
        </w:rPr>
        <w:t xml:space="preserve"> </w:t>
      </w:r>
      <w:r w:rsidRPr="007025A8">
        <w:rPr>
          <w:rStyle w:val="CodeInline"/>
          <w:b/>
        </w:rPr>
        <w:t>in</w:t>
      </w:r>
      <w:r w:rsidRPr="00BF2DEB">
        <w:rPr>
          <w:rStyle w:val="CodeInline"/>
        </w:rPr>
        <w:t xml:space="preserve"> </w:t>
      </w:r>
      <w:r w:rsidRPr="00BF2DEB">
        <w:rPr>
          <w:rStyle w:val="CodeInline"/>
          <w:i/>
        </w:rPr>
        <w:t>expr-or-range-expr</w:t>
      </w:r>
      <w:r w:rsidRPr="00BF2DEB">
        <w:rPr>
          <w:rStyle w:val="CodeInline"/>
        </w:rPr>
        <w:t xml:space="preserve"> -&gt; </w:t>
      </w:r>
      <w:r w:rsidRPr="00BF2DEB">
        <w:rPr>
          <w:rStyle w:val="CodeInline"/>
          <w:i/>
        </w:rPr>
        <w:t>expr</w:t>
      </w:r>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rPr>
      </w:pPr>
      <w:r w:rsidRPr="00BF2DEB">
        <w:rPr>
          <w:rStyle w:val="CodeInline"/>
          <w:i/>
        </w:rPr>
        <w:t>range-expr</w:t>
      </w:r>
      <w:r w:rsidRPr="00BF2DEB">
        <w:rPr>
          <w:rStyle w:val="CodeInline"/>
        </w:rPr>
        <w:t xml:space="preserve"> </w:t>
      </w:r>
      <w:r>
        <w:rPr>
          <w:rStyle w:val="CodeInline"/>
        </w:rPr>
        <w:t>:</w:t>
      </w:r>
      <w:r w:rsidRPr="00BF2DEB">
        <w:rPr>
          <w:rStyle w:val="CodeInline"/>
        </w:rPr>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 </w:t>
      </w:r>
      <w:r w:rsidRPr="00BF2DEB">
        <w:rPr>
          <w:rStyle w:val="CodeInline"/>
          <w:i/>
        </w:rPr>
        <w:t>expr</w:t>
      </w:r>
      <w:r w:rsidRPr="00BF2DEB">
        <w:rPr>
          <w:rStyle w:val="CodeInline"/>
        </w:rPr>
        <w:tab/>
      </w:r>
      <w:r w:rsidRPr="00BF2DEB">
        <w:rPr>
          <w:rStyle w:val="CodeInline"/>
        </w:rPr>
        <w:tab/>
        <w:t xml:space="preserve"> </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 xml:space="preserve"> .. </w:t>
      </w:r>
      <w:r w:rsidRPr="00BF2DEB">
        <w:rPr>
          <w:rStyle w:val="CodeInline"/>
          <w:i/>
        </w:rPr>
        <w:t>expr</w:t>
      </w:r>
      <w:r w:rsidRPr="00BF2DEB">
        <w:rPr>
          <w:rStyle w:val="CodeInline"/>
        </w:rPr>
        <w:t xml:space="preserve"> .. </w:t>
      </w:r>
      <w:r w:rsidRPr="00BF2DEB">
        <w:rPr>
          <w:rStyle w:val="CodeInline"/>
          <w:i/>
        </w:rPr>
        <w:t>expr</w:t>
      </w:r>
      <w:r w:rsidRPr="00BF2DEB">
        <w:rPr>
          <w:rStyle w:val="CodeInline"/>
        </w:rPr>
        <w:tab/>
      </w:r>
    </w:p>
    <w:p w:rsidR="007372F9" w:rsidRPr="00BF2DEB" w:rsidRDefault="007372F9" w:rsidP="007372F9">
      <w:pPr>
        <w:pStyle w:val="SummaryGrammar"/>
        <w:rPr>
          <w:rStyle w:val="CodeInline"/>
          <w:i/>
        </w:rPr>
      </w:pPr>
    </w:p>
    <w:p w:rsidR="007372F9" w:rsidRPr="00BF2DEB" w:rsidRDefault="007372F9" w:rsidP="007372F9">
      <w:pPr>
        <w:pStyle w:val="SummaryGrammar"/>
        <w:rPr>
          <w:rStyle w:val="CodeInline"/>
        </w:rPr>
      </w:pPr>
      <w:r w:rsidRPr="00BF2DEB">
        <w:rPr>
          <w:rStyle w:val="CodeInline"/>
          <w:i/>
        </w:rPr>
        <w:t>slice-range</w:t>
      </w:r>
      <w:r w:rsidRPr="00BF2DEB">
        <w:rPr>
          <w:rStyle w:val="CodeInline"/>
        </w:rPr>
        <w:t xml:space="preserve"> </w:t>
      </w:r>
      <w:r>
        <w:rPr>
          <w:rStyle w:val="CodeInline"/>
        </w:rPr>
        <w:t>:</w:t>
      </w:r>
      <w:r w:rsidRPr="00BF2DEB">
        <w:rPr>
          <w:rStyle w:val="CodeInline"/>
        </w:rPr>
        <w:t xml:space="preserve"> </w:t>
      </w:r>
    </w:p>
    <w:p w:rsidR="007372F9" w:rsidRPr="00BF2DEB" w:rsidRDefault="007372F9" w:rsidP="007372F9">
      <w:pPr>
        <w:pStyle w:val="SummaryGrammar"/>
        <w:rPr>
          <w:rStyle w:val="CodeInline"/>
          <w:i/>
        </w:rPr>
      </w:pPr>
      <w:r w:rsidRPr="00BF2DEB">
        <w:rPr>
          <w:rStyle w:val="CodeInline"/>
        </w:rPr>
        <w:t xml:space="preserve">  </w:t>
      </w:r>
      <w:r>
        <w:rPr>
          <w:rStyle w:val="CodeInline"/>
        </w:rPr>
        <w:t xml:space="preserve">  </w:t>
      </w:r>
      <w:r w:rsidRPr="00BF2DEB">
        <w:rPr>
          <w:rStyle w:val="CodeInline"/>
        </w:rPr>
        <w:t xml:space="preserve">  </w:t>
      </w:r>
      <w:r w:rsidRPr="00BF2DEB">
        <w:rPr>
          <w:rStyle w:val="CodeInline"/>
          <w:i/>
        </w:rPr>
        <w:t>expr</w:t>
      </w:r>
      <w:r w:rsidRPr="00BF2DEB">
        <w:rPr>
          <w:rStyle w:val="CodeInline"/>
        </w:rPr>
        <w:t>..</w:t>
      </w:r>
      <w:r w:rsidRPr="00BF2DEB">
        <w:rPr>
          <w:rStyle w:val="CodeInline"/>
        </w:rPr>
        <w:tab/>
      </w:r>
    </w:p>
    <w:p w:rsidR="007372F9" w:rsidRPr="00BF2DEB" w:rsidRDefault="007372F9" w:rsidP="007372F9">
      <w:pPr>
        <w:pStyle w:val="SummaryGrammar"/>
        <w:rPr>
          <w:rStyle w:val="CodeInline"/>
          <w:i/>
        </w:rPr>
      </w:pPr>
      <w:r w:rsidRPr="00BF2DEB">
        <w:rPr>
          <w:rStyle w:val="CodeInline"/>
          <w:i/>
        </w:rPr>
        <w:t xml:space="preserve">  </w:t>
      </w:r>
      <w:r>
        <w:rPr>
          <w:rStyle w:val="CodeInline"/>
          <w:i/>
        </w:rPr>
        <w:t xml:space="preserve">  </w:t>
      </w:r>
      <w:r w:rsidRPr="00BF2DEB">
        <w:rPr>
          <w:rStyle w:val="CodeInline"/>
        </w:rPr>
        <w:t xml:space="preserve"> </w:t>
      </w:r>
      <w:r w:rsidRPr="00BF2DEB">
        <w:rPr>
          <w:rStyle w:val="CodeInline"/>
          <w:i/>
        </w:rPr>
        <w:t xml:space="preserve"> </w:t>
      </w:r>
      <w:r w:rsidRPr="00BF2DEB">
        <w:rPr>
          <w:rStyle w:val="CodeInline"/>
        </w:rPr>
        <w:t>..</w:t>
      </w:r>
      <w:r w:rsidRPr="00BF2DEB">
        <w:rPr>
          <w:rStyle w:val="CodeInline"/>
          <w:i/>
        </w:rPr>
        <w:t>expr</w:t>
      </w:r>
      <w:r w:rsidRPr="00BF2DEB">
        <w:rPr>
          <w:rStyle w:val="CodeInline"/>
        </w:rPr>
        <w:tab/>
        <w:t xml:space="preserve"> </w:t>
      </w:r>
    </w:p>
    <w:p w:rsidR="007372F9" w:rsidRPr="00BF2DEB" w:rsidRDefault="007372F9" w:rsidP="007372F9">
      <w:pPr>
        <w:pStyle w:val="SummaryGrammar"/>
        <w:rPr>
          <w:rStyle w:val="CodeInline"/>
          <w:i/>
        </w:rPr>
      </w:pPr>
      <w:r w:rsidRPr="00BF2DEB">
        <w:rPr>
          <w:rStyle w:val="CodeInline"/>
          <w:i/>
        </w:rPr>
        <w:t xml:space="preserve">  </w:t>
      </w:r>
      <w:r>
        <w:rPr>
          <w:rStyle w:val="CodeInline"/>
          <w:i/>
        </w:rPr>
        <w:t xml:space="preserve">  </w:t>
      </w:r>
      <w:r w:rsidRPr="00BF2DEB">
        <w:rPr>
          <w:rStyle w:val="CodeInline"/>
        </w:rPr>
        <w:t xml:space="preserve"> </w:t>
      </w:r>
      <w:r w:rsidRPr="00BF2DEB">
        <w:rPr>
          <w:rStyle w:val="CodeInline"/>
          <w:i/>
        </w:rPr>
        <w:t xml:space="preserve"> expr</w:t>
      </w:r>
      <w:r w:rsidRPr="00BF2DEB">
        <w:rPr>
          <w:rStyle w:val="CodeInline"/>
        </w:rPr>
        <w:t>..</w:t>
      </w:r>
      <w:r w:rsidRPr="00BF2DEB">
        <w:rPr>
          <w:rStyle w:val="CodeInline"/>
          <w:i/>
        </w:rPr>
        <w:t>expr</w:t>
      </w:r>
    </w:p>
    <w:p w:rsidR="007372F9" w:rsidRPr="00BF2DEB" w:rsidRDefault="007372F9" w:rsidP="007372F9">
      <w:pPr>
        <w:pStyle w:val="SummaryGrammar"/>
        <w:rPr>
          <w:rStyle w:val="CodeInline"/>
          <w:i/>
        </w:rPr>
      </w:pPr>
      <w:r w:rsidRPr="00BF2DEB">
        <w:rPr>
          <w:rStyle w:val="CodeInline"/>
          <w:i/>
        </w:rPr>
        <w:t xml:space="preserve">  </w:t>
      </w:r>
      <w:r>
        <w:rPr>
          <w:rStyle w:val="CodeInline"/>
          <w:i/>
        </w:rPr>
        <w:t xml:space="preserve">  </w:t>
      </w:r>
      <w:r w:rsidRPr="00BF2DEB">
        <w:rPr>
          <w:rStyle w:val="CodeInline"/>
        </w:rPr>
        <w:t xml:space="preserve"> </w:t>
      </w:r>
      <w:r w:rsidRPr="00BF2DEB">
        <w:rPr>
          <w:rStyle w:val="CodeInline"/>
          <w:i/>
        </w:rPr>
        <w:t xml:space="preserve"> '*'</w:t>
      </w:r>
    </w:p>
    <w:p w:rsidR="007372F9" w:rsidRPr="00F115D2" w:rsidRDefault="007372F9" w:rsidP="003743A9">
      <w:pPr>
        <w:pStyle w:val="AppHeading3"/>
      </w:pPr>
      <w:bookmarkStart w:id="7429" w:name="_Toc267667820"/>
      <w:r w:rsidRPr="00404279">
        <w:t>Computation Expressions</w:t>
      </w:r>
      <w:bookmarkEnd w:id="7429"/>
    </w:p>
    <w:p w:rsidR="007372F9" w:rsidRPr="00BF2DEB" w:rsidRDefault="007372F9" w:rsidP="007372F9">
      <w:pPr>
        <w:pStyle w:val="SummaryGrammar"/>
      </w:pPr>
      <w:r w:rsidRPr="00BF2DEB">
        <w:rPr>
          <w:rStyle w:val="CodeInline"/>
          <w:i/>
        </w:rPr>
        <w:t>expr</w:t>
      </w:r>
      <w:r w:rsidRPr="00BF2DEB">
        <w:rPr>
          <w:rStyle w:val="CodeInline"/>
        </w:rPr>
        <w:t xml:space="preserve"> { </w:t>
      </w:r>
      <w:r w:rsidRPr="007025A8">
        <w:rPr>
          <w:rStyle w:val="CodeInline"/>
          <w:b/>
        </w:rPr>
        <w:t>for</w:t>
      </w:r>
      <w:r w:rsidRPr="00BF2DEB">
        <w:rPr>
          <w:rStyle w:val="CodeInline"/>
        </w:rPr>
        <w:t xml:space="preserve"> ... }</w:t>
      </w:r>
    </w:p>
    <w:p w:rsidR="007372F9" w:rsidRPr="00BF2DEB" w:rsidRDefault="007372F9" w:rsidP="007372F9">
      <w:pPr>
        <w:pStyle w:val="SummaryGrammar"/>
      </w:pPr>
      <w:r w:rsidRPr="00BF2DEB">
        <w:rPr>
          <w:rStyle w:val="CodeInline"/>
          <w:i/>
        </w:rPr>
        <w:t>expr</w:t>
      </w:r>
      <w:r w:rsidRPr="00BF2DEB">
        <w:rPr>
          <w:rStyle w:val="CodeInline"/>
        </w:rPr>
        <w:t xml:space="preserve"> { </w:t>
      </w:r>
      <w:r w:rsidRPr="007025A8">
        <w:rPr>
          <w:rStyle w:val="CodeInline"/>
          <w:b/>
        </w:rPr>
        <w:t>let</w:t>
      </w:r>
      <w:r w:rsidRPr="00BF2DEB">
        <w:rPr>
          <w:rStyle w:val="CodeInline"/>
        </w:rPr>
        <w:t xml:space="preserve"> ... }</w:t>
      </w:r>
      <w:r w:rsidRPr="00BF2DEB">
        <w:t xml:space="preserve"> </w:t>
      </w:r>
    </w:p>
    <w:p w:rsidR="007372F9" w:rsidRPr="00BF2DEB" w:rsidRDefault="007372F9" w:rsidP="007372F9">
      <w:pPr>
        <w:pStyle w:val="SummaryGrammar"/>
      </w:pPr>
      <w:r w:rsidRPr="00BF2DEB">
        <w:rPr>
          <w:rStyle w:val="CodeInline"/>
          <w:i/>
        </w:rPr>
        <w:t>expr</w:t>
      </w:r>
      <w:r w:rsidRPr="00BF2DEB">
        <w:rPr>
          <w:rStyle w:val="CodeInline"/>
        </w:rPr>
        <w:t xml:space="preserve"> { </w:t>
      </w:r>
      <w:r w:rsidRPr="007025A8">
        <w:rPr>
          <w:rStyle w:val="CodeInline"/>
          <w:b/>
        </w:rPr>
        <w:t>let!</w:t>
      </w:r>
      <w:r w:rsidRPr="00BF2DEB">
        <w:rPr>
          <w:rStyle w:val="CodeInline"/>
        </w:rPr>
        <w:t xml:space="preserve"> ... }</w:t>
      </w:r>
    </w:p>
    <w:p w:rsidR="007372F9" w:rsidRPr="00BF2DEB" w:rsidRDefault="007372F9" w:rsidP="007372F9">
      <w:pPr>
        <w:pStyle w:val="SummaryGrammar"/>
      </w:pPr>
      <w:r w:rsidRPr="00BF2DEB">
        <w:rPr>
          <w:rStyle w:val="CodeInline"/>
          <w:i/>
        </w:rPr>
        <w:t>expr</w:t>
      </w:r>
      <w:r w:rsidRPr="00BF2DEB">
        <w:rPr>
          <w:rStyle w:val="CodeInline"/>
        </w:rPr>
        <w:t xml:space="preserve"> { </w:t>
      </w:r>
      <w:r w:rsidRPr="007025A8">
        <w:rPr>
          <w:rStyle w:val="CodeInline"/>
          <w:b/>
        </w:rPr>
        <w:t>use</w:t>
      </w:r>
      <w:r w:rsidRPr="00BF2DEB">
        <w:rPr>
          <w:rStyle w:val="CodeInline"/>
        </w:rPr>
        <w:t xml:space="preserve"> ... }</w:t>
      </w:r>
      <w:r w:rsidRPr="00BF2DEB">
        <w:t xml:space="preserve"> </w:t>
      </w:r>
    </w:p>
    <w:p w:rsidR="007372F9" w:rsidRPr="00BF2DEB" w:rsidRDefault="007372F9" w:rsidP="007372F9">
      <w:pPr>
        <w:pStyle w:val="SummaryGrammar"/>
      </w:pPr>
      <w:r w:rsidRPr="00BF2DEB">
        <w:rPr>
          <w:rStyle w:val="CodeInline"/>
          <w:i/>
        </w:rPr>
        <w:t xml:space="preserve">expr </w:t>
      </w:r>
      <w:r w:rsidRPr="00BF2DEB">
        <w:rPr>
          <w:rStyle w:val="CodeInline"/>
        </w:rPr>
        <w:t xml:space="preserve">{ </w:t>
      </w:r>
      <w:r w:rsidRPr="007025A8">
        <w:rPr>
          <w:rStyle w:val="CodeInline"/>
          <w:b/>
        </w:rPr>
        <w:t>while</w:t>
      </w:r>
      <w:r w:rsidRPr="00BF2DEB">
        <w:rPr>
          <w:rStyle w:val="CodeInline"/>
        </w:rPr>
        <w:t xml:space="preserve"> ... }</w:t>
      </w:r>
      <w:r w:rsidRPr="00BF2DEB">
        <w:t xml:space="preserve"> </w:t>
      </w:r>
    </w:p>
    <w:p w:rsidR="007372F9" w:rsidRPr="00BF2DEB" w:rsidRDefault="007372F9" w:rsidP="007372F9">
      <w:pPr>
        <w:pStyle w:val="SummaryGrammar"/>
      </w:pPr>
      <w:r w:rsidRPr="00BF2DEB">
        <w:rPr>
          <w:rStyle w:val="CodeInline"/>
          <w:i/>
        </w:rPr>
        <w:t>expr</w:t>
      </w:r>
      <w:r w:rsidRPr="00BF2DEB">
        <w:rPr>
          <w:rStyle w:val="CodeInline"/>
        </w:rPr>
        <w:t xml:space="preserve"> { </w:t>
      </w:r>
      <w:r w:rsidRPr="007025A8">
        <w:rPr>
          <w:rStyle w:val="CodeInline"/>
          <w:b/>
        </w:rPr>
        <w:t>yield</w:t>
      </w:r>
      <w:r w:rsidRPr="00BF2DEB">
        <w:rPr>
          <w:rStyle w:val="CodeInline"/>
        </w:rPr>
        <w:t xml:space="preserve"> ... }</w:t>
      </w:r>
    </w:p>
    <w:p w:rsidR="007372F9" w:rsidRPr="00BF2DEB" w:rsidRDefault="007372F9" w:rsidP="007372F9">
      <w:pPr>
        <w:pStyle w:val="SummaryGrammar"/>
      </w:pPr>
      <w:r w:rsidRPr="00BF2DEB">
        <w:rPr>
          <w:rStyle w:val="CodeInline"/>
          <w:i/>
        </w:rPr>
        <w:t>expr</w:t>
      </w:r>
      <w:r w:rsidRPr="00BF2DEB">
        <w:rPr>
          <w:rStyle w:val="CodeInline"/>
        </w:rPr>
        <w:t xml:space="preserve"> { </w:t>
      </w:r>
      <w:r w:rsidRPr="007025A8">
        <w:rPr>
          <w:rStyle w:val="CodeInline"/>
          <w:b/>
        </w:rPr>
        <w:t>yield!</w:t>
      </w:r>
      <w:r w:rsidRPr="00BF2DEB">
        <w:rPr>
          <w:rStyle w:val="CodeInline"/>
        </w:rPr>
        <w:t xml:space="preserve"> ... }</w:t>
      </w:r>
    </w:p>
    <w:p w:rsidR="007372F9" w:rsidRPr="00BF2DEB" w:rsidRDefault="007372F9" w:rsidP="007372F9">
      <w:pPr>
        <w:pStyle w:val="SummaryGrammar"/>
      </w:pPr>
      <w:r w:rsidRPr="00BF2DEB">
        <w:rPr>
          <w:rStyle w:val="CodeInline"/>
          <w:i/>
        </w:rPr>
        <w:t>expr</w:t>
      </w:r>
      <w:r w:rsidRPr="00BF2DEB">
        <w:rPr>
          <w:rStyle w:val="CodeInline"/>
        </w:rPr>
        <w:t xml:space="preserve"> { </w:t>
      </w:r>
      <w:r w:rsidRPr="007025A8">
        <w:rPr>
          <w:rStyle w:val="CodeInline"/>
          <w:b/>
        </w:rPr>
        <w:t>try</w:t>
      </w:r>
      <w:r w:rsidRPr="00BF2DEB">
        <w:rPr>
          <w:rStyle w:val="CodeInline"/>
        </w:rPr>
        <w:t xml:space="preserve"> ... }</w:t>
      </w:r>
    </w:p>
    <w:p w:rsidR="007372F9" w:rsidRPr="00BF2DEB" w:rsidRDefault="007372F9" w:rsidP="007372F9">
      <w:pPr>
        <w:pStyle w:val="SummaryGrammar"/>
      </w:pPr>
      <w:r w:rsidRPr="00BF2DEB">
        <w:rPr>
          <w:rStyle w:val="CodeInline"/>
          <w:i/>
        </w:rPr>
        <w:t>expr</w:t>
      </w:r>
      <w:r w:rsidRPr="00BF2DEB">
        <w:rPr>
          <w:rStyle w:val="CodeInline"/>
        </w:rPr>
        <w:t xml:space="preserve"> { </w:t>
      </w:r>
      <w:r w:rsidRPr="007025A8">
        <w:rPr>
          <w:rStyle w:val="CodeInline"/>
          <w:b/>
        </w:rPr>
        <w:t>return</w:t>
      </w:r>
      <w:r w:rsidRPr="00BF2DEB">
        <w:rPr>
          <w:rStyle w:val="CodeInline"/>
        </w:rPr>
        <w:t xml:space="preserve"> ... }</w:t>
      </w:r>
    </w:p>
    <w:p w:rsidR="007372F9" w:rsidRPr="00BF2DEB" w:rsidRDefault="007372F9" w:rsidP="007372F9">
      <w:pPr>
        <w:pStyle w:val="SummaryGrammar"/>
      </w:pPr>
      <w:r w:rsidRPr="00BF2DEB">
        <w:rPr>
          <w:rStyle w:val="CodeInline"/>
          <w:i/>
        </w:rPr>
        <w:t>expr</w:t>
      </w:r>
      <w:r w:rsidRPr="00BF2DEB">
        <w:rPr>
          <w:rStyle w:val="CodeInline"/>
        </w:rPr>
        <w:t xml:space="preserve"> { </w:t>
      </w:r>
      <w:r w:rsidRPr="007025A8">
        <w:rPr>
          <w:rStyle w:val="CodeInline"/>
          <w:b/>
        </w:rPr>
        <w:t>return!</w:t>
      </w:r>
      <w:r w:rsidRPr="00BF2DEB">
        <w:rPr>
          <w:rStyle w:val="CodeInline"/>
        </w:rPr>
        <w:t xml:space="preserve"> ... }</w:t>
      </w:r>
    </w:p>
    <w:p w:rsidR="007372F9" w:rsidRPr="00110BB5" w:rsidRDefault="007372F9" w:rsidP="003743A9">
      <w:pPr>
        <w:pStyle w:val="AppHeading3"/>
      </w:pPr>
      <w:bookmarkStart w:id="7430" w:name="_Toc267667822"/>
      <w:bookmarkStart w:id="7431" w:name="_Toc267667810"/>
      <w:r w:rsidRPr="00497D56">
        <w:t>Sequence E</w:t>
      </w:r>
      <w:r w:rsidRPr="00110BB5">
        <w:t>xpressions</w:t>
      </w:r>
    </w:p>
    <w:p w:rsidR="007372F9" w:rsidRPr="00F115D2" w:rsidRDefault="007372F9" w:rsidP="007372F9">
      <w:pPr>
        <w:pStyle w:val="SummaryGrammar"/>
      </w:pPr>
      <w:r w:rsidRPr="007025A8">
        <w:rPr>
          <w:b/>
        </w:rPr>
        <w:t>seq</w:t>
      </w:r>
      <w:r w:rsidRPr="00404279">
        <w:t xml:space="preserve"> { </w:t>
      </w:r>
      <w:r w:rsidRPr="007025A8">
        <w:rPr>
          <w:i/>
        </w:rPr>
        <w:t>comp-expr</w:t>
      </w:r>
      <w:r w:rsidRPr="00404279">
        <w:t xml:space="preserve"> }</w:t>
      </w:r>
    </w:p>
    <w:p w:rsidR="007372F9" w:rsidRPr="00F115D2" w:rsidRDefault="007372F9" w:rsidP="007372F9">
      <w:pPr>
        <w:pStyle w:val="SummaryGrammar"/>
      </w:pPr>
      <w:r w:rsidRPr="007025A8">
        <w:rPr>
          <w:b/>
        </w:rPr>
        <w:t>seq</w:t>
      </w:r>
      <w:r w:rsidRPr="00404279">
        <w:t xml:space="preserve"> { </w:t>
      </w:r>
      <w:r w:rsidRPr="007025A8">
        <w:rPr>
          <w:i/>
        </w:rPr>
        <w:t>short-comp-expr</w:t>
      </w:r>
      <w:r w:rsidRPr="00404279">
        <w:t xml:space="preserve"> }</w:t>
      </w:r>
    </w:p>
    <w:p w:rsidR="007372F9" w:rsidRPr="00E42689" w:rsidRDefault="007372F9" w:rsidP="003743A9">
      <w:pPr>
        <w:pStyle w:val="AppHeading3"/>
      </w:pPr>
      <w:r w:rsidRPr="00391D69">
        <w:t>Range Expressions</w:t>
      </w:r>
      <w:bookmarkEnd w:id="7430"/>
    </w:p>
    <w:p w:rsidR="007372F9" w:rsidRPr="00BF2DEB" w:rsidRDefault="007372F9" w:rsidP="007372F9">
      <w:pPr>
        <w:pStyle w:val="SummaryGrammar"/>
        <w:rPr>
          <w:rStyle w:val="CodeInline"/>
          <w:lang w:val="de-DE"/>
        </w:rPr>
      </w:pPr>
      <w:r w:rsidRPr="007025A8">
        <w:rPr>
          <w:rStyle w:val="CodeInline"/>
          <w:b/>
          <w:lang w:val="de-DE"/>
        </w:rPr>
        <w:t>seq</w:t>
      </w:r>
      <w:r w:rsidRPr="00BF2DEB">
        <w:rPr>
          <w:rStyle w:val="CodeInline"/>
          <w:lang w:val="de-DE"/>
        </w:rPr>
        <w:t xml:space="preserve"> {</w:t>
      </w:r>
      <w:r w:rsidRPr="00BF2DEB">
        <w:rPr>
          <w:rStyle w:val="CodeInline"/>
          <w:i/>
          <w:lang w:val="de-DE"/>
        </w:rPr>
        <w:t xml:space="preserve"> e1</w:t>
      </w:r>
      <w:r w:rsidRPr="00BF2DEB">
        <w:rPr>
          <w:rStyle w:val="CodeInline"/>
          <w:lang w:val="de-DE"/>
        </w:rPr>
        <w:t xml:space="preserve"> .. </w:t>
      </w:r>
      <w:r w:rsidRPr="00BF2DEB">
        <w:rPr>
          <w:rStyle w:val="CodeInline"/>
          <w:i/>
          <w:lang w:val="de-DE"/>
        </w:rPr>
        <w:t>e2</w:t>
      </w:r>
      <w:r w:rsidRPr="00BF2DEB">
        <w:rPr>
          <w:rStyle w:val="CodeInline"/>
          <w:lang w:val="de-DE"/>
        </w:rPr>
        <w:t xml:space="preserve"> }  </w:t>
      </w:r>
    </w:p>
    <w:p w:rsidR="007372F9" w:rsidRPr="00BF2DEB" w:rsidRDefault="007372F9" w:rsidP="007372F9">
      <w:pPr>
        <w:pStyle w:val="SummaryGrammar"/>
        <w:rPr>
          <w:rStyle w:val="CodeInline"/>
          <w:lang w:val="de-DE"/>
        </w:rPr>
      </w:pPr>
      <w:r w:rsidRPr="007025A8">
        <w:rPr>
          <w:rStyle w:val="CodeInline"/>
          <w:b/>
          <w:lang w:val="de-DE"/>
        </w:rPr>
        <w:t>seq</w:t>
      </w:r>
      <w:r w:rsidRPr="00BF2DEB">
        <w:rPr>
          <w:rStyle w:val="CodeInline"/>
          <w:lang w:val="de-DE"/>
        </w:rPr>
        <w:t xml:space="preserve"> {</w:t>
      </w:r>
      <w:r w:rsidRPr="00BF2DEB">
        <w:rPr>
          <w:rStyle w:val="CodeInline"/>
          <w:i/>
          <w:lang w:val="de-DE"/>
        </w:rPr>
        <w:t xml:space="preserve"> e1</w:t>
      </w:r>
      <w:r w:rsidRPr="00BF2DEB">
        <w:rPr>
          <w:rStyle w:val="CodeInline"/>
          <w:lang w:val="de-DE"/>
        </w:rPr>
        <w:t xml:space="preserve"> .. </w:t>
      </w:r>
      <w:r w:rsidRPr="00BF2DEB">
        <w:rPr>
          <w:rStyle w:val="CodeInline"/>
          <w:i/>
          <w:lang w:val="de-DE"/>
        </w:rPr>
        <w:t>e2 .. e3</w:t>
      </w:r>
      <w:r w:rsidRPr="00BF2DEB">
        <w:rPr>
          <w:rStyle w:val="CodeInline"/>
          <w:lang w:val="de-DE"/>
        </w:rPr>
        <w:t xml:space="preserve"> } </w:t>
      </w:r>
    </w:p>
    <w:p w:rsidR="007372F9" w:rsidRPr="00F115D2" w:rsidRDefault="007372F9" w:rsidP="003743A9">
      <w:pPr>
        <w:pStyle w:val="AppHeading3"/>
      </w:pPr>
      <w:r w:rsidRPr="00404279">
        <w:t>Data Expressions</w:t>
      </w:r>
      <w:bookmarkEnd w:id="7431"/>
    </w:p>
    <w:p w:rsidR="007372F9" w:rsidRPr="00497D56" w:rsidRDefault="007372F9" w:rsidP="007372F9">
      <w:commentRangeStart w:id="7432"/>
      <w:r w:rsidRPr="006B52C5">
        <w:t>Integer literals</w:t>
      </w:r>
      <w:r w:rsidRPr="00497D56">
        <w:t xml:space="preserve"> </w:t>
      </w:r>
      <w:commentRangeEnd w:id="7432"/>
      <w:r>
        <w:rPr>
          <w:rStyle w:val="CommentReference"/>
        </w:rPr>
        <w:commentReference w:id="7432"/>
      </w:r>
      <w:r w:rsidRPr="00497D56">
        <w:t>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Pr>
          <w:rStyle w:val="CodeInline"/>
        </w:rPr>
        <w:t>N</w:t>
      </w:r>
      <w:r w:rsidRPr="00497D56">
        <w:t xml:space="preserve">, </w:t>
      </w:r>
      <w:r w:rsidRPr="006B52C5">
        <w:rPr>
          <w:rStyle w:val="CodeInline"/>
        </w:rPr>
        <w:t>G</w:t>
      </w:r>
      <w:r>
        <w:t xml:space="preserve"> translate to</w:t>
      </w:r>
      <w:r w:rsidRPr="00497D56">
        <w:t xml:space="preserve"> user</w:t>
      </w:r>
      <w:r>
        <w:t>-defined</w:t>
      </w:r>
      <w:r w:rsidRPr="00497D56">
        <w:t xml:space="preserve"> and library-defined types </w:t>
      </w:r>
      <w:r>
        <w:t>as follows:</w:t>
      </w:r>
    </w:p>
    <w:tbl>
      <w:tblPr>
        <w:tblStyle w:val="Tablerowcell"/>
        <w:tblW w:w="0" w:type="auto"/>
        <w:tblLook w:val="04A0" w:firstRow="1" w:lastRow="0" w:firstColumn="1" w:lastColumn="0" w:noHBand="0" w:noVBand="1"/>
      </w:tblPr>
      <w:tblGrid>
        <w:gridCol w:w="1999"/>
        <w:gridCol w:w="7243"/>
      </w:tblGrid>
      <w:tr w:rsidR="007372F9" w:rsidRPr="00C07FBD" w:rsidTr="0007339E">
        <w:trPr>
          <w:cnfStyle w:val="100000000000" w:firstRow="1" w:lastRow="0" w:firstColumn="0" w:lastColumn="0" w:oddVBand="0" w:evenVBand="0" w:oddHBand="0" w:evenHBand="0" w:firstRowFirstColumn="0" w:firstRowLastColumn="0" w:lastRowFirstColumn="0" w:lastRowLastColumn="0"/>
        </w:trPr>
        <w:tc>
          <w:tcPr>
            <w:tcW w:w="2088" w:type="dxa"/>
          </w:tcPr>
          <w:p w:rsidR="007372F9" w:rsidRPr="00C07FBD" w:rsidRDefault="007372F9" w:rsidP="0007339E">
            <w:r>
              <w:t xml:space="preserve">Value of </w:t>
            </w:r>
            <w:r w:rsidRPr="008F45B0">
              <w:rPr>
                <w:i/>
              </w:rPr>
              <w:t>xxxx</w:t>
            </w:r>
          </w:p>
        </w:tc>
        <w:tc>
          <w:tcPr>
            <w:tcW w:w="7488" w:type="dxa"/>
          </w:tcPr>
          <w:p w:rsidR="007372F9" w:rsidRPr="008F45B0" w:rsidRDefault="007372F9" w:rsidP="0007339E">
            <w:pPr>
              <w:rPr>
                <w:rFonts w:cs="Arial"/>
              </w:rPr>
            </w:pPr>
            <w:r>
              <w:rPr>
                <w:rFonts w:cs="Arial"/>
              </w:rPr>
              <w:t>Translation</w:t>
            </w:r>
          </w:p>
        </w:tc>
      </w:tr>
      <w:tr w:rsidR="007372F9" w:rsidRPr="00C07FBD" w:rsidTr="0007339E">
        <w:tc>
          <w:tcPr>
            <w:tcW w:w="2088" w:type="dxa"/>
          </w:tcPr>
          <w:p w:rsidR="007372F9" w:rsidRPr="00C07FBD" w:rsidRDefault="007372F9" w:rsidP="0007339E">
            <w:r w:rsidRPr="006B52C5">
              <w:rPr>
                <w:rStyle w:val="CodeInline"/>
              </w:rPr>
              <w:t>0</w:t>
            </w:r>
          </w:p>
        </w:tc>
        <w:tc>
          <w:tcPr>
            <w:tcW w:w="7488" w:type="dxa"/>
          </w:tcPr>
          <w:p w:rsidR="007372F9" w:rsidRPr="00C07FBD" w:rsidRDefault="007372F9" w:rsidP="0007339E">
            <w:pPr>
              <w:rPr>
                <w:rFonts w:ascii="Wingdings" w:hAnsi="Wingdings"/>
              </w:rPr>
            </w:pPr>
            <w:r w:rsidRPr="006B52C5">
              <w:rPr>
                <w:rStyle w:val="CodeInline"/>
              </w:rPr>
              <w:t>NumericLiteral&lt;suffix&gt;.FromZero()</w:t>
            </w:r>
          </w:p>
        </w:tc>
      </w:tr>
      <w:tr w:rsidR="007372F9" w:rsidRPr="00C07FBD" w:rsidTr="0007339E">
        <w:tc>
          <w:tcPr>
            <w:tcW w:w="2088" w:type="dxa"/>
          </w:tcPr>
          <w:p w:rsidR="007372F9" w:rsidRPr="00C07FBD" w:rsidRDefault="007372F9" w:rsidP="0007339E">
            <w:r w:rsidRPr="00B14AC7">
              <w:rPr>
                <w:rStyle w:val="CodeInline"/>
              </w:rPr>
              <w:t>1</w:t>
            </w:r>
          </w:p>
        </w:tc>
        <w:tc>
          <w:tcPr>
            <w:tcW w:w="7488" w:type="dxa"/>
          </w:tcPr>
          <w:p w:rsidR="007372F9" w:rsidRPr="00C07FBD" w:rsidRDefault="007372F9" w:rsidP="0007339E">
            <w:pPr>
              <w:rPr>
                <w:rFonts w:ascii="Wingdings" w:hAnsi="Wingdings"/>
              </w:rPr>
            </w:pPr>
            <w:r w:rsidRPr="006B52C5">
              <w:rPr>
                <w:rStyle w:val="CodeInline"/>
              </w:rPr>
              <w:t>NumericLiteral&lt;suffix&gt;.FromOne()</w:t>
            </w:r>
          </w:p>
        </w:tc>
      </w:tr>
      <w:tr w:rsidR="007372F9" w:rsidRPr="00C07FBD" w:rsidTr="0007339E">
        <w:tc>
          <w:tcPr>
            <w:tcW w:w="2088" w:type="dxa"/>
          </w:tcPr>
          <w:p w:rsidR="007372F9" w:rsidRPr="00C07FBD" w:rsidRDefault="007372F9" w:rsidP="0007339E">
            <w:r w:rsidRPr="006B52C5">
              <w:rPr>
                <w:rStyle w:val="CodeInline"/>
              </w:rPr>
              <w:t>Int32</w:t>
            </w:r>
            <w:r w:rsidRPr="00497D56">
              <w:t xml:space="preserve"> range</w:t>
            </w:r>
          </w:p>
        </w:tc>
        <w:tc>
          <w:tcPr>
            <w:tcW w:w="7488" w:type="dxa"/>
          </w:tcPr>
          <w:p w:rsidR="007372F9" w:rsidRPr="00C07FBD" w:rsidRDefault="007372F9" w:rsidP="0007339E">
            <w:pPr>
              <w:rPr>
                <w:rFonts w:ascii="Wingdings" w:hAnsi="Wingdings"/>
              </w:rPr>
            </w:pPr>
            <w:r w:rsidRPr="006B52C5">
              <w:rPr>
                <w:rStyle w:val="CodeInline"/>
              </w:rPr>
              <w:t>NumericLiteral&lt;suffix&gt;.FromInt32(xxxx)</w:t>
            </w:r>
          </w:p>
        </w:tc>
      </w:tr>
      <w:tr w:rsidR="007372F9" w:rsidRPr="00C07FBD" w:rsidTr="0007339E">
        <w:tc>
          <w:tcPr>
            <w:tcW w:w="2088" w:type="dxa"/>
          </w:tcPr>
          <w:p w:rsidR="007372F9" w:rsidRPr="00C07FBD" w:rsidRDefault="007372F9" w:rsidP="0007339E">
            <w:r w:rsidRPr="00C07FBD">
              <w:rPr>
                <w:rStyle w:val="CodeInline"/>
              </w:rPr>
              <w:t>Int64</w:t>
            </w:r>
            <w:r w:rsidRPr="00C07FBD">
              <w:t xml:space="preserve"> range</w:t>
            </w:r>
          </w:p>
        </w:tc>
        <w:tc>
          <w:tcPr>
            <w:tcW w:w="7488" w:type="dxa"/>
          </w:tcPr>
          <w:p w:rsidR="007372F9" w:rsidRPr="00C07FBD" w:rsidRDefault="007372F9" w:rsidP="0007339E">
            <w:r w:rsidRPr="00C07FBD">
              <w:rPr>
                <w:rStyle w:val="CodeInline"/>
              </w:rPr>
              <w:t>NumericLiteral&lt;suffix&gt;.FromInt64(xxxx)</w:t>
            </w:r>
          </w:p>
        </w:tc>
      </w:tr>
      <w:tr w:rsidR="007372F9" w:rsidRPr="00C07FBD" w:rsidTr="0007339E">
        <w:tc>
          <w:tcPr>
            <w:tcW w:w="2088" w:type="dxa"/>
          </w:tcPr>
          <w:p w:rsidR="007372F9" w:rsidRPr="00C07FBD" w:rsidRDefault="007372F9" w:rsidP="0007339E">
            <w:r>
              <w:t>Other numbers</w:t>
            </w:r>
          </w:p>
        </w:tc>
        <w:tc>
          <w:tcPr>
            <w:tcW w:w="7488" w:type="dxa"/>
          </w:tcPr>
          <w:p w:rsidR="007372F9" w:rsidRPr="00C07FBD" w:rsidRDefault="007372F9" w:rsidP="0007339E">
            <w:pPr>
              <w:rPr>
                <w:rFonts w:ascii="Wingdings" w:hAnsi="Wingdings"/>
              </w:rPr>
            </w:pPr>
            <w:r w:rsidRPr="006B52C5">
              <w:rPr>
                <w:rStyle w:val="CodeInline"/>
              </w:rPr>
              <w:t>NumericLiteral&lt;suffix&gt;.FromString("xxxx")</w:t>
            </w:r>
          </w:p>
        </w:tc>
      </w:tr>
    </w:tbl>
    <w:p w:rsidR="007372F9" w:rsidRDefault="007372F9" w:rsidP="00D957B1">
      <w:pPr>
        <w:pStyle w:val="AppHeading3"/>
      </w:pPr>
      <w:r>
        <w:t>Copy and Update Record Expression</w:t>
      </w:r>
    </w:p>
    <w:p w:rsidR="007372F9" w:rsidRPr="00BF2DEB" w:rsidRDefault="007372F9" w:rsidP="007372F9">
      <w:pPr>
        <w:pStyle w:val="SummaryGrammar"/>
        <w:rPr>
          <w:rStyle w:val="CodeInline"/>
        </w:rPr>
      </w:pPr>
      <w:r w:rsidRPr="00BF2DEB">
        <w:rPr>
          <w:rStyle w:val="CodeInline"/>
        </w:rPr>
        <w:t xml:space="preserve">   </w:t>
      </w:r>
      <w:r>
        <w:rPr>
          <w:rStyle w:val="CodeInline"/>
        </w:rPr>
        <w:t xml:space="preserve">  </w:t>
      </w:r>
      <w:r w:rsidRPr="00BF2DEB">
        <w:rPr>
          <w:rStyle w:val="CodeInline"/>
        </w:rPr>
        <w:t xml:space="preserve"> { </w:t>
      </w:r>
      <w:r w:rsidRPr="00BF2DEB">
        <w:rPr>
          <w:rStyle w:val="CodeInline"/>
          <w:i/>
        </w:rPr>
        <w:t>expr</w:t>
      </w:r>
      <w:r w:rsidRPr="00BF2DEB">
        <w:rPr>
          <w:rStyle w:val="CodeInline"/>
        </w:rPr>
        <w:t xml:space="preserve"> </w:t>
      </w:r>
      <w:r w:rsidRPr="007C7133">
        <w:rPr>
          <w:rStyle w:val="CodeInline"/>
          <w:b/>
        </w:rPr>
        <w:t>with</w:t>
      </w:r>
      <w:r w:rsidRPr="00BF2DEB">
        <w:rPr>
          <w:rStyle w:val="CodeInline"/>
        </w:rPr>
        <w:t xml:space="preserve"> </w:t>
      </w:r>
      <w:r w:rsidRPr="00BF2DEB">
        <w:rPr>
          <w:rStyle w:val="CodeInline"/>
          <w:i/>
        </w:rPr>
        <w:t>field-label</w:t>
      </w:r>
      <w:r w:rsidRPr="00BF2DEB">
        <w:rPr>
          <w:rStyle w:val="CodeInline"/>
          <w:i/>
          <w:vertAlign w:val="subscript"/>
        </w:rPr>
        <w:t>1</w:t>
      </w:r>
      <w:r w:rsidRPr="00BF2DEB">
        <w:rPr>
          <w:rStyle w:val="CodeInline"/>
        </w:rPr>
        <w:t xml:space="preserve"> = </w:t>
      </w:r>
      <w:r w:rsidRPr="00BF2DEB">
        <w:rPr>
          <w:rStyle w:val="CodeInline"/>
          <w:i/>
        </w:rPr>
        <w:t>expr</w:t>
      </w:r>
      <w:r w:rsidRPr="00BF2DEB">
        <w:rPr>
          <w:rStyle w:val="CodeInline"/>
          <w:i/>
          <w:vertAlign w:val="subscript"/>
        </w:rPr>
        <w:t>1</w:t>
      </w:r>
      <w:r w:rsidRPr="00BF2DEB">
        <w:t xml:space="preserve"> </w:t>
      </w:r>
      <w:r w:rsidRPr="00BF2DEB">
        <w:rPr>
          <w:rStyle w:val="CodeInline"/>
        </w:rPr>
        <w:t xml:space="preserve">; … ; </w:t>
      </w:r>
      <w:r w:rsidRPr="00BF2DEB">
        <w:rPr>
          <w:rStyle w:val="CodeInline"/>
          <w:i/>
        </w:rPr>
        <w:t>field-label</w:t>
      </w:r>
      <w:r w:rsidRPr="00BF2DEB">
        <w:rPr>
          <w:rStyle w:val="CodeInline"/>
          <w:i/>
          <w:vertAlign w:val="subscript"/>
        </w:rPr>
        <w:t>n</w:t>
      </w:r>
      <w:r w:rsidRPr="00BF2DEB">
        <w:rPr>
          <w:rStyle w:val="CodeInline"/>
        </w:rPr>
        <w:t xml:space="preserve"> = </w:t>
      </w:r>
      <w:r w:rsidRPr="00BF2DEB">
        <w:rPr>
          <w:rStyle w:val="CodeInline"/>
          <w:i/>
        </w:rPr>
        <w:t>expr</w:t>
      </w:r>
      <w:r w:rsidRPr="00BF2DEB">
        <w:rPr>
          <w:rStyle w:val="CodeInline"/>
          <w:i/>
          <w:vertAlign w:val="subscript"/>
        </w:rPr>
        <w:t>n</w:t>
      </w:r>
      <w:r w:rsidRPr="00BF2DEB">
        <w:t xml:space="preserve"> </w:t>
      </w:r>
      <w:r w:rsidRPr="00BF2DEB">
        <w:rPr>
          <w:rStyle w:val="CodeInline"/>
        </w:rPr>
        <w:t>}</w:t>
      </w:r>
    </w:p>
    <w:p w:rsidR="007372F9" w:rsidRPr="00F115D2" w:rsidRDefault="007372F9" w:rsidP="003743A9">
      <w:pPr>
        <w:pStyle w:val="AppHeading3"/>
      </w:pPr>
      <w:bookmarkStart w:id="7433" w:name="_Toc267667830"/>
      <w:commentRangeStart w:id="7434"/>
      <w:r w:rsidRPr="00404279">
        <w:t>Operator Expressions</w:t>
      </w:r>
      <w:bookmarkEnd w:id="7433"/>
    </w:p>
    <w:p w:rsidR="007372F9" w:rsidRPr="00391D69" w:rsidRDefault="007372F9" w:rsidP="007372F9">
      <w:r w:rsidRPr="006B52C5">
        <w:t>Operator expressions</w:t>
      </w:r>
      <w:r w:rsidRPr="00497D56">
        <w:t xml:space="preserve"> are specified in terms of their shallow syntactic translation to other constructs. </w:t>
      </w:r>
      <w:r w:rsidRPr="00110BB5">
        <w:t>The following translations are applied in order</w:t>
      </w:r>
      <w:r w:rsidRPr="00391D69">
        <w:t>:</w:t>
      </w:r>
    </w:p>
    <w:p w:rsidR="007372F9" w:rsidRPr="00443BDA" w:rsidRDefault="007372F9" w:rsidP="007372F9">
      <w:pPr>
        <w:pStyle w:val="SummaryGrammar"/>
        <w:rPr>
          <w:rStyle w:val="CodeInline"/>
        </w:rPr>
      </w:pPr>
      <w:r w:rsidRPr="00443BDA">
        <w:rPr>
          <w:rStyle w:val="CodeInline"/>
          <w:i/>
        </w:rPr>
        <w:t>infix-or-prefix-op</w:t>
      </w:r>
      <w:r w:rsidRPr="00443BDA">
        <w:rPr>
          <w:rStyle w:val="CodeInline"/>
        </w:rPr>
        <w:t xml:space="preserve"> </w:t>
      </w:r>
      <w:r w:rsidRPr="00443BDA">
        <w:rPr>
          <w:rStyle w:val="CodeInline"/>
          <w:i/>
        </w:rPr>
        <w:t>e1</w:t>
      </w:r>
      <w:r w:rsidRPr="00443BDA">
        <w:rPr>
          <w:rStyle w:val="CodeInline"/>
        </w:rPr>
        <w:t xml:space="preserve">  → (~</w:t>
      </w:r>
      <w:r w:rsidRPr="00443BDA">
        <w:rPr>
          <w:rStyle w:val="CodeInline"/>
          <w:i/>
        </w:rPr>
        <w:t>infix-or-prefix-op</w:t>
      </w:r>
      <w:r w:rsidRPr="00443BDA">
        <w:rPr>
          <w:rStyle w:val="CodeInline"/>
        </w:rPr>
        <w:t xml:space="preserve">) e1 </w:t>
      </w:r>
    </w:p>
    <w:p w:rsidR="007372F9" w:rsidRPr="00443BDA" w:rsidRDefault="007372F9" w:rsidP="007372F9">
      <w:pPr>
        <w:pStyle w:val="SummaryGrammar"/>
        <w:rPr>
          <w:rStyle w:val="CodeInline"/>
        </w:rPr>
      </w:pPr>
      <w:r w:rsidRPr="00443BDA">
        <w:rPr>
          <w:rStyle w:val="CodeInline"/>
          <w:i/>
        </w:rPr>
        <w:t>prefix-op</w:t>
      </w:r>
      <w:r w:rsidRPr="00443BDA">
        <w:rPr>
          <w:rStyle w:val="CodeInline"/>
        </w:rPr>
        <w:t xml:space="preserve"> </w:t>
      </w:r>
      <w:r w:rsidRPr="00443BDA">
        <w:rPr>
          <w:rStyle w:val="CodeInline"/>
          <w:i/>
        </w:rPr>
        <w:t>e1</w:t>
      </w:r>
      <w:r w:rsidRPr="00443BDA">
        <w:rPr>
          <w:rStyle w:val="CodeInline"/>
        </w:rPr>
        <w:t xml:space="preserve">        </w:t>
      </w:r>
      <w:r w:rsidRPr="00443BDA">
        <w:rPr>
          <w:rStyle w:val="CodeInline"/>
        </w:rPr>
        <w:tab/>
        <w:t>→ (</w:t>
      </w:r>
      <w:r w:rsidRPr="00443BDA">
        <w:rPr>
          <w:rStyle w:val="CodeInline"/>
          <w:i/>
        </w:rPr>
        <w:t>prefix-op</w:t>
      </w:r>
      <w:r w:rsidRPr="00443BDA">
        <w:rPr>
          <w:rStyle w:val="CodeInline"/>
        </w:rPr>
        <w:t xml:space="preserve">) e1 </w:t>
      </w:r>
    </w:p>
    <w:p w:rsidR="007372F9" w:rsidRPr="00443BDA" w:rsidRDefault="007372F9" w:rsidP="007372F9">
      <w:pPr>
        <w:pStyle w:val="SummaryGrammar"/>
        <w:rPr>
          <w:rStyle w:val="CodeInline"/>
          <w:lang w:val="de-DE"/>
        </w:rPr>
      </w:pPr>
      <w:r w:rsidRPr="00443BDA">
        <w:rPr>
          <w:rStyle w:val="CodeInline"/>
          <w:i/>
          <w:lang w:val="de-DE"/>
        </w:rPr>
        <w:t>e1</w:t>
      </w:r>
      <w:r w:rsidRPr="00443BDA">
        <w:rPr>
          <w:rStyle w:val="CodeInline"/>
          <w:lang w:val="de-DE"/>
        </w:rPr>
        <w:t xml:space="preserve"> </w:t>
      </w:r>
      <w:r w:rsidRPr="00443BDA">
        <w:rPr>
          <w:rStyle w:val="CodeInline"/>
          <w:i/>
          <w:lang w:val="de-DE"/>
        </w:rPr>
        <w:t>infix-op</w:t>
      </w:r>
      <w:r w:rsidRPr="00443BDA">
        <w:rPr>
          <w:rStyle w:val="CodeInline"/>
          <w:lang w:val="de-DE"/>
        </w:rPr>
        <w:t xml:space="preserve"> </w:t>
      </w:r>
      <w:r w:rsidRPr="00443BDA">
        <w:rPr>
          <w:rStyle w:val="CodeInline"/>
          <w:i/>
          <w:lang w:val="de-DE"/>
        </w:rPr>
        <w:t>e2</w:t>
      </w:r>
      <w:r w:rsidRPr="00443BDA">
        <w:rPr>
          <w:rStyle w:val="CodeInline"/>
          <w:lang w:val="de-DE"/>
        </w:rPr>
        <w:t xml:space="preserve">         → (</w:t>
      </w:r>
      <w:r w:rsidRPr="00443BDA">
        <w:rPr>
          <w:rStyle w:val="CodeInline"/>
          <w:i/>
          <w:lang w:val="de-DE"/>
        </w:rPr>
        <w:t>infix-op</w:t>
      </w:r>
      <w:r w:rsidRPr="00443BDA">
        <w:rPr>
          <w:rStyle w:val="CodeInline"/>
          <w:lang w:val="de-DE"/>
        </w:rPr>
        <w:t>) e1 e2</w:t>
      </w:r>
      <w:commentRangeEnd w:id="7434"/>
      <w:r>
        <w:rPr>
          <w:rStyle w:val="CommentReference"/>
          <w:color w:val="auto"/>
          <w:lang w:eastAsia="en-US"/>
        </w:rPr>
        <w:commentReference w:id="7434"/>
      </w:r>
    </w:p>
    <w:p w:rsidR="007372F9" w:rsidRPr="00F115D2" w:rsidRDefault="007372F9" w:rsidP="003743A9">
      <w:pPr>
        <w:pStyle w:val="AppHeading3"/>
      </w:pPr>
      <w:bookmarkStart w:id="7435" w:name="_Toc267667831"/>
      <w:del w:id="7436" w:author="pennyo" w:date="2011-02-24T14:03:00Z">
        <w:r w:rsidRPr="00404279" w:rsidDel="009B460B">
          <w:delText>Late Binding</w:delText>
        </w:r>
      </w:del>
      <w:ins w:id="7437" w:author="pennyo" w:date="2011-02-24T14:03:00Z">
        <w:r w:rsidR="009B460B">
          <w:t>Dynamic</w:t>
        </w:r>
      </w:ins>
      <w:r w:rsidRPr="00404279">
        <w:t xml:space="preserve"> Operator Expressions</w:t>
      </w:r>
      <w:bookmarkEnd w:id="7435"/>
    </w:p>
    <w:p w:rsidR="007372F9" w:rsidRPr="00443BDA" w:rsidRDefault="007372F9" w:rsidP="007372F9">
      <w:pPr>
        <w:pStyle w:val="SummaryGrammar"/>
        <w:rPr>
          <w:rStyle w:val="CodeInline"/>
        </w:rPr>
      </w:pPr>
      <w:r w:rsidRPr="00443BDA">
        <w:rPr>
          <w:rStyle w:val="CodeInline"/>
          <w:i/>
        </w:rPr>
        <w:t>expr</w:t>
      </w:r>
      <w:r w:rsidRPr="00443BDA">
        <w:rPr>
          <w:rStyle w:val="CodeInline"/>
        </w:rPr>
        <w:t xml:space="preserve"> ? </w:t>
      </w:r>
      <w:r w:rsidRPr="00443BDA">
        <w:rPr>
          <w:rStyle w:val="CodeInline"/>
          <w:i/>
        </w:rPr>
        <w:t>ident</w:t>
      </w:r>
      <w:r w:rsidRPr="00443BDA">
        <w:rPr>
          <w:rStyle w:val="CodeInline"/>
        </w:rPr>
        <w:t xml:space="preserve">              </w:t>
      </w:r>
      <w:r w:rsidRPr="00443BDA">
        <w:rPr>
          <w:rStyle w:val="CodeInline"/>
        </w:rPr>
        <w:tab/>
        <w:t xml:space="preserve">→ (?) </w:t>
      </w:r>
      <w:r w:rsidRPr="00443BDA">
        <w:rPr>
          <w:rStyle w:val="CodeInline"/>
          <w:i/>
        </w:rPr>
        <w:t xml:space="preserve">expr </w:t>
      </w:r>
      <w:r w:rsidRPr="00443BDA">
        <w:rPr>
          <w:rStyle w:val="CodeInline"/>
        </w:rPr>
        <w:t>"</w:t>
      </w:r>
      <w:r w:rsidRPr="00443BDA">
        <w:rPr>
          <w:rStyle w:val="CodeInline"/>
          <w:i/>
        </w:rPr>
        <w:t>ident</w:t>
      </w:r>
      <w:r w:rsidRPr="00443BDA">
        <w:rPr>
          <w:rStyle w:val="CodeInline"/>
        </w:rPr>
        <w:t>"</w:t>
      </w:r>
    </w:p>
    <w:p w:rsidR="007372F9" w:rsidRPr="00443BDA" w:rsidRDefault="007372F9" w:rsidP="007372F9">
      <w:pPr>
        <w:pStyle w:val="SummaryGrammar"/>
        <w:rPr>
          <w:rStyle w:val="CodeInline"/>
        </w:rPr>
      </w:pPr>
      <w:r w:rsidRPr="00443BDA">
        <w:rPr>
          <w:rStyle w:val="CodeInline"/>
          <w:i/>
        </w:rPr>
        <w:t>expr1</w:t>
      </w:r>
      <w:r w:rsidRPr="00443BDA">
        <w:rPr>
          <w:rStyle w:val="CodeInline"/>
        </w:rPr>
        <w:t xml:space="preserve"> ? (</w:t>
      </w:r>
      <w:r w:rsidRPr="00443BDA">
        <w:rPr>
          <w:rStyle w:val="CodeInline"/>
          <w:i/>
        </w:rPr>
        <w:t>expr2</w:t>
      </w:r>
      <w:r w:rsidRPr="00443BDA">
        <w:rPr>
          <w:rStyle w:val="CodeInline"/>
        </w:rPr>
        <w:t xml:space="preserve">)            </w:t>
      </w:r>
      <w:r w:rsidRPr="00443BDA">
        <w:rPr>
          <w:rStyle w:val="CodeInline"/>
        </w:rPr>
        <w:tab/>
        <w:t xml:space="preserve">→ (?) </w:t>
      </w:r>
      <w:r w:rsidRPr="00443BDA">
        <w:rPr>
          <w:rStyle w:val="CodeInline"/>
          <w:i/>
        </w:rPr>
        <w:t>expr1 expr2</w:t>
      </w:r>
    </w:p>
    <w:p w:rsidR="007372F9" w:rsidRPr="00443BDA" w:rsidRDefault="007372F9" w:rsidP="007372F9">
      <w:pPr>
        <w:pStyle w:val="SummaryGrammar"/>
        <w:rPr>
          <w:rStyle w:val="CodeInline"/>
        </w:rPr>
      </w:pPr>
      <w:r w:rsidRPr="00443BDA">
        <w:rPr>
          <w:rStyle w:val="CodeInline"/>
          <w:i/>
        </w:rPr>
        <w:t>expr1</w:t>
      </w:r>
      <w:r w:rsidRPr="00443BDA">
        <w:rPr>
          <w:rStyle w:val="CodeInline"/>
        </w:rPr>
        <w:t xml:space="preserve"> ? </w:t>
      </w:r>
      <w:r w:rsidRPr="00443BDA">
        <w:rPr>
          <w:rStyle w:val="CodeInline"/>
          <w:i/>
        </w:rPr>
        <w:t xml:space="preserve">ident </w:t>
      </w:r>
      <w:r w:rsidRPr="00443BDA">
        <w:rPr>
          <w:rStyle w:val="CodeInline"/>
        </w:rPr>
        <w:t xml:space="preserve">&lt;- </w:t>
      </w:r>
      <w:r w:rsidRPr="00443BDA">
        <w:rPr>
          <w:rStyle w:val="CodeInline"/>
          <w:i/>
        </w:rPr>
        <w:t>expr2</w:t>
      </w:r>
      <w:r w:rsidRPr="00443BDA">
        <w:rPr>
          <w:rStyle w:val="CodeInline"/>
        </w:rPr>
        <w:t xml:space="preserve">    </w:t>
      </w:r>
      <w:r w:rsidRPr="00443BDA">
        <w:rPr>
          <w:rStyle w:val="CodeInline"/>
        </w:rPr>
        <w:tab/>
        <w:t xml:space="preserve">→ (?&lt;-) </w:t>
      </w:r>
      <w:r w:rsidRPr="00443BDA">
        <w:rPr>
          <w:rStyle w:val="CodeInline"/>
          <w:i/>
        </w:rPr>
        <w:t xml:space="preserve">expr1 </w:t>
      </w:r>
      <w:r w:rsidRPr="00443BDA">
        <w:rPr>
          <w:rStyle w:val="CodeInline"/>
        </w:rPr>
        <w:t>"</w:t>
      </w:r>
      <w:r w:rsidRPr="00443BDA">
        <w:rPr>
          <w:rStyle w:val="CodeInline"/>
          <w:i/>
        </w:rPr>
        <w:t>ident</w:t>
      </w:r>
      <w:r w:rsidRPr="00443BDA">
        <w:rPr>
          <w:rStyle w:val="CodeInline"/>
        </w:rPr>
        <w:t xml:space="preserve">" </w:t>
      </w:r>
      <w:r w:rsidRPr="00443BDA">
        <w:rPr>
          <w:rStyle w:val="CodeInline"/>
          <w:i/>
        </w:rPr>
        <w:t>expr2</w:t>
      </w:r>
    </w:p>
    <w:p w:rsidR="007372F9" w:rsidRPr="00443BDA" w:rsidRDefault="007372F9" w:rsidP="007372F9">
      <w:pPr>
        <w:pStyle w:val="SummaryGrammar"/>
        <w:rPr>
          <w:rStyle w:val="CodeInline"/>
        </w:rPr>
      </w:pPr>
      <w:r w:rsidRPr="00443BDA">
        <w:rPr>
          <w:rStyle w:val="CodeInline"/>
          <w:i/>
        </w:rPr>
        <w:t>expr1</w:t>
      </w:r>
      <w:r w:rsidRPr="00443BDA">
        <w:rPr>
          <w:rStyle w:val="CodeInline"/>
        </w:rPr>
        <w:t xml:space="preserve"> ? (</w:t>
      </w:r>
      <w:r w:rsidRPr="00443BDA">
        <w:rPr>
          <w:rStyle w:val="CodeInline"/>
          <w:i/>
        </w:rPr>
        <w:t>expr2</w:t>
      </w:r>
      <w:r w:rsidRPr="00443BDA">
        <w:rPr>
          <w:rStyle w:val="CodeInline"/>
        </w:rPr>
        <w:t>)</w:t>
      </w:r>
      <w:r w:rsidRPr="00443BDA">
        <w:rPr>
          <w:rStyle w:val="CodeInline"/>
          <w:i/>
        </w:rPr>
        <w:t xml:space="preserve"> </w:t>
      </w:r>
      <w:r w:rsidRPr="00443BDA">
        <w:rPr>
          <w:rStyle w:val="CodeInline"/>
        </w:rPr>
        <w:t xml:space="preserve">&lt;- </w:t>
      </w:r>
      <w:r w:rsidRPr="00443BDA">
        <w:rPr>
          <w:rStyle w:val="CodeInline"/>
          <w:i/>
        </w:rPr>
        <w:t>expr3</w:t>
      </w:r>
      <w:r w:rsidRPr="00443BDA">
        <w:rPr>
          <w:rStyle w:val="CodeInline"/>
        </w:rPr>
        <w:t xml:space="preserve">  </w:t>
      </w:r>
      <w:r w:rsidRPr="00443BDA">
        <w:rPr>
          <w:rStyle w:val="CodeInline"/>
        </w:rPr>
        <w:tab/>
        <w:t xml:space="preserve">→ (?&lt;-) </w:t>
      </w:r>
      <w:r w:rsidRPr="00443BDA">
        <w:rPr>
          <w:rStyle w:val="CodeInline"/>
          <w:i/>
        </w:rPr>
        <w:t>expr1 expr2 expr3</w:t>
      </w:r>
    </w:p>
    <w:p w:rsidR="007372F9" w:rsidRDefault="007372F9" w:rsidP="007372F9">
      <w:r w:rsidRPr="00391D69">
        <w:rPr>
          <w:rStyle w:val="CodeInline"/>
        </w:rPr>
        <w:t>"</w:t>
      </w:r>
      <w:r w:rsidRPr="00391D69">
        <w:rPr>
          <w:rStyle w:val="CodeInline"/>
          <w:i/>
        </w:rPr>
        <w:t>i</w:t>
      </w:r>
      <w:r w:rsidRPr="00E42689">
        <w:rPr>
          <w:rStyle w:val="CodeInline"/>
          <w:i/>
        </w:rPr>
        <w:t>dent</w:t>
      </w:r>
      <w:r w:rsidRPr="00E42689">
        <w:rPr>
          <w:rStyle w:val="CodeInline"/>
        </w:rPr>
        <w:t>"</w:t>
      </w:r>
      <w:r w:rsidRPr="00E42689">
        <w:t xml:space="preserve"> is a string literal containing the text of </w:t>
      </w:r>
      <w:r w:rsidRPr="00E42689">
        <w:rPr>
          <w:rStyle w:val="CodeInline"/>
          <w:i/>
        </w:rPr>
        <w:t>i</w:t>
      </w:r>
      <w:r w:rsidRPr="00FD6BD5">
        <w:rPr>
          <w:rStyle w:val="CodeInline"/>
          <w:i/>
        </w:rPr>
        <w:t>dent</w:t>
      </w:r>
      <w:r>
        <w:t xml:space="preserve">. </w:t>
      </w:r>
    </w:p>
    <w:p w:rsidR="007372F9" w:rsidRPr="00F115D2" w:rsidRDefault="007372F9" w:rsidP="003743A9">
      <w:pPr>
        <w:pStyle w:val="AppHeading3"/>
      </w:pPr>
      <w:r w:rsidRPr="00404279">
        <w:t>AddressOf Operators</w:t>
      </w:r>
    </w:p>
    <w:p w:rsidR="007372F9" w:rsidRPr="00443BDA" w:rsidRDefault="007372F9" w:rsidP="007372F9">
      <w:pPr>
        <w:pStyle w:val="SummaryGrammar"/>
      </w:pPr>
      <w:r w:rsidRPr="00443BDA">
        <w:rPr>
          <w:rStyle w:val="CodeInline"/>
        </w:rPr>
        <w:t>&amp;</w:t>
      </w:r>
      <w:r w:rsidRPr="00443BDA">
        <w:rPr>
          <w:rStyle w:val="CodeInline"/>
          <w:i/>
        </w:rPr>
        <w:t>expr</w:t>
      </w:r>
      <w:r w:rsidRPr="00443BDA">
        <w:t xml:space="preserve"> </w:t>
      </w:r>
    </w:p>
    <w:p w:rsidR="007372F9" w:rsidRPr="00443BDA" w:rsidRDefault="007372F9" w:rsidP="007372F9">
      <w:pPr>
        <w:pStyle w:val="SummaryGrammar"/>
      </w:pPr>
      <w:r w:rsidRPr="00443BDA">
        <w:rPr>
          <w:rStyle w:val="CodeInline"/>
        </w:rPr>
        <w:t>&amp;&amp;</w:t>
      </w:r>
      <w:r w:rsidRPr="00443BDA">
        <w:rPr>
          <w:rStyle w:val="CodeInline"/>
          <w:i/>
        </w:rPr>
        <w:t>expr</w:t>
      </w:r>
      <w:r w:rsidRPr="00443BDA">
        <w:t xml:space="preserve"> </w:t>
      </w:r>
    </w:p>
    <w:p w:rsidR="007372F9" w:rsidRDefault="007372F9" w:rsidP="003743A9">
      <w:pPr>
        <w:pStyle w:val="AppHeading3"/>
      </w:pPr>
      <w:bookmarkStart w:id="7438" w:name="_Toc267667833"/>
      <w:r w:rsidRPr="00404279">
        <w:t>Lookup Expressions</w:t>
      </w:r>
      <w:bookmarkEnd w:id="7438"/>
      <w:r>
        <w:t xml:space="preserve"> </w:t>
      </w:r>
    </w:p>
    <w:p w:rsidR="007372F9" w:rsidRDefault="007372F9" w:rsidP="007372F9">
      <w:pPr>
        <w:pStyle w:val="SummaryGrammar"/>
        <w:rPr>
          <w:rStyle w:val="CodeInline"/>
          <w:lang w:val="de-DE"/>
        </w:rPr>
      </w:pPr>
      <w:r w:rsidRPr="00443BDA">
        <w:rPr>
          <w:rStyle w:val="CodeInline"/>
          <w:i/>
          <w:lang w:val="de-DE"/>
        </w:rPr>
        <w:t>e1</w:t>
      </w:r>
      <w:r w:rsidRPr="00443BDA">
        <w:rPr>
          <w:rStyle w:val="CodeInline"/>
          <w:lang w:val="de-DE"/>
        </w:rPr>
        <w:t>.[</w:t>
      </w:r>
      <w:r w:rsidRPr="00443BDA">
        <w:rPr>
          <w:rStyle w:val="CodeInline"/>
          <w:i/>
          <w:lang w:val="de-DE"/>
        </w:rPr>
        <w:t>e2</w:t>
      </w:r>
      <w:r w:rsidRPr="00443BDA">
        <w:rPr>
          <w:rStyle w:val="CodeInline"/>
          <w:lang w:val="de-DE"/>
        </w:rPr>
        <w:t xml:space="preserve">]             </w:t>
      </w:r>
      <w:r w:rsidRPr="00443BDA">
        <w:rPr>
          <w:rStyle w:val="CodeInline"/>
          <w:lang w:val="de-DE"/>
        </w:rPr>
        <w:tab/>
      </w:r>
      <w:r w:rsidRPr="00443BDA">
        <w:rPr>
          <w:rStyle w:val="CodeInline"/>
          <w:lang w:val="de-DE"/>
        </w:rPr>
        <w:tab/>
        <w:t xml:space="preserve">→ </w:t>
      </w:r>
      <w:r w:rsidRPr="00443BDA">
        <w:rPr>
          <w:rStyle w:val="CodeInline"/>
          <w:i/>
          <w:lang w:val="de-DE"/>
        </w:rPr>
        <w:t>e1</w:t>
      </w:r>
      <w:r w:rsidRPr="00443BDA">
        <w:rPr>
          <w:rStyle w:val="CodeInline"/>
          <w:lang w:val="de-DE"/>
        </w:rPr>
        <w:t>.get_Item(</w:t>
      </w:r>
      <w:r w:rsidRPr="00443BDA">
        <w:rPr>
          <w:rStyle w:val="CodeInline"/>
          <w:i/>
          <w:lang w:val="de-DE"/>
        </w:rPr>
        <w:t>e2</w:t>
      </w:r>
      <w:r w:rsidRPr="00443BDA">
        <w:rPr>
          <w:rStyle w:val="CodeInline"/>
          <w:lang w:val="de-DE"/>
        </w:rPr>
        <w:t>)</w:t>
      </w:r>
      <w:r>
        <w:rPr>
          <w:rStyle w:val="CodeInline"/>
          <w:lang w:val="de-DE"/>
        </w:rPr>
        <w:t xml:space="preserve"> </w:t>
      </w:r>
    </w:p>
    <w:p w:rsidR="007372F9" w:rsidRDefault="007372F9" w:rsidP="007372F9">
      <w:pPr>
        <w:pStyle w:val="SummaryGrammar"/>
        <w:rPr>
          <w:rStyle w:val="CodeInline"/>
          <w:lang w:val="de-DE"/>
        </w:rPr>
      </w:pPr>
      <w:r w:rsidRPr="00443BDA">
        <w:rPr>
          <w:rStyle w:val="CodeInline"/>
          <w:i/>
          <w:lang w:val="de-DE"/>
        </w:rPr>
        <w:t>e1</w:t>
      </w:r>
      <w:r w:rsidRPr="00443BDA">
        <w:rPr>
          <w:rStyle w:val="CodeInline"/>
          <w:lang w:val="de-DE"/>
        </w:rPr>
        <w:t>.[</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lang w:val="de-DE"/>
        </w:rPr>
        <w:tab/>
      </w:r>
      <w:r w:rsidRPr="00443BDA">
        <w:rPr>
          <w:rStyle w:val="CodeInline"/>
          <w:lang w:val="de-DE"/>
        </w:rPr>
        <w:tab/>
        <w:t xml:space="preserve">→ </w:t>
      </w:r>
      <w:r w:rsidRPr="00443BDA">
        <w:rPr>
          <w:rStyle w:val="CodeInline"/>
          <w:i/>
          <w:lang w:val="de-DE"/>
        </w:rPr>
        <w:t>e1</w:t>
      </w:r>
      <w:r w:rsidRPr="00443BDA">
        <w:rPr>
          <w:rStyle w:val="CodeInline"/>
          <w:lang w:val="de-DE"/>
        </w:rPr>
        <w:t>.get_Item(</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w:t>
      </w:r>
      <w:r>
        <w:rPr>
          <w:rStyle w:val="CodeInline"/>
          <w:lang w:val="de-DE"/>
        </w:rPr>
        <w:t xml:space="preserve"> </w:t>
      </w:r>
    </w:p>
    <w:p w:rsidR="007372F9" w:rsidRDefault="007372F9" w:rsidP="007372F9">
      <w:pPr>
        <w:pStyle w:val="SummaryGrammar"/>
        <w:rPr>
          <w:rStyle w:val="CodeInline"/>
          <w:lang w:val="de-DE"/>
        </w:rPr>
      </w:pPr>
      <w:r w:rsidRPr="00443BDA">
        <w:rPr>
          <w:rStyle w:val="CodeInline"/>
          <w:i/>
          <w:lang w:val="de-DE"/>
        </w:rPr>
        <w:t>e1</w:t>
      </w:r>
      <w:r w:rsidRPr="00443BDA">
        <w:rPr>
          <w:rStyle w:val="CodeInline"/>
          <w:lang w:val="de-DE"/>
        </w:rPr>
        <w:t>.[</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i/>
          <w:lang w:val="de-DE"/>
        </w:rPr>
        <w:t>e4</w:t>
      </w:r>
      <w:r w:rsidRPr="00443BDA">
        <w:rPr>
          <w:rStyle w:val="CodeInline"/>
          <w:lang w:val="de-DE"/>
        </w:rPr>
        <w:t xml:space="preserve">]         </w:t>
      </w:r>
      <w:r w:rsidRPr="00443BDA">
        <w:rPr>
          <w:rStyle w:val="CodeInline"/>
          <w:lang w:val="de-DE"/>
        </w:rPr>
        <w:tab/>
      </w:r>
      <w:r w:rsidRPr="00443BDA">
        <w:rPr>
          <w:rStyle w:val="CodeInline"/>
          <w:lang w:val="de-DE"/>
        </w:rPr>
        <w:tab/>
        <w:t xml:space="preserve">→ </w:t>
      </w:r>
      <w:r w:rsidRPr="00443BDA">
        <w:rPr>
          <w:rStyle w:val="CodeInline"/>
          <w:i/>
          <w:lang w:val="de-DE"/>
        </w:rPr>
        <w:t>e1</w:t>
      </w:r>
      <w:r w:rsidRPr="00443BDA">
        <w:rPr>
          <w:rStyle w:val="CodeInline"/>
          <w:lang w:val="de-DE"/>
        </w:rPr>
        <w:t>.get_Item(</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i/>
          <w:lang w:val="de-DE"/>
        </w:rPr>
        <w:t>e4</w:t>
      </w:r>
      <w:r w:rsidRPr="00443BDA">
        <w:rPr>
          <w:rStyle w:val="CodeInline"/>
          <w:lang w:val="de-DE"/>
        </w:rPr>
        <w:t>)</w:t>
      </w:r>
      <w:r>
        <w:rPr>
          <w:rStyle w:val="CodeInline"/>
          <w:lang w:val="de-DE"/>
        </w:rPr>
        <w:t xml:space="preserve"> </w:t>
      </w:r>
    </w:p>
    <w:p w:rsidR="007372F9" w:rsidRDefault="007372F9" w:rsidP="007372F9">
      <w:pPr>
        <w:pStyle w:val="SummaryGrammar"/>
        <w:rPr>
          <w:rStyle w:val="CodeInline"/>
          <w:lang w:val="de-DE"/>
        </w:rPr>
      </w:pPr>
      <w:r w:rsidRPr="00443BDA">
        <w:rPr>
          <w:rStyle w:val="CodeInline"/>
          <w:i/>
          <w:lang w:val="de-DE"/>
        </w:rPr>
        <w:t>e1</w:t>
      </w:r>
      <w:r w:rsidRPr="00443BDA">
        <w:rPr>
          <w:rStyle w:val="CodeInline"/>
          <w:lang w:val="de-DE"/>
        </w:rPr>
        <w:t>.[</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i/>
          <w:lang w:val="de-DE"/>
        </w:rPr>
        <w:t>e4</w:t>
      </w:r>
      <w:r w:rsidRPr="00443BDA">
        <w:rPr>
          <w:rStyle w:val="CodeInline"/>
          <w:lang w:val="de-DE"/>
        </w:rPr>
        <w:t xml:space="preserve">, </w:t>
      </w:r>
      <w:r w:rsidRPr="00443BDA">
        <w:rPr>
          <w:rStyle w:val="CodeInline"/>
          <w:i/>
          <w:lang w:val="de-DE"/>
        </w:rPr>
        <w:t>e5</w:t>
      </w:r>
      <w:r w:rsidRPr="00443BDA">
        <w:rPr>
          <w:rStyle w:val="CodeInline"/>
          <w:lang w:val="de-DE"/>
        </w:rPr>
        <w:t xml:space="preserve">]     </w:t>
      </w:r>
      <w:r w:rsidRPr="00443BDA">
        <w:rPr>
          <w:rStyle w:val="CodeInline"/>
          <w:lang w:val="de-DE"/>
        </w:rPr>
        <w:tab/>
      </w:r>
      <w:r w:rsidRPr="00443BDA">
        <w:rPr>
          <w:rStyle w:val="CodeInline"/>
          <w:lang w:val="de-DE"/>
        </w:rPr>
        <w:tab/>
        <w:t xml:space="preserve">→ </w:t>
      </w:r>
      <w:r w:rsidRPr="00443BDA">
        <w:rPr>
          <w:rStyle w:val="CodeInline"/>
          <w:i/>
          <w:lang w:val="de-DE"/>
        </w:rPr>
        <w:t>e1</w:t>
      </w:r>
      <w:r w:rsidRPr="00443BDA">
        <w:rPr>
          <w:rStyle w:val="CodeInline"/>
          <w:lang w:val="de-DE"/>
        </w:rPr>
        <w:t>.get_Item(</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i/>
          <w:lang w:val="de-DE"/>
        </w:rPr>
        <w:t>e4</w:t>
      </w:r>
      <w:r w:rsidRPr="00443BDA">
        <w:rPr>
          <w:rStyle w:val="CodeInline"/>
          <w:lang w:val="de-DE"/>
        </w:rPr>
        <w:t xml:space="preserve">, </w:t>
      </w:r>
      <w:r w:rsidRPr="00443BDA">
        <w:rPr>
          <w:rStyle w:val="CodeInline"/>
          <w:i/>
          <w:lang w:val="de-DE"/>
        </w:rPr>
        <w:t>e5</w:t>
      </w:r>
      <w:r w:rsidRPr="00443BDA">
        <w:rPr>
          <w:rStyle w:val="CodeInline"/>
          <w:lang w:val="de-DE"/>
        </w:rPr>
        <w:t>)</w:t>
      </w:r>
      <w:r>
        <w:rPr>
          <w:rStyle w:val="CodeInline"/>
          <w:lang w:val="de-DE"/>
        </w:rPr>
        <w:t xml:space="preserve"> </w:t>
      </w:r>
    </w:p>
    <w:p w:rsidR="007372F9" w:rsidRDefault="007372F9" w:rsidP="007372F9">
      <w:pPr>
        <w:pStyle w:val="SummaryGrammar"/>
        <w:rPr>
          <w:lang w:val="de-DE"/>
        </w:rPr>
      </w:pPr>
      <w:r w:rsidRPr="00443BDA">
        <w:rPr>
          <w:rStyle w:val="CodeInline"/>
          <w:i/>
          <w:lang w:val="de-DE"/>
        </w:rPr>
        <w:t>e1</w:t>
      </w:r>
      <w:r w:rsidRPr="00443BDA">
        <w:rPr>
          <w:rStyle w:val="CodeInline"/>
          <w:lang w:val="de-DE"/>
        </w:rPr>
        <w:t>.[</w:t>
      </w:r>
      <w:r w:rsidRPr="00443BDA">
        <w:rPr>
          <w:rStyle w:val="CodeInline"/>
          <w:i/>
          <w:lang w:val="de-DE"/>
        </w:rPr>
        <w:t>e2</w:t>
      </w:r>
      <w:r w:rsidRPr="00443BDA">
        <w:rPr>
          <w:rStyle w:val="CodeInline"/>
          <w:lang w:val="de-DE"/>
        </w:rPr>
        <w:t xml:space="preserve">] &lt;- e3       </w:t>
      </w:r>
      <w:r w:rsidRPr="00443BDA">
        <w:rPr>
          <w:rStyle w:val="CodeInline"/>
          <w:lang w:val="de-DE"/>
        </w:rPr>
        <w:tab/>
      </w:r>
      <w:r w:rsidRPr="00443BDA">
        <w:rPr>
          <w:rStyle w:val="CodeInline"/>
          <w:lang w:val="de-DE"/>
        </w:rPr>
        <w:tab/>
        <w:t xml:space="preserve">→ </w:t>
      </w:r>
      <w:r w:rsidRPr="00443BDA">
        <w:rPr>
          <w:rStyle w:val="CodeInline"/>
          <w:i/>
          <w:lang w:val="de-DE"/>
        </w:rPr>
        <w:t>e1</w:t>
      </w:r>
      <w:r w:rsidRPr="00443BDA">
        <w:rPr>
          <w:rStyle w:val="CodeInline"/>
          <w:lang w:val="de-DE"/>
        </w:rPr>
        <w:t>.set_Item(</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w:t>
      </w:r>
      <w:r>
        <w:rPr>
          <w:lang w:val="de-DE"/>
        </w:rPr>
        <w:t xml:space="preserve"> </w:t>
      </w:r>
    </w:p>
    <w:p w:rsidR="007372F9" w:rsidRDefault="007372F9" w:rsidP="007372F9">
      <w:pPr>
        <w:pStyle w:val="SummaryGrammar"/>
        <w:rPr>
          <w:lang w:val="de-DE"/>
        </w:rPr>
      </w:pPr>
      <w:r w:rsidRPr="00443BDA">
        <w:rPr>
          <w:rStyle w:val="CodeInline"/>
          <w:i/>
          <w:lang w:val="de-DE"/>
        </w:rPr>
        <w:t>e1</w:t>
      </w:r>
      <w:r w:rsidRPr="00443BDA">
        <w:rPr>
          <w:rStyle w:val="CodeInline"/>
          <w:lang w:val="de-DE"/>
        </w:rPr>
        <w:t>.[</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&lt;- e4       </w:t>
      </w:r>
      <w:r w:rsidRPr="00443BDA">
        <w:rPr>
          <w:rStyle w:val="CodeInline"/>
          <w:lang w:val="de-DE"/>
        </w:rPr>
        <w:tab/>
      </w:r>
      <w:r w:rsidRPr="00443BDA">
        <w:rPr>
          <w:rStyle w:val="CodeInline"/>
          <w:lang w:val="de-DE"/>
        </w:rPr>
        <w:tab/>
        <w:t xml:space="preserve">→ </w:t>
      </w:r>
      <w:r w:rsidRPr="00443BDA">
        <w:rPr>
          <w:rStyle w:val="CodeInline"/>
          <w:i/>
          <w:lang w:val="de-DE"/>
        </w:rPr>
        <w:t>e1</w:t>
      </w:r>
      <w:r w:rsidRPr="00443BDA">
        <w:rPr>
          <w:rStyle w:val="CodeInline"/>
          <w:lang w:val="de-DE"/>
        </w:rPr>
        <w:t>.set_Item(</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i/>
          <w:lang w:val="de-DE"/>
        </w:rPr>
        <w:t>e4</w:t>
      </w:r>
      <w:r w:rsidRPr="00443BDA">
        <w:rPr>
          <w:rStyle w:val="CodeInline"/>
          <w:lang w:val="de-DE"/>
        </w:rPr>
        <w:t>)</w:t>
      </w:r>
      <w:r>
        <w:rPr>
          <w:lang w:val="de-DE"/>
        </w:rPr>
        <w:t xml:space="preserve"> </w:t>
      </w:r>
    </w:p>
    <w:p w:rsidR="007372F9" w:rsidRDefault="007372F9" w:rsidP="007372F9">
      <w:pPr>
        <w:pStyle w:val="SummaryGrammar"/>
        <w:rPr>
          <w:lang w:val="de-DE"/>
        </w:rPr>
      </w:pPr>
      <w:r w:rsidRPr="00443BDA">
        <w:rPr>
          <w:rStyle w:val="CodeInline"/>
          <w:i/>
          <w:lang w:val="de-DE"/>
        </w:rPr>
        <w:t>e1</w:t>
      </w:r>
      <w:r w:rsidRPr="00443BDA">
        <w:rPr>
          <w:rStyle w:val="CodeInline"/>
          <w:lang w:val="de-DE"/>
        </w:rPr>
        <w:t>.[</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i/>
          <w:lang w:val="de-DE"/>
        </w:rPr>
        <w:t>e4</w:t>
      </w:r>
      <w:r w:rsidRPr="00443BDA">
        <w:rPr>
          <w:rStyle w:val="CodeInline"/>
          <w:lang w:val="de-DE"/>
        </w:rPr>
        <w:t xml:space="preserve">] &lt;- e5  </w:t>
      </w:r>
      <w:r w:rsidRPr="00443BDA">
        <w:rPr>
          <w:rStyle w:val="CodeInline"/>
          <w:lang w:val="de-DE"/>
        </w:rPr>
        <w:tab/>
      </w:r>
      <w:r w:rsidRPr="00443BDA">
        <w:rPr>
          <w:rStyle w:val="CodeInline"/>
          <w:lang w:val="de-DE"/>
        </w:rPr>
        <w:tab/>
        <w:t xml:space="preserve">→ </w:t>
      </w:r>
      <w:r w:rsidRPr="00443BDA">
        <w:rPr>
          <w:rStyle w:val="CodeInline"/>
          <w:i/>
          <w:lang w:val="de-DE"/>
        </w:rPr>
        <w:t>e1</w:t>
      </w:r>
      <w:r w:rsidRPr="00443BDA">
        <w:rPr>
          <w:rStyle w:val="CodeInline"/>
          <w:lang w:val="de-DE"/>
        </w:rPr>
        <w:t>.set_Item(</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i/>
          <w:lang w:val="de-DE"/>
        </w:rPr>
        <w:t>e4</w:t>
      </w:r>
      <w:r w:rsidRPr="00443BDA">
        <w:rPr>
          <w:rStyle w:val="CodeInline"/>
          <w:lang w:val="de-DE"/>
        </w:rPr>
        <w:t xml:space="preserve">, </w:t>
      </w:r>
      <w:r w:rsidRPr="00443BDA">
        <w:rPr>
          <w:rStyle w:val="CodeInline"/>
          <w:i/>
          <w:lang w:val="de-DE"/>
        </w:rPr>
        <w:t>e5</w:t>
      </w:r>
      <w:r w:rsidRPr="00443BDA">
        <w:rPr>
          <w:rStyle w:val="CodeInline"/>
          <w:lang w:val="de-DE"/>
        </w:rPr>
        <w:t>)</w:t>
      </w:r>
      <w:r>
        <w:rPr>
          <w:lang w:val="de-DE"/>
        </w:rPr>
        <w:t xml:space="preserve"> </w:t>
      </w:r>
    </w:p>
    <w:p w:rsidR="007372F9" w:rsidRPr="00443BDA" w:rsidRDefault="007372F9" w:rsidP="007372F9">
      <w:pPr>
        <w:pStyle w:val="SummaryGrammar"/>
        <w:rPr>
          <w:lang w:val="de-DE"/>
        </w:rPr>
      </w:pPr>
      <w:r w:rsidRPr="00443BDA">
        <w:rPr>
          <w:rStyle w:val="CodeInline"/>
          <w:i/>
          <w:lang w:val="de-DE"/>
        </w:rPr>
        <w:t>e1</w:t>
      </w:r>
      <w:r w:rsidRPr="00443BDA">
        <w:rPr>
          <w:rStyle w:val="CodeInline"/>
          <w:lang w:val="de-DE"/>
        </w:rPr>
        <w:t>.[</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i/>
          <w:lang w:val="de-DE"/>
        </w:rPr>
        <w:t>e4</w:t>
      </w:r>
      <w:r w:rsidRPr="00443BDA">
        <w:rPr>
          <w:rStyle w:val="CodeInline"/>
          <w:lang w:val="de-DE"/>
        </w:rPr>
        <w:t xml:space="preserve">, </w:t>
      </w:r>
      <w:r w:rsidRPr="00443BDA">
        <w:rPr>
          <w:rStyle w:val="CodeInline"/>
          <w:i/>
          <w:lang w:val="de-DE"/>
        </w:rPr>
        <w:t>e5</w:t>
      </w:r>
      <w:r w:rsidRPr="00443BDA">
        <w:rPr>
          <w:rStyle w:val="CodeInline"/>
          <w:lang w:val="de-DE"/>
        </w:rPr>
        <w:t xml:space="preserve">] &lt;- e6       </w:t>
      </w:r>
      <w:r w:rsidRPr="00443BDA">
        <w:rPr>
          <w:rStyle w:val="CodeInline"/>
          <w:lang w:val="de-DE"/>
        </w:rPr>
        <w:tab/>
        <w:t xml:space="preserve">→ </w:t>
      </w:r>
      <w:r w:rsidRPr="00443BDA">
        <w:rPr>
          <w:rStyle w:val="CodeInline"/>
          <w:i/>
          <w:lang w:val="de-DE"/>
        </w:rPr>
        <w:t>e1</w:t>
      </w:r>
      <w:r w:rsidRPr="00443BDA">
        <w:rPr>
          <w:rStyle w:val="CodeInline"/>
          <w:lang w:val="de-DE"/>
        </w:rPr>
        <w:t>.set_Item(</w:t>
      </w:r>
      <w:r w:rsidRPr="00443BDA">
        <w:rPr>
          <w:rStyle w:val="CodeInline"/>
          <w:i/>
          <w:lang w:val="de-DE"/>
        </w:rPr>
        <w:t>e2</w:t>
      </w:r>
      <w:r w:rsidRPr="00443BDA">
        <w:rPr>
          <w:rStyle w:val="CodeInline"/>
          <w:lang w:val="de-DE"/>
        </w:rPr>
        <w:t xml:space="preserve">, </w:t>
      </w:r>
      <w:r w:rsidRPr="00443BDA">
        <w:rPr>
          <w:rStyle w:val="CodeInline"/>
          <w:i/>
          <w:lang w:val="de-DE"/>
        </w:rPr>
        <w:t>e3</w:t>
      </w:r>
      <w:r w:rsidRPr="00443BDA">
        <w:rPr>
          <w:rStyle w:val="CodeInline"/>
          <w:lang w:val="de-DE"/>
        </w:rPr>
        <w:t xml:space="preserve">, </w:t>
      </w:r>
      <w:r w:rsidRPr="00443BDA">
        <w:rPr>
          <w:rStyle w:val="CodeInline"/>
          <w:i/>
          <w:lang w:val="de-DE"/>
        </w:rPr>
        <w:t>e4</w:t>
      </w:r>
      <w:r w:rsidRPr="00443BDA">
        <w:rPr>
          <w:rStyle w:val="CodeInline"/>
          <w:lang w:val="de-DE"/>
        </w:rPr>
        <w:t xml:space="preserve">, </w:t>
      </w:r>
      <w:r w:rsidRPr="00443BDA">
        <w:rPr>
          <w:rStyle w:val="CodeInline"/>
          <w:i/>
          <w:lang w:val="de-DE"/>
        </w:rPr>
        <w:t>e5</w:t>
      </w:r>
      <w:r w:rsidRPr="00443BDA">
        <w:rPr>
          <w:rStyle w:val="CodeInline"/>
          <w:lang w:val="de-DE"/>
        </w:rPr>
        <w:t xml:space="preserve">, </w:t>
      </w:r>
      <w:r w:rsidRPr="00443BDA">
        <w:rPr>
          <w:rStyle w:val="CodeInline"/>
          <w:i/>
          <w:lang w:val="de-DE"/>
        </w:rPr>
        <w:t>e6</w:t>
      </w:r>
      <w:r w:rsidRPr="00443BDA">
        <w:rPr>
          <w:rStyle w:val="CodeInline"/>
          <w:lang w:val="de-DE"/>
        </w:rPr>
        <w:t>)</w:t>
      </w:r>
    </w:p>
    <w:p w:rsidR="007372F9" w:rsidRDefault="007372F9" w:rsidP="003743A9">
      <w:pPr>
        <w:pStyle w:val="AppHeading3"/>
      </w:pPr>
      <w:bookmarkStart w:id="7439" w:name="_Toc267667841"/>
      <w:r w:rsidRPr="00391D69">
        <w:t>Shortcut Operator</w:t>
      </w:r>
      <w:r w:rsidRPr="00E42689">
        <w:t xml:space="preserve"> Expressions</w:t>
      </w:r>
      <w:bookmarkEnd w:id="7439"/>
      <w:r>
        <w:t xml:space="preserve"> </w:t>
      </w:r>
    </w:p>
    <w:p w:rsidR="007372F9" w:rsidRDefault="007372F9" w:rsidP="007372F9">
      <w:pPr>
        <w:pStyle w:val="SummaryGrammar"/>
        <w:rPr>
          <w:rStyle w:val="CodeInline"/>
        </w:rPr>
      </w:pPr>
      <w:r w:rsidRPr="00443BDA">
        <w:rPr>
          <w:rStyle w:val="CodeInline"/>
          <w:i/>
        </w:rPr>
        <w:t>expr1</w:t>
      </w:r>
      <w:r w:rsidRPr="00443BDA">
        <w:rPr>
          <w:rStyle w:val="CodeInline"/>
        </w:rPr>
        <w:t xml:space="preserve"> &amp;&amp; </w:t>
      </w:r>
      <w:r w:rsidRPr="00443BDA">
        <w:rPr>
          <w:rStyle w:val="CodeInline"/>
          <w:i/>
        </w:rPr>
        <w:t>expr2</w:t>
      </w:r>
      <w:r w:rsidRPr="00443BDA">
        <w:rPr>
          <w:rStyle w:val="CodeInline"/>
        </w:rPr>
        <w:t xml:space="preserve">              </w:t>
      </w:r>
      <w:r w:rsidRPr="00443BDA">
        <w:rPr>
          <w:rStyle w:val="CodeInline"/>
        </w:rPr>
        <w:tab/>
        <w:t xml:space="preserve">→ if </w:t>
      </w:r>
      <w:r w:rsidRPr="00443BDA">
        <w:rPr>
          <w:rStyle w:val="CodeInline"/>
          <w:i/>
        </w:rPr>
        <w:t>expr1</w:t>
      </w:r>
      <w:r w:rsidRPr="00443BDA">
        <w:rPr>
          <w:rStyle w:val="CodeInline"/>
        </w:rPr>
        <w:t xml:space="preserve"> then </w:t>
      </w:r>
      <w:r w:rsidRPr="00443BDA">
        <w:rPr>
          <w:rStyle w:val="CodeInline"/>
          <w:i/>
        </w:rPr>
        <w:t xml:space="preserve">expr2 </w:t>
      </w:r>
      <w:r w:rsidRPr="00443BDA">
        <w:rPr>
          <w:rStyle w:val="CodeInline"/>
        </w:rPr>
        <w:t>else false</w:t>
      </w:r>
      <w:r>
        <w:rPr>
          <w:rStyle w:val="CodeInline"/>
        </w:rPr>
        <w:t xml:space="preserve"> </w:t>
      </w:r>
    </w:p>
    <w:p w:rsidR="007372F9" w:rsidRPr="00443BDA" w:rsidRDefault="007372F9" w:rsidP="007372F9">
      <w:pPr>
        <w:pStyle w:val="SummaryGrammar"/>
        <w:rPr>
          <w:rStyle w:val="CodeInline"/>
          <w:i/>
        </w:rPr>
      </w:pPr>
      <w:r w:rsidRPr="00443BDA">
        <w:rPr>
          <w:rStyle w:val="CodeInline"/>
          <w:i/>
        </w:rPr>
        <w:t>expr1</w:t>
      </w:r>
      <w:r w:rsidRPr="00443BDA">
        <w:rPr>
          <w:rStyle w:val="CodeInline"/>
        </w:rPr>
        <w:t xml:space="preserve"> || </w:t>
      </w:r>
      <w:r w:rsidRPr="00443BDA">
        <w:rPr>
          <w:rStyle w:val="CodeInline"/>
          <w:i/>
        </w:rPr>
        <w:t>expr2</w:t>
      </w:r>
      <w:r w:rsidRPr="00443BDA">
        <w:rPr>
          <w:rStyle w:val="CodeInline"/>
        </w:rPr>
        <w:t xml:space="preserve">              </w:t>
      </w:r>
      <w:r w:rsidRPr="00443BDA">
        <w:rPr>
          <w:rStyle w:val="CodeInline"/>
        </w:rPr>
        <w:tab/>
        <w:t xml:space="preserve">→ if </w:t>
      </w:r>
      <w:r w:rsidRPr="00443BDA">
        <w:rPr>
          <w:rStyle w:val="CodeInline"/>
          <w:i/>
        </w:rPr>
        <w:t>expr1</w:t>
      </w:r>
      <w:r w:rsidRPr="00443BDA">
        <w:rPr>
          <w:rStyle w:val="CodeInline"/>
        </w:rPr>
        <w:t xml:space="preserve"> then true else </w:t>
      </w:r>
      <w:r w:rsidRPr="00443BDA">
        <w:rPr>
          <w:rStyle w:val="CodeInline"/>
          <w:i/>
        </w:rPr>
        <w:t xml:space="preserve">expr2 </w:t>
      </w:r>
    </w:p>
    <w:p w:rsidR="007372F9" w:rsidRPr="00F115D2" w:rsidRDefault="007372F9" w:rsidP="003743A9">
      <w:pPr>
        <w:pStyle w:val="AppHeading3"/>
      </w:pPr>
      <w:bookmarkStart w:id="7440" w:name="_Toc267667853"/>
      <w:r w:rsidRPr="00404279">
        <w:t>Deterministic Disposal Expressions</w:t>
      </w:r>
      <w:bookmarkEnd w:id="7440"/>
    </w:p>
    <w:p w:rsidR="007372F9" w:rsidRPr="00443BDA" w:rsidRDefault="007372F9" w:rsidP="007372F9">
      <w:pPr>
        <w:pStyle w:val="SummaryGrammar"/>
      </w:pPr>
      <w:r w:rsidRPr="00755D92">
        <w:rPr>
          <w:rStyle w:val="CodeInline"/>
          <w:b/>
        </w:rPr>
        <w:t>use</w:t>
      </w:r>
      <w:r w:rsidRPr="00443BDA">
        <w:rPr>
          <w:rStyle w:val="CodeInline"/>
        </w:rPr>
        <w:t xml:space="preserve"> </w:t>
      </w:r>
      <w:r w:rsidRPr="00443BDA">
        <w:rPr>
          <w:rStyle w:val="CodeInline"/>
          <w:i/>
        </w:rPr>
        <w:t>ident</w:t>
      </w:r>
      <w:r w:rsidRPr="00443BDA">
        <w:rPr>
          <w:rStyle w:val="CodeInline"/>
        </w:rPr>
        <w:t xml:space="preserve"> = </w:t>
      </w:r>
      <w:r w:rsidRPr="00443BDA">
        <w:rPr>
          <w:rStyle w:val="CodeInline"/>
          <w:i/>
        </w:rPr>
        <w:t>expr1</w:t>
      </w:r>
      <w:r w:rsidRPr="00443BDA">
        <w:rPr>
          <w:rStyle w:val="CodeInline"/>
        </w:rPr>
        <w:t xml:space="preserve"> </w:t>
      </w:r>
      <w:r w:rsidRPr="00755D92">
        <w:rPr>
          <w:rStyle w:val="CodeInline"/>
          <w:b/>
        </w:rPr>
        <w:t>in</w:t>
      </w:r>
      <w:r w:rsidRPr="00443BDA">
        <w:rPr>
          <w:rStyle w:val="CodeInline"/>
        </w:rPr>
        <w:t xml:space="preserve"> </w:t>
      </w:r>
      <w:r w:rsidRPr="00443BDA">
        <w:rPr>
          <w:rStyle w:val="CodeInline"/>
          <w:i/>
        </w:rPr>
        <w:t>expr2</w:t>
      </w:r>
      <w:r w:rsidRPr="00443BDA">
        <w:t xml:space="preserve"> </w:t>
      </w:r>
    </w:p>
    <w:p w:rsidR="007372F9" w:rsidRDefault="007372F9" w:rsidP="007372F9">
      <w:pPr>
        <w:pStyle w:val="AppHeading2"/>
        <w:keepNext/>
        <w:keepLines/>
        <w:numPr>
          <w:ilvl w:val="2"/>
          <w:numId w:val="185"/>
        </w:numPr>
        <w:outlineLvl w:val="2"/>
      </w:pPr>
      <w:r>
        <w:t>Patterns</w:t>
      </w:r>
    </w:p>
    <w:p w:rsidR="007372F9" w:rsidRPr="00443BDA" w:rsidRDefault="007372F9" w:rsidP="007372F9">
      <w:pPr>
        <w:pStyle w:val="SummaryGrammar"/>
        <w:rPr>
          <w:rStyle w:val="CodeInline"/>
        </w:rPr>
      </w:pPr>
      <w:r w:rsidRPr="00443BDA">
        <w:rPr>
          <w:rStyle w:val="CodeInline"/>
          <w:i/>
        </w:rPr>
        <w:t>rule</w:t>
      </w:r>
      <w:r w:rsidRPr="00443BDA">
        <w:rPr>
          <w:rStyle w:val="CodeInline"/>
        </w:rPr>
        <w:t xml:space="preserve"> </w:t>
      </w:r>
      <w:r>
        <w:rPr>
          <w:rStyle w:val="CodeInline"/>
        </w:rPr>
        <w:t>:</w:t>
      </w:r>
      <w:r w:rsidRPr="00443BDA">
        <w:rPr>
          <w:rStyle w:val="CodeInline"/>
        </w:rPr>
        <w:t xml:space="preserve"> </w:t>
      </w:r>
      <w:r w:rsidRPr="00443BDA">
        <w:rPr>
          <w:rStyle w:val="CodeInline"/>
          <w:i/>
        </w:rPr>
        <w:t>pat</w:t>
      </w:r>
      <w:r w:rsidRPr="00443BDA">
        <w:rPr>
          <w:rStyle w:val="CodeInline"/>
        </w:rPr>
        <w:t xml:space="preserve"> </w:t>
      </w:r>
      <w:r w:rsidRPr="00443BDA">
        <w:rPr>
          <w:rStyle w:val="CodeInline"/>
          <w:i/>
        </w:rPr>
        <w:t>pattern-g</w:t>
      </w:r>
      <w:r>
        <w:rPr>
          <w:rStyle w:val="CodeInline"/>
          <w:i/>
        </w:rPr>
        <w:t>ua</w:t>
      </w:r>
      <w:r w:rsidRPr="00443BDA">
        <w:rPr>
          <w:rStyle w:val="CodeInline"/>
          <w:i/>
        </w:rPr>
        <w:t>rd</w:t>
      </w:r>
      <w:r w:rsidRPr="00BE3144">
        <w:rPr>
          <w:rStyle w:val="CodeInline"/>
          <w:i/>
          <w:vertAlign w:val="subscript"/>
        </w:rPr>
        <w:t>opt</w:t>
      </w:r>
      <w:r w:rsidRPr="00443BDA">
        <w:rPr>
          <w:rStyle w:val="CodeInline"/>
        </w:rPr>
        <w:t xml:space="preserve"> -&gt; </w:t>
      </w:r>
      <w:r w:rsidRPr="00443BDA">
        <w:rPr>
          <w:rStyle w:val="CodeInline"/>
          <w:i/>
        </w:rPr>
        <w:t>expr</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i/>
        </w:rPr>
      </w:pPr>
      <w:r w:rsidRPr="00443BDA">
        <w:rPr>
          <w:rStyle w:val="CodeInline"/>
          <w:i/>
        </w:rPr>
        <w:t xml:space="preserve">pattern-guard </w:t>
      </w:r>
      <w:r>
        <w:rPr>
          <w:rStyle w:val="CodeInline"/>
        </w:rPr>
        <w:t>:</w:t>
      </w:r>
      <w:r w:rsidRPr="00443BDA">
        <w:rPr>
          <w:rStyle w:val="CodeInline"/>
        </w:rPr>
        <w:t xml:space="preserve"> </w:t>
      </w:r>
      <w:r w:rsidRPr="00E94C42">
        <w:rPr>
          <w:rStyle w:val="CodeInline"/>
          <w:b/>
        </w:rPr>
        <w:t>when</w:t>
      </w:r>
      <w:r w:rsidRPr="00443BDA">
        <w:rPr>
          <w:rStyle w:val="CodeInline"/>
        </w:rPr>
        <w:t xml:space="preserve"> </w:t>
      </w:r>
      <w:r w:rsidRPr="00443BDA">
        <w:rPr>
          <w:rStyle w:val="CodeInline"/>
          <w:i/>
        </w:rPr>
        <w:t>expr</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pat</w:t>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const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long-ident</w:t>
      </w:r>
      <w:r w:rsidRPr="00443BDA">
        <w:rPr>
          <w:rStyle w:val="CodeInline"/>
        </w:rPr>
        <w:t xml:space="preserve"> </w:t>
      </w:r>
      <w:r w:rsidRPr="00443BDA">
        <w:rPr>
          <w:rStyle w:val="CodeInline"/>
          <w:i/>
        </w:rPr>
        <w:t>pat-param</w:t>
      </w:r>
      <w:r w:rsidRPr="00BE3144">
        <w:rPr>
          <w:rStyle w:val="CodeInline"/>
          <w:i/>
          <w:vertAlign w:val="subscript"/>
        </w:rPr>
        <w:t>opt</w:t>
      </w:r>
      <w:r w:rsidRPr="00443BDA">
        <w:rPr>
          <w:rStyle w:val="CodeInline"/>
        </w:rPr>
        <w:t xml:space="preserve"> </w:t>
      </w:r>
      <w:r w:rsidRPr="00443BDA">
        <w:rPr>
          <w:rStyle w:val="CodeInline"/>
          <w:i/>
        </w:rPr>
        <w:t>pat</w:t>
      </w:r>
      <w:r w:rsidRPr="00BE3144">
        <w:rPr>
          <w:rStyle w:val="CodeInline"/>
          <w:i/>
          <w:vertAlign w:val="subscript"/>
        </w:rPr>
        <w:t>opt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_</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pat</w:t>
      </w:r>
      <w:r w:rsidRPr="00443BDA">
        <w:rPr>
          <w:rStyle w:val="CodeInline"/>
        </w:rPr>
        <w:t xml:space="preserve"> </w:t>
      </w:r>
      <w:r w:rsidRPr="00E94C42">
        <w:rPr>
          <w:rStyle w:val="CodeInline"/>
          <w:b/>
        </w:rPr>
        <w:t>as</w:t>
      </w:r>
      <w:r w:rsidRPr="00443BDA">
        <w:rPr>
          <w:rStyle w:val="CodeInline"/>
        </w:rPr>
        <w:t xml:space="preserve"> </w:t>
      </w:r>
      <w:r w:rsidRPr="00443BDA">
        <w:rPr>
          <w:rStyle w:val="CodeInline"/>
          <w:i/>
        </w:rPr>
        <w:t>ident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pat</w:t>
      </w:r>
      <w:r w:rsidRPr="00443BDA">
        <w:rPr>
          <w:rStyle w:val="CodeInline"/>
        </w:rPr>
        <w:t xml:space="preserve"> '|' </w:t>
      </w:r>
      <w:r w:rsidRPr="00443BDA">
        <w:rPr>
          <w:rStyle w:val="CodeInline"/>
          <w:i/>
        </w:rPr>
        <w:t>pat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pat</w:t>
      </w:r>
      <w:r w:rsidRPr="00443BDA">
        <w:rPr>
          <w:rStyle w:val="CodeInline"/>
        </w:rPr>
        <w:t xml:space="preserve"> '&amp;' </w:t>
      </w:r>
      <w:r w:rsidRPr="00443BDA">
        <w:rPr>
          <w:rStyle w:val="CodeInline"/>
          <w:i/>
        </w:rPr>
        <w:t>pat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pat</w:t>
      </w:r>
      <w:r w:rsidRPr="00443BDA">
        <w:rPr>
          <w:rStyle w:val="CodeInline"/>
        </w:rPr>
        <w:t xml:space="preserve"> :: </w:t>
      </w:r>
      <w:r w:rsidRPr="00443BDA">
        <w:rPr>
          <w:rStyle w:val="CodeInline"/>
          <w:i/>
        </w:rPr>
        <w:t>pat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pat</w:t>
      </w:r>
      <w:r w:rsidRPr="00443BDA">
        <w:rPr>
          <w:rStyle w:val="CodeInline"/>
        </w:rPr>
        <w:t xml:space="preserve"> : </w:t>
      </w:r>
      <w:r w:rsidRPr="00443BDA">
        <w:rPr>
          <w:rStyle w:val="CodeInline"/>
          <w:i/>
        </w:rPr>
        <w:t>type</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pat</w:t>
      </w:r>
      <w:r w:rsidRPr="00443BDA">
        <w:rPr>
          <w:rStyle w:val="CodeInline"/>
        </w:rPr>
        <w:t>,...,</w:t>
      </w:r>
      <w:r w:rsidRPr="00443BDA">
        <w:rPr>
          <w:rStyle w:val="CodeInline"/>
          <w:i/>
        </w:rPr>
        <w:t>pat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pat</w:t>
      </w:r>
      <w:r w:rsidRPr="00443BDA">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list-pat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array-pat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record-pat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 </w:t>
      </w:r>
      <w:r w:rsidRPr="00443BDA">
        <w:rPr>
          <w:rStyle w:val="CodeInline"/>
          <w:i/>
        </w:rPr>
        <w:t>atomic-type</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 </w:t>
      </w:r>
      <w:r w:rsidRPr="00443BDA">
        <w:rPr>
          <w:rStyle w:val="CodeInline"/>
          <w:i/>
        </w:rPr>
        <w:t>atomic-type</w:t>
      </w:r>
      <w:r w:rsidRPr="00443BDA">
        <w:rPr>
          <w:rStyle w:val="CodeInline"/>
        </w:rPr>
        <w:t xml:space="preserve"> </w:t>
      </w:r>
      <w:r w:rsidRPr="00E94C42">
        <w:rPr>
          <w:rStyle w:val="CodeInline"/>
          <w:b/>
        </w:rPr>
        <w:t>as</w:t>
      </w:r>
      <w:r w:rsidRPr="00443BDA">
        <w:rPr>
          <w:rStyle w:val="CodeInline"/>
        </w:rPr>
        <w:t xml:space="preserve"> </w:t>
      </w:r>
      <w:r w:rsidRPr="00443BDA">
        <w:rPr>
          <w:rStyle w:val="CodeInline"/>
          <w:i/>
        </w:rPr>
        <w:t>ident</w:t>
      </w:r>
      <w:r w:rsidRPr="00443BDA">
        <w:rPr>
          <w:rStyle w:val="CodeInline"/>
        </w:rPr>
        <w:tab/>
      </w:r>
    </w:p>
    <w:p w:rsidR="007372F9" w:rsidRPr="00E94C42" w:rsidRDefault="007372F9" w:rsidP="007372F9">
      <w:pPr>
        <w:pStyle w:val="SummaryGrammar"/>
        <w:rPr>
          <w:rStyle w:val="CodeInline"/>
          <w:b/>
        </w:rPr>
      </w:pPr>
      <w:r w:rsidRPr="00443BDA">
        <w:rPr>
          <w:rStyle w:val="CodeInline"/>
        </w:rPr>
        <w:t xml:space="preserve">  </w:t>
      </w:r>
      <w:r>
        <w:rPr>
          <w:rStyle w:val="CodeInline"/>
        </w:rPr>
        <w:t xml:space="preserve">  </w:t>
      </w:r>
      <w:r w:rsidRPr="00443BDA">
        <w:rPr>
          <w:rStyle w:val="CodeInline"/>
        </w:rPr>
        <w:t xml:space="preserve">  </w:t>
      </w:r>
      <w:r w:rsidRPr="00E94C42">
        <w:rPr>
          <w:rStyle w:val="CodeInline"/>
          <w:b/>
        </w:rPr>
        <w:t>null</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443BDA">
        <w:rPr>
          <w:rStyle w:val="CodeInline"/>
        </w:rPr>
        <w:t xml:space="preserve"> </w:t>
      </w:r>
      <w:r w:rsidRPr="00443BDA">
        <w:rPr>
          <w:rStyle w:val="CodeInline"/>
          <w:i/>
        </w:rPr>
        <w:t>pat</w:t>
      </w:r>
    </w:p>
    <w:p w:rsidR="007372F9" w:rsidRPr="00443BDA" w:rsidRDefault="007372F9" w:rsidP="007372F9">
      <w:pPr>
        <w:pStyle w:val="SummaryGrammar"/>
        <w:rPr>
          <w:rStyle w:val="CodeInline"/>
        </w:rPr>
      </w:pPr>
    </w:p>
    <w:p w:rsidR="007372F9" w:rsidRPr="00443BDA" w:rsidRDefault="007372F9" w:rsidP="007372F9">
      <w:pPr>
        <w:pStyle w:val="SummaryGrammar"/>
        <w:keepNext/>
        <w:rPr>
          <w:rStyle w:val="CodeInline"/>
          <w:i/>
        </w:rPr>
      </w:pPr>
      <w:r w:rsidRPr="00443BDA">
        <w:rPr>
          <w:rStyle w:val="CodeInline"/>
          <w:i/>
        </w:rPr>
        <w:t xml:space="preserve">list-pat </w:t>
      </w:r>
      <w:r>
        <w:rPr>
          <w:rStyle w:val="CodeInline"/>
        </w:rPr>
        <w:t>:</w:t>
      </w:r>
      <w:r w:rsidRPr="00443BDA">
        <w:rPr>
          <w:rStyle w:val="CodeInline"/>
          <w:i/>
        </w:rPr>
        <w:t xml:space="preserve"> </w:t>
      </w:r>
    </w:p>
    <w:p w:rsidR="007372F9" w:rsidRPr="00443BDA" w:rsidRDefault="007372F9" w:rsidP="007372F9">
      <w:pPr>
        <w:pStyle w:val="SummaryGrammar"/>
        <w:keepNext/>
        <w:rPr>
          <w:rStyle w:val="CodeInline"/>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xml:space="preserve">[ </w:t>
      </w:r>
      <w:r w:rsidRPr="00443BDA">
        <w:rPr>
          <w:rStyle w:val="CodeInline"/>
          <w:i/>
        </w:rPr>
        <w:t>pat</w:t>
      </w:r>
      <w:r w:rsidRPr="00443BDA">
        <w:rPr>
          <w:rStyle w:val="CodeInline"/>
        </w:rPr>
        <w:t xml:space="preserve"> ; ... ; </w:t>
      </w:r>
      <w:r w:rsidRPr="00443BDA">
        <w:rPr>
          <w:rStyle w:val="CodeInline"/>
          <w:i/>
        </w:rPr>
        <w:t xml:space="preserve">pat </w:t>
      </w:r>
      <w:r w:rsidRPr="00443BDA">
        <w:rPr>
          <w:rStyle w:val="CodeInline"/>
        </w:rPr>
        <w: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i/>
        </w:rPr>
      </w:pPr>
      <w:r w:rsidRPr="00443BDA">
        <w:rPr>
          <w:rStyle w:val="CodeInline"/>
          <w:i/>
        </w:rPr>
        <w:t xml:space="preserve">array-pat </w:t>
      </w:r>
      <w:r>
        <w:rPr>
          <w:rStyle w:val="CodeInline"/>
        </w:rPr>
        <w:t>:</w:t>
      </w:r>
      <w:r w:rsidRPr="00443BDA">
        <w:rPr>
          <w:rStyle w:val="CodeInline"/>
          <w:i/>
        </w:rPr>
        <w:t xml:space="preserve"> </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w:t>
      </w:r>
      <w:r w:rsidRPr="00443BDA">
        <w:rPr>
          <w:rStyle w:val="CodeInline"/>
          <w:i/>
        </w:rPr>
        <w:t xml:space="preserve"> </w:t>
      </w:r>
      <w:r w:rsidRPr="00443BDA">
        <w:rPr>
          <w:rStyle w:val="CodeInline"/>
        </w:rPr>
        <w:t>|]</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xml:space="preserve">[| </w:t>
      </w:r>
      <w:r w:rsidRPr="00443BDA">
        <w:rPr>
          <w:rStyle w:val="CodeInline"/>
          <w:i/>
        </w:rPr>
        <w:t>pat</w:t>
      </w:r>
      <w:r w:rsidRPr="00443BDA">
        <w:rPr>
          <w:rStyle w:val="CodeInline"/>
        </w:rPr>
        <w:t xml:space="preserve"> ; ... ; </w:t>
      </w:r>
      <w:r w:rsidRPr="00443BDA">
        <w:rPr>
          <w:rStyle w:val="CodeInline"/>
          <w:i/>
        </w:rPr>
        <w:t xml:space="preserve">pat </w:t>
      </w:r>
      <w:r w:rsidRPr="00443BDA">
        <w:rPr>
          <w:rStyle w:val="CodeInline"/>
        </w:rPr>
        <w: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 xml:space="preserve">record-pat </w:t>
      </w:r>
      <w:r>
        <w:rPr>
          <w:rStyle w:val="CodeInline"/>
        </w:rPr>
        <w:t>:</w:t>
      </w:r>
      <w:r w:rsidRPr="00443BDA">
        <w:rPr>
          <w:rStyle w:val="CodeInline"/>
        </w:rPr>
        <w:t xml:space="preserve"> { </w:t>
      </w:r>
      <w:r w:rsidRPr="00443BDA">
        <w:rPr>
          <w:rStyle w:val="CodeInline"/>
          <w:i/>
        </w:rPr>
        <w:t>field-pat</w:t>
      </w:r>
      <w:r w:rsidRPr="00443BDA">
        <w:rPr>
          <w:rStyle w:val="CodeInline"/>
        </w:rPr>
        <w:t xml:space="preserve"> ; ... ; </w:t>
      </w:r>
      <w:r w:rsidRPr="00443BDA">
        <w:rPr>
          <w:rStyle w:val="CodeInline"/>
          <w:i/>
        </w:rPr>
        <w:t xml:space="preserve">field-pat </w:t>
      </w:r>
      <w:r w:rsidRPr="00443BDA">
        <w:rPr>
          <w:rStyle w:val="CodeInline"/>
        </w:rPr>
        <w: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i/>
        </w:rPr>
      </w:pPr>
      <w:r w:rsidRPr="00443BDA">
        <w:rPr>
          <w:rStyle w:val="CodeInline"/>
          <w:i/>
        </w:rPr>
        <w:t xml:space="preserve">atomic-pat </w:t>
      </w:r>
      <w:r>
        <w:rPr>
          <w:rStyle w:val="CodeInline"/>
          <w:i/>
        </w:rPr>
        <w:t>:</w:t>
      </w:r>
    </w:p>
    <w:p w:rsidR="007372F9" w:rsidRPr="00443BDA" w:rsidRDefault="007372F9" w:rsidP="007372F9">
      <w:pPr>
        <w:pStyle w:val="SummaryGrammar"/>
        <w:rPr>
          <w:rStyle w:val="CodeInline"/>
        </w:rPr>
      </w:pPr>
      <w:r w:rsidRPr="00443BDA">
        <w:rPr>
          <w:rStyle w:val="CodeInline"/>
        </w:rPr>
        <w:t xml:space="preserve">    </w:t>
      </w:r>
      <w:r w:rsidRPr="00443BDA">
        <w:rPr>
          <w:rStyle w:val="CodeInline"/>
          <w:i/>
        </w:rPr>
        <w:t>pat</w:t>
      </w:r>
      <w:r w:rsidRPr="00443BDA">
        <w:rPr>
          <w:rStyle w:val="CodeInline"/>
        </w:rPr>
        <w:t xml:space="preserve">      </w:t>
      </w:r>
      <w:commentRangeStart w:id="7441"/>
      <w:r w:rsidRPr="00443BDA">
        <w:rPr>
          <w:rStyle w:val="CodeInline"/>
        </w:rPr>
        <w:t xml:space="preserve">-- restricted to </w:t>
      </w:r>
    </w:p>
    <w:p w:rsidR="007372F9" w:rsidRPr="00443BDA" w:rsidRDefault="007372F9" w:rsidP="007372F9">
      <w:pPr>
        <w:pStyle w:val="SummaryGrammar"/>
        <w:rPr>
          <w:rStyle w:val="CodeInline"/>
        </w:rPr>
      </w:pPr>
      <w:r w:rsidRPr="00443BDA">
        <w:rPr>
          <w:rStyle w:val="CodeInline"/>
        </w:rPr>
        <w:t xml:space="preserve">                   </w:t>
      </w:r>
      <w:r w:rsidRPr="00443BDA">
        <w:rPr>
          <w:rStyle w:val="CodeInline"/>
          <w:i/>
        </w:rPr>
        <w:t>const</w:t>
      </w:r>
      <w:r w:rsidRPr="00443BDA">
        <w:rPr>
          <w:rStyle w:val="CodeInline"/>
        </w:rPr>
        <w:t xml:space="preserve">, </w:t>
      </w:r>
      <w:r w:rsidRPr="00443BDA">
        <w:rPr>
          <w:rStyle w:val="CodeInline"/>
          <w:i/>
        </w:rPr>
        <w:t>long-ident</w:t>
      </w:r>
      <w:r w:rsidRPr="00443BDA">
        <w:rPr>
          <w:rStyle w:val="CodeInline"/>
        </w:rPr>
        <w:t xml:space="preserve">, </w:t>
      </w:r>
      <w:r w:rsidRPr="00443BDA">
        <w:rPr>
          <w:rStyle w:val="CodeInline"/>
          <w:i/>
        </w:rPr>
        <w:t>list-pat</w:t>
      </w:r>
      <w:r w:rsidRPr="00443BDA">
        <w:rPr>
          <w:rStyle w:val="CodeInline"/>
        </w:rPr>
        <w:t xml:space="preserve">, </w:t>
      </w:r>
      <w:r w:rsidRPr="00443BDA">
        <w:rPr>
          <w:rStyle w:val="CodeInline"/>
          <w:i/>
        </w:rPr>
        <w:t>record-pat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sidRPr="00443BDA">
        <w:rPr>
          <w:rStyle w:val="CodeInline"/>
          <w:i/>
        </w:rPr>
        <w:t>array-pat</w:t>
      </w:r>
      <w:r w:rsidRPr="00443BDA">
        <w:rPr>
          <w:rStyle w:val="CodeInline"/>
        </w:rPr>
        <w:t>, (</w:t>
      </w:r>
      <w:r w:rsidRPr="00443BDA">
        <w:rPr>
          <w:rStyle w:val="CodeInline"/>
          <w:i/>
        </w:rPr>
        <w:t>pat</w:t>
      </w:r>
      <w:r w:rsidRPr="00443BDA">
        <w:rPr>
          <w:rStyle w:val="CodeInline"/>
        </w:rPr>
        <w:t xml:space="preserve">), :? </w:t>
      </w:r>
      <w:r w:rsidRPr="00443BDA">
        <w:rPr>
          <w:rStyle w:val="CodeInline"/>
          <w:i/>
        </w:rPr>
        <w:t xml:space="preserve">atomic-type, </w:t>
      </w:r>
      <w:r w:rsidRPr="00443BDA">
        <w:rPr>
          <w:rStyle w:val="CodeInline"/>
        </w:rPr>
        <w:t xml:space="preserve"> </w:t>
      </w:r>
      <w:r w:rsidRPr="00E94C42">
        <w:rPr>
          <w:rStyle w:val="CodeInline"/>
          <w:b/>
        </w:rPr>
        <w:t>null</w:t>
      </w:r>
      <w:r w:rsidRPr="00443BDA">
        <w:rPr>
          <w:rStyle w:val="CodeInline"/>
        </w:rPr>
        <w:t xml:space="preserve">, _ </w:t>
      </w:r>
      <w:commentRangeEnd w:id="7441"/>
      <w:r>
        <w:rPr>
          <w:rStyle w:val="CommentReference"/>
          <w:color w:val="auto"/>
          <w:lang w:eastAsia="en-US"/>
        </w:rPr>
        <w:commentReference w:id="7441"/>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field-pat</w:t>
      </w:r>
      <w:r w:rsidRPr="00443BDA">
        <w:rPr>
          <w:rStyle w:val="CodeInline"/>
        </w:rPr>
        <w:t xml:space="preserve"> </w:t>
      </w:r>
      <w:r>
        <w:rPr>
          <w:rStyle w:val="CodeInline"/>
        </w:rPr>
        <w:t>:</w:t>
      </w:r>
      <w:r w:rsidRPr="00443BDA">
        <w:rPr>
          <w:rStyle w:val="CodeInline"/>
        </w:rPr>
        <w:t xml:space="preserve"> </w:t>
      </w:r>
      <w:r w:rsidRPr="00443BDA">
        <w:rPr>
          <w:rStyle w:val="CodeInline"/>
          <w:i/>
        </w:rPr>
        <w:t>long-ident</w:t>
      </w:r>
      <w:r w:rsidRPr="00443BDA">
        <w:rPr>
          <w:rStyle w:val="CodeInline"/>
        </w:rPr>
        <w:t xml:space="preserve"> = </w:t>
      </w:r>
      <w:r w:rsidRPr="00443BDA">
        <w:rPr>
          <w:rStyle w:val="CodeInline"/>
          <w:i/>
        </w:rPr>
        <w:t>pat</w:t>
      </w:r>
    </w:p>
    <w:p w:rsidR="007372F9" w:rsidRDefault="007372F9" w:rsidP="007372F9">
      <w:pPr>
        <w:pStyle w:val="SummaryGrammar"/>
        <w:keepNext/>
        <w:rPr>
          <w:rStyle w:val="CodeInline"/>
          <w:i/>
        </w:rPr>
      </w:pPr>
    </w:p>
    <w:p w:rsidR="007372F9" w:rsidRPr="00443BDA" w:rsidRDefault="007372F9" w:rsidP="007372F9">
      <w:pPr>
        <w:pStyle w:val="SummaryGrammar"/>
        <w:keepNext/>
        <w:rPr>
          <w:rStyle w:val="CodeInline"/>
        </w:rPr>
      </w:pPr>
      <w:r w:rsidRPr="00443BDA">
        <w:rPr>
          <w:rStyle w:val="CodeInline"/>
          <w:i/>
        </w:rPr>
        <w:t>pat-param</w:t>
      </w:r>
      <w:r w:rsidRPr="00443BDA">
        <w:rPr>
          <w:rStyle w:val="CodeInline"/>
        </w:rPr>
        <w:t xml:space="preserve"> </w:t>
      </w:r>
      <w:r>
        <w:rPr>
          <w:rStyle w:val="CodeInline"/>
        </w:rPr>
        <w:t>:</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const</w:t>
      </w:r>
      <w:r w:rsidRPr="00443BDA">
        <w:rPr>
          <w:rStyle w:val="CodeInline"/>
        </w:rPr>
        <w:t xml:space="preserve"> </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long-ident</w:t>
      </w:r>
      <w:r w:rsidRPr="00443BDA">
        <w:rPr>
          <w:rStyle w:val="CodeInline"/>
        </w:rPr>
        <w:t xml:space="preserve"> </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 </w:t>
      </w:r>
      <w:r w:rsidRPr="00443BDA">
        <w:rPr>
          <w:rStyle w:val="CodeInline"/>
          <w:i/>
        </w:rPr>
        <w:t>pat-param</w:t>
      </w:r>
      <w:r w:rsidRPr="00443BDA">
        <w:rPr>
          <w:rStyle w:val="CodeInline"/>
        </w:rPr>
        <w:t xml:space="preserve"> ; ... ; </w:t>
      </w:r>
      <w:r w:rsidRPr="00443BDA">
        <w:rPr>
          <w:rStyle w:val="CodeInline"/>
          <w:i/>
        </w:rPr>
        <w:t xml:space="preserve">pat-param </w:t>
      </w:r>
      <w:r w:rsidRPr="00443BDA">
        <w:rPr>
          <w:rStyle w:val="CodeInline"/>
        </w:rPr>
        <w:t>]</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 </w:t>
      </w:r>
      <w:r w:rsidRPr="00443BDA">
        <w:rPr>
          <w:rStyle w:val="CodeInline"/>
          <w:i/>
        </w:rPr>
        <w:t>pat-param</w:t>
      </w:r>
      <w:r w:rsidRPr="00443BDA">
        <w:rPr>
          <w:rStyle w:val="CodeInline"/>
        </w:rPr>
        <w:t xml:space="preserve">, ..., </w:t>
      </w:r>
      <w:r w:rsidRPr="00443BDA">
        <w:rPr>
          <w:rStyle w:val="CodeInline"/>
          <w:i/>
        </w:rPr>
        <w:t>pat-param</w:t>
      </w:r>
      <w:r w:rsidRPr="00443BDA">
        <w:rPr>
          <w:rStyle w:val="CodeInline"/>
        </w:rPr>
        <w:t xml:space="preserve"> )</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long-ident</w:t>
      </w:r>
      <w:r w:rsidRPr="00443BDA">
        <w:rPr>
          <w:rStyle w:val="CodeInline"/>
        </w:rPr>
        <w:t xml:space="preserve"> </w:t>
      </w:r>
      <w:r w:rsidRPr="00443BDA">
        <w:rPr>
          <w:rStyle w:val="CodeInline"/>
          <w:i/>
        </w:rPr>
        <w:t xml:space="preserve">pat-param </w:t>
      </w:r>
    </w:p>
    <w:p w:rsidR="007372F9" w:rsidRPr="00443BDA" w:rsidRDefault="007372F9" w:rsidP="007372F9">
      <w:pPr>
        <w:pStyle w:val="SummaryGrammar"/>
        <w:keepNext/>
        <w:rPr>
          <w:rStyle w:val="CodeInline"/>
          <w:i/>
        </w:rPr>
      </w:pPr>
      <w:r w:rsidRPr="00443BDA">
        <w:rPr>
          <w:rStyle w:val="CodeInline"/>
          <w:lang w:eastAsia="en-US"/>
        </w:rPr>
        <w:t xml:space="preserve">    </w:t>
      </w:r>
      <w:r>
        <w:rPr>
          <w:rStyle w:val="CodeInline"/>
          <w:lang w:eastAsia="en-US"/>
        </w:rPr>
        <w:t xml:space="preserve"> </w:t>
      </w:r>
      <w:r w:rsidRPr="00443BDA">
        <w:rPr>
          <w:rStyle w:val="CodeInline"/>
          <w:lang w:eastAsia="en-US"/>
        </w:rPr>
        <w:t xml:space="preserve"> </w:t>
      </w:r>
      <w:r w:rsidRPr="00443BDA">
        <w:rPr>
          <w:rStyle w:val="CodeInline"/>
          <w:i/>
          <w:lang w:eastAsia="en-US"/>
        </w:rPr>
        <w:t xml:space="preserve">pat-param </w:t>
      </w:r>
      <w:r w:rsidRPr="00443BDA">
        <w:rPr>
          <w:rStyle w:val="CodeInline"/>
          <w:lang w:eastAsia="en-US"/>
        </w:rPr>
        <w:t xml:space="preserve">: </w:t>
      </w:r>
      <w:r w:rsidRPr="00443BDA">
        <w:rPr>
          <w:rStyle w:val="CodeInline"/>
          <w:i/>
          <w:lang w:eastAsia="en-US"/>
        </w:rPr>
        <w:t>type</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&lt;@ </w:t>
      </w:r>
      <w:r w:rsidRPr="00443BDA">
        <w:rPr>
          <w:rStyle w:val="CodeInline"/>
          <w:i/>
        </w:rPr>
        <w:t>expr</w:t>
      </w:r>
      <w:r w:rsidRPr="00443BDA">
        <w:rPr>
          <w:rStyle w:val="CodeInline"/>
        </w:rPr>
        <w:t xml:space="preserve"> @&gt;</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&lt;@@ </w:t>
      </w:r>
      <w:r w:rsidRPr="00443BDA">
        <w:rPr>
          <w:rStyle w:val="CodeInline"/>
          <w:i/>
        </w:rPr>
        <w:t>expr</w:t>
      </w:r>
      <w:r w:rsidRPr="00443BDA">
        <w:rPr>
          <w:rStyle w:val="CodeInline"/>
        </w:rPr>
        <w:t xml:space="preserve"> @@&gt;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E94C42">
        <w:rPr>
          <w:rStyle w:val="CodeInline"/>
          <w:b/>
        </w:rPr>
        <w:t>null</w:t>
      </w:r>
      <w:r w:rsidRPr="00443BDA">
        <w:rPr>
          <w:rStyle w:val="CodeInline"/>
        </w:rPr>
        <w:t xml:space="preserve"> </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pats</w:t>
      </w:r>
      <w:r w:rsidRPr="00443BDA">
        <w:rPr>
          <w:rStyle w:val="CodeInline"/>
        </w:rPr>
        <w:t xml:space="preserve"> </w:t>
      </w:r>
      <w:r>
        <w:rPr>
          <w:rStyle w:val="CodeInline"/>
        </w:rPr>
        <w:t>:</w:t>
      </w:r>
      <w:r w:rsidRPr="00443BDA">
        <w:rPr>
          <w:rStyle w:val="CodeInline"/>
        </w:rPr>
        <w:t xml:space="preserve">  </w:t>
      </w:r>
      <w:r w:rsidRPr="00443BDA">
        <w:rPr>
          <w:rStyle w:val="CodeInline"/>
          <w:i/>
        </w:rPr>
        <w:t>pat</w:t>
      </w:r>
      <w:r w:rsidRPr="00443BDA">
        <w:rPr>
          <w:rStyle w:val="CodeInline"/>
        </w:rPr>
        <w:t xml:space="preserve"> , ... , </w:t>
      </w:r>
      <w:r w:rsidRPr="00443BDA">
        <w:rPr>
          <w:rStyle w:val="CodeInline"/>
          <w:i/>
        </w:rPr>
        <w:t>pat</w:t>
      </w:r>
      <w:r w:rsidRPr="00443BDA">
        <w:rPr>
          <w:rStyle w:val="CodeInline"/>
        </w:rPr>
        <w:t xml:space="preserve"> </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field-pats</w:t>
      </w:r>
      <w:r w:rsidRPr="00443BDA">
        <w:rPr>
          <w:rStyle w:val="CodeInline"/>
        </w:rPr>
        <w:t xml:space="preserve"> </w:t>
      </w:r>
      <w:r>
        <w:rPr>
          <w:rStyle w:val="CodeInline"/>
        </w:rPr>
        <w:t>:</w:t>
      </w:r>
      <w:r w:rsidRPr="00443BDA">
        <w:rPr>
          <w:rStyle w:val="CodeInline"/>
        </w:rPr>
        <w:t xml:space="preserve"> </w:t>
      </w:r>
      <w:r w:rsidRPr="00443BDA">
        <w:rPr>
          <w:rStyle w:val="CodeInline"/>
          <w:i/>
        </w:rPr>
        <w:t>field-pat</w:t>
      </w:r>
      <w:r w:rsidRPr="00443BDA">
        <w:rPr>
          <w:rStyle w:val="CodeInline"/>
        </w:rPr>
        <w:t xml:space="preserve"> ; ... ; </w:t>
      </w:r>
      <w:r w:rsidRPr="00443BDA">
        <w:rPr>
          <w:rStyle w:val="CodeInline"/>
          <w:i/>
        </w:rPr>
        <w:t>field-pat</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7372F9" w:rsidP="007372F9">
      <w:pPr>
        <w:pStyle w:val="SummaryGrammar"/>
      </w:pPr>
      <w:r w:rsidRPr="00443BDA">
        <w:rPr>
          <w:rStyle w:val="CodeInline"/>
          <w:i/>
        </w:rPr>
        <w:t>rules</w:t>
      </w:r>
      <w:r w:rsidRPr="00443BDA">
        <w:rPr>
          <w:rStyle w:val="CodeInline"/>
        </w:rPr>
        <w:t xml:space="preserve"> </w:t>
      </w:r>
      <w:r>
        <w:rPr>
          <w:rStyle w:val="CodeInline"/>
        </w:rPr>
        <w:t>:</w:t>
      </w:r>
      <w:r w:rsidRPr="00443BDA">
        <w:rPr>
          <w:rStyle w:val="CodeInline"/>
        </w:rPr>
        <w:t xml:space="preserve"> '|'</w:t>
      </w:r>
      <w:r w:rsidRPr="00E94C42">
        <w:rPr>
          <w:rStyle w:val="CodeInline"/>
          <w:i/>
          <w:vertAlign w:val="subscript"/>
        </w:rPr>
        <w:t>opt</w:t>
      </w:r>
      <w:r w:rsidRPr="00443BDA">
        <w:rPr>
          <w:rStyle w:val="CodeInline"/>
        </w:rPr>
        <w:t xml:space="preserve"> </w:t>
      </w:r>
      <w:r w:rsidRPr="00443BDA">
        <w:rPr>
          <w:rStyle w:val="CodeInline"/>
          <w:i/>
        </w:rPr>
        <w:t>rule</w:t>
      </w:r>
      <w:r w:rsidRPr="00443BDA">
        <w:rPr>
          <w:rStyle w:val="CodeInline"/>
        </w:rPr>
        <w:t xml:space="preserve"> '|' ... '|' </w:t>
      </w:r>
      <w:r w:rsidRPr="00443BDA">
        <w:rPr>
          <w:rStyle w:val="CodeInline"/>
          <w:i/>
        </w:rPr>
        <w:t>rule</w:t>
      </w:r>
      <w:r w:rsidRPr="00443BDA">
        <w:rPr>
          <w:rStyle w:val="CodeInline"/>
        </w:rPr>
        <w:t xml:space="preserve"> </w:t>
      </w:r>
    </w:p>
    <w:p w:rsidR="007372F9" w:rsidRDefault="007372F9" w:rsidP="007372F9">
      <w:pPr>
        <w:pStyle w:val="AppHeading2"/>
        <w:keepNext/>
        <w:keepLines/>
        <w:numPr>
          <w:ilvl w:val="2"/>
          <w:numId w:val="185"/>
        </w:numPr>
        <w:outlineLvl w:val="2"/>
      </w:pPr>
      <w:r>
        <w:t>Type Definitions</w:t>
      </w:r>
    </w:p>
    <w:p w:rsidR="007372F9" w:rsidRPr="00443BDA" w:rsidRDefault="007372F9" w:rsidP="007372F9">
      <w:pPr>
        <w:pStyle w:val="SummaryGrammar"/>
        <w:rPr>
          <w:rStyle w:val="CodeInline"/>
        </w:rPr>
      </w:pPr>
      <w:r w:rsidRPr="00443BDA">
        <w:rPr>
          <w:rStyle w:val="CodeInline"/>
          <w:i/>
        </w:rPr>
        <w:t>type-defn</w:t>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i/>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abbrev-type-defn</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 xml:space="preserve">record-type-defn </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 xml:space="preserve">union-type-defn </w:t>
      </w:r>
    </w:p>
    <w:p w:rsidR="007372F9" w:rsidRPr="00443BDA" w:rsidRDefault="007372F9" w:rsidP="007372F9">
      <w:pPr>
        <w:pStyle w:val="SummaryGrammar"/>
        <w:rPr>
          <w:rStyle w:val="CodeInline"/>
          <w:i/>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anon-type-defn</w:t>
      </w:r>
    </w:p>
    <w:p w:rsidR="007372F9" w:rsidRPr="00443BDA" w:rsidRDefault="007372F9" w:rsidP="007372F9">
      <w:pPr>
        <w:pStyle w:val="SummaryGrammar"/>
        <w:rPr>
          <w:rStyle w:val="CodeInline"/>
          <w:i/>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class-type-defn</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rPr>
        <w:t xml:space="preserve">  </w:t>
      </w:r>
      <w:r w:rsidRPr="00443BDA">
        <w:rPr>
          <w:rStyle w:val="CodeInline"/>
          <w:i/>
        </w:rPr>
        <w:t>struct-type-defn</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interface-type-defn</w:t>
      </w:r>
    </w:p>
    <w:p w:rsidR="007372F9" w:rsidRPr="00443BDA" w:rsidRDefault="007372F9" w:rsidP="007372F9">
      <w:pPr>
        <w:pStyle w:val="SummaryGrammar"/>
        <w:rPr>
          <w:rStyle w:val="CodeInline"/>
        </w:rPr>
      </w:pP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enum-type-defn</w:t>
      </w:r>
    </w:p>
    <w:p w:rsidR="007372F9" w:rsidRPr="00443BDA" w:rsidRDefault="007372F9" w:rsidP="007372F9">
      <w:pPr>
        <w:pStyle w:val="SummaryGrammar"/>
        <w:rPr>
          <w:rStyle w:val="CodeInline"/>
          <w:i/>
        </w:rPr>
      </w:pP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de</w:t>
      </w:r>
      <w:r>
        <w:rPr>
          <w:rStyle w:val="CodeInline"/>
          <w:i/>
        </w:rPr>
        <w:t>legate-type-defn</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type-extension</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type-name</w:t>
      </w:r>
      <w:r w:rsidRPr="00443BDA">
        <w:rPr>
          <w:rStyle w:val="CodeInline"/>
        </w:rPr>
        <w:t xml:space="preserve"> </w:t>
      </w:r>
      <w:r>
        <w:rPr>
          <w:rStyle w:val="CodeInline"/>
        </w:rPr>
        <w:t>:</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i/>
        </w:rPr>
        <w:t xml:space="preserve"> access</w:t>
      </w:r>
      <w:r w:rsidRPr="00BE3144">
        <w:rPr>
          <w:rStyle w:val="CodeInline"/>
          <w:i/>
          <w:vertAlign w:val="subscript"/>
        </w:rPr>
        <w:t>opt</w:t>
      </w:r>
      <w:r w:rsidRPr="00443BDA">
        <w:rPr>
          <w:rStyle w:val="CodeInline"/>
          <w:i/>
        </w:rPr>
        <w:t xml:space="preserve"> ident</w:t>
      </w:r>
      <w:r w:rsidRPr="00443BDA">
        <w:rPr>
          <w:rStyle w:val="CodeInline"/>
        </w:rPr>
        <w:t xml:space="preserve"> </w:t>
      </w:r>
      <w:r w:rsidRPr="00443BDA">
        <w:rPr>
          <w:rStyle w:val="CodeInline"/>
          <w:i/>
        </w:rPr>
        <w:t>typar-defns</w:t>
      </w:r>
      <w:r w:rsidRPr="00BE3144">
        <w:rPr>
          <w:rStyle w:val="CodeInline"/>
          <w:vertAlign w:val="subscript"/>
        </w:rPr>
        <w:t>opt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abbrev-type-defn</w:t>
      </w:r>
      <w:r w:rsidRPr="00443BDA">
        <w:rPr>
          <w:rStyle w:val="CodeInline"/>
        </w:rPr>
        <w:t xml:space="preserve"> </w:t>
      </w:r>
      <w:r>
        <w:rPr>
          <w:rStyle w:val="CodeInline"/>
        </w:rPr>
        <w:t>:</w:t>
      </w:r>
      <w:r w:rsidRPr="00443BDA">
        <w:rPr>
          <w:rStyle w:val="CodeInline"/>
        </w:rPr>
        <w:t xml:space="preserve"> </w:t>
      </w:r>
      <w:r w:rsidRPr="00443BDA">
        <w:rPr>
          <w:rStyle w:val="CodeInline"/>
          <w:i/>
        </w:rPr>
        <w:t>type-name</w:t>
      </w:r>
      <w:r w:rsidRPr="00443BDA">
        <w:rPr>
          <w:rStyle w:val="CodeInline"/>
        </w:rPr>
        <w:t xml:space="preserve"> = </w:t>
      </w:r>
      <w:r w:rsidRPr="00443BDA">
        <w:rPr>
          <w:rStyle w:val="CodeInline"/>
          <w:i/>
        </w:rPr>
        <w:t>type</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 xml:space="preserve">union-type-defn </w:t>
      </w:r>
      <w:r>
        <w:rPr>
          <w:rStyle w:val="CodeInline"/>
        </w:rPr>
        <w:t>:</w:t>
      </w:r>
      <w:r w:rsidRPr="00443BDA">
        <w:rPr>
          <w:rStyle w:val="CodeInline"/>
        </w:rPr>
        <w:t xml:space="preserve"> </w:t>
      </w:r>
      <w:r w:rsidRPr="00443BDA">
        <w:rPr>
          <w:rStyle w:val="CodeInline"/>
          <w:i/>
        </w:rPr>
        <w:t xml:space="preserve">type-name </w:t>
      </w:r>
      <w:r w:rsidRPr="00443BDA">
        <w:rPr>
          <w:rStyle w:val="CodeInline"/>
        </w:rPr>
        <w:t xml:space="preserve">'=' </w:t>
      </w:r>
      <w:r w:rsidRPr="00443BDA">
        <w:rPr>
          <w:rStyle w:val="CodeInline"/>
          <w:i/>
        </w:rPr>
        <w:t>union-type-cases type-extension-elements</w:t>
      </w:r>
      <w:r w:rsidRPr="00BE3144">
        <w:rPr>
          <w:rStyle w:val="CodeInline"/>
          <w:i/>
          <w:vertAlign w:val="subscript"/>
        </w:rPr>
        <w:t>opt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union-type-cases</w:t>
      </w:r>
      <w:r w:rsidRPr="00443BDA">
        <w:rPr>
          <w:rStyle w:val="CodeInline"/>
        </w:rPr>
        <w:t xml:space="preserve"> </w:t>
      </w:r>
      <w:r>
        <w:rPr>
          <w:rStyle w:val="CodeInline"/>
        </w:rPr>
        <w:t>:</w:t>
      </w:r>
      <w:r w:rsidRPr="00443BDA">
        <w:rPr>
          <w:rStyle w:val="CodeInline"/>
        </w:rPr>
        <w:t xml:space="preserve"> '|'</w:t>
      </w:r>
      <w:r w:rsidRPr="00443BDA">
        <w:rPr>
          <w:rStyle w:val="CodeInline"/>
          <w:i/>
        </w:rPr>
        <w:t>opt</w:t>
      </w:r>
      <w:r w:rsidRPr="00443BDA">
        <w:rPr>
          <w:rStyle w:val="CodeInline"/>
        </w:rPr>
        <w:t xml:space="preserve"> </w:t>
      </w:r>
      <w:r w:rsidRPr="00443BDA">
        <w:rPr>
          <w:rStyle w:val="CodeInline"/>
          <w:i/>
        </w:rPr>
        <w:t>union-type-case</w:t>
      </w:r>
      <w:r w:rsidRPr="00443BDA">
        <w:rPr>
          <w:rStyle w:val="CodeInline"/>
        </w:rPr>
        <w:t xml:space="preserve"> '|' ... '|' </w:t>
      </w:r>
      <w:r w:rsidRPr="00443BDA">
        <w:rPr>
          <w:rStyle w:val="CodeInline"/>
          <w:i/>
        </w:rPr>
        <w:t>union-type-case</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union-type-case</w:t>
      </w:r>
      <w:r w:rsidRPr="00443BDA">
        <w:rPr>
          <w:rStyle w:val="CodeInline"/>
        </w:rPr>
        <w:t xml:space="preserve"> </w:t>
      </w:r>
      <w:r>
        <w:rPr>
          <w:rStyle w:val="CodeInline"/>
        </w:rPr>
        <w:t>:</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i/>
        </w:rPr>
        <w:t xml:space="preserve"> union-type-case-data </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union-type-case-data</w:t>
      </w:r>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w:t>
      </w:r>
      <w:r w:rsidRPr="00443BDA">
        <w:rPr>
          <w:rStyle w:val="CodeInline"/>
        </w:rPr>
        <w:tab/>
      </w:r>
      <w:r w:rsidRPr="00443BDA">
        <w:rPr>
          <w:rStyle w:val="CodeInline"/>
        </w:rPr>
        <w:tab/>
      </w:r>
      <w:r w:rsidRPr="00443BDA">
        <w:rPr>
          <w:rStyle w:val="CodeInline"/>
        </w:rPr>
        <w:tab/>
        <w:t>-- nullary union case</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w:t>
      </w:r>
      <w:r w:rsidRPr="00443BDA">
        <w:rPr>
          <w:rStyle w:val="CodeInline"/>
        </w:rPr>
        <w:t xml:space="preserve"> </w:t>
      </w:r>
      <w:r w:rsidRPr="007025A8">
        <w:rPr>
          <w:rStyle w:val="CodeInline"/>
          <w:b/>
        </w:rPr>
        <w:t>of</w:t>
      </w:r>
      <w:r w:rsidRPr="00443BDA">
        <w:rPr>
          <w:rStyle w:val="CodeInline"/>
        </w:rPr>
        <w:t xml:space="preserve"> </w:t>
      </w:r>
      <w:r w:rsidRPr="00443BDA">
        <w:rPr>
          <w:rStyle w:val="CodeInline"/>
          <w:i/>
        </w:rPr>
        <w:t>type</w:t>
      </w:r>
      <w:r w:rsidRPr="00443BDA">
        <w:rPr>
          <w:rStyle w:val="CodeInline"/>
        </w:rPr>
        <w:t xml:space="preserve"> * ... * </w:t>
      </w:r>
      <w:r w:rsidRPr="00443BDA">
        <w:rPr>
          <w:rStyle w:val="CodeInline"/>
          <w:i/>
        </w:rPr>
        <w:t>type</w:t>
      </w:r>
      <w:r w:rsidRPr="00443BDA">
        <w:rPr>
          <w:rStyle w:val="CodeInline"/>
        </w:rPr>
        <w:tab/>
        <w:t>-- n-ary union case</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w:t>
      </w:r>
      <w:r w:rsidRPr="00443BDA">
        <w:rPr>
          <w:rStyle w:val="CodeInline"/>
        </w:rPr>
        <w:t xml:space="preserve"> : </w:t>
      </w:r>
      <w:r w:rsidRPr="00443BDA">
        <w:rPr>
          <w:rStyle w:val="CodeInline"/>
          <w:i/>
        </w:rPr>
        <w:t>uncurried-sig</w:t>
      </w:r>
      <w:r w:rsidRPr="00443BDA">
        <w:rPr>
          <w:rStyle w:val="CodeInline"/>
        </w:rPr>
        <w:tab/>
        <w:t>-- n-ary union case</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anon-type-defn</w:t>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type-name</w:t>
      </w:r>
      <w:r w:rsidRPr="00443BDA">
        <w:rPr>
          <w:rStyle w:val="CodeInline"/>
        </w:rPr>
        <w:t xml:space="preserve"> </w:t>
      </w:r>
      <w:r w:rsidRPr="00443BDA">
        <w:rPr>
          <w:rStyle w:val="CodeInline"/>
          <w:i/>
        </w:rPr>
        <w:t>primary-constr-args</w:t>
      </w:r>
      <w:r w:rsidRPr="00BE3144">
        <w:rPr>
          <w:rStyle w:val="CodeInline"/>
          <w:i/>
          <w:vertAlign w:val="subscript"/>
        </w:rPr>
        <w:t>opt</w:t>
      </w:r>
      <w:r w:rsidRPr="00443BDA">
        <w:rPr>
          <w:rStyle w:val="CodeInline"/>
        </w:rPr>
        <w:t xml:space="preserve"> </w:t>
      </w:r>
      <w:r w:rsidRPr="00443BDA">
        <w:rPr>
          <w:rStyle w:val="CodeInline"/>
          <w:i/>
        </w:rPr>
        <w:t>object-val</w:t>
      </w:r>
      <w:r w:rsidRPr="00BE3144">
        <w:rPr>
          <w:rStyle w:val="CodeInline"/>
          <w:i/>
          <w:vertAlign w:val="subscript"/>
        </w:rPr>
        <w:t>opt</w:t>
      </w:r>
      <w:r w:rsidRPr="00443BDA">
        <w:rPr>
          <w:rStyle w:val="CodeInline"/>
        </w:rPr>
        <w:t xml:space="preserve"> '=' </w:t>
      </w:r>
      <w:r w:rsidRPr="00620BBC">
        <w:rPr>
          <w:rStyle w:val="CodeInline"/>
          <w:b/>
        </w:rPr>
        <w:t>begin</w:t>
      </w:r>
      <w:r w:rsidRPr="00443BDA">
        <w:rPr>
          <w:rStyle w:val="CodeInline"/>
        </w:rPr>
        <w:t xml:space="preserve"> </w:t>
      </w:r>
      <w:r w:rsidRPr="00443BDA">
        <w:rPr>
          <w:rStyle w:val="CodeInline"/>
          <w:i/>
        </w:rPr>
        <w:t>class-type-body</w:t>
      </w:r>
      <w:r w:rsidRPr="00443BDA">
        <w:rPr>
          <w:rStyle w:val="CodeInline"/>
        </w:rPr>
        <w:t xml:space="preserve"> </w:t>
      </w:r>
      <w:r w:rsidRPr="00620BBC">
        <w:rPr>
          <w:rStyle w:val="CodeInline"/>
          <w:b/>
        </w:rPr>
        <w:t>end</w:t>
      </w:r>
    </w:p>
    <w:p w:rsidR="007372F9"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 xml:space="preserve">record-type-defn </w:t>
      </w:r>
      <w:r>
        <w:rPr>
          <w:rStyle w:val="CodeInline"/>
        </w:rPr>
        <w:t>:</w:t>
      </w:r>
      <w:r w:rsidRPr="00443BDA">
        <w:rPr>
          <w:rStyle w:val="CodeInline"/>
        </w:rPr>
        <w:t xml:space="preserve"> </w:t>
      </w:r>
      <w:r w:rsidRPr="00443BDA">
        <w:rPr>
          <w:rStyle w:val="CodeInline"/>
          <w:i/>
        </w:rPr>
        <w:t>type-name</w:t>
      </w:r>
      <w:r w:rsidRPr="00443BDA">
        <w:rPr>
          <w:rStyle w:val="CodeInline"/>
        </w:rPr>
        <w:t xml:space="preserve"> </w:t>
      </w:r>
      <w:r w:rsidRPr="00443BDA">
        <w:rPr>
          <w:rStyle w:val="CodeInline"/>
          <w:i/>
        </w:rPr>
        <w:t xml:space="preserve">= </w:t>
      </w:r>
      <w:r w:rsidRPr="00443BDA">
        <w:rPr>
          <w:rStyle w:val="CodeInline"/>
        </w:rPr>
        <w:t xml:space="preserve">'{' </w:t>
      </w:r>
      <w:r w:rsidRPr="00443BDA">
        <w:rPr>
          <w:rStyle w:val="CodeInline"/>
          <w:i/>
        </w:rPr>
        <w:t xml:space="preserve">record-fields </w:t>
      </w:r>
      <w:r w:rsidRPr="00443BDA">
        <w:rPr>
          <w:rStyle w:val="CodeInline"/>
        </w:rPr>
        <w:t>'}'</w:t>
      </w:r>
      <w:r w:rsidRPr="00443BDA">
        <w:rPr>
          <w:rStyle w:val="CodeInline"/>
          <w:i/>
        </w:rPr>
        <w:t xml:space="preserve"> type-extension-elements</w:t>
      </w:r>
      <w:r w:rsidRPr="00BE3144">
        <w:rPr>
          <w:rStyle w:val="CodeInline"/>
          <w:i/>
          <w:vertAlign w:val="subscript"/>
        </w:rPr>
        <w:t>opt</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 xml:space="preserve">record-fields </w:t>
      </w:r>
      <w:r>
        <w:rPr>
          <w:rStyle w:val="CodeInline"/>
        </w:rPr>
        <w:t>:</w:t>
      </w:r>
      <w:r w:rsidRPr="00443BDA">
        <w:rPr>
          <w:rStyle w:val="CodeInline"/>
          <w:i/>
        </w:rPr>
        <w:t xml:space="preserve"> record-field</w:t>
      </w:r>
      <w:r w:rsidRPr="00443BDA">
        <w:rPr>
          <w:rStyle w:val="CodeInline"/>
        </w:rPr>
        <w:t xml:space="preserve"> ; ... ; </w:t>
      </w:r>
      <w:r w:rsidRPr="00443BDA">
        <w:rPr>
          <w:rStyle w:val="CodeInline"/>
          <w:i/>
        </w:rPr>
        <w:t xml:space="preserve">record-field </w:t>
      </w:r>
      <w:r w:rsidRPr="00443BDA">
        <w:rPr>
          <w:rStyle w:val="CodeInline"/>
        </w:rPr>
        <w:t>;</w:t>
      </w:r>
      <w:r w:rsidRPr="00E94C42">
        <w:rPr>
          <w:rStyle w:val="CodeInline"/>
          <w:i/>
          <w:vertAlign w:val="subscript"/>
        </w:rPr>
        <w:t>opt</w:t>
      </w:r>
    </w:p>
    <w:p w:rsidR="007372F9" w:rsidRPr="00443BDA" w:rsidRDefault="007372F9" w:rsidP="007372F9">
      <w:pPr>
        <w:pStyle w:val="SummaryGrammar"/>
      </w:pPr>
    </w:p>
    <w:p w:rsidR="007372F9" w:rsidRPr="00443BDA" w:rsidRDefault="007372F9" w:rsidP="007372F9">
      <w:pPr>
        <w:pStyle w:val="SummaryGrammar"/>
        <w:rPr>
          <w:rStyle w:val="CodeInline"/>
        </w:rPr>
      </w:pPr>
      <w:r w:rsidRPr="00443BDA">
        <w:rPr>
          <w:rStyle w:val="CodeInline"/>
          <w:i/>
        </w:rPr>
        <w:t xml:space="preserve">record-field </w:t>
      </w:r>
      <w:r>
        <w:rPr>
          <w:rStyle w:val="CodeInline"/>
        </w:rPr>
        <w:t>:</w:t>
      </w:r>
      <w:r w:rsidRPr="00443BDA">
        <w:rPr>
          <w:rStyle w:val="CodeInline"/>
          <w:i/>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E94C42">
        <w:rPr>
          <w:rStyle w:val="CodeInline"/>
          <w:b/>
        </w:rPr>
        <w:t>mutable</w:t>
      </w:r>
      <w:r w:rsidRPr="00BE3144">
        <w:rPr>
          <w:rStyle w:val="CodeInline"/>
          <w:i/>
          <w:vertAlign w:val="subscript"/>
        </w:rPr>
        <w:t>opt</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r w:rsidRPr="00443BDA">
        <w:rPr>
          <w:rStyle w:val="CodeInline"/>
          <w:i/>
        </w:rPr>
        <w:t>ident</w:t>
      </w:r>
      <w:r w:rsidRPr="00443BDA">
        <w:rPr>
          <w:rStyle w:val="CodeInline"/>
        </w:rPr>
        <w:t xml:space="preserve"> : </w:t>
      </w:r>
      <w:r w:rsidRPr="00443BDA">
        <w:rPr>
          <w:rStyle w:val="CodeInline"/>
          <w:i/>
        </w:rPr>
        <w:t>type</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commentRangeStart w:id="7442"/>
      <w:r w:rsidRPr="00443BDA">
        <w:rPr>
          <w:rStyle w:val="CodeInline"/>
          <w:i/>
        </w:rPr>
        <w:t>class-type-defn</w:t>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type-name</w:t>
      </w:r>
      <w:r w:rsidRPr="00443BDA">
        <w:rPr>
          <w:rStyle w:val="CodeInline"/>
        </w:rPr>
        <w:t xml:space="preserve"> </w:t>
      </w:r>
      <w:r w:rsidRPr="00443BDA">
        <w:rPr>
          <w:rStyle w:val="CodeInline"/>
          <w:i/>
        </w:rPr>
        <w:t>primary-constr-args</w:t>
      </w:r>
      <w:r w:rsidRPr="00BE3144">
        <w:rPr>
          <w:rStyle w:val="CodeInline"/>
          <w:i/>
          <w:vertAlign w:val="subscript"/>
        </w:rPr>
        <w:t>opt</w:t>
      </w:r>
      <w:r w:rsidRPr="00443BDA">
        <w:rPr>
          <w:rStyle w:val="CodeInline"/>
        </w:rPr>
        <w:t xml:space="preserve"> </w:t>
      </w:r>
      <w:r w:rsidRPr="00443BDA">
        <w:rPr>
          <w:rStyle w:val="CodeInline"/>
          <w:i/>
        </w:rPr>
        <w:t>object-val</w:t>
      </w:r>
      <w:r w:rsidRPr="00BE3144">
        <w:rPr>
          <w:rStyle w:val="CodeInline"/>
          <w:i/>
          <w:vertAlign w:val="subscript"/>
        </w:rPr>
        <w:t>opt</w:t>
      </w:r>
      <w:r w:rsidRPr="00443BDA">
        <w:rPr>
          <w:rStyle w:val="CodeInline"/>
        </w:rPr>
        <w:t xml:space="preserve"> '=' </w:t>
      </w:r>
      <w:r w:rsidRPr="00620BBC">
        <w:rPr>
          <w:rStyle w:val="CodeInline"/>
          <w:b/>
        </w:rPr>
        <w:t>class</w:t>
      </w:r>
      <w:r w:rsidRPr="00443BDA">
        <w:rPr>
          <w:rStyle w:val="CodeInline"/>
        </w:rPr>
        <w:t xml:space="preserve"> </w:t>
      </w:r>
      <w:r w:rsidRPr="00443BDA">
        <w:rPr>
          <w:rStyle w:val="CodeInline"/>
          <w:i/>
        </w:rPr>
        <w:t>class-type-body</w:t>
      </w:r>
      <w:r w:rsidRPr="00443BDA">
        <w:rPr>
          <w:rStyle w:val="CodeInline"/>
        </w:rPr>
        <w:t xml:space="preserve"> </w:t>
      </w:r>
      <w:r w:rsidRPr="00620BBC">
        <w:rPr>
          <w:rStyle w:val="CodeInline"/>
          <w:b/>
        </w:rPr>
        <w:t>end</w:t>
      </w:r>
      <w:commentRangeEnd w:id="7442"/>
      <w:r w:rsidRPr="00620BBC">
        <w:rPr>
          <w:rStyle w:val="CommentReference"/>
          <w:b/>
          <w:lang w:eastAsia="en-US"/>
        </w:rPr>
        <w:commentReference w:id="7442"/>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i/>
        </w:rPr>
      </w:pPr>
      <w:r w:rsidRPr="00443BDA">
        <w:rPr>
          <w:rStyle w:val="CodeInline"/>
          <w:i/>
        </w:rPr>
        <w:t>as-</w:t>
      </w:r>
      <w:del w:id="7443" w:author="pennyo" w:date="2011-02-24T13:54:00Z">
        <w:r w:rsidRPr="00443BDA" w:rsidDel="009B460B">
          <w:rPr>
            <w:rStyle w:val="CodeInline"/>
            <w:i/>
          </w:rPr>
          <w:delText xml:space="preserve">binding </w:delText>
        </w:r>
      </w:del>
      <w:ins w:id="7444" w:author="pennyo" w:date="2011-02-24T13:54:00Z">
        <w:r w:rsidR="009B460B">
          <w:rPr>
            <w:rStyle w:val="CodeInline"/>
            <w:i/>
          </w:rPr>
          <w:t>defn</w:t>
        </w:r>
        <w:r w:rsidR="009B460B" w:rsidRPr="00443BDA">
          <w:rPr>
            <w:rStyle w:val="CodeInline"/>
            <w:i/>
          </w:rPr>
          <w:t xml:space="preserve"> </w:t>
        </w:r>
      </w:ins>
      <w:r>
        <w:rPr>
          <w:rStyle w:val="CodeInline"/>
        </w:rPr>
        <w:t>:</w:t>
      </w:r>
      <w:r w:rsidRPr="00443BDA">
        <w:rPr>
          <w:rStyle w:val="CodeInline"/>
        </w:rPr>
        <w:t xml:space="preserve"> </w:t>
      </w:r>
      <w:r w:rsidRPr="00620BBC">
        <w:rPr>
          <w:rStyle w:val="CodeInline"/>
          <w:b/>
        </w:rPr>
        <w:t>as</w:t>
      </w:r>
      <w:r w:rsidRPr="00443BDA">
        <w:rPr>
          <w:rStyle w:val="CodeInline"/>
        </w:rPr>
        <w:t xml:space="preserve"> </w:t>
      </w:r>
      <w:r w:rsidRPr="00443BDA">
        <w:rPr>
          <w:rStyle w:val="CodeInline"/>
          <w:i/>
        </w:rPr>
        <w:t>ident</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commentRangeStart w:id="7445"/>
      <w:r w:rsidRPr="00443BDA">
        <w:rPr>
          <w:rStyle w:val="CodeInline"/>
          <w:i/>
        </w:rPr>
        <w:t xml:space="preserve">class-type-body </w:t>
      </w:r>
      <w:r>
        <w:rPr>
          <w:rStyle w:val="CodeInline"/>
        </w:rPr>
        <w:t>:</w:t>
      </w:r>
      <w:r w:rsidRPr="00443BDA">
        <w:rPr>
          <w:rStyle w:val="CodeInline"/>
        </w:rPr>
        <w:t xml:space="preserve"> </w:t>
      </w:r>
      <w:commentRangeEnd w:id="7445"/>
      <w:r>
        <w:rPr>
          <w:rStyle w:val="CommentReference"/>
          <w:color w:val="auto"/>
          <w:lang w:eastAsia="en-US"/>
        </w:rPr>
        <w:commentReference w:id="7445"/>
      </w:r>
    </w:p>
    <w:p w:rsidR="007372F9" w:rsidRDefault="007372F9" w:rsidP="007372F9">
      <w:pPr>
        <w:pStyle w:val="SummaryGrammar"/>
        <w:rPr>
          <w:rStyle w:val="CodeInline"/>
          <w:i/>
          <w:vertAlign w:val="subscript"/>
        </w:rPr>
      </w:pPr>
      <w:r w:rsidRPr="00443BDA">
        <w:rPr>
          <w:rStyle w:val="CodeInline"/>
        </w:rPr>
        <w:t xml:space="preserve">   </w:t>
      </w:r>
      <w:r>
        <w:rPr>
          <w:rStyle w:val="CodeInline"/>
        </w:rPr>
        <w:t xml:space="preserve">  </w:t>
      </w:r>
      <w:r w:rsidRPr="00443BDA">
        <w:rPr>
          <w:rStyle w:val="CodeInline"/>
        </w:rPr>
        <w:t xml:space="preserve"> </w:t>
      </w:r>
      <w:r w:rsidRPr="008F45B0">
        <w:rPr>
          <w:rStyle w:val="CodeInline"/>
          <w:b/>
          <w:bCs w:val="0"/>
          <w:color w:val="auto"/>
        </w:rPr>
        <w:t>begin</w:t>
      </w:r>
      <w:r w:rsidRPr="008F45B0">
        <w:rPr>
          <w:rStyle w:val="CodeInline"/>
          <w:b/>
          <w:bCs w:val="0"/>
          <w:color w:val="auto"/>
          <w:vertAlign w:val="subscript"/>
        </w:rPr>
        <w:t>opt</w:t>
      </w:r>
      <w:r>
        <w:rPr>
          <w:rStyle w:val="CodeInline"/>
        </w:rPr>
        <w:t xml:space="preserve"> </w:t>
      </w:r>
      <w:r w:rsidRPr="00443BDA">
        <w:rPr>
          <w:rStyle w:val="CodeInline"/>
          <w:i/>
        </w:rPr>
        <w:t>class-inherits-decl</w:t>
      </w:r>
      <w:r w:rsidRPr="00BE3144">
        <w:rPr>
          <w:rStyle w:val="CodeInline"/>
          <w:i/>
          <w:vertAlign w:val="subscript"/>
        </w:rPr>
        <w:t>opt</w:t>
      </w:r>
      <w:r w:rsidRPr="00443BDA">
        <w:rPr>
          <w:rStyle w:val="CodeInline"/>
          <w:i/>
        </w:rPr>
        <w:t xml:space="preserve"> class-</w:t>
      </w:r>
      <w:ins w:id="7446" w:author="pennyo" w:date="2011-02-24T13:54:00Z">
        <w:r w:rsidR="009B460B">
          <w:rPr>
            <w:rStyle w:val="CodeInlineItalic"/>
          </w:rPr>
          <w:t>function-or-value-defns</w:t>
        </w:r>
      </w:ins>
      <w:del w:id="7447" w:author="pennyo" w:date="2011-02-24T13:54:00Z">
        <w:r w:rsidRPr="00443BDA" w:rsidDel="009B460B">
          <w:rPr>
            <w:rStyle w:val="CodeInline"/>
            <w:i/>
          </w:rPr>
          <w:delText>let-bindings</w:delText>
        </w:r>
      </w:del>
      <w:r w:rsidRPr="00BE3144">
        <w:rPr>
          <w:rStyle w:val="CodeInline"/>
          <w:i/>
          <w:vertAlign w:val="subscript"/>
        </w:rPr>
        <w:t>opt</w:t>
      </w:r>
      <w:r w:rsidRPr="00443BDA">
        <w:rPr>
          <w:rStyle w:val="CodeInline"/>
          <w:i/>
        </w:rPr>
        <w:t xml:space="preserve"> type-defn-elements</w:t>
      </w:r>
      <w:r w:rsidRPr="00BE3144">
        <w:rPr>
          <w:rStyle w:val="CodeInline"/>
          <w:i/>
          <w:vertAlign w:val="subscript"/>
        </w:rPr>
        <w:t>opt</w:t>
      </w:r>
      <w:r>
        <w:rPr>
          <w:rStyle w:val="CodeInline"/>
          <w:i/>
          <w:vertAlign w:val="subscript"/>
        </w:rPr>
        <w:t xml:space="preserve"> </w:t>
      </w:r>
      <w:r w:rsidRPr="008F45B0">
        <w:rPr>
          <w:rStyle w:val="CodeInline"/>
          <w:b/>
          <w:bCs w:val="0"/>
          <w:color w:val="auto"/>
        </w:rPr>
        <w:t>end</w:t>
      </w:r>
      <w:r w:rsidRPr="008F45B0">
        <w:rPr>
          <w:rStyle w:val="CodeInline"/>
          <w:b/>
          <w:bCs w:val="0"/>
          <w:color w:val="auto"/>
          <w:vertAlign w:val="subscript"/>
        </w:rPr>
        <w:t>opt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class-inherits-decl</w:t>
      </w:r>
      <w:r w:rsidRPr="00443BDA">
        <w:rPr>
          <w:rStyle w:val="CodeInline"/>
        </w:rPr>
        <w:t xml:space="preserve"> </w:t>
      </w:r>
      <w:r>
        <w:rPr>
          <w:rStyle w:val="CodeInline"/>
        </w:rPr>
        <w:t>:</w:t>
      </w:r>
      <w:r w:rsidRPr="00443BDA">
        <w:rPr>
          <w:rStyle w:val="CodeInline"/>
        </w:rPr>
        <w:t xml:space="preserve"> </w:t>
      </w:r>
      <w:r w:rsidRPr="007025A8">
        <w:rPr>
          <w:rStyle w:val="CodeInline"/>
          <w:b/>
        </w:rPr>
        <w:t>inherit</w:t>
      </w:r>
      <w:r w:rsidRPr="00443BDA">
        <w:rPr>
          <w:rStyle w:val="CodeInline"/>
        </w:rPr>
        <w:t xml:space="preserve"> </w:t>
      </w:r>
      <w:r w:rsidRPr="00443BDA">
        <w:rPr>
          <w:rStyle w:val="CodeInline"/>
          <w:i/>
        </w:rPr>
        <w:t>type</w:t>
      </w:r>
      <w:r w:rsidRPr="00443BDA">
        <w:rPr>
          <w:rStyle w:val="CodeInline"/>
        </w:rPr>
        <w:t xml:space="preserve"> </w:t>
      </w:r>
      <w:r w:rsidRPr="00443BDA">
        <w:rPr>
          <w:rStyle w:val="CodeInline"/>
          <w:i/>
        </w:rPr>
        <w:t>expr</w:t>
      </w:r>
      <w:r w:rsidRPr="00BE3144">
        <w:rPr>
          <w:rStyle w:val="CodeInline"/>
          <w:i/>
          <w:vertAlign w:val="subscript"/>
        </w:rPr>
        <w:t>opt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class-</w:t>
      </w:r>
      <w:ins w:id="7448" w:author="pennyo" w:date="2011-02-24T13:54:00Z">
        <w:r w:rsidR="009B460B">
          <w:rPr>
            <w:rStyle w:val="CodeInlineItalic"/>
          </w:rPr>
          <w:t>function-or-value-defn</w:t>
        </w:r>
      </w:ins>
      <w:del w:id="7449" w:author="pennyo" w:date="2011-02-24T13:54:00Z">
        <w:r w:rsidRPr="00443BDA" w:rsidDel="009B460B">
          <w:rPr>
            <w:rStyle w:val="CodeInline"/>
            <w:i/>
          </w:rPr>
          <w:delText>let-binding</w:delText>
        </w:r>
      </w:del>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620BBC">
        <w:rPr>
          <w:rStyle w:val="CodeInline"/>
          <w:b/>
        </w:rPr>
        <w:t>static</w:t>
      </w:r>
      <w:r w:rsidRPr="00BE3144">
        <w:rPr>
          <w:rStyle w:val="CodeInline"/>
          <w:i/>
          <w:vertAlign w:val="subscript"/>
        </w:rPr>
        <w:t>opt</w:t>
      </w:r>
      <w:r w:rsidRPr="00443BDA">
        <w:rPr>
          <w:rStyle w:val="CodeInline"/>
        </w:rPr>
        <w:t xml:space="preserve"> </w:t>
      </w:r>
      <w:r w:rsidRPr="007025A8">
        <w:rPr>
          <w:rStyle w:val="CodeInline"/>
          <w:b/>
        </w:rPr>
        <w:t>let</w:t>
      </w:r>
      <w:r w:rsidRPr="00443BDA">
        <w:rPr>
          <w:rStyle w:val="CodeInline"/>
        </w:rPr>
        <w:t xml:space="preserve"> </w:t>
      </w:r>
      <w:r w:rsidRPr="00620BBC">
        <w:rPr>
          <w:rStyle w:val="CodeInline"/>
          <w:b/>
        </w:rPr>
        <w:t>rec</w:t>
      </w:r>
      <w:r w:rsidRPr="00BE3144">
        <w:rPr>
          <w:rStyle w:val="CodeInline"/>
          <w:i/>
          <w:vertAlign w:val="subscript"/>
        </w:rPr>
        <w:t>opt</w:t>
      </w:r>
      <w:r w:rsidRPr="00443BDA">
        <w:rPr>
          <w:rStyle w:val="CodeInline"/>
        </w:rPr>
        <w:t xml:space="preserve"> </w:t>
      </w:r>
      <w:ins w:id="7450" w:author="pennyo" w:date="2011-02-24T13:55:00Z">
        <w:r w:rsidR="009B460B">
          <w:rPr>
            <w:rStyle w:val="CodeInlineItalic"/>
          </w:rPr>
          <w:t>function-or-value-defns</w:t>
        </w:r>
      </w:ins>
      <w:del w:id="7451" w:author="pennyo" w:date="2011-02-24T13:55:00Z">
        <w:r w:rsidRPr="00443BDA" w:rsidDel="009B460B">
          <w:rPr>
            <w:rStyle w:val="CodeInline"/>
            <w:i/>
          </w:rPr>
          <w:delText>bindings</w:delText>
        </w:r>
      </w:del>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620BBC">
        <w:rPr>
          <w:rStyle w:val="CodeInline"/>
          <w:b/>
        </w:rPr>
        <w:t>static</w:t>
      </w:r>
      <w:r w:rsidRPr="00BE3144">
        <w:rPr>
          <w:rStyle w:val="CodeInline"/>
          <w:i/>
          <w:vertAlign w:val="subscript"/>
        </w:rPr>
        <w:t>opt</w:t>
      </w:r>
      <w:r w:rsidRPr="00443BDA">
        <w:rPr>
          <w:rStyle w:val="CodeInline"/>
        </w:rPr>
        <w:t xml:space="preserve"> </w:t>
      </w:r>
      <w:r w:rsidRPr="007025A8">
        <w:rPr>
          <w:rStyle w:val="CodeInline"/>
          <w:b/>
        </w:rPr>
        <w:t>do</w:t>
      </w:r>
      <w:r w:rsidRPr="00443BDA">
        <w:rPr>
          <w:rStyle w:val="CodeInline"/>
        </w:rPr>
        <w:t xml:space="preserve"> </w:t>
      </w:r>
      <w:r w:rsidRPr="00443BDA">
        <w:rPr>
          <w:rStyle w:val="CodeInline"/>
          <w:i/>
        </w:rPr>
        <w:t>expr</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struct-type-defn</w:t>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sidRPr="00443BDA">
        <w:rPr>
          <w:rStyle w:val="CodeInline"/>
          <w:i/>
        </w:rPr>
        <w:t>type-name primary-constr-args</w:t>
      </w:r>
      <w:r w:rsidRPr="00BE3144">
        <w:rPr>
          <w:rStyle w:val="CodeInline"/>
          <w:i/>
          <w:vertAlign w:val="subscript"/>
        </w:rPr>
        <w:t>opt</w:t>
      </w:r>
      <w:r w:rsidRPr="00443BDA">
        <w:rPr>
          <w:rStyle w:val="CodeInline"/>
        </w:rPr>
        <w:t xml:space="preserve"> </w:t>
      </w:r>
      <w:r w:rsidRPr="00443BDA">
        <w:rPr>
          <w:rStyle w:val="CodeInline"/>
          <w:i/>
        </w:rPr>
        <w:t>as-</w:t>
      </w:r>
      <w:del w:id="7452" w:author="pennyo" w:date="2011-02-24T13:55:00Z">
        <w:r w:rsidRPr="00443BDA" w:rsidDel="009B460B">
          <w:rPr>
            <w:rStyle w:val="CodeInline"/>
            <w:i/>
          </w:rPr>
          <w:delText>binding</w:delText>
        </w:r>
        <w:r w:rsidRPr="00BE3144" w:rsidDel="009B460B">
          <w:rPr>
            <w:rStyle w:val="CodeInline"/>
            <w:i/>
            <w:vertAlign w:val="subscript"/>
          </w:rPr>
          <w:delText>opt</w:delText>
        </w:r>
        <w:r w:rsidRPr="00443BDA" w:rsidDel="009B460B">
          <w:rPr>
            <w:rStyle w:val="CodeInline"/>
          </w:rPr>
          <w:delText xml:space="preserve"> </w:delText>
        </w:r>
      </w:del>
      <w:ins w:id="7453" w:author="pennyo" w:date="2011-02-24T13:55:00Z">
        <w:r w:rsidR="009B460B">
          <w:rPr>
            <w:rStyle w:val="CodeInline"/>
            <w:i/>
          </w:rPr>
          <w:t>defn</w:t>
        </w:r>
        <w:r w:rsidR="009B460B" w:rsidRPr="00BE3144">
          <w:rPr>
            <w:rStyle w:val="CodeInline"/>
            <w:i/>
            <w:vertAlign w:val="subscript"/>
          </w:rPr>
          <w:t>opt</w:t>
        </w:r>
        <w:r w:rsidR="009B460B" w:rsidRPr="00443BDA">
          <w:rPr>
            <w:rStyle w:val="CodeInline"/>
          </w:rPr>
          <w:t xml:space="preserve"> </w:t>
        </w:r>
      </w:ins>
      <w:r w:rsidRPr="00443BDA">
        <w:rPr>
          <w:rStyle w:val="CodeInline"/>
        </w:rPr>
        <w:t xml:space="preserve">'=' </w:t>
      </w:r>
      <w:r w:rsidRPr="00620BBC">
        <w:rPr>
          <w:rStyle w:val="CodeInline"/>
          <w:b/>
        </w:rPr>
        <w:t>struct</w:t>
      </w:r>
      <w:r w:rsidRPr="00443BDA">
        <w:rPr>
          <w:rStyle w:val="CodeInline"/>
        </w:rPr>
        <w:t xml:space="preserve"> </w:t>
      </w:r>
      <w:r w:rsidRPr="00443BDA">
        <w:rPr>
          <w:rStyle w:val="CodeInline"/>
          <w:i/>
        </w:rPr>
        <w:t>struct-type-body</w:t>
      </w:r>
      <w:r w:rsidRPr="00443BDA">
        <w:rPr>
          <w:rStyle w:val="CodeInline"/>
        </w:rPr>
        <w:t xml:space="preserve"> </w:t>
      </w:r>
      <w:r w:rsidRPr="007025A8">
        <w:rPr>
          <w:rStyle w:val="CodeInline"/>
          <w:b/>
        </w:rPr>
        <w:t>end</w:t>
      </w:r>
    </w:p>
    <w:p w:rsidR="007372F9" w:rsidRPr="00443BDA" w:rsidRDefault="007372F9" w:rsidP="007372F9">
      <w:pPr>
        <w:pStyle w:val="SummaryGrammar"/>
        <w:rPr>
          <w:rStyle w:val="CodeInline"/>
          <w:i/>
        </w:rPr>
      </w:pPr>
    </w:p>
    <w:p w:rsidR="007372F9" w:rsidRPr="008F45B0" w:rsidRDefault="007372F9" w:rsidP="007372F9">
      <w:pPr>
        <w:pStyle w:val="SummaryGrammar"/>
        <w:rPr>
          <w:rStyle w:val="CodeInline"/>
          <w:b/>
          <w:bCs w:val="0"/>
          <w:color w:val="auto"/>
          <w:vertAlign w:val="subscript"/>
        </w:rPr>
      </w:pPr>
      <w:commentRangeStart w:id="7454"/>
      <w:r w:rsidRPr="00443BDA">
        <w:rPr>
          <w:rStyle w:val="CodeInline"/>
          <w:i/>
        </w:rPr>
        <w:t xml:space="preserve">struct-type-body </w:t>
      </w:r>
      <w:r>
        <w:rPr>
          <w:rStyle w:val="CodeInline"/>
        </w:rPr>
        <w:t>:</w:t>
      </w:r>
      <w:r w:rsidRPr="00443BDA">
        <w:rPr>
          <w:rStyle w:val="CodeInline"/>
        </w:rPr>
        <w:t xml:space="preserve"> </w:t>
      </w:r>
      <w:commentRangeStart w:id="7455"/>
      <w:r>
        <w:rPr>
          <w:rStyle w:val="CodeInline"/>
          <w:b/>
          <w:color w:val="auto"/>
        </w:rPr>
        <w:t>begin</w:t>
      </w:r>
      <w:r w:rsidRPr="008F45B0">
        <w:rPr>
          <w:rStyle w:val="CodeInline"/>
          <w:b/>
          <w:bCs w:val="0"/>
          <w:color w:val="auto"/>
          <w:vertAlign w:val="subscript"/>
        </w:rPr>
        <w:t>opt</w:t>
      </w:r>
      <w:commentRangeEnd w:id="7455"/>
      <w:r>
        <w:rPr>
          <w:rStyle w:val="CommentReference"/>
          <w:color w:val="auto"/>
          <w:lang w:eastAsia="en-US"/>
        </w:rPr>
        <w:commentReference w:id="7455"/>
      </w:r>
      <w:r>
        <w:rPr>
          <w:rStyle w:val="CodeInline"/>
        </w:rPr>
        <w:t xml:space="preserve"> </w:t>
      </w:r>
      <w:r w:rsidRPr="00443BDA">
        <w:rPr>
          <w:rStyle w:val="CodeInline"/>
          <w:i/>
        </w:rPr>
        <w:t>type-defn-elements</w:t>
      </w:r>
      <w:r>
        <w:rPr>
          <w:rStyle w:val="CodeInline"/>
          <w:i/>
        </w:rPr>
        <w:t xml:space="preserve"> </w:t>
      </w:r>
      <w:r w:rsidRPr="008F45B0">
        <w:rPr>
          <w:rStyle w:val="CodeInline"/>
          <w:b/>
          <w:bCs w:val="0"/>
          <w:color w:val="auto"/>
        </w:rPr>
        <w:t>end</w:t>
      </w:r>
      <w:r w:rsidRPr="008F45B0">
        <w:rPr>
          <w:rStyle w:val="CodeInline"/>
          <w:b/>
          <w:bCs w:val="0"/>
          <w:color w:val="auto"/>
          <w:vertAlign w:val="subscript"/>
        </w:rPr>
        <w:t>opt</w:t>
      </w:r>
      <w:commentRangeEnd w:id="7454"/>
      <w:r w:rsidRPr="006F1B38">
        <w:rPr>
          <w:rStyle w:val="CommentReference"/>
          <w:color w:val="auto"/>
          <w:lang w:eastAsia="en-US"/>
        </w:rPr>
        <w:commentReference w:id="7454"/>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interface-type-defn</w:t>
      </w:r>
      <w:r w:rsidRPr="00443BDA">
        <w:rPr>
          <w:rStyle w:val="CodeInline"/>
        </w:rPr>
        <w:t xml:space="preserve"> </w:t>
      </w:r>
      <w:r>
        <w:rPr>
          <w:rStyle w:val="CodeInline"/>
        </w:rPr>
        <w:t>:</w:t>
      </w:r>
      <w:r w:rsidRPr="00443BDA">
        <w:rPr>
          <w:rStyle w:val="CodeInline"/>
        </w:rPr>
        <w:t xml:space="preserve"> </w:t>
      </w:r>
      <w:r w:rsidRPr="00443BDA">
        <w:rPr>
          <w:rStyle w:val="CodeInline"/>
          <w:i/>
        </w:rPr>
        <w:t>type-name</w:t>
      </w:r>
      <w:r w:rsidRPr="00443BDA">
        <w:rPr>
          <w:rStyle w:val="CodeInline"/>
        </w:rPr>
        <w:t xml:space="preserve"> '=' </w:t>
      </w:r>
      <w:r w:rsidRPr="007025A8">
        <w:rPr>
          <w:rStyle w:val="CodeInline"/>
          <w:b/>
        </w:rPr>
        <w:t>interface</w:t>
      </w:r>
      <w:r w:rsidRPr="00443BDA">
        <w:rPr>
          <w:rStyle w:val="CodeInline"/>
        </w:rPr>
        <w:t xml:space="preserve"> </w:t>
      </w:r>
      <w:r w:rsidRPr="00443BDA">
        <w:rPr>
          <w:rStyle w:val="CodeInline"/>
          <w:i/>
        </w:rPr>
        <w:t xml:space="preserve">interface-type-body </w:t>
      </w:r>
      <w:r w:rsidRPr="007025A8">
        <w:rPr>
          <w:rStyle w:val="CodeInline"/>
          <w:b/>
        </w:rPr>
        <w:t>end</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 xml:space="preserve">interface-type-body </w:t>
      </w:r>
      <w:r>
        <w:rPr>
          <w:rStyle w:val="CodeInline"/>
        </w:rPr>
        <w:t>:</w:t>
      </w:r>
      <w:r w:rsidRPr="00443BDA">
        <w:rPr>
          <w:rStyle w:val="CodeInline"/>
        </w:rPr>
        <w:t xml:space="preserve"> </w:t>
      </w:r>
      <w:r w:rsidRPr="00443BDA">
        <w:rPr>
          <w:rStyle w:val="CodeInline"/>
          <w:i/>
        </w:rPr>
        <w:t>type-defn-elements</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exception-defn</w:t>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i/>
        </w:rPr>
        <w:t xml:space="preserve"> </w:t>
      </w:r>
      <w:r w:rsidRPr="007025A8">
        <w:rPr>
          <w:rStyle w:val="CodeInline"/>
          <w:b/>
        </w:rPr>
        <w:t>exception</w:t>
      </w:r>
      <w:r w:rsidRPr="00443BDA">
        <w:rPr>
          <w:rStyle w:val="CodeInline"/>
        </w:rPr>
        <w:t xml:space="preserve"> </w:t>
      </w:r>
      <w:r w:rsidRPr="00443BDA">
        <w:rPr>
          <w:rStyle w:val="CodeInline"/>
          <w:i/>
        </w:rPr>
        <w:t>union-type-case-data</w:t>
      </w:r>
      <w:r w:rsidRPr="00443BDA">
        <w:rPr>
          <w:rStyle w:val="CodeInline"/>
          <w:i/>
        </w:rPr>
        <w:tab/>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i/>
        </w:rPr>
        <w:t xml:space="preserve"> </w:t>
      </w:r>
      <w:r w:rsidRPr="007025A8">
        <w:rPr>
          <w:rStyle w:val="CodeInline"/>
          <w:b/>
        </w:rPr>
        <w:t>exception</w:t>
      </w:r>
      <w:r w:rsidRPr="00443BDA">
        <w:rPr>
          <w:rStyle w:val="CodeInline"/>
        </w:rPr>
        <w:t xml:space="preserve"> </w:t>
      </w:r>
      <w:r w:rsidRPr="00443BDA">
        <w:rPr>
          <w:rStyle w:val="CodeInline"/>
          <w:i/>
        </w:rPr>
        <w:t>ident</w:t>
      </w:r>
      <w:r w:rsidRPr="00443BDA">
        <w:rPr>
          <w:rStyle w:val="CodeInline"/>
        </w:rPr>
        <w:t xml:space="preserve"> = </w:t>
      </w:r>
      <w:r w:rsidRPr="00443BDA">
        <w:rPr>
          <w:rStyle w:val="CodeInline"/>
          <w:i/>
        </w:rPr>
        <w:t>long-ident</w:t>
      </w:r>
      <w:r w:rsidRPr="00443BDA">
        <w:rPr>
          <w:rStyle w:val="CodeInline"/>
          <w:i/>
        </w:rPr>
        <w:tab/>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 xml:space="preserve">enum-type-defn </w:t>
      </w:r>
      <w:r>
        <w:rPr>
          <w:rStyle w:val="CodeInline"/>
        </w:rPr>
        <w:t>:</w:t>
      </w:r>
      <w:r w:rsidRPr="00443BDA">
        <w:rPr>
          <w:rStyle w:val="CodeInline"/>
        </w:rPr>
        <w:t xml:space="preserve"> </w:t>
      </w:r>
      <w:r w:rsidRPr="00443BDA">
        <w:rPr>
          <w:rStyle w:val="CodeInline"/>
          <w:i/>
        </w:rPr>
        <w:t>type-name '</w:t>
      </w:r>
      <w:r w:rsidRPr="00443BDA">
        <w:rPr>
          <w:rStyle w:val="CodeInline"/>
        </w:rPr>
        <w:t xml:space="preserve">=' </w:t>
      </w:r>
      <w:r w:rsidRPr="00443BDA">
        <w:rPr>
          <w:rStyle w:val="CodeInline"/>
          <w:i/>
        </w:rPr>
        <w:t>enum-type-cases</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enum-type-cases</w:t>
      </w:r>
      <w:r w:rsidRPr="00443BDA">
        <w:rPr>
          <w:rStyle w:val="CodeInline"/>
        </w:rPr>
        <w:t xml:space="preserve"> </w:t>
      </w:r>
      <w:r>
        <w:rPr>
          <w:rStyle w:val="CodeInline"/>
        </w:rPr>
        <w:t>:</w:t>
      </w:r>
      <w:r w:rsidRPr="00443BDA">
        <w:rPr>
          <w:rStyle w:val="CodeInline"/>
        </w:rPr>
        <w:t xml:space="preserve"> '|'</w:t>
      </w:r>
      <w:r w:rsidRPr="00620BBC">
        <w:rPr>
          <w:rStyle w:val="CodeInline"/>
          <w:i/>
          <w:vertAlign w:val="subscript"/>
        </w:rPr>
        <w:t>opt</w:t>
      </w:r>
      <w:r w:rsidRPr="00443BDA">
        <w:rPr>
          <w:rStyle w:val="CodeInline"/>
        </w:rPr>
        <w:t xml:space="preserve"> </w:t>
      </w:r>
      <w:r w:rsidRPr="00443BDA">
        <w:rPr>
          <w:rStyle w:val="CodeInline"/>
          <w:i/>
        </w:rPr>
        <w:t>enum-type-case</w:t>
      </w:r>
      <w:r w:rsidRPr="00443BDA">
        <w:rPr>
          <w:rStyle w:val="CodeInline"/>
        </w:rPr>
        <w:t xml:space="preserve"> '|' ... '|' </w:t>
      </w:r>
      <w:r w:rsidRPr="00443BDA">
        <w:rPr>
          <w:rStyle w:val="CodeInline"/>
          <w:i/>
        </w:rPr>
        <w:t>enum-type-case</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enum-type-case</w:t>
      </w:r>
      <w:r w:rsidRPr="00443BDA">
        <w:rPr>
          <w:rStyle w:val="CodeInline"/>
        </w:rPr>
        <w:t xml:space="preserve"> </w:t>
      </w:r>
      <w:r>
        <w:rPr>
          <w:rStyle w:val="CodeInline"/>
        </w:rPr>
        <w:t>:</w:t>
      </w:r>
      <w:r w:rsidRPr="00443BDA">
        <w:rPr>
          <w:rStyle w:val="CodeInline"/>
        </w:rPr>
        <w:t xml:space="preserve"> </w:t>
      </w:r>
      <w:r w:rsidRPr="00443BDA">
        <w:rPr>
          <w:rStyle w:val="CodeInline"/>
          <w:i/>
        </w:rPr>
        <w:t>ident</w:t>
      </w:r>
      <w:r w:rsidRPr="00443BDA">
        <w:rPr>
          <w:rStyle w:val="CodeInline"/>
        </w:rPr>
        <w:t xml:space="preserve"> '=' </w:t>
      </w:r>
      <w:r w:rsidRPr="00443BDA">
        <w:rPr>
          <w:rStyle w:val="CodeInline"/>
          <w:i/>
        </w:rPr>
        <w:t>const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 xml:space="preserve">delegate-type-defn </w:t>
      </w:r>
      <w:r>
        <w:rPr>
          <w:rStyle w:val="CodeInline"/>
        </w:rPr>
        <w:t>:</w:t>
      </w:r>
      <w:r w:rsidRPr="00443BDA">
        <w:rPr>
          <w:rStyle w:val="CodeInline"/>
        </w:rPr>
        <w:t xml:space="preserve"> </w:t>
      </w:r>
      <w:r w:rsidRPr="00443BDA">
        <w:rPr>
          <w:rStyle w:val="CodeInline"/>
          <w:i/>
        </w:rPr>
        <w:t>type-name '</w:t>
      </w:r>
      <w:r w:rsidRPr="00443BDA">
        <w:rPr>
          <w:rStyle w:val="CodeInline"/>
        </w:rPr>
        <w:t xml:space="preserve">=' </w:t>
      </w:r>
      <w:r w:rsidRPr="00443BDA">
        <w:rPr>
          <w:rStyle w:val="CodeInline"/>
          <w:i/>
        </w:rPr>
        <w:t>delegate-sig</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delegate-sig</w:t>
      </w:r>
      <w:r w:rsidRPr="00443BDA">
        <w:rPr>
          <w:rStyle w:val="CodeInline"/>
        </w:rPr>
        <w:t xml:space="preserve"> </w:t>
      </w:r>
      <w:r>
        <w:rPr>
          <w:rStyle w:val="CodeInline"/>
        </w:rPr>
        <w:t>:</w:t>
      </w:r>
      <w:r w:rsidRPr="00443BDA">
        <w:rPr>
          <w:rStyle w:val="CodeInline"/>
        </w:rPr>
        <w:t xml:space="preserve"> delegate </w:t>
      </w:r>
      <w:r w:rsidRPr="007025A8">
        <w:rPr>
          <w:rStyle w:val="CodeInline"/>
          <w:b/>
        </w:rPr>
        <w:t>of</w:t>
      </w:r>
      <w:r w:rsidRPr="00443BDA">
        <w:rPr>
          <w:rStyle w:val="CodeInline"/>
        </w:rPr>
        <w:t xml:space="preserve"> </w:t>
      </w:r>
      <w:r>
        <w:rPr>
          <w:rStyle w:val="CodeInline"/>
          <w:i/>
        </w:rPr>
        <w:t>uncurried-sig</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type-extension</w:t>
      </w:r>
      <w:r w:rsidRPr="00443BDA">
        <w:rPr>
          <w:rStyle w:val="CodeInline"/>
        </w:rPr>
        <w:t xml:space="preserve"> </w:t>
      </w:r>
      <w:r>
        <w:rPr>
          <w:rStyle w:val="CodeInline"/>
        </w:rPr>
        <w:t>:</w:t>
      </w:r>
      <w:r w:rsidRPr="00443BDA">
        <w:rPr>
          <w:rStyle w:val="CodeInline"/>
        </w:rPr>
        <w:t xml:space="preserve"> </w:t>
      </w:r>
      <w:r w:rsidRPr="00443BDA">
        <w:rPr>
          <w:rStyle w:val="CodeInline"/>
          <w:i/>
        </w:rPr>
        <w:t>type-name type-extension-elements</w:t>
      </w:r>
      <w:r w:rsidRPr="00443BDA">
        <w:rPr>
          <w:rStyle w:val="CodeInline"/>
        </w:rPr>
        <w:t xml:space="preserve"> </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type-extension-elements</w:t>
      </w:r>
      <w:r w:rsidRPr="00443BDA">
        <w:rPr>
          <w:rStyle w:val="CodeInline"/>
        </w:rPr>
        <w:t xml:space="preserve"> </w:t>
      </w:r>
      <w:r>
        <w:rPr>
          <w:rStyle w:val="CodeInline"/>
        </w:rPr>
        <w:t>:</w:t>
      </w:r>
      <w:r w:rsidRPr="00443BDA">
        <w:rPr>
          <w:rStyle w:val="CodeInline"/>
        </w:rPr>
        <w:t xml:space="preserve"> </w:t>
      </w:r>
      <w:r w:rsidRPr="009B368A">
        <w:rPr>
          <w:rStyle w:val="CodeInline"/>
          <w:b/>
        </w:rPr>
        <w:t>with</w:t>
      </w:r>
      <w:r w:rsidRPr="00443BDA">
        <w:rPr>
          <w:rStyle w:val="CodeInline"/>
        </w:rPr>
        <w:t xml:space="preserve"> </w:t>
      </w:r>
      <w:r w:rsidRPr="00443BDA">
        <w:rPr>
          <w:rStyle w:val="CodeInline"/>
          <w:i/>
        </w:rPr>
        <w:t>type-defn-elements</w:t>
      </w:r>
      <w:r w:rsidRPr="00443BDA">
        <w:rPr>
          <w:rStyle w:val="CodeInline"/>
        </w:rPr>
        <w:t xml:space="preserve"> </w:t>
      </w:r>
      <w:r w:rsidRPr="009B368A">
        <w:rPr>
          <w:rStyle w:val="CodeInline"/>
          <w:b/>
        </w:rPr>
        <w:t>end</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type-defn-element</w:t>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i/>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member-defn </w:t>
      </w:r>
    </w:p>
    <w:p w:rsidR="007372F9" w:rsidRPr="00443BDA" w:rsidRDefault="007372F9" w:rsidP="007372F9">
      <w:pPr>
        <w:pStyle w:val="SummaryGrammar"/>
        <w:rPr>
          <w:rStyle w:val="CodeInline"/>
          <w:i/>
        </w:rPr>
      </w:pPr>
      <w:r w:rsidRPr="00443BDA">
        <w:rPr>
          <w:rStyle w:val="CodeInline"/>
          <w:i/>
        </w:rPr>
        <w:t xml:space="preserve"> </w:t>
      </w: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interface-impl</w:t>
      </w:r>
    </w:p>
    <w:p w:rsidR="007372F9" w:rsidRPr="00443BDA" w:rsidRDefault="007372F9" w:rsidP="007372F9">
      <w:pPr>
        <w:pStyle w:val="SummaryGrammar"/>
        <w:rPr>
          <w:rStyle w:val="CodeInline"/>
          <w:i/>
        </w:rPr>
      </w:pPr>
      <w:r w:rsidRPr="00443BDA">
        <w:rPr>
          <w:rStyle w:val="CodeInline"/>
          <w:i/>
        </w:rPr>
        <w:t xml:space="preserve">  </w:t>
      </w:r>
      <w:r>
        <w:rPr>
          <w:rStyle w:val="CodeInline"/>
        </w:rPr>
        <w:t xml:space="preserve">  </w:t>
      </w:r>
      <w:r w:rsidRPr="00443BDA">
        <w:rPr>
          <w:rStyle w:val="CodeInline"/>
        </w:rPr>
        <w:t xml:space="preserve">  </w:t>
      </w:r>
      <w:r w:rsidRPr="00443BDA">
        <w:rPr>
          <w:rStyle w:val="CodeInline"/>
          <w:i/>
        </w:rPr>
        <w:t>interface</w:t>
      </w:r>
      <w:r>
        <w:rPr>
          <w:rStyle w:val="CodeInline"/>
          <w:i/>
        </w:rPr>
        <w:t>-signature</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 xml:space="preserve">type-defn-elements </w:t>
      </w:r>
      <w:r>
        <w:rPr>
          <w:rStyle w:val="CodeInline"/>
          <w:i/>
        </w:rPr>
        <w:t>:</w:t>
      </w:r>
      <w:r w:rsidRPr="00443BDA">
        <w:rPr>
          <w:rStyle w:val="CodeInline"/>
        </w:rPr>
        <w:t xml:space="preserve"> </w:t>
      </w:r>
      <w:r w:rsidRPr="00443BDA">
        <w:rPr>
          <w:rStyle w:val="CodeInline"/>
          <w:i/>
        </w:rPr>
        <w:t>type-defn-element ... type-defn-element</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7372F9" w:rsidP="007372F9">
      <w:pPr>
        <w:pStyle w:val="SummaryGrammar"/>
        <w:keepNext/>
        <w:rPr>
          <w:rStyle w:val="CodeInline"/>
          <w:i/>
        </w:rPr>
      </w:pPr>
      <w:commentRangeStart w:id="7456"/>
      <w:r w:rsidRPr="00443BDA">
        <w:rPr>
          <w:rStyle w:val="CodeInline"/>
          <w:i/>
        </w:rPr>
        <w:t xml:space="preserve">primary-constr-args </w:t>
      </w:r>
      <w:r>
        <w:rPr>
          <w:rStyle w:val="CodeInline"/>
        </w:rPr>
        <w:t>:</w:t>
      </w:r>
      <w:r w:rsidRPr="00443BDA">
        <w:rPr>
          <w:rStyle w:val="CodeInline"/>
          <w:i/>
        </w:rPr>
        <w:t xml:space="preserve"> attributes</w:t>
      </w:r>
      <w:r w:rsidRPr="00BE3144">
        <w:rPr>
          <w:rStyle w:val="CodeInline"/>
          <w:i/>
          <w:vertAlign w:val="subscript"/>
        </w:rPr>
        <w:t>opt</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r w:rsidRPr="00443BDA">
        <w:rPr>
          <w:rStyle w:val="CodeInline"/>
          <w:i/>
        </w:rPr>
        <w:t>pat, ... ,  pat</w:t>
      </w:r>
      <w:r w:rsidRPr="00443BDA">
        <w:rPr>
          <w:rStyle w:val="CodeInline"/>
        </w:rPr>
        <w:t>)</w:t>
      </w:r>
    </w:p>
    <w:commentRangeEnd w:id="7456"/>
    <w:p w:rsidR="007372F9" w:rsidRPr="00443BDA" w:rsidRDefault="007372F9" w:rsidP="007372F9">
      <w:pPr>
        <w:pStyle w:val="SummaryGrammar"/>
        <w:rPr>
          <w:rStyle w:val="CodeInline"/>
          <w:i/>
        </w:rPr>
      </w:pPr>
      <w:r w:rsidRPr="00443BDA">
        <w:rPr>
          <w:rStyle w:val="CommentReference"/>
          <w:lang w:eastAsia="en-US"/>
        </w:rPr>
        <w:commentReference w:id="7456"/>
      </w:r>
    </w:p>
    <w:p w:rsidR="007372F9" w:rsidRPr="00443BDA" w:rsidRDefault="007372F9" w:rsidP="007372F9">
      <w:pPr>
        <w:pStyle w:val="SummaryGrammar"/>
        <w:rPr>
          <w:rStyle w:val="CodeInline"/>
        </w:rPr>
      </w:pPr>
      <w:r w:rsidRPr="00443BDA">
        <w:rPr>
          <w:rStyle w:val="CodeInline"/>
          <w:i/>
        </w:rPr>
        <w:t>additional-constr-defn</w:t>
      </w:r>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r w:rsidRPr="009B368A">
        <w:rPr>
          <w:rStyle w:val="CodeInline"/>
          <w:b/>
        </w:rPr>
        <w:t>new</w:t>
      </w:r>
      <w:r w:rsidRPr="00443BDA">
        <w:rPr>
          <w:rStyle w:val="CodeInline"/>
        </w:rPr>
        <w:t xml:space="preserve"> </w:t>
      </w:r>
      <w:r w:rsidRPr="00443BDA">
        <w:rPr>
          <w:rStyle w:val="CodeInline"/>
          <w:i/>
        </w:rPr>
        <w:t>pat</w:t>
      </w:r>
      <w:r w:rsidRPr="00443BDA">
        <w:rPr>
          <w:rStyle w:val="CodeInline"/>
        </w:rPr>
        <w:t xml:space="preserve"> </w:t>
      </w:r>
      <w:r w:rsidRPr="00443BDA">
        <w:rPr>
          <w:rStyle w:val="CodeInline"/>
          <w:i/>
        </w:rPr>
        <w:t>as-</w:t>
      </w:r>
      <w:del w:id="7457" w:author="pennyo" w:date="2011-02-24T13:55:00Z">
        <w:r w:rsidRPr="00443BDA" w:rsidDel="009B460B">
          <w:rPr>
            <w:rStyle w:val="CodeInline"/>
            <w:i/>
          </w:rPr>
          <w:delText>binding</w:delText>
        </w:r>
        <w:r w:rsidRPr="00443BDA" w:rsidDel="009B460B">
          <w:rPr>
            <w:rStyle w:val="CodeInline"/>
          </w:rPr>
          <w:delText xml:space="preserve"> </w:delText>
        </w:r>
      </w:del>
      <w:ins w:id="7458" w:author="pennyo" w:date="2011-02-24T13:55:00Z">
        <w:r w:rsidR="009B460B">
          <w:rPr>
            <w:rStyle w:val="CodeInline"/>
            <w:i/>
          </w:rPr>
          <w:t>defn</w:t>
        </w:r>
        <w:r w:rsidR="009B460B" w:rsidRPr="00443BDA">
          <w:rPr>
            <w:rStyle w:val="CodeInline"/>
          </w:rPr>
          <w:t xml:space="preserve"> </w:t>
        </w:r>
      </w:ins>
      <w:r w:rsidRPr="00443BDA">
        <w:rPr>
          <w:rStyle w:val="CodeInline"/>
        </w:rPr>
        <w:t xml:space="preserve">= </w:t>
      </w:r>
      <w:r w:rsidRPr="00443BDA">
        <w:rPr>
          <w:rStyle w:val="CodeInline"/>
          <w:i/>
        </w:rPr>
        <w:t>additional-constr-expr</w:t>
      </w:r>
      <w:r w:rsidRPr="00443BDA">
        <w:rPr>
          <w:rStyle w:val="CodeInline"/>
        </w:rPr>
        <w:t xml:space="preserve"> </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additional-constr-expr</w:t>
      </w:r>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stmt</w:t>
      </w:r>
      <w:r w:rsidRPr="00443BDA">
        <w:rPr>
          <w:rStyle w:val="CodeInline"/>
        </w:rPr>
        <w:t xml:space="preserve"> ';' </w:t>
      </w:r>
      <w:r w:rsidRPr="00443BDA">
        <w:rPr>
          <w:rStyle w:val="CodeInline"/>
          <w:i/>
        </w:rPr>
        <w:t>additional-constr-expr</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additional-constr-expr</w:t>
      </w:r>
      <w:r w:rsidRPr="00443BDA">
        <w:rPr>
          <w:rStyle w:val="CodeInline"/>
        </w:rPr>
        <w:t xml:space="preserve"> </w:t>
      </w:r>
      <w:r w:rsidRPr="00620BBC">
        <w:rPr>
          <w:rStyle w:val="CodeInline"/>
          <w:b/>
        </w:rPr>
        <w:t>then</w:t>
      </w:r>
      <w:r w:rsidRPr="00443BDA">
        <w:rPr>
          <w:rStyle w:val="CodeInline"/>
        </w:rPr>
        <w:t xml:space="preserve"> </w:t>
      </w:r>
      <w:r w:rsidRPr="00443BDA">
        <w:rPr>
          <w:rStyle w:val="CodeInline"/>
          <w:i/>
        </w:rPr>
        <w:t>expr</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7025A8">
        <w:rPr>
          <w:rStyle w:val="CodeInline"/>
          <w:b/>
        </w:rPr>
        <w:t>if</w:t>
      </w:r>
      <w:r w:rsidRPr="00443BDA">
        <w:rPr>
          <w:rStyle w:val="CodeInline"/>
        </w:rPr>
        <w:t xml:space="preserve"> </w:t>
      </w:r>
      <w:r w:rsidRPr="00443BDA">
        <w:rPr>
          <w:rStyle w:val="CodeInline"/>
          <w:i/>
        </w:rPr>
        <w:t>expr</w:t>
      </w:r>
      <w:r w:rsidRPr="00443BDA">
        <w:rPr>
          <w:rStyle w:val="CodeInline"/>
        </w:rPr>
        <w:t xml:space="preserve"> </w:t>
      </w:r>
      <w:r w:rsidRPr="007025A8">
        <w:rPr>
          <w:rStyle w:val="CodeInline"/>
          <w:b/>
        </w:rPr>
        <w:t>then</w:t>
      </w:r>
      <w:r w:rsidRPr="00443BDA">
        <w:rPr>
          <w:rStyle w:val="CodeInline"/>
        </w:rPr>
        <w:t xml:space="preserve"> </w:t>
      </w:r>
      <w:r w:rsidRPr="00443BDA">
        <w:rPr>
          <w:rStyle w:val="CodeInline"/>
          <w:i/>
        </w:rPr>
        <w:t>additional-constr-expr</w:t>
      </w:r>
      <w:r w:rsidRPr="00443BDA">
        <w:rPr>
          <w:rStyle w:val="CodeInline"/>
        </w:rPr>
        <w:t xml:space="preserve"> </w:t>
      </w:r>
      <w:r w:rsidRPr="007025A8">
        <w:rPr>
          <w:rStyle w:val="CodeInline"/>
          <w:b/>
        </w:rPr>
        <w:t>else</w:t>
      </w:r>
      <w:r>
        <w:rPr>
          <w:rStyle w:val="CodeInline"/>
        </w:rPr>
        <w:t xml:space="preserve"> </w:t>
      </w:r>
      <w:r w:rsidRPr="00443BDA">
        <w:rPr>
          <w:rStyle w:val="CodeInline"/>
          <w:i/>
        </w:rPr>
        <w:t>additional-constr-expr</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7025A8">
        <w:rPr>
          <w:rStyle w:val="CodeInline"/>
          <w:b/>
        </w:rPr>
        <w:t>let</w:t>
      </w:r>
      <w:r w:rsidRPr="00443BDA">
        <w:rPr>
          <w:rStyle w:val="CodeInline"/>
        </w:rPr>
        <w:t xml:space="preserve"> val-decls </w:t>
      </w:r>
      <w:r w:rsidRPr="007025A8">
        <w:rPr>
          <w:rStyle w:val="CodeInline"/>
          <w:b/>
        </w:rPr>
        <w:t>in</w:t>
      </w:r>
      <w:r w:rsidRPr="00443BDA">
        <w:rPr>
          <w:rStyle w:val="CodeInline"/>
        </w:rPr>
        <w:t xml:space="preserve">  </w:t>
      </w:r>
      <w:r w:rsidRPr="00443BDA">
        <w:rPr>
          <w:rStyle w:val="CodeInline"/>
          <w:i/>
        </w:rPr>
        <w:t>additional-constr-expr</w:t>
      </w:r>
    </w:p>
    <w:p w:rsidR="007372F9" w:rsidRPr="00443BDA" w:rsidRDefault="007372F9" w:rsidP="007372F9">
      <w:pPr>
        <w:pStyle w:val="SummaryGrammar"/>
        <w:rPr>
          <w:rStyle w:val="CodeInline"/>
          <w:i/>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additional-constr-init-expr</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additional-constr-init-expr</w:t>
      </w:r>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 </w:t>
      </w:r>
      <w:r w:rsidRPr="00443BDA">
        <w:rPr>
          <w:rStyle w:val="CodeInline"/>
          <w:i/>
        </w:rPr>
        <w:t>class-inherits-decl</w:t>
      </w:r>
      <w:r w:rsidRPr="00443BDA">
        <w:rPr>
          <w:rStyle w:val="CodeInline"/>
        </w:rPr>
        <w:t xml:space="preserve"> </w:t>
      </w:r>
      <w:r w:rsidRPr="00443BDA">
        <w:rPr>
          <w:rStyle w:val="CodeInline"/>
          <w:i/>
        </w:rPr>
        <w:t>field-</w:t>
      </w:r>
      <w:del w:id="7459" w:author="pennyo" w:date="2011-02-24T13:56:00Z">
        <w:r w:rsidRPr="00443BDA" w:rsidDel="009B460B">
          <w:rPr>
            <w:rStyle w:val="CodeInline"/>
            <w:i/>
          </w:rPr>
          <w:delText>binds</w:delText>
        </w:r>
        <w:r w:rsidRPr="00443BDA" w:rsidDel="009B460B">
          <w:rPr>
            <w:rStyle w:val="CodeInline"/>
          </w:rPr>
          <w:delText xml:space="preserve"> </w:delText>
        </w:r>
      </w:del>
      <w:ins w:id="7460" w:author="pennyo" w:date="2011-02-24T13:56:00Z">
        <w:r w:rsidR="009B460B">
          <w:rPr>
            <w:rStyle w:val="CodeInline"/>
            <w:i/>
          </w:rPr>
          <w:t>initializer</w:t>
        </w:r>
        <w:r w:rsidR="009B460B" w:rsidRPr="00443BDA">
          <w:rPr>
            <w:rStyle w:val="CodeInline"/>
            <w:i/>
          </w:rPr>
          <w:t>s</w:t>
        </w:r>
        <w:r w:rsidR="009B460B" w:rsidRPr="00443BDA">
          <w:rPr>
            <w:rStyle w:val="CodeInline"/>
          </w:rPr>
          <w:t xml:space="preserve"> </w:t>
        </w:r>
      </w:ins>
      <w:r w:rsidRPr="00443BDA">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7025A8">
        <w:rPr>
          <w:rStyle w:val="CodeInline"/>
          <w:b/>
        </w:rPr>
        <w:t>new</w:t>
      </w:r>
      <w:r w:rsidRPr="00443BDA">
        <w:rPr>
          <w:rStyle w:val="CodeInline"/>
        </w:rPr>
        <w:t xml:space="preserve"> </w:t>
      </w:r>
      <w:r w:rsidRPr="00443BDA">
        <w:rPr>
          <w:rStyle w:val="CodeInline"/>
          <w:i/>
        </w:rPr>
        <w:t>type</w:t>
      </w:r>
      <w:r w:rsidRPr="00443BDA">
        <w:rPr>
          <w:rStyle w:val="CodeInline"/>
        </w:rPr>
        <w:t xml:space="preserve"> </w:t>
      </w:r>
      <w:r w:rsidRPr="00443BDA">
        <w:rPr>
          <w:rStyle w:val="CodeInline"/>
          <w:i/>
        </w:rPr>
        <w:t>expr</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member-defn</w:t>
      </w:r>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B20949">
        <w:rPr>
          <w:rStyle w:val="CodeInline"/>
          <w:b/>
        </w:rPr>
        <w:t>static</w:t>
      </w:r>
      <w:r w:rsidRPr="00BE3144">
        <w:rPr>
          <w:rStyle w:val="CodeInline"/>
          <w:i/>
          <w:vertAlign w:val="subscript"/>
        </w:rPr>
        <w:t>opt</w:t>
      </w:r>
      <w:r w:rsidRPr="00443BDA">
        <w:rPr>
          <w:rStyle w:val="CodeInline"/>
        </w:rPr>
        <w:t xml:space="preserve"> </w:t>
      </w:r>
      <w:r w:rsidRPr="007025A8">
        <w:rPr>
          <w:rStyle w:val="CodeInline"/>
          <w:b/>
        </w:rPr>
        <w:t>member</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ins w:id="7461" w:author="pennyo" w:date="2011-02-24T13:56:00Z">
        <w:r w:rsidR="009B460B">
          <w:rPr>
            <w:rStyle w:val="CodeInlineItalic"/>
          </w:rPr>
          <w:t>method-or-prop-defn</w:t>
        </w:r>
      </w:ins>
      <w:del w:id="7462" w:author="pennyo" w:date="2011-02-24T13:56:00Z">
        <w:r w:rsidRPr="00443BDA" w:rsidDel="009B460B">
          <w:rPr>
            <w:rStyle w:val="CodeInline"/>
            <w:i/>
          </w:rPr>
          <w:delText>member-binding</w:delText>
        </w:r>
      </w:del>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7025A8">
        <w:rPr>
          <w:rStyle w:val="CodeInline"/>
          <w:b/>
        </w:rPr>
        <w:t>abstract</w:t>
      </w:r>
      <w:r w:rsidRPr="00443BDA">
        <w:rPr>
          <w:rStyle w:val="CodeInline"/>
        </w:rPr>
        <w:t xml:space="preserve"> </w:t>
      </w:r>
      <w:r w:rsidRPr="00620BBC">
        <w:rPr>
          <w:rStyle w:val="CodeInline"/>
          <w:b/>
        </w:rPr>
        <w:t>member</w:t>
      </w:r>
      <w:r w:rsidRPr="00BE3144">
        <w:rPr>
          <w:rStyle w:val="CodeInline"/>
          <w:i/>
          <w:vertAlign w:val="subscript"/>
        </w:rPr>
        <w:t>opt</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r w:rsidRPr="00443BDA">
        <w:rPr>
          <w:rStyle w:val="CodeInline"/>
          <w:i/>
        </w:rPr>
        <w:t>member-sig</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7025A8">
        <w:rPr>
          <w:rStyle w:val="CodeInline"/>
          <w:b/>
        </w:rPr>
        <w:t>override</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ins w:id="7463" w:author="pennyo" w:date="2011-02-24T13:56:00Z">
        <w:r w:rsidR="009B460B">
          <w:rPr>
            <w:rStyle w:val="CodeInlineItalic"/>
          </w:rPr>
          <w:t>method-or-prop-defn</w:t>
        </w:r>
      </w:ins>
      <w:del w:id="7464" w:author="pennyo" w:date="2011-02-24T13:56:00Z">
        <w:r w:rsidRPr="00443BDA" w:rsidDel="009B460B">
          <w:rPr>
            <w:rStyle w:val="CodeInline"/>
            <w:i/>
          </w:rPr>
          <w:delText>member-binding</w:delText>
        </w:r>
      </w:del>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7025A8">
        <w:rPr>
          <w:rStyle w:val="CodeInline"/>
          <w:b/>
        </w:rPr>
        <w:t>default</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ins w:id="7465" w:author="pennyo" w:date="2011-02-24T13:57:00Z">
        <w:r w:rsidR="009B460B">
          <w:rPr>
            <w:rStyle w:val="CodeInlineItalic"/>
          </w:rPr>
          <w:t>method-or-prop-defn</w:t>
        </w:r>
      </w:ins>
      <w:del w:id="7466" w:author="pennyo" w:date="2011-02-24T13:57:00Z">
        <w:r w:rsidRPr="00443BDA" w:rsidDel="009B460B">
          <w:rPr>
            <w:rStyle w:val="CodeInline"/>
            <w:i/>
          </w:rPr>
          <w:delText>member-binding</w:delText>
        </w:r>
      </w:del>
      <w:r w:rsidRPr="00443BDA">
        <w:rPr>
          <w:rStyle w:val="CodeInline"/>
        </w:rPr>
        <w:t xml:space="preserve"> </w:t>
      </w:r>
    </w:p>
    <w:p w:rsidR="007372F9" w:rsidRPr="00443BDA" w:rsidRDefault="007372F9" w:rsidP="007372F9">
      <w:pPr>
        <w:pStyle w:val="SummaryGrammar"/>
        <w:rPr>
          <w:rStyle w:val="CodeInline"/>
          <w:i/>
        </w:rPr>
      </w:pPr>
      <w:r w:rsidRPr="00443BDA">
        <w:rPr>
          <w:rStyle w:val="CodeInline"/>
          <w:i/>
        </w:rPr>
        <w:t xml:space="preserve">  </w:t>
      </w:r>
      <w:r>
        <w:rPr>
          <w:rStyle w:val="CodeInline"/>
        </w:rPr>
        <w:t xml:space="preserve">  </w:t>
      </w:r>
      <w:r w:rsidRPr="00443BDA">
        <w:rPr>
          <w:rStyle w:val="CodeInline"/>
        </w:rPr>
        <w:t xml:space="preserve">  </w:t>
      </w:r>
      <w:r w:rsidRPr="00443BDA">
        <w:rPr>
          <w:rStyle w:val="CodeInline"/>
          <w:i/>
        </w:rPr>
        <w:t>attributes</w:t>
      </w:r>
      <w:r w:rsidRPr="00BE3144">
        <w:rPr>
          <w:rStyle w:val="CodeInline"/>
          <w:i/>
          <w:vertAlign w:val="subscript"/>
        </w:rPr>
        <w:t>opt</w:t>
      </w:r>
      <w:r w:rsidRPr="00443BDA">
        <w:rPr>
          <w:rStyle w:val="CodeInline"/>
        </w:rPr>
        <w:t xml:space="preserve"> </w:t>
      </w:r>
      <w:r w:rsidRPr="00620BBC">
        <w:rPr>
          <w:rStyle w:val="CodeInline"/>
          <w:b/>
        </w:rPr>
        <w:t>static</w:t>
      </w:r>
      <w:r w:rsidRPr="00BE3144">
        <w:rPr>
          <w:rStyle w:val="CodeInline"/>
          <w:i/>
          <w:vertAlign w:val="subscript"/>
        </w:rPr>
        <w:t>opt</w:t>
      </w:r>
      <w:r w:rsidRPr="00443BDA">
        <w:rPr>
          <w:rStyle w:val="CodeInline"/>
        </w:rPr>
        <w:t xml:space="preserve"> </w:t>
      </w:r>
      <w:r w:rsidRPr="007025A8">
        <w:rPr>
          <w:rStyle w:val="CodeInline"/>
          <w:b/>
        </w:rPr>
        <w:t>val</w:t>
      </w:r>
      <w:r w:rsidRPr="00443BDA">
        <w:rPr>
          <w:rStyle w:val="CodeInline"/>
        </w:rPr>
        <w:t xml:space="preserve"> </w:t>
      </w:r>
      <w:r w:rsidRPr="00620BBC">
        <w:rPr>
          <w:rStyle w:val="CodeInline"/>
          <w:b/>
        </w:rPr>
        <w:t>mutable</w:t>
      </w:r>
      <w:r w:rsidRPr="00BE3144">
        <w:rPr>
          <w:rStyle w:val="CodeInline"/>
          <w:i/>
          <w:vertAlign w:val="subscript"/>
        </w:rPr>
        <w:t>opt</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r w:rsidRPr="00443BDA">
        <w:rPr>
          <w:rStyle w:val="CodeInline"/>
          <w:i/>
        </w:rPr>
        <w:t>ident</w:t>
      </w:r>
      <w:r w:rsidRPr="00443BDA">
        <w:rPr>
          <w:rStyle w:val="CodeInline"/>
        </w:rPr>
        <w:t xml:space="preserve"> </w:t>
      </w:r>
      <w:r w:rsidRPr="00443BDA">
        <w:rPr>
          <w:rStyle w:val="CodeInline"/>
          <w:i/>
        </w:rPr>
        <w:t>: type</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additional-constr-defn</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9B460B" w:rsidP="007372F9">
      <w:pPr>
        <w:pStyle w:val="SummaryGrammar"/>
        <w:keepNext/>
        <w:rPr>
          <w:rStyle w:val="CodeInline"/>
        </w:rPr>
      </w:pPr>
      <w:ins w:id="7467" w:author="pennyo" w:date="2011-02-24T13:57:00Z">
        <w:r>
          <w:rPr>
            <w:rStyle w:val="CodeInlineItalic"/>
          </w:rPr>
          <w:t>method-or-prop-defn</w:t>
        </w:r>
      </w:ins>
      <w:del w:id="7468" w:author="pennyo" w:date="2011-02-24T13:57:00Z">
        <w:r w:rsidR="007372F9" w:rsidRPr="00443BDA" w:rsidDel="009B460B">
          <w:rPr>
            <w:rStyle w:val="CodeInline"/>
            <w:i/>
          </w:rPr>
          <w:delText>member-binding</w:delText>
        </w:r>
      </w:del>
      <w:r w:rsidR="007372F9" w:rsidRPr="00443BDA">
        <w:rPr>
          <w:rStyle w:val="CodeInline"/>
        </w:rPr>
        <w:t xml:space="preserve"> </w:t>
      </w:r>
      <w:r w:rsidR="007372F9">
        <w:rPr>
          <w:rStyle w:val="CodeInline"/>
        </w:rPr>
        <w:t>:</w:t>
      </w:r>
    </w:p>
    <w:p w:rsidR="007372F9" w:rsidRDefault="007372F9" w:rsidP="007372F9">
      <w:pPr>
        <w:pStyle w:val="SummaryGrammar"/>
        <w:keepNext/>
        <w:rPr>
          <w:ins w:id="7469" w:author="pennyo" w:date="2011-02-24T13:57:00Z"/>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w:t>
      </w:r>
      <w:del w:id="7470" w:author="pennyo" w:date="2011-02-24T13:58:00Z">
        <w:r w:rsidRPr="00443BDA" w:rsidDel="009B460B">
          <w:rPr>
            <w:rStyle w:val="CodeInline"/>
            <w:i/>
          </w:rPr>
          <w:delText>.</w:delText>
        </w:r>
      </w:del>
      <w:r w:rsidRPr="00E643DB">
        <w:rPr>
          <w:rStyle w:val="CodeInline"/>
          <w:i/>
          <w:vertAlign w:val="subscript"/>
        </w:rPr>
        <w:t>opt</w:t>
      </w:r>
      <w:r w:rsidRPr="00443BDA">
        <w:rPr>
          <w:rStyle w:val="CodeInline"/>
        </w:rPr>
        <w:t xml:space="preserve"> </w:t>
      </w:r>
      <w:del w:id="7471" w:author="pennyo" w:date="2011-02-24T13:57:00Z">
        <w:r w:rsidRPr="00443BDA" w:rsidDel="009B460B">
          <w:rPr>
            <w:rStyle w:val="CodeInline"/>
            <w:i/>
          </w:rPr>
          <w:delText>binding</w:delText>
        </w:r>
        <w:r w:rsidRPr="00443BDA" w:rsidDel="009B460B">
          <w:rPr>
            <w:rStyle w:val="CodeInline"/>
          </w:rPr>
          <w:delText xml:space="preserve"> </w:delText>
        </w:r>
      </w:del>
      <w:ins w:id="7472" w:author="pennyo" w:date="2011-02-24T13:57:00Z">
        <w:r w:rsidR="009B460B">
          <w:rPr>
            <w:rStyle w:val="CodeInline"/>
            <w:i/>
          </w:rPr>
          <w:t>function-defn</w:t>
        </w:r>
        <w:r w:rsidR="009B460B" w:rsidRPr="00443BDA">
          <w:rPr>
            <w:rStyle w:val="CodeInline"/>
          </w:rPr>
          <w:t xml:space="preserve"> </w:t>
        </w:r>
      </w:ins>
    </w:p>
    <w:p w:rsidR="009B460B" w:rsidRPr="00443BDA" w:rsidRDefault="009B460B" w:rsidP="007372F9">
      <w:pPr>
        <w:pStyle w:val="SummaryGrammar"/>
        <w:keepNext/>
        <w:rPr>
          <w:rStyle w:val="CodeInline"/>
        </w:rPr>
      </w:pPr>
      <w:ins w:id="7473" w:author="pennyo" w:date="2011-02-24T13:57:00Z">
        <w:r>
          <w:rPr>
            <w:rStyle w:val="CodeInline"/>
          </w:rPr>
          <w:t xml:space="preserve">      </w:t>
        </w:r>
      </w:ins>
      <w:ins w:id="7474" w:author="pennyo" w:date="2011-02-24T13:58:00Z">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value-defn</w:t>
        </w:r>
      </w:ins>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w:t>
      </w:r>
      <w:del w:id="7475" w:author="pennyo" w:date="2011-02-24T13:58:00Z">
        <w:r w:rsidRPr="00443BDA" w:rsidDel="009B460B">
          <w:rPr>
            <w:rStyle w:val="CodeInline"/>
            <w:i/>
          </w:rPr>
          <w:delText>.</w:delText>
        </w:r>
      </w:del>
      <w:r w:rsidRPr="00E643DB">
        <w:rPr>
          <w:rStyle w:val="CodeInline"/>
          <w:i/>
          <w:vertAlign w:val="subscript"/>
        </w:rPr>
        <w:t>opt</w:t>
      </w:r>
      <w:r w:rsidRPr="00443BDA">
        <w:rPr>
          <w:rStyle w:val="CodeInline"/>
          <w:i/>
        </w:rPr>
        <w:t xml:space="preserve"> ident</w:t>
      </w:r>
      <w:r w:rsidRPr="00443BDA">
        <w:rPr>
          <w:rStyle w:val="CodeInline"/>
        </w:rPr>
        <w:t xml:space="preserve"> </w:t>
      </w:r>
      <w:r w:rsidRPr="00620BBC">
        <w:rPr>
          <w:rStyle w:val="CodeInline"/>
          <w:b/>
        </w:rPr>
        <w:t>with</w:t>
      </w:r>
      <w:r w:rsidRPr="00443BDA">
        <w:rPr>
          <w:rStyle w:val="CodeInline"/>
        </w:rPr>
        <w:t xml:space="preserve"> </w:t>
      </w:r>
      <w:del w:id="7476" w:author="pennyo" w:date="2011-02-24T13:58:00Z">
        <w:r w:rsidRPr="00443BDA" w:rsidDel="009B460B">
          <w:rPr>
            <w:rStyle w:val="CodeInline"/>
            <w:i/>
          </w:rPr>
          <w:delText>bindings</w:delText>
        </w:r>
      </w:del>
      <w:ins w:id="7477" w:author="pennyo" w:date="2011-02-24T13:58:00Z">
        <w:r w:rsidR="009B460B">
          <w:rPr>
            <w:rStyle w:val="CodeInline"/>
            <w:i/>
          </w:rPr>
          <w:t>function-defns</w:t>
        </w:r>
      </w:ins>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member-sig</w:t>
      </w:r>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 typar-defns</w:t>
      </w:r>
      <w:r w:rsidRPr="00BE3144">
        <w:rPr>
          <w:rStyle w:val="CodeInline"/>
          <w:i/>
          <w:vertAlign w:val="subscript"/>
        </w:rPr>
        <w:t>opt</w:t>
      </w:r>
      <w:r w:rsidRPr="00443BDA">
        <w:rPr>
          <w:rStyle w:val="CodeInline"/>
        </w:rPr>
        <w:t xml:space="preserve"> :</w:t>
      </w:r>
      <w:r w:rsidRPr="00443BDA">
        <w:rPr>
          <w:rStyle w:val="CodeInline"/>
          <w:i/>
        </w:rPr>
        <w:t xml:space="preserve"> curried-sig</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 typar-defns</w:t>
      </w:r>
      <w:r w:rsidRPr="00BE3144">
        <w:rPr>
          <w:rStyle w:val="CodeInline"/>
          <w:i/>
          <w:vertAlign w:val="subscript"/>
        </w:rPr>
        <w:t>opt</w:t>
      </w:r>
      <w:r w:rsidRPr="00443BDA">
        <w:rPr>
          <w:rStyle w:val="CodeInline"/>
        </w:rPr>
        <w:t xml:space="preserve"> :</w:t>
      </w:r>
      <w:r w:rsidRPr="00443BDA">
        <w:rPr>
          <w:rStyle w:val="CodeInline"/>
          <w:i/>
        </w:rPr>
        <w:t xml:space="preserve"> curried-sig</w:t>
      </w:r>
      <w:r w:rsidRPr="00443BDA">
        <w:rPr>
          <w:rStyle w:val="CodeInline"/>
        </w:rPr>
        <w:t xml:space="preserve"> </w:t>
      </w:r>
      <w:commentRangeStart w:id="7478"/>
      <w:r w:rsidRPr="00620BBC">
        <w:rPr>
          <w:rStyle w:val="CodeInline"/>
          <w:b/>
        </w:rPr>
        <w:t>with get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 typar-defns</w:t>
      </w:r>
      <w:r w:rsidRPr="00BE3144">
        <w:rPr>
          <w:rStyle w:val="CodeInline"/>
          <w:i/>
          <w:vertAlign w:val="subscript"/>
        </w:rPr>
        <w:t>opt</w:t>
      </w:r>
      <w:r w:rsidRPr="00443BDA">
        <w:rPr>
          <w:rStyle w:val="CodeInline"/>
        </w:rPr>
        <w:t xml:space="preserve"> :</w:t>
      </w:r>
      <w:r w:rsidRPr="00443BDA">
        <w:rPr>
          <w:rStyle w:val="CodeInline"/>
          <w:i/>
        </w:rPr>
        <w:t xml:space="preserve"> curried-sig</w:t>
      </w:r>
      <w:r w:rsidRPr="00443BDA">
        <w:rPr>
          <w:rStyle w:val="CodeInline"/>
        </w:rPr>
        <w:t xml:space="preserve"> </w:t>
      </w:r>
      <w:r w:rsidRPr="00620BBC">
        <w:rPr>
          <w:rStyle w:val="CodeInline"/>
          <w:b/>
        </w:rPr>
        <w:t>with set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 typar-defns</w:t>
      </w:r>
      <w:r w:rsidRPr="00BE3144">
        <w:rPr>
          <w:rStyle w:val="CodeInline"/>
          <w:i/>
          <w:vertAlign w:val="subscript"/>
        </w:rPr>
        <w:t>opt</w:t>
      </w:r>
      <w:r w:rsidRPr="00443BDA">
        <w:rPr>
          <w:rStyle w:val="CodeInline"/>
        </w:rPr>
        <w:t xml:space="preserve"> :</w:t>
      </w:r>
      <w:r w:rsidRPr="00443BDA">
        <w:rPr>
          <w:rStyle w:val="CodeInline"/>
          <w:i/>
        </w:rPr>
        <w:t xml:space="preserve"> curried-sig</w:t>
      </w:r>
      <w:r w:rsidRPr="00443BDA">
        <w:rPr>
          <w:rStyle w:val="CodeInline"/>
        </w:rPr>
        <w:t xml:space="preserve"> </w:t>
      </w:r>
      <w:r w:rsidRPr="00620BBC">
        <w:rPr>
          <w:rStyle w:val="CodeInline"/>
          <w:b/>
        </w:rPr>
        <w:t>with get,set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ident typar-defns</w:t>
      </w:r>
      <w:r w:rsidRPr="00BE3144">
        <w:rPr>
          <w:rStyle w:val="CodeInline"/>
          <w:i/>
          <w:vertAlign w:val="subscript"/>
        </w:rPr>
        <w:t>opt</w:t>
      </w:r>
      <w:r w:rsidRPr="00443BDA">
        <w:rPr>
          <w:rStyle w:val="CodeInline"/>
        </w:rPr>
        <w:t xml:space="preserve"> :</w:t>
      </w:r>
      <w:r w:rsidRPr="00443BDA">
        <w:rPr>
          <w:rStyle w:val="CodeInline"/>
          <w:i/>
        </w:rPr>
        <w:t xml:space="preserve"> curried-sig</w:t>
      </w:r>
      <w:r w:rsidRPr="00443BDA">
        <w:rPr>
          <w:rStyle w:val="CodeInline"/>
        </w:rPr>
        <w:t xml:space="preserve"> </w:t>
      </w:r>
      <w:r w:rsidRPr="00620BBC">
        <w:rPr>
          <w:rStyle w:val="CodeInline"/>
          <w:b/>
        </w:rPr>
        <w:t>with set,get</w:t>
      </w:r>
      <w:r w:rsidRPr="00443BDA">
        <w:rPr>
          <w:rStyle w:val="CodeInline"/>
        </w:rPr>
        <w:tab/>
      </w:r>
      <w:commentRangeEnd w:id="7478"/>
      <w:r>
        <w:rPr>
          <w:rStyle w:val="CommentReference"/>
          <w:color w:val="auto"/>
          <w:lang w:eastAsia="en-US"/>
        </w:rPr>
        <w:commentReference w:id="7478"/>
      </w:r>
    </w:p>
    <w:p w:rsidR="007372F9" w:rsidRPr="00443BDA" w:rsidDel="00B06E77" w:rsidRDefault="007372F9" w:rsidP="007372F9">
      <w:pPr>
        <w:pStyle w:val="SummaryGrammar"/>
      </w:pPr>
    </w:p>
    <w:p w:rsidR="007372F9" w:rsidRPr="00443BDA" w:rsidRDefault="007372F9" w:rsidP="007372F9">
      <w:pPr>
        <w:pStyle w:val="SummaryGrammar"/>
        <w:rPr>
          <w:rStyle w:val="CodeInline"/>
          <w:i/>
        </w:rPr>
      </w:pPr>
      <w:r w:rsidRPr="00443BDA">
        <w:rPr>
          <w:rStyle w:val="CodeInline"/>
          <w:i/>
        </w:rPr>
        <w:t xml:space="preserve">curried-sig </w:t>
      </w:r>
      <w:r>
        <w:rPr>
          <w:rStyle w:val="CodeInline"/>
        </w:rPr>
        <w:t>:</w:t>
      </w:r>
      <w:r w:rsidRPr="00443BDA">
        <w:rPr>
          <w:rStyle w:val="CodeInline"/>
        </w:rPr>
        <w:t xml:space="preserve"> </w:t>
      </w:r>
      <w:r w:rsidRPr="00443BDA">
        <w:rPr>
          <w:rStyle w:val="CodeInline"/>
          <w:i/>
        </w:rPr>
        <w:t>args</w:t>
      </w:r>
      <w:r>
        <w:rPr>
          <w:rStyle w:val="CodeInline"/>
          <w:i/>
        </w:rPr>
        <w:t>-spec</w:t>
      </w:r>
      <w:r w:rsidRPr="00443BDA">
        <w:rPr>
          <w:rStyle w:val="CodeInline"/>
          <w:i/>
        </w:rPr>
        <w:t xml:space="preserve"> </w:t>
      </w:r>
      <w:r w:rsidRPr="00443BDA">
        <w:rPr>
          <w:rStyle w:val="CodeInline"/>
        </w:rPr>
        <w:t>-&gt;</w:t>
      </w:r>
      <w:r w:rsidRPr="00443BDA">
        <w:rPr>
          <w:rStyle w:val="CodeInline"/>
          <w:i/>
        </w:rPr>
        <w:t xml:space="preserve"> ... </w:t>
      </w:r>
      <w:r w:rsidRPr="00443BDA">
        <w:rPr>
          <w:rStyle w:val="CodeInline"/>
        </w:rPr>
        <w:t>-&gt;</w:t>
      </w:r>
      <w:r w:rsidRPr="00443BDA">
        <w:rPr>
          <w:rStyle w:val="CodeInline"/>
          <w:i/>
        </w:rPr>
        <w:t xml:space="preserve"> args</w:t>
      </w:r>
      <w:r>
        <w:rPr>
          <w:rStyle w:val="CodeInline"/>
          <w:i/>
        </w:rPr>
        <w:t>-spec</w:t>
      </w:r>
      <w:r w:rsidRPr="00443BDA">
        <w:rPr>
          <w:rStyle w:val="CodeInline"/>
          <w:i/>
        </w:rPr>
        <w:t xml:space="preserve"> </w:t>
      </w:r>
      <w:r w:rsidRPr="00443BDA">
        <w:rPr>
          <w:rStyle w:val="CodeInline"/>
        </w:rPr>
        <w:t>-&gt;</w:t>
      </w:r>
      <w:r w:rsidRPr="00443BDA">
        <w:rPr>
          <w:rStyle w:val="CodeInline"/>
          <w:i/>
        </w:rPr>
        <w:t xml:space="preserve"> type </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i/>
        </w:rPr>
      </w:pPr>
      <w:r w:rsidRPr="00443BDA">
        <w:rPr>
          <w:rStyle w:val="CodeInline"/>
          <w:i/>
        </w:rPr>
        <w:t xml:space="preserve">uncurried-sig </w:t>
      </w:r>
      <w:r>
        <w:rPr>
          <w:rStyle w:val="CodeInline"/>
        </w:rPr>
        <w:t>:</w:t>
      </w:r>
      <w:r w:rsidRPr="00443BDA">
        <w:rPr>
          <w:rStyle w:val="CodeInline"/>
          <w:i/>
        </w:rPr>
        <w:t xml:space="preserve"> args</w:t>
      </w:r>
      <w:r>
        <w:rPr>
          <w:rStyle w:val="CodeInline"/>
          <w:i/>
        </w:rPr>
        <w:t>-spec</w:t>
      </w:r>
      <w:r w:rsidRPr="00443BDA">
        <w:rPr>
          <w:rStyle w:val="CodeInline"/>
          <w:i/>
        </w:rPr>
        <w:t xml:space="preserve"> </w:t>
      </w:r>
      <w:r w:rsidRPr="00443BDA">
        <w:rPr>
          <w:rStyle w:val="CodeInline"/>
        </w:rPr>
        <w:t>-&gt;</w:t>
      </w:r>
      <w:r w:rsidRPr="00443BDA">
        <w:rPr>
          <w:rStyle w:val="CodeInline"/>
          <w:i/>
        </w:rPr>
        <w:t xml:space="preserve"> type</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i/>
        </w:rPr>
      </w:pPr>
      <w:r w:rsidRPr="00443BDA">
        <w:rPr>
          <w:rStyle w:val="CodeInline"/>
          <w:i/>
        </w:rPr>
        <w:t>args</w:t>
      </w:r>
      <w:r>
        <w:rPr>
          <w:rStyle w:val="CodeInline"/>
          <w:i/>
        </w:rPr>
        <w:t>-spec</w:t>
      </w:r>
      <w:r w:rsidRPr="00443BDA">
        <w:rPr>
          <w:rStyle w:val="CodeInline"/>
          <w:i/>
        </w:rPr>
        <w:t xml:space="preserve"> </w:t>
      </w:r>
      <w:r>
        <w:rPr>
          <w:rStyle w:val="CodeInline"/>
        </w:rPr>
        <w:t>:</w:t>
      </w:r>
      <w:r w:rsidRPr="00443BDA">
        <w:rPr>
          <w:rStyle w:val="CodeInline"/>
          <w:i/>
        </w:rPr>
        <w:t xml:space="preserve"> arg</w:t>
      </w:r>
      <w:r>
        <w:rPr>
          <w:rStyle w:val="CodeInline"/>
          <w:i/>
        </w:rPr>
        <w:t>-spec</w:t>
      </w:r>
      <w:r w:rsidRPr="00443BDA">
        <w:rPr>
          <w:rStyle w:val="CodeInline"/>
          <w:i/>
        </w:rPr>
        <w:t xml:space="preserve"> * ... * arg</w:t>
      </w:r>
      <w:r>
        <w:rPr>
          <w:rStyle w:val="CodeInline"/>
          <w:i/>
        </w:rPr>
        <w:t>-spec</w:t>
      </w:r>
      <w:r w:rsidRPr="00443BDA">
        <w:rPr>
          <w:rStyle w:val="CodeInline"/>
        </w:rPr>
        <w:t xml:space="preserve"> </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i/>
        </w:rPr>
      </w:pPr>
      <w:r w:rsidRPr="00443BDA">
        <w:rPr>
          <w:rStyle w:val="CodeInline"/>
          <w:i/>
        </w:rPr>
        <w:t>arg</w:t>
      </w:r>
      <w:r>
        <w:rPr>
          <w:rStyle w:val="CodeInline"/>
          <w:i/>
        </w:rPr>
        <w:t>-spec</w:t>
      </w:r>
      <w:r w:rsidRPr="00443BDA">
        <w:rPr>
          <w:rStyle w:val="CodeInline"/>
          <w:i/>
        </w:rPr>
        <w:t xml:space="preserve"> </w:t>
      </w:r>
      <w:r>
        <w:rPr>
          <w:rStyle w:val="CodeInline"/>
        </w:rPr>
        <w:t>:</w:t>
      </w:r>
      <w:r w:rsidRPr="00443BDA">
        <w:rPr>
          <w:rStyle w:val="CodeInline"/>
          <w:i/>
        </w:rPr>
        <w:t xml:space="preserve"> attributes</w:t>
      </w:r>
      <w:r w:rsidRPr="00BE3144">
        <w:rPr>
          <w:rStyle w:val="CodeInline"/>
          <w:i/>
          <w:vertAlign w:val="subscript"/>
        </w:rPr>
        <w:t>opt</w:t>
      </w:r>
      <w:r w:rsidRPr="00443BDA">
        <w:rPr>
          <w:rStyle w:val="CodeInline"/>
        </w:rPr>
        <w:t xml:space="preserve"> </w:t>
      </w:r>
      <w:r w:rsidRPr="00443BDA">
        <w:rPr>
          <w:rStyle w:val="CodeInline"/>
          <w:i/>
        </w:rPr>
        <w:t>arg-name</w:t>
      </w:r>
      <w:r>
        <w:rPr>
          <w:rStyle w:val="CodeInline"/>
          <w:i/>
        </w:rPr>
        <w:t>-spec</w:t>
      </w:r>
      <w:r w:rsidRPr="00BE3144">
        <w:rPr>
          <w:rStyle w:val="CodeInline"/>
          <w:i/>
          <w:vertAlign w:val="subscript"/>
        </w:rPr>
        <w:t>opt</w:t>
      </w:r>
      <w:r w:rsidRPr="00443BDA">
        <w:rPr>
          <w:rStyle w:val="CodeInline"/>
          <w:i/>
        </w:rPr>
        <w:t xml:space="preserve"> type</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i/>
        </w:rPr>
      </w:pPr>
      <w:r w:rsidRPr="00443BDA">
        <w:rPr>
          <w:rStyle w:val="CodeInline"/>
          <w:i/>
        </w:rPr>
        <w:t>arg-name</w:t>
      </w:r>
      <w:r>
        <w:rPr>
          <w:rStyle w:val="CodeInline"/>
          <w:i/>
        </w:rPr>
        <w:t>-spec</w:t>
      </w:r>
      <w:r w:rsidRPr="00443BDA">
        <w:rPr>
          <w:rStyle w:val="CodeInline"/>
          <w:i/>
        </w:rPr>
        <w:t xml:space="preserve"> </w:t>
      </w:r>
      <w:r>
        <w:rPr>
          <w:rStyle w:val="CodeInline"/>
        </w:rPr>
        <w:t>:</w:t>
      </w:r>
      <w:r w:rsidRPr="00443BDA">
        <w:rPr>
          <w:rStyle w:val="CodeInline"/>
        </w:rPr>
        <w:t xml:space="preserve"> ?</w:t>
      </w:r>
      <w:r w:rsidRPr="00E643DB">
        <w:rPr>
          <w:rStyle w:val="CodeInline"/>
          <w:i/>
          <w:vertAlign w:val="subscript"/>
        </w:rPr>
        <w:t>opt</w:t>
      </w:r>
      <w:r w:rsidRPr="00443BDA">
        <w:rPr>
          <w:rStyle w:val="CodeInline"/>
        </w:rPr>
        <w:t xml:space="preserve"> </w:t>
      </w:r>
      <w:r w:rsidRPr="00443BDA">
        <w:rPr>
          <w:rStyle w:val="CodeInline"/>
          <w:i/>
        </w:rPr>
        <w:t xml:space="preserve">ident </w:t>
      </w:r>
      <w:r w:rsidRPr="00443BDA">
        <w:rPr>
          <w:rStyle w:val="CodeInline"/>
        </w:rPr>
        <w: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interface</w:t>
      </w:r>
      <w:r>
        <w:rPr>
          <w:rStyle w:val="CodeInline"/>
          <w:i/>
        </w:rPr>
        <w:t>-spec</w:t>
      </w:r>
      <w:r w:rsidRPr="00443BDA">
        <w:rPr>
          <w:rStyle w:val="CodeInline"/>
        </w:rPr>
        <w:t xml:space="preserve"> </w:t>
      </w:r>
      <w:r>
        <w:rPr>
          <w:rStyle w:val="CodeInline"/>
        </w:rPr>
        <w:t>:</w:t>
      </w:r>
      <w:r w:rsidRPr="00443BDA">
        <w:rPr>
          <w:rStyle w:val="CodeInline"/>
        </w:rPr>
        <w:t xml:space="preserve"> </w:t>
      </w:r>
      <w:r w:rsidRPr="0090080A">
        <w:rPr>
          <w:rStyle w:val="CodeInline"/>
          <w:b/>
        </w:rPr>
        <w:t>interface</w:t>
      </w:r>
      <w:r w:rsidRPr="00443BDA">
        <w:rPr>
          <w:rStyle w:val="CodeInline"/>
        </w:rPr>
        <w:t xml:space="preserve"> </w:t>
      </w:r>
      <w:r w:rsidRPr="00443BDA">
        <w:rPr>
          <w:rStyle w:val="CodeInline"/>
          <w:i/>
        </w:rPr>
        <w:t>type</w:t>
      </w:r>
      <w:r w:rsidRPr="00443BDA">
        <w:rPr>
          <w:rStyle w:val="CodeInline"/>
        </w:rPr>
        <w:t xml:space="preserve"> </w:t>
      </w:r>
    </w:p>
    <w:p w:rsidR="007372F9" w:rsidRPr="00F115D2" w:rsidRDefault="007372F9" w:rsidP="003743A9">
      <w:pPr>
        <w:pStyle w:val="AppHeading3"/>
      </w:pPr>
      <w:bookmarkStart w:id="7479" w:name="_Toc269642333"/>
      <w:r w:rsidRPr="00404279">
        <w:t>Property Members</w:t>
      </w:r>
      <w:bookmarkEnd w:id="7479"/>
    </w:p>
    <w:p w:rsidR="007372F9" w:rsidRPr="00443BDA" w:rsidRDefault="007372F9" w:rsidP="007372F9">
      <w:pPr>
        <w:pStyle w:val="SummaryGrammar"/>
      </w:pPr>
      <w:r w:rsidRPr="00443BDA">
        <w:rPr>
          <w:rStyle w:val="CodeInline"/>
        </w:rPr>
        <w:t>static</w:t>
      </w:r>
      <w:r w:rsidRPr="00BE3144">
        <w:rPr>
          <w:rStyle w:val="CodeInline"/>
          <w:i/>
          <w:vertAlign w:val="subscript"/>
        </w:rPr>
        <w:t>opt</w:t>
      </w:r>
      <w:r w:rsidRPr="00443BDA">
        <w:rPr>
          <w:rStyle w:val="CodeInline"/>
        </w:rPr>
        <w:t xml:space="preserve"> </w:t>
      </w:r>
      <w:r w:rsidRPr="0090080A">
        <w:rPr>
          <w:rStyle w:val="CodeInline"/>
          <w:b/>
        </w:rPr>
        <w:t>member</w:t>
      </w:r>
      <w:r w:rsidRPr="00443BDA">
        <w:rPr>
          <w:rStyle w:val="CodeInline"/>
        </w:rPr>
        <w:t xml:space="preserve"> </w:t>
      </w:r>
      <w:r w:rsidRPr="00443BDA">
        <w:rPr>
          <w:rStyle w:val="CodeInline"/>
          <w:i/>
        </w:rPr>
        <w:t>ident</w:t>
      </w:r>
      <w:r w:rsidRPr="00443BDA">
        <w:rPr>
          <w:rStyle w:val="CodeInline"/>
        </w:rPr>
        <w:t>.</w:t>
      </w:r>
      <w:r w:rsidRPr="00BE3144">
        <w:rPr>
          <w:rStyle w:val="CodeInline"/>
          <w:i/>
          <w:vertAlign w:val="subscript"/>
        </w:rPr>
        <w:t>opt</w:t>
      </w:r>
      <w:r w:rsidRPr="00443BDA">
        <w:rPr>
          <w:rStyle w:val="CodeInline"/>
        </w:rPr>
        <w:t xml:space="preserve"> </w:t>
      </w:r>
      <w:r w:rsidRPr="00443BDA">
        <w:rPr>
          <w:rStyle w:val="CodeInline"/>
          <w:i/>
        </w:rPr>
        <w:t>ident</w:t>
      </w:r>
      <w:r w:rsidRPr="00443BDA">
        <w:rPr>
          <w:rStyle w:val="CodeInline"/>
        </w:rPr>
        <w:t xml:space="preserve"> = </w:t>
      </w:r>
      <w:r w:rsidRPr="00443BDA">
        <w:rPr>
          <w:rStyle w:val="CodeInline"/>
          <w:i/>
        </w:rPr>
        <w:t>expr</w:t>
      </w:r>
      <w:r w:rsidRPr="00443BDA">
        <w:t xml:space="preserve"> </w:t>
      </w:r>
    </w:p>
    <w:p w:rsidR="007372F9" w:rsidRPr="00443BDA" w:rsidRDefault="007372F9" w:rsidP="007372F9">
      <w:pPr>
        <w:pStyle w:val="SummaryGrammar"/>
        <w:rPr>
          <w:rStyle w:val="CodeInline"/>
        </w:rPr>
      </w:pPr>
      <w:r w:rsidRPr="00443BDA">
        <w:rPr>
          <w:rStyle w:val="CodeInline"/>
        </w:rPr>
        <w:t>static</w:t>
      </w:r>
      <w:r w:rsidRPr="00BE3144">
        <w:rPr>
          <w:rStyle w:val="CodeInline"/>
          <w:i/>
          <w:vertAlign w:val="subscript"/>
        </w:rPr>
        <w:t>opt</w:t>
      </w:r>
      <w:r w:rsidRPr="00443BDA">
        <w:rPr>
          <w:rStyle w:val="CodeInline"/>
        </w:rPr>
        <w:t xml:space="preserve"> </w:t>
      </w:r>
      <w:r w:rsidRPr="0090080A">
        <w:rPr>
          <w:rStyle w:val="CodeInline"/>
          <w:b/>
        </w:rPr>
        <w:t>member</w:t>
      </w:r>
      <w:r w:rsidRPr="00443BDA">
        <w:rPr>
          <w:rStyle w:val="CodeInline"/>
        </w:rPr>
        <w:t xml:space="preserve"> </w:t>
      </w:r>
      <w:r w:rsidRPr="00443BDA">
        <w:rPr>
          <w:rStyle w:val="CodeInline"/>
          <w:i/>
        </w:rPr>
        <w:t>ident</w:t>
      </w:r>
      <w:r w:rsidRPr="00443BDA">
        <w:rPr>
          <w:rStyle w:val="CodeInline"/>
        </w:rPr>
        <w:t>.</w:t>
      </w:r>
      <w:r w:rsidRPr="00E643DB">
        <w:rPr>
          <w:rStyle w:val="CodeInline"/>
          <w:i/>
          <w:vertAlign w:val="subscript"/>
        </w:rPr>
        <w:t>opt</w:t>
      </w:r>
      <w:r w:rsidRPr="00443BDA">
        <w:rPr>
          <w:rStyle w:val="CodeInline"/>
        </w:rPr>
        <w:t xml:space="preserve"> </w:t>
      </w:r>
      <w:r w:rsidRPr="00443BDA">
        <w:rPr>
          <w:rStyle w:val="CodeInline"/>
          <w:i/>
        </w:rPr>
        <w:t>ident</w:t>
      </w:r>
      <w:r w:rsidRPr="00443BDA">
        <w:rPr>
          <w:rStyle w:val="CodeInline"/>
        </w:rPr>
        <w:t xml:space="preserve"> </w:t>
      </w:r>
      <w:r w:rsidRPr="00620BBC">
        <w:rPr>
          <w:rStyle w:val="CodeInline"/>
          <w:b/>
        </w:rPr>
        <w:t>with get</w:t>
      </w:r>
      <w:r w:rsidRPr="00443BDA">
        <w:rPr>
          <w:rStyle w:val="CodeInline"/>
        </w:rPr>
        <w:t xml:space="preserve"> </w:t>
      </w:r>
      <w:r w:rsidRPr="00443BDA">
        <w:rPr>
          <w:rStyle w:val="CodeInline"/>
          <w:i/>
        </w:rPr>
        <w:t>pat</w:t>
      </w:r>
      <w:r w:rsidRPr="00443BDA">
        <w:rPr>
          <w:rStyle w:val="CodeInline"/>
        </w:rPr>
        <w:t xml:space="preserve"> = </w:t>
      </w:r>
      <w:r w:rsidRPr="00443BDA">
        <w:rPr>
          <w:rStyle w:val="CodeInline"/>
          <w:i/>
        </w:rPr>
        <w:t>expr</w:t>
      </w:r>
    </w:p>
    <w:p w:rsidR="007372F9" w:rsidRPr="00443BDA" w:rsidRDefault="007372F9" w:rsidP="007372F9">
      <w:pPr>
        <w:pStyle w:val="SummaryGrammar"/>
        <w:rPr>
          <w:rStyle w:val="CodeInline"/>
        </w:rPr>
      </w:pPr>
      <w:r w:rsidRPr="00443BDA">
        <w:rPr>
          <w:rStyle w:val="CodeInline"/>
        </w:rPr>
        <w:t>static</w:t>
      </w:r>
      <w:r w:rsidRPr="00BE3144">
        <w:rPr>
          <w:rStyle w:val="CodeInline"/>
          <w:i/>
          <w:vertAlign w:val="subscript"/>
        </w:rPr>
        <w:t>opt</w:t>
      </w:r>
      <w:r w:rsidRPr="00443BDA">
        <w:rPr>
          <w:rStyle w:val="CodeInline"/>
        </w:rPr>
        <w:t xml:space="preserve"> </w:t>
      </w:r>
      <w:r w:rsidRPr="0090080A">
        <w:rPr>
          <w:rStyle w:val="CodeInline"/>
          <w:b/>
        </w:rPr>
        <w:t>member</w:t>
      </w:r>
      <w:r w:rsidRPr="00443BDA">
        <w:rPr>
          <w:rStyle w:val="CodeInline"/>
        </w:rPr>
        <w:t xml:space="preserve"> </w:t>
      </w:r>
      <w:r w:rsidRPr="00443BDA">
        <w:rPr>
          <w:rStyle w:val="CodeInline"/>
          <w:i/>
        </w:rPr>
        <w:t>ident</w:t>
      </w:r>
      <w:r w:rsidRPr="00443BDA">
        <w:rPr>
          <w:rStyle w:val="CodeInline"/>
        </w:rPr>
        <w:t>.</w:t>
      </w:r>
      <w:r w:rsidRPr="00E643DB">
        <w:rPr>
          <w:rStyle w:val="CodeInline"/>
          <w:i/>
          <w:vertAlign w:val="subscript"/>
        </w:rPr>
        <w:t>opt</w:t>
      </w:r>
      <w:r w:rsidRPr="00443BDA">
        <w:rPr>
          <w:rStyle w:val="CodeInline"/>
        </w:rPr>
        <w:t xml:space="preserve"> </w:t>
      </w:r>
      <w:r w:rsidRPr="00443BDA">
        <w:rPr>
          <w:rStyle w:val="CodeInline"/>
          <w:i/>
        </w:rPr>
        <w:t>ident</w:t>
      </w:r>
      <w:r w:rsidRPr="00443BDA">
        <w:rPr>
          <w:rStyle w:val="CodeInline"/>
        </w:rPr>
        <w:t xml:space="preserve"> </w:t>
      </w:r>
      <w:r w:rsidRPr="00620BBC">
        <w:rPr>
          <w:rStyle w:val="CodeInline"/>
          <w:b/>
        </w:rPr>
        <w:t>with set</w:t>
      </w:r>
      <w:r w:rsidRPr="00443BDA">
        <w:rPr>
          <w:rStyle w:val="CodeInline"/>
        </w:rPr>
        <w:t xml:space="preserve"> </w:t>
      </w:r>
      <w:r w:rsidRPr="00443BDA">
        <w:rPr>
          <w:rStyle w:val="CodeInline"/>
          <w:i/>
        </w:rPr>
        <w:t>pat</w:t>
      </w:r>
      <w:r w:rsidRPr="00BE3144">
        <w:rPr>
          <w:rStyle w:val="CodeInline"/>
          <w:i/>
          <w:vertAlign w:val="subscript"/>
        </w:rPr>
        <w:t>opt</w:t>
      </w:r>
      <w:r w:rsidRPr="00443BDA">
        <w:rPr>
          <w:rStyle w:val="CodeInline"/>
          <w:i/>
        </w:rPr>
        <w:t xml:space="preserve"> pat</w:t>
      </w:r>
      <w:r w:rsidRPr="00443BDA">
        <w:rPr>
          <w:rStyle w:val="CodeInline"/>
        </w:rPr>
        <w:t xml:space="preserve">= </w:t>
      </w:r>
      <w:r w:rsidRPr="00443BDA">
        <w:rPr>
          <w:rStyle w:val="CodeInline"/>
          <w:i/>
        </w:rPr>
        <w:t>expr</w:t>
      </w:r>
    </w:p>
    <w:p w:rsidR="007372F9" w:rsidRPr="00443BDA" w:rsidRDefault="007372F9" w:rsidP="007372F9">
      <w:pPr>
        <w:pStyle w:val="SummaryGrammar"/>
        <w:rPr>
          <w:rStyle w:val="CodeInline"/>
          <w:i/>
        </w:rPr>
      </w:pPr>
      <w:r w:rsidRPr="00443BDA">
        <w:rPr>
          <w:rStyle w:val="CodeInline"/>
        </w:rPr>
        <w:t>static</w:t>
      </w:r>
      <w:r w:rsidRPr="00BE3144">
        <w:rPr>
          <w:rStyle w:val="CodeInline"/>
          <w:i/>
          <w:vertAlign w:val="subscript"/>
        </w:rPr>
        <w:t>opt</w:t>
      </w:r>
      <w:r w:rsidRPr="00443BDA">
        <w:rPr>
          <w:rStyle w:val="CodeInline"/>
        </w:rPr>
        <w:t xml:space="preserve"> </w:t>
      </w:r>
      <w:r w:rsidRPr="0090080A">
        <w:rPr>
          <w:rStyle w:val="CodeInline"/>
          <w:b/>
        </w:rPr>
        <w:t>member</w:t>
      </w:r>
      <w:r w:rsidRPr="00443BDA">
        <w:rPr>
          <w:rStyle w:val="CodeInline"/>
        </w:rPr>
        <w:t xml:space="preserve"> </w:t>
      </w:r>
      <w:r w:rsidRPr="00443BDA">
        <w:rPr>
          <w:rStyle w:val="CodeInline"/>
          <w:i/>
        </w:rPr>
        <w:t>ident</w:t>
      </w:r>
      <w:r w:rsidRPr="00443BDA">
        <w:rPr>
          <w:rStyle w:val="CodeInline"/>
        </w:rPr>
        <w:t>.</w:t>
      </w:r>
      <w:r w:rsidRPr="00E643DB">
        <w:rPr>
          <w:rStyle w:val="CodeInline"/>
          <w:i/>
          <w:vertAlign w:val="subscript"/>
        </w:rPr>
        <w:t>opt</w:t>
      </w:r>
      <w:r w:rsidRPr="00443BDA">
        <w:rPr>
          <w:rStyle w:val="CodeInline"/>
        </w:rPr>
        <w:t xml:space="preserve"> </w:t>
      </w:r>
      <w:r w:rsidRPr="00443BDA">
        <w:rPr>
          <w:rStyle w:val="CodeInline"/>
          <w:i/>
        </w:rPr>
        <w:t>ident</w:t>
      </w:r>
      <w:r w:rsidRPr="00443BDA">
        <w:rPr>
          <w:rStyle w:val="CodeInline"/>
        </w:rPr>
        <w:t xml:space="preserve"> </w:t>
      </w:r>
      <w:r w:rsidRPr="00620BBC">
        <w:rPr>
          <w:rStyle w:val="CodeInline"/>
          <w:b/>
        </w:rPr>
        <w:t>with get</w:t>
      </w:r>
      <w:r w:rsidRPr="00443BDA">
        <w:rPr>
          <w:rStyle w:val="CodeInline"/>
        </w:rPr>
        <w:t xml:space="preserve"> </w:t>
      </w:r>
      <w:r w:rsidRPr="00443BDA">
        <w:rPr>
          <w:rStyle w:val="CodeInline"/>
          <w:i/>
        </w:rPr>
        <w:t>pat</w:t>
      </w:r>
      <w:r w:rsidRPr="00443BDA">
        <w:rPr>
          <w:rStyle w:val="CodeInline"/>
        </w:rPr>
        <w:t xml:space="preserve"> = </w:t>
      </w:r>
      <w:r w:rsidRPr="00443BDA">
        <w:rPr>
          <w:rStyle w:val="CodeInline"/>
          <w:i/>
        </w:rPr>
        <w:t xml:space="preserve">expr </w:t>
      </w:r>
      <w:r w:rsidRPr="00620BBC">
        <w:rPr>
          <w:rStyle w:val="CodeInline"/>
          <w:b/>
        </w:rPr>
        <w:t>and set</w:t>
      </w:r>
      <w:r w:rsidRPr="00443BDA">
        <w:rPr>
          <w:rStyle w:val="CodeInline"/>
        </w:rPr>
        <w:t xml:space="preserve"> </w:t>
      </w:r>
      <w:r w:rsidRPr="00443BDA">
        <w:rPr>
          <w:rStyle w:val="CodeInline"/>
          <w:i/>
        </w:rPr>
        <w:t>pat</w:t>
      </w:r>
      <w:r w:rsidRPr="00BE3144">
        <w:rPr>
          <w:rStyle w:val="CodeInline"/>
          <w:i/>
          <w:vertAlign w:val="subscript"/>
        </w:rPr>
        <w:t>opt</w:t>
      </w:r>
      <w:r w:rsidRPr="00443BDA">
        <w:rPr>
          <w:rStyle w:val="CodeInline"/>
          <w:i/>
        </w:rPr>
        <w:t xml:space="preserve"> pat</w:t>
      </w:r>
      <w:r w:rsidRPr="00443BDA">
        <w:rPr>
          <w:rStyle w:val="CodeInline"/>
        </w:rPr>
        <w:t xml:space="preserve"> = </w:t>
      </w:r>
      <w:r w:rsidRPr="00443BDA">
        <w:rPr>
          <w:rStyle w:val="CodeInline"/>
          <w:i/>
        </w:rPr>
        <w:t xml:space="preserve">expr </w:t>
      </w:r>
    </w:p>
    <w:p w:rsidR="007372F9" w:rsidRPr="00443BDA" w:rsidRDefault="007372F9" w:rsidP="007372F9">
      <w:pPr>
        <w:pStyle w:val="SummaryGrammar"/>
        <w:rPr>
          <w:rStyle w:val="CodeInline"/>
          <w:i/>
        </w:rPr>
      </w:pPr>
      <w:r w:rsidRPr="00443BDA">
        <w:rPr>
          <w:rStyle w:val="CodeInline"/>
        </w:rPr>
        <w:t>static</w:t>
      </w:r>
      <w:r w:rsidRPr="00BE3144">
        <w:rPr>
          <w:rStyle w:val="CodeInline"/>
          <w:i/>
          <w:vertAlign w:val="subscript"/>
        </w:rPr>
        <w:t>opt</w:t>
      </w:r>
      <w:r w:rsidRPr="00443BDA">
        <w:rPr>
          <w:rStyle w:val="CodeInline"/>
        </w:rPr>
        <w:t xml:space="preserve"> </w:t>
      </w:r>
      <w:r w:rsidRPr="0090080A">
        <w:rPr>
          <w:rStyle w:val="CodeInline"/>
          <w:b/>
        </w:rPr>
        <w:t>member</w:t>
      </w:r>
      <w:r w:rsidRPr="00443BDA">
        <w:rPr>
          <w:rStyle w:val="CodeInline"/>
        </w:rPr>
        <w:t xml:space="preserve"> </w:t>
      </w:r>
      <w:r w:rsidRPr="00443BDA">
        <w:rPr>
          <w:rStyle w:val="CodeInline"/>
          <w:i/>
        </w:rPr>
        <w:t>ident</w:t>
      </w:r>
      <w:r w:rsidRPr="00443BDA">
        <w:rPr>
          <w:rStyle w:val="CodeInline"/>
        </w:rPr>
        <w:t>.</w:t>
      </w:r>
      <w:r w:rsidRPr="00E643DB">
        <w:rPr>
          <w:rStyle w:val="CodeInline"/>
          <w:i/>
          <w:vertAlign w:val="subscript"/>
        </w:rPr>
        <w:t>opt</w:t>
      </w:r>
      <w:r w:rsidRPr="00443BDA">
        <w:rPr>
          <w:rStyle w:val="CodeInline"/>
        </w:rPr>
        <w:t xml:space="preserve"> </w:t>
      </w:r>
      <w:r w:rsidRPr="00443BDA">
        <w:rPr>
          <w:rStyle w:val="CodeInline"/>
          <w:i/>
        </w:rPr>
        <w:t>ident</w:t>
      </w:r>
      <w:r w:rsidRPr="00443BDA">
        <w:rPr>
          <w:rStyle w:val="CodeInline"/>
        </w:rPr>
        <w:t xml:space="preserve"> </w:t>
      </w:r>
      <w:r w:rsidRPr="00620BBC">
        <w:rPr>
          <w:rStyle w:val="CodeInline"/>
          <w:b/>
        </w:rPr>
        <w:t>with set</w:t>
      </w:r>
      <w:r w:rsidRPr="00443BDA">
        <w:rPr>
          <w:rStyle w:val="CodeInline"/>
        </w:rPr>
        <w:t xml:space="preserve"> </w:t>
      </w:r>
      <w:r w:rsidRPr="00443BDA">
        <w:rPr>
          <w:rStyle w:val="CodeInline"/>
          <w:i/>
        </w:rPr>
        <w:t>pat</w:t>
      </w:r>
      <w:r w:rsidRPr="00BE3144">
        <w:rPr>
          <w:rStyle w:val="CodeInline"/>
          <w:i/>
          <w:vertAlign w:val="subscript"/>
        </w:rPr>
        <w:t>opt</w:t>
      </w:r>
      <w:r w:rsidRPr="00443BDA">
        <w:rPr>
          <w:rStyle w:val="CodeInline"/>
          <w:i/>
        </w:rPr>
        <w:t xml:space="preserve"> pat</w:t>
      </w:r>
      <w:r w:rsidRPr="00443BDA">
        <w:rPr>
          <w:rStyle w:val="CodeInline"/>
        </w:rPr>
        <w:t xml:space="preserve"> = </w:t>
      </w:r>
      <w:r w:rsidRPr="00443BDA">
        <w:rPr>
          <w:rStyle w:val="CodeInline"/>
          <w:i/>
        </w:rPr>
        <w:t xml:space="preserve">expr </w:t>
      </w:r>
      <w:r w:rsidRPr="00620BBC">
        <w:rPr>
          <w:rStyle w:val="CodeInline"/>
          <w:b/>
        </w:rPr>
        <w:t>and get</w:t>
      </w:r>
      <w:r w:rsidRPr="00443BDA">
        <w:rPr>
          <w:rStyle w:val="CodeInline"/>
        </w:rPr>
        <w:t xml:space="preserve"> </w:t>
      </w:r>
      <w:r w:rsidRPr="00443BDA">
        <w:rPr>
          <w:rStyle w:val="CodeInline"/>
          <w:i/>
        </w:rPr>
        <w:t>pat</w:t>
      </w:r>
      <w:r w:rsidRPr="00443BDA">
        <w:rPr>
          <w:rStyle w:val="CodeInline"/>
        </w:rPr>
        <w:t xml:space="preserve"> = </w:t>
      </w:r>
      <w:r w:rsidRPr="00443BDA">
        <w:rPr>
          <w:rStyle w:val="CodeInline"/>
          <w:i/>
        </w:rPr>
        <w:t xml:space="preserve">expr </w:t>
      </w:r>
    </w:p>
    <w:p w:rsidR="007372F9" w:rsidRPr="00F115D2" w:rsidRDefault="007372F9" w:rsidP="003743A9">
      <w:pPr>
        <w:pStyle w:val="AppHeading3"/>
      </w:pPr>
      <w:r>
        <w:t>Method</w:t>
      </w:r>
      <w:r w:rsidRPr="00404279">
        <w:t xml:space="preserve"> Members</w:t>
      </w:r>
    </w:p>
    <w:p w:rsidR="007372F9" w:rsidRPr="00443BDA" w:rsidRDefault="007372F9" w:rsidP="007372F9">
      <w:pPr>
        <w:pStyle w:val="SummaryGrammar"/>
      </w:pPr>
      <w:r w:rsidRPr="00B20949">
        <w:rPr>
          <w:rStyle w:val="CodeInline"/>
          <w:b/>
        </w:rPr>
        <w:t>static</w:t>
      </w:r>
      <w:r w:rsidRPr="00BE3144">
        <w:rPr>
          <w:rStyle w:val="CodeInline"/>
          <w:i/>
          <w:vertAlign w:val="subscript"/>
        </w:rPr>
        <w:t>opt</w:t>
      </w:r>
      <w:r w:rsidRPr="00443BDA">
        <w:rPr>
          <w:rStyle w:val="CodeInline"/>
        </w:rPr>
        <w:t xml:space="preserve"> </w:t>
      </w:r>
      <w:r w:rsidRPr="0090080A">
        <w:rPr>
          <w:rStyle w:val="CodeInline"/>
          <w:b/>
        </w:rPr>
        <w:t>member</w:t>
      </w:r>
      <w:r w:rsidRPr="00443BDA">
        <w:rPr>
          <w:rStyle w:val="CodeInline"/>
        </w:rPr>
        <w:t xml:space="preserve"> </w:t>
      </w:r>
      <w:r w:rsidRPr="00443BDA">
        <w:rPr>
          <w:rStyle w:val="CodeInline"/>
          <w:i/>
        </w:rPr>
        <w:t>ident</w:t>
      </w:r>
      <w:r w:rsidRPr="00443BDA">
        <w:rPr>
          <w:rStyle w:val="CodeInline"/>
        </w:rPr>
        <w:t>.</w:t>
      </w:r>
      <w:r w:rsidRPr="00E643DB">
        <w:rPr>
          <w:rStyle w:val="CodeInline"/>
          <w:i/>
          <w:vertAlign w:val="subscript"/>
        </w:rPr>
        <w:t>opt</w:t>
      </w:r>
      <w:r w:rsidRPr="00443BDA">
        <w:rPr>
          <w:rStyle w:val="CodeInline"/>
        </w:rPr>
        <w:t xml:space="preserve"> </w:t>
      </w:r>
      <w:r w:rsidRPr="00443BDA">
        <w:rPr>
          <w:rStyle w:val="CodeInline"/>
          <w:i/>
        </w:rPr>
        <w:t>ident</w:t>
      </w:r>
      <w:r w:rsidRPr="00443BDA">
        <w:rPr>
          <w:rStyle w:val="CodeInline"/>
        </w:rPr>
        <w:t xml:space="preserve"> </w:t>
      </w:r>
      <w:r w:rsidRPr="00443BDA">
        <w:rPr>
          <w:rStyle w:val="CodeInline"/>
          <w:i/>
        </w:rPr>
        <w:t>pat1</w:t>
      </w:r>
      <w:r w:rsidRPr="00443BDA">
        <w:rPr>
          <w:rStyle w:val="CodeInline"/>
        </w:rPr>
        <w:t xml:space="preserve"> ... </w:t>
      </w:r>
      <w:r w:rsidRPr="00443BDA">
        <w:rPr>
          <w:rStyle w:val="CodeInline"/>
          <w:i/>
        </w:rPr>
        <w:t>patn</w:t>
      </w:r>
      <w:r w:rsidRPr="00443BDA">
        <w:rPr>
          <w:rStyle w:val="CodeInline"/>
        </w:rPr>
        <w:t xml:space="preserve"> = </w:t>
      </w:r>
      <w:r w:rsidRPr="00443BDA">
        <w:rPr>
          <w:rStyle w:val="CodeInline"/>
          <w:i/>
        </w:rPr>
        <w:t>expr</w:t>
      </w:r>
      <w:r w:rsidRPr="00443BDA">
        <w:t xml:space="preserve"> </w:t>
      </w:r>
    </w:p>
    <w:p w:rsidR="007372F9" w:rsidRDefault="007372F9" w:rsidP="003743A9">
      <w:pPr>
        <w:pStyle w:val="AppHeading3"/>
      </w:pPr>
      <w:r>
        <w:t>Abstract Members</w:t>
      </w:r>
    </w:p>
    <w:p w:rsidR="007372F9" w:rsidRPr="00443BDA" w:rsidRDefault="007372F9" w:rsidP="007372F9">
      <w:pPr>
        <w:pStyle w:val="SummaryGrammar"/>
        <w:keepNext/>
        <w:rPr>
          <w:rStyle w:val="CodeInline"/>
          <w:i/>
        </w:rPr>
      </w:pPr>
      <w:r w:rsidRPr="00E643DB">
        <w:rPr>
          <w:rStyle w:val="CodeInline"/>
          <w:b/>
        </w:rPr>
        <w:t>abstract</w:t>
      </w:r>
      <w:r w:rsidRPr="00443BDA">
        <w:rPr>
          <w:rStyle w:val="CodeInline"/>
        </w:rPr>
        <w:t xml:space="preserve"> </w:t>
      </w:r>
      <w:r w:rsidRPr="00443BDA">
        <w:rPr>
          <w:rStyle w:val="CodeInline"/>
          <w:i/>
        </w:rPr>
        <w:t>access</w:t>
      </w:r>
      <w:r w:rsidRPr="00BE3144">
        <w:rPr>
          <w:rStyle w:val="CodeInline"/>
          <w:i/>
          <w:vertAlign w:val="subscript"/>
        </w:rPr>
        <w:t>opt</w:t>
      </w:r>
      <w:r w:rsidRPr="00443BDA">
        <w:rPr>
          <w:rStyle w:val="CodeInline"/>
        </w:rPr>
        <w:t xml:space="preserve"> </w:t>
      </w:r>
      <w:r w:rsidRPr="00443BDA">
        <w:rPr>
          <w:rStyle w:val="CodeInline"/>
          <w:i/>
        </w:rPr>
        <w:t xml:space="preserve">member-sig </w:t>
      </w:r>
    </w:p>
    <w:p w:rsidR="007372F9" w:rsidRDefault="007372F9" w:rsidP="007372F9">
      <w:pPr>
        <w:pStyle w:val="SummaryGrammar"/>
        <w:keepNext/>
        <w:rPr>
          <w:rStyle w:val="CodeInline"/>
          <w:i/>
        </w:rPr>
      </w:pPr>
    </w:p>
    <w:p w:rsidR="007372F9" w:rsidRPr="00443BDA" w:rsidRDefault="007372F9" w:rsidP="007372F9">
      <w:pPr>
        <w:pStyle w:val="SummaryGrammar"/>
        <w:keepNext/>
      </w:pPr>
      <w:r w:rsidRPr="00443BDA">
        <w:rPr>
          <w:rStyle w:val="CodeInline"/>
          <w:i/>
        </w:rPr>
        <w:t>member-sig</w:t>
      </w:r>
      <w:r w:rsidRPr="00443BDA">
        <w:t xml:space="preserve"> </w:t>
      </w:r>
      <w:r>
        <w:t>:</w:t>
      </w:r>
      <w:r w:rsidRPr="00443BDA">
        <w:t xml:space="preserve"> </w:t>
      </w:r>
    </w:p>
    <w:p w:rsidR="007372F9" w:rsidRPr="00443BDA" w:rsidRDefault="007372F9" w:rsidP="007372F9">
      <w:pPr>
        <w:pStyle w:val="SummaryGrammar"/>
        <w:rPr>
          <w:rStyle w:val="CodeInline"/>
          <w:i/>
        </w:rPr>
      </w:pPr>
      <w:r w:rsidRPr="00443BDA">
        <w:rPr>
          <w:rStyle w:val="CodeInline"/>
          <w:i/>
        </w:rPr>
        <w:t xml:space="preserve">  </w:t>
      </w:r>
      <w:r>
        <w:rPr>
          <w:rStyle w:val="CodeInline"/>
        </w:rPr>
        <w:t xml:space="preserve"> </w:t>
      </w:r>
      <w:r w:rsidRPr="00443BDA">
        <w:rPr>
          <w:rStyle w:val="CodeInline"/>
          <w:i/>
        </w:rPr>
        <w:t xml:space="preserve"> ident typar-defns</w:t>
      </w:r>
      <w:r w:rsidRPr="00BE3144">
        <w:rPr>
          <w:rStyle w:val="CodeInline"/>
          <w:i/>
          <w:vertAlign w:val="subscript"/>
        </w:rPr>
        <w:t>opt</w:t>
      </w:r>
      <w:r w:rsidRPr="00443BDA">
        <w:rPr>
          <w:rStyle w:val="CodeInline"/>
          <w:i/>
        </w:rPr>
        <w:t xml:space="preserve"> : curried-sig </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i/>
        </w:rPr>
        <w:t xml:space="preserve"> ident typar-defns</w:t>
      </w:r>
      <w:r w:rsidRPr="00BE3144">
        <w:rPr>
          <w:rStyle w:val="CodeInline"/>
          <w:i/>
          <w:vertAlign w:val="subscript"/>
        </w:rPr>
        <w:t>opt</w:t>
      </w:r>
      <w:r w:rsidRPr="00443BDA">
        <w:rPr>
          <w:rStyle w:val="CodeInline"/>
          <w:i/>
        </w:rPr>
        <w:t xml:space="preserve"> : curried-sig </w:t>
      </w:r>
      <w:r w:rsidRPr="00E643DB">
        <w:rPr>
          <w:rStyle w:val="CodeInline"/>
          <w:b/>
        </w:rPr>
        <w:t>with get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i/>
        </w:rPr>
        <w:t xml:space="preserve"> ident typar-defns</w:t>
      </w:r>
      <w:r w:rsidRPr="00BE3144">
        <w:rPr>
          <w:rStyle w:val="CodeInline"/>
          <w:i/>
          <w:vertAlign w:val="subscript"/>
        </w:rPr>
        <w:t>opt</w:t>
      </w:r>
      <w:r w:rsidRPr="00443BDA">
        <w:rPr>
          <w:rStyle w:val="CodeInline"/>
          <w:i/>
        </w:rPr>
        <w:t xml:space="preserve"> : curried-sig </w:t>
      </w:r>
      <w:r w:rsidRPr="00E643DB">
        <w:rPr>
          <w:rStyle w:val="CodeInline"/>
          <w:b/>
        </w:rPr>
        <w:t>with set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i/>
        </w:rPr>
        <w:t xml:space="preserve"> ident typar-defns</w:t>
      </w:r>
      <w:r w:rsidRPr="00BE3144">
        <w:rPr>
          <w:rStyle w:val="CodeInline"/>
          <w:i/>
          <w:vertAlign w:val="subscript"/>
        </w:rPr>
        <w:t>opt</w:t>
      </w:r>
      <w:r w:rsidRPr="00443BDA">
        <w:rPr>
          <w:rStyle w:val="CodeInline"/>
          <w:i/>
        </w:rPr>
        <w:t xml:space="preserve"> : curried-sig </w:t>
      </w:r>
      <w:r w:rsidRPr="00E643DB">
        <w:rPr>
          <w:rStyle w:val="CodeInline"/>
          <w:b/>
        </w:rPr>
        <w:t>with get, set</w:t>
      </w:r>
    </w:p>
    <w:p w:rsidR="007372F9" w:rsidRPr="00443BDA" w:rsidRDefault="007372F9" w:rsidP="007372F9">
      <w:pPr>
        <w:pStyle w:val="SummaryGrammar"/>
      </w:pPr>
      <w:r w:rsidRPr="00443BDA">
        <w:rPr>
          <w:rStyle w:val="CodeInline"/>
          <w:i/>
        </w:rPr>
        <w:t xml:space="preserve">  </w:t>
      </w:r>
      <w:r>
        <w:rPr>
          <w:rStyle w:val="CodeInline"/>
        </w:rPr>
        <w:t xml:space="preserve"> </w:t>
      </w:r>
      <w:r w:rsidRPr="00443BDA">
        <w:rPr>
          <w:rStyle w:val="CodeInline"/>
          <w:i/>
        </w:rPr>
        <w:t xml:space="preserve"> ident typar-defns</w:t>
      </w:r>
      <w:r w:rsidRPr="00BE3144">
        <w:rPr>
          <w:rStyle w:val="CodeInline"/>
          <w:i/>
          <w:vertAlign w:val="subscript"/>
        </w:rPr>
        <w:t>opt</w:t>
      </w:r>
      <w:r w:rsidRPr="00443BDA">
        <w:rPr>
          <w:rStyle w:val="CodeInline"/>
          <w:i/>
        </w:rPr>
        <w:t xml:space="preserve"> : curried-sig </w:t>
      </w:r>
      <w:r w:rsidRPr="00E643DB">
        <w:rPr>
          <w:rStyle w:val="CodeInline"/>
          <w:b/>
        </w:rPr>
        <w:t>with set, get</w:t>
      </w:r>
      <w:r w:rsidRPr="00443BDA">
        <w:rPr>
          <w:rStyle w:val="CodeInline"/>
        </w:rPr>
        <w:t xml:space="preserve"> </w:t>
      </w:r>
    </w:p>
    <w:p w:rsidR="007372F9" w:rsidRDefault="007372F9" w:rsidP="007372F9">
      <w:pPr>
        <w:pStyle w:val="SummaryGrammar"/>
        <w:rPr>
          <w:rStyle w:val="CodeInline"/>
          <w:i/>
        </w:rPr>
      </w:pPr>
    </w:p>
    <w:p w:rsidR="007372F9" w:rsidRPr="00443BDA" w:rsidRDefault="007372F9" w:rsidP="007372F9">
      <w:pPr>
        <w:pStyle w:val="SummaryGrammar"/>
      </w:pPr>
      <w:r w:rsidRPr="00443BDA">
        <w:rPr>
          <w:rStyle w:val="CodeInline"/>
          <w:i/>
        </w:rPr>
        <w:t xml:space="preserve">curried-sig </w:t>
      </w:r>
      <w:r>
        <w:rPr>
          <w:rStyle w:val="CodeInline"/>
          <w:i/>
        </w:rPr>
        <w:t>:</w:t>
      </w:r>
      <w:r w:rsidRPr="00443BDA">
        <w:rPr>
          <w:rStyle w:val="CodeInline"/>
        </w:rPr>
        <w:t xml:space="preserve"> </w:t>
      </w:r>
      <w:r w:rsidRPr="00443BDA">
        <w:rPr>
          <w:rStyle w:val="CodeInline"/>
          <w:i/>
        </w:rPr>
        <w:t>args</w:t>
      </w:r>
      <w:r>
        <w:rPr>
          <w:rStyle w:val="CodeInline"/>
          <w:i/>
        </w:rPr>
        <w:t>-spec</w:t>
      </w:r>
      <w:r w:rsidRPr="00E643DB">
        <w:rPr>
          <w:rStyle w:val="CodeInline"/>
          <w:i/>
          <w:vertAlign w:val="subscript"/>
        </w:rPr>
        <w:t>1</w:t>
      </w:r>
      <w:r w:rsidRPr="00443BDA">
        <w:rPr>
          <w:rStyle w:val="CodeInline"/>
          <w:i/>
        </w:rPr>
        <w:t xml:space="preserve"> </w:t>
      </w:r>
      <w:r w:rsidRPr="00443BDA">
        <w:rPr>
          <w:rStyle w:val="CodeInline"/>
        </w:rPr>
        <w:t>-&gt;</w:t>
      </w:r>
      <w:r w:rsidRPr="00443BDA">
        <w:rPr>
          <w:rStyle w:val="CodeInline"/>
          <w:i/>
        </w:rPr>
        <w:t xml:space="preserve"> ... </w:t>
      </w:r>
      <w:r w:rsidRPr="00443BDA">
        <w:rPr>
          <w:rStyle w:val="CodeInline"/>
        </w:rPr>
        <w:t>-&gt;</w:t>
      </w:r>
      <w:r w:rsidRPr="00443BDA">
        <w:rPr>
          <w:rStyle w:val="CodeInline"/>
          <w:i/>
        </w:rPr>
        <w:t xml:space="preserve"> args</w:t>
      </w:r>
      <w:r>
        <w:rPr>
          <w:rStyle w:val="CodeInline"/>
          <w:i/>
        </w:rPr>
        <w:t>-spec</w:t>
      </w:r>
      <w:r w:rsidRPr="00E643DB">
        <w:rPr>
          <w:rStyle w:val="CodeInline"/>
          <w:i/>
          <w:vertAlign w:val="subscript"/>
        </w:rPr>
        <w:t>n</w:t>
      </w:r>
      <w:r w:rsidRPr="00443BDA">
        <w:rPr>
          <w:rStyle w:val="CodeInline"/>
          <w:i/>
        </w:rPr>
        <w:t xml:space="preserve"> -&gt; type</w:t>
      </w:r>
      <w:r w:rsidRPr="00443BDA">
        <w:rPr>
          <w:rStyle w:val="CodeInline"/>
        </w:rPr>
        <w:t xml:space="preserve"> </w:t>
      </w:r>
    </w:p>
    <w:p w:rsidR="007372F9" w:rsidRDefault="007372F9" w:rsidP="003743A9">
      <w:pPr>
        <w:pStyle w:val="AppHeading3"/>
      </w:pPr>
      <w:r>
        <w:t>Implementation M</w:t>
      </w:r>
      <w:r w:rsidRPr="006B52C5">
        <w:t>ember</w:t>
      </w:r>
      <w:r>
        <w:t>s</w:t>
      </w:r>
    </w:p>
    <w:p w:rsidR="007372F9" w:rsidRPr="00443BDA" w:rsidRDefault="007372F9" w:rsidP="007372F9">
      <w:pPr>
        <w:pStyle w:val="SummaryGrammar"/>
      </w:pPr>
      <w:r w:rsidRPr="0090080A">
        <w:rPr>
          <w:rStyle w:val="CodeInline"/>
          <w:b/>
        </w:rPr>
        <w:t>override</w:t>
      </w:r>
      <w:r w:rsidRPr="00443BDA">
        <w:rPr>
          <w:rStyle w:val="CodeInline"/>
        </w:rPr>
        <w:t xml:space="preserve"> </w:t>
      </w:r>
      <w:r w:rsidRPr="00443BDA">
        <w:rPr>
          <w:rStyle w:val="CodeInline"/>
          <w:i/>
        </w:rPr>
        <w:t>ident</w:t>
      </w:r>
      <w:r w:rsidRPr="00443BDA">
        <w:rPr>
          <w:rStyle w:val="CodeInline"/>
        </w:rPr>
        <w:t>.</w:t>
      </w:r>
      <w:r w:rsidRPr="00443BDA">
        <w:rPr>
          <w:rStyle w:val="CodeInline"/>
          <w:i/>
        </w:rPr>
        <w:t>ident</w:t>
      </w:r>
      <w:r w:rsidRPr="00443BDA">
        <w:rPr>
          <w:rStyle w:val="CodeInline"/>
        </w:rPr>
        <w:t xml:space="preserve"> </w:t>
      </w:r>
      <w:r w:rsidRPr="00443BDA">
        <w:rPr>
          <w:rStyle w:val="CodeInline"/>
          <w:i/>
        </w:rPr>
        <w:t>pat1</w:t>
      </w:r>
      <w:r w:rsidRPr="00443BDA">
        <w:rPr>
          <w:rStyle w:val="CodeInline"/>
        </w:rPr>
        <w:t xml:space="preserve"> ... </w:t>
      </w:r>
      <w:r w:rsidRPr="00443BDA">
        <w:rPr>
          <w:rStyle w:val="CodeInline"/>
          <w:i/>
        </w:rPr>
        <w:t>patn</w:t>
      </w:r>
      <w:r w:rsidRPr="00443BDA">
        <w:rPr>
          <w:rStyle w:val="CodeInline"/>
        </w:rPr>
        <w:t xml:space="preserve"> = </w:t>
      </w:r>
      <w:r w:rsidRPr="00443BDA">
        <w:rPr>
          <w:rStyle w:val="CodeInline"/>
          <w:i/>
        </w:rPr>
        <w:t>expr</w:t>
      </w:r>
      <w:r w:rsidRPr="00443BDA">
        <w:t xml:space="preserve"> </w:t>
      </w:r>
    </w:p>
    <w:p w:rsidR="007372F9" w:rsidRPr="00443BDA" w:rsidRDefault="007372F9" w:rsidP="007372F9">
      <w:pPr>
        <w:pStyle w:val="SummaryGrammar"/>
      </w:pPr>
      <w:r w:rsidRPr="0090080A">
        <w:rPr>
          <w:rStyle w:val="CodeInline"/>
          <w:b/>
        </w:rPr>
        <w:t>default</w:t>
      </w:r>
      <w:r w:rsidRPr="00443BDA">
        <w:rPr>
          <w:rStyle w:val="CodeInline"/>
        </w:rPr>
        <w:t xml:space="preserve"> </w:t>
      </w:r>
      <w:r w:rsidRPr="00443BDA">
        <w:rPr>
          <w:rStyle w:val="CodeInline"/>
          <w:i/>
        </w:rPr>
        <w:t>ident</w:t>
      </w:r>
      <w:r w:rsidRPr="00443BDA">
        <w:rPr>
          <w:rStyle w:val="CodeInline"/>
        </w:rPr>
        <w:t>.</w:t>
      </w:r>
      <w:r w:rsidRPr="00443BDA">
        <w:rPr>
          <w:rStyle w:val="CodeInline"/>
          <w:i/>
        </w:rPr>
        <w:t>ident</w:t>
      </w:r>
      <w:r w:rsidRPr="00443BDA">
        <w:rPr>
          <w:rStyle w:val="CodeInline"/>
        </w:rPr>
        <w:t xml:space="preserve"> </w:t>
      </w:r>
      <w:r w:rsidRPr="00443BDA">
        <w:rPr>
          <w:rStyle w:val="CodeInline"/>
          <w:i/>
        </w:rPr>
        <w:t>pat1</w:t>
      </w:r>
      <w:r w:rsidRPr="00443BDA">
        <w:rPr>
          <w:rStyle w:val="CodeInline"/>
        </w:rPr>
        <w:t xml:space="preserve"> ... </w:t>
      </w:r>
      <w:r w:rsidRPr="00443BDA">
        <w:rPr>
          <w:rStyle w:val="CodeInline"/>
          <w:i/>
        </w:rPr>
        <w:t>patn</w:t>
      </w:r>
      <w:r w:rsidRPr="00443BDA">
        <w:rPr>
          <w:rStyle w:val="CodeInline"/>
        </w:rPr>
        <w:t xml:space="preserve"> = </w:t>
      </w:r>
      <w:r w:rsidRPr="00443BDA">
        <w:rPr>
          <w:rStyle w:val="CodeInline"/>
          <w:i/>
        </w:rPr>
        <w:t>expr</w:t>
      </w:r>
      <w:r w:rsidRPr="00443BDA">
        <w:t xml:space="preserve"> </w:t>
      </w:r>
    </w:p>
    <w:p w:rsidR="007372F9" w:rsidRDefault="007372F9" w:rsidP="007372F9">
      <w:pPr>
        <w:pStyle w:val="AppHeading2"/>
        <w:keepNext/>
        <w:keepLines/>
        <w:numPr>
          <w:ilvl w:val="2"/>
          <w:numId w:val="185"/>
        </w:numPr>
        <w:outlineLvl w:val="2"/>
      </w:pPr>
      <w:bookmarkStart w:id="7480" w:name="_Toc269642354"/>
      <w:r w:rsidRPr="00404279">
        <w:t>Units Of Measure</w:t>
      </w:r>
      <w:bookmarkEnd w:id="7480"/>
    </w:p>
    <w:p w:rsidR="007372F9" w:rsidRPr="00443BDA" w:rsidRDefault="007372F9" w:rsidP="007372F9">
      <w:pPr>
        <w:pStyle w:val="SummaryGrammar"/>
        <w:rPr>
          <w:rStyle w:val="CodeInline"/>
        </w:rPr>
      </w:pPr>
      <w:r w:rsidRPr="00443BDA">
        <w:rPr>
          <w:rStyle w:val="CodeInline"/>
          <w:i/>
        </w:rPr>
        <w:t xml:space="preserve">measure-literal-atom </w:t>
      </w:r>
      <w:r>
        <w:rPr>
          <w:rStyle w:val="CodeInline"/>
        </w:rPr>
        <w:t>:</w:t>
      </w:r>
    </w:p>
    <w:p w:rsidR="007372F9" w:rsidRPr="00443BDA" w:rsidRDefault="007372F9" w:rsidP="007372F9">
      <w:pPr>
        <w:pStyle w:val="SummaryGrammar"/>
        <w:rPr>
          <w:rStyle w:val="CodeInline"/>
        </w:rPr>
      </w:pP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long-ident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 </w:t>
      </w:r>
      <w:r w:rsidRPr="00443BDA">
        <w:rPr>
          <w:rStyle w:val="CodeInline"/>
          <w:i/>
        </w:rPr>
        <w:t>measure-literal-simp</w:t>
      </w:r>
      <w:r w:rsidRPr="00443BDA">
        <w:rPr>
          <w:rStyle w:val="CodeInline"/>
        </w:rPr>
        <w:t xml:space="preserve"> )</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i/>
        </w:rPr>
      </w:pPr>
      <w:r w:rsidRPr="00443BDA">
        <w:rPr>
          <w:rStyle w:val="CodeInline"/>
          <w:i/>
        </w:rPr>
        <w:t xml:space="preserve">measure-literal-power </w:t>
      </w:r>
      <w:r>
        <w:rPr>
          <w:rStyle w:val="CodeInline"/>
        </w:rPr>
        <w:t>:</w:t>
      </w:r>
    </w:p>
    <w:p w:rsidR="007372F9" w:rsidRDefault="007372F9" w:rsidP="007372F9">
      <w:pPr>
        <w:pStyle w:val="SummaryGrammar"/>
        <w:rPr>
          <w:rStyle w:val="CodeInline"/>
          <w:i/>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 measure-literal-atom</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 xml:space="preserve">measure-literal-atom </w:t>
      </w:r>
      <w:r w:rsidRPr="00443BDA">
        <w:rPr>
          <w:rStyle w:val="CodeInline"/>
        </w:rPr>
        <w:t xml:space="preserve">^ </w:t>
      </w:r>
      <w:r w:rsidRPr="00443BDA">
        <w:rPr>
          <w:rStyle w:val="CodeInline"/>
          <w:i/>
        </w:rPr>
        <w:t>int32</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i/>
        </w:rPr>
      </w:pPr>
      <w:r w:rsidRPr="00443BDA">
        <w:rPr>
          <w:rStyle w:val="CodeInline"/>
          <w:i/>
        </w:rPr>
        <w:t xml:space="preserve">measure-literal-seq </w:t>
      </w:r>
      <w:r>
        <w:rPr>
          <w:rStyle w:val="CodeInline"/>
        </w:rPr>
        <w:t>:</w:t>
      </w:r>
      <w:r w:rsidRPr="00443BDA">
        <w:rPr>
          <w:rStyle w:val="CodeInline"/>
          <w:i/>
        </w:rPr>
        <w:t xml:space="preserve"> </w:t>
      </w:r>
    </w:p>
    <w:p w:rsidR="007372F9" w:rsidRPr="00443BDA" w:rsidRDefault="007372F9" w:rsidP="007372F9">
      <w:pPr>
        <w:pStyle w:val="SummaryGrammar"/>
        <w:rPr>
          <w:rStyle w:val="CodeInline"/>
          <w:i/>
        </w:rPr>
      </w:pPr>
      <w:r w:rsidRPr="00443BDA">
        <w:rPr>
          <w:rStyle w:val="CodeInline"/>
          <w:i/>
        </w:rPr>
        <w:t xml:space="preserve">  </w:t>
      </w:r>
      <w:r w:rsidRPr="00443BDA">
        <w:rPr>
          <w:rStyle w:val="CodeInline"/>
        </w:rPr>
        <w:t xml:space="preserve"> </w:t>
      </w:r>
      <w:r>
        <w:rPr>
          <w:rStyle w:val="CodeInline"/>
        </w:rPr>
        <w:t xml:space="preserve">  </w:t>
      </w:r>
      <w:r w:rsidRPr="00443BDA">
        <w:rPr>
          <w:rStyle w:val="CodeInline"/>
          <w:i/>
        </w:rPr>
        <w:t xml:space="preserve"> measure-literal-power</w:t>
      </w:r>
    </w:p>
    <w:p w:rsidR="007372F9" w:rsidRPr="00443BDA" w:rsidRDefault="007372F9" w:rsidP="007372F9">
      <w:pPr>
        <w:pStyle w:val="SummaryGrammar"/>
        <w:rPr>
          <w:rStyle w:val="CodeInline"/>
        </w:rPr>
      </w:pPr>
      <w:r w:rsidRPr="00443BDA">
        <w:rPr>
          <w:rStyle w:val="CodeInline"/>
          <w:i/>
        </w:rPr>
        <w:t xml:space="preserve">  </w:t>
      </w:r>
      <w:r w:rsidRPr="00443BDA">
        <w:rPr>
          <w:rStyle w:val="CodeInline"/>
        </w:rPr>
        <w:t xml:space="preserve"> </w:t>
      </w:r>
      <w:r>
        <w:rPr>
          <w:rStyle w:val="CodeInline"/>
        </w:rPr>
        <w:t xml:space="preserve">  </w:t>
      </w:r>
      <w:r w:rsidRPr="00443BDA">
        <w:rPr>
          <w:rStyle w:val="CodeInline"/>
          <w:i/>
        </w:rPr>
        <w:t xml:space="preserve"> measure-literal-power measure-literal-seq</w:t>
      </w:r>
    </w:p>
    <w:p w:rsidR="007372F9" w:rsidRPr="00443BDA" w:rsidRDefault="007372F9" w:rsidP="007372F9">
      <w:pPr>
        <w:pStyle w:val="SummaryGrammar"/>
        <w:rPr>
          <w:rStyle w:val="CodeInline"/>
          <w:i/>
        </w:rPr>
      </w:pPr>
    </w:p>
    <w:p w:rsidR="007372F9" w:rsidRPr="00443BDA" w:rsidRDefault="007372F9" w:rsidP="007372F9">
      <w:pPr>
        <w:pStyle w:val="SummaryGrammar"/>
        <w:keepNext/>
        <w:rPr>
          <w:rStyle w:val="CodeInline"/>
          <w:i/>
        </w:rPr>
      </w:pPr>
      <w:r w:rsidRPr="00443BDA">
        <w:rPr>
          <w:rStyle w:val="CodeInline"/>
          <w:i/>
        </w:rPr>
        <w:t xml:space="preserve">measure-literal-simp </w:t>
      </w:r>
      <w:r>
        <w:rPr>
          <w:rStyle w:val="CodeInline"/>
        </w:rPr>
        <w:t>:</w:t>
      </w:r>
    </w:p>
    <w:p w:rsidR="007372F9" w:rsidRPr="00443BDA" w:rsidRDefault="007372F9" w:rsidP="007372F9">
      <w:pPr>
        <w:pStyle w:val="SummaryGrammar"/>
        <w:keepNext/>
        <w:rPr>
          <w:rStyle w:val="CodeInline"/>
        </w:rPr>
      </w:pPr>
      <w:r w:rsidRPr="00443BDA">
        <w:rPr>
          <w:rStyle w:val="CodeInline"/>
          <w:i/>
        </w:rPr>
        <w:t xml:space="preserve"> </w:t>
      </w:r>
      <w:r>
        <w:rPr>
          <w:rStyle w:val="CodeInline"/>
        </w:rPr>
        <w:t xml:space="preserve">  </w:t>
      </w:r>
      <w:r w:rsidRPr="00443BDA">
        <w:rPr>
          <w:rStyle w:val="CodeInline"/>
          <w:i/>
        </w:rPr>
        <w:t xml:space="preserve"> </w:t>
      </w:r>
      <w:r w:rsidRPr="00443BDA">
        <w:rPr>
          <w:rStyle w:val="CodeInline"/>
        </w:rPr>
        <w:t xml:space="preserve">  </w:t>
      </w:r>
      <w:r w:rsidRPr="00443BDA">
        <w:rPr>
          <w:rStyle w:val="CodeInline"/>
          <w:i/>
        </w:rPr>
        <w:t>measure-literal-seq</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measure-literal-simp </w:t>
      </w:r>
      <w:r w:rsidRPr="00443BDA">
        <w:rPr>
          <w:rStyle w:val="CodeInline"/>
        </w:rPr>
        <w:t xml:space="preserve">* </w:t>
      </w:r>
      <w:r w:rsidRPr="00443BDA">
        <w:rPr>
          <w:rStyle w:val="CodeInline"/>
          <w:i/>
        </w:rPr>
        <w:t>measure-literal-simp</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measure-literal-simp </w:t>
      </w:r>
      <w:r w:rsidRPr="00443BDA">
        <w:rPr>
          <w:rStyle w:val="CodeInline"/>
        </w:rPr>
        <w:t xml:space="preserve">/ </w:t>
      </w:r>
      <w:r w:rsidRPr="00443BDA">
        <w:rPr>
          <w:rStyle w:val="CodeInline"/>
          <w:i/>
        </w:rPr>
        <w:t>measure-literal-simp</w:t>
      </w:r>
    </w:p>
    <w:p w:rsidR="007372F9" w:rsidRPr="00443BDA" w:rsidRDefault="007372F9" w:rsidP="007372F9">
      <w:pPr>
        <w:pStyle w:val="SummaryGrammar"/>
        <w:keepNext/>
        <w:rPr>
          <w:rStyle w:val="CodeInline"/>
        </w:rPr>
      </w:pPr>
      <w:r w:rsidRPr="00443BDA">
        <w:rPr>
          <w:rStyle w:val="CodeInline"/>
        </w:rPr>
        <w:t xml:space="preserve">   </w:t>
      </w:r>
      <w:r>
        <w:rPr>
          <w:rStyle w:val="CodeInline"/>
        </w:rPr>
        <w:t xml:space="preserve">  </w:t>
      </w:r>
      <w:r w:rsidRPr="00443BDA">
        <w:rPr>
          <w:rStyle w:val="CodeInline"/>
        </w:rPr>
        <w:t xml:space="preserve"> / </w:t>
      </w:r>
      <w:r w:rsidRPr="00443BDA">
        <w:rPr>
          <w:rStyle w:val="CodeInline"/>
          <w:i/>
        </w:rPr>
        <w:t>measure-literal-simp</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1</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i/>
        </w:rPr>
      </w:pPr>
      <w:r w:rsidRPr="00443BDA">
        <w:rPr>
          <w:rStyle w:val="CodeInline"/>
          <w:i/>
        </w:rPr>
        <w:t xml:space="preserve">measure-literal </w:t>
      </w:r>
      <w:r>
        <w:rPr>
          <w:rStyle w:val="CodeInline"/>
          <w:i/>
        </w:rPr>
        <w:t>:</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i/>
        </w:rPr>
        <w:t xml:space="preserve"> </w:t>
      </w:r>
      <w:r w:rsidRPr="00443BDA">
        <w:rPr>
          <w:rStyle w:val="CodeInline"/>
        </w:rPr>
        <w:t xml:space="preserve">  _</w:t>
      </w:r>
    </w:p>
    <w:p w:rsidR="007372F9" w:rsidRPr="00443BDA" w:rsidRDefault="007372F9" w:rsidP="007372F9">
      <w:pPr>
        <w:pStyle w:val="SummaryGrammar"/>
        <w:rPr>
          <w:rStyle w:val="CodeInline"/>
        </w:rPr>
      </w:pPr>
      <w:r w:rsidRPr="00443BDA">
        <w:rPr>
          <w:rStyle w:val="CodeInline"/>
          <w:i/>
        </w:rPr>
        <w:t xml:space="preserve">  </w:t>
      </w:r>
      <w:r>
        <w:rPr>
          <w:rStyle w:val="CodeInline"/>
        </w:rPr>
        <w:t xml:space="preserve">  </w:t>
      </w:r>
      <w:r w:rsidRPr="00443BDA">
        <w:rPr>
          <w:rStyle w:val="CodeInline"/>
        </w:rPr>
        <w:t xml:space="preserve">  </w:t>
      </w:r>
      <w:r w:rsidRPr="00443BDA">
        <w:rPr>
          <w:rStyle w:val="CodeInline"/>
          <w:i/>
        </w:rPr>
        <w:t>measure-literal-simp</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Pr>
          <w:rStyle w:val="CodeInline"/>
          <w:i/>
        </w:rPr>
        <w:t>measure-</w:t>
      </w:r>
      <w:commentRangeStart w:id="7481"/>
      <w:r w:rsidRPr="00443BDA">
        <w:rPr>
          <w:rStyle w:val="CodeInline"/>
          <w:i/>
        </w:rPr>
        <w:t>const</w:t>
      </w:r>
      <w:commentRangeEnd w:id="7481"/>
      <w:r>
        <w:rPr>
          <w:rStyle w:val="CommentReference"/>
          <w:color w:val="auto"/>
          <w:lang w:eastAsia="en-US"/>
        </w:rPr>
        <w:commentReference w:id="7481"/>
      </w:r>
      <w:r w:rsidRPr="00443BDA">
        <w:rPr>
          <w:rStyle w:val="CodeInline"/>
        </w:rPr>
        <w:t xml:space="preserve"> </w:t>
      </w:r>
      <w:r>
        <w:rPr>
          <w:rStyle w:val="CodeInline"/>
        </w:rPr>
        <w:t>:</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sbyte </w:t>
      </w:r>
      <w:r w:rsidRPr="00443BDA">
        <w:rPr>
          <w:rStyle w:val="CodeInline"/>
        </w:rPr>
        <w:t xml:space="preserve">&lt; </w:t>
      </w:r>
      <w:r w:rsidRPr="00443BDA">
        <w:rPr>
          <w:rStyle w:val="CodeInline"/>
          <w:i/>
        </w:rPr>
        <w:t>measure-literal</w:t>
      </w:r>
      <w:r w:rsidRPr="00443BDA">
        <w:rPr>
          <w:rStyle w:val="CodeInline"/>
        </w:rPr>
        <w:t xml:space="preserve"> &gt;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int16 </w:t>
      </w:r>
      <w:r w:rsidRPr="00443BDA">
        <w:rPr>
          <w:rStyle w:val="CodeInline"/>
        </w:rPr>
        <w:t xml:space="preserve">&lt; </w:t>
      </w:r>
      <w:r w:rsidRPr="00443BDA">
        <w:rPr>
          <w:rStyle w:val="CodeInline"/>
          <w:i/>
        </w:rPr>
        <w:t>measure-literal</w:t>
      </w:r>
      <w:r>
        <w:rPr>
          <w:rStyle w:val="CodeInline"/>
        </w:rPr>
        <w:t xml:space="preserve"> &gt;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int32 </w:t>
      </w:r>
      <w:r w:rsidRPr="00443BDA">
        <w:rPr>
          <w:rStyle w:val="CodeInline"/>
        </w:rPr>
        <w:t xml:space="preserve">&lt; </w:t>
      </w:r>
      <w:r w:rsidRPr="00443BDA">
        <w:rPr>
          <w:rStyle w:val="CodeInline"/>
          <w:i/>
        </w:rPr>
        <w:t>measure-literal</w:t>
      </w:r>
      <w:r>
        <w:rPr>
          <w:rStyle w:val="CodeInline"/>
        </w:rPr>
        <w:t xml:space="preserve"> &gt;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int64 </w:t>
      </w:r>
      <w:r w:rsidRPr="00443BDA">
        <w:rPr>
          <w:rStyle w:val="CodeInline"/>
        </w:rPr>
        <w:t xml:space="preserve">&lt; </w:t>
      </w:r>
      <w:r w:rsidRPr="00443BDA">
        <w:rPr>
          <w:rStyle w:val="CodeInline"/>
          <w:i/>
        </w:rPr>
        <w:t>measure-literal</w:t>
      </w:r>
      <w:r w:rsidRPr="00443BDA">
        <w:rPr>
          <w:rStyle w:val="CodeInline"/>
        </w:rPr>
        <w:t xml:space="preserve"> &gt;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ieee32 </w:t>
      </w:r>
      <w:r w:rsidRPr="00443BDA">
        <w:rPr>
          <w:rStyle w:val="CodeInline"/>
        </w:rPr>
        <w:t xml:space="preserve">&lt; </w:t>
      </w:r>
      <w:r w:rsidRPr="00443BDA">
        <w:rPr>
          <w:rStyle w:val="CodeInline"/>
          <w:i/>
        </w:rPr>
        <w:t>measure-literal</w:t>
      </w:r>
      <w:r w:rsidRPr="00443BDA">
        <w:rPr>
          <w:rStyle w:val="CodeInline"/>
        </w:rPr>
        <w:t xml:space="preserve"> &gt;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ieee64 </w:t>
      </w:r>
      <w:r w:rsidRPr="00443BDA">
        <w:rPr>
          <w:rStyle w:val="CodeInline"/>
        </w:rPr>
        <w:t>&lt;</w:t>
      </w:r>
      <w:r w:rsidRPr="00443BDA">
        <w:rPr>
          <w:rStyle w:val="CodeInline"/>
          <w:i/>
        </w:rPr>
        <w:t xml:space="preserve"> measure-literal</w:t>
      </w:r>
      <w:r w:rsidRPr="00443BDA">
        <w:rPr>
          <w:rStyle w:val="CodeInline"/>
        </w:rPr>
        <w:t xml:space="preserve"> &gt;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decimal </w:t>
      </w:r>
      <w:r w:rsidRPr="00443BDA">
        <w:rPr>
          <w:rStyle w:val="CodeInline"/>
        </w:rPr>
        <w:t xml:space="preserve">&lt; </w:t>
      </w:r>
      <w:r w:rsidRPr="00443BDA">
        <w:rPr>
          <w:rStyle w:val="CodeInline"/>
          <w:i/>
        </w:rPr>
        <w:t xml:space="preserve">measure-literal </w:t>
      </w:r>
      <w:r w:rsidRPr="00443BDA">
        <w:rPr>
          <w:rStyle w:val="CodeInline"/>
        </w:rPr>
        <w:t>&gt;</w:t>
      </w:r>
    </w:p>
    <w:p w:rsidR="007372F9" w:rsidRPr="00443BDA" w:rsidRDefault="007372F9" w:rsidP="007372F9">
      <w:pPr>
        <w:pStyle w:val="SummaryGrammar"/>
        <w:rPr>
          <w:rStyle w:val="CodeInline"/>
          <w:i/>
        </w:rPr>
      </w:pPr>
    </w:p>
    <w:p w:rsidR="007372F9" w:rsidRPr="00443BDA" w:rsidRDefault="007372F9" w:rsidP="007372F9">
      <w:pPr>
        <w:pStyle w:val="SummaryGrammar"/>
        <w:rPr>
          <w:rStyle w:val="CodeInline"/>
        </w:rPr>
      </w:pPr>
      <w:r w:rsidRPr="00443BDA">
        <w:rPr>
          <w:rStyle w:val="CodeInline"/>
          <w:i/>
        </w:rPr>
        <w:t>measure-atom</w:t>
      </w:r>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typar</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long-ident</w:t>
      </w:r>
      <w:r w:rsidRPr="00443BDA">
        <w:rPr>
          <w:rStyle w:val="CodeInline"/>
        </w:rPr>
        <w:t xml:space="preserve"> </w:t>
      </w:r>
    </w:p>
    <w:p w:rsidR="007372F9"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 </w:t>
      </w:r>
      <w:r w:rsidRPr="00443BDA">
        <w:rPr>
          <w:rStyle w:val="CodeInline"/>
          <w:i/>
        </w:rPr>
        <w:t xml:space="preserve">measure-simp </w:t>
      </w:r>
      <w:r>
        <w:rPr>
          <w:rStyle w:val="CodeInline"/>
        </w:rPr>
        <w:t>)</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 xml:space="preserve">measure-power </w:t>
      </w:r>
      <w:r>
        <w:rPr>
          <w:rStyle w:val="CodeInline"/>
        </w:rPr>
        <w:t>:</w:t>
      </w:r>
    </w:p>
    <w:p w:rsidR="007372F9" w:rsidRPr="00443BDA" w:rsidRDefault="007372F9" w:rsidP="007372F9">
      <w:pPr>
        <w:pStyle w:val="SummaryGrammar"/>
        <w:rPr>
          <w:rStyle w:val="CodeInline"/>
          <w:i/>
        </w:rPr>
      </w:pPr>
      <w:r w:rsidRPr="00443BDA">
        <w:rPr>
          <w:rStyle w:val="CodeInline"/>
          <w:i/>
        </w:rPr>
        <w:t xml:space="preserve">  </w:t>
      </w:r>
      <w:r>
        <w:rPr>
          <w:rStyle w:val="CodeInline"/>
        </w:rPr>
        <w:t xml:space="preserve"> </w:t>
      </w:r>
      <w:r w:rsidRPr="00443BDA">
        <w:rPr>
          <w:rStyle w:val="CodeInline"/>
        </w:rPr>
        <w:t xml:space="preserve">   </w:t>
      </w:r>
      <w:r w:rsidRPr="00443BDA">
        <w:rPr>
          <w:rStyle w:val="CodeInline"/>
          <w:i/>
        </w:rPr>
        <w:t>measure-atom</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measure-atom</w:t>
      </w:r>
      <w:r w:rsidRPr="00443BDA">
        <w:rPr>
          <w:rStyle w:val="CodeInline"/>
        </w:rPr>
        <w:t xml:space="preserve"> ^ </w:t>
      </w:r>
      <w:r w:rsidRPr="009F5F84">
        <w:rPr>
          <w:rStyle w:val="CodeInline"/>
          <w:i/>
        </w:rPr>
        <w:t>int32</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 xml:space="preserve">measure-seq </w:t>
      </w:r>
      <w:r>
        <w:rPr>
          <w:rStyle w:val="CodeInline"/>
        </w:rPr>
        <w:t>:</w:t>
      </w:r>
    </w:p>
    <w:p w:rsidR="007372F9" w:rsidRPr="00443BDA" w:rsidRDefault="007372F9" w:rsidP="007372F9">
      <w:pPr>
        <w:pStyle w:val="SummaryGrammar"/>
        <w:rPr>
          <w:rStyle w:val="CodeInline"/>
          <w:i/>
        </w:rPr>
      </w:pPr>
      <w:r w:rsidRPr="00443BDA">
        <w:rPr>
          <w:rStyle w:val="CodeInline"/>
          <w:i/>
        </w:rPr>
        <w:t xml:space="preserve"> </w:t>
      </w:r>
      <w:r>
        <w:rPr>
          <w:rStyle w:val="CodeInline"/>
        </w:rPr>
        <w:t xml:space="preserve"> </w:t>
      </w:r>
      <w:r w:rsidRPr="00443BDA">
        <w:rPr>
          <w:rStyle w:val="CodeInline"/>
        </w:rPr>
        <w:t xml:space="preserve"> </w:t>
      </w:r>
      <w:r w:rsidRPr="00443BDA">
        <w:rPr>
          <w:rStyle w:val="CodeInline"/>
          <w:i/>
        </w:rPr>
        <w:t xml:space="preserve"> </w:t>
      </w:r>
      <w:r w:rsidRPr="00443BDA">
        <w:rPr>
          <w:rStyle w:val="CodeInline"/>
        </w:rPr>
        <w:t xml:space="preserve">  </w:t>
      </w:r>
      <w:r w:rsidRPr="00443BDA">
        <w:rPr>
          <w:rStyle w:val="CodeInline"/>
          <w:i/>
        </w:rPr>
        <w:t>measure-power</w:t>
      </w:r>
    </w:p>
    <w:p w:rsidR="007372F9" w:rsidRPr="00443BDA" w:rsidRDefault="007372F9" w:rsidP="007372F9">
      <w:pPr>
        <w:pStyle w:val="SummaryGrammar"/>
        <w:rPr>
          <w:rStyle w:val="CodeInline"/>
          <w:i/>
        </w:rPr>
      </w:pPr>
      <w:r w:rsidRPr="00443BDA">
        <w:rPr>
          <w:rStyle w:val="CodeInline"/>
          <w:i/>
        </w:rPr>
        <w:t xml:space="preserve"> </w:t>
      </w:r>
      <w:r>
        <w:rPr>
          <w:rStyle w:val="CodeInline"/>
        </w:rPr>
        <w:t xml:space="preserve"> </w:t>
      </w:r>
      <w:r w:rsidRPr="00443BDA">
        <w:rPr>
          <w:rStyle w:val="CodeInline"/>
        </w:rPr>
        <w:t xml:space="preserve"> </w:t>
      </w:r>
      <w:r w:rsidRPr="00443BDA">
        <w:rPr>
          <w:rStyle w:val="CodeInline"/>
          <w:i/>
        </w:rPr>
        <w:t xml:space="preserve"> </w:t>
      </w:r>
      <w:r w:rsidRPr="00443BDA">
        <w:rPr>
          <w:rStyle w:val="CodeInline"/>
        </w:rPr>
        <w:t xml:space="preserve">  </w:t>
      </w:r>
      <w:r w:rsidRPr="00443BDA">
        <w:rPr>
          <w:rStyle w:val="CodeInline"/>
          <w:i/>
        </w:rPr>
        <w:t>measure-power measure-seq</w:t>
      </w:r>
    </w:p>
    <w:p w:rsidR="007372F9" w:rsidRPr="00443BDA" w:rsidRDefault="007372F9" w:rsidP="007372F9">
      <w:pPr>
        <w:pStyle w:val="SummaryGrammar"/>
        <w:rPr>
          <w:rStyle w:val="CodeInline"/>
          <w:i/>
        </w:rPr>
      </w:pPr>
    </w:p>
    <w:p w:rsidR="007372F9" w:rsidRPr="00443BDA" w:rsidRDefault="007372F9" w:rsidP="007372F9">
      <w:pPr>
        <w:pStyle w:val="SummaryGrammar"/>
        <w:keepNext/>
        <w:rPr>
          <w:rStyle w:val="CodeInline"/>
        </w:rPr>
      </w:pPr>
      <w:r w:rsidRPr="00443BDA">
        <w:rPr>
          <w:rStyle w:val="CodeInline"/>
          <w:i/>
        </w:rPr>
        <w:t>measure-simp</w:t>
      </w:r>
      <w:r w:rsidRPr="00443BDA">
        <w:rPr>
          <w:rStyle w:val="CodeInline"/>
        </w:rPr>
        <w:t xml:space="preserve"> </w:t>
      </w:r>
      <w:r>
        <w:rPr>
          <w:rStyle w:val="CodeInline"/>
        </w:rPr>
        <w:t>:</w:t>
      </w:r>
    </w:p>
    <w:p w:rsidR="007372F9" w:rsidRPr="00443BDA" w:rsidRDefault="007372F9" w:rsidP="007372F9">
      <w:pPr>
        <w:pStyle w:val="SummaryGrammar"/>
        <w:rPr>
          <w:rStyle w:val="CodeInline"/>
        </w:rPr>
      </w:pPr>
      <w:r w:rsidRPr="00443BDA">
        <w:rPr>
          <w:rStyle w:val="CodeInline"/>
          <w:i/>
        </w:rPr>
        <w:t xml:space="preserve">  </w:t>
      </w: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measure-seq</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measure-simp</w:t>
      </w:r>
      <w:r w:rsidRPr="00443BDA">
        <w:rPr>
          <w:rStyle w:val="CodeInline"/>
        </w:rPr>
        <w:t xml:space="preserve"> * </w:t>
      </w:r>
      <w:r w:rsidRPr="00443BDA">
        <w:rPr>
          <w:rStyle w:val="CodeInline"/>
          <w:i/>
        </w:rPr>
        <w:t>measure-simp</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w:t>
      </w:r>
      <w:r w:rsidRPr="00443BDA">
        <w:rPr>
          <w:rStyle w:val="CodeInline"/>
          <w:i/>
        </w:rPr>
        <w:t xml:space="preserve">measure-simp </w:t>
      </w:r>
      <w:r w:rsidRPr="00443BDA">
        <w:rPr>
          <w:rStyle w:val="CodeInline"/>
        </w:rPr>
        <w:t xml:space="preserve">/ </w:t>
      </w:r>
      <w:r w:rsidRPr="00443BDA">
        <w:rPr>
          <w:rStyle w:val="CodeInline"/>
          <w:i/>
        </w:rPr>
        <w:t>measure-simp</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 </w:t>
      </w:r>
      <w:r w:rsidRPr="00443BDA">
        <w:rPr>
          <w:rStyle w:val="CodeInline"/>
          <w:i/>
        </w:rPr>
        <w:t>measure-simp</w:t>
      </w:r>
    </w:p>
    <w:p w:rsidR="007372F9" w:rsidRPr="00443BDA" w:rsidRDefault="007372F9" w:rsidP="007372F9">
      <w:pPr>
        <w:pStyle w:val="SummaryGrammar"/>
        <w:rPr>
          <w:rStyle w:val="CodeInline"/>
        </w:rPr>
      </w:pPr>
      <w:r w:rsidRPr="00443BDA">
        <w:rPr>
          <w:rStyle w:val="CodeInline"/>
        </w:rPr>
        <w:t xml:space="preserve">  </w:t>
      </w:r>
      <w:r>
        <w:rPr>
          <w:rStyle w:val="CodeInline"/>
        </w:rPr>
        <w:t xml:space="preserve"> </w:t>
      </w:r>
      <w:r w:rsidRPr="00443BDA">
        <w:rPr>
          <w:rStyle w:val="CodeInline"/>
        </w:rPr>
        <w:t xml:space="preserve">   1</w:t>
      </w:r>
    </w:p>
    <w:p w:rsidR="007372F9" w:rsidRPr="00443BDA" w:rsidRDefault="007372F9" w:rsidP="007372F9">
      <w:pPr>
        <w:pStyle w:val="SummaryGrammar"/>
        <w:rPr>
          <w:rStyle w:val="CodeInline"/>
        </w:rPr>
      </w:pPr>
    </w:p>
    <w:p w:rsidR="007372F9" w:rsidRPr="00443BDA" w:rsidRDefault="007372F9" w:rsidP="007372F9">
      <w:pPr>
        <w:pStyle w:val="SummaryGrammar"/>
        <w:rPr>
          <w:rStyle w:val="CodeInline"/>
        </w:rPr>
      </w:pPr>
      <w:r w:rsidRPr="00443BDA">
        <w:rPr>
          <w:rStyle w:val="CodeInline"/>
          <w:i/>
        </w:rPr>
        <w:t xml:space="preserve">measure </w:t>
      </w:r>
      <w:r>
        <w:rPr>
          <w:rStyle w:val="CodeInline"/>
        </w:rPr>
        <w:t>:</w:t>
      </w:r>
    </w:p>
    <w:p w:rsidR="007372F9" w:rsidRPr="00443BDA" w:rsidRDefault="007372F9" w:rsidP="007372F9">
      <w:pPr>
        <w:pStyle w:val="SummaryGrammar"/>
        <w:rPr>
          <w:rStyle w:val="CodeInline"/>
        </w:rPr>
      </w:pPr>
      <w:r w:rsidRPr="00443BDA">
        <w:rPr>
          <w:rStyle w:val="CodeInline"/>
          <w:i/>
        </w:rPr>
        <w:t xml:space="preserve"> </w:t>
      </w:r>
      <w:r>
        <w:rPr>
          <w:rStyle w:val="CodeInline"/>
          <w:i/>
        </w:rPr>
        <w:t xml:space="preserve">  </w:t>
      </w:r>
      <w:r w:rsidRPr="00443BDA">
        <w:rPr>
          <w:rStyle w:val="CodeInline"/>
          <w:i/>
        </w:rPr>
        <w:t xml:space="preserve"> </w:t>
      </w:r>
      <w:r w:rsidRPr="00443BDA">
        <w:rPr>
          <w:rStyle w:val="CodeInline"/>
        </w:rPr>
        <w:t xml:space="preserve">  _</w:t>
      </w:r>
    </w:p>
    <w:p w:rsidR="007372F9" w:rsidRPr="00443BDA" w:rsidRDefault="007372F9" w:rsidP="007372F9">
      <w:pPr>
        <w:pStyle w:val="SummaryGrammar"/>
        <w:rPr>
          <w:rStyle w:val="CodeInline"/>
        </w:rPr>
      </w:pPr>
      <w:r w:rsidRPr="00443BDA">
        <w:rPr>
          <w:rStyle w:val="CodeInline"/>
        </w:rPr>
        <w:t xml:space="preserve">  </w:t>
      </w:r>
      <w:r>
        <w:rPr>
          <w:rStyle w:val="CodeInline"/>
          <w:i/>
        </w:rPr>
        <w:t xml:space="preserve">  </w:t>
      </w:r>
      <w:r w:rsidRPr="00443BDA">
        <w:rPr>
          <w:rStyle w:val="CodeInline"/>
        </w:rPr>
        <w:t xml:space="preserve"> </w:t>
      </w:r>
      <w:r w:rsidRPr="00443BDA">
        <w:rPr>
          <w:rStyle w:val="CodeInline"/>
          <w:i/>
        </w:rPr>
        <w:t>measure-simp</w:t>
      </w:r>
    </w:p>
    <w:p w:rsidR="007372F9" w:rsidRDefault="007372F9" w:rsidP="007372F9">
      <w:pPr>
        <w:pStyle w:val="AppHeading2"/>
        <w:keepNext/>
        <w:keepLines/>
        <w:numPr>
          <w:ilvl w:val="2"/>
          <w:numId w:val="185"/>
        </w:numPr>
        <w:outlineLvl w:val="2"/>
      </w:pPr>
      <w:bookmarkStart w:id="7482" w:name="_Toc269642363"/>
      <w:r>
        <w:t>Custom Attributes and Reflection</w:t>
      </w:r>
    </w:p>
    <w:p w:rsidR="007372F9" w:rsidRPr="00F45AC8" w:rsidRDefault="007372F9" w:rsidP="007372F9">
      <w:pPr>
        <w:pStyle w:val="SummaryGrammar"/>
        <w:rPr>
          <w:rStyle w:val="CodeInline"/>
        </w:rPr>
      </w:pPr>
      <w:r w:rsidRPr="00F45AC8">
        <w:rPr>
          <w:rStyle w:val="CodeInline"/>
          <w:i/>
        </w:rPr>
        <w:t>attribute</w:t>
      </w:r>
      <w:r w:rsidRPr="00F45AC8">
        <w:rPr>
          <w:rStyle w:val="CodeInline"/>
        </w:rPr>
        <w:t xml:space="preserve"> </w:t>
      </w:r>
      <w:r>
        <w:rPr>
          <w:rStyle w:val="CodeInline"/>
        </w:rPr>
        <w:t>:</w:t>
      </w:r>
      <w:r w:rsidRPr="00F45AC8">
        <w:rPr>
          <w:rStyle w:val="CodeInline"/>
        </w:rPr>
        <w:t xml:space="preserve"> </w:t>
      </w:r>
      <w:r w:rsidRPr="00F45AC8">
        <w:rPr>
          <w:rStyle w:val="CodeInline"/>
          <w:i/>
        </w:rPr>
        <w:t>attribute-target</w:t>
      </w:r>
      <w:r w:rsidRPr="00F45AC8">
        <w:rPr>
          <w:rStyle w:val="CodeInline"/>
        </w:rPr>
        <w:t>:</w:t>
      </w:r>
      <w:r w:rsidRPr="00F45AC8">
        <w:rPr>
          <w:rStyle w:val="CodeInline"/>
          <w:i/>
          <w:vertAlign w:val="subscript"/>
        </w:rPr>
        <w:t>opt</w:t>
      </w:r>
      <w:r w:rsidRPr="00F45AC8">
        <w:rPr>
          <w:rStyle w:val="CodeInline"/>
        </w:rPr>
        <w:t xml:space="preserve"> </w:t>
      </w:r>
      <w:r w:rsidRPr="00F45AC8">
        <w:rPr>
          <w:rStyle w:val="CodeInline"/>
          <w:i/>
        </w:rPr>
        <w:t>object-construction</w:t>
      </w:r>
    </w:p>
    <w:p w:rsidR="007372F9" w:rsidRPr="00F45AC8" w:rsidRDefault="007372F9" w:rsidP="007372F9">
      <w:pPr>
        <w:pStyle w:val="SummaryGrammar"/>
        <w:rPr>
          <w:rStyle w:val="CodeInline"/>
        </w:rPr>
      </w:pPr>
    </w:p>
    <w:p w:rsidR="007372F9" w:rsidRPr="00F45AC8" w:rsidRDefault="007372F9" w:rsidP="007372F9">
      <w:pPr>
        <w:pStyle w:val="SummaryGrammar"/>
        <w:rPr>
          <w:rStyle w:val="CodeInline"/>
        </w:rPr>
      </w:pPr>
      <w:r w:rsidRPr="00F45AC8">
        <w:rPr>
          <w:rStyle w:val="CodeInline"/>
          <w:i/>
        </w:rPr>
        <w:t>attribute-set</w:t>
      </w:r>
      <w:r w:rsidRPr="00F45AC8">
        <w:rPr>
          <w:rStyle w:val="CodeInline"/>
        </w:rPr>
        <w:t xml:space="preserve"> </w:t>
      </w:r>
      <w:r>
        <w:rPr>
          <w:rStyle w:val="CodeInline"/>
        </w:rPr>
        <w:t>:</w:t>
      </w:r>
      <w:r w:rsidRPr="00F45AC8">
        <w:rPr>
          <w:rStyle w:val="CodeInline"/>
        </w:rPr>
        <w:t xml:space="preserve"> [&lt; </w:t>
      </w:r>
      <w:r w:rsidRPr="00F45AC8">
        <w:rPr>
          <w:rStyle w:val="CodeInline"/>
          <w:i/>
        </w:rPr>
        <w:t>attribute</w:t>
      </w:r>
      <w:r w:rsidRPr="00F45AC8">
        <w:rPr>
          <w:rStyle w:val="CodeInline"/>
        </w:rPr>
        <w:t xml:space="preserve"> ; ... ; </w:t>
      </w:r>
      <w:r w:rsidRPr="00F45AC8">
        <w:rPr>
          <w:rStyle w:val="CodeInline"/>
          <w:i/>
        </w:rPr>
        <w:t>attribute</w:t>
      </w:r>
      <w:r w:rsidRPr="00F45AC8">
        <w:rPr>
          <w:rStyle w:val="CodeInline"/>
        </w:rPr>
        <w:t xml:space="preserve"> &gt;]</w:t>
      </w:r>
    </w:p>
    <w:p w:rsidR="007372F9" w:rsidRPr="00F45AC8" w:rsidRDefault="007372F9" w:rsidP="007372F9">
      <w:pPr>
        <w:pStyle w:val="SummaryGrammar"/>
        <w:rPr>
          <w:rStyle w:val="CodeInline"/>
        </w:rPr>
      </w:pPr>
    </w:p>
    <w:p w:rsidR="007372F9" w:rsidRPr="00F45AC8" w:rsidRDefault="007372F9" w:rsidP="007372F9">
      <w:pPr>
        <w:pStyle w:val="SummaryGrammar"/>
        <w:rPr>
          <w:rStyle w:val="CodeInline"/>
        </w:rPr>
      </w:pPr>
      <w:r w:rsidRPr="00F45AC8">
        <w:rPr>
          <w:rStyle w:val="CodeInline"/>
          <w:i/>
        </w:rPr>
        <w:t>attributes</w:t>
      </w:r>
      <w:r w:rsidRPr="00F45AC8">
        <w:rPr>
          <w:rStyle w:val="CodeInline"/>
        </w:rPr>
        <w:t xml:space="preserve"> </w:t>
      </w:r>
      <w:r>
        <w:rPr>
          <w:rStyle w:val="CodeInline"/>
        </w:rPr>
        <w:t>:</w:t>
      </w:r>
      <w:r w:rsidRPr="00F45AC8">
        <w:rPr>
          <w:rStyle w:val="CodeInline"/>
        </w:rPr>
        <w:t xml:space="preserve"> </w:t>
      </w:r>
      <w:r w:rsidRPr="00F45AC8">
        <w:rPr>
          <w:rStyle w:val="CodeInline"/>
          <w:i/>
        </w:rPr>
        <w:t>attribute-set</w:t>
      </w:r>
      <w:r w:rsidRPr="00F45AC8">
        <w:rPr>
          <w:rStyle w:val="CodeInline"/>
        </w:rPr>
        <w:t xml:space="preserve"> ... </w:t>
      </w:r>
      <w:r w:rsidRPr="00F45AC8">
        <w:rPr>
          <w:rStyle w:val="CodeInline"/>
          <w:i/>
        </w:rPr>
        <w:t>attribute-set</w:t>
      </w:r>
      <w:r w:rsidRPr="00F45AC8">
        <w:rPr>
          <w:rStyle w:val="CodeInline"/>
        </w:rPr>
        <w:t xml:space="preserve"> </w:t>
      </w:r>
    </w:p>
    <w:p w:rsidR="007372F9" w:rsidRPr="00F45AC8" w:rsidRDefault="007372F9" w:rsidP="007372F9">
      <w:pPr>
        <w:pStyle w:val="SummaryGrammar"/>
        <w:rPr>
          <w:rStyle w:val="CodeInline"/>
        </w:rPr>
      </w:pPr>
    </w:p>
    <w:p w:rsidR="007372F9" w:rsidRPr="00F45AC8" w:rsidRDefault="007372F9" w:rsidP="007372F9">
      <w:pPr>
        <w:pStyle w:val="SummaryGrammar"/>
        <w:rPr>
          <w:rStyle w:val="CodeInline"/>
        </w:rPr>
      </w:pPr>
      <w:r w:rsidRPr="00F45AC8">
        <w:rPr>
          <w:rStyle w:val="CodeInline"/>
          <w:i/>
        </w:rPr>
        <w:t>attribute-target</w:t>
      </w:r>
      <w:r w:rsidRPr="00F45AC8">
        <w:rPr>
          <w:rStyle w:val="CodeInline"/>
        </w:rPr>
        <w:t xml:space="preserve"> </w:t>
      </w:r>
      <w:r>
        <w:rPr>
          <w:rStyle w:val="CodeInline"/>
        </w:rPr>
        <w:t>:</w:t>
      </w:r>
    </w:p>
    <w:p w:rsidR="007372F9" w:rsidRPr="00C03725" w:rsidRDefault="007372F9" w:rsidP="007372F9">
      <w:pPr>
        <w:pStyle w:val="SummaryGrammar"/>
        <w:rPr>
          <w:rStyle w:val="CodeInline"/>
          <w:b/>
        </w:rPr>
      </w:pPr>
      <w:r w:rsidRPr="00F45AC8">
        <w:rPr>
          <w:rStyle w:val="CodeInline"/>
          <w:i/>
        </w:rPr>
        <w:t xml:space="preserve">  </w:t>
      </w:r>
      <w:r w:rsidRPr="00F45AC8">
        <w:rPr>
          <w:rStyle w:val="CodeInline"/>
        </w:rPr>
        <w:t xml:space="preserve"> </w:t>
      </w:r>
      <w:r>
        <w:rPr>
          <w:rStyle w:val="CodeInline"/>
          <w:i/>
        </w:rPr>
        <w:t xml:space="preserve">  </w:t>
      </w:r>
      <w:r w:rsidRPr="00F45AC8">
        <w:rPr>
          <w:rStyle w:val="CodeInline"/>
        </w:rPr>
        <w:t xml:space="preserve"> </w:t>
      </w:r>
      <w:r w:rsidRPr="00C03725">
        <w:rPr>
          <w:rStyle w:val="CodeInline"/>
          <w:b/>
        </w:rPr>
        <w:t>assembly</w:t>
      </w:r>
    </w:p>
    <w:p w:rsidR="007372F9" w:rsidRPr="00C03725" w:rsidRDefault="007372F9" w:rsidP="007372F9">
      <w:pPr>
        <w:pStyle w:val="SummaryGrammar"/>
        <w:rPr>
          <w:rStyle w:val="CodeInline"/>
          <w:b/>
        </w:rPr>
      </w:pPr>
      <w:r w:rsidRPr="00F45AC8">
        <w:rPr>
          <w:rStyle w:val="CodeInline"/>
        </w:rPr>
        <w:t xml:space="preserve">  </w:t>
      </w:r>
      <w:r>
        <w:rPr>
          <w:rStyle w:val="CodeInline"/>
          <w:i/>
        </w:rPr>
        <w:t xml:space="preserve">  </w:t>
      </w:r>
      <w:r w:rsidRPr="00F45AC8">
        <w:rPr>
          <w:rStyle w:val="CodeInline"/>
        </w:rPr>
        <w:t xml:space="preserve">  </w:t>
      </w:r>
      <w:r w:rsidRPr="00C03725">
        <w:rPr>
          <w:rStyle w:val="CodeInline"/>
          <w:b/>
        </w:rPr>
        <w:t>module</w:t>
      </w:r>
    </w:p>
    <w:p w:rsidR="007372F9" w:rsidRPr="00C03725" w:rsidRDefault="007372F9" w:rsidP="007372F9">
      <w:pPr>
        <w:pStyle w:val="SummaryGrammar"/>
        <w:rPr>
          <w:rStyle w:val="CodeInline"/>
          <w:b/>
        </w:rPr>
      </w:pPr>
      <w:r w:rsidRPr="00F45AC8">
        <w:rPr>
          <w:rStyle w:val="CodeInline"/>
        </w:rPr>
        <w:t xml:space="preserve"> </w:t>
      </w:r>
      <w:r>
        <w:rPr>
          <w:rStyle w:val="CodeInline"/>
          <w:i/>
        </w:rPr>
        <w:t xml:space="preserve">  </w:t>
      </w:r>
      <w:r w:rsidRPr="00F45AC8">
        <w:rPr>
          <w:rStyle w:val="CodeInline"/>
        </w:rPr>
        <w:t xml:space="preserve">   </w:t>
      </w:r>
      <w:r w:rsidRPr="00C03725">
        <w:rPr>
          <w:rStyle w:val="CodeInline"/>
          <w:b/>
        </w:rPr>
        <w:t>return</w:t>
      </w:r>
    </w:p>
    <w:p w:rsidR="007372F9" w:rsidRPr="00C03725" w:rsidRDefault="007372F9" w:rsidP="007372F9">
      <w:pPr>
        <w:pStyle w:val="SummaryGrammar"/>
        <w:rPr>
          <w:rStyle w:val="CodeInline"/>
          <w:b/>
        </w:rPr>
      </w:pPr>
      <w:r w:rsidRPr="00F45AC8">
        <w:rPr>
          <w:rStyle w:val="CodeInline"/>
        </w:rPr>
        <w:t xml:space="preserve">  </w:t>
      </w:r>
      <w:r>
        <w:rPr>
          <w:rStyle w:val="CodeInline"/>
          <w:i/>
        </w:rPr>
        <w:t xml:space="preserve">  </w:t>
      </w:r>
      <w:r w:rsidRPr="00F45AC8">
        <w:rPr>
          <w:rStyle w:val="CodeInline"/>
        </w:rPr>
        <w:t xml:space="preserve">  </w:t>
      </w:r>
      <w:r w:rsidRPr="00C03725">
        <w:rPr>
          <w:rStyle w:val="CodeInline"/>
          <w:b/>
        </w:rPr>
        <w:t>field</w:t>
      </w:r>
    </w:p>
    <w:p w:rsidR="007372F9" w:rsidRPr="00C03725" w:rsidRDefault="007372F9" w:rsidP="007372F9">
      <w:pPr>
        <w:pStyle w:val="SummaryGrammar"/>
        <w:rPr>
          <w:rStyle w:val="CodeInline"/>
          <w:b/>
        </w:rPr>
      </w:pPr>
      <w:r w:rsidRPr="00F45AC8">
        <w:rPr>
          <w:rStyle w:val="CodeInline"/>
        </w:rPr>
        <w:t xml:space="preserve">  </w:t>
      </w:r>
      <w:r>
        <w:rPr>
          <w:rStyle w:val="CodeInline"/>
          <w:i/>
        </w:rPr>
        <w:t xml:space="preserve">  </w:t>
      </w:r>
      <w:r w:rsidRPr="00F45AC8">
        <w:rPr>
          <w:rStyle w:val="CodeInline"/>
        </w:rPr>
        <w:t xml:space="preserve">  </w:t>
      </w:r>
      <w:r w:rsidRPr="00C03725">
        <w:rPr>
          <w:rStyle w:val="CodeInline"/>
          <w:b/>
        </w:rPr>
        <w:t>property</w:t>
      </w:r>
    </w:p>
    <w:p w:rsidR="007372F9" w:rsidRPr="00C03725" w:rsidRDefault="007372F9" w:rsidP="007372F9">
      <w:pPr>
        <w:pStyle w:val="SummaryGrammar"/>
        <w:rPr>
          <w:rStyle w:val="CodeInline"/>
          <w:b/>
        </w:rPr>
      </w:pPr>
      <w:r w:rsidRPr="00F45AC8">
        <w:rPr>
          <w:rStyle w:val="CodeInline"/>
        </w:rPr>
        <w:t xml:space="preserve">  </w:t>
      </w:r>
      <w:r>
        <w:rPr>
          <w:rStyle w:val="CodeInline"/>
          <w:i/>
        </w:rPr>
        <w:t xml:space="preserve">  </w:t>
      </w:r>
      <w:r w:rsidRPr="00F45AC8">
        <w:rPr>
          <w:rStyle w:val="CodeInline"/>
        </w:rPr>
        <w:t xml:space="preserve">  </w:t>
      </w:r>
      <w:r w:rsidRPr="00C03725">
        <w:rPr>
          <w:rStyle w:val="CodeInline"/>
          <w:b/>
        </w:rPr>
        <w:t>param</w:t>
      </w:r>
    </w:p>
    <w:p w:rsidR="007372F9" w:rsidRPr="00C03725" w:rsidRDefault="007372F9" w:rsidP="007372F9">
      <w:pPr>
        <w:pStyle w:val="SummaryGrammar"/>
        <w:rPr>
          <w:rStyle w:val="CodeInline"/>
          <w:b/>
        </w:rPr>
      </w:pPr>
      <w:r w:rsidRPr="00F45AC8">
        <w:rPr>
          <w:rStyle w:val="CodeInline"/>
        </w:rPr>
        <w:t xml:space="preserve">  </w:t>
      </w:r>
      <w:r>
        <w:rPr>
          <w:rStyle w:val="CodeInline"/>
          <w:i/>
        </w:rPr>
        <w:t xml:space="preserve">  </w:t>
      </w:r>
      <w:r w:rsidRPr="00F45AC8">
        <w:rPr>
          <w:rStyle w:val="CodeInline"/>
        </w:rPr>
        <w:t xml:space="preserve">  </w:t>
      </w:r>
      <w:r w:rsidRPr="00C03725">
        <w:rPr>
          <w:rStyle w:val="CodeInline"/>
          <w:b/>
        </w:rPr>
        <w:t>type</w:t>
      </w:r>
    </w:p>
    <w:p w:rsidR="007372F9" w:rsidRPr="00C03725" w:rsidRDefault="007372F9" w:rsidP="007372F9">
      <w:pPr>
        <w:pStyle w:val="SummaryGrammar"/>
        <w:rPr>
          <w:rStyle w:val="CodeInline"/>
          <w:b/>
        </w:rPr>
      </w:pPr>
      <w:r w:rsidRPr="00F45AC8">
        <w:rPr>
          <w:rStyle w:val="CodeInline"/>
        </w:rPr>
        <w:t xml:space="preserve">  </w:t>
      </w:r>
      <w:r>
        <w:rPr>
          <w:rStyle w:val="CodeInline"/>
          <w:i/>
        </w:rPr>
        <w:t xml:space="preserve">  </w:t>
      </w:r>
      <w:r w:rsidRPr="00F45AC8">
        <w:rPr>
          <w:rStyle w:val="CodeInline"/>
        </w:rPr>
        <w:t xml:space="preserve">  </w:t>
      </w:r>
      <w:r w:rsidRPr="00C03725">
        <w:rPr>
          <w:rStyle w:val="CodeInline"/>
          <w:b/>
        </w:rPr>
        <w:t>constructor</w:t>
      </w:r>
    </w:p>
    <w:p w:rsidR="007372F9" w:rsidRPr="00C03725" w:rsidRDefault="007372F9" w:rsidP="007372F9">
      <w:pPr>
        <w:pStyle w:val="SummaryGrammar"/>
        <w:rPr>
          <w:rStyle w:val="CodeInline"/>
          <w:b/>
        </w:rPr>
      </w:pPr>
      <w:r w:rsidRPr="00F45AC8">
        <w:rPr>
          <w:rStyle w:val="CodeInline"/>
        </w:rPr>
        <w:t xml:space="preserve">  </w:t>
      </w:r>
      <w:r>
        <w:rPr>
          <w:rStyle w:val="CodeInline"/>
          <w:i/>
        </w:rPr>
        <w:t xml:space="preserve">  </w:t>
      </w:r>
      <w:r w:rsidRPr="00F45AC8">
        <w:rPr>
          <w:rStyle w:val="CodeInline"/>
        </w:rPr>
        <w:t xml:space="preserve">  </w:t>
      </w:r>
      <w:r w:rsidRPr="00C03725">
        <w:rPr>
          <w:rStyle w:val="CodeInline"/>
          <w:b/>
        </w:rPr>
        <w:t>event</w:t>
      </w:r>
    </w:p>
    <w:bookmarkEnd w:id="7482"/>
    <w:p w:rsidR="007372F9" w:rsidRDefault="007372F9" w:rsidP="007372F9">
      <w:pPr>
        <w:pStyle w:val="AppHeading2"/>
        <w:keepNext/>
        <w:keepLines/>
        <w:numPr>
          <w:ilvl w:val="2"/>
          <w:numId w:val="185"/>
        </w:numPr>
        <w:outlineLvl w:val="2"/>
      </w:pPr>
      <w:r>
        <w:t>Compiler Directives</w:t>
      </w:r>
    </w:p>
    <w:p w:rsidR="007372F9" w:rsidRDefault="007372F9" w:rsidP="007372F9">
      <w:r w:rsidRPr="00EA5605">
        <w:t>Compiler directives</w:t>
      </w:r>
      <w:r w:rsidRPr="00F329AB">
        <w:t xml:space="preserve"> in non-nested modules or namespace declaration groups</w:t>
      </w:r>
      <w:r>
        <w:t>:</w:t>
      </w:r>
      <w:r w:rsidRPr="00F329AB">
        <w:t xml:space="preserve"> </w:t>
      </w:r>
    </w:p>
    <w:p w:rsidR="007372F9" w:rsidRPr="00F329AB" w:rsidRDefault="007372F9" w:rsidP="007372F9">
      <w:r w:rsidRPr="00F329AB">
        <w:rPr>
          <w:rStyle w:val="CodeInline"/>
        </w:rPr>
        <w:t xml:space="preserve"># </w:t>
      </w:r>
      <w:r w:rsidRPr="00F329AB">
        <w:rPr>
          <w:rStyle w:val="CodeInline"/>
          <w:i/>
        </w:rPr>
        <w:t>id</w:t>
      </w:r>
      <w:r w:rsidRPr="00F329AB">
        <w:rPr>
          <w:rStyle w:val="CodeInline"/>
        </w:rPr>
        <w:t xml:space="preserve"> </w:t>
      </w:r>
      <w:r w:rsidRPr="00F329AB">
        <w:rPr>
          <w:rStyle w:val="CodeInline"/>
          <w:i/>
        </w:rPr>
        <w:t>string</w:t>
      </w:r>
      <w:r w:rsidRPr="00F329AB">
        <w:rPr>
          <w:rStyle w:val="CodeInline"/>
        </w:rPr>
        <w:t xml:space="preserve"> ... </w:t>
      </w:r>
      <w:r w:rsidRPr="00F329AB">
        <w:rPr>
          <w:rStyle w:val="CodeInline"/>
          <w:i/>
        </w:rPr>
        <w:t>string</w:t>
      </w:r>
    </w:p>
    <w:p w:rsidR="007372F9" w:rsidRDefault="007372F9" w:rsidP="007372F9">
      <w:pPr>
        <w:pStyle w:val="AppHeading1"/>
        <w:keepNext/>
        <w:numPr>
          <w:ilvl w:val="1"/>
          <w:numId w:val="185"/>
        </w:numPr>
      </w:pPr>
      <w:bookmarkStart w:id="7483" w:name="_Toc269642487"/>
      <w:r w:rsidRPr="00E42689">
        <w:t>ML Compatibility</w:t>
      </w:r>
      <w:bookmarkEnd w:id="7483"/>
      <w:r>
        <w:t xml:space="preserve"> Features</w:t>
      </w:r>
    </w:p>
    <w:p w:rsidR="007372F9" w:rsidRPr="00B20949" w:rsidRDefault="007372F9" w:rsidP="007372F9">
      <w:pPr>
        <w:pStyle w:val="AppHeading2"/>
        <w:keepNext/>
        <w:keepLines/>
        <w:numPr>
          <w:ilvl w:val="2"/>
          <w:numId w:val="185"/>
        </w:numPr>
        <w:outlineLvl w:val="2"/>
      </w:pPr>
      <w:r>
        <w:t>Conditional Compilation</w:t>
      </w:r>
    </w:p>
    <w:p w:rsidR="007372F9" w:rsidRDefault="007372F9" w:rsidP="007372F9">
      <w:pPr>
        <w:pStyle w:val="SummaryGrammar"/>
        <w:rPr>
          <w:rStyle w:val="CodeInline"/>
          <w:color w:val="auto"/>
        </w:rPr>
      </w:pPr>
      <w:r w:rsidRPr="00B20949">
        <w:rPr>
          <w:rStyle w:val="CodeInline"/>
          <w:i/>
          <w:color w:val="auto"/>
        </w:rPr>
        <w:t>start-fsharp-token</w:t>
      </w:r>
      <w:r w:rsidRPr="00B20949">
        <w:rPr>
          <w:rStyle w:val="CodeInline"/>
          <w:color w:val="auto"/>
        </w:rPr>
        <w:t xml:space="preserve"> </w:t>
      </w:r>
      <w:r>
        <w:rPr>
          <w:rStyle w:val="CodeInline"/>
          <w:color w:val="auto"/>
        </w:rPr>
        <w:t>:</w:t>
      </w:r>
      <w:r w:rsidRPr="00B20949">
        <w:rPr>
          <w:rStyle w:val="CodeInline"/>
          <w:color w:val="auto"/>
        </w:rPr>
        <w:t xml:space="preserve"> </w:t>
      </w:r>
    </w:p>
    <w:p w:rsidR="007372F9" w:rsidRDefault="007372F9" w:rsidP="007372F9">
      <w:pPr>
        <w:pStyle w:val="SummaryGrammar"/>
        <w:rPr>
          <w:rStyle w:val="CodeInline"/>
          <w:color w:val="auto"/>
        </w:rPr>
      </w:pPr>
      <w:r>
        <w:rPr>
          <w:rStyle w:val="CodeInline"/>
          <w:color w:val="auto"/>
        </w:rPr>
        <w:t xml:space="preserve">      </w:t>
      </w:r>
      <w:r w:rsidRPr="00B20949">
        <w:rPr>
          <w:rStyle w:val="CodeInline"/>
          <w:color w:val="auto"/>
        </w:rPr>
        <w:t>"(*IF-FSHARP"</w:t>
      </w:r>
    </w:p>
    <w:p w:rsidR="007372F9" w:rsidRPr="00B20949" w:rsidRDefault="007372F9" w:rsidP="007372F9">
      <w:pPr>
        <w:pStyle w:val="SummaryGrammar"/>
        <w:rPr>
          <w:rStyle w:val="CodeInline"/>
          <w:color w:val="auto"/>
        </w:rPr>
      </w:pPr>
      <w:r>
        <w:rPr>
          <w:rStyle w:val="CodeInline"/>
          <w:color w:val="auto"/>
        </w:rPr>
        <w:t xml:space="preserve">      </w:t>
      </w:r>
      <w:r w:rsidRPr="00B20949">
        <w:rPr>
          <w:rStyle w:val="CodeInline"/>
          <w:color w:val="auto"/>
        </w:rPr>
        <w:t xml:space="preserve">"(*F#" </w:t>
      </w:r>
    </w:p>
    <w:p w:rsidR="007372F9" w:rsidRDefault="007372F9" w:rsidP="007372F9">
      <w:pPr>
        <w:pStyle w:val="SummaryGrammar"/>
        <w:rPr>
          <w:rStyle w:val="CodeInline"/>
          <w:color w:val="auto"/>
        </w:rPr>
      </w:pPr>
      <w:r w:rsidRPr="00B20949">
        <w:rPr>
          <w:rStyle w:val="CodeInline"/>
          <w:i/>
          <w:color w:val="auto"/>
        </w:rPr>
        <w:t>end-fsharp-token</w:t>
      </w:r>
      <w:r w:rsidRPr="00B20949">
        <w:rPr>
          <w:rStyle w:val="CodeInline"/>
          <w:color w:val="auto"/>
        </w:rPr>
        <w:t xml:space="preserve"> </w:t>
      </w:r>
      <w:r>
        <w:rPr>
          <w:rStyle w:val="CodeInline"/>
          <w:color w:val="auto"/>
        </w:rPr>
        <w:t>:</w:t>
      </w:r>
      <w:r w:rsidRPr="00B20949">
        <w:rPr>
          <w:rStyle w:val="CodeInline"/>
          <w:color w:val="auto"/>
        </w:rPr>
        <w:t xml:space="preserve"> </w:t>
      </w:r>
    </w:p>
    <w:p w:rsidR="007372F9" w:rsidRDefault="007372F9" w:rsidP="007372F9">
      <w:pPr>
        <w:pStyle w:val="SummaryGrammar"/>
        <w:rPr>
          <w:rStyle w:val="CodeInline"/>
          <w:color w:val="auto"/>
        </w:rPr>
      </w:pPr>
      <w:r>
        <w:rPr>
          <w:rStyle w:val="CodeInline"/>
          <w:color w:val="auto"/>
        </w:rPr>
        <w:t xml:space="preserve">      </w:t>
      </w:r>
      <w:r w:rsidRPr="00B20949">
        <w:rPr>
          <w:rStyle w:val="CodeInline"/>
          <w:color w:val="auto"/>
        </w:rPr>
        <w:t>"ENDIF-FSHARP*)"</w:t>
      </w:r>
    </w:p>
    <w:p w:rsidR="007372F9" w:rsidRPr="00B20949" w:rsidRDefault="007372F9" w:rsidP="007372F9">
      <w:pPr>
        <w:pStyle w:val="SummaryGrammar"/>
        <w:rPr>
          <w:rStyle w:val="CodeInline"/>
          <w:color w:val="auto"/>
        </w:rPr>
      </w:pPr>
      <w:r>
        <w:rPr>
          <w:rStyle w:val="CodeInline"/>
          <w:color w:val="auto"/>
        </w:rPr>
        <w:t xml:space="preserve">     </w:t>
      </w:r>
      <w:r w:rsidRPr="00B20949">
        <w:rPr>
          <w:rStyle w:val="CodeInline"/>
          <w:color w:val="auto"/>
        </w:rPr>
        <w:t xml:space="preserve"> "F#*)" </w:t>
      </w:r>
    </w:p>
    <w:p w:rsidR="007372F9" w:rsidRPr="00B20949" w:rsidRDefault="007372F9" w:rsidP="007372F9">
      <w:pPr>
        <w:pStyle w:val="SummaryGrammar"/>
        <w:rPr>
          <w:rStyle w:val="CodeInline"/>
          <w:color w:val="auto"/>
        </w:rPr>
      </w:pPr>
      <w:r w:rsidRPr="00B20949">
        <w:rPr>
          <w:rStyle w:val="CodeInline"/>
          <w:i/>
          <w:color w:val="auto"/>
        </w:rPr>
        <w:t>start-ml-token</w:t>
      </w:r>
      <w:r w:rsidRPr="00B20949">
        <w:rPr>
          <w:rStyle w:val="CodeInline"/>
          <w:color w:val="auto"/>
        </w:rPr>
        <w:t xml:space="preserve"> </w:t>
      </w:r>
      <w:r>
        <w:rPr>
          <w:rStyle w:val="CodeInline"/>
          <w:color w:val="auto"/>
        </w:rPr>
        <w:t>:</w:t>
      </w:r>
      <w:r w:rsidRPr="00B20949">
        <w:rPr>
          <w:rStyle w:val="CodeInline"/>
          <w:color w:val="auto"/>
        </w:rPr>
        <w:t xml:space="preserve"> "(*IF-OCAML*)" </w:t>
      </w:r>
    </w:p>
    <w:p w:rsidR="007372F9" w:rsidRPr="00B20949" w:rsidRDefault="007372F9" w:rsidP="007372F9">
      <w:pPr>
        <w:pStyle w:val="SummaryGrammar"/>
        <w:rPr>
          <w:rStyle w:val="CodeInline"/>
          <w:color w:val="auto"/>
        </w:rPr>
      </w:pPr>
      <w:r w:rsidRPr="00B20949">
        <w:rPr>
          <w:rStyle w:val="CodeInline"/>
          <w:i/>
          <w:color w:val="auto"/>
        </w:rPr>
        <w:t>end-ml-token</w:t>
      </w:r>
      <w:r w:rsidRPr="00B20949">
        <w:rPr>
          <w:rStyle w:val="CodeInline"/>
          <w:color w:val="auto"/>
        </w:rPr>
        <w:t xml:space="preserve"> </w:t>
      </w:r>
      <w:r>
        <w:rPr>
          <w:rStyle w:val="CodeInline"/>
          <w:color w:val="auto"/>
        </w:rPr>
        <w:t>:</w:t>
      </w:r>
      <w:r w:rsidRPr="00B20949">
        <w:rPr>
          <w:rStyle w:val="CodeInline"/>
          <w:color w:val="auto"/>
        </w:rPr>
        <w:t xml:space="preserve"> "(*ENDIF-OCAML*)" </w:t>
      </w:r>
    </w:p>
    <w:p w:rsidR="007372F9" w:rsidRPr="00B20949" w:rsidRDefault="007372F9" w:rsidP="007372F9">
      <w:pPr>
        <w:pStyle w:val="AppHeading2"/>
        <w:keepNext/>
        <w:keepLines/>
        <w:numPr>
          <w:ilvl w:val="2"/>
          <w:numId w:val="185"/>
        </w:numPr>
        <w:outlineLvl w:val="2"/>
      </w:pPr>
      <w:r w:rsidRPr="00B20949">
        <w:t>Extra Syntactic Forms</w:t>
      </w:r>
    </w:p>
    <w:p w:rsidR="007372F9" w:rsidRPr="00B20949" w:rsidRDefault="007372F9" w:rsidP="007372F9">
      <w:pPr>
        <w:pStyle w:val="SummaryGrammar"/>
        <w:rPr>
          <w:rStyle w:val="CodeInline"/>
        </w:rPr>
      </w:pPr>
      <w:r w:rsidRPr="00B20949">
        <w:rPr>
          <w:rStyle w:val="CodeInline"/>
          <w:i/>
        </w:rPr>
        <w:t>ocaml-ident-keyword</w:t>
      </w:r>
      <w:r w:rsidRPr="00B20949">
        <w:rPr>
          <w:rStyle w:val="CodeInline"/>
        </w:rPr>
        <w:t xml:space="preserve"> </w:t>
      </w:r>
      <w:r>
        <w:rPr>
          <w:rStyle w:val="CodeInline"/>
        </w:rPr>
        <w:t>:</w:t>
      </w:r>
      <w:r w:rsidRPr="00B20949">
        <w:rPr>
          <w:rStyle w:val="CodeInline"/>
        </w:rPr>
        <w:t xml:space="preserve"> </w:t>
      </w:r>
      <w:r w:rsidRPr="008F45B0">
        <w:rPr>
          <w:rStyle w:val="CodeInline"/>
          <w:rFonts w:ascii="Segoe UI" w:hAnsi="Segoe UI" w:cs="Segoe UI"/>
        </w:rPr>
        <w:t>one of</w:t>
      </w:r>
      <w:r>
        <w:rPr>
          <w:rStyle w:val="CodeInline"/>
        </w:rPr>
        <w:t xml:space="preserve"> </w:t>
      </w:r>
    </w:p>
    <w:p w:rsidR="007372F9" w:rsidRPr="003F0C8E" w:rsidRDefault="007372F9" w:rsidP="007372F9">
      <w:pPr>
        <w:pStyle w:val="SummaryGrammar"/>
        <w:rPr>
          <w:rStyle w:val="CodeInline"/>
          <w:b/>
        </w:rPr>
      </w:pPr>
      <w:r w:rsidRPr="00B20949">
        <w:rPr>
          <w:rStyle w:val="CodeInline"/>
        </w:rPr>
        <w:t xml:space="preserve">      </w:t>
      </w:r>
      <w:r w:rsidRPr="003F0C8E">
        <w:rPr>
          <w:rStyle w:val="CodeInline"/>
          <w:b/>
        </w:rPr>
        <w:t>asr land lor lsl lsr lxor mod</w:t>
      </w:r>
    </w:p>
    <w:p w:rsidR="007372F9" w:rsidRDefault="007372F9" w:rsidP="007372F9">
      <w:pPr>
        <w:pStyle w:val="SummaryGrammar"/>
        <w:rPr>
          <w:i/>
        </w:rPr>
      </w:pPr>
    </w:p>
    <w:p w:rsidR="007372F9" w:rsidRPr="00391D69" w:rsidRDefault="007372F9" w:rsidP="007372F9">
      <w:pPr>
        <w:pStyle w:val="SummaryGrammar"/>
      </w:pPr>
      <w:r w:rsidRPr="003F0C8E">
        <w:rPr>
          <w:i/>
        </w:rPr>
        <w:t>expr</w:t>
      </w:r>
      <w:r w:rsidRPr="00391D69">
        <w:t xml:space="preserve"> </w:t>
      </w:r>
      <w:r>
        <w:t>:</w:t>
      </w:r>
    </w:p>
    <w:p w:rsidR="007372F9" w:rsidRPr="00E42689" w:rsidRDefault="007372F9" w:rsidP="007372F9">
      <w:pPr>
        <w:pStyle w:val="SummaryGrammar"/>
      </w:pPr>
      <w:r w:rsidRPr="00E42689">
        <w:t xml:space="preserve">    </w:t>
      </w:r>
      <w:r>
        <w:t xml:space="preserve"> </w:t>
      </w:r>
      <w:r w:rsidRPr="00E42689">
        <w:t xml:space="preserve"> ...</w:t>
      </w:r>
    </w:p>
    <w:p w:rsidR="007372F9" w:rsidRPr="00F115D2" w:rsidRDefault="007372F9" w:rsidP="007372F9">
      <w:pPr>
        <w:pStyle w:val="SummaryGrammar"/>
      </w:pPr>
      <w:r w:rsidRPr="00E42689">
        <w:t xml:space="preserve">    </w:t>
      </w:r>
      <w:r>
        <w:t xml:space="preserve"> </w:t>
      </w:r>
      <w:r w:rsidRPr="00E42689">
        <w:t xml:space="preserve"> </w:t>
      </w:r>
      <w:r w:rsidRPr="003F0C8E">
        <w:rPr>
          <w:i/>
        </w:rPr>
        <w:t>expr</w:t>
      </w:r>
      <w:r w:rsidRPr="00F329AB">
        <w:t>.(</w:t>
      </w:r>
      <w:r w:rsidRPr="003F0C8E">
        <w:rPr>
          <w:i/>
        </w:rPr>
        <w:t>expr</w:t>
      </w:r>
      <w:r w:rsidRPr="00F329AB">
        <w:t>)           // array lookup</w:t>
      </w:r>
    </w:p>
    <w:p w:rsidR="007372F9" w:rsidRPr="00F115D2" w:rsidRDefault="007372F9" w:rsidP="007372F9">
      <w:pPr>
        <w:pStyle w:val="SummaryGrammar"/>
      </w:pPr>
      <w:r w:rsidRPr="00404279">
        <w:t xml:space="preserve">    </w:t>
      </w:r>
      <w:r>
        <w:t xml:space="preserve"> </w:t>
      </w:r>
      <w:r w:rsidRPr="00404279">
        <w:t xml:space="preserve"> </w:t>
      </w:r>
      <w:r w:rsidRPr="003F0C8E">
        <w:rPr>
          <w:i/>
        </w:rPr>
        <w:t>expr</w:t>
      </w:r>
      <w:r w:rsidRPr="00404279">
        <w:t>.(</w:t>
      </w:r>
      <w:r w:rsidRPr="003F0C8E">
        <w:rPr>
          <w:i/>
        </w:rPr>
        <w:t>expr</w:t>
      </w:r>
      <w:r w:rsidRPr="00404279">
        <w:t xml:space="preserve">) &lt;- </w:t>
      </w:r>
      <w:r w:rsidRPr="003F0C8E">
        <w:rPr>
          <w:i/>
        </w:rPr>
        <w:t>expr</w:t>
      </w:r>
      <w:r w:rsidRPr="00404279">
        <w:t xml:space="preserve">   // array assignment</w:t>
      </w:r>
    </w:p>
    <w:p w:rsidR="007372F9" w:rsidRPr="00247107" w:rsidRDefault="007372F9" w:rsidP="007372F9">
      <w:pPr>
        <w:pStyle w:val="SummaryGrammar"/>
      </w:pPr>
    </w:p>
    <w:p w:rsidR="007372F9" w:rsidRPr="00F115D2" w:rsidRDefault="007372F9" w:rsidP="007372F9">
      <w:pPr>
        <w:pStyle w:val="SummaryGrammar"/>
        <w:keepNext/>
      </w:pPr>
      <w:r w:rsidRPr="003F0C8E">
        <w:rPr>
          <w:i/>
        </w:rPr>
        <w:t>type</w:t>
      </w:r>
      <w:r w:rsidRPr="00404279">
        <w:t xml:space="preserve"> </w:t>
      </w:r>
      <w:r>
        <w:t>:</w:t>
      </w:r>
    </w:p>
    <w:p w:rsidR="007372F9" w:rsidRPr="00F115D2" w:rsidRDefault="007372F9" w:rsidP="007372F9">
      <w:pPr>
        <w:pStyle w:val="SummaryGrammar"/>
        <w:keepNext/>
      </w:pPr>
      <w:r w:rsidRPr="00404279">
        <w:t xml:space="preserve">    </w:t>
      </w:r>
      <w:r>
        <w:t xml:space="preserve"> </w:t>
      </w:r>
      <w:r w:rsidRPr="00404279">
        <w:t xml:space="preserve"> ...</w:t>
      </w:r>
    </w:p>
    <w:p w:rsidR="007372F9" w:rsidRPr="00F115D2" w:rsidRDefault="007372F9" w:rsidP="007372F9">
      <w:pPr>
        <w:pStyle w:val="SummaryGrammar"/>
      </w:pPr>
      <w:r w:rsidRPr="00404279">
        <w:t xml:space="preserve">    </w:t>
      </w:r>
      <w:r>
        <w:t xml:space="preserve"> </w:t>
      </w:r>
      <w:r w:rsidRPr="00404279">
        <w:t xml:space="preserve"> (</w:t>
      </w:r>
      <w:r w:rsidRPr="003F0C8E">
        <w:rPr>
          <w:i/>
        </w:rPr>
        <w:t>type</w:t>
      </w:r>
      <w:r w:rsidRPr="00404279">
        <w:t>,...,</w:t>
      </w:r>
      <w:r w:rsidRPr="003F0C8E">
        <w:rPr>
          <w:i/>
        </w:rPr>
        <w:t>type</w:t>
      </w:r>
      <w:r w:rsidRPr="00404279">
        <w:t xml:space="preserve">) </w:t>
      </w:r>
      <w:r w:rsidRPr="003F0C8E">
        <w:rPr>
          <w:i/>
        </w:rPr>
        <w:t>long-ident</w:t>
      </w:r>
      <w:r w:rsidRPr="00404279">
        <w:t xml:space="preserve"> // generic type instantiation</w:t>
      </w:r>
    </w:p>
    <w:p w:rsidR="007372F9" w:rsidRPr="00F115D2" w:rsidRDefault="007372F9" w:rsidP="007372F9">
      <w:pPr>
        <w:pStyle w:val="SummaryGrammar"/>
      </w:pPr>
    </w:p>
    <w:p w:rsidR="007372F9" w:rsidRPr="00F115D2" w:rsidRDefault="007372F9" w:rsidP="007372F9">
      <w:pPr>
        <w:pStyle w:val="SummaryGrammar"/>
      </w:pPr>
      <w:r w:rsidRPr="003F0C8E">
        <w:rPr>
          <w:i/>
        </w:rPr>
        <w:t>module-implementation</w:t>
      </w:r>
      <w:r w:rsidRPr="00404279">
        <w:t xml:space="preserve"> </w:t>
      </w:r>
      <w:r>
        <w:t>:</w:t>
      </w:r>
    </w:p>
    <w:p w:rsidR="007372F9" w:rsidRPr="00F115D2" w:rsidRDefault="007372F9" w:rsidP="007372F9">
      <w:pPr>
        <w:pStyle w:val="SummaryGrammar"/>
      </w:pPr>
      <w:r w:rsidRPr="00404279">
        <w:t xml:space="preserve">    </w:t>
      </w:r>
      <w:r>
        <w:t xml:space="preserve"> </w:t>
      </w:r>
      <w:r w:rsidRPr="00404279">
        <w:t xml:space="preserve"> ...</w:t>
      </w:r>
    </w:p>
    <w:p w:rsidR="007372F9" w:rsidRPr="00F115D2" w:rsidRDefault="007372F9" w:rsidP="007372F9">
      <w:pPr>
        <w:pStyle w:val="SummaryGrammar"/>
      </w:pPr>
      <w:r w:rsidRPr="00404279">
        <w:t xml:space="preserve">    </w:t>
      </w:r>
      <w:r>
        <w:t xml:space="preserve"> </w:t>
      </w:r>
      <w:r w:rsidRPr="00404279">
        <w:t xml:space="preserve"> </w:t>
      </w:r>
      <w:r w:rsidRPr="003F0C8E">
        <w:rPr>
          <w:b/>
        </w:rPr>
        <w:t>module</w:t>
      </w:r>
      <w:r w:rsidRPr="00404279">
        <w:t xml:space="preserve"> </w:t>
      </w:r>
      <w:r w:rsidRPr="003F0C8E">
        <w:rPr>
          <w:i/>
        </w:rPr>
        <w:t>ident</w:t>
      </w:r>
      <w:r w:rsidRPr="00404279">
        <w:t xml:space="preserve"> = </w:t>
      </w:r>
      <w:r w:rsidRPr="003F0C8E">
        <w:rPr>
          <w:b/>
        </w:rPr>
        <w:t>struct</w:t>
      </w:r>
      <w:r w:rsidRPr="00404279">
        <w:t xml:space="preserve"> ... </w:t>
      </w:r>
      <w:r w:rsidRPr="003F0C8E">
        <w:rPr>
          <w:b/>
        </w:rPr>
        <w:t>end</w:t>
      </w:r>
      <w:r w:rsidRPr="00404279">
        <w:t xml:space="preserve"> </w:t>
      </w:r>
    </w:p>
    <w:p w:rsidR="007372F9" w:rsidRPr="00F115D2" w:rsidRDefault="007372F9" w:rsidP="007372F9">
      <w:pPr>
        <w:pStyle w:val="SummaryGrammar"/>
      </w:pPr>
    </w:p>
    <w:p w:rsidR="007372F9" w:rsidRPr="00F115D2" w:rsidRDefault="007372F9" w:rsidP="007372F9">
      <w:pPr>
        <w:pStyle w:val="SummaryGrammar"/>
      </w:pPr>
      <w:r w:rsidRPr="003F0C8E">
        <w:rPr>
          <w:i/>
        </w:rPr>
        <w:t>module-signature</w:t>
      </w:r>
      <w:r w:rsidRPr="00404279">
        <w:t xml:space="preserve"> </w:t>
      </w:r>
      <w:r>
        <w:t>:</w:t>
      </w:r>
    </w:p>
    <w:p w:rsidR="007372F9" w:rsidRPr="00F115D2" w:rsidRDefault="007372F9" w:rsidP="007372F9">
      <w:pPr>
        <w:pStyle w:val="SummaryGrammar"/>
      </w:pPr>
      <w:r w:rsidRPr="00404279">
        <w:t xml:space="preserve">    </w:t>
      </w:r>
      <w:r>
        <w:t xml:space="preserve"> </w:t>
      </w:r>
      <w:r w:rsidRPr="00404279">
        <w:t xml:space="preserve"> ...</w:t>
      </w:r>
    </w:p>
    <w:p w:rsidR="007372F9" w:rsidRPr="00F115D2" w:rsidRDefault="007372F9" w:rsidP="007372F9">
      <w:pPr>
        <w:pStyle w:val="SummaryGrammar"/>
      </w:pPr>
      <w:r w:rsidRPr="00404279">
        <w:t xml:space="preserve">    </w:t>
      </w:r>
      <w:r>
        <w:t xml:space="preserve"> </w:t>
      </w:r>
      <w:r w:rsidRPr="00404279">
        <w:t xml:space="preserve"> </w:t>
      </w:r>
      <w:r w:rsidRPr="003F0C8E">
        <w:rPr>
          <w:b/>
        </w:rPr>
        <w:t>module</w:t>
      </w:r>
      <w:r w:rsidRPr="00404279">
        <w:t xml:space="preserve"> </w:t>
      </w:r>
      <w:r w:rsidRPr="003F0C8E">
        <w:rPr>
          <w:i/>
        </w:rPr>
        <w:t>ident</w:t>
      </w:r>
      <w:r w:rsidRPr="00404279">
        <w:t xml:space="preserve"> : </w:t>
      </w:r>
      <w:r w:rsidRPr="003F0C8E">
        <w:rPr>
          <w:b/>
        </w:rPr>
        <w:t>sig</w:t>
      </w:r>
      <w:r w:rsidRPr="00404279">
        <w:t xml:space="preserve"> ... </w:t>
      </w:r>
      <w:r w:rsidRPr="003F0C8E">
        <w:rPr>
          <w:b/>
        </w:rPr>
        <w:t>end</w:t>
      </w:r>
    </w:p>
    <w:p w:rsidR="007372F9" w:rsidRPr="00110BB5" w:rsidRDefault="007372F9" w:rsidP="007372F9">
      <w:pPr>
        <w:pStyle w:val="AppHeading2"/>
        <w:keepNext/>
        <w:keepLines/>
        <w:numPr>
          <w:ilvl w:val="2"/>
          <w:numId w:val="185"/>
        </w:numPr>
        <w:outlineLvl w:val="2"/>
      </w:pPr>
      <w:bookmarkStart w:id="7484" w:name="_Toc269642489"/>
      <w:r w:rsidRPr="00497D56">
        <w:t xml:space="preserve">Extra </w:t>
      </w:r>
      <w:r w:rsidRPr="00110BB5">
        <w:t>Operators</w:t>
      </w:r>
      <w:bookmarkEnd w:id="7484"/>
    </w:p>
    <w:p w:rsidR="007372F9" w:rsidRPr="003F0C8E" w:rsidRDefault="007372F9" w:rsidP="007372F9">
      <w:pPr>
        <w:pStyle w:val="CodeExplanation"/>
        <w:rPr>
          <w:rStyle w:val="CodeInline"/>
          <w:color w:val="auto"/>
          <w:szCs w:val="22"/>
          <w:lang w:val="de-DE" w:eastAsia="en-US"/>
        </w:rPr>
      </w:pPr>
      <w:commentRangeStart w:id="7485"/>
      <w:r w:rsidRPr="003F0C8E">
        <w:rPr>
          <w:rStyle w:val="CodeInline"/>
          <w:i/>
          <w:color w:val="auto"/>
          <w:lang w:val="de-DE"/>
        </w:rPr>
        <w:t>e</w:t>
      </w:r>
      <w:r w:rsidRPr="003F0C8E">
        <w:rPr>
          <w:rStyle w:val="CodeInline"/>
          <w:i/>
          <w:color w:val="auto"/>
          <w:vertAlign w:val="subscript"/>
          <w:lang w:val="de-DE"/>
        </w:rPr>
        <w:t>1</w:t>
      </w:r>
      <w:r w:rsidRPr="003F0C8E">
        <w:rPr>
          <w:rStyle w:val="CodeInline"/>
          <w:color w:val="auto"/>
          <w:lang w:val="de-DE"/>
        </w:rPr>
        <w:t xml:space="preserve"> or </w:t>
      </w:r>
      <w:r w:rsidRPr="003F0C8E">
        <w:rPr>
          <w:rStyle w:val="CodeInline"/>
          <w:i/>
          <w:color w:val="auto"/>
          <w:lang w:val="de-DE"/>
        </w:rPr>
        <w:t>e</w:t>
      </w:r>
      <w:r w:rsidRPr="003F0C8E">
        <w:rPr>
          <w:rStyle w:val="CodeInline"/>
          <w:i/>
          <w:color w:val="auto"/>
          <w:vertAlign w:val="subscript"/>
          <w:lang w:val="de-DE"/>
        </w:rPr>
        <w:t>2</w:t>
      </w:r>
      <w:r w:rsidRPr="003F0C8E">
        <w:rPr>
          <w:rStyle w:val="CodeInline"/>
          <w:color w:val="auto"/>
          <w:lang w:val="de-DE"/>
        </w:rPr>
        <w:t xml:space="preserve">      </w:t>
      </w:r>
      <w:r w:rsidRPr="003F0C8E">
        <w:rPr>
          <w:rStyle w:val="CodeInline"/>
          <w:color w:val="auto"/>
          <w:lang w:val="de-DE"/>
        </w:rPr>
        <w:tab/>
      </w:r>
      <w:r w:rsidRPr="003F0C8E">
        <w:rPr>
          <w:rStyle w:val="CodeInline"/>
          <w:rFonts w:ascii="Courier New" w:hAnsi="Courier New"/>
          <w:color w:val="auto"/>
          <w:lang w:val="de-DE"/>
        </w:rPr>
        <w:t>→</w:t>
      </w:r>
      <w:r w:rsidRPr="003F0C8E">
        <w:rPr>
          <w:rStyle w:val="CodeInline"/>
          <w:color w:val="auto"/>
          <w:lang w:val="de-DE"/>
        </w:rPr>
        <w:t xml:space="preserve"> (or)</w:t>
      </w:r>
      <w:r w:rsidRPr="003F0C8E">
        <w:rPr>
          <w:rStyle w:val="CodeInline"/>
          <w:i/>
          <w:color w:val="auto"/>
          <w:lang w:val="de-DE"/>
        </w:rPr>
        <w:t xml:space="preserve"> e</w:t>
      </w:r>
      <w:r w:rsidRPr="003F0C8E">
        <w:rPr>
          <w:rStyle w:val="CodeInline"/>
          <w:i/>
          <w:color w:val="auto"/>
          <w:vertAlign w:val="subscript"/>
          <w:lang w:val="de-DE"/>
        </w:rPr>
        <w:t>1</w:t>
      </w:r>
      <w:r w:rsidRPr="003F0C8E">
        <w:rPr>
          <w:rStyle w:val="CodeInline"/>
          <w:color w:val="auto"/>
          <w:lang w:val="de-DE"/>
        </w:rPr>
        <w:t xml:space="preserve"> </w:t>
      </w:r>
      <w:r w:rsidRPr="003F0C8E">
        <w:rPr>
          <w:rStyle w:val="CodeInline"/>
          <w:i/>
          <w:color w:val="auto"/>
          <w:lang w:val="de-DE"/>
        </w:rPr>
        <w:t>e</w:t>
      </w:r>
      <w:r w:rsidRPr="003F0C8E">
        <w:rPr>
          <w:rStyle w:val="CodeInline"/>
          <w:i/>
          <w:color w:val="auto"/>
          <w:vertAlign w:val="subscript"/>
          <w:lang w:val="de-DE"/>
        </w:rPr>
        <w:t>2</w:t>
      </w:r>
    </w:p>
    <w:p w:rsidR="007372F9" w:rsidRPr="003F0C8E" w:rsidRDefault="007372F9" w:rsidP="007372F9">
      <w:pPr>
        <w:pStyle w:val="CodeExplanation"/>
        <w:rPr>
          <w:color w:val="auto"/>
          <w:lang w:val="de-DE"/>
        </w:rPr>
      </w:pPr>
      <w:r w:rsidRPr="003F0C8E">
        <w:rPr>
          <w:rStyle w:val="CodeInline"/>
          <w:i/>
          <w:color w:val="auto"/>
          <w:lang w:val="de-DE"/>
        </w:rPr>
        <w:t>e</w:t>
      </w:r>
      <w:r w:rsidRPr="003F0C8E">
        <w:rPr>
          <w:rStyle w:val="CodeInline"/>
          <w:i/>
          <w:color w:val="auto"/>
          <w:vertAlign w:val="subscript"/>
          <w:lang w:val="de-DE"/>
        </w:rPr>
        <w:t>1</w:t>
      </w:r>
      <w:r w:rsidRPr="003F0C8E">
        <w:rPr>
          <w:rStyle w:val="CodeInline"/>
          <w:color w:val="auto"/>
          <w:lang w:val="de-DE"/>
        </w:rPr>
        <w:t xml:space="preserve"> &amp; </w:t>
      </w:r>
      <w:r w:rsidRPr="003F0C8E">
        <w:rPr>
          <w:rStyle w:val="CodeInline"/>
          <w:i/>
          <w:color w:val="auto"/>
          <w:lang w:val="de-DE"/>
        </w:rPr>
        <w:t>e</w:t>
      </w:r>
      <w:r w:rsidRPr="003F0C8E">
        <w:rPr>
          <w:rStyle w:val="CodeInline"/>
          <w:i/>
          <w:color w:val="auto"/>
          <w:vertAlign w:val="subscript"/>
          <w:lang w:val="de-DE"/>
        </w:rPr>
        <w:t>2</w:t>
      </w:r>
      <w:r w:rsidRPr="003F0C8E">
        <w:rPr>
          <w:rStyle w:val="CodeInline"/>
          <w:color w:val="auto"/>
          <w:lang w:val="de-DE"/>
        </w:rPr>
        <w:t xml:space="preserve">       </w:t>
      </w:r>
      <w:r w:rsidRPr="003F0C8E">
        <w:rPr>
          <w:rStyle w:val="CodeInline"/>
          <w:color w:val="auto"/>
          <w:lang w:val="de-DE"/>
        </w:rPr>
        <w:tab/>
      </w:r>
      <w:r w:rsidRPr="003F0C8E">
        <w:rPr>
          <w:rStyle w:val="CodeInline"/>
          <w:rFonts w:ascii="Courier New" w:hAnsi="Courier New"/>
          <w:color w:val="auto"/>
          <w:lang w:val="de-DE"/>
        </w:rPr>
        <w:t>→</w:t>
      </w:r>
      <w:r w:rsidRPr="003F0C8E">
        <w:rPr>
          <w:rStyle w:val="CodeInline"/>
          <w:color w:val="auto"/>
          <w:lang w:val="de-DE"/>
        </w:rPr>
        <w:t xml:space="preserve"> (&amp;) </w:t>
      </w:r>
      <w:r w:rsidRPr="003F0C8E">
        <w:rPr>
          <w:rStyle w:val="CodeInline"/>
          <w:i/>
          <w:color w:val="auto"/>
          <w:lang w:val="de-DE"/>
        </w:rPr>
        <w:t>e</w:t>
      </w:r>
      <w:r w:rsidRPr="003F0C8E">
        <w:rPr>
          <w:rStyle w:val="CodeInline"/>
          <w:i/>
          <w:color w:val="auto"/>
          <w:vertAlign w:val="subscript"/>
          <w:lang w:val="de-DE"/>
        </w:rPr>
        <w:t>1</w:t>
      </w:r>
      <w:r w:rsidRPr="003F0C8E">
        <w:rPr>
          <w:rStyle w:val="CodeInline"/>
          <w:color w:val="auto"/>
          <w:lang w:val="de-DE"/>
        </w:rPr>
        <w:t xml:space="preserve"> </w:t>
      </w:r>
      <w:r w:rsidRPr="003F0C8E">
        <w:rPr>
          <w:rStyle w:val="CodeInline"/>
          <w:i/>
          <w:color w:val="auto"/>
          <w:lang w:val="de-DE"/>
        </w:rPr>
        <w:t>e</w:t>
      </w:r>
      <w:r w:rsidRPr="003F0C8E">
        <w:rPr>
          <w:rStyle w:val="CodeInline"/>
          <w:i/>
          <w:color w:val="auto"/>
          <w:vertAlign w:val="subscript"/>
          <w:lang w:val="de-DE"/>
        </w:rPr>
        <w:t>2</w:t>
      </w:r>
      <w:commentRangeEnd w:id="7485"/>
      <w:r>
        <w:rPr>
          <w:rStyle w:val="CommentReference"/>
          <w:color w:val="auto"/>
          <w:lang w:eastAsia="en-US"/>
        </w:rPr>
        <w:commentReference w:id="7485"/>
      </w:r>
    </w:p>
    <w:p w:rsidR="007372F9" w:rsidRDefault="007372F9" w:rsidP="003743A9">
      <w:pPr>
        <w:pStyle w:val="Heading1Unnum"/>
        <w:sectPr w:rsidR="007372F9" w:rsidSect="00E104DD">
          <w:pgSz w:w="11906" w:h="16838"/>
          <w:pgMar w:top="1440" w:right="1440" w:bottom="1440" w:left="1440" w:header="708" w:footer="708" w:gutter="0"/>
          <w:cols w:space="708"/>
          <w:titlePg/>
          <w:docGrid w:linePitch="360"/>
        </w:sectPr>
      </w:pPr>
    </w:p>
    <w:p w:rsidR="009B53C8" w:rsidRPr="00C44D0F" w:rsidRDefault="009B53C8">
      <w:pPr>
        <w:pStyle w:val="Heading1Unnum"/>
        <w:pPrChange w:id="7486" w:author="pennyo" w:date="2011-02-24T12:38:00Z">
          <w:pPr>
            <w:pStyle w:val="CodeExplanation"/>
          </w:pPr>
        </w:pPrChange>
      </w:pPr>
      <w:bookmarkStart w:id="7487" w:name="_Toc286309606"/>
      <w:r>
        <w:t>References</w:t>
      </w:r>
      <w:bookmarkEnd w:id="7487"/>
    </w:p>
    <w:bookmarkEnd w:id="7325"/>
    <w:p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78" w:history="1">
        <w:r w:rsidR="009B53C8" w:rsidRPr="00A964D1">
          <w:rPr>
            <w:rStyle w:val="Hyperlink"/>
          </w:rPr>
          <w:t>http://www.ecma-international.org/publications/standards/Ecma-335.htm</w:t>
        </w:r>
      </w:hyperlink>
    </w:p>
    <w:p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79" w:history="1">
        <w:r w:rsidRPr="00A964D1">
          <w:rPr>
            <w:rStyle w:val="Hyperlink"/>
          </w:rPr>
          <w:t>http://caml.inria.fr/</w:t>
        </w:r>
      </w:hyperlink>
    </w:p>
    <w:p w:rsidR="00EB6961" w:rsidRPr="008F04E6" w:rsidRDefault="003376FB" w:rsidP="009B53C8">
      <w:r>
        <w:t xml:space="preserve">Microsoft Corporation. </w:t>
      </w:r>
      <w:r w:rsidR="00EB6961" w:rsidRPr="008F04E6">
        <w:rPr>
          <w:i/>
        </w:rPr>
        <w:t>The C# Language Specification</w:t>
      </w:r>
      <w:r w:rsidR="00EB6961">
        <w:br/>
      </w:r>
      <w:hyperlink r:id="rId80" w:history="1">
        <w:r w:rsidR="00EB6961" w:rsidRPr="00EB6961">
          <w:rPr>
            <w:rStyle w:val="Hyperlink"/>
          </w:rPr>
          <w:t>http://msdn.microsoft.com/library/ms228593.aspx</w:t>
        </w:r>
      </w:hyperlink>
    </w:p>
    <w:p w:rsidR="00A26F81" w:rsidRPr="00C21C71" w:rsidRDefault="00110BB5">
      <w:pPr>
        <w:pStyle w:val="Heading1Unnum"/>
        <w:pPrChange w:id="7488" w:author="pennyo" w:date="2011-02-24T12:38:00Z">
          <w:pPr>
            <w:pStyle w:val="CodeExplanation"/>
          </w:pPr>
        </w:pPrChange>
      </w:pPr>
      <w:bookmarkStart w:id="7489" w:name="_Toc286309607"/>
      <w:r>
        <w:t>Glossary</w:t>
      </w:r>
      <w:bookmarkEnd w:id="7326"/>
      <w:bookmarkEnd w:id="7327"/>
      <w:bookmarkEnd w:id="7489"/>
    </w:p>
    <w:p w:rsidR="00110BB5" w:rsidRDefault="00110BB5" w:rsidP="00DE066E">
      <w:r>
        <w:t>This section contains terminology that is specific to F#. It provides a reference for terms that are used elsewhere in this document.</w:t>
      </w:r>
    </w:p>
    <w:p w:rsidR="00A26F81" w:rsidRPr="00C77CDB" w:rsidRDefault="00110BB5" w:rsidP="00E104DD">
      <w:pPr>
        <w:pStyle w:val="HeaderUnnum"/>
      </w:pPr>
      <w:r w:rsidRPr="00C1063C">
        <w:t>A</w:t>
      </w:r>
    </w:p>
    <w:p w:rsidR="00A26F81" w:rsidRPr="00C77CDB" w:rsidRDefault="00110BB5" w:rsidP="00110BB5">
      <w:pPr>
        <w:pStyle w:val="DT"/>
      </w:pPr>
      <w:r w:rsidRPr="006B52C5">
        <w:rPr>
          <w:lang w:eastAsia="en-GB"/>
        </w:rPr>
        <w:t xml:space="preserve">abstract member </w:t>
      </w:r>
    </w:p>
    <w:p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rsidR="00A26F81" w:rsidRPr="00C77CDB" w:rsidRDefault="00110BB5" w:rsidP="00110BB5">
      <w:pPr>
        <w:pStyle w:val="DT"/>
      </w:pPr>
      <w:r>
        <w:t>accessibility</w:t>
      </w:r>
    </w:p>
    <w:p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rsidR="00A26F81" w:rsidRPr="00C77CDB" w:rsidRDefault="00110BB5" w:rsidP="00110BB5">
      <w:pPr>
        <w:pStyle w:val="DT"/>
      </w:pPr>
      <w:r w:rsidRPr="00EB3490">
        <w:rPr>
          <w:rStyle w:val="Italic"/>
        </w:rPr>
        <w:t>and</w:t>
      </w:r>
      <w:r>
        <w:rPr>
          <w:lang w:eastAsia="en-GB"/>
        </w:rP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rsidR="00A26F81" w:rsidRPr="00C77CDB" w:rsidRDefault="00110BB5" w:rsidP="00110BB5">
      <w:pPr>
        <w:pStyle w:val="DT"/>
      </w:pPr>
      <w:r>
        <w:rPr>
          <w:lang w:eastAsia="en-GB"/>
        </w:rPr>
        <w:t>anonymous implementation file</w:t>
      </w:r>
    </w:p>
    <w:p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rsidR="00A26F81" w:rsidRPr="00C77CDB" w:rsidRDefault="00110BB5" w:rsidP="00110BB5">
      <w:pPr>
        <w:pStyle w:val="DT"/>
      </w:pPr>
      <w:r>
        <w:rPr>
          <w:lang w:eastAsia="en-GB"/>
        </w:rPr>
        <w:t>anonymous signature file</w:t>
      </w:r>
    </w:p>
    <w:p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rsidR="00A26F81" w:rsidRPr="00C77CDB" w:rsidRDefault="00110BB5" w:rsidP="00110BB5">
      <w:pPr>
        <w:pStyle w:val="DT"/>
      </w:pPr>
      <w:r w:rsidRPr="006B52C5">
        <w:rPr>
          <w:lang w:eastAsia="en-GB"/>
        </w:rPr>
        <w:t>anonymous variable type</w:t>
      </w:r>
    </w:p>
    <w:p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rsidR="00A26F81" w:rsidRPr="00C77CDB" w:rsidRDefault="00110BB5" w:rsidP="00110BB5">
      <w:pPr>
        <w:pStyle w:val="DT"/>
      </w:pPr>
      <w:r>
        <w:rPr>
          <w:lang w:eastAsia="en-GB"/>
        </w:rPr>
        <w:t>application expression</w:t>
      </w:r>
    </w:p>
    <w:p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rsidR="00A26F81" w:rsidRPr="00C77CDB" w:rsidRDefault="00110BB5" w:rsidP="00110BB5">
      <w:pPr>
        <w:pStyle w:val="DT"/>
      </w:pPr>
      <w:r w:rsidRPr="006B52C5">
        <w:rPr>
          <w:lang w:eastAsia="en-GB"/>
        </w:rPr>
        <w:t>assignment expression</w:t>
      </w:r>
    </w:p>
    <w:p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rsidR="00922173" w:rsidRDefault="00922173" w:rsidP="008F04E6">
      <w:pPr>
        <w:pStyle w:val="DT"/>
      </w:pPr>
      <w:r>
        <w:t>arity</w:t>
      </w:r>
    </w:p>
    <w:p w:rsidR="00922173" w:rsidRPr="00922173" w:rsidRDefault="00922173" w:rsidP="00085BE5">
      <w:pPr>
        <w:pStyle w:val="DL"/>
      </w:pPr>
      <w:r>
        <w:t>The number of arguments that a method or function has</w:t>
      </w:r>
      <w:r w:rsidR="001D721D">
        <w:t>.</w:t>
      </w:r>
    </w:p>
    <w:p w:rsidR="00A26F81" w:rsidRPr="00C77CDB" w:rsidRDefault="00110BB5" w:rsidP="00110BB5">
      <w:pPr>
        <w:pStyle w:val="DT"/>
      </w:pPr>
      <w:r w:rsidRPr="006B52C5">
        <w:rPr>
          <w:lang w:eastAsia="en-GB"/>
        </w:rPr>
        <w:t>array expression</w:t>
      </w:r>
    </w:p>
    <w:p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rsidR="00A26F81" w:rsidRPr="00C77CDB" w:rsidRDefault="00110BB5" w:rsidP="00110BB5">
      <w:pPr>
        <w:pStyle w:val="DT"/>
      </w:pPr>
      <w:r>
        <w:rPr>
          <w:lang w:eastAsia="en-GB"/>
        </w:rPr>
        <w:t>array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rsidR="00A26F81" w:rsidRPr="00C77CDB" w:rsidRDefault="00110BB5" w:rsidP="00110BB5">
      <w:pPr>
        <w:pStyle w:val="DT"/>
      </w:pPr>
      <w:r w:rsidRPr="006B52C5">
        <w:rPr>
          <w:lang w:eastAsia="en-GB"/>
        </w:rPr>
        <w:t>array sequence expression.</w:t>
      </w:r>
    </w:p>
    <w:p w:rsidR="00110BB5" w:rsidRDefault="00110BB5" w:rsidP="00110BB5">
      <w:pPr>
        <w:pStyle w:val="DL"/>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rsidR="006B6E21" w:rsidRPr="00C77CDB" w:rsidRDefault="00F54660" w:rsidP="008F04E6">
      <w:pPr>
        <w:pStyle w:val="CodeExample"/>
      </w:pPr>
      <w:r w:rsidRPr="00EB3490">
        <w:rPr>
          <w:rStyle w:val="CodeInline"/>
        </w:rPr>
        <w:t xml:space="preserve">[| comp-expr |] </w:t>
      </w:r>
      <w:r w:rsidRPr="00EB3490">
        <w:rPr>
          <w:rStyle w:val="CodeInline"/>
        </w:rPr>
        <w:tab/>
      </w:r>
    </w:p>
    <w:p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rsidR="00A26F81" w:rsidRPr="00C77CDB" w:rsidRDefault="00110BB5" w:rsidP="00110BB5">
      <w:pPr>
        <w:pStyle w:val="DT"/>
      </w:pPr>
      <w:r w:rsidRPr="00EB3490">
        <w:rPr>
          <w:rStyle w:val="Italic"/>
        </w:rPr>
        <w:t>as</w:t>
      </w:r>
      <w: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rsidR="00A26F81" w:rsidRPr="00C77CDB" w:rsidRDefault="00110BB5" w:rsidP="00110BB5">
      <w:pPr>
        <w:pStyle w:val="DT"/>
      </w:pPr>
      <w:r w:rsidRPr="006B52C5">
        <w:t>automatic generalization</w:t>
      </w:r>
    </w:p>
    <w:p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rsidR="00A26F81" w:rsidRPr="00C77CDB" w:rsidRDefault="00110BB5" w:rsidP="00E104DD">
      <w:pPr>
        <w:pStyle w:val="HeaderUnnum"/>
      </w:pPr>
      <w:r>
        <w:t>B</w:t>
      </w:r>
    </w:p>
    <w:p w:rsidR="00A26F81" w:rsidRPr="00C77CDB" w:rsidRDefault="00110BB5" w:rsidP="00110BB5">
      <w:pPr>
        <w:pStyle w:val="DT"/>
      </w:pPr>
      <w:r w:rsidRPr="006B52C5">
        <w:rPr>
          <w:lang w:eastAsia="en-GB"/>
        </w:rPr>
        <w:t>base type declarations</w:t>
      </w:r>
    </w:p>
    <w:p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rsidR="00A26F81" w:rsidRPr="00C77CDB" w:rsidRDefault="00110BB5" w:rsidP="00110BB5">
      <w:pPr>
        <w:pStyle w:val="DT"/>
      </w:pPr>
      <w:r>
        <w:rPr>
          <w:lang w:eastAsia="en-GB"/>
        </w:rPr>
        <w:t>b</w:t>
      </w:r>
      <w:r w:rsidRPr="006B52C5">
        <w:rPr>
          <w:lang w:eastAsia="en-GB"/>
        </w:rPr>
        <w:t>lock comments</w:t>
      </w:r>
    </w:p>
    <w:p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rsidR="00A26F81" w:rsidRPr="00C77CDB" w:rsidRDefault="00110BB5" w:rsidP="00110BB5">
      <w:pPr>
        <w:pStyle w:val="DT"/>
      </w:pPr>
      <w:r>
        <w:rPr>
          <w:lang w:eastAsia="en-GB"/>
        </w:rPr>
        <w:t>block expression</w:t>
      </w:r>
    </w:p>
    <w:p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rsidR="00A26F81" w:rsidRPr="00C77CDB" w:rsidRDefault="00110BB5" w:rsidP="00E104DD">
      <w:pPr>
        <w:pStyle w:val="HeaderUnnum"/>
      </w:pPr>
      <w:r>
        <w:t>C</w:t>
      </w:r>
    </w:p>
    <w:p w:rsidR="00A26F81" w:rsidRPr="00C77CDB" w:rsidRDefault="00110BB5" w:rsidP="00110BB5">
      <w:pPr>
        <w:pStyle w:val="DT"/>
      </w:pPr>
      <w:r w:rsidRPr="006B52C5">
        <w:t>class type definition</w:t>
      </w:r>
    </w:p>
    <w:p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rsidR="00A26F81" w:rsidRPr="00C77CDB" w:rsidRDefault="00110BB5" w:rsidP="00110BB5">
      <w:pPr>
        <w:pStyle w:val="DT"/>
      </w:pPr>
      <w:r w:rsidRPr="006B52C5">
        <w:t>coerc</w:t>
      </w:r>
      <w:r w:rsidR="00C07874">
        <w:t>ion</w:t>
      </w:r>
    </w:p>
    <w:p w:rsidR="00110BB5" w:rsidRPr="00F115D2" w:rsidRDefault="00C07874" w:rsidP="00604276">
      <w:pPr>
        <w:pStyle w:val="DL"/>
      </w:pPr>
      <w:r>
        <w:t xml:space="preserve">The changing of data </w:t>
      </w:r>
      <w:r w:rsidR="00A150BF">
        <w:t xml:space="preserve">from </w:t>
      </w:r>
      <w:r>
        <w:t xml:space="preserve">one type to another. </w:t>
      </w:r>
    </w:p>
    <w:p w:rsidR="00A26F81" w:rsidRPr="00C77CDB" w:rsidRDefault="00110BB5" w:rsidP="00110BB5">
      <w:pPr>
        <w:pStyle w:val="DT"/>
      </w:pPr>
      <w:r w:rsidRPr="006B52C5">
        <w:rPr>
          <w:lang w:eastAsia="en-GB"/>
        </w:rPr>
        <w:t>comparison constraint</w:t>
      </w:r>
    </w:p>
    <w:p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rsidR="00A26F81" w:rsidRPr="00C77CDB" w:rsidRDefault="00D1249B">
      <w:pPr>
        <w:pStyle w:val="DT"/>
      </w:pPr>
      <w:commentRangeStart w:id="7490"/>
      <w:r>
        <w:rPr>
          <w:lang w:eastAsia="en-GB"/>
        </w:rPr>
        <w:t>compiled</w:t>
      </w:r>
      <w:commentRangeEnd w:id="7490"/>
      <w:r w:rsidR="0098560C">
        <w:rPr>
          <w:rStyle w:val="CommentReference"/>
          <w:rFonts w:ascii="Arial" w:eastAsiaTheme="minorHAnsi" w:hAnsi="Arial" w:cstheme="minorBidi"/>
          <w:b w:val="0"/>
        </w:rPr>
        <w:commentReference w:id="7490"/>
      </w:r>
      <w:r>
        <w:rPr>
          <w:lang w:eastAsia="en-GB"/>
        </w:rPr>
        <w:t xml:space="preserve"> name</w:t>
      </w:r>
    </w:p>
    <w:p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rsidR="00A26F81" w:rsidRPr="00C54E19" w:rsidRDefault="00110BB5" w:rsidP="00C54E19">
      <w:pPr>
        <w:pStyle w:val="DT"/>
      </w:pPr>
      <w:r w:rsidRPr="006B52C5">
        <w:rPr>
          <w:lang w:eastAsia="en-GB"/>
        </w:rPr>
        <w:t>conditional expression</w:t>
      </w:r>
    </w:p>
    <w:p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rsidR="00110BB5" w:rsidRDefault="00110BB5" w:rsidP="00110BB5">
      <w:pPr>
        <w:pStyle w:val="DL"/>
        <w:rPr>
          <w:lang w:eastAsia="en-GB"/>
        </w:rPr>
      </w:pPr>
      <w:r w:rsidRPr="006B52C5">
        <w:rPr>
          <w:lang w:eastAsia="en-GB"/>
        </w:rPr>
        <w:t xml:space="preserve">The </w:t>
      </w:r>
      <w:r w:rsidRPr="00EB3490">
        <w:rPr>
          <w:rStyle w:val="Italic"/>
        </w:rPr>
        <w:t xml:space="preserve">elif </w:t>
      </w:r>
      <w:r>
        <w:rPr>
          <w:lang w:eastAsia="en-GB"/>
        </w:rPr>
        <w:t xml:space="preserve">and </w:t>
      </w:r>
      <w:r w:rsidRPr="00EB3490">
        <w:rPr>
          <w:rStyle w:val="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rsidR="00A26F81" w:rsidRPr="00C77CDB" w:rsidRDefault="00110BB5" w:rsidP="00110BB5">
      <w:pPr>
        <w:pStyle w:val="DT"/>
      </w:pPr>
      <w:r>
        <w:rPr>
          <w:lang w:eastAsia="en-GB"/>
        </w:rPr>
        <w:t>cons pattern</w:t>
      </w:r>
    </w:p>
    <w:p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rsidR="00A26F81" w:rsidRPr="00C77CDB" w:rsidRDefault="00C378EE" w:rsidP="00C378EE">
      <w:pPr>
        <w:pStyle w:val="DT"/>
      </w:pPr>
      <w:r>
        <w:rPr>
          <w:lang w:eastAsia="en-GB"/>
        </w:rPr>
        <w:t>constraint</w:t>
      </w:r>
    </w:p>
    <w:p w:rsidR="00A26F81" w:rsidRPr="00A26F81" w:rsidRDefault="004E1D9C" w:rsidP="00404279">
      <w:pPr>
        <w:pStyle w:val="DL"/>
        <w:rPr>
          <w:lang w:eastAsia="en-GB"/>
        </w:rPr>
      </w:pPr>
      <w:r>
        <w:rPr>
          <w:lang w:eastAsia="en-GB"/>
        </w:rPr>
        <w:t xml:space="preserve">See </w:t>
      </w:r>
      <w:r w:rsidRPr="00EB3490">
        <w:rPr>
          <w:rStyle w:val="Bold"/>
        </w:rPr>
        <w:t>type constraint</w:t>
      </w:r>
    </w:p>
    <w:p w:rsidR="00A26F81" w:rsidRPr="00C77CDB" w:rsidRDefault="00110BB5" w:rsidP="00110BB5">
      <w:pPr>
        <w:pStyle w:val="DT"/>
      </w:pPr>
      <w:r w:rsidRPr="006B52C5">
        <w:rPr>
          <w:lang w:eastAsia="en-GB"/>
        </w:rPr>
        <w:t>constraint solving</w:t>
      </w:r>
    </w:p>
    <w:p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rsidR="00A26F81" w:rsidRPr="00C77CDB" w:rsidRDefault="00110BB5" w:rsidP="00110BB5">
      <w:pPr>
        <w:pStyle w:val="DT"/>
      </w:pPr>
      <w:r w:rsidRPr="006B52C5">
        <w:rPr>
          <w:lang w:eastAsia="en-GB"/>
        </w:rPr>
        <w:t>copy-and-update record expression</w:t>
      </w:r>
    </w:p>
    <w:p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rsidR="00A26F81" w:rsidRPr="00C77CDB" w:rsidRDefault="00110BB5" w:rsidP="00110BB5">
      <w:pPr>
        <w:pStyle w:val="DT"/>
      </w:pPr>
      <w:r>
        <w:rPr>
          <w:lang w:eastAsia="en-GB"/>
        </w:rPr>
        <w:t>current inference constraints</w:t>
      </w:r>
    </w:p>
    <w:p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rsidR="00A26F81" w:rsidRPr="00C77CDB" w:rsidRDefault="00110BB5" w:rsidP="00110BB5">
      <w:pPr>
        <w:pStyle w:val="DT"/>
      </w:pPr>
      <w:r>
        <w:t>c</w:t>
      </w:r>
      <w:r w:rsidRPr="006B52C5">
        <w:t xml:space="preserve">urried </w:t>
      </w:r>
      <w:r>
        <w:t>method m</w:t>
      </w:r>
      <w:r w:rsidRPr="006B52C5">
        <w:t>embers</w:t>
      </w:r>
    </w:p>
    <w:p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rsidR="00A26F81" w:rsidRPr="00C77CDB" w:rsidRDefault="00110BB5" w:rsidP="00110BB5">
      <w:pPr>
        <w:pStyle w:val="DT"/>
      </w:pPr>
      <w:r>
        <w:rPr>
          <w:lang w:eastAsia="en-GB"/>
        </w:rPr>
        <w:t>custom attribute</w:t>
      </w:r>
    </w:p>
    <w:p w:rsidR="00110BB5" w:rsidRDefault="00201D7B" w:rsidP="00110BB5">
      <w:pPr>
        <w:pStyle w:val="DL"/>
        <w:rPr>
          <w:lang w:eastAsia="en-GB"/>
        </w:rPr>
      </w:pPr>
      <w:r>
        <w:rPr>
          <w:lang w:eastAsia="en-GB"/>
        </w:rPr>
        <w:t>A class that encapsulates information, often metadata that describes or supplements an F# declaration. Custom attributes derive from System.Attribute in the .NET framework and can be used in any lang</w:t>
      </w:r>
      <w:r w:rsidR="00340FA7">
        <w:rPr>
          <w:lang w:eastAsia="en-GB"/>
        </w:rPr>
        <w:t xml:space="preserve">uage that targets the common language runtime. </w:t>
      </w:r>
      <w:r>
        <w:rPr>
          <w:lang w:eastAsia="en-GB"/>
        </w:rPr>
        <w:t xml:space="preserve"> </w:t>
      </w:r>
    </w:p>
    <w:p w:rsidR="00A26F81" w:rsidRPr="00C77CDB" w:rsidRDefault="00110BB5" w:rsidP="00E104DD">
      <w:pPr>
        <w:pStyle w:val="HeaderUnnum"/>
      </w:pPr>
      <w:r>
        <w:t>D</w:t>
      </w:r>
    </w:p>
    <w:p w:rsidR="00A26F81" w:rsidRPr="00C77CDB" w:rsidRDefault="00C378EE" w:rsidP="00C378EE">
      <w:pPr>
        <w:pStyle w:val="DT"/>
      </w:pPr>
      <w:r w:rsidRPr="006B52C5">
        <w:rPr>
          <w:lang w:eastAsia="en-GB"/>
        </w:rPr>
        <w:t>default constructor constraint</w:t>
      </w:r>
    </w:p>
    <w:p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rsidR="00A26F81" w:rsidRPr="00C77CDB" w:rsidRDefault="00110BB5" w:rsidP="00110BB5">
      <w:pPr>
        <w:pStyle w:val="DT"/>
      </w:pPr>
      <w:r w:rsidRPr="006B52C5">
        <w:rPr>
          <w:lang w:eastAsia="en-GB"/>
        </w:rPr>
        <w:t>default initialization</w:t>
      </w:r>
    </w:p>
    <w:p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rsidR="00A26F81" w:rsidRPr="00C77CDB" w:rsidRDefault="00110BB5" w:rsidP="00110BB5">
      <w:pPr>
        <w:pStyle w:val="DT"/>
      </w:pPr>
      <w:r w:rsidRPr="006B52C5">
        <w:t>definitely equivalent</w:t>
      </w:r>
      <w:r>
        <w:t xml:space="preserve"> types</w:t>
      </w:r>
    </w:p>
    <w:p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rsidR="00A26F81" w:rsidRPr="00C77CDB" w:rsidRDefault="00110BB5" w:rsidP="00110BB5">
      <w:pPr>
        <w:pStyle w:val="DT"/>
      </w:pPr>
      <w:r w:rsidRPr="006B52C5">
        <w:rPr>
          <w:lang w:eastAsia="en-GB"/>
        </w:rPr>
        <w:t>delayed expression</w:t>
      </w:r>
    </w:p>
    <w:p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rsidR="00A26F81" w:rsidRPr="00C77CDB" w:rsidRDefault="00C378EE" w:rsidP="00C378EE">
      <w:pPr>
        <w:pStyle w:val="DT"/>
      </w:pPr>
      <w:r w:rsidRPr="006B52C5">
        <w:rPr>
          <w:lang w:eastAsia="en-GB"/>
        </w:rPr>
        <w:t xml:space="preserve">delegate constraint. </w:t>
      </w:r>
    </w:p>
    <w:p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rsidR="00A26F81" w:rsidRPr="00C77CDB" w:rsidRDefault="00110BB5" w:rsidP="00110BB5">
      <w:pPr>
        <w:pStyle w:val="DT"/>
      </w:pPr>
      <w:r>
        <w:t>dispatch slot</w:t>
      </w:r>
    </w:p>
    <w:p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rsidR="00A26F81" w:rsidRPr="00C77CDB" w:rsidRDefault="00110BB5" w:rsidP="00110BB5">
      <w:pPr>
        <w:pStyle w:val="DT"/>
      </w:pPr>
      <w:r>
        <w:rPr>
          <w:lang w:eastAsia="en-GB"/>
        </w:rPr>
        <w:t>dynamic type test pattern</w:t>
      </w:r>
    </w:p>
    <w:p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rsidR="00A26F81" w:rsidRPr="00C77CDB" w:rsidRDefault="00110BB5" w:rsidP="00E104DD">
      <w:pPr>
        <w:pStyle w:val="HeaderUnnum"/>
      </w:pPr>
      <w:r>
        <w:t>E</w:t>
      </w:r>
    </w:p>
    <w:p w:rsidR="00A26F81" w:rsidRPr="00C77CDB" w:rsidRDefault="00110BB5" w:rsidP="00110BB5">
      <w:pPr>
        <w:pStyle w:val="DT"/>
      </w:pPr>
      <w:r w:rsidRPr="006B52C5">
        <w:rPr>
          <w:lang w:eastAsia="en-GB"/>
        </w:rPr>
        <w:t>elaborated expression</w:t>
      </w:r>
    </w:p>
    <w:p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rsidR="00A26F81" w:rsidRPr="00C77CDB" w:rsidRDefault="00110BB5" w:rsidP="00110BB5">
      <w:pPr>
        <w:pStyle w:val="DT"/>
      </w:pPr>
      <w:r w:rsidRPr="006B52C5">
        <w:rPr>
          <w:lang w:eastAsia="en-GB"/>
        </w:rPr>
        <w:t>enumerable extraction</w:t>
      </w:r>
    </w:p>
    <w:p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rsidR="00A26F81" w:rsidRPr="00C77CDB" w:rsidRDefault="00C378EE" w:rsidP="00C378EE">
      <w:pPr>
        <w:pStyle w:val="DT"/>
      </w:pPr>
      <w:r w:rsidRPr="006B52C5">
        <w:rPr>
          <w:lang w:eastAsia="en-GB"/>
        </w:rPr>
        <w:t xml:space="preserve">enumeration constraint </w:t>
      </w:r>
    </w:p>
    <w:p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rsidR="00A26F81" w:rsidRPr="00C77CDB" w:rsidRDefault="00110BB5" w:rsidP="00110BB5">
      <w:pPr>
        <w:pStyle w:val="DT"/>
      </w:pPr>
      <w:r w:rsidRPr="006B52C5">
        <w:rPr>
          <w:lang w:eastAsia="en-GB"/>
        </w:rPr>
        <w:t xml:space="preserve">equality constraint. </w:t>
      </w:r>
    </w:p>
    <w:p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rsidR="00A26F81" w:rsidRPr="00C77CDB" w:rsidRDefault="00110BB5" w:rsidP="00110BB5">
      <w:pPr>
        <w:pStyle w:val="DT"/>
      </w:pPr>
      <w:r>
        <w:rPr>
          <w:lang w:eastAsia="en-GB"/>
        </w:rPr>
        <w:t>e</w:t>
      </w:r>
      <w:r w:rsidRPr="006B52C5">
        <w:rPr>
          <w:lang w:eastAsia="en-GB"/>
        </w:rPr>
        <w:t xml:space="preserve">vent </w:t>
      </w:r>
    </w:p>
    <w:p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Microsoft.FSharp.Control.IEvent&lt;_,_&gt;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Microsoft.FSharp.Control.Event</w:t>
      </w:r>
      <w:r w:rsidRPr="006B52C5">
        <w:rPr>
          <w:lang w:eastAsia="en-GB"/>
        </w:rPr>
        <w:t xml:space="preserve"> </w:t>
      </w:r>
      <w:r w:rsidR="003252DF">
        <w:rPr>
          <w:lang w:eastAsia="en-GB"/>
        </w:rPr>
        <w:t xml:space="preserve">module to support the use of events. </w:t>
      </w:r>
    </w:p>
    <w:p w:rsidR="00A26F81" w:rsidRPr="00C77CDB" w:rsidRDefault="00110BB5" w:rsidP="00E104DD">
      <w:pPr>
        <w:pStyle w:val="HeaderUnnum"/>
      </w:pPr>
      <w:r>
        <w:t>F</w:t>
      </w:r>
    </w:p>
    <w:p w:rsidR="00A26F81" w:rsidRPr="00C77CDB" w:rsidRDefault="00110BB5" w:rsidP="00110BB5">
      <w:pPr>
        <w:pStyle w:val="DT"/>
      </w:pPr>
      <w:r w:rsidRPr="00F4166C">
        <w:rPr>
          <w:lang w:eastAsia="en-GB"/>
        </w:rPr>
        <w:t>F# Interactive</w:t>
      </w:r>
      <w:r>
        <w:t xml:space="preserve"> </w:t>
      </w:r>
    </w:p>
    <w:p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rsidR="00A26F81" w:rsidRPr="00C77CDB" w:rsidRDefault="009D4AB7" w:rsidP="00110BB5">
      <w:pPr>
        <w:pStyle w:val="DT"/>
        <w:tabs>
          <w:tab w:val="left" w:pos="7470"/>
        </w:tabs>
      </w:pPr>
      <w:r w:rsidRPr="006B52C5">
        <w:t>feasibl</w:t>
      </w:r>
      <w:r>
        <w:t>e</w:t>
      </w:r>
      <w:r w:rsidRPr="006B52C5">
        <w:t xml:space="preserve"> coerc</w:t>
      </w:r>
      <w:r>
        <w:t>ion</w:t>
      </w:r>
    </w:p>
    <w:p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rsidR="00A26F81" w:rsidRPr="00C77CDB" w:rsidRDefault="00110BB5" w:rsidP="00110BB5">
      <w:pPr>
        <w:pStyle w:val="DT"/>
      </w:pPr>
      <w:r w:rsidRPr="00F4166C">
        <w:t>feasibly equivalent</w:t>
      </w:r>
      <w:r>
        <w:t xml:space="preserve"> types</w:t>
      </w:r>
    </w:p>
    <w:p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rsidR="00A26F81" w:rsidRPr="00C77CDB" w:rsidRDefault="00110BB5" w:rsidP="00110BB5">
      <w:pPr>
        <w:pStyle w:val="DT"/>
      </w:pPr>
      <w:commentRangeStart w:id="7491"/>
      <w:r w:rsidRPr="006B52C5">
        <w:t>floating</w:t>
      </w:r>
      <w:commentRangeEnd w:id="7491"/>
      <w:r w:rsidR="008168C2">
        <w:rPr>
          <w:rStyle w:val="CommentReference"/>
          <w:rFonts w:ascii="Arial" w:eastAsiaTheme="minorHAnsi" w:hAnsi="Arial" w:cstheme="minorBidi"/>
          <w:b w:val="0"/>
        </w:rPr>
        <w:commentReference w:id="7491"/>
      </w:r>
      <w:r w:rsidRPr="006B52C5">
        <w:t xml:space="preserve"> type variable environment</w:t>
      </w:r>
    </w:p>
    <w:p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rsidR="00A26F81" w:rsidRPr="00C77CDB" w:rsidRDefault="00110BB5" w:rsidP="00110BB5">
      <w:pPr>
        <w:pStyle w:val="DT"/>
      </w:pPr>
      <w:r w:rsidRPr="006B52C5">
        <w:rPr>
          <w:lang w:eastAsia="en-GB"/>
        </w:rPr>
        <w:t>fresh type</w:t>
      </w:r>
    </w:p>
    <w:p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rsidR="00A26F81" w:rsidRPr="00C77CDB" w:rsidRDefault="00110BB5" w:rsidP="00110BB5">
      <w:pPr>
        <w:pStyle w:val="DT"/>
      </w:pPr>
      <w:r w:rsidRPr="003E58E1">
        <w:rPr>
          <w:iCs/>
          <w:lang w:eastAsia="en-GB"/>
        </w:rPr>
        <w:t>fresh type inference variable</w:t>
      </w:r>
    </w:p>
    <w:p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rsidR="00A26F81" w:rsidRPr="00C77CDB" w:rsidRDefault="00110BB5" w:rsidP="00110BB5">
      <w:pPr>
        <w:pStyle w:val="DT"/>
      </w:pPr>
      <w:r w:rsidRPr="006B52C5">
        <w:rPr>
          <w:lang w:eastAsia="en-GB"/>
        </w:rPr>
        <w:t>function expression</w:t>
      </w:r>
    </w:p>
    <w:p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rsidR="00A26F81" w:rsidRPr="00C77CDB" w:rsidRDefault="00110BB5" w:rsidP="00110BB5">
      <w:pPr>
        <w:pStyle w:val="DT"/>
      </w:pPr>
      <w:commentRangeStart w:id="7492"/>
      <w:commentRangeStart w:id="7493"/>
      <w:r>
        <w:t>function value</w:t>
      </w:r>
    </w:p>
    <w:p w:rsidR="00110BB5" w:rsidRPr="00F115D2" w:rsidRDefault="0067493D" w:rsidP="00110BB5">
      <w:pPr>
        <w:pStyle w:val="DL"/>
      </w:pPr>
      <w:r>
        <w:t xml:space="preserve">The value that results at runtime from the evaluation of function expressions. </w:t>
      </w:r>
    </w:p>
    <w:commentRangeEnd w:id="7492"/>
    <w:p w:rsidR="00A26F81" w:rsidRPr="00C77CDB" w:rsidRDefault="00110BB5" w:rsidP="00E104DD">
      <w:pPr>
        <w:pStyle w:val="HeaderUnnum"/>
      </w:pPr>
      <w:r>
        <w:rPr>
          <w:rStyle w:val="CommentReference"/>
          <w:rFonts w:cs="Times New Roman"/>
          <w:bCs w:val="0"/>
          <w:color w:val="0000FF"/>
        </w:rPr>
        <w:commentReference w:id="7492"/>
      </w:r>
      <w:commentRangeEnd w:id="7493"/>
      <w:r w:rsidR="00065D84">
        <w:rPr>
          <w:rStyle w:val="CommentReference"/>
          <w:rFonts w:ascii="Arial" w:eastAsiaTheme="minorHAnsi" w:hAnsi="Arial" w:cstheme="minorBidi"/>
          <w:b w:val="0"/>
          <w:bCs w:val="0"/>
          <w:color w:val="auto"/>
          <w:lang w:eastAsia="en-US"/>
        </w:rPr>
        <w:commentReference w:id="7493"/>
      </w:r>
      <w:r>
        <w:t>G</w:t>
      </w:r>
    </w:p>
    <w:p w:rsidR="00A26F81" w:rsidRPr="00C77CDB" w:rsidRDefault="00110BB5" w:rsidP="00110BB5">
      <w:pPr>
        <w:pStyle w:val="DT"/>
      </w:pPr>
      <w:r w:rsidRPr="006B52C5">
        <w:rPr>
          <w:lang w:eastAsia="en-GB"/>
        </w:rPr>
        <w:t>generic</w:t>
      </w:r>
      <w:r>
        <w:rPr>
          <w:lang w:eastAsia="en-GB"/>
        </w:rPr>
        <w:t xml:space="preserve"> type definition</w:t>
      </w:r>
    </w:p>
    <w:p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rsidR="00A26F81" w:rsidRPr="00C77CDB" w:rsidRDefault="00110BB5" w:rsidP="00110BB5">
      <w:pPr>
        <w:pStyle w:val="DT"/>
      </w:pPr>
      <w:r>
        <w:rPr>
          <w:lang w:eastAsia="en-GB"/>
        </w:rPr>
        <w:t>guarded pattern matching rule</w:t>
      </w:r>
    </w:p>
    <w:p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rsidR="00A26F81" w:rsidRPr="00C77CDB" w:rsidRDefault="00110BB5" w:rsidP="00E104DD">
      <w:pPr>
        <w:pStyle w:val="HeaderUnnum"/>
      </w:pPr>
      <w:r>
        <w:t>I</w:t>
      </w:r>
    </w:p>
    <w:p w:rsidR="00A26F81" w:rsidRPr="00C77CDB" w:rsidRDefault="00110BB5" w:rsidP="00110BB5">
      <w:pPr>
        <w:pStyle w:val="DT"/>
      </w:pPr>
      <w:r>
        <w:rPr>
          <w:lang w:eastAsia="en-GB"/>
        </w:rPr>
        <w:t>i</w:t>
      </w:r>
      <w:r w:rsidRPr="006B52C5">
        <w:rPr>
          <w:lang w:eastAsia="en-GB"/>
        </w:rPr>
        <w:t>dentifier</w:t>
      </w:r>
    </w:p>
    <w:p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rsidR="00A26F81" w:rsidRPr="00C77CDB" w:rsidRDefault="00110BB5" w:rsidP="00110BB5">
      <w:pPr>
        <w:pStyle w:val="DT"/>
      </w:pPr>
      <w:r>
        <w:t>immutable value</w:t>
      </w:r>
    </w:p>
    <w:p w:rsidR="00110BB5" w:rsidRDefault="00110BB5" w:rsidP="00110BB5">
      <w:pPr>
        <w:pStyle w:val="DL"/>
      </w:pPr>
      <w:r>
        <w:t>A named value that cannot</w:t>
      </w:r>
      <w:r w:rsidRPr="006B52C5">
        <w:t xml:space="preserve"> be changed.</w:t>
      </w:r>
    </w:p>
    <w:p w:rsidR="00A26F81" w:rsidRPr="00C77CDB" w:rsidRDefault="00110BB5" w:rsidP="00110BB5">
      <w:pPr>
        <w:pStyle w:val="DT"/>
      </w:pPr>
      <w:r w:rsidRPr="006B52C5">
        <w:t>imperative programming</w:t>
      </w:r>
    </w:p>
    <w:p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rsidR="00A26F81" w:rsidRPr="00C77CDB" w:rsidRDefault="00110BB5" w:rsidP="00110BB5">
      <w:pPr>
        <w:pStyle w:val="DT"/>
      </w:pPr>
      <w:r w:rsidRPr="006B52C5">
        <w:rPr>
          <w:lang w:eastAsia="en-GB"/>
        </w:rPr>
        <w:t>implementation member</w:t>
      </w:r>
    </w:p>
    <w:p w:rsidR="00110BB5" w:rsidRDefault="00D6145A" w:rsidP="00110BB5">
      <w:pPr>
        <w:pStyle w:val="DL"/>
        <w:rPr>
          <w:lang w:eastAsia="en-GB"/>
        </w:rPr>
      </w:pPr>
      <w:r>
        <w:t>An abstract member</w:t>
      </w:r>
      <w:r w:rsidRPr="00497D56">
        <w:t xml:space="preserve"> </w:t>
      </w:r>
      <w:r>
        <w:t xml:space="preserve">that implements a dispatch slot or CLI property. </w:t>
      </w:r>
    </w:p>
    <w:p w:rsidR="00A26F81" w:rsidRPr="00C77CDB" w:rsidRDefault="00110BB5" w:rsidP="00110BB5">
      <w:pPr>
        <w:pStyle w:val="DT"/>
      </w:pPr>
      <w:r w:rsidRPr="006B52C5">
        <w:rPr>
          <w:lang w:eastAsia="en-GB"/>
        </w:rPr>
        <w:t>import declaration</w:t>
      </w:r>
    </w:p>
    <w:p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rsidR="00A26F81" w:rsidRPr="00C77CDB" w:rsidRDefault="00110BB5" w:rsidP="00110BB5">
      <w:pPr>
        <w:pStyle w:val="DT"/>
      </w:pPr>
      <w:r>
        <w:rPr>
          <w:lang w:eastAsia="en-GB"/>
        </w:rPr>
        <w:t>inference type variable</w:t>
      </w:r>
    </w:p>
    <w:p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rsidR="00A26F81" w:rsidRPr="00C77CDB" w:rsidRDefault="00110BB5" w:rsidP="00110BB5">
      <w:pPr>
        <w:pStyle w:val="DT"/>
      </w:pPr>
      <w:r w:rsidRPr="006B52C5">
        <w:rPr>
          <w:lang w:eastAsia="en-GB"/>
        </w:rPr>
        <w:t xml:space="preserve">instance member </w:t>
      </w:r>
    </w:p>
    <w:p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rsidR="00A26F81" w:rsidRPr="00C77CDB" w:rsidRDefault="00110BB5" w:rsidP="00110BB5">
      <w:pPr>
        <w:pStyle w:val="DT"/>
      </w:pPr>
      <w:r>
        <w:t>interface type definition</w:t>
      </w:r>
    </w:p>
    <w:p w:rsidR="00110BB5" w:rsidRDefault="00065D84" w:rsidP="00110BB5">
      <w:pPr>
        <w:pStyle w:val="DL"/>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rsidR="00A26F81" w:rsidRPr="00C77CDB" w:rsidRDefault="00110BB5" w:rsidP="00E104DD">
      <w:pPr>
        <w:pStyle w:val="HeaderUnnum"/>
      </w:pPr>
      <w:r>
        <w:t>K</w:t>
      </w:r>
    </w:p>
    <w:p w:rsidR="00A26F81" w:rsidRPr="00C77CDB" w:rsidRDefault="00110BB5" w:rsidP="00110BB5">
      <w:pPr>
        <w:pStyle w:val="DT"/>
      </w:pPr>
      <w:r>
        <w:rPr>
          <w:lang w:eastAsia="en-GB"/>
        </w:rPr>
        <w:t>keyword</w:t>
      </w:r>
    </w:p>
    <w:p w:rsidR="00110BB5" w:rsidRDefault="00DD372B" w:rsidP="00110BB5">
      <w:pPr>
        <w:pStyle w:val="DL"/>
        <w:rPr>
          <w:lang w:eastAsia="en-GB"/>
        </w:rPr>
      </w:pPr>
      <w:r>
        <w:rPr>
          <w:lang w:eastAsia="en-GB"/>
        </w:rPr>
        <w:t>A word that has a defined meaning in F# and is used as part of the language itself.</w:t>
      </w:r>
    </w:p>
    <w:p w:rsidR="00A26F81" w:rsidRPr="00C77CDB" w:rsidRDefault="00110BB5" w:rsidP="00E104DD">
      <w:pPr>
        <w:pStyle w:val="HeaderUnnum"/>
      </w:pPr>
      <w:r>
        <w:t>L</w:t>
      </w:r>
    </w:p>
    <w:p w:rsidR="00A26F81" w:rsidRPr="00C77CDB" w:rsidRDefault="00110BB5" w:rsidP="00110BB5">
      <w:pPr>
        <w:pStyle w:val="DT"/>
      </w:pPr>
      <w:r w:rsidRPr="00B134B9">
        <w:t>lambda expression</w:t>
      </w:r>
    </w:p>
    <w:p w:rsidR="00110BB5" w:rsidRPr="00F115D2" w:rsidRDefault="00DD372B" w:rsidP="00110BB5">
      <w:pPr>
        <w:pStyle w:val="DL"/>
      </w:pPr>
      <w:r>
        <w:t xml:space="preserve">See </w:t>
      </w:r>
      <w:r w:rsidRPr="00EB3490">
        <w:rPr>
          <w:rStyle w:val="Italic"/>
        </w:rPr>
        <w:t>function expression</w:t>
      </w:r>
      <w:r>
        <w:t xml:space="preserve">. </w:t>
      </w:r>
    </w:p>
    <w:p w:rsidR="00A26F81" w:rsidRPr="00C77CDB" w:rsidRDefault="00110BB5" w:rsidP="00110BB5">
      <w:pPr>
        <w:pStyle w:val="DT"/>
      </w:pPr>
      <w:r>
        <w:t>lightweight syntax</w:t>
      </w:r>
    </w:p>
    <w:p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rsidR="00A26F81" w:rsidRPr="00C77CDB" w:rsidRDefault="00110BB5" w:rsidP="00110BB5">
      <w:pPr>
        <w:pStyle w:val="DT"/>
      </w:pPr>
      <w:r>
        <w:t>list</w:t>
      </w:r>
    </w:p>
    <w:p w:rsidR="00110BB5" w:rsidRDefault="004B268B" w:rsidP="00110BB5">
      <w:pPr>
        <w:pStyle w:val="DL"/>
      </w:pPr>
      <w:r>
        <w:t>An F# data structure that consists of a sequence of items</w:t>
      </w:r>
      <w:r w:rsidR="00065D84">
        <w:t>.  E</w:t>
      </w:r>
      <w:r>
        <w:t xml:space="preserve">ach item contains a pointer to the next item in the sequence. </w:t>
      </w:r>
    </w:p>
    <w:p w:rsidR="00A26F81" w:rsidRPr="00C77CDB" w:rsidRDefault="00110BB5" w:rsidP="00110BB5">
      <w:pPr>
        <w:pStyle w:val="DT"/>
      </w:pPr>
      <w:r w:rsidRPr="006B52C5">
        <w:rPr>
          <w:lang w:eastAsia="en-GB"/>
        </w:rPr>
        <w:t>list expression</w:t>
      </w:r>
    </w:p>
    <w:p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rsidR="00A26F81" w:rsidRPr="00C77CDB" w:rsidRDefault="00110BB5" w:rsidP="00110BB5">
      <w:pPr>
        <w:pStyle w:val="DT"/>
      </w:pPr>
      <w:r>
        <w:rPr>
          <w:lang w:eastAsia="en-GB"/>
        </w:rPr>
        <w:t>list pattern</w:t>
      </w:r>
    </w:p>
    <w:p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rsidR="00A26F81" w:rsidRPr="00C77CDB" w:rsidRDefault="00110BB5" w:rsidP="00110BB5">
      <w:pPr>
        <w:pStyle w:val="DT"/>
      </w:pPr>
      <w:r w:rsidRPr="006B52C5">
        <w:rPr>
          <w:lang w:eastAsia="en-GB"/>
        </w:rPr>
        <w:t>list sequence expression</w:t>
      </w:r>
    </w:p>
    <w:p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rsidR="00A26F81" w:rsidRPr="00C77CDB" w:rsidRDefault="00110BB5" w:rsidP="00110BB5">
      <w:pPr>
        <w:pStyle w:val="DT"/>
      </w:pPr>
      <w:r>
        <w:rPr>
          <w:lang w:eastAsia="en-GB"/>
        </w:rPr>
        <w:t>literal c</w:t>
      </w:r>
      <w:r w:rsidRPr="00483BF8">
        <w:rPr>
          <w:lang w:eastAsia="en-GB"/>
        </w:rPr>
        <w:t>onstant expression</w:t>
      </w:r>
    </w:p>
    <w:p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a reference to another literal. Literal constant expressions cannot include</w:t>
      </w:r>
      <w:r>
        <w:rPr>
          <w:lang w:eastAsia="en-GB"/>
        </w:rPr>
        <w:t xml:space="preserve"> </w:t>
      </w:r>
      <w:r w:rsidRPr="00483BF8">
        <w:rPr>
          <w:rStyle w:val="CodeInline"/>
        </w:rPr>
        <w:t>()</w:t>
      </w:r>
      <w:r>
        <w:rPr>
          <w:lang w:eastAsia="en-GB"/>
        </w:rPr>
        <w:t xml:space="preserve">, </w:t>
      </w:r>
      <w:r w:rsidRPr="00483BF8">
        <w:rPr>
          <w:lang w:eastAsia="en-GB"/>
        </w:rPr>
        <w:t>native</w:t>
      </w:r>
      <w:r>
        <w:rPr>
          <w:lang w:eastAsia="en-GB"/>
        </w:rPr>
        <w:t xml:space="preserve"> </w:t>
      </w:r>
      <w:r w:rsidRPr="00483BF8">
        <w:rPr>
          <w:lang w:eastAsia="en-GB"/>
        </w:rPr>
        <w:t>int</w:t>
      </w:r>
      <w:r>
        <w:rPr>
          <w:lang w:eastAsia="en-GB"/>
        </w:rPr>
        <w:t>eger literals, unsigned native integer literals, byte array literals</w:t>
      </w:r>
      <w:r w:rsidRPr="00483BF8">
        <w:rPr>
          <w:lang w:eastAsia="en-GB"/>
        </w:rPr>
        <w:t>,</w:t>
      </w:r>
      <w:r>
        <w:rPr>
          <w:lang w:eastAsia="en-GB"/>
        </w:rPr>
        <w:t xml:space="preserve"> </w:t>
      </w:r>
      <w:r w:rsidRPr="00483BF8">
        <w:rPr>
          <w:lang w:eastAsia="en-GB"/>
        </w:rPr>
        <w:t xml:space="preserve">BigInteger </w:t>
      </w:r>
      <w:r>
        <w:rPr>
          <w:lang w:eastAsia="en-GB"/>
        </w:rPr>
        <w:t>literals</w:t>
      </w:r>
      <w:r w:rsidR="00171DF6">
        <w:rPr>
          <w:lang w:eastAsia="en-GB"/>
        </w:rPr>
        <w:t>,</w:t>
      </w:r>
      <w:r>
        <w:rPr>
          <w:lang w:eastAsia="en-GB"/>
        </w:rPr>
        <w:t xml:space="preserve"> </w:t>
      </w:r>
      <w:r w:rsidR="00171DF6">
        <w:rPr>
          <w:lang w:eastAsia="en-GB"/>
        </w:rPr>
        <w:t>or</w:t>
      </w:r>
      <w:r>
        <w:rPr>
          <w:lang w:eastAsia="en-GB"/>
        </w:rPr>
        <w:t xml:space="preserve"> user-defined </w:t>
      </w:r>
      <w:r w:rsidRPr="00483BF8">
        <w:rPr>
          <w:lang w:eastAsia="en-GB"/>
        </w:rPr>
        <w:t>numeric literal</w:t>
      </w:r>
      <w:r>
        <w:rPr>
          <w:lang w:eastAsia="en-GB"/>
        </w:rPr>
        <w:t>s</w:t>
      </w:r>
      <w:r w:rsidR="00171DF6">
        <w:rPr>
          <w:lang w:eastAsia="en-GB"/>
        </w:rPr>
        <w:t>.</w:t>
      </w:r>
    </w:p>
    <w:p w:rsidR="00A26F81" w:rsidRPr="00C77CDB" w:rsidRDefault="00110BB5" w:rsidP="00E104DD">
      <w:pPr>
        <w:pStyle w:val="HeaderUnnum"/>
      </w:pPr>
      <w:r>
        <w:t>M</w:t>
      </w:r>
    </w:p>
    <w:p w:rsidR="00A26F81" w:rsidRPr="00C77CDB" w:rsidRDefault="00110BB5" w:rsidP="00110BB5">
      <w:pPr>
        <w:pStyle w:val="DT"/>
      </w:pPr>
      <w:r>
        <w:rPr>
          <w:lang w:eastAsia="en-GB"/>
        </w:rPr>
        <w:t xml:space="preserve">member </w:t>
      </w:r>
    </w:p>
    <w:p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rsidR="00A26F81" w:rsidRPr="00C77CDB" w:rsidRDefault="00C378EE" w:rsidP="00C378EE">
      <w:pPr>
        <w:pStyle w:val="DT"/>
      </w:pPr>
      <w:r w:rsidRPr="006B52C5">
        <w:rPr>
          <w:lang w:eastAsia="en-GB"/>
        </w:rPr>
        <w:t>member constraint</w:t>
      </w:r>
    </w:p>
    <w:p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rsidR="00A26F81" w:rsidRPr="00C77CDB" w:rsidRDefault="003865A7" w:rsidP="00110BB5">
      <w:pPr>
        <w:pStyle w:val="DT"/>
      </w:pPr>
      <w:r>
        <w:rPr>
          <w:lang w:eastAsia="en-GB"/>
        </w:rPr>
        <w:t>member signature</w:t>
      </w:r>
    </w:p>
    <w:p w:rsidR="006B6E21" w:rsidRDefault="00D952F9">
      <w:pPr>
        <w:pStyle w:val="DL"/>
        <w:rPr>
          <w:lang w:eastAsia="en-GB"/>
        </w:rPr>
      </w:pPr>
      <w:r>
        <w:rPr>
          <w:lang w:eastAsia="en-GB"/>
        </w:rPr>
        <w:t xml:space="preserve">The “footprint” of a property or method that is visible outside the defining module. </w:t>
      </w:r>
    </w:p>
    <w:p w:rsidR="00A26F81" w:rsidRPr="00C77CDB" w:rsidRDefault="00110BB5" w:rsidP="00110BB5">
      <w:pPr>
        <w:pStyle w:val="DT"/>
      </w:pPr>
      <w:r>
        <w:rPr>
          <w:lang w:eastAsia="en-GB"/>
        </w:rPr>
        <w:t>method member</w:t>
      </w:r>
    </w:p>
    <w:p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rsidR="00A26F81" w:rsidRPr="00C77CDB" w:rsidRDefault="00110BB5" w:rsidP="00110BB5">
      <w:pPr>
        <w:pStyle w:val="DT"/>
      </w:pPr>
      <w:r>
        <w:rPr>
          <w:lang w:eastAsia="en-GB"/>
        </w:rPr>
        <w:t xml:space="preserve">module </w:t>
      </w:r>
    </w:p>
    <w:p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rsidR="00A26F81" w:rsidRPr="00C77CDB" w:rsidRDefault="003865A7" w:rsidP="003865A7">
      <w:pPr>
        <w:pStyle w:val="DT"/>
      </w:pPr>
      <w:r>
        <w:rPr>
          <w:lang w:eastAsia="en-GB"/>
        </w:rPr>
        <w:t>module abbreviation</w:t>
      </w:r>
    </w:p>
    <w:p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rsidR="006B6E21" w:rsidRDefault="003865A7">
      <w:pPr>
        <w:pStyle w:val="CodeExample"/>
      </w:pPr>
      <w:r w:rsidRPr="006B52C5">
        <w:t>module Ops = Microsoft.FSharp.Core.Operators</w:t>
      </w:r>
    </w:p>
    <w:p w:rsidR="00A26F81" w:rsidRPr="00C77CDB" w:rsidRDefault="003865A7">
      <w:pPr>
        <w:pStyle w:val="DT"/>
      </w:pPr>
      <w:r>
        <w:rPr>
          <w:lang w:eastAsia="en-GB"/>
        </w:rPr>
        <w:t>module signature</w:t>
      </w:r>
    </w:p>
    <w:p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rsidR="00A26F81" w:rsidRPr="00C77CDB" w:rsidRDefault="00110BB5" w:rsidP="00E104DD">
      <w:pPr>
        <w:pStyle w:val="HeaderUnnum"/>
      </w:pPr>
      <w:r>
        <w:t>N</w:t>
      </w:r>
    </w:p>
    <w:p w:rsidR="00A26F81" w:rsidRPr="00C77CDB" w:rsidRDefault="00110BB5" w:rsidP="00110BB5">
      <w:pPr>
        <w:pStyle w:val="DT"/>
      </w:pPr>
      <w:r w:rsidRPr="00702D88">
        <w:rPr>
          <w:lang w:eastAsia="en-GB"/>
        </w:rPr>
        <w:t>name resolution environment</w:t>
      </w:r>
    </w:p>
    <w:p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rsidR="00A26F81" w:rsidRPr="00C77CDB" w:rsidRDefault="00110BB5" w:rsidP="00110BB5">
      <w:pPr>
        <w:pStyle w:val="DT"/>
      </w:pPr>
      <w:r w:rsidRPr="006B52C5">
        <w:rPr>
          <w:lang w:eastAsia="en-GB"/>
        </w:rPr>
        <w:t>named type</w:t>
      </w:r>
    </w:p>
    <w:p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rsidR="00A26F81" w:rsidRPr="00C77CDB" w:rsidRDefault="003865A7" w:rsidP="003865A7">
      <w:pPr>
        <w:pStyle w:val="DT"/>
      </w:pPr>
      <w:r>
        <w:rPr>
          <w:lang w:eastAsia="en-GB"/>
        </w:rPr>
        <w:t>namespace</w:t>
      </w:r>
    </w:p>
    <w:p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rsidR="00A26F81" w:rsidRPr="00C77CDB" w:rsidRDefault="00110BB5" w:rsidP="00110BB5">
      <w:pPr>
        <w:pStyle w:val="DT"/>
      </w:pPr>
      <w:r>
        <w:rPr>
          <w:lang w:eastAsia="en-GB"/>
        </w:rPr>
        <w:t>namespace declaration group</w:t>
      </w:r>
    </w:p>
    <w:p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rsidR="00A26F81" w:rsidRPr="00C77CDB" w:rsidRDefault="003865A7" w:rsidP="003865A7">
      <w:pPr>
        <w:pStyle w:val="DT"/>
      </w:pPr>
      <w:r>
        <w:rPr>
          <w:lang w:eastAsia="en-GB"/>
        </w:rPr>
        <w:t>namespace declaration group signature</w:t>
      </w:r>
    </w:p>
    <w:p w:rsidR="006B6E21" w:rsidRDefault="001F2665">
      <w:pPr>
        <w:pStyle w:val="DL"/>
        <w:rPr>
          <w:lang w:eastAsia="en-GB"/>
        </w:rPr>
      </w:pPr>
      <w:r>
        <w:rPr>
          <w:lang w:eastAsia="en-GB"/>
        </w:rPr>
        <w:t xml:space="preserve">The “footprint” of a namespace declaration group, which describes the externally visible elements of the group. </w:t>
      </w:r>
    </w:p>
    <w:p w:rsidR="00A26F81" w:rsidRPr="00C77CDB" w:rsidRDefault="00110BB5" w:rsidP="00110BB5">
      <w:pPr>
        <w:pStyle w:val="DT"/>
      </w:pPr>
      <w:r w:rsidRPr="006B52C5">
        <w:rPr>
          <w:lang w:eastAsia="en-GB"/>
        </w:rPr>
        <w:t>null expression</w:t>
      </w:r>
    </w:p>
    <w:p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rsidR="00A26F81" w:rsidRPr="00C77CDB" w:rsidRDefault="0022154D" w:rsidP="0022154D">
      <w:pPr>
        <w:pStyle w:val="DT"/>
      </w:pPr>
      <w:r w:rsidRPr="006B52C5">
        <w:t>nullness constraint</w:t>
      </w:r>
    </w:p>
    <w:p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rsidR="00A26F81" w:rsidRPr="00C77CDB" w:rsidRDefault="0022154D" w:rsidP="0022154D">
      <w:pPr>
        <w:pStyle w:val="DT"/>
      </w:pPr>
      <w:r w:rsidRPr="006B52C5">
        <w:rPr>
          <w:lang w:eastAsia="en-GB"/>
        </w:rPr>
        <w:t>null pattern</w:t>
      </w:r>
    </w:p>
    <w:p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rsidR="00A26F81" w:rsidRPr="00C77CDB" w:rsidRDefault="00110BB5" w:rsidP="00110BB5">
      <w:pPr>
        <w:pStyle w:val="DT"/>
      </w:pPr>
      <w:r>
        <w:rPr>
          <w:lang w:eastAsia="en-GB"/>
        </w:rPr>
        <w:t>numeric literal</w:t>
      </w:r>
    </w:p>
    <w:p w:rsidR="00110BB5" w:rsidRPr="00243CFD" w:rsidRDefault="004A0269" w:rsidP="00110BB5">
      <w:pPr>
        <w:pStyle w:val="DL"/>
        <w:rPr>
          <w:lang w:eastAsia="en-GB"/>
        </w:rPr>
      </w:pPr>
      <w:r>
        <w:rPr>
          <w:lang w:eastAsia="en-GB"/>
        </w:rPr>
        <w:t>A sequence of Unicode characters or an unsigned byte array that represents a numeric value.</w:t>
      </w:r>
    </w:p>
    <w:p w:rsidR="00A26F81" w:rsidRPr="00C77CDB" w:rsidRDefault="00110BB5" w:rsidP="00E104DD">
      <w:pPr>
        <w:pStyle w:val="HeaderUnnum"/>
      </w:pPr>
      <w:r>
        <w:t>O</w:t>
      </w:r>
    </w:p>
    <w:p w:rsidR="00A26F81" w:rsidRPr="00C77CDB" w:rsidRDefault="00110BB5" w:rsidP="00110BB5">
      <w:pPr>
        <w:pStyle w:val="DT"/>
      </w:pPr>
      <w:r w:rsidRPr="006B52C5">
        <w:rPr>
          <w:lang w:eastAsia="en-GB"/>
        </w:rPr>
        <w:t>object construction expression</w:t>
      </w:r>
    </w:p>
    <w:p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rsidR="00A26F81" w:rsidRPr="00C77CDB" w:rsidRDefault="00110BB5" w:rsidP="00110BB5">
      <w:pPr>
        <w:pStyle w:val="DT"/>
      </w:pPr>
      <w:r w:rsidRPr="006B52C5">
        <w:rPr>
          <w:lang w:eastAsia="en-GB"/>
        </w:rPr>
        <w:t>object constructor</w:t>
      </w:r>
    </w:p>
    <w:p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rsidR="00A26F81" w:rsidRPr="00C77CDB" w:rsidRDefault="00110BB5" w:rsidP="00110BB5">
      <w:pPr>
        <w:pStyle w:val="DT"/>
      </w:pPr>
      <w:r w:rsidRPr="006B52C5">
        <w:rPr>
          <w:lang w:eastAsia="en-GB"/>
        </w:rPr>
        <w:t>object expression</w:t>
      </w:r>
    </w:p>
    <w:p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rsidR="00A26F81" w:rsidRPr="00C77CDB" w:rsidRDefault="001D7023" w:rsidP="00110BB5">
      <w:pPr>
        <w:pStyle w:val="DT"/>
      </w:pPr>
      <w:r>
        <w:rPr>
          <w:lang w:eastAsia="en-GB"/>
        </w:rPr>
        <w:t>offside lines</w:t>
      </w:r>
    </w:p>
    <w:p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rsidR="00A26F81" w:rsidRPr="00C77CDB" w:rsidRDefault="00110BB5" w:rsidP="00110BB5">
      <w:pPr>
        <w:pStyle w:val="DT"/>
      </w:pPr>
      <w:r w:rsidRPr="006B52C5">
        <w:rPr>
          <w:lang w:eastAsia="en-GB"/>
        </w:rPr>
        <w:t>offside rule</w:t>
      </w:r>
    </w:p>
    <w:p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rsidR="00A26F81" w:rsidRPr="00C77CDB" w:rsidRDefault="00110BB5" w:rsidP="00E104DD">
      <w:pPr>
        <w:pStyle w:val="HeaderUnnum"/>
      </w:pPr>
      <w:r>
        <w:t>P</w:t>
      </w:r>
    </w:p>
    <w:p w:rsidR="00A26F81" w:rsidRPr="00C77CDB" w:rsidRDefault="00110BB5" w:rsidP="00110BB5">
      <w:pPr>
        <w:pStyle w:val="DT"/>
      </w:pPr>
      <w:r w:rsidRPr="006B52C5">
        <w:rPr>
          <w:lang w:eastAsia="en-GB"/>
        </w:rPr>
        <w:t>parenthesized expression</w:t>
      </w:r>
    </w:p>
    <w:p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rsidR="00A26F81" w:rsidRPr="00C77CDB" w:rsidRDefault="00110BB5" w:rsidP="00110BB5">
      <w:pPr>
        <w:pStyle w:val="DT"/>
      </w:pPr>
      <w:r w:rsidRPr="00F06573">
        <w:t>pattern matching</w:t>
      </w:r>
    </w:p>
    <w:p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rsidR="00A26F81" w:rsidRPr="00C77CDB" w:rsidRDefault="00110BB5" w:rsidP="00110BB5">
      <w:pPr>
        <w:pStyle w:val="DT"/>
      </w:pPr>
      <w:r w:rsidRPr="00035B12">
        <w:t>pipeline operator</w:t>
      </w:r>
    </w:p>
    <w:p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rsidR="00A26F81" w:rsidRPr="00C77CDB" w:rsidRDefault="00110BB5" w:rsidP="00110BB5">
      <w:pPr>
        <w:pStyle w:val="DT"/>
      </w:pPr>
      <w:r>
        <w:rPr>
          <w:lang w:eastAsia="en-GB"/>
        </w:rPr>
        <w:t>property member</w:t>
      </w:r>
    </w:p>
    <w:p w:rsidR="00110BB5" w:rsidRDefault="001D7023" w:rsidP="00110BB5">
      <w:pPr>
        <w:pStyle w:val="DL"/>
        <w:rPr>
          <w:lang w:eastAsia="en-GB"/>
        </w:rPr>
      </w:pPr>
      <w:r>
        <w:rPr>
          <w:lang w:eastAsia="en-GB"/>
        </w:rPr>
        <w:t>A function in a type that gets or sets data about the type.</w:t>
      </w:r>
    </w:p>
    <w:p w:rsidR="00A26F81" w:rsidRPr="00C77CDB" w:rsidRDefault="00C378EE" w:rsidP="00E104DD">
      <w:pPr>
        <w:pStyle w:val="HeaderUnnum"/>
      </w:pPr>
      <w:r>
        <w:t>Q</w:t>
      </w:r>
    </w:p>
    <w:p w:rsidR="00A26F81" w:rsidRPr="00C77CDB" w:rsidRDefault="00B52628" w:rsidP="00C378EE">
      <w:pPr>
        <w:pStyle w:val="DT"/>
      </w:pPr>
      <w:r>
        <w:rPr>
          <w:lang w:eastAsia="en-GB"/>
        </w:rPr>
        <w:t>quoted expression</w:t>
      </w:r>
      <w:r w:rsidR="00C378EE" w:rsidRPr="006B52C5">
        <w:rPr>
          <w:lang w:eastAsia="en-GB"/>
        </w:rPr>
        <w:t xml:space="preserve"> </w:t>
      </w:r>
    </w:p>
    <w:p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rsidR="00A26F81" w:rsidRPr="00C77CDB" w:rsidRDefault="00110BB5" w:rsidP="00E104DD">
      <w:pPr>
        <w:pStyle w:val="HeaderUnnum"/>
      </w:pPr>
      <w:r>
        <w:t>R</w:t>
      </w:r>
    </w:p>
    <w:p w:rsidR="00A26F81" w:rsidRPr="00C77CDB" w:rsidRDefault="00110BB5" w:rsidP="00110BB5">
      <w:pPr>
        <w:pStyle w:val="DT"/>
      </w:pPr>
      <w:r w:rsidRPr="00037736">
        <w:rPr>
          <w:lang w:eastAsia="en-GB"/>
        </w:rPr>
        <w:t>range expression</w:t>
      </w:r>
    </w:p>
    <w:p w:rsidR="00110BB5" w:rsidRDefault="00110BB5" w:rsidP="00110BB5">
      <w:pPr>
        <w:pStyle w:val="DL"/>
        <w:rPr>
          <w:lang w:eastAsia="en-GB"/>
        </w:rPr>
      </w:pPr>
      <w:r>
        <w:rPr>
          <w:lang w:eastAsia="en-GB"/>
        </w:rPr>
        <w:t>An expression that generates a sequence over a given range of values.</w:t>
      </w:r>
    </w:p>
    <w:p w:rsidR="00A26F81" w:rsidRPr="00C77CDB" w:rsidRDefault="00110BB5" w:rsidP="00110BB5">
      <w:pPr>
        <w:pStyle w:val="DT"/>
      </w:pPr>
      <w:r w:rsidRPr="006B52C5">
        <w:rPr>
          <w:lang w:eastAsia="en-GB"/>
        </w:rPr>
        <w:t>record construction expression</w:t>
      </w:r>
    </w:p>
    <w:p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rsidR="00A26F81" w:rsidRPr="00C77CDB" w:rsidRDefault="00110BB5" w:rsidP="00110BB5">
      <w:pPr>
        <w:pStyle w:val="DT"/>
      </w:pPr>
      <w:r>
        <w:rPr>
          <w:lang w:eastAsia="en-GB"/>
        </w:rPr>
        <w:t>record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rsidR="00A26F81" w:rsidRPr="00C77CDB" w:rsidRDefault="00110BB5" w:rsidP="00110BB5">
      <w:pPr>
        <w:pStyle w:val="DT"/>
      </w:pPr>
      <w:r>
        <w:rPr>
          <w:lang w:eastAsia="en-GB"/>
        </w:rPr>
        <w:t xml:space="preserve">recursive </w:t>
      </w:r>
      <w:r w:rsidR="005A7483">
        <w:rPr>
          <w:lang w:eastAsia="en-GB"/>
        </w:rPr>
        <w:t>definition</w:t>
      </w:r>
    </w:p>
    <w:p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rsidR="00A26F81" w:rsidRPr="00C77CDB" w:rsidRDefault="00C378EE" w:rsidP="00C378EE">
      <w:pPr>
        <w:pStyle w:val="DT"/>
      </w:pPr>
      <w:r w:rsidRPr="006B52C5">
        <w:rPr>
          <w:lang w:eastAsia="en-GB"/>
        </w:rPr>
        <w:t>reference type constraint</w:t>
      </w:r>
    </w:p>
    <w:p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rsidR="00A26F81" w:rsidRPr="00C77CDB" w:rsidRDefault="00110BB5" w:rsidP="00110BB5">
      <w:pPr>
        <w:pStyle w:val="DT"/>
      </w:pPr>
      <w:r w:rsidRPr="00404F7F">
        <w:rPr>
          <w:lang w:eastAsia="en-GB"/>
        </w:rPr>
        <w:t>reference</w:t>
      </w:r>
      <w:r w:rsidRPr="006B52C5">
        <w:rPr>
          <w:lang w:eastAsia="en-GB"/>
        </w:rPr>
        <w:t xml:space="preserve"> type </w:t>
      </w:r>
    </w:p>
    <w:p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rsidR="00A26F81" w:rsidRPr="00C77CDB" w:rsidRDefault="00110BB5" w:rsidP="00110BB5">
      <w:pPr>
        <w:pStyle w:val="DT"/>
      </w:pPr>
      <w:r w:rsidRPr="006B52C5">
        <w:t>referenced assemblies</w:t>
      </w:r>
    </w:p>
    <w:p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rsidR="00A26F81" w:rsidRPr="00C77CDB" w:rsidRDefault="00110BB5" w:rsidP="00110BB5">
      <w:pPr>
        <w:pStyle w:val="DT"/>
      </w:pPr>
      <w:r>
        <w:rPr>
          <w:lang w:eastAsia="en-GB"/>
        </w:rPr>
        <w:t>rigid type variable</w:t>
      </w:r>
    </w:p>
    <w:p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rsidR="00A26F81" w:rsidRPr="00C77CDB" w:rsidRDefault="00110BB5" w:rsidP="00110BB5">
      <w:pPr>
        <w:pStyle w:val="DT"/>
      </w:pPr>
      <w:r>
        <w:t>runtime type</w:t>
      </w:r>
      <w:r w:rsidRPr="006B52C5">
        <w:t xml:space="preserve"> </w:t>
      </w:r>
    </w:p>
    <w:p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rsidR="00A26F81" w:rsidRPr="00C77CDB" w:rsidRDefault="00110BB5" w:rsidP="00E104DD">
      <w:pPr>
        <w:pStyle w:val="HeaderUnnum"/>
      </w:pPr>
      <w:r>
        <w:t>S</w:t>
      </w:r>
    </w:p>
    <w:p w:rsidR="00A26F81" w:rsidRPr="00C77CDB" w:rsidRDefault="00110BB5" w:rsidP="00110BB5">
      <w:pPr>
        <w:pStyle w:val="DT"/>
      </w:pPr>
      <w:r w:rsidRPr="006B52C5">
        <w:t>script</w:t>
      </w:r>
    </w:p>
    <w:p w:rsidR="00110BB5" w:rsidRDefault="005F242A" w:rsidP="00110BB5">
      <w:pPr>
        <w:pStyle w:val="DL"/>
      </w:pPr>
      <w:r>
        <w:t xml:space="preserve">A fragment of an F# program that can be run in F# Interactive. </w:t>
      </w:r>
    </w:p>
    <w:p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rsidR="00A26F81" w:rsidRPr="00C77CDB" w:rsidRDefault="00110BB5" w:rsidP="00110BB5">
      <w:pPr>
        <w:pStyle w:val="DT"/>
      </w:pPr>
      <w:r w:rsidRPr="006B52C5">
        <w:t>sequence expression</w:t>
      </w:r>
    </w:p>
    <w:p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rsidR="00A26F81" w:rsidRPr="00C77CDB" w:rsidRDefault="00110BB5" w:rsidP="00110BB5">
      <w:pPr>
        <w:pStyle w:val="DT"/>
      </w:pPr>
      <w:r w:rsidRPr="006B52C5">
        <w:rPr>
          <w:lang w:eastAsia="en-GB"/>
        </w:rPr>
        <w:t>sequential execution expression</w:t>
      </w:r>
    </w:p>
    <w:p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rsidR="00A26F81" w:rsidRPr="00C77CDB" w:rsidRDefault="00110BB5" w:rsidP="00110BB5">
      <w:pPr>
        <w:pStyle w:val="DT"/>
      </w:pPr>
      <w:r w:rsidRPr="006B52C5">
        <w:t>signature</w:t>
      </w:r>
      <w:r>
        <w:t xml:space="preserve"> file</w:t>
      </w:r>
    </w:p>
    <w:p w:rsidR="00110BB5" w:rsidRDefault="00DE3D42" w:rsidP="00110BB5">
      <w:pPr>
        <w:pStyle w:val="DL"/>
      </w:pPr>
      <w:r>
        <w:t xml:space="preserve">A file that contains information about the public signatures and accessibility of a set of F# program elements. </w:t>
      </w:r>
    </w:p>
    <w:p w:rsidR="00A26F81" w:rsidRPr="00C77CDB" w:rsidRDefault="00110BB5" w:rsidP="00110BB5">
      <w:pPr>
        <w:pStyle w:val="DT"/>
      </w:pPr>
      <w:r>
        <w:rPr>
          <w:lang w:eastAsia="en-GB"/>
        </w:rPr>
        <w:t>s</w:t>
      </w:r>
      <w:r w:rsidRPr="006B52C5">
        <w:rPr>
          <w:lang w:eastAsia="en-GB"/>
        </w:rPr>
        <w:t>imple constant expressions</w:t>
      </w:r>
    </w:p>
    <w:p w:rsidR="00110BB5" w:rsidRDefault="00110BB5" w:rsidP="00110BB5">
      <w:pPr>
        <w:pStyle w:val="DL"/>
        <w:rPr>
          <w:lang w:eastAsia="en-GB"/>
        </w:rPr>
      </w:pPr>
      <w:r>
        <w:rPr>
          <w:lang w:eastAsia="en-GB"/>
        </w:rPr>
        <w:t>A numeric, string, Boolean, or unit constant.</w:t>
      </w:r>
    </w:p>
    <w:p w:rsidR="00A26F81" w:rsidRPr="00C77CDB" w:rsidRDefault="00110BB5" w:rsidP="00110BB5">
      <w:pPr>
        <w:pStyle w:val="DT"/>
      </w:pPr>
      <w:r>
        <w:rPr>
          <w:lang w:eastAsia="en-GB"/>
        </w:rPr>
        <w:t>single-line comments</w:t>
      </w:r>
    </w:p>
    <w:p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rsidR="00A26F81" w:rsidRPr="00C77CDB" w:rsidRDefault="00C378EE" w:rsidP="00110BB5">
      <w:pPr>
        <w:pStyle w:val="DT"/>
      </w:pPr>
      <w:r>
        <w:t>slice expression</w:t>
      </w:r>
    </w:p>
    <w:p w:rsidR="00C378EE" w:rsidRDefault="00C378EE" w:rsidP="00404279">
      <w:pPr>
        <w:pStyle w:val="DL"/>
        <w:rPr>
          <w:lang w:eastAsia="en-GB"/>
        </w:rPr>
      </w:pPr>
      <w:r>
        <w:rPr>
          <w:lang w:eastAsia="en-GB"/>
        </w:rPr>
        <w:t>An expression that describes a subset of an array.</w:t>
      </w:r>
    </w:p>
    <w:p w:rsidR="00A26F81" w:rsidRPr="00C77CDB" w:rsidRDefault="00110BB5" w:rsidP="00110BB5">
      <w:pPr>
        <w:pStyle w:val="DT"/>
      </w:pPr>
      <w:r>
        <w:rPr>
          <w:lang w:eastAsia="en-GB"/>
        </w:rPr>
        <w:t>s</w:t>
      </w:r>
      <w:r w:rsidR="008225C2">
        <w:rPr>
          <w:lang w:eastAsia="en-GB"/>
        </w:rPr>
        <w:t>tatic type</w:t>
      </w:r>
    </w:p>
    <w:p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rsidR="00A26F81" w:rsidRPr="00C77CDB" w:rsidRDefault="00110BB5" w:rsidP="00110BB5">
      <w:pPr>
        <w:pStyle w:val="DT"/>
      </w:pPr>
      <w:r w:rsidRPr="00E918D2">
        <w:rPr>
          <w:iCs/>
          <w:lang w:eastAsia="en-GB"/>
        </w:rPr>
        <w:t>static member</w:t>
      </w:r>
      <w:r w:rsidRPr="00E918D2">
        <w:rPr>
          <w:lang w:eastAsia="en-GB"/>
        </w:rPr>
        <w:t xml:space="preserve"> </w:t>
      </w:r>
    </w:p>
    <w:p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rsidR="00A26F81" w:rsidRPr="00C77CDB" w:rsidRDefault="00110BB5" w:rsidP="00110BB5">
      <w:pPr>
        <w:pStyle w:val="DT"/>
      </w:pPr>
      <w:r>
        <w:rPr>
          <w:lang w:eastAsia="en-GB"/>
        </w:rPr>
        <w:t>string</w:t>
      </w:r>
    </w:p>
    <w:p w:rsidR="00110BB5" w:rsidRPr="00E442C3" w:rsidRDefault="00865ED6" w:rsidP="00110BB5">
      <w:pPr>
        <w:pStyle w:val="DL"/>
        <w:rPr>
          <w:lang w:eastAsia="en-GB"/>
        </w:rPr>
      </w:pPr>
      <w:r>
        <w:rPr>
          <w:lang w:eastAsia="en-GB"/>
        </w:rPr>
        <w:t>A type that represents immutable text as a sequence of Unicode characters.</w:t>
      </w:r>
    </w:p>
    <w:p w:rsidR="00A26F81" w:rsidRPr="00C77CDB" w:rsidRDefault="00110BB5" w:rsidP="00110BB5">
      <w:pPr>
        <w:pStyle w:val="DT"/>
      </w:pPr>
      <w:r>
        <w:rPr>
          <w:lang w:eastAsia="en-GB"/>
        </w:rPr>
        <w:t>string literal</w:t>
      </w:r>
      <w:r w:rsidRPr="006B52C5">
        <w:rPr>
          <w:lang w:eastAsia="en-GB"/>
        </w:rPr>
        <w:t xml:space="preserve"> </w:t>
      </w:r>
    </w:p>
    <w:p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rsidR="00AE42FD" w:rsidRPr="00C77CDB" w:rsidRDefault="00AE42FD" w:rsidP="00AE42FD">
      <w:pPr>
        <w:pStyle w:val="DT"/>
      </w:pPr>
      <w:r>
        <w:rPr>
          <w:lang w:eastAsia="en-GB"/>
        </w:rPr>
        <w:t>strong name</w:t>
      </w:r>
      <w:r w:rsidRPr="006B52C5">
        <w:rPr>
          <w:lang w:eastAsia="en-GB"/>
        </w:rPr>
        <w:t xml:space="preserve"> </w:t>
      </w:r>
    </w:p>
    <w:p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rsidR="00A26F81" w:rsidRPr="00C77CDB" w:rsidRDefault="00C378EE" w:rsidP="00C378EE">
      <w:pPr>
        <w:pStyle w:val="DT"/>
      </w:pPr>
      <w:r w:rsidRPr="004A0269">
        <w:rPr>
          <w:lang w:eastAsia="en-GB"/>
        </w:rPr>
        <w:t>subtype constraint</w:t>
      </w:r>
    </w:p>
    <w:p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rsidR="00A26F81" w:rsidRPr="00C77CDB" w:rsidRDefault="00110BB5" w:rsidP="00110BB5">
      <w:pPr>
        <w:pStyle w:val="DT"/>
      </w:pPr>
      <w:r>
        <w:rPr>
          <w:lang w:eastAsia="en-GB"/>
        </w:rPr>
        <w:t>symbolic keyword</w:t>
      </w:r>
    </w:p>
    <w:p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rsidR="00A26F81" w:rsidRPr="00C77CDB" w:rsidRDefault="00110BB5" w:rsidP="00110BB5">
      <w:pPr>
        <w:pStyle w:val="DT"/>
      </w:pPr>
      <w:r>
        <w:rPr>
          <w:lang w:eastAsia="en-GB"/>
        </w:rPr>
        <w:t>structural type</w:t>
      </w:r>
    </w:p>
    <w:p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rsidR="00A26F81" w:rsidRPr="00C77CDB" w:rsidRDefault="00110BB5" w:rsidP="00110BB5">
      <w:pPr>
        <w:pStyle w:val="DT"/>
      </w:pPr>
      <w:r>
        <w:rPr>
          <w:lang w:eastAsia="en-GB"/>
        </w:rPr>
        <w:t>symbolic operator</w:t>
      </w:r>
    </w:p>
    <w:p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rsidR="00A26F81" w:rsidRPr="00C77CDB" w:rsidRDefault="004B268B" w:rsidP="00110BB5">
      <w:pPr>
        <w:pStyle w:val="DT"/>
      </w:pPr>
      <w:r>
        <w:rPr>
          <w:lang w:eastAsia="en-GB"/>
        </w:rPr>
        <w:t>syntactic sugar</w:t>
      </w:r>
    </w:p>
    <w:p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rsidR="00A26F81" w:rsidRPr="00C77CDB" w:rsidRDefault="00110BB5" w:rsidP="00110BB5">
      <w:pPr>
        <w:pStyle w:val="DT"/>
      </w:pPr>
      <w:r>
        <w:rPr>
          <w:lang w:eastAsia="en-GB"/>
        </w:rPr>
        <w:t>syntactic type</w:t>
      </w:r>
    </w:p>
    <w:p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rsidR="00A26F81" w:rsidRPr="00C77CDB" w:rsidRDefault="00110BB5" w:rsidP="00E104DD">
      <w:pPr>
        <w:pStyle w:val="HeaderUnnum"/>
      </w:pPr>
      <w:r>
        <w:t>T</w:t>
      </w:r>
    </w:p>
    <w:p w:rsidR="00A26F81" w:rsidRPr="00C77CDB" w:rsidRDefault="00110BB5" w:rsidP="00110BB5">
      <w:pPr>
        <w:pStyle w:val="DT"/>
      </w:pPr>
      <w:r>
        <w:t>tuple</w:t>
      </w:r>
    </w:p>
    <w:p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rsidR="00A26F81" w:rsidRPr="00C77CDB" w:rsidRDefault="00110BB5" w:rsidP="00110BB5">
      <w:pPr>
        <w:pStyle w:val="DT"/>
      </w:pPr>
      <w:r w:rsidRPr="006B52C5">
        <w:rPr>
          <w:lang w:eastAsia="en-GB"/>
        </w:rPr>
        <w:t>tuple expression</w:t>
      </w:r>
    </w:p>
    <w:p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rsidR="00A26F81" w:rsidRPr="00C77CDB" w:rsidRDefault="00110BB5" w:rsidP="00110BB5">
      <w:pPr>
        <w:pStyle w:val="DT"/>
      </w:pPr>
      <w:r w:rsidRPr="006B52C5">
        <w:rPr>
          <w:lang w:eastAsia="en-GB"/>
        </w:rPr>
        <w:t>tuple type</w:t>
      </w:r>
    </w:p>
    <w:p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rsidR="00A26F81" w:rsidRPr="00C77CDB" w:rsidRDefault="00110BB5" w:rsidP="00110BB5">
      <w:pPr>
        <w:pStyle w:val="DT"/>
      </w:pPr>
      <w:r w:rsidRPr="00E918D2">
        <w:rPr>
          <w:lang w:eastAsia="en-GB"/>
        </w:rPr>
        <w:t>type abbreviation</w:t>
      </w:r>
    </w:p>
    <w:p w:rsidR="00110BB5" w:rsidRDefault="009A71F5" w:rsidP="00110BB5">
      <w:pPr>
        <w:pStyle w:val="DL"/>
        <w:rPr>
          <w:lang w:eastAsia="en-GB"/>
        </w:rPr>
      </w:pPr>
      <w:r>
        <w:rPr>
          <w:lang w:eastAsia="en-GB"/>
        </w:rPr>
        <w:t>An alias or alternative name for a type.</w:t>
      </w:r>
    </w:p>
    <w:p w:rsidR="00A26F81" w:rsidRPr="00C77CDB" w:rsidRDefault="004E3AC7" w:rsidP="00110BB5">
      <w:pPr>
        <w:pStyle w:val="DT"/>
      </w:pPr>
      <w:r>
        <w:rPr>
          <w:lang w:eastAsia="en-GB"/>
        </w:rPr>
        <w:t>t</w:t>
      </w:r>
      <w:r w:rsidR="009A71F5">
        <w:rPr>
          <w:lang w:eastAsia="en-GB"/>
        </w:rPr>
        <w:t>ype annotation</w:t>
      </w:r>
    </w:p>
    <w:p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rsidR="00A26F81" w:rsidRPr="00C77CDB" w:rsidRDefault="004E3AC7" w:rsidP="0067493D">
      <w:pPr>
        <w:pStyle w:val="DT"/>
      </w:pPr>
      <w:r>
        <w:rPr>
          <w:lang w:eastAsia="en-GB"/>
        </w:rPr>
        <w:t>type constraint</w:t>
      </w:r>
    </w:p>
    <w:p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rsidR="00A26F81" w:rsidRPr="00C77CDB" w:rsidRDefault="00DD372B" w:rsidP="00DD372B">
      <w:pPr>
        <w:pStyle w:val="DT"/>
      </w:pPr>
      <w:r>
        <w:t xml:space="preserve">type definition </w:t>
      </w:r>
      <w:r w:rsidRPr="00035B12">
        <w:t xml:space="preserve">kind </w:t>
      </w:r>
    </w:p>
    <w:p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rsidR="00DD372B" w:rsidRPr="00404279" w:rsidRDefault="00DD372B" w:rsidP="004E3AC7">
      <w:pPr>
        <w:pStyle w:val="DL"/>
      </w:pPr>
      <w:r w:rsidRPr="00404279">
        <w:t>The kind of type refers to the kind of its outermost named type definition, after expanding abbreviations</w:t>
      </w:r>
      <w:r w:rsidR="003726AB">
        <w:t>.</w:t>
      </w:r>
    </w:p>
    <w:p w:rsidR="00A26F81" w:rsidRPr="00C77CDB" w:rsidRDefault="00110BB5" w:rsidP="00110BB5">
      <w:pPr>
        <w:pStyle w:val="DT"/>
      </w:pPr>
      <w:r>
        <w:rPr>
          <w:lang w:eastAsia="en-GB"/>
        </w:rPr>
        <w:t>type extension</w:t>
      </w:r>
    </w:p>
    <w:p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rsidR="00A26F81" w:rsidRPr="00C77CDB" w:rsidRDefault="00110BB5" w:rsidP="00110BB5">
      <w:pPr>
        <w:pStyle w:val="DT"/>
      </w:pPr>
      <w:r w:rsidRPr="006B52C5">
        <w:rPr>
          <w:lang w:eastAsia="en-GB"/>
        </w:rPr>
        <w:t>type function</w:t>
      </w:r>
    </w:p>
    <w:p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rsidR="00A26F81" w:rsidRPr="00C77CDB" w:rsidRDefault="00110BB5" w:rsidP="00110BB5">
      <w:pPr>
        <w:pStyle w:val="DT"/>
      </w:pPr>
      <w:r w:rsidRPr="00035B12">
        <w:t>type inference</w:t>
      </w:r>
    </w:p>
    <w:p w:rsidR="00110BB5" w:rsidRDefault="004E3AC7" w:rsidP="00110BB5">
      <w:pPr>
        <w:pStyle w:val="DL"/>
      </w:pPr>
      <w:r>
        <w:t xml:space="preserve">A feature of F# that determines the type of a language construct when the type is not specified in the source code. </w:t>
      </w:r>
    </w:p>
    <w:p w:rsidR="00A26F81" w:rsidRPr="00C77CDB" w:rsidRDefault="00110BB5" w:rsidP="00110BB5">
      <w:pPr>
        <w:pStyle w:val="DT"/>
      </w:pPr>
      <w:r w:rsidRPr="006B52C5">
        <w:t>type</w:t>
      </w:r>
      <w:r w:rsidRPr="00EB3490">
        <w:t xml:space="preserve"> </w:t>
      </w:r>
      <w:r w:rsidRPr="006B52C5">
        <w:t>inference environment</w:t>
      </w:r>
    </w:p>
    <w:p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rsidR="00A26F81" w:rsidRPr="00C77CDB" w:rsidRDefault="00110BB5" w:rsidP="00110BB5">
      <w:pPr>
        <w:pStyle w:val="DT"/>
      </w:pPr>
      <w:r w:rsidRPr="00EA11BA">
        <w:t xml:space="preserve">type parameter definition </w:t>
      </w:r>
    </w:p>
    <w:p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rsidR="00A26F81" w:rsidRPr="00C77CDB" w:rsidRDefault="00110BB5" w:rsidP="00110BB5">
      <w:pPr>
        <w:pStyle w:val="DT"/>
      </w:pPr>
      <w:r w:rsidRPr="00FA0A3F">
        <w:rPr>
          <w:lang w:eastAsia="en-GB"/>
        </w:rPr>
        <w:t>type variable</w:t>
      </w:r>
    </w:p>
    <w:p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328"/>
    <w:p w:rsidR="00A26F81" w:rsidRPr="00C77CDB" w:rsidRDefault="00110BB5" w:rsidP="00E104DD">
      <w:pPr>
        <w:pStyle w:val="HeaderUnnum"/>
      </w:pPr>
      <w:r>
        <w:t>U</w:t>
      </w:r>
    </w:p>
    <w:p w:rsidR="00A26F81" w:rsidRPr="00C77CDB" w:rsidRDefault="00110BB5" w:rsidP="00110BB5">
      <w:pPr>
        <w:pStyle w:val="DT"/>
      </w:pPr>
      <w:r w:rsidRPr="006B52C5">
        <w:rPr>
          <w:lang w:eastAsia="en-GB"/>
        </w:rPr>
        <w:t>undentation</w:t>
      </w:r>
    </w:p>
    <w:p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rsidR="00A26F81" w:rsidRPr="00C77CDB" w:rsidRDefault="00110BB5" w:rsidP="00110BB5">
      <w:pPr>
        <w:pStyle w:val="DT"/>
      </w:pPr>
      <w:r w:rsidRPr="006B52C5">
        <w:t>underlying type</w:t>
      </w:r>
    </w:p>
    <w:p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rsidR="00A26F81" w:rsidRPr="00C77CDB" w:rsidRDefault="00110BB5" w:rsidP="00110BB5">
      <w:pPr>
        <w:pStyle w:val="DT"/>
      </w:pPr>
      <w:r w:rsidRPr="00F1337E">
        <w:t>union pattern</w:t>
      </w:r>
    </w:p>
    <w:p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rsidR="00A26F81" w:rsidRPr="00C77CDB" w:rsidRDefault="00110BB5" w:rsidP="00110BB5">
      <w:pPr>
        <w:pStyle w:val="DT"/>
      </w:pPr>
      <w:commentRangeStart w:id="7494"/>
      <w:commentRangeStart w:id="7495"/>
      <w:r>
        <w:t>union type</w:t>
      </w:r>
      <w:commentRangeEnd w:id="7494"/>
      <w:r w:rsidR="006362D4">
        <w:rPr>
          <w:rStyle w:val="CommentReference"/>
          <w:rFonts w:ascii="Arial" w:eastAsiaTheme="minorHAnsi" w:hAnsi="Arial" w:cstheme="minorBidi"/>
          <w:b w:val="0"/>
        </w:rPr>
        <w:commentReference w:id="7494"/>
      </w:r>
      <w:commentRangeEnd w:id="7495"/>
      <w:r w:rsidR="00B52628">
        <w:rPr>
          <w:rStyle w:val="CommentReference"/>
          <w:rFonts w:ascii="Arial" w:eastAsiaTheme="minorHAnsi" w:hAnsi="Arial" w:cstheme="minorBidi"/>
          <w:b w:val="0"/>
        </w:rPr>
        <w:commentReference w:id="7495"/>
      </w:r>
    </w:p>
    <w:p w:rsidR="00110BB5" w:rsidRDefault="00110BB5" w:rsidP="00110BB5">
      <w:pPr>
        <w:pStyle w:val="DL"/>
      </w:pPr>
      <w:r>
        <w:t xml:space="preserve">A type that </w:t>
      </w:r>
      <w:r w:rsidR="006362D4">
        <w:t>can hold a value that satisfies one of a number of named cases</w:t>
      </w:r>
      <w:r w:rsidRPr="006B52C5">
        <w:t>.</w:t>
      </w:r>
      <w:r>
        <w:t xml:space="preserve"> </w:t>
      </w:r>
    </w:p>
    <w:p w:rsidR="00A26F81" w:rsidRPr="00C77CDB" w:rsidRDefault="00110BB5" w:rsidP="00110BB5">
      <w:pPr>
        <w:pStyle w:val="DT"/>
      </w:pPr>
      <w:r w:rsidRPr="006B52C5">
        <w:rPr>
          <w:lang w:eastAsia="en-GB"/>
        </w:rPr>
        <w:t>unit of measure</w:t>
      </w:r>
    </w:p>
    <w:p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rsidR="00A26F81" w:rsidRPr="00C77CDB" w:rsidRDefault="006362D4" w:rsidP="006362D4">
      <w:pPr>
        <w:pStyle w:val="DT"/>
      </w:pPr>
      <w:r>
        <w:rPr>
          <w:lang w:eastAsia="en-GB"/>
        </w:rPr>
        <w:t>unmanaged type</w:t>
      </w:r>
    </w:p>
    <w:p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rsidR="00A26F81" w:rsidRPr="00C77CDB" w:rsidRDefault="00110BB5" w:rsidP="006362D4">
      <w:pPr>
        <w:pStyle w:val="DT"/>
      </w:pPr>
      <w:r>
        <w:rPr>
          <w:lang w:eastAsia="en-GB"/>
        </w:rPr>
        <w:t>unmanaged constraint</w:t>
      </w:r>
    </w:p>
    <w:p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rsidR="00A26F81" w:rsidRPr="00C77CDB" w:rsidRDefault="00110BB5" w:rsidP="00E104DD">
      <w:pPr>
        <w:pStyle w:val="HeaderUnnum"/>
      </w:pPr>
      <w:r>
        <w:t>V</w:t>
      </w:r>
    </w:p>
    <w:p w:rsidR="00A26F81" w:rsidRPr="00C77CDB" w:rsidRDefault="003865A7" w:rsidP="00110BB5">
      <w:pPr>
        <w:pStyle w:val="DT"/>
      </w:pPr>
      <w:r w:rsidRPr="00517D45">
        <w:rPr>
          <w:lang w:eastAsia="en-GB"/>
        </w:rPr>
        <w:t>value signature</w:t>
      </w:r>
    </w:p>
    <w:p w:rsidR="006B6E21" w:rsidRDefault="00517D45">
      <w:pPr>
        <w:pStyle w:val="DL"/>
        <w:rPr>
          <w:lang w:eastAsia="en-GB"/>
        </w:rPr>
      </w:pPr>
      <w:r>
        <w:rPr>
          <w:lang w:eastAsia="en-GB"/>
        </w:rPr>
        <w:t>The “footprint” of a value in a module, which indicates that the value exists and is externally visible.</w:t>
      </w:r>
    </w:p>
    <w:p w:rsidR="00A26F81" w:rsidRPr="00C77CDB" w:rsidRDefault="00110BB5" w:rsidP="00110BB5">
      <w:pPr>
        <w:pStyle w:val="DT"/>
      </w:pPr>
      <w:r>
        <w:rPr>
          <w:lang w:eastAsia="en-GB"/>
        </w:rPr>
        <w:t>value type</w:t>
      </w:r>
    </w:p>
    <w:p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rsidR="00A26F81" w:rsidRPr="00C77CDB" w:rsidRDefault="004E1D9C" w:rsidP="004E1D9C">
      <w:pPr>
        <w:pStyle w:val="DT"/>
      </w:pPr>
      <w:r>
        <w:rPr>
          <w:lang w:eastAsia="en-GB"/>
        </w:rPr>
        <w:t>value type</w:t>
      </w:r>
      <w:r w:rsidRPr="006B52C5">
        <w:rPr>
          <w:lang w:eastAsia="en-GB"/>
        </w:rPr>
        <w:t xml:space="preserve"> constraint</w:t>
      </w:r>
    </w:p>
    <w:p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rsidR="00A26F81" w:rsidRPr="00C77CDB" w:rsidRDefault="00110BB5" w:rsidP="00110BB5">
      <w:pPr>
        <w:pStyle w:val="DT"/>
      </w:pPr>
      <w:r w:rsidRPr="001D634A">
        <w:rPr>
          <w:lang w:eastAsia="en-GB"/>
        </w:rPr>
        <w:t>variable type</w:t>
      </w:r>
    </w:p>
    <w:p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rsidR="00A26F81" w:rsidRPr="00C77CDB" w:rsidRDefault="00110BB5" w:rsidP="00E104DD">
      <w:pPr>
        <w:pStyle w:val="HeaderUnnum"/>
      </w:pPr>
      <w:r>
        <w:t>W</w:t>
      </w:r>
    </w:p>
    <w:p w:rsidR="00A26F81" w:rsidRPr="00C77CDB" w:rsidRDefault="00110BB5" w:rsidP="00110BB5">
      <w:pPr>
        <w:pStyle w:val="DT"/>
      </w:pPr>
      <w:r>
        <w:rPr>
          <w:lang w:eastAsia="en-GB"/>
        </w:rPr>
        <w:t>wildcard pattern</w:t>
      </w:r>
    </w:p>
    <w:p w:rsidR="00110BB5" w:rsidRDefault="00110BB5" w:rsidP="00110BB5">
      <w:pPr>
        <w:pStyle w:val="DL"/>
        <w:rPr>
          <w:lang w:eastAsia="en-GB"/>
        </w:rPr>
      </w:pPr>
      <w:r>
        <w:rPr>
          <w:lang w:eastAsia="en-GB"/>
        </w:rPr>
        <w:t>The underscore character _, which matches any input.</w:t>
      </w:r>
    </w:p>
    <w:p w:rsidR="00110BB5" w:rsidRDefault="00110BB5" w:rsidP="00B936DD">
      <w:pPr>
        <w:rPr>
          <w:lang w:eastAsia="en-GB"/>
        </w:rPr>
      </w:pPr>
    </w:p>
    <w:p w:rsidR="00A26F81" w:rsidRPr="00C77CDB" w:rsidRDefault="00D8270A">
      <w:pPr>
        <w:pStyle w:val="Heading1Unnum"/>
        <w:pPrChange w:id="7496" w:author="pennyo" w:date="2011-02-24T12:38:00Z">
          <w:pPr>
            <w:pStyle w:val="HeaderUnnum"/>
          </w:pPr>
        </w:pPrChange>
      </w:pPr>
      <w:bookmarkStart w:id="7497" w:name="_Toc270597719"/>
      <w:bookmarkStart w:id="7498" w:name="_Toc286309608"/>
      <w:r>
        <w:t>Index</w:t>
      </w:r>
      <w:bookmarkEnd w:id="7497"/>
      <w:bookmarkEnd w:id="7498"/>
    </w:p>
    <w:p w:rsidR="00D75A7D" w:rsidRDefault="00F54660" w:rsidP="00A90CA7">
      <w:pPr>
        <w:rPr>
          <w:ins w:id="7499" w:author="pennyo" w:date="2011-02-22T11:25:00Z"/>
          <w:noProof/>
          <w:lang w:eastAsia="en-GB"/>
        </w:rPr>
        <w:sectPr w:rsidR="00D75A7D" w:rsidSect="00E104DD">
          <w:pgSz w:w="11906" w:h="16838"/>
          <w:pgMar w:top="1440" w:right="1440" w:bottom="1440" w:left="1440" w:header="708" w:footer="708" w:gutter="0"/>
          <w:cols w:space="708"/>
          <w:titlePg/>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rsidR="00D75A7D" w:rsidRDefault="00D75A7D">
      <w:pPr>
        <w:pStyle w:val="Index1"/>
        <w:tabs>
          <w:tab w:val="right" w:leader="dot" w:pos="4143"/>
        </w:tabs>
        <w:rPr>
          <w:ins w:id="7500" w:author="pennyo" w:date="2011-02-22T11:25:00Z"/>
          <w:noProof/>
        </w:rPr>
      </w:pPr>
      <w:ins w:id="7501" w:author="pennyo" w:date="2011-02-22T11:25:00Z">
        <w:r>
          <w:rPr>
            <w:noProof/>
            <w:lang w:eastAsia="en-GB"/>
          </w:rPr>
          <w:t># flexible type symbol</w:t>
        </w:r>
        <w:r>
          <w:rPr>
            <w:noProof/>
          </w:rPr>
          <w:t>, 110</w:t>
        </w:r>
      </w:ins>
    </w:p>
    <w:p w:rsidR="00D75A7D" w:rsidRDefault="00D75A7D">
      <w:pPr>
        <w:pStyle w:val="Index1"/>
        <w:tabs>
          <w:tab w:val="right" w:leader="dot" w:pos="4143"/>
        </w:tabs>
        <w:rPr>
          <w:ins w:id="7502" w:author="pennyo" w:date="2011-02-22T11:25:00Z"/>
          <w:noProof/>
        </w:rPr>
      </w:pPr>
      <w:ins w:id="7503" w:author="pennyo" w:date="2011-02-22T11:25:00Z">
        <w:r>
          <w:rPr>
            <w:noProof/>
          </w:rPr>
          <w:t>#indent, 239</w:t>
        </w:r>
      </w:ins>
    </w:p>
    <w:p w:rsidR="00D75A7D" w:rsidRDefault="00D75A7D">
      <w:pPr>
        <w:pStyle w:val="Index1"/>
        <w:tabs>
          <w:tab w:val="right" w:leader="dot" w:pos="4143"/>
        </w:tabs>
        <w:rPr>
          <w:ins w:id="7504" w:author="pennyo" w:date="2011-02-22T11:25:00Z"/>
          <w:noProof/>
        </w:rPr>
      </w:pPr>
      <w:ins w:id="7505" w:author="pennyo" w:date="2011-02-22T11:25:00Z">
        <w:r>
          <w:rPr>
            <w:noProof/>
          </w:rPr>
          <w:t>#load directive, 168</w:t>
        </w:r>
      </w:ins>
    </w:p>
    <w:p w:rsidR="00D75A7D" w:rsidRDefault="00D75A7D">
      <w:pPr>
        <w:pStyle w:val="Index1"/>
        <w:tabs>
          <w:tab w:val="right" w:leader="dot" w:pos="4143"/>
        </w:tabs>
        <w:rPr>
          <w:ins w:id="7506" w:author="pennyo" w:date="2011-02-22T11:25:00Z"/>
          <w:noProof/>
        </w:rPr>
      </w:pPr>
      <w:ins w:id="7507" w:author="pennyo" w:date="2011-02-22T11:25:00Z">
        <w:r>
          <w:rPr>
            <w:noProof/>
          </w:rPr>
          <w:t>#nowarn directive, 168</w:t>
        </w:r>
      </w:ins>
    </w:p>
    <w:p w:rsidR="00D75A7D" w:rsidRDefault="00D75A7D">
      <w:pPr>
        <w:pStyle w:val="Index1"/>
        <w:tabs>
          <w:tab w:val="right" w:leader="dot" w:pos="4143"/>
        </w:tabs>
        <w:rPr>
          <w:ins w:id="7508" w:author="pennyo" w:date="2011-02-22T11:25:00Z"/>
          <w:noProof/>
        </w:rPr>
      </w:pPr>
      <w:ins w:id="7509" w:author="pennyo" w:date="2011-02-22T11:25:00Z">
        <w:r>
          <w:rPr>
            <w:noProof/>
          </w:rPr>
          <w:t>% operator, 84</w:t>
        </w:r>
      </w:ins>
    </w:p>
    <w:p w:rsidR="00D75A7D" w:rsidRDefault="00D75A7D">
      <w:pPr>
        <w:pStyle w:val="Index1"/>
        <w:tabs>
          <w:tab w:val="right" w:leader="dot" w:pos="4143"/>
        </w:tabs>
        <w:rPr>
          <w:ins w:id="7510" w:author="pennyo" w:date="2011-02-22T11:25:00Z"/>
          <w:noProof/>
        </w:rPr>
      </w:pPr>
      <w:ins w:id="7511" w:author="pennyo" w:date="2011-02-22T11:25:00Z">
        <w:r>
          <w:rPr>
            <w:noProof/>
          </w:rPr>
          <w:t>%% operator, 84</w:t>
        </w:r>
      </w:ins>
    </w:p>
    <w:p w:rsidR="00D75A7D" w:rsidRDefault="00D75A7D">
      <w:pPr>
        <w:pStyle w:val="Index1"/>
        <w:tabs>
          <w:tab w:val="right" w:leader="dot" w:pos="4143"/>
        </w:tabs>
        <w:rPr>
          <w:ins w:id="7512" w:author="pennyo" w:date="2011-02-22T11:25:00Z"/>
          <w:noProof/>
        </w:rPr>
      </w:pPr>
      <w:ins w:id="7513" w:author="pennyo" w:date="2011-02-22T11:25:00Z">
        <w:r>
          <w:rPr>
            <w:noProof/>
          </w:rPr>
          <w:t>&amp; byref address-of operator, 70</w:t>
        </w:r>
      </w:ins>
    </w:p>
    <w:p w:rsidR="00D75A7D" w:rsidRDefault="00D75A7D">
      <w:pPr>
        <w:pStyle w:val="Index1"/>
        <w:tabs>
          <w:tab w:val="right" w:leader="dot" w:pos="4143"/>
        </w:tabs>
        <w:rPr>
          <w:ins w:id="7514" w:author="pennyo" w:date="2011-02-22T11:25:00Z"/>
          <w:noProof/>
        </w:rPr>
      </w:pPr>
      <w:ins w:id="7515" w:author="pennyo" w:date="2011-02-22T11:25:00Z">
        <w:r>
          <w:rPr>
            <w:noProof/>
          </w:rPr>
          <w:t>&amp; conjunctive patterns, 99</w:t>
        </w:r>
      </w:ins>
    </w:p>
    <w:p w:rsidR="00D75A7D" w:rsidRDefault="00D75A7D">
      <w:pPr>
        <w:pStyle w:val="Index1"/>
        <w:tabs>
          <w:tab w:val="right" w:leader="dot" w:pos="4143"/>
        </w:tabs>
        <w:rPr>
          <w:ins w:id="7516" w:author="pennyo" w:date="2011-02-22T11:25:00Z"/>
          <w:noProof/>
        </w:rPr>
      </w:pPr>
      <w:ins w:id="7517" w:author="pennyo" w:date="2011-02-22T11:25:00Z">
        <w:r>
          <w:rPr>
            <w:noProof/>
          </w:rPr>
          <w:t>&amp;&amp; native pointer address-of operator, 70</w:t>
        </w:r>
      </w:ins>
    </w:p>
    <w:p w:rsidR="00D75A7D" w:rsidRDefault="00D75A7D">
      <w:pPr>
        <w:pStyle w:val="Index1"/>
        <w:tabs>
          <w:tab w:val="right" w:leader="dot" w:pos="4143"/>
        </w:tabs>
        <w:rPr>
          <w:ins w:id="7518" w:author="pennyo" w:date="2011-02-22T11:25:00Z"/>
          <w:noProof/>
        </w:rPr>
      </w:pPr>
      <w:ins w:id="7519" w:author="pennyo" w:date="2011-02-22T11:25:00Z">
        <w:r>
          <w:rPr>
            <w:noProof/>
          </w:rPr>
          <w:t>&amp;&amp; operator, 75</w:t>
        </w:r>
      </w:ins>
    </w:p>
    <w:p w:rsidR="00D75A7D" w:rsidRDefault="00D75A7D">
      <w:pPr>
        <w:pStyle w:val="Index1"/>
        <w:tabs>
          <w:tab w:val="right" w:leader="dot" w:pos="4143"/>
        </w:tabs>
        <w:rPr>
          <w:ins w:id="7520" w:author="pennyo" w:date="2011-02-22T11:25:00Z"/>
          <w:noProof/>
        </w:rPr>
      </w:pPr>
      <w:ins w:id="7521" w:author="pennyo" w:date="2011-02-22T11:25:00Z">
        <w:r>
          <w:rPr>
            <w:noProof/>
          </w:rPr>
          <w:t>.fs extension, 18, 167</w:t>
        </w:r>
      </w:ins>
    </w:p>
    <w:p w:rsidR="00D75A7D" w:rsidRDefault="00D75A7D">
      <w:pPr>
        <w:pStyle w:val="Index1"/>
        <w:tabs>
          <w:tab w:val="right" w:leader="dot" w:pos="4143"/>
        </w:tabs>
        <w:rPr>
          <w:ins w:id="7522" w:author="pennyo" w:date="2011-02-22T11:25:00Z"/>
          <w:noProof/>
        </w:rPr>
      </w:pPr>
      <w:ins w:id="7523" w:author="pennyo" w:date="2011-02-22T11:25:00Z">
        <w:r>
          <w:rPr>
            <w:noProof/>
          </w:rPr>
          <w:t>.fsi extension, 18</w:t>
        </w:r>
      </w:ins>
    </w:p>
    <w:p w:rsidR="00D75A7D" w:rsidRDefault="00D75A7D">
      <w:pPr>
        <w:pStyle w:val="Index1"/>
        <w:tabs>
          <w:tab w:val="right" w:leader="dot" w:pos="4143"/>
        </w:tabs>
        <w:rPr>
          <w:ins w:id="7524" w:author="pennyo" w:date="2011-02-22T11:25:00Z"/>
          <w:noProof/>
        </w:rPr>
      </w:pPr>
      <w:ins w:id="7525" w:author="pennyo" w:date="2011-02-22T11:25:00Z">
        <w:r>
          <w:rPr>
            <w:noProof/>
          </w:rPr>
          <w:t>.fsscript extension, 18, 167</w:t>
        </w:r>
      </w:ins>
    </w:p>
    <w:p w:rsidR="00D75A7D" w:rsidRDefault="00D75A7D">
      <w:pPr>
        <w:pStyle w:val="Index1"/>
        <w:tabs>
          <w:tab w:val="right" w:leader="dot" w:pos="4143"/>
        </w:tabs>
        <w:rPr>
          <w:ins w:id="7526" w:author="pennyo" w:date="2011-02-22T11:25:00Z"/>
          <w:noProof/>
        </w:rPr>
      </w:pPr>
      <w:ins w:id="7527" w:author="pennyo" w:date="2011-02-22T11:25:00Z">
        <w:r>
          <w:rPr>
            <w:noProof/>
          </w:rPr>
          <w:t>.fsx extension, 18, 167</w:t>
        </w:r>
      </w:ins>
    </w:p>
    <w:p w:rsidR="00D75A7D" w:rsidRDefault="00D75A7D">
      <w:pPr>
        <w:pStyle w:val="Index1"/>
        <w:tabs>
          <w:tab w:val="right" w:leader="dot" w:pos="4143"/>
        </w:tabs>
        <w:rPr>
          <w:ins w:id="7528" w:author="pennyo" w:date="2011-02-22T11:25:00Z"/>
          <w:noProof/>
        </w:rPr>
      </w:pPr>
      <w:ins w:id="7529" w:author="pennyo" w:date="2011-02-22T11:25:00Z">
        <w:r>
          <w:rPr>
            <w:noProof/>
          </w:rPr>
          <w:t>.ml extension, 239</w:t>
        </w:r>
      </w:ins>
    </w:p>
    <w:p w:rsidR="00D75A7D" w:rsidRDefault="00D75A7D">
      <w:pPr>
        <w:pStyle w:val="Index1"/>
        <w:tabs>
          <w:tab w:val="right" w:leader="dot" w:pos="4143"/>
        </w:tabs>
        <w:rPr>
          <w:ins w:id="7530" w:author="pennyo" w:date="2011-02-22T11:25:00Z"/>
          <w:noProof/>
        </w:rPr>
      </w:pPr>
      <w:ins w:id="7531" w:author="pennyo" w:date="2011-02-22T11:25:00Z">
        <w:r>
          <w:rPr>
            <w:noProof/>
          </w:rPr>
          <w:t>.mli extension, 239</w:t>
        </w:r>
      </w:ins>
    </w:p>
    <w:p w:rsidR="00D75A7D" w:rsidRDefault="00D75A7D">
      <w:pPr>
        <w:pStyle w:val="Index1"/>
        <w:tabs>
          <w:tab w:val="right" w:leader="dot" w:pos="4143"/>
        </w:tabs>
        <w:rPr>
          <w:ins w:id="7532" w:author="pennyo" w:date="2011-02-22T11:25:00Z"/>
          <w:noProof/>
        </w:rPr>
      </w:pPr>
      <w:ins w:id="7533" w:author="pennyo" w:date="2011-02-22T11:25:00Z">
        <w:r>
          <w:rPr>
            <w:noProof/>
          </w:rPr>
          <w:t>:: cons pattern, 99</w:t>
        </w:r>
      </w:ins>
    </w:p>
    <w:p w:rsidR="00D75A7D" w:rsidRDefault="00D75A7D">
      <w:pPr>
        <w:pStyle w:val="Index1"/>
        <w:tabs>
          <w:tab w:val="right" w:leader="dot" w:pos="4143"/>
        </w:tabs>
        <w:rPr>
          <w:ins w:id="7534" w:author="pennyo" w:date="2011-02-22T11:25:00Z"/>
          <w:noProof/>
        </w:rPr>
      </w:pPr>
      <w:ins w:id="7535" w:author="pennyo" w:date="2011-02-22T11:25:00Z">
        <w:r>
          <w:rPr>
            <w:noProof/>
          </w:rPr>
          <w:t>; token, 74</w:t>
        </w:r>
      </w:ins>
    </w:p>
    <w:p w:rsidR="00D75A7D" w:rsidRDefault="00D75A7D">
      <w:pPr>
        <w:pStyle w:val="Index1"/>
        <w:tabs>
          <w:tab w:val="right" w:leader="dot" w:pos="4143"/>
        </w:tabs>
        <w:rPr>
          <w:ins w:id="7536" w:author="pennyo" w:date="2011-02-22T11:25:00Z"/>
          <w:noProof/>
        </w:rPr>
      </w:pPr>
      <w:ins w:id="7537" w:author="pennyo" w:date="2011-02-22T11:25:00Z">
        <w:r>
          <w:rPr>
            <w:noProof/>
          </w:rPr>
          <w:t>_ wildcard pattern, 99</w:t>
        </w:r>
      </w:ins>
    </w:p>
    <w:p w:rsidR="00D75A7D" w:rsidRDefault="00D75A7D">
      <w:pPr>
        <w:pStyle w:val="Index1"/>
        <w:tabs>
          <w:tab w:val="right" w:leader="dot" w:pos="4143"/>
        </w:tabs>
        <w:rPr>
          <w:ins w:id="7538" w:author="pennyo" w:date="2011-02-22T11:25:00Z"/>
          <w:noProof/>
        </w:rPr>
      </w:pPr>
      <w:ins w:id="7539" w:author="pennyo" w:date="2011-02-22T11:25:00Z">
        <w:r>
          <w:rPr>
            <w:noProof/>
          </w:rPr>
          <w:t>__LINE__, 26</w:t>
        </w:r>
      </w:ins>
    </w:p>
    <w:p w:rsidR="00D75A7D" w:rsidRDefault="00D75A7D">
      <w:pPr>
        <w:pStyle w:val="Index1"/>
        <w:tabs>
          <w:tab w:val="right" w:leader="dot" w:pos="4143"/>
        </w:tabs>
        <w:rPr>
          <w:ins w:id="7540" w:author="pennyo" w:date="2011-02-22T11:25:00Z"/>
          <w:noProof/>
        </w:rPr>
      </w:pPr>
      <w:ins w:id="7541" w:author="pennyo" w:date="2011-02-22T11:25:00Z">
        <w:r>
          <w:rPr>
            <w:noProof/>
          </w:rPr>
          <w:t>__SOURCE_DIRECTORY__, 26</w:t>
        </w:r>
      </w:ins>
    </w:p>
    <w:p w:rsidR="00D75A7D" w:rsidRDefault="00D75A7D">
      <w:pPr>
        <w:pStyle w:val="Index1"/>
        <w:tabs>
          <w:tab w:val="right" w:leader="dot" w:pos="4143"/>
        </w:tabs>
        <w:rPr>
          <w:ins w:id="7542" w:author="pennyo" w:date="2011-02-22T11:25:00Z"/>
          <w:noProof/>
        </w:rPr>
      </w:pPr>
      <w:ins w:id="7543" w:author="pennyo" w:date="2011-02-22T11:25:00Z">
        <w:r>
          <w:rPr>
            <w:noProof/>
          </w:rPr>
          <w:t>__SOURCE_FILE__, 26</w:t>
        </w:r>
      </w:ins>
    </w:p>
    <w:p w:rsidR="00D75A7D" w:rsidRDefault="00D75A7D">
      <w:pPr>
        <w:pStyle w:val="Index1"/>
        <w:tabs>
          <w:tab w:val="right" w:leader="dot" w:pos="4143"/>
        </w:tabs>
        <w:rPr>
          <w:ins w:id="7544" w:author="pennyo" w:date="2011-02-22T11:25:00Z"/>
          <w:noProof/>
        </w:rPr>
      </w:pPr>
      <w:ins w:id="7545" w:author="pennyo" w:date="2011-02-22T11:25:00Z">
        <w:r>
          <w:rPr>
            <w:noProof/>
          </w:rPr>
          <w:t>|| operator, 75</w:t>
        </w:r>
      </w:ins>
    </w:p>
    <w:p w:rsidR="00D75A7D" w:rsidRDefault="00D75A7D">
      <w:pPr>
        <w:pStyle w:val="Index1"/>
        <w:tabs>
          <w:tab w:val="right" w:leader="dot" w:pos="4143"/>
        </w:tabs>
        <w:rPr>
          <w:ins w:id="7546" w:author="pennyo" w:date="2011-02-22T11:25:00Z"/>
          <w:noProof/>
        </w:rPr>
      </w:pPr>
      <w:ins w:id="7547" w:author="pennyo" w:date="2011-02-22T11:25:00Z">
        <w:r>
          <w:rPr>
            <w:noProof/>
          </w:rPr>
          <w:t>= function, 142</w:t>
        </w:r>
      </w:ins>
    </w:p>
    <w:p w:rsidR="00D75A7D" w:rsidRDefault="00D75A7D">
      <w:pPr>
        <w:pStyle w:val="Index1"/>
        <w:tabs>
          <w:tab w:val="right" w:leader="dot" w:pos="4143"/>
        </w:tabs>
        <w:rPr>
          <w:ins w:id="7548" w:author="pennyo" w:date="2011-02-22T11:25:00Z"/>
          <w:noProof/>
        </w:rPr>
      </w:pPr>
      <w:ins w:id="7549" w:author="pennyo" w:date="2011-02-22T11:25:00Z">
        <w:r w:rsidRPr="003B3020">
          <w:rPr>
            <w:iCs/>
            <w:noProof/>
            <w:lang w:eastAsia="en-GB"/>
          </w:rPr>
          <w:t>abstract members</w:t>
        </w:r>
        <w:r>
          <w:rPr>
            <w:noProof/>
          </w:rPr>
          <w:t>, 134</w:t>
        </w:r>
      </w:ins>
    </w:p>
    <w:p w:rsidR="00D75A7D" w:rsidRDefault="00D75A7D">
      <w:pPr>
        <w:pStyle w:val="Index1"/>
        <w:tabs>
          <w:tab w:val="right" w:leader="dot" w:pos="4143"/>
        </w:tabs>
        <w:rPr>
          <w:ins w:id="7550" w:author="pennyo" w:date="2011-02-22T11:25:00Z"/>
          <w:noProof/>
        </w:rPr>
      </w:pPr>
      <w:ins w:id="7551" w:author="pennyo" w:date="2011-02-22T11:25:00Z">
        <w:r w:rsidRPr="003B3020">
          <w:rPr>
            <w:iCs/>
            <w:noProof/>
          </w:rPr>
          <w:t>abstract types</w:t>
        </w:r>
        <w:r>
          <w:rPr>
            <w:noProof/>
          </w:rPr>
          <w:t>, 43</w:t>
        </w:r>
      </w:ins>
    </w:p>
    <w:p w:rsidR="00D75A7D" w:rsidRDefault="00D75A7D">
      <w:pPr>
        <w:pStyle w:val="Index1"/>
        <w:tabs>
          <w:tab w:val="right" w:leader="dot" w:pos="4143"/>
        </w:tabs>
        <w:rPr>
          <w:ins w:id="7552" w:author="pennyo" w:date="2011-02-22T11:25:00Z"/>
          <w:noProof/>
        </w:rPr>
      </w:pPr>
      <w:ins w:id="7553" w:author="pennyo" w:date="2011-02-22T11:25:00Z">
        <w:r>
          <w:rPr>
            <w:noProof/>
          </w:rPr>
          <w:t>AbstractClass attribute, 134</w:t>
        </w:r>
      </w:ins>
    </w:p>
    <w:p w:rsidR="00D75A7D" w:rsidRDefault="00D75A7D">
      <w:pPr>
        <w:pStyle w:val="Index1"/>
        <w:tabs>
          <w:tab w:val="right" w:leader="dot" w:pos="4143"/>
        </w:tabs>
        <w:rPr>
          <w:ins w:id="7554" w:author="pennyo" w:date="2011-02-22T11:25:00Z"/>
          <w:noProof/>
        </w:rPr>
      </w:pPr>
      <w:ins w:id="7555" w:author="pennyo" w:date="2011-02-22T11:25:00Z">
        <w:r>
          <w:rPr>
            <w:noProof/>
          </w:rPr>
          <w:t>accessibilities</w:t>
        </w:r>
      </w:ins>
    </w:p>
    <w:p w:rsidR="00D75A7D" w:rsidRDefault="00D75A7D">
      <w:pPr>
        <w:pStyle w:val="Index2"/>
        <w:rPr>
          <w:ins w:id="7556" w:author="pennyo" w:date="2011-02-22T11:25:00Z"/>
        </w:rPr>
      </w:pPr>
      <w:ins w:id="7557" w:author="pennyo" w:date="2011-02-22T11:25:00Z">
        <w:r>
          <w:t>annotations for, 158</w:t>
        </w:r>
      </w:ins>
    </w:p>
    <w:p w:rsidR="00D75A7D" w:rsidRDefault="00D75A7D">
      <w:pPr>
        <w:pStyle w:val="Index2"/>
        <w:rPr>
          <w:ins w:id="7558" w:author="pennyo" w:date="2011-02-22T11:25:00Z"/>
        </w:rPr>
      </w:pPr>
      <w:ins w:id="7559" w:author="pennyo" w:date="2011-02-22T11:25:00Z">
        <w:r>
          <w:t>default annotation for modules, 155</w:t>
        </w:r>
      </w:ins>
    </w:p>
    <w:p w:rsidR="00D75A7D" w:rsidRDefault="00D75A7D">
      <w:pPr>
        <w:pStyle w:val="Index2"/>
        <w:rPr>
          <w:ins w:id="7560" w:author="pennyo" w:date="2011-02-22T11:25:00Z"/>
        </w:rPr>
      </w:pPr>
      <w:ins w:id="7561" w:author="pennyo" w:date="2011-02-22T11:25:00Z">
        <w:r>
          <w:t>location of modifiers, 158</w:t>
        </w:r>
      </w:ins>
    </w:p>
    <w:p w:rsidR="00D75A7D" w:rsidRDefault="00D75A7D">
      <w:pPr>
        <w:pStyle w:val="Index1"/>
        <w:tabs>
          <w:tab w:val="right" w:leader="dot" w:pos="4143"/>
        </w:tabs>
        <w:rPr>
          <w:ins w:id="7562" w:author="pennyo" w:date="2011-02-22T11:25:00Z"/>
          <w:noProof/>
        </w:rPr>
      </w:pPr>
      <w:ins w:id="7563" w:author="pennyo" w:date="2011-02-22T11:25:00Z">
        <w:r>
          <w:rPr>
            <w:noProof/>
          </w:rPr>
          <w:t>active pattern functions, 97</w:t>
        </w:r>
      </w:ins>
    </w:p>
    <w:p w:rsidR="00D75A7D" w:rsidRDefault="00D75A7D">
      <w:pPr>
        <w:pStyle w:val="Index1"/>
        <w:tabs>
          <w:tab w:val="right" w:leader="dot" w:pos="4143"/>
        </w:tabs>
        <w:rPr>
          <w:ins w:id="7564" w:author="pennyo" w:date="2011-02-22T11:25:00Z"/>
          <w:noProof/>
        </w:rPr>
      </w:pPr>
      <w:ins w:id="7565" w:author="pennyo" w:date="2011-02-22T11:25:00Z">
        <w:r>
          <w:rPr>
            <w:noProof/>
            <w:lang w:eastAsia="en-GB"/>
          </w:rPr>
          <w:t>active pattern results</w:t>
        </w:r>
        <w:r>
          <w:rPr>
            <w:noProof/>
          </w:rPr>
          <w:t>, 68</w:t>
        </w:r>
      </w:ins>
    </w:p>
    <w:p w:rsidR="00D75A7D" w:rsidRDefault="00D75A7D">
      <w:pPr>
        <w:pStyle w:val="Index1"/>
        <w:tabs>
          <w:tab w:val="right" w:leader="dot" w:pos="4143"/>
        </w:tabs>
        <w:rPr>
          <w:ins w:id="7566" w:author="pennyo" w:date="2011-02-22T11:25:00Z"/>
          <w:noProof/>
        </w:rPr>
      </w:pPr>
      <w:ins w:id="7567" w:author="pennyo" w:date="2011-02-22T11:25:00Z">
        <w:r>
          <w:rPr>
            <w:noProof/>
            <w:lang w:eastAsia="en-GB"/>
          </w:rPr>
          <w:t>address-of expressions</w:t>
        </w:r>
        <w:r>
          <w:rPr>
            <w:noProof/>
          </w:rPr>
          <w:t>, 70</w:t>
        </w:r>
      </w:ins>
    </w:p>
    <w:p w:rsidR="00D75A7D" w:rsidRDefault="00D75A7D">
      <w:pPr>
        <w:pStyle w:val="Index1"/>
        <w:tabs>
          <w:tab w:val="right" w:leader="dot" w:pos="4143"/>
        </w:tabs>
        <w:rPr>
          <w:ins w:id="7568" w:author="pennyo" w:date="2011-02-22T11:25:00Z"/>
          <w:noProof/>
        </w:rPr>
      </w:pPr>
      <w:ins w:id="7569" w:author="pennyo" w:date="2011-02-22T11:25:00Z">
        <w:r w:rsidRPr="003B3020">
          <w:rPr>
            <w:i/>
            <w:noProof/>
            <w:lang w:eastAsia="en-GB"/>
          </w:rPr>
          <w:t>AddressOf</w:t>
        </w:r>
        <w:r>
          <w:rPr>
            <w:noProof/>
            <w:lang w:eastAsia="en-GB"/>
          </w:rPr>
          <w:t xml:space="preserve"> expressions</w:t>
        </w:r>
        <w:r>
          <w:rPr>
            <w:noProof/>
          </w:rPr>
          <w:t>, 87, 92</w:t>
        </w:r>
      </w:ins>
    </w:p>
    <w:p w:rsidR="00D75A7D" w:rsidRDefault="00D75A7D">
      <w:pPr>
        <w:pStyle w:val="Index1"/>
        <w:tabs>
          <w:tab w:val="right" w:leader="dot" w:pos="4143"/>
        </w:tabs>
        <w:rPr>
          <w:ins w:id="7570" w:author="pennyo" w:date="2011-02-22T11:25:00Z"/>
          <w:noProof/>
        </w:rPr>
      </w:pPr>
      <w:ins w:id="7571" w:author="pennyo" w:date="2011-02-22T11:25:00Z">
        <w:r>
          <w:rPr>
            <w:noProof/>
          </w:rPr>
          <w:t>agents, 236</w:t>
        </w:r>
      </w:ins>
    </w:p>
    <w:p w:rsidR="00D75A7D" w:rsidRDefault="00D75A7D">
      <w:pPr>
        <w:pStyle w:val="Index1"/>
        <w:tabs>
          <w:tab w:val="right" w:leader="dot" w:pos="4143"/>
        </w:tabs>
        <w:rPr>
          <w:ins w:id="7572" w:author="pennyo" w:date="2011-02-22T11:25:00Z"/>
          <w:noProof/>
        </w:rPr>
      </w:pPr>
      <w:ins w:id="7573" w:author="pennyo" w:date="2011-02-22T11:25:00Z">
        <w:r w:rsidRPr="003B3020">
          <w:rPr>
            <w:bCs/>
            <w:noProof/>
          </w:rPr>
          <w:t>AllowNullLiteral</w:t>
        </w:r>
        <w:r>
          <w:rPr>
            <w:noProof/>
          </w:rPr>
          <w:t xml:space="preserve"> attribute, 46</w:t>
        </w:r>
      </w:ins>
    </w:p>
    <w:p w:rsidR="00D75A7D" w:rsidRDefault="00D75A7D">
      <w:pPr>
        <w:pStyle w:val="Index1"/>
        <w:tabs>
          <w:tab w:val="right" w:leader="dot" w:pos="4143"/>
        </w:tabs>
        <w:rPr>
          <w:ins w:id="7574" w:author="pennyo" w:date="2011-02-22T11:25:00Z"/>
          <w:noProof/>
        </w:rPr>
      </w:pPr>
      <w:ins w:id="7575" w:author="pennyo" w:date="2011-02-22T11:25:00Z">
        <w:r>
          <w:rPr>
            <w:noProof/>
            <w:lang w:eastAsia="en-GB"/>
          </w:rPr>
          <w:t>anonymous variable type</w:t>
        </w:r>
        <w:r>
          <w:rPr>
            <w:noProof/>
          </w:rPr>
          <w:t>, 36</w:t>
        </w:r>
      </w:ins>
    </w:p>
    <w:p w:rsidR="00D75A7D" w:rsidRDefault="00D75A7D">
      <w:pPr>
        <w:pStyle w:val="Index1"/>
        <w:tabs>
          <w:tab w:val="right" w:leader="dot" w:pos="4143"/>
        </w:tabs>
        <w:rPr>
          <w:ins w:id="7576" w:author="pennyo" w:date="2011-02-22T11:25:00Z"/>
          <w:noProof/>
        </w:rPr>
      </w:pPr>
      <w:ins w:id="7577" w:author="pennyo" w:date="2011-02-22T11:25:00Z">
        <w:r>
          <w:rPr>
            <w:noProof/>
            <w:lang w:eastAsia="en-GB"/>
          </w:rPr>
          <w:t>application expressions</w:t>
        </w:r>
        <w:r>
          <w:rPr>
            <w:noProof/>
          </w:rPr>
          <w:t>, 66, 182</w:t>
        </w:r>
      </w:ins>
    </w:p>
    <w:p w:rsidR="00D75A7D" w:rsidRDefault="00D75A7D">
      <w:pPr>
        <w:pStyle w:val="Index1"/>
        <w:tabs>
          <w:tab w:val="right" w:leader="dot" w:pos="4143"/>
        </w:tabs>
        <w:rPr>
          <w:ins w:id="7578" w:author="pennyo" w:date="2011-02-22T11:25:00Z"/>
          <w:noProof/>
        </w:rPr>
      </w:pPr>
      <w:ins w:id="7579" w:author="pennyo" w:date="2011-02-22T11:25:00Z">
        <w:r>
          <w:rPr>
            <w:noProof/>
          </w:rPr>
          <w:t>arguments</w:t>
        </w:r>
      </w:ins>
    </w:p>
    <w:p w:rsidR="00D75A7D" w:rsidRDefault="00D75A7D">
      <w:pPr>
        <w:pStyle w:val="Index2"/>
        <w:rPr>
          <w:ins w:id="7580" w:author="pennyo" w:date="2011-02-22T11:25:00Z"/>
        </w:rPr>
      </w:pPr>
      <w:ins w:id="7581" w:author="pennyo" w:date="2011-02-22T11:25:00Z">
        <w:r>
          <w:t>CLI optional, 130</w:t>
        </w:r>
      </w:ins>
    </w:p>
    <w:p w:rsidR="00D75A7D" w:rsidRDefault="00D75A7D">
      <w:pPr>
        <w:pStyle w:val="Index2"/>
        <w:rPr>
          <w:ins w:id="7582" w:author="pennyo" w:date="2011-02-22T11:25:00Z"/>
        </w:rPr>
      </w:pPr>
      <w:ins w:id="7583" w:author="pennyo" w:date="2011-02-22T11:25:00Z">
        <w:r>
          <w:t>named, 128</w:t>
        </w:r>
      </w:ins>
    </w:p>
    <w:p w:rsidR="00D75A7D" w:rsidRDefault="00D75A7D">
      <w:pPr>
        <w:pStyle w:val="Index2"/>
        <w:rPr>
          <w:ins w:id="7584" w:author="pennyo" w:date="2011-02-22T11:25:00Z"/>
        </w:rPr>
      </w:pPr>
      <w:ins w:id="7585" w:author="pennyo" w:date="2011-02-22T11:25:00Z">
        <w:r>
          <w:t>optional, 129</w:t>
        </w:r>
      </w:ins>
    </w:p>
    <w:p w:rsidR="00D75A7D" w:rsidRDefault="00D75A7D">
      <w:pPr>
        <w:pStyle w:val="Index2"/>
        <w:rPr>
          <w:ins w:id="7586" w:author="pennyo" w:date="2011-02-22T11:25:00Z"/>
        </w:rPr>
      </w:pPr>
      <w:ins w:id="7587" w:author="pennyo" w:date="2011-02-22T11:25:00Z">
        <w:r>
          <w:t>required unnamed, 129</w:t>
        </w:r>
      </w:ins>
    </w:p>
    <w:p w:rsidR="00D75A7D" w:rsidRDefault="00D75A7D">
      <w:pPr>
        <w:pStyle w:val="Index1"/>
        <w:tabs>
          <w:tab w:val="right" w:leader="dot" w:pos="4143"/>
        </w:tabs>
        <w:rPr>
          <w:ins w:id="7588" w:author="pennyo" w:date="2011-02-22T11:25:00Z"/>
          <w:noProof/>
        </w:rPr>
      </w:pPr>
      <w:ins w:id="7589" w:author="pennyo" w:date="2011-02-22T11:25:00Z">
        <w:r>
          <w:rPr>
            <w:noProof/>
          </w:rPr>
          <w:t>arity, 205</w:t>
        </w:r>
      </w:ins>
    </w:p>
    <w:p w:rsidR="00D75A7D" w:rsidRDefault="00D75A7D">
      <w:pPr>
        <w:pStyle w:val="Index2"/>
        <w:rPr>
          <w:ins w:id="7590" w:author="pennyo" w:date="2011-02-22T11:25:00Z"/>
        </w:rPr>
      </w:pPr>
      <w:ins w:id="7591" w:author="pennyo" w:date="2011-02-22T11:25:00Z">
        <w:r>
          <w:t>conformance in value signatures, 163</w:t>
        </w:r>
      </w:ins>
    </w:p>
    <w:p w:rsidR="00D75A7D" w:rsidRDefault="00D75A7D">
      <w:pPr>
        <w:pStyle w:val="Index1"/>
        <w:tabs>
          <w:tab w:val="right" w:leader="dot" w:pos="4143"/>
        </w:tabs>
        <w:rPr>
          <w:ins w:id="7592" w:author="pennyo" w:date="2011-02-22T11:25:00Z"/>
          <w:noProof/>
        </w:rPr>
      </w:pPr>
      <w:ins w:id="7593" w:author="pennyo" w:date="2011-02-22T11:25:00Z">
        <w:r w:rsidRPr="003B3020">
          <w:rPr>
            <w:iCs/>
            <w:noProof/>
            <w:lang w:eastAsia="en-GB"/>
          </w:rPr>
          <w:t>array expressions</w:t>
        </w:r>
        <w:r>
          <w:rPr>
            <w:noProof/>
          </w:rPr>
          <w:t>, 55, 89</w:t>
        </w:r>
      </w:ins>
    </w:p>
    <w:p w:rsidR="00D75A7D" w:rsidRDefault="00D75A7D">
      <w:pPr>
        <w:pStyle w:val="Index1"/>
        <w:tabs>
          <w:tab w:val="right" w:leader="dot" w:pos="4143"/>
        </w:tabs>
        <w:rPr>
          <w:ins w:id="7594" w:author="pennyo" w:date="2011-02-22T11:25:00Z"/>
          <w:noProof/>
        </w:rPr>
      </w:pPr>
      <w:ins w:id="7595" w:author="pennyo" w:date="2011-02-22T11:25:00Z">
        <w:r w:rsidRPr="003B3020">
          <w:rPr>
            <w:iCs/>
            <w:noProof/>
            <w:lang w:eastAsia="en-GB"/>
          </w:rPr>
          <w:t>array sequence expression</w:t>
        </w:r>
        <w:r>
          <w:rPr>
            <w:noProof/>
          </w:rPr>
          <w:t>, 65</w:t>
        </w:r>
      </w:ins>
    </w:p>
    <w:p w:rsidR="00D75A7D" w:rsidRDefault="00D75A7D">
      <w:pPr>
        <w:pStyle w:val="Index1"/>
        <w:tabs>
          <w:tab w:val="right" w:leader="dot" w:pos="4143"/>
        </w:tabs>
        <w:rPr>
          <w:ins w:id="7596" w:author="pennyo" w:date="2011-02-22T11:25:00Z"/>
          <w:noProof/>
        </w:rPr>
      </w:pPr>
      <w:ins w:id="7597" w:author="pennyo" w:date="2011-02-22T11:25:00Z">
        <w:r>
          <w:rPr>
            <w:noProof/>
          </w:rPr>
          <w:t>array type, 37</w:t>
        </w:r>
      </w:ins>
    </w:p>
    <w:p w:rsidR="00D75A7D" w:rsidRDefault="00D75A7D">
      <w:pPr>
        <w:pStyle w:val="Index1"/>
        <w:tabs>
          <w:tab w:val="right" w:leader="dot" w:pos="4143"/>
        </w:tabs>
        <w:rPr>
          <w:ins w:id="7598" w:author="pennyo" w:date="2011-02-22T11:25:00Z"/>
          <w:noProof/>
        </w:rPr>
      </w:pPr>
      <w:ins w:id="7599" w:author="pennyo" w:date="2011-02-22T11:25:00Z">
        <w:r>
          <w:rPr>
            <w:noProof/>
          </w:rPr>
          <w:t>assemblies</w:t>
        </w:r>
      </w:ins>
    </w:p>
    <w:p w:rsidR="00D75A7D" w:rsidRDefault="00D75A7D">
      <w:pPr>
        <w:pStyle w:val="Index2"/>
        <w:rPr>
          <w:ins w:id="7600" w:author="pennyo" w:date="2011-02-22T11:25:00Z"/>
        </w:rPr>
      </w:pPr>
      <w:ins w:id="7601" w:author="pennyo" w:date="2011-02-22T11:25:00Z">
        <w:r>
          <w:t>contents of, 165</w:t>
        </w:r>
      </w:ins>
    </w:p>
    <w:p w:rsidR="00D75A7D" w:rsidRDefault="00D75A7D">
      <w:pPr>
        <w:pStyle w:val="Index2"/>
        <w:rPr>
          <w:ins w:id="7602" w:author="pennyo" w:date="2011-02-22T11:25:00Z"/>
        </w:rPr>
      </w:pPr>
      <w:ins w:id="7603" w:author="pennyo" w:date="2011-02-22T11:25:00Z">
        <w:r>
          <w:t>referenced, 165</w:t>
        </w:r>
      </w:ins>
    </w:p>
    <w:p w:rsidR="00D75A7D" w:rsidRDefault="00D75A7D">
      <w:pPr>
        <w:pStyle w:val="Index1"/>
        <w:tabs>
          <w:tab w:val="right" w:leader="dot" w:pos="4143"/>
        </w:tabs>
        <w:rPr>
          <w:ins w:id="7604" w:author="pennyo" w:date="2011-02-22T11:25:00Z"/>
          <w:noProof/>
        </w:rPr>
      </w:pPr>
      <w:ins w:id="7605" w:author="pennyo" w:date="2011-02-22T11:25:00Z">
        <w:r>
          <w:rPr>
            <w:noProof/>
          </w:rPr>
          <w:t>assert, 78</w:t>
        </w:r>
      </w:ins>
    </w:p>
    <w:p w:rsidR="00D75A7D" w:rsidRDefault="00D75A7D">
      <w:pPr>
        <w:pStyle w:val="Index1"/>
        <w:tabs>
          <w:tab w:val="right" w:leader="dot" w:pos="4143"/>
        </w:tabs>
        <w:rPr>
          <w:ins w:id="7606" w:author="pennyo" w:date="2011-02-22T11:25:00Z"/>
          <w:noProof/>
        </w:rPr>
      </w:pPr>
      <w:ins w:id="7607" w:author="pennyo" w:date="2011-02-22T11:25:00Z">
        <w:r w:rsidRPr="003B3020">
          <w:rPr>
            <w:iCs/>
            <w:noProof/>
            <w:lang w:eastAsia="en-GB"/>
          </w:rPr>
          <w:t>assertion expression</w:t>
        </w:r>
        <w:r>
          <w:rPr>
            <w:noProof/>
          </w:rPr>
          <w:t>, 78</w:t>
        </w:r>
      </w:ins>
    </w:p>
    <w:p w:rsidR="00D75A7D" w:rsidRDefault="00D75A7D">
      <w:pPr>
        <w:pStyle w:val="Index1"/>
        <w:tabs>
          <w:tab w:val="right" w:leader="dot" w:pos="4143"/>
        </w:tabs>
        <w:rPr>
          <w:ins w:id="7608" w:author="pennyo" w:date="2011-02-22T11:25:00Z"/>
          <w:noProof/>
        </w:rPr>
      </w:pPr>
      <w:ins w:id="7609" w:author="pennyo" w:date="2011-02-22T11:25:00Z">
        <w:r w:rsidRPr="003B3020">
          <w:rPr>
            <w:iCs/>
            <w:noProof/>
            <w:lang w:eastAsia="en-GB"/>
          </w:rPr>
          <w:t>assignment expression</w:t>
        </w:r>
        <w:r>
          <w:rPr>
            <w:noProof/>
          </w:rPr>
          <w:t>, 73</w:t>
        </w:r>
      </w:ins>
    </w:p>
    <w:p w:rsidR="00D75A7D" w:rsidRDefault="00D75A7D">
      <w:pPr>
        <w:pStyle w:val="Index1"/>
        <w:tabs>
          <w:tab w:val="right" w:leader="dot" w:pos="4143"/>
        </w:tabs>
        <w:rPr>
          <w:ins w:id="7610" w:author="pennyo" w:date="2011-02-22T11:25:00Z"/>
          <w:noProof/>
        </w:rPr>
      </w:pPr>
      <w:ins w:id="7611" w:author="pennyo" w:date="2011-02-22T11:25:00Z">
        <w:r>
          <w:rPr>
            <w:noProof/>
          </w:rPr>
          <w:t>asynchronous computations, 236</w:t>
        </w:r>
      </w:ins>
    </w:p>
    <w:p w:rsidR="00D75A7D" w:rsidRDefault="00D75A7D">
      <w:pPr>
        <w:pStyle w:val="Index1"/>
        <w:tabs>
          <w:tab w:val="right" w:leader="dot" w:pos="4143"/>
        </w:tabs>
        <w:rPr>
          <w:ins w:id="7612" w:author="pennyo" w:date="2011-02-22T11:25:00Z"/>
          <w:noProof/>
        </w:rPr>
      </w:pPr>
      <w:ins w:id="7613" w:author="pennyo" w:date="2011-02-22T11:25:00Z">
        <w:r>
          <w:rPr>
            <w:noProof/>
          </w:rPr>
          <w:t>attributes</w:t>
        </w:r>
      </w:ins>
    </w:p>
    <w:p w:rsidR="00D75A7D" w:rsidRDefault="00D75A7D">
      <w:pPr>
        <w:pStyle w:val="Index2"/>
        <w:rPr>
          <w:ins w:id="7614" w:author="pennyo" w:date="2011-02-22T11:25:00Z"/>
        </w:rPr>
      </w:pPr>
      <w:ins w:id="7615" w:author="pennyo" w:date="2011-02-22T11:25:00Z">
        <w:r>
          <w:t>AbstractClass, 134</w:t>
        </w:r>
      </w:ins>
    </w:p>
    <w:p w:rsidR="00D75A7D" w:rsidRDefault="00D75A7D">
      <w:pPr>
        <w:pStyle w:val="Index2"/>
        <w:rPr>
          <w:ins w:id="7616" w:author="pennyo" w:date="2011-02-22T11:25:00Z"/>
        </w:rPr>
      </w:pPr>
      <w:ins w:id="7617" w:author="pennyo" w:date="2011-02-22T11:25:00Z">
        <w:r>
          <w:t>AllowNullLiteral, 46</w:t>
        </w:r>
      </w:ins>
    </w:p>
    <w:p w:rsidR="00D75A7D" w:rsidRDefault="00D75A7D">
      <w:pPr>
        <w:pStyle w:val="Index2"/>
        <w:rPr>
          <w:ins w:id="7618" w:author="pennyo" w:date="2011-02-22T11:25:00Z"/>
        </w:rPr>
      </w:pPr>
      <w:ins w:id="7619" w:author="pennyo" w:date="2011-02-22T11:25:00Z">
        <w:r>
          <w:t>AttributeUsage, 172</w:t>
        </w:r>
      </w:ins>
    </w:p>
    <w:p w:rsidR="00D75A7D" w:rsidRDefault="00D75A7D">
      <w:pPr>
        <w:pStyle w:val="Index2"/>
        <w:rPr>
          <w:ins w:id="7620" w:author="pennyo" w:date="2011-02-22T11:25:00Z"/>
        </w:rPr>
      </w:pPr>
      <w:ins w:id="7621" w:author="pennyo" w:date="2011-02-22T11:25:00Z">
        <w:r>
          <w:t>AutoOpen, 165</w:t>
        </w:r>
      </w:ins>
    </w:p>
    <w:p w:rsidR="00D75A7D" w:rsidRDefault="00D75A7D">
      <w:pPr>
        <w:pStyle w:val="Index2"/>
        <w:rPr>
          <w:ins w:id="7622" w:author="pennyo" w:date="2011-02-22T11:25:00Z"/>
        </w:rPr>
      </w:pPr>
      <w:ins w:id="7623" w:author="pennyo" w:date="2011-02-22T11:25:00Z">
        <w:r>
          <w:t>AutoOpenAttribute, 228</w:t>
        </w:r>
      </w:ins>
    </w:p>
    <w:p w:rsidR="00D75A7D" w:rsidRDefault="00D75A7D">
      <w:pPr>
        <w:pStyle w:val="Index2"/>
        <w:rPr>
          <w:ins w:id="7624" w:author="pennyo" w:date="2011-02-22T11:25:00Z"/>
        </w:rPr>
      </w:pPr>
      <w:ins w:id="7625" w:author="pennyo" w:date="2011-02-22T11:25:00Z">
        <w:r>
          <w:t>CLIEvent, 133, 136</w:t>
        </w:r>
      </w:ins>
    </w:p>
    <w:p w:rsidR="00D75A7D" w:rsidRDefault="00D75A7D">
      <w:pPr>
        <w:pStyle w:val="Index2"/>
        <w:rPr>
          <w:ins w:id="7626" w:author="pennyo" w:date="2011-02-22T11:25:00Z"/>
        </w:rPr>
      </w:pPr>
      <w:ins w:id="7627" w:author="pennyo" w:date="2011-02-22T11:25:00Z">
        <w:r>
          <w:t>comparison, 140</w:t>
        </w:r>
      </w:ins>
    </w:p>
    <w:p w:rsidR="00D75A7D" w:rsidRDefault="00D75A7D">
      <w:pPr>
        <w:pStyle w:val="Index2"/>
        <w:rPr>
          <w:ins w:id="7628" w:author="pennyo" w:date="2011-02-22T11:25:00Z"/>
        </w:rPr>
      </w:pPr>
      <w:ins w:id="7629" w:author="pennyo" w:date="2011-02-22T11:25:00Z">
        <w:r>
          <w:t>CompilationRepresentation, 133, 153</w:t>
        </w:r>
      </w:ins>
    </w:p>
    <w:p w:rsidR="00D75A7D" w:rsidRDefault="00D75A7D">
      <w:pPr>
        <w:pStyle w:val="Index2"/>
        <w:rPr>
          <w:ins w:id="7630" w:author="pennyo" w:date="2011-02-22T11:25:00Z"/>
        </w:rPr>
      </w:pPr>
      <w:ins w:id="7631" w:author="pennyo" w:date="2011-02-22T11:25:00Z">
        <w:r>
          <w:t>conditional compilation, 190</w:t>
        </w:r>
      </w:ins>
    </w:p>
    <w:p w:rsidR="00D75A7D" w:rsidRDefault="00D75A7D">
      <w:pPr>
        <w:pStyle w:val="Index2"/>
        <w:rPr>
          <w:ins w:id="7632" w:author="pennyo" w:date="2011-02-22T11:25:00Z"/>
        </w:rPr>
      </w:pPr>
      <w:ins w:id="7633" w:author="pennyo" w:date="2011-02-22T11:25:00Z">
        <w:r>
          <w:t>ContextStatic, 79, 155</w:t>
        </w:r>
      </w:ins>
    </w:p>
    <w:p w:rsidR="00D75A7D" w:rsidRDefault="00D75A7D">
      <w:pPr>
        <w:pStyle w:val="Index2"/>
        <w:rPr>
          <w:ins w:id="7634" w:author="pennyo" w:date="2011-02-22T11:25:00Z"/>
        </w:rPr>
      </w:pPr>
      <w:ins w:id="7635" w:author="pennyo" w:date="2011-02-22T11:25:00Z">
        <w:r>
          <w:t>custom, 42, 172, 219</w:t>
        </w:r>
      </w:ins>
    </w:p>
    <w:p w:rsidR="00D75A7D" w:rsidRDefault="00D75A7D">
      <w:pPr>
        <w:pStyle w:val="Index2"/>
        <w:rPr>
          <w:ins w:id="7636" w:author="pennyo" w:date="2011-02-22T11:25:00Z"/>
        </w:rPr>
      </w:pPr>
      <w:ins w:id="7637" w:author="pennyo" w:date="2011-02-22T11:25:00Z">
        <w:r>
          <w:t>DefaultValue, 119</w:t>
        </w:r>
      </w:ins>
    </w:p>
    <w:p w:rsidR="00D75A7D" w:rsidRDefault="00D75A7D">
      <w:pPr>
        <w:pStyle w:val="Index2"/>
        <w:rPr>
          <w:ins w:id="7638" w:author="pennyo" w:date="2011-02-22T11:25:00Z"/>
        </w:rPr>
      </w:pPr>
      <w:ins w:id="7639" w:author="pennyo" w:date="2011-02-22T11:25:00Z">
        <w:r>
          <w:t>emitted by F# compiler, 225</w:t>
        </w:r>
      </w:ins>
    </w:p>
    <w:p w:rsidR="00D75A7D" w:rsidRDefault="00D75A7D">
      <w:pPr>
        <w:pStyle w:val="Index2"/>
        <w:rPr>
          <w:ins w:id="7640" w:author="pennyo" w:date="2011-02-22T11:25:00Z"/>
        </w:rPr>
      </w:pPr>
      <w:ins w:id="7641" w:author="pennyo" w:date="2011-02-22T11:25:00Z">
        <w:r>
          <w:t>EntryPoint, 171</w:t>
        </w:r>
      </w:ins>
    </w:p>
    <w:p w:rsidR="00D75A7D" w:rsidRDefault="00D75A7D">
      <w:pPr>
        <w:pStyle w:val="Index2"/>
        <w:rPr>
          <w:ins w:id="7642" w:author="pennyo" w:date="2011-02-22T11:25:00Z"/>
        </w:rPr>
      </w:pPr>
      <w:ins w:id="7643" w:author="pennyo" w:date="2011-02-22T11:25:00Z">
        <w:r>
          <w:t>equality, 139</w:t>
        </w:r>
      </w:ins>
    </w:p>
    <w:p w:rsidR="00D75A7D" w:rsidRDefault="00D75A7D">
      <w:pPr>
        <w:pStyle w:val="Index2"/>
        <w:rPr>
          <w:ins w:id="7644" w:author="pennyo" w:date="2011-02-22T11:25:00Z"/>
        </w:rPr>
      </w:pPr>
      <w:ins w:id="7645" w:author="pennyo" w:date="2011-02-22T11:25:00Z">
        <w:r>
          <w:t>GeneralizableValue, 156</w:t>
        </w:r>
      </w:ins>
    </w:p>
    <w:p w:rsidR="00D75A7D" w:rsidRDefault="00D75A7D">
      <w:pPr>
        <w:pStyle w:val="Index2"/>
        <w:rPr>
          <w:ins w:id="7646" w:author="pennyo" w:date="2011-02-22T11:25:00Z"/>
        </w:rPr>
      </w:pPr>
      <w:ins w:id="7647" w:author="pennyo" w:date="2011-02-22T11:25:00Z">
        <w:r>
          <w:t>grammar of, 172</w:t>
        </w:r>
      </w:ins>
    </w:p>
    <w:p w:rsidR="00D75A7D" w:rsidRDefault="00D75A7D">
      <w:pPr>
        <w:pStyle w:val="Index2"/>
        <w:rPr>
          <w:ins w:id="7648" w:author="pennyo" w:date="2011-02-22T11:25:00Z"/>
        </w:rPr>
      </w:pPr>
      <w:ins w:id="7649" w:author="pennyo" w:date="2011-02-22T11:25:00Z">
        <w:r>
          <w:t>in type definitions, 106</w:t>
        </w:r>
      </w:ins>
    </w:p>
    <w:p w:rsidR="00D75A7D" w:rsidRDefault="00D75A7D">
      <w:pPr>
        <w:pStyle w:val="Index2"/>
        <w:rPr>
          <w:ins w:id="7650" w:author="pennyo" w:date="2011-02-22T11:25:00Z"/>
        </w:rPr>
      </w:pPr>
      <w:ins w:id="7651" w:author="pennyo" w:date="2011-02-22T11:25:00Z">
        <w:r>
          <w:t>InternalsVisibleTo, 158</w:t>
        </w:r>
      </w:ins>
    </w:p>
    <w:p w:rsidR="00D75A7D" w:rsidRDefault="00D75A7D">
      <w:pPr>
        <w:pStyle w:val="Index2"/>
        <w:rPr>
          <w:ins w:id="7652" w:author="pennyo" w:date="2011-02-22T11:25:00Z"/>
        </w:rPr>
      </w:pPr>
      <w:ins w:id="7653" w:author="pennyo" w:date="2011-02-22T11:25:00Z">
        <w:r>
          <w:t>Literal, 155</w:t>
        </w:r>
      </w:ins>
    </w:p>
    <w:p w:rsidR="00D75A7D" w:rsidRDefault="00D75A7D">
      <w:pPr>
        <w:pStyle w:val="Index2"/>
        <w:rPr>
          <w:ins w:id="7654" w:author="pennyo" w:date="2011-02-22T11:25:00Z"/>
        </w:rPr>
      </w:pPr>
      <w:ins w:id="7655" w:author="pennyo" w:date="2011-02-22T11:25:00Z">
        <w:r>
          <w:t>mapping to CLI metadata, 172</w:t>
        </w:r>
      </w:ins>
    </w:p>
    <w:p w:rsidR="00D75A7D" w:rsidRDefault="00D75A7D">
      <w:pPr>
        <w:pStyle w:val="Index2"/>
        <w:rPr>
          <w:ins w:id="7656" w:author="pennyo" w:date="2011-02-22T11:25:00Z"/>
        </w:rPr>
      </w:pPr>
      <w:ins w:id="7657" w:author="pennyo" w:date="2011-02-22T11:25:00Z">
        <w:r>
          <w:t>Measure, 107, 146, 149</w:t>
        </w:r>
      </w:ins>
    </w:p>
    <w:p w:rsidR="00D75A7D" w:rsidRDefault="00D75A7D">
      <w:pPr>
        <w:pStyle w:val="Index2"/>
        <w:rPr>
          <w:ins w:id="7658" w:author="pennyo" w:date="2011-02-22T11:25:00Z"/>
        </w:rPr>
      </w:pPr>
      <w:ins w:id="7659" w:author="pennyo" w:date="2011-02-22T11:25:00Z">
        <w:r>
          <w:t>MeasureAnnotatedAbbreviation, 150</w:t>
        </w:r>
      </w:ins>
    </w:p>
    <w:p w:rsidR="00D75A7D" w:rsidRDefault="00D75A7D">
      <w:pPr>
        <w:pStyle w:val="Index2"/>
        <w:rPr>
          <w:ins w:id="7660" w:author="pennyo" w:date="2011-02-22T11:25:00Z"/>
        </w:rPr>
      </w:pPr>
      <w:ins w:id="7661" w:author="pennyo" w:date="2011-02-22T11:25:00Z">
        <w:r>
          <w:t>NoEquality, 41</w:t>
        </w:r>
      </w:ins>
    </w:p>
    <w:p w:rsidR="00D75A7D" w:rsidRDefault="00D75A7D">
      <w:pPr>
        <w:pStyle w:val="Index2"/>
        <w:rPr>
          <w:ins w:id="7662" w:author="pennyo" w:date="2011-02-22T11:25:00Z"/>
        </w:rPr>
      </w:pPr>
      <w:ins w:id="7663" w:author="pennyo" w:date="2011-02-22T11:25:00Z">
        <w:r>
          <w:t>OptionalArgument, 130</w:t>
        </w:r>
      </w:ins>
    </w:p>
    <w:p w:rsidR="00D75A7D" w:rsidRDefault="00D75A7D">
      <w:pPr>
        <w:pStyle w:val="Index2"/>
        <w:rPr>
          <w:ins w:id="7664" w:author="pennyo" w:date="2011-02-22T11:25:00Z"/>
        </w:rPr>
      </w:pPr>
      <w:ins w:id="7665" w:author="pennyo" w:date="2011-02-22T11:25:00Z">
        <w:r>
          <w:t>ReflectedDefinition, 83</w:t>
        </w:r>
      </w:ins>
    </w:p>
    <w:p w:rsidR="00D75A7D" w:rsidRDefault="00D75A7D">
      <w:pPr>
        <w:pStyle w:val="Index2"/>
        <w:rPr>
          <w:ins w:id="7666" w:author="pennyo" w:date="2011-02-22T11:25:00Z"/>
        </w:rPr>
      </w:pPr>
      <w:ins w:id="7667" w:author="pennyo" w:date="2011-02-22T11:25:00Z">
        <w:r>
          <w:t>RequireQualifiedAccess, 176</w:t>
        </w:r>
      </w:ins>
    </w:p>
    <w:p w:rsidR="00D75A7D" w:rsidRDefault="00D75A7D">
      <w:pPr>
        <w:pStyle w:val="Index2"/>
        <w:rPr>
          <w:ins w:id="7668" w:author="pennyo" w:date="2011-02-22T11:25:00Z"/>
        </w:rPr>
      </w:pPr>
      <w:ins w:id="7669" w:author="pennyo" w:date="2011-02-22T11:25:00Z">
        <w:r>
          <w:t>RequiresExplicitTypeArguments, 156</w:t>
        </w:r>
      </w:ins>
    </w:p>
    <w:p w:rsidR="00D75A7D" w:rsidRDefault="00D75A7D">
      <w:pPr>
        <w:pStyle w:val="Index2"/>
        <w:rPr>
          <w:ins w:id="7670" w:author="pennyo" w:date="2011-02-22T11:25:00Z"/>
        </w:rPr>
      </w:pPr>
      <w:ins w:id="7671" w:author="pennyo" w:date="2011-02-22T11:25:00Z">
        <w:r>
          <w:t>RequiresQualifiedAccess, 122</w:t>
        </w:r>
      </w:ins>
    </w:p>
    <w:p w:rsidR="00D75A7D" w:rsidRDefault="00D75A7D">
      <w:pPr>
        <w:pStyle w:val="Index2"/>
        <w:rPr>
          <w:ins w:id="7672" w:author="pennyo" w:date="2011-02-22T11:25:00Z"/>
        </w:rPr>
      </w:pPr>
      <w:ins w:id="7673" w:author="pennyo" w:date="2011-02-22T11:25:00Z">
        <w:r>
          <w:t>SealedAttribute, 43</w:t>
        </w:r>
      </w:ins>
    </w:p>
    <w:p w:rsidR="00D75A7D" w:rsidRDefault="00D75A7D">
      <w:pPr>
        <w:pStyle w:val="Index2"/>
        <w:rPr>
          <w:ins w:id="7674" w:author="pennyo" w:date="2011-02-22T11:25:00Z"/>
        </w:rPr>
      </w:pPr>
      <w:ins w:id="7675" w:author="pennyo" w:date="2011-02-22T11:25:00Z">
        <w:r>
          <w:t>ThreadStatic, 79, 155</w:t>
        </w:r>
      </w:ins>
    </w:p>
    <w:p w:rsidR="00D75A7D" w:rsidRDefault="00D75A7D">
      <w:pPr>
        <w:pStyle w:val="Index2"/>
        <w:rPr>
          <w:ins w:id="7676" w:author="pennyo" w:date="2011-02-22T11:25:00Z"/>
        </w:rPr>
      </w:pPr>
      <w:ins w:id="7677" w:author="pennyo" w:date="2011-02-22T11:25:00Z">
        <w:r>
          <w:t>unrecognized by F#, 226</w:t>
        </w:r>
      </w:ins>
    </w:p>
    <w:p w:rsidR="00D75A7D" w:rsidRDefault="00D75A7D">
      <w:pPr>
        <w:pStyle w:val="Index2"/>
        <w:rPr>
          <w:ins w:id="7678" w:author="pennyo" w:date="2011-02-22T11:25:00Z"/>
        </w:rPr>
      </w:pPr>
      <w:ins w:id="7679" w:author="pennyo" w:date="2011-02-22T11:25:00Z">
        <w:r>
          <w:t>VolatileField, 86</w:t>
        </w:r>
      </w:ins>
    </w:p>
    <w:p w:rsidR="00D75A7D" w:rsidRDefault="00D75A7D">
      <w:pPr>
        <w:pStyle w:val="Index1"/>
        <w:tabs>
          <w:tab w:val="right" w:leader="dot" w:pos="4143"/>
        </w:tabs>
        <w:rPr>
          <w:ins w:id="7680" w:author="pennyo" w:date="2011-02-22T11:25:00Z"/>
          <w:noProof/>
        </w:rPr>
      </w:pPr>
      <w:ins w:id="7681" w:author="pennyo" w:date="2011-02-22T11:25:00Z">
        <w:r>
          <w:rPr>
            <w:noProof/>
          </w:rPr>
          <w:t>AttributeUsage attribute, 172</w:t>
        </w:r>
      </w:ins>
    </w:p>
    <w:p w:rsidR="00D75A7D" w:rsidRDefault="00D75A7D">
      <w:pPr>
        <w:pStyle w:val="Index1"/>
        <w:tabs>
          <w:tab w:val="right" w:leader="dot" w:pos="4143"/>
        </w:tabs>
        <w:rPr>
          <w:ins w:id="7682" w:author="pennyo" w:date="2011-02-22T11:25:00Z"/>
          <w:noProof/>
        </w:rPr>
      </w:pPr>
      <w:ins w:id="7683" w:author="pennyo" w:date="2011-02-22T11:25:00Z">
        <w:r>
          <w:rPr>
            <w:noProof/>
          </w:rPr>
          <w:t>automatic generalization, 12</w:t>
        </w:r>
      </w:ins>
    </w:p>
    <w:p w:rsidR="00D75A7D" w:rsidRDefault="00D75A7D">
      <w:pPr>
        <w:pStyle w:val="Index1"/>
        <w:tabs>
          <w:tab w:val="right" w:leader="dot" w:pos="4143"/>
        </w:tabs>
        <w:rPr>
          <w:ins w:id="7684" w:author="pennyo" w:date="2011-02-22T11:25:00Z"/>
          <w:noProof/>
        </w:rPr>
      </w:pPr>
      <w:ins w:id="7685" w:author="pennyo" w:date="2011-02-22T11:25:00Z">
        <w:r>
          <w:rPr>
            <w:noProof/>
          </w:rPr>
          <w:t>AutoOpen attribute, 165</w:t>
        </w:r>
      </w:ins>
    </w:p>
    <w:p w:rsidR="00D75A7D" w:rsidRDefault="00D75A7D">
      <w:pPr>
        <w:pStyle w:val="Index1"/>
        <w:tabs>
          <w:tab w:val="right" w:leader="dot" w:pos="4143"/>
        </w:tabs>
        <w:rPr>
          <w:ins w:id="7686" w:author="pennyo" w:date="2011-02-22T11:25:00Z"/>
          <w:noProof/>
        </w:rPr>
      </w:pPr>
      <w:ins w:id="7687" w:author="pennyo" w:date="2011-02-22T11:25:00Z">
        <w:r>
          <w:rPr>
            <w:noProof/>
          </w:rPr>
          <w:t>AutoOpenAttribute, 228</w:t>
        </w:r>
      </w:ins>
    </w:p>
    <w:p w:rsidR="00D75A7D" w:rsidRDefault="00D75A7D">
      <w:pPr>
        <w:pStyle w:val="Index1"/>
        <w:tabs>
          <w:tab w:val="right" w:leader="dot" w:pos="4143"/>
        </w:tabs>
        <w:rPr>
          <w:ins w:id="7688" w:author="pennyo" w:date="2011-02-22T11:25:00Z"/>
          <w:noProof/>
        </w:rPr>
      </w:pPr>
      <w:ins w:id="7689" w:author="pennyo" w:date="2011-02-22T11:25:00Z">
        <w:r>
          <w:rPr>
            <w:noProof/>
          </w:rPr>
          <w:t>AutoSerializable</w:t>
        </w:r>
        <w:r>
          <w:rPr>
            <w:noProof/>
            <w:lang w:eastAsia="en-GB"/>
          </w:rPr>
          <w:t xml:space="preserve"> attribute</w:t>
        </w:r>
        <w:r>
          <w:rPr>
            <w:noProof/>
          </w:rPr>
          <w:t>, 110, 112, 114</w:t>
        </w:r>
      </w:ins>
    </w:p>
    <w:p w:rsidR="00D75A7D" w:rsidRDefault="00D75A7D">
      <w:pPr>
        <w:pStyle w:val="Index1"/>
        <w:tabs>
          <w:tab w:val="right" w:leader="dot" w:pos="4143"/>
        </w:tabs>
        <w:rPr>
          <w:ins w:id="7690" w:author="pennyo" w:date="2011-02-22T11:25:00Z"/>
          <w:noProof/>
        </w:rPr>
      </w:pPr>
      <w:ins w:id="7691" w:author="pennyo" w:date="2011-02-22T11:25:00Z">
        <w:r>
          <w:rPr>
            <w:noProof/>
          </w:rPr>
          <w:t>base type, 44</w:t>
        </w:r>
      </w:ins>
    </w:p>
    <w:p w:rsidR="00D75A7D" w:rsidRDefault="00D75A7D">
      <w:pPr>
        <w:pStyle w:val="Index1"/>
        <w:tabs>
          <w:tab w:val="right" w:leader="dot" w:pos="4143"/>
        </w:tabs>
        <w:rPr>
          <w:ins w:id="7692" w:author="pennyo" w:date="2011-02-22T11:25:00Z"/>
          <w:noProof/>
        </w:rPr>
      </w:pPr>
      <w:ins w:id="7693" w:author="pennyo" w:date="2011-02-22T11:25:00Z">
        <w:r>
          <w:rPr>
            <w:noProof/>
          </w:rPr>
          <w:t>basic types</w:t>
        </w:r>
      </w:ins>
    </w:p>
    <w:p w:rsidR="00D75A7D" w:rsidRDefault="00D75A7D">
      <w:pPr>
        <w:pStyle w:val="Index2"/>
        <w:rPr>
          <w:ins w:id="7694" w:author="pennyo" w:date="2011-02-22T11:25:00Z"/>
        </w:rPr>
      </w:pPr>
      <w:ins w:id="7695" w:author="pennyo" w:date="2011-02-22T11:25:00Z">
        <w:r>
          <w:t>abbreviations for, 228</w:t>
        </w:r>
      </w:ins>
    </w:p>
    <w:p w:rsidR="00D75A7D" w:rsidRDefault="00D75A7D">
      <w:pPr>
        <w:pStyle w:val="Index1"/>
        <w:tabs>
          <w:tab w:val="right" w:leader="dot" w:pos="4143"/>
        </w:tabs>
        <w:rPr>
          <w:ins w:id="7696" w:author="pennyo" w:date="2011-02-22T11:25:00Z"/>
          <w:noProof/>
        </w:rPr>
      </w:pPr>
      <w:ins w:id="7697" w:author="pennyo" w:date="2011-02-22T11:25:00Z">
        <w:r w:rsidRPr="003B3020">
          <w:rPr>
            <w:iCs/>
            <w:noProof/>
            <w:lang w:eastAsia="en-GB"/>
          </w:rPr>
          <w:t>block expressions</w:t>
        </w:r>
        <w:r>
          <w:rPr>
            <w:noProof/>
          </w:rPr>
          <w:t>, 74</w:t>
        </w:r>
      </w:ins>
    </w:p>
    <w:p w:rsidR="00D75A7D" w:rsidRDefault="00D75A7D">
      <w:pPr>
        <w:pStyle w:val="Index1"/>
        <w:tabs>
          <w:tab w:val="right" w:leader="dot" w:pos="4143"/>
        </w:tabs>
        <w:rPr>
          <w:ins w:id="7698" w:author="pennyo" w:date="2011-02-22T11:25:00Z"/>
          <w:noProof/>
        </w:rPr>
      </w:pPr>
      <w:ins w:id="7699" w:author="pennyo" w:date="2011-02-22T11:25:00Z">
        <w:r>
          <w:rPr>
            <w:noProof/>
          </w:rPr>
          <w:t>bprintf function, 65</w:t>
        </w:r>
      </w:ins>
    </w:p>
    <w:p w:rsidR="00D75A7D" w:rsidRDefault="00D75A7D">
      <w:pPr>
        <w:pStyle w:val="Index1"/>
        <w:tabs>
          <w:tab w:val="right" w:leader="dot" w:pos="4143"/>
        </w:tabs>
        <w:rPr>
          <w:ins w:id="7700" w:author="pennyo" w:date="2011-02-22T11:25:00Z"/>
          <w:noProof/>
        </w:rPr>
      </w:pPr>
      <w:ins w:id="7701" w:author="pennyo" w:date="2011-02-22T11:25:00Z">
        <w:r>
          <w:rPr>
            <w:noProof/>
          </w:rPr>
          <w:t>byref arguments, 205</w:t>
        </w:r>
      </w:ins>
    </w:p>
    <w:p w:rsidR="00D75A7D" w:rsidRDefault="00D75A7D">
      <w:pPr>
        <w:pStyle w:val="Index1"/>
        <w:tabs>
          <w:tab w:val="right" w:leader="dot" w:pos="4143"/>
        </w:tabs>
        <w:rPr>
          <w:ins w:id="7702" w:author="pennyo" w:date="2011-02-22T11:25:00Z"/>
          <w:noProof/>
        </w:rPr>
      </w:pPr>
      <w:ins w:id="7703" w:author="pennyo" w:date="2011-02-22T11:25:00Z">
        <w:r>
          <w:rPr>
            <w:noProof/>
            <w:lang w:eastAsia="en-GB"/>
          </w:rPr>
          <w:t>byref pointers</w:t>
        </w:r>
        <w:r>
          <w:rPr>
            <w:noProof/>
          </w:rPr>
          <w:t>, 51</w:t>
        </w:r>
      </w:ins>
    </w:p>
    <w:p w:rsidR="00D75A7D" w:rsidRDefault="00D75A7D">
      <w:pPr>
        <w:pStyle w:val="Index1"/>
        <w:tabs>
          <w:tab w:val="right" w:leader="dot" w:pos="4143"/>
        </w:tabs>
        <w:rPr>
          <w:ins w:id="7704" w:author="pennyo" w:date="2011-02-22T11:25:00Z"/>
          <w:noProof/>
        </w:rPr>
      </w:pPr>
      <w:ins w:id="7705" w:author="pennyo" w:date="2011-02-22T11:25:00Z">
        <w:r>
          <w:rPr>
            <w:noProof/>
          </w:rPr>
          <w:t>byref-address-of expression, 70</w:t>
        </w:r>
      </w:ins>
    </w:p>
    <w:p w:rsidR="00D75A7D" w:rsidRDefault="00D75A7D">
      <w:pPr>
        <w:pStyle w:val="Index1"/>
        <w:tabs>
          <w:tab w:val="right" w:leader="dot" w:pos="4143"/>
        </w:tabs>
        <w:rPr>
          <w:ins w:id="7706" w:author="pennyo" w:date="2011-02-22T11:25:00Z"/>
          <w:noProof/>
        </w:rPr>
      </w:pPr>
      <w:ins w:id="7707" w:author="pennyo" w:date="2011-02-22T11:25:00Z">
        <w:r>
          <w:rPr>
            <w:noProof/>
          </w:rPr>
          <w:t>case names, 111</w:t>
        </w:r>
      </w:ins>
    </w:p>
    <w:p w:rsidR="00D75A7D" w:rsidRDefault="00D75A7D">
      <w:pPr>
        <w:pStyle w:val="Index1"/>
        <w:tabs>
          <w:tab w:val="right" w:leader="dot" w:pos="4143"/>
        </w:tabs>
        <w:rPr>
          <w:ins w:id="7708" w:author="pennyo" w:date="2011-02-22T11:25:00Z"/>
          <w:noProof/>
        </w:rPr>
      </w:pPr>
      <w:ins w:id="7709" w:author="pennyo" w:date="2011-02-22T11:25:00Z">
        <w:r>
          <w:rPr>
            <w:noProof/>
          </w:rPr>
          <w:t>characters, 22</w:t>
        </w:r>
      </w:ins>
    </w:p>
    <w:p w:rsidR="00D75A7D" w:rsidRDefault="00D75A7D">
      <w:pPr>
        <w:pStyle w:val="Index1"/>
        <w:tabs>
          <w:tab w:val="right" w:leader="dot" w:pos="4143"/>
        </w:tabs>
        <w:rPr>
          <w:ins w:id="7710" w:author="pennyo" w:date="2011-02-22T11:25:00Z"/>
          <w:noProof/>
        </w:rPr>
      </w:pPr>
      <w:ins w:id="7711" w:author="pennyo" w:date="2011-02-22T11:25:00Z">
        <w:r>
          <w:rPr>
            <w:noProof/>
          </w:rPr>
          <w:t>class types, 113</w:t>
        </w:r>
      </w:ins>
    </w:p>
    <w:p w:rsidR="00D75A7D" w:rsidRDefault="00D75A7D">
      <w:pPr>
        <w:pStyle w:val="Index2"/>
        <w:rPr>
          <w:ins w:id="7712" w:author="pennyo" w:date="2011-02-22T11:25:00Z"/>
        </w:rPr>
      </w:pPr>
      <w:ins w:id="7713" w:author="pennyo" w:date="2011-02-22T11:25:00Z">
        <w:r>
          <w:t>additional fields in, 118</w:t>
        </w:r>
      </w:ins>
    </w:p>
    <w:p w:rsidR="00D75A7D" w:rsidRDefault="00D75A7D">
      <w:pPr>
        <w:pStyle w:val="Index2"/>
        <w:rPr>
          <w:ins w:id="7714" w:author="pennyo" w:date="2011-02-22T11:25:00Z"/>
        </w:rPr>
      </w:pPr>
      <w:ins w:id="7715" w:author="pennyo" w:date="2011-02-22T11:25:00Z">
        <w:r>
          <w:t>members in, 117</w:t>
        </w:r>
      </w:ins>
    </w:p>
    <w:p w:rsidR="00D75A7D" w:rsidRDefault="00D75A7D">
      <w:pPr>
        <w:pStyle w:val="Index1"/>
        <w:tabs>
          <w:tab w:val="right" w:leader="dot" w:pos="4143"/>
        </w:tabs>
        <w:rPr>
          <w:ins w:id="7716" w:author="pennyo" w:date="2011-02-22T11:25:00Z"/>
          <w:noProof/>
        </w:rPr>
      </w:pPr>
      <w:ins w:id="7717" w:author="pennyo" w:date="2011-02-22T11:25:00Z">
        <w:r>
          <w:rPr>
            <w:noProof/>
          </w:rPr>
          <w:t>class/end tokens, 113</w:t>
        </w:r>
      </w:ins>
    </w:p>
    <w:p w:rsidR="00D75A7D" w:rsidRDefault="00D75A7D">
      <w:pPr>
        <w:pStyle w:val="Index1"/>
        <w:tabs>
          <w:tab w:val="right" w:leader="dot" w:pos="4143"/>
        </w:tabs>
        <w:rPr>
          <w:ins w:id="7718" w:author="pennyo" w:date="2011-02-22T11:25:00Z"/>
          <w:noProof/>
        </w:rPr>
      </w:pPr>
      <w:ins w:id="7719" w:author="pennyo" w:date="2011-02-22T11:25:00Z">
        <w:r w:rsidRPr="003B3020">
          <w:rPr>
            <w:iCs/>
            <w:noProof/>
          </w:rPr>
          <w:t>classes</w:t>
        </w:r>
        <w:r>
          <w:rPr>
            <w:noProof/>
          </w:rPr>
          <w:t>, 42</w:t>
        </w:r>
      </w:ins>
    </w:p>
    <w:p w:rsidR="00D75A7D" w:rsidRDefault="00D75A7D">
      <w:pPr>
        <w:pStyle w:val="Index1"/>
        <w:tabs>
          <w:tab w:val="right" w:leader="dot" w:pos="4143"/>
        </w:tabs>
        <w:rPr>
          <w:ins w:id="7720" w:author="pennyo" w:date="2011-02-22T11:25:00Z"/>
          <w:noProof/>
        </w:rPr>
      </w:pPr>
      <w:ins w:id="7721" w:author="pennyo" w:date="2011-02-22T11:25:00Z">
        <w:r>
          <w:rPr>
            <w:noProof/>
          </w:rPr>
          <w:t>CLI methods, 207</w:t>
        </w:r>
      </w:ins>
    </w:p>
    <w:p w:rsidR="00D75A7D" w:rsidRDefault="00D75A7D">
      <w:pPr>
        <w:pStyle w:val="Index1"/>
        <w:tabs>
          <w:tab w:val="right" w:leader="dot" w:pos="4143"/>
        </w:tabs>
        <w:rPr>
          <w:ins w:id="7722" w:author="pennyo" w:date="2011-02-22T11:25:00Z"/>
          <w:noProof/>
        </w:rPr>
      </w:pPr>
      <w:ins w:id="7723" w:author="pennyo" w:date="2011-02-22T11:25:00Z">
        <w:r>
          <w:rPr>
            <w:noProof/>
          </w:rPr>
          <w:t>CLI pointer types, 229</w:t>
        </w:r>
      </w:ins>
    </w:p>
    <w:p w:rsidR="00D75A7D" w:rsidRDefault="00D75A7D">
      <w:pPr>
        <w:pStyle w:val="Index1"/>
        <w:tabs>
          <w:tab w:val="right" w:leader="dot" w:pos="4143"/>
        </w:tabs>
        <w:rPr>
          <w:ins w:id="7724" w:author="pennyo" w:date="2011-02-22T11:25:00Z"/>
          <w:noProof/>
        </w:rPr>
      </w:pPr>
      <w:ins w:id="7725" w:author="pennyo" w:date="2011-02-22T11:25:00Z">
        <w:r>
          <w:rPr>
            <w:noProof/>
          </w:rPr>
          <w:t>CLIEvent attribute, 133, 136</w:t>
        </w:r>
      </w:ins>
    </w:p>
    <w:p w:rsidR="00D75A7D" w:rsidRDefault="00D75A7D">
      <w:pPr>
        <w:pStyle w:val="Index1"/>
        <w:tabs>
          <w:tab w:val="right" w:leader="dot" w:pos="4143"/>
        </w:tabs>
        <w:rPr>
          <w:ins w:id="7726" w:author="pennyo" w:date="2011-02-22T11:25:00Z"/>
          <w:noProof/>
        </w:rPr>
      </w:pPr>
      <w:ins w:id="7727" w:author="pennyo" w:date="2011-02-22T11:25:00Z">
        <w:r>
          <w:rPr>
            <w:noProof/>
          </w:rPr>
          <w:t>comments, 20, 208</w:t>
        </w:r>
      </w:ins>
    </w:p>
    <w:p w:rsidR="00D75A7D" w:rsidRDefault="00D75A7D">
      <w:pPr>
        <w:pStyle w:val="Index1"/>
        <w:tabs>
          <w:tab w:val="right" w:leader="dot" w:pos="4143"/>
        </w:tabs>
        <w:rPr>
          <w:ins w:id="7728" w:author="pennyo" w:date="2011-02-22T11:25:00Z"/>
          <w:noProof/>
        </w:rPr>
      </w:pPr>
      <w:ins w:id="7729" w:author="pennyo" w:date="2011-02-22T11:25:00Z">
        <w:r>
          <w:rPr>
            <w:noProof/>
          </w:rPr>
          <w:t>compare function, 142</w:t>
        </w:r>
      </w:ins>
    </w:p>
    <w:p w:rsidR="00D75A7D" w:rsidRDefault="00D75A7D">
      <w:pPr>
        <w:pStyle w:val="Index1"/>
        <w:tabs>
          <w:tab w:val="right" w:leader="dot" w:pos="4143"/>
        </w:tabs>
        <w:rPr>
          <w:ins w:id="7730" w:author="pennyo" w:date="2011-02-22T11:25:00Z"/>
          <w:noProof/>
        </w:rPr>
      </w:pPr>
      <w:ins w:id="7731" w:author="pennyo" w:date="2011-02-22T11:25:00Z">
        <w:r>
          <w:rPr>
            <w:noProof/>
          </w:rPr>
          <w:t>CompareTo, 142</w:t>
        </w:r>
      </w:ins>
    </w:p>
    <w:p w:rsidR="00D75A7D" w:rsidRDefault="00D75A7D">
      <w:pPr>
        <w:pStyle w:val="Index1"/>
        <w:tabs>
          <w:tab w:val="right" w:leader="dot" w:pos="4143"/>
        </w:tabs>
        <w:rPr>
          <w:ins w:id="7732" w:author="pennyo" w:date="2011-02-22T11:25:00Z"/>
          <w:noProof/>
        </w:rPr>
      </w:pPr>
      <w:ins w:id="7733" w:author="pennyo" w:date="2011-02-22T11:25:00Z">
        <w:r>
          <w:rPr>
            <w:noProof/>
            <w:lang w:eastAsia="en-GB"/>
          </w:rPr>
          <w:t>comparison attributes</w:t>
        </w:r>
        <w:r>
          <w:rPr>
            <w:noProof/>
          </w:rPr>
          <w:t>, 140</w:t>
        </w:r>
      </w:ins>
    </w:p>
    <w:p w:rsidR="00D75A7D" w:rsidRDefault="00D75A7D">
      <w:pPr>
        <w:pStyle w:val="Index1"/>
        <w:tabs>
          <w:tab w:val="right" w:leader="dot" w:pos="4143"/>
        </w:tabs>
        <w:rPr>
          <w:ins w:id="7734" w:author="pennyo" w:date="2011-02-22T11:25:00Z"/>
          <w:noProof/>
        </w:rPr>
      </w:pPr>
      <w:ins w:id="7735" w:author="pennyo" w:date="2011-02-22T11:25:00Z">
        <w:r>
          <w:rPr>
            <w:noProof/>
          </w:rPr>
          <w:t>comparison constraint, 41</w:t>
        </w:r>
      </w:ins>
    </w:p>
    <w:p w:rsidR="00D75A7D" w:rsidRDefault="00D75A7D">
      <w:pPr>
        <w:pStyle w:val="Index1"/>
        <w:tabs>
          <w:tab w:val="right" w:leader="dot" w:pos="4143"/>
        </w:tabs>
        <w:rPr>
          <w:ins w:id="7736" w:author="pennyo" w:date="2011-02-22T11:25:00Z"/>
          <w:noProof/>
        </w:rPr>
      </w:pPr>
      <w:ins w:id="7737" w:author="pennyo" w:date="2011-02-22T11:25:00Z">
        <w:r>
          <w:rPr>
            <w:noProof/>
          </w:rPr>
          <w:t>ComparisonConditionalOn constraint dependency, 140</w:t>
        </w:r>
      </w:ins>
    </w:p>
    <w:p w:rsidR="00D75A7D" w:rsidRDefault="00D75A7D">
      <w:pPr>
        <w:pStyle w:val="Index1"/>
        <w:tabs>
          <w:tab w:val="right" w:leader="dot" w:pos="4143"/>
        </w:tabs>
        <w:rPr>
          <w:ins w:id="7738" w:author="pennyo" w:date="2011-02-22T11:25:00Z"/>
          <w:noProof/>
        </w:rPr>
      </w:pPr>
      <w:ins w:id="7739" w:author="pennyo" w:date="2011-02-22T11:25:00Z">
        <w:r>
          <w:rPr>
            <w:noProof/>
          </w:rPr>
          <w:t>compatibility features, 238</w:t>
        </w:r>
      </w:ins>
    </w:p>
    <w:p w:rsidR="00D75A7D" w:rsidRDefault="00D75A7D">
      <w:pPr>
        <w:pStyle w:val="Index1"/>
        <w:tabs>
          <w:tab w:val="right" w:leader="dot" w:pos="4143"/>
        </w:tabs>
        <w:rPr>
          <w:ins w:id="7740" w:author="pennyo" w:date="2011-02-22T11:25:00Z"/>
          <w:noProof/>
        </w:rPr>
      </w:pPr>
      <w:ins w:id="7741" w:author="pennyo" w:date="2011-02-22T11:25:00Z">
        <w:r>
          <w:rPr>
            <w:noProof/>
          </w:rPr>
          <w:t>compilation order, 166</w:t>
        </w:r>
      </w:ins>
    </w:p>
    <w:p w:rsidR="00D75A7D" w:rsidRDefault="00D75A7D">
      <w:pPr>
        <w:pStyle w:val="Index1"/>
        <w:tabs>
          <w:tab w:val="right" w:leader="dot" w:pos="4143"/>
        </w:tabs>
        <w:rPr>
          <w:ins w:id="7742" w:author="pennyo" w:date="2011-02-22T11:25:00Z"/>
          <w:noProof/>
        </w:rPr>
      </w:pPr>
      <w:ins w:id="7743" w:author="pennyo" w:date="2011-02-22T11:25:00Z">
        <w:r>
          <w:rPr>
            <w:noProof/>
          </w:rPr>
          <w:t>CompilationRepresentation attribute, 133, 153</w:t>
        </w:r>
      </w:ins>
    </w:p>
    <w:p w:rsidR="00D75A7D" w:rsidRDefault="00D75A7D">
      <w:pPr>
        <w:pStyle w:val="Index1"/>
        <w:tabs>
          <w:tab w:val="right" w:leader="dot" w:pos="4143"/>
        </w:tabs>
        <w:rPr>
          <w:ins w:id="7744" w:author="pennyo" w:date="2011-02-22T11:25:00Z"/>
          <w:noProof/>
        </w:rPr>
      </w:pPr>
      <w:ins w:id="7745" w:author="pennyo" w:date="2011-02-22T11:25:00Z">
        <w:r>
          <w:rPr>
            <w:noProof/>
          </w:rPr>
          <w:t>COMPILED compilation symbol, 18, 168</w:t>
        </w:r>
      </w:ins>
    </w:p>
    <w:p w:rsidR="00D75A7D" w:rsidRDefault="00D75A7D">
      <w:pPr>
        <w:pStyle w:val="Index1"/>
        <w:tabs>
          <w:tab w:val="right" w:leader="dot" w:pos="4143"/>
        </w:tabs>
        <w:rPr>
          <w:ins w:id="7746" w:author="pennyo" w:date="2011-02-22T11:25:00Z"/>
          <w:noProof/>
        </w:rPr>
      </w:pPr>
      <w:ins w:id="7747" w:author="pennyo" w:date="2011-02-22T11:25:00Z">
        <w:r>
          <w:rPr>
            <w:noProof/>
          </w:rPr>
          <w:t>compiler directives, 168</w:t>
        </w:r>
      </w:ins>
    </w:p>
    <w:p w:rsidR="00D75A7D" w:rsidRDefault="00D75A7D">
      <w:pPr>
        <w:pStyle w:val="Index1"/>
        <w:tabs>
          <w:tab w:val="right" w:leader="dot" w:pos="4143"/>
        </w:tabs>
        <w:rPr>
          <w:ins w:id="7748" w:author="pennyo" w:date="2011-02-22T11:25:00Z"/>
          <w:noProof/>
        </w:rPr>
      </w:pPr>
      <w:ins w:id="7749" w:author="pennyo" w:date="2011-02-22T11:25:00Z">
        <w:r w:rsidRPr="003B3020">
          <w:rPr>
            <w:iCs/>
            <w:noProof/>
            <w:lang w:eastAsia="en-GB"/>
          </w:rPr>
          <w:t>computation expression</w:t>
        </w:r>
        <w:r>
          <w:rPr>
            <w:noProof/>
          </w:rPr>
          <w:t>, 59</w:t>
        </w:r>
      </w:ins>
    </w:p>
    <w:p w:rsidR="00D75A7D" w:rsidRDefault="00D75A7D">
      <w:pPr>
        <w:pStyle w:val="Index1"/>
        <w:tabs>
          <w:tab w:val="right" w:leader="dot" w:pos="4143"/>
        </w:tabs>
        <w:rPr>
          <w:ins w:id="7750" w:author="pennyo" w:date="2011-02-22T11:25:00Z"/>
          <w:noProof/>
        </w:rPr>
      </w:pPr>
      <w:ins w:id="7751" w:author="pennyo" w:date="2011-02-22T11:25:00Z">
        <w:r>
          <w:rPr>
            <w:noProof/>
          </w:rPr>
          <w:t>condensation, 202</w:t>
        </w:r>
      </w:ins>
    </w:p>
    <w:p w:rsidR="00D75A7D" w:rsidRDefault="00D75A7D">
      <w:pPr>
        <w:pStyle w:val="Index1"/>
        <w:tabs>
          <w:tab w:val="right" w:leader="dot" w:pos="4143"/>
        </w:tabs>
        <w:rPr>
          <w:ins w:id="7752" w:author="pennyo" w:date="2011-02-22T11:25:00Z"/>
          <w:noProof/>
        </w:rPr>
      </w:pPr>
      <w:ins w:id="7753" w:author="pennyo" w:date="2011-02-22T11:25:00Z">
        <w:r>
          <w:rPr>
            <w:noProof/>
          </w:rPr>
          <w:t>Conditional attribute, 190</w:t>
        </w:r>
      </w:ins>
    </w:p>
    <w:p w:rsidR="00D75A7D" w:rsidRDefault="00D75A7D">
      <w:pPr>
        <w:pStyle w:val="Index1"/>
        <w:tabs>
          <w:tab w:val="right" w:leader="dot" w:pos="4143"/>
        </w:tabs>
        <w:rPr>
          <w:ins w:id="7754" w:author="pennyo" w:date="2011-02-22T11:25:00Z"/>
          <w:noProof/>
        </w:rPr>
      </w:pPr>
      <w:ins w:id="7755" w:author="pennyo" w:date="2011-02-22T11:25:00Z">
        <w:r>
          <w:rPr>
            <w:noProof/>
          </w:rPr>
          <w:t>conditional compilation, 20, 190</w:t>
        </w:r>
      </w:ins>
    </w:p>
    <w:p w:rsidR="00D75A7D" w:rsidRDefault="00D75A7D">
      <w:pPr>
        <w:pStyle w:val="Index2"/>
        <w:rPr>
          <w:ins w:id="7756" w:author="pennyo" w:date="2011-02-22T11:25:00Z"/>
        </w:rPr>
      </w:pPr>
      <w:ins w:id="7757" w:author="pennyo" w:date="2011-02-22T11:25:00Z">
        <w:r>
          <w:t>ML compatibility and, 238</w:t>
        </w:r>
      </w:ins>
    </w:p>
    <w:p w:rsidR="00D75A7D" w:rsidRDefault="00D75A7D">
      <w:pPr>
        <w:pStyle w:val="Index1"/>
        <w:tabs>
          <w:tab w:val="right" w:leader="dot" w:pos="4143"/>
        </w:tabs>
        <w:rPr>
          <w:ins w:id="7758" w:author="pennyo" w:date="2011-02-22T11:25:00Z"/>
          <w:noProof/>
        </w:rPr>
      </w:pPr>
      <w:ins w:id="7759" w:author="pennyo" w:date="2011-02-22T11:25:00Z">
        <w:r>
          <w:rPr>
            <w:noProof/>
          </w:rPr>
          <w:t>conditional expressions, 75</w:t>
        </w:r>
      </w:ins>
    </w:p>
    <w:p w:rsidR="00D75A7D" w:rsidRDefault="00D75A7D">
      <w:pPr>
        <w:pStyle w:val="Index1"/>
        <w:tabs>
          <w:tab w:val="right" w:leader="dot" w:pos="4143"/>
        </w:tabs>
        <w:rPr>
          <w:ins w:id="7760" w:author="pennyo" w:date="2011-02-22T11:25:00Z"/>
          <w:noProof/>
        </w:rPr>
      </w:pPr>
      <w:ins w:id="7761" w:author="pennyo" w:date="2011-02-22T11:25:00Z">
        <w:r>
          <w:rPr>
            <w:noProof/>
          </w:rPr>
          <w:t>constant expressions, 53</w:t>
        </w:r>
      </w:ins>
    </w:p>
    <w:p w:rsidR="00D75A7D" w:rsidRDefault="00D75A7D">
      <w:pPr>
        <w:pStyle w:val="Index1"/>
        <w:tabs>
          <w:tab w:val="right" w:leader="dot" w:pos="4143"/>
        </w:tabs>
        <w:rPr>
          <w:ins w:id="7762" w:author="pennyo" w:date="2011-02-22T11:25:00Z"/>
          <w:noProof/>
        </w:rPr>
      </w:pPr>
      <w:ins w:id="7763" w:author="pennyo" w:date="2011-02-22T11:25:00Z">
        <w:r>
          <w:rPr>
            <w:noProof/>
          </w:rPr>
          <w:t>constants with measure annotations, 147</w:t>
        </w:r>
      </w:ins>
    </w:p>
    <w:p w:rsidR="00D75A7D" w:rsidRDefault="00D75A7D">
      <w:pPr>
        <w:pStyle w:val="Index1"/>
        <w:tabs>
          <w:tab w:val="right" w:leader="dot" w:pos="4143"/>
        </w:tabs>
        <w:rPr>
          <w:ins w:id="7764" w:author="pennyo" w:date="2011-02-22T11:25:00Z"/>
          <w:noProof/>
        </w:rPr>
      </w:pPr>
      <w:ins w:id="7765" w:author="pennyo" w:date="2011-02-22T11:25:00Z">
        <w:r>
          <w:rPr>
            <w:noProof/>
          </w:rPr>
          <w:t>constrained types, 37</w:t>
        </w:r>
      </w:ins>
    </w:p>
    <w:p w:rsidR="00D75A7D" w:rsidRDefault="00D75A7D">
      <w:pPr>
        <w:pStyle w:val="Index1"/>
        <w:tabs>
          <w:tab w:val="right" w:leader="dot" w:pos="4143"/>
        </w:tabs>
        <w:rPr>
          <w:ins w:id="7766" w:author="pennyo" w:date="2011-02-22T11:25:00Z"/>
          <w:noProof/>
        </w:rPr>
      </w:pPr>
      <w:ins w:id="7767" w:author="pennyo" w:date="2011-02-22T11:25:00Z">
        <w:r>
          <w:rPr>
            <w:noProof/>
            <w:lang w:eastAsia="en-GB"/>
          </w:rPr>
          <w:t>constraints</w:t>
        </w:r>
        <w:r>
          <w:rPr>
            <w:noProof/>
          </w:rPr>
          <w:t>, 37</w:t>
        </w:r>
      </w:ins>
    </w:p>
    <w:p w:rsidR="00D75A7D" w:rsidRDefault="00D75A7D">
      <w:pPr>
        <w:pStyle w:val="Index2"/>
        <w:rPr>
          <w:ins w:id="7768" w:author="pennyo" w:date="2011-02-22T11:25:00Z"/>
        </w:rPr>
      </w:pPr>
      <w:ins w:id="7769" w:author="pennyo" w:date="2011-02-22T11:25:00Z">
        <w:r>
          <w:t>comparison, 41</w:t>
        </w:r>
      </w:ins>
    </w:p>
    <w:p w:rsidR="00D75A7D" w:rsidRDefault="00D75A7D">
      <w:pPr>
        <w:pStyle w:val="Index2"/>
        <w:rPr>
          <w:ins w:id="7770" w:author="pennyo" w:date="2011-02-22T11:25:00Z"/>
        </w:rPr>
      </w:pPr>
      <w:ins w:id="7771" w:author="pennyo" w:date="2011-02-22T11:25:00Z">
        <w:r>
          <w:t>current inference, 35</w:t>
        </w:r>
      </w:ins>
    </w:p>
    <w:p w:rsidR="00D75A7D" w:rsidRDefault="00D75A7D">
      <w:pPr>
        <w:pStyle w:val="Index2"/>
        <w:rPr>
          <w:ins w:id="7772" w:author="pennyo" w:date="2011-02-22T11:25:00Z"/>
        </w:rPr>
      </w:pPr>
      <w:ins w:id="7773" w:author="pennyo" w:date="2011-02-22T11:25:00Z">
        <w:r>
          <w:t>default constructor, 39</w:t>
        </w:r>
      </w:ins>
    </w:p>
    <w:p w:rsidR="00D75A7D" w:rsidRDefault="00D75A7D">
      <w:pPr>
        <w:pStyle w:val="Index2"/>
        <w:rPr>
          <w:ins w:id="7774" w:author="pennyo" w:date="2011-02-22T11:25:00Z"/>
        </w:rPr>
      </w:pPr>
      <w:ins w:id="7775" w:author="pennyo" w:date="2011-02-22T11:25:00Z">
        <w:r>
          <w:t>delegate, 40</w:t>
        </w:r>
      </w:ins>
    </w:p>
    <w:p w:rsidR="00D75A7D" w:rsidRDefault="00D75A7D">
      <w:pPr>
        <w:pStyle w:val="Index2"/>
        <w:rPr>
          <w:ins w:id="7776" w:author="pennyo" w:date="2011-02-22T11:25:00Z"/>
        </w:rPr>
      </w:pPr>
      <w:ins w:id="7777" w:author="pennyo" w:date="2011-02-22T11:25:00Z">
        <w:r>
          <w:t>dependency of, 140</w:t>
        </w:r>
      </w:ins>
    </w:p>
    <w:p w:rsidR="00D75A7D" w:rsidRDefault="00D75A7D">
      <w:pPr>
        <w:pStyle w:val="Index2"/>
        <w:rPr>
          <w:ins w:id="7778" w:author="pennyo" w:date="2011-02-22T11:25:00Z"/>
        </w:rPr>
      </w:pPr>
      <w:ins w:id="7779" w:author="pennyo" w:date="2011-02-22T11:25:00Z">
        <w:r>
          <w:t>enumeration, 40</w:t>
        </w:r>
      </w:ins>
    </w:p>
    <w:p w:rsidR="00D75A7D" w:rsidRDefault="00D75A7D">
      <w:pPr>
        <w:pStyle w:val="Index2"/>
        <w:rPr>
          <w:ins w:id="7780" w:author="pennyo" w:date="2011-02-22T11:25:00Z"/>
        </w:rPr>
      </w:pPr>
      <w:ins w:id="7781" w:author="pennyo" w:date="2011-02-22T11:25:00Z">
        <w:r>
          <w:t>equality, 41</w:t>
        </w:r>
      </w:ins>
    </w:p>
    <w:p w:rsidR="00D75A7D" w:rsidRDefault="00D75A7D">
      <w:pPr>
        <w:pStyle w:val="Index2"/>
        <w:rPr>
          <w:ins w:id="7782" w:author="pennyo" w:date="2011-02-22T11:25:00Z"/>
        </w:rPr>
      </w:pPr>
      <w:ins w:id="7783" w:author="pennyo" w:date="2011-02-22T11:25:00Z">
        <w:r>
          <w:t>equational, 192</w:t>
        </w:r>
      </w:ins>
    </w:p>
    <w:p w:rsidR="00D75A7D" w:rsidRDefault="00D75A7D">
      <w:pPr>
        <w:pStyle w:val="Index2"/>
        <w:rPr>
          <w:ins w:id="7784" w:author="pennyo" w:date="2011-02-22T11:25:00Z"/>
        </w:rPr>
      </w:pPr>
      <w:ins w:id="7785" w:author="pennyo" w:date="2011-02-22T11:25:00Z">
        <w:r>
          <w:t>explicit declaration of, 42</w:t>
        </w:r>
      </w:ins>
    </w:p>
    <w:p w:rsidR="00D75A7D" w:rsidRDefault="00D75A7D">
      <w:pPr>
        <w:pStyle w:val="Index2"/>
        <w:rPr>
          <w:ins w:id="7786" w:author="pennyo" w:date="2011-02-22T11:25:00Z"/>
        </w:rPr>
      </w:pPr>
      <w:ins w:id="7787" w:author="pennyo" w:date="2011-02-22T11:25:00Z">
        <w:r>
          <w:t>flexible type, 82</w:t>
        </w:r>
      </w:ins>
    </w:p>
    <w:p w:rsidR="00D75A7D" w:rsidRDefault="00D75A7D">
      <w:pPr>
        <w:pStyle w:val="Index2"/>
        <w:rPr>
          <w:ins w:id="7788" w:author="pennyo" w:date="2011-02-22T11:25:00Z"/>
        </w:rPr>
      </w:pPr>
      <w:ins w:id="7789" w:author="pennyo" w:date="2011-02-22T11:25:00Z">
        <w:r>
          <w:t>inflexible type, 81</w:t>
        </w:r>
      </w:ins>
    </w:p>
    <w:p w:rsidR="00D75A7D" w:rsidRDefault="00D75A7D">
      <w:pPr>
        <w:pStyle w:val="Index2"/>
        <w:rPr>
          <w:ins w:id="7790" w:author="pennyo" w:date="2011-02-22T11:25:00Z"/>
        </w:rPr>
      </w:pPr>
      <w:ins w:id="7791" w:author="pennyo" w:date="2011-02-22T11:25:00Z">
        <w:r>
          <w:t>member, 193</w:t>
        </w:r>
      </w:ins>
    </w:p>
    <w:p w:rsidR="00D75A7D" w:rsidRDefault="00D75A7D">
      <w:pPr>
        <w:pStyle w:val="Index2"/>
        <w:rPr>
          <w:ins w:id="7792" w:author="pennyo" w:date="2011-02-22T11:25:00Z"/>
        </w:rPr>
      </w:pPr>
      <w:ins w:id="7793" w:author="pennyo" w:date="2011-02-22T11:25:00Z">
        <w:r>
          <w:t>member, 39</w:t>
        </w:r>
      </w:ins>
    </w:p>
    <w:p w:rsidR="00D75A7D" w:rsidRDefault="00D75A7D">
      <w:pPr>
        <w:pStyle w:val="Index2"/>
        <w:rPr>
          <w:ins w:id="7794" w:author="pennyo" w:date="2011-02-22T11:25:00Z"/>
        </w:rPr>
      </w:pPr>
      <w:ins w:id="7795" w:author="pennyo" w:date="2011-02-22T11:25:00Z">
        <w:r>
          <w:t>nullness, 38, 46, 65, 193</w:t>
        </w:r>
      </w:ins>
    </w:p>
    <w:p w:rsidR="00D75A7D" w:rsidRDefault="00D75A7D">
      <w:pPr>
        <w:pStyle w:val="Index2"/>
        <w:rPr>
          <w:ins w:id="7796" w:author="pennyo" w:date="2011-02-22T11:25:00Z"/>
        </w:rPr>
      </w:pPr>
      <w:ins w:id="7797" w:author="pennyo" w:date="2011-02-22T11:25:00Z">
        <w:r>
          <w:t>reference type, 40</w:t>
        </w:r>
      </w:ins>
    </w:p>
    <w:p w:rsidR="00D75A7D" w:rsidRDefault="00D75A7D">
      <w:pPr>
        <w:pStyle w:val="Index2"/>
        <w:rPr>
          <w:ins w:id="7798" w:author="pennyo" w:date="2011-02-22T11:25:00Z"/>
        </w:rPr>
      </w:pPr>
      <w:ins w:id="7799" w:author="pennyo" w:date="2011-02-22T11:25:00Z">
        <w:r>
          <w:t>simple, 193</w:t>
        </w:r>
      </w:ins>
    </w:p>
    <w:p w:rsidR="00D75A7D" w:rsidRDefault="00D75A7D">
      <w:pPr>
        <w:pStyle w:val="Index2"/>
        <w:rPr>
          <w:ins w:id="7800" w:author="pennyo" w:date="2011-02-22T11:25:00Z"/>
        </w:rPr>
      </w:pPr>
      <w:ins w:id="7801" w:author="pennyo" w:date="2011-02-22T11:25:00Z">
        <w:r>
          <w:t>solving, 192</w:t>
        </w:r>
      </w:ins>
    </w:p>
    <w:p w:rsidR="00D75A7D" w:rsidRDefault="00D75A7D">
      <w:pPr>
        <w:pStyle w:val="Index2"/>
        <w:rPr>
          <w:ins w:id="7802" w:author="pennyo" w:date="2011-02-22T11:25:00Z"/>
        </w:rPr>
      </w:pPr>
      <w:ins w:id="7803" w:author="pennyo" w:date="2011-02-22T11:25:00Z">
        <w:r>
          <w:t>struct, 39, 193</w:t>
        </w:r>
      </w:ins>
    </w:p>
    <w:p w:rsidR="00D75A7D" w:rsidRDefault="00D75A7D">
      <w:pPr>
        <w:pStyle w:val="Index2"/>
        <w:rPr>
          <w:ins w:id="7804" w:author="pennyo" w:date="2011-02-22T11:25:00Z"/>
        </w:rPr>
      </w:pPr>
      <w:ins w:id="7805" w:author="pennyo" w:date="2011-02-22T11:25:00Z">
        <w:r>
          <w:t>subtype, 37, 38, 192</w:t>
        </w:r>
      </w:ins>
    </w:p>
    <w:p w:rsidR="00D75A7D" w:rsidRDefault="00D75A7D">
      <w:pPr>
        <w:pStyle w:val="Index2"/>
        <w:rPr>
          <w:ins w:id="7806" w:author="pennyo" w:date="2011-02-22T11:25:00Z"/>
        </w:rPr>
      </w:pPr>
      <w:ins w:id="7807" w:author="pennyo" w:date="2011-02-22T11:25:00Z">
        <w:r>
          <w:t>unmanaged, 40</w:t>
        </w:r>
      </w:ins>
    </w:p>
    <w:p w:rsidR="00D75A7D" w:rsidRDefault="00D75A7D">
      <w:pPr>
        <w:pStyle w:val="Index1"/>
        <w:tabs>
          <w:tab w:val="right" w:leader="dot" w:pos="4143"/>
        </w:tabs>
        <w:rPr>
          <w:ins w:id="7808" w:author="pennyo" w:date="2011-02-22T11:25:00Z"/>
          <w:noProof/>
        </w:rPr>
      </w:pPr>
      <w:ins w:id="7809" w:author="pennyo" w:date="2011-02-22T11:25:00Z">
        <w:r>
          <w:rPr>
            <w:noProof/>
          </w:rPr>
          <w:t>ContextStatic attribute, 79, 155</w:t>
        </w:r>
      </w:ins>
    </w:p>
    <w:p w:rsidR="00D75A7D" w:rsidRDefault="00D75A7D">
      <w:pPr>
        <w:pStyle w:val="Index1"/>
        <w:tabs>
          <w:tab w:val="right" w:leader="dot" w:pos="4143"/>
        </w:tabs>
        <w:rPr>
          <w:ins w:id="7810" w:author="pennyo" w:date="2011-02-22T11:25:00Z"/>
          <w:noProof/>
        </w:rPr>
      </w:pPr>
      <w:ins w:id="7811" w:author="pennyo" w:date="2011-02-22T11:25:00Z">
        <w:r>
          <w:rPr>
            <w:noProof/>
          </w:rPr>
          <w:t>control flow expressions, 74</w:t>
        </w:r>
      </w:ins>
    </w:p>
    <w:p w:rsidR="00D75A7D" w:rsidRDefault="00D75A7D">
      <w:pPr>
        <w:pStyle w:val="Index1"/>
        <w:tabs>
          <w:tab w:val="right" w:leader="dot" w:pos="4143"/>
        </w:tabs>
        <w:rPr>
          <w:ins w:id="7812" w:author="pennyo" w:date="2011-02-22T11:25:00Z"/>
          <w:noProof/>
        </w:rPr>
      </w:pPr>
      <w:ins w:id="7813" w:author="pennyo" w:date="2011-02-22T11:25:00Z">
        <w:r w:rsidRPr="003B3020">
          <w:rPr>
            <w:i/>
            <w:noProof/>
          </w:rPr>
          <w:t>copy-and-update record expression</w:t>
        </w:r>
        <w:r>
          <w:rPr>
            <w:noProof/>
          </w:rPr>
          <w:t>, 56</w:t>
        </w:r>
      </w:ins>
    </w:p>
    <w:p w:rsidR="00D75A7D" w:rsidRDefault="00D75A7D">
      <w:pPr>
        <w:pStyle w:val="Index1"/>
        <w:tabs>
          <w:tab w:val="right" w:leader="dot" w:pos="4143"/>
        </w:tabs>
        <w:rPr>
          <w:ins w:id="7814" w:author="pennyo" w:date="2011-02-22T11:25:00Z"/>
          <w:noProof/>
        </w:rPr>
      </w:pPr>
      <w:ins w:id="7815" w:author="pennyo" w:date="2011-02-22T11:25:00Z">
        <w:r>
          <w:rPr>
            <w:noProof/>
          </w:rPr>
          <w:t>curried form, 128</w:t>
        </w:r>
      </w:ins>
    </w:p>
    <w:p w:rsidR="00D75A7D" w:rsidRDefault="00D75A7D">
      <w:pPr>
        <w:pStyle w:val="Index1"/>
        <w:tabs>
          <w:tab w:val="right" w:leader="dot" w:pos="4143"/>
        </w:tabs>
        <w:rPr>
          <w:ins w:id="7816" w:author="pennyo" w:date="2011-02-22T11:25:00Z"/>
          <w:noProof/>
        </w:rPr>
      </w:pPr>
      <w:ins w:id="7817" w:author="pennyo" w:date="2011-02-22T11:25:00Z">
        <w:r>
          <w:rPr>
            <w:noProof/>
          </w:rPr>
          <w:t>custom attributes</w:t>
        </w:r>
      </w:ins>
    </w:p>
    <w:p w:rsidR="00D75A7D" w:rsidRDefault="00D75A7D">
      <w:pPr>
        <w:pStyle w:val="Index2"/>
        <w:rPr>
          <w:ins w:id="7818" w:author="pennyo" w:date="2011-02-22T11:25:00Z"/>
        </w:rPr>
      </w:pPr>
      <w:ins w:id="7819" w:author="pennyo" w:date="2011-02-22T11:25:00Z">
        <w:r>
          <w:t>effect on signature checking, 173</w:t>
        </w:r>
      </w:ins>
    </w:p>
    <w:p w:rsidR="00D75A7D" w:rsidRDefault="00D75A7D">
      <w:pPr>
        <w:pStyle w:val="Index2"/>
        <w:rPr>
          <w:ins w:id="7820" w:author="pennyo" w:date="2011-02-22T11:25:00Z"/>
        </w:rPr>
      </w:pPr>
      <w:ins w:id="7821" w:author="pennyo" w:date="2011-02-22T11:25:00Z">
        <w:r>
          <w:t>in type definitions, 106</w:t>
        </w:r>
      </w:ins>
    </w:p>
    <w:p w:rsidR="00D75A7D" w:rsidRDefault="00D75A7D">
      <w:pPr>
        <w:pStyle w:val="Index1"/>
        <w:tabs>
          <w:tab w:val="right" w:leader="dot" w:pos="4143"/>
        </w:tabs>
        <w:rPr>
          <w:ins w:id="7822" w:author="pennyo" w:date="2011-02-22T11:25:00Z"/>
          <w:noProof/>
        </w:rPr>
      </w:pPr>
      <w:ins w:id="7823" w:author="pennyo" w:date="2011-02-22T11:25:00Z">
        <w:r>
          <w:rPr>
            <w:noProof/>
          </w:rPr>
          <w:t>CustomComparison attribute, 140</w:t>
        </w:r>
      </w:ins>
    </w:p>
    <w:p w:rsidR="00D75A7D" w:rsidRDefault="00D75A7D">
      <w:pPr>
        <w:pStyle w:val="Index1"/>
        <w:tabs>
          <w:tab w:val="right" w:leader="dot" w:pos="4143"/>
        </w:tabs>
        <w:rPr>
          <w:ins w:id="7824" w:author="pennyo" w:date="2011-02-22T11:25:00Z"/>
          <w:noProof/>
        </w:rPr>
      </w:pPr>
      <w:ins w:id="7825" w:author="pennyo" w:date="2011-02-22T11:25:00Z">
        <w:r>
          <w:rPr>
            <w:noProof/>
          </w:rPr>
          <w:t>CustomEquality attribute, 140</w:t>
        </w:r>
      </w:ins>
    </w:p>
    <w:p w:rsidR="00D75A7D" w:rsidRDefault="00D75A7D">
      <w:pPr>
        <w:pStyle w:val="Index1"/>
        <w:tabs>
          <w:tab w:val="right" w:leader="dot" w:pos="4143"/>
        </w:tabs>
        <w:rPr>
          <w:ins w:id="7826" w:author="pennyo" w:date="2011-02-22T11:25:00Z"/>
          <w:noProof/>
        </w:rPr>
      </w:pPr>
      <w:ins w:id="7827" w:author="pennyo" w:date="2011-02-22T11:25:00Z">
        <w:r>
          <w:rPr>
            <w:noProof/>
          </w:rPr>
          <w:t>declarations</w:t>
        </w:r>
      </w:ins>
    </w:p>
    <w:p w:rsidR="00D75A7D" w:rsidRDefault="00D75A7D">
      <w:pPr>
        <w:pStyle w:val="Index2"/>
        <w:rPr>
          <w:ins w:id="7828" w:author="pennyo" w:date="2011-02-22T11:25:00Z"/>
        </w:rPr>
      </w:pPr>
      <w:ins w:id="7829" w:author="pennyo" w:date="2011-02-22T11:25:00Z">
        <w:r>
          <w:t>base type, 43</w:t>
        </w:r>
      </w:ins>
    </w:p>
    <w:p w:rsidR="00D75A7D" w:rsidRDefault="00D75A7D">
      <w:pPr>
        <w:pStyle w:val="Index2"/>
        <w:rPr>
          <w:ins w:id="7830" w:author="pennyo" w:date="2011-02-22T11:25:00Z"/>
        </w:rPr>
      </w:pPr>
      <w:ins w:id="7831" w:author="pennyo" w:date="2011-02-22T11:25:00Z">
        <w:r>
          <w:t>interface, 43</w:t>
        </w:r>
      </w:ins>
    </w:p>
    <w:p w:rsidR="00D75A7D" w:rsidRDefault="00D75A7D">
      <w:pPr>
        <w:pStyle w:val="Index1"/>
        <w:tabs>
          <w:tab w:val="right" w:leader="dot" w:pos="4143"/>
        </w:tabs>
        <w:rPr>
          <w:ins w:id="7832" w:author="pennyo" w:date="2011-02-22T11:25:00Z"/>
          <w:noProof/>
        </w:rPr>
      </w:pPr>
      <w:ins w:id="7833" w:author="pennyo" w:date="2011-02-22T11:25:00Z">
        <w:r>
          <w:rPr>
            <w:noProof/>
          </w:rPr>
          <w:t>default initialization, 46</w:t>
        </w:r>
      </w:ins>
    </w:p>
    <w:p w:rsidR="00D75A7D" w:rsidRDefault="00D75A7D">
      <w:pPr>
        <w:pStyle w:val="Index1"/>
        <w:tabs>
          <w:tab w:val="right" w:leader="dot" w:pos="4143"/>
        </w:tabs>
        <w:rPr>
          <w:ins w:id="7834" w:author="pennyo" w:date="2011-02-22T11:25:00Z"/>
          <w:noProof/>
        </w:rPr>
      </w:pPr>
      <w:ins w:id="7835" w:author="pennyo" w:date="2011-02-22T11:25:00Z">
        <w:r>
          <w:rPr>
            <w:noProof/>
          </w:rPr>
          <w:t>DefaultValue attribute, 119</w:t>
        </w:r>
      </w:ins>
    </w:p>
    <w:p w:rsidR="00D75A7D" w:rsidRDefault="00D75A7D">
      <w:pPr>
        <w:pStyle w:val="Index1"/>
        <w:tabs>
          <w:tab w:val="right" w:leader="dot" w:pos="4143"/>
        </w:tabs>
        <w:rPr>
          <w:ins w:id="7836" w:author="pennyo" w:date="2011-02-22T11:25:00Z"/>
          <w:noProof/>
        </w:rPr>
      </w:pPr>
      <w:ins w:id="7837" w:author="pennyo" w:date="2011-02-22T11:25:00Z">
        <w:r>
          <w:rPr>
            <w:noProof/>
          </w:rPr>
          <w:t>definition expressions, 78</w:t>
        </w:r>
      </w:ins>
    </w:p>
    <w:p w:rsidR="00D75A7D" w:rsidRDefault="00D75A7D">
      <w:pPr>
        <w:pStyle w:val="Index1"/>
        <w:tabs>
          <w:tab w:val="right" w:leader="dot" w:pos="4143"/>
        </w:tabs>
        <w:rPr>
          <w:ins w:id="7838" w:author="pennyo" w:date="2011-02-22T11:25:00Z"/>
          <w:noProof/>
        </w:rPr>
      </w:pPr>
      <w:ins w:id="7839" w:author="pennyo" w:date="2011-02-22T11:25:00Z">
        <w:r>
          <w:rPr>
            <w:noProof/>
          </w:rPr>
          <w:t>definitions</w:t>
        </w:r>
      </w:ins>
    </w:p>
    <w:p w:rsidR="00D75A7D" w:rsidRDefault="00D75A7D">
      <w:pPr>
        <w:pStyle w:val="Index2"/>
        <w:rPr>
          <w:ins w:id="7840" w:author="pennyo" w:date="2011-02-22T11:25:00Z"/>
        </w:rPr>
      </w:pPr>
      <w:ins w:id="7841" w:author="pennyo" w:date="2011-02-22T11:25:00Z">
        <w:r>
          <w:t>recursive, 196</w:t>
        </w:r>
      </w:ins>
    </w:p>
    <w:p w:rsidR="00D75A7D" w:rsidRDefault="00D75A7D">
      <w:pPr>
        <w:pStyle w:val="Index1"/>
        <w:tabs>
          <w:tab w:val="right" w:leader="dot" w:pos="4143"/>
        </w:tabs>
        <w:rPr>
          <w:ins w:id="7842" w:author="pennyo" w:date="2011-02-22T11:25:00Z"/>
          <w:noProof/>
        </w:rPr>
      </w:pPr>
      <w:ins w:id="7843" w:author="pennyo" w:date="2011-02-22T11:25:00Z">
        <w:r w:rsidRPr="003B3020">
          <w:rPr>
            <w:iCs/>
            <w:noProof/>
            <w:lang w:eastAsia="en-GB"/>
          </w:rPr>
          <w:t>delayed expression</w:t>
        </w:r>
        <w:r>
          <w:rPr>
            <w:noProof/>
          </w:rPr>
          <w:t>, 59</w:t>
        </w:r>
      </w:ins>
    </w:p>
    <w:p w:rsidR="00D75A7D" w:rsidRDefault="00D75A7D">
      <w:pPr>
        <w:pStyle w:val="Index1"/>
        <w:tabs>
          <w:tab w:val="right" w:leader="dot" w:pos="4143"/>
        </w:tabs>
        <w:rPr>
          <w:ins w:id="7844" w:author="pennyo" w:date="2011-02-22T11:25:00Z"/>
          <w:noProof/>
        </w:rPr>
      </w:pPr>
      <w:ins w:id="7845" w:author="pennyo" w:date="2011-02-22T11:25:00Z">
        <w:r>
          <w:rPr>
            <w:noProof/>
          </w:rPr>
          <w:t>delegate constraint, 40</w:t>
        </w:r>
      </w:ins>
    </w:p>
    <w:p w:rsidR="00D75A7D" w:rsidRDefault="00D75A7D">
      <w:pPr>
        <w:pStyle w:val="Index1"/>
        <w:tabs>
          <w:tab w:val="right" w:leader="dot" w:pos="4143"/>
        </w:tabs>
        <w:rPr>
          <w:ins w:id="7846" w:author="pennyo" w:date="2011-02-22T11:25:00Z"/>
          <w:noProof/>
        </w:rPr>
      </w:pPr>
      <w:ins w:id="7847" w:author="pennyo" w:date="2011-02-22T11:25:00Z">
        <w:r w:rsidRPr="003B3020">
          <w:rPr>
            <w:iCs/>
            <w:noProof/>
            <w:lang w:eastAsia="en-GB"/>
          </w:rPr>
          <w:t>delegate implementation expression</w:t>
        </w:r>
        <w:r>
          <w:rPr>
            <w:noProof/>
          </w:rPr>
          <w:t>, 68</w:t>
        </w:r>
      </w:ins>
    </w:p>
    <w:p w:rsidR="00D75A7D" w:rsidRDefault="00D75A7D">
      <w:pPr>
        <w:pStyle w:val="Index1"/>
        <w:tabs>
          <w:tab w:val="right" w:leader="dot" w:pos="4143"/>
        </w:tabs>
        <w:rPr>
          <w:ins w:id="7848" w:author="pennyo" w:date="2011-02-22T11:25:00Z"/>
          <w:noProof/>
        </w:rPr>
      </w:pPr>
      <w:ins w:id="7849" w:author="pennyo" w:date="2011-02-22T11:25:00Z">
        <w:r>
          <w:rPr>
            <w:noProof/>
            <w:lang w:eastAsia="en-GB"/>
          </w:rPr>
          <w:t>delegate type</w:t>
        </w:r>
        <w:r>
          <w:rPr>
            <w:noProof/>
          </w:rPr>
          <w:t>, 122</w:t>
        </w:r>
      </w:ins>
    </w:p>
    <w:p w:rsidR="00D75A7D" w:rsidRDefault="00D75A7D">
      <w:pPr>
        <w:pStyle w:val="Index1"/>
        <w:tabs>
          <w:tab w:val="right" w:leader="dot" w:pos="4143"/>
        </w:tabs>
        <w:rPr>
          <w:ins w:id="7850" w:author="pennyo" w:date="2011-02-22T11:25:00Z"/>
          <w:noProof/>
        </w:rPr>
      </w:pPr>
      <w:ins w:id="7851" w:author="pennyo" w:date="2011-02-22T11:25:00Z">
        <w:r w:rsidRPr="003B3020">
          <w:rPr>
            <w:iCs/>
            <w:noProof/>
          </w:rPr>
          <w:t>delegates</w:t>
        </w:r>
        <w:r>
          <w:rPr>
            <w:noProof/>
          </w:rPr>
          <w:t>, 42</w:t>
        </w:r>
      </w:ins>
    </w:p>
    <w:p w:rsidR="00D75A7D" w:rsidRDefault="00D75A7D">
      <w:pPr>
        <w:pStyle w:val="Index1"/>
        <w:tabs>
          <w:tab w:val="right" w:leader="dot" w:pos="4143"/>
        </w:tabs>
        <w:rPr>
          <w:ins w:id="7852" w:author="pennyo" w:date="2011-02-22T11:25:00Z"/>
          <w:noProof/>
        </w:rPr>
      </w:pPr>
      <w:ins w:id="7853" w:author="pennyo" w:date="2011-02-22T11:25:00Z">
        <w:r w:rsidRPr="003B3020">
          <w:rPr>
            <w:iCs/>
            <w:noProof/>
            <w:lang w:eastAsia="en-GB"/>
          </w:rPr>
          <w:t>deterministic disposal expression</w:t>
        </w:r>
        <w:r>
          <w:rPr>
            <w:noProof/>
          </w:rPr>
          <w:t>, 81</w:t>
        </w:r>
      </w:ins>
    </w:p>
    <w:p w:rsidR="00D75A7D" w:rsidRDefault="00D75A7D">
      <w:pPr>
        <w:pStyle w:val="Index1"/>
        <w:tabs>
          <w:tab w:val="right" w:leader="dot" w:pos="4143"/>
        </w:tabs>
        <w:rPr>
          <w:ins w:id="7854" w:author="pennyo" w:date="2011-02-22T11:25:00Z"/>
          <w:noProof/>
        </w:rPr>
      </w:pPr>
      <w:ins w:id="7855" w:author="pennyo" w:date="2011-02-22T11:25:00Z">
        <w:r>
          <w:rPr>
            <w:noProof/>
          </w:rPr>
          <w:t>directives</w:t>
        </w:r>
      </w:ins>
    </w:p>
    <w:p w:rsidR="00D75A7D" w:rsidRDefault="00D75A7D">
      <w:pPr>
        <w:pStyle w:val="Index2"/>
        <w:rPr>
          <w:ins w:id="7856" w:author="pennyo" w:date="2011-02-22T11:25:00Z"/>
        </w:rPr>
      </w:pPr>
      <w:ins w:id="7857" w:author="pennyo" w:date="2011-02-22T11:25:00Z">
        <w:r>
          <w:t>#load, 168</w:t>
        </w:r>
      </w:ins>
    </w:p>
    <w:p w:rsidR="00D75A7D" w:rsidRDefault="00D75A7D">
      <w:pPr>
        <w:pStyle w:val="Index2"/>
        <w:rPr>
          <w:ins w:id="7858" w:author="pennyo" w:date="2011-02-22T11:25:00Z"/>
        </w:rPr>
      </w:pPr>
      <w:ins w:id="7859" w:author="pennyo" w:date="2011-02-22T11:25:00Z">
        <w:r>
          <w:t>#nowarn, 168</w:t>
        </w:r>
      </w:ins>
    </w:p>
    <w:p w:rsidR="00D75A7D" w:rsidRDefault="00D75A7D">
      <w:pPr>
        <w:pStyle w:val="Index2"/>
        <w:rPr>
          <w:ins w:id="7860" w:author="pennyo" w:date="2011-02-22T11:25:00Z"/>
        </w:rPr>
      </w:pPr>
      <w:ins w:id="7861" w:author="pennyo" w:date="2011-02-22T11:25:00Z">
        <w:r>
          <w:t>compiler, 168</w:t>
        </w:r>
      </w:ins>
    </w:p>
    <w:p w:rsidR="00D75A7D" w:rsidRDefault="00D75A7D">
      <w:pPr>
        <w:pStyle w:val="Index2"/>
        <w:rPr>
          <w:ins w:id="7862" w:author="pennyo" w:date="2011-02-22T11:25:00Z"/>
        </w:rPr>
      </w:pPr>
      <w:ins w:id="7863" w:author="pennyo" w:date="2011-02-22T11:25:00Z">
        <w:r>
          <w:t>lexical, 168</w:t>
        </w:r>
      </w:ins>
    </w:p>
    <w:p w:rsidR="00D75A7D" w:rsidRDefault="00D75A7D">
      <w:pPr>
        <w:pStyle w:val="Index2"/>
        <w:rPr>
          <w:ins w:id="7864" w:author="pennyo" w:date="2011-02-22T11:25:00Z"/>
        </w:rPr>
      </w:pPr>
      <w:ins w:id="7865" w:author="pennyo" w:date="2011-02-22T11:25:00Z">
        <w:r>
          <w:t>line, 26</w:t>
        </w:r>
      </w:ins>
    </w:p>
    <w:p w:rsidR="00D75A7D" w:rsidRDefault="00D75A7D">
      <w:pPr>
        <w:pStyle w:val="Index2"/>
        <w:rPr>
          <w:ins w:id="7866" w:author="pennyo" w:date="2011-02-22T11:25:00Z"/>
        </w:rPr>
      </w:pPr>
      <w:ins w:id="7867" w:author="pennyo" w:date="2011-02-22T11:25:00Z">
        <w:r>
          <w:t>preprocessing, 20</w:t>
        </w:r>
      </w:ins>
    </w:p>
    <w:p w:rsidR="00D75A7D" w:rsidRDefault="00D75A7D">
      <w:pPr>
        <w:pStyle w:val="Index1"/>
        <w:tabs>
          <w:tab w:val="right" w:leader="dot" w:pos="4143"/>
        </w:tabs>
        <w:rPr>
          <w:ins w:id="7868" w:author="pennyo" w:date="2011-02-22T11:25:00Z"/>
          <w:noProof/>
        </w:rPr>
      </w:pPr>
      <w:ins w:id="7869" w:author="pennyo" w:date="2011-02-22T11:25:00Z">
        <w:r>
          <w:rPr>
            <w:noProof/>
          </w:rPr>
          <w:t>dispatch slot checking, 59, 204</w:t>
        </w:r>
      </w:ins>
    </w:p>
    <w:p w:rsidR="00D75A7D" w:rsidRDefault="00D75A7D">
      <w:pPr>
        <w:pStyle w:val="Index1"/>
        <w:tabs>
          <w:tab w:val="right" w:leader="dot" w:pos="4143"/>
        </w:tabs>
        <w:rPr>
          <w:ins w:id="7870" w:author="pennyo" w:date="2011-02-22T11:25:00Z"/>
          <w:noProof/>
        </w:rPr>
      </w:pPr>
      <w:ins w:id="7871" w:author="pennyo" w:date="2011-02-22T11:25:00Z">
        <w:r>
          <w:rPr>
            <w:noProof/>
          </w:rPr>
          <w:t>dispatch slot inference, 58, 203</w:t>
        </w:r>
      </w:ins>
    </w:p>
    <w:p w:rsidR="00D75A7D" w:rsidRDefault="00D75A7D">
      <w:pPr>
        <w:pStyle w:val="Index1"/>
        <w:tabs>
          <w:tab w:val="right" w:leader="dot" w:pos="4143"/>
        </w:tabs>
        <w:rPr>
          <w:ins w:id="7872" w:author="pennyo" w:date="2011-02-22T11:25:00Z"/>
          <w:noProof/>
        </w:rPr>
      </w:pPr>
      <w:ins w:id="7873" w:author="pennyo" w:date="2011-02-22T11:25:00Z">
        <w:r>
          <w:rPr>
            <w:noProof/>
          </w:rPr>
          <w:t>dispatch slots, 204</w:t>
        </w:r>
      </w:ins>
    </w:p>
    <w:p w:rsidR="00D75A7D" w:rsidRDefault="00D75A7D">
      <w:pPr>
        <w:pStyle w:val="Index1"/>
        <w:tabs>
          <w:tab w:val="right" w:leader="dot" w:pos="4143"/>
        </w:tabs>
        <w:rPr>
          <w:ins w:id="7874" w:author="pennyo" w:date="2011-02-22T11:25:00Z"/>
          <w:noProof/>
        </w:rPr>
      </w:pPr>
      <w:ins w:id="7875" w:author="pennyo" w:date="2011-02-22T11:25:00Z">
        <w:r>
          <w:rPr>
            <w:noProof/>
          </w:rPr>
          <w:t>do statements, 115</w:t>
        </w:r>
      </w:ins>
    </w:p>
    <w:p w:rsidR="00D75A7D" w:rsidRDefault="00D75A7D">
      <w:pPr>
        <w:pStyle w:val="Index2"/>
        <w:rPr>
          <w:ins w:id="7876" w:author="pennyo" w:date="2011-02-22T11:25:00Z"/>
        </w:rPr>
      </w:pPr>
      <w:ins w:id="7877" w:author="pennyo" w:date="2011-02-22T11:25:00Z">
        <w:r>
          <w:t>in modules, 156</w:t>
        </w:r>
      </w:ins>
    </w:p>
    <w:p w:rsidR="00D75A7D" w:rsidRDefault="00D75A7D">
      <w:pPr>
        <w:pStyle w:val="Index2"/>
        <w:rPr>
          <w:ins w:id="7878" w:author="pennyo" w:date="2011-02-22T11:25:00Z"/>
        </w:rPr>
      </w:pPr>
      <w:ins w:id="7879" w:author="pennyo" w:date="2011-02-22T11:25:00Z">
        <w:r>
          <w:t>static, 116</w:t>
        </w:r>
      </w:ins>
    </w:p>
    <w:p w:rsidR="00D75A7D" w:rsidRDefault="00D75A7D">
      <w:pPr>
        <w:pStyle w:val="Index1"/>
        <w:tabs>
          <w:tab w:val="right" w:leader="dot" w:pos="4143"/>
        </w:tabs>
        <w:rPr>
          <w:ins w:id="7880" w:author="pennyo" w:date="2011-02-22T11:25:00Z"/>
          <w:noProof/>
        </w:rPr>
      </w:pPr>
      <w:ins w:id="7881" w:author="pennyo" w:date="2011-02-22T11:25:00Z">
        <w:r>
          <w:rPr>
            <w:noProof/>
          </w:rPr>
          <w:t>done token, 77</w:t>
        </w:r>
      </w:ins>
    </w:p>
    <w:p w:rsidR="00D75A7D" w:rsidRDefault="00D75A7D">
      <w:pPr>
        <w:pStyle w:val="Index1"/>
        <w:tabs>
          <w:tab w:val="right" w:leader="dot" w:pos="4143"/>
        </w:tabs>
        <w:rPr>
          <w:ins w:id="7882" w:author="pennyo" w:date="2011-02-22T11:25:00Z"/>
          <w:noProof/>
        </w:rPr>
      </w:pPr>
      <w:ins w:id="7883" w:author="pennyo" w:date="2011-02-22T11:25:00Z">
        <w:r>
          <w:rPr>
            <w:noProof/>
            <w:lang w:eastAsia="en-GB"/>
          </w:rPr>
          <w:t>dynamic coercion expressions</w:t>
        </w:r>
        <w:r>
          <w:rPr>
            <w:noProof/>
          </w:rPr>
          <w:t>, 82, 91</w:t>
        </w:r>
      </w:ins>
    </w:p>
    <w:p w:rsidR="00D75A7D" w:rsidRDefault="00D75A7D">
      <w:pPr>
        <w:pStyle w:val="Index1"/>
        <w:tabs>
          <w:tab w:val="right" w:leader="dot" w:pos="4143"/>
        </w:tabs>
        <w:rPr>
          <w:ins w:id="7884" w:author="pennyo" w:date="2011-02-22T11:25:00Z"/>
          <w:noProof/>
        </w:rPr>
      </w:pPr>
      <w:ins w:id="7885" w:author="pennyo" w:date="2011-02-22T11:25:00Z">
        <w:r>
          <w:rPr>
            <w:noProof/>
            <w:lang w:eastAsia="en-GB"/>
          </w:rPr>
          <w:t>dynamic type-test expressions</w:t>
        </w:r>
        <w:r>
          <w:rPr>
            <w:noProof/>
          </w:rPr>
          <w:t>, 82, 90, 91</w:t>
        </w:r>
      </w:ins>
    </w:p>
    <w:p w:rsidR="00D75A7D" w:rsidRDefault="00D75A7D">
      <w:pPr>
        <w:pStyle w:val="Index1"/>
        <w:tabs>
          <w:tab w:val="right" w:leader="dot" w:pos="4143"/>
        </w:tabs>
        <w:rPr>
          <w:ins w:id="7886" w:author="pennyo" w:date="2011-02-22T11:25:00Z"/>
          <w:noProof/>
        </w:rPr>
      </w:pPr>
      <w:ins w:id="7887" w:author="pennyo" w:date="2011-02-22T11:25:00Z">
        <w:r>
          <w:rPr>
            <w:noProof/>
          </w:rPr>
          <w:t>elif branch, 75</w:t>
        </w:r>
      </w:ins>
    </w:p>
    <w:p w:rsidR="00D75A7D" w:rsidRDefault="00D75A7D">
      <w:pPr>
        <w:pStyle w:val="Index1"/>
        <w:tabs>
          <w:tab w:val="right" w:leader="dot" w:pos="4143"/>
        </w:tabs>
        <w:rPr>
          <w:ins w:id="7888" w:author="pennyo" w:date="2011-02-22T11:25:00Z"/>
          <w:noProof/>
        </w:rPr>
      </w:pPr>
      <w:ins w:id="7889" w:author="pennyo" w:date="2011-02-22T11:25:00Z">
        <w:r>
          <w:rPr>
            <w:noProof/>
          </w:rPr>
          <w:t>else branch, 75</w:t>
        </w:r>
      </w:ins>
    </w:p>
    <w:p w:rsidR="00D75A7D" w:rsidRDefault="00D75A7D">
      <w:pPr>
        <w:pStyle w:val="Index1"/>
        <w:tabs>
          <w:tab w:val="right" w:leader="dot" w:pos="4143"/>
        </w:tabs>
        <w:rPr>
          <w:ins w:id="7890" w:author="pennyo" w:date="2011-02-22T11:25:00Z"/>
          <w:noProof/>
        </w:rPr>
      </w:pPr>
      <w:ins w:id="7891" w:author="pennyo" w:date="2011-02-22T11:25:00Z">
        <w:r>
          <w:rPr>
            <w:noProof/>
          </w:rPr>
          <w:t>entry points, 171</w:t>
        </w:r>
      </w:ins>
    </w:p>
    <w:p w:rsidR="00D75A7D" w:rsidRDefault="00D75A7D">
      <w:pPr>
        <w:pStyle w:val="Index1"/>
        <w:tabs>
          <w:tab w:val="right" w:leader="dot" w:pos="4143"/>
        </w:tabs>
        <w:rPr>
          <w:ins w:id="7892" w:author="pennyo" w:date="2011-02-22T11:25:00Z"/>
          <w:noProof/>
        </w:rPr>
      </w:pPr>
      <w:ins w:id="7893" w:author="pennyo" w:date="2011-02-22T11:25:00Z">
        <w:r>
          <w:rPr>
            <w:noProof/>
          </w:rPr>
          <w:t>EntryPoint attribute, 171</w:t>
        </w:r>
      </w:ins>
    </w:p>
    <w:p w:rsidR="00D75A7D" w:rsidRDefault="00D75A7D">
      <w:pPr>
        <w:pStyle w:val="Index1"/>
        <w:tabs>
          <w:tab w:val="right" w:leader="dot" w:pos="4143"/>
        </w:tabs>
        <w:rPr>
          <w:ins w:id="7894" w:author="pennyo" w:date="2011-02-22T11:25:00Z"/>
          <w:noProof/>
        </w:rPr>
      </w:pPr>
      <w:ins w:id="7895" w:author="pennyo" w:date="2011-02-22T11:25:00Z">
        <w:r>
          <w:rPr>
            <w:noProof/>
          </w:rPr>
          <w:t>enum types, 121</w:t>
        </w:r>
      </w:ins>
    </w:p>
    <w:p w:rsidR="00D75A7D" w:rsidRDefault="00D75A7D">
      <w:pPr>
        <w:pStyle w:val="Index1"/>
        <w:tabs>
          <w:tab w:val="right" w:leader="dot" w:pos="4143"/>
        </w:tabs>
        <w:rPr>
          <w:ins w:id="7896" w:author="pennyo" w:date="2011-02-22T11:25:00Z"/>
          <w:noProof/>
        </w:rPr>
      </w:pPr>
      <w:ins w:id="7897" w:author="pennyo" w:date="2011-02-22T11:25:00Z">
        <w:r w:rsidRPr="003B3020">
          <w:rPr>
            <w:iCs/>
            <w:noProof/>
            <w:lang w:eastAsia="en-GB"/>
          </w:rPr>
          <w:t>enumerable extraction</w:t>
        </w:r>
        <w:r>
          <w:rPr>
            <w:noProof/>
          </w:rPr>
          <w:t>, 76</w:t>
        </w:r>
      </w:ins>
    </w:p>
    <w:p w:rsidR="00D75A7D" w:rsidRDefault="00D75A7D">
      <w:pPr>
        <w:pStyle w:val="Index1"/>
        <w:tabs>
          <w:tab w:val="right" w:leader="dot" w:pos="4143"/>
        </w:tabs>
        <w:rPr>
          <w:ins w:id="7898" w:author="pennyo" w:date="2011-02-22T11:25:00Z"/>
          <w:noProof/>
        </w:rPr>
      </w:pPr>
      <w:ins w:id="7899" w:author="pennyo" w:date="2011-02-22T11:25:00Z">
        <w:r w:rsidRPr="003B3020">
          <w:rPr>
            <w:iCs/>
            <w:noProof/>
          </w:rPr>
          <w:t>enums</w:t>
        </w:r>
        <w:r>
          <w:rPr>
            <w:noProof/>
          </w:rPr>
          <w:t>, 43</w:t>
        </w:r>
      </w:ins>
    </w:p>
    <w:p w:rsidR="00D75A7D" w:rsidRDefault="00D75A7D">
      <w:pPr>
        <w:pStyle w:val="Index1"/>
        <w:tabs>
          <w:tab w:val="right" w:leader="dot" w:pos="4143"/>
        </w:tabs>
        <w:rPr>
          <w:ins w:id="7900" w:author="pennyo" w:date="2011-02-22T11:25:00Z"/>
          <w:noProof/>
        </w:rPr>
      </w:pPr>
      <w:ins w:id="7901" w:author="pennyo" w:date="2011-02-22T11:25:00Z">
        <w:r>
          <w:rPr>
            <w:noProof/>
            <w:lang w:eastAsia="en-GB"/>
          </w:rPr>
          <w:t>equality attributes</w:t>
        </w:r>
        <w:r>
          <w:rPr>
            <w:noProof/>
          </w:rPr>
          <w:t>, 139</w:t>
        </w:r>
      </w:ins>
    </w:p>
    <w:p w:rsidR="00D75A7D" w:rsidRDefault="00D75A7D">
      <w:pPr>
        <w:pStyle w:val="Index1"/>
        <w:tabs>
          <w:tab w:val="right" w:leader="dot" w:pos="4143"/>
        </w:tabs>
        <w:rPr>
          <w:ins w:id="7902" w:author="pennyo" w:date="2011-02-22T11:25:00Z"/>
          <w:noProof/>
        </w:rPr>
      </w:pPr>
      <w:ins w:id="7903" w:author="pennyo" w:date="2011-02-22T11:25:00Z">
        <w:r>
          <w:rPr>
            <w:noProof/>
          </w:rPr>
          <w:t>equality constraint, 41</w:t>
        </w:r>
      </w:ins>
    </w:p>
    <w:p w:rsidR="00D75A7D" w:rsidRDefault="00D75A7D">
      <w:pPr>
        <w:pStyle w:val="Index1"/>
        <w:tabs>
          <w:tab w:val="right" w:leader="dot" w:pos="4143"/>
        </w:tabs>
        <w:rPr>
          <w:ins w:id="7904" w:author="pennyo" w:date="2011-02-22T11:25:00Z"/>
          <w:noProof/>
        </w:rPr>
      </w:pPr>
      <w:ins w:id="7905" w:author="pennyo" w:date="2011-02-22T11:25:00Z">
        <w:r>
          <w:rPr>
            <w:noProof/>
          </w:rPr>
          <w:t>EqualityConditionalOn constraint dependency, 140</w:t>
        </w:r>
      </w:ins>
    </w:p>
    <w:p w:rsidR="00D75A7D" w:rsidRDefault="00D75A7D">
      <w:pPr>
        <w:pStyle w:val="Index1"/>
        <w:tabs>
          <w:tab w:val="right" w:leader="dot" w:pos="4143"/>
        </w:tabs>
        <w:rPr>
          <w:ins w:id="7906" w:author="pennyo" w:date="2011-02-22T11:25:00Z"/>
          <w:noProof/>
        </w:rPr>
      </w:pPr>
      <w:ins w:id="7907" w:author="pennyo" w:date="2011-02-22T11:25:00Z">
        <w:r>
          <w:rPr>
            <w:noProof/>
          </w:rPr>
          <w:t>evaluation</w:t>
        </w:r>
      </w:ins>
    </w:p>
    <w:p w:rsidR="00D75A7D" w:rsidRDefault="00D75A7D">
      <w:pPr>
        <w:pStyle w:val="Index2"/>
        <w:rPr>
          <w:ins w:id="7908" w:author="pennyo" w:date="2011-02-22T11:25:00Z"/>
        </w:rPr>
      </w:pPr>
      <w:ins w:id="7909" w:author="pennyo" w:date="2011-02-22T11:25:00Z">
        <w:r>
          <w:t>of active pattern results, 68</w:t>
        </w:r>
      </w:ins>
    </w:p>
    <w:p w:rsidR="00D75A7D" w:rsidRDefault="00D75A7D">
      <w:pPr>
        <w:pStyle w:val="Index2"/>
        <w:rPr>
          <w:ins w:id="7910" w:author="pennyo" w:date="2011-02-22T11:25:00Z"/>
        </w:rPr>
      </w:pPr>
      <w:ins w:id="7911" w:author="pennyo" w:date="2011-02-22T11:25:00Z">
        <w:r>
          <w:t xml:space="preserve">of </w:t>
        </w:r>
        <w:r w:rsidRPr="003B3020">
          <w:rPr>
            <w:i/>
          </w:rPr>
          <w:t>AddressOf</w:t>
        </w:r>
        <w:r>
          <w:t xml:space="preserve"> expressions, 92</w:t>
        </w:r>
      </w:ins>
    </w:p>
    <w:p w:rsidR="00D75A7D" w:rsidRDefault="00D75A7D">
      <w:pPr>
        <w:pStyle w:val="Index2"/>
        <w:rPr>
          <w:ins w:id="7912" w:author="pennyo" w:date="2011-02-22T11:25:00Z"/>
        </w:rPr>
      </w:pPr>
      <w:ins w:id="7913" w:author="pennyo" w:date="2011-02-22T11:25:00Z">
        <w:r>
          <w:t>of array expressions, 89</w:t>
        </w:r>
      </w:ins>
    </w:p>
    <w:p w:rsidR="00D75A7D" w:rsidRDefault="00D75A7D">
      <w:pPr>
        <w:pStyle w:val="Index2"/>
        <w:rPr>
          <w:ins w:id="7914" w:author="pennyo" w:date="2011-02-22T11:25:00Z"/>
        </w:rPr>
      </w:pPr>
      <w:ins w:id="7915" w:author="pennyo" w:date="2011-02-22T11:25:00Z">
        <w:r>
          <w:t>of definition expressions, 90</w:t>
        </w:r>
      </w:ins>
    </w:p>
    <w:p w:rsidR="00D75A7D" w:rsidRDefault="00D75A7D">
      <w:pPr>
        <w:pStyle w:val="Index2"/>
        <w:rPr>
          <w:ins w:id="7916" w:author="pennyo" w:date="2011-02-22T11:25:00Z"/>
        </w:rPr>
      </w:pPr>
      <w:ins w:id="7917" w:author="pennyo" w:date="2011-02-22T11:25:00Z">
        <w:r>
          <w:t>of dynamic coercion expressions, 91</w:t>
        </w:r>
      </w:ins>
    </w:p>
    <w:p w:rsidR="00D75A7D" w:rsidRDefault="00D75A7D">
      <w:pPr>
        <w:pStyle w:val="Index2"/>
        <w:rPr>
          <w:ins w:id="7918" w:author="pennyo" w:date="2011-02-22T11:25:00Z"/>
        </w:rPr>
      </w:pPr>
      <w:ins w:id="7919" w:author="pennyo" w:date="2011-02-22T11:25:00Z">
        <w:r>
          <w:t>of dynamic type-test expressions, 90, 91</w:t>
        </w:r>
      </w:ins>
    </w:p>
    <w:p w:rsidR="00D75A7D" w:rsidRDefault="00D75A7D">
      <w:pPr>
        <w:pStyle w:val="Index2"/>
        <w:rPr>
          <w:ins w:id="7920" w:author="pennyo" w:date="2011-02-22T11:25:00Z"/>
        </w:rPr>
      </w:pPr>
      <w:ins w:id="7921" w:author="pennyo" w:date="2011-02-22T11:25:00Z">
        <w:r>
          <w:t>of field lookups, 89</w:t>
        </w:r>
      </w:ins>
    </w:p>
    <w:p w:rsidR="00D75A7D" w:rsidRDefault="00D75A7D">
      <w:pPr>
        <w:pStyle w:val="Index2"/>
        <w:rPr>
          <w:ins w:id="7922" w:author="pennyo" w:date="2011-02-22T11:25:00Z"/>
        </w:rPr>
      </w:pPr>
      <w:ins w:id="7923" w:author="pennyo" w:date="2011-02-22T11:25:00Z">
        <w:r>
          <w:t xml:space="preserve">of </w:t>
        </w:r>
        <w:r w:rsidRPr="003B3020">
          <w:rPr>
            <w:i/>
          </w:rPr>
          <w:t>for</w:t>
        </w:r>
        <w:r>
          <w:t xml:space="preserve"> loops, 90</w:t>
        </w:r>
      </w:ins>
    </w:p>
    <w:p w:rsidR="00D75A7D" w:rsidRDefault="00D75A7D">
      <w:pPr>
        <w:pStyle w:val="Index2"/>
        <w:rPr>
          <w:ins w:id="7924" w:author="pennyo" w:date="2011-02-22T11:25:00Z"/>
        </w:rPr>
      </w:pPr>
      <w:ins w:id="7925" w:author="pennyo" w:date="2011-02-22T11:25:00Z">
        <w:r>
          <w:t>of function applications, 88</w:t>
        </w:r>
      </w:ins>
    </w:p>
    <w:p w:rsidR="00D75A7D" w:rsidRDefault="00D75A7D">
      <w:pPr>
        <w:pStyle w:val="Index2"/>
        <w:rPr>
          <w:ins w:id="7926" w:author="pennyo" w:date="2011-02-22T11:25:00Z"/>
        </w:rPr>
      </w:pPr>
      <w:ins w:id="7927" w:author="pennyo" w:date="2011-02-22T11:25:00Z">
        <w:r>
          <w:t>of function expressions, 89</w:t>
        </w:r>
      </w:ins>
    </w:p>
    <w:p w:rsidR="00D75A7D" w:rsidRDefault="00D75A7D">
      <w:pPr>
        <w:pStyle w:val="Index2"/>
        <w:rPr>
          <w:ins w:id="7928" w:author="pennyo" w:date="2011-02-22T11:25:00Z"/>
        </w:rPr>
      </w:pPr>
      <w:ins w:id="7929" w:author="pennyo" w:date="2011-02-22T11:25:00Z">
        <w:r>
          <w:t>of method applications, 88</w:t>
        </w:r>
      </w:ins>
    </w:p>
    <w:p w:rsidR="00D75A7D" w:rsidRDefault="00D75A7D">
      <w:pPr>
        <w:pStyle w:val="Index2"/>
        <w:rPr>
          <w:ins w:id="7930" w:author="pennyo" w:date="2011-02-22T11:25:00Z"/>
        </w:rPr>
      </w:pPr>
      <w:ins w:id="7931" w:author="pennyo" w:date="2011-02-22T11:25:00Z">
        <w:r>
          <w:t>of object expressions, 89</w:t>
        </w:r>
      </w:ins>
    </w:p>
    <w:p w:rsidR="00D75A7D" w:rsidRDefault="00D75A7D">
      <w:pPr>
        <w:pStyle w:val="Index2"/>
        <w:rPr>
          <w:ins w:id="7932" w:author="pennyo" w:date="2011-02-22T11:25:00Z"/>
        </w:rPr>
      </w:pPr>
      <w:ins w:id="7933" w:author="pennyo" w:date="2011-02-22T11:25:00Z">
        <w:r>
          <w:t>of record expressions, 89</w:t>
        </w:r>
      </w:ins>
    </w:p>
    <w:p w:rsidR="00D75A7D" w:rsidRDefault="00D75A7D">
      <w:pPr>
        <w:pStyle w:val="Index2"/>
        <w:rPr>
          <w:ins w:id="7934" w:author="pennyo" w:date="2011-02-22T11:25:00Z"/>
        </w:rPr>
      </w:pPr>
      <w:ins w:id="7935" w:author="pennyo" w:date="2011-02-22T11:25:00Z">
        <w:r>
          <w:t>of sequential execution expressions, 91</w:t>
        </w:r>
      </w:ins>
    </w:p>
    <w:p w:rsidR="00D75A7D" w:rsidRDefault="00D75A7D">
      <w:pPr>
        <w:pStyle w:val="Index2"/>
        <w:rPr>
          <w:ins w:id="7936" w:author="pennyo" w:date="2011-02-22T11:25:00Z"/>
        </w:rPr>
      </w:pPr>
      <w:ins w:id="7937" w:author="pennyo" w:date="2011-02-22T11:25:00Z">
        <w:r>
          <w:t xml:space="preserve">of </w:t>
        </w:r>
        <w:r w:rsidRPr="003B3020">
          <w:rPr>
            <w:i/>
          </w:rPr>
          <w:t>try-finally</w:t>
        </w:r>
        <w:r>
          <w:t xml:space="preserve"> expressions, 92</w:t>
        </w:r>
      </w:ins>
    </w:p>
    <w:p w:rsidR="00D75A7D" w:rsidRDefault="00D75A7D">
      <w:pPr>
        <w:pStyle w:val="Index2"/>
        <w:rPr>
          <w:ins w:id="7938" w:author="pennyo" w:date="2011-02-22T11:25:00Z"/>
        </w:rPr>
      </w:pPr>
      <w:ins w:id="7939" w:author="pennyo" w:date="2011-02-22T11:25:00Z">
        <w:r>
          <w:t xml:space="preserve">of </w:t>
        </w:r>
        <w:r w:rsidRPr="003B3020">
          <w:rPr>
            <w:i/>
          </w:rPr>
          <w:t>try-with</w:t>
        </w:r>
        <w:r>
          <w:t xml:space="preserve"> expressions, 92</w:t>
        </w:r>
      </w:ins>
    </w:p>
    <w:p w:rsidR="00D75A7D" w:rsidRDefault="00D75A7D">
      <w:pPr>
        <w:pStyle w:val="Index2"/>
        <w:rPr>
          <w:ins w:id="7940" w:author="pennyo" w:date="2011-02-22T11:25:00Z"/>
        </w:rPr>
      </w:pPr>
      <w:ins w:id="7941" w:author="pennyo" w:date="2011-02-22T11:25:00Z">
        <w:r>
          <w:t>of union cases, 88</w:t>
        </w:r>
      </w:ins>
    </w:p>
    <w:p w:rsidR="00D75A7D" w:rsidRDefault="00D75A7D">
      <w:pPr>
        <w:pStyle w:val="Index2"/>
        <w:rPr>
          <w:ins w:id="7942" w:author="pennyo" w:date="2011-02-22T11:25:00Z"/>
        </w:rPr>
      </w:pPr>
      <w:ins w:id="7943" w:author="pennyo" w:date="2011-02-22T11:25:00Z">
        <w:r>
          <w:t>of value references, 88</w:t>
        </w:r>
      </w:ins>
    </w:p>
    <w:p w:rsidR="00D75A7D" w:rsidRDefault="00D75A7D">
      <w:pPr>
        <w:pStyle w:val="Index2"/>
        <w:rPr>
          <w:ins w:id="7944" w:author="pennyo" w:date="2011-02-22T11:25:00Z"/>
        </w:rPr>
      </w:pPr>
      <w:ins w:id="7945" w:author="pennyo" w:date="2011-02-22T11:25:00Z">
        <w:r>
          <w:t xml:space="preserve">of </w:t>
        </w:r>
        <w:r w:rsidRPr="003B3020">
          <w:rPr>
            <w:i/>
          </w:rPr>
          <w:t>while</w:t>
        </w:r>
        <w:r>
          <w:t xml:space="preserve"> loops, 90</w:t>
        </w:r>
      </w:ins>
    </w:p>
    <w:p w:rsidR="00D75A7D" w:rsidRDefault="00D75A7D">
      <w:pPr>
        <w:pStyle w:val="Index1"/>
        <w:tabs>
          <w:tab w:val="right" w:leader="dot" w:pos="4143"/>
        </w:tabs>
        <w:rPr>
          <w:ins w:id="7946" w:author="pennyo" w:date="2011-02-22T11:25:00Z"/>
          <w:noProof/>
        </w:rPr>
      </w:pPr>
      <w:ins w:id="7947" w:author="pennyo" w:date="2011-02-22T11:25:00Z">
        <w:r>
          <w:rPr>
            <w:noProof/>
          </w:rPr>
          <w:t>event types, 236</w:t>
        </w:r>
      </w:ins>
    </w:p>
    <w:p w:rsidR="00D75A7D" w:rsidRDefault="00D75A7D">
      <w:pPr>
        <w:pStyle w:val="Index1"/>
        <w:tabs>
          <w:tab w:val="right" w:leader="dot" w:pos="4143"/>
        </w:tabs>
        <w:rPr>
          <w:ins w:id="7948" w:author="pennyo" w:date="2011-02-22T11:25:00Z"/>
          <w:noProof/>
        </w:rPr>
      </w:pPr>
      <w:ins w:id="7949" w:author="pennyo" w:date="2011-02-22T11:25:00Z">
        <w:r w:rsidRPr="003B3020">
          <w:rPr>
            <w:iCs/>
            <w:noProof/>
            <w:lang w:eastAsia="en-GB"/>
          </w:rPr>
          <w:t>events</w:t>
        </w:r>
        <w:r>
          <w:rPr>
            <w:noProof/>
          </w:rPr>
          <w:t>, 132</w:t>
        </w:r>
      </w:ins>
    </w:p>
    <w:p w:rsidR="00D75A7D" w:rsidRDefault="00D75A7D">
      <w:pPr>
        <w:pStyle w:val="Index1"/>
        <w:tabs>
          <w:tab w:val="right" w:leader="dot" w:pos="4143"/>
        </w:tabs>
        <w:rPr>
          <w:ins w:id="7950" w:author="pennyo" w:date="2011-02-22T11:25:00Z"/>
          <w:noProof/>
        </w:rPr>
      </w:pPr>
      <w:ins w:id="7951" w:author="pennyo" w:date="2011-02-22T11:25:00Z">
        <w:r>
          <w:rPr>
            <w:noProof/>
            <w:lang w:eastAsia="en-GB"/>
          </w:rPr>
          <w:t>exception definitions</w:t>
        </w:r>
        <w:r>
          <w:rPr>
            <w:noProof/>
          </w:rPr>
          <w:t>, 123</w:t>
        </w:r>
      </w:ins>
    </w:p>
    <w:p w:rsidR="00D75A7D" w:rsidRDefault="00D75A7D">
      <w:pPr>
        <w:pStyle w:val="Index1"/>
        <w:tabs>
          <w:tab w:val="right" w:leader="dot" w:pos="4143"/>
        </w:tabs>
        <w:rPr>
          <w:ins w:id="7952" w:author="pennyo" w:date="2011-02-22T11:25:00Z"/>
          <w:noProof/>
        </w:rPr>
      </w:pPr>
      <w:ins w:id="7953" w:author="pennyo" w:date="2011-02-22T11:25:00Z">
        <w:r>
          <w:rPr>
            <w:noProof/>
          </w:rPr>
          <w:t>exceptions, 227</w:t>
        </w:r>
      </w:ins>
    </w:p>
    <w:p w:rsidR="00D75A7D" w:rsidRDefault="00D75A7D">
      <w:pPr>
        <w:pStyle w:val="Index1"/>
        <w:tabs>
          <w:tab w:val="right" w:leader="dot" w:pos="4143"/>
        </w:tabs>
        <w:rPr>
          <w:ins w:id="7954" w:author="pennyo" w:date="2011-02-22T11:25:00Z"/>
          <w:noProof/>
        </w:rPr>
      </w:pPr>
      <w:ins w:id="7955" w:author="pennyo" w:date="2011-02-22T11:25:00Z">
        <w:r>
          <w:rPr>
            <w:noProof/>
          </w:rPr>
          <w:t>execution of F# code, 169</w:t>
        </w:r>
      </w:ins>
    </w:p>
    <w:p w:rsidR="00D75A7D" w:rsidRDefault="00D75A7D">
      <w:pPr>
        <w:pStyle w:val="Index1"/>
        <w:tabs>
          <w:tab w:val="right" w:leader="dot" w:pos="4143"/>
        </w:tabs>
        <w:rPr>
          <w:ins w:id="7956" w:author="pennyo" w:date="2011-02-22T11:25:00Z"/>
          <w:noProof/>
        </w:rPr>
      </w:pPr>
      <w:ins w:id="7957" w:author="pennyo" w:date="2011-02-22T11:25:00Z">
        <w:r>
          <w:rPr>
            <w:noProof/>
            <w:lang w:eastAsia="en-GB"/>
          </w:rPr>
          <w:t>expression splices</w:t>
        </w:r>
        <w:r>
          <w:rPr>
            <w:noProof/>
          </w:rPr>
          <w:t>, 84</w:t>
        </w:r>
      </w:ins>
    </w:p>
    <w:p w:rsidR="00D75A7D" w:rsidRDefault="00D75A7D">
      <w:pPr>
        <w:pStyle w:val="Index1"/>
        <w:tabs>
          <w:tab w:val="right" w:leader="dot" w:pos="4143"/>
        </w:tabs>
        <w:rPr>
          <w:ins w:id="7958" w:author="pennyo" w:date="2011-02-22T11:25:00Z"/>
          <w:noProof/>
        </w:rPr>
      </w:pPr>
      <w:ins w:id="7959" w:author="pennyo" w:date="2011-02-22T11:25:00Z">
        <w:r>
          <w:rPr>
            <w:noProof/>
          </w:rPr>
          <w:t>expressions</w:t>
        </w:r>
      </w:ins>
    </w:p>
    <w:p w:rsidR="00D75A7D" w:rsidRDefault="00D75A7D">
      <w:pPr>
        <w:pStyle w:val="Index2"/>
        <w:rPr>
          <w:ins w:id="7960" w:author="pennyo" w:date="2011-02-22T11:25:00Z"/>
        </w:rPr>
      </w:pPr>
      <w:ins w:id="7961" w:author="pennyo" w:date="2011-02-22T11:25:00Z">
        <w:r>
          <w:t>address-of, 70</w:t>
        </w:r>
      </w:ins>
    </w:p>
    <w:p w:rsidR="00D75A7D" w:rsidRDefault="00D75A7D">
      <w:pPr>
        <w:pStyle w:val="Index2"/>
        <w:rPr>
          <w:ins w:id="7962" w:author="pennyo" w:date="2011-02-22T11:25:00Z"/>
        </w:rPr>
      </w:pPr>
      <w:ins w:id="7963" w:author="pennyo" w:date="2011-02-22T11:25:00Z">
        <w:r>
          <w:t>application, 66</w:t>
        </w:r>
      </w:ins>
    </w:p>
    <w:p w:rsidR="00D75A7D" w:rsidRDefault="00D75A7D">
      <w:pPr>
        <w:pStyle w:val="Index2"/>
        <w:rPr>
          <w:ins w:id="7964" w:author="pennyo" w:date="2011-02-22T11:25:00Z"/>
        </w:rPr>
      </w:pPr>
      <w:ins w:id="7965" w:author="pennyo" w:date="2011-02-22T11:25:00Z">
        <w:r>
          <w:t xml:space="preserve">array. </w:t>
        </w:r>
        <w:r w:rsidRPr="003B3020">
          <w:rPr>
            <w:rFonts w:cstheme="minorHAnsi"/>
            <w:i/>
          </w:rPr>
          <w:t>See</w:t>
        </w:r>
        <w:r w:rsidRPr="003B3020">
          <w:rPr>
            <w:rFonts w:cstheme="minorHAnsi"/>
          </w:rPr>
          <w:t xml:space="preserve"> array expression</w:t>
        </w:r>
      </w:ins>
    </w:p>
    <w:p w:rsidR="00D75A7D" w:rsidRDefault="00D75A7D">
      <w:pPr>
        <w:pStyle w:val="Index2"/>
        <w:rPr>
          <w:ins w:id="7966" w:author="pennyo" w:date="2011-02-22T11:25:00Z"/>
        </w:rPr>
      </w:pPr>
      <w:ins w:id="7967" w:author="pennyo" w:date="2011-02-22T11:25:00Z">
        <w:r>
          <w:t>array sequence, 65</w:t>
        </w:r>
      </w:ins>
    </w:p>
    <w:p w:rsidR="00D75A7D" w:rsidRDefault="00D75A7D">
      <w:pPr>
        <w:pStyle w:val="Index2"/>
        <w:rPr>
          <w:ins w:id="7968" w:author="pennyo" w:date="2011-02-22T11:25:00Z"/>
        </w:rPr>
      </w:pPr>
      <w:ins w:id="7969" w:author="pennyo" w:date="2011-02-22T11:25:00Z">
        <w:r>
          <w:t>assertion, 78</w:t>
        </w:r>
      </w:ins>
    </w:p>
    <w:p w:rsidR="00D75A7D" w:rsidRDefault="00D75A7D">
      <w:pPr>
        <w:pStyle w:val="Index2"/>
        <w:rPr>
          <w:ins w:id="7970" w:author="pennyo" w:date="2011-02-22T11:25:00Z"/>
        </w:rPr>
      </w:pPr>
      <w:ins w:id="7971" w:author="pennyo" w:date="2011-02-22T11:25:00Z">
        <w:r>
          <w:t>assignment, 73</w:t>
        </w:r>
      </w:ins>
    </w:p>
    <w:p w:rsidR="00D75A7D" w:rsidRDefault="00D75A7D">
      <w:pPr>
        <w:pStyle w:val="Index2"/>
        <w:rPr>
          <w:ins w:id="7972" w:author="pennyo" w:date="2011-02-22T11:25:00Z"/>
        </w:rPr>
      </w:pPr>
      <w:ins w:id="7973" w:author="pennyo" w:date="2011-02-22T11:25:00Z">
        <w:r>
          <w:t>block, 74</w:t>
        </w:r>
      </w:ins>
    </w:p>
    <w:p w:rsidR="00D75A7D" w:rsidRDefault="00D75A7D">
      <w:pPr>
        <w:pStyle w:val="Index2"/>
        <w:rPr>
          <w:ins w:id="7974" w:author="pennyo" w:date="2011-02-22T11:25:00Z"/>
        </w:rPr>
      </w:pPr>
      <w:ins w:id="7975" w:author="pennyo" w:date="2011-02-22T11:25:00Z">
        <w:r>
          <w:t>builder, 59</w:t>
        </w:r>
      </w:ins>
    </w:p>
    <w:p w:rsidR="00D75A7D" w:rsidRDefault="00D75A7D">
      <w:pPr>
        <w:pStyle w:val="Index2"/>
        <w:rPr>
          <w:ins w:id="7976" w:author="pennyo" w:date="2011-02-22T11:25:00Z"/>
        </w:rPr>
      </w:pPr>
      <w:ins w:id="7977" w:author="pennyo" w:date="2011-02-22T11:25:00Z">
        <w:r>
          <w:t>checking of, 50</w:t>
        </w:r>
      </w:ins>
    </w:p>
    <w:p w:rsidR="00D75A7D" w:rsidRDefault="00D75A7D">
      <w:pPr>
        <w:pStyle w:val="Index2"/>
        <w:rPr>
          <w:ins w:id="7978" w:author="pennyo" w:date="2011-02-22T11:25:00Z"/>
        </w:rPr>
      </w:pPr>
      <w:ins w:id="7979" w:author="pennyo" w:date="2011-02-22T11:25:00Z">
        <w:r>
          <w:t>computation, 50, 59</w:t>
        </w:r>
      </w:ins>
    </w:p>
    <w:p w:rsidR="00D75A7D" w:rsidRDefault="00D75A7D">
      <w:pPr>
        <w:pStyle w:val="Index2"/>
        <w:rPr>
          <w:ins w:id="7980" w:author="pennyo" w:date="2011-02-22T11:25:00Z"/>
        </w:rPr>
      </w:pPr>
      <w:ins w:id="7981" w:author="pennyo" w:date="2011-02-22T11:25:00Z">
        <w:r>
          <w:t>conditional, 75</w:t>
        </w:r>
      </w:ins>
    </w:p>
    <w:p w:rsidR="00D75A7D" w:rsidRDefault="00D75A7D">
      <w:pPr>
        <w:pStyle w:val="Index2"/>
        <w:rPr>
          <w:ins w:id="7982" w:author="pennyo" w:date="2011-02-22T11:25:00Z"/>
        </w:rPr>
      </w:pPr>
      <w:ins w:id="7983" w:author="pennyo" w:date="2011-02-22T11:25:00Z">
        <w:r>
          <w:t>constant, 53</w:t>
        </w:r>
      </w:ins>
    </w:p>
    <w:p w:rsidR="00D75A7D" w:rsidRDefault="00D75A7D">
      <w:pPr>
        <w:pStyle w:val="Index2"/>
        <w:rPr>
          <w:ins w:id="7984" w:author="pennyo" w:date="2011-02-22T11:25:00Z"/>
        </w:rPr>
      </w:pPr>
      <w:ins w:id="7985" w:author="pennyo" w:date="2011-02-22T11:25:00Z">
        <w:r>
          <w:t>delayed, 59</w:t>
        </w:r>
      </w:ins>
    </w:p>
    <w:p w:rsidR="00D75A7D" w:rsidRDefault="00D75A7D">
      <w:pPr>
        <w:pStyle w:val="Index2"/>
        <w:rPr>
          <w:ins w:id="7986" w:author="pennyo" w:date="2011-02-22T11:25:00Z"/>
        </w:rPr>
      </w:pPr>
      <w:ins w:id="7987" w:author="pennyo" w:date="2011-02-22T11:25:00Z">
        <w:r>
          <w:t>delegate implementation, 68</w:t>
        </w:r>
      </w:ins>
    </w:p>
    <w:p w:rsidR="00D75A7D" w:rsidRDefault="00D75A7D">
      <w:pPr>
        <w:pStyle w:val="Index2"/>
        <w:rPr>
          <w:ins w:id="7988" w:author="pennyo" w:date="2011-02-22T11:25:00Z"/>
        </w:rPr>
      </w:pPr>
      <w:ins w:id="7989" w:author="pennyo" w:date="2011-02-22T11:25:00Z">
        <w:r>
          <w:t>deterministic disposal, 81</w:t>
        </w:r>
      </w:ins>
    </w:p>
    <w:p w:rsidR="00D75A7D" w:rsidRDefault="00D75A7D">
      <w:pPr>
        <w:pStyle w:val="Index2"/>
        <w:rPr>
          <w:ins w:id="7990" w:author="pennyo" w:date="2011-02-22T11:25:00Z"/>
        </w:rPr>
      </w:pPr>
      <w:ins w:id="7991" w:author="pennyo" w:date="2011-02-22T11:25:00Z">
        <w:r>
          <w:t>dynamic coercion, 82</w:t>
        </w:r>
      </w:ins>
    </w:p>
    <w:p w:rsidR="00D75A7D" w:rsidRDefault="00D75A7D">
      <w:pPr>
        <w:pStyle w:val="Index2"/>
        <w:rPr>
          <w:ins w:id="7992" w:author="pennyo" w:date="2011-02-22T11:25:00Z"/>
        </w:rPr>
      </w:pPr>
      <w:ins w:id="7993" w:author="pennyo" w:date="2011-02-22T11:25:00Z">
        <w:r>
          <w:t>dynamic type-test, 82</w:t>
        </w:r>
      </w:ins>
    </w:p>
    <w:p w:rsidR="00D75A7D" w:rsidRDefault="00D75A7D">
      <w:pPr>
        <w:pStyle w:val="Index2"/>
        <w:rPr>
          <w:ins w:id="7994" w:author="pennyo" w:date="2011-02-22T11:25:00Z"/>
        </w:rPr>
      </w:pPr>
      <w:ins w:id="7995" w:author="pennyo" w:date="2011-02-22T11:25:00Z">
        <w:r>
          <w:t>elaborated, 51</w:t>
        </w:r>
      </w:ins>
    </w:p>
    <w:p w:rsidR="00D75A7D" w:rsidRDefault="00D75A7D">
      <w:pPr>
        <w:pStyle w:val="Index2"/>
        <w:rPr>
          <w:ins w:id="7996" w:author="pennyo" w:date="2011-02-22T11:25:00Z"/>
        </w:rPr>
      </w:pPr>
      <w:ins w:id="7997" w:author="pennyo" w:date="2011-02-22T11:25:00Z">
        <w:r>
          <w:t>evaluation of, 85</w:t>
        </w:r>
      </w:ins>
    </w:p>
    <w:p w:rsidR="00D75A7D" w:rsidRDefault="00D75A7D">
      <w:pPr>
        <w:pStyle w:val="Index2"/>
        <w:rPr>
          <w:ins w:id="7998" w:author="pennyo" w:date="2011-02-22T11:25:00Z"/>
        </w:rPr>
      </w:pPr>
      <w:ins w:id="7999" w:author="pennyo" w:date="2011-02-22T11:25:00Z">
        <w:r w:rsidRPr="003B3020">
          <w:rPr>
            <w:i/>
          </w:rPr>
          <w:t>for</w:t>
        </w:r>
        <w:r>
          <w:t xml:space="preserve"> loop, 77</w:t>
        </w:r>
      </w:ins>
    </w:p>
    <w:p w:rsidR="00D75A7D" w:rsidRDefault="00D75A7D">
      <w:pPr>
        <w:pStyle w:val="Index2"/>
        <w:rPr>
          <w:ins w:id="8000" w:author="pennyo" w:date="2011-02-22T11:25:00Z"/>
        </w:rPr>
      </w:pPr>
      <w:ins w:id="8001" w:author="pennyo" w:date="2011-02-22T11:25:00Z">
        <w:r>
          <w:t>function, 57</w:t>
        </w:r>
      </w:ins>
    </w:p>
    <w:p w:rsidR="00D75A7D" w:rsidRDefault="00D75A7D">
      <w:pPr>
        <w:pStyle w:val="Index2"/>
        <w:rPr>
          <w:ins w:id="8002" w:author="pennyo" w:date="2011-02-22T11:25:00Z"/>
        </w:rPr>
      </w:pPr>
      <w:ins w:id="8003" w:author="pennyo" w:date="2011-02-22T11:25:00Z">
        <w:r>
          <w:t>function and value definitions, 78</w:t>
        </w:r>
      </w:ins>
    </w:p>
    <w:p w:rsidR="00D75A7D" w:rsidRDefault="00D75A7D">
      <w:pPr>
        <w:pStyle w:val="Index2"/>
        <w:rPr>
          <w:ins w:id="8004" w:author="pennyo" w:date="2011-02-22T11:25:00Z"/>
        </w:rPr>
      </w:pPr>
      <w:ins w:id="8005" w:author="pennyo" w:date="2011-02-22T11:25:00Z">
        <w:r>
          <w:t>list, 55</w:t>
        </w:r>
      </w:ins>
    </w:p>
    <w:p w:rsidR="00D75A7D" w:rsidRDefault="00D75A7D">
      <w:pPr>
        <w:pStyle w:val="Index2"/>
        <w:rPr>
          <w:ins w:id="8006" w:author="pennyo" w:date="2011-02-22T11:25:00Z"/>
        </w:rPr>
      </w:pPr>
      <w:ins w:id="8007" w:author="pennyo" w:date="2011-02-22T11:25:00Z">
        <w:r>
          <w:t>list sequence, 64</w:t>
        </w:r>
      </w:ins>
    </w:p>
    <w:p w:rsidR="00D75A7D" w:rsidRDefault="00D75A7D">
      <w:pPr>
        <w:pStyle w:val="Index2"/>
        <w:rPr>
          <w:ins w:id="8008" w:author="pennyo" w:date="2011-02-22T11:25:00Z"/>
        </w:rPr>
      </w:pPr>
      <w:ins w:id="8009" w:author="pennyo" w:date="2011-02-22T11:25:00Z">
        <w:r>
          <w:t>lookup, 71</w:t>
        </w:r>
      </w:ins>
    </w:p>
    <w:p w:rsidR="00D75A7D" w:rsidRDefault="00D75A7D">
      <w:pPr>
        <w:pStyle w:val="Index2"/>
        <w:rPr>
          <w:ins w:id="8010" w:author="pennyo" w:date="2011-02-22T11:25:00Z"/>
        </w:rPr>
      </w:pPr>
      <w:ins w:id="8011" w:author="pennyo" w:date="2011-02-22T11:25:00Z">
        <w:r>
          <w:t>member constraint invocation, 72</w:t>
        </w:r>
      </w:ins>
    </w:p>
    <w:p w:rsidR="00D75A7D" w:rsidRDefault="00D75A7D">
      <w:pPr>
        <w:pStyle w:val="Index2"/>
        <w:rPr>
          <w:ins w:id="8012" w:author="pennyo" w:date="2011-02-22T11:25:00Z"/>
        </w:rPr>
      </w:pPr>
      <w:ins w:id="8013" w:author="pennyo" w:date="2011-02-22T11:25:00Z">
        <w:r>
          <w:t>name resolution in, 177</w:t>
        </w:r>
      </w:ins>
    </w:p>
    <w:p w:rsidR="00D75A7D" w:rsidRDefault="00D75A7D">
      <w:pPr>
        <w:pStyle w:val="Index2"/>
        <w:rPr>
          <w:ins w:id="8014" w:author="pennyo" w:date="2011-02-22T11:25:00Z"/>
        </w:rPr>
      </w:pPr>
      <w:ins w:id="8015" w:author="pennyo" w:date="2011-02-22T11:25:00Z">
        <w:r>
          <w:t>null, 65</w:t>
        </w:r>
      </w:ins>
    </w:p>
    <w:p w:rsidR="00D75A7D" w:rsidRDefault="00D75A7D">
      <w:pPr>
        <w:pStyle w:val="Index2"/>
        <w:rPr>
          <w:ins w:id="8016" w:author="pennyo" w:date="2011-02-22T11:25:00Z"/>
        </w:rPr>
      </w:pPr>
      <w:ins w:id="8017" w:author="pennyo" w:date="2011-02-22T11:25:00Z">
        <w:r>
          <w:t xml:space="preserve">object. </w:t>
        </w:r>
        <w:r w:rsidRPr="003B3020">
          <w:rPr>
            <w:rFonts w:cstheme="minorHAnsi"/>
            <w:i/>
          </w:rPr>
          <w:t>See</w:t>
        </w:r>
        <w:r w:rsidRPr="003B3020">
          <w:rPr>
            <w:rFonts w:cstheme="minorHAnsi"/>
          </w:rPr>
          <w:t xml:space="preserve"> object expressions</w:t>
        </w:r>
      </w:ins>
    </w:p>
    <w:p w:rsidR="00D75A7D" w:rsidRDefault="00D75A7D">
      <w:pPr>
        <w:pStyle w:val="Index2"/>
        <w:rPr>
          <w:ins w:id="8018" w:author="pennyo" w:date="2011-02-22T11:25:00Z"/>
        </w:rPr>
      </w:pPr>
      <w:ins w:id="8019" w:author="pennyo" w:date="2011-02-22T11:25:00Z">
        <w:r>
          <w:t>object construction, 68</w:t>
        </w:r>
      </w:ins>
    </w:p>
    <w:p w:rsidR="00D75A7D" w:rsidRDefault="00D75A7D">
      <w:pPr>
        <w:pStyle w:val="Index2"/>
        <w:rPr>
          <w:ins w:id="8020" w:author="pennyo" w:date="2011-02-22T11:25:00Z"/>
        </w:rPr>
      </w:pPr>
      <w:ins w:id="8021" w:author="pennyo" w:date="2011-02-22T11:25:00Z">
        <w:r>
          <w:t>operator, 69, 70</w:t>
        </w:r>
      </w:ins>
    </w:p>
    <w:p w:rsidR="00D75A7D" w:rsidRDefault="00D75A7D">
      <w:pPr>
        <w:pStyle w:val="Index2"/>
        <w:rPr>
          <w:ins w:id="8022" w:author="pennyo" w:date="2011-02-22T11:25:00Z"/>
        </w:rPr>
      </w:pPr>
      <w:ins w:id="8023" w:author="pennyo" w:date="2011-02-22T11:25:00Z">
        <w:r>
          <w:t>parenthesized, 74</w:t>
        </w:r>
      </w:ins>
    </w:p>
    <w:p w:rsidR="00D75A7D" w:rsidRDefault="00D75A7D">
      <w:pPr>
        <w:pStyle w:val="Index2"/>
        <w:rPr>
          <w:ins w:id="8024" w:author="pennyo" w:date="2011-02-22T11:25:00Z"/>
        </w:rPr>
      </w:pPr>
      <w:ins w:id="8025" w:author="pennyo" w:date="2011-02-22T11:25:00Z">
        <w:r>
          <w:t>pattern-matching, 75</w:t>
        </w:r>
      </w:ins>
    </w:p>
    <w:p w:rsidR="00D75A7D" w:rsidRDefault="00D75A7D">
      <w:pPr>
        <w:pStyle w:val="Index2"/>
        <w:rPr>
          <w:ins w:id="8026" w:author="pennyo" w:date="2011-02-22T11:25:00Z"/>
        </w:rPr>
      </w:pPr>
      <w:ins w:id="8027" w:author="pennyo" w:date="2011-02-22T11:25:00Z">
        <w:r>
          <w:t>precedence in, 32</w:t>
        </w:r>
      </w:ins>
    </w:p>
    <w:p w:rsidR="00D75A7D" w:rsidRDefault="00D75A7D">
      <w:pPr>
        <w:pStyle w:val="Index2"/>
        <w:rPr>
          <w:ins w:id="8028" w:author="pennyo" w:date="2011-02-22T11:25:00Z"/>
        </w:rPr>
      </w:pPr>
      <w:ins w:id="8029" w:author="pennyo" w:date="2011-02-22T11:25:00Z">
        <w:r>
          <w:t>quoted, 51, 83</w:t>
        </w:r>
      </w:ins>
    </w:p>
    <w:p w:rsidR="00D75A7D" w:rsidRDefault="00D75A7D">
      <w:pPr>
        <w:pStyle w:val="Index2"/>
        <w:rPr>
          <w:ins w:id="8030" w:author="pennyo" w:date="2011-02-22T11:25:00Z"/>
        </w:rPr>
      </w:pPr>
      <w:ins w:id="8031" w:author="pennyo" w:date="2011-02-22T11:25:00Z">
        <w:r>
          <w:t>range, 50, 64</w:t>
        </w:r>
      </w:ins>
    </w:p>
    <w:p w:rsidR="00D75A7D" w:rsidRDefault="00D75A7D">
      <w:pPr>
        <w:pStyle w:val="Index2"/>
        <w:rPr>
          <w:ins w:id="8032" w:author="pennyo" w:date="2011-02-22T11:25:00Z"/>
        </w:rPr>
      </w:pPr>
      <w:ins w:id="8033" w:author="pennyo" w:date="2011-02-22T11:25:00Z">
        <w:r>
          <w:t>record construction, 55</w:t>
        </w:r>
      </w:ins>
    </w:p>
    <w:p w:rsidR="00D75A7D" w:rsidRDefault="00D75A7D">
      <w:pPr>
        <w:pStyle w:val="Index2"/>
        <w:rPr>
          <w:ins w:id="8034" w:author="pennyo" w:date="2011-02-22T11:25:00Z"/>
        </w:rPr>
      </w:pPr>
      <w:ins w:id="8035" w:author="pennyo" w:date="2011-02-22T11:25:00Z">
        <w:r>
          <w:t>recursive, 80</w:t>
        </w:r>
      </w:ins>
    </w:p>
    <w:p w:rsidR="00D75A7D" w:rsidRDefault="00D75A7D">
      <w:pPr>
        <w:pStyle w:val="Index2"/>
        <w:rPr>
          <w:ins w:id="8036" w:author="pennyo" w:date="2011-02-22T11:25:00Z"/>
        </w:rPr>
      </w:pPr>
      <w:ins w:id="8037" w:author="pennyo" w:date="2011-02-22T11:25:00Z">
        <w:r>
          <w:t>reraise, 78</w:t>
        </w:r>
      </w:ins>
    </w:p>
    <w:p w:rsidR="00D75A7D" w:rsidRDefault="00D75A7D">
      <w:pPr>
        <w:pStyle w:val="Index2"/>
        <w:rPr>
          <w:ins w:id="8038" w:author="pennyo" w:date="2011-02-22T11:25:00Z"/>
        </w:rPr>
      </w:pPr>
      <w:ins w:id="8039" w:author="pennyo" w:date="2011-02-22T11:25:00Z">
        <w:r>
          <w:t>sequence, 63</w:t>
        </w:r>
      </w:ins>
    </w:p>
    <w:p w:rsidR="00D75A7D" w:rsidRDefault="00D75A7D">
      <w:pPr>
        <w:pStyle w:val="Index2"/>
        <w:rPr>
          <w:ins w:id="8040" w:author="pennyo" w:date="2011-02-22T11:25:00Z"/>
        </w:rPr>
      </w:pPr>
      <w:ins w:id="8041" w:author="pennyo" w:date="2011-02-22T11:25:00Z">
        <w:r>
          <w:t>sequence iteration, 76</w:t>
        </w:r>
      </w:ins>
    </w:p>
    <w:p w:rsidR="00D75A7D" w:rsidRDefault="00D75A7D">
      <w:pPr>
        <w:pStyle w:val="Index2"/>
        <w:rPr>
          <w:ins w:id="8042" w:author="pennyo" w:date="2011-02-22T11:25:00Z"/>
        </w:rPr>
      </w:pPr>
      <w:ins w:id="8043" w:author="pennyo" w:date="2011-02-22T11:25:00Z">
        <w:r>
          <w:t>sequential conditional, 75</w:t>
        </w:r>
      </w:ins>
    </w:p>
    <w:p w:rsidR="00D75A7D" w:rsidRDefault="00D75A7D">
      <w:pPr>
        <w:pStyle w:val="Index2"/>
        <w:rPr>
          <w:ins w:id="8044" w:author="pennyo" w:date="2011-02-22T11:25:00Z"/>
        </w:rPr>
      </w:pPr>
      <w:ins w:id="8045" w:author="pennyo" w:date="2011-02-22T11:25:00Z">
        <w:r>
          <w:t>sequential execution, 74</w:t>
        </w:r>
      </w:ins>
    </w:p>
    <w:p w:rsidR="00D75A7D" w:rsidRDefault="00D75A7D">
      <w:pPr>
        <w:pStyle w:val="Index2"/>
        <w:rPr>
          <w:ins w:id="8046" w:author="pennyo" w:date="2011-02-22T11:25:00Z"/>
        </w:rPr>
      </w:pPr>
      <w:ins w:id="8047" w:author="pennyo" w:date="2011-02-22T11:25:00Z">
        <w:r>
          <w:t xml:space="preserve">shortcut </w:t>
        </w:r>
        <w:r w:rsidRPr="003B3020">
          <w:rPr>
            <w:i/>
          </w:rPr>
          <w:t>and</w:t>
        </w:r>
        <w:r>
          <w:t>, 75</w:t>
        </w:r>
      </w:ins>
    </w:p>
    <w:p w:rsidR="00D75A7D" w:rsidRDefault="00D75A7D">
      <w:pPr>
        <w:pStyle w:val="Index2"/>
        <w:rPr>
          <w:ins w:id="8048" w:author="pennyo" w:date="2011-02-22T11:25:00Z"/>
        </w:rPr>
      </w:pPr>
      <w:ins w:id="8049" w:author="pennyo" w:date="2011-02-22T11:25:00Z">
        <w:r>
          <w:t xml:space="preserve">shortcut </w:t>
        </w:r>
        <w:r w:rsidRPr="003B3020">
          <w:rPr>
            <w:i/>
          </w:rPr>
          <w:t>or</w:t>
        </w:r>
        <w:r>
          <w:t>, 75</w:t>
        </w:r>
      </w:ins>
    </w:p>
    <w:p w:rsidR="00D75A7D" w:rsidRDefault="00D75A7D">
      <w:pPr>
        <w:pStyle w:val="Index2"/>
        <w:rPr>
          <w:ins w:id="8050" w:author="pennyo" w:date="2011-02-22T11:25:00Z"/>
        </w:rPr>
      </w:pPr>
      <w:ins w:id="8051" w:author="pennyo" w:date="2011-02-22T11:25:00Z">
        <w:r>
          <w:t>slice, 71</w:t>
        </w:r>
      </w:ins>
    </w:p>
    <w:p w:rsidR="00D75A7D" w:rsidRDefault="00D75A7D">
      <w:pPr>
        <w:pStyle w:val="Index2"/>
        <w:rPr>
          <w:ins w:id="8052" w:author="pennyo" w:date="2011-02-22T11:25:00Z"/>
        </w:rPr>
      </w:pPr>
      <w:ins w:id="8053" w:author="pennyo" w:date="2011-02-22T11:25:00Z">
        <w:r>
          <w:t>static coercion, 82</w:t>
        </w:r>
      </w:ins>
    </w:p>
    <w:p w:rsidR="00D75A7D" w:rsidRDefault="00D75A7D">
      <w:pPr>
        <w:pStyle w:val="Index2"/>
        <w:rPr>
          <w:ins w:id="8054" w:author="pennyo" w:date="2011-02-22T11:25:00Z"/>
        </w:rPr>
      </w:pPr>
      <w:ins w:id="8055" w:author="pennyo" w:date="2011-02-22T11:25:00Z">
        <w:r>
          <w:t>syntactical elements of, 48</w:t>
        </w:r>
      </w:ins>
    </w:p>
    <w:p w:rsidR="00D75A7D" w:rsidRDefault="00D75A7D">
      <w:pPr>
        <w:pStyle w:val="Index2"/>
        <w:rPr>
          <w:ins w:id="8056" w:author="pennyo" w:date="2011-02-22T11:25:00Z"/>
        </w:rPr>
      </w:pPr>
      <w:ins w:id="8057" w:author="pennyo" w:date="2011-02-22T11:25:00Z">
        <w:r w:rsidRPr="003B3020">
          <w:rPr>
            <w:i/>
          </w:rPr>
          <w:t>try-finally</w:t>
        </w:r>
        <w:r>
          <w:t>, 78</w:t>
        </w:r>
      </w:ins>
    </w:p>
    <w:p w:rsidR="00D75A7D" w:rsidRDefault="00D75A7D">
      <w:pPr>
        <w:pStyle w:val="Index2"/>
        <w:rPr>
          <w:ins w:id="8058" w:author="pennyo" w:date="2011-02-22T11:25:00Z"/>
        </w:rPr>
      </w:pPr>
      <w:ins w:id="8059" w:author="pennyo" w:date="2011-02-22T11:25:00Z">
        <w:r w:rsidRPr="003B3020">
          <w:rPr>
            <w:i/>
          </w:rPr>
          <w:t>try-with</w:t>
        </w:r>
        <w:r>
          <w:t>, 77</w:t>
        </w:r>
      </w:ins>
    </w:p>
    <w:p w:rsidR="00D75A7D" w:rsidRDefault="00D75A7D">
      <w:pPr>
        <w:pStyle w:val="Index2"/>
        <w:rPr>
          <w:ins w:id="8060" w:author="pennyo" w:date="2011-02-22T11:25:00Z"/>
        </w:rPr>
      </w:pPr>
      <w:ins w:id="8061" w:author="pennyo" w:date="2011-02-22T11:25:00Z">
        <w:r>
          <w:t>tuple, 54</w:t>
        </w:r>
      </w:ins>
    </w:p>
    <w:p w:rsidR="00D75A7D" w:rsidRDefault="00D75A7D">
      <w:pPr>
        <w:pStyle w:val="Index2"/>
        <w:rPr>
          <w:ins w:id="8062" w:author="pennyo" w:date="2011-02-22T11:25:00Z"/>
        </w:rPr>
      </w:pPr>
      <w:ins w:id="8063" w:author="pennyo" w:date="2011-02-22T11:25:00Z">
        <w:r>
          <w:t>type-annotated, 81</w:t>
        </w:r>
      </w:ins>
    </w:p>
    <w:p w:rsidR="00D75A7D" w:rsidRDefault="00D75A7D">
      <w:pPr>
        <w:pStyle w:val="Index2"/>
        <w:rPr>
          <w:ins w:id="8064" w:author="pennyo" w:date="2011-02-22T11:25:00Z"/>
        </w:rPr>
      </w:pPr>
      <w:ins w:id="8065" w:author="pennyo" w:date="2011-02-22T11:25:00Z">
        <w:r>
          <w:t>while-loop, 77</w:t>
        </w:r>
      </w:ins>
    </w:p>
    <w:p w:rsidR="00D75A7D" w:rsidRDefault="00D75A7D">
      <w:pPr>
        <w:pStyle w:val="Index1"/>
        <w:tabs>
          <w:tab w:val="right" w:leader="dot" w:pos="4143"/>
        </w:tabs>
        <w:rPr>
          <w:ins w:id="8066" w:author="pennyo" w:date="2011-02-22T11:25:00Z"/>
          <w:noProof/>
        </w:rPr>
      </w:pPr>
      <w:ins w:id="8067" w:author="pennyo" w:date="2011-02-22T11:25:00Z">
        <w:r w:rsidRPr="003B3020">
          <w:rPr>
            <w:iCs/>
            <w:noProof/>
            <w:lang w:eastAsia="en-GB"/>
          </w:rPr>
          <w:t>extension members</w:t>
        </w:r>
        <w:r>
          <w:rPr>
            <w:noProof/>
          </w:rPr>
          <w:t>, 124</w:t>
        </w:r>
      </w:ins>
    </w:p>
    <w:p w:rsidR="00D75A7D" w:rsidRDefault="00D75A7D">
      <w:pPr>
        <w:pStyle w:val="Index2"/>
        <w:rPr>
          <w:ins w:id="8068" w:author="pennyo" w:date="2011-02-22T11:25:00Z"/>
        </w:rPr>
      </w:pPr>
      <w:ins w:id="8069" w:author="pennyo" w:date="2011-02-22T11:25:00Z">
        <w:r>
          <w:t>defined by C#, 125</w:t>
        </w:r>
      </w:ins>
    </w:p>
    <w:p w:rsidR="00D75A7D" w:rsidRDefault="00D75A7D">
      <w:pPr>
        <w:pStyle w:val="Index1"/>
        <w:tabs>
          <w:tab w:val="right" w:leader="dot" w:pos="4143"/>
        </w:tabs>
        <w:rPr>
          <w:ins w:id="8070" w:author="pennyo" w:date="2011-02-22T11:25:00Z"/>
          <w:noProof/>
        </w:rPr>
      </w:pPr>
      <w:ins w:id="8071" w:author="pennyo" w:date="2011-02-22T11:25:00Z">
        <w:r>
          <w:rPr>
            <w:noProof/>
            <w:lang w:eastAsia="en-GB"/>
          </w:rPr>
          <w:t>field lookups</w:t>
        </w:r>
        <w:r>
          <w:rPr>
            <w:noProof/>
          </w:rPr>
          <w:t>, 89</w:t>
        </w:r>
      </w:ins>
    </w:p>
    <w:p w:rsidR="00D75A7D" w:rsidRDefault="00D75A7D">
      <w:pPr>
        <w:pStyle w:val="Index1"/>
        <w:tabs>
          <w:tab w:val="right" w:leader="dot" w:pos="4143"/>
        </w:tabs>
        <w:rPr>
          <w:ins w:id="8072" w:author="pennyo" w:date="2011-02-22T11:25:00Z"/>
          <w:noProof/>
        </w:rPr>
      </w:pPr>
      <w:ins w:id="8073" w:author="pennyo" w:date="2011-02-22T11:25:00Z">
        <w:r>
          <w:rPr>
            <w:noProof/>
          </w:rPr>
          <w:t>fields</w:t>
        </w:r>
      </w:ins>
    </w:p>
    <w:p w:rsidR="00D75A7D" w:rsidRDefault="00D75A7D">
      <w:pPr>
        <w:pStyle w:val="Index2"/>
        <w:rPr>
          <w:ins w:id="8074" w:author="pennyo" w:date="2011-02-22T11:25:00Z"/>
        </w:rPr>
      </w:pPr>
      <w:ins w:id="8075" w:author="pennyo" w:date="2011-02-22T11:25:00Z">
        <w:r>
          <w:t>additional, in classes, 118</w:t>
        </w:r>
      </w:ins>
    </w:p>
    <w:p w:rsidR="00D75A7D" w:rsidRDefault="00D75A7D">
      <w:pPr>
        <w:pStyle w:val="Index2"/>
        <w:rPr>
          <w:ins w:id="8076" w:author="pennyo" w:date="2011-02-22T11:25:00Z"/>
        </w:rPr>
      </w:pPr>
      <w:ins w:id="8077" w:author="pennyo" w:date="2011-02-22T11:25:00Z">
        <w:r>
          <w:t>name resolution for labels, 182</w:t>
        </w:r>
      </w:ins>
    </w:p>
    <w:p w:rsidR="00D75A7D" w:rsidRDefault="00D75A7D">
      <w:pPr>
        <w:pStyle w:val="Index1"/>
        <w:tabs>
          <w:tab w:val="right" w:leader="dot" w:pos="4143"/>
        </w:tabs>
        <w:rPr>
          <w:ins w:id="8078" w:author="pennyo" w:date="2011-02-22T11:25:00Z"/>
          <w:noProof/>
        </w:rPr>
      </w:pPr>
      <w:ins w:id="8079" w:author="pennyo" w:date="2011-02-22T11:25:00Z">
        <w:r>
          <w:rPr>
            <w:noProof/>
          </w:rPr>
          <w:t>filename extensions, 18</w:t>
        </w:r>
      </w:ins>
    </w:p>
    <w:p w:rsidR="00D75A7D" w:rsidRDefault="00D75A7D">
      <w:pPr>
        <w:pStyle w:val="Index2"/>
        <w:rPr>
          <w:ins w:id="8080" w:author="pennyo" w:date="2011-02-22T11:25:00Z"/>
        </w:rPr>
      </w:pPr>
      <w:ins w:id="8081" w:author="pennyo" w:date="2011-02-22T11:25:00Z">
        <w:r>
          <w:t>ML compatibility and, 239</w:t>
        </w:r>
      </w:ins>
    </w:p>
    <w:p w:rsidR="00D75A7D" w:rsidRDefault="00D75A7D">
      <w:pPr>
        <w:pStyle w:val="Index1"/>
        <w:tabs>
          <w:tab w:val="right" w:leader="dot" w:pos="4143"/>
        </w:tabs>
        <w:rPr>
          <w:ins w:id="8082" w:author="pennyo" w:date="2011-02-22T11:25:00Z"/>
          <w:noProof/>
        </w:rPr>
      </w:pPr>
      <w:ins w:id="8083" w:author="pennyo" w:date="2011-02-22T11:25:00Z">
        <w:r>
          <w:rPr>
            <w:noProof/>
          </w:rPr>
          <w:t>files</w:t>
        </w:r>
      </w:ins>
    </w:p>
    <w:p w:rsidR="00D75A7D" w:rsidRDefault="00D75A7D">
      <w:pPr>
        <w:pStyle w:val="Index2"/>
        <w:rPr>
          <w:ins w:id="8084" w:author="pennyo" w:date="2011-02-22T11:25:00Z"/>
        </w:rPr>
      </w:pPr>
      <w:ins w:id="8085" w:author="pennyo" w:date="2011-02-22T11:25:00Z">
        <w:r>
          <w:t>implementation, 166</w:t>
        </w:r>
      </w:ins>
    </w:p>
    <w:p w:rsidR="00D75A7D" w:rsidRDefault="00D75A7D">
      <w:pPr>
        <w:pStyle w:val="Index2"/>
        <w:rPr>
          <w:ins w:id="8086" w:author="pennyo" w:date="2011-02-22T11:25:00Z"/>
        </w:rPr>
      </w:pPr>
      <w:ins w:id="8087" w:author="pennyo" w:date="2011-02-22T11:25:00Z">
        <w:r>
          <w:t xml:space="preserve">signature. </w:t>
        </w:r>
        <w:r w:rsidRPr="003B3020">
          <w:rPr>
            <w:rFonts w:cstheme="minorHAnsi"/>
            <w:i/>
          </w:rPr>
          <w:t>See</w:t>
        </w:r>
        <w:r w:rsidRPr="003B3020">
          <w:rPr>
            <w:rFonts w:cstheme="minorHAnsi"/>
          </w:rPr>
          <w:t xml:space="preserve"> signature files</w:t>
        </w:r>
      </w:ins>
    </w:p>
    <w:p w:rsidR="00D75A7D" w:rsidRDefault="00D75A7D">
      <w:pPr>
        <w:pStyle w:val="Index1"/>
        <w:tabs>
          <w:tab w:val="right" w:leader="dot" w:pos="4143"/>
        </w:tabs>
        <w:rPr>
          <w:ins w:id="8088" w:author="pennyo" w:date="2011-02-22T11:25:00Z"/>
          <w:noProof/>
        </w:rPr>
      </w:pPr>
      <w:ins w:id="8089" w:author="pennyo" w:date="2011-02-22T11:25:00Z">
        <w:r>
          <w:rPr>
            <w:noProof/>
          </w:rPr>
          <w:t>flexibility, 191</w:t>
        </w:r>
      </w:ins>
    </w:p>
    <w:p w:rsidR="00D75A7D" w:rsidRDefault="00D75A7D">
      <w:pPr>
        <w:pStyle w:val="Index1"/>
        <w:tabs>
          <w:tab w:val="right" w:leader="dot" w:pos="4143"/>
        </w:tabs>
        <w:rPr>
          <w:ins w:id="8090" w:author="pennyo" w:date="2011-02-22T11:25:00Z"/>
          <w:noProof/>
        </w:rPr>
      </w:pPr>
      <w:ins w:id="8091" w:author="pennyo" w:date="2011-02-22T11:25:00Z">
        <w:r>
          <w:rPr>
            <w:noProof/>
            <w:lang w:eastAsia="en-GB"/>
          </w:rPr>
          <w:t>flexible types</w:t>
        </w:r>
        <w:r>
          <w:rPr>
            <w:noProof/>
          </w:rPr>
          <w:t>, 110</w:t>
        </w:r>
      </w:ins>
    </w:p>
    <w:p w:rsidR="00D75A7D" w:rsidRDefault="00D75A7D">
      <w:pPr>
        <w:pStyle w:val="Index1"/>
        <w:tabs>
          <w:tab w:val="right" w:leader="dot" w:pos="4143"/>
        </w:tabs>
        <w:rPr>
          <w:ins w:id="8092" w:author="pennyo" w:date="2011-02-22T11:25:00Z"/>
          <w:noProof/>
        </w:rPr>
      </w:pPr>
      <w:ins w:id="8093" w:author="pennyo" w:date="2011-02-22T11:25:00Z">
        <w:r w:rsidRPr="003B3020">
          <w:rPr>
            <w:rFonts w:eastAsiaTheme="majorEastAsia" w:cstheme="majorBidi"/>
            <w:iCs/>
            <w:noProof/>
          </w:rPr>
          <w:t>floating type variable environment</w:t>
        </w:r>
        <w:r>
          <w:rPr>
            <w:noProof/>
          </w:rPr>
          <w:t>, 35</w:t>
        </w:r>
      </w:ins>
    </w:p>
    <w:p w:rsidR="00D75A7D" w:rsidRDefault="00D75A7D">
      <w:pPr>
        <w:pStyle w:val="Index1"/>
        <w:tabs>
          <w:tab w:val="right" w:leader="dot" w:pos="4143"/>
        </w:tabs>
        <w:rPr>
          <w:ins w:id="8094" w:author="pennyo" w:date="2011-02-22T11:25:00Z"/>
          <w:noProof/>
        </w:rPr>
      </w:pPr>
      <w:ins w:id="8095" w:author="pennyo" w:date="2011-02-22T11:25:00Z">
        <w:r w:rsidRPr="003B3020">
          <w:rPr>
            <w:i/>
            <w:noProof/>
          </w:rPr>
          <w:t>for</w:t>
        </w:r>
        <w:r>
          <w:rPr>
            <w:noProof/>
          </w:rPr>
          <w:t xml:space="preserve"> loop, 77</w:t>
        </w:r>
      </w:ins>
    </w:p>
    <w:p w:rsidR="00D75A7D" w:rsidRDefault="00D75A7D">
      <w:pPr>
        <w:pStyle w:val="Index1"/>
        <w:tabs>
          <w:tab w:val="right" w:leader="dot" w:pos="4143"/>
        </w:tabs>
        <w:rPr>
          <w:ins w:id="8096" w:author="pennyo" w:date="2011-02-22T11:25:00Z"/>
          <w:noProof/>
        </w:rPr>
      </w:pPr>
      <w:ins w:id="8097" w:author="pennyo" w:date="2011-02-22T11:25:00Z">
        <w:r w:rsidRPr="003B3020">
          <w:rPr>
            <w:rFonts w:asciiTheme="majorHAnsi" w:eastAsiaTheme="majorEastAsia" w:hAnsiTheme="majorHAnsi" w:cstheme="majorBidi"/>
            <w:bCs/>
            <w:i/>
            <w:noProof/>
            <w:color w:val="4F81BD" w:themeColor="accent1"/>
            <w:lang w:eastAsia="en-GB"/>
          </w:rPr>
          <w:t>for</w:t>
        </w:r>
        <w:r>
          <w:rPr>
            <w:noProof/>
            <w:lang w:eastAsia="en-GB"/>
          </w:rPr>
          <w:t xml:space="preserve"> loops</w:t>
        </w:r>
        <w:r>
          <w:rPr>
            <w:noProof/>
          </w:rPr>
          <w:t>, 90</w:t>
        </w:r>
      </w:ins>
    </w:p>
    <w:p w:rsidR="00D75A7D" w:rsidRDefault="00D75A7D">
      <w:pPr>
        <w:pStyle w:val="Index1"/>
        <w:tabs>
          <w:tab w:val="right" w:leader="dot" w:pos="4143"/>
        </w:tabs>
        <w:rPr>
          <w:ins w:id="8098" w:author="pennyo" w:date="2011-02-22T11:25:00Z"/>
          <w:noProof/>
        </w:rPr>
      </w:pPr>
      <w:ins w:id="8099" w:author="pennyo" w:date="2011-02-22T11:25:00Z">
        <w:r>
          <w:rPr>
            <w:noProof/>
          </w:rPr>
          <w:t>format strings, 65</w:t>
        </w:r>
      </w:ins>
    </w:p>
    <w:p w:rsidR="00D75A7D" w:rsidRDefault="00D75A7D">
      <w:pPr>
        <w:pStyle w:val="Index1"/>
        <w:tabs>
          <w:tab w:val="right" w:leader="dot" w:pos="4143"/>
        </w:tabs>
        <w:rPr>
          <w:ins w:id="8100" w:author="pennyo" w:date="2011-02-22T11:25:00Z"/>
          <w:noProof/>
        </w:rPr>
      </w:pPr>
      <w:ins w:id="8101" w:author="pennyo" w:date="2011-02-22T11:25:00Z">
        <w:r>
          <w:rPr>
            <w:noProof/>
          </w:rPr>
          <w:t>fprintf function, 65</w:t>
        </w:r>
      </w:ins>
    </w:p>
    <w:p w:rsidR="00D75A7D" w:rsidRDefault="00D75A7D">
      <w:pPr>
        <w:pStyle w:val="Index1"/>
        <w:tabs>
          <w:tab w:val="right" w:leader="dot" w:pos="4143"/>
        </w:tabs>
        <w:rPr>
          <w:ins w:id="8102" w:author="pennyo" w:date="2011-02-22T11:25:00Z"/>
          <w:noProof/>
        </w:rPr>
      </w:pPr>
      <w:ins w:id="8103" w:author="pennyo" w:date="2011-02-22T11:25:00Z">
        <w:r>
          <w:rPr>
            <w:noProof/>
            <w:lang w:eastAsia="en-GB"/>
          </w:rPr>
          <w:t>fresh type</w:t>
        </w:r>
        <w:r>
          <w:rPr>
            <w:noProof/>
          </w:rPr>
          <w:t>, 35</w:t>
        </w:r>
      </w:ins>
    </w:p>
    <w:p w:rsidR="00D75A7D" w:rsidRDefault="00D75A7D">
      <w:pPr>
        <w:pStyle w:val="Index1"/>
        <w:tabs>
          <w:tab w:val="right" w:leader="dot" w:pos="4143"/>
        </w:tabs>
        <w:rPr>
          <w:ins w:id="8104" w:author="pennyo" w:date="2011-02-22T11:25:00Z"/>
          <w:noProof/>
        </w:rPr>
      </w:pPr>
      <w:ins w:id="8105" w:author="pennyo" w:date="2011-02-22T11:25:00Z">
        <w:r>
          <w:rPr>
            <w:noProof/>
            <w:lang w:eastAsia="en-GB"/>
          </w:rPr>
          <w:t>function applications</w:t>
        </w:r>
        <w:r>
          <w:rPr>
            <w:noProof/>
          </w:rPr>
          <w:t>, 88</w:t>
        </w:r>
      </w:ins>
    </w:p>
    <w:p w:rsidR="00D75A7D" w:rsidRDefault="00D75A7D">
      <w:pPr>
        <w:pStyle w:val="Index1"/>
        <w:tabs>
          <w:tab w:val="right" w:leader="dot" w:pos="4143"/>
        </w:tabs>
        <w:rPr>
          <w:ins w:id="8106" w:author="pennyo" w:date="2011-02-22T11:25:00Z"/>
          <w:noProof/>
        </w:rPr>
      </w:pPr>
      <w:ins w:id="8107" w:author="pennyo" w:date="2011-02-22T11:25:00Z">
        <w:r>
          <w:rPr>
            <w:noProof/>
          </w:rPr>
          <w:t>function definition expressions, 78</w:t>
        </w:r>
      </w:ins>
    </w:p>
    <w:p w:rsidR="00D75A7D" w:rsidRDefault="00D75A7D">
      <w:pPr>
        <w:pStyle w:val="Index1"/>
        <w:tabs>
          <w:tab w:val="right" w:leader="dot" w:pos="4143"/>
        </w:tabs>
        <w:rPr>
          <w:ins w:id="8108" w:author="pennyo" w:date="2011-02-22T11:25:00Z"/>
          <w:noProof/>
        </w:rPr>
      </w:pPr>
      <w:ins w:id="8109" w:author="pennyo" w:date="2011-02-22T11:25:00Z">
        <w:r>
          <w:rPr>
            <w:noProof/>
          </w:rPr>
          <w:t>function definitions, 115, 196, 197</w:t>
        </w:r>
      </w:ins>
    </w:p>
    <w:p w:rsidR="00D75A7D" w:rsidRDefault="00D75A7D">
      <w:pPr>
        <w:pStyle w:val="Index2"/>
        <w:rPr>
          <w:ins w:id="8110" w:author="pennyo" w:date="2011-02-22T11:25:00Z"/>
        </w:rPr>
      </w:pPr>
      <w:ins w:id="8111" w:author="pennyo" w:date="2011-02-22T11:25:00Z">
        <w:r>
          <w:t>ambiguous, 196</w:t>
        </w:r>
      </w:ins>
    </w:p>
    <w:p w:rsidR="00D75A7D" w:rsidRDefault="00D75A7D">
      <w:pPr>
        <w:pStyle w:val="Index2"/>
        <w:rPr>
          <w:ins w:id="8112" w:author="pennyo" w:date="2011-02-22T11:25:00Z"/>
        </w:rPr>
      </w:pPr>
      <w:ins w:id="8113" w:author="pennyo" w:date="2011-02-22T11:25:00Z">
        <w:r>
          <w:t>in modules, 154</w:t>
        </w:r>
      </w:ins>
    </w:p>
    <w:p w:rsidR="00D75A7D" w:rsidRDefault="00D75A7D">
      <w:pPr>
        <w:pStyle w:val="Index2"/>
        <w:rPr>
          <w:ins w:id="8114" w:author="pennyo" w:date="2011-02-22T11:25:00Z"/>
        </w:rPr>
      </w:pPr>
      <w:ins w:id="8115" w:author="pennyo" w:date="2011-02-22T11:25:00Z">
        <w:r>
          <w:t>static, 116</w:t>
        </w:r>
      </w:ins>
    </w:p>
    <w:p w:rsidR="00D75A7D" w:rsidRDefault="00D75A7D">
      <w:pPr>
        <w:pStyle w:val="Index1"/>
        <w:tabs>
          <w:tab w:val="right" w:leader="dot" w:pos="4143"/>
        </w:tabs>
        <w:rPr>
          <w:ins w:id="8116" w:author="pennyo" w:date="2011-02-22T11:25:00Z"/>
          <w:noProof/>
        </w:rPr>
      </w:pPr>
      <w:ins w:id="8117" w:author="pennyo" w:date="2011-02-22T11:25:00Z">
        <w:r w:rsidRPr="003B3020">
          <w:rPr>
            <w:iCs/>
            <w:noProof/>
            <w:lang w:eastAsia="en-GB"/>
          </w:rPr>
          <w:t>function expressions</w:t>
        </w:r>
        <w:r>
          <w:rPr>
            <w:noProof/>
          </w:rPr>
          <w:t>, 57, 89</w:t>
        </w:r>
      </w:ins>
    </w:p>
    <w:p w:rsidR="00D75A7D" w:rsidRDefault="00D75A7D">
      <w:pPr>
        <w:pStyle w:val="Index1"/>
        <w:tabs>
          <w:tab w:val="right" w:leader="dot" w:pos="4143"/>
        </w:tabs>
        <w:rPr>
          <w:ins w:id="8118" w:author="pennyo" w:date="2011-02-22T11:25:00Z"/>
          <w:noProof/>
        </w:rPr>
      </w:pPr>
      <w:ins w:id="8119" w:author="pennyo" w:date="2011-02-22T11:25:00Z">
        <w:r>
          <w:rPr>
            <w:noProof/>
          </w:rPr>
          <w:t>function values, 12</w:t>
        </w:r>
      </w:ins>
    </w:p>
    <w:p w:rsidR="00D75A7D" w:rsidRDefault="00D75A7D">
      <w:pPr>
        <w:pStyle w:val="Index1"/>
        <w:tabs>
          <w:tab w:val="right" w:leader="dot" w:pos="4143"/>
        </w:tabs>
        <w:rPr>
          <w:ins w:id="8120" w:author="pennyo" w:date="2011-02-22T11:25:00Z"/>
          <w:noProof/>
        </w:rPr>
      </w:pPr>
      <w:ins w:id="8121" w:author="pennyo" w:date="2011-02-22T11:25:00Z">
        <w:r>
          <w:rPr>
            <w:noProof/>
          </w:rPr>
          <w:t>functions</w:t>
        </w:r>
      </w:ins>
    </w:p>
    <w:p w:rsidR="00D75A7D" w:rsidRDefault="00D75A7D">
      <w:pPr>
        <w:pStyle w:val="Index2"/>
        <w:rPr>
          <w:ins w:id="8122" w:author="pennyo" w:date="2011-02-22T11:25:00Z"/>
        </w:rPr>
      </w:pPr>
      <w:ins w:id="8123" w:author="pennyo" w:date="2011-02-22T11:25:00Z">
        <w:r>
          <w:t>active pattern, 97</w:t>
        </w:r>
      </w:ins>
    </w:p>
    <w:p w:rsidR="00D75A7D" w:rsidRDefault="00D75A7D">
      <w:pPr>
        <w:pStyle w:val="Index2"/>
        <w:rPr>
          <w:ins w:id="8124" w:author="pennyo" w:date="2011-02-22T11:25:00Z"/>
        </w:rPr>
      </w:pPr>
      <w:ins w:id="8125" w:author="pennyo" w:date="2011-02-22T11:25:00Z">
        <w:r>
          <w:t>undentation of, 216</w:t>
        </w:r>
      </w:ins>
    </w:p>
    <w:p w:rsidR="00D75A7D" w:rsidRDefault="00D75A7D">
      <w:pPr>
        <w:pStyle w:val="Index1"/>
        <w:tabs>
          <w:tab w:val="right" w:leader="dot" w:pos="4143"/>
        </w:tabs>
        <w:rPr>
          <w:ins w:id="8126" w:author="pennyo" w:date="2011-02-22T11:25:00Z"/>
          <w:noProof/>
        </w:rPr>
      </w:pPr>
      <w:ins w:id="8127" w:author="pennyo" w:date="2011-02-22T11:25:00Z">
        <w:r>
          <w:rPr>
            <w:noProof/>
          </w:rPr>
          <w:t>GeneralizableValue attribute, 156</w:t>
        </w:r>
      </w:ins>
    </w:p>
    <w:p w:rsidR="00D75A7D" w:rsidRDefault="00D75A7D">
      <w:pPr>
        <w:pStyle w:val="Index1"/>
        <w:tabs>
          <w:tab w:val="right" w:leader="dot" w:pos="4143"/>
        </w:tabs>
        <w:rPr>
          <w:ins w:id="8128" w:author="pennyo" w:date="2011-02-22T11:25:00Z"/>
          <w:noProof/>
        </w:rPr>
      </w:pPr>
      <w:ins w:id="8129" w:author="pennyo" w:date="2011-02-22T11:25:00Z">
        <w:r>
          <w:rPr>
            <w:noProof/>
          </w:rPr>
          <w:t>generalization, 44, 200</w:t>
        </w:r>
      </w:ins>
    </w:p>
    <w:p w:rsidR="00D75A7D" w:rsidRDefault="00D75A7D">
      <w:pPr>
        <w:pStyle w:val="Index1"/>
        <w:tabs>
          <w:tab w:val="right" w:leader="dot" w:pos="4143"/>
        </w:tabs>
        <w:rPr>
          <w:ins w:id="8130" w:author="pennyo" w:date="2011-02-22T11:25:00Z"/>
          <w:noProof/>
        </w:rPr>
      </w:pPr>
      <w:ins w:id="8131" w:author="pennyo" w:date="2011-02-22T11:25:00Z">
        <w:r>
          <w:rPr>
            <w:noProof/>
          </w:rPr>
          <w:t>generic types, 200</w:t>
        </w:r>
      </w:ins>
    </w:p>
    <w:p w:rsidR="00D75A7D" w:rsidRDefault="00D75A7D">
      <w:pPr>
        <w:pStyle w:val="Index1"/>
        <w:tabs>
          <w:tab w:val="right" w:leader="dot" w:pos="4143"/>
        </w:tabs>
        <w:rPr>
          <w:ins w:id="8132" w:author="pennyo" w:date="2011-02-22T11:25:00Z"/>
          <w:noProof/>
        </w:rPr>
      </w:pPr>
      <w:ins w:id="8133" w:author="pennyo" w:date="2011-02-22T11:25:00Z">
        <w:r>
          <w:rPr>
            <w:noProof/>
            <w:lang w:eastAsia="en-GB"/>
          </w:rPr>
          <w:t>GetHashCode</w:t>
        </w:r>
        <w:r>
          <w:rPr>
            <w:noProof/>
          </w:rPr>
          <w:t>, 142</w:t>
        </w:r>
      </w:ins>
    </w:p>
    <w:p w:rsidR="00D75A7D" w:rsidRDefault="00D75A7D">
      <w:pPr>
        <w:pStyle w:val="Index1"/>
        <w:tabs>
          <w:tab w:val="right" w:leader="dot" w:pos="4143"/>
        </w:tabs>
        <w:rPr>
          <w:ins w:id="8134" w:author="pennyo" w:date="2011-02-22T11:25:00Z"/>
          <w:noProof/>
        </w:rPr>
      </w:pPr>
      <w:ins w:id="8135" w:author="pennyo" w:date="2011-02-22T11:25:00Z">
        <w:r>
          <w:rPr>
            <w:noProof/>
          </w:rPr>
          <w:t>GetSlice, 72</w:t>
        </w:r>
      </w:ins>
    </w:p>
    <w:p w:rsidR="00D75A7D" w:rsidRDefault="00D75A7D">
      <w:pPr>
        <w:pStyle w:val="Index1"/>
        <w:tabs>
          <w:tab w:val="right" w:leader="dot" w:pos="4143"/>
        </w:tabs>
        <w:rPr>
          <w:ins w:id="8136" w:author="pennyo" w:date="2011-02-22T11:25:00Z"/>
          <w:noProof/>
        </w:rPr>
      </w:pPr>
      <w:ins w:id="8137" w:author="pennyo" w:date="2011-02-22T11:25:00Z">
        <w:r>
          <w:rPr>
            <w:noProof/>
            <w:lang w:eastAsia="en-GB"/>
          </w:rPr>
          <w:t>guarded rules</w:t>
        </w:r>
        <w:r>
          <w:rPr>
            <w:noProof/>
          </w:rPr>
          <w:t>, 102</w:t>
        </w:r>
      </w:ins>
    </w:p>
    <w:p w:rsidR="00D75A7D" w:rsidRDefault="00D75A7D">
      <w:pPr>
        <w:pStyle w:val="Index1"/>
        <w:tabs>
          <w:tab w:val="right" w:leader="dot" w:pos="4143"/>
        </w:tabs>
        <w:rPr>
          <w:ins w:id="8138" w:author="pennyo" w:date="2011-02-22T11:25:00Z"/>
          <w:noProof/>
        </w:rPr>
      </w:pPr>
      <w:ins w:id="8139" w:author="pennyo" w:date="2011-02-22T11:25:00Z">
        <w:r>
          <w:rPr>
            <w:noProof/>
          </w:rPr>
          <w:t>hash function, 142</w:t>
        </w:r>
      </w:ins>
    </w:p>
    <w:p w:rsidR="00D75A7D" w:rsidRDefault="00D75A7D">
      <w:pPr>
        <w:pStyle w:val="Index1"/>
        <w:tabs>
          <w:tab w:val="right" w:leader="dot" w:pos="4143"/>
        </w:tabs>
        <w:rPr>
          <w:ins w:id="8140" w:author="pennyo" w:date="2011-02-22T11:25:00Z"/>
          <w:noProof/>
        </w:rPr>
      </w:pPr>
      <w:ins w:id="8141" w:author="pennyo" w:date="2011-02-22T11:25:00Z">
        <w:r>
          <w:rPr>
            <w:noProof/>
            <w:lang w:eastAsia="en-GB"/>
          </w:rPr>
          <w:t>hashing</w:t>
        </w:r>
        <w:r>
          <w:rPr>
            <w:noProof/>
          </w:rPr>
          <w:t>, 138</w:t>
        </w:r>
      </w:ins>
    </w:p>
    <w:p w:rsidR="00D75A7D" w:rsidRDefault="00D75A7D">
      <w:pPr>
        <w:pStyle w:val="Index1"/>
        <w:tabs>
          <w:tab w:val="right" w:leader="dot" w:pos="4143"/>
        </w:tabs>
        <w:rPr>
          <w:ins w:id="8142" w:author="pennyo" w:date="2011-02-22T11:25:00Z"/>
          <w:noProof/>
        </w:rPr>
      </w:pPr>
      <w:ins w:id="8143" w:author="pennyo" w:date="2011-02-22T11:25:00Z">
        <w:r>
          <w:rPr>
            <w:noProof/>
          </w:rPr>
          <w:t>hidden tokens, 209</w:t>
        </w:r>
      </w:ins>
    </w:p>
    <w:p w:rsidR="00D75A7D" w:rsidRDefault="00D75A7D">
      <w:pPr>
        <w:pStyle w:val="Index1"/>
        <w:tabs>
          <w:tab w:val="right" w:leader="dot" w:pos="4143"/>
        </w:tabs>
        <w:rPr>
          <w:ins w:id="8144" w:author="pennyo" w:date="2011-02-22T11:25:00Z"/>
          <w:noProof/>
        </w:rPr>
      </w:pPr>
      <w:ins w:id="8145" w:author="pennyo" w:date="2011-02-22T11:25:00Z">
        <w:r>
          <w:rPr>
            <w:noProof/>
            <w:lang w:eastAsia="en-GB"/>
          </w:rPr>
          <w:t>identifiers</w:t>
        </w:r>
        <w:r>
          <w:rPr>
            <w:noProof/>
          </w:rPr>
          <w:t>, 21</w:t>
        </w:r>
      </w:ins>
    </w:p>
    <w:p w:rsidR="00D75A7D" w:rsidRDefault="00D75A7D">
      <w:pPr>
        <w:pStyle w:val="Index2"/>
        <w:rPr>
          <w:ins w:id="8146" w:author="pennyo" w:date="2011-02-22T11:25:00Z"/>
        </w:rPr>
      </w:pPr>
      <w:ins w:id="8147" w:author="pennyo" w:date="2011-02-22T11:25:00Z">
        <w:r>
          <w:t>local names for, 157</w:t>
        </w:r>
      </w:ins>
    </w:p>
    <w:p w:rsidR="00D75A7D" w:rsidRDefault="00D75A7D">
      <w:pPr>
        <w:pStyle w:val="Index2"/>
        <w:rPr>
          <w:ins w:id="8148" w:author="pennyo" w:date="2011-02-22T11:25:00Z"/>
        </w:rPr>
      </w:pPr>
      <w:ins w:id="8149" w:author="pennyo" w:date="2011-02-22T11:25:00Z">
        <w:r>
          <w:t>long, 30</w:t>
        </w:r>
      </w:ins>
    </w:p>
    <w:p w:rsidR="00D75A7D" w:rsidRDefault="00D75A7D">
      <w:pPr>
        <w:pStyle w:val="Index2"/>
        <w:rPr>
          <w:ins w:id="8150" w:author="pennyo" w:date="2011-02-22T11:25:00Z"/>
        </w:rPr>
      </w:pPr>
      <w:ins w:id="8151" w:author="pennyo" w:date="2011-02-22T11:25:00Z">
        <w:r>
          <w:t>OCaml keywords as, 238</w:t>
        </w:r>
      </w:ins>
    </w:p>
    <w:p w:rsidR="00D75A7D" w:rsidRDefault="00D75A7D">
      <w:pPr>
        <w:pStyle w:val="Index2"/>
        <w:rPr>
          <w:ins w:id="8152" w:author="pennyo" w:date="2011-02-22T11:25:00Z"/>
        </w:rPr>
      </w:pPr>
      <w:ins w:id="8153" w:author="pennyo" w:date="2011-02-22T11:25:00Z">
        <w:r>
          <w:t>replacement of, 26</w:t>
        </w:r>
      </w:ins>
    </w:p>
    <w:p w:rsidR="00D75A7D" w:rsidRDefault="00D75A7D">
      <w:pPr>
        <w:pStyle w:val="Index1"/>
        <w:tabs>
          <w:tab w:val="right" w:leader="dot" w:pos="4143"/>
        </w:tabs>
        <w:rPr>
          <w:ins w:id="8154" w:author="pennyo" w:date="2011-02-22T11:25:00Z"/>
          <w:noProof/>
        </w:rPr>
      </w:pPr>
      <w:ins w:id="8155" w:author="pennyo" w:date="2011-02-22T11:25:00Z">
        <w:r>
          <w:rPr>
            <w:noProof/>
          </w:rPr>
          <w:t>if statement, 75</w:t>
        </w:r>
      </w:ins>
    </w:p>
    <w:p w:rsidR="00D75A7D" w:rsidRDefault="00D75A7D">
      <w:pPr>
        <w:pStyle w:val="Index1"/>
        <w:tabs>
          <w:tab w:val="right" w:leader="dot" w:pos="4143"/>
        </w:tabs>
        <w:rPr>
          <w:ins w:id="8156" w:author="pennyo" w:date="2011-02-22T11:25:00Z"/>
          <w:noProof/>
        </w:rPr>
      </w:pPr>
      <w:ins w:id="8157" w:author="pennyo" w:date="2011-02-22T11:25:00Z">
        <w:r w:rsidRPr="003B3020">
          <w:rPr>
            <w:rFonts w:ascii="Consolas" w:hAnsi="Consolas" w:cs="Consolas"/>
            <w:noProof/>
            <w:color w:val="4F81BD" w:themeColor="accent1"/>
          </w:rPr>
          <w:t>if/then/else</w:t>
        </w:r>
        <w:r>
          <w:rPr>
            <w:noProof/>
          </w:rPr>
          <w:t xml:space="preserve"> expression</w:t>
        </w:r>
      </w:ins>
    </w:p>
    <w:p w:rsidR="00D75A7D" w:rsidRDefault="00D75A7D">
      <w:pPr>
        <w:pStyle w:val="Index2"/>
        <w:rPr>
          <w:ins w:id="8158" w:author="pennyo" w:date="2011-02-22T11:25:00Z"/>
        </w:rPr>
      </w:pPr>
      <w:ins w:id="8159" w:author="pennyo" w:date="2011-02-22T11:25:00Z">
        <w:r>
          <w:t>undentation of body, 216</w:t>
        </w:r>
      </w:ins>
    </w:p>
    <w:p w:rsidR="00D75A7D" w:rsidRDefault="00D75A7D">
      <w:pPr>
        <w:pStyle w:val="Index1"/>
        <w:tabs>
          <w:tab w:val="right" w:leader="dot" w:pos="4143"/>
        </w:tabs>
        <w:rPr>
          <w:ins w:id="8160" w:author="pennyo" w:date="2011-02-22T11:25:00Z"/>
          <w:noProof/>
        </w:rPr>
      </w:pPr>
      <w:ins w:id="8161" w:author="pennyo" w:date="2011-02-22T11:25:00Z">
        <w:r>
          <w:rPr>
            <w:noProof/>
          </w:rPr>
          <w:t>immutability, 11</w:t>
        </w:r>
      </w:ins>
    </w:p>
    <w:p w:rsidR="00D75A7D" w:rsidRDefault="00D75A7D">
      <w:pPr>
        <w:pStyle w:val="Index1"/>
        <w:tabs>
          <w:tab w:val="right" w:leader="dot" w:pos="4143"/>
        </w:tabs>
        <w:rPr>
          <w:ins w:id="8162" w:author="pennyo" w:date="2011-02-22T11:25:00Z"/>
          <w:noProof/>
        </w:rPr>
      </w:pPr>
      <w:ins w:id="8163" w:author="pennyo" w:date="2011-02-22T11:25:00Z">
        <w:r>
          <w:rPr>
            <w:noProof/>
          </w:rPr>
          <w:t>immutable collection types, 236</w:t>
        </w:r>
      </w:ins>
    </w:p>
    <w:p w:rsidR="00D75A7D" w:rsidRDefault="00D75A7D">
      <w:pPr>
        <w:pStyle w:val="Index1"/>
        <w:tabs>
          <w:tab w:val="right" w:leader="dot" w:pos="4143"/>
        </w:tabs>
        <w:rPr>
          <w:ins w:id="8164" w:author="pennyo" w:date="2011-02-22T11:25:00Z"/>
          <w:noProof/>
        </w:rPr>
      </w:pPr>
      <w:ins w:id="8165" w:author="pennyo" w:date="2011-02-22T11:25:00Z">
        <w:r>
          <w:rPr>
            <w:noProof/>
          </w:rPr>
          <w:t>implementation files</w:t>
        </w:r>
      </w:ins>
    </w:p>
    <w:p w:rsidR="00D75A7D" w:rsidRDefault="00D75A7D">
      <w:pPr>
        <w:pStyle w:val="Index2"/>
        <w:rPr>
          <w:ins w:id="8166" w:author="pennyo" w:date="2011-02-22T11:25:00Z"/>
        </w:rPr>
      </w:pPr>
      <w:ins w:id="8167" w:author="pennyo" w:date="2011-02-22T11:25:00Z">
        <w:r>
          <w:t>anonymous, 166</w:t>
        </w:r>
      </w:ins>
    </w:p>
    <w:p w:rsidR="00D75A7D" w:rsidRDefault="00D75A7D">
      <w:pPr>
        <w:pStyle w:val="Index2"/>
        <w:rPr>
          <w:ins w:id="8168" w:author="pennyo" w:date="2011-02-22T11:25:00Z"/>
        </w:rPr>
      </w:pPr>
      <w:ins w:id="8169" w:author="pennyo" w:date="2011-02-22T11:25:00Z">
        <w:r>
          <w:t>contents of, 166</w:t>
        </w:r>
      </w:ins>
    </w:p>
    <w:p w:rsidR="00D75A7D" w:rsidRDefault="00D75A7D">
      <w:pPr>
        <w:pStyle w:val="Index1"/>
        <w:tabs>
          <w:tab w:val="right" w:leader="dot" w:pos="4143"/>
        </w:tabs>
        <w:rPr>
          <w:ins w:id="8170" w:author="pennyo" w:date="2011-02-22T11:25:00Z"/>
          <w:noProof/>
        </w:rPr>
      </w:pPr>
      <w:ins w:id="8171" w:author="pennyo" w:date="2011-02-22T11:25:00Z">
        <w:r>
          <w:rPr>
            <w:noProof/>
            <w:lang w:eastAsia="en-GB"/>
          </w:rPr>
          <w:t>implementation members</w:t>
        </w:r>
        <w:r>
          <w:rPr>
            <w:noProof/>
          </w:rPr>
          <w:t>, 135</w:t>
        </w:r>
      </w:ins>
    </w:p>
    <w:p w:rsidR="00D75A7D" w:rsidRDefault="00D75A7D">
      <w:pPr>
        <w:pStyle w:val="Index1"/>
        <w:tabs>
          <w:tab w:val="right" w:leader="dot" w:pos="4143"/>
        </w:tabs>
        <w:rPr>
          <w:ins w:id="8172" w:author="pennyo" w:date="2011-02-22T11:25:00Z"/>
          <w:noProof/>
        </w:rPr>
      </w:pPr>
      <w:ins w:id="8173" w:author="pennyo" w:date="2011-02-22T11:25:00Z">
        <w:r>
          <w:rPr>
            <w:noProof/>
          </w:rPr>
          <w:t>import declarations, 157</w:t>
        </w:r>
      </w:ins>
    </w:p>
    <w:p w:rsidR="00D75A7D" w:rsidRDefault="00D75A7D">
      <w:pPr>
        <w:pStyle w:val="Index1"/>
        <w:tabs>
          <w:tab w:val="right" w:leader="dot" w:pos="4143"/>
        </w:tabs>
        <w:rPr>
          <w:ins w:id="8174" w:author="pennyo" w:date="2011-02-22T11:25:00Z"/>
          <w:noProof/>
        </w:rPr>
      </w:pPr>
      <w:ins w:id="8175" w:author="pennyo" w:date="2011-02-22T11:25:00Z">
        <w:r>
          <w:rPr>
            <w:noProof/>
          </w:rPr>
          <w:t>in token, 79</w:t>
        </w:r>
      </w:ins>
    </w:p>
    <w:p w:rsidR="00D75A7D" w:rsidRDefault="00D75A7D">
      <w:pPr>
        <w:pStyle w:val="Index1"/>
        <w:tabs>
          <w:tab w:val="right" w:leader="dot" w:pos="4143"/>
        </w:tabs>
        <w:rPr>
          <w:ins w:id="8176" w:author="pennyo" w:date="2011-02-22T11:25:00Z"/>
          <w:noProof/>
        </w:rPr>
      </w:pPr>
      <w:ins w:id="8177" w:author="pennyo" w:date="2011-02-22T11:25:00Z">
        <w:r>
          <w:rPr>
            <w:noProof/>
          </w:rPr>
          <w:t>indentation, 208</w:t>
        </w:r>
      </w:ins>
    </w:p>
    <w:p w:rsidR="00D75A7D" w:rsidRDefault="00D75A7D">
      <w:pPr>
        <w:pStyle w:val="Index2"/>
        <w:rPr>
          <w:ins w:id="8178" w:author="pennyo" w:date="2011-02-22T11:25:00Z"/>
        </w:rPr>
      </w:pPr>
      <w:ins w:id="8179" w:author="pennyo" w:date="2011-02-22T11:25:00Z">
        <w:r>
          <w:t>incremental, 215</w:t>
        </w:r>
      </w:ins>
    </w:p>
    <w:p w:rsidR="00D75A7D" w:rsidRDefault="00D75A7D">
      <w:pPr>
        <w:pStyle w:val="Index1"/>
        <w:tabs>
          <w:tab w:val="right" w:leader="dot" w:pos="4143"/>
        </w:tabs>
        <w:rPr>
          <w:ins w:id="8180" w:author="pennyo" w:date="2011-02-22T11:25:00Z"/>
          <w:noProof/>
        </w:rPr>
      </w:pPr>
      <w:ins w:id="8181" w:author="pennyo" w:date="2011-02-22T11:25:00Z">
        <w:r>
          <w:rPr>
            <w:noProof/>
          </w:rPr>
          <w:t>indexer properties, 127</w:t>
        </w:r>
      </w:ins>
    </w:p>
    <w:p w:rsidR="00D75A7D" w:rsidRDefault="00D75A7D">
      <w:pPr>
        <w:pStyle w:val="Index1"/>
        <w:tabs>
          <w:tab w:val="right" w:leader="dot" w:pos="4143"/>
        </w:tabs>
        <w:rPr>
          <w:ins w:id="8182" w:author="pennyo" w:date="2011-02-22T11:25:00Z"/>
          <w:noProof/>
        </w:rPr>
      </w:pPr>
      <w:ins w:id="8183" w:author="pennyo" w:date="2011-02-22T11:25:00Z">
        <w:r>
          <w:rPr>
            <w:noProof/>
          </w:rPr>
          <w:t>inference</w:t>
        </w:r>
      </w:ins>
    </w:p>
    <w:p w:rsidR="00D75A7D" w:rsidRDefault="00D75A7D">
      <w:pPr>
        <w:pStyle w:val="Index2"/>
        <w:rPr>
          <w:ins w:id="8184" w:author="pennyo" w:date="2011-02-22T11:25:00Z"/>
        </w:rPr>
      </w:pPr>
      <w:ins w:id="8185" w:author="pennyo" w:date="2011-02-22T11:25:00Z">
        <w:r>
          <w:t>arity, 205</w:t>
        </w:r>
      </w:ins>
    </w:p>
    <w:p w:rsidR="00D75A7D" w:rsidRDefault="00D75A7D">
      <w:pPr>
        <w:pStyle w:val="Index2"/>
        <w:rPr>
          <w:ins w:id="8186" w:author="pennyo" w:date="2011-02-22T11:25:00Z"/>
        </w:rPr>
      </w:pPr>
      <w:ins w:id="8187" w:author="pennyo" w:date="2011-02-22T11:25:00Z">
        <w:r>
          <w:t>dispatch slot, 203</w:t>
        </w:r>
      </w:ins>
    </w:p>
    <w:p w:rsidR="00D75A7D" w:rsidRDefault="00D75A7D">
      <w:pPr>
        <w:pStyle w:val="Index1"/>
        <w:tabs>
          <w:tab w:val="right" w:leader="dot" w:pos="4143"/>
        </w:tabs>
        <w:rPr>
          <w:ins w:id="8188" w:author="pennyo" w:date="2011-02-22T11:25:00Z"/>
          <w:noProof/>
        </w:rPr>
      </w:pPr>
      <w:ins w:id="8189" w:author="pennyo" w:date="2011-02-22T11:25:00Z">
        <w:r>
          <w:rPr>
            <w:noProof/>
            <w:lang w:eastAsia="en-GB"/>
          </w:rPr>
          <w:t>inference variables</w:t>
        </w:r>
        <w:r>
          <w:rPr>
            <w:noProof/>
          </w:rPr>
          <w:t>, 44</w:t>
        </w:r>
      </w:ins>
    </w:p>
    <w:p w:rsidR="00D75A7D" w:rsidRDefault="00D75A7D">
      <w:pPr>
        <w:pStyle w:val="Index1"/>
        <w:tabs>
          <w:tab w:val="right" w:leader="dot" w:pos="4143"/>
        </w:tabs>
        <w:rPr>
          <w:ins w:id="8190" w:author="pennyo" w:date="2011-02-22T11:25:00Z"/>
          <w:noProof/>
        </w:rPr>
      </w:pPr>
      <w:ins w:id="8191" w:author="pennyo" w:date="2011-02-22T11:25:00Z">
        <w:r>
          <w:rPr>
            <w:noProof/>
          </w:rPr>
          <w:t>infix operators, 31</w:t>
        </w:r>
      </w:ins>
    </w:p>
    <w:p w:rsidR="00D75A7D" w:rsidRDefault="00D75A7D">
      <w:pPr>
        <w:pStyle w:val="Index1"/>
        <w:tabs>
          <w:tab w:val="right" w:leader="dot" w:pos="4143"/>
        </w:tabs>
        <w:rPr>
          <w:ins w:id="8192" w:author="pennyo" w:date="2011-02-22T11:25:00Z"/>
          <w:noProof/>
        </w:rPr>
      </w:pPr>
      <w:ins w:id="8193" w:author="pennyo" w:date="2011-02-22T11:25:00Z">
        <w:r>
          <w:rPr>
            <w:noProof/>
          </w:rPr>
          <w:t>inherit</w:t>
        </w:r>
        <w:r>
          <w:rPr>
            <w:noProof/>
            <w:lang w:eastAsia="en-GB"/>
          </w:rPr>
          <w:t xml:space="preserve"> declaration</w:t>
        </w:r>
        <w:r>
          <w:rPr>
            <w:noProof/>
          </w:rPr>
          <w:t>, 115, 119</w:t>
        </w:r>
      </w:ins>
    </w:p>
    <w:p w:rsidR="00D75A7D" w:rsidRDefault="00D75A7D">
      <w:pPr>
        <w:pStyle w:val="Index1"/>
        <w:tabs>
          <w:tab w:val="right" w:leader="dot" w:pos="4143"/>
        </w:tabs>
        <w:rPr>
          <w:ins w:id="8194" w:author="pennyo" w:date="2011-02-22T11:25:00Z"/>
          <w:noProof/>
        </w:rPr>
      </w:pPr>
      <w:ins w:id="8195" w:author="pennyo" w:date="2011-02-22T11:25:00Z">
        <w:r>
          <w:rPr>
            <w:noProof/>
            <w:lang w:eastAsia="en-GB"/>
          </w:rPr>
          <w:t>initialization</w:t>
        </w:r>
        <w:r>
          <w:rPr>
            <w:noProof/>
          </w:rPr>
          <w:t>, 46</w:t>
        </w:r>
      </w:ins>
    </w:p>
    <w:p w:rsidR="00D75A7D" w:rsidRDefault="00D75A7D">
      <w:pPr>
        <w:pStyle w:val="Index2"/>
        <w:rPr>
          <w:ins w:id="8196" w:author="pennyo" w:date="2011-02-22T11:25:00Z"/>
        </w:rPr>
      </w:pPr>
      <w:ins w:id="8197" w:author="pennyo" w:date="2011-02-22T11:25:00Z">
        <w:r>
          <w:t>of objects, 114</w:t>
        </w:r>
      </w:ins>
    </w:p>
    <w:p w:rsidR="00D75A7D" w:rsidRDefault="00D75A7D">
      <w:pPr>
        <w:pStyle w:val="Index2"/>
        <w:rPr>
          <w:ins w:id="8198" w:author="pennyo" w:date="2011-02-22T11:25:00Z"/>
        </w:rPr>
      </w:pPr>
      <w:ins w:id="8199" w:author="pennyo" w:date="2011-02-22T11:25:00Z">
        <w:r>
          <w:t>static, 169</w:t>
        </w:r>
      </w:ins>
    </w:p>
    <w:p w:rsidR="00D75A7D" w:rsidRDefault="00D75A7D">
      <w:pPr>
        <w:pStyle w:val="Index1"/>
        <w:tabs>
          <w:tab w:val="right" w:leader="dot" w:pos="4143"/>
        </w:tabs>
        <w:rPr>
          <w:ins w:id="8200" w:author="pennyo" w:date="2011-02-22T11:25:00Z"/>
          <w:noProof/>
        </w:rPr>
      </w:pPr>
      <w:ins w:id="8201" w:author="pennyo" w:date="2011-02-22T11:25:00Z">
        <w:r>
          <w:rPr>
            <w:noProof/>
            <w:lang w:eastAsia="en-GB"/>
          </w:rPr>
          <w:t>instance members</w:t>
        </w:r>
        <w:r>
          <w:rPr>
            <w:noProof/>
          </w:rPr>
          <w:t>, 126</w:t>
        </w:r>
      </w:ins>
    </w:p>
    <w:p w:rsidR="00D75A7D" w:rsidRDefault="00D75A7D">
      <w:pPr>
        <w:pStyle w:val="Index2"/>
        <w:rPr>
          <w:ins w:id="8202" w:author="pennyo" w:date="2011-02-22T11:25:00Z"/>
        </w:rPr>
      </w:pPr>
      <w:ins w:id="8203" w:author="pennyo" w:date="2011-02-22T11:25:00Z">
        <w:r>
          <w:t>compilation as static method, 133</w:t>
        </w:r>
      </w:ins>
    </w:p>
    <w:p w:rsidR="00D75A7D" w:rsidRDefault="00D75A7D">
      <w:pPr>
        <w:pStyle w:val="Index1"/>
        <w:tabs>
          <w:tab w:val="right" w:leader="dot" w:pos="4143"/>
        </w:tabs>
        <w:rPr>
          <w:ins w:id="8204" w:author="pennyo" w:date="2011-02-22T11:25:00Z"/>
          <w:noProof/>
        </w:rPr>
      </w:pPr>
      <w:ins w:id="8205" w:author="pennyo" w:date="2011-02-22T11:25:00Z">
        <w:r>
          <w:rPr>
            <w:noProof/>
          </w:rPr>
          <w:t>integer literals, 53</w:t>
        </w:r>
      </w:ins>
    </w:p>
    <w:p w:rsidR="00D75A7D" w:rsidRDefault="00D75A7D">
      <w:pPr>
        <w:pStyle w:val="Index1"/>
        <w:tabs>
          <w:tab w:val="right" w:leader="dot" w:pos="4143"/>
        </w:tabs>
        <w:rPr>
          <w:ins w:id="8206" w:author="pennyo" w:date="2011-02-22T11:25:00Z"/>
          <w:noProof/>
        </w:rPr>
      </w:pPr>
      <w:ins w:id="8207" w:author="pennyo" w:date="2011-02-22T11:25:00Z">
        <w:r>
          <w:rPr>
            <w:noProof/>
          </w:rPr>
          <w:t>INTERACTIVE compilation symbol, 18, 168</w:t>
        </w:r>
      </w:ins>
    </w:p>
    <w:p w:rsidR="00D75A7D" w:rsidRDefault="00D75A7D">
      <w:pPr>
        <w:pStyle w:val="Index1"/>
        <w:tabs>
          <w:tab w:val="right" w:leader="dot" w:pos="4143"/>
        </w:tabs>
        <w:rPr>
          <w:ins w:id="8208" w:author="pennyo" w:date="2011-02-22T11:25:00Z"/>
          <w:noProof/>
        </w:rPr>
      </w:pPr>
      <w:ins w:id="8209" w:author="pennyo" w:date="2011-02-22T11:25:00Z">
        <w:r>
          <w:rPr>
            <w:noProof/>
          </w:rPr>
          <w:t>interface type definitions, 119</w:t>
        </w:r>
      </w:ins>
    </w:p>
    <w:p w:rsidR="00D75A7D" w:rsidRDefault="00D75A7D">
      <w:pPr>
        <w:pStyle w:val="Index1"/>
        <w:tabs>
          <w:tab w:val="right" w:leader="dot" w:pos="4143"/>
        </w:tabs>
        <w:rPr>
          <w:ins w:id="8210" w:author="pennyo" w:date="2011-02-22T11:25:00Z"/>
          <w:noProof/>
        </w:rPr>
      </w:pPr>
      <w:ins w:id="8211" w:author="pennyo" w:date="2011-02-22T11:25:00Z">
        <w:r>
          <w:rPr>
            <w:noProof/>
          </w:rPr>
          <w:t>interface types, 45, 137</w:t>
        </w:r>
      </w:ins>
    </w:p>
    <w:p w:rsidR="00D75A7D" w:rsidRDefault="00D75A7D">
      <w:pPr>
        <w:pStyle w:val="Index1"/>
        <w:tabs>
          <w:tab w:val="right" w:leader="dot" w:pos="4143"/>
        </w:tabs>
        <w:rPr>
          <w:ins w:id="8212" w:author="pennyo" w:date="2011-02-22T11:25:00Z"/>
          <w:noProof/>
        </w:rPr>
      </w:pPr>
      <w:ins w:id="8213" w:author="pennyo" w:date="2011-02-22T11:25:00Z">
        <w:r>
          <w:rPr>
            <w:noProof/>
          </w:rPr>
          <w:t>interface/end tokens, 119</w:t>
        </w:r>
      </w:ins>
    </w:p>
    <w:p w:rsidR="00D75A7D" w:rsidRDefault="00D75A7D">
      <w:pPr>
        <w:pStyle w:val="Index1"/>
        <w:tabs>
          <w:tab w:val="right" w:leader="dot" w:pos="4143"/>
        </w:tabs>
        <w:rPr>
          <w:ins w:id="8214" w:author="pennyo" w:date="2011-02-22T11:25:00Z"/>
          <w:noProof/>
        </w:rPr>
      </w:pPr>
      <w:ins w:id="8215" w:author="pennyo" w:date="2011-02-22T11:25:00Z">
        <w:r w:rsidRPr="003B3020">
          <w:rPr>
            <w:iCs/>
            <w:noProof/>
          </w:rPr>
          <w:t>interfaces</w:t>
        </w:r>
        <w:r>
          <w:rPr>
            <w:noProof/>
          </w:rPr>
          <w:t>, 42</w:t>
        </w:r>
      </w:ins>
    </w:p>
    <w:p w:rsidR="00D75A7D" w:rsidRDefault="00D75A7D">
      <w:pPr>
        <w:pStyle w:val="Index1"/>
        <w:tabs>
          <w:tab w:val="right" w:leader="dot" w:pos="4143"/>
        </w:tabs>
        <w:rPr>
          <w:ins w:id="8216" w:author="pennyo" w:date="2011-02-22T11:25:00Z"/>
          <w:noProof/>
        </w:rPr>
      </w:pPr>
      <w:ins w:id="8217" w:author="pennyo" w:date="2011-02-22T11:25:00Z">
        <w:r>
          <w:rPr>
            <w:noProof/>
          </w:rPr>
          <w:t>internal accessibility, 158</w:t>
        </w:r>
      </w:ins>
    </w:p>
    <w:p w:rsidR="00D75A7D" w:rsidRDefault="00D75A7D">
      <w:pPr>
        <w:pStyle w:val="Index1"/>
        <w:tabs>
          <w:tab w:val="right" w:leader="dot" w:pos="4143"/>
        </w:tabs>
        <w:rPr>
          <w:ins w:id="8218" w:author="pennyo" w:date="2011-02-22T11:25:00Z"/>
          <w:noProof/>
        </w:rPr>
      </w:pPr>
      <w:ins w:id="8219" w:author="pennyo" w:date="2011-02-22T11:25:00Z">
        <w:r>
          <w:rPr>
            <w:noProof/>
          </w:rPr>
          <w:t>internal type abbreviations, 110</w:t>
        </w:r>
      </w:ins>
    </w:p>
    <w:p w:rsidR="00D75A7D" w:rsidRDefault="00D75A7D">
      <w:pPr>
        <w:pStyle w:val="Index1"/>
        <w:tabs>
          <w:tab w:val="right" w:leader="dot" w:pos="4143"/>
        </w:tabs>
        <w:rPr>
          <w:ins w:id="8220" w:author="pennyo" w:date="2011-02-22T11:25:00Z"/>
          <w:noProof/>
        </w:rPr>
      </w:pPr>
      <w:ins w:id="8221" w:author="pennyo" w:date="2011-02-22T11:25:00Z">
        <w:r>
          <w:rPr>
            <w:noProof/>
          </w:rPr>
          <w:t>InternalsVisibleTo attribute, 158</w:t>
        </w:r>
      </w:ins>
    </w:p>
    <w:p w:rsidR="00D75A7D" w:rsidRDefault="00D75A7D">
      <w:pPr>
        <w:pStyle w:val="Index1"/>
        <w:tabs>
          <w:tab w:val="right" w:leader="dot" w:pos="4143"/>
        </w:tabs>
        <w:rPr>
          <w:ins w:id="8222" w:author="pennyo" w:date="2011-02-22T11:25:00Z"/>
          <w:noProof/>
        </w:rPr>
      </w:pPr>
      <w:ins w:id="8223" w:author="pennyo" w:date="2011-02-22T11:25:00Z">
        <w:r w:rsidRPr="003B3020">
          <w:rPr>
            <w:iCs/>
            <w:noProof/>
            <w:lang w:eastAsia="en-GB"/>
          </w:rPr>
          <w:t>intrinsic extensions</w:t>
        </w:r>
        <w:r>
          <w:rPr>
            <w:noProof/>
          </w:rPr>
          <w:t>, 124</w:t>
        </w:r>
      </w:ins>
    </w:p>
    <w:p w:rsidR="00D75A7D" w:rsidRDefault="00D75A7D">
      <w:pPr>
        <w:pStyle w:val="Index1"/>
        <w:tabs>
          <w:tab w:val="right" w:leader="dot" w:pos="4143"/>
        </w:tabs>
        <w:rPr>
          <w:ins w:id="8224" w:author="pennyo" w:date="2011-02-22T11:25:00Z"/>
          <w:noProof/>
        </w:rPr>
      </w:pPr>
      <w:ins w:id="8225" w:author="pennyo" w:date="2011-02-22T11:25:00Z">
        <w:r>
          <w:rPr>
            <w:noProof/>
          </w:rPr>
          <w:t>keywords</w:t>
        </w:r>
      </w:ins>
    </w:p>
    <w:p w:rsidR="00D75A7D" w:rsidRDefault="00D75A7D">
      <w:pPr>
        <w:pStyle w:val="Index2"/>
        <w:rPr>
          <w:ins w:id="8226" w:author="pennyo" w:date="2011-02-22T11:25:00Z"/>
        </w:rPr>
      </w:pPr>
      <w:ins w:id="8227" w:author="pennyo" w:date="2011-02-22T11:25:00Z">
        <w:r>
          <w:t>OCaml, 238</w:t>
        </w:r>
      </w:ins>
    </w:p>
    <w:p w:rsidR="00D75A7D" w:rsidRDefault="00D75A7D">
      <w:pPr>
        <w:pStyle w:val="Index2"/>
        <w:rPr>
          <w:ins w:id="8228" w:author="pennyo" w:date="2011-02-22T11:25:00Z"/>
        </w:rPr>
      </w:pPr>
      <w:ins w:id="8229" w:author="pennyo" w:date="2011-02-22T11:25:00Z">
        <w:r>
          <w:t>symbolic, 23</w:t>
        </w:r>
      </w:ins>
    </w:p>
    <w:p w:rsidR="00D75A7D" w:rsidRDefault="00D75A7D">
      <w:pPr>
        <w:pStyle w:val="Index1"/>
        <w:tabs>
          <w:tab w:val="right" w:leader="dot" w:pos="4143"/>
        </w:tabs>
        <w:rPr>
          <w:ins w:id="8230" w:author="pennyo" w:date="2011-02-22T11:25:00Z"/>
          <w:noProof/>
        </w:rPr>
      </w:pPr>
      <w:ins w:id="8231" w:author="pennyo" w:date="2011-02-22T11:25:00Z">
        <w:r>
          <w:rPr>
            <w:noProof/>
            <w:lang w:eastAsia="en-GB"/>
          </w:rPr>
          <w:t>kind</w:t>
        </w:r>
      </w:ins>
    </w:p>
    <w:p w:rsidR="00D75A7D" w:rsidRDefault="00D75A7D">
      <w:pPr>
        <w:pStyle w:val="Index2"/>
        <w:rPr>
          <w:ins w:id="8232" w:author="pennyo" w:date="2011-02-22T11:25:00Z"/>
        </w:rPr>
      </w:pPr>
      <w:ins w:id="8233" w:author="pennyo" w:date="2011-02-22T11:25:00Z">
        <w:r>
          <w:t>anonymous, 108</w:t>
        </w:r>
      </w:ins>
    </w:p>
    <w:p w:rsidR="00D75A7D" w:rsidRDefault="00D75A7D">
      <w:pPr>
        <w:pStyle w:val="Index1"/>
        <w:tabs>
          <w:tab w:val="right" w:leader="dot" w:pos="4143"/>
        </w:tabs>
        <w:rPr>
          <w:ins w:id="8234" w:author="pennyo" w:date="2011-02-22T11:25:00Z"/>
          <w:noProof/>
        </w:rPr>
      </w:pPr>
      <w:ins w:id="8235" w:author="pennyo" w:date="2011-02-22T11:25:00Z">
        <w:r>
          <w:rPr>
            <w:noProof/>
          </w:rPr>
          <w:t>kind of type definition, 42</w:t>
        </w:r>
      </w:ins>
    </w:p>
    <w:p w:rsidR="00D75A7D" w:rsidRDefault="00D75A7D">
      <w:pPr>
        <w:pStyle w:val="Index1"/>
        <w:tabs>
          <w:tab w:val="right" w:leader="dot" w:pos="4143"/>
        </w:tabs>
        <w:rPr>
          <w:ins w:id="8236" w:author="pennyo" w:date="2011-02-22T11:25:00Z"/>
          <w:noProof/>
        </w:rPr>
      </w:pPr>
      <w:ins w:id="8237" w:author="pennyo" w:date="2011-02-22T11:25:00Z">
        <w:r>
          <w:rPr>
            <w:noProof/>
          </w:rPr>
          <w:t>lazy computations, 236</w:t>
        </w:r>
      </w:ins>
    </w:p>
    <w:p w:rsidR="00D75A7D" w:rsidRDefault="00D75A7D">
      <w:pPr>
        <w:pStyle w:val="Index1"/>
        <w:tabs>
          <w:tab w:val="right" w:leader="dot" w:pos="4143"/>
        </w:tabs>
        <w:rPr>
          <w:ins w:id="8238" w:author="pennyo" w:date="2011-02-22T11:25:00Z"/>
          <w:noProof/>
        </w:rPr>
      </w:pPr>
      <w:ins w:id="8239" w:author="pennyo" w:date="2011-02-22T11:25:00Z">
        <w:r>
          <w:rPr>
            <w:noProof/>
          </w:rPr>
          <w:t>libraries</w:t>
        </w:r>
      </w:ins>
    </w:p>
    <w:p w:rsidR="00D75A7D" w:rsidRDefault="00D75A7D">
      <w:pPr>
        <w:pStyle w:val="Index2"/>
        <w:rPr>
          <w:ins w:id="8240" w:author="pennyo" w:date="2011-02-22T11:25:00Z"/>
        </w:rPr>
      </w:pPr>
      <w:ins w:id="8241" w:author="pennyo" w:date="2011-02-22T11:25:00Z">
        <w:r>
          <w:t>CLI base, 228</w:t>
        </w:r>
      </w:ins>
    </w:p>
    <w:p w:rsidR="00D75A7D" w:rsidRDefault="00D75A7D">
      <w:pPr>
        <w:pStyle w:val="Index2"/>
        <w:rPr>
          <w:ins w:id="8242" w:author="pennyo" w:date="2011-02-22T11:25:00Z"/>
        </w:rPr>
      </w:pPr>
      <w:ins w:id="8243" w:author="pennyo" w:date="2011-02-22T11:25:00Z">
        <w:r>
          <w:t>F# base, 228</w:t>
        </w:r>
      </w:ins>
    </w:p>
    <w:p w:rsidR="00D75A7D" w:rsidRDefault="00D75A7D">
      <w:pPr>
        <w:pStyle w:val="Index1"/>
        <w:tabs>
          <w:tab w:val="right" w:leader="dot" w:pos="4143"/>
        </w:tabs>
        <w:rPr>
          <w:ins w:id="8244" w:author="pennyo" w:date="2011-02-22T11:25:00Z"/>
          <w:noProof/>
        </w:rPr>
      </w:pPr>
      <w:ins w:id="8245" w:author="pennyo" w:date="2011-02-22T11:25:00Z">
        <w:r>
          <w:rPr>
            <w:noProof/>
          </w:rPr>
          <w:t>lightweight syntax, 10, 208</w:t>
        </w:r>
      </w:ins>
    </w:p>
    <w:p w:rsidR="00D75A7D" w:rsidRDefault="00D75A7D">
      <w:pPr>
        <w:pStyle w:val="Index2"/>
        <w:rPr>
          <w:ins w:id="8246" w:author="pennyo" w:date="2011-02-22T11:25:00Z"/>
        </w:rPr>
      </w:pPr>
      <w:ins w:id="8247" w:author="pennyo" w:date="2011-02-22T11:25:00Z">
        <w:r>
          <w:t>balancing rules for, 212</w:t>
        </w:r>
      </w:ins>
    </w:p>
    <w:p w:rsidR="00D75A7D" w:rsidRDefault="00D75A7D">
      <w:pPr>
        <w:pStyle w:val="Index2"/>
        <w:rPr>
          <w:ins w:id="8248" w:author="pennyo" w:date="2011-02-22T11:25:00Z"/>
        </w:rPr>
      </w:pPr>
      <w:ins w:id="8249" w:author="pennyo" w:date="2011-02-22T11:25:00Z">
        <w:r>
          <w:t>disabling, 239</w:t>
        </w:r>
      </w:ins>
    </w:p>
    <w:p w:rsidR="00D75A7D" w:rsidRDefault="00D75A7D">
      <w:pPr>
        <w:pStyle w:val="Index2"/>
        <w:rPr>
          <w:ins w:id="8250" w:author="pennyo" w:date="2011-02-22T11:25:00Z"/>
        </w:rPr>
      </w:pPr>
      <w:ins w:id="8251" w:author="pennyo" w:date="2011-02-22T11:25:00Z">
        <w:r>
          <w:t>parsing, 211</w:t>
        </w:r>
      </w:ins>
    </w:p>
    <w:p w:rsidR="00D75A7D" w:rsidRDefault="00D75A7D">
      <w:pPr>
        <w:pStyle w:val="Index2"/>
        <w:rPr>
          <w:ins w:id="8252" w:author="pennyo" w:date="2011-02-22T11:25:00Z"/>
        </w:rPr>
      </w:pPr>
      <w:ins w:id="8253" w:author="pennyo" w:date="2011-02-22T11:25:00Z">
        <w:r>
          <w:t>rules for, 208</w:t>
        </w:r>
      </w:ins>
    </w:p>
    <w:p w:rsidR="00D75A7D" w:rsidRDefault="00D75A7D">
      <w:pPr>
        <w:pStyle w:val="Index1"/>
        <w:tabs>
          <w:tab w:val="right" w:leader="dot" w:pos="4143"/>
        </w:tabs>
        <w:rPr>
          <w:ins w:id="8254" w:author="pennyo" w:date="2011-02-22T11:25:00Z"/>
          <w:noProof/>
        </w:rPr>
      </w:pPr>
      <w:ins w:id="8255" w:author="pennyo" w:date="2011-02-22T11:25:00Z">
        <w:r>
          <w:rPr>
            <w:noProof/>
          </w:rPr>
          <w:t>line directives, 26</w:t>
        </w:r>
      </w:ins>
    </w:p>
    <w:p w:rsidR="00D75A7D" w:rsidRDefault="00D75A7D">
      <w:pPr>
        <w:pStyle w:val="Index1"/>
        <w:tabs>
          <w:tab w:val="right" w:leader="dot" w:pos="4143"/>
        </w:tabs>
        <w:rPr>
          <w:ins w:id="8256" w:author="pennyo" w:date="2011-02-22T11:25:00Z"/>
          <w:noProof/>
        </w:rPr>
      </w:pPr>
      <w:ins w:id="8257" w:author="pennyo" w:date="2011-02-22T11:25:00Z">
        <w:r w:rsidRPr="003B3020">
          <w:rPr>
            <w:iCs/>
            <w:noProof/>
            <w:lang w:eastAsia="en-GB"/>
          </w:rPr>
          <w:t>list expression</w:t>
        </w:r>
        <w:r>
          <w:rPr>
            <w:noProof/>
          </w:rPr>
          <w:t>, 55</w:t>
        </w:r>
      </w:ins>
    </w:p>
    <w:p w:rsidR="00D75A7D" w:rsidRDefault="00D75A7D">
      <w:pPr>
        <w:pStyle w:val="Index1"/>
        <w:tabs>
          <w:tab w:val="right" w:leader="dot" w:pos="4143"/>
        </w:tabs>
        <w:rPr>
          <w:ins w:id="8258" w:author="pennyo" w:date="2011-02-22T11:25:00Z"/>
          <w:noProof/>
        </w:rPr>
      </w:pPr>
      <w:ins w:id="8259" w:author="pennyo" w:date="2011-02-22T11:25:00Z">
        <w:r w:rsidRPr="003B3020">
          <w:rPr>
            <w:iCs/>
            <w:noProof/>
            <w:lang w:eastAsia="en-GB"/>
          </w:rPr>
          <w:t>list sequence expression</w:t>
        </w:r>
        <w:r>
          <w:rPr>
            <w:noProof/>
          </w:rPr>
          <w:t>, 64</w:t>
        </w:r>
      </w:ins>
    </w:p>
    <w:p w:rsidR="00D75A7D" w:rsidRDefault="00D75A7D">
      <w:pPr>
        <w:pStyle w:val="Index1"/>
        <w:tabs>
          <w:tab w:val="right" w:leader="dot" w:pos="4143"/>
        </w:tabs>
        <w:rPr>
          <w:ins w:id="8260" w:author="pennyo" w:date="2011-02-22T11:25:00Z"/>
          <w:noProof/>
        </w:rPr>
      </w:pPr>
      <w:ins w:id="8261" w:author="pennyo" w:date="2011-02-22T11:25:00Z">
        <w:r>
          <w:rPr>
            <w:noProof/>
          </w:rPr>
          <w:t>list type, 235</w:t>
        </w:r>
      </w:ins>
    </w:p>
    <w:p w:rsidR="00D75A7D" w:rsidRDefault="00D75A7D">
      <w:pPr>
        <w:pStyle w:val="Index1"/>
        <w:tabs>
          <w:tab w:val="right" w:leader="dot" w:pos="4143"/>
        </w:tabs>
        <w:rPr>
          <w:ins w:id="8262" w:author="pennyo" w:date="2011-02-22T11:25:00Z"/>
          <w:noProof/>
        </w:rPr>
      </w:pPr>
      <w:ins w:id="8263" w:author="pennyo" w:date="2011-02-22T11:25:00Z">
        <w:r>
          <w:rPr>
            <w:noProof/>
          </w:rPr>
          <w:t>Literal</w:t>
        </w:r>
        <w:r>
          <w:rPr>
            <w:noProof/>
            <w:lang w:eastAsia="en-GB"/>
          </w:rPr>
          <w:t xml:space="preserve"> attribute</w:t>
        </w:r>
        <w:r>
          <w:rPr>
            <w:noProof/>
          </w:rPr>
          <w:t>, 155</w:t>
        </w:r>
      </w:ins>
    </w:p>
    <w:p w:rsidR="00D75A7D" w:rsidRDefault="00D75A7D">
      <w:pPr>
        <w:pStyle w:val="Index1"/>
        <w:tabs>
          <w:tab w:val="right" w:leader="dot" w:pos="4143"/>
        </w:tabs>
        <w:rPr>
          <w:ins w:id="8264" w:author="pennyo" w:date="2011-02-22T11:25:00Z"/>
          <w:noProof/>
        </w:rPr>
      </w:pPr>
      <w:ins w:id="8265" w:author="pennyo" w:date="2011-02-22T11:25:00Z">
        <w:r>
          <w:rPr>
            <w:noProof/>
            <w:lang w:eastAsia="en-GB"/>
          </w:rPr>
          <w:t>literals</w:t>
        </w:r>
      </w:ins>
    </w:p>
    <w:p w:rsidR="00D75A7D" w:rsidRDefault="00D75A7D">
      <w:pPr>
        <w:pStyle w:val="Index2"/>
        <w:rPr>
          <w:ins w:id="8266" w:author="pennyo" w:date="2011-02-22T11:25:00Z"/>
        </w:rPr>
      </w:pPr>
      <w:ins w:id="8267" w:author="pennyo" w:date="2011-02-22T11:25:00Z">
        <w:r>
          <w:t>integer, 53</w:t>
        </w:r>
      </w:ins>
    </w:p>
    <w:p w:rsidR="00D75A7D" w:rsidRDefault="00D75A7D">
      <w:pPr>
        <w:pStyle w:val="Index2"/>
        <w:rPr>
          <w:ins w:id="8268" w:author="pennyo" w:date="2011-02-22T11:25:00Z"/>
        </w:rPr>
      </w:pPr>
      <w:ins w:id="8269" w:author="pennyo" w:date="2011-02-22T11:25:00Z">
        <w:r>
          <w:t>numeric, 24</w:t>
        </w:r>
      </w:ins>
    </w:p>
    <w:p w:rsidR="00D75A7D" w:rsidRDefault="00D75A7D">
      <w:pPr>
        <w:pStyle w:val="Index2"/>
        <w:rPr>
          <w:ins w:id="8270" w:author="pennyo" w:date="2011-02-22T11:25:00Z"/>
        </w:rPr>
      </w:pPr>
      <w:ins w:id="8271" w:author="pennyo" w:date="2011-02-22T11:25:00Z">
        <w:r>
          <w:t>string, 22</w:t>
        </w:r>
      </w:ins>
    </w:p>
    <w:p w:rsidR="00D75A7D" w:rsidRDefault="00D75A7D">
      <w:pPr>
        <w:pStyle w:val="Index1"/>
        <w:tabs>
          <w:tab w:val="right" w:leader="dot" w:pos="4143"/>
        </w:tabs>
        <w:rPr>
          <w:ins w:id="8272" w:author="pennyo" w:date="2011-02-22T11:25:00Z"/>
          <w:noProof/>
        </w:rPr>
      </w:pPr>
      <w:ins w:id="8273" w:author="pennyo" w:date="2011-02-22T11:25:00Z">
        <w:r>
          <w:rPr>
            <w:noProof/>
          </w:rPr>
          <w:t>lookup</w:t>
        </w:r>
      </w:ins>
    </w:p>
    <w:p w:rsidR="00D75A7D" w:rsidRDefault="00D75A7D">
      <w:pPr>
        <w:pStyle w:val="Index2"/>
        <w:rPr>
          <w:ins w:id="8274" w:author="pennyo" w:date="2011-02-22T11:25:00Z"/>
        </w:rPr>
      </w:pPr>
      <w:ins w:id="8275" w:author="pennyo" w:date="2011-02-22T11:25:00Z">
        <w:r>
          <w:t>expression-qualified, 184</w:t>
        </w:r>
      </w:ins>
    </w:p>
    <w:p w:rsidR="00D75A7D" w:rsidRDefault="00D75A7D">
      <w:pPr>
        <w:pStyle w:val="Index2"/>
        <w:rPr>
          <w:ins w:id="8276" w:author="pennyo" w:date="2011-02-22T11:25:00Z"/>
        </w:rPr>
      </w:pPr>
      <w:ins w:id="8277" w:author="pennyo" w:date="2011-02-22T11:25:00Z">
        <w:r>
          <w:t>item-qualified, 183</w:t>
        </w:r>
      </w:ins>
    </w:p>
    <w:p w:rsidR="00D75A7D" w:rsidRDefault="00D75A7D">
      <w:pPr>
        <w:pStyle w:val="Index2"/>
        <w:rPr>
          <w:ins w:id="8278" w:author="pennyo" w:date="2011-02-22T11:25:00Z"/>
        </w:rPr>
      </w:pPr>
      <w:ins w:id="8279" w:author="pennyo" w:date="2011-02-22T11:25:00Z">
        <w:r>
          <w:t>unqualified, 182</w:t>
        </w:r>
      </w:ins>
    </w:p>
    <w:p w:rsidR="00D75A7D" w:rsidRDefault="00D75A7D">
      <w:pPr>
        <w:pStyle w:val="Index1"/>
        <w:tabs>
          <w:tab w:val="right" w:leader="dot" w:pos="4143"/>
        </w:tabs>
        <w:rPr>
          <w:ins w:id="8280" w:author="pennyo" w:date="2011-02-22T11:25:00Z"/>
          <w:noProof/>
        </w:rPr>
      </w:pPr>
      <w:ins w:id="8281" w:author="pennyo" w:date="2011-02-22T11:25:00Z">
        <w:r>
          <w:rPr>
            <w:noProof/>
            <w:lang w:eastAsia="en-GB"/>
          </w:rPr>
          <w:t>lookup expressions</w:t>
        </w:r>
        <w:r>
          <w:rPr>
            <w:noProof/>
          </w:rPr>
          <w:t>, 71</w:t>
        </w:r>
      </w:ins>
    </w:p>
    <w:p w:rsidR="00D75A7D" w:rsidRDefault="00D75A7D">
      <w:pPr>
        <w:pStyle w:val="Index1"/>
        <w:tabs>
          <w:tab w:val="right" w:leader="dot" w:pos="4143"/>
        </w:tabs>
        <w:rPr>
          <w:ins w:id="8282" w:author="pennyo" w:date="2011-02-22T11:25:00Z"/>
          <w:noProof/>
        </w:rPr>
      </w:pPr>
      <w:ins w:id="8283" w:author="pennyo" w:date="2011-02-22T11:25:00Z">
        <w:r>
          <w:rPr>
            <w:noProof/>
          </w:rPr>
          <w:t>mailbox processor, 236</w:t>
        </w:r>
      </w:ins>
    </w:p>
    <w:p w:rsidR="00D75A7D" w:rsidRDefault="00D75A7D">
      <w:pPr>
        <w:pStyle w:val="Index1"/>
        <w:tabs>
          <w:tab w:val="right" w:leader="dot" w:pos="4143"/>
        </w:tabs>
        <w:rPr>
          <w:ins w:id="8284" w:author="pennyo" w:date="2011-02-22T11:25:00Z"/>
          <w:noProof/>
        </w:rPr>
      </w:pPr>
      <w:ins w:id="8285" w:author="pennyo" w:date="2011-02-22T11:25:00Z">
        <w:r w:rsidRPr="003B3020">
          <w:rPr>
            <w:noProof/>
          </w:rPr>
          <w:t>measure annotated base types</w:t>
        </w:r>
        <w:r>
          <w:rPr>
            <w:noProof/>
          </w:rPr>
          <w:t>, 150</w:t>
        </w:r>
      </w:ins>
    </w:p>
    <w:p w:rsidR="00D75A7D" w:rsidRDefault="00D75A7D">
      <w:pPr>
        <w:pStyle w:val="Index1"/>
        <w:tabs>
          <w:tab w:val="right" w:leader="dot" w:pos="4143"/>
        </w:tabs>
        <w:rPr>
          <w:ins w:id="8286" w:author="pennyo" w:date="2011-02-22T11:25:00Z"/>
          <w:noProof/>
        </w:rPr>
      </w:pPr>
      <w:ins w:id="8287" w:author="pennyo" w:date="2011-02-22T11:25:00Z">
        <w:r>
          <w:rPr>
            <w:noProof/>
          </w:rPr>
          <w:t>Measure attribute, 15, 146, 149</w:t>
        </w:r>
      </w:ins>
    </w:p>
    <w:p w:rsidR="00D75A7D" w:rsidRDefault="00D75A7D">
      <w:pPr>
        <w:pStyle w:val="Index1"/>
        <w:tabs>
          <w:tab w:val="right" w:leader="dot" w:pos="4143"/>
        </w:tabs>
        <w:rPr>
          <w:ins w:id="8288" w:author="pennyo" w:date="2011-02-22T11:25:00Z"/>
          <w:noProof/>
        </w:rPr>
      </w:pPr>
      <w:ins w:id="8289" w:author="pennyo" w:date="2011-02-22T11:25:00Z">
        <w:r>
          <w:rPr>
            <w:noProof/>
          </w:rPr>
          <w:t>measure parameters, 107</w:t>
        </w:r>
      </w:ins>
    </w:p>
    <w:p w:rsidR="00D75A7D" w:rsidRDefault="00D75A7D">
      <w:pPr>
        <w:pStyle w:val="Index2"/>
        <w:rPr>
          <w:ins w:id="8290" w:author="pennyo" w:date="2011-02-22T11:25:00Z"/>
        </w:rPr>
      </w:pPr>
      <w:ins w:id="8291" w:author="pennyo" w:date="2011-02-22T11:25:00Z">
        <w:r>
          <w:t>defining, 149</w:t>
        </w:r>
      </w:ins>
    </w:p>
    <w:p w:rsidR="00D75A7D" w:rsidRDefault="00D75A7D">
      <w:pPr>
        <w:pStyle w:val="Index2"/>
        <w:rPr>
          <w:ins w:id="8292" w:author="pennyo" w:date="2011-02-22T11:25:00Z"/>
        </w:rPr>
      </w:pPr>
      <w:ins w:id="8293" w:author="pennyo" w:date="2011-02-22T11:25:00Z">
        <w:r>
          <w:t>erasing of, 149</w:t>
        </w:r>
      </w:ins>
    </w:p>
    <w:p w:rsidR="00D75A7D" w:rsidRDefault="00D75A7D">
      <w:pPr>
        <w:pStyle w:val="Index1"/>
        <w:tabs>
          <w:tab w:val="right" w:leader="dot" w:pos="4143"/>
        </w:tabs>
        <w:rPr>
          <w:ins w:id="8294" w:author="pennyo" w:date="2011-02-22T11:25:00Z"/>
          <w:noProof/>
        </w:rPr>
      </w:pPr>
      <w:ins w:id="8295" w:author="pennyo" w:date="2011-02-22T11:25:00Z">
        <w:r>
          <w:rPr>
            <w:noProof/>
          </w:rPr>
          <w:t>MeasureAnnotatedAbbreviation</w:t>
        </w:r>
        <w:r w:rsidRPr="003B3020">
          <w:rPr>
            <w:noProof/>
          </w:rPr>
          <w:t xml:space="preserve"> attribute</w:t>
        </w:r>
        <w:r>
          <w:rPr>
            <w:noProof/>
          </w:rPr>
          <w:t>, 150</w:t>
        </w:r>
      </w:ins>
    </w:p>
    <w:p w:rsidR="00D75A7D" w:rsidRDefault="00D75A7D">
      <w:pPr>
        <w:pStyle w:val="Index1"/>
        <w:tabs>
          <w:tab w:val="right" w:leader="dot" w:pos="4143"/>
        </w:tabs>
        <w:rPr>
          <w:ins w:id="8296" w:author="pennyo" w:date="2011-02-22T11:25:00Z"/>
          <w:noProof/>
        </w:rPr>
      </w:pPr>
      <w:ins w:id="8297" w:author="pennyo" w:date="2011-02-22T11:25:00Z">
        <w:r>
          <w:rPr>
            <w:noProof/>
          </w:rPr>
          <w:t>measures, 43</w:t>
        </w:r>
      </w:ins>
    </w:p>
    <w:p w:rsidR="00D75A7D" w:rsidRDefault="00D75A7D">
      <w:pPr>
        <w:pStyle w:val="Index2"/>
        <w:rPr>
          <w:ins w:id="8298" w:author="pennyo" w:date="2011-02-22T11:25:00Z"/>
        </w:rPr>
      </w:pPr>
      <w:ins w:id="8299" w:author="pennyo" w:date="2011-02-22T11:25:00Z">
        <w:r>
          <w:t>basic types and annotations for, 229</w:t>
        </w:r>
      </w:ins>
    </w:p>
    <w:p w:rsidR="00D75A7D" w:rsidRDefault="00D75A7D">
      <w:pPr>
        <w:pStyle w:val="Index2"/>
        <w:rPr>
          <w:ins w:id="8300" w:author="pennyo" w:date="2011-02-22T11:25:00Z"/>
        </w:rPr>
      </w:pPr>
      <w:ins w:id="8301" w:author="pennyo" w:date="2011-02-22T11:25:00Z">
        <w:r>
          <w:t>building blocks of, 146</w:t>
        </w:r>
      </w:ins>
    </w:p>
    <w:p w:rsidR="00D75A7D" w:rsidRDefault="00D75A7D">
      <w:pPr>
        <w:pStyle w:val="Index2"/>
        <w:rPr>
          <w:ins w:id="8302" w:author="pennyo" w:date="2011-02-22T11:25:00Z"/>
        </w:rPr>
      </w:pPr>
      <w:ins w:id="8303" w:author="pennyo" w:date="2011-02-22T11:25:00Z">
        <w:r>
          <w:t>constraints on, 148</w:t>
        </w:r>
      </w:ins>
    </w:p>
    <w:p w:rsidR="00D75A7D" w:rsidRDefault="00D75A7D">
      <w:pPr>
        <w:pStyle w:val="Index2"/>
        <w:rPr>
          <w:ins w:id="8304" w:author="pennyo" w:date="2011-02-22T11:25:00Z"/>
        </w:rPr>
      </w:pPr>
      <w:ins w:id="8305" w:author="pennyo" w:date="2011-02-22T11:25:00Z">
        <w:r>
          <w:t>defined, 145</w:t>
        </w:r>
      </w:ins>
    </w:p>
    <w:p w:rsidR="00D75A7D" w:rsidRDefault="00D75A7D">
      <w:pPr>
        <w:pStyle w:val="Index2"/>
        <w:rPr>
          <w:ins w:id="8306" w:author="pennyo" w:date="2011-02-22T11:25:00Z"/>
        </w:rPr>
      </w:pPr>
      <w:ins w:id="8307" w:author="pennyo" w:date="2011-02-22T11:25:00Z">
        <w:r>
          <w:t>defining, 148</w:t>
        </w:r>
      </w:ins>
    </w:p>
    <w:p w:rsidR="00D75A7D" w:rsidRDefault="00D75A7D">
      <w:pPr>
        <w:pStyle w:val="Index2"/>
        <w:rPr>
          <w:ins w:id="8308" w:author="pennyo" w:date="2011-02-22T11:25:00Z"/>
        </w:rPr>
      </w:pPr>
      <w:ins w:id="8309" w:author="pennyo" w:date="2011-02-22T11:25:00Z">
        <w:r>
          <w:t>generalization of, 148</w:t>
        </w:r>
      </w:ins>
    </w:p>
    <w:p w:rsidR="00D75A7D" w:rsidRDefault="00D75A7D">
      <w:pPr>
        <w:pStyle w:val="Index2"/>
        <w:rPr>
          <w:ins w:id="8310" w:author="pennyo" w:date="2011-02-22T11:25:00Z"/>
        </w:rPr>
      </w:pPr>
      <w:ins w:id="8311" w:author="pennyo" w:date="2011-02-22T11:25:00Z">
        <w:r>
          <w:t>relations on, 147</w:t>
        </w:r>
      </w:ins>
    </w:p>
    <w:p w:rsidR="00D75A7D" w:rsidRDefault="00D75A7D">
      <w:pPr>
        <w:pStyle w:val="Index2"/>
        <w:rPr>
          <w:ins w:id="8312" w:author="pennyo" w:date="2011-02-22T11:25:00Z"/>
        </w:rPr>
      </w:pPr>
      <w:ins w:id="8313" w:author="pennyo" w:date="2011-02-22T11:25:00Z">
        <w:r>
          <w:t>type definitions with, 149</w:t>
        </w:r>
      </w:ins>
    </w:p>
    <w:p w:rsidR="00D75A7D" w:rsidRDefault="00D75A7D">
      <w:pPr>
        <w:pStyle w:val="Index1"/>
        <w:tabs>
          <w:tab w:val="right" w:leader="dot" w:pos="4143"/>
        </w:tabs>
        <w:rPr>
          <w:ins w:id="8314" w:author="pennyo" w:date="2011-02-22T11:25:00Z"/>
          <w:noProof/>
        </w:rPr>
      </w:pPr>
      <w:ins w:id="8315" w:author="pennyo" w:date="2011-02-22T11:25:00Z">
        <w:r>
          <w:rPr>
            <w:noProof/>
          </w:rPr>
          <w:t>member constraint invocation expressions, 72</w:t>
        </w:r>
      </w:ins>
    </w:p>
    <w:p w:rsidR="00D75A7D" w:rsidRDefault="00D75A7D">
      <w:pPr>
        <w:pStyle w:val="Index1"/>
        <w:tabs>
          <w:tab w:val="right" w:leader="dot" w:pos="4143"/>
        </w:tabs>
        <w:rPr>
          <w:ins w:id="8316" w:author="pennyo" w:date="2011-02-22T11:25:00Z"/>
          <w:noProof/>
        </w:rPr>
      </w:pPr>
      <w:ins w:id="8317" w:author="pennyo" w:date="2011-02-22T11:25:00Z">
        <w:r>
          <w:rPr>
            <w:noProof/>
          </w:rPr>
          <w:t>member</w:t>
        </w:r>
        <w:r w:rsidRPr="003B3020">
          <w:rPr>
            <w:i/>
            <w:noProof/>
          </w:rPr>
          <w:t xml:space="preserve"> </w:t>
        </w:r>
        <w:r>
          <w:rPr>
            <w:noProof/>
          </w:rPr>
          <w:t>definitions, 196</w:t>
        </w:r>
      </w:ins>
    </w:p>
    <w:p w:rsidR="00D75A7D" w:rsidRDefault="00D75A7D">
      <w:pPr>
        <w:pStyle w:val="Index1"/>
        <w:tabs>
          <w:tab w:val="right" w:leader="dot" w:pos="4143"/>
        </w:tabs>
        <w:rPr>
          <w:ins w:id="8318" w:author="pennyo" w:date="2011-02-22T11:25:00Z"/>
          <w:noProof/>
        </w:rPr>
      </w:pPr>
      <w:ins w:id="8319" w:author="pennyo" w:date="2011-02-22T11:25:00Z">
        <w:r>
          <w:rPr>
            <w:noProof/>
          </w:rPr>
          <w:t>member signatures, 161</w:t>
        </w:r>
      </w:ins>
    </w:p>
    <w:p w:rsidR="00D75A7D" w:rsidRDefault="00D75A7D">
      <w:pPr>
        <w:pStyle w:val="Index1"/>
        <w:tabs>
          <w:tab w:val="right" w:leader="dot" w:pos="4143"/>
        </w:tabs>
        <w:rPr>
          <w:ins w:id="8320" w:author="pennyo" w:date="2011-02-22T11:25:00Z"/>
          <w:noProof/>
        </w:rPr>
      </w:pPr>
      <w:ins w:id="8321" w:author="pennyo" w:date="2011-02-22T11:25:00Z">
        <w:r>
          <w:rPr>
            <w:noProof/>
          </w:rPr>
          <w:t>members, 125</w:t>
        </w:r>
      </w:ins>
    </w:p>
    <w:p w:rsidR="00D75A7D" w:rsidRDefault="00D75A7D">
      <w:pPr>
        <w:pStyle w:val="Index2"/>
        <w:rPr>
          <w:ins w:id="8322" w:author="pennyo" w:date="2011-02-22T11:25:00Z"/>
        </w:rPr>
      </w:pPr>
      <w:ins w:id="8323" w:author="pennyo" w:date="2011-02-22T11:25:00Z">
        <w:r>
          <w:t>extension, 124</w:t>
        </w:r>
      </w:ins>
    </w:p>
    <w:p w:rsidR="00D75A7D" w:rsidRDefault="00D75A7D">
      <w:pPr>
        <w:pStyle w:val="Index2"/>
        <w:rPr>
          <w:ins w:id="8324" w:author="pennyo" w:date="2011-02-22T11:25:00Z"/>
        </w:rPr>
      </w:pPr>
      <w:ins w:id="8325" w:author="pennyo" w:date="2011-02-22T11:25:00Z">
        <w:r>
          <w:t>intrinsic, 124</w:t>
        </w:r>
      </w:ins>
    </w:p>
    <w:p w:rsidR="00D75A7D" w:rsidRDefault="00D75A7D">
      <w:pPr>
        <w:pStyle w:val="Index2"/>
        <w:rPr>
          <w:ins w:id="8326" w:author="pennyo" w:date="2011-02-22T11:25:00Z"/>
        </w:rPr>
      </w:pPr>
      <w:ins w:id="8327" w:author="pennyo" w:date="2011-02-22T11:25:00Z">
        <w:r>
          <w:t>name resolution for, 179</w:t>
        </w:r>
      </w:ins>
    </w:p>
    <w:p w:rsidR="00D75A7D" w:rsidRDefault="00D75A7D">
      <w:pPr>
        <w:pStyle w:val="Index2"/>
        <w:rPr>
          <w:ins w:id="8328" w:author="pennyo" w:date="2011-02-22T11:25:00Z"/>
        </w:rPr>
      </w:pPr>
      <w:ins w:id="8329" w:author="pennyo" w:date="2011-02-22T11:25:00Z">
        <w:r>
          <w:t>naming restrictions for, 132</w:t>
        </w:r>
      </w:ins>
    </w:p>
    <w:p w:rsidR="00D75A7D" w:rsidRDefault="00D75A7D">
      <w:pPr>
        <w:pStyle w:val="Index2"/>
        <w:rPr>
          <w:ins w:id="8330" w:author="pennyo" w:date="2011-02-22T11:25:00Z"/>
        </w:rPr>
      </w:pPr>
      <w:ins w:id="8331" w:author="pennyo" w:date="2011-02-22T11:25:00Z">
        <w:r>
          <w:t>processing of definitions, 196</w:t>
        </w:r>
      </w:ins>
    </w:p>
    <w:p w:rsidR="00D75A7D" w:rsidRDefault="00D75A7D">
      <w:pPr>
        <w:pStyle w:val="Index2"/>
        <w:rPr>
          <w:ins w:id="8332" w:author="pennyo" w:date="2011-02-22T11:25:00Z"/>
        </w:rPr>
      </w:pPr>
      <w:ins w:id="8333" w:author="pennyo" w:date="2011-02-22T11:25:00Z">
        <w:r>
          <w:t>signature conformance for, 164</w:t>
        </w:r>
      </w:ins>
    </w:p>
    <w:p w:rsidR="00D75A7D" w:rsidRDefault="00D75A7D">
      <w:pPr>
        <w:pStyle w:val="Index1"/>
        <w:tabs>
          <w:tab w:val="right" w:leader="dot" w:pos="4143"/>
        </w:tabs>
        <w:rPr>
          <w:ins w:id="8334" w:author="pennyo" w:date="2011-02-22T11:25:00Z"/>
          <w:noProof/>
        </w:rPr>
      </w:pPr>
      <w:ins w:id="8335" w:author="pennyo" w:date="2011-02-22T11:25:00Z">
        <w:r>
          <w:rPr>
            <w:noProof/>
            <w:lang w:eastAsia="en-GB"/>
          </w:rPr>
          <w:t>method applications</w:t>
        </w:r>
        <w:r>
          <w:rPr>
            <w:noProof/>
          </w:rPr>
          <w:t>, 88</w:t>
        </w:r>
      </w:ins>
    </w:p>
    <w:p w:rsidR="00D75A7D" w:rsidRDefault="00D75A7D">
      <w:pPr>
        <w:pStyle w:val="Index1"/>
        <w:tabs>
          <w:tab w:val="right" w:leader="dot" w:pos="4143"/>
        </w:tabs>
        <w:rPr>
          <w:ins w:id="8336" w:author="pennyo" w:date="2011-02-22T11:25:00Z"/>
          <w:noProof/>
        </w:rPr>
      </w:pPr>
      <w:ins w:id="8337" w:author="pennyo" w:date="2011-02-22T11:25:00Z">
        <w:r>
          <w:rPr>
            <w:noProof/>
          </w:rPr>
          <w:t>method calls</w:t>
        </w:r>
      </w:ins>
    </w:p>
    <w:p w:rsidR="00D75A7D" w:rsidRDefault="00D75A7D">
      <w:pPr>
        <w:pStyle w:val="Index2"/>
        <w:rPr>
          <w:ins w:id="8338" w:author="pennyo" w:date="2011-02-22T11:25:00Z"/>
        </w:rPr>
      </w:pPr>
      <w:ins w:id="8339" w:author="pennyo" w:date="2011-02-22T11:25:00Z">
        <w:r>
          <w:t>conditional compilation of, 190</w:t>
        </w:r>
      </w:ins>
    </w:p>
    <w:p w:rsidR="00D75A7D" w:rsidRDefault="00D75A7D">
      <w:pPr>
        <w:pStyle w:val="Index1"/>
        <w:tabs>
          <w:tab w:val="right" w:leader="dot" w:pos="4143"/>
        </w:tabs>
        <w:rPr>
          <w:ins w:id="8340" w:author="pennyo" w:date="2011-02-22T11:25:00Z"/>
          <w:noProof/>
        </w:rPr>
      </w:pPr>
      <w:ins w:id="8341" w:author="pennyo" w:date="2011-02-22T11:25:00Z">
        <w:r>
          <w:rPr>
            <w:noProof/>
          </w:rPr>
          <w:t>method members, 125, 127</w:t>
        </w:r>
      </w:ins>
    </w:p>
    <w:p w:rsidR="00D75A7D" w:rsidRDefault="00D75A7D">
      <w:pPr>
        <w:pStyle w:val="Index2"/>
        <w:rPr>
          <w:ins w:id="8342" w:author="pennyo" w:date="2011-02-22T11:25:00Z"/>
        </w:rPr>
      </w:pPr>
      <w:ins w:id="8343" w:author="pennyo" w:date="2011-02-22T11:25:00Z">
        <w:r>
          <w:t>curried, 128</w:t>
        </w:r>
      </w:ins>
    </w:p>
    <w:p w:rsidR="00D75A7D" w:rsidRDefault="00D75A7D">
      <w:pPr>
        <w:pStyle w:val="Index2"/>
        <w:rPr>
          <w:ins w:id="8344" w:author="pennyo" w:date="2011-02-22T11:25:00Z"/>
        </w:rPr>
      </w:pPr>
      <w:ins w:id="8345" w:author="pennyo" w:date="2011-02-22T11:25:00Z">
        <w:r>
          <w:t>named arguments to, 128</w:t>
        </w:r>
      </w:ins>
    </w:p>
    <w:p w:rsidR="00D75A7D" w:rsidRDefault="00D75A7D">
      <w:pPr>
        <w:pStyle w:val="Index2"/>
        <w:rPr>
          <w:ins w:id="8346" w:author="pennyo" w:date="2011-02-22T11:25:00Z"/>
        </w:rPr>
      </w:pPr>
      <w:ins w:id="8347" w:author="pennyo" w:date="2011-02-22T11:25:00Z">
        <w:r>
          <w:t>optional arguments to, 129</w:t>
        </w:r>
      </w:ins>
    </w:p>
    <w:p w:rsidR="00D75A7D" w:rsidRDefault="00D75A7D">
      <w:pPr>
        <w:pStyle w:val="Index1"/>
        <w:tabs>
          <w:tab w:val="right" w:leader="dot" w:pos="4143"/>
        </w:tabs>
        <w:rPr>
          <w:ins w:id="8348" w:author="pennyo" w:date="2011-02-22T11:25:00Z"/>
          <w:noProof/>
        </w:rPr>
      </w:pPr>
      <w:ins w:id="8349" w:author="pennyo" w:date="2011-02-22T11:25:00Z">
        <w:r>
          <w:rPr>
            <w:noProof/>
          </w:rPr>
          <w:t>methods</w:t>
        </w:r>
      </w:ins>
    </w:p>
    <w:p w:rsidR="00D75A7D" w:rsidRDefault="00D75A7D">
      <w:pPr>
        <w:pStyle w:val="Index2"/>
        <w:rPr>
          <w:ins w:id="8350" w:author="pennyo" w:date="2011-02-22T11:25:00Z"/>
        </w:rPr>
      </w:pPr>
      <w:ins w:id="8351" w:author="pennyo" w:date="2011-02-22T11:25:00Z">
        <w:r>
          <w:t>overloading of, 132</w:t>
        </w:r>
      </w:ins>
    </w:p>
    <w:p w:rsidR="00D75A7D" w:rsidRDefault="00D75A7D">
      <w:pPr>
        <w:pStyle w:val="Index2"/>
        <w:rPr>
          <w:ins w:id="8352" w:author="pennyo" w:date="2011-02-22T11:25:00Z"/>
        </w:rPr>
      </w:pPr>
      <w:ins w:id="8353" w:author="pennyo" w:date="2011-02-22T11:25:00Z">
        <w:r>
          <w:t>overriding, 59</w:t>
        </w:r>
      </w:ins>
    </w:p>
    <w:p w:rsidR="00D75A7D" w:rsidRDefault="00D75A7D">
      <w:pPr>
        <w:pStyle w:val="Index1"/>
        <w:tabs>
          <w:tab w:val="right" w:leader="dot" w:pos="4143"/>
        </w:tabs>
        <w:rPr>
          <w:ins w:id="8354" w:author="pennyo" w:date="2011-02-22T11:25:00Z"/>
          <w:noProof/>
        </w:rPr>
      </w:pPr>
      <w:ins w:id="8355" w:author="pennyo" w:date="2011-02-22T11:25:00Z">
        <w:r>
          <w:rPr>
            <w:noProof/>
          </w:rPr>
          <w:t>Microsoft.FSharp.Collections.list, 235</w:t>
        </w:r>
      </w:ins>
    </w:p>
    <w:p w:rsidR="00D75A7D" w:rsidRDefault="00D75A7D">
      <w:pPr>
        <w:pStyle w:val="Index1"/>
        <w:tabs>
          <w:tab w:val="right" w:leader="dot" w:pos="4143"/>
        </w:tabs>
        <w:rPr>
          <w:ins w:id="8356" w:author="pennyo" w:date="2011-02-22T11:25:00Z"/>
          <w:noProof/>
        </w:rPr>
      </w:pPr>
      <w:ins w:id="8357" w:author="pennyo" w:date="2011-02-22T11:25:00Z">
        <w:r>
          <w:rPr>
            <w:noProof/>
          </w:rPr>
          <w:t>Microsoft.FSharp.Core, 228</w:t>
        </w:r>
      </w:ins>
    </w:p>
    <w:p w:rsidR="00D75A7D" w:rsidRDefault="00D75A7D">
      <w:pPr>
        <w:pStyle w:val="Index1"/>
        <w:tabs>
          <w:tab w:val="right" w:leader="dot" w:pos="4143"/>
        </w:tabs>
        <w:rPr>
          <w:ins w:id="8358" w:author="pennyo" w:date="2011-02-22T11:25:00Z"/>
          <w:noProof/>
        </w:rPr>
      </w:pPr>
      <w:ins w:id="8359" w:author="pennyo" w:date="2011-02-22T11:25:00Z">
        <w:r>
          <w:rPr>
            <w:noProof/>
          </w:rPr>
          <w:t>Microsoft.FSharp.Core.NativeIntrop, 236</w:t>
        </w:r>
      </w:ins>
    </w:p>
    <w:p w:rsidR="00D75A7D" w:rsidRDefault="00D75A7D">
      <w:pPr>
        <w:pStyle w:val="Index1"/>
        <w:tabs>
          <w:tab w:val="right" w:leader="dot" w:pos="4143"/>
        </w:tabs>
        <w:rPr>
          <w:ins w:id="8360" w:author="pennyo" w:date="2011-02-22T11:25:00Z"/>
          <w:noProof/>
        </w:rPr>
      </w:pPr>
      <w:ins w:id="8361" w:author="pennyo" w:date="2011-02-22T11:25:00Z">
        <w:r>
          <w:rPr>
            <w:noProof/>
          </w:rPr>
          <w:t>Microsoft.FSharp.Core.Operators, 230</w:t>
        </w:r>
      </w:ins>
    </w:p>
    <w:p w:rsidR="00D75A7D" w:rsidRDefault="00D75A7D">
      <w:pPr>
        <w:pStyle w:val="Index1"/>
        <w:tabs>
          <w:tab w:val="right" w:leader="dot" w:pos="4143"/>
        </w:tabs>
        <w:rPr>
          <w:ins w:id="8362" w:author="pennyo" w:date="2011-02-22T11:25:00Z"/>
          <w:noProof/>
        </w:rPr>
      </w:pPr>
      <w:ins w:id="8363" w:author="pennyo" w:date="2011-02-22T11:25:00Z">
        <w:r>
          <w:rPr>
            <w:noProof/>
          </w:rPr>
          <w:t>Microsoft.FSharp.Core.option, 235</w:t>
        </w:r>
      </w:ins>
    </w:p>
    <w:p w:rsidR="00D75A7D" w:rsidRDefault="00D75A7D">
      <w:pPr>
        <w:pStyle w:val="Index1"/>
        <w:tabs>
          <w:tab w:val="right" w:leader="dot" w:pos="4143"/>
        </w:tabs>
        <w:rPr>
          <w:ins w:id="8364" w:author="pennyo" w:date="2011-02-22T11:25:00Z"/>
          <w:noProof/>
        </w:rPr>
      </w:pPr>
      <w:ins w:id="8365" w:author="pennyo" w:date="2011-02-22T11:25:00Z">
        <w:r>
          <w:rPr>
            <w:noProof/>
          </w:rPr>
          <w:t>mlcompatibility option, 238</w:t>
        </w:r>
      </w:ins>
    </w:p>
    <w:p w:rsidR="00D75A7D" w:rsidRDefault="00D75A7D">
      <w:pPr>
        <w:pStyle w:val="Index1"/>
        <w:tabs>
          <w:tab w:val="right" w:leader="dot" w:pos="4143"/>
        </w:tabs>
        <w:rPr>
          <w:ins w:id="8366" w:author="pennyo" w:date="2011-02-22T11:25:00Z"/>
          <w:noProof/>
        </w:rPr>
      </w:pPr>
      <w:ins w:id="8367" w:author="pennyo" w:date="2011-02-22T11:25:00Z">
        <w:r>
          <w:rPr>
            <w:noProof/>
          </w:rPr>
          <w:t>module declaration, 166</w:t>
        </w:r>
      </w:ins>
    </w:p>
    <w:p w:rsidR="00D75A7D" w:rsidRDefault="00D75A7D">
      <w:pPr>
        <w:pStyle w:val="Index1"/>
        <w:tabs>
          <w:tab w:val="right" w:leader="dot" w:pos="4143"/>
        </w:tabs>
        <w:rPr>
          <w:ins w:id="8368" w:author="pennyo" w:date="2011-02-22T11:25:00Z"/>
          <w:noProof/>
        </w:rPr>
      </w:pPr>
      <w:ins w:id="8369" w:author="pennyo" w:date="2011-02-22T11:25:00Z">
        <w:r>
          <w:rPr>
            <w:noProof/>
            <w:lang w:eastAsia="en-GB"/>
          </w:rPr>
          <w:t>modules</w:t>
        </w:r>
      </w:ins>
    </w:p>
    <w:p w:rsidR="00D75A7D" w:rsidRDefault="00D75A7D">
      <w:pPr>
        <w:pStyle w:val="Index2"/>
        <w:rPr>
          <w:ins w:id="8370" w:author="pennyo" w:date="2011-02-22T11:25:00Z"/>
        </w:rPr>
      </w:pPr>
      <w:ins w:id="8371" w:author="pennyo" w:date="2011-02-22T11:25:00Z">
        <w:r>
          <w:t>abbreviations for, 157</w:t>
        </w:r>
      </w:ins>
    </w:p>
    <w:p w:rsidR="00D75A7D" w:rsidRDefault="00D75A7D">
      <w:pPr>
        <w:pStyle w:val="Index2"/>
        <w:rPr>
          <w:ins w:id="8372" w:author="pennyo" w:date="2011-02-22T11:25:00Z"/>
        </w:rPr>
      </w:pPr>
      <w:ins w:id="8373" w:author="pennyo" w:date="2011-02-22T11:25:00Z">
        <w:r>
          <w:t>active pattern definitions in, 156</w:t>
        </w:r>
      </w:ins>
    </w:p>
    <w:p w:rsidR="00D75A7D" w:rsidRDefault="00D75A7D">
      <w:pPr>
        <w:pStyle w:val="Index2"/>
        <w:rPr>
          <w:ins w:id="8374" w:author="pennyo" w:date="2011-02-22T11:25:00Z"/>
        </w:rPr>
      </w:pPr>
      <w:ins w:id="8375" w:author="pennyo" w:date="2011-02-22T11:25:00Z">
        <w:r>
          <w:rPr>
            <w:lang w:eastAsia="en-GB"/>
          </w:rPr>
          <w:t>defining</w:t>
        </w:r>
        <w:r>
          <w:t>, 153</w:t>
        </w:r>
      </w:ins>
    </w:p>
    <w:p w:rsidR="00D75A7D" w:rsidRDefault="00D75A7D">
      <w:pPr>
        <w:pStyle w:val="Index2"/>
        <w:rPr>
          <w:ins w:id="8376" w:author="pennyo" w:date="2011-02-22T11:25:00Z"/>
        </w:rPr>
      </w:pPr>
      <w:ins w:id="8377" w:author="pennyo" w:date="2011-02-22T11:25:00Z">
        <w:r>
          <w:t>do statements in, 156</w:t>
        </w:r>
      </w:ins>
    </w:p>
    <w:p w:rsidR="00D75A7D" w:rsidRDefault="00D75A7D">
      <w:pPr>
        <w:pStyle w:val="Index2"/>
        <w:rPr>
          <w:ins w:id="8378" w:author="pennyo" w:date="2011-02-22T11:25:00Z"/>
        </w:rPr>
      </w:pPr>
      <w:ins w:id="8379" w:author="pennyo" w:date="2011-02-22T11:25:00Z">
        <w:r>
          <w:t>function definitions in, 154</w:t>
        </w:r>
      </w:ins>
    </w:p>
    <w:p w:rsidR="00D75A7D" w:rsidRDefault="00D75A7D">
      <w:pPr>
        <w:pStyle w:val="Index2"/>
        <w:rPr>
          <w:ins w:id="8380" w:author="pennyo" w:date="2011-02-22T11:25:00Z"/>
        </w:rPr>
      </w:pPr>
      <w:ins w:id="8381" w:author="pennyo" w:date="2011-02-22T11:25:00Z">
        <w:r>
          <w:t>name resolution in, 176</w:t>
        </w:r>
      </w:ins>
    </w:p>
    <w:p w:rsidR="00D75A7D" w:rsidRDefault="00D75A7D">
      <w:pPr>
        <w:pStyle w:val="Index2"/>
        <w:rPr>
          <w:ins w:id="8382" w:author="pennyo" w:date="2011-02-22T11:25:00Z"/>
        </w:rPr>
      </w:pPr>
      <w:ins w:id="8383" w:author="pennyo" w:date="2011-02-22T11:25:00Z">
        <w:r>
          <w:rPr>
            <w:lang w:eastAsia="en-GB"/>
          </w:rPr>
          <w:t>signature of</w:t>
        </w:r>
        <w:r>
          <w:t>, 153</w:t>
        </w:r>
      </w:ins>
    </w:p>
    <w:p w:rsidR="00D75A7D" w:rsidRDefault="00D75A7D">
      <w:pPr>
        <w:pStyle w:val="Index2"/>
        <w:rPr>
          <w:ins w:id="8384" w:author="pennyo" w:date="2011-02-22T11:25:00Z"/>
        </w:rPr>
      </w:pPr>
      <w:ins w:id="8385" w:author="pennyo" w:date="2011-02-22T11:25:00Z">
        <w:r>
          <w:t>undentation of, 216</w:t>
        </w:r>
      </w:ins>
    </w:p>
    <w:p w:rsidR="00D75A7D" w:rsidRDefault="00D75A7D">
      <w:pPr>
        <w:pStyle w:val="Index2"/>
        <w:rPr>
          <w:ins w:id="8386" w:author="pennyo" w:date="2011-02-22T11:25:00Z"/>
        </w:rPr>
      </w:pPr>
      <w:ins w:id="8387" w:author="pennyo" w:date="2011-02-22T11:25:00Z">
        <w:r>
          <w:t>value definitions in, 154</w:t>
        </w:r>
      </w:ins>
    </w:p>
    <w:p w:rsidR="00D75A7D" w:rsidRDefault="00D75A7D">
      <w:pPr>
        <w:pStyle w:val="Index1"/>
        <w:tabs>
          <w:tab w:val="right" w:leader="dot" w:pos="4143"/>
        </w:tabs>
        <w:rPr>
          <w:ins w:id="8388" w:author="pennyo" w:date="2011-02-22T11:25:00Z"/>
          <w:noProof/>
        </w:rPr>
      </w:pPr>
      <w:ins w:id="8389" w:author="pennyo" w:date="2011-02-22T11:25:00Z">
        <w:r>
          <w:rPr>
            <w:noProof/>
          </w:rPr>
          <w:t>mscorlib.dll, 228</w:t>
        </w:r>
      </w:ins>
    </w:p>
    <w:p w:rsidR="00D75A7D" w:rsidRDefault="00D75A7D">
      <w:pPr>
        <w:pStyle w:val="Index1"/>
        <w:tabs>
          <w:tab w:val="right" w:leader="dot" w:pos="4143"/>
        </w:tabs>
        <w:rPr>
          <w:ins w:id="8390" w:author="pennyo" w:date="2011-02-22T11:25:00Z"/>
          <w:noProof/>
        </w:rPr>
      </w:pPr>
      <w:ins w:id="8391" w:author="pennyo" w:date="2011-02-22T11:25:00Z">
        <w:r>
          <w:rPr>
            <w:noProof/>
            <w:lang w:eastAsia="en-GB"/>
          </w:rPr>
          <w:t>mutable</w:t>
        </w:r>
        <w:r>
          <w:rPr>
            <w:noProof/>
          </w:rPr>
          <w:t>, 110, 115</w:t>
        </w:r>
      </w:ins>
    </w:p>
    <w:p w:rsidR="00D75A7D" w:rsidRDefault="00D75A7D">
      <w:pPr>
        <w:pStyle w:val="Index1"/>
        <w:tabs>
          <w:tab w:val="right" w:leader="dot" w:pos="4143"/>
        </w:tabs>
        <w:rPr>
          <w:ins w:id="8392" w:author="pennyo" w:date="2011-02-22T11:25:00Z"/>
          <w:noProof/>
        </w:rPr>
      </w:pPr>
      <w:ins w:id="8393" w:author="pennyo" w:date="2011-02-22T11:25:00Z">
        <w:r>
          <w:rPr>
            <w:noProof/>
          </w:rPr>
          <w:t>mutable value definitions, 196</w:t>
        </w:r>
      </w:ins>
    </w:p>
    <w:p w:rsidR="00D75A7D" w:rsidRDefault="00D75A7D">
      <w:pPr>
        <w:pStyle w:val="Index1"/>
        <w:tabs>
          <w:tab w:val="right" w:leader="dot" w:pos="4143"/>
        </w:tabs>
        <w:rPr>
          <w:ins w:id="8394" w:author="pennyo" w:date="2011-02-22T11:25:00Z"/>
          <w:noProof/>
        </w:rPr>
      </w:pPr>
      <w:ins w:id="8395" w:author="pennyo" w:date="2011-02-22T11:25:00Z">
        <w:r>
          <w:rPr>
            <w:noProof/>
          </w:rPr>
          <w:t>mutable values, 73</w:t>
        </w:r>
      </w:ins>
    </w:p>
    <w:p w:rsidR="00D75A7D" w:rsidRDefault="00D75A7D">
      <w:pPr>
        <w:pStyle w:val="Index1"/>
        <w:tabs>
          <w:tab w:val="right" w:leader="dot" w:pos="4143"/>
        </w:tabs>
        <w:rPr>
          <w:ins w:id="8396" w:author="pennyo" w:date="2011-02-22T11:25:00Z"/>
          <w:noProof/>
        </w:rPr>
      </w:pPr>
      <w:ins w:id="8397" w:author="pennyo" w:date="2011-02-22T11:25:00Z">
        <w:r>
          <w:rPr>
            <w:noProof/>
          </w:rPr>
          <w:t>name environment, 175</w:t>
        </w:r>
      </w:ins>
    </w:p>
    <w:p w:rsidR="00D75A7D" w:rsidRDefault="00D75A7D">
      <w:pPr>
        <w:pStyle w:val="Index2"/>
        <w:rPr>
          <w:ins w:id="8398" w:author="pennyo" w:date="2011-02-22T11:25:00Z"/>
        </w:rPr>
      </w:pPr>
      <w:ins w:id="8399" w:author="pennyo" w:date="2011-02-22T11:25:00Z">
        <w:r>
          <w:t>adding items to, 176</w:t>
        </w:r>
      </w:ins>
    </w:p>
    <w:p w:rsidR="00D75A7D" w:rsidRDefault="00D75A7D">
      <w:pPr>
        <w:pStyle w:val="Index1"/>
        <w:tabs>
          <w:tab w:val="right" w:leader="dot" w:pos="4143"/>
        </w:tabs>
        <w:rPr>
          <w:ins w:id="8400" w:author="pennyo" w:date="2011-02-22T11:25:00Z"/>
          <w:noProof/>
        </w:rPr>
      </w:pPr>
      <w:ins w:id="8401" w:author="pennyo" w:date="2011-02-22T11:25:00Z">
        <w:r w:rsidRPr="003B3020">
          <w:rPr>
            <w:rFonts w:eastAsiaTheme="majorEastAsia" w:cstheme="majorBidi"/>
            <w:iCs/>
            <w:noProof/>
            <w:lang w:eastAsia="en-GB"/>
          </w:rPr>
          <w:t>name resolution</w:t>
        </w:r>
        <w:r>
          <w:rPr>
            <w:noProof/>
          </w:rPr>
          <w:t>, 35, 36, 175</w:t>
        </w:r>
      </w:ins>
    </w:p>
    <w:p w:rsidR="00D75A7D" w:rsidRDefault="00D75A7D">
      <w:pPr>
        <w:pStyle w:val="Index1"/>
        <w:tabs>
          <w:tab w:val="right" w:leader="dot" w:pos="4143"/>
        </w:tabs>
        <w:rPr>
          <w:ins w:id="8402" w:author="pennyo" w:date="2011-02-22T11:25:00Z"/>
          <w:noProof/>
        </w:rPr>
      </w:pPr>
      <w:ins w:id="8403" w:author="pennyo" w:date="2011-02-22T11:25:00Z">
        <w:r>
          <w:rPr>
            <w:noProof/>
          </w:rPr>
          <w:t>namespace declaration, 166</w:t>
        </w:r>
      </w:ins>
    </w:p>
    <w:p w:rsidR="00D75A7D" w:rsidRDefault="00D75A7D">
      <w:pPr>
        <w:pStyle w:val="Index1"/>
        <w:tabs>
          <w:tab w:val="right" w:leader="dot" w:pos="4143"/>
        </w:tabs>
        <w:rPr>
          <w:ins w:id="8404" w:author="pennyo" w:date="2011-02-22T11:25:00Z"/>
          <w:noProof/>
        </w:rPr>
      </w:pPr>
      <w:ins w:id="8405" w:author="pennyo" w:date="2011-02-22T11:25:00Z">
        <w:r>
          <w:rPr>
            <w:noProof/>
          </w:rPr>
          <w:t>namespace declaration groups, 151</w:t>
        </w:r>
      </w:ins>
    </w:p>
    <w:p w:rsidR="00D75A7D" w:rsidRDefault="00D75A7D">
      <w:pPr>
        <w:pStyle w:val="Index1"/>
        <w:tabs>
          <w:tab w:val="right" w:leader="dot" w:pos="4143"/>
        </w:tabs>
        <w:rPr>
          <w:ins w:id="8406" w:author="pennyo" w:date="2011-02-22T11:25:00Z"/>
          <w:noProof/>
        </w:rPr>
      </w:pPr>
      <w:ins w:id="8407" w:author="pennyo" w:date="2011-02-22T11:25:00Z">
        <w:r>
          <w:rPr>
            <w:noProof/>
          </w:rPr>
          <w:t>namespaces, 151</w:t>
        </w:r>
      </w:ins>
    </w:p>
    <w:p w:rsidR="00D75A7D" w:rsidRDefault="00D75A7D">
      <w:pPr>
        <w:pStyle w:val="Index2"/>
        <w:rPr>
          <w:ins w:id="8408" w:author="pennyo" w:date="2011-02-22T11:25:00Z"/>
        </w:rPr>
      </w:pPr>
      <w:ins w:id="8409" w:author="pennyo" w:date="2011-02-22T11:25:00Z">
        <w:r>
          <w:t>grammar of, 151</w:t>
        </w:r>
      </w:ins>
    </w:p>
    <w:p w:rsidR="00D75A7D" w:rsidRDefault="00D75A7D">
      <w:pPr>
        <w:pStyle w:val="Index2"/>
        <w:rPr>
          <w:ins w:id="8410" w:author="pennyo" w:date="2011-02-22T11:25:00Z"/>
        </w:rPr>
      </w:pPr>
      <w:ins w:id="8411" w:author="pennyo" w:date="2011-02-22T11:25:00Z">
        <w:r>
          <w:t>name resolution in, 176</w:t>
        </w:r>
      </w:ins>
    </w:p>
    <w:p w:rsidR="00D75A7D" w:rsidRDefault="00D75A7D">
      <w:pPr>
        <w:pStyle w:val="Index2"/>
        <w:rPr>
          <w:ins w:id="8412" w:author="pennyo" w:date="2011-02-22T11:25:00Z"/>
        </w:rPr>
      </w:pPr>
      <w:ins w:id="8413" w:author="pennyo" w:date="2011-02-22T11:25:00Z">
        <w:r>
          <w:t>opened for F# code, 228</w:t>
        </w:r>
      </w:ins>
    </w:p>
    <w:p w:rsidR="00D75A7D" w:rsidRDefault="00D75A7D">
      <w:pPr>
        <w:pStyle w:val="Index1"/>
        <w:tabs>
          <w:tab w:val="right" w:leader="dot" w:pos="4143"/>
        </w:tabs>
        <w:rPr>
          <w:ins w:id="8414" w:author="pennyo" w:date="2011-02-22T11:25:00Z"/>
          <w:noProof/>
        </w:rPr>
      </w:pPr>
      <w:ins w:id="8415" w:author="pennyo" w:date="2011-02-22T11:25:00Z">
        <w:r>
          <w:rPr>
            <w:noProof/>
          </w:rPr>
          <w:t>native pointer operations, 236</w:t>
        </w:r>
      </w:ins>
    </w:p>
    <w:p w:rsidR="00D75A7D" w:rsidRDefault="00D75A7D">
      <w:pPr>
        <w:pStyle w:val="Index1"/>
        <w:tabs>
          <w:tab w:val="right" w:leader="dot" w:pos="4143"/>
        </w:tabs>
        <w:rPr>
          <w:ins w:id="8416" w:author="pennyo" w:date="2011-02-22T11:25:00Z"/>
          <w:noProof/>
        </w:rPr>
      </w:pPr>
      <w:ins w:id="8417" w:author="pennyo" w:date="2011-02-22T11:25:00Z">
        <w:r>
          <w:rPr>
            <w:noProof/>
          </w:rPr>
          <w:t>nativeptr type, 229</w:t>
        </w:r>
      </w:ins>
    </w:p>
    <w:p w:rsidR="00D75A7D" w:rsidRDefault="00D75A7D">
      <w:pPr>
        <w:pStyle w:val="Index1"/>
        <w:tabs>
          <w:tab w:val="right" w:leader="dot" w:pos="4143"/>
        </w:tabs>
        <w:rPr>
          <w:ins w:id="8418" w:author="pennyo" w:date="2011-02-22T11:25:00Z"/>
          <w:noProof/>
        </w:rPr>
      </w:pPr>
      <w:ins w:id="8419" w:author="pennyo" w:date="2011-02-22T11:25:00Z">
        <w:r>
          <w:rPr>
            <w:noProof/>
          </w:rPr>
          <w:t>nativeptr-address-of expression, 70</w:t>
        </w:r>
      </w:ins>
    </w:p>
    <w:p w:rsidR="00D75A7D" w:rsidRDefault="00D75A7D">
      <w:pPr>
        <w:pStyle w:val="Index1"/>
        <w:tabs>
          <w:tab w:val="right" w:leader="dot" w:pos="4143"/>
        </w:tabs>
        <w:rPr>
          <w:ins w:id="8420" w:author="pennyo" w:date="2011-02-22T11:25:00Z"/>
          <w:noProof/>
        </w:rPr>
      </w:pPr>
      <w:ins w:id="8421" w:author="pennyo" w:date="2011-02-22T11:25:00Z">
        <w:r>
          <w:rPr>
            <w:noProof/>
          </w:rPr>
          <w:t>NoComparison attribute, 140</w:t>
        </w:r>
      </w:ins>
    </w:p>
    <w:p w:rsidR="00D75A7D" w:rsidRDefault="00D75A7D">
      <w:pPr>
        <w:pStyle w:val="Index1"/>
        <w:tabs>
          <w:tab w:val="right" w:leader="dot" w:pos="4143"/>
        </w:tabs>
        <w:rPr>
          <w:ins w:id="8422" w:author="pennyo" w:date="2011-02-22T11:25:00Z"/>
          <w:noProof/>
        </w:rPr>
      </w:pPr>
      <w:ins w:id="8423" w:author="pennyo" w:date="2011-02-22T11:25:00Z">
        <w:r>
          <w:rPr>
            <w:noProof/>
          </w:rPr>
          <w:t>NoEquality attribute, 139</w:t>
        </w:r>
      </w:ins>
    </w:p>
    <w:p w:rsidR="00D75A7D" w:rsidRDefault="00D75A7D">
      <w:pPr>
        <w:pStyle w:val="Index1"/>
        <w:tabs>
          <w:tab w:val="right" w:leader="dot" w:pos="4143"/>
        </w:tabs>
        <w:rPr>
          <w:ins w:id="8424" w:author="pennyo" w:date="2011-02-22T11:25:00Z"/>
          <w:noProof/>
        </w:rPr>
      </w:pPr>
      <w:ins w:id="8425" w:author="pennyo" w:date="2011-02-22T11:25:00Z">
        <w:r>
          <w:rPr>
            <w:noProof/>
          </w:rPr>
          <w:t>null, 45</w:t>
        </w:r>
      </w:ins>
    </w:p>
    <w:p w:rsidR="00D75A7D" w:rsidRDefault="00D75A7D">
      <w:pPr>
        <w:pStyle w:val="Index1"/>
        <w:tabs>
          <w:tab w:val="right" w:leader="dot" w:pos="4143"/>
        </w:tabs>
        <w:rPr>
          <w:ins w:id="8426" w:author="pennyo" w:date="2011-02-22T11:25:00Z"/>
          <w:noProof/>
        </w:rPr>
      </w:pPr>
      <w:ins w:id="8427" w:author="pennyo" w:date="2011-02-22T11:25:00Z">
        <w:r w:rsidRPr="003B3020">
          <w:rPr>
            <w:iCs/>
            <w:noProof/>
            <w:lang w:eastAsia="en-GB"/>
          </w:rPr>
          <w:t>null expression</w:t>
        </w:r>
        <w:r>
          <w:rPr>
            <w:noProof/>
          </w:rPr>
          <w:t>, 65</w:t>
        </w:r>
      </w:ins>
    </w:p>
    <w:p w:rsidR="00D75A7D" w:rsidRDefault="00D75A7D">
      <w:pPr>
        <w:pStyle w:val="Index1"/>
        <w:tabs>
          <w:tab w:val="right" w:leader="dot" w:pos="4143"/>
        </w:tabs>
        <w:rPr>
          <w:ins w:id="8428" w:author="pennyo" w:date="2011-02-22T11:25:00Z"/>
          <w:noProof/>
        </w:rPr>
      </w:pPr>
      <w:ins w:id="8429" w:author="pennyo" w:date="2011-02-22T11:25:00Z">
        <w:r>
          <w:rPr>
            <w:noProof/>
          </w:rPr>
          <w:t>NullReferenceException, 88</w:t>
        </w:r>
      </w:ins>
    </w:p>
    <w:p w:rsidR="00D75A7D" w:rsidRDefault="00D75A7D">
      <w:pPr>
        <w:pStyle w:val="Index1"/>
        <w:tabs>
          <w:tab w:val="right" w:leader="dot" w:pos="4143"/>
        </w:tabs>
        <w:rPr>
          <w:ins w:id="8430" w:author="pennyo" w:date="2011-02-22T11:25:00Z"/>
          <w:noProof/>
        </w:rPr>
      </w:pPr>
      <w:ins w:id="8431" w:author="pennyo" w:date="2011-02-22T11:25:00Z">
        <w:r>
          <w:rPr>
            <w:noProof/>
          </w:rPr>
          <w:t>numeric literals, 24</w:t>
        </w:r>
      </w:ins>
    </w:p>
    <w:p w:rsidR="00D75A7D" w:rsidRDefault="00D75A7D">
      <w:pPr>
        <w:pStyle w:val="Index1"/>
        <w:tabs>
          <w:tab w:val="right" w:leader="dot" w:pos="4143"/>
        </w:tabs>
        <w:rPr>
          <w:ins w:id="8432" w:author="pennyo" w:date="2011-02-22T11:25:00Z"/>
          <w:noProof/>
        </w:rPr>
      </w:pPr>
      <w:ins w:id="8433" w:author="pennyo" w:date="2011-02-22T11:25:00Z">
        <w:r>
          <w:rPr>
            <w:noProof/>
            <w:lang w:eastAsia="en-GB"/>
          </w:rPr>
          <w:t>object construction expression</w:t>
        </w:r>
        <w:r>
          <w:rPr>
            <w:noProof/>
          </w:rPr>
          <w:t>, 68</w:t>
        </w:r>
      </w:ins>
    </w:p>
    <w:p w:rsidR="00D75A7D" w:rsidRDefault="00D75A7D">
      <w:pPr>
        <w:pStyle w:val="Index1"/>
        <w:tabs>
          <w:tab w:val="right" w:leader="dot" w:pos="4143"/>
        </w:tabs>
        <w:rPr>
          <w:ins w:id="8434" w:author="pennyo" w:date="2011-02-22T11:25:00Z"/>
          <w:noProof/>
        </w:rPr>
      </w:pPr>
      <w:ins w:id="8435" w:author="pennyo" w:date="2011-02-22T11:25:00Z">
        <w:r>
          <w:rPr>
            <w:noProof/>
            <w:lang w:eastAsia="en-GB"/>
          </w:rPr>
          <w:t xml:space="preserve">object </w:t>
        </w:r>
        <w:r w:rsidRPr="003B3020">
          <w:rPr>
            <w:iCs/>
            <w:noProof/>
            <w:lang w:eastAsia="en-GB"/>
          </w:rPr>
          <w:t>constructors</w:t>
        </w:r>
        <w:r>
          <w:rPr>
            <w:noProof/>
          </w:rPr>
          <w:t>, 114</w:t>
        </w:r>
      </w:ins>
    </w:p>
    <w:p w:rsidR="00D75A7D" w:rsidRDefault="00D75A7D">
      <w:pPr>
        <w:pStyle w:val="Index2"/>
        <w:rPr>
          <w:ins w:id="8436" w:author="pennyo" w:date="2011-02-22T11:25:00Z"/>
        </w:rPr>
      </w:pPr>
      <w:ins w:id="8437" w:author="pennyo" w:date="2011-02-22T11:25:00Z">
        <w:r>
          <w:t>additional, 117</w:t>
        </w:r>
      </w:ins>
    </w:p>
    <w:p w:rsidR="00D75A7D" w:rsidRDefault="00D75A7D">
      <w:pPr>
        <w:pStyle w:val="Index2"/>
        <w:rPr>
          <w:ins w:id="8438" w:author="pennyo" w:date="2011-02-22T11:25:00Z"/>
        </w:rPr>
      </w:pPr>
      <w:ins w:id="8439" w:author="pennyo" w:date="2011-02-22T11:25:00Z">
        <w:r>
          <w:t>primary, 114</w:t>
        </w:r>
      </w:ins>
    </w:p>
    <w:p w:rsidR="00D75A7D" w:rsidRDefault="00D75A7D">
      <w:pPr>
        <w:pStyle w:val="Index1"/>
        <w:tabs>
          <w:tab w:val="right" w:leader="dot" w:pos="4143"/>
        </w:tabs>
        <w:rPr>
          <w:ins w:id="8440" w:author="pennyo" w:date="2011-02-22T11:25:00Z"/>
          <w:noProof/>
        </w:rPr>
      </w:pPr>
      <w:ins w:id="8441" w:author="pennyo" w:date="2011-02-22T11:25:00Z">
        <w:r>
          <w:rPr>
            <w:noProof/>
          </w:rPr>
          <w:t>object expressions, 57, 89</w:t>
        </w:r>
      </w:ins>
    </w:p>
    <w:p w:rsidR="00D75A7D" w:rsidRDefault="00D75A7D">
      <w:pPr>
        <w:pStyle w:val="Index1"/>
        <w:tabs>
          <w:tab w:val="right" w:leader="dot" w:pos="4143"/>
        </w:tabs>
        <w:rPr>
          <w:ins w:id="8442" w:author="pennyo" w:date="2011-02-22T11:25:00Z"/>
          <w:noProof/>
        </w:rPr>
      </w:pPr>
      <w:ins w:id="8443" w:author="pennyo" w:date="2011-02-22T11:25:00Z">
        <w:r>
          <w:rPr>
            <w:noProof/>
          </w:rPr>
          <w:t>Object</w:t>
        </w:r>
        <w:r>
          <w:rPr>
            <w:noProof/>
            <w:lang w:eastAsia="en-GB"/>
          </w:rPr>
          <w:t>.Equals</w:t>
        </w:r>
        <w:r>
          <w:rPr>
            <w:noProof/>
          </w:rPr>
          <w:t>, 141</w:t>
        </w:r>
      </w:ins>
    </w:p>
    <w:p w:rsidR="00D75A7D" w:rsidRDefault="00D75A7D">
      <w:pPr>
        <w:pStyle w:val="Index1"/>
        <w:tabs>
          <w:tab w:val="right" w:leader="dot" w:pos="4143"/>
        </w:tabs>
        <w:rPr>
          <w:ins w:id="8444" w:author="pennyo" w:date="2011-02-22T11:25:00Z"/>
          <w:noProof/>
        </w:rPr>
      </w:pPr>
      <w:ins w:id="8445" w:author="pennyo" w:date="2011-02-22T11:25:00Z">
        <w:r>
          <w:rPr>
            <w:noProof/>
          </w:rPr>
          <w:t>objects</w:t>
        </w:r>
      </w:ins>
    </w:p>
    <w:p w:rsidR="00D75A7D" w:rsidRDefault="00D75A7D">
      <w:pPr>
        <w:pStyle w:val="Index2"/>
        <w:rPr>
          <w:ins w:id="8446" w:author="pennyo" w:date="2011-02-22T11:25:00Z"/>
        </w:rPr>
      </w:pPr>
      <w:ins w:id="8447" w:author="pennyo" w:date="2011-02-22T11:25:00Z">
        <w:r>
          <w:t>initialization of, 114</w:t>
        </w:r>
      </w:ins>
    </w:p>
    <w:p w:rsidR="00D75A7D" w:rsidRDefault="00D75A7D">
      <w:pPr>
        <w:pStyle w:val="Index2"/>
        <w:rPr>
          <w:ins w:id="8448" w:author="pennyo" w:date="2011-02-22T11:25:00Z"/>
        </w:rPr>
      </w:pPr>
      <w:ins w:id="8449" w:author="pennyo" w:date="2011-02-22T11:25:00Z">
        <w:r>
          <w:t>physical identity of, 93</w:t>
        </w:r>
      </w:ins>
    </w:p>
    <w:p w:rsidR="00D75A7D" w:rsidRDefault="00D75A7D">
      <w:pPr>
        <w:pStyle w:val="Index2"/>
        <w:rPr>
          <w:ins w:id="8450" w:author="pennyo" w:date="2011-02-22T11:25:00Z"/>
        </w:rPr>
      </w:pPr>
      <w:ins w:id="8451" w:author="pennyo" w:date="2011-02-22T11:25:00Z">
        <w:r>
          <w:t>references to, 93</w:t>
        </w:r>
      </w:ins>
    </w:p>
    <w:p w:rsidR="00D75A7D" w:rsidRDefault="00D75A7D">
      <w:pPr>
        <w:pStyle w:val="Index1"/>
        <w:tabs>
          <w:tab w:val="right" w:leader="dot" w:pos="4143"/>
        </w:tabs>
        <w:rPr>
          <w:ins w:id="8452" w:author="pennyo" w:date="2011-02-22T11:25:00Z"/>
          <w:noProof/>
        </w:rPr>
      </w:pPr>
      <w:ins w:id="8453" w:author="pennyo" w:date="2011-02-22T11:25:00Z">
        <w:r>
          <w:rPr>
            <w:noProof/>
          </w:rPr>
          <w:t>offside contexts, 211</w:t>
        </w:r>
      </w:ins>
    </w:p>
    <w:p w:rsidR="00D75A7D" w:rsidRDefault="00D75A7D">
      <w:pPr>
        <w:pStyle w:val="Index1"/>
        <w:tabs>
          <w:tab w:val="right" w:leader="dot" w:pos="4143"/>
        </w:tabs>
        <w:rPr>
          <w:ins w:id="8454" w:author="pennyo" w:date="2011-02-22T11:25:00Z"/>
          <w:noProof/>
        </w:rPr>
      </w:pPr>
      <w:ins w:id="8455" w:author="pennyo" w:date="2011-02-22T11:25:00Z">
        <w:r>
          <w:rPr>
            <w:noProof/>
          </w:rPr>
          <w:t>offside limit, 213</w:t>
        </w:r>
      </w:ins>
    </w:p>
    <w:p w:rsidR="00D75A7D" w:rsidRDefault="00D75A7D">
      <w:pPr>
        <w:pStyle w:val="Index1"/>
        <w:tabs>
          <w:tab w:val="right" w:leader="dot" w:pos="4143"/>
        </w:tabs>
        <w:rPr>
          <w:ins w:id="8456" w:author="pennyo" w:date="2011-02-22T11:25:00Z"/>
          <w:noProof/>
        </w:rPr>
      </w:pPr>
      <w:ins w:id="8457" w:author="pennyo" w:date="2011-02-22T11:25:00Z">
        <w:r>
          <w:rPr>
            <w:noProof/>
          </w:rPr>
          <w:t>offside lines, 210</w:t>
        </w:r>
      </w:ins>
    </w:p>
    <w:p w:rsidR="00D75A7D" w:rsidRDefault="00D75A7D">
      <w:pPr>
        <w:pStyle w:val="Index1"/>
        <w:tabs>
          <w:tab w:val="right" w:leader="dot" w:pos="4143"/>
        </w:tabs>
        <w:rPr>
          <w:ins w:id="8458" w:author="pennyo" w:date="2011-02-22T11:25:00Z"/>
          <w:noProof/>
        </w:rPr>
      </w:pPr>
      <w:ins w:id="8459" w:author="pennyo" w:date="2011-02-22T11:25:00Z">
        <w:r>
          <w:rPr>
            <w:noProof/>
          </w:rPr>
          <w:t>offside rule, 210</w:t>
        </w:r>
      </w:ins>
    </w:p>
    <w:p w:rsidR="00D75A7D" w:rsidRDefault="00D75A7D">
      <w:pPr>
        <w:pStyle w:val="Index2"/>
        <w:rPr>
          <w:ins w:id="8460" w:author="pennyo" w:date="2011-02-22T11:25:00Z"/>
        </w:rPr>
      </w:pPr>
      <w:ins w:id="8461" w:author="pennyo" w:date="2011-02-22T11:25:00Z">
        <w:r>
          <w:t>exceptions to, 214</w:t>
        </w:r>
      </w:ins>
    </w:p>
    <w:p w:rsidR="00D75A7D" w:rsidRDefault="00D75A7D">
      <w:pPr>
        <w:pStyle w:val="Index1"/>
        <w:tabs>
          <w:tab w:val="right" w:leader="dot" w:pos="4143"/>
        </w:tabs>
        <w:rPr>
          <w:ins w:id="8462" w:author="pennyo" w:date="2011-02-22T11:25:00Z"/>
          <w:noProof/>
        </w:rPr>
      </w:pPr>
      <w:ins w:id="8463" w:author="pennyo" w:date="2011-02-22T11:25:00Z">
        <w:r>
          <w:rPr>
            <w:noProof/>
          </w:rPr>
          <w:t>operations</w:t>
        </w:r>
      </w:ins>
    </w:p>
    <w:p w:rsidR="00D75A7D" w:rsidRDefault="00D75A7D">
      <w:pPr>
        <w:pStyle w:val="Index2"/>
        <w:rPr>
          <w:ins w:id="8464" w:author="pennyo" w:date="2011-02-22T11:25:00Z"/>
        </w:rPr>
      </w:pPr>
      <w:ins w:id="8465" w:author="pennyo" w:date="2011-02-22T11:25:00Z">
        <w:r>
          <w:t>underspecified results of, 93</w:t>
        </w:r>
      </w:ins>
    </w:p>
    <w:p w:rsidR="00D75A7D" w:rsidRDefault="00D75A7D">
      <w:pPr>
        <w:pStyle w:val="Index1"/>
        <w:tabs>
          <w:tab w:val="right" w:leader="dot" w:pos="4143"/>
        </w:tabs>
        <w:rPr>
          <w:ins w:id="8466" w:author="pennyo" w:date="2011-02-22T11:25:00Z"/>
          <w:noProof/>
        </w:rPr>
      </w:pPr>
      <w:ins w:id="8467" w:author="pennyo" w:date="2011-02-22T11:25:00Z">
        <w:r>
          <w:rPr>
            <w:noProof/>
            <w:lang w:eastAsia="en-GB"/>
          </w:rPr>
          <w:t>operator expressions</w:t>
        </w:r>
        <w:r>
          <w:rPr>
            <w:noProof/>
          </w:rPr>
          <w:t>, 69</w:t>
        </w:r>
      </w:ins>
    </w:p>
    <w:p w:rsidR="00D75A7D" w:rsidRDefault="00D75A7D">
      <w:pPr>
        <w:pStyle w:val="Index1"/>
        <w:tabs>
          <w:tab w:val="right" w:leader="dot" w:pos="4143"/>
        </w:tabs>
        <w:rPr>
          <w:ins w:id="8468" w:author="pennyo" w:date="2011-02-22T11:25:00Z"/>
          <w:noProof/>
        </w:rPr>
      </w:pPr>
      <w:ins w:id="8469" w:author="pennyo" w:date="2011-02-22T11:25:00Z">
        <w:r>
          <w:rPr>
            <w:noProof/>
          </w:rPr>
          <w:t>operators</w:t>
        </w:r>
      </w:ins>
    </w:p>
    <w:p w:rsidR="00D75A7D" w:rsidRDefault="00D75A7D">
      <w:pPr>
        <w:pStyle w:val="Index2"/>
        <w:rPr>
          <w:ins w:id="8470" w:author="pennyo" w:date="2011-02-22T11:25:00Z"/>
        </w:rPr>
      </w:pPr>
      <w:ins w:id="8471" w:author="pennyo" w:date="2011-02-22T11:25:00Z">
        <w:r>
          <w:t>address-of, 70</w:t>
        </w:r>
      </w:ins>
    </w:p>
    <w:p w:rsidR="00D75A7D" w:rsidRDefault="00D75A7D">
      <w:pPr>
        <w:pStyle w:val="Index2"/>
        <w:rPr>
          <w:ins w:id="8472" w:author="pennyo" w:date="2011-02-22T11:25:00Z"/>
        </w:rPr>
      </w:pPr>
      <w:ins w:id="8473" w:author="pennyo" w:date="2011-02-22T11:25:00Z">
        <w:r>
          <w:t>basic arithmetic, 230</w:t>
        </w:r>
      </w:ins>
    </w:p>
    <w:p w:rsidR="00D75A7D" w:rsidRDefault="00D75A7D">
      <w:pPr>
        <w:pStyle w:val="Index2"/>
        <w:rPr>
          <w:ins w:id="8474" w:author="pennyo" w:date="2011-02-22T11:25:00Z"/>
        </w:rPr>
      </w:pPr>
      <w:ins w:id="8475" w:author="pennyo" w:date="2011-02-22T11:25:00Z">
        <w:r>
          <w:t>bitwise, 231</w:t>
        </w:r>
      </w:ins>
    </w:p>
    <w:p w:rsidR="00D75A7D" w:rsidRDefault="00D75A7D">
      <w:pPr>
        <w:pStyle w:val="Index2"/>
        <w:rPr>
          <w:ins w:id="8476" w:author="pennyo" w:date="2011-02-22T11:25:00Z"/>
        </w:rPr>
      </w:pPr>
      <w:ins w:id="8477" w:author="pennyo" w:date="2011-02-22T11:25:00Z">
        <w:r>
          <w:t>checked arithmetic, 234</w:t>
        </w:r>
      </w:ins>
    </w:p>
    <w:p w:rsidR="00D75A7D" w:rsidRDefault="00D75A7D">
      <w:pPr>
        <w:pStyle w:val="Index2"/>
        <w:rPr>
          <w:ins w:id="8478" w:author="pennyo" w:date="2011-02-22T11:25:00Z"/>
        </w:rPr>
      </w:pPr>
      <w:ins w:id="8479" w:author="pennyo" w:date="2011-02-22T11:25:00Z">
        <w:r>
          <w:t>default definition of, 69</w:t>
        </w:r>
      </w:ins>
    </w:p>
    <w:p w:rsidR="00D75A7D" w:rsidRDefault="00D75A7D">
      <w:pPr>
        <w:pStyle w:val="Index2"/>
        <w:rPr>
          <w:ins w:id="8480" w:author="pennyo" w:date="2011-02-22T11:25:00Z"/>
        </w:rPr>
      </w:pPr>
      <w:ins w:id="8481" w:author="pennyo" w:date="2011-02-22T11:25:00Z">
        <w:r>
          <w:t>exception, 233</w:t>
        </w:r>
      </w:ins>
    </w:p>
    <w:p w:rsidR="00D75A7D" w:rsidRDefault="00D75A7D">
      <w:pPr>
        <w:pStyle w:val="Index2"/>
        <w:rPr>
          <w:ins w:id="8482" w:author="pennyo" w:date="2011-02-22T11:25:00Z"/>
        </w:rPr>
      </w:pPr>
      <w:ins w:id="8483" w:author="pennyo" w:date="2011-02-22T11:25:00Z">
        <w:r>
          <w:t>function pipelining and composition, 232</w:t>
        </w:r>
      </w:ins>
    </w:p>
    <w:p w:rsidR="00D75A7D" w:rsidRDefault="00D75A7D">
      <w:pPr>
        <w:pStyle w:val="Index2"/>
        <w:rPr>
          <w:ins w:id="8484" w:author="pennyo" w:date="2011-02-22T11:25:00Z"/>
        </w:rPr>
      </w:pPr>
      <w:ins w:id="8485" w:author="pennyo" w:date="2011-02-22T11:25:00Z">
        <w:r>
          <w:t>generic equality and comparison, 230</w:t>
        </w:r>
      </w:ins>
    </w:p>
    <w:p w:rsidR="00D75A7D" w:rsidRDefault="00D75A7D">
      <w:pPr>
        <w:pStyle w:val="Index2"/>
        <w:rPr>
          <w:ins w:id="8486" w:author="pennyo" w:date="2011-02-22T11:25:00Z"/>
        </w:rPr>
      </w:pPr>
      <w:ins w:id="8487" w:author="pennyo" w:date="2011-02-22T11:25:00Z">
        <w:r>
          <w:t>infix, 31</w:t>
        </w:r>
      </w:ins>
    </w:p>
    <w:p w:rsidR="00D75A7D" w:rsidRDefault="00D75A7D">
      <w:pPr>
        <w:pStyle w:val="Index2"/>
        <w:rPr>
          <w:ins w:id="8488" w:author="pennyo" w:date="2011-02-22T11:25:00Z"/>
        </w:rPr>
      </w:pPr>
      <w:ins w:id="8489" w:author="pennyo" w:date="2011-02-22T11:25:00Z">
        <w:r>
          <w:t>input and output handles, 233</w:t>
        </w:r>
      </w:ins>
    </w:p>
    <w:p w:rsidR="00D75A7D" w:rsidRDefault="00D75A7D">
      <w:pPr>
        <w:pStyle w:val="Index2"/>
        <w:rPr>
          <w:ins w:id="8490" w:author="pennyo" w:date="2011-02-22T11:25:00Z"/>
        </w:rPr>
      </w:pPr>
      <w:ins w:id="8491" w:author="pennyo" w:date="2011-02-22T11:25:00Z">
        <w:r>
          <w:t>math, 231</w:t>
        </w:r>
      </w:ins>
    </w:p>
    <w:p w:rsidR="00D75A7D" w:rsidRDefault="00D75A7D">
      <w:pPr>
        <w:pStyle w:val="Index2"/>
        <w:rPr>
          <w:ins w:id="8492" w:author="pennyo" w:date="2011-02-22T11:25:00Z"/>
        </w:rPr>
      </w:pPr>
      <w:ins w:id="8493" w:author="pennyo" w:date="2011-02-22T11:25:00Z">
        <w:r>
          <w:t>ML compatibility and, 239</w:t>
        </w:r>
      </w:ins>
    </w:p>
    <w:p w:rsidR="00D75A7D" w:rsidRDefault="00D75A7D">
      <w:pPr>
        <w:pStyle w:val="Index2"/>
        <w:rPr>
          <w:ins w:id="8494" w:author="pennyo" w:date="2011-02-22T11:25:00Z"/>
        </w:rPr>
      </w:pPr>
      <w:ins w:id="8495" w:author="pennyo" w:date="2011-02-22T11:25:00Z">
        <w:r>
          <w:t>names of, 28</w:t>
        </w:r>
      </w:ins>
    </w:p>
    <w:p w:rsidR="00D75A7D" w:rsidRDefault="00D75A7D">
      <w:pPr>
        <w:pStyle w:val="Index2"/>
        <w:rPr>
          <w:ins w:id="8496" w:author="pennyo" w:date="2011-02-22T11:25:00Z"/>
        </w:rPr>
      </w:pPr>
      <w:ins w:id="8497" w:author="pennyo" w:date="2011-02-22T11:25:00Z">
        <w:r>
          <w:t>object transformation, 232</w:t>
        </w:r>
      </w:ins>
    </w:p>
    <w:p w:rsidR="00D75A7D" w:rsidRDefault="00D75A7D">
      <w:pPr>
        <w:pStyle w:val="Index2"/>
        <w:rPr>
          <w:ins w:id="8498" w:author="pennyo" w:date="2011-02-22T11:25:00Z"/>
        </w:rPr>
      </w:pPr>
      <w:ins w:id="8499" w:author="pennyo" w:date="2011-02-22T11:25:00Z">
        <w:r>
          <w:t>overloaded conversion functions, 233</w:t>
        </w:r>
      </w:ins>
    </w:p>
    <w:p w:rsidR="00D75A7D" w:rsidRDefault="00D75A7D">
      <w:pPr>
        <w:pStyle w:val="Index2"/>
        <w:rPr>
          <w:ins w:id="8500" w:author="pennyo" w:date="2011-02-22T11:25:00Z"/>
        </w:rPr>
      </w:pPr>
      <w:ins w:id="8501" w:author="pennyo" w:date="2011-02-22T11:25:00Z">
        <w:r>
          <w:t>pair, 233</w:t>
        </w:r>
      </w:ins>
    </w:p>
    <w:p w:rsidR="00D75A7D" w:rsidRDefault="00D75A7D">
      <w:pPr>
        <w:pStyle w:val="Index2"/>
        <w:rPr>
          <w:ins w:id="8502" w:author="pennyo" w:date="2011-02-22T11:25:00Z"/>
        </w:rPr>
      </w:pPr>
      <w:ins w:id="8503" w:author="pennyo" w:date="2011-02-22T11:25:00Z">
        <w:r>
          <w:t>precedence of, 32</w:t>
        </w:r>
      </w:ins>
    </w:p>
    <w:p w:rsidR="00D75A7D" w:rsidRDefault="00D75A7D">
      <w:pPr>
        <w:pStyle w:val="Index2"/>
        <w:rPr>
          <w:ins w:id="8504" w:author="pennyo" w:date="2011-02-22T11:25:00Z"/>
        </w:rPr>
      </w:pPr>
      <w:ins w:id="8505" w:author="pennyo" w:date="2011-02-22T11:25:00Z">
        <w:r>
          <w:t>prefix, 31</w:t>
        </w:r>
      </w:ins>
    </w:p>
    <w:p w:rsidR="00D75A7D" w:rsidRDefault="00D75A7D">
      <w:pPr>
        <w:pStyle w:val="Index2"/>
        <w:rPr>
          <w:ins w:id="8506" w:author="pennyo" w:date="2011-02-22T11:25:00Z"/>
        </w:rPr>
      </w:pPr>
      <w:ins w:id="8507" w:author="pennyo" w:date="2011-02-22T11:25:00Z">
        <w:r>
          <w:t>splicing, 84</w:t>
        </w:r>
      </w:ins>
    </w:p>
    <w:p w:rsidR="00D75A7D" w:rsidRDefault="00D75A7D">
      <w:pPr>
        <w:pStyle w:val="Index2"/>
        <w:rPr>
          <w:ins w:id="8508" w:author="pennyo" w:date="2011-02-22T11:25:00Z"/>
        </w:rPr>
      </w:pPr>
      <w:ins w:id="8509" w:author="pennyo" w:date="2011-02-22T11:25:00Z">
        <w:r>
          <w:t>symbolic, 24, 31</w:t>
        </w:r>
      </w:ins>
    </w:p>
    <w:p w:rsidR="00D75A7D" w:rsidRDefault="00D75A7D">
      <w:pPr>
        <w:pStyle w:val="Index1"/>
        <w:tabs>
          <w:tab w:val="right" w:leader="dot" w:pos="4143"/>
        </w:tabs>
        <w:rPr>
          <w:ins w:id="8510" w:author="pennyo" w:date="2011-02-22T11:25:00Z"/>
          <w:noProof/>
        </w:rPr>
      </w:pPr>
      <w:ins w:id="8511" w:author="pennyo" w:date="2011-02-22T11:25:00Z">
        <w:r>
          <w:rPr>
            <w:noProof/>
          </w:rPr>
          <w:t>option type, 235</w:t>
        </w:r>
      </w:ins>
    </w:p>
    <w:p w:rsidR="00D75A7D" w:rsidRDefault="00D75A7D">
      <w:pPr>
        <w:pStyle w:val="Index1"/>
        <w:tabs>
          <w:tab w:val="right" w:leader="dot" w:pos="4143"/>
        </w:tabs>
        <w:rPr>
          <w:ins w:id="8512" w:author="pennyo" w:date="2011-02-22T11:25:00Z"/>
          <w:noProof/>
        </w:rPr>
      </w:pPr>
      <w:ins w:id="8513" w:author="pennyo" w:date="2011-02-22T11:25:00Z">
        <w:r>
          <w:rPr>
            <w:noProof/>
          </w:rPr>
          <w:t>OptionalArgument attribute, 130</w:t>
        </w:r>
      </w:ins>
    </w:p>
    <w:p w:rsidR="00D75A7D" w:rsidRDefault="00D75A7D">
      <w:pPr>
        <w:pStyle w:val="Index1"/>
        <w:tabs>
          <w:tab w:val="right" w:leader="dot" w:pos="4143"/>
        </w:tabs>
        <w:rPr>
          <w:ins w:id="8514" w:author="pennyo" w:date="2011-02-22T11:25:00Z"/>
          <w:noProof/>
        </w:rPr>
      </w:pPr>
      <w:ins w:id="8515" w:author="pennyo" w:date="2011-02-22T11:25:00Z">
        <w:r>
          <w:rPr>
            <w:noProof/>
          </w:rPr>
          <w:t>overflow checking, 234</w:t>
        </w:r>
      </w:ins>
    </w:p>
    <w:p w:rsidR="00D75A7D" w:rsidRDefault="00D75A7D">
      <w:pPr>
        <w:pStyle w:val="Index1"/>
        <w:tabs>
          <w:tab w:val="right" w:leader="dot" w:pos="4143"/>
        </w:tabs>
        <w:rPr>
          <w:ins w:id="8516" w:author="pennyo" w:date="2011-02-22T11:25:00Z"/>
          <w:noProof/>
        </w:rPr>
      </w:pPr>
      <w:ins w:id="8517" w:author="pennyo" w:date="2011-02-22T11:25:00Z">
        <w:r>
          <w:rPr>
            <w:noProof/>
          </w:rPr>
          <w:t>parallel execution, 86</w:t>
        </w:r>
      </w:ins>
    </w:p>
    <w:p w:rsidR="00D75A7D" w:rsidRDefault="00D75A7D">
      <w:pPr>
        <w:pStyle w:val="Index1"/>
        <w:tabs>
          <w:tab w:val="right" w:leader="dot" w:pos="4143"/>
        </w:tabs>
        <w:rPr>
          <w:ins w:id="8518" w:author="pennyo" w:date="2011-02-22T11:25:00Z"/>
          <w:noProof/>
        </w:rPr>
      </w:pPr>
      <w:ins w:id="8519" w:author="pennyo" w:date="2011-02-22T11:25:00Z">
        <w:r>
          <w:rPr>
            <w:noProof/>
          </w:rPr>
          <w:t>ParamArray conversion, 188</w:t>
        </w:r>
      </w:ins>
    </w:p>
    <w:p w:rsidR="00D75A7D" w:rsidRDefault="00D75A7D">
      <w:pPr>
        <w:pStyle w:val="Index1"/>
        <w:tabs>
          <w:tab w:val="right" w:leader="dot" w:pos="4143"/>
        </w:tabs>
        <w:rPr>
          <w:ins w:id="8520" w:author="pennyo" w:date="2011-02-22T11:25:00Z"/>
          <w:noProof/>
        </w:rPr>
      </w:pPr>
      <w:ins w:id="8521" w:author="pennyo" w:date="2011-02-22T11:25:00Z">
        <w:r w:rsidRPr="003B3020">
          <w:rPr>
            <w:iCs/>
            <w:noProof/>
            <w:lang w:eastAsia="en-GB"/>
          </w:rPr>
          <w:t>parenthesized expressions</w:t>
        </w:r>
        <w:r>
          <w:rPr>
            <w:noProof/>
          </w:rPr>
          <w:t>, 74</w:t>
        </w:r>
      </w:ins>
    </w:p>
    <w:p w:rsidR="00D75A7D" w:rsidRDefault="00D75A7D">
      <w:pPr>
        <w:pStyle w:val="Index1"/>
        <w:tabs>
          <w:tab w:val="right" w:leader="dot" w:pos="4143"/>
        </w:tabs>
        <w:rPr>
          <w:ins w:id="8522" w:author="pennyo" w:date="2011-02-22T11:25:00Z"/>
          <w:noProof/>
        </w:rPr>
      </w:pPr>
      <w:ins w:id="8523" w:author="pennyo" w:date="2011-02-22T11:25:00Z">
        <w:r>
          <w:rPr>
            <w:noProof/>
          </w:rPr>
          <w:t>pattern matching, 12</w:t>
        </w:r>
      </w:ins>
    </w:p>
    <w:p w:rsidR="00D75A7D" w:rsidRDefault="00D75A7D">
      <w:pPr>
        <w:pStyle w:val="Index1"/>
        <w:tabs>
          <w:tab w:val="right" w:leader="dot" w:pos="4143"/>
        </w:tabs>
        <w:rPr>
          <w:ins w:id="8524" w:author="pennyo" w:date="2011-02-22T11:25:00Z"/>
          <w:noProof/>
        </w:rPr>
      </w:pPr>
      <w:ins w:id="8525" w:author="pennyo" w:date="2011-02-22T11:25:00Z">
        <w:r w:rsidRPr="003B3020">
          <w:rPr>
            <w:iCs/>
            <w:noProof/>
            <w:lang w:eastAsia="en-GB"/>
          </w:rPr>
          <w:t>pattern-matching expression</w:t>
        </w:r>
        <w:r>
          <w:rPr>
            <w:noProof/>
          </w:rPr>
          <w:t>, 75</w:t>
        </w:r>
      </w:ins>
    </w:p>
    <w:p w:rsidR="00D75A7D" w:rsidRDefault="00D75A7D">
      <w:pPr>
        <w:pStyle w:val="Index1"/>
        <w:tabs>
          <w:tab w:val="right" w:leader="dot" w:pos="4143"/>
        </w:tabs>
        <w:rPr>
          <w:ins w:id="8526" w:author="pennyo" w:date="2011-02-22T11:25:00Z"/>
          <w:noProof/>
        </w:rPr>
      </w:pPr>
      <w:ins w:id="8527" w:author="pennyo" w:date="2011-02-22T11:25:00Z">
        <w:r w:rsidRPr="003B3020">
          <w:rPr>
            <w:iCs/>
            <w:noProof/>
            <w:lang w:eastAsia="en-GB"/>
          </w:rPr>
          <w:t>pattern-matching function</w:t>
        </w:r>
        <w:r>
          <w:rPr>
            <w:noProof/>
          </w:rPr>
          <w:t>, 76</w:t>
        </w:r>
      </w:ins>
    </w:p>
    <w:p w:rsidR="00D75A7D" w:rsidRDefault="00D75A7D">
      <w:pPr>
        <w:pStyle w:val="Index1"/>
        <w:tabs>
          <w:tab w:val="right" w:leader="dot" w:pos="4143"/>
        </w:tabs>
        <w:rPr>
          <w:ins w:id="8528" w:author="pennyo" w:date="2011-02-22T11:25:00Z"/>
          <w:noProof/>
        </w:rPr>
      </w:pPr>
      <w:ins w:id="8529" w:author="pennyo" w:date="2011-02-22T11:25:00Z">
        <w:r>
          <w:rPr>
            <w:noProof/>
          </w:rPr>
          <w:t>patterns, 94</w:t>
        </w:r>
      </w:ins>
    </w:p>
    <w:p w:rsidR="00D75A7D" w:rsidRDefault="00D75A7D">
      <w:pPr>
        <w:pStyle w:val="Index2"/>
        <w:rPr>
          <w:ins w:id="8530" w:author="pennyo" w:date="2011-02-22T11:25:00Z"/>
        </w:rPr>
      </w:pPr>
      <w:ins w:id="8531" w:author="pennyo" w:date="2011-02-22T11:25:00Z">
        <w:r>
          <w:t>active, 97</w:t>
        </w:r>
      </w:ins>
    </w:p>
    <w:p w:rsidR="00D75A7D" w:rsidRDefault="00D75A7D">
      <w:pPr>
        <w:pStyle w:val="Index2"/>
        <w:rPr>
          <w:ins w:id="8532" w:author="pennyo" w:date="2011-02-22T11:25:00Z"/>
        </w:rPr>
      </w:pPr>
      <w:ins w:id="8533" w:author="pennyo" w:date="2011-02-22T11:25:00Z">
        <w:r>
          <w:t>array, 101</w:t>
        </w:r>
      </w:ins>
    </w:p>
    <w:p w:rsidR="00D75A7D" w:rsidRDefault="00D75A7D">
      <w:pPr>
        <w:pStyle w:val="Index2"/>
        <w:rPr>
          <w:ins w:id="8534" w:author="pennyo" w:date="2011-02-22T11:25:00Z"/>
        </w:rPr>
      </w:pPr>
      <w:ins w:id="8535" w:author="pennyo" w:date="2011-02-22T11:25:00Z">
        <w:r w:rsidRPr="003B3020">
          <w:rPr>
            <w:i/>
          </w:rPr>
          <w:t>as</w:t>
        </w:r>
        <w:r>
          <w:t>, 98</w:t>
        </w:r>
      </w:ins>
    </w:p>
    <w:p w:rsidR="00D75A7D" w:rsidRDefault="00D75A7D">
      <w:pPr>
        <w:pStyle w:val="Index2"/>
        <w:rPr>
          <w:ins w:id="8536" w:author="pennyo" w:date="2011-02-22T11:25:00Z"/>
        </w:rPr>
      </w:pPr>
      <w:ins w:id="8537" w:author="pennyo" w:date="2011-02-22T11:25:00Z">
        <w:r>
          <w:t>conjunctive, 99</w:t>
        </w:r>
      </w:ins>
    </w:p>
    <w:p w:rsidR="00D75A7D" w:rsidRDefault="00D75A7D">
      <w:pPr>
        <w:pStyle w:val="Index2"/>
        <w:rPr>
          <w:ins w:id="8538" w:author="pennyo" w:date="2011-02-22T11:25:00Z"/>
        </w:rPr>
      </w:pPr>
      <w:ins w:id="8539" w:author="pennyo" w:date="2011-02-22T11:25:00Z">
        <w:r w:rsidRPr="003B3020">
          <w:rPr>
            <w:i/>
          </w:rPr>
          <w:t>cons</w:t>
        </w:r>
        <w:r>
          <w:t>, 99</w:t>
        </w:r>
      </w:ins>
    </w:p>
    <w:p w:rsidR="00D75A7D" w:rsidRDefault="00D75A7D">
      <w:pPr>
        <w:pStyle w:val="Index2"/>
        <w:rPr>
          <w:ins w:id="8540" w:author="pennyo" w:date="2011-02-22T11:25:00Z"/>
        </w:rPr>
      </w:pPr>
      <w:ins w:id="8541" w:author="pennyo" w:date="2011-02-22T11:25:00Z">
        <w:r>
          <w:t>dynamic type-test, 100</w:t>
        </w:r>
      </w:ins>
    </w:p>
    <w:p w:rsidR="00D75A7D" w:rsidRDefault="00D75A7D">
      <w:pPr>
        <w:pStyle w:val="Index2"/>
        <w:rPr>
          <w:ins w:id="8542" w:author="pennyo" w:date="2011-02-22T11:25:00Z"/>
        </w:rPr>
      </w:pPr>
      <w:ins w:id="8543" w:author="pennyo" w:date="2011-02-22T11:25:00Z">
        <w:r>
          <w:t>guarded rules for, 102</w:t>
        </w:r>
      </w:ins>
    </w:p>
    <w:p w:rsidR="00D75A7D" w:rsidRDefault="00D75A7D">
      <w:pPr>
        <w:pStyle w:val="Index2"/>
        <w:rPr>
          <w:ins w:id="8544" w:author="pennyo" w:date="2011-02-22T11:25:00Z"/>
        </w:rPr>
      </w:pPr>
      <w:ins w:id="8545" w:author="pennyo" w:date="2011-02-22T11:25:00Z">
        <w:r>
          <w:t>literal, 96</w:t>
        </w:r>
      </w:ins>
    </w:p>
    <w:p w:rsidR="00D75A7D" w:rsidRDefault="00D75A7D">
      <w:pPr>
        <w:pStyle w:val="Index2"/>
        <w:rPr>
          <w:ins w:id="8546" w:author="pennyo" w:date="2011-02-22T11:25:00Z"/>
        </w:rPr>
      </w:pPr>
      <w:ins w:id="8547" w:author="pennyo" w:date="2011-02-22T11:25:00Z">
        <w:r>
          <w:t>name resolution for, 180</w:t>
        </w:r>
      </w:ins>
    </w:p>
    <w:p w:rsidR="00D75A7D" w:rsidRDefault="00D75A7D">
      <w:pPr>
        <w:pStyle w:val="Index2"/>
        <w:rPr>
          <w:ins w:id="8548" w:author="pennyo" w:date="2011-02-22T11:25:00Z"/>
        </w:rPr>
      </w:pPr>
      <w:ins w:id="8549" w:author="pennyo" w:date="2011-02-22T11:25:00Z">
        <w:r>
          <w:t>named, 95</w:t>
        </w:r>
      </w:ins>
    </w:p>
    <w:p w:rsidR="00D75A7D" w:rsidRDefault="00D75A7D">
      <w:pPr>
        <w:pStyle w:val="Index2"/>
        <w:rPr>
          <w:ins w:id="8550" w:author="pennyo" w:date="2011-02-22T11:25:00Z"/>
        </w:rPr>
      </w:pPr>
      <w:ins w:id="8551" w:author="pennyo" w:date="2011-02-22T11:25:00Z">
        <w:r>
          <w:t>null, 102</w:t>
        </w:r>
      </w:ins>
    </w:p>
    <w:p w:rsidR="00D75A7D" w:rsidRDefault="00D75A7D">
      <w:pPr>
        <w:pStyle w:val="Index2"/>
        <w:rPr>
          <w:ins w:id="8552" w:author="pennyo" w:date="2011-02-22T11:25:00Z"/>
        </w:rPr>
      </w:pPr>
      <w:ins w:id="8553" w:author="pennyo" w:date="2011-02-22T11:25:00Z">
        <w:r>
          <w:t>record, 101</w:t>
        </w:r>
      </w:ins>
    </w:p>
    <w:p w:rsidR="00D75A7D" w:rsidRDefault="00D75A7D">
      <w:pPr>
        <w:pStyle w:val="Index2"/>
        <w:rPr>
          <w:ins w:id="8554" w:author="pennyo" w:date="2011-02-22T11:25:00Z"/>
        </w:rPr>
      </w:pPr>
      <w:ins w:id="8555" w:author="pennyo" w:date="2011-02-22T11:25:00Z">
        <w:r>
          <w:t>simple constant, 95</w:t>
        </w:r>
      </w:ins>
    </w:p>
    <w:p w:rsidR="00D75A7D" w:rsidRDefault="00D75A7D">
      <w:pPr>
        <w:pStyle w:val="Index2"/>
        <w:rPr>
          <w:ins w:id="8556" w:author="pennyo" w:date="2011-02-22T11:25:00Z"/>
        </w:rPr>
      </w:pPr>
      <w:ins w:id="8557" w:author="pennyo" w:date="2011-02-22T11:25:00Z">
        <w:r>
          <w:t>type-annotated, 100</w:t>
        </w:r>
      </w:ins>
    </w:p>
    <w:p w:rsidR="00D75A7D" w:rsidRDefault="00D75A7D">
      <w:pPr>
        <w:pStyle w:val="Index2"/>
        <w:rPr>
          <w:ins w:id="8558" w:author="pennyo" w:date="2011-02-22T11:25:00Z"/>
        </w:rPr>
      </w:pPr>
      <w:ins w:id="8559" w:author="pennyo" w:date="2011-02-22T11:25:00Z">
        <w:r>
          <w:t>union case, 96</w:t>
        </w:r>
      </w:ins>
    </w:p>
    <w:p w:rsidR="00D75A7D" w:rsidRDefault="00D75A7D">
      <w:pPr>
        <w:pStyle w:val="Index2"/>
        <w:rPr>
          <w:ins w:id="8560" w:author="pennyo" w:date="2011-02-22T11:25:00Z"/>
        </w:rPr>
      </w:pPr>
      <w:ins w:id="8561" w:author="pennyo" w:date="2011-02-22T11:25:00Z">
        <w:r>
          <w:t>variable, 95</w:t>
        </w:r>
      </w:ins>
    </w:p>
    <w:p w:rsidR="00D75A7D" w:rsidRDefault="00D75A7D">
      <w:pPr>
        <w:pStyle w:val="Index2"/>
        <w:rPr>
          <w:ins w:id="8562" w:author="pennyo" w:date="2011-02-22T11:25:00Z"/>
        </w:rPr>
      </w:pPr>
      <w:ins w:id="8563" w:author="pennyo" w:date="2011-02-22T11:25:00Z">
        <w:r>
          <w:t>wildcard, 99</w:t>
        </w:r>
      </w:ins>
    </w:p>
    <w:p w:rsidR="00D75A7D" w:rsidRDefault="00D75A7D">
      <w:pPr>
        <w:pStyle w:val="Index1"/>
        <w:tabs>
          <w:tab w:val="right" w:leader="dot" w:pos="4143"/>
        </w:tabs>
        <w:rPr>
          <w:ins w:id="8564" w:author="pennyo" w:date="2011-02-22T11:25:00Z"/>
          <w:noProof/>
        </w:rPr>
      </w:pPr>
      <w:ins w:id="8565" w:author="pennyo" w:date="2011-02-22T11:25:00Z">
        <w:r>
          <w:rPr>
            <w:noProof/>
          </w:rPr>
          <w:t>pointer, byref, 51</w:t>
        </w:r>
      </w:ins>
    </w:p>
    <w:p w:rsidR="00D75A7D" w:rsidRDefault="00D75A7D">
      <w:pPr>
        <w:pStyle w:val="Index1"/>
        <w:tabs>
          <w:tab w:val="right" w:leader="dot" w:pos="4143"/>
        </w:tabs>
        <w:rPr>
          <w:ins w:id="8566" w:author="pennyo" w:date="2011-02-22T11:25:00Z"/>
          <w:noProof/>
        </w:rPr>
      </w:pPr>
      <w:ins w:id="8567" w:author="pennyo" w:date="2011-02-22T11:25:00Z">
        <w:r>
          <w:rPr>
            <w:noProof/>
          </w:rPr>
          <w:t>precedence</w:t>
        </w:r>
      </w:ins>
    </w:p>
    <w:p w:rsidR="00D75A7D" w:rsidRDefault="00D75A7D">
      <w:pPr>
        <w:pStyle w:val="Index2"/>
        <w:rPr>
          <w:ins w:id="8568" w:author="pennyo" w:date="2011-02-22T11:25:00Z"/>
        </w:rPr>
      </w:pPr>
      <w:ins w:id="8569" w:author="pennyo" w:date="2011-02-22T11:25:00Z">
        <w:r>
          <w:t>differences from OCaml, 238</w:t>
        </w:r>
      </w:ins>
    </w:p>
    <w:p w:rsidR="00D75A7D" w:rsidRDefault="00D75A7D">
      <w:pPr>
        <w:pStyle w:val="Index2"/>
        <w:rPr>
          <w:ins w:id="8570" w:author="pennyo" w:date="2011-02-22T11:25:00Z"/>
        </w:rPr>
      </w:pPr>
      <w:ins w:id="8571" w:author="pennyo" w:date="2011-02-22T11:25:00Z">
        <w:r>
          <w:t>of function applications, 216</w:t>
        </w:r>
      </w:ins>
    </w:p>
    <w:p w:rsidR="00D75A7D" w:rsidRDefault="00D75A7D">
      <w:pPr>
        <w:pStyle w:val="Index2"/>
        <w:rPr>
          <w:ins w:id="8572" w:author="pennyo" w:date="2011-02-22T11:25:00Z"/>
        </w:rPr>
      </w:pPr>
      <w:ins w:id="8573" w:author="pennyo" w:date="2011-02-22T11:25:00Z">
        <w:r>
          <w:t>of type applications, 217</w:t>
        </w:r>
      </w:ins>
    </w:p>
    <w:p w:rsidR="00D75A7D" w:rsidRDefault="00D75A7D">
      <w:pPr>
        <w:pStyle w:val="Index1"/>
        <w:tabs>
          <w:tab w:val="right" w:leader="dot" w:pos="4143"/>
        </w:tabs>
        <w:rPr>
          <w:ins w:id="8574" w:author="pennyo" w:date="2011-02-22T11:25:00Z"/>
          <w:noProof/>
        </w:rPr>
      </w:pPr>
      <w:ins w:id="8575" w:author="pennyo" w:date="2011-02-22T11:25:00Z">
        <w:r>
          <w:rPr>
            <w:noProof/>
          </w:rPr>
          <w:t>prefix operators, 31</w:t>
        </w:r>
      </w:ins>
    </w:p>
    <w:p w:rsidR="00D75A7D" w:rsidRDefault="00D75A7D">
      <w:pPr>
        <w:pStyle w:val="Index1"/>
        <w:tabs>
          <w:tab w:val="right" w:leader="dot" w:pos="4143"/>
        </w:tabs>
        <w:rPr>
          <w:ins w:id="8576" w:author="pennyo" w:date="2011-02-22T11:25:00Z"/>
          <w:noProof/>
        </w:rPr>
      </w:pPr>
      <w:ins w:id="8577" w:author="pennyo" w:date="2011-02-22T11:25:00Z">
        <w:r>
          <w:rPr>
            <w:noProof/>
            <w:lang w:eastAsia="en-GB"/>
          </w:rPr>
          <w:t>preprocessing directives</w:t>
        </w:r>
        <w:r>
          <w:rPr>
            <w:noProof/>
          </w:rPr>
          <w:t>, 20</w:t>
        </w:r>
      </w:ins>
    </w:p>
    <w:p w:rsidR="00D75A7D" w:rsidRDefault="00D75A7D">
      <w:pPr>
        <w:pStyle w:val="Index1"/>
        <w:tabs>
          <w:tab w:val="right" w:leader="dot" w:pos="4143"/>
        </w:tabs>
        <w:rPr>
          <w:ins w:id="8578" w:author="pennyo" w:date="2011-02-22T11:25:00Z"/>
          <w:noProof/>
        </w:rPr>
      </w:pPr>
      <w:ins w:id="8579" w:author="pennyo" w:date="2011-02-22T11:25:00Z">
        <w:r>
          <w:rPr>
            <w:noProof/>
          </w:rPr>
          <w:t>printf, 236</w:t>
        </w:r>
      </w:ins>
    </w:p>
    <w:p w:rsidR="00D75A7D" w:rsidRDefault="00D75A7D">
      <w:pPr>
        <w:pStyle w:val="Index1"/>
        <w:tabs>
          <w:tab w:val="right" w:leader="dot" w:pos="4143"/>
        </w:tabs>
        <w:rPr>
          <w:ins w:id="8580" w:author="pennyo" w:date="2011-02-22T11:25:00Z"/>
          <w:noProof/>
        </w:rPr>
      </w:pPr>
      <w:ins w:id="8581" w:author="pennyo" w:date="2011-02-22T11:25:00Z">
        <w:r>
          <w:rPr>
            <w:noProof/>
          </w:rPr>
          <w:t>printf function, 65</w:t>
        </w:r>
      </w:ins>
    </w:p>
    <w:p w:rsidR="00D75A7D" w:rsidRDefault="00D75A7D">
      <w:pPr>
        <w:pStyle w:val="Index1"/>
        <w:tabs>
          <w:tab w:val="right" w:leader="dot" w:pos="4143"/>
        </w:tabs>
        <w:rPr>
          <w:ins w:id="8582" w:author="pennyo" w:date="2011-02-22T11:25:00Z"/>
          <w:noProof/>
        </w:rPr>
      </w:pPr>
      <w:ins w:id="8583" w:author="pennyo" w:date="2011-02-22T11:25:00Z">
        <w:r>
          <w:rPr>
            <w:noProof/>
          </w:rPr>
          <w:t>private accessibility, 158</w:t>
        </w:r>
      </w:ins>
    </w:p>
    <w:p w:rsidR="00D75A7D" w:rsidRDefault="00D75A7D">
      <w:pPr>
        <w:pStyle w:val="Index1"/>
        <w:tabs>
          <w:tab w:val="right" w:leader="dot" w:pos="4143"/>
        </w:tabs>
        <w:rPr>
          <w:ins w:id="8584" w:author="pennyo" w:date="2011-02-22T11:25:00Z"/>
          <w:noProof/>
        </w:rPr>
      </w:pPr>
      <w:ins w:id="8585" w:author="pennyo" w:date="2011-02-22T11:25:00Z">
        <w:r>
          <w:rPr>
            <w:noProof/>
          </w:rPr>
          <w:t>private type abbreviations, 110</w:t>
        </w:r>
      </w:ins>
    </w:p>
    <w:p w:rsidR="00D75A7D" w:rsidRDefault="00D75A7D">
      <w:pPr>
        <w:pStyle w:val="Index1"/>
        <w:tabs>
          <w:tab w:val="right" w:leader="dot" w:pos="4143"/>
        </w:tabs>
        <w:rPr>
          <w:ins w:id="8586" w:author="pennyo" w:date="2011-02-22T11:25:00Z"/>
          <w:noProof/>
        </w:rPr>
      </w:pPr>
      <w:ins w:id="8587" w:author="pennyo" w:date="2011-02-22T11:25:00Z">
        <w:r>
          <w:rPr>
            <w:noProof/>
          </w:rPr>
          <w:t>property members, 125, 126, 135</w:t>
        </w:r>
      </w:ins>
    </w:p>
    <w:p w:rsidR="00D75A7D" w:rsidRDefault="00D75A7D">
      <w:pPr>
        <w:pStyle w:val="Index1"/>
        <w:tabs>
          <w:tab w:val="right" w:leader="dot" w:pos="4143"/>
        </w:tabs>
        <w:rPr>
          <w:ins w:id="8588" w:author="pennyo" w:date="2011-02-22T11:25:00Z"/>
          <w:noProof/>
        </w:rPr>
      </w:pPr>
      <w:ins w:id="8589" w:author="pennyo" w:date="2011-02-22T11:25:00Z">
        <w:r>
          <w:rPr>
            <w:noProof/>
          </w:rPr>
          <w:t>public accessibility, 155, 158</w:t>
        </w:r>
      </w:ins>
    </w:p>
    <w:p w:rsidR="00D75A7D" w:rsidRDefault="00D75A7D">
      <w:pPr>
        <w:pStyle w:val="Index1"/>
        <w:tabs>
          <w:tab w:val="right" w:leader="dot" w:pos="4143"/>
        </w:tabs>
        <w:rPr>
          <w:ins w:id="8590" w:author="pennyo" w:date="2011-02-22T11:25:00Z"/>
          <w:noProof/>
        </w:rPr>
      </w:pPr>
      <w:ins w:id="8591" w:author="pennyo" w:date="2011-02-22T11:25:00Z">
        <w:r>
          <w:rPr>
            <w:noProof/>
          </w:rPr>
          <w:t>quotations, 236</w:t>
        </w:r>
      </w:ins>
    </w:p>
    <w:p w:rsidR="00D75A7D" w:rsidRDefault="00D75A7D">
      <w:pPr>
        <w:pStyle w:val="Index1"/>
        <w:tabs>
          <w:tab w:val="right" w:leader="dot" w:pos="4143"/>
        </w:tabs>
        <w:rPr>
          <w:ins w:id="8592" w:author="pennyo" w:date="2011-02-22T11:25:00Z"/>
          <w:noProof/>
        </w:rPr>
      </w:pPr>
      <w:ins w:id="8593" w:author="pennyo" w:date="2011-02-22T11:25:00Z">
        <w:r>
          <w:rPr>
            <w:noProof/>
          </w:rPr>
          <w:t>quoted expression, 83</w:t>
        </w:r>
      </w:ins>
    </w:p>
    <w:p w:rsidR="00D75A7D" w:rsidRDefault="00D75A7D">
      <w:pPr>
        <w:pStyle w:val="Index1"/>
        <w:tabs>
          <w:tab w:val="right" w:leader="dot" w:pos="4143"/>
        </w:tabs>
        <w:rPr>
          <w:ins w:id="8594" w:author="pennyo" w:date="2011-02-22T11:25:00Z"/>
          <w:noProof/>
        </w:rPr>
      </w:pPr>
      <w:ins w:id="8595" w:author="pennyo" w:date="2011-02-22T11:25:00Z">
        <w:r>
          <w:rPr>
            <w:noProof/>
            <w:lang w:eastAsia="en-GB"/>
          </w:rPr>
          <w:t>quoted expressions</w:t>
        </w:r>
        <w:r>
          <w:rPr>
            <w:noProof/>
          </w:rPr>
          <w:t>, 51</w:t>
        </w:r>
      </w:ins>
    </w:p>
    <w:p w:rsidR="00D75A7D" w:rsidRDefault="00D75A7D">
      <w:pPr>
        <w:pStyle w:val="Index1"/>
        <w:tabs>
          <w:tab w:val="right" w:leader="dot" w:pos="4143"/>
        </w:tabs>
        <w:rPr>
          <w:ins w:id="8596" w:author="pennyo" w:date="2011-02-22T11:25:00Z"/>
          <w:noProof/>
        </w:rPr>
      </w:pPr>
      <w:ins w:id="8597" w:author="pennyo" w:date="2011-02-22T11:25:00Z">
        <w:r>
          <w:rPr>
            <w:noProof/>
          </w:rPr>
          <w:t>range expressions, 64</w:t>
        </w:r>
      </w:ins>
    </w:p>
    <w:p w:rsidR="00D75A7D" w:rsidRDefault="00D75A7D">
      <w:pPr>
        <w:pStyle w:val="Index1"/>
        <w:tabs>
          <w:tab w:val="right" w:leader="dot" w:pos="4143"/>
        </w:tabs>
        <w:rPr>
          <w:ins w:id="8598" w:author="pennyo" w:date="2011-02-22T11:25:00Z"/>
          <w:noProof/>
        </w:rPr>
      </w:pPr>
      <w:ins w:id="8599" w:author="pennyo" w:date="2011-02-22T11:25:00Z">
        <w:r>
          <w:rPr>
            <w:noProof/>
          </w:rPr>
          <w:t>rec, 115</w:t>
        </w:r>
      </w:ins>
    </w:p>
    <w:p w:rsidR="00D75A7D" w:rsidRDefault="00D75A7D">
      <w:pPr>
        <w:pStyle w:val="Index1"/>
        <w:tabs>
          <w:tab w:val="right" w:leader="dot" w:pos="4143"/>
        </w:tabs>
        <w:rPr>
          <w:ins w:id="8600" w:author="pennyo" w:date="2011-02-22T11:25:00Z"/>
          <w:noProof/>
        </w:rPr>
      </w:pPr>
      <w:ins w:id="8601" w:author="pennyo" w:date="2011-02-22T11:25:00Z">
        <w:r w:rsidRPr="003B3020">
          <w:rPr>
            <w:iCs/>
            <w:noProof/>
            <w:lang w:eastAsia="en-GB"/>
          </w:rPr>
          <w:t>record construction expression</w:t>
        </w:r>
        <w:r>
          <w:rPr>
            <w:noProof/>
          </w:rPr>
          <w:t>, 55</w:t>
        </w:r>
      </w:ins>
    </w:p>
    <w:p w:rsidR="00D75A7D" w:rsidRDefault="00D75A7D">
      <w:pPr>
        <w:pStyle w:val="Index1"/>
        <w:tabs>
          <w:tab w:val="right" w:leader="dot" w:pos="4143"/>
        </w:tabs>
        <w:rPr>
          <w:ins w:id="8602" w:author="pennyo" w:date="2011-02-22T11:25:00Z"/>
          <w:noProof/>
        </w:rPr>
      </w:pPr>
      <w:ins w:id="8603" w:author="pennyo" w:date="2011-02-22T11:25:00Z">
        <w:r>
          <w:rPr>
            <w:noProof/>
            <w:lang w:eastAsia="en-GB"/>
          </w:rPr>
          <w:t>record expressions</w:t>
        </w:r>
      </w:ins>
    </w:p>
    <w:p w:rsidR="00D75A7D" w:rsidRDefault="00D75A7D">
      <w:pPr>
        <w:pStyle w:val="Index2"/>
        <w:rPr>
          <w:ins w:id="8604" w:author="pennyo" w:date="2011-02-22T11:25:00Z"/>
        </w:rPr>
      </w:pPr>
      <w:ins w:id="8605" w:author="pennyo" w:date="2011-02-22T11:25:00Z">
        <w:r>
          <w:t>evaluation of, 89</w:t>
        </w:r>
      </w:ins>
    </w:p>
    <w:p w:rsidR="00D75A7D" w:rsidRDefault="00D75A7D">
      <w:pPr>
        <w:pStyle w:val="Index1"/>
        <w:tabs>
          <w:tab w:val="right" w:leader="dot" w:pos="4143"/>
        </w:tabs>
        <w:rPr>
          <w:ins w:id="8606" w:author="pennyo" w:date="2011-02-22T11:25:00Z"/>
          <w:noProof/>
        </w:rPr>
      </w:pPr>
      <w:ins w:id="8607" w:author="pennyo" w:date="2011-02-22T11:25:00Z">
        <w:r>
          <w:rPr>
            <w:noProof/>
          </w:rPr>
          <w:t>record expressionss</w:t>
        </w:r>
      </w:ins>
    </w:p>
    <w:p w:rsidR="00D75A7D" w:rsidRDefault="00D75A7D">
      <w:pPr>
        <w:pStyle w:val="Index2"/>
        <w:rPr>
          <w:ins w:id="8608" w:author="pennyo" w:date="2011-02-22T11:25:00Z"/>
        </w:rPr>
      </w:pPr>
      <w:ins w:id="8609" w:author="pennyo" w:date="2011-02-22T11:25:00Z">
        <w:r>
          <w:t>copy-and-update, 56</w:t>
        </w:r>
      </w:ins>
    </w:p>
    <w:p w:rsidR="00D75A7D" w:rsidRDefault="00D75A7D">
      <w:pPr>
        <w:pStyle w:val="Index1"/>
        <w:tabs>
          <w:tab w:val="right" w:leader="dot" w:pos="4143"/>
        </w:tabs>
        <w:rPr>
          <w:ins w:id="8610" w:author="pennyo" w:date="2011-02-22T11:25:00Z"/>
          <w:noProof/>
        </w:rPr>
      </w:pPr>
      <w:ins w:id="8611" w:author="pennyo" w:date="2011-02-22T11:25:00Z">
        <w:r>
          <w:rPr>
            <w:noProof/>
          </w:rPr>
          <w:t>record types</w:t>
        </w:r>
      </w:ins>
    </w:p>
    <w:p w:rsidR="00D75A7D" w:rsidRDefault="00D75A7D">
      <w:pPr>
        <w:pStyle w:val="Index2"/>
        <w:rPr>
          <w:ins w:id="8612" w:author="pennyo" w:date="2011-02-22T11:25:00Z"/>
        </w:rPr>
      </w:pPr>
      <w:ins w:id="8613" w:author="pennyo" w:date="2011-02-22T11:25:00Z">
        <w:r>
          <w:t>automatically implemented interfaces in, 111</w:t>
        </w:r>
      </w:ins>
    </w:p>
    <w:p w:rsidR="00D75A7D" w:rsidRDefault="00D75A7D">
      <w:pPr>
        <w:pStyle w:val="Index2"/>
        <w:rPr>
          <w:ins w:id="8614" w:author="pennyo" w:date="2011-02-22T11:25:00Z"/>
        </w:rPr>
      </w:pPr>
      <w:ins w:id="8615" w:author="pennyo" w:date="2011-02-22T11:25:00Z">
        <w:r>
          <w:t>members in, 110</w:t>
        </w:r>
      </w:ins>
    </w:p>
    <w:p w:rsidR="00D75A7D" w:rsidRDefault="00D75A7D">
      <w:pPr>
        <w:pStyle w:val="Index2"/>
        <w:rPr>
          <w:ins w:id="8616" w:author="pennyo" w:date="2011-02-22T11:25:00Z"/>
        </w:rPr>
      </w:pPr>
      <w:ins w:id="8617" w:author="pennyo" w:date="2011-02-22T11:25:00Z">
        <w:r>
          <w:t>scope of field labels, 110</w:t>
        </w:r>
      </w:ins>
    </w:p>
    <w:p w:rsidR="00D75A7D" w:rsidRDefault="00D75A7D">
      <w:pPr>
        <w:pStyle w:val="Index1"/>
        <w:tabs>
          <w:tab w:val="right" w:leader="dot" w:pos="4143"/>
        </w:tabs>
        <w:rPr>
          <w:ins w:id="8618" w:author="pennyo" w:date="2011-02-22T11:25:00Z"/>
          <w:noProof/>
        </w:rPr>
      </w:pPr>
      <w:ins w:id="8619" w:author="pennyo" w:date="2011-02-22T11:25:00Z">
        <w:r>
          <w:rPr>
            <w:noProof/>
            <w:lang w:eastAsia="en-GB"/>
          </w:rPr>
          <w:t>record types</w:t>
        </w:r>
        <w:r>
          <w:rPr>
            <w:noProof/>
          </w:rPr>
          <w:t>, 110</w:t>
        </w:r>
      </w:ins>
    </w:p>
    <w:p w:rsidR="00D75A7D" w:rsidRDefault="00D75A7D">
      <w:pPr>
        <w:pStyle w:val="Index1"/>
        <w:tabs>
          <w:tab w:val="right" w:leader="dot" w:pos="4143"/>
        </w:tabs>
        <w:rPr>
          <w:ins w:id="8620" w:author="pennyo" w:date="2011-02-22T11:25:00Z"/>
          <w:noProof/>
        </w:rPr>
      </w:pPr>
      <w:ins w:id="8621" w:author="pennyo" w:date="2011-02-22T11:25:00Z">
        <w:r w:rsidRPr="003B3020">
          <w:rPr>
            <w:iCs/>
            <w:noProof/>
          </w:rPr>
          <w:t>records</w:t>
        </w:r>
        <w:r>
          <w:rPr>
            <w:noProof/>
          </w:rPr>
          <w:t>, 42</w:t>
        </w:r>
      </w:ins>
    </w:p>
    <w:p w:rsidR="00D75A7D" w:rsidRDefault="00D75A7D">
      <w:pPr>
        <w:pStyle w:val="Index1"/>
        <w:tabs>
          <w:tab w:val="right" w:leader="dot" w:pos="4143"/>
        </w:tabs>
        <w:rPr>
          <w:ins w:id="8622" w:author="pennyo" w:date="2011-02-22T11:25:00Z"/>
          <w:noProof/>
        </w:rPr>
      </w:pPr>
      <w:ins w:id="8623" w:author="pennyo" w:date="2011-02-22T11:25:00Z">
        <w:r>
          <w:rPr>
            <w:noProof/>
          </w:rPr>
          <w:t>recursive definitions, 196, 197</w:t>
        </w:r>
      </w:ins>
    </w:p>
    <w:p w:rsidR="00D75A7D" w:rsidRDefault="00D75A7D">
      <w:pPr>
        <w:pStyle w:val="Index1"/>
        <w:tabs>
          <w:tab w:val="right" w:leader="dot" w:pos="4143"/>
        </w:tabs>
        <w:rPr>
          <w:ins w:id="8624" w:author="pennyo" w:date="2011-02-22T11:25:00Z"/>
          <w:noProof/>
        </w:rPr>
      </w:pPr>
      <w:ins w:id="8625" w:author="pennyo" w:date="2011-02-22T11:25:00Z">
        <w:r w:rsidRPr="003B3020">
          <w:rPr>
            <w:iCs/>
            <w:noProof/>
          </w:rPr>
          <w:t>recursive function definition</w:t>
        </w:r>
        <w:r>
          <w:rPr>
            <w:noProof/>
          </w:rPr>
          <w:t>, 80</w:t>
        </w:r>
      </w:ins>
    </w:p>
    <w:p w:rsidR="00D75A7D" w:rsidRDefault="00D75A7D">
      <w:pPr>
        <w:pStyle w:val="Index1"/>
        <w:tabs>
          <w:tab w:val="right" w:leader="dot" w:pos="4143"/>
        </w:tabs>
        <w:rPr>
          <w:ins w:id="8626" w:author="pennyo" w:date="2011-02-22T11:25:00Z"/>
          <w:noProof/>
        </w:rPr>
      </w:pPr>
      <w:ins w:id="8627" w:author="pennyo" w:date="2011-02-22T11:25:00Z">
        <w:r>
          <w:rPr>
            <w:noProof/>
          </w:rPr>
          <w:t>recursive safety analysis, 198</w:t>
        </w:r>
      </w:ins>
    </w:p>
    <w:p w:rsidR="00D75A7D" w:rsidRDefault="00D75A7D">
      <w:pPr>
        <w:pStyle w:val="Index1"/>
        <w:tabs>
          <w:tab w:val="right" w:leader="dot" w:pos="4143"/>
        </w:tabs>
        <w:rPr>
          <w:ins w:id="8628" w:author="pennyo" w:date="2011-02-22T11:25:00Z"/>
          <w:noProof/>
        </w:rPr>
      </w:pPr>
      <w:ins w:id="8629" w:author="pennyo" w:date="2011-02-22T11:25:00Z">
        <w:r w:rsidRPr="003B3020">
          <w:rPr>
            <w:iCs/>
            <w:noProof/>
          </w:rPr>
          <w:t>recursive value definition</w:t>
        </w:r>
        <w:r>
          <w:rPr>
            <w:noProof/>
          </w:rPr>
          <w:t>, 80</w:t>
        </w:r>
      </w:ins>
    </w:p>
    <w:p w:rsidR="00D75A7D" w:rsidRDefault="00D75A7D">
      <w:pPr>
        <w:pStyle w:val="Index1"/>
        <w:tabs>
          <w:tab w:val="right" w:leader="dot" w:pos="4143"/>
        </w:tabs>
        <w:rPr>
          <w:ins w:id="8630" w:author="pennyo" w:date="2011-02-22T11:25:00Z"/>
          <w:noProof/>
        </w:rPr>
      </w:pPr>
      <w:ins w:id="8631" w:author="pennyo" w:date="2011-02-22T11:25:00Z">
        <w:r>
          <w:rPr>
            <w:noProof/>
          </w:rPr>
          <w:t>reference types</w:t>
        </w:r>
      </w:ins>
    </w:p>
    <w:p w:rsidR="00D75A7D" w:rsidRDefault="00D75A7D">
      <w:pPr>
        <w:pStyle w:val="Index2"/>
        <w:rPr>
          <w:ins w:id="8632" w:author="pennyo" w:date="2011-02-22T11:25:00Z"/>
        </w:rPr>
      </w:pPr>
      <w:ins w:id="8633" w:author="pennyo" w:date="2011-02-22T11:25:00Z">
        <w:r>
          <w:t>zero value of, 87</w:t>
        </w:r>
      </w:ins>
    </w:p>
    <w:p w:rsidR="00D75A7D" w:rsidRDefault="00D75A7D">
      <w:pPr>
        <w:pStyle w:val="Index1"/>
        <w:tabs>
          <w:tab w:val="right" w:leader="dot" w:pos="4143"/>
        </w:tabs>
        <w:rPr>
          <w:ins w:id="8634" w:author="pennyo" w:date="2011-02-22T11:25:00Z"/>
          <w:noProof/>
        </w:rPr>
      </w:pPr>
      <w:ins w:id="8635" w:author="pennyo" w:date="2011-02-22T11:25:00Z">
        <w:r>
          <w:rPr>
            <w:noProof/>
          </w:rPr>
          <w:t>ReferenceEquality attribute, 139</w:t>
        </w:r>
      </w:ins>
    </w:p>
    <w:p w:rsidR="00D75A7D" w:rsidRDefault="00D75A7D">
      <w:pPr>
        <w:pStyle w:val="Index1"/>
        <w:tabs>
          <w:tab w:val="right" w:leader="dot" w:pos="4143"/>
        </w:tabs>
        <w:rPr>
          <w:ins w:id="8636" w:author="pennyo" w:date="2011-02-22T11:25:00Z"/>
          <w:noProof/>
        </w:rPr>
      </w:pPr>
      <w:ins w:id="8637" w:author="pennyo" w:date="2011-02-22T11:25:00Z">
        <w:r>
          <w:rPr>
            <w:noProof/>
          </w:rPr>
          <w:t>reflected forms, 174</w:t>
        </w:r>
      </w:ins>
    </w:p>
    <w:p w:rsidR="00D75A7D" w:rsidRDefault="00D75A7D">
      <w:pPr>
        <w:pStyle w:val="Index1"/>
        <w:tabs>
          <w:tab w:val="right" w:leader="dot" w:pos="4143"/>
        </w:tabs>
        <w:rPr>
          <w:ins w:id="8638" w:author="pennyo" w:date="2011-02-22T11:25:00Z"/>
          <w:noProof/>
        </w:rPr>
      </w:pPr>
      <w:ins w:id="8639" w:author="pennyo" w:date="2011-02-22T11:25:00Z">
        <w:r>
          <w:rPr>
            <w:noProof/>
          </w:rPr>
          <w:t>ReflectedDefinition attribute, 83</w:t>
        </w:r>
      </w:ins>
    </w:p>
    <w:p w:rsidR="00D75A7D" w:rsidRDefault="00D75A7D">
      <w:pPr>
        <w:pStyle w:val="Index1"/>
        <w:tabs>
          <w:tab w:val="right" w:leader="dot" w:pos="4143"/>
        </w:tabs>
        <w:rPr>
          <w:ins w:id="8640" w:author="pennyo" w:date="2011-02-22T11:25:00Z"/>
          <w:noProof/>
        </w:rPr>
      </w:pPr>
      <w:ins w:id="8641" w:author="pennyo" w:date="2011-02-22T11:25:00Z">
        <w:r>
          <w:rPr>
            <w:noProof/>
          </w:rPr>
          <w:t>reflection, 236</w:t>
        </w:r>
      </w:ins>
    </w:p>
    <w:p w:rsidR="00D75A7D" w:rsidRDefault="00D75A7D">
      <w:pPr>
        <w:pStyle w:val="Index1"/>
        <w:tabs>
          <w:tab w:val="right" w:leader="dot" w:pos="4143"/>
        </w:tabs>
        <w:rPr>
          <w:ins w:id="8642" w:author="pennyo" w:date="2011-02-22T11:25:00Z"/>
          <w:noProof/>
        </w:rPr>
      </w:pPr>
      <w:ins w:id="8643" w:author="pennyo" w:date="2011-02-22T11:25:00Z">
        <w:r>
          <w:rPr>
            <w:noProof/>
          </w:rPr>
          <w:t>RequireQualifiedAccess attribute, 176</w:t>
        </w:r>
      </w:ins>
    </w:p>
    <w:p w:rsidR="00D75A7D" w:rsidRDefault="00D75A7D">
      <w:pPr>
        <w:pStyle w:val="Index1"/>
        <w:tabs>
          <w:tab w:val="right" w:leader="dot" w:pos="4143"/>
        </w:tabs>
        <w:rPr>
          <w:ins w:id="8644" w:author="pennyo" w:date="2011-02-22T11:25:00Z"/>
          <w:noProof/>
        </w:rPr>
      </w:pPr>
      <w:ins w:id="8645" w:author="pennyo" w:date="2011-02-22T11:25:00Z">
        <w:r>
          <w:rPr>
            <w:noProof/>
          </w:rPr>
          <w:t>RequiresExplicitTypeArguments attribute, 156</w:t>
        </w:r>
      </w:ins>
    </w:p>
    <w:p w:rsidR="00D75A7D" w:rsidRDefault="00D75A7D">
      <w:pPr>
        <w:pStyle w:val="Index1"/>
        <w:tabs>
          <w:tab w:val="right" w:leader="dot" w:pos="4143"/>
        </w:tabs>
        <w:rPr>
          <w:ins w:id="8646" w:author="pennyo" w:date="2011-02-22T11:25:00Z"/>
          <w:noProof/>
        </w:rPr>
      </w:pPr>
      <w:ins w:id="8647" w:author="pennyo" w:date="2011-02-22T11:25:00Z">
        <w:r>
          <w:rPr>
            <w:noProof/>
          </w:rPr>
          <w:t>RequiresQualifiedAccess attribute, 122</w:t>
        </w:r>
      </w:ins>
    </w:p>
    <w:p w:rsidR="00D75A7D" w:rsidRDefault="00D75A7D">
      <w:pPr>
        <w:pStyle w:val="Index1"/>
        <w:tabs>
          <w:tab w:val="right" w:leader="dot" w:pos="4143"/>
        </w:tabs>
        <w:rPr>
          <w:ins w:id="8648" w:author="pennyo" w:date="2011-02-22T11:25:00Z"/>
          <w:noProof/>
        </w:rPr>
      </w:pPr>
      <w:ins w:id="8649" w:author="pennyo" w:date="2011-02-22T11:25:00Z">
        <w:r>
          <w:rPr>
            <w:noProof/>
          </w:rPr>
          <w:t>reraise expressions, 78</w:t>
        </w:r>
      </w:ins>
    </w:p>
    <w:p w:rsidR="00D75A7D" w:rsidRDefault="00D75A7D">
      <w:pPr>
        <w:pStyle w:val="Index1"/>
        <w:tabs>
          <w:tab w:val="right" w:leader="dot" w:pos="4143"/>
        </w:tabs>
        <w:rPr>
          <w:ins w:id="8650" w:author="pennyo" w:date="2011-02-22T11:25:00Z"/>
          <w:noProof/>
        </w:rPr>
      </w:pPr>
      <w:ins w:id="8651" w:author="pennyo" w:date="2011-02-22T11:25:00Z">
        <w:r>
          <w:rPr>
            <w:noProof/>
          </w:rPr>
          <w:t>resolution</w:t>
        </w:r>
      </w:ins>
    </w:p>
    <w:p w:rsidR="00D75A7D" w:rsidRDefault="00D75A7D">
      <w:pPr>
        <w:pStyle w:val="Index2"/>
        <w:rPr>
          <w:ins w:id="8652" w:author="pennyo" w:date="2011-02-22T11:25:00Z"/>
        </w:rPr>
      </w:pPr>
      <w:ins w:id="8653" w:author="pennyo" w:date="2011-02-22T11:25:00Z">
        <w:r>
          <w:t>function application, 186</w:t>
        </w:r>
      </w:ins>
    </w:p>
    <w:p w:rsidR="00D75A7D" w:rsidRDefault="00D75A7D">
      <w:pPr>
        <w:pStyle w:val="Index2"/>
        <w:rPr>
          <w:ins w:id="8654" w:author="pennyo" w:date="2011-02-22T11:25:00Z"/>
        </w:rPr>
      </w:pPr>
      <w:ins w:id="8655" w:author="pennyo" w:date="2011-02-22T11:25:00Z">
        <w:r>
          <w:t>method application, 186</w:t>
        </w:r>
      </w:ins>
    </w:p>
    <w:p w:rsidR="00D75A7D" w:rsidRDefault="00D75A7D">
      <w:pPr>
        <w:pStyle w:val="Index1"/>
        <w:tabs>
          <w:tab w:val="right" w:leader="dot" w:pos="4143"/>
        </w:tabs>
        <w:rPr>
          <w:ins w:id="8656" w:author="pennyo" w:date="2011-02-22T11:25:00Z"/>
          <w:noProof/>
        </w:rPr>
      </w:pPr>
      <w:ins w:id="8657" w:author="pennyo" w:date="2011-02-22T11:25:00Z">
        <w:r>
          <w:rPr>
            <w:noProof/>
          </w:rPr>
          <w:t>script files, 167</w:t>
        </w:r>
      </w:ins>
    </w:p>
    <w:p w:rsidR="00D75A7D" w:rsidRDefault="00D75A7D">
      <w:pPr>
        <w:pStyle w:val="Index1"/>
        <w:tabs>
          <w:tab w:val="right" w:leader="dot" w:pos="4143"/>
        </w:tabs>
        <w:rPr>
          <w:ins w:id="8658" w:author="pennyo" w:date="2011-02-22T11:25:00Z"/>
          <w:noProof/>
        </w:rPr>
      </w:pPr>
      <w:ins w:id="8659" w:author="pennyo" w:date="2011-02-22T11:25:00Z">
        <w:r>
          <w:rPr>
            <w:noProof/>
          </w:rPr>
          <w:t>Sealed</w:t>
        </w:r>
        <w:r>
          <w:rPr>
            <w:noProof/>
            <w:lang w:eastAsia="en-GB"/>
          </w:rPr>
          <w:t xml:space="preserve"> attribute</w:t>
        </w:r>
        <w:r>
          <w:rPr>
            <w:noProof/>
          </w:rPr>
          <w:t>, 110</w:t>
        </w:r>
      </w:ins>
    </w:p>
    <w:p w:rsidR="00D75A7D" w:rsidRDefault="00D75A7D">
      <w:pPr>
        <w:pStyle w:val="Index1"/>
        <w:tabs>
          <w:tab w:val="right" w:leader="dot" w:pos="4143"/>
        </w:tabs>
        <w:rPr>
          <w:ins w:id="8660" w:author="pennyo" w:date="2011-02-22T11:25:00Z"/>
          <w:noProof/>
        </w:rPr>
      </w:pPr>
      <w:ins w:id="8661" w:author="pennyo" w:date="2011-02-22T11:25:00Z">
        <w:r>
          <w:rPr>
            <w:noProof/>
          </w:rPr>
          <w:t>SealedAttribute attribute, 43</w:t>
        </w:r>
      </w:ins>
    </w:p>
    <w:p w:rsidR="00D75A7D" w:rsidRDefault="00D75A7D">
      <w:pPr>
        <w:pStyle w:val="Index1"/>
        <w:tabs>
          <w:tab w:val="right" w:leader="dot" w:pos="4143"/>
        </w:tabs>
        <w:rPr>
          <w:ins w:id="8662" w:author="pennyo" w:date="2011-02-22T11:25:00Z"/>
          <w:noProof/>
        </w:rPr>
      </w:pPr>
      <w:ins w:id="8663" w:author="pennyo" w:date="2011-02-22T11:25:00Z">
        <w:r>
          <w:rPr>
            <w:noProof/>
          </w:rPr>
          <w:t>sequence expression, 63</w:t>
        </w:r>
      </w:ins>
    </w:p>
    <w:p w:rsidR="00D75A7D" w:rsidRDefault="00D75A7D">
      <w:pPr>
        <w:pStyle w:val="Index1"/>
        <w:tabs>
          <w:tab w:val="right" w:leader="dot" w:pos="4143"/>
        </w:tabs>
        <w:rPr>
          <w:ins w:id="8664" w:author="pennyo" w:date="2011-02-22T11:25:00Z"/>
          <w:noProof/>
        </w:rPr>
      </w:pPr>
      <w:ins w:id="8665" w:author="pennyo" w:date="2011-02-22T11:25:00Z">
        <w:r>
          <w:rPr>
            <w:noProof/>
          </w:rPr>
          <w:t>sequence iteration expression, 76</w:t>
        </w:r>
      </w:ins>
    </w:p>
    <w:p w:rsidR="00D75A7D" w:rsidRDefault="00D75A7D">
      <w:pPr>
        <w:pStyle w:val="Index1"/>
        <w:tabs>
          <w:tab w:val="right" w:leader="dot" w:pos="4143"/>
        </w:tabs>
        <w:rPr>
          <w:ins w:id="8666" w:author="pennyo" w:date="2011-02-22T11:25:00Z"/>
          <w:noProof/>
        </w:rPr>
      </w:pPr>
      <w:ins w:id="8667" w:author="pennyo" w:date="2011-02-22T11:25:00Z">
        <w:r w:rsidRPr="003B3020">
          <w:rPr>
            <w:iCs/>
            <w:noProof/>
            <w:lang w:eastAsia="en-GB"/>
          </w:rPr>
          <w:t>sequential conditional expressions</w:t>
        </w:r>
        <w:r>
          <w:rPr>
            <w:noProof/>
          </w:rPr>
          <w:t>, 75</w:t>
        </w:r>
      </w:ins>
    </w:p>
    <w:p w:rsidR="00D75A7D" w:rsidRDefault="00D75A7D">
      <w:pPr>
        <w:pStyle w:val="Index1"/>
        <w:tabs>
          <w:tab w:val="right" w:leader="dot" w:pos="4143"/>
        </w:tabs>
        <w:rPr>
          <w:ins w:id="8668" w:author="pennyo" w:date="2011-02-22T11:25:00Z"/>
          <w:noProof/>
        </w:rPr>
      </w:pPr>
      <w:ins w:id="8669" w:author="pennyo" w:date="2011-02-22T11:25:00Z">
        <w:r w:rsidRPr="003B3020">
          <w:rPr>
            <w:iCs/>
            <w:noProof/>
            <w:lang w:eastAsia="en-GB"/>
          </w:rPr>
          <w:t>sequential execution expressions</w:t>
        </w:r>
        <w:r>
          <w:rPr>
            <w:noProof/>
          </w:rPr>
          <w:t>, 74, 91</w:t>
        </w:r>
      </w:ins>
    </w:p>
    <w:p w:rsidR="00D75A7D" w:rsidRDefault="00D75A7D">
      <w:pPr>
        <w:pStyle w:val="Index1"/>
        <w:tabs>
          <w:tab w:val="right" w:leader="dot" w:pos="4143"/>
        </w:tabs>
        <w:rPr>
          <w:ins w:id="8670" w:author="pennyo" w:date="2011-02-22T11:25:00Z"/>
          <w:noProof/>
        </w:rPr>
      </w:pPr>
      <w:ins w:id="8671" w:author="pennyo" w:date="2011-02-22T11:25:00Z">
        <w:r>
          <w:rPr>
            <w:noProof/>
            <w:lang w:eastAsia="en-GB"/>
          </w:rPr>
          <w:t xml:space="preserve">shortcut </w:t>
        </w:r>
        <w:r w:rsidRPr="003B3020">
          <w:rPr>
            <w:i/>
            <w:noProof/>
            <w:lang w:eastAsia="en-GB"/>
          </w:rPr>
          <w:t>and</w:t>
        </w:r>
        <w:r>
          <w:rPr>
            <w:noProof/>
            <w:lang w:eastAsia="en-GB"/>
          </w:rPr>
          <w:t xml:space="preserve"> expression</w:t>
        </w:r>
        <w:r>
          <w:rPr>
            <w:noProof/>
          </w:rPr>
          <w:t>, 75</w:t>
        </w:r>
      </w:ins>
    </w:p>
    <w:p w:rsidR="00D75A7D" w:rsidRDefault="00D75A7D">
      <w:pPr>
        <w:pStyle w:val="Index1"/>
        <w:tabs>
          <w:tab w:val="right" w:leader="dot" w:pos="4143"/>
        </w:tabs>
        <w:rPr>
          <w:ins w:id="8672" w:author="pennyo" w:date="2011-02-22T11:25:00Z"/>
          <w:noProof/>
        </w:rPr>
      </w:pPr>
      <w:ins w:id="8673" w:author="pennyo" w:date="2011-02-22T11:25:00Z">
        <w:r>
          <w:rPr>
            <w:noProof/>
            <w:lang w:eastAsia="en-GB"/>
          </w:rPr>
          <w:t xml:space="preserve">shortcut </w:t>
        </w:r>
        <w:r w:rsidRPr="003B3020">
          <w:rPr>
            <w:i/>
            <w:noProof/>
            <w:lang w:eastAsia="en-GB"/>
          </w:rPr>
          <w:t>or</w:t>
        </w:r>
        <w:r>
          <w:rPr>
            <w:noProof/>
            <w:lang w:eastAsia="en-GB"/>
          </w:rPr>
          <w:t xml:space="preserve"> expression</w:t>
        </w:r>
        <w:r>
          <w:rPr>
            <w:noProof/>
          </w:rPr>
          <w:t>, 75</w:t>
        </w:r>
      </w:ins>
    </w:p>
    <w:p w:rsidR="00D75A7D" w:rsidRDefault="00D75A7D">
      <w:pPr>
        <w:pStyle w:val="Index1"/>
        <w:tabs>
          <w:tab w:val="right" w:leader="dot" w:pos="4143"/>
        </w:tabs>
        <w:rPr>
          <w:ins w:id="8674" w:author="pennyo" w:date="2011-02-22T11:25:00Z"/>
          <w:noProof/>
        </w:rPr>
      </w:pPr>
      <w:ins w:id="8675" w:author="pennyo" w:date="2011-02-22T11:25:00Z">
        <w:r>
          <w:rPr>
            <w:noProof/>
          </w:rPr>
          <w:t>signature elements, 161</w:t>
        </w:r>
      </w:ins>
    </w:p>
    <w:p w:rsidR="00D75A7D" w:rsidRDefault="00D75A7D">
      <w:pPr>
        <w:pStyle w:val="Index1"/>
        <w:tabs>
          <w:tab w:val="right" w:leader="dot" w:pos="4143"/>
        </w:tabs>
        <w:rPr>
          <w:ins w:id="8676" w:author="pennyo" w:date="2011-02-22T11:25:00Z"/>
          <w:noProof/>
        </w:rPr>
      </w:pPr>
      <w:ins w:id="8677" w:author="pennyo" w:date="2011-02-22T11:25:00Z">
        <w:r>
          <w:rPr>
            <w:noProof/>
          </w:rPr>
          <w:t>signature files, 160</w:t>
        </w:r>
      </w:ins>
    </w:p>
    <w:p w:rsidR="00D75A7D" w:rsidRDefault="00D75A7D">
      <w:pPr>
        <w:pStyle w:val="Index2"/>
        <w:rPr>
          <w:ins w:id="8678" w:author="pennyo" w:date="2011-02-22T11:25:00Z"/>
        </w:rPr>
      </w:pPr>
      <w:ins w:id="8679" w:author="pennyo" w:date="2011-02-22T11:25:00Z">
        <w:r>
          <w:t>anonymous, 167</w:t>
        </w:r>
      </w:ins>
    </w:p>
    <w:p w:rsidR="00D75A7D" w:rsidRDefault="00D75A7D">
      <w:pPr>
        <w:pStyle w:val="Index2"/>
        <w:rPr>
          <w:ins w:id="8680" w:author="pennyo" w:date="2011-02-22T11:25:00Z"/>
        </w:rPr>
      </w:pPr>
      <w:ins w:id="8681" w:author="pennyo" w:date="2011-02-22T11:25:00Z">
        <w:r>
          <w:t>compilation order of, 166</w:t>
        </w:r>
      </w:ins>
    </w:p>
    <w:p w:rsidR="00D75A7D" w:rsidRDefault="00D75A7D">
      <w:pPr>
        <w:pStyle w:val="Index2"/>
        <w:rPr>
          <w:ins w:id="8682" w:author="pennyo" w:date="2011-02-22T11:25:00Z"/>
        </w:rPr>
      </w:pPr>
      <w:ins w:id="8683" w:author="pennyo" w:date="2011-02-22T11:25:00Z">
        <w:r>
          <w:t>contents of, 167</w:t>
        </w:r>
      </w:ins>
    </w:p>
    <w:p w:rsidR="00D75A7D" w:rsidRDefault="00D75A7D">
      <w:pPr>
        <w:pStyle w:val="Index1"/>
        <w:tabs>
          <w:tab w:val="right" w:leader="dot" w:pos="4143"/>
        </w:tabs>
        <w:rPr>
          <w:ins w:id="8684" w:author="pennyo" w:date="2011-02-22T11:25:00Z"/>
          <w:noProof/>
        </w:rPr>
      </w:pPr>
      <w:ins w:id="8685" w:author="pennyo" w:date="2011-02-22T11:25:00Z">
        <w:r>
          <w:rPr>
            <w:noProof/>
            <w:lang w:eastAsia="en-GB"/>
          </w:rPr>
          <w:t>signatures</w:t>
        </w:r>
      </w:ins>
    </w:p>
    <w:p w:rsidR="00D75A7D" w:rsidRDefault="00D75A7D">
      <w:pPr>
        <w:pStyle w:val="Index2"/>
        <w:rPr>
          <w:ins w:id="8686" w:author="pennyo" w:date="2011-02-22T11:25:00Z"/>
        </w:rPr>
      </w:pPr>
      <w:ins w:id="8687" w:author="pennyo" w:date="2011-02-22T11:25:00Z">
        <w:r>
          <w:t>conformance of, 162</w:t>
        </w:r>
      </w:ins>
    </w:p>
    <w:p w:rsidR="00D75A7D" w:rsidRDefault="00D75A7D">
      <w:pPr>
        <w:pStyle w:val="Index2"/>
        <w:rPr>
          <w:ins w:id="8688" w:author="pennyo" w:date="2011-02-22T11:25:00Z"/>
        </w:rPr>
      </w:pPr>
      <w:ins w:id="8689" w:author="pennyo" w:date="2011-02-22T11:25:00Z">
        <w:r>
          <w:t>declarations of, 161</w:t>
        </w:r>
      </w:ins>
    </w:p>
    <w:p w:rsidR="00D75A7D" w:rsidRDefault="00D75A7D">
      <w:pPr>
        <w:pStyle w:val="Index2"/>
        <w:rPr>
          <w:ins w:id="8690" w:author="pennyo" w:date="2011-02-22T11:25:00Z"/>
        </w:rPr>
      </w:pPr>
      <w:ins w:id="8691" w:author="pennyo" w:date="2011-02-22T11:25:00Z">
        <w:r>
          <w:t>member, 162</w:t>
        </w:r>
      </w:ins>
    </w:p>
    <w:p w:rsidR="00D75A7D" w:rsidRDefault="00D75A7D">
      <w:pPr>
        <w:pStyle w:val="Index2"/>
        <w:rPr>
          <w:ins w:id="8692" w:author="pennyo" w:date="2011-02-22T11:25:00Z"/>
        </w:rPr>
      </w:pPr>
      <w:ins w:id="8693" w:author="pennyo" w:date="2011-02-22T11:25:00Z">
        <w:r>
          <w:t>module, 153</w:t>
        </w:r>
      </w:ins>
    </w:p>
    <w:p w:rsidR="00D75A7D" w:rsidRDefault="00D75A7D">
      <w:pPr>
        <w:pStyle w:val="Index2"/>
        <w:rPr>
          <w:ins w:id="8694" w:author="pennyo" w:date="2011-02-22T11:25:00Z"/>
        </w:rPr>
      </w:pPr>
      <w:ins w:id="8695" w:author="pennyo" w:date="2011-02-22T11:25:00Z">
        <w:r>
          <w:rPr>
            <w:lang w:eastAsia="en-GB"/>
          </w:rPr>
          <w:t xml:space="preserve">of </w:t>
        </w:r>
        <w:r>
          <w:t>namespace declaration groups, 152</w:t>
        </w:r>
      </w:ins>
    </w:p>
    <w:p w:rsidR="00D75A7D" w:rsidRDefault="00D75A7D">
      <w:pPr>
        <w:pStyle w:val="Index2"/>
        <w:rPr>
          <w:ins w:id="8696" w:author="pennyo" w:date="2011-02-22T11:25:00Z"/>
        </w:rPr>
      </w:pPr>
      <w:ins w:id="8697" w:author="pennyo" w:date="2011-02-22T11:25:00Z">
        <w:r>
          <w:t>type definition, 161</w:t>
        </w:r>
      </w:ins>
    </w:p>
    <w:p w:rsidR="00D75A7D" w:rsidRDefault="00D75A7D">
      <w:pPr>
        <w:pStyle w:val="Index2"/>
        <w:rPr>
          <w:ins w:id="8698" w:author="pennyo" w:date="2011-02-22T11:25:00Z"/>
        </w:rPr>
      </w:pPr>
      <w:ins w:id="8699" w:author="pennyo" w:date="2011-02-22T11:25:00Z">
        <w:r>
          <w:t>value, 161</w:t>
        </w:r>
      </w:ins>
    </w:p>
    <w:p w:rsidR="00D75A7D" w:rsidRDefault="00D75A7D">
      <w:pPr>
        <w:pStyle w:val="Index1"/>
        <w:tabs>
          <w:tab w:val="right" w:leader="dot" w:pos="4143"/>
        </w:tabs>
        <w:rPr>
          <w:ins w:id="8700" w:author="pennyo" w:date="2011-02-22T11:25:00Z"/>
          <w:noProof/>
        </w:rPr>
      </w:pPr>
      <w:ins w:id="8701" w:author="pennyo" w:date="2011-02-22T11:25:00Z">
        <w:r>
          <w:rPr>
            <w:noProof/>
            <w:lang w:eastAsia="en-GB"/>
          </w:rPr>
          <w:t>slice expressions</w:t>
        </w:r>
        <w:r>
          <w:rPr>
            <w:noProof/>
          </w:rPr>
          <w:t>, 71</w:t>
        </w:r>
      </w:ins>
    </w:p>
    <w:p w:rsidR="00D75A7D" w:rsidRDefault="00D75A7D">
      <w:pPr>
        <w:pStyle w:val="Index1"/>
        <w:tabs>
          <w:tab w:val="right" w:leader="dot" w:pos="4143"/>
        </w:tabs>
        <w:rPr>
          <w:ins w:id="8702" w:author="pennyo" w:date="2011-02-22T11:25:00Z"/>
          <w:noProof/>
        </w:rPr>
      </w:pPr>
      <w:ins w:id="8703" w:author="pennyo" w:date="2011-02-22T11:25:00Z">
        <w:r>
          <w:rPr>
            <w:noProof/>
          </w:rPr>
          <w:t>source code files, 18</w:t>
        </w:r>
      </w:ins>
    </w:p>
    <w:p w:rsidR="00D75A7D" w:rsidRDefault="00D75A7D">
      <w:pPr>
        <w:pStyle w:val="Index1"/>
        <w:tabs>
          <w:tab w:val="right" w:leader="dot" w:pos="4143"/>
        </w:tabs>
        <w:rPr>
          <w:ins w:id="8704" w:author="pennyo" w:date="2011-02-22T11:25:00Z"/>
          <w:noProof/>
        </w:rPr>
      </w:pPr>
      <w:ins w:id="8705" w:author="pennyo" w:date="2011-02-22T11:25:00Z">
        <w:r>
          <w:rPr>
            <w:noProof/>
          </w:rPr>
          <w:t>sprintf function, 65</w:t>
        </w:r>
      </w:ins>
    </w:p>
    <w:p w:rsidR="00D75A7D" w:rsidRDefault="00D75A7D">
      <w:pPr>
        <w:pStyle w:val="Index1"/>
        <w:tabs>
          <w:tab w:val="right" w:leader="dot" w:pos="4143"/>
        </w:tabs>
        <w:rPr>
          <w:ins w:id="8706" w:author="pennyo" w:date="2011-02-22T11:25:00Z"/>
          <w:noProof/>
        </w:rPr>
      </w:pPr>
      <w:ins w:id="8707" w:author="pennyo" w:date="2011-02-22T11:25:00Z">
        <w:r>
          <w:rPr>
            <w:noProof/>
          </w:rPr>
          <w:t>stack allocation, 237</w:t>
        </w:r>
      </w:ins>
    </w:p>
    <w:p w:rsidR="00D75A7D" w:rsidRDefault="00D75A7D">
      <w:pPr>
        <w:pStyle w:val="Index1"/>
        <w:tabs>
          <w:tab w:val="right" w:leader="dot" w:pos="4143"/>
        </w:tabs>
        <w:rPr>
          <w:ins w:id="8708" w:author="pennyo" w:date="2011-02-22T11:25:00Z"/>
          <w:noProof/>
        </w:rPr>
      </w:pPr>
      <w:ins w:id="8709" w:author="pennyo" w:date="2011-02-22T11:25:00Z">
        <w:r>
          <w:rPr>
            <w:noProof/>
          </w:rPr>
          <w:t>static coercion expressions, 82</w:t>
        </w:r>
      </w:ins>
    </w:p>
    <w:p w:rsidR="00D75A7D" w:rsidRDefault="00D75A7D">
      <w:pPr>
        <w:pStyle w:val="Index1"/>
        <w:tabs>
          <w:tab w:val="right" w:leader="dot" w:pos="4143"/>
        </w:tabs>
        <w:rPr>
          <w:ins w:id="8710" w:author="pennyo" w:date="2011-02-22T11:25:00Z"/>
          <w:noProof/>
        </w:rPr>
      </w:pPr>
      <w:ins w:id="8711" w:author="pennyo" w:date="2011-02-22T11:25:00Z">
        <w:r>
          <w:rPr>
            <w:noProof/>
          </w:rPr>
          <w:t>static initializer</w:t>
        </w:r>
      </w:ins>
    </w:p>
    <w:p w:rsidR="00D75A7D" w:rsidRDefault="00D75A7D">
      <w:pPr>
        <w:pStyle w:val="Index2"/>
        <w:rPr>
          <w:ins w:id="8712" w:author="pennyo" w:date="2011-02-22T11:25:00Z"/>
        </w:rPr>
      </w:pPr>
      <w:ins w:id="8713" w:author="pennyo" w:date="2011-02-22T11:25:00Z">
        <w:r>
          <w:t>execution of, 169</w:t>
        </w:r>
      </w:ins>
    </w:p>
    <w:p w:rsidR="00D75A7D" w:rsidRDefault="00D75A7D">
      <w:pPr>
        <w:pStyle w:val="Index1"/>
        <w:tabs>
          <w:tab w:val="right" w:leader="dot" w:pos="4143"/>
        </w:tabs>
        <w:rPr>
          <w:ins w:id="8714" w:author="pennyo" w:date="2011-02-22T11:25:00Z"/>
          <w:noProof/>
        </w:rPr>
      </w:pPr>
      <w:ins w:id="8715" w:author="pennyo" w:date="2011-02-22T11:25:00Z">
        <w:r>
          <w:rPr>
            <w:noProof/>
          </w:rPr>
          <w:t>static initializers, 116</w:t>
        </w:r>
      </w:ins>
    </w:p>
    <w:p w:rsidR="00D75A7D" w:rsidRDefault="00D75A7D">
      <w:pPr>
        <w:pStyle w:val="Index1"/>
        <w:tabs>
          <w:tab w:val="right" w:leader="dot" w:pos="4143"/>
        </w:tabs>
        <w:rPr>
          <w:ins w:id="8716" w:author="pennyo" w:date="2011-02-22T11:25:00Z"/>
          <w:noProof/>
        </w:rPr>
      </w:pPr>
      <w:ins w:id="8717" w:author="pennyo" w:date="2011-02-22T11:25:00Z">
        <w:r w:rsidRPr="003B3020">
          <w:rPr>
            <w:iCs/>
            <w:noProof/>
            <w:lang w:eastAsia="en-GB"/>
          </w:rPr>
          <w:t>static members</w:t>
        </w:r>
        <w:r>
          <w:rPr>
            <w:noProof/>
          </w:rPr>
          <w:t>, 125</w:t>
        </w:r>
      </w:ins>
    </w:p>
    <w:p w:rsidR="00D75A7D" w:rsidRDefault="00D75A7D">
      <w:pPr>
        <w:pStyle w:val="Index1"/>
        <w:tabs>
          <w:tab w:val="right" w:leader="dot" w:pos="4143"/>
        </w:tabs>
        <w:rPr>
          <w:ins w:id="8718" w:author="pennyo" w:date="2011-02-22T11:25:00Z"/>
          <w:noProof/>
        </w:rPr>
      </w:pPr>
      <w:ins w:id="8719" w:author="pennyo" w:date="2011-02-22T11:25:00Z">
        <w:r>
          <w:rPr>
            <w:noProof/>
            <w:lang w:eastAsia="en-GB"/>
          </w:rPr>
          <w:t>static types</w:t>
        </w:r>
        <w:r>
          <w:rPr>
            <w:noProof/>
          </w:rPr>
          <w:t>, 35</w:t>
        </w:r>
      </w:ins>
    </w:p>
    <w:p w:rsidR="00D75A7D" w:rsidRDefault="00D75A7D">
      <w:pPr>
        <w:pStyle w:val="Index1"/>
        <w:tabs>
          <w:tab w:val="right" w:leader="dot" w:pos="4143"/>
        </w:tabs>
        <w:rPr>
          <w:ins w:id="8720" w:author="pennyo" w:date="2011-02-22T11:25:00Z"/>
          <w:noProof/>
        </w:rPr>
      </w:pPr>
      <w:ins w:id="8721" w:author="pennyo" w:date="2011-02-22T11:25:00Z">
        <w:r>
          <w:rPr>
            <w:noProof/>
            <w:lang w:eastAsia="en-GB"/>
          </w:rPr>
          <w:t>strings</w:t>
        </w:r>
        <w:r>
          <w:rPr>
            <w:noProof/>
          </w:rPr>
          <w:t>, 22</w:t>
        </w:r>
      </w:ins>
    </w:p>
    <w:p w:rsidR="00D75A7D" w:rsidRDefault="00D75A7D">
      <w:pPr>
        <w:pStyle w:val="Index2"/>
        <w:rPr>
          <w:ins w:id="8722" w:author="pennyo" w:date="2011-02-22T11:25:00Z"/>
        </w:rPr>
      </w:pPr>
      <w:ins w:id="8723" w:author="pennyo" w:date="2011-02-22T11:25:00Z">
        <w:r>
          <w:t>format, 65</w:t>
        </w:r>
      </w:ins>
    </w:p>
    <w:p w:rsidR="00D75A7D" w:rsidRDefault="00D75A7D">
      <w:pPr>
        <w:pStyle w:val="Index2"/>
        <w:rPr>
          <w:ins w:id="8724" w:author="pennyo" w:date="2011-02-22T11:25:00Z"/>
        </w:rPr>
      </w:pPr>
      <w:ins w:id="8725" w:author="pennyo" w:date="2011-02-22T11:25:00Z">
        <w:r>
          <w:t>newlines in, 23</w:t>
        </w:r>
      </w:ins>
    </w:p>
    <w:p w:rsidR="00D75A7D" w:rsidRDefault="00D75A7D">
      <w:pPr>
        <w:pStyle w:val="Index1"/>
        <w:tabs>
          <w:tab w:val="right" w:leader="dot" w:pos="4143"/>
        </w:tabs>
        <w:rPr>
          <w:ins w:id="8726" w:author="pennyo" w:date="2011-02-22T11:25:00Z"/>
          <w:noProof/>
        </w:rPr>
      </w:pPr>
      <w:ins w:id="8727" w:author="pennyo" w:date="2011-02-22T11:25:00Z">
        <w:r>
          <w:rPr>
            <w:noProof/>
            <w:lang w:eastAsia="en-GB"/>
          </w:rPr>
          <w:t>strongly typed quoted expressions</w:t>
        </w:r>
        <w:r>
          <w:rPr>
            <w:noProof/>
          </w:rPr>
          <w:t>, 84</w:t>
        </w:r>
      </w:ins>
    </w:p>
    <w:p w:rsidR="00D75A7D" w:rsidRDefault="00D75A7D">
      <w:pPr>
        <w:pStyle w:val="Index1"/>
        <w:tabs>
          <w:tab w:val="right" w:leader="dot" w:pos="4143"/>
        </w:tabs>
        <w:rPr>
          <w:ins w:id="8728" w:author="pennyo" w:date="2011-02-22T11:25:00Z"/>
          <w:noProof/>
        </w:rPr>
      </w:pPr>
      <w:ins w:id="8729" w:author="pennyo" w:date="2011-02-22T11:25:00Z">
        <w:r>
          <w:rPr>
            <w:noProof/>
          </w:rPr>
          <w:t>struct types</w:t>
        </w:r>
      </w:ins>
    </w:p>
    <w:p w:rsidR="00D75A7D" w:rsidRDefault="00D75A7D">
      <w:pPr>
        <w:pStyle w:val="Index2"/>
        <w:rPr>
          <w:ins w:id="8730" w:author="pennyo" w:date="2011-02-22T11:25:00Z"/>
        </w:rPr>
      </w:pPr>
      <w:ins w:id="8731" w:author="pennyo" w:date="2011-02-22T11:25:00Z">
        <w:r>
          <w:t>default constructor in, 121</w:t>
        </w:r>
      </w:ins>
    </w:p>
    <w:p w:rsidR="00D75A7D" w:rsidRDefault="00D75A7D">
      <w:pPr>
        <w:pStyle w:val="Index1"/>
        <w:tabs>
          <w:tab w:val="right" w:leader="dot" w:pos="4143"/>
        </w:tabs>
        <w:rPr>
          <w:ins w:id="8732" w:author="pennyo" w:date="2011-02-22T11:25:00Z"/>
          <w:noProof/>
        </w:rPr>
      </w:pPr>
      <w:ins w:id="8733" w:author="pennyo" w:date="2011-02-22T11:25:00Z">
        <w:r>
          <w:rPr>
            <w:noProof/>
          </w:rPr>
          <w:t>struct/end tokens, 120</w:t>
        </w:r>
      </w:ins>
    </w:p>
    <w:p w:rsidR="00D75A7D" w:rsidRDefault="00D75A7D">
      <w:pPr>
        <w:pStyle w:val="Index1"/>
        <w:tabs>
          <w:tab w:val="right" w:leader="dot" w:pos="4143"/>
        </w:tabs>
        <w:rPr>
          <w:ins w:id="8734" w:author="pennyo" w:date="2011-02-22T11:25:00Z"/>
          <w:noProof/>
        </w:rPr>
      </w:pPr>
      <w:ins w:id="8735" w:author="pennyo" w:date="2011-02-22T11:25:00Z">
        <w:r w:rsidRPr="003B3020">
          <w:rPr>
            <w:iCs/>
            <w:noProof/>
          </w:rPr>
          <w:t>structs</w:t>
        </w:r>
        <w:r>
          <w:rPr>
            <w:noProof/>
          </w:rPr>
          <w:t>, 42</w:t>
        </w:r>
      </w:ins>
    </w:p>
    <w:p w:rsidR="00D75A7D" w:rsidRDefault="00D75A7D">
      <w:pPr>
        <w:pStyle w:val="Index1"/>
        <w:tabs>
          <w:tab w:val="right" w:leader="dot" w:pos="4143"/>
        </w:tabs>
        <w:rPr>
          <w:ins w:id="8736" w:author="pennyo" w:date="2011-02-22T11:25:00Z"/>
          <w:noProof/>
        </w:rPr>
      </w:pPr>
      <w:ins w:id="8737" w:author="pennyo" w:date="2011-02-22T11:25:00Z">
        <w:r>
          <w:rPr>
            <w:noProof/>
            <w:lang w:eastAsia="en-GB"/>
          </w:rPr>
          <w:t>structural equality</w:t>
        </w:r>
        <w:r>
          <w:rPr>
            <w:noProof/>
          </w:rPr>
          <w:t>, 138</w:t>
        </w:r>
      </w:ins>
    </w:p>
    <w:p w:rsidR="00D75A7D" w:rsidRDefault="00D75A7D">
      <w:pPr>
        <w:pStyle w:val="Index1"/>
        <w:tabs>
          <w:tab w:val="right" w:leader="dot" w:pos="4143"/>
        </w:tabs>
        <w:rPr>
          <w:ins w:id="8738" w:author="pennyo" w:date="2011-02-22T11:25:00Z"/>
          <w:noProof/>
        </w:rPr>
      </w:pPr>
      <w:ins w:id="8739" w:author="pennyo" w:date="2011-02-22T11:25:00Z">
        <w:r>
          <w:rPr>
            <w:noProof/>
          </w:rPr>
          <w:t>structural types, 139</w:t>
        </w:r>
      </w:ins>
    </w:p>
    <w:p w:rsidR="00D75A7D" w:rsidRDefault="00D75A7D">
      <w:pPr>
        <w:pStyle w:val="Index1"/>
        <w:tabs>
          <w:tab w:val="right" w:leader="dot" w:pos="4143"/>
        </w:tabs>
        <w:rPr>
          <w:ins w:id="8740" w:author="pennyo" w:date="2011-02-22T11:25:00Z"/>
          <w:noProof/>
        </w:rPr>
      </w:pPr>
      <w:ins w:id="8741" w:author="pennyo" w:date="2011-02-22T11:25:00Z">
        <w:r>
          <w:rPr>
            <w:noProof/>
          </w:rPr>
          <w:t>StructuralComparison attribute, 140</w:t>
        </w:r>
      </w:ins>
    </w:p>
    <w:p w:rsidR="00D75A7D" w:rsidRDefault="00D75A7D">
      <w:pPr>
        <w:pStyle w:val="Index1"/>
        <w:tabs>
          <w:tab w:val="right" w:leader="dot" w:pos="4143"/>
        </w:tabs>
        <w:rPr>
          <w:ins w:id="8742" w:author="pennyo" w:date="2011-02-22T11:25:00Z"/>
          <w:noProof/>
        </w:rPr>
      </w:pPr>
      <w:ins w:id="8743" w:author="pennyo" w:date="2011-02-22T11:25:00Z">
        <w:r>
          <w:rPr>
            <w:noProof/>
          </w:rPr>
          <w:t>StructuralEquality attribute, 139</w:t>
        </w:r>
      </w:ins>
    </w:p>
    <w:p w:rsidR="00D75A7D" w:rsidRDefault="00D75A7D">
      <w:pPr>
        <w:pStyle w:val="Index1"/>
        <w:tabs>
          <w:tab w:val="right" w:leader="dot" w:pos="4143"/>
        </w:tabs>
        <w:rPr>
          <w:ins w:id="8744" w:author="pennyo" w:date="2011-02-22T11:25:00Z"/>
          <w:noProof/>
        </w:rPr>
      </w:pPr>
      <w:ins w:id="8745" w:author="pennyo" w:date="2011-02-22T11:25:00Z">
        <w:r>
          <w:rPr>
            <w:noProof/>
          </w:rPr>
          <w:t>symbolic operators, 24, 31</w:t>
        </w:r>
      </w:ins>
    </w:p>
    <w:p w:rsidR="00D75A7D" w:rsidRDefault="00D75A7D">
      <w:pPr>
        <w:pStyle w:val="Index1"/>
        <w:tabs>
          <w:tab w:val="right" w:leader="dot" w:pos="4143"/>
        </w:tabs>
        <w:rPr>
          <w:ins w:id="8746" w:author="pennyo" w:date="2011-02-22T11:25:00Z"/>
          <w:noProof/>
        </w:rPr>
      </w:pPr>
      <w:ins w:id="8747" w:author="pennyo" w:date="2011-02-22T11:25:00Z">
        <w:r>
          <w:rPr>
            <w:noProof/>
            <w:lang w:eastAsia="en-GB"/>
          </w:rPr>
          <w:t>syntactic types</w:t>
        </w:r>
        <w:r>
          <w:rPr>
            <w:noProof/>
          </w:rPr>
          <w:t>, 35</w:t>
        </w:r>
      </w:ins>
    </w:p>
    <w:p w:rsidR="00D75A7D" w:rsidRDefault="00D75A7D">
      <w:pPr>
        <w:pStyle w:val="Index1"/>
        <w:tabs>
          <w:tab w:val="right" w:leader="dot" w:pos="4143"/>
        </w:tabs>
        <w:rPr>
          <w:ins w:id="8748" w:author="pennyo" w:date="2011-02-22T11:25:00Z"/>
          <w:noProof/>
        </w:rPr>
      </w:pPr>
      <w:ins w:id="8749" w:author="pennyo" w:date="2011-02-22T11:25:00Z">
        <w:r>
          <w:rPr>
            <w:noProof/>
          </w:rPr>
          <w:t>System.Object, 59</w:t>
        </w:r>
      </w:ins>
    </w:p>
    <w:p w:rsidR="00D75A7D" w:rsidRDefault="00D75A7D">
      <w:pPr>
        <w:pStyle w:val="Index1"/>
        <w:tabs>
          <w:tab w:val="right" w:leader="dot" w:pos="4143"/>
        </w:tabs>
        <w:rPr>
          <w:ins w:id="8750" w:author="pennyo" w:date="2011-02-22T11:25:00Z"/>
          <w:noProof/>
        </w:rPr>
      </w:pPr>
      <w:ins w:id="8751" w:author="pennyo" w:date="2011-02-22T11:25:00Z">
        <w:r>
          <w:rPr>
            <w:noProof/>
          </w:rPr>
          <w:t>System.Reflection objects, 174</w:t>
        </w:r>
      </w:ins>
    </w:p>
    <w:p w:rsidR="00D75A7D" w:rsidRDefault="00D75A7D">
      <w:pPr>
        <w:pStyle w:val="Index1"/>
        <w:tabs>
          <w:tab w:val="right" w:leader="dot" w:pos="4143"/>
        </w:tabs>
        <w:rPr>
          <w:ins w:id="8752" w:author="pennyo" w:date="2011-02-22T11:25:00Z"/>
          <w:noProof/>
        </w:rPr>
      </w:pPr>
      <w:ins w:id="8753" w:author="pennyo" w:date="2011-02-22T11:25:00Z">
        <w:r>
          <w:rPr>
            <w:noProof/>
          </w:rPr>
          <w:t>System.Tuple, 54</w:t>
        </w:r>
      </w:ins>
    </w:p>
    <w:p w:rsidR="00D75A7D" w:rsidRDefault="00D75A7D">
      <w:pPr>
        <w:pStyle w:val="Index1"/>
        <w:tabs>
          <w:tab w:val="right" w:leader="dot" w:pos="4143"/>
        </w:tabs>
        <w:rPr>
          <w:ins w:id="8754" w:author="pennyo" w:date="2011-02-22T11:25:00Z"/>
          <w:noProof/>
        </w:rPr>
      </w:pPr>
      <w:ins w:id="8755" w:author="pennyo" w:date="2011-02-22T11:25:00Z">
        <w:r>
          <w:rPr>
            <w:noProof/>
          </w:rPr>
          <w:t>System.Type objects, 174</w:t>
        </w:r>
      </w:ins>
    </w:p>
    <w:p w:rsidR="00D75A7D" w:rsidRDefault="00D75A7D">
      <w:pPr>
        <w:pStyle w:val="Index1"/>
        <w:tabs>
          <w:tab w:val="right" w:leader="dot" w:pos="4143"/>
        </w:tabs>
        <w:rPr>
          <w:ins w:id="8756" w:author="pennyo" w:date="2011-02-22T11:25:00Z"/>
          <w:noProof/>
        </w:rPr>
      </w:pPr>
      <w:ins w:id="8757" w:author="pennyo" w:date="2011-02-22T11:25:00Z">
        <w:r>
          <w:rPr>
            <w:noProof/>
          </w:rPr>
          <w:t>text formatting, 236</w:t>
        </w:r>
      </w:ins>
    </w:p>
    <w:p w:rsidR="00D75A7D" w:rsidRDefault="00D75A7D">
      <w:pPr>
        <w:pStyle w:val="Index1"/>
        <w:tabs>
          <w:tab w:val="right" w:leader="dot" w:pos="4143"/>
        </w:tabs>
        <w:rPr>
          <w:ins w:id="8758" w:author="pennyo" w:date="2011-02-22T11:25:00Z"/>
          <w:noProof/>
        </w:rPr>
      </w:pPr>
      <w:ins w:id="8759" w:author="pennyo" w:date="2011-02-22T11:25:00Z">
        <w:r>
          <w:rPr>
            <w:noProof/>
          </w:rPr>
          <w:t>ThreadStatic attribute, 79, 155</w:t>
        </w:r>
      </w:ins>
    </w:p>
    <w:p w:rsidR="00D75A7D" w:rsidRDefault="00D75A7D">
      <w:pPr>
        <w:pStyle w:val="Index1"/>
        <w:tabs>
          <w:tab w:val="right" w:leader="dot" w:pos="4143"/>
        </w:tabs>
        <w:rPr>
          <w:ins w:id="8760" w:author="pennyo" w:date="2011-02-22T11:25:00Z"/>
          <w:noProof/>
        </w:rPr>
      </w:pPr>
      <w:ins w:id="8761" w:author="pennyo" w:date="2011-02-22T11:25:00Z">
        <w:r>
          <w:rPr>
            <w:noProof/>
            <w:lang w:eastAsia="en-GB"/>
          </w:rPr>
          <w:t>tokens</w:t>
        </w:r>
      </w:ins>
    </w:p>
    <w:p w:rsidR="00D75A7D" w:rsidRDefault="00D75A7D">
      <w:pPr>
        <w:pStyle w:val="Index2"/>
        <w:rPr>
          <w:ins w:id="8762" w:author="pennyo" w:date="2011-02-22T11:25:00Z"/>
        </w:rPr>
      </w:pPr>
      <w:ins w:id="8763" w:author="pennyo" w:date="2011-02-22T11:25:00Z">
        <w:r>
          <w:t>hidden, 26, 209</w:t>
        </w:r>
      </w:ins>
    </w:p>
    <w:p w:rsidR="00D75A7D" w:rsidRDefault="00D75A7D">
      <w:pPr>
        <w:pStyle w:val="Index1"/>
        <w:tabs>
          <w:tab w:val="right" w:leader="dot" w:pos="4143"/>
        </w:tabs>
        <w:rPr>
          <w:ins w:id="8764" w:author="pennyo" w:date="2011-02-22T11:25:00Z"/>
          <w:noProof/>
        </w:rPr>
      </w:pPr>
      <w:ins w:id="8765" w:author="pennyo" w:date="2011-02-22T11:25:00Z">
        <w:r w:rsidRPr="003B3020">
          <w:rPr>
            <w:i/>
            <w:iCs/>
            <w:noProof/>
            <w:lang w:eastAsia="en-GB"/>
          </w:rPr>
          <w:t>try-finally</w:t>
        </w:r>
        <w:r w:rsidRPr="003B3020">
          <w:rPr>
            <w:iCs/>
            <w:noProof/>
            <w:lang w:eastAsia="en-GB"/>
          </w:rPr>
          <w:t xml:space="preserve"> expressions</w:t>
        </w:r>
        <w:r>
          <w:rPr>
            <w:noProof/>
          </w:rPr>
          <w:t>, 78</w:t>
        </w:r>
      </w:ins>
    </w:p>
    <w:p w:rsidR="00D75A7D" w:rsidRDefault="00D75A7D">
      <w:pPr>
        <w:pStyle w:val="Index2"/>
        <w:rPr>
          <w:ins w:id="8766" w:author="pennyo" w:date="2011-02-22T11:25:00Z"/>
        </w:rPr>
      </w:pPr>
      <w:ins w:id="8767" w:author="pennyo" w:date="2011-02-22T11:25:00Z">
        <w:r>
          <w:t>evaluation of, 92</w:t>
        </w:r>
      </w:ins>
    </w:p>
    <w:p w:rsidR="00D75A7D" w:rsidRDefault="00D75A7D">
      <w:pPr>
        <w:pStyle w:val="Index1"/>
        <w:tabs>
          <w:tab w:val="right" w:leader="dot" w:pos="4143"/>
        </w:tabs>
        <w:rPr>
          <w:ins w:id="8768" w:author="pennyo" w:date="2011-02-22T11:25:00Z"/>
          <w:noProof/>
        </w:rPr>
      </w:pPr>
      <w:ins w:id="8769" w:author="pennyo" w:date="2011-02-22T11:25:00Z">
        <w:r w:rsidRPr="003B3020">
          <w:rPr>
            <w:i/>
            <w:iCs/>
            <w:noProof/>
            <w:lang w:eastAsia="en-GB"/>
          </w:rPr>
          <w:t>try-with</w:t>
        </w:r>
        <w:r w:rsidRPr="003B3020">
          <w:rPr>
            <w:iCs/>
            <w:noProof/>
            <w:lang w:eastAsia="en-GB"/>
          </w:rPr>
          <w:t xml:space="preserve"> expressions</w:t>
        </w:r>
        <w:r>
          <w:rPr>
            <w:noProof/>
          </w:rPr>
          <w:t>, 77, 92</w:t>
        </w:r>
      </w:ins>
    </w:p>
    <w:p w:rsidR="00D75A7D" w:rsidRDefault="00D75A7D">
      <w:pPr>
        <w:pStyle w:val="Index1"/>
        <w:tabs>
          <w:tab w:val="right" w:leader="dot" w:pos="4143"/>
        </w:tabs>
        <w:rPr>
          <w:ins w:id="8770" w:author="pennyo" w:date="2011-02-22T11:25:00Z"/>
          <w:noProof/>
        </w:rPr>
      </w:pPr>
      <w:ins w:id="8771" w:author="pennyo" w:date="2011-02-22T11:25:00Z">
        <w:r w:rsidRPr="003B3020">
          <w:rPr>
            <w:iCs/>
            <w:noProof/>
            <w:lang w:eastAsia="en-GB"/>
          </w:rPr>
          <w:t>tuple type</w:t>
        </w:r>
        <w:r>
          <w:rPr>
            <w:noProof/>
          </w:rPr>
          <w:t>, 37</w:t>
        </w:r>
      </w:ins>
    </w:p>
    <w:p w:rsidR="00D75A7D" w:rsidRDefault="00D75A7D">
      <w:pPr>
        <w:pStyle w:val="Index1"/>
        <w:tabs>
          <w:tab w:val="right" w:leader="dot" w:pos="4143"/>
        </w:tabs>
        <w:rPr>
          <w:ins w:id="8772" w:author="pennyo" w:date="2011-02-22T11:25:00Z"/>
          <w:noProof/>
        </w:rPr>
      </w:pPr>
      <w:ins w:id="8773" w:author="pennyo" w:date="2011-02-22T11:25:00Z">
        <w:r>
          <w:rPr>
            <w:noProof/>
            <w:lang w:eastAsia="en-GB"/>
          </w:rPr>
          <w:t>type</w:t>
        </w:r>
      </w:ins>
    </w:p>
    <w:p w:rsidR="00D75A7D" w:rsidRDefault="00D75A7D">
      <w:pPr>
        <w:pStyle w:val="Index2"/>
        <w:rPr>
          <w:ins w:id="8774" w:author="pennyo" w:date="2011-02-22T11:25:00Z"/>
        </w:rPr>
      </w:pPr>
      <w:ins w:id="8775" w:author="pennyo" w:date="2011-02-22T11:25:00Z">
        <w:r>
          <w:t>fresh, 35</w:t>
        </w:r>
      </w:ins>
    </w:p>
    <w:p w:rsidR="00D75A7D" w:rsidRDefault="00D75A7D">
      <w:pPr>
        <w:pStyle w:val="Index2"/>
        <w:rPr>
          <w:ins w:id="8776" w:author="pennyo" w:date="2011-02-22T11:25:00Z"/>
        </w:rPr>
      </w:pPr>
      <w:ins w:id="8777" w:author="pennyo" w:date="2011-02-22T11:25:00Z">
        <w:r>
          <w:t>meanings of, 34</w:t>
        </w:r>
      </w:ins>
    </w:p>
    <w:p w:rsidR="00D75A7D" w:rsidRDefault="00D75A7D">
      <w:pPr>
        <w:pStyle w:val="Index2"/>
        <w:rPr>
          <w:ins w:id="8778" w:author="pennyo" w:date="2011-02-22T11:25:00Z"/>
        </w:rPr>
      </w:pPr>
      <w:ins w:id="8779" w:author="pennyo" w:date="2011-02-22T11:25:00Z">
        <w:r>
          <w:t>named, 36</w:t>
        </w:r>
      </w:ins>
    </w:p>
    <w:p w:rsidR="00D75A7D" w:rsidRDefault="00D75A7D">
      <w:pPr>
        <w:pStyle w:val="Index2"/>
        <w:rPr>
          <w:ins w:id="8780" w:author="pennyo" w:date="2011-02-22T11:25:00Z"/>
        </w:rPr>
      </w:pPr>
      <w:ins w:id="8781" w:author="pennyo" w:date="2011-02-22T11:25:00Z">
        <w:r>
          <w:t>statically resolved variable, 36</w:t>
        </w:r>
      </w:ins>
    </w:p>
    <w:p w:rsidR="00D75A7D" w:rsidRDefault="00D75A7D">
      <w:pPr>
        <w:pStyle w:val="Index1"/>
        <w:tabs>
          <w:tab w:val="right" w:leader="dot" w:pos="4143"/>
        </w:tabs>
        <w:rPr>
          <w:ins w:id="8782" w:author="pennyo" w:date="2011-02-22T11:25:00Z"/>
          <w:noProof/>
        </w:rPr>
      </w:pPr>
      <w:ins w:id="8783" w:author="pennyo" w:date="2011-02-22T11:25:00Z">
        <w:r>
          <w:rPr>
            <w:noProof/>
          </w:rPr>
          <w:t>type abbreviations, 42, 109</w:t>
        </w:r>
      </w:ins>
    </w:p>
    <w:p w:rsidR="00D75A7D" w:rsidRDefault="00D75A7D">
      <w:pPr>
        <w:pStyle w:val="Index1"/>
        <w:tabs>
          <w:tab w:val="right" w:leader="dot" w:pos="4143"/>
        </w:tabs>
        <w:rPr>
          <w:ins w:id="8784" w:author="pennyo" w:date="2011-02-22T11:25:00Z"/>
          <w:noProof/>
        </w:rPr>
      </w:pPr>
      <w:ins w:id="8785" w:author="pennyo" w:date="2011-02-22T11:25:00Z">
        <w:r>
          <w:rPr>
            <w:noProof/>
          </w:rPr>
          <w:t>type annotations</w:t>
        </w:r>
      </w:ins>
    </w:p>
    <w:p w:rsidR="00D75A7D" w:rsidRDefault="00D75A7D">
      <w:pPr>
        <w:pStyle w:val="Index2"/>
        <w:rPr>
          <w:ins w:id="8786" w:author="pennyo" w:date="2011-02-22T11:25:00Z"/>
        </w:rPr>
      </w:pPr>
      <w:ins w:id="8787" w:author="pennyo" w:date="2011-02-22T11:25:00Z">
        <w:r>
          <w:t>over-constrained, 195</w:t>
        </w:r>
      </w:ins>
    </w:p>
    <w:p w:rsidR="00D75A7D" w:rsidRDefault="00D75A7D">
      <w:pPr>
        <w:pStyle w:val="Index1"/>
        <w:tabs>
          <w:tab w:val="right" w:leader="dot" w:pos="4143"/>
        </w:tabs>
        <w:rPr>
          <w:ins w:id="8788" w:author="pennyo" w:date="2011-02-22T11:25:00Z"/>
          <w:noProof/>
        </w:rPr>
      </w:pPr>
      <w:ins w:id="8789" w:author="pennyo" w:date="2011-02-22T11:25:00Z">
        <w:r>
          <w:rPr>
            <w:noProof/>
          </w:rPr>
          <w:t>type applications</w:t>
        </w:r>
      </w:ins>
    </w:p>
    <w:p w:rsidR="00D75A7D" w:rsidRDefault="00D75A7D">
      <w:pPr>
        <w:pStyle w:val="Index2"/>
        <w:rPr>
          <w:ins w:id="8790" w:author="pennyo" w:date="2011-02-22T11:25:00Z"/>
        </w:rPr>
      </w:pPr>
      <w:ins w:id="8791" w:author="pennyo" w:date="2011-02-22T11:25:00Z">
        <w:r>
          <w:t>lexical analysis of, 217</w:t>
        </w:r>
      </w:ins>
    </w:p>
    <w:p w:rsidR="00D75A7D" w:rsidRDefault="00D75A7D">
      <w:pPr>
        <w:pStyle w:val="Index1"/>
        <w:tabs>
          <w:tab w:val="right" w:leader="dot" w:pos="4143"/>
        </w:tabs>
        <w:rPr>
          <w:ins w:id="8792" w:author="pennyo" w:date="2011-02-22T11:25:00Z"/>
          <w:noProof/>
        </w:rPr>
      </w:pPr>
      <w:ins w:id="8793" w:author="pennyo" w:date="2011-02-22T11:25:00Z">
        <w:r>
          <w:rPr>
            <w:noProof/>
          </w:rPr>
          <w:t>type definition group, 106</w:t>
        </w:r>
      </w:ins>
    </w:p>
    <w:p w:rsidR="00D75A7D" w:rsidRDefault="00D75A7D">
      <w:pPr>
        <w:pStyle w:val="Index1"/>
        <w:tabs>
          <w:tab w:val="right" w:leader="dot" w:pos="4143"/>
        </w:tabs>
        <w:rPr>
          <w:ins w:id="8794" w:author="pennyo" w:date="2011-02-22T11:25:00Z"/>
          <w:noProof/>
        </w:rPr>
      </w:pPr>
      <w:ins w:id="8795" w:author="pennyo" w:date="2011-02-22T11:25:00Z">
        <w:r>
          <w:rPr>
            <w:noProof/>
          </w:rPr>
          <w:t>type definition signatures, 161</w:t>
        </w:r>
      </w:ins>
    </w:p>
    <w:p w:rsidR="00D75A7D" w:rsidRDefault="00D75A7D">
      <w:pPr>
        <w:pStyle w:val="Index1"/>
        <w:tabs>
          <w:tab w:val="right" w:leader="dot" w:pos="4143"/>
        </w:tabs>
        <w:rPr>
          <w:ins w:id="8796" w:author="pennyo" w:date="2011-02-22T11:25:00Z"/>
          <w:noProof/>
        </w:rPr>
      </w:pPr>
      <w:ins w:id="8797" w:author="pennyo" w:date="2011-02-22T11:25:00Z">
        <w:r>
          <w:rPr>
            <w:noProof/>
          </w:rPr>
          <w:t>type definitions, 34, 42</w:t>
        </w:r>
      </w:ins>
    </w:p>
    <w:p w:rsidR="00D75A7D" w:rsidRDefault="00D75A7D">
      <w:pPr>
        <w:pStyle w:val="Index2"/>
        <w:rPr>
          <w:ins w:id="8798" w:author="pennyo" w:date="2011-02-22T11:25:00Z"/>
        </w:rPr>
      </w:pPr>
      <w:ins w:id="8799" w:author="pennyo" w:date="2011-02-22T11:25:00Z">
        <w:r>
          <w:t>abstract members in, 134</w:t>
        </w:r>
      </w:ins>
    </w:p>
    <w:p w:rsidR="00D75A7D" w:rsidRDefault="00D75A7D">
      <w:pPr>
        <w:pStyle w:val="Index2"/>
        <w:rPr>
          <w:ins w:id="8800" w:author="pennyo" w:date="2011-02-22T11:25:00Z"/>
        </w:rPr>
      </w:pPr>
      <w:ins w:id="8801" w:author="pennyo" w:date="2011-02-22T11:25:00Z">
        <w:r>
          <w:t>checking of, 106</w:t>
        </w:r>
      </w:ins>
    </w:p>
    <w:p w:rsidR="00D75A7D" w:rsidRDefault="00D75A7D">
      <w:pPr>
        <w:pStyle w:val="Index2"/>
        <w:rPr>
          <w:ins w:id="8802" w:author="pennyo" w:date="2011-02-22T11:25:00Z"/>
        </w:rPr>
      </w:pPr>
      <w:ins w:id="8803" w:author="pennyo" w:date="2011-02-22T11:25:00Z">
        <w:r>
          <w:t>delegate, 122</w:t>
        </w:r>
      </w:ins>
    </w:p>
    <w:p w:rsidR="00D75A7D" w:rsidRDefault="00D75A7D">
      <w:pPr>
        <w:pStyle w:val="Index2"/>
        <w:rPr>
          <w:ins w:id="8804" w:author="pennyo" w:date="2011-02-22T11:25:00Z"/>
        </w:rPr>
      </w:pPr>
      <w:ins w:id="8805" w:author="pennyo" w:date="2011-02-22T11:25:00Z">
        <w:r>
          <w:t>enum, 121</w:t>
        </w:r>
      </w:ins>
    </w:p>
    <w:p w:rsidR="00D75A7D" w:rsidRDefault="00D75A7D">
      <w:pPr>
        <w:pStyle w:val="Index2"/>
        <w:rPr>
          <w:ins w:id="8806" w:author="pennyo" w:date="2011-02-22T11:25:00Z"/>
        </w:rPr>
      </w:pPr>
      <w:ins w:id="8807" w:author="pennyo" w:date="2011-02-22T11:25:00Z">
        <w:r>
          <w:t>exception, 123</w:t>
        </w:r>
      </w:ins>
    </w:p>
    <w:p w:rsidR="00D75A7D" w:rsidRDefault="00D75A7D">
      <w:pPr>
        <w:pStyle w:val="Index2"/>
        <w:rPr>
          <w:ins w:id="8808" w:author="pennyo" w:date="2011-02-22T11:25:00Z"/>
        </w:rPr>
      </w:pPr>
      <w:ins w:id="8809" w:author="pennyo" w:date="2011-02-22T11:25:00Z">
        <w:r>
          <w:t>generic, 42</w:t>
        </w:r>
      </w:ins>
    </w:p>
    <w:p w:rsidR="00D75A7D" w:rsidRDefault="00D75A7D">
      <w:pPr>
        <w:pStyle w:val="Index2"/>
        <w:rPr>
          <w:ins w:id="8810" w:author="pennyo" w:date="2011-02-22T11:25:00Z"/>
        </w:rPr>
      </w:pPr>
      <w:ins w:id="8811" w:author="pennyo" w:date="2011-02-22T11:25:00Z">
        <w:r>
          <w:t>grammar of, 103</w:t>
        </w:r>
      </w:ins>
    </w:p>
    <w:p w:rsidR="00D75A7D" w:rsidRDefault="00D75A7D">
      <w:pPr>
        <w:pStyle w:val="Index2"/>
        <w:rPr>
          <w:ins w:id="8812" w:author="pennyo" w:date="2011-02-22T11:25:00Z"/>
        </w:rPr>
      </w:pPr>
      <w:ins w:id="8813" w:author="pennyo" w:date="2011-02-22T11:25:00Z">
        <w:r>
          <w:t>interface, 119</w:t>
        </w:r>
      </w:ins>
    </w:p>
    <w:p w:rsidR="00D75A7D" w:rsidRDefault="00D75A7D">
      <w:pPr>
        <w:pStyle w:val="Index2"/>
        <w:rPr>
          <w:ins w:id="8814" w:author="pennyo" w:date="2011-02-22T11:25:00Z"/>
        </w:rPr>
      </w:pPr>
      <w:ins w:id="8815" w:author="pennyo" w:date="2011-02-22T11:25:00Z">
        <w:r>
          <w:t>interfaces in, 137</w:t>
        </w:r>
      </w:ins>
    </w:p>
    <w:p w:rsidR="00D75A7D" w:rsidRDefault="00D75A7D">
      <w:pPr>
        <w:pStyle w:val="Index2"/>
        <w:rPr>
          <w:ins w:id="8816" w:author="pennyo" w:date="2011-02-22T11:25:00Z"/>
        </w:rPr>
      </w:pPr>
      <w:ins w:id="8817" w:author="pennyo" w:date="2011-02-22T11:25:00Z">
        <w:r>
          <w:t>kinds of, 105</w:t>
        </w:r>
      </w:ins>
    </w:p>
    <w:p w:rsidR="00D75A7D" w:rsidRDefault="00D75A7D">
      <w:pPr>
        <w:pStyle w:val="Index2"/>
        <w:rPr>
          <w:ins w:id="8818" w:author="pennyo" w:date="2011-02-22T11:25:00Z"/>
        </w:rPr>
      </w:pPr>
      <w:ins w:id="8819" w:author="pennyo" w:date="2011-02-22T11:25:00Z">
        <w:r>
          <w:t>location of, 105</w:t>
        </w:r>
      </w:ins>
    </w:p>
    <w:p w:rsidR="00D75A7D" w:rsidRDefault="00D75A7D">
      <w:pPr>
        <w:pStyle w:val="Index2"/>
        <w:rPr>
          <w:ins w:id="8820" w:author="pennyo" w:date="2011-02-22T11:25:00Z"/>
        </w:rPr>
      </w:pPr>
      <w:ins w:id="8821" w:author="pennyo" w:date="2011-02-22T11:25:00Z">
        <w:r>
          <w:t>reference, 43</w:t>
        </w:r>
      </w:ins>
    </w:p>
    <w:p w:rsidR="00D75A7D" w:rsidRDefault="00D75A7D">
      <w:pPr>
        <w:pStyle w:val="Index2"/>
        <w:rPr>
          <w:ins w:id="8822" w:author="pennyo" w:date="2011-02-22T11:25:00Z"/>
        </w:rPr>
      </w:pPr>
      <w:ins w:id="8823" w:author="pennyo" w:date="2011-02-22T11:25:00Z">
        <w:r>
          <w:t>sealed, 43</w:t>
        </w:r>
      </w:ins>
    </w:p>
    <w:p w:rsidR="00D75A7D" w:rsidRDefault="00D75A7D">
      <w:pPr>
        <w:pStyle w:val="Index2"/>
        <w:rPr>
          <w:ins w:id="8824" w:author="pennyo" w:date="2011-02-22T11:25:00Z"/>
        </w:rPr>
      </w:pPr>
      <w:ins w:id="8825" w:author="pennyo" w:date="2011-02-22T11:25:00Z">
        <w:r>
          <w:t>struct, 120</w:t>
        </w:r>
      </w:ins>
    </w:p>
    <w:p w:rsidR="00D75A7D" w:rsidRDefault="00D75A7D">
      <w:pPr>
        <w:pStyle w:val="Index1"/>
        <w:tabs>
          <w:tab w:val="right" w:leader="dot" w:pos="4143"/>
        </w:tabs>
        <w:rPr>
          <w:ins w:id="8826" w:author="pennyo" w:date="2011-02-22T11:25:00Z"/>
          <w:noProof/>
        </w:rPr>
      </w:pPr>
      <w:ins w:id="8827" w:author="pennyo" w:date="2011-02-22T11:25:00Z">
        <w:r>
          <w:rPr>
            <w:noProof/>
            <w:lang w:eastAsia="en-GB"/>
          </w:rPr>
          <w:t>type extensions</w:t>
        </w:r>
        <w:r>
          <w:rPr>
            <w:noProof/>
          </w:rPr>
          <w:t>, 123</w:t>
        </w:r>
      </w:ins>
    </w:p>
    <w:p w:rsidR="00D75A7D" w:rsidRDefault="00D75A7D">
      <w:pPr>
        <w:pStyle w:val="Index1"/>
        <w:tabs>
          <w:tab w:val="right" w:leader="dot" w:pos="4143"/>
        </w:tabs>
        <w:rPr>
          <w:ins w:id="8828" w:author="pennyo" w:date="2011-02-22T11:25:00Z"/>
          <w:noProof/>
        </w:rPr>
      </w:pPr>
      <w:ins w:id="8829" w:author="pennyo" w:date="2011-02-22T11:25:00Z">
        <w:r>
          <w:rPr>
            <w:noProof/>
          </w:rPr>
          <w:t>type functions, 154</w:t>
        </w:r>
      </w:ins>
    </w:p>
    <w:p w:rsidR="00D75A7D" w:rsidRDefault="00D75A7D">
      <w:pPr>
        <w:pStyle w:val="Index2"/>
        <w:rPr>
          <w:ins w:id="8830" w:author="pennyo" w:date="2011-02-22T11:25:00Z"/>
        </w:rPr>
      </w:pPr>
      <w:ins w:id="8831" w:author="pennyo" w:date="2011-02-22T11:25:00Z">
        <w:r>
          <w:t>signature conformance for, 163</w:t>
        </w:r>
      </w:ins>
    </w:p>
    <w:p w:rsidR="00D75A7D" w:rsidRDefault="00D75A7D">
      <w:pPr>
        <w:pStyle w:val="Index1"/>
        <w:tabs>
          <w:tab w:val="right" w:leader="dot" w:pos="4143"/>
        </w:tabs>
        <w:rPr>
          <w:ins w:id="8832" w:author="pennyo" w:date="2011-02-22T11:25:00Z"/>
          <w:noProof/>
        </w:rPr>
      </w:pPr>
      <w:ins w:id="8833" w:author="pennyo" w:date="2011-02-22T11:25:00Z">
        <w:r>
          <w:rPr>
            <w:noProof/>
          </w:rPr>
          <w:t>type inference, 11, 35</w:t>
        </w:r>
      </w:ins>
    </w:p>
    <w:p w:rsidR="00D75A7D" w:rsidRDefault="00D75A7D">
      <w:pPr>
        <w:pStyle w:val="Index1"/>
        <w:tabs>
          <w:tab w:val="right" w:leader="dot" w:pos="4143"/>
        </w:tabs>
        <w:rPr>
          <w:ins w:id="8834" w:author="pennyo" w:date="2011-02-22T11:25:00Z"/>
          <w:noProof/>
        </w:rPr>
      </w:pPr>
      <w:ins w:id="8835" w:author="pennyo" w:date="2011-02-22T11:25:00Z">
        <w:r w:rsidRPr="003B3020">
          <w:rPr>
            <w:rFonts w:eastAsiaTheme="majorEastAsia" w:cstheme="majorBidi"/>
            <w:iCs/>
            <w:noProof/>
          </w:rPr>
          <w:t>type</w:t>
        </w:r>
        <w:r w:rsidRPr="003B3020">
          <w:rPr>
            <w:rFonts w:asciiTheme="majorHAnsi" w:eastAsiaTheme="majorEastAsia" w:hAnsiTheme="majorHAnsi" w:cstheme="majorBidi"/>
            <w:b/>
            <w:bCs/>
            <w:iCs/>
            <w:noProof/>
            <w:color w:val="4F81BD" w:themeColor="accent1"/>
          </w:rPr>
          <w:t xml:space="preserve"> </w:t>
        </w:r>
        <w:r w:rsidRPr="003B3020">
          <w:rPr>
            <w:rFonts w:eastAsiaTheme="majorEastAsia" w:cstheme="majorBidi"/>
            <w:iCs/>
            <w:noProof/>
          </w:rPr>
          <w:t>inference environment</w:t>
        </w:r>
        <w:r>
          <w:rPr>
            <w:noProof/>
          </w:rPr>
          <w:t>, 35</w:t>
        </w:r>
      </w:ins>
    </w:p>
    <w:p w:rsidR="00D75A7D" w:rsidRDefault="00D75A7D">
      <w:pPr>
        <w:pStyle w:val="Index1"/>
        <w:tabs>
          <w:tab w:val="right" w:leader="dot" w:pos="4143"/>
        </w:tabs>
        <w:rPr>
          <w:ins w:id="8836" w:author="pennyo" w:date="2011-02-22T11:25:00Z"/>
          <w:noProof/>
        </w:rPr>
      </w:pPr>
      <w:ins w:id="8837" w:author="pennyo" w:date="2011-02-22T11:25:00Z">
        <w:r>
          <w:rPr>
            <w:noProof/>
          </w:rPr>
          <w:t>type kind inference, 108</w:t>
        </w:r>
      </w:ins>
    </w:p>
    <w:p w:rsidR="00D75A7D" w:rsidRDefault="00D75A7D">
      <w:pPr>
        <w:pStyle w:val="Index1"/>
        <w:tabs>
          <w:tab w:val="right" w:leader="dot" w:pos="4143"/>
        </w:tabs>
        <w:rPr>
          <w:ins w:id="8838" w:author="pennyo" w:date="2011-02-22T11:25:00Z"/>
          <w:noProof/>
        </w:rPr>
      </w:pPr>
      <w:ins w:id="8839" w:author="pennyo" w:date="2011-02-22T11:25:00Z">
        <w:r>
          <w:rPr>
            <w:noProof/>
          </w:rPr>
          <w:t>type parameter definitions, 41</w:t>
        </w:r>
      </w:ins>
    </w:p>
    <w:p w:rsidR="00D75A7D" w:rsidRDefault="00D75A7D">
      <w:pPr>
        <w:pStyle w:val="Index1"/>
        <w:tabs>
          <w:tab w:val="right" w:leader="dot" w:pos="4143"/>
        </w:tabs>
        <w:rPr>
          <w:ins w:id="8840" w:author="pennyo" w:date="2011-02-22T11:25:00Z"/>
          <w:noProof/>
        </w:rPr>
      </w:pPr>
      <w:ins w:id="8841" w:author="pennyo" w:date="2011-02-22T11:25:00Z">
        <w:r>
          <w:rPr>
            <w:noProof/>
          </w:rPr>
          <w:t>type variable</w:t>
        </w:r>
      </w:ins>
    </w:p>
    <w:p w:rsidR="00D75A7D" w:rsidRDefault="00D75A7D">
      <w:pPr>
        <w:pStyle w:val="Index2"/>
        <w:rPr>
          <w:ins w:id="8842" w:author="pennyo" w:date="2011-02-22T11:25:00Z"/>
        </w:rPr>
      </w:pPr>
      <w:ins w:id="8843" w:author="pennyo" w:date="2011-02-22T11:25:00Z">
        <w:r>
          <w:rPr>
            <w:lang w:eastAsia="en-GB"/>
          </w:rPr>
          <w:t>definition site</w:t>
        </w:r>
        <w:r>
          <w:t>, 44</w:t>
        </w:r>
      </w:ins>
    </w:p>
    <w:p w:rsidR="00D75A7D" w:rsidRDefault="00D75A7D">
      <w:pPr>
        <w:pStyle w:val="Index1"/>
        <w:tabs>
          <w:tab w:val="right" w:leader="dot" w:pos="4143"/>
        </w:tabs>
        <w:rPr>
          <w:ins w:id="8844" w:author="pennyo" w:date="2011-02-22T11:25:00Z"/>
          <w:noProof/>
        </w:rPr>
      </w:pPr>
      <w:ins w:id="8845" w:author="pennyo" w:date="2011-02-22T11:25:00Z">
        <w:r>
          <w:rPr>
            <w:noProof/>
          </w:rPr>
          <w:t>type variables, 34</w:t>
        </w:r>
      </w:ins>
    </w:p>
    <w:p w:rsidR="00D75A7D" w:rsidRDefault="00D75A7D">
      <w:pPr>
        <w:pStyle w:val="Index2"/>
        <w:rPr>
          <w:ins w:id="8846" w:author="pennyo" w:date="2011-02-22T11:25:00Z"/>
        </w:rPr>
      </w:pPr>
      <w:ins w:id="8847" w:author="pennyo" w:date="2011-02-22T11:25:00Z">
        <w:r>
          <w:t>name resolution for, 181</w:t>
        </w:r>
      </w:ins>
    </w:p>
    <w:p w:rsidR="00D75A7D" w:rsidRDefault="00D75A7D">
      <w:pPr>
        <w:pStyle w:val="Index2"/>
        <w:rPr>
          <w:ins w:id="8848" w:author="pennyo" w:date="2011-02-22T11:25:00Z"/>
        </w:rPr>
      </w:pPr>
      <w:ins w:id="8849" w:author="pennyo" w:date="2011-02-22T11:25:00Z">
        <w:r>
          <w:t>rigid, 44</w:t>
        </w:r>
      </w:ins>
    </w:p>
    <w:p w:rsidR="00D75A7D" w:rsidRDefault="00D75A7D">
      <w:pPr>
        <w:pStyle w:val="Index1"/>
        <w:tabs>
          <w:tab w:val="right" w:leader="dot" w:pos="4143"/>
        </w:tabs>
        <w:rPr>
          <w:ins w:id="8850" w:author="pennyo" w:date="2011-02-22T11:25:00Z"/>
          <w:noProof/>
        </w:rPr>
      </w:pPr>
      <w:ins w:id="8851" w:author="pennyo" w:date="2011-02-22T11:25:00Z">
        <w:r>
          <w:rPr>
            <w:noProof/>
          </w:rPr>
          <w:t>type-annotated expressions, 81</w:t>
        </w:r>
      </w:ins>
    </w:p>
    <w:p w:rsidR="00D75A7D" w:rsidRDefault="00D75A7D">
      <w:pPr>
        <w:pStyle w:val="Index1"/>
        <w:tabs>
          <w:tab w:val="right" w:leader="dot" w:pos="4143"/>
        </w:tabs>
        <w:rPr>
          <w:ins w:id="8852" w:author="pennyo" w:date="2011-02-22T11:25:00Z"/>
          <w:noProof/>
        </w:rPr>
      </w:pPr>
      <w:ins w:id="8853" w:author="pennyo" w:date="2011-02-22T11:25:00Z">
        <w:r>
          <w:rPr>
            <w:noProof/>
            <w:lang w:eastAsia="en-GB"/>
          </w:rPr>
          <w:t>type-annotated patterns</w:t>
        </w:r>
        <w:r>
          <w:rPr>
            <w:noProof/>
          </w:rPr>
          <w:t>, 100</w:t>
        </w:r>
      </w:ins>
    </w:p>
    <w:p w:rsidR="00D75A7D" w:rsidRDefault="00D75A7D">
      <w:pPr>
        <w:pStyle w:val="Index1"/>
        <w:tabs>
          <w:tab w:val="right" w:leader="dot" w:pos="4143"/>
        </w:tabs>
        <w:rPr>
          <w:ins w:id="8854" w:author="pennyo" w:date="2011-02-22T11:25:00Z"/>
          <w:noProof/>
        </w:rPr>
      </w:pPr>
      <w:ins w:id="8855" w:author="pennyo" w:date="2011-02-22T11:25:00Z">
        <w:r>
          <w:rPr>
            <w:noProof/>
          </w:rPr>
          <w:t>typedefof operator, 174</w:t>
        </w:r>
      </w:ins>
    </w:p>
    <w:p w:rsidR="00D75A7D" w:rsidRDefault="00D75A7D">
      <w:pPr>
        <w:pStyle w:val="Index1"/>
        <w:tabs>
          <w:tab w:val="right" w:leader="dot" w:pos="4143"/>
        </w:tabs>
        <w:rPr>
          <w:ins w:id="8856" w:author="pennyo" w:date="2011-02-22T11:25:00Z"/>
          <w:noProof/>
        </w:rPr>
      </w:pPr>
      <w:ins w:id="8857" w:author="pennyo" w:date="2011-02-22T11:25:00Z">
        <w:r>
          <w:rPr>
            <w:noProof/>
          </w:rPr>
          <w:t>type-directed conversions, 130</w:t>
        </w:r>
      </w:ins>
    </w:p>
    <w:p w:rsidR="00D75A7D" w:rsidRDefault="00D75A7D">
      <w:pPr>
        <w:pStyle w:val="Index1"/>
        <w:tabs>
          <w:tab w:val="right" w:leader="dot" w:pos="4143"/>
        </w:tabs>
        <w:rPr>
          <w:ins w:id="8858" w:author="pennyo" w:date="2011-02-22T11:25:00Z"/>
          <w:noProof/>
        </w:rPr>
      </w:pPr>
      <w:ins w:id="8859" w:author="pennyo" w:date="2011-02-22T11:25:00Z">
        <w:r>
          <w:rPr>
            <w:noProof/>
          </w:rPr>
          <w:t>typeof operator, 174</w:t>
        </w:r>
      </w:ins>
    </w:p>
    <w:p w:rsidR="00D75A7D" w:rsidRDefault="00D75A7D">
      <w:pPr>
        <w:pStyle w:val="Index1"/>
        <w:tabs>
          <w:tab w:val="right" w:leader="dot" w:pos="4143"/>
        </w:tabs>
        <w:rPr>
          <w:ins w:id="8860" w:author="pennyo" w:date="2011-02-22T11:25:00Z"/>
          <w:noProof/>
        </w:rPr>
      </w:pPr>
      <w:ins w:id="8861" w:author="pennyo" w:date="2011-02-22T11:25:00Z">
        <w:r>
          <w:rPr>
            <w:noProof/>
          </w:rPr>
          <w:t>types</w:t>
        </w:r>
      </w:ins>
    </w:p>
    <w:p w:rsidR="00D75A7D" w:rsidRDefault="00D75A7D">
      <w:pPr>
        <w:pStyle w:val="Index2"/>
        <w:rPr>
          <w:ins w:id="8862" w:author="pennyo" w:date="2011-02-22T11:25:00Z"/>
        </w:rPr>
      </w:pPr>
      <w:ins w:id="8863" w:author="pennyo" w:date="2011-02-22T11:25:00Z">
        <w:r>
          <w:t xml:space="preserve">anonymous variable. </w:t>
        </w:r>
        <w:r w:rsidRPr="003B3020">
          <w:rPr>
            <w:rFonts w:cstheme="minorHAnsi"/>
            <w:i/>
          </w:rPr>
          <w:t>See</w:t>
        </w:r>
        <w:r w:rsidRPr="003B3020">
          <w:rPr>
            <w:rFonts w:cstheme="minorHAnsi"/>
          </w:rPr>
          <w:t xml:space="preserve"> anonymous variable type</w:t>
        </w:r>
      </w:ins>
    </w:p>
    <w:p w:rsidR="00D75A7D" w:rsidRDefault="00D75A7D">
      <w:pPr>
        <w:pStyle w:val="Index2"/>
        <w:rPr>
          <w:ins w:id="8864" w:author="pennyo" w:date="2011-02-22T11:25:00Z"/>
        </w:rPr>
      </w:pPr>
      <w:ins w:id="8865" w:author="pennyo" w:date="2011-02-22T11:25:00Z">
        <w:r>
          <w:t>array. See array type</w:t>
        </w:r>
      </w:ins>
    </w:p>
    <w:p w:rsidR="00D75A7D" w:rsidRDefault="00D75A7D">
      <w:pPr>
        <w:pStyle w:val="Index2"/>
        <w:rPr>
          <w:ins w:id="8866" w:author="pennyo" w:date="2011-02-22T11:25:00Z"/>
        </w:rPr>
      </w:pPr>
      <w:ins w:id="8867" w:author="pennyo" w:date="2011-02-22T11:25:00Z">
        <w:r>
          <w:t>base, 44</w:t>
        </w:r>
      </w:ins>
    </w:p>
    <w:p w:rsidR="00D75A7D" w:rsidRDefault="00D75A7D">
      <w:pPr>
        <w:pStyle w:val="Index2"/>
        <w:rPr>
          <w:ins w:id="8868" w:author="pennyo" w:date="2011-02-22T11:25:00Z"/>
        </w:rPr>
      </w:pPr>
      <w:ins w:id="8869" w:author="pennyo" w:date="2011-02-22T11:25:00Z">
        <w:r>
          <w:t>class, 43, 113</w:t>
        </w:r>
      </w:ins>
    </w:p>
    <w:p w:rsidR="00D75A7D" w:rsidRDefault="00D75A7D">
      <w:pPr>
        <w:pStyle w:val="Index2"/>
        <w:rPr>
          <w:ins w:id="8870" w:author="pennyo" w:date="2011-02-22T11:25:00Z"/>
        </w:rPr>
      </w:pPr>
      <w:ins w:id="8871" w:author="pennyo" w:date="2011-02-22T11:25:00Z">
        <w:r>
          <w:t>coercion of, 45</w:t>
        </w:r>
      </w:ins>
    </w:p>
    <w:p w:rsidR="00D75A7D" w:rsidRDefault="00D75A7D">
      <w:pPr>
        <w:pStyle w:val="Index2"/>
        <w:rPr>
          <w:ins w:id="8872" w:author="pennyo" w:date="2011-02-22T11:25:00Z"/>
        </w:rPr>
      </w:pPr>
      <w:ins w:id="8873" w:author="pennyo" w:date="2011-02-22T11:25:00Z">
        <w:r>
          <w:rPr>
            <w:lang w:eastAsia="en-GB"/>
          </w:rPr>
          <w:t>comparison of</w:t>
        </w:r>
        <w:r>
          <w:t>, 138</w:t>
        </w:r>
      </w:ins>
    </w:p>
    <w:p w:rsidR="00D75A7D" w:rsidRDefault="00D75A7D">
      <w:pPr>
        <w:pStyle w:val="Index2"/>
        <w:rPr>
          <w:ins w:id="8874" w:author="pennyo" w:date="2011-02-22T11:25:00Z"/>
        </w:rPr>
      </w:pPr>
      <w:ins w:id="8875" w:author="pennyo" w:date="2011-02-22T11:25:00Z">
        <w:r>
          <w:t>condensation of generalized function types, 202</w:t>
        </w:r>
      </w:ins>
    </w:p>
    <w:p w:rsidR="00D75A7D" w:rsidRDefault="00D75A7D">
      <w:pPr>
        <w:pStyle w:val="Index2"/>
        <w:rPr>
          <w:ins w:id="8876" w:author="pennyo" w:date="2011-02-22T11:25:00Z"/>
        </w:rPr>
      </w:pPr>
      <w:ins w:id="8877" w:author="pennyo" w:date="2011-02-22T11:25:00Z">
        <w:r>
          <w:t>constrained, 37</w:t>
        </w:r>
      </w:ins>
    </w:p>
    <w:p w:rsidR="00D75A7D" w:rsidRDefault="00D75A7D">
      <w:pPr>
        <w:pStyle w:val="Index2"/>
        <w:rPr>
          <w:ins w:id="8878" w:author="pennyo" w:date="2011-02-22T11:25:00Z"/>
        </w:rPr>
      </w:pPr>
      <w:ins w:id="8879" w:author="pennyo" w:date="2011-02-22T11:25:00Z">
        <w:r>
          <w:t>conversion of, 130</w:t>
        </w:r>
      </w:ins>
    </w:p>
    <w:p w:rsidR="00D75A7D" w:rsidRDefault="00D75A7D">
      <w:pPr>
        <w:pStyle w:val="Index2"/>
        <w:rPr>
          <w:ins w:id="8880" w:author="pennyo" w:date="2011-02-22T11:25:00Z"/>
        </w:rPr>
      </w:pPr>
      <w:ins w:id="8881" w:author="pennyo" w:date="2011-02-22T11:25:00Z">
        <w:r>
          <w:t>delegate, 68, 122</w:t>
        </w:r>
      </w:ins>
    </w:p>
    <w:p w:rsidR="00D75A7D" w:rsidRDefault="00D75A7D">
      <w:pPr>
        <w:pStyle w:val="Index2"/>
        <w:rPr>
          <w:ins w:id="8882" w:author="pennyo" w:date="2011-02-22T11:25:00Z"/>
        </w:rPr>
      </w:pPr>
      <w:ins w:id="8883" w:author="pennyo" w:date="2011-02-22T11:25:00Z">
        <w:r>
          <w:t>dynamic conversion of, 47</w:t>
        </w:r>
      </w:ins>
    </w:p>
    <w:p w:rsidR="00D75A7D" w:rsidRDefault="00D75A7D">
      <w:pPr>
        <w:pStyle w:val="Index2"/>
        <w:rPr>
          <w:ins w:id="8884" w:author="pennyo" w:date="2011-02-22T11:25:00Z"/>
        </w:rPr>
      </w:pPr>
      <w:ins w:id="8885" w:author="pennyo" w:date="2011-02-22T11:25:00Z">
        <w:r>
          <w:t>enum, 121</w:t>
        </w:r>
      </w:ins>
    </w:p>
    <w:p w:rsidR="00D75A7D" w:rsidRDefault="00D75A7D">
      <w:pPr>
        <w:pStyle w:val="Index2"/>
        <w:rPr>
          <w:ins w:id="8886" w:author="pennyo" w:date="2011-02-22T11:25:00Z"/>
        </w:rPr>
      </w:pPr>
      <w:ins w:id="8887" w:author="pennyo" w:date="2011-02-22T11:25:00Z">
        <w:r>
          <w:t>equivalence of, 45</w:t>
        </w:r>
      </w:ins>
    </w:p>
    <w:p w:rsidR="00D75A7D" w:rsidRDefault="00D75A7D">
      <w:pPr>
        <w:pStyle w:val="Index2"/>
        <w:rPr>
          <w:ins w:id="8888" w:author="pennyo" w:date="2011-02-22T11:25:00Z"/>
        </w:rPr>
      </w:pPr>
      <w:ins w:id="8889" w:author="pennyo" w:date="2011-02-22T11:25:00Z">
        <w:r>
          <w:t>exn (exception), 123</w:t>
        </w:r>
      </w:ins>
    </w:p>
    <w:p w:rsidR="00D75A7D" w:rsidRDefault="00D75A7D">
      <w:pPr>
        <w:pStyle w:val="Index2"/>
        <w:rPr>
          <w:ins w:id="8890" w:author="pennyo" w:date="2011-02-22T11:25:00Z"/>
        </w:rPr>
      </w:pPr>
      <w:ins w:id="8891" w:author="pennyo" w:date="2011-02-22T11:25:00Z">
        <w:r>
          <w:t>flexible, 110</w:t>
        </w:r>
      </w:ins>
    </w:p>
    <w:p w:rsidR="00D75A7D" w:rsidRDefault="00D75A7D">
      <w:pPr>
        <w:pStyle w:val="Index2"/>
        <w:rPr>
          <w:ins w:id="8892" w:author="pennyo" w:date="2011-02-22T11:25:00Z"/>
        </w:rPr>
      </w:pPr>
      <w:ins w:id="8893" w:author="pennyo" w:date="2011-02-22T11:25:00Z">
        <w:r>
          <w:t>implicit static members of, 194</w:t>
        </w:r>
      </w:ins>
    </w:p>
    <w:p w:rsidR="00D75A7D" w:rsidRDefault="00D75A7D">
      <w:pPr>
        <w:pStyle w:val="Index2"/>
        <w:rPr>
          <w:ins w:id="8894" w:author="pennyo" w:date="2011-02-22T11:25:00Z"/>
        </w:rPr>
      </w:pPr>
      <w:ins w:id="8895" w:author="pennyo" w:date="2011-02-22T11:25:00Z">
        <w:r>
          <w:t>initial, 50</w:t>
        </w:r>
      </w:ins>
    </w:p>
    <w:p w:rsidR="00D75A7D" w:rsidRDefault="00D75A7D">
      <w:pPr>
        <w:pStyle w:val="Index2"/>
        <w:rPr>
          <w:ins w:id="8896" w:author="pennyo" w:date="2011-02-22T11:25:00Z"/>
        </w:rPr>
      </w:pPr>
      <w:ins w:id="8897" w:author="pennyo" w:date="2011-02-22T11:25:00Z">
        <w:r>
          <w:t xml:space="preserve">interface types of. </w:t>
        </w:r>
        <w:r w:rsidRPr="003B3020">
          <w:rPr>
            <w:rFonts w:cstheme="minorHAnsi"/>
            <w:i/>
          </w:rPr>
          <w:t>See</w:t>
        </w:r>
        <w:r w:rsidRPr="003B3020">
          <w:rPr>
            <w:rFonts w:cstheme="minorHAnsi"/>
          </w:rPr>
          <w:t xml:space="preserve"> interface types</w:t>
        </w:r>
      </w:ins>
    </w:p>
    <w:p w:rsidR="00D75A7D" w:rsidRDefault="00D75A7D">
      <w:pPr>
        <w:pStyle w:val="Index2"/>
        <w:rPr>
          <w:ins w:id="8898" w:author="pennyo" w:date="2011-02-22T11:25:00Z"/>
        </w:rPr>
      </w:pPr>
      <w:ins w:id="8899" w:author="pennyo" w:date="2011-02-22T11:25:00Z">
        <w:r>
          <w:t>logical properties of, 42</w:t>
        </w:r>
      </w:ins>
    </w:p>
    <w:p w:rsidR="00D75A7D" w:rsidRDefault="00D75A7D">
      <w:pPr>
        <w:pStyle w:val="Index2"/>
        <w:rPr>
          <w:ins w:id="8900" w:author="pennyo" w:date="2011-02-22T11:25:00Z"/>
        </w:rPr>
      </w:pPr>
      <w:ins w:id="8901" w:author="pennyo" w:date="2011-02-22T11:25:00Z">
        <w:r>
          <w:t>name resolution for, 180</w:t>
        </w:r>
      </w:ins>
    </w:p>
    <w:p w:rsidR="00D75A7D" w:rsidRDefault="00D75A7D">
      <w:pPr>
        <w:pStyle w:val="Index2"/>
        <w:rPr>
          <w:ins w:id="8902" w:author="pennyo" w:date="2011-02-22T11:25:00Z"/>
        </w:rPr>
      </w:pPr>
      <w:ins w:id="8903" w:author="pennyo" w:date="2011-02-22T11:25:00Z">
        <w:r>
          <w:t>nativeptr, 229</w:t>
        </w:r>
      </w:ins>
    </w:p>
    <w:p w:rsidR="00D75A7D" w:rsidRDefault="00D75A7D">
      <w:pPr>
        <w:pStyle w:val="Index2"/>
        <w:rPr>
          <w:ins w:id="8904" w:author="pennyo" w:date="2011-02-22T11:25:00Z"/>
        </w:rPr>
      </w:pPr>
      <w:ins w:id="8905" w:author="pennyo" w:date="2011-02-22T11:25:00Z">
        <w:r>
          <w:t>partial static, 44</w:t>
        </w:r>
      </w:ins>
    </w:p>
    <w:p w:rsidR="00D75A7D" w:rsidRDefault="00D75A7D">
      <w:pPr>
        <w:pStyle w:val="Index2"/>
        <w:rPr>
          <w:ins w:id="8906" w:author="pennyo" w:date="2011-02-22T11:25:00Z"/>
        </w:rPr>
      </w:pPr>
      <w:ins w:id="8907" w:author="pennyo" w:date="2011-02-22T11:25:00Z">
        <w:r>
          <w:t>record, 110</w:t>
        </w:r>
      </w:ins>
    </w:p>
    <w:p w:rsidR="00D75A7D" w:rsidRDefault="00D75A7D">
      <w:pPr>
        <w:pStyle w:val="Index2"/>
        <w:rPr>
          <w:ins w:id="8908" w:author="pennyo" w:date="2011-02-22T11:25:00Z"/>
        </w:rPr>
      </w:pPr>
      <w:ins w:id="8909" w:author="pennyo" w:date="2011-02-22T11:25:00Z">
        <w:r>
          <w:t>reference, 43</w:t>
        </w:r>
      </w:ins>
    </w:p>
    <w:p w:rsidR="00D75A7D" w:rsidRDefault="00D75A7D">
      <w:pPr>
        <w:pStyle w:val="Index2"/>
        <w:rPr>
          <w:ins w:id="8910" w:author="pennyo" w:date="2011-02-22T11:25:00Z"/>
        </w:rPr>
      </w:pPr>
      <w:ins w:id="8911" w:author="pennyo" w:date="2011-02-22T11:25:00Z">
        <w:r>
          <w:t>renaming, 109</w:t>
        </w:r>
      </w:ins>
    </w:p>
    <w:p w:rsidR="00D75A7D" w:rsidRDefault="00D75A7D">
      <w:pPr>
        <w:pStyle w:val="Index2"/>
        <w:rPr>
          <w:ins w:id="8912" w:author="pennyo" w:date="2011-02-22T11:25:00Z"/>
        </w:rPr>
      </w:pPr>
      <w:ins w:id="8913" w:author="pennyo" w:date="2011-02-22T11:25:00Z">
        <w:r>
          <w:t>runtime, 34</w:t>
        </w:r>
      </w:ins>
    </w:p>
    <w:p w:rsidR="00D75A7D" w:rsidRDefault="00D75A7D">
      <w:pPr>
        <w:pStyle w:val="Index2"/>
        <w:rPr>
          <w:ins w:id="8914" w:author="pennyo" w:date="2011-02-22T11:25:00Z"/>
        </w:rPr>
      </w:pPr>
      <w:ins w:id="8915" w:author="pennyo" w:date="2011-02-22T11:25:00Z">
        <w:r>
          <w:t>static, 34</w:t>
        </w:r>
      </w:ins>
    </w:p>
    <w:p w:rsidR="00D75A7D" w:rsidRDefault="00D75A7D">
      <w:pPr>
        <w:pStyle w:val="Index2"/>
        <w:rPr>
          <w:ins w:id="8916" w:author="pennyo" w:date="2011-02-22T11:25:00Z"/>
        </w:rPr>
      </w:pPr>
      <w:ins w:id="8917" w:author="pennyo" w:date="2011-02-22T11:25:00Z">
        <w:r>
          <w:t>structural, 139</w:t>
        </w:r>
      </w:ins>
    </w:p>
    <w:p w:rsidR="00D75A7D" w:rsidRDefault="00D75A7D">
      <w:pPr>
        <w:pStyle w:val="Index2"/>
        <w:rPr>
          <w:ins w:id="8918" w:author="pennyo" w:date="2011-02-22T11:25:00Z"/>
        </w:rPr>
      </w:pPr>
      <w:ins w:id="8919" w:author="pennyo" w:date="2011-02-22T11:25:00Z">
        <w:r>
          <w:t>syntactic, 34</w:t>
        </w:r>
      </w:ins>
    </w:p>
    <w:p w:rsidR="00D75A7D" w:rsidRDefault="00D75A7D">
      <w:pPr>
        <w:pStyle w:val="Index2"/>
        <w:rPr>
          <w:ins w:id="8920" w:author="pennyo" w:date="2011-02-22T11:25:00Z"/>
        </w:rPr>
      </w:pPr>
      <w:ins w:id="8921" w:author="pennyo" w:date="2011-02-22T11:25:00Z">
        <w:r>
          <w:t xml:space="preserve">tuple. </w:t>
        </w:r>
        <w:r w:rsidRPr="003B3020">
          <w:rPr>
            <w:rFonts w:cstheme="minorHAnsi"/>
            <w:i/>
          </w:rPr>
          <w:t>See</w:t>
        </w:r>
        <w:r w:rsidRPr="003B3020">
          <w:rPr>
            <w:rFonts w:cstheme="minorHAnsi"/>
          </w:rPr>
          <w:t xml:space="preserve"> tuple type</w:t>
        </w:r>
      </w:ins>
    </w:p>
    <w:p w:rsidR="00D75A7D" w:rsidRDefault="00D75A7D">
      <w:pPr>
        <w:pStyle w:val="Index2"/>
        <w:rPr>
          <w:ins w:id="8922" w:author="pennyo" w:date="2011-02-22T11:25:00Z"/>
        </w:rPr>
      </w:pPr>
      <w:ins w:id="8923" w:author="pennyo" w:date="2011-02-22T11:25:00Z">
        <w:r>
          <w:t>union, 111</w:t>
        </w:r>
      </w:ins>
    </w:p>
    <w:p w:rsidR="00D75A7D" w:rsidRDefault="00D75A7D">
      <w:pPr>
        <w:pStyle w:val="Index2"/>
        <w:rPr>
          <w:ins w:id="8924" w:author="pennyo" w:date="2011-02-22T11:25:00Z"/>
        </w:rPr>
      </w:pPr>
      <w:ins w:id="8925" w:author="pennyo" w:date="2011-02-22T11:25:00Z">
        <w:r>
          <w:t>unit, 77</w:t>
        </w:r>
      </w:ins>
    </w:p>
    <w:p w:rsidR="00D75A7D" w:rsidRDefault="00D75A7D">
      <w:pPr>
        <w:pStyle w:val="Index2"/>
        <w:rPr>
          <w:ins w:id="8926" w:author="pennyo" w:date="2011-02-22T11:25:00Z"/>
        </w:rPr>
      </w:pPr>
      <w:ins w:id="8927" w:author="pennyo" w:date="2011-02-22T11:25:00Z">
        <w:r>
          <w:t>unmanaged, 40</w:t>
        </w:r>
      </w:ins>
    </w:p>
    <w:p w:rsidR="00D75A7D" w:rsidRDefault="00D75A7D">
      <w:pPr>
        <w:pStyle w:val="Index2"/>
        <w:rPr>
          <w:ins w:id="8928" w:author="pennyo" w:date="2011-02-22T11:25:00Z"/>
        </w:rPr>
      </w:pPr>
      <w:ins w:id="8929" w:author="pennyo" w:date="2011-02-22T11:25:00Z">
        <w:r>
          <w:t>value, 43</w:t>
        </w:r>
      </w:ins>
    </w:p>
    <w:p w:rsidR="00D75A7D" w:rsidRDefault="00D75A7D">
      <w:pPr>
        <w:pStyle w:val="Index2"/>
        <w:rPr>
          <w:ins w:id="8930" w:author="pennyo" w:date="2011-02-22T11:25:00Z"/>
        </w:rPr>
      </w:pPr>
      <w:ins w:id="8931" w:author="pennyo" w:date="2011-02-22T11:25:00Z">
        <w:r>
          <w:t>variable, 36</w:t>
        </w:r>
      </w:ins>
    </w:p>
    <w:p w:rsidR="00D75A7D" w:rsidRDefault="00D75A7D">
      <w:pPr>
        <w:pStyle w:val="Index2"/>
        <w:rPr>
          <w:ins w:id="8932" w:author="pennyo" w:date="2011-02-22T11:25:00Z"/>
        </w:rPr>
      </w:pPr>
      <w:ins w:id="8933" w:author="pennyo" w:date="2011-02-22T11:25:00Z">
        <w:r>
          <w:t>zero value of, 87</w:t>
        </w:r>
      </w:ins>
    </w:p>
    <w:p w:rsidR="00D75A7D" w:rsidRDefault="00D75A7D">
      <w:pPr>
        <w:pStyle w:val="Index1"/>
        <w:tabs>
          <w:tab w:val="right" w:leader="dot" w:pos="4143"/>
        </w:tabs>
        <w:rPr>
          <w:ins w:id="8934" w:author="pennyo" w:date="2011-02-22T11:25:00Z"/>
          <w:noProof/>
        </w:rPr>
      </w:pPr>
      <w:ins w:id="8935" w:author="pennyo" w:date="2011-02-22T11:25:00Z">
        <w:r>
          <w:rPr>
            <w:noProof/>
          </w:rPr>
          <w:t>undentation, 213, 215</w:t>
        </w:r>
      </w:ins>
    </w:p>
    <w:p w:rsidR="00D75A7D" w:rsidRDefault="00D75A7D">
      <w:pPr>
        <w:pStyle w:val="Index1"/>
        <w:tabs>
          <w:tab w:val="right" w:leader="dot" w:pos="4143"/>
        </w:tabs>
        <w:rPr>
          <w:ins w:id="8936" w:author="pennyo" w:date="2011-02-22T11:25:00Z"/>
          <w:noProof/>
        </w:rPr>
      </w:pPr>
      <w:ins w:id="8937" w:author="pennyo" w:date="2011-02-22T11:25:00Z">
        <w:r>
          <w:rPr>
            <w:noProof/>
            <w:lang w:eastAsia="en-GB"/>
          </w:rPr>
          <w:t>union cases</w:t>
        </w:r>
        <w:r>
          <w:rPr>
            <w:noProof/>
          </w:rPr>
          <w:t>, 88</w:t>
        </w:r>
      </w:ins>
    </w:p>
    <w:p w:rsidR="00D75A7D" w:rsidRDefault="00D75A7D">
      <w:pPr>
        <w:pStyle w:val="Index1"/>
        <w:tabs>
          <w:tab w:val="right" w:leader="dot" w:pos="4143"/>
        </w:tabs>
        <w:rPr>
          <w:ins w:id="8938" w:author="pennyo" w:date="2011-02-22T11:25:00Z"/>
          <w:noProof/>
        </w:rPr>
      </w:pPr>
      <w:ins w:id="8939" w:author="pennyo" w:date="2011-02-22T11:25:00Z">
        <w:r>
          <w:rPr>
            <w:noProof/>
          </w:rPr>
          <w:t>union types, 111</w:t>
        </w:r>
      </w:ins>
    </w:p>
    <w:p w:rsidR="00D75A7D" w:rsidRDefault="00D75A7D">
      <w:pPr>
        <w:pStyle w:val="Index2"/>
        <w:rPr>
          <w:ins w:id="8940" w:author="pennyo" w:date="2011-02-22T11:25:00Z"/>
        </w:rPr>
      </w:pPr>
      <w:ins w:id="8941" w:author="pennyo" w:date="2011-02-22T11:25:00Z">
        <w:r>
          <w:t>automatically implemented interfaces for, 112</w:t>
        </w:r>
      </w:ins>
    </w:p>
    <w:p w:rsidR="00D75A7D" w:rsidRDefault="00D75A7D">
      <w:pPr>
        <w:pStyle w:val="Index2"/>
        <w:rPr>
          <w:ins w:id="8942" w:author="pennyo" w:date="2011-02-22T11:25:00Z"/>
        </w:rPr>
      </w:pPr>
      <w:ins w:id="8943" w:author="pennyo" w:date="2011-02-22T11:25:00Z">
        <w:r>
          <w:t>compiled, 113</w:t>
        </w:r>
      </w:ins>
    </w:p>
    <w:p w:rsidR="00D75A7D" w:rsidRDefault="00D75A7D">
      <w:pPr>
        <w:pStyle w:val="Index2"/>
        <w:rPr>
          <w:ins w:id="8944" w:author="pennyo" w:date="2011-02-22T11:25:00Z"/>
        </w:rPr>
      </w:pPr>
      <w:ins w:id="8945" w:author="pennyo" w:date="2011-02-22T11:25:00Z">
        <w:r>
          <w:t>members in, 112</w:t>
        </w:r>
      </w:ins>
    </w:p>
    <w:p w:rsidR="00D75A7D" w:rsidRDefault="00D75A7D">
      <w:pPr>
        <w:pStyle w:val="Index1"/>
        <w:tabs>
          <w:tab w:val="right" w:leader="dot" w:pos="4143"/>
        </w:tabs>
        <w:rPr>
          <w:ins w:id="8946" w:author="pennyo" w:date="2011-02-22T11:25:00Z"/>
          <w:noProof/>
        </w:rPr>
      </w:pPr>
      <w:ins w:id="8947" w:author="pennyo" w:date="2011-02-22T11:25:00Z">
        <w:r>
          <w:rPr>
            <w:noProof/>
          </w:rPr>
          <w:t>unions, 42</w:t>
        </w:r>
      </w:ins>
    </w:p>
    <w:p w:rsidR="00D75A7D" w:rsidRDefault="00D75A7D">
      <w:pPr>
        <w:pStyle w:val="Index1"/>
        <w:tabs>
          <w:tab w:val="right" w:leader="dot" w:pos="4143"/>
        </w:tabs>
        <w:rPr>
          <w:ins w:id="8948" w:author="pennyo" w:date="2011-02-22T11:25:00Z"/>
          <w:noProof/>
        </w:rPr>
      </w:pPr>
      <w:ins w:id="8949" w:author="pennyo" w:date="2011-02-22T11:25:00Z">
        <w:r>
          <w:rPr>
            <w:noProof/>
          </w:rPr>
          <w:t>unit type, 46, 77</w:t>
        </w:r>
      </w:ins>
    </w:p>
    <w:p w:rsidR="00D75A7D" w:rsidRDefault="00D75A7D">
      <w:pPr>
        <w:pStyle w:val="Index1"/>
        <w:tabs>
          <w:tab w:val="right" w:leader="dot" w:pos="4143"/>
        </w:tabs>
        <w:rPr>
          <w:ins w:id="8950" w:author="pennyo" w:date="2011-02-22T11:25:00Z"/>
          <w:noProof/>
        </w:rPr>
      </w:pPr>
      <w:ins w:id="8951" w:author="pennyo" w:date="2011-02-22T11:25:00Z">
        <w:r>
          <w:rPr>
            <w:noProof/>
            <w:lang w:eastAsia="en-GB"/>
          </w:rPr>
          <w:t>units of measure</w:t>
        </w:r>
        <w:r>
          <w:rPr>
            <w:noProof/>
          </w:rPr>
          <w:t xml:space="preserve">. See </w:t>
        </w:r>
        <w:r w:rsidRPr="003B3020">
          <w:rPr>
            <w:i/>
            <w:noProof/>
          </w:rPr>
          <w:t>measures</w:t>
        </w:r>
      </w:ins>
    </w:p>
    <w:p w:rsidR="00D75A7D" w:rsidRDefault="00D75A7D">
      <w:pPr>
        <w:pStyle w:val="Index1"/>
        <w:tabs>
          <w:tab w:val="right" w:leader="dot" w:pos="4143"/>
        </w:tabs>
        <w:rPr>
          <w:ins w:id="8952" w:author="pennyo" w:date="2011-02-22T11:25:00Z"/>
          <w:noProof/>
        </w:rPr>
      </w:pPr>
      <w:ins w:id="8953" w:author="pennyo" w:date="2011-02-22T11:25:00Z">
        <w:r>
          <w:rPr>
            <w:noProof/>
            <w:lang w:eastAsia="en-GB"/>
          </w:rPr>
          <w:t>unmanaged constraint</w:t>
        </w:r>
        <w:r>
          <w:rPr>
            <w:noProof/>
          </w:rPr>
          <w:t>, 40</w:t>
        </w:r>
      </w:ins>
    </w:p>
    <w:p w:rsidR="00D75A7D" w:rsidRDefault="00D75A7D">
      <w:pPr>
        <w:pStyle w:val="Index1"/>
        <w:tabs>
          <w:tab w:val="right" w:leader="dot" w:pos="4143"/>
        </w:tabs>
        <w:rPr>
          <w:ins w:id="8954" w:author="pennyo" w:date="2011-02-22T11:25:00Z"/>
          <w:noProof/>
        </w:rPr>
      </w:pPr>
      <w:ins w:id="8955" w:author="pennyo" w:date="2011-02-22T11:25:00Z">
        <w:r>
          <w:rPr>
            <w:noProof/>
          </w:rPr>
          <w:t>val specification, 119</w:t>
        </w:r>
      </w:ins>
    </w:p>
    <w:p w:rsidR="00D75A7D" w:rsidRDefault="00D75A7D">
      <w:pPr>
        <w:pStyle w:val="Index1"/>
        <w:tabs>
          <w:tab w:val="right" w:leader="dot" w:pos="4143"/>
        </w:tabs>
        <w:rPr>
          <w:ins w:id="8956" w:author="pennyo" w:date="2011-02-22T11:25:00Z"/>
          <w:noProof/>
        </w:rPr>
      </w:pPr>
      <w:ins w:id="8957" w:author="pennyo" w:date="2011-02-22T11:25:00Z">
        <w:r>
          <w:rPr>
            <w:noProof/>
          </w:rPr>
          <w:t>value definition expressions, 78</w:t>
        </w:r>
      </w:ins>
    </w:p>
    <w:p w:rsidR="00D75A7D" w:rsidRDefault="00D75A7D">
      <w:pPr>
        <w:pStyle w:val="Index1"/>
        <w:tabs>
          <w:tab w:val="right" w:leader="dot" w:pos="4143"/>
        </w:tabs>
        <w:rPr>
          <w:ins w:id="8958" w:author="pennyo" w:date="2011-02-22T11:25:00Z"/>
          <w:noProof/>
        </w:rPr>
      </w:pPr>
      <w:ins w:id="8959" w:author="pennyo" w:date="2011-02-22T11:25:00Z">
        <w:r>
          <w:rPr>
            <w:noProof/>
          </w:rPr>
          <w:t>value definitions, 115, 196</w:t>
        </w:r>
      </w:ins>
    </w:p>
    <w:p w:rsidR="00D75A7D" w:rsidRDefault="00D75A7D">
      <w:pPr>
        <w:pStyle w:val="Index2"/>
        <w:rPr>
          <w:ins w:id="8960" w:author="pennyo" w:date="2011-02-22T11:25:00Z"/>
        </w:rPr>
      </w:pPr>
      <w:ins w:id="8961" w:author="pennyo" w:date="2011-02-22T11:25:00Z">
        <w:r>
          <w:t>in modules, 154</w:t>
        </w:r>
      </w:ins>
    </w:p>
    <w:p w:rsidR="00D75A7D" w:rsidRDefault="00D75A7D">
      <w:pPr>
        <w:pStyle w:val="Index2"/>
        <w:rPr>
          <w:ins w:id="8962" w:author="pennyo" w:date="2011-02-22T11:25:00Z"/>
        </w:rPr>
      </w:pPr>
      <w:ins w:id="8963" w:author="pennyo" w:date="2011-02-22T11:25:00Z">
        <w:r>
          <w:t>static, 116</w:t>
        </w:r>
      </w:ins>
    </w:p>
    <w:p w:rsidR="00D75A7D" w:rsidRDefault="00D75A7D">
      <w:pPr>
        <w:pStyle w:val="Index1"/>
        <w:tabs>
          <w:tab w:val="right" w:leader="dot" w:pos="4143"/>
        </w:tabs>
        <w:rPr>
          <w:ins w:id="8964" w:author="pennyo" w:date="2011-02-22T11:25:00Z"/>
          <w:noProof/>
        </w:rPr>
      </w:pPr>
      <w:ins w:id="8965" w:author="pennyo" w:date="2011-02-22T11:25:00Z">
        <w:r>
          <w:rPr>
            <w:noProof/>
            <w:lang w:eastAsia="en-GB"/>
          </w:rPr>
          <w:t>value references</w:t>
        </w:r>
        <w:r>
          <w:rPr>
            <w:noProof/>
          </w:rPr>
          <w:t>, 88</w:t>
        </w:r>
      </w:ins>
    </w:p>
    <w:p w:rsidR="00D75A7D" w:rsidRDefault="00D75A7D">
      <w:pPr>
        <w:pStyle w:val="Index1"/>
        <w:tabs>
          <w:tab w:val="right" w:leader="dot" w:pos="4143"/>
        </w:tabs>
        <w:rPr>
          <w:ins w:id="8966" w:author="pennyo" w:date="2011-02-22T11:25:00Z"/>
          <w:noProof/>
        </w:rPr>
      </w:pPr>
      <w:ins w:id="8967" w:author="pennyo" w:date="2011-02-22T11:25:00Z">
        <w:r>
          <w:rPr>
            <w:noProof/>
          </w:rPr>
          <w:t>value signatures, 161</w:t>
        </w:r>
      </w:ins>
    </w:p>
    <w:p w:rsidR="00D75A7D" w:rsidRDefault="00D75A7D">
      <w:pPr>
        <w:pStyle w:val="Index1"/>
        <w:tabs>
          <w:tab w:val="right" w:leader="dot" w:pos="4143"/>
        </w:tabs>
        <w:rPr>
          <w:ins w:id="8968" w:author="pennyo" w:date="2011-02-22T11:25:00Z"/>
          <w:noProof/>
        </w:rPr>
      </w:pPr>
      <w:ins w:id="8969" w:author="pennyo" w:date="2011-02-22T11:25:00Z">
        <w:r>
          <w:rPr>
            <w:noProof/>
          </w:rPr>
          <w:t>value types</w:t>
        </w:r>
      </w:ins>
    </w:p>
    <w:p w:rsidR="00D75A7D" w:rsidRDefault="00D75A7D">
      <w:pPr>
        <w:pStyle w:val="Index2"/>
        <w:rPr>
          <w:ins w:id="8970" w:author="pennyo" w:date="2011-02-22T11:25:00Z"/>
        </w:rPr>
      </w:pPr>
      <w:ins w:id="8971" w:author="pennyo" w:date="2011-02-22T11:25:00Z">
        <w:r>
          <w:t>zero value of, 87</w:t>
        </w:r>
      </w:ins>
    </w:p>
    <w:p w:rsidR="00D75A7D" w:rsidRDefault="00D75A7D">
      <w:pPr>
        <w:pStyle w:val="Index1"/>
        <w:tabs>
          <w:tab w:val="right" w:leader="dot" w:pos="4143"/>
        </w:tabs>
        <w:rPr>
          <w:ins w:id="8972" w:author="pennyo" w:date="2011-02-22T11:25:00Z"/>
          <w:noProof/>
        </w:rPr>
      </w:pPr>
      <w:ins w:id="8973" w:author="pennyo" w:date="2011-02-22T11:25:00Z">
        <w:r>
          <w:rPr>
            <w:noProof/>
            <w:lang w:eastAsia="en-GB"/>
          </w:rPr>
          <w:t>values</w:t>
        </w:r>
      </w:ins>
    </w:p>
    <w:p w:rsidR="00D75A7D" w:rsidRDefault="00D75A7D">
      <w:pPr>
        <w:pStyle w:val="Index2"/>
        <w:rPr>
          <w:ins w:id="8974" w:author="pennyo" w:date="2011-02-22T11:25:00Z"/>
        </w:rPr>
      </w:pPr>
      <w:ins w:id="8975" w:author="pennyo" w:date="2011-02-22T11:25:00Z">
        <w:r>
          <w:t>arity conformance for, 163</w:t>
        </w:r>
      </w:ins>
    </w:p>
    <w:p w:rsidR="00D75A7D" w:rsidRDefault="00D75A7D">
      <w:pPr>
        <w:pStyle w:val="Index2"/>
        <w:rPr>
          <w:ins w:id="8976" w:author="pennyo" w:date="2011-02-22T11:25:00Z"/>
        </w:rPr>
      </w:pPr>
      <w:ins w:id="8977" w:author="pennyo" w:date="2011-02-22T11:25:00Z">
        <w:r>
          <w:t>processing of definitions, 197</w:t>
        </w:r>
      </w:ins>
    </w:p>
    <w:p w:rsidR="00D75A7D" w:rsidRDefault="00D75A7D">
      <w:pPr>
        <w:pStyle w:val="Index2"/>
        <w:rPr>
          <w:ins w:id="8978" w:author="pennyo" w:date="2011-02-22T11:25:00Z"/>
        </w:rPr>
      </w:pPr>
      <w:ins w:id="8979" w:author="pennyo" w:date="2011-02-22T11:25:00Z">
        <w:r>
          <w:t>runtime, 85</w:t>
        </w:r>
      </w:ins>
    </w:p>
    <w:p w:rsidR="00D75A7D" w:rsidRDefault="00D75A7D">
      <w:pPr>
        <w:pStyle w:val="Index2"/>
        <w:rPr>
          <w:ins w:id="8980" w:author="pennyo" w:date="2011-02-22T11:25:00Z"/>
        </w:rPr>
      </w:pPr>
      <w:ins w:id="8981" w:author="pennyo" w:date="2011-02-22T11:25:00Z">
        <w:r>
          <w:t>signature conformance for, 162</w:t>
        </w:r>
      </w:ins>
    </w:p>
    <w:p w:rsidR="00D75A7D" w:rsidRDefault="00D75A7D">
      <w:pPr>
        <w:pStyle w:val="Index1"/>
        <w:tabs>
          <w:tab w:val="right" w:leader="dot" w:pos="4143"/>
        </w:tabs>
        <w:rPr>
          <w:ins w:id="8982" w:author="pennyo" w:date="2011-02-22T11:25:00Z"/>
          <w:noProof/>
        </w:rPr>
      </w:pPr>
      <w:ins w:id="8983" w:author="pennyo" w:date="2011-02-22T11:25:00Z">
        <w:r>
          <w:rPr>
            <w:noProof/>
          </w:rPr>
          <w:t xml:space="preserve">verbatim </w:t>
        </w:r>
        <w:r>
          <w:rPr>
            <w:noProof/>
            <w:lang w:eastAsia="en-GB"/>
          </w:rPr>
          <w:t>strings</w:t>
        </w:r>
        <w:r>
          <w:rPr>
            <w:noProof/>
          </w:rPr>
          <w:t>, 23</w:t>
        </w:r>
      </w:ins>
    </w:p>
    <w:p w:rsidR="00D75A7D" w:rsidRDefault="00D75A7D">
      <w:pPr>
        <w:pStyle w:val="Index1"/>
        <w:tabs>
          <w:tab w:val="right" w:leader="dot" w:pos="4143"/>
        </w:tabs>
        <w:rPr>
          <w:ins w:id="8984" w:author="pennyo" w:date="2011-02-22T11:25:00Z"/>
          <w:noProof/>
        </w:rPr>
      </w:pPr>
      <w:ins w:id="8985" w:author="pennyo" w:date="2011-02-22T11:25:00Z">
        <w:r>
          <w:rPr>
            <w:noProof/>
            <w:lang w:eastAsia="en-GB"/>
          </w:rPr>
          <w:t>virtual methods</w:t>
        </w:r>
        <w:r>
          <w:rPr>
            <w:noProof/>
          </w:rPr>
          <w:t>, 135</w:t>
        </w:r>
      </w:ins>
    </w:p>
    <w:p w:rsidR="00D75A7D" w:rsidRDefault="00D75A7D">
      <w:pPr>
        <w:pStyle w:val="Index1"/>
        <w:tabs>
          <w:tab w:val="right" w:leader="dot" w:pos="4143"/>
        </w:tabs>
        <w:rPr>
          <w:ins w:id="8986" w:author="pennyo" w:date="2011-02-22T11:25:00Z"/>
          <w:noProof/>
        </w:rPr>
      </w:pPr>
      <w:ins w:id="8987" w:author="pennyo" w:date="2011-02-22T11:25:00Z">
        <w:r>
          <w:rPr>
            <w:noProof/>
          </w:rPr>
          <w:t>VolatileField</w:t>
        </w:r>
        <w:r>
          <w:rPr>
            <w:noProof/>
            <w:lang w:eastAsia="en-GB"/>
          </w:rPr>
          <w:t xml:space="preserve"> attribute</w:t>
        </w:r>
        <w:r>
          <w:rPr>
            <w:noProof/>
          </w:rPr>
          <w:t>, 86</w:t>
        </w:r>
      </w:ins>
    </w:p>
    <w:p w:rsidR="00D75A7D" w:rsidRDefault="00D75A7D">
      <w:pPr>
        <w:pStyle w:val="Index1"/>
        <w:tabs>
          <w:tab w:val="right" w:leader="dot" w:pos="4143"/>
        </w:tabs>
        <w:rPr>
          <w:ins w:id="8988" w:author="pennyo" w:date="2011-02-22T11:25:00Z"/>
          <w:noProof/>
        </w:rPr>
      </w:pPr>
      <w:ins w:id="8989" w:author="pennyo" w:date="2011-02-22T11:25:00Z">
        <w:r>
          <w:rPr>
            <w:noProof/>
            <w:lang w:eastAsia="en-GB"/>
          </w:rPr>
          <w:t xml:space="preserve">weakly typed quoted </w:t>
        </w:r>
        <w:r w:rsidRPr="003B3020">
          <w:rPr>
            <w:iCs/>
            <w:noProof/>
            <w:lang w:eastAsia="en-GB"/>
          </w:rPr>
          <w:t>expression</w:t>
        </w:r>
        <w:r>
          <w:rPr>
            <w:noProof/>
          </w:rPr>
          <w:t>, 84</w:t>
        </w:r>
      </w:ins>
    </w:p>
    <w:p w:rsidR="00D75A7D" w:rsidRDefault="00D75A7D">
      <w:pPr>
        <w:pStyle w:val="Index1"/>
        <w:tabs>
          <w:tab w:val="right" w:leader="dot" w:pos="4143"/>
        </w:tabs>
        <w:rPr>
          <w:ins w:id="8990" w:author="pennyo" w:date="2011-02-22T11:25:00Z"/>
          <w:noProof/>
        </w:rPr>
      </w:pPr>
      <w:ins w:id="8991" w:author="pennyo" w:date="2011-02-22T11:25:00Z">
        <w:r w:rsidRPr="003B3020">
          <w:rPr>
            <w:rFonts w:eastAsiaTheme="majorEastAsia" w:cs="Arial"/>
            <w:bCs/>
            <w:i/>
            <w:noProof/>
            <w:lang w:eastAsia="en-GB"/>
          </w:rPr>
          <w:t>while</w:t>
        </w:r>
        <w:r w:rsidRPr="003B3020">
          <w:rPr>
            <w:rFonts w:cs="Arial"/>
            <w:noProof/>
            <w:lang w:eastAsia="en-GB"/>
          </w:rPr>
          <w:t xml:space="preserve"> </w:t>
        </w:r>
        <w:r>
          <w:rPr>
            <w:noProof/>
            <w:lang w:eastAsia="en-GB"/>
          </w:rPr>
          <w:t>loops</w:t>
        </w:r>
        <w:r>
          <w:rPr>
            <w:noProof/>
          </w:rPr>
          <w:t>, 90</w:t>
        </w:r>
      </w:ins>
    </w:p>
    <w:p w:rsidR="00D75A7D" w:rsidRDefault="00D75A7D">
      <w:pPr>
        <w:pStyle w:val="Index1"/>
        <w:tabs>
          <w:tab w:val="right" w:leader="dot" w:pos="4143"/>
        </w:tabs>
        <w:rPr>
          <w:ins w:id="8992" w:author="pennyo" w:date="2011-02-22T11:25:00Z"/>
          <w:noProof/>
        </w:rPr>
      </w:pPr>
      <w:ins w:id="8993" w:author="pennyo" w:date="2011-02-22T11:25:00Z">
        <w:r w:rsidRPr="003B3020">
          <w:rPr>
            <w:iCs/>
            <w:noProof/>
            <w:lang w:eastAsia="en-GB"/>
          </w:rPr>
          <w:t>while-loop expression</w:t>
        </w:r>
        <w:r>
          <w:rPr>
            <w:noProof/>
          </w:rPr>
          <w:t>, 77</w:t>
        </w:r>
      </w:ins>
    </w:p>
    <w:p w:rsidR="00D75A7D" w:rsidRDefault="00D75A7D">
      <w:pPr>
        <w:pStyle w:val="Index1"/>
        <w:tabs>
          <w:tab w:val="right" w:leader="dot" w:pos="4143"/>
        </w:tabs>
        <w:rPr>
          <w:ins w:id="8994" w:author="pennyo" w:date="2011-02-22T11:25:00Z"/>
          <w:noProof/>
        </w:rPr>
      </w:pPr>
      <w:ins w:id="8995" w:author="pennyo" w:date="2011-02-22T11:25:00Z">
        <w:r>
          <w:rPr>
            <w:noProof/>
          </w:rPr>
          <w:t>whitespace, 20</w:t>
        </w:r>
      </w:ins>
    </w:p>
    <w:p w:rsidR="00D75A7D" w:rsidRDefault="00D75A7D">
      <w:pPr>
        <w:pStyle w:val="Index2"/>
        <w:rPr>
          <w:ins w:id="8996" w:author="pennyo" w:date="2011-02-22T11:25:00Z"/>
        </w:rPr>
      </w:pPr>
      <w:ins w:id="8997" w:author="pennyo" w:date="2011-02-22T11:25:00Z">
        <w:r>
          <w:t>significance in lightweight syntax, 208</w:t>
        </w:r>
      </w:ins>
    </w:p>
    <w:p w:rsidR="00D75A7D" w:rsidRDefault="00D75A7D">
      <w:pPr>
        <w:pStyle w:val="Index1"/>
        <w:tabs>
          <w:tab w:val="right" w:leader="dot" w:pos="4143"/>
        </w:tabs>
        <w:rPr>
          <w:ins w:id="8998" w:author="pennyo" w:date="2011-02-22T11:25:00Z"/>
          <w:noProof/>
        </w:rPr>
      </w:pPr>
      <w:ins w:id="8999" w:author="pennyo" w:date="2011-02-22T11:25:00Z">
        <w:r>
          <w:rPr>
            <w:noProof/>
          </w:rPr>
          <w:t>with/end tokens, 111, 112</w:t>
        </w:r>
      </w:ins>
    </w:p>
    <w:p w:rsidR="00D75A7D" w:rsidRDefault="00D75A7D">
      <w:pPr>
        <w:pStyle w:val="Index1"/>
        <w:tabs>
          <w:tab w:val="right" w:leader="dot" w:pos="4143"/>
        </w:tabs>
        <w:rPr>
          <w:ins w:id="9000" w:author="pennyo" w:date="2011-02-22T11:25:00Z"/>
          <w:noProof/>
        </w:rPr>
      </w:pPr>
      <w:ins w:id="9001" w:author="pennyo" w:date="2011-02-22T11:25:00Z">
        <w:r>
          <w:rPr>
            <w:noProof/>
          </w:rPr>
          <w:t>XML documentation tokens, 20</w:t>
        </w:r>
      </w:ins>
    </w:p>
    <w:p w:rsidR="00D75A7D" w:rsidRDefault="00D75A7D">
      <w:pPr>
        <w:pStyle w:val="Index1"/>
        <w:tabs>
          <w:tab w:val="right" w:leader="dot" w:pos="4143"/>
        </w:tabs>
        <w:rPr>
          <w:ins w:id="9002" w:author="pennyo" w:date="2011-02-22T11:25:00Z"/>
          <w:noProof/>
        </w:rPr>
      </w:pPr>
      <w:ins w:id="9003" w:author="pennyo" w:date="2011-02-22T11:25:00Z">
        <w:r>
          <w:rPr>
            <w:noProof/>
          </w:rPr>
          <w:t>zero value, 87</w:t>
        </w:r>
      </w:ins>
    </w:p>
    <w:p w:rsidR="00D75A7D" w:rsidRDefault="00D75A7D" w:rsidP="00A90CA7">
      <w:pPr>
        <w:rPr>
          <w:ins w:id="9004" w:author="pennyo" w:date="2011-02-22T11:25:00Z"/>
          <w:noProof/>
          <w:lang w:eastAsia="en-GB"/>
        </w:rPr>
        <w:sectPr w:rsidR="00D75A7D" w:rsidSect="00D75A7D">
          <w:type w:val="continuous"/>
          <w:pgSz w:w="11906" w:h="16838"/>
          <w:pgMar w:top="1440" w:right="1440" w:bottom="1440" w:left="1440" w:header="708" w:footer="708" w:gutter="0"/>
          <w:cols w:num="2" w:space="720"/>
          <w:docGrid w:linePitch="360"/>
          <w:sectPrChange w:id="9005" w:author="pennyo" w:date="2011-02-22T11:25:00Z">
            <w:sectPr w:rsidR="00D75A7D" w:rsidSect="00D75A7D">
              <w:pgMar w:top="1440" w:right="1440" w:bottom="1440" w:left="1440" w:header="708" w:footer="708" w:gutter="0"/>
              <w:cols w:num="1" w:space="708"/>
            </w:sectPr>
          </w:sectPrChange>
        </w:sectPr>
      </w:pPr>
    </w:p>
    <w:p w:rsidR="005662A7" w:rsidRPr="00D8270A" w:rsidRDefault="00F54660" w:rsidP="00A90CA7">
      <w:r>
        <w:rPr>
          <w:lang w:eastAsia="en-GB"/>
        </w:rPr>
        <w:fldChar w:fldCharType="end"/>
      </w:r>
    </w:p>
    <w:sectPr w:rsidR="005662A7" w:rsidRPr="00D8270A" w:rsidSect="00913A5D">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54" w:author="pennyo" w:date="2011-02-23T16:43:00Z" w:initials="p">
    <w:p w:rsidR="0007339E" w:rsidRDefault="0007339E">
      <w:pPr>
        <w:pStyle w:val="CommentText"/>
      </w:pPr>
      <w:r>
        <w:rPr>
          <w:rStyle w:val="CommentReference"/>
        </w:rPr>
        <w:annotationRef/>
      </w:r>
      <w:r>
        <w:t>“by using” or “that uses”?</w:t>
      </w:r>
    </w:p>
  </w:comment>
  <w:comment w:id="1350" w:author="pennyo" w:date="2011-02-23T16:43:00Z" w:initials="p">
    <w:p w:rsidR="0007339E" w:rsidRDefault="0007339E">
      <w:pPr>
        <w:pStyle w:val="CommentText"/>
      </w:pPr>
      <w:r>
        <w:rPr>
          <w:rStyle w:val="CommentReference"/>
        </w:rPr>
        <w:annotationRef/>
      </w:r>
      <w:r>
        <w:t>??</w:t>
      </w:r>
    </w:p>
  </w:comment>
  <w:comment w:id="1563" w:author="pennyo" w:date="2011-02-23T16:43:00Z" w:initials="p">
    <w:p w:rsidR="0007339E" w:rsidRDefault="0007339E">
      <w:pPr>
        <w:pStyle w:val="CommentText"/>
      </w:pPr>
      <w:r>
        <w:rPr>
          <w:rStyle w:val="CommentReference"/>
        </w:rPr>
        <w:annotationRef/>
      </w:r>
      <w:r>
        <w:t>Not sure what your intention is here, the edits don’t make sense to me</w:t>
      </w:r>
    </w:p>
  </w:comment>
  <w:comment w:id="1571" w:author="pennyo" w:date="2011-02-23T16:43:00Z" w:initials="p">
    <w:p w:rsidR="0007339E" w:rsidRDefault="0007339E">
      <w:pPr>
        <w:pStyle w:val="CommentText"/>
      </w:pPr>
      <w:r>
        <w:rPr>
          <w:rStyle w:val="CommentReference"/>
        </w:rPr>
        <w:annotationRef/>
      </w:r>
      <w:r>
        <w:t>As a general rule, it’s not a good idea to embed specific page refs in a document like this, because they tend to change and don’t get updated. Instead, better to list the reference at the end, and if you want to include a specific reference, list the section title and page # there along with the version of the document you’re referencing so that somebody can find it in a later verison.</w:t>
      </w:r>
    </w:p>
  </w:comment>
  <w:comment w:id="1593" w:author="pennyo" w:date="2011-02-23T16:43:00Z" w:initials="p">
    <w:p w:rsidR="0007339E" w:rsidRDefault="0007339E">
      <w:pPr>
        <w:pStyle w:val="CommentText"/>
      </w:pPr>
      <w:r>
        <w:rPr>
          <w:rStyle w:val="CommentReference"/>
        </w:rPr>
        <w:annotationRef/>
      </w:r>
      <w:r>
        <w:t>This what?</w:t>
      </w:r>
    </w:p>
  </w:comment>
  <w:comment w:id="1630" w:author="pennyo" w:date="2011-02-23T16:43:00Z" w:initials="p">
    <w:p w:rsidR="0007339E" w:rsidRDefault="0007339E">
      <w:pPr>
        <w:pStyle w:val="CommentText"/>
      </w:pPr>
      <w:r>
        <w:rPr>
          <w:rStyle w:val="CommentReference"/>
        </w:rPr>
        <w:annotationRef/>
      </w:r>
      <w:r>
        <w:t>A CLI or F# field? A CLI and F# field?</w:t>
      </w:r>
    </w:p>
  </w:comment>
  <w:comment w:id="1849" w:author="pennyo" w:date="2011-02-23T16:43:00Z" w:initials="p">
    <w:p w:rsidR="0007339E" w:rsidRDefault="0007339E">
      <w:pPr>
        <w:pStyle w:val="CommentText"/>
      </w:pPr>
      <w:r>
        <w:rPr>
          <w:rStyle w:val="CommentReference"/>
        </w:rPr>
        <w:annotationRef/>
      </w:r>
      <w:r>
        <w:t>Ok?</w:t>
      </w:r>
    </w:p>
  </w:comment>
  <w:comment w:id="1917" w:author="pennyo" w:date="2011-02-23T16:43:00Z" w:initials="p">
    <w:p w:rsidR="0007339E" w:rsidRDefault="0007339E">
      <w:pPr>
        <w:pStyle w:val="CommentText"/>
      </w:pPr>
      <w:r>
        <w:rPr>
          <w:rStyle w:val="CommentReference"/>
        </w:rPr>
        <w:annotationRef/>
      </w:r>
      <w:r>
        <w:t>What is coerced—ident or the value?</w:t>
      </w:r>
    </w:p>
  </w:comment>
  <w:comment w:id="1920" w:author="pennyo" w:date="2011-02-23T16:43:00Z" w:initials="p">
    <w:p w:rsidR="0007339E" w:rsidRDefault="0007339E">
      <w:pPr>
        <w:pStyle w:val="CommentText"/>
      </w:pPr>
      <w:r>
        <w:rPr>
          <w:rStyle w:val="CommentReference"/>
        </w:rPr>
        <w:annotationRef/>
      </w:r>
      <w:r>
        <w:t>Should the ending comma be a period or is something missing?</w:t>
      </w:r>
    </w:p>
  </w:comment>
  <w:comment w:id="1921" w:author="pennyo" w:date="2011-02-23T16:43:00Z" w:initials="p">
    <w:p w:rsidR="0007339E" w:rsidRDefault="0007339E">
      <w:pPr>
        <w:pStyle w:val="CommentText"/>
      </w:pPr>
      <w:r>
        <w:rPr>
          <w:rStyle w:val="CommentReference"/>
        </w:rPr>
        <w:annotationRef/>
      </w:r>
      <w:r>
        <w:t>??</w:t>
      </w:r>
    </w:p>
  </w:comment>
  <w:comment w:id="2463" w:author="pennyo" w:date="2011-02-23T16:43:00Z" w:initials="p">
    <w:p w:rsidR="0007339E" w:rsidRDefault="0007339E">
      <w:pPr>
        <w:pStyle w:val="CommentText"/>
      </w:pPr>
      <w:r>
        <w:rPr>
          <w:rStyle w:val="CommentReference"/>
        </w:rPr>
        <w:annotationRef/>
      </w:r>
      <w:r>
        <w:t>Check that the struct doesn’t contain itself and class/interface doesn’t inherit from itself.  &lt;put the rest in ch 14 as a tech note/detail&gt;</w:t>
      </w:r>
    </w:p>
  </w:comment>
  <w:comment w:id="2465" w:author="pennyo" w:date="2011-02-23T16:43:00Z" w:initials="p">
    <w:p w:rsidR="0007339E" w:rsidRDefault="0007339E">
      <w:pPr>
        <w:pStyle w:val="CommentText"/>
      </w:pPr>
      <w:r>
        <w:rPr>
          <w:rStyle w:val="CommentReference"/>
        </w:rPr>
        <w:annotationRef/>
      </w:r>
      <w:r>
        <w:t>need a littel more context here or some idea how the items line up with the "Close the graph"</w:t>
      </w:r>
    </w:p>
  </w:comment>
  <w:comment w:id="2464" w:author="pennyo" w:date="2011-02-23T16:43:00Z" w:initials="p">
    <w:p w:rsidR="0007339E" w:rsidRDefault="0007339E">
      <w:pPr>
        <w:pStyle w:val="CommentText"/>
      </w:pPr>
      <w:r>
        <w:rPr>
          <w:rStyle w:val="CommentReference"/>
        </w:rPr>
        <w:annotationRef/>
      </w:r>
      <w:r>
        <w:t xml:space="preserve">struct is stored inline on stack, not in heap; cann't contain a ref to itself (would be infinite) but coul dhave a pointer to an instance of itself. </w:t>
      </w:r>
    </w:p>
  </w:comment>
  <w:comment w:id="3861" w:author="pennyo" w:date="2011-02-23T16:43:00Z" w:initials="po">
    <w:p w:rsidR="0007339E" w:rsidRDefault="0007339E">
      <w:pPr>
        <w:pStyle w:val="CommentText"/>
      </w:pPr>
      <w:r>
        <w:rPr>
          <w:rStyle w:val="CommentReference"/>
        </w:rPr>
        <w:annotationRef/>
      </w:r>
      <w:r>
        <w:t>elaborate</w:t>
      </w:r>
    </w:p>
  </w:comment>
  <w:comment w:id="3862" w:author="pennyo" w:date="2011-02-23T16:43:00Z" w:initials="po">
    <w:p w:rsidR="0007339E" w:rsidRDefault="0007339E">
      <w:pPr>
        <w:pStyle w:val="CommentText"/>
      </w:pPr>
      <w:r>
        <w:rPr>
          <w:rStyle w:val="CommentReference"/>
        </w:rPr>
        <w:annotationRef/>
      </w:r>
      <w:r>
        <w:t>how does this differ from calling the constructor?</w:t>
      </w:r>
    </w:p>
  </w:comment>
  <w:comment w:id="3918" w:author="pennyo" w:date="2011-02-23T16:43:00Z" w:initials="po">
    <w:p w:rsidR="0007339E" w:rsidRDefault="0007339E">
      <w:pPr>
        <w:pStyle w:val="CommentText"/>
      </w:pPr>
      <w:r>
        <w:rPr>
          <w:rStyle w:val="CommentReference"/>
        </w:rPr>
        <w:annotationRef/>
      </w:r>
      <w:r>
        <w:t>Only occurrence in spec. Do we need a definition or reference?</w:t>
      </w:r>
    </w:p>
  </w:comment>
  <w:comment w:id="3928" w:author="pennyo" w:date="2011-02-23T16:43:00Z" w:initials="p">
    <w:p w:rsidR="0007339E" w:rsidRDefault="0007339E">
      <w:pPr>
        <w:pStyle w:val="CommentText"/>
      </w:pPr>
      <w:r>
        <w:rPr>
          <w:rStyle w:val="CommentReference"/>
        </w:rPr>
        <w:annotationRef/>
      </w:r>
      <w:r>
        <w:t>Correct?</w:t>
      </w:r>
    </w:p>
  </w:comment>
  <w:comment w:id="3972" w:author="pennyo" w:date="2011-02-23T16:43:00Z" w:initials="po">
    <w:p w:rsidR="0007339E" w:rsidRDefault="0007339E">
      <w:pPr>
        <w:pStyle w:val="CommentText"/>
      </w:pPr>
      <w:r>
        <w:rPr>
          <w:rStyle w:val="CommentReference"/>
        </w:rPr>
        <w:annotationRef/>
      </w:r>
      <w:r>
        <w:t>huh? Sorry, you lost me completely</w:t>
      </w:r>
    </w:p>
  </w:comment>
  <w:comment w:id="3973" w:author="pennyo" w:date="2011-02-23T16:43:00Z" w:initials="po">
    <w:p w:rsidR="0007339E" w:rsidRDefault="0007339E">
      <w:pPr>
        <w:pStyle w:val="CommentText"/>
      </w:pPr>
      <w:r>
        <w:rPr>
          <w:rStyle w:val="CommentReference"/>
        </w:rPr>
        <w:annotationRef/>
      </w:r>
      <w:r>
        <w:t>still not quite right…</w:t>
      </w:r>
    </w:p>
  </w:comment>
  <w:comment w:id="3982" w:author="pennyo" w:date="2011-02-23T16:43:00Z" w:initials="p">
    <w:p w:rsidR="0007339E" w:rsidRDefault="0007339E">
      <w:pPr>
        <w:pStyle w:val="CommentText"/>
      </w:pPr>
      <w:r>
        <w:rPr>
          <w:rStyle w:val="CommentReference"/>
        </w:rPr>
        <w:annotationRef/>
      </w:r>
      <w:r>
        <w:t>check</w:t>
      </w:r>
    </w:p>
  </w:comment>
  <w:comment w:id="3991" w:author="pennyo" w:date="2011-02-23T16:43:00Z" w:initials="po">
    <w:p w:rsidR="0007339E" w:rsidRDefault="0007339E">
      <w:pPr>
        <w:pStyle w:val="CommentText"/>
      </w:pPr>
      <w:r>
        <w:rPr>
          <w:rStyle w:val="CommentReference"/>
        </w:rPr>
        <w:annotationRef/>
      </w:r>
      <w:r>
        <w:t xml:space="preserve">14.5.4.1 discussed op_Explicit. But op_Implicit is not mentioned elsewhere in the spec. Should we ref the .NET info? And what happens if one of these is used? </w:t>
      </w:r>
    </w:p>
  </w:comment>
  <w:comment w:id="5227" w:author="pennyo" w:date="2011-02-23T16:43:00Z" w:initials="po">
    <w:p w:rsidR="0007339E" w:rsidRDefault="0007339E">
      <w:pPr>
        <w:pStyle w:val="CommentText"/>
      </w:pPr>
      <w:r>
        <w:rPr>
          <w:rStyle w:val="CommentReference"/>
        </w:rPr>
        <w:annotationRef/>
      </w:r>
      <w:r>
        <w:t>Is the whitespace required?</w:t>
      </w:r>
    </w:p>
  </w:comment>
  <w:comment w:id="5228" w:author="Don Syme" w:date="2011-02-23T16:43:00Z" w:initials="DS">
    <w:p w:rsidR="0007339E" w:rsidRDefault="0007339E">
      <w:pPr>
        <w:pStyle w:val="CommentText"/>
      </w:pPr>
      <w:r>
        <w:rPr>
          <w:rStyle w:val="CommentReference"/>
        </w:rPr>
        <w:annotationRef/>
      </w:r>
      <w:r>
        <w:t>No, I don’t think so</w:t>
      </w:r>
    </w:p>
  </w:comment>
  <w:comment w:id="5229" w:author="pennyo" w:date="2011-02-23T16:43:00Z" w:initials="po">
    <w:p w:rsidR="0007339E" w:rsidRDefault="0007339E">
      <w:pPr>
        <w:pStyle w:val="CommentText"/>
      </w:pPr>
      <w:r>
        <w:rPr>
          <w:rStyle w:val="CommentReference"/>
        </w:rPr>
        <w:annotationRef/>
      </w:r>
      <w:r>
        <w:t xml:space="preserve">Per above, juxtaposition is synonymous with product. So when would it matter that its precedence is higher? Should we give an example? </w:t>
      </w:r>
    </w:p>
  </w:comment>
  <w:comment w:id="5230" w:author="Don Syme" w:date="2011-02-23T16:43:00Z" w:initials="DS">
    <w:p w:rsidR="0007339E" w:rsidRDefault="0007339E">
      <w:pPr>
        <w:pStyle w:val="CommentText"/>
      </w:pPr>
      <w:r>
        <w:rPr>
          <w:rStyle w:val="CommentReference"/>
        </w:rPr>
        <w:annotationRef/>
      </w:r>
      <w:r>
        <w:t>They are logicalyy equivalent but have different syntactic precedence</w:t>
      </w:r>
    </w:p>
  </w:comment>
  <w:comment w:id="5248" w:author="pennyo" w:date="2011-02-23T16:43:00Z" w:initials="po">
    <w:p w:rsidR="0007339E" w:rsidRDefault="0007339E">
      <w:pPr>
        <w:pStyle w:val="CommentText"/>
      </w:pPr>
      <w:r>
        <w:rPr>
          <w:rStyle w:val="CommentReference"/>
        </w:rPr>
        <w:annotationRef/>
      </w:r>
      <w:r>
        <w:t>add section reference</w:t>
      </w:r>
    </w:p>
  </w:comment>
  <w:comment w:id="5247" w:author="pennyo" w:date="2011-02-23T16:43:00Z" w:initials="po">
    <w:p w:rsidR="0007339E" w:rsidRDefault="0007339E">
      <w:pPr>
        <w:pStyle w:val="CommentText"/>
      </w:pPr>
      <w:r>
        <w:rPr>
          <w:rStyle w:val="CommentReference"/>
        </w:rPr>
        <w:annotationRef/>
      </w:r>
      <w:r>
        <w:t>Which rules: the normalization rules or the relational rules?</w:t>
      </w:r>
    </w:p>
  </w:comment>
  <w:comment w:id="5262" w:author="pennyo" w:date="2011-02-23T16:43:00Z" w:initials="po">
    <w:p w:rsidR="0007339E" w:rsidRDefault="0007339E">
      <w:pPr>
        <w:pStyle w:val="CommentText"/>
      </w:pPr>
      <w:r>
        <w:rPr>
          <w:rStyle w:val="CommentReference"/>
        </w:rPr>
        <w:annotationRef/>
      </w:r>
      <w:r>
        <w:t xml:space="preserve">I think we need another sentence or two about each of these: why does it matter that casting is with respect to an erased type? </w:t>
      </w:r>
    </w:p>
  </w:comment>
  <w:comment w:id="5300" w:author="pennyo" w:date="2011-02-23T16:43:00Z" w:initials="p">
    <w:p w:rsidR="0007339E" w:rsidRDefault="0007339E">
      <w:pPr>
        <w:pStyle w:val="CommentText"/>
      </w:pPr>
      <w:r>
        <w:rPr>
          <w:rStyle w:val="CommentReference"/>
        </w:rPr>
        <w:annotationRef/>
      </w:r>
      <w:r>
        <w:t>Ok?</w:t>
      </w:r>
    </w:p>
  </w:comment>
  <w:comment w:id="5467" w:author="Don Syme" w:date="2011-02-23T16:43:00Z" w:initials="DS">
    <w:p w:rsidR="0007339E" w:rsidRDefault="0007339E" w:rsidP="00E65B90">
      <w:pPr>
        <w:pStyle w:val="CommentText"/>
      </w:pPr>
      <w:r>
        <w:rPr>
          <w:rStyle w:val="CommentReference"/>
        </w:rPr>
        <w:annotationRef/>
      </w:r>
      <w:r>
        <w:rPr>
          <w:rStyle w:val="CommentReference"/>
        </w:rPr>
        <w:annotationRef/>
      </w:r>
      <w:r>
        <w:t>Penny, I changed all uses of “foo-spec” to “foo-signature”.</w:t>
      </w:r>
    </w:p>
    <w:p w:rsidR="0007339E" w:rsidRDefault="0007339E" w:rsidP="00E65B90">
      <w:pPr>
        <w:pStyle w:val="CommentText"/>
      </w:pPr>
    </w:p>
    <w:p w:rsidR="0007339E" w:rsidRDefault="0007339E" w:rsidP="00E65B90">
      <w:pPr>
        <w:pStyle w:val="CommentText"/>
      </w:pPr>
      <w:r>
        <w:t>Also, the following are now standard terms that should go in the glossary if they aren’t there already</w:t>
      </w:r>
    </w:p>
    <w:p w:rsidR="0007339E" w:rsidRDefault="0007339E" w:rsidP="00E65B90">
      <w:pPr>
        <w:pStyle w:val="CommentText"/>
      </w:pPr>
    </w:p>
    <w:p w:rsidR="0007339E" w:rsidRDefault="0007339E" w:rsidP="00E65B90">
      <w:pPr>
        <w:pStyle w:val="CommentText"/>
        <w:numPr>
          <w:ilvl w:val="0"/>
          <w:numId w:val="48"/>
        </w:numPr>
      </w:pPr>
      <w:r>
        <w:t>value signature</w:t>
      </w:r>
    </w:p>
    <w:p w:rsidR="0007339E" w:rsidRDefault="0007339E" w:rsidP="00E65B90">
      <w:pPr>
        <w:pStyle w:val="CommentText"/>
        <w:numPr>
          <w:ilvl w:val="0"/>
          <w:numId w:val="48"/>
        </w:numPr>
      </w:pPr>
      <w:r>
        <w:t>member signature</w:t>
      </w:r>
    </w:p>
    <w:p w:rsidR="0007339E" w:rsidRDefault="0007339E" w:rsidP="00E65B90">
      <w:pPr>
        <w:pStyle w:val="CommentText"/>
        <w:numPr>
          <w:ilvl w:val="0"/>
          <w:numId w:val="48"/>
        </w:numPr>
      </w:pPr>
      <w:r>
        <w:t>module signature</w:t>
      </w:r>
    </w:p>
    <w:p w:rsidR="0007339E" w:rsidRDefault="0007339E" w:rsidP="00E65B90">
      <w:pPr>
        <w:pStyle w:val="CommentText"/>
        <w:numPr>
          <w:ilvl w:val="0"/>
          <w:numId w:val="48"/>
        </w:numPr>
      </w:pPr>
      <w:r>
        <w:t>namespace declaration group signature</w:t>
      </w:r>
    </w:p>
    <w:p w:rsidR="0007339E" w:rsidRDefault="0007339E">
      <w:pPr>
        <w:pStyle w:val="CommentText"/>
      </w:pPr>
    </w:p>
  </w:comment>
  <w:comment w:id="5468" w:author="pennyo" w:date="2011-02-23T16:43:00Z" w:initials="po">
    <w:p w:rsidR="0007339E" w:rsidRDefault="0007339E">
      <w:pPr>
        <w:pStyle w:val="CommentText"/>
      </w:pPr>
      <w:r>
        <w:rPr>
          <w:rStyle w:val="CommentReference"/>
        </w:rPr>
        <w:annotationRef/>
      </w:r>
      <w:r>
        <w:t xml:space="preserve">GLossary entries done. But save these comments so I remember which term changes we’ve made. </w:t>
      </w:r>
    </w:p>
  </w:comment>
  <w:comment w:id="5509" w:author="pennyo" w:date="2011-02-23T16:43:00Z" w:initials="po">
    <w:p w:rsidR="0007339E" w:rsidRDefault="0007339E" w:rsidP="00C56A56">
      <w:pPr>
        <w:pStyle w:val="CommentText"/>
      </w:pPr>
      <w:r>
        <w:rPr>
          <w:rStyle w:val="CommentReference"/>
        </w:rPr>
        <w:annotationRef/>
      </w:r>
      <w:r>
        <w:t xml:space="preserve">This is unclear. </w:t>
      </w:r>
    </w:p>
    <w:p w:rsidR="0007339E" w:rsidRDefault="0007339E">
      <w:pPr>
        <w:pStyle w:val="CommentText"/>
      </w:pPr>
      <w:r>
        <w:t xml:space="preserve">The only mention in the spec of renaming anything relates to type abbreviations (8.3), but that section says nothing about parameters.  </w:t>
      </w:r>
    </w:p>
    <w:p w:rsidR="0007339E" w:rsidRDefault="0007339E">
      <w:pPr>
        <w:pStyle w:val="CommentText"/>
      </w:pPr>
    </w:p>
    <w:p w:rsidR="0007339E" w:rsidRDefault="0007339E">
      <w:pPr>
        <w:pStyle w:val="CommentText"/>
      </w:pPr>
      <w:r>
        <w:t>Can you supply a little more info, a reference, or possibly an example?</w:t>
      </w:r>
    </w:p>
  </w:comment>
  <w:comment w:id="5863" w:author="Don Syme" w:date="2011-02-23T16:43:00Z" w:initials="DS">
    <w:p w:rsidR="0007339E" w:rsidRDefault="0007339E">
      <w:pPr>
        <w:pStyle w:val="CommentText"/>
      </w:pPr>
      <w:r>
        <w:rPr>
          <w:rStyle w:val="CommentReference"/>
        </w:rPr>
        <w:annotationRef/>
      </w:r>
      <w:r>
        <w:t xml:space="preserve">Yes, we need to fill in more details here. It’s not quite random </w:t>
      </w:r>
      <w:r>
        <w:sym w:font="Wingdings" w:char="F04A"/>
      </w:r>
    </w:p>
  </w:comment>
  <w:comment w:id="5966" w:author="pennyo" w:date="2011-02-23T16:43:00Z" w:initials="po">
    <w:p w:rsidR="0007339E" w:rsidRDefault="0007339E">
      <w:pPr>
        <w:pStyle w:val="CommentText"/>
      </w:pPr>
      <w:r>
        <w:rPr>
          <w:rStyle w:val="CommentReference"/>
        </w:rPr>
        <w:annotationRef/>
      </w:r>
      <w:r>
        <w:t xml:space="preserve">#time is not in the F# docs on MSDN.  We need more info. What does it time? Where does the elapsed time value appear? </w:t>
      </w:r>
    </w:p>
  </w:comment>
  <w:comment w:id="5967" w:author="Don Syme" w:date="2011-02-23T16:43:00Z" w:initials="DS">
    <w:p w:rsidR="0007339E" w:rsidRDefault="0007339E">
      <w:pPr>
        <w:pStyle w:val="CommentText"/>
      </w:pPr>
      <w:r>
        <w:rPr>
          <w:rStyle w:val="CommentReference"/>
        </w:rPr>
        <w:annotationRef/>
      </w:r>
      <w:r>
        <w:t>It should be in MSDN, it’s on the help screen for fsi.exe</w:t>
      </w:r>
    </w:p>
    <w:p w:rsidR="0007339E" w:rsidRDefault="0007339E" w:rsidP="000B5883">
      <w:pPr>
        <w:autoSpaceDE w:val="0"/>
        <w:autoSpaceDN w:val="0"/>
        <w:adjustRightInd w:val="0"/>
        <w:spacing w:after="0" w:line="240" w:lineRule="auto"/>
        <w:rPr>
          <w:rFonts w:ascii="Consolas" w:hAnsi="Consolas" w:cs="Consolas"/>
          <w:sz w:val="28"/>
          <w:szCs w:val="28"/>
          <w:lang w:val="en-GB"/>
        </w:rPr>
      </w:pPr>
      <w:r>
        <w:rPr>
          <w:rFonts w:ascii="Consolas" w:hAnsi="Consolas" w:cs="Consolas"/>
          <w:sz w:val="28"/>
          <w:szCs w:val="28"/>
          <w:lang w:val="en-GB"/>
        </w:rPr>
        <w:t xml:space="preserve">    #time ["on"|"off"];;   Toggle timing on/off</w:t>
      </w:r>
    </w:p>
    <w:p w:rsidR="0007339E" w:rsidRDefault="0007339E">
      <w:pPr>
        <w:pStyle w:val="CommentText"/>
      </w:pPr>
    </w:p>
  </w:comment>
  <w:comment w:id="5968" w:author="pennyo" w:date="2011-02-23T16:43:00Z" w:initials="p">
    <w:p w:rsidR="0007339E" w:rsidRDefault="0007339E">
      <w:pPr>
        <w:pStyle w:val="CommentText"/>
      </w:pPr>
      <w:r>
        <w:rPr>
          <w:rStyle w:val="CommentReference"/>
        </w:rPr>
        <w:annotationRef/>
      </w:r>
      <w:r>
        <w:t xml:space="preserve">Sent this to Gordon and he’s got it done, though it’s not published on MSDN yet. </w:t>
      </w:r>
    </w:p>
  </w:comment>
  <w:comment w:id="6006" w:author="pennyo" w:date="2011-02-23T16:43:00Z" w:initials="p">
    <w:p w:rsidR="0007339E" w:rsidRDefault="0007339E">
      <w:pPr>
        <w:pStyle w:val="CommentText"/>
      </w:pPr>
      <w:r>
        <w:rPr>
          <w:rStyle w:val="CommentReference"/>
        </w:rPr>
        <w:annotationRef/>
      </w:r>
      <w:r>
        <w:t>Do you mean something like, “Static data can be attached to an F# entity as an attribute, and …”</w:t>
      </w:r>
    </w:p>
  </w:comment>
  <w:comment w:id="6094" w:author="pennyo" w:date="2011-02-23T16:43:00Z" w:initials="p">
    <w:p w:rsidR="0007339E" w:rsidRDefault="0007339E" w:rsidP="00F02343">
      <w:pPr>
        <w:pStyle w:val="CommentText"/>
      </w:pPr>
      <w:r>
        <w:rPr>
          <w:rStyle w:val="CommentReference"/>
        </w:rPr>
        <w:annotationRef/>
      </w:r>
      <w:r>
        <w:t>Only appearance of this term in the spec. Can we add a def/descry to the glossary? You can sort of find it in MSDN, but it’s not easy.</w:t>
      </w:r>
    </w:p>
  </w:comment>
  <w:comment w:id="6095" w:author="Don Syme" w:date="2011-02-23T16:43:00Z" w:initials="DS">
    <w:p w:rsidR="0007339E" w:rsidRDefault="0007339E">
      <w:pPr>
        <w:pStyle w:val="CommentText"/>
      </w:pPr>
      <w:r>
        <w:rPr>
          <w:rStyle w:val="CommentReference"/>
        </w:rPr>
        <w:annotationRef/>
      </w:r>
      <w:r>
        <w:t>Yes sure, add it to the glossary</w:t>
      </w:r>
    </w:p>
  </w:comment>
  <w:comment w:id="6101" w:author="pennyo" w:date="2011-02-23T16:43:00Z" w:initials="p">
    <w:p w:rsidR="0007339E" w:rsidRDefault="0007339E">
      <w:pPr>
        <w:pStyle w:val="CommentText"/>
      </w:pPr>
      <w:r>
        <w:rPr>
          <w:rStyle w:val="CommentReference"/>
        </w:rPr>
        <w:annotationRef/>
      </w:r>
      <w:r>
        <w:t>Don—please check this in “Final” view to see if the numbering/indentation makes sense.</w:t>
      </w:r>
    </w:p>
  </w:comment>
  <w:comment w:id="6148" w:author="pennyo" w:date="2011-02-23T16:43:00Z" w:initials="p">
    <w:p w:rsidR="0007339E" w:rsidRDefault="0007339E">
      <w:pPr>
        <w:pStyle w:val="CommentText"/>
      </w:pPr>
      <w:r>
        <w:rPr>
          <w:rStyle w:val="CommentReference"/>
        </w:rPr>
        <w:annotationRef/>
      </w:r>
      <w:r>
        <w:t>By an “available arity” do you mean “if the arity appears in the Types table”?</w:t>
      </w:r>
    </w:p>
  </w:comment>
  <w:comment w:id="6171" w:author="pennyo" w:date="2011-02-23T16:43:00Z" w:initials="p">
    <w:p w:rsidR="0007339E" w:rsidRDefault="0007339E">
      <w:pPr>
        <w:pStyle w:val="CommentText"/>
      </w:pPr>
      <w:r>
        <w:rPr>
          <w:rStyle w:val="CommentReference"/>
        </w:rPr>
        <w:annotationRef/>
      </w:r>
      <w:r>
        <w:t>Not clear what "item" means in this context</w:t>
      </w:r>
    </w:p>
  </w:comment>
  <w:comment w:id="6198" w:author="pennyo" w:date="2011-02-23T16:43:00Z" w:initials="p">
    <w:p w:rsidR="0007339E" w:rsidRDefault="0007339E">
      <w:pPr>
        <w:pStyle w:val="CommentText"/>
      </w:pPr>
      <w:r>
        <w:rPr>
          <w:rStyle w:val="CommentReference"/>
        </w:rPr>
        <w:annotationRef/>
      </w:r>
      <w:r>
        <w:t>Would it be helpful here to list the preference order for single identifiers?</w:t>
      </w:r>
    </w:p>
  </w:comment>
  <w:comment w:id="6212" w:author="pennyo" w:date="2011-02-23T16:43:00Z" w:initials="p">
    <w:p w:rsidR="0007339E" w:rsidRDefault="0007339E">
      <w:pPr>
        <w:pStyle w:val="CommentText"/>
      </w:pPr>
      <w:r>
        <w:rPr>
          <w:rStyle w:val="CommentReference"/>
        </w:rPr>
        <w:annotationRef/>
      </w:r>
      <w:r>
        <w:t>Can we show an example of this?</w:t>
      </w:r>
    </w:p>
  </w:comment>
  <w:comment w:id="6635" w:author="pennyo" w:date="2011-02-23T16:43:00Z" w:initials="p">
    <w:p w:rsidR="0007339E" w:rsidRDefault="0007339E">
      <w:pPr>
        <w:pStyle w:val="CommentText"/>
      </w:pPr>
      <w:r>
        <w:rPr>
          <w:rStyle w:val="CommentReference"/>
        </w:rPr>
        <w:annotationRef/>
      </w:r>
      <w:r>
        <w:t>How is this part of the checking procedure, and where does it come in later?</w:t>
      </w:r>
    </w:p>
  </w:comment>
  <w:comment w:id="6636" w:author="pennyo" w:date="2011-02-23T16:43:00Z" w:initials="p">
    <w:p w:rsidR="0007339E" w:rsidRDefault="0007339E">
      <w:pPr>
        <w:pStyle w:val="CommentText"/>
      </w:pPr>
      <w:r>
        <w:rPr>
          <w:rStyle w:val="CommentReference"/>
        </w:rPr>
        <w:annotationRef/>
      </w:r>
      <w:r>
        <w:t>But item is input to the procedure. What do you mean here?</w:t>
      </w:r>
    </w:p>
  </w:comment>
  <w:comment w:id="6638" w:author="pennyo" w:date="2011-02-23T16:43:00Z" w:initials="po">
    <w:p w:rsidR="0007339E" w:rsidRDefault="0007339E" w:rsidP="00C9535F">
      <w:pPr>
        <w:pStyle w:val="CommentText"/>
      </w:pPr>
      <w:r>
        <w:rPr>
          <w:rStyle w:val="CommentReference"/>
        </w:rPr>
        <w:annotationRef/>
      </w:r>
      <w:r>
        <w:t xml:space="preserve">Can we add a reference to the section that describes how new() is processed? </w:t>
      </w:r>
    </w:p>
  </w:comment>
  <w:comment w:id="6639" w:author="pennyo" w:date="2011-02-23T16:43:00Z" w:initials="p">
    <w:p w:rsidR="0007339E" w:rsidRDefault="0007339E" w:rsidP="00C9535F">
      <w:pPr>
        <w:pStyle w:val="CommentText"/>
      </w:pPr>
      <w:r>
        <w:rPr>
          <w:rStyle w:val="CommentReference"/>
        </w:rPr>
        <w:annotationRef/>
      </w:r>
      <w:r>
        <w:t>??in what way? more detail...</w:t>
      </w:r>
    </w:p>
  </w:comment>
  <w:comment w:id="6657" w:author="pennyo" w:date="2011-02-23T16:43:00Z" w:initials="p">
    <w:p w:rsidR="0007339E" w:rsidRDefault="0007339E">
      <w:pPr>
        <w:pStyle w:val="CommentText"/>
      </w:pPr>
      <w:r>
        <w:rPr>
          <w:rStyle w:val="CommentReference"/>
        </w:rPr>
        <w:annotationRef/>
      </w:r>
      <w:r>
        <w:t>any or all?</w:t>
      </w:r>
    </w:p>
  </w:comment>
  <w:comment w:id="6679" w:author="pennyo" w:date="2011-02-23T16:43:00Z" w:initials="p">
    <w:p w:rsidR="0007339E" w:rsidRDefault="0007339E">
      <w:pPr>
        <w:pStyle w:val="CommentText"/>
      </w:pPr>
      <w:r>
        <w:rPr>
          <w:rStyle w:val="CommentReference"/>
        </w:rPr>
        <w:annotationRef/>
      </w:r>
      <w:r>
        <w:t>This is never defined. We need to elaborate here and possibly add it to the glossary.</w:t>
      </w:r>
    </w:p>
  </w:comment>
  <w:comment w:id="6688" w:author="pennyo" w:date="2011-02-23T16:43:00Z" w:initials="p">
    <w:p w:rsidR="0007339E" w:rsidRDefault="0007339E">
      <w:pPr>
        <w:pStyle w:val="CommentText"/>
      </w:pPr>
      <w:r>
        <w:rPr>
          <w:rStyle w:val="CommentReference"/>
        </w:rPr>
        <w:annotationRef/>
      </w:r>
      <w:r>
        <w:t xml:space="preserve">Are you implying here that constraint solving turns non-primitive constraints into normalized forms? </w:t>
      </w:r>
    </w:p>
    <w:p w:rsidR="0007339E" w:rsidRDefault="0007339E">
      <w:pPr>
        <w:pStyle w:val="CommentText"/>
      </w:pPr>
    </w:p>
    <w:p w:rsidR="0007339E" w:rsidRDefault="0007339E">
      <w:pPr>
        <w:pStyle w:val="CommentText"/>
      </w:pPr>
      <w:r>
        <w:t xml:space="preserve">This paragraph is confusing. It claims to be the details of constraint solving, but it isn’t. Let’s talk about this. </w:t>
      </w:r>
    </w:p>
  </w:comment>
  <w:comment w:id="6723" w:author="pennyo" w:date="2011-02-23T16:43:00Z" w:initials="p">
    <w:p w:rsidR="0007339E" w:rsidRDefault="0007339E">
      <w:pPr>
        <w:pStyle w:val="CommentText"/>
      </w:pPr>
      <w:r>
        <w:rPr>
          <w:rStyle w:val="CommentReference"/>
        </w:rPr>
        <w:annotationRef/>
      </w:r>
      <w:r>
        <w:t>Check intention here</w:t>
      </w:r>
    </w:p>
  </w:comment>
  <w:comment w:id="6755" w:author="pennyo" w:date="2011-02-23T16:43:00Z" w:initials="p">
    <w:p w:rsidR="0007339E" w:rsidRDefault="0007339E">
      <w:pPr>
        <w:pStyle w:val="CommentText"/>
      </w:pPr>
      <w:r>
        <w:rPr>
          <w:rStyle w:val="CommentReference"/>
        </w:rPr>
        <w:annotationRef/>
      </w:r>
      <w:r>
        <w:t xml:space="preserve">Is this subordinate to step 3? It’s not really a step in the procedure unless the rules are applied at this point. </w:t>
      </w:r>
    </w:p>
  </w:comment>
  <w:comment w:id="6759" w:author="pennyo" w:date="2011-02-23T16:43:00Z" w:initials="p">
    <w:p w:rsidR="0007339E" w:rsidRDefault="0007339E">
      <w:pPr>
        <w:pStyle w:val="CommentText"/>
      </w:pPr>
      <w:r>
        <w:rPr>
          <w:rStyle w:val="CommentReference"/>
        </w:rPr>
        <w:annotationRef/>
      </w:r>
      <w:r>
        <w:t>Same as previous comments.</w:t>
      </w:r>
    </w:p>
  </w:comment>
  <w:comment w:id="6798" w:author="pennyo" w:date="2011-02-23T16:43:00Z" w:initials="p">
    <w:p w:rsidR="0007339E" w:rsidRDefault="0007339E">
      <w:pPr>
        <w:pStyle w:val="CommentText"/>
      </w:pPr>
      <w:r>
        <w:rPr>
          <w:rStyle w:val="CommentReference"/>
        </w:rPr>
        <w:annotationRef/>
      </w:r>
      <w:r>
        <w:t xml:space="preserve">Are these subordinate to top bullet or should they be outdented to top bullets? </w:t>
      </w:r>
    </w:p>
  </w:comment>
  <w:comment w:id="6975" w:author="pennyo" w:date="2011-02-23T16:43:00Z" w:initials="po">
    <w:p w:rsidR="0007339E" w:rsidRDefault="0007339E">
      <w:pPr>
        <w:pStyle w:val="CommentText"/>
      </w:pPr>
      <w:r>
        <w:rPr>
          <w:rStyle w:val="CommentReference"/>
        </w:rPr>
        <w:annotationRef/>
      </w:r>
      <w:r>
        <w:t>This claims to be a full list, but section 15.1.7 lists additional contexts.</w:t>
      </w:r>
    </w:p>
  </w:comment>
  <w:comment w:id="6976" w:author="pennyo" w:date="2011-02-23T16:43:00Z" w:initials="p">
    <w:p w:rsidR="0007339E" w:rsidRDefault="0007339E">
      <w:pPr>
        <w:pStyle w:val="CommentText"/>
      </w:pPr>
      <w:r>
        <w:rPr>
          <w:rStyle w:val="CommentReference"/>
        </w:rPr>
        <w:annotationRef/>
      </w:r>
      <w:r>
        <w:t>From here to end are additional contexts from 15.1.7</w:t>
      </w:r>
    </w:p>
  </w:comment>
  <w:comment w:id="6977" w:author="pennyo" w:date="2011-02-23T16:43:00Z" w:initials="p">
    <w:p w:rsidR="0007339E" w:rsidRDefault="0007339E">
      <w:pPr>
        <w:pStyle w:val="CommentText"/>
      </w:pPr>
      <w:r>
        <w:rPr>
          <w:rStyle w:val="CommentReference"/>
        </w:rPr>
        <w:annotationRef/>
      </w:r>
      <w:r>
        <w:t>These contexts are listed in 15.1.7 but do not appear in this “complete list”</w:t>
      </w:r>
    </w:p>
  </w:comment>
  <w:comment w:id="7032" w:author="pennyo" w:date="2011-02-23T16:43:00Z" w:initials="p">
    <w:p w:rsidR="0007339E" w:rsidRDefault="0007339E">
      <w:pPr>
        <w:pStyle w:val="CommentText"/>
      </w:pPr>
      <w:r>
        <w:rPr>
          <w:rStyle w:val="CommentReference"/>
        </w:rPr>
        <w:annotationRef/>
      </w:r>
      <w:r>
        <w:t xml:space="preserve">Where does this come from? </w:t>
      </w:r>
    </w:p>
  </w:comment>
  <w:comment w:id="7334" w:author="pennyo" w:date="2011-02-24T11:11:00Z" w:initials="p">
    <w:p w:rsidR="0007339E" w:rsidRDefault="0007339E" w:rsidP="007372F9">
      <w:pPr>
        <w:pStyle w:val="CommentText"/>
      </w:pPr>
      <w:r>
        <w:rPr>
          <w:rStyle w:val="CommentReference"/>
        </w:rPr>
        <w:annotationRef/>
      </w:r>
      <w:r>
        <w:t>This is in the grammar in the spec, but is it correct?</w:t>
      </w:r>
    </w:p>
  </w:comment>
  <w:comment w:id="7344" w:author="pennyo" w:date="2011-02-24T11:11:00Z" w:initials="p">
    <w:p w:rsidR="0007339E" w:rsidRDefault="0007339E" w:rsidP="007372F9">
      <w:pPr>
        <w:pStyle w:val="CommentText"/>
      </w:pPr>
      <w:r>
        <w:rPr>
          <w:rStyle w:val="CommentReference"/>
        </w:rPr>
        <w:annotationRef/>
      </w:r>
      <w:r>
        <w:t>Double-check module-elems definitions wrt lightweight syntax</w:t>
      </w:r>
    </w:p>
  </w:comment>
  <w:comment w:id="7358" w:author="pennyo" w:date="2011-02-24T11:11:00Z" w:initials="po">
    <w:p w:rsidR="0007339E" w:rsidRDefault="0007339E" w:rsidP="007372F9">
      <w:pPr>
        <w:pStyle w:val="CommentText"/>
      </w:pPr>
      <w:r>
        <w:rPr>
          <w:rStyle w:val="CommentReference"/>
        </w:rPr>
        <w:annotationRef/>
      </w:r>
      <w:r>
        <w:t>Might be better to just list these as the options rather than making it a comment</w:t>
      </w:r>
    </w:p>
  </w:comment>
  <w:comment w:id="7360" w:author="pennyo" w:date="2011-02-24T11:11:00Z" w:initials="po">
    <w:p w:rsidR="0007339E" w:rsidRDefault="0007339E" w:rsidP="007372F9">
      <w:pPr>
        <w:pStyle w:val="CommentText"/>
      </w:pPr>
      <w:r>
        <w:rPr>
          <w:rStyle w:val="CommentReference"/>
        </w:rPr>
        <w:annotationRef/>
      </w:r>
      <w:r>
        <w:t>These were not included with other constraints in overall grammar in spec text. Is there a reason?</w:t>
      </w:r>
    </w:p>
  </w:comment>
  <w:comment w:id="7369" w:author="pennyo" w:date="2011-02-24T13:49:00Z" w:initials="p">
    <w:p w:rsidR="00D71F17" w:rsidRDefault="00D71F17">
      <w:pPr>
        <w:pStyle w:val="CommentText"/>
      </w:pPr>
      <w:r>
        <w:rPr>
          <w:rStyle w:val="CommentReference"/>
        </w:rPr>
        <w:annotationRef/>
      </w:r>
      <w:r>
        <w:t xml:space="preserve">Do we need opt here? It’s not in main grammar </w:t>
      </w:r>
    </w:p>
  </w:comment>
  <w:comment w:id="7375" w:author="pennyo" w:date="2011-02-24T11:11:00Z" w:initials="po">
    <w:p w:rsidR="0007339E" w:rsidRDefault="0007339E" w:rsidP="007372F9">
      <w:pPr>
        <w:pStyle w:val="CommentText"/>
      </w:pPr>
      <w:r>
        <w:rPr>
          <w:rStyle w:val="CommentReference"/>
        </w:rPr>
        <w:annotationRef/>
      </w:r>
      <w:r>
        <w:t>missing %%expr for weakly typed e.s.</w:t>
      </w:r>
    </w:p>
  </w:comment>
  <w:comment w:id="7376" w:author="pennyo" w:date="2011-02-24T11:11:00Z" w:initials="po">
    <w:p w:rsidR="0007339E" w:rsidRDefault="0007339E" w:rsidP="007372F9">
      <w:pPr>
        <w:pStyle w:val="CommentText"/>
      </w:pPr>
      <w:r>
        <w:rPr>
          <w:rStyle w:val="CommentReference"/>
        </w:rPr>
        <w:annotationRef/>
      </w:r>
      <w:r>
        <w:t>This appears in 6.4.1 but not in the list at 6.5.</w:t>
      </w:r>
    </w:p>
  </w:comment>
  <w:comment w:id="7432" w:author="pennyo" w:date="2011-02-24T11:11:00Z" w:initials="po">
    <w:p w:rsidR="0007339E" w:rsidRDefault="0007339E" w:rsidP="007372F9">
      <w:pPr>
        <w:pStyle w:val="CommentText"/>
      </w:pPr>
      <w:r>
        <w:rPr>
          <w:rStyle w:val="CommentReference"/>
        </w:rPr>
        <w:annotationRef/>
      </w:r>
      <w:r>
        <w:t>do we need this?</w:t>
      </w:r>
    </w:p>
  </w:comment>
  <w:comment w:id="7434" w:author="pennyo" w:date="2011-02-24T11:11:00Z" w:initials="po">
    <w:p w:rsidR="0007339E" w:rsidRDefault="0007339E" w:rsidP="007372F9">
      <w:pPr>
        <w:pStyle w:val="CommentText"/>
      </w:pPr>
      <w:r>
        <w:rPr>
          <w:rStyle w:val="CommentReference"/>
        </w:rPr>
        <w:annotationRef/>
      </w:r>
      <w:r>
        <w:t>Do we need this in summary?</w:t>
      </w:r>
    </w:p>
  </w:comment>
  <w:comment w:id="7441" w:author="pennyo" w:date="2011-02-24T11:11:00Z" w:initials="po">
    <w:p w:rsidR="0007339E" w:rsidRDefault="0007339E" w:rsidP="007372F9">
      <w:pPr>
        <w:pStyle w:val="CommentText"/>
      </w:pPr>
      <w:r>
        <w:rPr>
          <w:rStyle w:val="CommentReference"/>
        </w:rPr>
        <w:annotationRef/>
      </w:r>
      <w:r>
        <w:t>presumably you mean an express that evaluates to one of these? Wondering whether we should eliminate the comment and “pat” and just use this./</w:t>
      </w:r>
    </w:p>
  </w:comment>
  <w:comment w:id="7442" w:author="pennyo" w:date="2011-02-24T11:11:00Z" w:initials="po">
    <w:p w:rsidR="0007339E" w:rsidRDefault="0007339E" w:rsidP="007372F9">
      <w:pPr>
        <w:pStyle w:val="CommentText"/>
      </w:pPr>
      <w:r>
        <w:rPr>
          <w:rStyle w:val="CommentReference"/>
        </w:rPr>
        <w:annotationRef/>
      </w:r>
      <w:r>
        <w:t>8.6 uses this:</w:t>
      </w:r>
    </w:p>
    <w:p w:rsidR="0007339E" w:rsidRDefault="0007339E" w:rsidP="007372F9">
      <w:pPr>
        <w:pStyle w:val="CommentText"/>
      </w:pPr>
    </w:p>
    <w:p w:rsidR="0007339E" w:rsidRDefault="0007339E" w:rsidP="007372F9">
      <w:pPr>
        <w:pStyle w:val="CommentText"/>
      </w:pPr>
    </w:p>
    <w:p w:rsidR="0007339E" w:rsidRPr="00404279" w:rsidRDefault="0007339E" w:rsidP="007372F9">
      <w:pPr>
        <w:pStyle w:val="CodeExplanation"/>
        <w:rPr>
          <w:rStyle w:val="CodeInline"/>
        </w:rPr>
      </w:pPr>
      <w:r w:rsidRPr="00E42689">
        <w:rPr>
          <w:rStyle w:val="CodeInline"/>
        </w:rPr>
        <w:t>type</w:t>
      </w:r>
      <w:r w:rsidRPr="00E42689">
        <w:rPr>
          <w:rStyle w:val="CodeInline"/>
          <w:i/>
        </w:rPr>
        <w:t xml:space="preserve"> type-name</w:t>
      </w:r>
      <w:r w:rsidRPr="00E42689">
        <w:rPr>
          <w:rStyle w:val="CodeInline"/>
        </w:rPr>
        <w:t xml:space="preserve"> </w:t>
      </w:r>
      <w:r w:rsidRPr="00404279">
        <w:rPr>
          <w:rStyle w:val="CodeInline"/>
          <w:i/>
        </w:rPr>
        <w:t>pat</w:t>
      </w:r>
      <w:r w:rsidRPr="00404279">
        <w:rPr>
          <w:rStyle w:val="CodeInline"/>
          <w:i/>
          <w:vertAlign w:val="subscript"/>
        </w:rPr>
        <w:t>opt</w:t>
      </w:r>
      <w:r w:rsidRPr="00404279">
        <w:rPr>
          <w:rStyle w:val="CodeInline"/>
        </w:rPr>
        <w:t xml:space="preserve"> </w:t>
      </w:r>
      <w:r w:rsidRPr="00404279">
        <w:rPr>
          <w:rStyle w:val="CodeInline"/>
          <w:i/>
        </w:rPr>
        <w:t>as-binding</w:t>
      </w:r>
      <w:r w:rsidRPr="00404279">
        <w:rPr>
          <w:rStyle w:val="CodeInline"/>
          <w:i/>
          <w:vertAlign w:val="subscript"/>
        </w:rPr>
        <w:t>opt</w:t>
      </w:r>
      <w:r w:rsidRPr="00404279">
        <w:rPr>
          <w:rStyle w:val="CodeInline"/>
        </w:rPr>
        <w:t xml:space="preserve"> = </w:t>
      </w:r>
    </w:p>
    <w:p w:rsidR="0007339E" w:rsidRPr="00F115D2" w:rsidRDefault="0007339E" w:rsidP="007372F9">
      <w:pPr>
        <w:pStyle w:val="CodeExplanation"/>
        <w:rPr>
          <w:rStyle w:val="CodeInline"/>
        </w:rPr>
      </w:pPr>
      <w:r w:rsidRPr="00404279">
        <w:rPr>
          <w:rStyle w:val="CodeInline"/>
        </w:rPr>
        <w:t xml:space="preserve">    class</w:t>
      </w:r>
    </w:p>
    <w:p w:rsidR="0007339E" w:rsidRPr="00F115D2" w:rsidRDefault="0007339E" w:rsidP="007372F9">
      <w:pPr>
        <w:pStyle w:val="CodeExplanation"/>
        <w:rPr>
          <w:rStyle w:val="CodeInline"/>
          <w:i/>
        </w:rPr>
      </w:pPr>
      <w:r w:rsidRPr="00404279">
        <w:rPr>
          <w:rStyle w:val="CodeInline"/>
        </w:rPr>
        <w:t xml:space="preserve">        </w:t>
      </w:r>
      <w:r w:rsidRPr="00404279">
        <w:rPr>
          <w:rStyle w:val="CodeInline"/>
          <w:i/>
        </w:rPr>
        <w:t>class-inherits-decl</w:t>
      </w:r>
      <w:r w:rsidRPr="00404279">
        <w:rPr>
          <w:rStyle w:val="CodeInline"/>
          <w:i/>
          <w:vertAlign w:val="subscript"/>
        </w:rPr>
        <w:t>opt</w:t>
      </w:r>
    </w:p>
    <w:p w:rsidR="0007339E" w:rsidRPr="00F115D2" w:rsidRDefault="0007339E" w:rsidP="007372F9">
      <w:pPr>
        <w:pStyle w:val="CodeExplanation"/>
        <w:rPr>
          <w:rStyle w:val="CodeInline"/>
          <w:i/>
        </w:rPr>
      </w:pPr>
      <w:r w:rsidRPr="00404279">
        <w:rPr>
          <w:rStyle w:val="CodeInline"/>
          <w:i/>
        </w:rPr>
        <w:t xml:space="preserve">        class-let-bindings</w:t>
      </w:r>
      <w:r w:rsidRPr="00404279">
        <w:rPr>
          <w:rStyle w:val="CodeInline"/>
          <w:i/>
          <w:vertAlign w:val="subscript"/>
        </w:rPr>
        <w:t>opt</w:t>
      </w:r>
    </w:p>
    <w:p w:rsidR="0007339E" w:rsidRPr="00F115D2" w:rsidRDefault="0007339E" w:rsidP="007372F9">
      <w:pPr>
        <w:pStyle w:val="CodeExplanation"/>
        <w:rPr>
          <w:rStyle w:val="CodeInline"/>
        </w:rPr>
      </w:pPr>
      <w:r w:rsidRPr="00404279">
        <w:rPr>
          <w:rStyle w:val="CodeInline"/>
          <w:i/>
        </w:rPr>
        <w:t xml:space="preserve">        type-defn-elements</w:t>
      </w:r>
      <w:r w:rsidRPr="00404279">
        <w:rPr>
          <w:rStyle w:val="CodeInline"/>
        </w:rPr>
        <w:t xml:space="preserve"> </w:t>
      </w:r>
    </w:p>
    <w:p w:rsidR="0007339E" w:rsidRPr="00F115D2" w:rsidRDefault="0007339E" w:rsidP="007372F9">
      <w:pPr>
        <w:pStyle w:val="CodeExplanation"/>
      </w:pPr>
      <w:r w:rsidRPr="00404279">
        <w:rPr>
          <w:rStyle w:val="CodeInline"/>
        </w:rPr>
        <w:t xml:space="preserve">    end</w:t>
      </w:r>
    </w:p>
    <w:p w:rsidR="0007339E" w:rsidRDefault="0007339E" w:rsidP="007372F9">
      <w:pPr>
        <w:pStyle w:val="CommentText"/>
      </w:pPr>
    </w:p>
  </w:comment>
  <w:comment w:id="7445" w:author="pennyo" w:date="2011-02-24T11:11:00Z" w:initials="p">
    <w:p w:rsidR="0007339E" w:rsidRDefault="0007339E" w:rsidP="007372F9">
      <w:pPr>
        <w:pStyle w:val="CommentText"/>
      </w:pPr>
      <w:r>
        <w:rPr>
          <w:rStyle w:val="CommentReference"/>
        </w:rPr>
        <w:annotationRef/>
      </w:r>
      <w:r>
        <w:t>Original used this:</w:t>
      </w:r>
    </w:p>
    <w:p w:rsidR="0007339E" w:rsidRDefault="0007339E" w:rsidP="007372F9">
      <w:pPr>
        <w:pStyle w:val="SummaryGrammar"/>
      </w:pPr>
      <w:r>
        <w:rPr>
          <w:rStyle w:val="CodeInline"/>
          <w:i/>
          <w:iCs/>
        </w:rPr>
        <w:t>class-or-struct-type-body</w:t>
      </w:r>
      <w:r>
        <w:t xml:space="preserve"> +:= </w:t>
      </w:r>
    </w:p>
    <w:p w:rsidR="0007339E" w:rsidRDefault="0007339E" w:rsidP="007372F9">
      <w:pPr>
        <w:pStyle w:val="SummaryGrammar"/>
        <w:rPr>
          <w:rStyle w:val="CodeInline"/>
          <w:b/>
          <w:bCs w:val="0"/>
          <w:vertAlign w:val="subscript"/>
        </w:rPr>
      </w:pPr>
      <w:r>
        <w:rPr>
          <w:rStyle w:val="CodeInline"/>
        </w:rPr>
        <w:t xml:space="preserve">    | </w:t>
      </w:r>
      <w:r>
        <w:rPr>
          <w:rStyle w:val="CodeInline"/>
          <w:b/>
        </w:rPr>
        <w:t>begin</w:t>
      </w:r>
      <w:r>
        <w:rPr>
          <w:rStyle w:val="CodeInline"/>
          <w:b/>
          <w:vertAlign w:val="subscript"/>
        </w:rPr>
        <w:t>opt</w:t>
      </w:r>
      <w:r>
        <w:rPr>
          <w:rStyle w:val="CodeInline"/>
        </w:rPr>
        <w:t xml:space="preserve"> </w:t>
      </w:r>
      <w:r>
        <w:rPr>
          <w:rStyle w:val="CodeInline"/>
          <w:i/>
          <w:iCs/>
        </w:rPr>
        <w:t xml:space="preserve">class-or-struct-type-body </w:t>
      </w:r>
      <w:r>
        <w:rPr>
          <w:rStyle w:val="CodeInline"/>
          <w:b/>
        </w:rPr>
        <w:t>end</w:t>
      </w:r>
      <w:r>
        <w:rPr>
          <w:rStyle w:val="CodeInline"/>
          <w:b/>
          <w:vertAlign w:val="subscript"/>
        </w:rPr>
        <w:t>opt</w:t>
      </w:r>
      <w:r>
        <w:rPr>
          <w:rStyle w:val="CommentReference"/>
          <w:color w:val="auto"/>
          <w:lang w:eastAsia="en-US"/>
        </w:rPr>
        <w:annotationRef/>
      </w:r>
    </w:p>
    <w:p w:rsidR="0007339E" w:rsidRDefault="0007339E" w:rsidP="007372F9">
      <w:pPr>
        <w:pStyle w:val="SummaryGrammar"/>
        <w:rPr>
          <w:rStyle w:val="CodeInline"/>
        </w:rPr>
      </w:pPr>
    </w:p>
    <w:p w:rsidR="0007339E" w:rsidRDefault="0007339E" w:rsidP="007372F9">
      <w:pPr>
        <w:pStyle w:val="CommentText"/>
      </w:pPr>
      <w:r w:rsidRPr="003819FB">
        <w:rPr>
          <w:i/>
        </w:rPr>
        <w:t>Class-or-struct-type-body</w:t>
      </w:r>
      <w:r>
        <w:t xml:space="preserve"> is not used anywhere else in the spec, so I separated to use existing definitions. OK?</w:t>
      </w:r>
    </w:p>
    <w:p w:rsidR="0007339E" w:rsidRDefault="0007339E" w:rsidP="007372F9">
      <w:pPr>
        <w:pStyle w:val="CommentText"/>
      </w:pPr>
    </w:p>
    <w:p w:rsidR="0007339E" w:rsidRDefault="0007339E" w:rsidP="007372F9">
      <w:pPr>
        <w:pStyle w:val="CommentText"/>
      </w:pPr>
      <w:r>
        <w:t>Also, spec says it’s struct/end…does being work too?</w:t>
      </w:r>
    </w:p>
    <w:p w:rsidR="0007339E" w:rsidRDefault="0007339E" w:rsidP="007372F9">
      <w:pPr>
        <w:pStyle w:val="CommentText"/>
      </w:pPr>
    </w:p>
  </w:comment>
  <w:comment w:id="7455" w:author="pennyo" w:date="2011-02-24T11:11:00Z" w:initials="p">
    <w:p w:rsidR="0007339E" w:rsidRDefault="0007339E" w:rsidP="007372F9">
      <w:pPr>
        <w:pStyle w:val="CommentText"/>
      </w:pPr>
      <w:r>
        <w:rPr>
          <w:rStyle w:val="CommentReference"/>
        </w:rPr>
        <w:annotationRef/>
      </w:r>
    </w:p>
  </w:comment>
  <w:comment w:id="7454" w:author="pennyo" w:date="2011-02-24T11:11:00Z" w:initials="p">
    <w:p w:rsidR="0007339E" w:rsidRDefault="0007339E" w:rsidP="007372F9">
      <w:pPr>
        <w:pStyle w:val="CommentText"/>
      </w:pPr>
      <w:r>
        <w:rPr>
          <w:rStyle w:val="CommentReference"/>
        </w:rPr>
        <w:annotationRef/>
      </w:r>
      <w:r>
        <w:t xml:space="preserve">See preceding comment. </w:t>
      </w:r>
    </w:p>
    <w:p w:rsidR="0007339E" w:rsidRDefault="0007339E" w:rsidP="007372F9">
      <w:pPr>
        <w:pStyle w:val="CommentText"/>
      </w:pPr>
      <w:r>
        <w:t xml:space="preserve"> </w:t>
      </w:r>
    </w:p>
    <w:p w:rsidR="0007339E" w:rsidRDefault="0007339E" w:rsidP="007372F9">
      <w:pPr>
        <w:pStyle w:val="CommentText"/>
      </w:pPr>
      <w:r>
        <w:t>Please check struct type carefully—I’m not sure about this given the use of struct/end in the preceding construct.</w:t>
      </w:r>
    </w:p>
    <w:p w:rsidR="0007339E" w:rsidRDefault="0007339E" w:rsidP="007372F9">
      <w:pPr>
        <w:pStyle w:val="CommentText"/>
      </w:pPr>
    </w:p>
  </w:comment>
  <w:comment w:id="7456" w:author="pennyo" w:date="2011-02-24T11:11:00Z" w:initials="po">
    <w:p w:rsidR="0007339E" w:rsidRDefault="0007339E" w:rsidP="007372F9">
      <w:r>
        <w:rPr>
          <w:rStyle w:val="CommentReference"/>
        </w:rPr>
        <w:annotationRef/>
      </w:r>
      <w:r>
        <w:t>Per 8.6.1:</w:t>
      </w:r>
    </w:p>
    <w:p w:rsidR="0007339E" w:rsidRPr="00F115D2" w:rsidRDefault="0007339E" w:rsidP="007372F9">
      <w:r w:rsidRPr="006B52C5">
        <w:t xml:space="preserve">The pattern for a primary constructor must be of the form </w:t>
      </w:r>
      <w:r w:rsidRPr="006B52C5">
        <w:rPr>
          <w:rStyle w:val="CodeInline"/>
        </w:rPr>
        <w:t>(</w:t>
      </w:r>
      <w:r w:rsidRPr="006B52C5">
        <w:rPr>
          <w:rStyle w:val="CodeInline"/>
          <w:i/>
        </w:rPr>
        <w:t>simple-pat</w:t>
      </w:r>
      <w:r w:rsidRPr="006B52C5">
        <w:t xml:space="preserve">, ..., </w:t>
      </w:r>
      <w:r w:rsidRPr="006B52C5">
        <w:rPr>
          <w:rStyle w:val="CodeInline"/>
          <w:i/>
        </w:rPr>
        <w:t>simple-pat</w:t>
      </w:r>
      <w:r w:rsidRPr="006B52C5">
        <w:rPr>
          <w:rStyle w:val="CodeInline"/>
        </w:rPr>
        <w:t>)</w:t>
      </w:r>
      <w:r w:rsidRPr="006B52C5">
        <w:t xml:space="preserve"> for zero or more </w:t>
      </w:r>
      <w:r w:rsidRPr="006B52C5">
        <w:rPr>
          <w:rStyle w:val="CodeInline"/>
          <w:i/>
        </w:rPr>
        <w:t>simple-pat</w:t>
      </w:r>
      <w:r w:rsidRPr="006B52C5">
        <w:t xml:space="preserve"> where each is of the form:</w:t>
      </w:r>
    </w:p>
    <w:p w:rsidR="0007339E" w:rsidRPr="00404279" w:rsidRDefault="0007339E" w:rsidP="007372F9">
      <w:pPr>
        <w:pStyle w:val="CodeExplanation"/>
        <w:rPr>
          <w:rStyle w:val="CodeInline"/>
        </w:rPr>
      </w:pPr>
      <w:r w:rsidRPr="00404279">
        <w:rPr>
          <w:rStyle w:val="CodeInline"/>
          <w:i/>
        </w:rPr>
        <w:t>simple-pat</w:t>
      </w:r>
      <w:r w:rsidRPr="00404279">
        <w:rPr>
          <w:rStyle w:val="CodeInline"/>
        </w:rPr>
        <w:t xml:space="preserve"> := </w:t>
      </w:r>
    </w:p>
    <w:p w:rsidR="0007339E" w:rsidRPr="00F115D2" w:rsidRDefault="0007339E" w:rsidP="007372F9">
      <w:pPr>
        <w:pStyle w:val="CodeExplanation"/>
        <w:rPr>
          <w:rStyle w:val="CodeInline"/>
          <w:i/>
        </w:rPr>
      </w:pPr>
      <w:r w:rsidRPr="00404279">
        <w:rPr>
          <w:rStyle w:val="CodeInline"/>
        </w:rPr>
        <w:t xml:space="preserve">    | </w:t>
      </w:r>
      <w:r w:rsidRPr="00404279">
        <w:rPr>
          <w:rStyle w:val="CodeInline"/>
          <w:i/>
        </w:rPr>
        <w:t>ident</w:t>
      </w:r>
    </w:p>
    <w:p w:rsidR="0007339E" w:rsidRPr="00F115D2" w:rsidRDefault="0007339E" w:rsidP="007372F9">
      <w:pPr>
        <w:pStyle w:val="CodeExplanation"/>
        <w:rPr>
          <w:rStyle w:val="CodeInline"/>
          <w:i/>
        </w:rPr>
      </w:pPr>
      <w:r w:rsidRPr="00404279">
        <w:rPr>
          <w:rStyle w:val="CodeInline"/>
          <w:i/>
        </w:rPr>
        <w:t xml:space="preserve">    </w:t>
      </w:r>
      <w:r w:rsidRPr="00404279">
        <w:rPr>
          <w:rStyle w:val="CodeInline"/>
        </w:rPr>
        <w:t>|</w:t>
      </w:r>
      <w:r w:rsidRPr="00404279">
        <w:rPr>
          <w:rStyle w:val="CodeInline"/>
          <w:i/>
        </w:rPr>
        <w:t xml:space="preserve"> simple-pat </w:t>
      </w:r>
      <w:r w:rsidRPr="00404279">
        <w:rPr>
          <w:rStyle w:val="CodeInline"/>
        </w:rPr>
        <w:t>:</w:t>
      </w:r>
      <w:r w:rsidRPr="00404279">
        <w:rPr>
          <w:rStyle w:val="CodeInline"/>
          <w:i/>
        </w:rPr>
        <w:t xml:space="preserve"> type</w:t>
      </w:r>
    </w:p>
    <w:p w:rsidR="0007339E" w:rsidRDefault="0007339E" w:rsidP="007372F9">
      <w:pPr>
        <w:pStyle w:val="CommentText"/>
      </w:pPr>
    </w:p>
  </w:comment>
  <w:comment w:id="7478" w:author="pennyo" w:date="2011-02-24T11:11:00Z" w:initials="po">
    <w:p w:rsidR="0007339E" w:rsidRDefault="0007339E" w:rsidP="007372F9">
      <w:pPr>
        <w:pStyle w:val="CommentText"/>
      </w:pPr>
      <w:r>
        <w:rPr>
          <w:rStyle w:val="CommentReference"/>
        </w:rPr>
        <w:annotationRef/>
      </w:r>
      <w:r>
        <w:t>Do we have, need, or want specific syntax for explicit get &amp; set methods?</w:t>
      </w:r>
    </w:p>
  </w:comment>
  <w:comment w:id="7481" w:author="pennyo" w:date="2011-02-24T11:11:00Z" w:initials="p">
    <w:p w:rsidR="0007339E" w:rsidRDefault="0007339E" w:rsidP="007372F9">
      <w:pPr>
        <w:pStyle w:val="CommentText"/>
      </w:pPr>
      <w:r>
        <w:rPr>
          <w:rStyle w:val="CommentReference"/>
        </w:rPr>
        <w:annotationRef/>
      </w:r>
      <w:r>
        <w:t>Without “measure-“ const is multiply defined. But it doesn’t appear elsewhere in measure grammar; do we need it?</w:t>
      </w:r>
    </w:p>
  </w:comment>
  <w:comment w:id="7485" w:author="pennyo" w:date="2011-02-24T11:11:00Z" w:initials="po">
    <w:p w:rsidR="0007339E" w:rsidRDefault="0007339E" w:rsidP="007372F9">
      <w:pPr>
        <w:pStyle w:val="CommentText"/>
      </w:pPr>
      <w:r>
        <w:rPr>
          <w:rStyle w:val="CommentReference"/>
        </w:rPr>
        <w:annotationRef/>
      </w:r>
      <w:r>
        <w:t xml:space="preserve">which is the additional and which is the def? </w:t>
      </w:r>
    </w:p>
  </w:comment>
  <w:comment w:id="7490" w:author="pennyo" w:date="2011-02-23T16:43:00Z" w:initials="po">
    <w:p w:rsidR="0007339E" w:rsidRDefault="0007339E">
      <w:pPr>
        <w:pStyle w:val="CommentText"/>
      </w:pPr>
      <w:r>
        <w:rPr>
          <w:rStyle w:val="CommentReference"/>
        </w:rPr>
        <w:annotationRef/>
      </w:r>
      <w:r>
        <w:t>Add “compatible type”?</w:t>
      </w:r>
    </w:p>
  </w:comment>
  <w:comment w:id="7491" w:author="pennyo" w:date="2011-02-23T16:43:00Z" w:initials="p">
    <w:p w:rsidR="0007339E" w:rsidRDefault="0007339E">
      <w:pPr>
        <w:pStyle w:val="CommentText"/>
      </w:pPr>
      <w:r>
        <w:rPr>
          <w:rStyle w:val="CommentReference"/>
        </w:rPr>
        <w:annotationRef/>
      </w:r>
      <w:r>
        <w:t>Add flexibility?</w:t>
      </w:r>
    </w:p>
  </w:comment>
  <w:comment w:id="7492" w:author="Don Syme" w:date="2011-02-23T16:43:00Z" w:initials="DS">
    <w:p w:rsidR="0007339E" w:rsidRPr="00612698" w:rsidRDefault="0007339E" w:rsidP="00110BB5">
      <w:pPr>
        <w:pStyle w:val="CommentText"/>
        <w:rPr>
          <w:rFonts w:cs="Arial"/>
          <w:szCs w:val="18"/>
        </w:rPr>
      </w:pPr>
      <w:r w:rsidRPr="00612698">
        <w:rPr>
          <w:rStyle w:val="CommentReference"/>
          <w:rFonts w:cs="Arial"/>
        </w:rPr>
        <w:annotationRef/>
      </w:r>
      <w:r w:rsidRPr="00612698">
        <w:rPr>
          <w:rFonts w:cs="Arial"/>
          <w:szCs w:val="18"/>
        </w:rPr>
        <w:t xml:space="preserve">There is a problem in the text with overloaded use of this term – it is used for </w:t>
      </w:r>
    </w:p>
    <w:p w:rsidR="0007339E" w:rsidRPr="00612698" w:rsidRDefault="0007339E" w:rsidP="00110BB5">
      <w:pPr>
        <w:rPr>
          <w:rFonts w:cs="Arial"/>
          <w:szCs w:val="18"/>
        </w:rPr>
      </w:pPr>
    </w:p>
    <w:p w:rsidR="0007339E" w:rsidRPr="00612698" w:rsidRDefault="0007339E" w:rsidP="00110BB5">
      <w:pPr>
        <w:rPr>
          <w:rFonts w:cs="Arial"/>
          <w:szCs w:val="18"/>
        </w:rPr>
      </w:pPr>
      <w:r w:rsidRPr="00612698">
        <w:rPr>
          <w:rFonts w:cs="Arial"/>
          <w:szCs w:val="18"/>
        </w:rPr>
        <w:t xml:space="preserve"> </w:t>
      </w:r>
      <w:r>
        <w:rPr>
          <w:rFonts w:cs="Arial"/>
          <w:szCs w:val="18"/>
        </w:rPr>
        <w:t>(1</w:t>
      </w:r>
      <w:r w:rsidRPr="00612698">
        <w:rPr>
          <w:rFonts w:cs="Arial"/>
          <w:szCs w:val="18"/>
        </w:rPr>
        <w:t xml:space="preserve">) </w:t>
      </w:r>
      <w:r>
        <w:rPr>
          <w:rFonts w:cs="Arial"/>
          <w:szCs w:val="18"/>
        </w:rPr>
        <w:t xml:space="preserve">the things defined using </w:t>
      </w:r>
      <w:r w:rsidRPr="00612698">
        <w:rPr>
          <w:rFonts w:cs="Arial"/>
          <w:szCs w:val="18"/>
        </w:rPr>
        <w:t>definitions of the form</w:t>
      </w:r>
    </w:p>
    <w:p w:rsidR="0007339E" w:rsidRPr="00612698" w:rsidRDefault="0007339E" w:rsidP="00110BB5">
      <w:pPr>
        <w:rPr>
          <w:rFonts w:cs="Arial"/>
          <w:szCs w:val="18"/>
        </w:rPr>
      </w:pPr>
    </w:p>
    <w:p w:rsidR="0007339E" w:rsidRPr="00612698" w:rsidRDefault="0007339E" w:rsidP="00110BB5">
      <w:pPr>
        <w:rPr>
          <w:rFonts w:cs="Arial"/>
          <w:szCs w:val="18"/>
        </w:rPr>
      </w:pPr>
      <w:r w:rsidRPr="00612698">
        <w:rPr>
          <w:rFonts w:cs="Arial"/>
          <w:szCs w:val="18"/>
        </w:rPr>
        <w:t xml:space="preserve">   let f pat1….patN = …</w:t>
      </w:r>
    </w:p>
    <w:p w:rsidR="0007339E" w:rsidRPr="00612698" w:rsidRDefault="0007339E" w:rsidP="00110BB5">
      <w:pPr>
        <w:rPr>
          <w:rFonts w:cs="Arial"/>
          <w:szCs w:val="18"/>
        </w:rPr>
      </w:pPr>
    </w:p>
    <w:p w:rsidR="0007339E" w:rsidRPr="00612698" w:rsidRDefault="0007339E" w:rsidP="00110BB5">
      <w:pPr>
        <w:rPr>
          <w:rFonts w:cs="Arial"/>
          <w:szCs w:val="18"/>
        </w:rPr>
      </w:pPr>
      <w:r>
        <w:rPr>
          <w:rFonts w:cs="Arial"/>
          <w:szCs w:val="18"/>
        </w:rPr>
        <w:t>(2</w:t>
      </w:r>
      <w:r w:rsidRPr="00612698">
        <w:rPr>
          <w:rFonts w:cs="Arial"/>
          <w:szCs w:val="18"/>
        </w:rPr>
        <w:t xml:space="preserve">) </w:t>
      </w:r>
      <w:r>
        <w:rPr>
          <w:rFonts w:cs="Arial"/>
          <w:szCs w:val="18"/>
        </w:rPr>
        <w:t>_</w:t>
      </w:r>
      <w:r w:rsidRPr="00612698">
        <w:rPr>
          <w:rFonts w:cs="Arial"/>
          <w:szCs w:val="18"/>
        </w:rPr>
        <w:t>uses</w:t>
      </w:r>
      <w:r>
        <w:rPr>
          <w:rFonts w:cs="Arial"/>
          <w:szCs w:val="18"/>
        </w:rPr>
        <w:t>_</w:t>
      </w:r>
      <w:r w:rsidRPr="00612698">
        <w:rPr>
          <w:rFonts w:cs="Arial"/>
          <w:szCs w:val="18"/>
        </w:rPr>
        <w:t xml:space="preserve"> of </w:t>
      </w:r>
      <w:r>
        <w:rPr>
          <w:rFonts w:cs="Arial"/>
          <w:szCs w:val="18"/>
        </w:rPr>
        <w:t>the same things.</w:t>
      </w:r>
    </w:p>
    <w:p w:rsidR="0007339E" w:rsidRPr="00612698" w:rsidRDefault="0007339E" w:rsidP="00110BB5">
      <w:pPr>
        <w:rPr>
          <w:rFonts w:cs="Arial"/>
          <w:szCs w:val="18"/>
        </w:rPr>
      </w:pPr>
    </w:p>
    <w:p w:rsidR="0007339E" w:rsidRPr="00612698" w:rsidRDefault="0007339E" w:rsidP="00110BB5">
      <w:pPr>
        <w:rPr>
          <w:rFonts w:cs="Arial"/>
          <w:szCs w:val="18"/>
        </w:rPr>
      </w:pPr>
      <w:r>
        <w:rPr>
          <w:rFonts w:cs="Arial"/>
          <w:szCs w:val="18"/>
        </w:rPr>
        <w:t>(3</w:t>
      </w:r>
      <w:r w:rsidRPr="00612698">
        <w:rPr>
          <w:rFonts w:cs="Arial"/>
          <w:szCs w:val="18"/>
        </w:rPr>
        <w:t xml:space="preserve">)  the actual runtime object values that arise when </w:t>
      </w:r>
      <w:r>
        <w:rPr>
          <w:rFonts w:cs="Arial"/>
          <w:szCs w:val="18"/>
        </w:rPr>
        <w:t xml:space="preserve">lambda </w:t>
      </w:r>
      <w:r w:rsidRPr="00612698">
        <w:rPr>
          <w:rFonts w:cs="Arial"/>
          <w:szCs w:val="18"/>
        </w:rPr>
        <w:t xml:space="preserve">expressions </w:t>
      </w:r>
      <w:r>
        <w:rPr>
          <w:rFonts w:cs="Arial"/>
          <w:szCs w:val="18"/>
        </w:rPr>
        <w:t xml:space="preserve">or references to function definitions </w:t>
      </w:r>
      <w:r w:rsidRPr="00612698">
        <w:rPr>
          <w:rFonts w:cs="Arial"/>
          <w:szCs w:val="18"/>
        </w:rPr>
        <w:t>are evaluated</w:t>
      </w:r>
    </w:p>
    <w:p w:rsidR="0007339E" w:rsidRPr="00612698" w:rsidRDefault="0007339E" w:rsidP="00110BB5">
      <w:pPr>
        <w:rPr>
          <w:rFonts w:cs="Arial"/>
          <w:szCs w:val="18"/>
        </w:rPr>
      </w:pPr>
    </w:p>
    <w:p w:rsidR="0007339E" w:rsidRDefault="0007339E" w:rsidP="00110BB5">
      <w:pPr>
        <w:rPr>
          <w:rFonts w:cs="Arial"/>
          <w:szCs w:val="18"/>
        </w:rPr>
      </w:pPr>
    </w:p>
    <w:p w:rsidR="0007339E" w:rsidRPr="00612698" w:rsidRDefault="0007339E" w:rsidP="00110BB5">
      <w:pPr>
        <w:rPr>
          <w:rFonts w:cs="Arial"/>
        </w:rPr>
      </w:pPr>
      <w:r>
        <w:rPr>
          <w:rFonts w:cs="Arial"/>
          <w:szCs w:val="18"/>
        </w:rPr>
        <w:t>the term “function value” should really only be used for (3).  We’d need to look more closely at cases where the term refers to (1) and (2) to find alternative phrasing.</w:t>
      </w:r>
    </w:p>
    <w:p w:rsidR="0007339E" w:rsidRPr="00612698" w:rsidRDefault="0007339E" w:rsidP="00110BB5">
      <w:pPr>
        <w:rPr>
          <w:rFonts w:cs="Arial"/>
        </w:rPr>
      </w:pPr>
    </w:p>
  </w:comment>
  <w:comment w:id="7493" w:author="pennyo" w:date="2011-02-23T16:43:00Z" w:initials="po">
    <w:p w:rsidR="0007339E" w:rsidRDefault="0007339E">
      <w:pPr>
        <w:pStyle w:val="CommentText"/>
      </w:pPr>
      <w:r>
        <w:rPr>
          <w:rStyle w:val="CommentReference"/>
        </w:rPr>
        <w:annotationRef/>
      </w:r>
      <w:r>
        <w:t xml:space="preserve">We’ll revisit in next pass. </w:t>
      </w:r>
    </w:p>
  </w:comment>
  <w:comment w:id="7494" w:author="pennyo" w:date="2011-02-23T16:43:00Z" w:initials="po">
    <w:p w:rsidR="0007339E" w:rsidRDefault="0007339E">
      <w:pPr>
        <w:pStyle w:val="CommentText"/>
      </w:pPr>
      <w:r>
        <w:rPr>
          <w:rStyle w:val="CommentReference"/>
        </w:rPr>
        <w:annotationRef/>
      </w:r>
      <w:r>
        <w:t>Called “discriminated unions” in MSDN ref.</w:t>
      </w:r>
    </w:p>
  </w:comment>
  <w:comment w:id="7495" w:author="Don Syme" w:date="2011-02-23T16:43:00Z" w:initials="DS">
    <w:p w:rsidR="0007339E" w:rsidRDefault="0007339E">
      <w:pPr>
        <w:pStyle w:val="CommentText"/>
      </w:pPr>
      <w:r>
        <w:rPr>
          <w:rStyle w:val="CommentReference"/>
        </w:rPr>
        <w:annotationRef/>
      </w:r>
      <w:r>
        <w:t>Interesting, I hadn’t realized that/ I would have preferred they used “union type”. I’ll think it over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F22" w:rsidRDefault="00A91F22" w:rsidP="00446BE4">
      <w:pPr>
        <w:spacing w:after="0" w:line="240" w:lineRule="auto"/>
      </w:pPr>
      <w:r>
        <w:separator/>
      </w:r>
    </w:p>
    <w:p w:rsidR="00A91F22" w:rsidRDefault="00A91F22"/>
  </w:endnote>
  <w:endnote w:type="continuationSeparator" w:id="0">
    <w:p w:rsidR="00A91F22" w:rsidRDefault="00A91F22" w:rsidP="00446BE4">
      <w:pPr>
        <w:spacing w:after="0" w:line="240" w:lineRule="auto"/>
      </w:pPr>
      <w:r>
        <w:continuationSeparator/>
      </w:r>
    </w:p>
    <w:p w:rsidR="00A91F22" w:rsidRDefault="00A91F22"/>
  </w:endnote>
  <w:endnote w:type="continuationNotice" w:id="1">
    <w:p w:rsidR="00A91F22" w:rsidRDefault="00A91F22">
      <w:pPr>
        <w:spacing w:after="0" w:line="240" w:lineRule="auto"/>
      </w:pPr>
    </w:p>
    <w:p w:rsidR="00A91F22" w:rsidRDefault="00A91F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Heading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altName w:val=" Arial"/>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132776"/>
      <w:docPartObj>
        <w:docPartGallery w:val="Page Numbers (Bottom of Page)"/>
        <w:docPartUnique/>
      </w:docPartObj>
    </w:sdtPr>
    <w:sdtEndPr/>
    <w:sdtContent>
      <w:p w:rsidR="0007339E" w:rsidRDefault="0007339E">
        <w:pPr>
          <w:pStyle w:val="Footer"/>
          <w:jc w:val="center"/>
        </w:pPr>
        <w:r>
          <w:fldChar w:fldCharType="begin"/>
        </w:r>
        <w:r>
          <w:instrText xml:space="preserve"> PAGE   \* MERGEFORMAT </w:instrText>
        </w:r>
        <w:r>
          <w:fldChar w:fldCharType="separate"/>
        </w:r>
        <w:r w:rsidR="00A16E45">
          <w:rPr>
            <w:noProof/>
          </w:rPr>
          <w:t>112</w:t>
        </w:r>
        <w:r>
          <w:rPr>
            <w:noProof/>
          </w:rPr>
          <w:fldChar w:fldCharType="end"/>
        </w:r>
      </w:p>
    </w:sdtContent>
  </w:sdt>
  <w:p w:rsidR="0007339E" w:rsidRDefault="00073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F22" w:rsidRDefault="00A91F22" w:rsidP="00446BE4">
      <w:pPr>
        <w:spacing w:after="0" w:line="240" w:lineRule="auto"/>
      </w:pPr>
      <w:r>
        <w:separator/>
      </w:r>
    </w:p>
    <w:p w:rsidR="00A91F22" w:rsidRDefault="00A91F22"/>
  </w:footnote>
  <w:footnote w:type="continuationSeparator" w:id="0">
    <w:p w:rsidR="00A91F22" w:rsidRDefault="00A91F22" w:rsidP="00446BE4">
      <w:pPr>
        <w:spacing w:after="0" w:line="240" w:lineRule="auto"/>
      </w:pPr>
      <w:r>
        <w:continuationSeparator/>
      </w:r>
    </w:p>
    <w:p w:rsidR="00A91F22" w:rsidRDefault="00A91F22"/>
  </w:footnote>
  <w:footnote w:type="continuationNotice" w:id="1">
    <w:p w:rsidR="00A91F22" w:rsidRDefault="00A91F22">
      <w:pPr>
        <w:spacing w:after="0" w:line="240" w:lineRule="auto"/>
      </w:pPr>
    </w:p>
    <w:p w:rsidR="00A91F22" w:rsidRDefault="00A91F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39E" w:rsidRDefault="000733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3220FE"/>
    <w:lvl w:ilvl="0">
      <w:start w:val="1"/>
      <w:numFmt w:val="decimal"/>
      <w:lvlText w:val="%1."/>
      <w:lvlJc w:val="left"/>
      <w:pPr>
        <w:tabs>
          <w:tab w:val="num" w:pos="1800"/>
        </w:tabs>
        <w:ind w:left="1800" w:hanging="360"/>
      </w:pPr>
    </w:lvl>
  </w:abstractNum>
  <w:abstractNum w:abstractNumId="1">
    <w:nsid w:val="FFFFFF7D"/>
    <w:multiLevelType w:val="singleLevel"/>
    <w:tmpl w:val="9588FD98"/>
    <w:lvl w:ilvl="0">
      <w:start w:val="1"/>
      <w:numFmt w:val="decimal"/>
      <w:lvlText w:val="%1."/>
      <w:lvlJc w:val="left"/>
      <w:pPr>
        <w:tabs>
          <w:tab w:val="num" w:pos="1440"/>
        </w:tabs>
        <w:ind w:left="1440" w:hanging="360"/>
      </w:pPr>
    </w:lvl>
  </w:abstractNum>
  <w:abstractNum w:abstractNumId="2">
    <w:nsid w:val="FFFFFF7E"/>
    <w:multiLevelType w:val="singleLevel"/>
    <w:tmpl w:val="132CC9BC"/>
    <w:lvl w:ilvl="0">
      <w:start w:val="1"/>
      <w:numFmt w:val="decimal"/>
      <w:lvlText w:val="%1."/>
      <w:lvlJc w:val="left"/>
      <w:pPr>
        <w:tabs>
          <w:tab w:val="num" w:pos="1080"/>
        </w:tabs>
        <w:ind w:left="1080" w:hanging="360"/>
      </w:pPr>
    </w:lvl>
  </w:abstractNum>
  <w:abstractNum w:abstractNumId="3">
    <w:nsid w:val="FFFFFF7F"/>
    <w:multiLevelType w:val="singleLevel"/>
    <w:tmpl w:val="13DC630A"/>
    <w:lvl w:ilvl="0">
      <w:start w:val="1"/>
      <w:numFmt w:val="decimal"/>
      <w:lvlText w:val="%1."/>
      <w:lvlJc w:val="left"/>
      <w:pPr>
        <w:tabs>
          <w:tab w:val="num" w:pos="720"/>
        </w:tabs>
        <w:ind w:left="720" w:hanging="360"/>
      </w:pPr>
    </w:lvl>
  </w:abstractNum>
  <w:abstractNum w:abstractNumId="4">
    <w:nsid w:val="FFFFFF80"/>
    <w:multiLevelType w:val="singleLevel"/>
    <w:tmpl w:val="F2484E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A487A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2E13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F48B6D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E255C6"/>
    <w:lvl w:ilvl="0">
      <w:start w:val="1"/>
      <w:numFmt w:val="decimal"/>
      <w:lvlText w:val="%1."/>
      <w:lvlJc w:val="left"/>
      <w:pPr>
        <w:tabs>
          <w:tab w:val="num" w:pos="360"/>
        </w:tabs>
        <w:ind w:left="360" w:hanging="360"/>
      </w:pPr>
    </w:lvl>
  </w:abstractNum>
  <w:abstractNum w:abstractNumId="9">
    <w:nsid w:val="FFFFFF89"/>
    <w:multiLevelType w:val="singleLevel"/>
    <w:tmpl w:val="C908C33A"/>
    <w:lvl w:ilvl="0">
      <w:start w:val="1"/>
      <w:numFmt w:val="bullet"/>
      <w:lvlText w:val=""/>
      <w:lvlJc w:val="left"/>
      <w:pPr>
        <w:tabs>
          <w:tab w:val="num" w:pos="360"/>
        </w:tabs>
        <w:ind w:left="360" w:hanging="360"/>
      </w:pPr>
      <w:rPr>
        <w:rFonts w:ascii="Symbol" w:hAnsi="Symbol" w:hint="default"/>
      </w:rPr>
    </w:lvl>
  </w:abstractNum>
  <w:abstractNum w:abstractNumId="10">
    <w:nsid w:val="0013095E"/>
    <w:multiLevelType w:val="multilevel"/>
    <w:tmpl w:val="EC0AECE2"/>
    <w:numStyleLink w:val="Crap1"/>
  </w:abstractNum>
  <w:abstractNum w:abstractNumId="11">
    <w:nsid w:val="04097333"/>
    <w:multiLevelType w:val="hybridMultilevel"/>
    <w:tmpl w:val="BC76B49A"/>
    <w:lvl w:ilvl="0" w:tplc="D5244DBC">
      <w:start w:val="1"/>
      <w:numFmt w:val="upperLetter"/>
      <w:lvlText w:val="%1."/>
      <w:lvlJc w:val="left"/>
      <w:pPr>
        <w:ind w:left="720" w:hanging="360"/>
      </w:pPr>
    </w:lvl>
    <w:lvl w:ilvl="1" w:tplc="63E24A2C">
      <w:start w:val="1"/>
      <w:numFmt w:val="upp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79E76D8"/>
    <w:multiLevelType w:val="multilevel"/>
    <w:tmpl w:val="EC0AECE2"/>
    <w:numStyleLink w:val="Crap1"/>
  </w:abstractNum>
  <w:abstractNum w:abstractNumId="15">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nsid w:val="0E0F1810"/>
    <w:multiLevelType w:val="hybridMultilevel"/>
    <w:tmpl w:val="C942A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EBD2900"/>
    <w:multiLevelType w:val="hybridMultilevel"/>
    <w:tmpl w:val="7072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821FF0"/>
    <w:multiLevelType w:val="hybridMultilevel"/>
    <w:tmpl w:val="99B8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990FE1"/>
    <w:multiLevelType w:val="hybridMultilevel"/>
    <w:tmpl w:val="3100425E"/>
    <w:lvl w:ilvl="0" w:tplc="08090001">
      <w:start w:val="1"/>
      <w:numFmt w:val="bullet"/>
      <w:lvlText w:val=""/>
      <w:lvlJc w:val="left"/>
      <w:pPr>
        <w:ind w:left="1080" w:hanging="360"/>
      </w:pPr>
      <w:rPr>
        <w:rFonts w:ascii="Symbol" w:hAnsi="Symbol"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0460DA7"/>
    <w:multiLevelType w:val="multilevel"/>
    <w:tmpl w:val="E9562484"/>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11C67A1C"/>
    <w:multiLevelType w:val="hybridMultilevel"/>
    <w:tmpl w:val="5AD07B82"/>
    <w:lvl w:ilvl="0" w:tplc="D258318E">
      <w:start w:val="2532"/>
      <w:numFmt w:val="bullet"/>
      <w:lvlText w:val=""/>
      <w:lvlJc w:val="left"/>
      <w:pPr>
        <w:ind w:left="180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12266C42"/>
    <w:multiLevelType w:val="hybridMultilevel"/>
    <w:tmpl w:val="521A3510"/>
    <w:lvl w:ilvl="0" w:tplc="413C2EAE">
      <w:start w:val="1"/>
      <w:numFmt w:val="upp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3F1F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12ED524B"/>
    <w:multiLevelType w:val="multilevel"/>
    <w:tmpl w:val="EC0AECE2"/>
    <w:numStyleLink w:val="Crap1"/>
  </w:abstractNum>
  <w:abstractNum w:abstractNumId="26">
    <w:nsid w:val="14C16C24"/>
    <w:multiLevelType w:val="hybridMultilevel"/>
    <w:tmpl w:val="E2428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62E20A1"/>
    <w:multiLevelType w:val="hybridMultilevel"/>
    <w:tmpl w:val="955A381C"/>
    <w:lvl w:ilvl="0" w:tplc="A802C45C">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69F7DA9"/>
    <w:multiLevelType w:val="hybridMultilevel"/>
    <w:tmpl w:val="02F2716A"/>
    <w:lvl w:ilvl="0" w:tplc="01A67F5A">
      <w:start w:val="1500"/>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9">
    <w:nsid w:val="17D50AEA"/>
    <w:multiLevelType w:val="hybridMultilevel"/>
    <w:tmpl w:val="B26C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7D1CF2"/>
    <w:multiLevelType w:val="hybridMultilevel"/>
    <w:tmpl w:val="45A2E47E"/>
    <w:lvl w:ilvl="0" w:tplc="3B442A54">
      <w:start w:val="1"/>
      <w:numFmt w:val="bullet"/>
      <w:lvlText w:val="o"/>
      <w:lvlJc w:val="left"/>
      <w:pPr>
        <w:ind w:left="1080" w:hanging="360"/>
      </w:pPr>
      <w:rPr>
        <w:rFonts w:ascii="Courier New" w:hAnsi="Courier New" w:cs="Courier New" w:hint="default"/>
        <w:color w:val="auto"/>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193712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1AC942AA"/>
    <w:multiLevelType w:val="multilevel"/>
    <w:tmpl w:val="B43AC5B4"/>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1C0932AD"/>
    <w:multiLevelType w:val="hybridMultilevel"/>
    <w:tmpl w:val="CA2EF824"/>
    <w:lvl w:ilvl="0" w:tplc="490A9C08">
      <w:start w:val="1"/>
      <w:numFmt w:val="upperLetter"/>
      <w:lvlText w:val="%1.1"/>
      <w:lvlJc w:val="left"/>
      <w:pPr>
        <w:ind w:left="720" w:hanging="360"/>
      </w:pPr>
      <w:rPr>
        <w:rFonts w:hint="default"/>
      </w:rPr>
    </w:lvl>
    <w:lvl w:ilvl="1" w:tplc="ADEA6AA6">
      <w:start w:val="1"/>
      <w:numFmt w:val="low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E11404"/>
    <w:multiLevelType w:val="multilevel"/>
    <w:tmpl w:val="380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6">
    <w:nsid w:val="1DEA54C3"/>
    <w:multiLevelType w:val="hybridMultilevel"/>
    <w:tmpl w:val="0B90187C"/>
    <w:lvl w:ilvl="0" w:tplc="F4BC584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F315F57"/>
    <w:multiLevelType w:val="hybridMultilevel"/>
    <w:tmpl w:val="693A7074"/>
    <w:lvl w:ilvl="0" w:tplc="8780DB5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31921DB"/>
    <w:multiLevelType w:val="hybridMultilevel"/>
    <w:tmpl w:val="6EB21C5A"/>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3" w:hanging="360"/>
      </w:pPr>
      <w:rPr>
        <w:rFonts w:ascii="Courier New" w:hAnsi="Courier New" w:cs="Courier New" w:hint="default"/>
      </w:rPr>
    </w:lvl>
    <w:lvl w:ilvl="2" w:tplc="08090005">
      <w:start w:val="1"/>
      <w:numFmt w:val="bullet"/>
      <w:lvlText w:val=""/>
      <w:lvlJc w:val="left"/>
      <w:pPr>
        <w:ind w:left="2163" w:hanging="360"/>
      </w:pPr>
      <w:rPr>
        <w:rFonts w:ascii="Wingdings" w:hAnsi="Wingdings" w:hint="default"/>
      </w:rPr>
    </w:lvl>
    <w:lvl w:ilvl="3" w:tplc="0809000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41">
    <w:nsid w:val="249357FB"/>
    <w:multiLevelType w:val="hybridMultilevel"/>
    <w:tmpl w:val="FD86853A"/>
    <w:lvl w:ilvl="0" w:tplc="08090001">
      <w:start w:val="1"/>
      <w:numFmt w:val="bullet"/>
      <w:lvlText w:val=""/>
      <w:lvlJc w:val="left"/>
      <w:pPr>
        <w:ind w:left="720" w:hanging="360"/>
      </w:pPr>
      <w:rPr>
        <w:rFonts w:ascii="Symbol" w:hAnsi="Symbol"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506121D"/>
    <w:multiLevelType w:val="hybridMultilevel"/>
    <w:tmpl w:val="154C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29BD60B9"/>
    <w:multiLevelType w:val="hybridMultilevel"/>
    <w:tmpl w:val="470C0E72"/>
    <w:lvl w:ilvl="0" w:tplc="AE6A9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AB80526"/>
    <w:multiLevelType w:val="hybridMultilevel"/>
    <w:tmpl w:val="7EEC99EA"/>
    <w:lvl w:ilvl="0" w:tplc="08090003">
      <w:start w:val="1"/>
      <w:numFmt w:val="bullet"/>
      <w:lvlText w:val="o"/>
      <w:lvlJc w:val="left"/>
      <w:pPr>
        <w:ind w:left="1080" w:hanging="360"/>
      </w:pPr>
      <w:rPr>
        <w:rFonts w:ascii="Courier New" w:hAnsi="Courier New" w:cs="Courier New"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E745F22"/>
    <w:multiLevelType w:val="multilevel"/>
    <w:tmpl w:val="B55C3450"/>
    <w:lvl w:ilvl="0">
      <w:start w:val="1"/>
      <w:numFmt w:val="lowerRoman"/>
      <w:lvlText w:val="%1."/>
      <w:lvlJc w:val="righ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nsid w:val="2F882B59"/>
    <w:multiLevelType w:val="hybridMultilevel"/>
    <w:tmpl w:val="7658A098"/>
    <w:lvl w:ilvl="0" w:tplc="08090001">
      <w:start w:val="1"/>
      <w:numFmt w:val="bullet"/>
      <w:lvlText w:val=""/>
      <w:lvlJc w:val="left"/>
      <w:pPr>
        <w:ind w:left="720" w:hanging="360"/>
      </w:pPr>
      <w:rPr>
        <w:rFonts w:ascii="Symbol" w:hAnsi="Symbol" w:hint="default"/>
        <w:color w:val="4F81BD" w:themeColor="accent1"/>
        <w:sz w:val="18"/>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31151DF4"/>
    <w:multiLevelType w:val="multilevel"/>
    <w:tmpl w:val="2D4AEB42"/>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nsid w:val="31362524"/>
    <w:multiLevelType w:val="multilevel"/>
    <w:tmpl w:val="5666E506"/>
    <w:lvl w:ilvl="0">
      <w:start w:val="1"/>
      <w:numFmt w:val="bullet"/>
      <w:lvlText w:val=""/>
      <w:lvlJc w:val="left"/>
      <w:pPr>
        <w:tabs>
          <w:tab w:val="num" w:pos="720"/>
        </w:tabs>
        <w:ind w:left="720" w:hanging="360"/>
      </w:pPr>
      <w:rPr>
        <w:rFonts w:ascii="Symbol" w:hAnsi="Symbol" w:hint="default"/>
        <w:color w:val="4F81BD" w:themeColor="accent1"/>
        <w:sz w:val="1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start w:val="1"/>
      <w:numFmt w:val="lowerLetter"/>
      <w:lvlText w:val="%7."/>
      <w:lvlJc w:val="left"/>
      <w:pPr>
        <w:ind w:left="6120" w:hanging="144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33D93E82"/>
    <w:multiLevelType w:val="multilevel"/>
    <w:tmpl w:val="09AC6A8A"/>
    <w:lvl w:ilvl="0">
      <w:start w:val="1"/>
      <w:numFmt w:val="upperLetter"/>
      <w:lvlText w:val="Appendix %1: "/>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nsid w:val="3539034C"/>
    <w:multiLevelType w:val="hybridMultilevel"/>
    <w:tmpl w:val="D9D2ED72"/>
    <w:lvl w:ilvl="0" w:tplc="D4CE9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5621C40"/>
    <w:multiLevelType w:val="multilevel"/>
    <w:tmpl w:val="5666E506"/>
    <w:lvl w:ilvl="0">
      <w:start w:val="1"/>
      <w:numFmt w:val="bullet"/>
      <w:lvlText w:val=""/>
      <w:lvlJc w:val="left"/>
      <w:pPr>
        <w:tabs>
          <w:tab w:val="num" w:pos="720"/>
        </w:tabs>
        <w:ind w:left="720" w:hanging="360"/>
      </w:pPr>
      <w:rPr>
        <w:rFonts w:ascii="Symbol" w:hAnsi="Symbol" w:hint="default"/>
        <w:color w:val="4F81BD" w:themeColor="accent1"/>
        <w:sz w:val="1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start w:val="1"/>
      <w:numFmt w:val="lowerLetter"/>
      <w:lvlText w:val="%7."/>
      <w:lvlJc w:val="left"/>
      <w:pPr>
        <w:ind w:left="6120" w:hanging="144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8530CA3"/>
    <w:multiLevelType w:val="hybridMultilevel"/>
    <w:tmpl w:val="02A6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EF31F33"/>
    <w:multiLevelType w:val="hybridMultilevel"/>
    <w:tmpl w:val="2C66B226"/>
    <w:lvl w:ilvl="0" w:tplc="08090001">
      <w:start w:val="1"/>
      <w:numFmt w:val="bullet"/>
      <w:lvlText w:val=""/>
      <w:lvlJc w:val="left"/>
      <w:pPr>
        <w:ind w:left="1080" w:hanging="360"/>
      </w:pPr>
      <w:rPr>
        <w:rFonts w:ascii="Symbol" w:hAnsi="Symbol"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3F364D86"/>
    <w:multiLevelType w:val="multilevel"/>
    <w:tmpl w:val="D602A544"/>
    <w:lvl w:ilvl="0">
      <w:start w:val="1"/>
      <w:numFmt w:val="decimal"/>
      <w:lvlText w:val="%1"/>
      <w:lvlJc w:val="left"/>
      <w:pPr>
        <w:ind w:left="432" w:hanging="432"/>
      </w:pPr>
      <w:rPr>
        <w:sz w:val="52"/>
        <w:szCs w:val="5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nsid w:val="41D07C8C"/>
    <w:multiLevelType w:val="hybridMultilevel"/>
    <w:tmpl w:val="BB74DBE2"/>
    <w:lvl w:ilvl="0" w:tplc="753286B2">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1">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2686312"/>
    <w:multiLevelType w:val="hybridMultilevel"/>
    <w:tmpl w:val="D35E54DA"/>
    <w:lvl w:ilvl="0" w:tplc="C58058A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28B0B39"/>
    <w:multiLevelType w:val="hybridMultilevel"/>
    <w:tmpl w:val="6276B832"/>
    <w:lvl w:ilvl="0" w:tplc="08090001">
      <w:start w:val="1"/>
      <w:numFmt w:val="bullet"/>
      <w:lvlText w:val=""/>
      <w:lvlJc w:val="left"/>
      <w:pPr>
        <w:ind w:left="864" w:hanging="360"/>
      </w:pPr>
      <w:rPr>
        <w:rFonts w:ascii="Symbol" w:hAnsi="Symbol" w:hint="default"/>
        <w:color w:val="4F81BD" w:themeColor="accent1"/>
        <w:sz w:val="1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4">
    <w:nsid w:val="4673697B"/>
    <w:multiLevelType w:val="hybridMultilevel"/>
    <w:tmpl w:val="B406E244"/>
    <w:lvl w:ilvl="0" w:tplc="8A568332">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468A6295"/>
    <w:multiLevelType w:val="hybridMultilevel"/>
    <w:tmpl w:val="6D2A6016"/>
    <w:lvl w:ilvl="0" w:tplc="764CE3B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8F05ED9"/>
    <w:multiLevelType w:val="hybridMultilevel"/>
    <w:tmpl w:val="EF1C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4B9E2DC4"/>
    <w:multiLevelType w:val="multilevel"/>
    <w:tmpl w:val="EC0AECE2"/>
    <w:numStyleLink w:val="Crap1"/>
  </w:abstractNum>
  <w:abstractNum w:abstractNumId="69">
    <w:nsid w:val="4D493220"/>
    <w:multiLevelType w:val="hybridMultilevel"/>
    <w:tmpl w:val="8B0AAB16"/>
    <w:lvl w:ilvl="0" w:tplc="08090001">
      <w:start w:val="1"/>
      <w:numFmt w:val="bullet"/>
      <w:lvlText w:val=""/>
      <w:lvlJc w:val="left"/>
      <w:pPr>
        <w:ind w:left="1080" w:hanging="360"/>
      </w:pPr>
      <w:rPr>
        <w:rFonts w:ascii="Symbol" w:hAnsi="Symbol" w:hint="default"/>
        <w:color w:val="4F81BD" w:themeColor="accent1"/>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0">
    <w:nsid w:val="4E303DC9"/>
    <w:multiLevelType w:val="hybridMultilevel"/>
    <w:tmpl w:val="127A398C"/>
    <w:lvl w:ilvl="0" w:tplc="08090001">
      <w:start w:val="1"/>
      <w:numFmt w:val="bullet"/>
      <w:lvlText w:val=""/>
      <w:lvlJc w:val="left"/>
      <w:pPr>
        <w:ind w:left="720" w:hanging="360"/>
      </w:pPr>
      <w:rPr>
        <w:rFonts w:ascii="Symbol" w:hAnsi="Symbol"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2">
    <w:nsid w:val="506F65BB"/>
    <w:multiLevelType w:val="hybridMultilevel"/>
    <w:tmpl w:val="D3B8F0FE"/>
    <w:lvl w:ilvl="0" w:tplc="D5244DBC">
      <w:start w:val="1"/>
      <w:numFmt w:val="upperLetter"/>
      <w:lvlText w:val="%1."/>
      <w:lvlJc w:val="left"/>
      <w:pPr>
        <w:ind w:left="720" w:hanging="360"/>
      </w:pPr>
    </w:lvl>
    <w:lvl w:ilvl="1" w:tplc="ADEA6AA6">
      <w:start w:val="1"/>
      <w:numFmt w:val="low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0853867"/>
    <w:multiLevelType w:val="multilevel"/>
    <w:tmpl w:val="0AC816B4"/>
    <w:lvl w:ilvl="0">
      <w:start w:val="1"/>
      <w:numFmt w:val="upperLetter"/>
      <w:suff w:val="nothing"/>
      <w:lvlText w:val="Appendix %1: "/>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4">
    <w:nsid w:val="542E2179"/>
    <w:multiLevelType w:val="hybridMultilevel"/>
    <w:tmpl w:val="C8342FFA"/>
    <w:lvl w:ilvl="0" w:tplc="636EC756">
      <w:start w:val="1"/>
      <w:numFmt w:val="lowerRoman"/>
      <w:lvlText w:val="%1."/>
      <w:lvlJc w:val="left"/>
      <w:pPr>
        <w:ind w:left="2160" w:hanging="72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5">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6">
    <w:nsid w:val="568033C7"/>
    <w:multiLevelType w:val="hybridMultilevel"/>
    <w:tmpl w:val="4A786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B016CE4"/>
    <w:multiLevelType w:val="hybridMultilevel"/>
    <w:tmpl w:val="76EA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5B0B0552"/>
    <w:multiLevelType w:val="multilevel"/>
    <w:tmpl w:val="1108E368"/>
    <w:lvl w:ilvl="0">
      <w:start w:val="1"/>
      <w:numFmt w:val="upperLetter"/>
      <w:suff w:val="nothing"/>
      <w:lvlText w:val="Appendix %1: "/>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0">
    <w:nsid w:val="5CA2782C"/>
    <w:multiLevelType w:val="hybridMultilevel"/>
    <w:tmpl w:val="AC4A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FB14B6D"/>
    <w:multiLevelType w:val="hybridMultilevel"/>
    <w:tmpl w:val="BD2A9D0C"/>
    <w:lvl w:ilvl="0" w:tplc="0809000F">
      <w:start w:val="1"/>
      <w:numFmt w:val="decimal"/>
      <w:lvlText w:val="%1."/>
      <w:lvlJc w:val="left"/>
      <w:pPr>
        <w:ind w:left="720" w:hanging="360"/>
      </w:pPr>
      <w:rPr>
        <w:rFont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60334BB6"/>
    <w:multiLevelType w:val="multilevel"/>
    <w:tmpl w:val="EC0AECE2"/>
    <w:lvl w:ilvl="0">
      <w:start w:val="1"/>
      <w:numFmt w:val="upperLetter"/>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60492E0F"/>
    <w:multiLevelType w:val="hybridMultilevel"/>
    <w:tmpl w:val="66DC8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60624D9D"/>
    <w:multiLevelType w:val="multilevel"/>
    <w:tmpl w:val="23605FD2"/>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nsid w:val="625F2FC3"/>
    <w:multiLevelType w:val="hybridMultilevel"/>
    <w:tmpl w:val="015A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64474BD1"/>
    <w:multiLevelType w:val="hybridMultilevel"/>
    <w:tmpl w:val="2140E996"/>
    <w:lvl w:ilvl="0" w:tplc="44E0A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4752A91"/>
    <w:multiLevelType w:val="hybridMultilevel"/>
    <w:tmpl w:val="65BE9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6AD704DF"/>
    <w:multiLevelType w:val="multilevel"/>
    <w:tmpl w:val="7F765354"/>
    <w:lvl w:ilvl="0">
      <w:start w:val="1"/>
      <w:numFmt w:val="upperLetter"/>
      <w:suff w:val="nothing"/>
      <w:lvlText w:val="Appendix %1: "/>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1">
    <w:nsid w:val="6CF71DF1"/>
    <w:multiLevelType w:val="hybridMultilevel"/>
    <w:tmpl w:val="84C4EB94"/>
    <w:lvl w:ilvl="0" w:tplc="08090001">
      <w:start w:val="1"/>
      <w:numFmt w:val="bullet"/>
      <w:lvlText w:val=""/>
      <w:lvlJc w:val="left"/>
      <w:pPr>
        <w:ind w:left="864" w:hanging="360"/>
      </w:pPr>
      <w:rPr>
        <w:rFonts w:ascii="Symbol" w:hAnsi="Symbol" w:hint="default"/>
        <w:color w:val="4F81BD" w:themeColor="accent1"/>
        <w:sz w:val="18"/>
      </w:rPr>
    </w:lvl>
    <w:lvl w:ilvl="1" w:tplc="08090003">
      <w:start w:val="1"/>
      <w:numFmt w:val="bullet"/>
      <w:lvlText w:val="o"/>
      <w:lvlJc w:val="left"/>
      <w:pPr>
        <w:ind w:left="1584" w:hanging="360"/>
      </w:pPr>
      <w:rPr>
        <w:rFonts w:ascii="Courier New" w:hAnsi="Courier New" w:cs="Courier New" w:hint="default"/>
      </w:rPr>
    </w:lvl>
    <w:lvl w:ilvl="2" w:tplc="08090005">
      <w:start w:val="1"/>
      <w:numFmt w:val="decimal"/>
      <w:lvlText w:val="%3."/>
      <w:lvlJc w:val="left"/>
      <w:pPr>
        <w:tabs>
          <w:tab w:val="num" w:pos="1584"/>
        </w:tabs>
        <w:ind w:left="1584" w:hanging="360"/>
      </w:pPr>
    </w:lvl>
    <w:lvl w:ilvl="3" w:tplc="08090001">
      <w:start w:val="1"/>
      <w:numFmt w:val="decimal"/>
      <w:lvlText w:val="%4."/>
      <w:lvlJc w:val="left"/>
      <w:pPr>
        <w:tabs>
          <w:tab w:val="num" w:pos="2304"/>
        </w:tabs>
        <w:ind w:left="2304" w:hanging="360"/>
      </w:pPr>
    </w:lvl>
    <w:lvl w:ilvl="4" w:tplc="08090003">
      <w:start w:val="1"/>
      <w:numFmt w:val="decimal"/>
      <w:lvlText w:val="%5."/>
      <w:lvlJc w:val="left"/>
      <w:pPr>
        <w:tabs>
          <w:tab w:val="num" w:pos="3024"/>
        </w:tabs>
        <w:ind w:left="3024" w:hanging="360"/>
      </w:pPr>
    </w:lvl>
    <w:lvl w:ilvl="5" w:tplc="08090005">
      <w:start w:val="1"/>
      <w:numFmt w:val="decimal"/>
      <w:lvlText w:val="%6."/>
      <w:lvlJc w:val="left"/>
      <w:pPr>
        <w:tabs>
          <w:tab w:val="num" w:pos="3744"/>
        </w:tabs>
        <w:ind w:left="3744" w:hanging="360"/>
      </w:pPr>
    </w:lvl>
    <w:lvl w:ilvl="6" w:tplc="08090001">
      <w:start w:val="1"/>
      <w:numFmt w:val="decimal"/>
      <w:lvlText w:val="%7."/>
      <w:lvlJc w:val="left"/>
      <w:pPr>
        <w:tabs>
          <w:tab w:val="num" w:pos="4464"/>
        </w:tabs>
        <w:ind w:left="4464" w:hanging="360"/>
      </w:pPr>
    </w:lvl>
    <w:lvl w:ilvl="7" w:tplc="08090003">
      <w:start w:val="1"/>
      <w:numFmt w:val="decimal"/>
      <w:lvlText w:val="%8."/>
      <w:lvlJc w:val="left"/>
      <w:pPr>
        <w:tabs>
          <w:tab w:val="num" w:pos="5184"/>
        </w:tabs>
        <w:ind w:left="5184" w:hanging="360"/>
      </w:pPr>
    </w:lvl>
    <w:lvl w:ilvl="8" w:tplc="08090005">
      <w:start w:val="1"/>
      <w:numFmt w:val="decimal"/>
      <w:lvlText w:val="%9."/>
      <w:lvlJc w:val="left"/>
      <w:pPr>
        <w:tabs>
          <w:tab w:val="num" w:pos="5904"/>
        </w:tabs>
        <w:ind w:left="5904" w:hanging="360"/>
      </w:pPr>
    </w:lvl>
  </w:abstractNum>
  <w:abstractNum w:abstractNumId="92">
    <w:nsid w:val="6E074EFD"/>
    <w:multiLevelType w:val="multilevel"/>
    <w:tmpl w:val="7E5638C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E503D21"/>
    <w:multiLevelType w:val="hybridMultilevel"/>
    <w:tmpl w:val="990CF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5">
    <w:nsid w:val="7419235A"/>
    <w:multiLevelType w:val="hybridMultilevel"/>
    <w:tmpl w:val="C6A2E9D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5B31481"/>
    <w:multiLevelType w:val="hybridMultilevel"/>
    <w:tmpl w:val="9F70296E"/>
    <w:lvl w:ilvl="0" w:tplc="08090001">
      <w:start w:val="1"/>
      <w:numFmt w:val="bullet"/>
      <w:lvlText w:val=""/>
      <w:lvlJc w:val="left"/>
      <w:pPr>
        <w:ind w:left="720" w:hanging="360"/>
      </w:pPr>
      <w:rPr>
        <w:rFonts w:ascii="Symbol" w:hAnsi="Symbol" w:hint="default"/>
        <w:color w:val="4F81BD" w:themeColor="accent1"/>
        <w:sz w:val="18"/>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773A36A8"/>
    <w:multiLevelType w:val="hybridMultilevel"/>
    <w:tmpl w:val="3A7CEFD4"/>
    <w:lvl w:ilvl="0" w:tplc="3976D110">
      <w:start w:val="1"/>
      <w:numFmt w:val="upperLetter"/>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nsid w:val="77414044"/>
    <w:multiLevelType w:val="hybridMultilevel"/>
    <w:tmpl w:val="748E0D84"/>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77CB0BD6"/>
    <w:multiLevelType w:val="hybridMultilevel"/>
    <w:tmpl w:val="FC24773A"/>
    <w:lvl w:ilvl="0" w:tplc="EE72461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B2172B1"/>
    <w:multiLevelType w:val="multilevel"/>
    <w:tmpl w:val="699E663E"/>
    <w:lvl w:ilvl="0">
      <w:start w:val="1"/>
      <w:numFmt w:val="upperLetter"/>
      <w:suff w:val="nothing"/>
      <w:lvlText w:val="Appendix %1: "/>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1">
    <w:nsid w:val="7B996E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nsid w:val="7E6D7C66"/>
    <w:multiLevelType w:val="hybridMultilevel"/>
    <w:tmpl w:val="DE201BD4"/>
    <w:lvl w:ilvl="0" w:tplc="08090001">
      <w:start w:val="1"/>
      <w:numFmt w:val="bullet"/>
      <w:lvlText w:val=""/>
      <w:lvlJc w:val="left"/>
      <w:pPr>
        <w:ind w:left="720" w:hanging="360"/>
      </w:pPr>
      <w:rPr>
        <w:rFonts w:ascii="Symbol" w:hAnsi="Symbol"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EAC5C5F"/>
    <w:multiLevelType w:val="hybridMultilevel"/>
    <w:tmpl w:val="8A288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FCF6A03"/>
    <w:multiLevelType w:val="hybridMultilevel"/>
    <w:tmpl w:val="8F88F87C"/>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8"/>
  </w:num>
  <w:num w:numId="2">
    <w:abstractNumId w:val="40"/>
  </w:num>
  <w:num w:numId="3">
    <w:abstractNumId w:val="98"/>
  </w:num>
  <w:num w:numId="4">
    <w:abstractNumId w:val="65"/>
  </w:num>
  <w:num w:numId="5">
    <w:abstractNumId w:val="102"/>
  </w:num>
  <w:num w:numId="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2"/>
  </w:num>
  <w:num w:numId="10">
    <w:abstractNumId w:val="76"/>
  </w:num>
  <w:num w:numId="11">
    <w:abstractNumId w:val="67"/>
  </w:num>
  <w:num w:numId="12">
    <w:abstractNumId w:val="42"/>
  </w:num>
  <w:num w:numId="13">
    <w:abstractNumId w:val="71"/>
  </w:num>
  <w:num w:numId="14">
    <w:abstractNumId w:val="69"/>
  </w:num>
  <w:num w:numId="15">
    <w:abstractNumId w:val="91"/>
  </w:num>
  <w:num w:numId="16">
    <w:abstractNumId w:val="49"/>
  </w:num>
  <w:num w:numId="17">
    <w:abstractNumId w:val="53"/>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6"/>
  </w:num>
  <w:num w:numId="21">
    <w:abstractNumId w:val="4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40"/>
  </w:num>
  <w:num w:numId="25">
    <w:abstractNumId w:val="40"/>
  </w:num>
  <w:num w:numId="26">
    <w:abstractNumId w:val="19"/>
  </w:num>
  <w:num w:numId="27">
    <w:abstractNumId w:val="44"/>
  </w:num>
  <w:num w:numId="28">
    <w:abstractNumId w:val="30"/>
  </w:num>
  <w:num w:numId="29">
    <w:abstractNumId w:val="57"/>
  </w:num>
  <w:num w:numId="30">
    <w:abstractNumId w:val="41"/>
  </w:num>
  <w:num w:numId="31">
    <w:abstractNumId w:val="70"/>
  </w:num>
  <w:num w:numId="32">
    <w:abstractNumId w:val="63"/>
  </w:num>
  <w:num w:numId="33">
    <w:abstractNumId w:val="91"/>
  </w:num>
  <w:num w:numId="34">
    <w:abstractNumId w:val="9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17"/>
  </w:num>
  <w:num w:numId="37">
    <w:abstractNumId w:val="47"/>
  </w:num>
  <w:num w:numId="38">
    <w:abstractNumId w:val="96"/>
  </w:num>
  <w:num w:numId="39">
    <w:abstractNumId w:val="95"/>
  </w:num>
  <w:num w:numId="40">
    <w:abstractNumId w:val="75"/>
  </w:num>
  <w:num w:numId="41">
    <w:abstractNumId w:val="94"/>
  </w:num>
  <w:num w:numId="42">
    <w:abstractNumId w:val="59"/>
  </w:num>
  <w:num w:numId="43">
    <w:abstractNumId w:val="84"/>
  </w:num>
  <w:num w:numId="44">
    <w:abstractNumId w:val="78"/>
  </w:num>
  <w:num w:numId="45">
    <w:abstractNumId w:val="82"/>
  </w:num>
  <w:num w:numId="46">
    <w:abstractNumId w:val="62"/>
  </w:num>
  <w:num w:numId="47">
    <w:abstractNumId w:val="27"/>
  </w:num>
  <w:num w:numId="48">
    <w:abstractNumId w:val="64"/>
  </w:num>
  <w:num w:numId="49">
    <w:abstractNumId w:val="104"/>
  </w:num>
  <w:num w:numId="50">
    <w:abstractNumId w:val="39"/>
    <w:lvlOverride w:ilvl="0">
      <w:startOverride w:val="1"/>
    </w:lvlOverride>
  </w:num>
  <w:num w:numId="51">
    <w:abstractNumId w:val="43"/>
  </w:num>
  <w:num w:numId="52">
    <w:abstractNumId w:val="37"/>
  </w:num>
  <w:num w:numId="53">
    <w:abstractNumId w:val="89"/>
  </w:num>
  <w:num w:numId="54">
    <w:abstractNumId w:val="16"/>
  </w:num>
  <w:num w:numId="55">
    <w:abstractNumId w:val="93"/>
  </w:num>
  <w:num w:numId="56">
    <w:abstractNumId w:val="36"/>
  </w:num>
  <w:num w:numId="57">
    <w:abstractNumId w:val="50"/>
  </w:num>
  <w:num w:numId="58">
    <w:abstractNumId w:val="13"/>
  </w:num>
  <w:num w:numId="59">
    <w:abstractNumId w:val="13"/>
    <w:lvlOverride w:ilvl="0">
      <w:startOverride w:val="1"/>
    </w:lvlOverride>
  </w:num>
  <w:num w:numId="60">
    <w:abstractNumId w:val="32"/>
  </w:num>
  <w:num w:numId="61">
    <w:abstractNumId w:val="38"/>
  </w:num>
  <w:num w:numId="62">
    <w:abstractNumId w:val="18"/>
  </w:num>
  <w:num w:numId="63">
    <w:abstractNumId w:val="38"/>
    <w:lvlOverride w:ilvl="0">
      <w:startOverride w:val="1"/>
    </w:lvlOverride>
  </w:num>
  <w:num w:numId="64">
    <w:abstractNumId w:val="38"/>
    <w:lvlOverride w:ilvl="0">
      <w:startOverride w:val="1"/>
    </w:lvlOverride>
  </w:num>
  <w:num w:numId="65">
    <w:abstractNumId w:val="38"/>
    <w:lvlOverride w:ilvl="0">
      <w:startOverride w:val="2"/>
    </w:lvlOverride>
  </w:num>
  <w:num w:numId="66">
    <w:abstractNumId w:val="29"/>
  </w:num>
  <w:num w:numId="67">
    <w:abstractNumId w:val="34"/>
  </w:num>
  <w:num w:numId="68">
    <w:abstractNumId w:val="103"/>
  </w:num>
  <w:num w:numId="69">
    <w:abstractNumId w:val="80"/>
  </w:num>
  <w:num w:numId="70">
    <w:abstractNumId w:val="55"/>
  </w:num>
  <w:num w:numId="71">
    <w:abstractNumId w:val="81"/>
  </w:num>
  <w:num w:numId="72">
    <w:abstractNumId w:val="99"/>
  </w:num>
  <w:num w:numId="73">
    <w:abstractNumId w:val="86"/>
  </w:num>
  <w:num w:numId="74">
    <w:abstractNumId w:val="77"/>
  </w:num>
  <w:num w:numId="75">
    <w:abstractNumId w:val="77"/>
    <w:lvlOverride w:ilvl="0">
      <w:startOverride w:val="1"/>
    </w:lvlOverride>
  </w:num>
  <w:num w:numId="76">
    <w:abstractNumId w:val="52"/>
  </w:num>
  <w:num w:numId="77">
    <w:abstractNumId w:val="45"/>
  </w:num>
  <w:num w:numId="78">
    <w:abstractNumId w:val="77"/>
    <w:lvlOverride w:ilvl="0">
      <w:startOverride w:val="1"/>
    </w:lvlOverride>
  </w:num>
  <w:num w:numId="79">
    <w:abstractNumId w:val="88"/>
  </w:num>
  <w:num w:numId="80">
    <w:abstractNumId w:val="77"/>
    <w:lvlOverride w:ilvl="0">
      <w:startOverride w:val="1"/>
    </w:lvlOverride>
  </w:num>
  <w:num w:numId="81">
    <w:abstractNumId w:val="77"/>
    <w:lvlOverride w:ilvl="0">
      <w:startOverride w:val="1"/>
    </w:lvlOverride>
  </w:num>
  <w:num w:numId="82">
    <w:abstractNumId w:val="77"/>
    <w:lvlOverride w:ilvl="0">
      <w:startOverride w:val="1"/>
    </w:lvlOverride>
  </w:num>
  <w:num w:numId="83">
    <w:abstractNumId w:val="77"/>
    <w:lvlOverride w:ilvl="0">
      <w:startOverride w:val="1"/>
    </w:lvlOverride>
  </w:num>
  <w:num w:numId="84">
    <w:abstractNumId w:val="77"/>
    <w:lvlOverride w:ilvl="0">
      <w:startOverride w:val="1"/>
    </w:lvlOverride>
  </w:num>
  <w:num w:numId="85">
    <w:abstractNumId w:val="77"/>
    <w:lvlOverride w:ilvl="0">
      <w:startOverride w:val="1"/>
    </w:lvlOverride>
  </w:num>
  <w:num w:numId="86">
    <w:abstractNumId w:val="77"/>
    <w:lvlOverride w:ilvl="0">
      <w:startOverride w:val="1"/>
    </w:lvlOverride>
  </w:num>
  <w:num w:numId="87">
    <w:abstractNumId w:val="77"/>
    <w:lvlOverride w:ilvl="0">
      <w:startOverride w:val="1"/>
    </w:lvlOverride>
  </w:num>
  <w:num w:numId="88">
    <w:abstractNumId w:val="77"/>
    <w:lvlOverride w:ilvl="0">
      <w:startOverride w:val="1"/>
    </w:lvlOverride>
  </w:num>
  <w:num w:numId="89">
    <w:abstractNumId w:val="77"/>
    <w:lvlOverride w:ilvl="0">
      <w:startOverride w:val="1"/>
    </w:lvlOverride>
  </w:num>
  <w:num w:numId="90">
    <w:abstractNumId w:val="77"/>
    <w:lvlOverride w:ilvl="0">
      <w:startOverride w:val="1"/>
    </w:lvlOverride>
  </w:num>
  <w:num w:numId="91">
    <w:abstractNumId w:val="54"/>
  </w:num>
  <w:num w:numId="92">
    <w:abstractNumId w:val="77"/>
    <w:lvlOverride w:ilvl="0">
      <w:startOverride w:val="1"/>
    </w:lvlOverride>
  </w:num>
  <w:num w:numId="93">
    <w:abstractNumId w:val="54"/>
    <w:lvlOverride w:ilvl="0">
      <w:startOverride w:val="1"/>
    </w:lvlOverride>
  </w:num>
  <w:num w:numId="94">
    <w:abstractNumId w:val="54"/>
    <w:lvlOverride w:ilvl="0">
      <w:startOverride w:val="1"/>
    </w:lvlOverride>
  </w:num>
  <w:num w:numId="95">
    <w:abstractNumId w:val="54"/>
    <w:lvlOverride w:ilvl="0">
      <w:startOverride w:val="1"/>
    </w:lvlOverride>
  </w:num>
  <w:num w:numId="96">
    <w:abstractNumId w:val="54"/>
    <w:lvlOverride w:ilvl="0">
      <w:startOverride w:val="1"/>
    </w:lvlOverride>
  </w:num>
  <w:num w:numId="97">
    <w:abstractNumId w:val="54"/>
    <w:lvlOverride w:ilvl="0">
      <w:startOverride w:val="1"/>
    </w:lvlOverride>
  </w:num>
  <w:num w:numId="98">
    <w:abstractNumId w:val="56"/>
  </w:num>
  <w:num w:numId="99">
    <w:abstractNumId w:val="54"/>
    <w:lvlOverride w:ilvl="0">
      <w:startOverride w:val="1"/>
    </w:lvlOverride>
  </w:num>
  <w:num w:numId="100">
    <w:abstractNumId w:val="77"/>
    <w:lvlOverride w:ilvl="0">
      <w:startOverride w:val="1"/>
    </w:lvlOverride>
  </w:num>
  <w:num w:numId="101">
    <w:abstractNumId w:val="77"/>
    <w:lvlOverride w:ilvl="0">
      <w:startOverride w:val="1"/>
    </w:lvlOverride>
  </w:num>
  <w:num w:numId="102">
    <w:abstractNumId w:val="77"/>
    <w:lvlOverride w:ilvl="0">
      <w:startOverride w:val="1"/>
    </w:lvlOverride>
  </w:num>
  <w:num w:numId="103">
    <w:abstractNumId w:val="77"/>
    <w:lvlOverride w:ilvl="0">
      <w:startOverride w:val="1"/>
    </w:lvlOverride>
  </w:num>
  <w:num w:numId="104">
    <w:abstractNumId w:val="77"/>
    <w:lvlOverride w:ilvl="0">
      <w:startOverride w:val="1"/>
    </w:lvlOverride>
  </w:num>
  <w:num w:numId="105">
    <w:abstractNumId w:val="77"/>
    <w:lvlOverride w:ilvl="0">
      <w:startOverride w:val="1"/>
    </w:lvlOverride>
  </w:num>
  <w:num w:numId="106">
    <w:abstractNumId w:val="77"/>
    <w:lvlOverride w:ilvl="0">
      <w:startOverride w:val="1"/>
    </w:lvlOverride>
  </w:num>
  <w:num w:numId="107">
    <w:abstractNumId w:val="61"/>
  </w:num>
  <w:num w:numId="108">
    <w:abstractNumId w:val="61"/>
    <w:lvlOverride w:ilvl="0">
      <w:startOverride w:val="1"/>
    </w:lvlOverride>
  </w:num>
  <w:num w:numId="109">
    <w:abstractNumId w:val="61"/>
    <w:lvlOverride w:ilvl="0">
      <w:startOverride w:val="1"/>
    </w:lvlOverride>
  </w:num>
  <w:num w:numId="110">
    <w:abstractNumId w:val="61"/>
    <w:lvlOverride w:ilvl="0">
      <w:startOverride w:val="1"/>
    </w:lvlOverride>
  </w:num>
  <w:num w:numId="111">
    <w:abstractNumId w:val="61"/>
    <w:lvlOverride w:ilvl="0">
      <w:startOverride w:val="1"/>
    </w:lvlOverride>
  </w:num>
  <w:num w:numId="112">
    <w:abstractNumId w:val="61"/>
    <w:lvlOverride w:ilvl="0">
      <w:startOverride w:val="1"/>
    </w:lvlOverride>
  </w:num>
  <w:num w:numId="113">
    <w:abstractNumId w:val="61"/>
    <w:lvlOverride w:ilvl="0">
      <w:startOverride w:val="1"/>
    </w:lvlOverride>
  </w:num>
  <w:num w:numId="114">
    <w:abstractNumId w:val="61"/>
    <w:lvlOverride w:ilvl="0">
      <w:startOverride w:val="1"/>
    </w:lvlOverride>
  </w:num>
  <w:num w:numId="115">
    <w:abstractNumId w:val="61"/>
    <w:lvlOverride w:ilvl="0">
      <w:startOverride w:val="1"/>
    </w:lvlOverride>
  </w:num>
  <w:num w:numId="116">
    <w:abstractNumId w:val="61"/>
    <w:lvlOverride w:ilvl="0">
      <w:startOverride w:val="1"/>
    </w:lvlOverride>
  </w:num>
  <w:num w:numId="117">
    <w:abstractNumId w:val="61"/>
    <w:lvlOverride w:ilvl="0">
      <w:startOverride w:val="1"/>
    </w:lvlOverride>
  </w:num>
  <w:num w:numId="118">
    <w:abstractNumId w:val="61"/>
    <w:lvlOverride w:ilvl="0">
      <w:startOverride w:val="1"/>
    </w:lvlOverride>
  </w:num>
  <w:num w:numId="119">
    <w:abstractNumId w:val="61"/>
    <w:lvlOverride w:ilvl="0">
      <w:startOverride w:val="1"/>
    </w:lvlOverride>
  </w:num>
  <w:num w:numId="120">
    <w:abstractNumId w:val="54"/>
    <w:lvlOverride w:ilvl="0">
      <w:startOverride w:val="1"/>
    </w:lvlOverride>
  </w:num>
  <w:num w:numId="121">
    <w:abstractNumId w:val="54"/>
    <w:lvlOverride w:ilvl="0">
      <w:startOverride w:val="1"/>
    </w:lvlOverride>
  </w:num>
  <w:num w:numId="122">
    <w:abstractNumId w:val="54"/>
    <w:lvlOverride w:ilvl="0">
      <w:startOverride w:val="1"/>
    </w:lvlOverride>
  </w:num>
  <w:num w:numId="123">
    <w:abstractNumId w:val="54"/>
    <w:lvlOverride w:ilvl="0">
      <w:startOverride w:val="1"/>
    </w:lvlOverride>
  </w:num>
  <w:num w:numId="124">
    <w:abstractNumId w:val="54"/>
    <w:lvlOverride w:ilvl="0">
      <w:startOverride w:val="1"/>
    </w:lvlOverride>
  </w:num>
  <w:num w:numId="125">
    <w:abstractNumId w:val="54"/>
    <w:lvlOverride w:ilvl="0">
      <w:startOverride w:val="1"/>
    </w:lvlOverride>
  </w:num>
  <w:num w:numId="126">
    <w:abstractNumId w:val="54"/>
    <w:lvlOverride w:ilvl="0">
      <w:startOverride w:val="1"/>
    </w:lvlOverride>
  </w:num>
  <w:num w:numId="127">
    <w:abstractNumId w:val="77"/>
    <w:lvlOverride w:ilvl="0">
      <w:startOverride w:val="1"/>
    </w:lvlOverride>
  </w:num>
  <w:num w:numId="128">
    <w:abstractNumId w:val="87"/>
  </w:num>
  <w:num w:numId="129">
    <w:abstractNumId w:val="87"/>
    <w:lvlOverride w:ilvl="0">
      <w:startOverride w:val="1"/>
    </w:lvlOverride>
  </w:num>
  <w:num w:numId="130">
    <w:abstractNumId w:val="87"/>
    <w:lvlOverride w:ilvl="0">
      <w:startOverride w:val="1"/>
    </w:lvlOverride>
  </w:num>
  <w:num w:numId="131">
    <w:abstractNumId w:val="54"/>
    <w:lvlOverride w:ilvl="0">
      <w:startOverride w:val="1"/>
    </w:lvlOverride>
  </w:num>
  <w:num w:numId="132">
    <w:abstractNumId w:val="54"/>
    <w:lvlOverride w:ilvl="0">
      <w:startOverride w:val="1"/>
    </w:lvlOverride>
  </w:num>
  <w:num w:numId="133">
    <w:abstractNumId w:val="87"/>
    <w:lvlOverride w:ilvl="0">
      <w:startOverride w:val="1"/>
    </w:lvlOverride>
  </w:num>
  <w:num w:numId="1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6"/>
  </w:num>
  <w:num w:numId="137">
    <w:abstractNumId w:val="32"/>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72"/>
  </w:num>
  <w:num w:numId="139">
    <w:abstractNumId w:val="46"/>
  </w:num>
  <w:num w:numId="140">
    <w:abstractNumId w:val="11"/>
  </w:num>
  <w:num w:numId="141">
    <w:abstractNumId w:val="33"/>
  </w:num>
  <w:num w:numId="142">
    <w:abstractNumId w:val="11"/>
    <w:lvlOverride w:ilvl="0">
      <w:startOverride w:val="1"/>
    </w:lvlOverride>
  </w:num>
  <w:num w:numId="143">
    <w:abstractNumId w:val="11"/>
    <w:lvlOverride w:ilvl="0">
      <w:startOverride w:val="1"/>
    </w:lvlOverride>
  </w:num>
  <w:num w:numId="144">
    <w:abstractNumId w:val="97"/>
  </w:num>
  <w:num w:numId="145">
    <w:abstractNumId w:val="35"/>
  </w:num>
  <w:num w:numId="146">
    <w:abstractNumId w:val="48"/>
  </w:num>
  <w:num w:numId="147">
    <w:abstractNumId w:val="51"/>
  </w:num>
  <w:num w:numId="1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73"/>
  </w:num>
  <w:num w:numId="150">
    <w:abstractNumId w:val="79"/>
  </w:num>
  <w:num w:numId="151">
    <w:abstractNumId w:val="23"/>
  </w:num>
  <w:num w:numId="152">
    <w:abstractNumId w:val="23"/>
    <w:lvlOverride w:ilvl="0">
      <w:lvl w:ilvl="0" w:tplc="413C2EAE">
        <w:start w:val="1"/>
        <w:numFmt w:val="decimal"/>
        <w:lvlText w:val="%1.1"/>
        <w:lvlJc w:val="left"/>
        <w:pPr>
          <w:ind w:left="720" w:hanging="360"/>
        </w:pPr>
        <w:rPr>
          <w:rFonts w:hint="default"/>
        </w:rPr>
      </w:lvl>
    </w:lvlOverride>
    <w:lvlOverride w:ilvl="1">
      <w:lvl w:ilvl="1" w:tplc="04090019">
        <w:start w:val="1"/>
        <w:numFmt w:val="decimal"/>
        <w:suff w:val="space"/>
        <w:lvlText w:val="A.%2"/>
        <w:lvlJc w:val="left"/>
        <w:pPr>
          <w:ind w:left="0" w:firstLine="108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53">
    <w:abstractNumId w:val="83"/>
  </w:num>
  <w:num w:numId="154">
    <w:abstractNumId w:val="21"/>
  </w:num>
  <w:num w:numId="155">
    <w:abstractNumId w:val="10"/>
  </w:num>
  <w:num w:numId="156">
    <w:abstractNumId w:val="68"/>
  </w:num>
  <w:num w:numId="157">
    <w:abstractNumId w:val="25"/>
  </w:num>
  <w:num w:numId="158">
    <w:abstractNumId w:val="68"/>
    <w:lvlOverride w:ilvl="0">
      <w:lvl w:ilvl="0">
        <w:start w:val="1"/>
        <w:numFmt w:val="upperLetter"/>
        <w:suff w:val="space"/>
        <w:lvlText w:val="%1.1"/>
        <w:lvlJc w:val="left"/>
        <w:pPr>
          <w:ind w:left="0" w:firstLine="0"/>
        </w:pPr>
        <w:rPr>
          <w:rFonts w:hint="default"/>
        </w:rPr>
      </w:lvl>
    </w:lvlOverride>
    <w:lvlOverride w:ilvl="1">
      <w:lvl w:ilvl="1">
        <w:start w:val="1"/>
        <w:numFmt w:val="none"/>
        <w:lvlText w:val="A."/>
        <w:lvlJc w:val="left"/>
        <w:pPr>
          <w:ind w:left="0" w:firstLine="0"/>
        </w:pPr>
        <w:rPr>
          <w:rFonts w:asciiTheme="majorHAnsi" w:hAnsiTheme="majorHAnsi" w:hint="default"/>
          <w:color w:val="4F81BD" w:themeColor="accent1"/>
          <w:sz w:val="32"/>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9">
    <w:abstractNumId w:val="31"/>
  </w:num>
  <w:num w:numId="160">
    <w:abstractNumId w:val="24"/>
  </w:num>
  <w:num w:numId="161">
    <w:abstractNumId w:val="85"/>
  </w:num>
  <w:num w:numId="162">
    <w:abstractNumId w:val="100"/>
  </w:num>
  <w:num w:numId="163">
    <w:abstractNumId w:val="85"/>
  </w:num>
  <w:num w:numId="164">
    <w:abstractNumId w:val="101"/>
  </w:num>
  <w:num w:numId="16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num>
  <w:num w:numId="167">
    <w:abstractNumId w:val="73"/>
    <w:lvlOverride w:ilvl="0">
      <w:lvl w:ilvl="0">
        <w:start w:val="1"/>
        <w:numFmt w:val="upperLetter"/>
        <w:suff w:val="nothing"/>
        <w:lvlText w:val="Appendix %1: "/>
        <w:lvlJc w:val="left"/>
        <w:pPr>
          <w:ind w:left="0" w:firstLine="0"/>
        </w:pPr>
        <w:rPr>
          <w:rFonts w:ascii="Cambria (Headings)" w:hAnsi="Cambria (Headings)" w:hint="default"/>
          <w:b/>
          <w:i w:val="0"/>
          <w:color w:val="4F81BD" w:themeColor="accent1"/>
          <w:sz w:val="52"/>
        </w:rPr>
      </w:lvl>
    </w:lvlOverride>
    <w:lvlOverride w:ilvl="1">
      <w:lvl w:ilvl="1">
        <w:start w:val="1"/>
        <w:numFmt w:val="decimal"/>
        <w:suff w:val="space"/>
        <w:lvlText w:val="%1.%2"/>
        <w:lvlJc w:val="left"/>
        <w:pPr>
          <w:ind w:left="0" w:firstLine="0"/>
        </w:pPr>
        <w:rPr>
          <w:rFonts w:asciiTheme="majorHAnsi" w:hAnsiTheme="majorHAnsi" w:hint="default"/>
          <w:color w:val="4F81BD" w:themeColor="accent1"/>
          <w:sz w:val="32"/>
        </w:rPr>
      </w:lvl>
    </w:lvlOverride>
    <w:lvlOverride w:ilvl="2">
      <w:lvl w:ilvl="2">
        <w:start w:val="1"/>
        <w:numFmt w:val="decimal"/>
        <w:suff w:val="space"/>
        <w:lvlText w:val="%1.%2.%3"/>
        <w:lvlJc w:val="left"/>
        <w:pPr>
          <w:ind w:left="0" w:firstLine="0"/>
        </w:pPr>
        <w:rPr>
          <w:rFonts w:asciiTheme="majorHAnsi" w:hAnsiTheme="majorHAnsi" w:hint="default"/>
          <w:color w:val="4F81BD" w:themeColor="accent1"/>
        </w:rPr>
      </w:lvl>
    </w:lvlOverride>
    <w:lvlOverride w:ilvl="3">
      <w:lvl w:ilvl="3">
        <w:start w:val="1"/>
        <w:numFmt w:val="decimal"/>
        <w:lvlText w:val="%1.%2.%3.%4"/>
        <w:lvlJc w:val="left"/>
        <w:pPr>
          <w:ind w:left="0" w:firstLine="0"/>
        </w:pPr>
        <w:rPr>
          <w:rFonts w:asciiTheme="majorHAnsi" w:hAnsiTheme="majorHAnsi"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suff w:val="space"/>
        <w:lvlText w:val="A.%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68">
    <w:abstractNumId w:val="9"/>
  </w:num>
  <w:num w:numId="169">
    <w:abstractNumId w:val="7"/>
  </w:num>
  <w:num w:numId="170">
    <w:abstractNumId w:val="6"/>
  </w:num>
  <w:num w:numId="171">
    <w:abstractNumId w:val="5"/>
  </w:num>
  <w:num w:numId="172">
    <w:abstractNumId w:val="4"/>
  </w:num>
  <w:num w:numId="173">
    <w:abstractNumId w:val="8"/>
  </w:num>
  <w:num w:numId="174">
    <w:abstractNumId w:val="3"/>
  </w:num>
  <w:num w:numId="175">
    <w:abstractNumId w:val="2"/>
  </w:num>
  <w:num w:numId="176">
    <w:abstractNumId w:val="1"/>
  </w:num>
  <w:num w:numId="177">
    <w:abstractNumId w:val="0"/>
  </w:num>
  <w:num w:numId="178">
    <w:abstractNumId w:val="73"/>
    <w:lvlOverride w:ilvl="0">
      <w:startOverride w:val="1"/>
      <w:lvl w:ilvl="0">
        <w:start w:val="1"/>
        <w:numFmt w:val="decimal"/>
        <w:lvlText w:val="%1)"/>
        <w:lvlJc w:val="left"/>
        <w:pPr>
          <w:ind w:left="0" w:firstLine="0"/>
        </w:pPr>
        <w:rPr>
          <w:rFonts w:hint="default"/>
        </w:rPr>
      </w:lvl>
    </w:lvlOverride>
    <w:lvlOverride w:ilvl="1">
      <w:startOverride w:val="1"/>
      <w:lvl w:ilvl="1">
        <w:start w:val="1"/>
        <w:numFmt w:val="lowerLetter"/>
        <w:lvlText w:val="%2)"/>
        <w:lvlJc w:val="left"/>
        <w:pPr>
          <w:ind w:left="0" w:firstLine="0"/>
        </w:pPr>
        <w:rPr>
          <w:rFonts w:asciiTheme="majorHAnsi" w:hAnsiTheme="majorHAnsi" w:hint="default"/>
          <w:color w:val="4F81BD" w:themeColor="accent1"/>
          <w:sz w:val="32"/>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suff w:val="space"/>
        <w:lvlText w:val="A.%7"/>
        <w:lvlJc w:val="left"/>
        <w:pPr>
          <w:ind w:left="0" w:firstLine="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179">
    <w:abstractNumId w:val="73"/>
    <w:lvlOverride w:ilvl="0">
      <w:startOverride w:val="1"/>
      <w:lvl w:ilvl="0">
        <w:start w:val="1"/>
        <w:numFmt w:val="decimal"/>
        <w:lvlText w:val="%1)"/>
        <w:lvlJc w:val="left"/>
        <w:pPr>
          <w:ind w:left="0" w:firstLine="0"/>
        </w:pPr>
        <w:rPr>
          <w:rFonts w:hint="default"/>
        </w:rPr>
      </w:lvl>
    </w:lvlOverride>
    <w:lvlOverride w:ilvl="1">
      <w:startOverride w:val="1"/>
      <w:lvl w:ilvl="1">
        <w:start w:val="1"/>
        <w:numFmt w:val="lowerLetter"/>
        <w:lvlText w:val="%2)"/>
        <w:lvlJc w:val="left"/>
        <w:pPr>
          <w:ind w:left="0" w:firstLine="0"/>
        </w:pPr>
        <w:rPr>
          <w:rFonts w:asciiTheme="majorHAnsi" w:hAnsiTheme="majorHAnsi" w:hint="default"/>
          <w:color w:val="4F81BD" w:themeColor="accent1"/>
          <w:sz w:val="32"/>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suff w:val="space"/>
        <w:lvlText w:val="A.%7"/>
        <w:lvlJc w:val="left"/>
        <w:pPr>
          <w:ind w:left="0" w:firstLine="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180">
    <w:abstractNumId w:val="90"/>
  </w:num>
  <w:num w:numId="181">
    <w:abstractNumId w:val="12"/>
  </w:num>
  <w:num w:numId="182">
    <w:abstractNumId w:val="20"/>
  </w:num>
  <w:num w:numId="183">
    <w:abstractNumId w:val="15"/>
    <w:lvlOverride w:ilvl="0">
      <w:lvl w:ilvl="0">
        <w:start w:val="1"/>
        <w:numFmt w:val="upperLetter"/>
        <w:pStyle w:val="AppTitle"/>
        <w:suff w:val="nothing"/>
        <w:lvlText w:val="Appendix %1: "/>
        <w:lvlJc w:val="left"/>
        <w:pPr>
          <w:ind w:left="0" w:firstLine="0"/>
        </w:pPr>
        <w:rPr>
          <w:rFonts w:hint="default"/>
        </w:rPr>
      </w:lvl>
    </w:lvlOverride>
  </w:num>
  <w:num w:numId="184">
    <w:abstractNumId w:val="15"/>
  </w:num>
  <w:num w:numId="185">
    <w:abstractNumId w:val="60"/>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89507D"/>
    <w:rsid w:val="00000636"/>
    <w:rsid w:val="00000796"/>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7D1"/>
    <w:rsid w:val="00017C8E"/>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C67"/>
    <w:rsid w:val="00065817"/>
    <w:rsid w:val="000658E9"/>
    <w:rsid w:val="0006594E"/>
    <w:rsid w:val="00065D3C"/>
    <w:rsid w:val="00065D84"/>
    <w:rsid w:val="0006676E"/>
    <w:rsid w:val="0006706F"/>
    <w:rsid w:val="000708A6"/>
    <w:rsid w:val="00070C10"/>
    <w:rsid w:val="000714C8"/>
    <w:rsid w:val="00071EDB"/>
    <w:rsid w:val="00071FA7"/>
    <w:rsid w:val="0007208E"/>
    <w:rsid w:val="00072682"/>
    <w:rsid w:val="00072E20"/>
    <w:rsid w:val="0007339E"/>
    <w:rsid w:val="00073482"/>
    <w:rsid w:val="0007358A"/>
    <w:rsid w:val="000745E1"/>
    <w:rsid w:val="000753D5"/>
    <w:rsid w:val="0007541C"/>
    <w:rsid w:val="00075783"/>
    <w:rsid w:val="00075CBA"/>
    <w:rsid w:val="0007647A"/>
    <w:rsid w:val="00076D38"/>
    <w:rsid w:val="000773A6"/>
    <w:rsid w:val="0007762C"/>
    <w:rsid w:val="00077C1D"/>
    <w:rsid w:val="000801D3"/>
    <w:rsid w:val="00080623"/>
    <w:rsid w:val="000825CD"/>
    <w:rsid w:val="000827C8"/>
    <w:rsid w:val="00082CC7"/>
    <w:rsid w:val="00082DF1"/>
    <w:rsid w:val="00083398"/>
    <w:rsid w:val="000846AB"/>
    <w:rsid w:val="00084744"/>
    <w:rsid w:val="0008476A"/>
    <w:rsid w:val="00084CB3"/>
    <w:rsid w:val="00084E40"/>
    <w:rsid w:val="00085BE5"/>
    <w:rsid w:val="00086673"/>
    <w:rsid w:val="0008669C"/>
    <w:rsid w:val="00086B25"/>
    <w:rsid w:val="00086BCF"/>
    <w:rsid w:val="00087224"/>
    <w:rsid w:val="000908DF"/>
    <w:rsid w:val="00091756"/>
    <w:rsid w:val="0009207B"/>
    <w:rsid w:val="00092BB7"/>
    <w:rsid w:val="00093922"/>
    <w:rsid w:val="00093C65"/>
    <w:rsid w:val="00094605"/>
    <w:rsid w:val="00095481"/>
    <w:rsid w:val="00096945"/>
    <w:rsid w:val="00096D1F"/>
    <w:rsid w:val="00096FD8"/>
    <w:rsid w:val="00097244"/>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638E"/>
    <w:rsid w:val="000A662A"/>
    <w:rsid w:val="000A6C88"/>
    <w:rsid w:val="000A72DB"/>
    <w:rsid w:val="000A79F4"/>
    <w:rsid w:val="000B0124"/>
    <w:rsid w:val="000B0269"/>
    <w:rsid w:val="000B0540"/>
    <w:rsid w:val="000B07EE"/>
    <w:rsid w:val="000B0CF3"/>
    <w:rsid w:val="000B16D7"/>
    <w:rsid w:val="000B1D52"/>
    <w:rsid w:val="000B2015"/>
    <w:rsid w:val="000B2282"/>
    <w:rsid w:val="000B24E7"/>
    <w:rsid w:val="000B2E8C"/>
    <w:rsid w:val="000B3269"/>
    <w:rsid w:val="000B4219"/>
    <w:rsid w:val="000B4294"/>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F0D32"/>
    <w:rsid w:val="000F1592"/>
    <w:rsid w:val="000F2016"/>
    <w:rsid w:val="000F2B9B"/>
    <w:rsid w:val="000F2F26"/>
    <w:rsid w:val="000F3EDB"/>
    <w:rsid w:val="000F4D9F"/>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A4E"/>
    <w:rsid w:val="00102C42"/>
    <w:rsid w:val="00102EE0"/>
    <w:rsid w:val="00103535"/>
    <w:rsid w:val="0010367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D50"/>
    <w:rsid w:val="00112DBC"/>
    <w:rsid w:val="00112FAF"/>
    <w:rsid w:val="001143BB"/>
    <w:rsid w:val="00114635"/>
    <w:rsid w:val="00114C19"/>
    <w:rsid w:val="00114C46"/>
    <w:rsid w:val="001165F5"/>
    <w:rsid w:val="00116C48"/>
    <w:rsid w:val="0011735C"/>
    <w:rsid w:val="0012085E"/>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4A7"/>
    <w:rsid w:val="0012773F"/>
    <w:rsid w:val="00127A91"/>
    <w:rsid w:val="00127BF6"/>
    <w:rsid w:val="00130235"/>
    <w:rsid w:val="001305A7"/>
    <w:rsid w:val="001315BA"/>
    <w:rsid w:val="00132AA6"/>
    <w:rsid w:val="00133A5A"/>
    <w:rsid w:val="00133F1D"/>
    <w:rsid w:val="001349FA"/>
    <w:rsid w:val="0013532D"/>
    <w:rsid w:val="001353F3"/>
    <w:rsid w:val="00136E6D"/>
    <w:rsid w:val="00137281"/>
    <w:rsid w:val="00137368"/>
    <w:rsid w:val="00137675"/>
    <w:rsid w:val="0013780E"/>
    <w:rsid w:val="00137A68"/>
    <w:rsid w:val="00137E8F"/>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55"/>
    <w:rsid w:val="00164B80"/>
    <w:rsid w:val="00164DB4"/>
    <w:rsid w:val="001660E3"/>
    <w:rsid w:val="00166F34"/>
    <w:rsid w:val="00167253"/>
    <w:rsid w:val="001701C6"/>
    <w:rsid w:val="00170AAB"/>
    <w:rsid w:val="00170CCE"/>
    <w:rsid w:val="00171401"/>
    <w:rsid w:val="00171646"/>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104B"/>
    <w:rsid w:val="001A1DEF"/>
    <w:rsid w:val="001A2C54"/>
    <w:rsid w:val="001A3153"/>
    <w:rsid w:val="001A35B1"/>
    <w:rsid w:val="001A388E"/>
    <w:rsid w:val="001A4CD1"/>
    <w:rsid w:val="001A6309"/>
    <w:rsid w:val="001A788D"/>
    <w:rsid w:val="001A7CDF"/>
    <w:rsid w:val="001B0216"/>
    <w:rsid w:val="001B07BF"/>
    <w:rsid w:val="001B09E0"/>
    <w:rsid w:val="001B1EBE"/>
    <w:rsid w:val="001B3297"/>
    <w:rsid w:val="001B359C"/>
    <w:rsid w:val="001B4168"/>
    <w:rsid w:val="001B4637"/>
    <w:rsid w:val="001B58F8"/>
    <w:rsid w:val="001B5925"/>
    <w:rsid w:val="001B5BC5"/>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145D"/>
    <w:rsid w:val="001F178F"/>
    <w:rsid w:val="001F1DF2"/>
    <w:rsid w:val="001F2665"/>
    <w:rsid w:val="001F2E01"/>
    <w:rsid w:val="001F2E20"/>
    <w:rsid w:val="001F2FEB"/>
    <w:rsid w:val="001F404F"/>
    <w:rsid w:val="001F4423"/>
    <w:rsid w:val="001F44B7"/>
    <w:rsid w:val="001F46EF"/>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F3"/>
    <w:rsid w:val="00212E35"/>
    <w:rsid w:val="00212E54"/>
    <w:rsid w:val="0021324F"/>
    <w:rsid w:val="002133E3"/>
    <w:rsid w:val="00213D12"/>
    <w:rsid w:val="00213E84"/>
    <w:rsid w:val="00214213"/>
    <w:rsid w:val="002148A2"/>
    <w:rsid w:val="002149C1"/>
    <w:rsid w:val="00214BFE"/>
    <w:rsid w:val="00214F7C"/>
    <w:rsid w:val="002152EC"/>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E9F"/>
    <w:rsid w:val="00237161"/>
    <w:rsid w:val="00237645"/>
    <w:rsid w:val="002378C3"/>
    <w:rsid w:val="00237BD5"/>
    <w:rsid w:val="002417CC"/>
    <w:rsid w:val="00242237"/>
    <w:rsid w:val="00243428"/>
    <w:rsid w:val="002434F8"/>
    <w:rsid w:val="00243675"/>
    <w:rsid w:val="002437F2"/>
    <w:rsid w:val="00243E06"/>
    <w:rsid w:val="00243F06"/>
    <w:rsid w:val="00244198"/>
    <w:rsid w:val="002442AB"/>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C13"/>
    <w:rsid w:val="00260D31"/>
    <w:rsid w:val="0026170C"/>
    <w:rsid w:val="002622AF"/>
    <w:rsid w:val="00262DFA"/>
    <w:rsid w:val="00263006"/>
    <w:rsid w:val="00263290"/>
    <w:rsid w:val="002633A3"/>
    <w:rsid w:val="00263402"/>
    <w:rsid w:val="00263A1B"/>
    <w:rsid w:val="00265131"/>
    <w:rsid w:val="0026594F"/>
    <w:rsid w:val="002668A2"/>
    <w:rsid w:val="0026695C"/>
    <w:rsid w:val="00266E7C"/>
    <w:rsid w:val="00266F3C"/>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F0C"/>
    <w:rsid w:val="0028119E"/>
    <w:rsid w:val="00281D4B"/>
    <w:rsid w:val="00281FA1"/>
    <w:rsid w:val="00282CB5"/>
    <w:rsid w:val="00283585"/>
    <w:rsid w:val="00283CC0"/>
    <w:rsid w:val="00283DD8"/>
    <w:rsid w:val="0028410D"/>
    <w:rsid w:val="0028467E"/>
    <w:rsid w:val="00284AB3"/>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88B"/>
    <w:rsid w:val="002A6A31"/>
    <w:rsid w:val="002A7837"/>
    <w:rsid w:val="002A7BDC"/>
    <w:rsid w:val="002B0519"/>
    <w:rsid w:val="002B11DD"/>
    <w:rsid w:val="002B11FD"/>
    <w:rsid w:val="002B2499"/>
    <w:rsid w:val="002B26B1"/>
    <w:rsid w:val="002B2787"/>
    <w:rsid w:val="002B3FFB"/>
    <w:rsid w:val="002B420C"/>
    <w:rsid w:val="002B4447"/>
    <w:rsid w:val="002B4926"/>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F08"/>
    <w:rsid w:val="002D41B9"/>
    <w:rsid w:val="002D41D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F36"/>
    <w:rsid w:val="002F0114"/>
    <w:rsid w:val="002F0419"/>
    <w:rsid w:val="002F0DAB"/>
    <w:rsid w:val="002F154B"/>
    <w:rsid w:val="002F188C"/>
    <w:rsid w:val="002F1A1E"/>
    <w:rsid w:val="002F1B7D"/>
    <w:rsid w:val="002F1DCE"/>
    <w:rsid w:val="002F2060"/>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C14"/>
    <w:rsid w:val="00302859"/>
    <w:rsid w:val="00302968"/>
    <w:rsid w:val="00302FBA"/>
    <w:rsid w:val="00303099"/>
    <w:rsid w:val="00303496"/>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963"/>
    <w:rsid w:val="00335246"/>
    <w:rsid w:val="003352EF"/>
    <w:rsid w:val="00335A93"/>
    <w:rsid w:val="00336B2D"/>
    <w:rsid w:val="003376FB"/>
    <w:rsid w:val="00337CD2"/>
    <w:rsid w:val="00340C81"/>
    <w:rsid w:val="00340D12"/>
    <w:rsid w:val="00340FA7"/>
    <w:rsid w:val="0034104C"/>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A7E"/>
    <w:rsid w:val="00370F06"/>
    <w:rsid w:val="003726AB"/>
    <w:rsid w:val="00372DC0"/>
    <w:rsid w:val="003734CD"/>
    <w:rsid w:val="0037397F"/>
    <w:rsid w:val="003743A9"/>
    <w:rsid w:val="00374D84"/>
    <w:rsid w:val="00376045"/>
    <w:rsid w:val="0037611C"/>
    <w:rsid w:val="003775B3"/>
    <w:rsid w:val="003778C8"/>
    <w:rsid w:val="00377EBE"/>
    <w:rsid w:val="003800EF"/>
    <w:rsid w:val="0038081F"/>
    <w:rsid w:val="00380ED7"/>
    <w:rsid w:val="003818B4"/>
    <w:rsid w:val="003821CE"/>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2410"/>
    <w:rsid w:val="003D3915"/>
    <w:rsid w:val="003D43F5"/>
    <w:rsid w:val="003D4509"/>
    <w:rsid w:val="003D4BB2"/>
    <w:rsid w:val="003D4ECE"/>
    <w:rsid w:val="003D50BD"/>
    <w:rsid w:val="003D5115"/>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D"/>
    <w:rsid w:val="00407C13"/>
    <w:rsid w:val="004106CF"/>
    <w:rsid w:val="00410CFF"/>
    <w:rsid w:val="00410DA6"/>
    <w:rsid w:val="00410FCE"/>
    <w:rsid w:val="004114D4"/>
    <w:rsid w:val="0041187D"/>
    <w:rsid w:val="00411A0D"/>
    <w:rsid w:val="004125C9"/>
    <w:rsid w:val="00412944"/>
    <w:rsid w:val="004133AA"/>
    <w:rsid w:val="00413A7C"/>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3907"/>
    <w:rsid w:val="00423F2F"/>
    <w:rsid w:val="0042479A"/>
    <w:rsid w:val="00424807"/>
    <w:rsid w:val="00424A70"/>
    <w:rsid w:val="00424B6D"/>
    <w:rsid w:val="00424E13"/>
    <w:rsid w:val="00425598"/>
    <w:rsid w:val="00426108"/>
    <w:rsid w:val="004268FD"/>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E6F"/>
    <w:rsid w:val="00441294"/>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610"/>
    <w:rsid w:val="004677C1"/>
    <w:rsid w:val="00467AFF"/>
    <w:rsid w:val="00467BAA"/>
    <w:rsid w:val="00470AEA"/>
    <w:rsid w:val="00470B4C"/>
    <w:rsid w:val="00470D13"/>
    <w:rsid w:val="00470E7E"/>
    <w:rsid w:val="00472224"/>
    <w:rsid w:val="0047264E"/>
    <w:rsid w:val="00472E3C"/>
    <w:rsid w:val="00472F67"/>
    <w:rsid w:val="0047331C"/>
    <w:rsid w:val="00473962"/>
    <w:rsid w:val="0047470D"/>
    <w:rsid w:val="004747A3"/>
    <w:rsid w:val="004748F2"/>
    <w:rsid w:val="004750F6"/>
    <w:rsid w:val="004756C3"/>
    <w:rsid w:val="00475D9F"/>
    <w:rsid w:val="00475E07"/>
    <w:rsid w:val="0047624D"/>
    <w:rsid w:val="00476937"/>
    <w:rsid w:val="00476E68"/>
    <w:rsid w:val="0047718F"/>
    <w:rsid w:val="00480067"/>
    <w:rsid w:val="0048047D"/>
    <w:rsid w:val="004810AB"/>
    <w:rsid w:val="00481E69"/>
    <w:rsid w:val="00482BC1"/>
    <w:rsid w:val="00482C15"/>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C6E"/>
    <w:rsid w:val="004A5D13"/>
    <w:rsid w:val="004A5F31"/>
    <w:rsid w:val="004A647E"/>
    <w:rsid w:val="004A6DEC"/>
    <w:rsid w:val="004A7232"/>
    <w:rsid w:val="004A726D"/>
    <w:rsid w:val="004A78A3"/>
    <w:rsid w:val="004A7FC8"/>
    <w:rsid w:val="004B069E"/>
    <w:rsid w:val="004B12F8"/>
    <w:rsid w:val="004B147D"/>
    <w:rsid w:val="004B1C2D"/>
    <w:rsid w:val="004B1E35"/>
    <w:rsid w:val="004B1EA3"/>
    <w:rsid w:val="004B20D4"/>
    <w:rsid w:val="004B21EF"/>
    <w:rsid w:val="004B268B"/>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150F"/>
    <w:rsid w:val="004C1891"/>
    <w:rsid w:val="004C1965"/>
    <w:rsid w:val="004C1E9E"/>
    <w:rsid w:val="004C201A"/>
    <w:rsid w:val="004C3465"/>
    <w:rsid w:val="004C35FE"/>
    <w:rsid w:val="004C4E3A"/>
    <w:rsid w:val="004C4F17"/>
    <w:rsid w:val="004C5015"/>
    <w:rsid w:val="004C5112"/>
    <w:rsid w:val="004C5363"/>
    <w:rsid w:val="004C5BAA"/>
    <w:rsid w:val="004C5C83"/>
    <w:rsid w:val="004C5C8E"/>
    <w:rsid w:val="004C5F5F"/>
    <w:rsid w:val="004C608A"/>
    <w:rsid w:val="004C635A"/>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B71"/>
    <w:rsid w:val="004E1D9C"/>
    <w:rsid w:val="004E2C8A"/>
    <w:rsid w:val="004E39BD"/>
    <w:rsid w:val="004E3AB3"/>
    <w:rsid w:val="004E3AC7"/>
    <w:rsid w:val="004E3F0E"/>
    <w:rsid w:val="004E489C"/>
    <w:rsid w:val="004E4B42"/>
    <w:rsid w:val="004E4D4C"/>
    <w:rsid w:val="004E4D57"/>
    <w:rsid w:val="004E4F6B"/>
    <w:rsid w:val="004E61D8"/>
    <w:rsid w:val="004E67E0"/>
    <w:rsid w:val="004E69CB"/>
    <w:rsid w:val="004E7533"/>
    <w:rsid w:val="004E75A4"/>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EB"/>
    <w:rsid w:val="00525C8B"/>
    <w:rsid w:val="00525EA6"/>
    <w:rsid w:val="00525FA3"/>
    <w:rsid w:val="005261E9"/>
    <w:rsid w:val="0052652B"/>
    <w:rsid w:val="00526BA9"/>
    <w:rsid w:val="00527311"/>
    <w:rsid w:val="00527847"/>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A71"/>
    <w:rsid w:val="005515F0"/>
    <w:rsid w:val="00551768"/>
    <w:rsid w:val="0055193C"/>
    <w:rsid w:val="00551E38"/>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52DA"/>
    <w:rsid w:val="0056587C"/>
    <w:rsid w:val="00565B37"/>
    <w:rsid w:val="00565E70"/>
    <w:rsid w:val="005662A7"/>
    <w:rsid w:val="005668D9"/>
    <w:rsid w:val="005668FD"/>
    <w:rsid w:val="00566ED1"/>
    <w:rsid w:val="0057020C"/>
    <w:rsid w:val="00570DCC"/>
    <w:rsid w:val="00571315"/>
    <w:rsid w:val="00571734"/>
    <w:rsid w:val="00571E1C"/>
    <w:rsid w:val="005720CA"/>
    <w:rsid w:val="0057257C"/>
    <w:rsid w:val="005726F9"/>
    <w:rsid w:val="005729E0"/>
    <w:rsid w:val="00574030"/>
    <w:rsid w:val="005743AB"/>
    <w:rsid w:val="00575A84"/>
    <w:rsid w:val="0057634A"/>
    <w:rsid w:val="0057643B"/>
    <w:rsid w:val="00576E19"/>
    <w:rsid w:val="00577842"/>
    <w:rsid w:val="00577E6D"/>
    <w:rsid w:val="00577F97"/>
    <w:rsid w:val="00580030"/>
    <w:rsid w:val="0058088B"/>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15DE"/>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D46"/>
    <w:rsid w:val="005A549F"/>
    <w:rsid w:val="005A6981"/>
    <w:rsid w:val="005A6C80"/>
    <w:rsid w:val="005A7483"/>
    <w:rsid w:val="005A7B91"/>
    <w:rsid w:val="005B078B"/>
    <w:rsid w:val="005B181C"/>
    <w:rsid w:val="005B1CF1"/>
    <w:rsid w:val="005B1E10"/>
    <w:rsid w:val="005B235D"/>
    <w:rsid w:val="005B25E8"/>
    <w:rsid w:val="005B2E10"/>
    <w:rsid w:val="005B2FAD"/>
    <w:rsid w:val="005B3808"/>
    <w:rsid w:val="005B3A5B"/>
    <w:rsid w:val="005B3F1D"/>
    <w:rsid w:val="005B4CB1"/>
    <w:rsid w:val="005B4DF0"/>
    <w:rsid w:val="005B4FAF"/>
    <w:rsid w:val="005B5079"/>
    <w:rsid w:val="005B5DB7"/>
    <w:rsid w:val="005B6495"/>
    <w:rsid w:val="005B7CFE"/>
    <w:rsid w:val="005C06C8"/>
    <w:rsid w:val="005C0703"/>
    <w:rsid w:val="005C0FD8"/>
    <w:rsid w:val="005C1D44"/>
    <w:rsid w:val="005C2760"/>
    <w:rsid w:val="005C2783"/>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6F8"/>
    <w:rsid w:val="00635320"/>
    <w:rsid w:val="00635691"/>
    <w:rsid w:val="006362D4"/>
    <w:rsid w:val="0063663B"/>
    <w:rsid w:val="006367C7"/>
    <w:rsid w:val="006371AC"/>
    <w:rsid w:val="006374BD"/>
    <w:rsid w:val="006379EC"/>
    <w:rsid w:val="00637BD5"/>
    <w:rsid w:val="0064014D"/>
    <w:rsid w:val="00641FB8"/>
    <w:rsid w:val="00642003"/>
    <w:rsid w:val="00642167"/>
    <w:rsid w:val="006425FC"/>
    <w:rsid w:val="00642864"/>
    <w:rsid w:val="006429D3"/>
    <w:rsid w:val="00642A76"/>
    <w:rsid w:val="0064356F"/>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845"/>
    <w:rsid w:val="006519AE"/>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4C8"/>
    <w:rsid w:val="0066379B"/>
    <w:rsid w:val="00663F29"/>
    <w:rsid w:val="00664256"/>
    <w:rsid w:val="00664C77"/>
    <w:rsid w:val="006653E2"/>
    <w:rsid w:val="00666763"/>
    <w:rsid w:val="00667307"/>
    <w:rsid w:val="00667390"/>
    <w:rsid w:val="00667BD0"/>
    <w:rsid w:val="00667DF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728"/>
    <w:rsid w:val="006810D3"/>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9D"/>
    <w:rsid w:val="00690B31"/>
    <w:rsid w:val="00690D4A"/>
    <w:rsid w:val="0069107E"/>
    <w:rsid w:val="006910CD"/>
    <w:rsid w:val="00691298"/>
    <w:rsid w:val="0069241A"/>
    <w:rsid w:val="00692AC9"/>
    <w:rsid w:val="00693BB3"/>
    <w:rsid w:val="00693DD3"/>
    <w:rsid w:val="00694142"/>
    <w:rsid w:val="006943DB"/>
    <w:rsid w:val="006953AA"/>
    <w:rsid w:val="00696A39"/>
    <w:rsid w:val="00696B95"/>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9E3"/>
    <w:rsid w:val="006E10C2"/>
    <w:rsid w:val="006E25AA"/>
    <w:rsid w:val="006E3086"/>
    <w:rsid w:val="006E32E8"/>
    <w:rsid w:val="006E3464"/>
    <w:rsid w:val="006E3EF1"/>
    <w:rsid w:val="006E4188"/>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823"/>
    <w:rsid w:val="00747119"/>
    <w:rsid w:val="00747166"/>
    <w:rsid w:val="007471A1"/>
    <w:rsid w:val="00747379"/>
    <w:rsid w:val="007474B0"/>
    <w:rsid w:val="00747D4A"/>
    <w:rsid w:val="00747EB4"/>
    <w:rsid w:val="00750361"/>
    <w:rsid w:val="00750B85"/>
    <w:rsid w:val="007513DD"/>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B70"/>
    <w:rsid w:val="00796054"/>
    <w:rsid w:val="00796CDE"/>
    <w:rsid w:val="007978D5"/>
    <w:rsid w:val="007A055F"/>
    <w:rsid w:val="007A0AD7"/>
    <w:rsid w:val="007A0C0C"/>
    <w:rsid w:val="007A1446"/>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5230"/>
    <w:rsid w:val="007A523F"/>
    <w:rsid w:val="007A6452"/>
    <w:rsid w:val="007A6630"/>
    <w:rsid w:val="007A6F74"/>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2060"/>
    <w:rsid w:val="007C241D"/>
    <w:rsid w:val="007C2447"/>
    <w:rsid w:val="007C2B2B"/>
    <w:rsid w:val="007C398C"/>
    <w:rsid w:val="007C44A1"/>
    <w:rsid w:val="007C48A6"/>
    <w:rsid w:val="007C53C7"/>
    <w:rsid w:val="007C5806"/>
    <w:rsid w:val="007C5C89"/>
    <w:rsid w:val="007C6004"/>
    <w:rsid w:val="007C6074"/>
    <w:rsid w:val="007C632A"/>
    <w:rsid w:val="007C64D0"/>
    <w:rsid w:val="007C77B4"/>
    <w:rsid w:val="007D0A2C"/>
    <w:rsid w:val="007D1BF2"/>
    <w:rsid w:val="007D2CA8"/>
    <w:rsid w:val="007D332F"/>
    <w:rsid w:val="007D3485"/>
    <w:rsid w:val="007D39B7"/>
    <w:rsid w:val="007D460D"/>
    <w:rsid w:val="007D47F8"/>
    <w:rsid w:val="007D484B"/>
    <w:rsid w:val="007D4FA0"/>
    <w:rsid w:val="007D5765"/>
    <w:rsid w:val="007D58F0"/>
    <w:rsid w:val="007D6103"/>
    <w:rsid w:val="007D6791"/>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3A31"/>
    <w:rsid w:val="00803ADE"/>
    <w:rsid w:val="008057BF"/>
    <w:rsid w:val="008065D8"/>
    <w:rsid w:val="00806C00"/>
    <w:rsid w:val="0080735B"/>
    <w:rsid w:val="0080756C"/>
    <w:rsid w:val="00807A6C"/>
    <w:rsid w:val="00810815"/>
    <w:rsid w:val="00810879"/>
    <w:rsid w:val="008108D7"/>
    <w:rsid w:val="008122B9"/>
    <w:rsid w:val="008129BF"/>
    <w:rsid w:val="0081325E"/>
    <w:rsid w:val="00813B78"/>
    <w:rsid w:val="008142AE"/>
    <w:rsid w:val="008143E1"/>
    <w:rsid w:val="008154E9"/>
    <w:rsid w:val="008155AC"/>
    <w:rsid w:val="0081560E"/>
    <w:rsid w:val="00815FEA"/>
    <w:rsid w:val="00816069"/>
    <w:rsid w:val="008168C2"/>
    <w:rsid w:val="00816E38"/>
    <w:rsid w:val="008174E6"/>
    <w:rsid w:val="00817536"/>
    <w:rsid w:val="008177CA"/>
    <w:rsid w:val="00820560"/>
    <w:rsid w:val="00820925"/>
    <w:rsid w:val="0082165F"/>
    <w:rsid w:val="00821B29"/>
    <w:rsid w:val="00821F21"/>
    <w:rsid w:val="008225C2"/>
    <w:rsid w:val="008227E9"/>
    <w:rsid w:val="00822843"/>
    <w:rsid w:val="00823552"/>
    <w:rsid w:val="00823CED"/>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856"/>
    <w:rsid w:val="00836A97"/>
    <w:rsid w:val="00836CB2"/>
    <w:rsid w:val="008371E8"/>
    <w:rsid w:val="00837ADB"/>
    <w:rsid w:val="00837E8E"/>
    <w:rsid w:val="0084041C"/>
    <w:rsid w:val="00840669"/>
    <w:rsid w:val="008406D3"/>
    <w:rsid w:val="0084095B"/>
    <w:rsid w:val="00840C78"/>
    <w:rsid w:val="00842854"/>
    <w:rsid w:val="00842DD7"/>
    <w:rsid w:val="008430C0"/>
    <w:rsid w:val="00843D1F"/>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5481"/>
    <w:rsid w:val="008559E4"/>
    <w:rsid w:val="008559F4"/>
    <w:rsid w:val="00855BD7"/>
    <w:rsid w:val="008567E7"/>
    <w:rsid w:val="0085697A"/>
    <w:rsid w:val="00857380"/>
    <w:rsid w:val="00857A57"/>
    <w:rsid w:val="00860262"/>
    <w:rsid w:val="0086057E"/>
    <w:rsid w:val="00860690"/>
    <w:rsid w:val="00860805"/>
    <w:rsid w:val="008609CD"/>
    <w:rsid w:val="00862825"/>
    <w:rsid w:val="00862A9E"/>
    <w:rsid w:val="00862B9A"/>
    <w:rsid w:val="00862EE4"/>
    <w:rsid w:val="00863289"/>
    <w:rsid w:val="0086340D"/>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D04"/>
    <w:rsid w:val="00894D44"/>
    <w:rsid w:val="0089507D"/>
    <w:rsid w:val="008951E7"/>
    <w:rsid w:val="00895ECF"/>
    <w:rsid w:val="00896D59"/>
    <w:rsid w:val="00896E10"/>
    <w:rsid w:val="00896E12"/>
    <w:rsid w:val="00897044"/>
    <w:rsid w:val="008977BF"/>
    <w:rsid w:val="008A0208"/>
    <w:rsid w:val="008A065B"/>
    <w:rsid w:val="008A13E8"/>
    <w:rsid w:val="008A1B62"/>
    <w:rsid w:val="008A2426"/>
    <w:rsid w:val="008A2544"/>
    <w:rsid w:val="008A2A34"/>
    <w:rsid w:val="008A341A"/>
    <w:rsid w:val="008A3C11"/>
    <w:rsid w:val="008A3D10"/>
    <w:rsid w:val="008A40EA"/>
    <w:rsid w:val="008A478B"/>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F2"/>
    <w:rsid w:val="00910B32"/>
    <w:rsid w:val="00911803"/>
    <w:rsid w:val="0091204E"/>
    <w:rsid w:val="009130FE"/>
    <w:rsid w:val="009138E4"/>
    <w:rsid w:val="00913A5D"/>
    <w:rsid w:val="00914C02"/>
    <w:rsid w:val="00914E3F"/>
    <w:rsid w:val="00914E59"/>
    <w:rsid w:val="00915276"/>
    <w:rsid w:val="00915E28"/>
    <w:rsid w:val="0091601B"/>
    <w:rsid w:val="009170E9"/>
    <w:rsid w:val="0091717D"/>
    <w:rsid w:val="009212BF"/>
    <w:rsid w:val="00921449"/>
    <w:rsid w:val="00921C40"/>
    <w:rsid w:val="00922173"/>
    <w:rsid w:val="0092255A"/>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B4D"/>
    <w:rsid w:val="00973B8B"/>
    <w:rsid w:val="00973C95"/>
    <w:rsid w:val="00973D44"/>
    <w:rsid w:val="009749DA"/>
    <w:rsid w:val="00974EA9"/>
    <w:rsid w:val="009767A5"/>
    <w:rsid w:val="00976F01"/>
    <w:rsid w:val="009772B5"/>
    <w:rsid w:val="00977729"/>
    <w:rsid w:val="00977ABC"/>
    <w:rsid w:val="00977D00"/>
    <w:rsid w:val="009806BA"/>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737"/>
    <w:rsid w:val="009B3E61"/>
    <w:rsid w:val="009B45BA"/>
    <w:rsid w:val="009B460B"/>
    <w:rsid w:val="009B51CE"/>
    <w:rsid w:val="009B53C8"/>
    <w:rsid w:val="009B54CE"/>
    <w:rsid w:val="009B5660"/>
    <w:rsid w:val="009B5B23"/>
    <w:rsid w:val="009B5C73"/>
    <w:rsid w:val="009B5E1A"/>
    <w:rsid w:val="009B686A"/>
    <w:rsid w:val="009B6DAF"/>
    <w:rsid w:val="009B77B8"/>
    <w:rsid w:val="009B787F"/>
    <w:rsid w:val="009B7B27"/>
    <w:rsid w:val="009B7E0E"/>
    <w:rsid w:val="009C0957"/>
    <w:rsid w:val="009C11DF"/>
    <w:rsid w:val="009C1802"/>
    <w:rsid w:val="009C19D3"/>
    <w:rsid w:val="009C28FF"/>
    <w:rsid w:val="009C2D03"/>
    <w:rsid w:val="009C397D"/>
    <w:rsid w:val="009C3B18"/>
    <w:rsid w:val="009C3C3F"/>
    <w:rsid w:val="009C3DA3"/>
    <w:rsid w:val="009C3DAE"/>
    <w:rsid w:val="009C4B0F"/>
    <w:rsid w:val="009C6EAB"/>
    <w:rsid w:val="009C7849"/>
    <w:rsid w:val="009C7E0B"/>
    <w:rsid w:val="009D0C38"/>
    <w:rsid w:val="009D1232"/>
    <w:rsid w:val="009D1845"/>
    <w:rsid w:val="009D1F6D"/>
    <w:rsid w:val="009D21AF"/>
    <w:rsid w:val="009D265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9A1"/>
    <w:rsid w:val="009E4BF2"/>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621A"/>
    <w:rsid w:val="009F6379"/>
    <w:rsid w:val="009F6A68"/>
    <w:rsid w:val="009F6EF8"/>
    <w:rsid w:val="009F7375"/>
    <w:rsid w:val="009F75E8"/>
    <w:rsid w:val="009F7AE4"/>
    <w:rsid w:val="00A00A1A"/>
    <w:rsid w:val="00A00B56"/>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2606"/>
    <w:rsid w:val="00A129A3"/>
    <w:rsid w:val="00A12AD8"/>
    <w:rsid w:val="00A12BBF"/>
    <w:rsid w:val="00A13575"/>
    <w:rsid w:val="00A1364A"/>
    <w:rsid w:val="00A14344"/>
    <w:rsid w:val="00A14527"/>
    <w:rsid w:val="00A14BC1"/>
    <w:rsid w:val="00A150BF"/>
    <w:rsid w:val="00A15495"/>
    <w:rsid w:val="00A1634B"/>
    <w:rsid w:val="00A1665F"/>
    <w:rsid w:val="00A16A9E"/>
    <w:rsid w:val="00A16E45"/>
    <w:rsid w:val="00A20350"/>
    <w:rsid w:val="00A20D40"/>
    <w:rsid w:val="00A21CF1"/>
    <w:rsid w:val="00A21DA1"/>
    <w:rsid w:val="00A22CD6"/>
    <w:rsid w:val="00A22E79"/>
    <w:rsid w:val="00A22F68"/>
    <w:rsid w:val="00A231C9"/>
    <w:rsid w:val="00A2337E"/>
    <w:rsid w:val="00A238D7"/>
    <w:rsid w:val="00A23B2F"/>
    <w:rsid w:val="00A24E61"/>
    <w:rsid w:val="00A25793"/>
    <w:rsid w:val="00A259A2"/>
    <w:rsid w:val="00A25AF5"/>
    <w:rsid w:val="00A26204"/>
    <w:rsid w:val="00A2671C"/>
    <w:rsid w:val="00A26EAE"/>
    <w:rsid w:val="00A26F81"/>
    <w:rsid w:val="00A2751F"/>
    <w:rsid w:val="00A27574"/>
    <w:rsid w:val="00A279DC"/>
    <w:rsid w:val="00A27A49"/>
    <w:rsid w:val="00A30FD6"/>
    <w:rsid w:val="00A32719"/>
    <w:rsid w:val="00A32B2F"/>
    <w:rsid w:val="00A32D3C"/>
    <w:rsid w:val="00A335A4"/>
    <w:rsid w:val="00A3454D"/>
    <w:rsid w:val="00A34CC5"/>
    <w:rsid w:val="00A35888"/>
    <w:rsid w:val="00A35AE6"/>
    <w:rsid w:val="00A35B8D"/>
    <w:rsid w:val="00A361F0"/>
    <w:rsid w:val="00A36772"/>
    <w:rsid w:val="00A36D36"/>
    <w:rsid w:val="00A36D6F"/>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B55"/>
    <w:rsid w:val="00A57DFA"/>
    <w:rsid w:val="00A57E64"/>
    <w:rsid w:val="00A60060"/>
    <w:rsid w:val="00A602CF"/>
    <w:rsid w:val="00A612C2"/>
    <w:rsid w:val="00A61575"/>
    <w:rsid w:val="00A617FE"/>
    <w:rsid w:val="00A63176"/>
    <w:rsid w:val="00A64394"/>
    <w:rsid w:val="00A64951"/>
    <w:rsid w:val="00A649AB"/>
    <w:rsid w:val="00A65FE8"/>
    <w:rsid w:val="00A679B4"/>
    <w:rsid w:val="00A67ADE"/>
    <w:rsid w:val="00A67CFA"/>
    <w:rsid w:val="00A7059F"/>
    <w:rsid w:val="00A70C48"/>
    <w:rsid w:val="00A7158E"/>
    <w:rsid w:val="00A719A8"/>
    <w:rsid w:val="00A72398"/>
    <w:rsid w:val="00A727A1"/>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1F22"/>
    <w:rsid w:val="00A9204A"/>
    <w:rsid w:val="00A9286F"/>
    <w:rsid w:val="00A92A2B"/>
    <w:rsid w:val="00A92A54"/>
    <w:rsid w:val="00A92D99"/>
    <w:rsid w:val="00A93962"/>
    <w:rsid w:val="00A93ACF"/>
    <w:rsid w:val="00A944F8"/>
    <w:rsid w:val="00A94772"/>
    <w:rsid w:val="00A94FCF"/>
    <w:rsid w:val="00A95333"/>
    <w:rsid w:val="00A95476"/>
    <w:rsid w:val="00A95841"/>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165"/>
    <w:rsid w:val="00AA787A"/>
    <w:rsid w:val="00AA793C"/>
    <w:rsid w:val="00AA7B84"/>
    <w:rsid w:val="00AB00AD"/>
    <w:rsid w:val="00AB0547"/>
    <w:rsid w:val="00AB0769"/>
    <w:rsid w:val="00AB0908"/>
    <w:rsid w:val="00AB14DA"/>
    <w:rsid w:val="00AB1D22"/>
    <w:rsid w:val="00AB273D"/>
    <w:rsid w:val="00AB27B3"/>
    <w:rsid w:val="00AB31A5"/>
    <w:rsid w:val="00AB33C2"/>
    <w:rsid w:val="00AB3465"/>
    <w:rsid w:val="00AB5AB7"/>
    <w:rsid w:val="00AB61B2"/>
    <w:rsid w:val="00AB68BC"/>
    <w:rsid w:val="00AB69BA"/>
    <w:rsid w:val="00AB6DE9"/>
    <w:rsid w:val="00AB7060"/>
    <w:rsid w:val="00AB7A61"/>
    <w:rsid w:val="00AC0054"/>
    <w:rsid w:val="00AC048D"/>
    <w:rsid w:val="00AC0635"/>
    <w:rsid w:val="00AC0B3E"/>
    <w:rsid w:val="00AC0BE5"/>
    <w:rsid w:val="00AC12A2"/>
    <w:rsid w:val="00AC143F"/>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B2"/>
    <w:rsid w:val="00AD44A3"/>
    <w:rsid w:val="00AD4C1C"/>
    <w:rsid w:val="00AD4DDD"/>
    <w:rsid w:val="00AD54DC"/>
    <w:rsid w:val="00AD698F"/>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2079C"/>
    <w:rsid w:val="00B207B8"/>
    <w:rsid w:val="00B208CE"/>
    <w:rsid w:val="00B208F4"/>
    <w:rsid w:val="00B21C22"/>
    <w:rsid w:val="00B2229A"/>
    <w:rsid w:val="00B22A3C"/>
    <w:rsid w:val="00B22BEF"/>
    <w:rsid w:val="00B22D78"/>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CDF"/>
    <w:rsid w:val="00B40D3B"/>
    <w:rsid w:val="00B40E22"/>
    <w:rsid w:val="00B40FD7"/>
    <w:rsid w:val="00B415A5"/>
    <w:rsid w:val="00B41EEA"/>
    <w:rsid w:val="00B4295F"/>
    <w:rsid w:val="00B42A91"/>
    <w:rsid w:val="00B43E28"/>
    <w:rsid w:val="00B4406D"/>
    <w:rsid w:val="00B444E1"/>
    <w:rsid w:val="00B45165"/>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A9B"/>
    <w:rsid w:val="00B67BE7"/>
    <w:rsid w:val="00B7017B"/>
    <w:rsid w:val="00B70B29"/>
    <w:rsid w:val="00B70E42"/>
    <w:rsid w:val="00B70E84"/>
    <w:rsid w:val="00B71611"/>
    <w:rsid w:val="00B7219B"/>
    <w:rsid w:val="00B721C4"/>
    <w:rsid w:val="00B7284D"/>
    <w:rsid w:val="00B72B46"/>
    <w:rsid w:val="00B732D8"/>
    <w:rsid w:val="00B738F6"/>
    <w:rsid w:val="00B73FC6"/>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C22"/>
    <w:rsid w:val="00B85C71"/>
    <w:rsid w:val="00B85FC4"/>
    <w:rsid w:val="00B8647E"/>
    <w:rsid w:val="00B86518"/>
    <w:rsid w:val="00B87083"/>
    <w:rsid w:val="00B87280"/>
    <w:rsid w:val="00B873B8"/>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977"/>
    <w:rsid w:val="00BA223E"/>
    <w:rsid w:val="00BA23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B52"/>
    <w:rsid w:val="00C04E22"/>
    <w:rsid w:val="00C04EC4"/>
    <w:rsid w:val="00C05190"/>
    <w:rsid w:val="00C05923"/>
    <w:rsid w:val="00C06437"/>
    <w:rsid w:val="00C06BA2"/>
    <w:rsid w:val="00C070F5"/>
    <w:rsid w:val="00C07874"/>
    <w:rsid w:val="00C07B60"/>
    <w:rsid w:val="00C07D40"/>
    <w:rsid w:val="00C101B0"/>
    <w:rsid w:val="00C1063C"/>
    <w:rsid w:val="00C10F34"/>
    <w:rsid w:val="00C11368"/>
    <w:rsid w:val="00C11A10"/>
    <w:rsid w:val="00C12113"/>
    <w:rsid w:val="00C12303"/>
    <w:rsid w:val="00C125FA"/>
    <w:rsid w:val="00C12698"/>
    <w:rsid w:val="00C12802"/>
    <w:rsid w:val="00C12BF7"/>
    <w:rsid w:val="00C13538"/>
    <w:rsid w:val="00C13A5E"/>
    <w:rsid w:val="00C13FC4"/>
    <w:rsid w:val="00C14401"/>
    <w:rsid w:val="00C15254"/>
    <w:rsid w:val="00C15C89"/>
    <w:rsid w:val="00C1621E"/>
    <w:rsid w:val="00C16B73"/>
    <w:rsid w:val="00C203DB"/>
    <w:rsid w:val="00C21B6E"/>
    <w:rsid w:val="00C21C71"/>
    <w:rsid w:val="00C21D11"/>
    <w:rsid w:val="00C22148"/>
    <w:rsid w:val="00C2220C"/>
    <w:rsid w:val="00C22DC4"/>
    <w:rsid w:val="00C22E5F"/>
    <w:rsid w:val="00C22EDC"/>
    <w:rsid w:val="00C23638"/>
    <w:rsid w:val="00C23A02"/>
    <w:rsid w:val="00C24512"/>
    <w:rsid w:val="00C2461B"/>
    <w:rsid w:val="00C24778"/>
    <w:rsid w:val="00C24B07"/>
    <w:rsid w:val="00C25109"/>
    <w:rsid w:val="00C255FA"/>
    <w:rsid w:val="00C257AC"/>
    <w:rsid w:val="00C25B08"/>
    <w:rsid w:val="00C26228"/>
    <w:rsid w:val="00C26348"/>
    <w:rsid w:val="00C2671A"/>
    <w:rsid w:val="00C2790F"/>
    <w:rsid w:val="00C27EBC"/>
    <w:rsid w:val="00C27F35"/>
    <w:rsid w:val="00C31303"/>
    <w:rsid w:val="00C31353"/>
    <w:rsid w:val="00C31C15"/>
    <w:rsid w:val="00C323AF"/>
    <w:rsid w:val="00C329F4"/>
    <w:rsid w:val="00C32C7A"/>
    <w:rsid w:val="00C32CE4"/>
    <w:rsid w:val="00C335CC"/>
    <w:rsid w:val="00C345FB"/>
    <w:rsid w:val="00C3478A"/>
    <w:rsid w:val="00C34F29"/>
    <w:rsid w:val="00C35767"/>
    <w:rsid w:val="00C35BCD"/>
    <w:rsid w:val="00C37458"/>
    <w:rsid w:val="00C374B5"/>
    <w:rsid w:val="00C378EE"/>
    <w:rsid w:val="00C37981"/>
    <w:rsid w:val="00C405E8"/>
    <w:rsid w:val="00C414B9"/>
    <w:rsid w:val="00C41F6F"/>
    <w:rsid w:val="00C420FF"/>
    <w:rsid w:val="00C426C3"/>
    <w:rsid w:val="00C426F5"/>
    <w:rsid w:val="00C42B90"/>
    <w:rsid w:val="00C42F09"/>
    <w:rsid w:val="00C43732"/>
    <w:rsid w:val="00C43CB2"/>
    <w:rsid w:val="00C43CC1"/>
    <w:rsid w:val="00C44205"/>
    <w:rsid w:val="00C44D0F"/>
    <w:rsid w:val="00C45BA9"/>
    <w:rsid w:val="00C45D01"/>
    <w:rsid w:val="00C45FA0"/>
    <w:rsid w:val="00C460E8"/>
    <w:rsid w:val="00C46C2B"/>
    <w:rsid w:val="00C4746B"/>
    <w:rsid w:val="00C476E4"/>
    <w:rsid w:val="00C4786F"/>
    <w:rsid w:val="00C478CB"/>
    <w:rsid w:val="00C47900"/>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D29"/>
    <w:rsid w:val="00C57F1E"/>
    <w:rsid w:val="00C60134"/>
    <w:rsid w:val="00C60686"/>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7641"/>
    <w:rsid w:val="00C7072D"/>
    <w:rsid w:val="00C70E1B"/>
    <w:rsid w:val="00C71164"/>
    <w:rsid w:val="00C71DFC"/>
    <w:rsid w:val="00C71FB1"/>
    <w:rsid w:val="00C71FE9"/>
    <w:rsid w:val="00C72316"/>
    <w:rsid w:val="00C72505"/>
    <w:rsid w:val="00C72643"/>
    <w:rsid w:val="00C728E9"/>
    <w:rsid w:val="00C72E59"/>
    <w:rsid w:val="00C73A81"/>
    <w:rsid w:val="00C73C3F"/>
    <w:rsid w:val="00C73DE1"/>
    <w:rsid w:val="00C74288"/>
    <w:rsid w:val="00C756F6"/>
    <w:rsid w:val="00C75901"/>
    <w:rsid w:val="00C759FA"/>
    <w:rsid w:val="00C76224"/>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4233"/>
    <w:rsid w:val="00CD4512"/>
    <w:rsid w:val="00CD4641"/>
    <w:rsid w:val="00CD4A55"/>
    <w:rsid w:val="00CD4B5D"/>
    <w:rsid w:val="00CD4D1F"/>
    <w:rsid w:val="00CD4E6E"/>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D58"/>
    <w:rsid w:val="00CE36EA"/>
    <w:rsid w:val="00CE3A89"/>
    <w:rsid w:val="00CE40B7"/>
    <w:rsid w:val="00CE41A8"/>
    <w:rsid w:val="00CE4420"/>
    <w:rsid w:val="00CE5320"/>
    <w:rsid w:val="00CE577D"/>
    <w:rsid w:val="00CE6850"/>
    <w:rsid w:val="00CE6B77"/>
    <w:rsid w:val="00CE726F"/>
    <w:rsid w:val="00CE75B3"/>
    <w:rsid w:val="00CE7831"/>
    <w:rsid w:val="00CE7A54"/>
    <w:rsid w:val="00CF06EB"/>
    <w:rsid w:val="00CF0F70"/>
    <w:rsid w:val="00CF194B"/>
    <w:rsid w:val="00CF1B26"/>
    <w:rsid w:val="00CF23E4"/>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200D"/>
    <w:rsid w:val="00D02B0D"/>
    <w:rsid w:val="00D02DDE"/>
    <w:rsid w:val="00D03191"/>
    <w:rsid w:val="00D034E1"/>
    <w:rsid w:val="00D03FCE"/>
    <w:rsid w:val="00D04114"/>
    <w:rsid w:val="00D04B37"/>
    <w:rsid w:val="00D05D3C"/>
    <w:rsid w:val="00D0607E"/>
    <w:rsid w:val="00D06106"/>
    <w:rsid w:val="00D06B26"/>
    <w:rsid w:val="00D07D43"/>
    <w:rsid w:val="00D07F7E"/>
    <w:rsid w:val="00D07FDF"/>
    <w:rsid w:val="00D10061"/>
    <w:rsid w:val="00D10178"/>
    <w:rsid w:val="00D109A3"/>
    <w:rsid w:val="00D10E1D"/>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9FA"/>
    <w:rsid w:val="00D31439"/>
    <w:rsid w:val="00D3226D"/>
    <w:rsid w:val="00D328C9"/>
    <w:rsid w:val="00D32A22"/>
    <w:rsid w:val="00D34074"/>
    <w:rsid w:val="00D34646"/>
    <w:rsid w:val="00D3735E"/>
    <w:rsid w:val="00D373F7"/>
    <w:rsid w:val="00D40044"/>
    <w:rsid w:val="00D40165"/>
    <w:rsid w:val="00D40472"/>
    <w:rsid w:val="00D40479"/>
    <w:rsid w:val="00D407A7"/>
    <w:rsid w:val="00D40EE6"/>
    <w:rsid w:val="00D42779"/>
    <w:rsid w:val="00D42B2F"/>
    <w:rsid w:val="00D438C2"/>
    <w:rsid w:val="00D441B8"/>
    <w:rsid w:val="00D44B52"/>
    <w:rsid w:val="00D44D14"/>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C29"/>
    <w:rsid w:val="00D57E95"/>
    <w:rsid w:val="00D603A3"/>
    <w:rsid w:val="00D60EA4"/>
    <w:rsid w:val="00D60EB3"/>
    <w:rsid w:val="00D6145A"/>
    <w:rsid w:val="00D618FC"/>
    <w:rsid w:val="00D61A22"/>
    <w:rsid w:val="00D61CB7"/>
    <w:rsid w:val="00D61DA2"/>
    <w:rsid w:val="00D620A6"/>
    <w:rsid w:val="00D620FB"/>
    <w:rsid w:val="00D62657"/>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AED"/>
    <w:rsid w:val="00DD1CA8"/>
    <w:rsid w:val="00DD24A6"/>
    <w:rsid w:val="00DD2598"/>
    <w:rsid w:val="00DD25FB"/>
    <w:rsid w:val="00DD2D37"/>
    <w:rsid w:val="00DD30A8"/>
    <w:rsid w:val="00DD372B"/>
    <w:rsid w:val="00DD3752"/>
    <w:rsid w:val="00DD3769"/>
    <w:rsid w:val="00DD390A"/>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5163"/>
    <w:rsid w:val="00DE5239"/>
    <w:rsid w:val="00DE6B7D"/>
    <w:rsid w:val="00DE6EA6"/>
    <w:rsid w:val="00DE6FC9"/>
    <w:rsid w:val="00DE7480"/>
    <w:rsid w:val="00DE7734"/>
    <w:rsid w:val="00DE7BFE"/>
    <w:rsid w:val="00DE7C1E"/>
    <w:rsid w:val="00DE7D3C"/>
    <w:rsid w:val="00DE7D6B"/>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170"/>
    <w:rsid w:val="00E302C4"/>
    <w:rsid w:val="00E30A7F"/>
    <w:rsid w:val="00E310A3"/>
    <w:rsid w:val="00E3141E"/>
    <w:rsid w:val="00E319CF"/>
    <w:rsid w:val="00E32099"/>
    <w:rsid w:val="00E329D2"/>
    <w:rsid w:val="00E32B67"/>
    <w:rsid w:val="00E32BC3"/>
    <w:rsid w:val="00E335CB"/>
    <w:rsid w:val="00E33C9E"/>
    <w:rsid w:val="00E34A19"/>
    <w:rsid w:val="00E34EEE"/>
    <w:rsid w:val="00E35C13"/>
    <w:rsid w:val="00E361C7"/>
    <w:rsid w:val="00E366A9"/>
    <w:rsid w:val="00E36A91"/>
    <w:rsid w:val="00E378F3"/>
    <w:rsid w:val="00E37C5C"/>
    <w:rsid w:val="00E40483"/>
    <w:rsid w:val="00E4074D"/>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70362"/>
    <w:rsid w:val="00E7081C"/>
    <w:rsid w:val="00E709E0"/>
    <w:rsid w:val="00E70EB2"/>
    <w:rsid w:val="00E70FAD"/>
    <w:rsid w:val="00E71171"/>
    <w:rsid w:val="00E71D64"/>
    <w:rsid w:val="00E724A8"/>
    <w:rsid w:val="00E7268F"/>
    <w:rsid w:val="00E72EED"/>
    <w:rsid w:val="00E7378B"/>
    <w:rsid w:val="00E73AB8"/>
    <w:rsid w:val="00E73DF3"/>
    <w:rsid w:val="00E73FF5"/>
    <w:rsid w:val="00E74295"/>
    <w:rsid w:val="00E747BB"/>
    <w:rsid w:val="00E748D8"/>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E"/>
    <w:rsid w:val="00E83C30"/>
    <w:rsid w:val="00E84267"/>
    <w:rsid w:val="00E850DD"/>
    <w:rsid w:val="00E8515C"/>
    <w:rsid w:val="00E85B7C"/>
    <w:rsid w:val="00E8624C"/>
    <w:rsid w:val="00E86506"/>
    <w:rsid w:val="00E86540"/>
    <w:rsid w:val="00E87115"/>
    <w:rsid w:val="00E872A3"/>
    <w:rsid w:val="00E87322"/>
    <w:rsid w:val="00E87AA9"/>
    <w:rsid w:val="00E87C73"/>
    <w:rsid w:val="00E9092C"/>
    <w:rsid w:val="00E90BD8"/>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1020"/>
    <w:rsid w:val="00ED170D"/>
    <w:rsid w:val="00ED1B0C"/>
    <w:rsid w:val="00ED1FDB"/>
    <w:rsid w:val="00ED4382"/>
    <w:rsid w:val="00ED51CD"/>
    <w:rsid w:val="00ED58EB"/>
    <w:rsid w:val="00ED5F9B"/>
    <w:rsid w:val="00ED611A"/>
    <w:rsid w:val="00ED6B08"/>
    <w:rsid w:val="00ED71A0"/>
    <w:rsid w:val="00EE02C5"/>
    <w:rsid w:val="00EE0437"/>
    <w:rsid w:val="00EE0D0A"/>
    <w:rsid w:val="00EE11E3"/>
    <w:rsid w:val="00EE208A"/>
    <w:rsid w:val="00EE23E7"/>
    <w:rsid w:val="00EE2A72"/>
    <w:rsid w:val="00EE4682"/>
    <w:rsid w:val="00EE4B7C"/>
    <w:rsid w:val="00EE557A"/>
    <w:rsid w:val="00EE5783"/>
    <w:rsid w:val="00EE5D76"/>
    <w:rsid w:val="00EE611D"/>
    <w:rsid w:val="00EE6DCE"/>
    <w:rsid w:val="00EF02CD"/>
    <w:rsid w:val="00EF03A8"/>
    <w:rsid w:val="00EF09B5"/>
    <w:rsid w:val="00EF1699"/>
    <w:rsid w:val="00EF2195"/>
    <w:rsid w:val="00EF336F"/>
    <w:rsid w:val="00EF3C2D"/>
    <w:rsid w:val="00EF4961"/>
    <w:rsid w:val="00EF5088"/>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79"/>
    <w:rsid w:val="00F7616A"/>
    <w:rsid w:val="00F7628A"/>
    <w:rsid w:val="00F76498"/>
    <w:rsid w:val="00F76827"/>
    <w:rsid w:val="00F76830"/>
    <w:rsid w:val="00F802D6"/>
    <w:rsid w:val="00F80442"/>
    <w:rsid w:val="00F80706"/>
    <w:rsid w:val="00F8070E"/>
    <w:rsid w:val="00F80B6F"/>
    <w:rsid w:val="00F80F02"/>
    <w:rsid w:val="00F80FAE"/>
    <w:rsid w:val="00F81372"/>
    <w:rsid w:val="00F81A60"/>
    <w:rsid w:val="00F81B70"/>
    <w:rsid w:val="00F81FB2"/>
    <w:rsid w:val="00F83090"/>
    <w:rsid w:val="00F8328C"/>
    <w:rsid w:val="00F837CD"/>
    <w:rsid w:val="00F84624"/>
    <w:rsid w:val="00F85180"/>
    <w:rsid w:val="00F85E5C"/>
    <w:rsid w:val="00F86036"/>
    <w:rsid w:val="00F86097"/>
    <w:rsid w:val="00F86149"/>
    <w:rsid w:val="00F8644F"/>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22AB"/>
    <w:rsid w:val="00FA2B27"/>
    <w:rsid w:val="00FA37F7"/>
    <w:rsid w:val="00FA41B2"/>
    <w:rsid w:val="00FA429E"/>
    <w:rsid w:val="00FA444A"/>
    <w:rsid w:val="00FA4856"/>
    <w:rsid w:val="00FA4A2E"/>
    <w:rsid w:val="00FA507D"/>
    <w:rsid w:val="00FA56EB"/>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2193"/>
    <w:rsid w:val="00FF2707"/>
    <w:rsid w:val="00FF2777"/>
    <w:rsid w:val="00FF2C70"/>
    <w:rsid w:val="00FF2D31"/>
    <w:rsid w:val="00FF3517"/>
    <w:rsid w:val="00FF44A9"/>
    <w:rsid w:val="00FF6E3D"/>
    <w:rsid w:val="00FF713E"/>
    <w:rsid w:val="00FF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75C9"/>
    <w:pPr>
      <w:spacing w:after="120" w:line="312" w:lineRule="auto"/>
    </w:pPr>
    <w:rPr>
      <w:rFonts w:ascii="Arial" w:hAnsi="Arial"/>
      <w:sz w:val="18"/>
      <w:lang w:val="en-US"/>
    </w:rPr>
  </w:style>
  <w:style w:type="paragraph" w:styleId="Heading1">
    <w:name w:val="heading 1"/>
    <w:aliases w:val="h1"/>
    <w:basedOn w:val="Normal"/>
    <w:next w:val="Normal"/>
    <w:link w:val="Heading1Char"/>
    <w:autoRedefine/>
    <w:qFormat/>
    <w:rsid w:val="00CD645A"/>
    <w:pPr>
      <w:keepNext/>
      <w:keepLines/>
      <w:pageBreakBefore/>
      <w:numPr>
        <w:numId w:val="60"/>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60"/>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60"/>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60"/>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6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6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1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6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6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sz w:val="18"/>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sz w:val="18"/>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 w:val="18"/>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 w:val="18"/>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sz w:val="22"/>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DefaultParagraphFont"/>
    <w:rsid w:val="002F6721"/>
    <w:rPr>
      <w:rFonts w:ascii="Consolas" w:hAnsi="Consolas"/>
      <w:bCs/>
      <w:i/>
      <w:iCs/>
      <w:color w:val="4F81BD" w:themeColor="accent1"/>
    </w:rPr>
  </w:style>
  <w:style w:type="character" w:customStyle="1" w:styleId="CodeInline">
    <w:name w:val="Code Inline"/>
    <w:basedOn w:val="DefaultParagraphFont"/>
    <w:rsid w:val="002F6721"/>
    <w:rPr>
      <w:rFonts w:ascii="Consolas" w:hAnsi="Consolas"/>
      <w:bCs/>
      <w:color w:val="4F81BD" w:themeColor="accent1"/>
    </w:rPr>
  </w:style>
  <w:style w:type="paragraph" w:styleId="TOC1">
    <w:name w:val="toc 1"/>
    <w:basedOn w:val="Normal"/>
    <w:next w:val="Normal"/>
    <w:autoRedefine/>
    <w:uiPriority w:val="39"/>
    <w:unhideWhenUsed/>
    <w:qFormat/>
    <w:rsid w:val="00451111"/>
    <w:pPr>
      <w:spacing w:before="120" w:after="0"/>
    </w:pPr>
    <w:rPr>
      <w:rFonts w:asciiTheme="minorHAnsi" w:hAnsiTheme="minorHAnsi"/>
      <w:b/>
      <w:bCs/>
      <w:caps/>
      <w:szCs w:val="20"/>
    </w:rPr>
  </w:style>
  <w:style w:type="paragraph" w:styleId="TOC2">
    <w:name w:val="toc 2"/>
    <w:basedOn w:val="Normal"/>
    <w:next w:val="Normal"/>
    <w:autoRedefine/>
    <w:uiPriority w:val="39"/>
    <w:unhideWhenUsed/>
    <w:qFormat/>
    <w:rsid w:val="00584263"/>
    <w:pPr>
      <w:spacing w:after="0"/>
      <w:ind w:left="240"/>
    </w:pPr>
    <w:rPr>
      <w:rFonts w:asciiTheme="minorHAnsi" w:hAnsiTheme="minorHAnsi"/>
      <w:smallCaps/>
      <w:szCs w:val="20"/>
    </w:rPr>
  </w:style>
  <w:style w:type="paragraph" w:styleId="TOC3">
    <w:name w:val="toc 3"/>
    <w:basedOn w:val="Normal"/>
    <w:next w:val="Normal"/>
    <w:autoRedefine/>
    <w:uiPriority w:val="39"/>
    <w:unhideWhenUsed/>
    <w:qFormat/>
    <w:rsid w:val="00584263"/>
    <w:pPr>
      <w:spacing w:after="0"/>
      <w:ind w:left="480"/>
    </w:pPr>
    <w:rPr>
      <w:rFonts w:asciiTheme="minorHAnsi" w:hAnsiTheme="minorHAnsi"/>
      <w:i/>
      <w:iCs/>
      <w:szCs w:val="20"/>
    </w:rPr>
  </w:style>
  <w:style w:type="paragraph" w:styleId="TOC4">
    <w:name w:val="toc 4"/>
    <w:basedOn w:val="Normal"/>
    <w:next w:val="Normal"/>
    <w:autoRedefine/>
    <w:uiPriority w:val="39"/>
    <w:unhideWhenUsed/>
    <w:rsid w:val="00584263"/>
    <w:pPr>
      <w:spacing w:after="0"/>
      <w:ind w:left="720"/>
    </w:pPr>
    <w:rPr>
      <w:rFonts w:asciiTheme="minorHAnsi" w:hAnsiTheme="minorHAnsi"/>
      <w:szCs w:val="18"/>
    </w:rPr>
  </w:style>
  <w:style w:type="paragraph" w:styleId="TOC5">
    <w:name w:val="toc 5"/>
    <w:basedOn w:val="Normal"/>
    <w:next w:val="Normal"/>
    <w:autoRedefine/>
    <w:uiPriority w:val="39"/>
    <w:unhideWhenUsed/>
    <w:rsid w:val="00584263"/>
    <w:pPr>
      <w:spacing w:after="0"/>
      <w:ind w:left="960"/>
    </w:pPr>
    <w:rPr>
      <w:rFonts w:asciiTheme="minorHAnsi" w:hAnsiTheme="minorHAnsi"/>
      <w:szCs w:val="18"/>
    </w:rPr>
  </w:style>
  <w:style w:type="paragraph" w:styleId="TOC6">
    <w:name w:val="toc 6"/>
    <w:basedOn w:val="Normal"/>
    <w:next w:val="Normal"/>
    <w:autoRedefine/>
    <w:uiPriority w:val="39"/>
    <w:unhideWhenUsed/>
    <w:rsid w:val="00584263"/>
    <w:pPr>
      <w:spacing w:after="0"/>
      <w:ind w:left="1200"/>
    </w:pPr>
    <w:rPr>
      <w:rFonts w:asciiTheme="minorHAnsi" w:hAnsiTheme="minorHAnsi"/>
      <w:szCs w:val="18"/>
    </w:rPr>
  </w:style>
  <w:style w:type="paragraph" w:styleId="TOC7">
    <w:name w:val="toc 7"/>
    <w:basedOn w:val="Normal"/>
    <w:next w:val="Normal"/>
    <w:autoRedefine/>
    <w:uiPriority w:val="39"/>
    <w:unhideWhenUsed/>
    <w:rsid w:val="00584263"/>
    <w:pPr>
      <w:spacing w:after="0"/>
      <w:ind w:left="1440"/>
    </w:pPr>
    <w:rPr>
      <w:rFonts w:asciiTheme="minorHAnsi" w:hAnsiTheme="minorHAnsi"/>
      <w:szCs w:val="18"/>
    </w:rPr>
  </w:style>
  <w:style w:type="paragraph" w:styleId="TOC8">
    <w:name w:val="toc 8"/>
    <w:basedOn w:val="Normal"/>
    <w:next w:val="Normal"/>
    <w:autoRedefine/>
    <w:uiPriority w:val="39"/>
    <w:unhideWhenUsed/>
    <w:rsid w:val="00584263"/>
    <w:pPr>
      <w:spacing w:after="0"/>
      <w:ind w:left="1680"/>
    </w:pPr>
    <w:rPr>
      <w:rFonts w:asciiTheme="minorHAnsi" w:hAnsiTheme="minorHAnsi"/>
      <w:szCs w:val="18"/>
    </w:rPr>
  </w:style>
  <w:style w:type="paragraph" w:styleId="TOC9">
    <w:name w:val="toc 9"/>
    <w:basedOn w:val="Normal"/>
    <w:next w:val="Normal"/>
    <w:autoRedefine/>
    <w:uiPriority w:val="39"/>
    <w:unhideWhenUsed/>
    <w:rsid w:val="00584263"/>
    <w:pPr>
      <w:spacing w:after="0"/>
      <w:ind w:left="1920"/>
    </w:pPr>
    <w:rPr>
      <w:rFonts w:asciiTheme="minorHAnsi" w:hAnsiTheme="minorHAnsi"/>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5C5C0B"/>
    <w:pPr>
      <w:keepLines/>
      <w:spacing w:line="264" w:lineRule="auto"/>
      <w:ind w:left="360"/>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5C5C0B"/>
    <w:rPr>
      <w:rFonts w:ascii="Consolas"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nhideWhenUsed/>
    <w:rsid w:val="00932B21"/>
    <w:pPr>
      <w:spacing w:line="240" w:lineRule="auto"/>
    </w:pPr>
    <w:rPr>
      <w:szCs w:val="20"/>
    </w:rPr>
  </w:style>
  <w:style w:type="character" w:customStyle="1" w:styleId="CommentTextChar">
    <w:name w:val="Comment Text Char"/>
    <w:aliases w:val="ed Char"/>
    <w:basedOn w:val="DefaultParagraphFont"/>
    <w:link w:val="CommentText"/>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D147E1"/>
  </w:style>
  <w:style w:type="character" w:customStyle="1" w:styleId="CodeExplanationChar">
    <w:name w:val="Code Explanation Char"/>
    <w:basedOn w:val="CodeExampleChar"/>
    <w:link w:val="CodeExplanation"/>
    <w:rsid w:val="00D147E1"/>
    <w:rPr>
      <w:rFonts w:ascii="Consolas"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hAnsi="Consolas"/>
      <w:color w:val="4F81BD" w:themeColor="accent1"/>
      <w:sz w:val="18"/>
      <w:szCs w:val="20"/>
      <w:lang w:val="en-US" w:eastAsia="en-GB"/>
    </w:rPr>
  </w:style>
  <w:style w:type="character" w:customStyle="1" w:styleId="GrammarChar">
    <w:name w:val="Grammar Char"/>
    <w:basedOn w:val="GammarElementChar"/>
    <w:link w:val="Grammar"/>
    <w:rsid w:val="00D147E1"/>
    <w:rPr>
      <w:rFonts w:ascii="Consolas"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35"/>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asciiTheme="minorHAnsi" w:eastAsia="MS Mincho" w:hAnsiTheme="minorHAnsi"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asciiTheme="minorHAnsi" w:eastAsia="MS Mincho" w:hAnsiTheme="minorHAnsi"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40"/>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1"/>
      </w:numPr>
      <w:spacing w:before="20" w:after="20" w:line="240" w:lineRule="auto"/>
    </w:pPr>
    <w:rPr>
      <w:rFonts w:eastAsia="MS Mincho" w:cs="Arial"/>
      <w:szCs w:val="18"/>
    </w:rPr>
  </w:style>
  <w:style w:type="paragraph" w:styleId="PlainText">
    <w:name w:val="Plain Text"/>
    <w:aliases w:val="Code"/>
    <w:link w:val="PlainTextChar"/>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asciiTheme="minorHAnsi" w:eastAsia="MS Mincho" w:hAnsiTheme="minorHAnsi" w:cs="Arial"/>
      <w:b/>
      <w:sz w:val="22"/>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rPr>
      <w:rFonts w:asciiTheme="minorHAnsi" w:hAnsiTheme="minorHAnsi"/>
    </w:rPr>
  </w:style>
  <w:style w:type="paragraph" w:styleId="BodyTextIndent2">
    <w:name w:val="Body Text Indent 2"/>
    <w:basedOn w:val="Normal"/>
    <w:link w:val="BodyTextIndent2Char"/>
    <w:uiPriority w:val="99"/>
    <w:semiHidden/>
    <w:unhideWhenUsed/>
    <w:rsid w:val="00110BB5"/>
    <w:pPr>
      <w:spacing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rFonts w:asciiTheme="minorHAnsi" w:hAnsiTheme="minorHAnsi"/>
      <w:sz w:val="22"/>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7"/>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58"/>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3"/>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61"/>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74"/>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qFormat/>
    <w:rsid w:val="00C9535F"/>
  </w:style>
  <w:style w:type="paragraph" w:customStyle="1" w:styleId="noral">
    <w:name w:val="noral"/>
    <w:basedOn w:val="Mormal"/>
    <w:qFormat/>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91"/>
      </w:numPr>
    </w:pPr>
  </w:style>
  <w:style w:type="paragraph" w:customStyle="1" w:styleId="Numberlist2">
    <w:name w:val="Number list 2"/>
    <w:basedOn w:val="bulletlist20"/>
    <w:qFormat/>
    <w:rsid w:val="0046373B"/>
    <w:pPr>
      <w:numPr>
        <w:numId w:val="98"/>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12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07"/>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136"/>
      </w:numPr>
      <w:ind w:left="360"/>
    </w:pPr>
  </w:style>
  <w:style w:type="paragraph" w:customStyle="1" w:styleId="AppHeading2">
    <w:name w:val="AppHeading 2"/>
    <w:basedOn w:val="Normal"/>
    <w:next w:val="Normal"/>
    <w:autoRedefine/>
    <w:qFormat/>
    <w:rsid w:val="00CD645A"/>
    <w:pPr>
      <w:numPr>
        <w:numId w:val="181"/>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183"/>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154"/>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185"/>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184"/>
      </w:numPr>
    </w:pPr>
  </w:style>
  <w:style w:type="paragraph" w:customStyle="1" w:styleId="AppendixTitle">
    <w:name w:val="AppendixTitle"/>
    <w:basedOn w:val="Title"/>
    <w:next w:val="Normal"/>
    <w:qFormat/>
    <w:rsid w:val="00CD645A"/>
    <w:pPr>
      <w:outlineLvl w:val="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75C9"/>
    <w:pPr>
      <w:spacing w:after="120" w:line="312" w:lineRule="auto"/>
    </w:pPr>
    <w:rPr>
      <w:rFonts w:ascii="Arial" w:hAnsi="Arial"/>
      <w:sz w:val="18"/>
      <w:lang w:val="en-US"/>
    </w:rPr>
  </w:style>
  <w:style w:type="paragraph" w:styleId="Heading1">
    <w:name w:val="heading 1"/>
    <w:aliases w:val="h1"/>
    <w:basedOn w:val="Normal"/>
    <w:next w:val="Normal"/>
    <w:link w:val="Heading1Char"/>
    <w:autoRedefine/>
    <w:qFormat/>
    <w:rsid w:val="00CD645A"/>
    <w:pPr>
      <w:keepNext/>
      <w:keepLines/>
      <w:pageBreakBefore/>
      <w:numPr>
        <w:numId w:val="60"/>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60"/>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60"/>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60"/>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6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6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1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6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6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sz w:val="18"/>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sz w:val="18"/>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 w:val="18"/>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 w:val="18"/>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sz w:val="22"/>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DefaultParagraphFont"/>
    <w:rsid w:val="002F6721"/>
    <w:rPr>
      <w:rFonts w:ascii="Consolas" w:hAnsi="Consolas"/>
      <w:bCs/>
      <w:i/>
      <w:iCs/>
      <w:color w:val="4F81BD" w:themeColor="accent1"/>
    </w:rPr>
  </w:style>
  <w:style w:type="character" w:customStyle="1" w:styleId="CodeInline">
    <w:name w:val="Code Inline"/>
    <w:basedOn w:val="DefaultParagraphFont"/>
    <w:rsid w:val="002F6721"/>
    <w:rPr>
      <w:rFonts w:ascii="Consolas" w:hAnsi="Consolas"/>
      <w:bCs/>
      <w:color w:val="4F81BD" w:themeColor="accent1"/>
    </w:rPr>
  </w:style>
  <w:style w:type="paragraph" w:styleId="TOC1">
    <w:name w:val="toc 1"/>
    <w:basedOn w:val="Normal"/>
    <w:next w:val="Normal"/>
    <w:autoRedefine/>
    <w:uiPriority w:val="39"/>
    <w:unhideWhenUsed/>
    <w:qFormat/>
    <w:rsid w:val="00451111"/>
    <w:pPr>
      <w:spacing w:before="120" w:after="0"/>
    </w:pPr>
    <w:rPr>
      <w:rFonts w:asciiTheme="minorHAnsi" w:hAnsiTheme="minorHAnsi"/>
      <w:b/>
      <w:bCs/>
      <w:caps/>
      <w:szCs w:val="20"/>
    </w:rPr>
  </w:style>
  <w:style w:type="paragraph" w:styleId="TOC2">
    <w:name w:val="toc 2"/>
    <w:basedOn w:val="Normal"/>
    <w:next w:val="Normal"/>
    <w:autoRedefine/>
    <w:uiPriority w:val="39"/>
    <w:unhideWhenUsed/>
    <w:qFormat/>
    <w:rsid w:val="00584263"/>
    <w:pPr>
      <w:spacing w:after="0"/>
      <w:ind w:left="240"/>
    </w:pPr>
    <w:rPr>
      <w:rFonts w:asciiTheme="minorHAnsi" w:hAnsiTheme="minorHAnsi"/>
      <w:smallCaps/>
      <w:szCs w:val="20"/>
    </w:rPr>
  </w:style>
  <w:style w:type="paragraph" w:styleId="TOC3">
    <w:name w:val="toc 3"/>
    <w:basedOn w:val="Normal"/>
    <w:next w:val="Normal"/>
    <w:autoRedefine/>
    <w:uiPriority w:val="39"/>
    <w:unhideWhenUsed/>
    <w:qFormat/>
    <w:rsid w:val="00584263"/>
    <w:pPr>
      <w:spacing w:after="0"/>
      <w:ind w:left="480"/>
    </w:pPr>
    <w:rPr>
      <w:rFonts w:asciiTheme="minorHAnsi" w:hAnsiTheme="minorHAnsi"/>
      <w:i/>
      <w:iCs/>
      <w:szCs w:val="20"/>
    </w:rPr>
  </w:style>
  <w:style w:type="paragraph" w:styleId="TOC4">
    <w:name w:val="toc 4"/>
    <w:basedOn w:val="Normal"/>
    <w:next w:val="Normal"/>
    <w:autoRedefine/>
    <w:uiPriority w:val="39"/>
    <w:unhideWhenUsed/>
    <w:rsid w:val="00584263"/>
    <w:pPr>
      <w:spacing w:after="0"/>
      <w:ind w:left="720"/>
    </w:pPr>
    <w:rPr>
      <w:rFonts w:asciiTheme="minorHAnsi" w:hAnsiTheme="minorHAnsi"/>
      <w:szCs w:val="18"/>
    </w:rPr>
  </w:style>
  <w:style w:type="paragraph" w:styleId="TOC5">
    <w:name w:val="toc 5"/>
    <w:basedOn w:val="Normal"/>
    <w:next w:val="Normal"/>
    <w:autoRedefine/>
    <w:uiPriority w:val="39"/>
    <w:unhideWhenUsed/>
    <w:rsid w:val="00584263"/>
    <w:pPr>
      <w:spacing w:after="0"/>
      <w:ind w:left="960"/>
    </w:pPr>
    <w:rPr>
      <w:rFonts w:asciiTheme="minorHAnsi" w:hAnsiTheme="minorHAnsi"/>
      <w:szCs w:val="18"/>
    </w:rPr>
  </w:style>
  <w:style w:type="paragraph" w:styleId="TOC6">
    <w:name w:val="toc 6"/>
    <w:basedOn w:val="Normal"/>
    <w:next w:val="Normal"/>
    <w:autoRedefine/>
    <w:uiPriority w:val="39"/>
    <w:unhideWhenUsed/>
    <w:rsid w:val="00584263"/>
    <w:pPr>
      <w:spacing w:after="0"/>
      <w:ind w:left="1200"/>
    </w:pPr>
    <w:rPr>
      <w:rFonts w:asciiTheme="minorHAnsi" w:hAnsiTheme="minorHAnsi"/>
      <w:szCs w:val="18"/>
    </w:rPr>
  </w:style>
  <w:style w:type="paragraph" w:styleId="TOC7">
    <w:name w:val="toc 7"/>
    <w:basedOn w:val="Normal"/>
    <w:next w:val="Normal"/>
    <w:autoRedefine/>
    <w:uiPriority w:val="39"/>
    <w:unhideWhenUsed/>
    <w:rsid w:val="00584263"/>
    <w:pPr>
      <w:spacing w:after="0"/>
      <w:ind w:left="1440"/>
    </w:pPr>
    <w:rPr>
      <w:rFonts w:asciiTheme="minorHAnsi" w:hAnsiTheme="minorHAnsi"/>
      <w:szCs w:val="18"/>
    </w:rPr>
  </w:style>
  <w:style w:type="paragraph" w:styleId="TOC8">
    <w:name w:val="toc 8"/>
    <w:basedOn w:val="Normal"/>
    <w:next w:val="Normal"/>
    <w:autoRedefine/>
    <w:uiPriority w:val="39"/>
    <w:unhideWhenUsed/>
    <w:rsid w:val="00584263"/>
    <w:pPr>
      <w:spacing w:after="0"/>
      <w:ind w:left="1680"/>
    </w:pPr>
    <w:rPr>
      <w:rFonts w:asciiTheme="minorHAnsi" w:hAnsiTheme="minorHAnsi"/>
      <w:szCs w:val="18"/>
    </w:rPr>
  </w:style>
  <w:style w:type="paragraph" w:styleId="TOC9">
    <w:name w:val="toc 9"/>
    <w:basedOn w:val="Normal"/>
    <w:next w:val="Normal"/>
    <w:autoRedefine/>
    <w:uiPriority w:val="39"/>
    <w:unhideWhenUsed/>
    <w:rsid w:val="00584263"/>
    <w:pPr>
      <w:spacing w:after="0"/>
      <w:ind w:left="1920"/>
    </w:pPr>
    <w:rPr>
      <w:rFonts w:asciiTheme="minorHAnsi" w:hAnsiTheme="minorHAnsi"/>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5C5C0B"/>
    <w:pPr>
      <w:keepLines/>
      <w:spacing w:line="264" w:lineRule="auto"/>
      <w:ind w:left="360"/>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5C5C0B"/>
    <w:rPr>
      <w:rFonts w:ascii="Consolas"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nhideWhenUsed/>
    <w:rsid w:val="00932B21"/>
    <w:pPr>
      <w:spacing w:line="240" w:lineRule="auto"/>
    </w:pPr>
    <w:rPr>
      <w:szCs w:val="20"/>
    </w:rPr>
  </w:style>
  <w:style w:type="character" w:customStyle="1" w:styleId="CommentTextChar">
    <w:name w:val="Comment Text Char"/>
    <w:aliases w:val="ed Char"/>
    <w:basedOn w:val="DefaultParagraphFont"/>
    <w:link w:val="CommentText"/>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D147E1"/>
  </w:style>
  <w:style w:type="character" w:customStyle="1" w:styleId="CodeExplanationChar">
    <w:name w:val="Code Explanation Char"/>
    <w:basedOn w:val="CodeExampleChar"/>
    <w:link w:val="CodeExplanation"/>
    <w:rsid w:val="00D147E1"/>
    <w:rPr>
      <w:rFonts w:ascii="Consolas"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hAnsi="Consolas"/>
      <w:color w:val="4F81BD" w:themeColor="accent1"/>
      <w:sz w:val="18"/>
      <w:szCs w:val="20"/>
      <w:lang w:val="en-US" w:eastAsia="en-GB"/>
    </w:rPr>
  </w:style>
  <w:style w:type="character" w:customStyle="1" w:styleId="GrammarChar">
    <w:name w:val="Grammar Char"/>
    <w:basedOn w:val="GammarElementChar"/>
    <w:link w:val="Grammar"/>
    <w:rsid w:val="00D147E1"/>
    <w:rPr>
      <w:rFonts w:ascii="Consolas"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35"/>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asciiTheme="minorHAnsi" w:eastAsia="MS Mincho" w:hAnsiTheme="minorHAnsi"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asciiTheme="minorHAnsi" w:eastAsia="MS Mincho" w:hAnsiTheme="minorHAnsi"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40"/>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1"/>
      </w:numPr>
      <w:spacing w:before="20" w:after="20" w:line="240" w:lineRule="auto"/>
    </w:pPr>
    <w:rPr>
      <w:rFonts w:eastAsia="MS Mincho" w:cs="Arial"/>
      <w:szCs w:val="18"/>
    </w:rPr>
  </w:style>
  <w:style w:type="paragraph" w:styleId="PlainText">
    <w:name w:val="Plain Text"/>
    <w:aliases w:val="Code"/>
    <w:link w:val="PlainTextChar"/>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asciiTheme="minorHAnsi" w:eastAsia="MS Mincho" w:hAnsiTheme="minorHAnsi" w:cs="Arial"/>
      <w:b/>
      <w:sz w:val="22"/>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rPr>
      <w:rFonts w:asciiTheme="minorHAnsi" w:hAnsiTheme="minorHAnsi"/>
    </w:rPr>
  </w:style>
  <w:style w:type="paragraph" w:styleId="BodyTextIndent2">
    <w:name w:val="Body Text Indent 2"/>
    <w:basedOn w:val="Normal"/>
    <w:link w:val="BodyTextIndent2Char"/>
    <w:uiPriority w:val="99"/>
    <w:semiHidden/>
    <w:unhideWhenUsed/>
    <w:rsid w:val="00110BB5"/>
    <w:pPr>
      <w:spacing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rFonts w:asciiTheme="minorHAnsi" w:hAnsiTheme="minorHAnsi"/>
      <w:sz w:val="22"/>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7"/>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58"/>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3"/>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61"/>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74"/>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qFormat/>
    <w:rsid w:val="00C9535F"/>
  </w:style>
  <w:style w:type="paragraph" w:customStyle="1" w:styleId="noral">
    <w:name w:val="noral"/>
    <w:basedOn w:val="Mormal"/>
    <w:qFormat/>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91"/>
      </w:numPr>
    </w:pPr>
  </w:style>
  <w:style w:type="paragraph" w:customStyle="1" w:styleId="Numberlist2">
    <w:name w:val="Number list 2"/>
    <w:basedOn w:val="bulletlist20"/>
    <w:qFormat/>
    <w:rsid w:val="0046373B"/>
    <w:pPr>
      <w:numPr>
        <w:numId w:val="98"/>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12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07"/>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136"/>
      </w:numPr>
      <w:ind w:left="360"/>
    </w:pPr>
  </w:style>
  <w:style w:type="paragraph" w:customStyle="1" w:styleId="AppHeading2">
    <w:name w:val="AppHeading 2"/>
    <w:basedOn w:val="Normal"/>
    <w:next w:val="Normal"/>
    <w:autoRedefine/>
    <w:qFormat/>
    <w:rsid w:val="00CD645A"/>
    <w:pPr>
      <w:numPr>
        <w:numId w:val="181"/>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183"/>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154"/>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185"/>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184"/>
      </w:numPr>
    </w:pPr>
  </w:style>
  <w:style w:type="paragraph" w:customStyle="1" w:styleId="AppendixTitle">
    <w:name w:val="AppendixTitle"/>
    <w:basedOn w:val="Title"/>
    <w:next w:val="Normal"/>
    <w:qFormat/>
    <w:rsid w:val="00CD645A"/>
    <w:pPr>
      <w:outlineLvl w:val="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numbering" Target="numbering.xml"/><Relationship Id="rId63" Type="http://schemas.openxmlformats.org/officeDocument/2006/relationships/hyperlink" Target="http://www.fsharp.net" TargetMode="External"/><Relationship Id="rId68" Type="http://schemas.openxmlformats.org/officeDocument/2006/relationships/hyperlink" Target="http://msdn.microsoft.com/library/ee353813.aspx" TargetMode="External"/><Relationship Id="rId76"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hyperlink" Target="http://msdn.microsoft.com/en-us/library/ee370608.aspx" TargetMode="Externa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settings" Target="settings.xml"/><Relationship Id="rId66" Type="http://schemas.openxmlformats.org/officeDocument/2006/relationships/oleObject" Target="embeddings/oleObject1.bin"/><Relationship Id="rId74" Type="http://schemas.openxmlformats.org/officeDocument/2006/relationships/hyperlink" Target="http://msdn.microsoft.com/en-us/library/ee353491.aspx" TargetMode="External"/><Relationship Id="rId79" Type="http://schemas.openxmlformats.org/officeDocument/2006/relationships/hyperlink" Target="http://caml.inria.fr/" TargetMode="External"/><Relationship Id="rId5" Type="http://schemas.openxmlformats.org/officeDocument/2006/relationships/customXml" Target="../customXml/item5.xml"/><Relationship Id="rId61" Type="http://schemas.openxmlformats.org/officeDocument/2006/relationships/endnotes" Target="endnotes.xml"/><Relationship Id="rId82"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footnotes" Target="footnotes.xml"/><Relationship Id="rId65" Type="http://schemas.openxmlformats.org/officeDocument/2006/relationships/image" Target="media/image1.emf"/><Relationship Id="rId73" Type="http://schemas.openxmlformats.org/officeDocument/2006/relationships/hyperlink" Target="http://msdn.microsoft.com/en-us/library/ee370560.aspx" TargetMode="External"/><Relationship Id="rId78" Type="http://schemas.openxmlformats.org/officeDocument/2006/relationships/hyperlink" Target="http://www.ecma-international.org/publications/standards/Ecma-335.htm"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styles" Target="styles.xml"/><Relationship Id="rId64" Type="http://schemas.openxmlformats.org/officeDocument/2006/relationships/comments" Target="comments.xml"/><Relationship Id="rId69" Type="http://schemas.openxmlformats.org/officeDocument/2006/relationships/hyperlink" Target="http://msdn.microsoft.com/en-us/library/ee370232.aspx" TargetMode="External"/><Relationship Id="rId77"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hyperlink" Target="http://msdn.microsoft.com/en-us/library/ee353413.aspx" TargetMode="External"/><Relationship Id="rId80" Type="http://schemas.openxmlformats.org/officeDocument/2006/relationships/hyperlink" Target="http://msdn.microsoft.com/library/ms228593.aspx"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webSettings" Target="webSettings.xml"/><Relationship Id="rId67" Type="http://schemas.openxmlformats.org/officeDocument/2006/relationships/hyperlink" Target="http://msdn.microsoft.com/%20library/ee353567.aspx"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hyperlink" Target="mailto:fsbugs@microsoft.com" TargetMode="External"/><Relationship Id="rId70" Type="http://schemas.openxmlformats.org/officeDocument/2006/relationships/hyperlink" Target="http://msdn.microsoft.com/en-us/library/ee370357.aspx" TargetMode="External"/><Relationship Id="rId75" Type="http://schemas.openxmlformats.org/officeDocument/2006/relationships/hyperlink" Target="http://msdn.microsoft.com/en-us/library/ee370558.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17E23-C83E-498E-8434-211247800E30}">
  <ds:schemaRefs>
    <ds:schemaRef ds:uri="http://schemas.openxmlformats.org/officeDocument/2006/bibliography"/>
  </ds:schemaRefs>
</ds:datastoreItem>
</file>

<file path=customXml/itemProps10.xml><?xml version="1.0" encoding="utf-8"?>
<ds:datastoreItem xmlns:ds="http://schemas.openxmlformats.org/officeDocument/2006/customXml" ds:itemID="{27C8E14A-F6C6-4B64-B156-FD20CD435FBC}">
  <ds:schemaRefs>
    <ds:schemaRef ds:uri="http://schemas.openxmlformats.org/officeDocument/2006/bibliography"/>
  </ds:schemaRefs>
</ds:datastoreItem>
</file>

<file path=customXml/itemProps11.xml><?xml version="1.0" encoding="utf-8"?>
<ds:datastoreItem xmlns:ds="http://schemas.openxmlformats.org/officeDocument/2006/customXml" ds:itemID="{09996066-A4FC-465B-95D7-AFC826FD52B5}">
  <ds:schemaRefs>
    <ds:schemaRef ds:uri="http://schemas.openxmlformats.org/officeDocument/2006/bibliography"/>
  </ds:schemaRefs>
</ds:datastoreItem>
</file>

<file path=customXml/itemProps12.xml><?xml version="1.0" encoding="utf-8"?>
<ds:datastoreItem xmlns:ds="http://schemas.openxmlformats.org/officeDocument/2006/customXml" ds:itemID="{961A7900-5B6F-408A-8579-5AAEEA298C63}">
  <ds:schemaRefs>
    <ds:schemaRef ds:uri="http://schemas.openxmlformats.org/officeDocument/2006/bibliography"/>
  </ds:schemaRefs>
</ds:datastoreItem>
</file>

<file path=customXml/itemProps13.xml><?xml version="1.0" encoding="utf-8"?>
<ds:datastoreItem xmlns:ds="http://schemas.openxmlformats.org/officeDocument/2006/customXml" ds:itemID="{D1F81BC1-6D6B-415C-AA43-74DA7DBE20EE}">
  <ds:schemaRefs>
    <ds:schemaRef ds:uri="http://schemas.openxmlformats.org/officeDocument/2006/bibliography"/>
  </ds:schemaRefs>
</ds:datastoreItem>
</file>

<file path=customXml/itemProps14.xml><?xml version="1.0" encoding="utf-8"?>
<ds:datastoreItem xmlns:ds="http://schemas.openxmlformats.org/officeDocument/2006/customXml" ds:itemID="{EBFB5B83-46E0-46C3-AE70-E9B7278B4DDC}">
  <ds:schemaRefs>
    <ds:schemaRef ds:uri="http://schemas.openxmlformats.org/officeDocument/2006/bibliography"/>
  </ds:schemaRefs>
</ds:datastoreItem>
</file>

<file path=customXml/itemProps15.xml><?xml version="1.0" encoding="utf-8"?>
<ds:datastoreItem xmlns:ds="http://schemas.openxmlformats.org/officeDocument/2006/customXml" ds:itemID="{4ECA28D9-773C-4A62-9A8F-5703F3FF2F9E}">
  <ds:schemaRefs>
    <ds:schemaRef ds:uri="http://schemas.openxmlformats.org/officeDocument/2006/bibliography"/>
  </ds:schemaRefs>
</ds:datastoreItem>
</file>

<file path=customXml/itemProps16.xml><?xml version="1.0" encoding="utf-8"?>
<ds:datastoreItem xmlns:ds="http://schemas.openxmlformats.org/officeDocument/2006/customXml" ds:itemID="{C422D2F5-9D33-4B7D-AC46-477309D78978}">
  <ds:schemaRefs>
    <ds:schemaRef ds:uri="http://schemas.openxmlformats.org/officeDocument/2006/bibliography"/>
  </ds:schemaRefs>
</ds:datastoreItem>
</file>

<file path=customXml/itemProps17.xml><?xml version="1.0" encoding="utf-8"?>
<ds:datastoreItem xmlns:ds="http://schemas.openxmlformats.org/officeDocument/2006/customXml" ds:itemID="{0F9F9F47-BB93-4A55-8823-A473F9B91CBD}">
  <ds:schemaRefs>
    <ds:schemaRef ds:uri="http://schemas.openxmlformats.org/officeDocument/2006/bibliography"/>
  </ds:schemaRefs>
</ds:datastoreItem>
</file>

<file path=customXml/itemProps18.xml><?xml version="1.0" encoding="utf-8"?>
<ds:datastoreItem xmlns:ds="http://schemas.openxmlformats.org/officeDocument/2006/customXml" ds:itemID="{0883EE5B-A3BE-4001-83C9-D97C4FE003A0}">
  <ds:schemaRefs>
    <ds:schemaRef ds:uri="http://schemas.openxmlformats.org/officeDocument/2006/bibliography"/>
  </ds:schemaRefs>
</ds:datastoreItem>
</file>

<file path=customXml/itemProps19.xml><?xml version="1.0" encoding="utf-8"?>
<ds:datastoreItem xmlns:ds="http://schemas.openxmlformats.org/officeDocument/2006/customXml" ds:itemID="{8864D74B-DEC4-412F-A0BA-BA21DDCC964F}">
  <ds:schemaRefs>
    <ds:schemaRef ds:uri="http://schemas.openxmlformats.org/officeDocument/2006/bibliography"/>
  </ds:schemaRefs>
</ds:datastoreItem>
</file>

<file path=customXml/itemProps2.xml><?xml version="1.0" encoding="utf-8"?>
<ds:datastoreItem xmlns:ds="http://schemas.openxmlformats.org/officeDocument/2006/customXml" ds:itemID="{01DFCAAE-BACB-4B99-BBD2-BF1D722DABB0}">
  <ds:schemaRefs>
    <ds:schemaRef ds:uri="http://schemas.openxmlformats.org/officeDocument/2006/bibliography"/>
  </ds:schemaRefs>
</ds:datastoreItem>
</file>

<file path=customXml/itemProps20.xml><?xml version="1.0" encoding="utf-8"?>
<ds:datastoreItem xmlns:ds="http://schemas.openxmlformats.org/officeDocument/2006/customXml" ds:itemID="{82CDA66C-8D50-4F28-82ED-86B2355A8D3C}">
  <ds:schemaRefs>
    <ds:schemaRef ds:uri="http://schemas.openxmlformats.org/officeDocument/2006/bibliography"/>
  </ds:schemaRefs>
</ds:datastoreItem>
</file>

<file path=customXml/itemProps21.xml><?xml version="1.0" encoding="utf-8"?>
<ds:datastoreItem xmlns:ds="http://schemas.openxmlformats.org/officeDocument/2006/customXml" ds:itemID="{E1D3BC77-C27D-47B4-8D8E-7972BBB92F94}">
  <ds:schemaRefs>
    <ds:schemaRef ds:uri="http://schemas.openxmlformats.org/officeDocument/2006/bibliography"/>
  </ds:schemaRefs>
</ds:datastoreItem>
</file>

<file path=customXml/itemProps22.xml><?xml version="1.0" encoding="utf-8"?>
<ds:datastoreItem xmlns:ds="http://schemas.openxmlformats.org/officeDocument/2006/customXml" ds:itemID="{BFF6F5B8-2B59-4FD3-8F2D-70B06C2DAC82}">
  <ds:schemaRefs>
    <ds:schemaRef ds:uri="http://schemas.openxmlformats.org/officeDocument/2006/bibliography"/>
  </ds:schemaRefs>
</ds:datastoreItem>
</file>

<file path=customXml/itemProps23.xml><?xml version="1.0" encoding="utf-8"?>
<ds:datastoreItem xmlns:ds="http://schemas.openxmlformats.org/officeDocument/2006/customXml" ds:itemID="{D2BB5BE3-D9C7-48DD-9A3F-9A6CEDEBA012}">
  <ds:schemaRefs>
    <ds:schemaRef ds:uri="http://schemas.openxmlformats.org/officeDocument/2006/bibliography"/>
  </ds:schemaRefs>
</ds:datastoreItem>
</file>

<file path=customXml/itemProps24.xml><?xml version="1.0" encoding="utf-8"?>
<ds:datastoreItem xmlns:ds="http://schemas.openxmlformats.org/officeDocument/2006/customXml" ds:itemID="{C301EA9C-E6AE-496D-B78B-DCEB56943617}">
  <ds:schemaRefs>
    <ds:schemaRef ds:uri="http://schemas.openxmlformats.org/officeDocument/2006/bibliography"/>
  </ds:schemaRefs>
</ds:datastoreItem>
</file>

<file path=customXml/itemProps25.xml><?xml version="1.0" encoding="utf-8"?>
<ds:datastoreItem xmlns:ds="http://schemas.openxmlformats.org/officeDocument/2006/customXml" ds:itemID="{B31A1EAD-0DCE-4E9C-9207-9ECB3B936160}">
  <ds:schemaRefs>
    <ds:schemaRef ds:uri="http://schemas.openxmlformats.org/officeDocument/2006/bibliography"/>
  </ds:schemaRefs>
</ds:datastoreItem>
</file>

<file path=customXml/itemProps26.xml><?xml version="1.0" encoding="utf-8"?>
<ds:datastoreItem xmlns:ds="http://schemas.openxmlformats.org/officeDocument/2006/customXml" ds:itemID="{6A0941CF-CEBC-4F80-8861-CDEB0E222A43}">
  <ds:schemaRefs>
    <ds:schemaRef ds:uri="http://schemas.openxmlformats.org/officeDocument/2006/bibliography"/>
  </ds:schemaRefs>
</ds:datastoreItem>
</file>

<file path=customXml/itemProps27.xml><?xml version="1.0" encoding="utf-8"?>
<ds:datastoreItem xmlns:ds="http://schemas.openxmlformats.org/officeDocument/2006/customXml" ds:itemID="{A3D04DA2-ABB9-492D-9FDA-CBBD43198B9A}">
  <ds:schemaRefs>
    <ds:schemaRef ds:uri="http://schemas.openxmlformats.org/officeDocument/2006/bibliography"/>
  </ds:schemaRefs>
</ds:datastoreItem>
</file>

<file path=customXml/itemProps28.xml><?xml version="1.0" encoding="utf-8"?>
<ds:datastoreItem xmlns:ds="http://schemas.openxmlformats.org/officeDocument/2006/customXml" ds:itemID="{8DC21254-89D9-4424-8DAB-2A6B7FCA2179}">
  <ds:schemaRefs>
    <ds:schemaRef ds:uri="http://schemas.openxmlformats.org/officeDocument/2006/bibliography"/>
  </ds:schemaRefs>
</ds:datastoreItem>
</file>

<file path=customXml/itemProps29.xml><?xml version="1.0" encoding="utf-8"?>
<ds:datastoreItem xmlns:ds="http://schemas.openxmlformats.org/officeDocument/2006/customXml" ds:itemID="{C91A55C9-D429-4421-8C03-99DC43215025}">
  <ds:schemaRefs>
    <ds:schemaRef ds:uri="http://schemas.openxmlformats.org/officeDocument/2006/bibliography"/>
  </ds:schemaRefs>
</ds:datastoreItem>
</file>

<file path=customXml/itemProps3.xml><?xml version="1.0" encoding="utf-8"?>
<ds:datastoreItem xmlns:ds="http://schemas.openxmlformats.org/officeDocument/2006/customXml" ds:itemID="{4C4E2556-5879-4849-8B91-B98DAF3E6852}">
  <ds:schemaRefs>
    <ds:schemaRef ds:uri="http://schemas.openxmlformats.org/officeDocument/2006/bibliography"/>
  </ds:schemaRefs>
</ds:datastoreItem>
</file>

<file path=customXml/itemProps30.xml><?xml version="1.0" encoding="utf-8"?>
<ds:datastoreItem xmlns:ds="http://schemas.openxmlformats.org/officeDocument/2006/customXml" ds:itemID="{1C165B6D-2C0A-4ABF-BD96-CB60795806D2}">
  <ds:schemaRefs>
    <ds:schemaRef ds:uri="http://schemas.openxmlformats.org/officeDocument/2006/bibliography"/>
  </ds:schemaRefs>
</ds:datastoreItem>
</file>

<file path=customXml/itemProps31.xml><?xml version="1.0" encoding="utf-8"?>
<ds:datastoreItem xmlns:ds="http://schemas.openxmlformats.org/officeDocument/2006/customXml" ds:itemID="{B47F6400-0B50-49CE-8088-F6EF18A12C0D}">
  <ds:schemaRefs>
    <ds:schemaRef ds:uri="http://schemas.openxmlformats.org/officeDocument/2006/bibliography"/>
  </ds:schemaRefs>
</ds:datastoreItem>
</file>

<file path=customXml/itemProps32.xml><?xml version="1.0" encoding="utf-8"?>
<ds:datastoreItem xmlns:ds="http://schemas.openxmlformats.org/officeDocument/2006/customXml" ds:itemID="{517357A5-9656-4159-9136-CFBB9F598658}">
  <ds:schemaRefs>
    <ds:schemaRef ds:uri="http://schemas.openxmlformats.org/officeDocument/2006/bibliography"/>
  </ds:schemaRefs>
</ds:datastoreItem>
</file>

<file path=customXml/itemProps33.xml><?xml version="1.0" encoding="utf-8"?>
<ds:datastoreItem xmlns:ds="http://schemas.openxmlformats.org/officeDocument/2006/customXml" ds:itemID="{AEE8D71E-B624-4542-878F-17B526E3DC55}">
  <ds:schemaRefs>
    <ds:schemaRef ds:uri="http://schemas.openxmlformats.org/officeDocument/2006/bibliography"/>
  </ds:schemaRefs>
</ds:datastoreItem>
</file>

<file path=customXml/itemProps34.xml><?xml version="1.0" encoding="utf-8"?>
<ds:datastoreItem xmlns:ds="http://schemas.openxmlformats.org/officeDocument/2006/customXml" ds:itemID="{55886D6F-BC2D-4CDF-834D-7B12C3F34D82}">
  <ds:schemaRefs>
    <ds:schemaRef ds:uri="http://schemas.openxmlformats.org/officeDocument/2006/bibliography"/>
  </ds:schemaRefs>
</ds:datastoreItem>
</file>

<file path=customXml/itemProps35.xml><?xml version="1.0" encoding="utf-8"?>
<ds:datastoreItem xmlns:ds="http://schemas.openxmlformats.org/officeDocument/2006/customXml" ds:itemID="{5CD1FC0F-1980-49C3-8861-CD259CF223C9}">
  <ds:schemaRefs>
    <ds:schemaRef ds:uri="http://schemas.openxmlformats.org/officeDocument/2006/bibliography"/>
  </ds:schemaRefs>
</ds:datastoreItem>
</file>

<file path=customXml/itemProps36.xml><?xml version="1.0" encoding="utf-8"?>
<ds:datastoreItem xmlns:ds="http://schemas.openxmlformats.org/officeDocument/2006/customXml" ds:itemID="{8C3CF86C-769D-4F08-B265-03EF430DCDDA}">
  <ds:schemaRefs>
    <ds:schemaRef ds:uri="http://schemas.openxmlformats.org/officeDocument/2006/bibliography"/>
  </ds:schemaRefs>
</ds:datastoreItem>
</file>

<file path=customXml/itemProps37.xml><?xml version="1.0" encoding="utf-8"?>
<ds:datastoreItem xmlns:ds="http://schemas.openxmlformats.org/officeDocument/2006/customXml" ds:itemID="{CB1422C5-86BC-4518-B6A1-7F84CD453313}">
  <ds:schemaRefs>
    <ds:schemaRef ds:uri="http://schemas.openxmlformats.org/officeDocument/2006/bibliography"/>
  </ds:schemaRefs>
</ds:datastoreItem>
</file>

<file path=customXml/itemProps38.xml><?xml version="1.0" encoding="utf-8"?>
<ds:datastoreItem xmlns:ds="http://schemas.openxmlformats.org/officeDocument/2006/customXml" ds:itemID="{D769681D-1070-4C76-A8C4-E29589770D3A}">
  <ds:schemaRefs>
    <ds:schemaRef ds:uri="http://schemas.openxmlformats.org/officeDocument/2006/bibliography"/>
  </ds:schemaRefs>
</ds:datastoreItem>
</file>

<file path=customXml/itemProps39.xml><?xml version="1.0" encoding="utf-8"?>
<ds:datastoreItem xmlns:ds="http://schemas.openxmlformats.org/officeDocument/2006/customXml" ds:itemID="{79AA90EA-DD9C-4676-BF4C-A70F3B62A787}">
  <ds:schemaRefs>
    <ds:schemaRef ds:uri="http://schemas.openxmlformats.org/officeDocument/2006/bibliography"/>
  </ds:schemaRefs>
</ds:datastoreItem>
</file>

<file path=customXml/itemProps4.xml><?xml version="1.0" encoding="utf-8"?>
<ds:datastoreItem xmlns:ds="http://schemas.openxmlformats.org/officeDocument/2006/customXml" ds:itemID="{CC0F7D26-0579-46FD-BF99-5386ACDDD3C9}">
  <ds:schemaRefs>
    <ds:schemaRef ds:uri="http://schemas.openxmlformats.org/officeDocument/2006/bibliography"/>
  </ds:schemaRefs>
</ds:datastoreItem>
</file>

<file path=customXml/itemProps40.xml><?xml version="1.0" encoding="utf-8"?>
<ds:datastoreItem xmlns:ds="http://schemas.openxmlformats.org/officeDocument/2006/customXml" ds:itemID="{5C8B58C7-3F56-4D32-A813-88C2401FCE86}">
  <ds:schemaRefs>
    <ds:schemaRef ds:uri="http://schemas.openxmlformats.org/officeDocument/2006/bibliography"/>
  </ds:schemaRefs>
</ds:datastoreItem>
</file>

<file path=customXml/itemProps41.xml><?xml version="1.0" encoding="utf-8"?>
<ds:datastoreItem xmlns:ds="http://schemas.openxmlformats.org/officeDocument/2006/customXml" ds:itemID="{089CE360-AA23-4D89-A510-EB15F3E22775}">
  <ds:schemaRefs>
    <ds:schemaRef ds:uri="http://schemas.openxmlformats.org/officeDocument/2006/bibliography"/>
  </ds:schemaRefs>
</ds:datastoreItem>
</file>

<file path=customXml/itemProps42.xml><?xml version="1.0" encoding="utf-8"?>
<ds:datastoreItem xmlns:ds="http://schemas.openxmlformats.org/officeDocument/2006/customXml" ds:itemID="{AA45412A-1F9B-4DFD-B807-489B8B7CA6E7}">
  <ds:schemaRefs>
    <ds:schemaRef ds:uri="http://schemas.openxmlformats.org/officeDocument/2006/bibliography"/>
  </ds:schemaRefs>
</ds:datastoreItem>
</file>

<file path=customXml/itemProps43.xml><?xml version="1.0" encoding="utf-8"?>
<ds:datastoreItem xmlns:ds="http://schemas.openxmlformats.org/officeDocument/2006/customXml" ds:itemID="{98DA0BE9-472D-44B5-B56E-5FE8097050AD}">
  <ds:schemaRefs>
    <ds:schemaRef ds:uri="http://schemas.openxmlformats.org/officeDocument/2006/bibliography"/>
  </ds:schemaRefs>
</ds:datastoreItem>
</file>

<file path=customXml/itemProps44.xml><?xml version="1.0" encoding="utf-8"?>
<ds:datastoreItem xmlns:ds="http://schemas.openxmlformats.org/officeDocument/2006/customXml" ds:itemID="{1956BF67-1DA8-4CBF-8D10-CD87B6A6AAC0}">
  <ds:schemaRefs>
    <ds:schemaRef ds:uri="http://schemas.openxmlformats.org/officeDocument/2006/bibliography"/>
  </ds:schemaRefs>
</ds:datastoreItem>
</file>

<file path=customXml/itemProps45.xml><?xml version="1.0" encoding="utf-8"?>
<ds:datastoreItem xmlns:ds="http://schemas.openxmlformats.org/officeDocument/2006/customXml" ds:itemID="{1E287008-48B1-46C4-A139-DAAE40C7678A}">
  <ds:schemaRefs>
    <ds:schemaRef ds:uri="http://schemas.openxmlformats.org/officeDocument/2006/bibliography"/>
  </ds:schemaRefs>
</ds:datastoreItem>
</file>

<file path=customXml/itemProps46.xml><?xml version="1.0" encoding="utf-8"?>
<ds:datastoreItem xmlns:ds="http://schemas.openxmlformats.org/officeDocument/2006/customXml" ds:itemID="{A19038C4-5520-4C6E-A047-A7E5D5061428}">
  <ds:schemaRefs>
    <ds:schemaRef ds:uri="http://schemas.openxmlformats.org/officeDocument/2006/bibliography"/>
  </ds:schemaRefs>
</ds:datastoreItem>
</file>

<file path=customXml/itemProps47.xml><?xml version="1.0" encoding="utf-8"?>
<ds:datastoreItem xmlns:ds="http://schemas.openxmlformats.org/officeDocument/2006/customXml" ds:itemID="{84E6A049-23C0-4231-A5B2-D4B26D125F79}">
  <ds:schemaRefs>
    <ds:schemaRef ds:uri="http://schemas.openxmlformats.org/officeDocument/2006/bibliography"/>
  </ds:schemaRefs>
</ds:datastoreItem>
</file>

<file path=customXml/itemProps48.xml><?xml version="1.0" encoding="utf-8"?>
<ds:datastoreItem xmlns:ds="http://schemas.openxmlformats.org/officeDocument/2006/customXml" ds:itemID="{22D72985-F9F1-4034-A848-52367C8CC4DA}">
  <ds:schemaRefs>
    <ds:schemaRef ds:uri="http://schemas.openxmlformats.org/officeDocument/2006/bibliography"/>
  </ds:schemaRefs>
</ds:datastoreItem>
</file>

<file path=customXml/itemProps49.xml><?xml version="1.0" encoding="utf-8"?>
<ds:datastoreItem xmlns:ds="http://schemas.openxmlformats.org/officeDocument/2006/customXml" ds:itemID="{E499FDEC-251E-467C-A7EB-13C6694DDC10}">
  <ds:schemaRefs>
    <ds:schemaRef ds:uri="http://schemas.openxmlformats.org/officeDocument/2006/bibliography"/>
  </ds:schemaRefs>
</ds:datastoreItem>
</file>

<file path=customXml/itemProps5.xml><?xml version="1.0" encoding="utf-8"?>
<ds:datastoreItem xmlns:ds="http://schemas.openxmlformats.org/officeDocument/2006/customXml" ds:itemID="{E5161D54-F97D-48F1-ADCB-EEA33C79550A}">
  <ds:schemaRefs>
    <ds:schemaRef ds:uri="http://schemas.openxmlformats.org/officeDocument/2006/bibliography"/>
  </ds:schemaRefs>
</ds:datastoreItem>
</file>

<file path=customXml/itemProps50.xml><?xml version="1.0" encoding="utf-8"?>
<ds:datastoreItem xmlns:ds="http://schemas.openxmlformats.org/officeDocument/2006/customXml" ds:itemID="{2C01763B-61EC-49AE-9FEA-A310C194BD3B}">
  <ds:schemaRefs>
    <ds:schemaRef ds:uri="http://schemas.openxmlformats.org/officeDocument/2006/bibliography"/>
  </ds:schemaRefs>
</ds:datastoreItem>
</file>

<file path=customXml/itemProps51.xml><?xml version="1.0" encoding="utf-8"?>
<ds:datastoreItem xmlns:ds="http://schemas.openxmlformats.org/officeDocument/2006/customXml" ds:itemID="{C14EF054-EBB0-4E63-9A78-2B8FFAD1344E}">
  <ds:schemaRefs>
    <ds:schemaRef ds:uri="http://schemas.openxmlformats.org/officeDocument/2006/bibliography"/>
  </ds:schemaRefs>
</ds:datastoreItem>
</file>

<file path=customXml/itemProps52.xml><?xml version="1.0" encoding="utf-8"?>
<ds:datastoreItem xmlns:ds="http://schemas.openxmlformats.org/officeDocument/2006/customXml" ds:itemID="{708B7354-44DE-4546-949C-5619EF546A6D}">
  <ds:schemaRefs>
    <ds:schemaRef ds:uri="http://schemas.openxmlformats.org/officeDocument/2006/bibliography"/>
  </ds:schemaRefs>
</ds:datastoreItem>
</file>

<file path=customXml/itemProps53.xml><?xml version="1.0" encoding="utf-8"?>
<ds:datastoreItem xmlns:ds="http://schemas.openxmlformats.org/officeDocument/2006/customXml" ds:itemID="{FF8B144C-71CD-4612-AE15-3340F448E072}">
  <ds:schemaRefs>
    <ds:schemaRef ds:uri="http://schemas.openxmlformats.org/officeDocument/2006/bibliography"/>
  </ds:schemaRefs>
</ds:datastoreItem>
</file>

<file path=customXml/itemProps54.xml><?xml version="1.0" encoding="utf-8"?>
<ds:datastoreItem xmlns:ds="http://schemas.openxmlformats.org/officeDocument/2006/customXml" ds:itemID="{50D938D2-955C-4DA3-8C85-73B745F65396}">
  <ds:schemaRefs>
    <ds:schemaRef ds:uri="http://schemas.openxmlformats.org/officeDocument/2006/bibliography"/>
  </ds:schemaRefs>
</ds:datastoreItem>
</file>

<file path=customXml/itemProps6.xml><?xml version="1.0" encoding="utf-8"?>
<ds:datastoreItem xmlns:ds="http://schemas.openxmlformats.org/officeDocument/2006/customXml" ds:itemID="{44A6F5DD-80F1-4326-BF85-E66DD0983D98}">
  <ds:schemaRefs>
    <ds:schemaRef ds:uri="http://schemas.openxmlformats.org/officeDocument/2006/bibliography"/>
  </ds:schemaRefs>
</ds:datastoreItem>
</file>

<file path=customXml/itemProps7.xml><?xml version="1.0" encoding="utf-8"?>
<ds:datastoreItem xmlns:ds="http://schemas.openxmlformats.org/officeDocument/2006/customXml" ds:itemID="{8C2C0B5D-329F-4073-BD06-258AC264243C}">
  <ds:schemaRefs>
    <ds:schemaRef ds:uri="http://schemas.openxmlformats.org/officeDocument/2006/bibliography"/>
  </ds:schemaRefs>
</ds:datastoreItem>
</file>

<file path=customXml/itemProps8.xml><?xml version="1.0" encoding="utf-8"?>
<ds:datastoreItem xmlns:ds="http://schemas.openxmlformats.org/officeDocument/2006/customXml" ds:itemID="{AB006FAE-FF6B-4AF5-B23C-4D0435FCFBB0}">
  <ds:schemaRefs>
    <ds:schemaRef ds:uri="http://schemas.openxmlformats.org/officeDocument/2006/bibliography"/>
  </ds:schemaRefs>
</ds:datastoreItem>
</file>

<file path=customXml/itemProps9.xml><?xml version="1.0" encoding="utf-8"?>
<ds:datastoreItem xmlns:ds="http://schemas.openxmlformats.org/officeDocument/2006/customXml" ds:itemID="{6C2F62B0-96E7-4AA1-AF77-14BB7777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93550</Words>
  <Characters>533239</Characters>
  <Application>Microsoft Office Word</Application>
  <DocSecurity>0</DocSecurity>
  <Lines>4443</Lines>
  <Paragraphs>1251</Paragraphs>
  <ScaleCrop>false</ScaleCrop>
  <HeadingPairs>
    <vt:vector size="2" baseType="variant">
      <vt:variant>
        <vt:lpstr>Title</vt:lpstr>
      </vt:variant>
      <vt:variant>
        <vt:i4>1</vt:i4>
      </vt:variant>
    </vt:vector>
  </HeadingPairs>
  <TitlesOfParts>
    <vt:vector size="1" baseType="lpstr">
      <vt:lpstr>The F# 2.0 Language Specification</vt:lpstr>
    </vt:vector>
  </TitlesOfParts>
  <Company>Microsoft Corporation</Company>
  <LinksUpToDate>false</LinksUpToDate>
  <CharactersWithSpaces>625538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 2.0 Language Specification</dc:title>
  <dc:creator>pennyo</dc:creator>
  <cp:lastModifiedBy>Don Syme</cp:lastModifiedBy>
  <cp:revision>4</cp:revision>
  <cp:lastPrinted>2010-12-27T20:28:00Z</cp:lastPrinted>
  <dcterms:created xsi:type="dcterms:W3CDTF">2011-02-24T21:05:00Z</dcterms:created>
  <dcterms:modified xsi:type="dcterms:W3CDTF">2011-04-28T21:19:00Z</dcterms:modified>
</cp:coreProperties>
</file>