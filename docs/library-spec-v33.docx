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imes New Roman"/>
          <w:color w:val="auto"/>
          <w:spacing w:val="0"/>
          <w:kern w:val="0"/>
          <w:sz w:val="20"/>
          <w:szCs w:val="24"/>
        </w:rPr>
        <w:id w:val="2029768"/>
        <w:docPartObj>
          <w:docPartGallery w:val="Table of Contents"/>
          <w:docPartUnique/>
        </w:docPartObj>
      </w:sdtPr>
      <w:sdtEndPr>
        <w:rPr>
          <w:rFonts w:ascii="Calibri" w:eastAsiaTheme="minorHAnsi" w:hAnsi="Calibri"/>
          <w:sz w:val="22"/>
          <w:szCs w:val="22"/>
        </w:rPr>
      </w:sdtEndPr>
      <w:sdtContent>
        <w:bookmarkStart w:id="0" w:name="_Toc265492351" w:displacedByCustomXml="prev"/>
        <w:p w:rsidR="00950C68" w:rsidRPr="00950C68" w:rsidRDefault="008C7F6F" w:rsidP="008C7F6F">
          <w:pPr>
            <w:pStyle w:val="Title"/>
          </w:pPr>
          <w:r>
            <w:rPr>
              <w:rFonts w:eastAsiaTheme="minorEastAsia"/>
            </w:rPr>
            <w:t>FSharp.Core.dll Specification</w:t>
          </w:r>
          <w:bookmarkEnd w:id="0"/>
        </w:p>
        <w:p w:rsidR="00F74666" w:rsidRDefault="00F266BA">
          <w:pPr>
            <w:pStyle w:val="TOC1"/>
            <w:tabs>
              <w:tab w:val="right" w:pos="9016"/>
            </w:tabs>
            <w:rPr>
              <w:ins w:id="1" w:author="Don Syme" w:date="2010-06-28T12:43:00Z"/>
              <w:rFonts w:asciiTheme="minorHAnsi" w:eastAsiaTheme="minorEastAsia" w:hAnsiTheme="minorHAnsi" w:cstheme="minorBidi"/>
              <w:b w:val="0"/>
              <w:bCs w:val="0"/>
              <w:caps w:val="0"/>
              <w:noProof/>
            </w:rPr>
          </w:pPr>
          <w:r w:rsidRPr="00F266BA">
            <w:rPr>
              <w:rFonts w:asciiTheme="minorHAnsi" w:hAnsiTheme="minorHAnsi"/>
              <w:b w:val="0"/>
              <w:caps w:val="0"/>
              <w:smallCaps/>
            </w:rPr>
            <w:fldChar w:fldCharType="begin"/>
          </w:r>
          <w:r w:rsidR="003A30AF" w:rsidRPr="00DF274C">
            <w:rPr>
              <w:rFonts w:asciiTheme="minorHAnsi" w:hAnsiTheme="minorHAnsi"/>
              <w:b w:val="0"/>
              <w:caps w:val="0"/>
              <w:smallCaps/>
            </w:rPr>
            <w:instrText xml:space="preserve"> TOC \h \z \t "Heading 1,2,Heading 2,3,Heading 3,4,Title,1" </w:instrText>
          </w:r>
          <w:r w:rsidRPr="00F266BA">
            <w:rPr>
              <w:rFonts w:asciiTheme="minorHAnsi" w:hAnsiTheme="minorHAnsi"/>
              <w:b w:val="0"/>
              <w:caps w:val="0"/>
              <w:smallCaps/>
            </w:rPr>
            <w:fldChar w:fldCharType="separate"/>
          </w:r>
          <w:ins w:id="2" w:author="Don Syme" w:date="2010-06-28T12:43:00Z">
            <w:r w:rsidR="00F74666" w:rsidRPr="002267CE">
              <w:rPr>
                <w:rStyle w:val="Hyperlink"/>
                <w:noProof/>
              </w:rPr>
              <w:fldChar w:fldCharType="begin"/>
            </w:r>
            <w:r w:rsidR="00F74666" w:rsidRPr="002267CE">
              <w:rPr>
                <w:rStyle w:val="Hyperlink"/>
                <w:noProof/>
              </w:rPr>
              <w:instrText xml:space="preserve"> </w:instrText>
            </w:r>
            <w:r w:rsidR="00F74666">
              <w:rPr>
                <w:noProof/>
              </w:rPr>
              <w:instrText>HYPERLINK \l "_Toc265492351"</w:instrText>
            </w:r>
            <w:r w:rsidR="00F74666" w:rsidRPr="002267CE">
              <w:rPr>
                <w:rStyle w:val="Hyperlink"/>
                <w:noProof/>
              </w:rPr>
              <w:instrText xml:space="preserve"> </w:instrText>
            </w:r>
            <w:r w:rsidR="00F74666" w:rsidRPr="002267CE">
              <w:rPr>
                <w:rStyle w:val="Hyperlink"/>
                <w:noProof/>
              </w:rPr>
            </w:r>
            <w:r w:rsidR="00F74666" w:rsidRPr="002267CE">
              <w:rPr>
                <w:rStyle w:val="Hyperlink"/>
                <w:noProof/>
              </w:rPr>
              <w:fldChar w:fldCharType="separate"/>
            </w:r>
            <w:r w:rsidR="00F74666" w:rsidRPr="002267CE">
              <w:rPr>
                <w:rStyle w:val="Hyperlink"/>
                <w:noProof/>
              </w:rPr>
              <w:t>FSharp.Core.dll Specification</w:t>
            </w:r>
            <w:r w:rsidR="00F74666">
              <w:rPr>
                <w:noProof/>
                <w:webHidden/>
              </w:rPr>
              <w:tab/>
            </w:r>
            <w:r w:rsidR="00F74666">
              <w:rPr>
                <w:noProof/>
                <w:webHidden/>
              </w:rPr>
              <w:fldChar w:fldCharType="begin"/>
            </w:r>
            <w:r w:rsidR="00F74666">
              <w:rPr>
                <w:noProof/>
                <w:webHidden/>
              </w:rPr>
              <w:instrText xml:space="preserve"> PAGEREF _Toc265492351 \h </w:instrText>
            </w:r>
            <w:r w:rsidR="00F74666">
              <w:rPr>
                <w:noProof/>
                <w:webHidden/>
              </w:rPr>
            </w:r>
          </w:ins>
          <w:r w:rsidR="00F74666">
            <w:rPr>
              <w:noProof/>
              <w:webHidden/>
            </w:rPr>
            <w:fldChar w:fldCharType="separate"/>
          </w:r>
          <w:ins w:id="3" w:author="Don Syme" w:date="2010-06-28T12:43:00Z">
            <w:r w:rsidR="00F74666">
              <w:rPr>
                <w:noProof/>
                <w:webHidden/>
              </w:rPr>
              <w:t>1</w:t>
            </w:r>
            <w:r w:rsidR="00F74666">
              <w:rPr>
                <w:noProof/>
                <w:webHidden/>
              </w:rPr>
              <w:fldChar w:fldCharType="end"/>
            </w:r>
            <w:r w:rsidR="00F74666" w:rsidRPr="002267CE">
              <w:rPr>
                <w:rStyle w:val="Hyperlink"/>
                <w:noProof/>
              </w:rPr>
              <w:fldChar w:fldCharType="end"/>
            </w:r>
          </w:ins>
        </w:p>
        <w:p w:rsidR="00F74666" w:rsidRDefault="00F74666">
          <w:pPr>
            <w:pStyle w:val="TOC2"/>
            <w:tabs>
              <w:tab w:val="left" w:pos="480"/>
              <w:tab w:val="right" w:pos="9016"/>
            </w:tabs>
            <w:rPr>
              <w:ins w:id="4" w:author="Don Syme" w:date="2010-06-28T12:43:00Z"/>
              <w:rFonts w:asciiTheme="minorHAnsi" w:eastAsiaTheme="minorEastAsia" w:hAnsiTheme="minorHAnsi" w:cstheme="minorBidi"/>
              <w:b w:val="0"/>
              <w:bCs w:val="0"/>
              <w:noProof/>
              <w:szCs w:val="22"/>
            </w:rPr>
          </w:pPr>
          <w:ins w:id="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"_Toc265492352"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w:t>
            </w:r>
            <w:r>
              <w:rPr>
                <w:rFonts w:asciiTheme="minorHAnsi" w:eastAsiaTheme="minorEastAsia" w:hAnsiTheme="minorHAnsi" w:cstheme="minorBidi"/>
                <w:b w:val="0"/>
                <w:bCs w:val="0"/>
                <w:noProof/>
                <w:szCs w:val="22"/>
              </w:rPr>
              <w:tab/>
            </w:r>
            <w:r w:rsidRPr="002267CE">
              <w:rPr>
                <w:rStyle w:val="Hyperlink"/>
                <w:noProof/>
              </w:rPr>
              <w:t>Overview</w:t>
            </w:r>
            <w:r>
              <w:rPr>
                <w:noProof/>
                <w:webHidden/>
              </w:rPr>
              <w:tab/>
            </w:r>
            <w:r>
              <w:rPr>
                <w:noProof/>
                <w:webHidden/>
              </w:rPr>
              <w:fldChar w:fldCharType="begin"/>
            </w:r>
            <w:r>
              <w:rPr>
                <w:noProof/>
                <w:webHidden/>
              </w:rPr>
              <w:instrText xml:space="preserve"> PAGEREF _Toc265492352 \h </w:instrText>
            </w:r>
            <w:r>
              <w:rPr>
                <w:noProof/>
                <w:webHidden/>
              </w:rPr>
            </w:r>
          </w:ins>
          <w:r>
            <w:rPr>
              <w:noProof/>
              <w:webHidden/>
            </w:rPr>
            <w:fldChar w:fldCharType="separate"/>
          </w:r>
          <w:ins w:id="6" w:author="Don Syme" w:date="2010-06-28T12:43:00Z">
            <w:r>
              <w:rPr>
                <w:noProof/>
                <w:webHidden/>
              </w:rPr>
              <w:t>4</w:t>
            </w:r>
            <w:r>
              <w:rPr>
                <w:noProof/>
                <w:webHidden/>
              </w:rPr>
              <w:fldChar w:fldCharType="end"/>
            </w:r>
            <w:r w:rsidRPr="002267CE">
              <w:rPr>
                <w:rStyle w:val="Hyperlink"/>
                <w:noProof/>
              </w:rPr>
              <w:fldChar w:fldCharType="end"/>
            </w:r>
          </w:ins>
        </w:p>
        <w:p w:rsidR="00F74666" w:rsidRDefault="00F74666">
          <w:pPr>
            <w:pStyle w:val="TOC3"/>
            <w:rPr>
              <w:ins w:id="7" w:author="Don Syme" w:date="2010-06-28T12:43:00Z"/>
              <w:rFonts w:asciiTheme="minorHAnsi" w:eastAsiaTheme="minorEastAsia" w:hAnsiTheme="minorHAnsi" w:cstheme="minorBidi"/>
              <w:noProof/>
              <w:szCs w:val="22"/>
            </w:rPr>
          </w:pPr>
          <w:ins w:id="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"_Toc265492353"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1.1</w:t>
            </w:r>
            <w:r>
              <w:rPr>
                <w:rFonts w:asciiTheme="minorHAnsi" w:eastAsiaTheme="minorEastAsia" w:hAnsiTheme="minorHAnsi" w:cstheme="minorBidi"/>
                <w:noProof/>
                <w:szCs w:val="22"/>
              </w:rPr>
              <w:tab/>
            </w:r>
            <w:r w:rsidRPr="002267CE">
              <w:rPr>
                <w:rStyle w:val="Hyperlink"/>
                <w:noProof/>
              </w:rPr>
              <w:t>Compiled Binaries</w:t>
            </w:r>
            <w:r>
              <w:rPr>
                <w:noProof/>
                <w:webHidden/>
              </w:rPr>
              <w:tab/>
            </w:r>
            <w:r>
              <w:rPr>
                <w:noProof/>
                <w:webHidden/>
              </w:rPr>
              <w:fldChar w:fldCharType="begin"/>
            </w:r>
            <w:r>
              <w:rPr>
                <w:noProof/>
                <w:webHidden/>
              </w:rPr>
              <w:instrText xml:space="preserve"> PAGEREF _Toc265492353 \h </w:instrText>
            </w:r>
            <w:r>
              <w:rPr>
                <w:noProof/>
                <w:webHidden/>
              </w:rPr>
            </w:r>
          </w:ins>
          <w:r>
            <w:rPr>
              <w:noProof/>
              <w:webHidden/>
            </w:rPr>
            <w:fldChar w:fldCharType="separate"/>
          </w:r>
          <w:ins w:id="9" w:author="Don Syme" w:date="2010-06-28T12:43:00Z">
            <w:r>
              <w:rPr>
                <w:noProof/>
                <w:webHidden/>
              </w:rPr>
              <w:t>4</w:t>
            </w:r>
            <w:r>
              <w:rPr>
                <w:noProof/>
                <w:webHidden/>
              </w:rPr>
              <w:fldChar w:fldCharType="end"/>
            </w:r>
            <w:r w:rsidRPr="002267CE">
              <w:rPr>
                <w:rStyle w:val="Hyperlink"/>
                <w:noProof/>
              </w:rPr>
              <w:fldChar w:fldCharType="end"/>
            </w:r>
          </w:ins>
        </w:p>
        <w:p w:rsidR="00F74666" w:rsidRDefault="00F74666">
          <w:pPr>
            <w:pStyle w:val="TOC3"/>
            <w:rPr>
              <w:ins w:id="10" w:author="Don Syme" w:date="2010-06-28T12:43:00Z"/>
              <w:rFonts w:asciiTheme="minorHAnsi" w:eastAsiaTheme="minorEastAsia" w:hAnsiTheme="minorHAnsi" w:cstheme="minorBidi"/>
              <w:noProof/>
              <w:szCs w:val="22"/>
            </w:rPr>
          </w:pPr>
          <w:ins w:id="1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"_Toc265492355"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1.2</w:t>
            </w:r>
            <w:r>
              <w:rPr>
                <w:rFonts w:asciiTheme="minorHAnsi" w:eastAsiaTheme="minorEastAsia" w:hAnsiTheme="minorHAnsi" w:cstheme="minorBidi"/>
                <w:noProof/>
                <w:szCs w:val="22"/>
              </w:rPr>
              <w:tab/>
            </w:r>
            <w:r w:rsidRPr="002267CE">
              <w:rPr>
                <w:rStyle w:val="Hyperlink"/>
                <w:noProof/>
              </w:rPr>
              <w:t>Design Influences</w:t>
            </w:r>
            <w:r>
              <w:rPr>
                <w:noProof/>
                <w:webHidden/>
              </w:rPr>
              <w:tab/>
            </w:r>
            <w:r>
              <w:rPr>
                <w:noProof/>
                <w:webHidden/>
              </w:rPr>
              <w:fldChar w:fldCharType="begin"/>
            </w:r>
            <w:r>
              <w:rPr>
                <w:noProof/>
                <w:webHidden/>
              </w:rPr>
              <w:instrText xml:space="preserve"> PAGEREF _Toc265492355 \h </w:instrText>
            </w:r>
            <w:r>
              <w:rPr>
                <w:noProof/>
                <w:webHidden/>
              </w:rPr>
            </w:r>
          </w:ins>
          <w:r>
            <w:rPr>
              <w:noProof/>
              <w:webHidden/>
            </w:rPr>
            <w:fldChar w:fldCharType="separate"/>
          </w:r>
          <w:ins w:id="12" w:author="Don Syme" w:date="2010-06-28T12:43:00Z">
            <w:r>
              <w:rPr>
                <w:noProof/>
                <w:webHidden/>
              </w:rPr>
              <w:t>4</w:t>
            </w:r>
            <w:r>
              <w:rPr>
                <w:noProof/>
                <w:webHidden/>
              </w:rPr>
              <w:fldChar w:fldCharType="end"/>
            </w:r>
            <w:r w:rsidRPr="002267CE">
              <w:rPr>
                <w:rStyle w:val="Hyperlink"/>
                <w:noProof/>
              </w:rPr>
              <w:fldChar w:fldCharType="end"/>
            </w:r>
          </w:ins>
        </w:p>
        <w:p w:rsidR="00F74666" w:rsidRDefault="00F74666">
          <w:pPr>
            <w:pStyle w:val="TOC3"/>
            <w:rPr>
              <w:ins w:id="13" w:author="Don Syme" w:date="2010-06-28T12:43:00Z"/>
              <w:rFonts w:asciiTheme="minorHAnsi" w:eastAsiaTheme="minorEastAsia" w:hAnsiTheme="minorHAnsi" w:cstheme="minorBidi"/>
              <w:noProof/>
              <w:szCs w:val="22"/>
            </w:rPr>
          </w:pPr>
          <w:ins w:id="1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"_Toc265492356"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w:t>
            </w:r>
            <w:r>
              <w:rPr>
                <w:rFonts w:asciiTheme="minorHAnsi" w:eastAsiaTheme="minorEastAsia" w:hAnsiTheme="minorHAnsi" w:cstheme="minorBidi"/>
                <w:noProof/>
                <w:szCs w:val="22"/>
              </w:rPr>
              <w:tab/>
            </w:r>
            <w:r w:rsidRPr="002267CE">
              <w:rPr>
                <w:rStyle w:val="Hyperlink"/>
                <w:noProof/>
              </w:rPr>
              <w:t>Naming</w:t>
            </w:r>
            <w:r>
              <w:rPr>
                <w:noProof/>
                <w:webHidden/>
              </w:rPr>
              <w:tab/>
            </w:r>
            <w:r>
              <w:rPr>
                <w:noProof/>
                <w:webHidden/>
              </w:rPr>
              <w:fldChar w:fldCharType="begin"/>
            </w:r>
            <w:r>
              <w:rPr>
                <w:noProof/>
                <w:webHidden/>
              </w:rPr>
              <w:instrText xml:space="preserve"> PAGEREF _Toc265492356 \h </w:instrText>
            </w:r>
            <w:r>
              <w:rPr>
                <w:noProof/>
                <w:webHidden/>
              </w:rPr>
            </w:r>
          </w:ins>
          <w:r>
            <w:rPr>
              <w:noProof/>
              <w:webHidden/>
            </w:rPr>
            <w:fldChar w:fldCharType="separate"/>
          </w:r>
          <w:ins w:id="15" w:author="Don Syme" w:date="2010-06-28T12:43:00Z">
            <w:r>
              <w:rPr>
                <w:noProof/>
                <w:webHidden/>
              </w:rPr>
              <w:t>5</w:t>
            </w:r>
            <w:r>
              <w:rPr>
                <w:noProof/>
                <w:webHidden/>
              </w:rPr>
              <w:fldChar w:fldCharType="end"/>
            </w:r>
            <w:r w:rsidRPr="002267CE">
              <w:rPr>
                <w:rStyle w:val="Hyperlink"/>
                <w:noProof/>
              </w:rPr>
              <w:fldChar w:fldCharType="end"/>
            </w:r>
          </w:ins>
        </w:p>
        <w:p w:rsidR="00F74666" w:rsidRDefault="00F74666">
          <w:pPr>
            <w:pStyle w:val="TOC3"/>
            <w:rPr>
              <w:ins w:id="16" w:author="Don Syme" w:date="2010-06-28T12:43:00Z"/>
              <w:rFonts w:asciiTheme="minorHAnsi" w:eastAsiaTheme="minorEastAsia" w:hAnsiTheme="minorHAnsi" w:cstheme="minorBidi"/>
              <w:noProof/>
              <w:szCs w:val="22"/>
            </w:rPr>
          </w:pPr>
          <w:ins w:id="1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"_Toc265492359"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w:t>
            </w:r>
            <w:r>
              <w:rPr>
                <w:rFonts w:asciiTheme="minorHAnsi" w:eastAsiaTheme="minorEastAsia" w:hAnsiTheme="minorHAnsi" w:cstheme="minorBidi"/>
                <w:noProof/>
                <w:szCs w:val="22"/>
              </w:rPr>
              <w:tab/>
            </w:r>
            <w:r w:rsidRPr="002267CE">
              <w:rPr>
                <w:rStyle w:val="Hyperlink"/>
                <w:noProof/>
              </w:rPr>
              <w:t>Design Goals and User Experience</w:t>
            </w:r>
            <w:r>
              <w:rPr>
                <w:noProof/>
                <w:webHidden/>
              </w:rPr>
              <w:tab/>
            </w:r>
            <w:r>
              <w:rPr>
                <w:noProof/>
                <w:webHidden/>
              </w:rPr>
              <w:fldChar w:fldCharType="begin"/>
            </w:r>
            <w:r>
              <w:rPr>
                <w:noProof/>
                <w:webHidden/>
              </w:rPr>
              <w:instrText xml:space="preserve"> PAGEREF _Toc265492359 \h </w:instrText>
            </w:r>
            <w:r>
              <w:rPr>
                <w:noProof/>
                <w:webHidden/>
              </w:rPr>
            </w:r>
          </w:ins>
          <w:r>
            <w:rPr>
              <w:noProof/>
              <w:webHidden/>
            </w:rPr>
            <w:fldChar w:fldCharType="separate"/>
          </w:r>
          <w:ins w:id="18" w:author="Don Syme" w:date="2010-06-28T12:43:00Z">
            <w:r>
              <w:rPr>
                <w:noProof/>
                <w:webHidden/>
              </w:rPr>
              <w:t>5</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19" w:author="Don Syme" w:date="2010-06-28T12:43:00Z"/>
              <w:rFonts w:asciiTheme="minorHAnsi" w:eastAsiaTheme="minorEastAsia" w:hAnsiTheme="minorHAnsi" w:cstheme="minorBidi"/>
              <w:noProof/>
              <w:szCs w:val="22"/>
            </w:rPr>
          </w:pPr>
          <w:ins w:id="2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"_Toc265492360"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1.4.1</w:t>
            </w:r>
            <w:r>
              <w:rPr>
                <w:rFonts w:asciiTheme="minorHAnsi" w:eastAsiaTheme="minorEastAsia" w:hAnsiTheme="minorHAnsi" w:cstheme="minorBidi"/>
                <w:noProof/>
                <w:szCs w:val="22"/>
              </w:rPr>
              <w:tab/>
            </w:r>
            <w:r w:rsidRPr="002267CE">
              <w:rPr>
                <w:rStyle w:val="Hyperlink"/>
                <w:noProof/>
              </w:rPr>
              <w:t>Design Goals: Minimalist Application Development Scenarios</w:t>
            </w:r>
            <w:r>
              <w:rPr>
                <w:noProof/>
                <w:webHidden/>
              </w:rPr>
              <w:tab/>
            </w:r>
            <w:r>
              <w:rPr>
                <w:noProof/>
                <w:webHidden/>
              </w:rPr>
              <w:fldChar w:fldCharType="begin"/>
            </w:r>
            <w:r>
              <w:rPr>
                <w:noProof/>
                <w:webHidden/>
              </w:rPr>
              <w:instrText xml:space="preserve"> PAGEREF _Toc265492360 \h </w:instrText>
            </w:r>
            <w:r>
              <w:rPr>
                <w:noProof/>
                <w:webHidden/>
              </w:rPr>
            </w:r>
          </w:ins>
          <w:r>
            <w:rPr>
              <w:noProof/>
              <w:webHidden/>
            </w:rPr>
            <w:fldChar w:fldCharType="separate"/>
          </w:r>
          <w:ins w:id="21" w:author="Don Syme" w:date="2010-06-28T12:43:00Z">
            <w:r>
              <w:rPr>
                <w:noProof/>
                <w:webHidden/>
              </w:rPr>
              <w:t>5</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2" w:author="Don Syme" w:date="2010-06-28T12:43:00Z"/>
              <w:rFonts w:asciiTheme="minorHAnsi" w:eastAsiaTheme="minorEastAsia" w:hAnsiTheme="minorHAnsi" w:cstheme="minorBidi"/>
              <w:noProof/>
              <w:szCs w:val="22"/>
            </w:rPr>
          </w:pPr>
          <w:ins w:id="2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"_Toc265492361"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1.4.2</w:t>
            </w:r>
            <w:r>
              <w:rPr>
                <w:rFonts w:asciiTheme="minorHAnsi" w:eastAsiaTheme="minorEastAsia" w:hAnsiTheme="minorHAnsi" w:cstheme="minorBidi"/>
                <w:noProof/>
                <w:szCs w:val="22"/>
              </w:rPr>
              <w:tab/>
            </w:r>
            <w:r w:rsidRPr="002267CE">
              <w:rPr>
                <w:rStyle w:val="Hyperlink"/>
                <w:noProof/>
              </w:rPr>
              <w:t>Design Goals: Versioning and Deployment</w:t>
            </w:r>
            <w:r>
              <w:rPr>
                <w:noProof/>
                <w:webHidden/>
              </w:rPr>
              <w:tab/>
            </w:r>
            <w:r>
              <w:rPr>
                <w:noProof/>
                <w:webHidden/>
              </w:rPr>
              <w:fldChar w:fldCharType="begin"/>
            </w:r>
            <w:r>
              <w:rPr>
                <w:noProof/>
                <w:webHidden/>
              </w:rPr>
              <w:instrText xml:space="preserve"> PAGEREF _Toc265492361 \h </w:instrText>
            </w:r>
            <w:r>
              <w:rPr>
                <w:noProof/>
                <w:webHidden/>
              </w:rPr>
            </w:r>
          </w:ins>
          <w:r>
            <w:rPr>
              <w:noProof/>
              <w:webHidden/>
            </w:rPr>
            <w:fldChar w:fldCharType="separate"/>
          </w:r>
          <w:ins w:id="24" w:author="Don Syme" w:date="2010-06-28T12:43:00Z">
            <w:r>
              <w:rPr>
                <w:noProof/>
                <w:webHidden/>
              </w:rPr>
              <w:t>5</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5" w:author="Don Syme" w:date="2010-06-28T12:43:00Z"/>
              <w:rFonts w:asciiTheme="minorHAnsi" w:eastAsiaTheme="minorEastAsia" w:hAnsiTheme="minorHAnsi" w:cstheme="minorBidi"/>
              <w:noProof/>
              <w:szCs w:val="22"/>
            </w:rPr>
          </w:pPr>
          <w:ins w:id="2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"_Toc265492362"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1.4.3</w:t>
            </w:r>
            <w:r>
              <w:rPr>
                <w:rFonts w:asciiTheme="minorHAnsi" w:eastAsiaTheme="minorEastAsia" w:hAnsiTheme="minorHAnsi" w:cstheme="minorBidi"/>
                <w:noProof/>
                <w:szCs w:val="22"/>
              </w:rPr>
              <w:tab/>
            </w:r>
            <w:r w:rsidRPr="002267CE">
              <w:rPr>
                <w:rStyle w:val="Hyperlink"/>
                <w:noProof/>
              </w:rPr>
              <w:t>Design Goal: Role in Minimalist Component Development Scenarios</w:t>
            </w:r>
            <w:r>
              <w:rPr>
                <w:noProof/>
                <w:webHidden/>
              </w:rPr>
              <w:tab/>
            </w:r>
            <w:r>
              <w:rPr>
                <w:noProof/>
                <w:webHidden/>
              </w:rPr>
              <w:fldChar w:fldCharType="begin"/>
            </w:r>
            <w:r>
              <w:rPr>
                <w:noProof/>
                <w:webHidden/>
              </w:rPr>
              <w:instrText xml:space="preserve"> PAGEREF _Toc265492362 \h </w:instrText>
            </w:r>
            <w:r>
              <w:rPr>
                <w:noProof/>
                <w:webHidden/>
              </w:rPr>
            </w:r>
          </w:ins>
          <w:r>
            <w:rPr>
              <w:noProof/>
              <w:webHidden/>
            </w:rPr>
            <w:fldChar w:fldCharType="separate"/>
          </w:r>
          <w:ins w:id="27" w:author="Don Syme" w:date="2010-06-28T12:43:00Z">
            <w:r>
              <w:rPr>
                <w:noProof/>
                <w:webHidden/>
              </w:rPr>
              <w:t>5</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8" w:author="Don Syme" w:date="2010-06-28T12:43:00Z"/>
              <w:rFonts w:asciiTheme="minorHAnsi" w:eastAsiaTheme="minorEastAsia" w:hAnsiTheme="minorHAnsi" w:cstheme="minorBidi"/>
              <w:noProof/>
              <w:szCs w:val="22"/>
            </w:rPr>
          </w:pPr>
          <w:ins w:id="2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"_Toc265492363"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1.4.4</w:t>
            </w:r>
            <w:r>
              <w:rPr>
                <w:rFonts w:asciiTheme="minorHAnsi" w:eastAsiaTheme="minorEastAsia" w:hAnsiTheme="minorHAnsi" w:cstheme="minorBidi"/>
                <w:noProof/>
                <w:szCs w:val="22"/>
              </w:rPr>
              <w:tab/>
            </w:r>
            <w:r w:rsidRPr="002267CE">
              <w:rPr>
                <w:rStyle w:val="Hyperlink"/>
                <w:noProof/>
              </w:rPr>
              <w:t>Design Goal: .NET 2.0 – 4.0 binary compatibility</w:t>
            </w:r>
            <w:r>
              <w:rPr>
                <w:noProof/>
                <w:webHidden/>
              </w:rPr>
              <w:tab/>
            </w:r>
            <w:r>
              <w:rPr>
                <w:noProof/>
                <w:webHidden/>
              </w:rPr>
              <w:fldChar w:fldCharType="begin"/>
            </w:r>
            <w:r>
              <w:rPr>
                <w:noProof/>
                <w:webHidden/>
              </w:rPr>
              <w:instrText xml:space="preserve"> PAGEREF _Toc265492363 \h </w:instrText>
            </w:r>
            <w:r>
              <w:rPr>
                <w:noProof/>
                <w:webHidden/>
              </w:rPr>
            </w:r>
          </w:ins>
          <w:r>
            <w:rPr>
              <w:noProof/>
              <w:webHidden/>
            </w:rPr>
            <w:fldChar w:fldCharType="separate"/>
          </w:r>
          <w:ins w:id="30" w:author="Don Syme" w:date="2010-06-28T12:43:00Z">
            <w:r>
              <w:rPr>
                <w:noProof/>
                <w:webHidden/>
              </w:rPr>
              <w:t>5</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31" w:author="Don Syme" w:date="2010-06-28T12:43:00Z"/>
              <w:rFonts w:asciiTheme="minorHAnsi" w:eastAsiaTheme="minorEastAsia" w:hAnsiTheme="minorHAnsi" w:cstheme="minorBidi"/>
              <w:noProof/>
              <w:szCs w:val="22"/>
            </w:rPr>
          </w:pPr>
          <w:ins w:id="3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"_Toc265492364"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1.4.5</w:t>
            </w:r>
            <w:r>
              <w:rPr>
                <w:rFonts w:asciiTheme="minorHAnsi" w:eastAsiaTheme="minorEastAsia" w:hAnsiTheme="minorHAnsi" w:cstheme="minorBidi"/>
                <w:noProof/>
                <w:szCs w:val="22"/>
              </w:rPr>
              <w:tab/>
            </w:r>
            <w:r w:rsidRPr="002267CE">
              <w:rPr>
                <w:rStyle w:val="Hyperlink"/>
                <w:noProof/>
              </w:rPr>
              <w:t>Design Goal: Transparent Security</w:t>
            </w:r>
            <w:r>
              <w:rPr>
                <w:noProof/>
                <w:webHidden/>
              </w:rPr>
              <w:tab/>
            </w:r>
            <w:r>
              <w:rPr>
                <w:noProof/>
                <w:webHidden/>
              </w:rPr>
              <w:fldChar w:fldCharType="begin"/>
            </w:r>
            <w:r>
              <w:rPr>
                <w:noProof/>
                <w:webHidden/>
              </w:rPr>
              <w:instrText xml:space="preserve"> PAGEREF _Toc265492364 \h </w:instrText>
            </w:r>
            <w:r>
              <w:rPr>
                <w:noProof/>
                <w:webHidden/>
              </w:rPr>
            </w:r>
          </w:ins>
          <w:r>
            <w:rPr>
              <w:noProof/>
              <w:webHidden/>
            </w:rPr>
            <w:fldChar w:fldCharType="separate"/>
          </w:r>
          <w:ins w:id="33" w:author="Don Syme" w:date="2010-06-28T12:43:00Z">
            <w:r>
              <w:rPr>
                <w:noProof/>
                <w:webHidden/>
              </w:rPr>
              <w:t>5</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34" w:author="Don Syme" w:date="2010-06-28T12:43:00Z"/>
              <w:rFonts w:asciiTheme="minorHAnsi" w:eastAsiaTheme="minorEastAsia" w:hAnsiTheme="minorHAnsi" w:cstheme="minorBidi"/>
              <w:noProof/>
              <w:szCs w:val="22"/>
            </w:rPr>
          </w:pPr>
          <w:ins w:id="3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"_Toc265492365"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1.4.6</w:t>
            </w:r>
            <w:r>
              <w:rPr>
                <w:rFonts w:asciiTheme="minorHAnsi" w:eastAsiaTheme="minorEastAsia" w:hAnsiTheme="minorHAnsi" w:cstheme="minorBidi"/>
                <w:noProof/>
                <w:szCs w:val="22"/>
              </w:rPr>
              <w:tab/>
            </w:r>
            <w:r w:rsidRPr="002267CE">
              <w:rPr>
                <w:rStyle w:val="Hyperlink"/>
                <w:noProof/>
              </w:rPr>
              <w:t>Design Goal: Not a General Purpose .NET DLL</w:t>
            </w:r>
            <w:r>
              <w:rPr>
                <w:noProof/>
                <w:webHidden/>
              </w:rPr>
              <w:tab/>
            </w:r>
            <w:r>
              <w:rPr>
                <w:noProof/>
                <w:webHidden/>
              </w:rPr>
              <w:fldChar w:fldCharType="begin"/>
            </w:r>
            <w:r>
              <w:rPr>
                <w:noProof/>
                <w:webHidden/>
              </w:rPr>
              <w:instrText xml:space="preserve"> PAGEREF _Toc265492365 \h </w:instrText>
            </w:r>
            <w:r>
              <w:rPr>
                <w:noProof/>
                <w:webHidden/>
              </w:rPr>
            </w:r>
          </w:ins>
          <w:r>
            <w:rPr>
              <w:noProof/>
              <w:webHidden/>
            </w:rPr>
            <w:fldChar w:fldCharType="separate"/>
          </w:r>
          <w:ins w:id="36" w:author="Don Syme" w:date="2010-06-28T12:43:00Z">
            <w:r>
              <w:rPr>
                <w:noProof/>
                <w:webHidden/>
              </w:rPr>
              <w:t>5</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37" w:author="Don Syme" w:date="2010-06-28T12:43:00Z"/>
              <w:rFonts w:asciiTheme="minorHAnsi" w:eastAsiaTheme="minorEastAsia" w:hAnsiTheme="minorHAnsi" w:cstheme="minorBidi"/>
              <w:noProof/>
              <w:szCs w:val="22"/>
            </w:rPr>
          </w:pPr>
          <w:ins w:id="3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"_Toc265492366"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1.4.7</w:t>
            </w:r>
            <w:r>
              <w:rPr>
                <w:rFonts w:asciiTheme="minorHAnsi" w:eastAsiaTheme="minorEastAsia" w:hAnsiTheme="minorHAnsi" w:cstheme="minorBidi"/>
                <w:noProof/>
                <w:szCs w:val="22"/>
              </w:rPr>
              <w:tab/>
            </w:r>
            <w:r w:rsidRPr="002267CE">
              <w:rPr>
                <w:rStyle w:val="Hyperlink"/>
                <w:noProof/>
              </w:rPr>
              <w:t>Design Goal: A Good .NET Citizen (Alignment and Sharing Considerations)</w:t>
            </w:r>
            <w:r>
              <w:rPr>
                <w:noProof/>
                <w:webHidden/>
              </w:rPr>
              <w:tab/>
            </w:r>
            <w:r>
              <w:rPr>
                <w:noProof/>
                <w:webHidden/>
              </w:rPr>
              <w:fldChar w:fldCharType="begin"/>
            </w:r>
            <w:r>
              <w:rPr>
                <w:noProof/>
                <w:webHidden/>
              </w:rPr>
              <w:instrText xml:space="preserve"> PAGEREF _Toc265492366 \h </w:instrText>
            </w:r>
            <w:r>
              <w:rPr>
                <w:noProof/>
                <w:webHidden/>
              </w:rPr>
            </w:r>
          </w:ins>
          <w:r>
            <w:rPr>
              <w:noProof/>
              <w:webHidden/>
            </w:rPr>
            <w:fldChar w:fldCharType="separate"/>
          </w:r>
          <w:ins w:id="39" w:author="Don Syme" w:date="2010-06-28T12:43:00Z">
            <w:r>
              <w:rPr>
                <w:noProof/>
                <w:webHidden/>
              </w:rPr>
              <w:t>6</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40" w:author="Don Syme" w:date="2010-06-28T12:43:00Z"/>
              <w:rFonts w:asciiTheme="minorHAnsi" w:eastAsiaTheme="minorEastAsia" w:hAnsiTheme="minorHAnsi" w:cstheme="minorBidi"/>
              <w:noProof/>
              <w:szCs w:val="22"/>
            </w:rPr>
          </w:pPr>
          <w:ins w:id="4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"_Toc265492367"</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1.4.8</w:t>
            </w:r>
            <w:r>
              <w:rPr>
                <w:rFonts w:asciiTheme="minorHAnsi" w:eastAsiaTheme="minorEastAsia" w:hAnsiTheme="minorHAnsi" w:cstheme="minorBidi"/>
                <w:noProof/>
                <w:szCs w:val="22"/>
              </w:rPr>
              <w:tab/>
            </w:r>
            <w:r w:rsidRPr="002267CE">
              <w:rPr>
                <w:rStyle w:val="Hyperlink"/>
                <w:noProof/>
              </w:rPr>
              <w:t>Design Goal: One Way to do Things</w:t>
            </w:r>
            <w:r>
              <w:rPr>
                <w:noProof/>
                <w:webHidden/>
              </w:rPr>
              <w:tab/>
            </w:r>
            <w:r>
              <w:rPr>
                <w:noProof/>
                <w:webHidden/>
              </w:rPr>
              <w:fldChar w:fldCharType="begin"/>
            </w:r>
            <w:r>
              <w:rPr>
                <w:noProof/>
                <w:webHidden/>
              </w:rPr>
              <w:instrText xml:space="preserve"> PAGEREF _Toc265492367 \h </w:instrText>
            </w:r>
            <w:r>
              <w:rPr>
                <w:noProof/>
                <w:webHidden/>
              </w:rPr>
            </w:r>
          </w:ins>
          <w:r>
            <w:rPr>
              <w:noProof/>
              <w:webHidden/>
            </w:rPr>
            <w:fldChar w:fldCharType="separate"/>
          </w:r>
          <w:ins w:id="42" w:author="Don Syme" w:date="2010-06-28T12:43:00Z">
            <w:r>
              <w:rPr>
                <w:noProof/>
                <w:webHidden/>
              </w:rPr>
              <w:t>6</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43" w:author="Don Syme" w:date="2010-06-28T12:43:00Z"/>
              <w:rFonts w:asciiTheme="minorHAnsi" w:eastAsiaTheme="minorEastAsia" w:hAnsiTheme="minorHAnsi" w:cstheme="minorBidi"/>
              <w:noProof/>
              <w:szCs w:val="22"/>
            </w:rPr>
          </w:pPr>
          <w:ins w:id="4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"_Toc265492368"</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1.4.9</w:t>
            </w:r>
            <w:r>
              <w:rPr>
                <w:rFonts w:asciiTheme="minorHAnsi" w:eastAsiaTheme="minorEastAsia" w:hAnsiTheme="minorHAnsi" w:cstheme="minorBidi"/>
                <w:noProof/>
                <w:szCs w:val="22"/>
              </w:rPr>
              <w:tab/>
            </w:r>
            <w:r w:rsidRPr="002267CE">
              <w:rPr>
                <w:rStyle w:val="Hyperlink"/>
                <w:noProof/>
              </w:rPr>
              <w:t>Design Goal: Enable a F# -style Functional Programming Language Subset</w:t>
            </w:r>
            <w:r>
              <w:rPr>
                <w:noProof/>
                <w:webHidden/>
              </w:rPr>
              <w:tab/>
            </w:r>
            <w:r>
              <w:rPr>
                <w:noProof/>
                <w:webHidden/>
              </w:rPr>
              <w:fldChar w:fldCharType="begin"/>
            </w:r>
            <w:r>
              <w:rPr>
                <w:noProof/>
                <w:webHidden/>
              </w:rPr>
              <w:instrText xml:space="preserve"> PAGEREF _Toc265492368 \h </w:instrText>
            </w:r>
            <w:r>
              <w:rPr>
                <w:noProof/>
                <w:webHidden/>
              </w:rPr>
            </w:r>
          </w:ins>
          <w:r>
            <w:rPr>
              <w:noProof/>
              <w:webHidden/>
            </w:rPr>
            <w:fldChar w:fldCharType="separate"/>
          </w:r>
          <w:ins w:id="45" w:author="Don Syme" w:date="2010-06-28T12:43:00Z">
            <w:r>
              <w:rPr>
                <w:noProof/>
                <w:webHidden/>
              </w:rPr>
              <w:t>7</w:t>
            </w:r>
            <w:r>
              <w:rPr>
                <w:noProof/>
                <w:webHidden/>
              </w:rPr>
              <w:fldChar w:fldCharType="end"/>
            </w:r>
            <w:r w:rsidRPr="002267CE">
              <w:rPr>
                <w:rStyle w:val="Hyperlink"/>
                <w:noProof/>
              </w:rPr>
              <w:fldChar w:fldCharType="end"/>
            </w:r>
          </w:ins>
        </w:p>
        <w:p w:rsidR="00F74666" w:rsidRDefault="00F74666">
          <w:pPr>
            <w:pStyle w:val="TOC4"/>
            <w:tabs>
              <w:tab w:val="left" w:pos="1440"/>
              <w:tab w:val="right" w:pos="9016"/>
            </w:tabs>
            <w:rPr>
              <w:ins w:id="46" w:author="Don Syme" w:date="2010-06-28T12:43:00Z"/>
              <w:rFonts w:asciiTheme="minorHAnsi" w:eastAsiaTheme="minorEastAsia" w:hAnsiTheme="minorHAnsi" w:cstheme="minorBidi"/>
              <w:noProof/>
              <w:szCs w:val="22"/>
            </w:rPr>
          </w:pPr>
          <w:ins w:id="4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"_Toc265492369"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1.4.10</w:t>
            </w:r>
            <w:r>
              <w:rPr>
                <w:rFonts w:asciiTheme="minorHAnsi" w:eastAsiaTheme="minorEastAsia" w:hAnsiTheme="minorHAnsi" w:cstheme="minorBidi"/>
                <w:noProof/>
                <w:szCs w:val="22"/>
              </w:rPr>
              <w:tab/>
            </w:r>
            <w:r w:rsidRPr="002267CE">
              <w:rPr>
                <w:rStyle w:val="Hyperlink"/>
                <w:noProof/>
              </w:rPr>
              <w:t>Design goal: Binary Size</w:t>
            </w:r>
            <w:r>
              <w:rPr>
                <w:noProof/>
                <w:webHidden/>
              </w:rPr>
              <w:tab/>
            </w:r>
            <w:r>
              <w:rPr>
                <w:noProof/>
                <w:webHidden/>
              </w:rPr>
              <w:fldChar w:fldCharType="begin"/>
            </w:r>
            <w:r>
              <w:rPr>
                <w:noProof/>
                <w:webHidden/>
              </w:rPr>
              <w:instrText xml:space="preserve"> PAGEREF _Toc265492369 \h </w:instrText>
            </w:r>
            <w:r>
              <w:rPr>
                <w:noProof/>
                <w:webHidden/>
              </w:rPr>
            </w:r>
          </w:ins>
          <w:r>
            <w:rPr>
              <w:noProof/>
              <w:webHidden/>
            </w:rPr>
            <w:fldChar w:fldCharType="separate"/>
          </w:r>
          <w:ins w:id="48" w:author="Don Syme" w:date="2010-06-28T12:43:00Z">
            <w:r>
              <w:rPr>
                <w:noProof/>
                <w:webHidden/>
              </w:rPr>
              <w:t>7</w:t>
            </w:r>
            <w:r>
              <w:rPr>
                <w:noProof/>
                <w:webHidden/>
              </w:rPr>
              <w:fldChar w:fldCharType="end"/>
            </w:r>
            <w:r w:rsidRPr="002267CE">
              <w:rPr>
                <w:rStyle w:val="Hyperlink"/>
                <w:noProof/>
              </w:rPr>
              <w:fldChar w:fldCharType="end"/>
            </w:r>
          </w:ins>
        </w:p>
        <w:p w:rsidR="00F74666" w:rsidRDefault="00F74666">
          <w:pPr>
            <w:pStyle w:val="TOC4"/>
            <w:tabs>
              <w:tab w:val="left" w:pos="1440"/>
              <w:tab w:val="right" w:pos="9016"/>
            </w:tabs>
            <w:rPr>
              <w:ins w:id="49" w:author="Don Syme" w:date="2010-06-28T12:43:00Z"/>
              <w:rFonts w:asciiTheme="minorHAnsi" w:eastAsiaTheme="minorEastAsia" w:hAnsiTheme="minorHAnsi" w:cstheme="minorBidi"/>
              <w:noProof/>
              <w:szCs w:val="22"/>
            </w:rPr>
          </w:pPr>
          <w:ins w:id="5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"_Toc265492370"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1.4.11</w:t>
            </w:r>
            <w:r>
              <w:rPr>
                <w:rFonts w:asciiTheme="minorHAnsi" w:eastAsiaTheme="minorEastAsia" w:hAnsiTheme="minorHAnsi" w:cstheme="minorBidi"/>
                <w:noProof/>
                <w:szCs w:val="22"/>
              </w:rPr>
              <w:tab/>
            </w:r>
            <w:r w:rsidRPr="002267CE">
              <w:rPr>
                <w:rStyle w:val="Hyperlink"/>
                <w:noProof/>
              </w:rPr>
              <w:t>Design goal: Compiled Names follow .NET Standards</w:t>
            </w:r>
            <w:r>
              <w:rPr>
                <w:noProof/>
                <w:webHidden/>
              </w:rPr>
              <w:tab/>
            </w:r>
            <w:r>
              <w:rPr>
                <w:noProof/>
                <w:webHidden/>
              </w:rPr>
              <w:fldChar w:fldCharType="begin"/>
            </w:r>
            <w:r>
              <w:rPr>
                <w:noProof/>
                <w:webHidden/>
              </w:rPr>
              <w:instrText xml:space="preserve"> PAGEREF _Toc265492370 \h </w:instrText>
            </w:r>
            <w:r>
              <w:rPr>
                <w:noProof/>
                <w:webHidden/>
              </w:rPr>
            </w:r>
          </w:ins>
          <w:r>
            <w:rPr>
              <w:noProof/>
              <w:webHidden/>
            </w:rPr>
            <w:fldChar w:fldCharType="separate"/>
          </w:r>
          <w:ins w:id="51" w:author="Don Syme" w:date="2010-06-28T12:43:00Z">
            <w:r>
              <w:rPr>
                <w:noProof/>
                <w:webHidden/>
              </w:rPr>
              <w:t>7</w:t>
            </w:r>
            <w:r>
              <w:rPr>
                <w:noProof/>
                <w:webHidden/>
              </w:rPr>
              <w:fldChar w:fldCharType="end"/>
            </w:r>
            <w:r w:rsidRPr="002267CE">
              <w:rPr>
                <w:rStyle w:val="Hyperlink"/>
                <w:noProof/>
              </w:rPr>
              <w:fldChar w:fldCharType="end"/>
            </w:r>
          </w:ins>
        </w:p>
        <w:p w:rsidR="00F74666" w:rsidRDefault="00F74666">
          <w:pPr>
            <w:pStyle w:val="TOC3"/>
            <w:rPr>
              <w:ins w:id="52" w:author="Don Syme" w:date="2010-06-28T12:43:00Z"/>
              <w:rFonts w:asciiTheme="minorHAnsi" w:eastAsiaTheme="minorEastAsia" w:hAnsiTheme="minorHAnsi" w:cstheme="minorBidi"/>
              <w:noProof/>
              <w:szCs w:val="22"/>
            </w:rPr>
          </w:pPr>
          <w:ins w:id="5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"_Toc265492371"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1.5</w:t>
            </w:r>
            <w:r>
              <w:rPr>
                <w:rFonts w:asciiTheme="minorHAnsi" w:eastAsiaTheme="minorEastAsia" w:hAnsiTheme="minorHAnsi" w:cstheme="minorBidi"/>
                <w:noProof/>
                <w:szCs w:val="22"/>
              </w:rPr>
              <w:tab/>
            </w:r>
            <w:r w:rsidRPr="002267CE">
              <w:rPr>
                <w:rStyle w:val="Hyperlink"/>
                <w:noProof/>
              </w:rPr>
              <w:t>Non-design goals</w:t>
            </w:r>
            <w:r>
              <w:rPr>
                <w:noProof/>
                <w:webHidden/>
              </w:rPr>
              <w:tab/>
            </w:r>
            <w:r>
              <w:rPr>
                <w:noProof/>
                <w:webHidden/>
              </w:rPr>
              <w:fldChar w:fldCharType="begin"/>
            </w:r>
            <w:r>
              <w:rPr>
                <w:noProof/>
                <w:webHidden/>
              </w:rPr>
              <w:instrText xml:space="preserve"> PAGEREF _Toc265492371 \h </w:instrText>
            </w:r>
            <w:r>
              <w:rPr>
                <w:noProof/>
                <w:webHidden/>
              </w:rPr>
            </w:r>
          </w:ins>
          <w:r>
            <w:rPr>
              <w:noProof/>
              <w:webHidden/>
            </w:rPr>
            <w:fldChar w:fldCharType="separate"/>
          </w:r>
          <w:ins w:id="54" w:author="Don Syme" w:date="2010-06-28T12:43:00Z">
            <w:r>
              <w:rPr>
                <w:noProof/>
                <w:webHidden/>
              </w:rPr>
              <w:t>7</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55" w:author="Don Syme" w:date="2010-06-28T12:43:00Z"/>
              <w:rFonts w:asciiTheme="minorHAnsi" w:eastAsiaTheme="minorEastAsia" w:hAnsiTheme="minorHAnsi" w:cstheme="minorBidi"/>
              <w:noProof/>
              <w:szCs w:val="22"/>
            </w:rPr>
          </w:pPr>
          <w:ins w:id="5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"_Toc265492372"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1.5.1</w:t>
            </w:r>
            <w:r>
              <w:rPr>
                <w:rFonts w:asciiTheme="minorHAnsi" w:eastAsiaTheme="minorEastAsia" w:hAnsiTheme="minorHAnsi" w:cstheme="minorBidi"/>
                <w:noProof/>
                <w:szCs w:val="22"/>
              </w:rPr>
              <w:tab/>
            </w:r>
            <w:r w:rsidRPr="002267CE">
              <w:rPr>
                <w:rStyle w:val="Hyperlink"/>
                <w:noProof/>
              </w:rPr>
              <w:t>Non-design goal: OCaml Compatibility</w:t>
            </w:r>
            <w:r>
              <w:rPr>
                <w:noProof/>
                <w:webHidden/>
              </w:rPr>
              <w:tab/>
            </w:r>
            <w:r>
              <w:rPr>
                <w:noProof/>
                <w:webHidden/>
              </w:rPr>
              <w:fldChar w:fldCharType="begin"/>
            </w:r>
            <w:r>
              <w:rPr>
                <w:noProof/>
                <w:webHidden/>
              </w:rPr>
              <w:instrText xml:space="preserve"> PAGEREF _Toc265492372 \h </w:instrText>
            </w:r>
            <w:r>
              <w:rPr>
                <w:noProof/>
                <w:webHidden/>
              </w:rPr>
            </w:r>
          </w:ins>
          <w:r>
            <w:rPr>
              <w:noProof/>
              <w:webHidden/>
            </w:rPr>
            <w:fldChar w:fldCharType="separate"/>
          </w:r>
          <w:ins w:id="57" w:author="Don Syme" w:date="2010-06-28T12:43:00Z">
            <w:r>
              <w:rPr>
                <w:noProof/>
                <w:webHidden/>
              </w:rPr>
              <w:t>7</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58" w:author="Don Syme" w:date="2010-06-28T12:43:00Z"/>
              <w:rFonts w:asciiTheme="minorHAnsi" w:eastAsiaTheme="minorEastAsia" w:hAnsiTheme="minorHAnsi" w:cstheme="minorBidi"/>
              <w:noProof/>
              <w:szCs w:val="22"/>
            </w:rPr>
          </w:pPr>
          <w:ins w:id="5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"_Toc265492373"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1.5.2</w:t>
            </w:r>
            <w:r>
              <w:rPr>
                <w:rFonts w:asciiTheme="minorHAnsi" w:eastAsiaTheme="minorEastAsia" w:hAnsiTheme="minorHAnsi" w:cstheme="minorBidi"/>
                <w:noProof/>
                <w:szCs w:val="22"/>
              </w:rPr>
              <w:tab/>
            </w:r>
            <w:r w:rsidRPr="002267CE">
              <w:rPr>
                <w:rStyle w:val="Hyperlink"/>
                <w:noProof/>
              </w:rPr>
              <w:t>Non-design goal: Full Backwards Compatibility with Early F#</w:t>
            </w:r>
            <w:r>
              <w:rPr>
                <w:noProof/>
                <w:webHidden/>
              </w:rPr>
              <w:tab/>
            </w:r>
            <w:r>
              <w:rPr>
                <w:noProof/>
                <w:webHidden/>
              </w:rPr>
              <w:fldChar w:fldCharType="begin"/>
            </w:r>
            <w:r>
              <w:rPr>
                <w:noProof/>
                <w:webHidden/>
              </w:rPr>
              <w:instrText xml:space="preserve"> PAGEREF _Toc265492373 \h </w:instrText>
            </w:r>
            <w:r>
              <w:rPr>
                <w:noProof/>
                <w:webHidden/>
              </w:rPr>
            </w:r>
          </w:ins>
          <w:r>
            <w:rPr>
              <w:noProof/>
              <w:webHidden/>
            </w:rPr>
            <w:fldChar w:fldCharType="separate"/>
          </w:r>
          <w:ins w:id="60" w:author="Don Syme" w:date="2010-06-28T12:43:00Z">
            <w:r>
              <w:rPr>
                <w:noProof/>
                <w:webHidden/>
              </w:rPr>
              <w:t>7</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61" w:author="Don Syme" w:date="2010-06-28T12:43:00Z"/>
              <w:rFonts w:asciiTheme="minorHAnsi" w:eastAsiaTheme="minorEastAsia" w:hAnsiTheme="minorHAnsi" w:cstheme="minorBidi"/>
              <w:noProof/>
              <w:szCs w:val="22"/>
            </w:rPr>
          </w:pPr>
          <w:ins w:id="6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"_Toc265492375"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1.5.3</w:t>
            </w:r>
            <w:r>
              <w:rPr>
                <w:rFonts w:asciiTheme="minorHAnsi" w:eastAsiaTheme="minorEastAsia" w:hAnsiTheme="minorHAnsi" w:cstheme="minorBidi"/>
                <w:noProof/>
                <w:szCs w:val="22"/>
              </w:rPr>
              <w:tab/>
            </w:r>
            <w:r w:rsidRPr="002267CE">
              <w:rPr>
                <w:rStyle w:val="Hyperlink"/>
                <w:noProof/>
              </w:rPr>
              <w:t>Non-design goal: FxCop Perfection</w:t>
            </w:r>
            <w:r>
              <w:rPr>
                <w:noProof/>
                <w:webHidden/>
              </w:rPr>
              <w:tab/>
            </w:r>
            <w:r>
              <w:rPr>
                <w:noProof/>
                <w:webHidden/>
              </w:rPr>
              <w:fldChar w:fldCharType="begin"/>
            </w:r>
            <w:r>
              <w:rPr>
                <w:noProof/>
                <w:webHidden/>
              </w:rPr>
              <w:instrText xml:space="preserve"> PAGEREF _Toc265492375 \h </w:instrText>
            </w:r>
            <w:r>
              <w:rPr>
                <w:noProof/>
                <w:webHidden/>
              </w:rPr>
            </w:r>
          </w:ins>
          <w:r>
            <w:rPr>
              <w:noProof/>
              <w:webHidden/>
            </w:rPr>
            <w:fldChar w:fldCharType="separate"/>
          </w:r>
          <w:ins w:id="63" w:author="Don Syme" w:date="2010-06-28T12:43:00Z">
            <w:r>
              <w:rPr>
                <w:noProof/>
                <w:webHidden/>
              </w:rPr>
              <w:t>7</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64" w:author="Don Syme" w:date="2010-06-28T12:43:00Z"/>
              <w:rFonts w:asciiTheme="minorHAnsi" w:eastAsiaTheme="minorEastAsia" w:hAnsiTheme="minorHAnsi" w:cstheme="minorBidi"/>
              <w:noProof/>
              <w:szCs w:val="22"/>
            </w:rPr>
          </w:pPr>
          <w:ins w:id="6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"_Toc265492376"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1.5.4</w:t>
            </w:r>
            <w:r>
              <w:rPr>
                <w:rFonts w:asciiTheme="minorHAnsi" w:eastAsiaTheme="minorEastAsia" w:hAnsiTheme="minorHAnsi" w:cstheme="minorBidi"/>
                <w:noProof/>
                <w:szCs w:val="22"/>
              </w:rPr>
              <w:tab/>
            </w:r>
            <w:r w:rsidRPr="002267CE">
              <w:rPr>
                <w:rStyle w:val="Hyperlink"/>
                <w:noProof/>
              </w:rPr>
              <w:t>Non-design goal: Minimalism</w:t>
            </w:r>
            <w:r>
              <w:rPr>
                <w:noProof/>
                <w:webHidden/>
              </w:rPr>
              <w:tab/>
            </w:r>
            <w:r>
              <w:rPr>
                <w:noProof/>
                <w:webHidden/>
              </w:rPr>
              <w:fldChar w:fldCharType="begin"/>
            </w:r>
            <w:r>
              <w:rPr>
                <w:noProof/>
                <w:webHidden/>
              </w:rPr>
              <w:instrText xml:space="preserve"> PAGEREF _Toc265492376 \h </w:instrText>
            </w:r>
            <w:r>
              <w:rPr>
                <w:noProof/>
                <w:webHidden/>
              </w:rPr>
            </w:r>
          </w:ins>
          <w:r>
            <w:rPr>
              <w:noProof/>
              <w:webHidden/>
            </w:rPr>
            <w:fldChar w:fldCharType="separate"/>
          </w:r>
          <w:ins w:id="66" w:author="Don Syme" w:date="2010-06-28T12:43:00Z">
            <w:r>
              <w:rPr>
                <w:noProof/>
                <w:webHidden/>
              </w:rPr>
              <w:t>8</w:t>
            </w:r>
            <w:r>
              <w:rPr>
                <w:noProof/>
                <w:webHidden/>
              </w:rPr>
              <w:fldChar w:fldCharType="end"/>
            </w:r>
            <w:r w:rsidRPr="002267CE">
              <w:rPr>
                <w:rStyle w:val="Hyperlink"/>
                <w:noProof/>
              </w:rPr>
              <w:fldChar w:fldCharType="end"/>
            </w:r>
          </w:ins>
        </w:p>
        <w:p w:rsidR="00F74666" w:rsidRDefault="00F74666">
          <w:pPr>
            <w:pStyle w:val="TOC3"/>
            <w:rPr>
              <w:ins w:id="67" w:author="Don Syme" w:date="2010-06-28T12:43:00Z"/>
              <w:rFonts w:asciiTheme="minorHAnsi" w:eastAsiaTheme="minorEastAsia" w:hAnsiTheme="minorHAnsi" w:cstheme="minorBidi"/>
              <w:noProof/>
              <w:szCs w:val="22"/>
            </w:rPr>
          </w:pPr>
          <w:ins w:id="6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"_Toc265492377"</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1.6</w:t>
            </w:r>
            <w:r>
              <w:rPr>
                <w:rFonts w:asciiTheme="minorHAnsi" w:eastAsiaTheme="minorEastAsia" w:hAnsiTheme="minorHAnsi" w:cstheme="minorBidi"/>
                <w:noProof/>
                <w:szCs w:val="22"/>
              </w:rPr>
              <w:tab/>
            </w:r>
            <w:r w:rsidRPr="002267CE">
              <w:rPr>
                <w:rStyle w:val="Hyperlink"/>
                <w:noProof/>
              </w:rPr>
              <w:t>Historical API Design Work</w:t>
            </w:r>
            <w:r>
              <w:rPr>
                <w:noProof/>
                <w:webHidden/>
              </w:rPr>
              <w:tab/>
            </w:r>
            <w:r>
              <w:rPr>
                <w:noProof/>
                <w:webHidden/>
              </w:rPr>
              <w:fldChar w:fldCharType="begin"/>
            </w:r>
            <w:r>
              <w:rPr>
                <w:noProof/>
                <w:webHidden/>
              </w:rPr>
              <w:instrText xml:space="preserve"> PAGEREF _Toc265492377 \h </w:instrText>
            </w:r>
            <w:r>
              <w:rPr>
                <w:noProof/>
                <w:webHidden/>
              </w:rPr>
            </w:r>
          </w:ins>
          <w:r>
            <w:rPr>
              <w:noProof/>
              <w:webHidden/>
            </w:rPr>
            <w:fldChar w:fldCharType="separate"/>
          </w:r>
          <w:ins w:id="69" w:author="Don Syme" w:date="2010-06-28T12:43:00Z">
            <w:r>
              <w:rPr>
                <w:noProof/>
                <w:webHidden/>
              </w:rPr>
              <w:t>8</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70" w:author="Don Syme" w:date="2010-06-28T12:43:00Z"/>
              <w:rFonts w:asciiTheme="minorHAnsi" w:eastAsiaTheme="minorEastAsia" w:hAnsiTheme="minorHAnsi" w:cstheme="minorBidi"/>
              <w:b w:val="0"/>
              <w:bCs w:val="0"/>
              <w:noProof/>
              <w:szCs w:val="22"/>
            </w:rPr>
          </w:pPr>
          <w:ins w:id="7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"_Toc265492378"</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2</w:t>
            </w:r>
            <w:r>
              <w:rPr>
                <w:rFonts w:asciiTheme="minorHAnsi" w:eastAsiaTheme="minorEastAsia" w:hAnsiTheme="minorHAnsi" w:cstheme="minorBidi"/>
                <w:b w:val="0"/>
                <w:bCs w:val="0"/>
                <w:noProof/>
                <w:szCs w:val="22"/>
              </w:rPr>
              <w:tab/>
            </w:r>
            <w:r w:rsidRPr="002267CE">
              <w:rPr>
                <w:rStyle w:val="Hyperlink"/>
                <w:noProof/>
              </w:rPr>
              <w:t>Design Guidelines</w:t>
            </w:r>
            <w:r>
              <w:rPr>
                <w:noProof/>
                <w:webHidden/>
              </w:rPr>
              <w:tab/>
            </w:r>
            <w:r>
              <w:rPr>
                <w:noProof/>
                <w:webHidden/>
              </w:rPr>
              <w:fldChar w:fldCharType="begin"/>
            </w:r>
            <w:r>
              <w:rPr>
                <w:noProof/>
                <w:webHidden/>
              </w:rPr>
              <w:instrText xml:space="preserve"> PAGEREF _Toc265492378 \h </w:instrText>
            </w:r>
            <w:r>
              <w:rPr>
                <w:noProof/>
                <w:webHidden/>
              </w:rPr>
            </w:r>
          </w:ins>
          <w:r>
            <w:rPr>
              <w:noProof/>
              <w:webHidden/>
            </w:rPr>
            <w:fldChar w:fldCharType="separate"/>
          </w:r>
          <w:ins w:id="72" w:author="Don Syme" w:date="2010-06-28T12:43:00Z">
            <w:r>
              <w:rPr>
                <w:noProof/>
                <w:webHidden/>
              </w:rPr>
              <w:t>9</w:t>
            </w:r>
            <w:r>
              <w:rPr>
                <w:noProof/>
                <w:webHidden/>
              </w:rPr>
              <w:fldChar w:fldCharType="end"/>
            </w:r>
            <w:r w:rsidRPr="002267CE">
              <w:rPr>
                <w:rStyle w:val="Hyperlink"/>
                <w:noProof/>
              </w:rPr>
              <w:fldChar w:fldCharType="end"/>
            </w:r>
          </w:ins>
        </w:p>
        <w:p w:rsidR="00F74666" w:rsidRDefault="00F74666">
          <w:pPr>
            <w:pStyle w:val="TOC3"/>
            <w:rPr>
              <w:ins w:id="73" w:author="Don Syme" w:date="2010-06-28T12:43:00Z"/>
              <w:rFonts w:asciiTheme="minorHAnsi" w:eastAsiaTheme="minorEastAsia" w:hAnsiTheme="minorHAnsi" w:cstheme="minorBidi"/>
              <w:noProof/>
              <w:szCs w:val="22"/>
            </w:rPr>
          </w:pPr>
          <w:ins w:id="7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"_Toc265492379"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2.1</w:t>
            </w:r>
            <w:r>
              <w:rPr>
                <w:rFonts w:asciiTheme="minorHAnsi" w:eastAsiaTheme="minorEastAsia" w:hAnsiTheme="minorHAnsi" w:cstheme="minorBidi"/>
                <w:noProof/>
                <w:szCs w:val="22"/>
              </w:rPr>
              <w:tab/>
            </w:r>
            <w:r w:rsidRPr="002267CE">
              <w:rPr>
                <w:rStyle w:val="Hyperlink"/>
                <w:noProof/>
              </w:rPr>
              <w:t>Standard F# Operators</w:t>
            </w:r>
            <w:r>
              <w:rPr>
                <w:noProof/>
                <w:webHidden/>
              </w:rPr>
              <w:tab/>
            </w:r>
            <w:r>
              <w:rPr>
                <w:noProof/>
                <w:webHidden/>
              </w:rPr>
              <w:fldChar w:fldCharType="begin"/>
            </w:r>
            <w:r>
              <w:rPr>
                <w:noProof/>
                <w:webHidden/>
              </w:rPr>
              <w:instrText xml:space="preserve"> PAGEREF _Toc265492379 \h </w:instrText>
            </w:r>
            <w:r>
              <w:rPr>
                <w:noProof/>
                <w:webHidden/>
              </w:rPr>
            </w:r>
          </w:ins>
          <w:r>
            <w:rPr>
              <w:noProof/>
              <w:webHidden/>
            </w:rPr>
            <w:fldChar w:fldCharType="separate"/>
          </w:r>
          <w:ins w:id="75" w:author="Don Syme" w:date="2010-06-28T12:43:00Z">
            <w:r>
              <w:rPr>
                <w:noProof/>
                <w:webHidden/>
              </w:rPr>
              <w:t>9</w:t>
            </w:r>
            <w:r>
              <w:rPr>
                <w:noProof/>
                <w:webHidden/>
              </w:rPr>
              <w:fldChar w:fldCharType="end"/>
            </w:r>
            <w:r w:rsidRPr="002267CE">
              <w:rPr>
                <w:rStyle w:val="Hyperlink"/>
                <w:noProof/>
              </w:rPr>
              <w:fldChar w:fldCharType="end"/>
            </w:r>
          </w:ins>
        </w:p>
        <w:p w:rsidR="00F74666" w:rsidRDefault="00F74666">
          <w:pPr>
            <w:pStyle w:val="TOC3"/>
            <w:rPr>
              <w:ins w:id="76" w:author="Don Syme" w:date="2010-06-28T12:43:00Z"/>
              <w:rFonts w:asciiTheme="minorHAnsi" w:eastAsiaTheme="minorEastAsia" w:hAnsiTheme="minorHAnsi" w:cstheme="minorBidi"/>
              <w:noProof/>
              <w:szCs w:val="22"/>
            </w:rPr>
          </w:pPr>
          <w:ins w:id="7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"_Toc265492380"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2.2</w:t>
            </w:r>
            <w:r>
              <w:rPr>
                <w:rFonts w:asciiTheme="minorHAnsi" w:eastAsiaTheme="minorEastAsia" w:hAnsiTheme="minorHAnsi" w:cstheme="minorBidi"/>
                <w:noProof/>
                <w:szCs w:val="22"/>
              </w:rPr>
              <w:tab/>
            </w:r>
            <w:r w:rsidRPr="002267CE">
              <w:rPr>
                <w:rStyle w:val="Hyperlink"/>
                <w:noProof/>
              </w:rPr>
              <w:t>Use of Tuples</w:t>
            </w:r>
            <w:r>
              <w:rPr>
                <w:noProof/>
                <w:webHidden/>
              </w:rPr>
              <w:tab/>
            </w:r>
            <w:r>
              <w:rPr>
                <w:noProof/>
                <w:webHidden/>
              </w:rPr>
              <w:fldChar w:fldCharType="begin"/>
            </w:r>
            <w:r>
              <w:rPr>
                <w:noProof/>
                <w:webHidden/>
              </w:rPr>
              <w:instrText xml:space="preserve"> PAGEREF _Toc265492380 \h </w:instrText>
            </w:r>
            <w:r>
              <w:rPr>
                <w:noProof/>
                <w:webHidden/>
              </w:rPr>
            </w:r>
          </w:ins>
          <w:r>
            <w:rPr>
              <w:noProof/>
              <w:webHidden/>
            </w:rPr>
            <w:fldChar w:fldCharType="separate"/>
          </w:r>
          <w:ins w:id="78" w:author="Don Syme" w:date="2010-06-28T12:43:00Z">
            <w:r>
              <w:rPr>
                <w:noProof/>
                <w:webHidden/>
              </w:rPr>
              <w:t>10</w:t>
            </w:r>
            <w:r>
              <w:rPr>
                <w:noProof/>
                <w:webHidden/>
              </w:rPr>
              <w:fldChar w:fldCharType="end"/>
            </w:r>
            <w:r w:rsidRPr="002267CE">
              <w:rPr>
                <w:rStyle w:val="Hyperlink"/>
                <w:noProof/>
              </w:rPr>
              <w:fldChar w:fldCharType="end"/>
            </w:r>
          </w:ins>
        </w:p>
        <w:p w:rsidR="00F74666" w:rsidRDefault="00F74666">
          <w:pPr>
            <w:pStyle w:val="TOC3"/>
            <w:rPr>
              <w:ins w:id="79" w:author="Don Syme" w:date="2010-06-28T12:43:00Z"/>
              <w:rFonts w:asciiTheme="minorHAnsi" w:eastAsiaTheme="minorEastAsia" w:hAnsiTheme="minorHAnsi" w:cstheme="minorBidi"/>
              <w:noProof/>
              <w:szCs w:val="22"/>
            </w:rPr>
          </w:pPr>
          <w:ins w:id="8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"_Toc265492381"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2.3</w:t>
            </w:r>
            <w:r>
              <w:rPr>
                <w:rFonts w:asciiTheme="minorHAnsi" w:eastAsiaTheme="minorEastAsia" w:hAnsiTheme="minorHAnsi" w:cstheme="minorBidi"/>
                <w:noProof/>
                <w:szCs w:val="22"/>
              </w:rPr>
              <w:tab/>
            </w:r>
            <w:r w:rsidRPr="002267CE">
              <w:rPr>
                <w:rStyle w:val="Hyperlink"/>
                <w:noProof/>
              </w:rPr>
              <w:t>Use of F# Function Values</w:t>
            </w:r>
            <w:r>
              <w:rPr>
                <w:noProof/>
                <w:webHidden/>
              </w:rPr>
              <w:tab/>
            </w:r>
            <w:r>
              <w:rPr>
                <w:noProof/>
                <w:webHidden/>
              </w:rPr>
              <w:fldChar w:fldCharType="begin"/>
            </w:r>
            <w:r>
              <w:rPr>
                <w:noProof/>
                <w:webHidden/>
              </w:rPr>
              <w:instrText xml:space="preserve"> PAGEREF _Toc265492381 \h </w:instrText>
            </w:r>
            <w:r>
              <w:rPr>
                <w:noProof/>
                <w:webHidden/>
              </w:rPr>
            </w:r>
          </w:ins>
          <w:r>
            <w:rPr>
              <w:noProof/>
              <w:webHidden/>
            </w:rPr>
            <w:fldChar w:fldCharType="separate"/>
          </w:r>
          <w:ins w:id="81" w:author="Don Syme" w:date="2010-06-28T12:43:00Z">
            <w:r>
              <w:rPr>
                <w:noProof/>
                <w:webHidden/>
              </w:rPr>
              <w:t>10</w:t>
            </w:r>
            <w:r>
              <w:rPr>
                <w:noProof/>
                <w:webHidden/>
              </w:rPr>
              <w:fldChar w:fldCharType="end"/>
            </w:r>
            <w:r w:rsidRPr="002267CE">
              <w:rPr>
                <w:rStyle w:val="Hyperlink"/>
                <w:noProof/>
              </w:rPr>
              <w:fldChar w:fldCharType="end"/>
            </w:r>
          </w:ins>
        </w:p>
        <w:p w:rsidR="00F74666" w:rsidRDefault="00F74666">
          <w:pPr>
            <w:pStyle w:val="TOC3"/>
            <w:rPr>
              <w:ins w:id="82" w:author="Don Syme" w:date="2010-06-28T12:43:00Z"/>
              <w:rFonts w:asciiTheme="minorHAnsi" w:eastAsiaTheme="minorEastAsia" w:hAnsiTheme="minorHAnsi" w:cstheme="minorBidi"/>
              <w:noProof/>
              <w:szCs w:val="22"/>
            </w:rPr>
          </w:pPr>
          <w:ins w:id="8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"_Toc265492382"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2.4</w:t>
            </w:r>
            <w:r>
              <w:rPr>
                <w:rFonts w:asciiTheme="minorHAnsi" w:eastAsiaTheme="minorEastAsia" w:hAnsiTheme="minorHAnsi" w:cstheme="minorBidi"/>
                <w:noProof/>
                <w:szCs w:val="22"/>
              </w:rPr>
              <w:tab/>
            </w:r>
            <w:r w:rsidRPr="002267CE">
              <w:rPr>
                <w:rStyle w:val="Hyperlink"/>
                <w:noProof/>
              </w:rPr>
              <w:t>Currying Guidelines</w:t>
            </w:r>
            <w:r>
              <w:rPr>
                <w:noProof/>
                <w:webHidden/>
              </w:rPr>
              <w:tab/>
            </w:r>
            <w:r>
              <w:rPr>
                <w:noProof/>
                <w:webHidden/>
              </w:rPr>
              <w:fldChar w:fldCharType="begin"/>
            </w:r>
            <w:r>
              <w:rPr>
                <w:noProof/>
                <w:webHidden/>
              </w:rPr>
              <w:instrText xml:space="preserve"> PAGEREF _Toc265492382 \h </w:instrText>
            </w:r>
            <w:r>
              <w:rPr>
                <w:noProof/>
                <w:webHidden/>
              </w:rPr>
            </w:r>
          </w:ins>
          <w:r>
            <w:rPr>
              <w:noProof/>
              <w:webHidden/>
            </w:rPr>
            <w:fldChar w:fldCharType="separate"/>
          </w:r>
          <w:ins w:id="84" w:author="Don Syme" w:date="2010-06-28T12:43:00Z">
            <w:r>
              <w:rPr>
                <w:noProof/>
                <w:webHidden/>
              </w:rPr>
              <w:t>11</w:t>
            </w:r>
            <w:r>
              <w:rPr>
                <w:noProof/>
                <w:webHidden/>
              </w:rPr>
              <w:fldChar w:fldCharType="end"/>
            </w:r>
            <w:r w:rsidRPr="002267CE">
              <w:rPr>
                <w:rStyle w:val="Hyperlink"/>
                <w:noProof/>
              </w:rPr>
              <w:fldChar w:fldCharType="end"/>
            </w:r>
          </w:ins>
        </w:p>
        <w:p w:rsidR="00F74666" w:rsidRDefault="00F74666">
          <w:pPr>
            <w:pStyle w:val="TOC3"/>
            <w:rPr>
              <w:ins w:id="85" w:author="Don Syme" w:date="2010-06-28T12:43:00Z"/>
              <w:rFonts w:asciiTheme="minorHAnsi" w:eastAsiaTheme="minorEastAsia" w:hAnsiTheme="minorHAnsi" w:cstheme="minorBidi"/>
              <w:noProof/>
              <w:szCs w:val="22"/>
            </w:rPr>
          </w:pPr>
          <w:ins w:id="8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"_Toc265492383"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2.5</w:t>
            </w:r>
            <w:r>
              <w:rPr>
                <w:rFonts w:asciiTheme="minorHAnsi" w:eastAsiaTheme="minorEastAsia" w:hAnsiTheme="minorHAnsi" w:cstheme="minorBidi"/>
                <w:noProof/>
                <w:szCs w:val="22"/>
              </w:rPr>
              <w:tab/>
            </w:r>
            <w:r w:rsidRPr="002267CE">
              <w:rPr>
                <w:rStyle w:val="Hyperlink"/>
                <w:noProof/>
              </w:rPr>
              <w:t>Overloading Guidelines and Type Inference</w:t>
            </w:r>
            <w:r>
              <w:rPr>
                <w:noProof/>
                <w:webHidden/>
              </w:rPr>
              <w:tab/>
            </w:r>
            <w:r>
              <w:rPr>
                <w:noProof/>
                <w:webHidden/>
              </w:rPr>
              <w:fldChar w:fldCharType="begin"/>
            </w:r>
            <w:r>
              <w:rPr>
                <w:noProof/>
                <w:webHidden/>
              </w:rPr>
              <w:instrText xml:space="preserve"> PAGEREF _Toc265492383 \h </w:instrText>
            </w:r>
            <w:r>
              <w:rPr>
                <w:noProof/>
                <w:webHidden/>
              </w:rPr>
            </w:r>
          </w:ins>
          <w:r>
            <w:rPr>
              <w:noProof/>
              <w:webHidden/>
            </w:rPr>
            <w:fldChar w:fldCharType="separate"/>
          </w:r>
          <w:ins w:id="87" w:author="Don Syme" w:date="2010-06-28T12:43:00Z">
            <w:r>
              <w:rPr>
                <w:noProof/>
                <w:webHidden/>
              </w:rPr>
              <w:t>11</w:t>
            </w:r>
            <w:r>
              <w:rPr>
                <w:noProof/>
                <w:webHidden/>
              </w:rPr>
              <w:fldChar w:fldCharType="end"/>
            </w:r>
            <w:r w:rsidRPr="002267CE">
              <w:rPr>
                <w:rStyle w:val="Hyperlink"/>
                <w:noProof/>
              </w:rPr>
              <w:fldChar w:fldCharType="end"/>
            </w:r>
          </w:ins>
        </w:p>
        <w:p w:rsidR="00F74666" w:rsidRDefault="00F74666">
          <w:pPr>
            <w:pStyle w:val="TOC3"/>
            <w:rPr>
              <w:ins w:id="88" w:author="Don Syme" w:date="2010-06-28T12:43:00Z"/>
              <w:rFonts w:asciiTheme="minorHAnsi" w:eastAsiaTheme="minorEastAsia" w:hAnsiTheme="minorHAnsi" w:cstheme="minorBidi"/>
              <w:noProof/>
              <w:szCs w:val="22"/>
            </w:rPr>
          </w:pPr>
          <w:ins w:id="8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"_Toc265492384"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2.6</w:t>
            </w:r>
            <w:r>
              <w:rPr>
                <w:rFonts w:asciiTheme="minorHAnsi" w:eastAsiaTheme="minorEastAsia" w:hAnsiTheme="minorHAnsi" w:cstheme="minorBidi"/>
                <w:noProof/>
                <w:szCs w:val="22"/>
              </w:rPr>
              <w:tab/>
            </w:r>
            <w:r w:rsidRPr="002267CE">
              <w:rPr>
                <w:rStyle w:val="Hyperlink"/>
                <w:noProof/>
              </w:rPr>
              <w:t>Capitalization Guidelines</w:t>
            </w:r>
            <w:r>
              <w:rPr>
                <w:noProof/>
                <w:webHidden/>
              </w:rPr>
              <w:tab/>
            </w:r>
            <w:r>
              <w:rPr>
                <w:noProof/>
                <w:webHidden/>
              </w:rPr>
              <w:fldChar w:fldCharType="begin"/>
            </w:r>
            <w:r>
              <w:rPr>
                <w:noProof/>
                <w:webHidden/>
              </w:rPr>
              <w:instrText xml:space="preserve"> PAGEREF _Toc265492384 \h </w:instrText>
            </w:r>
            <w:r>
              <w:rPr>
                <w:noProof/>
                <w:webHidden/>
              </w:rPr>
            </w:r>
          </w:ins>
          <w:r>
            <w:rPr>
              <w:noProof/>
              <w:webHidden/>
            </w:rPr>
            <w:fldChar w:fldCharType="separate"/>
          </w:r>
          <w:ins w:id="90" w:author="Don Syme" w:date="2010-06-28T12:43:00Z">
            <w:r>
              <w:rPr>
                <w:noProof/>
                <w:webHidden/>
              </w:rPr>
              <w:t>11</w:t>
            </w:r>
            <w:r>
              <w:rPr>
                <w:noProof/>
                <w:webHidden/>
              </w:rPr>
              <w:fldChar w:fldCharType="end"/>
            </w:r>
            <w:r w:rsidRPr="002267CE">
              <w:rPr>
                <w:rStyle w:val="Hyperlink"/>
                <w:noProof/>
              </w:rPr>
              <w:fldChar w:fldCharType="end"/>
            </w:r>
          </w:ins>
        </w:p>
        <w:p w:rsidR="00F74666" w:rsidRDefault="00F74666">
          <w:pPr>
            <w:pStyle w:val="TOC3"/>
            <w:rPr>
              <w:ins w:id="91" w:author="Don Syme" w:date="2010-06-28T12:43:00Z"/>
              <w:rFonts w:asciiTheme="minorHAnsi" w:eastAsiaTheme="minorEastAsia" w:hAnsiTheme="minorHAnsi" w:cstheme="minorBidi"/>
              <w:noProof/>
              <w:szCs w:val="22"/>
            </w:rPr>
          </w:pPr>
          <w:ins w:id="9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"_Toc265492385"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2.7</w:t>
            </w:r>
            <w:r>
              <w:rPr>
                <w:rFonts w:asciiTheme="minorHAnsi" w:eastAsiaTheme="minorEastAsia" w:hAnsiTheme="minorHAnsi" w:cstheme="minorBidi"/>
                <w:noProof/>
                <w:szCs w:val="22"/>
              </w:rPr>
              <w:tab/>
            </w:r>
            <w:r w:rsidRPr="002267CE">
              <w:rPr>
                <w:rStyle w:val="Hyperlink"/>
                <w:noProof/>
              </w:rPr>
              <w:t>Underscore Guidelines</w:t>
            </w:r>
            <w:r>
              <w:rPr>
                <w:noProof/>
                <w:webHidden/>
              </w:rPr>
              <w:tab/>
            </w:r>
            <w:r>
              <w:rPr>
                <w:noProof/>
                <w:webHidden/>
              </w:rPr>
              <w:fldChar w:fldCharType="begin"/>
            </w:r>
            <w:r>
              <w:rPr>
                <w:noProof/>
                <w:webHidden/>
              </w:rPr>
              <w:instrText xml:space="preserve"> PAGEREF _Toc265492385 \h </w:instrText>
            </w:r>
            <w:r>
              <w:rPr>
                <w:noProof/>
                <w:webHidden/>
              </w:rPr>
            </w:r>
          </w:ins>
          <w:r>
            <w:rPr>
              <w:noProof/>
              <w:webHidden/>
            </w:rPr>
            <w:fldChar w:fldCharType="separate"/>
          </w:r>
          <w:ins w:id="93" w:author="Don Syme" w:date="2010-06-28T12:43:00Z">
            <w:r>
              <w:rPr>
                <w:noProof/>
                <w:webHidden/>
              </w:rPr>
              <w:t>12</w:t>
            </w:r>
            <w:r>
              <w:rPr>
                <w:noProof/>
                <w:webHidden/>
              </w:rPr>
              <w:fldChar w:fldCharType="end"/>
            </w:r>
            <w:r w:rsidRPr="002267CE">
              <w:rPr>
                <w:rStyle w:val="Hyperlink"/>
                <w:noProof/>
              </w:rPr>
              <w:fldChar w:fldCharType="end"/>
            </w:r>
          </w:ins>
        </w:p>
        <w:p w:rsidR="00F74666" w:rsidRDefault="00F74666">
          <w:pPr>
            <w:pStyle w:val="TOC3"/>
            <w:rPr>
              <w:ins w:id="94" w:author="Don Syme" w:date="2010-06-28T12:43:00Z"/>
              <w:rFonts w:asciiTheme="minorHAnsi" w:eastAsiaTheme="minorEastAsia" w:hAnsiTheme="minorHAnsi" w:cstheme="minorBidi"/>
              <w:noProof/>
              <w:szCs w:val="22"/>
            </w:rPr>
          </w:pPr>
          <w:ins w:id="9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"_Toc265492390"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2.8</w:t>
            </w:r>
            <w:r>
              <w:rPr>
                <w:rFonts w:asciiTheme="minorHAnsi" w:eastAsiaTheme="minorEastAsia" w:hAnsiTheme="minorHAnsi" w:cstheme="minorBidi"/>
                <w:noProof/>
                <w:szCs w:val="22"/>
              </w:rPr>
              <w:tab/>
            </w:r>
            <w:r w:rsidRPr="002267CE">
              <w:rPr>
                <w:rStyle w:val="Hyperlink"/>
                <w:noProof/>
              </w:rPr>
              <w:t>Abbreviation Guidelines</w:t>
            </w:r>
            <w:r>
              <w:rPr>
                <w:noProof/>
                <w:webHidden/>
              </w:rPr>
              <w:tab/>
            </w:r>
            <w:r>
              <w:rPr>
                <w:noProof/>
                <w:webHidden/>
              </w:rPr>
              <w:fldChar w:fldCharType="begin"/>
            </w:r>
            <w:r>
              <w:rPr>
                <w:noProof/>
                <w:webHidden/>
              </w:rPr>
              <w:instrText xml:space="preserve"> PAGEREF _Toc265492390 \h </w:instrText>
            </w:r>
            <w:r>
              <w:rPr>
                <w:noProof/>
                <w:webHidden/>
              </w:rPr>
            </w:r>
          </w:ins>
          <w:r>
            <w:rPr>
              <w:noProof/>
              <w:webHidden/>
            </w:rPr>
            <w:fldChar w:fldCharType="separate"/>
          </w:r>
          <w:ins w:id="96" w:author="Don Syme" w:date="2010-06-28T12:43:00Z">
            <w:r>
              <w:rPr>
                <w:noProof/>
                <w:webHidden/>
              </w:rPr>
              <w:t>12</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97" w:author="Don Syme" w:date="2010-06-28T12:43:00Z"/>
              <w:rFonts w:asciiTheme="minorHAnsi" w:eastAsiaTheme="minorEastAsia" w:hAnsiTheme="minorHAnsi" w:cstheme="minorBidi"/>
              <w:b w:val="0"/>
              <w:bCs w:val="0"/>
              <w:noProof/>
              <w:szCs w:val="22"/>
            </w:rPr>
          </w:pPr>
          <w:ins w:id="9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"_Toc265492391"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w:t>
            </w:r>
            <w:r>
              <w:rPr>
                <w:rFonts w:asciiTheme="minorHAnsi" w:eastAsiaTheme="minorEastAsia" w:hAnsiTheme="minorHAnsi" w:cstheme="minorBidi"/>
                <w:b w:val="0"/>
                <w:bCs w:val="0"/>
                <w:noProof/>
                <w:szCs w:val="22"/>
              </w:rPr>
              <w:tab/>
            </w:r>
            <w:r w:rsidRPr="002267CE">
              <w:rPr>
                <w:rStyle w:val="Hyperlink"/>
                <w:noProof/>
              </w:rPr>
              <w:t>FSharp.Core – Basic Operators</w:t>
            </w:r>
            <w:r>
              <w:rPr>
                <w:noProof/>
                <w:webHidden/>
              </w:rPr>
              <w:tab/>
            </w:r>
            <w:r>
              <w:rPr>
                <w:noProof/>
                <w:webHidden/>
              </w:rPr>
              <w:fldChar w:fldCharType="begin"/>
            </w:r>
            <w:r>
              <w:rPr>
                <w:noProof/>
                <w:webHidden/>
              </w:rPr>
              <w:instrText xml:space="preserve"> PAGEREF _Toc265492391 \h </w:instrText>
            </w:r>
            <w:r>
              <w:rPr>
                <w:noProof/>
                <w:webHidden/>
              </w:rPr>
            </w:r>
          </w:ins>
          <w:r>
            <w:rPr>
              <w:noProof/>
              <w:webHidden/>
            </w:rPr>
            <w:fldChar w:fldCharType="separate"/>
          </w:r>
          <w:ins w:id="99" w:author="Don Syme" w:date="2010-06-28T12:43:00Z">
            <w:r>
              <w:rPr>
                <w:noProof/>
                <w:webHidden/>
              </w:rPr>
              <w:t>13</w:t>
            </w:r>
            <w:r>
              <w:rPr>
                <w:noProof/>
                <w:webHidden/>
              </w:rPr>
              <w:fldChar w:fldCharType="end"/>
            </w:r>
            <w:r w:rsidRPr="002267CE">
              <w:rPr>
                <w:rStyle w:val="Hyperlink"/>
                <w:noProof/>
              </w:rPr>
              <w:fldChar w:fldCharType="end"/>
            </w:r>
          </w:ins>
        </w:p>
        <w:p w:rsidR="00F74666" w:rsidRDefault="00F74666">
          <w:pPr>
            <w:pStyle w:val="TOC3"/>
            <w:rPr>
              <w:ins w:id="100" w:author="Don Syme" w:date="2010-06-28T12:43:00Z"/>
              <w:rFonts w:asciiTheme="minorHAnsi" w:eastAsiaTheme="minorEastAsia" w:hAnsiTheme="minorHAnsi" w:cstheme="minorBidi"/>
              <w:noProof/>
              <w:szCs w:val="22"/>
            </w:rPr>
          </w:pPr>
          <w:ins w:id="10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"_Toc265492392"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w:t>
            </w:r>
            <w:r>
              <w:rPr>
                <w:rFonts w:asciiTheme="minorHAnsi" w:eastAsiaTheme="minorEastAsia" w:hAnsiTheme="minorHAnsi" w:cstheme="minorBidi"/>
                <w:noProof/>
                <w:szCs w:val="22"/>
              </w:rPr>
              <w:tab/>
            </w:r>
            <w:r w:rsidRPr="002267CE">
              <w:rPr>
                <w:rStyle w:val="Hyperlink"/>
                <w:noProof/>
              </w:rPr>
              <w:t>Basic Type Abbreviations</w:t>
            </w:r>
            <w:r>
              <w:rPr>
                <w:noProof/>
                <w:webHidden/>
              </w:rPr>
              <w:tab/>
            </w:r>
            <w:r>
              <w:rPr>
                <w:noProof/>
                <w:webHidden/>
              </w:rPr>
              <w:fldChar w:fldCharType="begin"/>
            </w:r>
            <w:r>
              <w:rPr>
                <w:noProof/>
                <w:webHidden/>
              </w:rPr>
              <w:instrText xml:space="preserve"> PAGEREF _Toc265492392 \h </w:instrText>
            </w:r>
            <w:r>
              <w:rPr>
                <w:noProof/>
                <w:webHidden/>
              </w:rPr>
            </w:r>
          </w:ins>
          <w:r>
            <w:rPr>
              <w:noProof/>
              <w:webHidden/>
            </w:rPr>
            <w:fldChar w:fldCharType="separate"/>
          </w:r>
          <w:ins w:id="102" w:author="Don Syme" w:date="2010-06-28T12:43:00Z">
            <w:r>
              <w:rPr>
                <w:noProof/>
                <w:webHidden/>
              </w:rPr>
              <w:t>13</w:t>
            </w:r>
            <w:r>
              <w:rPr>
                <w:noProof/>
                <w:webHidden/>
              </w:rPr>
              <w:fldChar w:fldCharType="end"/>
            </w:r>
            <w:r w:rsidRPr="002267CE">
              <w:rPr>
                <w:rStyle w:val="Hyperlink"/>
                <w:noProof/>
              </w:rPr>
              <w:fldChar w:fldCharType="end"/>
            </w:r>
          </w:ins>
        </w:p>
        <w:p w:rsidR="00F74666" w:rsidRDefault="00F74666">
          <w:pPr>
            <w:pStyle w:val="TOC3"/>
            <w:rPr>
              <w:ins w:id="103" w:author="Don Syme" w:date="2010-06-28T12:43:00Z"/>
              <w:rFonts w:asciiTheme="minorHAnsi" w:eastAsiaTheme="minorEastAsia" w:hAnsiTheme="minorHAnsi" w:cstheme="minorBidi"/>
              <w:noProof/>
              <w:szCs w:val="22"/>
            </w:rPr>
          </w:pPr>
          <w:ins w:id="10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"_Toc265492393"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3.2</w:t>
            </w:r>
            <w:r>
              <w:rPr>
                <w:rFonts w:asciiTheme="minorHAnsi" w:eastAsiaTheme="minorEastAsia" w:hAnsiTheme="minorHAnsi" w:cstheme="minorBidi"/>
                <w:noProof/>
                <w:szCs w:val="22"/>
              </w:rPr>
              <w:tab/>
            </w:r>
            <w:r w:rsidRPr="002267CE">
              <w:rPr>
                <w:rStyle w:val="Hyperlink"/>
                <w:noProof/>
              </w:rPr>
              <w:t>Basic Arithmetic Operators</w:t>
            </w:r>
            <w:r>
              <w:rPr>
                <w:noProof/>
                <w:webHidden/>
              </w:rPr>
              <w:tab/>
            </w:r>
            <w:r>
              <w:rPr>
                <w:noProof/>
                <w:webHidden/>
              </w:rPr>
              <w:fldChar w:fldCharType="begin"/>
            </w:r>
            <w:r>
              <w:rPr>
                <w:noProof/>
                <w:webHidden/>
              </w:rPr>
              <w:instrText xml:space="preserve"> PAGEREF _Toc265492393 \h </w:instrText>
            </w:r>
            <w:r>
              <w:rPr>
                <w:noProof/>
                <w:webHidden/>
              </w:rPr>
            </w:r>
          </w:ins>
          <w:r>
            <w:rPr>
              <w:noProof/>
              <w:webHidden/>
            </w:rPr>
            <w:fldChar w:fldCharType="separate"/>
          </w:r>
          <w:ins w:id="105" w:author="Don Syme" w:date="2010-06-28T12:43:00Z">
            <w:r>
              <w:rPr>
                <w:noProof/>
                <w:webHidden/>
              </w:rPr>
              <w:t>13</w:t>
            </w:r>
            <w:r>
              <w:rPr>
                <w:noProof/>
                <w:webHidden/>
              </w:rPr>
              <w:fldChar w:fldCharType="end"/>
            </w:r>
            <w:r w:rsidRPr="002267CE">
              <w:rPr>
                <w:rStyle w:val="Hyperlink"/>
                <w:noProof/>
              </w:rPr>
              <w:fldChar w:fldCharType="end"/>
            </w:r>
          </w:ins>
        </w:p>
        <w:p w:rsidR="00F74666" w:rsidRDefault="00F74666">
          <w:pPr>
            <w:pStyle w:val="TOC3"/>
            <w:rPr>
              <w:ins w:id="106" w:author="Don Syme" w:date="2010-06-28T12:43:00Z"/>
              <w:rFonts w:asciiTheme="minorHAnsi" w:eastAsiaTheme="minorEastAsia" w:hAnsiTheme="minorHAnsi" w:cstheme="minorBidi"/>
              <w:noProof/>
              <w:szCs w:val="22"/>
            </w:rPr>
          </w:pPr>
          <w:ins w:id="10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"_Toc265492394"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3.3</w:t>
            </w:r>
            <w:r>
              <w:rPr>
                <w:rFonts w:asciiTheme="minorHAnsi" w:eastAsiaTheme="minorEastAsia" w:hAnsiTheme="minorHAnsi" w:cstheme="minorBidi"/>
                <w:noProof/>
                <w:szCs w:val="22"/>
              </w:rPr>
              <w:tab/>
            </w:r>
            <w:r w:rsidRPr="002267CE">
              <w:rPr>
                <w:rStyle w:val="Hyperlink"/>
                <w:noProof/>
              </w:rPr>
              <w:t>Generic Equality and Comparison Operators</w:t>
            </w:r>
            <w:r>
              <w:rPr>
                <w:noProof/>
                <w:webHidden/>
              </w:rPr>
              <w:tab/>
            </w:r>
            <w:r>
              <w:rPr>
                <w:noProof/>
                <w:webHidden/>
              </w:rPr>
              <w:fldChar w:fldCharType="begin"/>
            </w:r>
            <w:r>
              <w:rPr>
                <w:noProof/>
                <w:webHidden/>
              </w:rPr>
              <w:instrText xml:space="preserve"> PAGEREF _Toc265492394 \h </w:instrText>
            </w:r>
            <w:r>
              <w:rPr>
                <w:noProof/>
                <w:webHidden/>
              </w:rPr>
            </w:r>
          </w:ins>
          <w:r>
            <w:rPr>
              <w:noProof/>
              <w:webHidden/>
            </w:rPr>
            <w:fldChar w:fldCharType="separate"/>
          </w:r>
          <w:ins w:id="108" w:author="Don Syme" w:date="2010-06-28T12:43:00Z">
            <w:r>
              <w:rPr>
                <w:noProof/>
                <w:webHidden/>
              </w:rPr>
              <w:t>13</w:t>
            </w:r>
            <w:r>
              <w:rPr>
                <w:noProof/>
                <w:webHidden/>
              </w:rPr>
              <w:fldChar w:fldCharType="end"/>
            </w:r>
            <w:r w:rsidRPr="002267CE">
              <w:rPr>
                <w:rStyle w:val="Hyperlink"/>
                <w:noProof/>
              </w:rPr>
              <w:fldChar w:fldCharType="end"/>
            </w:r>
          </w:ins>
        </w:p>
        <w:p w:rsidR="00F74666" w:rsidRDefault="00F74666">
          <w:pPr>
            <w:pStyle w:val="TOC3"/>
            <w:rPr>
              <w:ins w:id="109" w:author="Don Syme" w:date="2010-06-28T12:43:00Z"/>
              <w:rFonts w:asciiTheme="minorHAnsi" w:eastAsiaTheme="minorEastAsia" w:hAnsiTheme="minorHAnsi" w:cstheme="minorBidi"/>
              <w:noProof/>
              <w:szCs w:val="22"/>
            </w:rPr>
          </w:pPr>
          <w:ins w:id="11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"_Toc265492395"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3.4</w:t>
            </w:r>
            <w:r>
              <w:rPr>
                <w:rFonts w:asciiTheme="minorHAnsi" w:eastAsiaTheme="minorEastAsia" w:hAnsiTheme="minorHAnsi" w:cstheme="minorBidi"/>
                <w:noProof/>
                <w:szCs w:val="22"/>
              </w:rPr>
              <w:tab/>
            </w:r>
            <w:r w:rsidRPr="002267CE">
              <w:rPr>
                <w:rStyle w:val="Hyperlink"/>
                <w:noProof/>
              </w:rPr>
              <w:t>Bitwise manipulation operators</w:t>
            </w:r>
            <w:r>
              <w:rPr>
                <w:noProof/>
                <w:webHidden/>
              </w:rPr>
              <w:tab/>
            </w:r>
            <w:r>
              <w:rPr>
                <w:noProof/>
                <w:webHidden/>
              </w:rPr>
              <w:fldChar w:fldCharType="begin"/>
            </w:r>
            <w:r>
              <w:rPr>
                <w:noProof/>
                <w:webHidden/>
              </w:rPr>
              <w:instrText xml:space="preserve"> PAGEREF _Toc265492395 \h </w:instrText>
            </w:r>
            <w:r>
              <w:rPr>
                <w:noProof/>
                <w:webHidden/>
              </w:rPr>
            </w:r>
          </w:ins>
          <w:r>
            <w:rPr>
              <w:noProof/>
              <w:webHidden/>
            </w:rPr>
            <w:fldChar w:fldCharType="separate"/>
          </w:r>
          <w:ins w:id="111" w:author="Don Syme" w:date="2010-06-28T12:43:00Z">
            <w:r>
              <w:rPr>
                <w:noProof/>
                <w:webHidden/>
              </w:rPr>
              <w:t>13</w:t>
            </w:r>
            <w:r>
              <w:rPr>
                <w:noProof/>
                <w:webHidden/>
              </w:rPr>
              <w:fldChar w:fldCharType="end"/>
            </w:r>
            <w:r w:rsidRPr="002267CE">
              <w:rPr>
                <w:rStyle w:val="Hyperlink"/>
                <w:noProof/>
              </w:rPr>
              <w:fldChar w:fldCharType="end"/>
            </w:r>
          </w:ins>
        </w:p>
        <w:p w:rsidR="00F74666" w:rsidRDefault="00F74666">
          <w:pPr>
            <w:pStyle w:val="TOC3"/>
            <w:rPr>
              <w:ins w:id="112" w:author="Don Syme" w:date="2010-06-28T12:43:00Z"/>
              <w:rFonts w:asciiTheme="minorHAnsi" w:eastAsiaTheme="minorEastAsia" w:hAnsiTheme="minorHAnsi" w:cstheme="minorBidi"/>
              <w:noProof/>
              <w:szCs w:val="22"/>
            </w:rPr>
          </w:pPr>
          <w:ins w:id="11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"_Toc265492396"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3.5</w:t>
            </w:r>
            <w:r>
              <w:rPr>
                <w:rFonts w:asciiTheme="minorHAnsi" w:eastAsiaTheme="minorEastAsia" w:hAnsiTheme="minorHAnsi" w:cstheme="minorBidi"/>
                <w:noProof/>
                <w:szCs w:val="22"/>
              </w:rPr>
              <w:tab/>
            </w:r>
            <w:r w:rsidRPr="002267CE">
              <w:rPr>
                <w:rStyle w:val="Hyperlink"/>
                <w:noProof/>
              </w:rPr>
              <w:t>Math operators</w:t>
            </w:r>
            <w:r>
              <w:rPr>
                <w:noProof/>
                <w:webHidden/>
              </w:rPr>
              <w:tab/>
            </w:r>
            <w:r>
              <w:rPr>
                <w:noProof/>
                <w:webHidden/>
              </w:rPr>
              <w:fldChar w:fldCharType="begin"/>
            </w:r>
            <w:r>
              <w:rPr>
                <w:noProof/>
                <w:webHidden/>
              </w:rPr>
              <w:instrText xml:space="preserve"> PAGEREF _Toc265492396 \h </w:instrText>
            </w:r>
            <w:r>
              <w:rPr>
                <w:noProof/>
                <w:webHidden/>
              </w:rPr>
            </w:r>
          </w:ins>
          <w:r>
            <w:rPr>
              <w:noProof/>
              <w:webHidden/>
            </w:rPr>
            <w:fldChar w:fldCharType="separate"/>
          </w:r>
          <w:ins w:id="114" w:author="Don Syme" w:date="2010-06-28T12:43:00Z">
            <w:r>
              <w:rPr>
                <w:noProof/>
                <w:webHidden/>
              </w:rPr>
              <w:t>14</w:t>
            </w:r>
            <w:r>
              <w:rPr>
                <w:noProof/>
                <w:webHidden/>
              </w:rPr>
              <w:fldChar w:fldCharType="end"/>
            </w:r>
            <w:r w:rsidRPr="002267CE">
              <w:rPr>
                <w:rStyle w:val="Hyperlink"/>
                <w:noProof/>
              </w:rPr>
              <w:fldChar w:fldCharType="end"/>
            </w:r>
          </w:ins>
        </w:p>
        <w:p w:rsidR="00F74666" w:rsidRDefault="00F74666">
          <w:pPr>
            <w:pStyle w:val="TOC3"/>
            <w:rPr>
              <w:ins w:id="115" w:author="Don Syme" w:date="2010-06-28T12:43:00Z"/>
              <w:rFonts w:asciiTheme="minorHAnsi" w:eastAsiaTheme="minorEastAsia" w:hAnsiTheme="minorHAnsi" w:cstheme="minorBidi"/>
              <w:noProof/>
              <w:szCs w:val="22"/>
            </w:rPr>
          </w:pPr>
          <w:ins w:id="11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"_Toc265492397"</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3.6</w:t>
            </w:r>
            <w:r>
              <w:rPr>
                <w:rFonts w:asciiTheme="minorHAnsi" w:eastAsiaTheme="minorEastAsia" w:hAnsiTheme="minorHAnsi" w:cstheme="minorBidi"/>
                <w:noProof/>
                <w:szCs w:val="22"/>
              </w:rPr>
              <w:tab/>
            </w:r>
            <w:r w:rsidRPr="002267CE">
              <w:rPr>
                <w:rStyle w:val="Hyperlink"/>
                <w:noProof/>
              </w:rPr>
              <w:t>Function Pipelining and Composition Operators</w:t>
            </w:r>
            <w:r>
              <w:rPr>
                <w:noProof/>
                <w:webHidden/>
              </w:rPr>
              <w:tab/>
            </w:r>
            <w:r>
              <w:rPr>
                <w:noProof/>
                <w:webHidden/>
              </w:rPr>
              <w:fldChar w:fldCharType="begin"/>
            </w:r>
            <w:r>
              <w:rPr>
                <w:noProof/>
                <w:webHidden/>
              </w:rPr>
              <w:instrText xml:space="preserve"> PAGEREF _Toc265492397 \h </w:instrText>
            </w:r>
            <w:r>
              <w:rPr>
                <w:noProof/>
                <w:webHidden/>
              </w:rPr>
            </w:r>
          </w:ins>
          <w:r>
            <w:rPr>
              <w:noProof/>
              <w:webHidden/>
            </w:rPr>
            <w:fldChar w:fldCharType="separate"/>
          </w:r>
          <w:ins w:id="117" w:author="Don Syme" w:date="2010-06-28T12:43:00Z">
            <w:r>
              <w:rPr>
                <w:noProof/>
                <w:webHidden/>
              </w:rPr>
              <w:t>14</w:t>
            </w:r>
            <w:r>
              <w:rPr>
                <w:noProof/>
                <w:webHidden/>
              </w:rPr>
              <w:fldChar w:fldCharType="end"/>
            </w:r>
            <w:r w:rsidRPr="002267CE">
              <w:rPr>
                <w:rStyle w:val="Hyperlink"/>
                <w:noProof/>
              </w:rPr>
              <w:fldChar w:fldCharType="end"/>
            </w:r>
          </w:ins>
        </w:p>
        <w:p w:rsidR="00F74666" w:rsidRDefault="00F74666">
          <w:pPr>
            <w:pStyle w:val="TOC3"/>
            <w:rPr>
              <w:ins w:id="118" w:author="Don Syme" w:date="2010-06-28T12:43:00Z"/>
              <w:rFonts w:asciiTheme="minorHAnsi" w:eastAsiaTheme="minorEastAsia" w:hAnsiTheme="minorHAnsi" w:cstheme="minorBidi"/>
              <w:noProof/>
              <w:szCs w:val="22"/>
            </w:rPr>
          </w:pPr>
          <w:ins w:id="11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"_Toc265492398"</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3.7</w:t>
            </w:r>
            <w:r>
              <w:rPr>
                <w:rFonts w:asciiTheme="minorHAnsi" w:eastAsiaTheme="minorEastAsia" w:hAnsiTheme="minorHAnsi" w:cstheme="minorBidi"/>
                <w:noProof/>
                <w:szCs w:val="22"/>
              </w:rPr>
              <w:tab/>
            </w:r>
            <w:r w:rsidRPr="002267CE">
              <w:rPr>
                <w:rStyle w:val="Hyperlink"/>
                <w:noProof/>
              </w:rPr>
              <w:t>Object Transformation Operators</w:t>
            </w:r>
            <w:r>
              <w:rPr>
                <w:noProof/>
                <w:webHidden/>
              </w:rPr>
              <w:tab/>
            </w:r>
            <w:r>
              <w:rPr>
                <w:noProof/>
                <w:webHidden/>
              </w:rPr>
              <w:fldChar w:fldCharType="begin"/>
            </w:r>
            <w:r>
              <w:rPr>
                <w:noProof/>
                <w:webHidden/>
              </w:rPr>
              <w:instrText xml:space="preserve"> PAGEREF _Toc265492398 \h </w:instrText>
            </w:r>
            <w:r>
              <w:rPr>
                <w:noProof/>
                <w:webHidden/>
              </w:rPr>
            </w:r>
          </w:ins>
          <w:r>
            <w:rPr>
              <w:noProof/>
              <w:webHidden/>
            </w:rPr>
            <w:fldChar w:fldCharType="separate"/>
          </w:r>
          <w:ins w:id="120" w:author="Don Syme" w:date="2010-06-28T12:43:00Z">
            <w:r>
              <w:rPr>
                <w:noProof/>
                <w:webHidden/>
              </w:rPr>
              <w:t>14</w:t>
            </w:r>
            <w:r>
              <w:rPr>
                <w:noProof/>
                <w:webHidden/>
              </w:rPr>
              <w:fldChar w:fldCharType="end"/>
            </w:r>
            <w:r w:rsidRPr="002267CE">
              <w:rPr>
                <w:rStyle w:val="Hyperlink"/>
                <w:noProof/>
              </w:rPr>
              <w:fldChar w:fldCharType="end"/>
            </w:r>
          </w:ins>
        </w:p>
        <w:p w:rsidR="00F74666" w:rsidRDefault="00F74666">
          <w:pPr>
            <w:pStyle w:val="TOC3"/>
            <w:rPr>
              <w:ins w:id="121" w:author="Don Syme" w:date="2010-06-28T12:43:00Z"/>
              <w:rFonts w:asciiTheme="minorHAnsi" w:eastAsiaTheme="minorEastAsia" w:hAnsiTheme="minorHAnsi" w:cstheme="minorBidi"/>
              <w:noProof/>
              <w:szCs w:val="22"/>
            </w:rPr>
          </w:pPr>
          <w:ins w:id="12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"_Toc265492399"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3.8</w:t>
            </w:r>
            <w:r>
              <w:rPr>
                <w:rFonts w:asciiTheme="minorHAnsi" w:eastAsiaTheme="minorEastAsia" w:hAnsiTheme="minorHAnsi" w:cstheme="minorBidi"/>
                <w:noProof/>
                <w:szCs w:val="22"/>
              </w:rPr>
              <w:tab/>
            </w:r>
            <w:r w:rsidRPr="002267CE">
              <w:rPr>
                <w:rStyle w:val="Hyperlink"/>
                <w:noProof/>
              </w:rPr>
              <w:t>Pair Operators</w:t>
            </w:r>
            <w:r>
              <w:rPr>
                <w:noProof/>
                <w:webHidden/>
              </w:rPr>
              <w:tab/>
            </w:r>
            <w:r>
              <w:rPr>
                <w:noProof/>
                <w:webHidden/>
              </w:rPr>
              <w:fldChar w:fldCharType="begin"/>
            </w:r>
            <w:r>
              <w:rPr>
                <w:noProof/>
                <w:webHidden/>
              </w:rPr>
              <w:instrText xml:space="preserve"> PAGEREF _Toc265492399 \h </w:instrText>
            </w:r>
            <w:r>
              <w:rPr>
                <w:noProof/>
                <w:webHidden/>
              </w:rPr>
            </w:r>
          </w:ins>
          <w:r>
            <w:rPr>
              <w:noProof/>
              <w:webHidden/>
            </w:rPr>
            <w:fldChar w:fldCharType="separate"/>
          </w:r>
          <w:ins w:id="123" w:author="Don Syme" w:date="2010-06-28T12:43:00Z">
            <w:r>
              <w:rPr>
                <w:noProof/>
                <w:webHidden/>
              </w:rPr>
              <w:t>15</w:t>
            </w:r>
            <w:r>
              <w:rPr>
                <w:noProof/>
                <w:webHidden/>
              </w:rPr>
              <w:fldChar w:fldCharType="end"/>
            </w:r>
            <w:r w:rsidRPr="002267CE">
              <w:rPr>
                <w:rStyle w:val="Hyperlink"/>
                <w:noProof/>
              </w:rPr>
              <w:fldChar w:fldCharType="end"/>
            </w:r>
          </w:ins>
        </w:p>
        <w:p w:rsidR="00F74666" w:rsidRDefault="00F74666">
          <w:pPr>
            <w:pStyle w:val="TOC3"/>
            <w:rPr>
              <w:ins w:id="124" w:author="Don Syme" w:date="2010-06-28T12:43:00Z"/>
              <w:rFonts w:asciiTheme="minorHAnsi" w:eastAsiaTheme="minorEastAsia" w:hAnsiTheme="minorHAnsi" w:cstheme="minorBidi"/>
              <w:noProof/>
              <w:szCs w:val="22"/>
            </w:rPr>
          </w:pPr>
          <w:ins w:id="12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"_Toc265492400"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3.9</w:t>
            </w:r>
            <w:r>
              <w:rPr>
                <w:rFonts w:asciiTheme="minorHAnsi" w:eastAsiaTheme="minorEastAsia" w:hAnsiTheme="minorHAnsi" w:cstheme="minorBidi"/>
                <w:noProof/>
                <w:szCs w:val="22"/>
              </w:rPr>
              <w:tab/>
            </w:r>
            <w:r w:rsidRPr="002267CE">
              <w:rPr>
                <w:rStyle w:val="Hyperlink"/>
                <w:noProof/>
              </w:rPr>
              <w:t>Exception Operators</w:t>
            </w:r>
            <w:r>
              <w:rPr>
                <w:noProof/>
                <w:webHidden/>
              </w:rPr>
              <w:tab/>
            </w:r>
            <w:r>
              <w:rPr>
                <w:noProof/>
                <w:webHidden/>
              </w:rPr>
              <w:fldChar w:fldCharType="begin"/>
            </w:r>
            <w:r>
              <w:rPr>
                <w:noProof/>
                <w:webHidden/>
              </w:rPr>
              <w:instrText xml:space="preserve"> PAGEREF _Toc265492400 \h </w:instrText>
            </w:r>
            <w:r>
              <w:rPr>
                <w:noProof/>
                <w:webHidden/>
              </w:rPr>
            </w:r>
          </w:ins>
          <w:r>
            <w:rPr>
              <w:noProof/>
              <w:webHidden/>
            </w:rPr>
            <w:fldChar w:fldCharType="separate"/>
          </w:r>
          <w:ins w:id="126" w:author="Don Syme" w:date="2010-06-28T12:43:00Z">
            <w:r>
              <w:rPr>
                <w:noProof/>
                <w:webHidden/>
              </w:rPr>
              <w:t>15</w:t>
            </w:r>
            <w:r>
              <w:rPr>
                <w:noProof/>
                <w:webHidden/>
              </w:rPr>
              <w:fldChar w:fldCharType="end"/>
            </w:r>
            <w:r w:rsidRPr="002267CE">
              <w:rPr>
                <w:rStyle w:val="Hyperlink"/>
                <w:noProof/>
              </w:rPr>
              <w:fldChar w:fldCharType="end"/>
            </w:r>
          </w:ins>
        </w:p>
        <w:p w:rsidR="00F74666" w:rsidRDefault="00F74666">
          <w:pPr>
            <w:pStyle w:val="TOC3"/>
            <w:rPr>
              <w:ins w:id="127" w:author="Don Syme" w:date="2010-06-28T12:43:00Z"/>
              <w:rFonts w:asciiTheme="minorHAnsi" w:eastAsiaTheme="minorEastAsia" w:hAnsiTheme="minorHAnsi" w:cstheme="minorBidi"/>
              <w:noProof/>
              <w:szCs w:val="22"/>
            </w:rPr>
          </w:pPr>
          <w:ins w:id="12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"_Toc265492401"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3.10</w:t>
            </w:r>
            <w:r>
              <w:rPr>
                <w:rFonts w:asciiTheme="minorHAnsi" w:eastAsiaTheme="minorEastAsia" w:hAnsiTheme="minorHAnsi" w:cstheme="minorBidi"/>
                <w:noProof/>
                <w:szCs w:val="22"/>
              </w:rPr>
              <w:tab/>
            </w:r>
            <w:r w:rsidRPr="002267CE">
              <w:rPr>
                <w:rStyle w:val="Hyperlink"/>
                <w:noProof/>
              </w:rPr>
              <w:t>Input/Output Handles</w:t>
            </w:r>
            <w:r>
              <w:rPr>
                <w:noProof/>
                <w:webHidden/>
              </w:rPr>
              <w:tab/>
            </w:r>
            <w:r>
              <w:rPr>
                <w:noProof/>
                <w:webHidden/>
              </w:rPr>
              <w:fldChar w:fldCharType="begin"/>
            </w:r>
            <w:r>
              <w:rPr>
                <w:noProof/>
                <w:webHidden/>
              </w:rPr>
              <w:instrText xml:space="preserve"> PAGEREF _Toc265492401 \h </w:instrText>
            </w:r>
            <w:r>
              <w:rPr>
                <w:noProof/>
                <w:webHidden/>
              </w:rPr>
            </w:r>
          </w:ins>
          <w:r>
            <w:rPr>
              <w:noProof/>
              <w:webHidden/>
            </w:rPr>
            <w:fldChar w:fldCharType="separate"/>
          </w:r>
          <w:ins w:id="129" w:author="Don Syme" w:date="2010-06-28T12:43:00Z">
            <w:r>
              <w:rPr>
                <w:noProof/>
                <w:webHidden/>
              </w:rPr>
              <w:t>15</w:t>
            </w:r>
            <w:r>
              <w:rPr>
                <w:noProof/>
                <w:webHidden/>
              </w:rPr>
              <w:fldChar w:fldCharType="end"/>
            </w:r>
            <w:r w:rsidRPr="002267CE">
              <w:rPr>
                <w:rStyle w:val="Hyperlink"/>
                <w:noProof/>
              </w:rPr>
              <w:fldChar w:fldCharType="end"/>
            </w:r>
          </w:ins>
        </w:p>
        <w:p w:rsidR="00F74666" w:rsidRDefault="00F74666">
          <w:pPr>
            <w:pStyle w:val="TOC3"/>
            <w:rPr>
              <w:ins w:id="130" w:author="Don Syme" w:date="2010-06-28T12:43:00Z"/>
              <w:rFonts w:asciiTheme="minorHAnsi" w:eastAsiaTheme="minorEastAsia" w:hAnsiTheme="minorHAnsi" w:cstheme="minorBidi"/>
              <w:noProof/>
              <w:szCs w:val="22"/>
            </w:rPr>
          </w:pPr>
          <w:ins w:id="13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"_Toc265492402"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3.11</w:t>
            </w:r>
            <w:r>
              <w:rPr>
                <w:rFonts w:asciiTheme="minorHAnsi" w:eastAsiaTheme="minorEastAsia" w:hAnsiTheme="minorHAnsi" w:cstheme="minorBidi"/>
                <w:noProof/>
                <w:szCs w:val="22"/>
              </w:rPr>
              <w:tab/>
            </w:r>
            <w:r w:rsidRPr="002267CE">
              <w:rPr>
                <w:rStyle w:val="Hyperlink"/>
                <w:noProof/>
              </w:rPr>
              <w:t>Overloaded Conversion Functions</w:t>
            </w:r>
            <w:r>
              <w:rPr>
                <w:noProof/>
                <w:webHidden/>
              </w:rPr>
              <w:tab/>
            </w:r>
            <w:r>
              <w:rPr>
                <w:noProof/>
                <w:webHidden/>
              </w:rPr>
              <w:fldChar w:fldCharType="begin"/>
            </w:r>
            <w:r>
              <w:rPr>
                <w:noProof/>
                <w:webHidden/>
              </w:rPr>
              <w:instrText xml:space="preserve"> PAGEREF _Toc265492402 \h </w:instrText>
            </w:r>
            <w:r>
              <w:rPr>
                <w:noProof/>
                <w:webHidden/>
              </w:rPr>
            </w:r>
          </w:ins>
          <w:r>
            <w:rPr>
              <w:noProof/>
              <w:webHidden/>
            </w:rPr>
            <w:fldChar w:fldCharType="separate"/>
          </w:r>
          <w:ins w:id="132" w:author="Don Syme" w:date="2010-06-28T12:43:00Z">
            <w:r>
              <w:rPr>
                <w:noProof/>
                <w:webHidden/>
              </w:rPr>
              <w:t>15</w:t>
            </w:r>
            <w:r>
              <w:rPr>
                <w:noProof/>
                <w:webHidden/>
              </w:rPr>
              <w:fldChar w:fldCharType="end"/>
            </w:r>
            <w:r w:rsidRPr="002267CE">
              <w:rPr>
                <w:rStyle w:val="Hyperlink"/>
                <w:noProof/>
              </w:rPr>
              <w:fldChar w:fldCharType="end"/>
            </w:r>
          </w:ins>
        </w:p>
        <w:p w:rsidR="00F74666" w:rsidRDefault="00F74666">
          <w:pPr>
            <w:pStyle w:val="TOC3"/>
            <w:rPr>
              <w:ins w:id="133" w:author="Don Syme" w:date="2010-06-28T12:43:00Z"/>
              <w:rFonts w:asciiTheme="minorHAnsi" w:eastAsiaTheme="minorEastAsia" w:hAnsiTheme="minorHAnsi" w:cstheme="minorBidi"/>
              <w:noProof/>
              <w:szCs w:val="22"/>
            </w:rPr>
          </w:pPr>
          <w:ins w:id="13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"_Toc265492403"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3.12</w:t>
            </w:r>
            <w:r>
              <w:rPr>
                <w:rFonts w:asciiTheme="minorHAnsi" w:eastAsiaTheme="minorEastAsia" w:hAnsiTheme="minorHAnsi" w:cstheme="minorBidi"/>
                <w:noProof/>
                <w:szCs w:val="22"/>
              </w:rPr>
              <w:tab/>
            </w:r>
            <w:r w:rsidRPr="002267CE">
              <w:rPr>
                <w:rStyle w:val="Hyperlink"/>
                <w:noProof/>
              </w:rPr>
              <w:t>Checked Arithmetic Operators</w:t>
            </w:r>
            <w:r>
              <w:rPr>
                <w:noProof/>
                <w:webHidden/>
              </w:rPr>
              <w:tab/>
            </w:r>
            <w:r>
              <w:rPr>
                <w:noProof/>
                <w:webHidden/>
              </w:rPr>
              <w:fldChar w:fldCharType="begin"/>
            </w:r>
            <w:r>
              <w:rPr>
                <w:noProof/>
                <w:webHidden/>
              </w:rPr>
              <w:instrText xml:space="preserve"> PAGEREF _Toc265492403 \h </w:instrText>
            </w:r>
            <w:r>
              <w:rPr>
                <w:noProof/>
                <w:webHidden/>
              </w:rPr>
            </w:r>
          </w:ins>
          <w:r>
            <w:rPr>
              <w:noProof/>
              <w:webHidden/>
            </w:rPr>
            <w:fldChar w:fldCharType="separate"/>
          </w:r>
          <w:ins w:id="135" w:author="Don Syme" w:date="2010-06-28T12:43:00Z">
            <w:r>
              <w:rPr>
                <w:noProof/>
                <w:webHidden/>
              </w:rPr>
              <w:t>16</w:t>
            </w:r>
            <w:r>
              <w:rPr>
                <w:noProof/>
                <w:webHidden/>
              </w:rPr>
              <w:fldChar w:fldCharType="end"/>
            </w:r>
            <w:r w:rsidRPr="002267CE">
              <w:rPr>
                <w:rStyle w:val="Hyperlink"/>
                <w:noProof/>
              </w:rPr>
              <w:fldChar w:fldCharType="end"/>
            </w:r>
          </w:ins>
        </w:p>
        <w:p w:rsidR="00F74666" w:rsidRDefault="00F74666">
          <w:pPr>
            <w:pStyle w:val="TOC3"/>
            <w:rPr>
              <w:ins w:id="136" w:author="Don Syme" w:date="2010-06-28T12:43:00Z"/>
              <w:rFonts w:asciiTheme="minorHAnsi" w:eastAsiaTheme="minorEastAsia" w:hAnsiTheme="minorHAnsi" w:cstheme="minorBidi"/>
              <w:noProof/>
              <w:szCs w:val="22"/>
            </w:rPr>
          </w:pPr>
          <w:ins w:id="137" w:author="Don Syme" w:date="2010-06-28T12:43:00Z">
            <w:r w:rsidRPr="002267CE">
              <w:rPr>
                <w:rStyle w:val="Hyperlink"/>
                <w:noProof/>
              </w:rPr>
              <w:lastRenderedPageBreak/>
              <w:fldChar w:fldCharType="begin"/>
            </w:r>
            <w:r w:rsidRPr="002267CE">
              <w:rPr>
                <w:rStyle w:val="Hyperlink"/>
                <w:noProof/>
              </w:rPr>
              <w:instrText xml:space="preserve"> </w:instrText>
            </w:r>
            <w:r>
              <w:rPr>
                <w:noProof/>
              </w:rPr>
              <w:instrText>HYPERLINK \l "_Toc265492404"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3.13</w:t>
            </w:r>
            <w:r>
              <w:rPr>
                <w:rFonts w:asciiTheme="minorHAnsi" w:eastAsiaTheme="minorEastAsia" w:hAnsiTheme="minorHAnsi" w:cstheme="minorBidi"/>
                <w:noProof/>
                <w:szCs w:val="22"/>
              </w:rPr>
              <w:tab/>
            </w:r>
            <w:r w:rsidRPr="002267CE">
              <w:rPr>
                <w:rStyle w:val="Hyperlink"/>
                <w:noProof/>
              </w:rPr>
              <w:t>Type Abbreviations</w:t>
            </w:r>
            <w:r>
              <w:rPr>
                <w:noProof/>
                <w:webHidden/>
              </w:rPr>
              <w:tab/>
            </w:r>
            <w:r>
              <w:rPr>
                <w:noProof/>
                <w:webHidden/>
              </w:rPr>
              <w:fldChar w:fldCharType="begin"/>
            </w:r>
            <w:r>
              <w:rPr>
                <w:noProof/>
                <w:webHidden/>
              </w:rPr>
              <w:instrText xml:space="preserve"> PAGEREF _Toc265492404 \h </w:instrText>
            </w:r>
            <w:r>
              <w:rPr>
                <w:noProof/>
                <w:webHidden/>
              </w:rPr>
            </w:r>
          </w:ins>
          <w:r>
            <w:rPr>
              <w:noProof/>
              <w:webHidden/>
            </w:rPr>
            <w:fldChar w:fldCharType="separate"/>
          </w:r>
          <w:ins w:id="138" w:author="Don Syme" w:date="2010-06-28T12:43:00Z">
            <w:r>
              <w:rPr>
                <w:noProof/>
                <w:webHidden/>
              </w:rPr>
              <w:t>16</w:t>
            </w:r>
            <w:r>
              <w:rPr>
                <w:noProof/>
                <w:webHidden/>
              </w:rPr>
              <w:fldChar w:fldCharType="end"/>
            </w:r>
            <w:r w:rsidRPr="002267CE">
              <w:rPr>
                <w:rStyle w:val="Hyperlink"/>
                <w:noProof/>
              </w:rPr>
              <w:fldChar w:fldCharType="end"/>
            </w:r>
          </w:ins>
        </w:p>
        <w:p w:rsidR="00F74666" w:rsidRDefault="00F74666">
          <w:pPr>
            <w:pStyle w:val="TOC3"/>
            <w:rPr>
              <w:ins w:id="139" w:author="Don Syme" w:date="2010-06-28T12:43:00Z"/>
              <w:rFonts w:asciiTheme="minorHAnsi" w:eastAsiaTheme="minorEastAsia" w:hAnsiTheme="minorHAnsi" w:cstheme="minorBidi"/>
              <w:noProof/>
              <w:szCs w:val="22"/>
            </w:rPr>
          </w:pPr>
          <w:ins w:id="14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"_Toc265492405"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3.14</w:t>
            </w:r>
            <w:r>
              <w:rPr>
                <w:rFonts w:asciiTheme="minorHAnsi" w:eastAsiaTheme="minorEastAsia" w:hAnsiTheme="minorHAnsi" w:cstheme="minorBidi"/>
                <w:noProof/>
                <w:szCs w:val="22"/>
              </w:rPr>
              <w:tab/>
            </w:r>
            <w:r w:rsidRPr="002267CE">
              <w:rPr>
                <w:rStyle w:val="Hyperlink"/>
                <w:noProof/>
              </w:rPr>
              <w:t>Special Types</w:t>
            </w:r>
            <w:r>
              <w:rPr>
                <w:noProof/>
                <w:webHidden/>
              </w:rPr>
              <w:tab/>
            </w:r>
            <w:r>
              <w:rPr>
                <w:noProof/>
                <w:webHidden/>
              </w:rPr>
              <w:fldChar w:fldCharType="begin"/>
            </w:r>
            <w:r>
              <w:rPr>
                <w:noProof/>
                <w:webHidden/>
              </w:rPr>
              <w:instrText xml:space="preserve"> PAGEREF _Toc265492405 \h </w:instrText>
            </w:r>
            <w:r>
              <w:rPr>
                <w:noProof/>
                <w:webHidden/>
              </w:rPr>
            </w:r>
          </w:ins>
          <w:r>
            <w:rPr>
              <w:noProof/>
              <w:webHidden/>
            </w:rPr>
            <w:fldChar w:fldCharType="separate"/>
          </w:r>
          <w:ins w:id="141" w:author="Don Syme" w:date="2010-06-28T12:43:00Z">
            <w:r>
              <w:rPr>
                <w:noProof/>
                <w:webHidden/>
              </w:rPr>
              <w:t>16</w:t>
            </w:r>
            <w:r>
              <w:rPr>
                <w:noProof/>
                <w:webHidden/>
              </w:rPr>
              <w:fldChar w:fldCharType="end"/>
            </w:r>
            <w:r w:rsidRPr="002267CE">
              <w:rPr>
                <w:rStyle w:val="Hyperlink"/>
                <w:noProof/>
              </w:rPr>
              <w:fldChar w:fldCharType="end"/>
            </w:r>
          </w:ins>
        </w:p>
        <w:p w:rsidR="00F74666" w:rsidRDefault="00F74666">
          <w:pPr>
            <w:pStyle w:val="TOC4"/>
            <w:tabs>
              <w:tab w:val="left" w:pos="1440"/>
              <w:tab w:val="right" w:pos="9016"/>
            </w:tabs>
            <w:rPr>
              <w:ins w:id="142" w:author="Don Syme" w:date="2010-06-28T12:43:00Z"/>
              <w:rFonts w:asciiTheme="minorHAnsi" w:eastAsiaTheme="minorEastAsia" w:hAnsiTheme="minorHAnsi" w:cstheme="minorBidi"/>
              <w:noProof/>
              <w:szCs w:val="22"/>
            </w:rPr>
          </w:pPr>
          <w:ins w:id="14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"_Toc265492406"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3.14.1</w:t>
            </w:r>
            <w:r>
              <w:rPr>
                <w:rFonts w:asciiTheme="minorHAnsi" w:eastAsiaTheme="minorEastAsia" w:hAnsiTheme="minorHAnsi" w:cstheme="minorBidi"/>
                <w:noProof/>
                <w:szCs w:val="22"/>
              </w:rPr>
              <w:tab/>
            </w:r>
            <w:r w:rsidRPr="002267CE">
              <w:rPr>
                <w:rStyle w:val="Hyperlink"/>
                <w:noProof/>
              </w:rPr>
              <w:t>byref&lt;_&gt;</w:t>
            </w:r>
            <w:r>
              <w:rPr>
                <w:noProof/>
                <w:webHidden/>
              </w:rPr>
              <w:tab/>
            </w:r>
            <w:r>
              <w:rPr>
                <w:noProof/>
                <w:webHidden/>
              </w:rPr>
              <w:fldChar w:fldCharType="begin"/>
            </w:r>
            <w:r>
              <w:rPr>
                <w:noProof/>
                <w:webHidden/>
              </w:rPr>
              <w:instrText xml:space="preserve"> PAGEREF _Toc265492406 \h </w:instrText>
            </w:r>
            <w:r>
              <w:rPr>
                <w:noProof/>
                <w:webHidden/>
              </w:rPr>
            </w:r>
          </w:ins>
          <w:r>
            <w:rPr>
              <w:noProof/>
              <w:webHidden/>
            </w:rPr>
            <w:fldChar w:fldCharType="separate"/>
          </w:r>
          <w:ins w:id="144" w:author="Don Syme" w:date="2010-06-28T12:43:00Z">
            <w:r>
              <w:rPr>
                <w:noProof/>
                <w:webHidden/>
              </w:rPr>
              <w:t>16</w:t>
            </w:r>
            <w:r>
              <w:rPr>
                <w:noProof/>
                <w:webHidden/>
              </w:rPr>
              <w:fldChar w:fldCharType="end"/>
            </w:r>
            <w:r w:rsidRPr="002267CE">
              <w:rPr>
                <w:rStyle w:val="Hyperlink"/>
                <w:noProof/>
              </w:rPr>
              <w:fldChar w:fldCharType="end"/>
            </w:r>
          </w:ins>
        </w:p>
        <w:p w:rsidR="00F74666" w:rsidRDefault="00F74666">
          <w:pPr>
            <w:pStyle w:val="TOC4"/>
            <w:tabs>
              <w:tab w:val="left" w:pos="1440"/>
              <w:tab w:val="right" w:pos="9016"/>
            </w:tabs>
            <w:rPr>
              <w:ins w:id="145" w:author="Don Syme" w:date="2010-06-28T12:43:00Z"/>
              <w:rFonts w:asciiTheme="minorHAnsi" w:eastAsiaTheme="minorEastAsia" w:hAnsiTheme="minorHAnsi" w:cstheme="minorBidi"/>
              <w:noProof/>
              <w:szCs w:val="22"/>
            </w:rPr>
          </w:pPr>
          <w:ins w:id="14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"_Toc265492407"</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3.14.2</w:t>
            </w:r>
            <w:r>
              <w:rPr>
                <w:rFonts w:asciiTheme="minorHAnsi" w:eastAsiaTheme="minorEastAsia" w:hAnsiTheme="minorHAnsi" w:cstheme="minorBidi"/>
                <w:noProof/>
                <w:szCs w:val="22"/>
              </w:rPr>
              <w:tab/>
            </w:r>
            <w:r w:rsidRPr="002267CE">
              <w:rPr>
                <w:rStyle w:val="Hyperlink"/>
                <w:noProof/>
              </w:rPr>
              <w:t>float&lt;_&gt;, float32&lt;_&gt;, decimal&lt;_&gt;</w:t>
            </w:r>
            <w:r>
              <w:rPr>
                <w:noProof/>
                <w:webHidden/>
              </w:rPr>
              <w:tab/>
            </w:r>
            <w:r>
              <w:rPr>
                <w:noProof/>
                <w:webHidden/>
              </w:rPr>
              <w:fldChar w:fldCharType="begin"/>
            </w:r>
            <w:r>
              <w:rPr>
                <w:noProof/>
                <w:webHidden/>
              </w:rPr>
              <w:instrText xml:space="preserve"> PAGEREF _Toc265492407 \h </w:instrText>
            </w:r>
            <w:r>
              <w:rPr>
                <w:noProof/>
                <w:webHidden/>
              </w:rPr>
            </w:r>
          </w:ins>
          <w:r>
            <w:rPr>
              <w:noProof/>
              <w:webHidden/>
            </w:rPr>
            <w:fldChar w:fldCharType="separate"/>
          </w:r>
          <w:ins w:id="147" w:author="Don Syme" w:date="2010-06-28T12:43:00Z">
            <w:r>
              <w:rPr>
                <w:noProof/>
                <w:webHidden/>
              </w:rPr>
              <w:t>16</w:t>
            </w:r>
            <w:r>
              <w:rPr>
                <w:noProof/>
                <w:webHidden/>
              </w:rPr>
              <w:fldChar w:fldCharType="end"/>
            </w:r>
            <w:r w:rsidRPr="002267CE">
              <w:rPr>
                <w:rStyle w:val="Hyperlink"/>
                <w:noProof/>
              </w:rPr>
              <w:fldChar w:fldCharType="end"/>
            </w:r>
          </w:ins>
        </w:p>
        <w:p w:rsidR="00F74666" w:rsidRDefault="00F74666">
          <w:pPr>
            <w:pStyle w:val="TOC4"/>
            <w:tabs>
              <w:tab w:val="left" w:pos="1440"/>
              <w:tab w:val="right" w:pos="9016"/>
            </w:tabs>
            <w:rPr>
              <w:ins w:id="148" w:author="Don Syme" w:date="2010-06-28T12:43:00Z"/>
              <w:rFonts w:asciiTheme="minorHAnsi" w:eastAsiaTheme="minorEastAsia" w:hAnsiTheme="minorHAnsi" w:cstheme="minorBidi"/>
              <w:noProof/>
              <w:szCs w:val="22"/>
            </w:rPr>
          </w:pPr>
          <w:ins w:id="14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"_Toc265492408"</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3.14.3</w:t>
            </w:r>
            <w:r>
              <w:rPr>
                <w:rFonts w:asciiTheme="minorHAnsi" w:eastAsiaTheme="minorEastAsia" w:hAnsiTheme="minorHAnsi" w:cstheme="minorBidi"/>
                <w:noProof/>
                <w:szCs w:val="22"/>
              </w:rPr>
              <w:tab/>
            </w:r>
            <w:r w:rsidRPr="002267CE">
              <w:rPr>
                <w:rStyle w:val="Hyperlink"/>
                <w:noProof/>
              </w:rPr>
              <w:t>nativeptr&lt;_&gt;</w:t>
            </w:r>
            <w:r>
              <w:rPr>
                <w:noProof/>
                <w:webHidden/>
              </w:rPr>
              <w:tab/>
            </w:r>
            <w:r>
              <w:rPr>
                <w:noProof/>
                <w:webHidden/>
              </w:rPr>
              <w:fldChar w:fldCharType="begin"/>
            </w:r>
            <w:r>
              <w:rPr>
                <w:noProof/>
                <w:webHidden/>
              </w:rPr>
              <w:instrText xml:space="preserve"> PAGEREF _Toc265492408 \h </w:instrText>
            </w:r>
            <w:r>
              <w:rPr>
                <w:noProof/>
                <w:webHidden/>
              </w:rPr>
            </w:r>
          </w:ins>
          <w:r>
            <w:rPr>
              <w:noProof/>
              <w:webHidden/>
            </w:rPr>
            <w:fldChar w:fldCharType="separate"/>
          </w:r>
          <w:ins w:id="150" w:author="Don Syme" w:date="2010-06-28T12:43:00Z">
            <w:r>
              <w:rPr>
                <w:noProof/>
                <w:webHidden/>
              </w:rPr>
              <w:t>16</w:t>
            </w:r>
            <w:r>
              <w:rPr>
                <w:noProof/>
                <w:webHidden/>
              </w:rPr>
              <w:fldChar w:fldCharType="end"/>
            </w:r>
            <w:r w:rsidRPr="002267CE">
              <w:rPr>
                <w:rStyle w:val="Hyperlink"/>
                <w:noProof/>
              </w:rPr>
              <w:fldChar w:fldCharType="end"/>
            </w:r>
          </w:ins>
        </w:p>
        <w:p w:rsidR="00F74666" w:rsidRDefault="00F74666">
          <w:pPr>
            <w:pStyle w:val="TOC3"/>
            <w:rPr>
              <w:ins w:id="151" w:author="Don Syme" w:date="2010-06-28T12:43:00Z"/>
              <w:rFonts w:asciiTheme="minorHAnsi" w:eastAsiaTheme="minorEastAsia" w:hAnsiTheme="minorHAnsi" w:cstheme="minorBidi"/>
              <w:noProof/>
              <w:szCs w:val="22"/>
            </w:rPr>
          </w:pPr>
          <w:ins w:id="15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"_Toc265492464"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3.15</w:t>
            </w:r>
            <w:r>
              <w:rPr>
                <w:rFonts w:asciiTheme="minorHAnsi" w:eastAsiaTheme="minorEastAsia" w:hAnsiTheme="minorHAnsi" w:cstheme="minorBidi"/>
                <w:noProof/>
                <w:szCs w:val="22"/>
              </w:rPr>
              <w:tab/>
            </w:r>
            <w:r w:rsidRPr="002267CE">
              <w:rPr>
                <w:rStyle w:val="Hyperlink"/>
                <w:noProof/>
              </w:rPr>
              <w:t>FSharp.Core.MatchFailure (Exception)</w:t>
            </w:r>
            <w:r>
              <w:rPr>
                <w:noProof/>
                <w:webHidden/>
              </w:rPr>
              <w:tab/>
            </w:r>
            <w:r>
              <w:rPr>
                <w:noProof/>
                <w:webHidden/>
              </w:rPr>
              <w:fldChar w:fldCharType="begin"/>
            </w:r>
            <w:r>
              <w:rPr>
                <w:noProof/>
                <w:webHidden/>
              </w:rPr>
              <w:instrText xml:space="preserve"> PAGEREF _Toc265492464 \h </w:instrText>
            </w:r>
            <w:r>
              <w:rPr>
                <w:noProof/>
                <w:webHidden/>
              </w:rPr>
            </w:r>
          </w:ins>
          <w:r>
            <w:rPr>
              <w:noProof/>
              <w:webHidden/>
            </w:rPr>
            <w:fldChar w:fldCharType="separate"/>
          </w:r>
          <w:ins w:id="153" w:author="Don Syme" w:date="2010-06-28T12:43:00Z">
            <w:r>
              <w:rPr>
                <w:noProof/>
                <w:webHidden/>
              </w:rPr>
              <w:t>17</w:t>
            </w:r>
            <w:r>
              <w:rPr>
                <w:noProof/>
                <w:webHidden/>
              </w:rPr>
              <w:fldChar w:fldCharType="end"/>
            </w:r>
            <w:r w:rsidRPr="002267CE">
              <w:rPr>
                <w:rStyle w:val="Hyperlink"/>
                <w:noProof/>
              </w:rPr>
              <w:fldChar w:fldCharType="end"/>
            </w:r>
          </w:ins>
        </w:p>
        <w:p w:rsidR="00F74666" w:rsidRDefault="00F74666">
          <w:pPr>
            <w:pStyle w:val="TOC3"/>
            <w:rPr>
              <w:ins w:id="154" w:author="Don Syme" w:date="2010-06-28T12:43:00Z"/>
              <w:rFonts w:asciiTheme="minorHAnsi" w:eastAsiaTheme="minorEastAsia" w:hAnsiTheme="minorHAnsi" w:cstheme="minorBidi"/>
              <w:noProof/>
              <w:szCs w:val="22"/>
            </w:rPr>
          </w:pPr>
          <w:ins w:id="15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"_Toc265492465"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3.16</w:t>
            </w:r>
            <w:r>
              <w:rPr>
                <w:rFonts w:asciiTheme="minorHAnsi" w:eastAsiaTheme="minorEastAsia" w:hAnsiTheme="minorHAnsi" w:cstheme="minorBidi"/>
                <w:noProof/>
                <w:szCs w:val="22"/>
              </w:rPr>
              <w:tab/>
            </w:r>
            <w:r w:rsidRPr="002267CE">
              <w:rPr>
                <w:rStyle w:val="Hyperlink"/>
                <w:noProof/>
              </w:rPr>
              <w:t>Attribute and Attribute Flag Types</w:t>
            </w:r>
            <w:r>
              <w:rPr>
                <w:noProof/>
                <w:webHidden/>
              </w:rPr>
              <w:tab/>
            </w:r>
            <w:r>
              <w:rPr>
                <w:noProof/>
                <w:webHidden/>
              </w:rPr>
              <w:fldChar w:fldCharType="begin"/>
            </w:r>
            <w:r>
              <w:rPr>
                <w:noProof/>
                <w:webHidden/>
              </w:rPr>
              <w:instrText xml:space="preserve"> PAGEREF _Toc265492465 \h </w:instrText>
            </w:r>
            <w:r>
              <w:rPr>
                <w:noProof/>
                <w:webHidden/>
              </w:rPr>
            </w:r>
          </w:ins>
          <w:r>
            <w:rPr>
              <w:noProof/>
              <w:webHidden/>
            </w:rPr>
            <w:fldChar w:fldCharType="separate"/>
          </w:r>
          <w:ins w:id="156" w:author="Don Syme" w:date="2010-06-28T12:43:00Z">
            <w:r>
              <w:rPr>
                <w:noProof/>
                <w:webHidden/>
              </w:rPr>
              <w:t>17</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157" w:author="Don Syme" w:date="2010-06-28T12:43:00Z"/>
              <w:rFonts w:asciiTheme="minorHAnsi" w:eastAsiaTheme="minorEastAsia" w:hAnsiTheme="minorHAnsi" w:cstheme="minorBidi"/>
              <w:b w:val="0"/>
              <w:bCs w:val="0"/>
              <w:noProof/>
              <w:szCs w:val="22"/>
            </w:rPr>
          </w:pPr>
          <w:ins w:id="15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"_Toc265492466"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4</w:t>
            </w:r>
            <w:r>
              <w:rPr>
                <w:rFonts w:asciiTheme="minorHAnsi" w:eastAsiaTheme="minorEastAsia" w:hAnsiTheme="minorHAnsi" w:cstheme="minorBidi"/>
                <w:b w:val="0"/>
                <w:bCs w:val="0"/>
                <w:noProof/>
                <w:szCs w:val="22"/>
              </w:rPr>
              <w:tab/>
            </w:r>
            <w:r w:rsidRPr="002267CE">
              <w:rPr>
                <w:rStyle w:val="Hyperlink"/>
                <w:noProof/>
              </w:rPr>
              <w:t>FSharp.Core - Basic Types</w:t>
            </w:r>
            <w:r>
              <w:rPr>
                <w:noProof/>
                <w:webHidden/>
              </w:rPr>
              <w:tab/>
            </w:r>
            <w:r>
              <w:rPr>
                <w:noProof/>
                <w:webHidden/>
              </w:rPr>
              <w:fldChar w:fldCharType="begin"/>
            </w:r>
            <w:r>
              <w:rPr>
                <w:noProof/>
                <w:webHidden/>
              </w:rPr>
              <w:instrText xml:space="preserve"> PAGEREF _Toc265492466 \h </w:instrText>
            </w:r>
            <w:r>
              <w:rPr>
                <w:noProof/>
                <w:webHidden/>
              </w:rPr>
            </w:r>
          </w:ins>
          <w:r>
            <w:rPr>
              <w:noProof/>
              <w:webHidden/>
            </w:rPr>
            <w:fldChar w:fldCharType="separate"/>
          </w:r>
          <w:ins w:id="159" w:author="Don Syme" w:date="2010-06-28T12:43:00Z">
            <w:r>
              <w:rPr>
                <w:noProof/>
                <w:webHidden/>
              </w:rPr>
              <w:t>18</w:t>
            </w:r>
            <w:r>
              <w:rPr>
                <w:noProof/>
                <w:webHidden/>
              </w:rPr>
              <w:fldChar w:fldCharType="end"/>
            </w:r>
            <w:r w:rsidRPr="002267CE">
              <w:rPr>
                <w:rStyle w:val="Hyperlink"/>
                <w:noProof/>
              </w:rPr>
              <w:fldChar w:fldCharType="end"/>
            </w:r>
          </w:ins>
        </w:p>
        <w:p w:rsidR="00F74666" w:rsidRDefault="00F74666">
          <w:pPr>
            <w:pStyle w:val="TOC3"/>
            <w:rPr>
              <w:ins w:id="160" w:author="Don Syme" w:date="2010-06-28T12:43:00Z"/>
              <w:rFonts w:asciiTheme="minorHAnsi" w:eastAsiaTheme="minorEastAsia" w:hAnsiTheme="minorHAnsi" w:cstheme="minorBidi"/>
              <w:noProof/>
              <w:szCs w:val="22"/>
            </w:rPr>
          </w:pPr>
          <w:ins w:id="16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"_Toc265492477"</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4.1</w:t>
            </w:r>
            <w:r>
              <w:rPr>
                <w:rFonts w:asciiTheme="minorHAnsi" w:eastAsiaTheme="minorEastAsia" w:hAnsiTheme="minorHAnsi" w:cstheme="minorBidi"/>
                <w:noProof/>
                <w:szCs w:val="22"/>
              </w:rPr>
              <w:tab/>
            </w:r>
            <w:r w:rsidRPr="002267CE">
              <w:rPr>
                <w:rStyle w:val="Hyperlink"/>
                <w:noProof/>
              </w:rPr>
              <w:t>FSharp.Core.Ref&lt;T&gt;  (Type, compiled name FSharpRef&lt;T&gt;)</w:t>
            </w:r>
            <w:r>
              <w:rPr>
                <w:noProof/>
                <w:webHidden/>
              </w:rPr>
              <w:tab/>
            </w:r>
            <w:r>
              <w:rPr>
                <w:noProof/>
                <w:webHidden/>
              </w:rPr>
              <w:fldChar w:fldCharType="begin"/>
            </w:r>
            <w:r>
              <w:rPr>
                <w:noProof/>
                <w:webHidden/>
              </w:rPr>
              <w:instrText xml:space="preserve"> PAGEREF _Toc265492477 \h </w:instrText>
            </w:r>
            <w:r>
              <w:rPr>
                <w:noProof/>
                <w:webHidden/>
              </w:rPr>
            </w:r>
          </w:ins>
          <w:r>
            <w:rPr>
              <w:noProof/>
              <w:webHidden/>
            </w:rPr>
            <w:fldChar w:fldCharType="separate"/>
          </w:r>
          <w:ins w:id="162" w:author="Don Syme" w:date="2010-06-28T12:43:00Z">
            <w:r>
              <w:rPr>
                <w:noProof/>
                <w:webHidden/>
              </w:rPr>
              <w:t>18</w:t>
            </w:r>
            <w:r>
              <w:rPr>
                <w:noProof/>
                <w:webHidden/>
              </w:rPr>
              <w:fldChar w:fldCharType="end"/>
            </w:r>
            <w:r w:rsidRPr="002267CE">
              <w:rPr>
                <w:rStyle w:val="Hyperlink"/>
                <w:noProof/>
              </w:rPr>
              <w:fldChar w:fldCharType="end"/>
            </w:r>
          </w:ins>
        </w:p>
        <w:p w:rsidR="00F74666" w:rsidRDefault="00F74666">
          <w:pPr>
            <w:pStyle w:val="TOC3"/>
            <w:rPr>
              <w:ins w:id="163" w:author="Don Syme" w:date="2010-06-28T12:43:00Z"/>
              <w:rFonts w:asciiTheme="minorHAnsi" w:eastAsiaTheme="minorEastAsia" w:hAnsiTheme="minorHAnsi" w:cstheme="minorBidi"/>
              <w:noProof/>
              <w:szCs w:val="22"/>
            </w:rPr>
          </w:pPr>
          <w:ins w:id="16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"_Toc265492478"</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4.2</w:t>
            </w:r>
            <w:r>
              <w:rPr>
                <w:rFonts w:asciiTheme="minorHAnsi" w:eastAsiaTheme="minorEastAsia" w:hAnsiTheme="minorHAnsi" w:cstheme="minorBidi"/>
                <w:noProof/>
                <w:szCs w:val="22"/>
              </w:rPr>
              <w:tab/>
            </w:r>
            <w:r w:rsidRPr="002267CE">
              <w:rPr>
                <w:rStyle w:val="Hyperlink"/>
                <w:noProof/>
              </w:rPr>
              <w:t>FSharp.Core.Option&lt;T&gt;  (Type+Module)</w:t>
            </w:r>
            <w:r>
              <w:rPr>
                <w:noProof/>
                <w:webHidden/>
              </w:rPr>
              <w:tab/>
            </w:r>
            <w:r>
              <w:rPr>
                <w:noProof/>
                <w:webHidden/>
              </w:rPr>
              <w:fldChar w:fldCharType="begin"/>
            </w:r>
            <w:r>
              <w:rPr>
                <w:noProof/>
                <w:webHidden/>
              </w:rPr>
              <w:instrText xml:space="preserve"> PAGEREF _Toc265492478 \h </w:instrText>
            </w:r>
            <w:r>
              <w:rPr>
                <w:noProof/>
                <w:webHidden/>
              </w:rPr>
            </w:r>
          </w:ins>
          <w:r>
            <w:rPr>
              <w:noProof/>
              <w:webHidden/>
            </w:rPr>
            <w:fldChar w:fldCharType="separate"/>
          </w:r>
          <w:ins w:id="165" w:author="Don Syme" w:date="2010-06-28T12:43:00Z">
            <w:r>
              <w:rPr>
                <w:noProof/>
                <w:webHidden/>
              </w:rPr>
              <w:t>18</w:t>
            </w:r>
            <w:r>
              <w:rPr>
                <w:noProof/>
                <w:webHidden/>
              </w:rPr>
              <w:fldChar w:fldCharType="end"/>
            </w:r>
            <w:r w:rsidRPr="002267CE">
              <w:rPr>
                <w:rStyle w:val="Hyperlink"/>
                <w:noProof/>
              </w:rPr>
              <w:fldChar w:fldCharType="end"/>
            </w:r>
          </w:ins>
        </w:p>
        <w:p w:rsidR="00F74666" w:rsidRDefault="00F74666">
          <w:pPr>
            <w:pStyle w:val="TOC3"/>
            <w:rPr>
              <w:ins w:id="166" w:author="Don Syme" w:date="2010-06-28T12:43:00Z"/>
              <w:rFonts w:asciiTheme="minorHAnsi" w:eastAsiaTheme="minorEastAsia" w:hAnsiTheme="minorHAnsi" w:cstheme="minorBidi"/>
              <w:noProof/>
              <w:szCs w:val="22"/>
            </w:rPr>
          </w:pPr>
          <w:ins w:id="16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"_Toc265492479"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4.3</w:t>
            </w:r>
            <w:r>
              <w:rPr>
                <w:rFonts w:asciiTheme="minorHAnsi" w:eastAsiaTheme="minorEastAsia" w:hAnsiTheme="minorHAnsi" w:cstheme="minorBidi"/>
                <w:noProof/>
                <w:szCs w:val="22"/>
              </w:rPr>
              <w:tab/>
            </w:r>
            <w:r w:rsidRPr="002267CE">
              <w:rPr>
                <w:rStyle w:val="Hyperlink"/>
                <w:noProof/>
              </w:rPr>
              <w:t>FSharp.Core.String  (Module)</w:t>
            </w:r>
            <w:r>
              <w:rPr>
                <w:noProof/>
                <w:webHidden/>
              </w:rPr>
              <w:tab/>
            </w:r>
            <w:r>
              <w:rPr>
                <w:noProof/>
                <w:webHidden/>
              </w:rPr>
              <w:fldChar w:fldCharType="begin"/>
            </w:r>
            <w:r>
              <w:rPr>
                <w:noProof/>
                <w:webHidden/>
              </w:rPr>
              <w:instrText xml:space="preserve"> PAGEREF _Toc265492479 \h </w:instrText>
            </w:r>
            <w:r>
              <w:rPr>
                <w:noProof/>
                <w:webHidden/>
              </w:rPr>
            </w:r>
          </w:ins>
          <w:r>
            <w:rPr>
              <w:noProof/>
              <w:webHidden/>
            </w:rPr>
            <w:fldChar w:fldCharType="separate"/>
          </w:r>
          <w:ins w:id="168" w:author="Don Syme" w:date="2010-06-28T12:43:00Z">
            <w:r>
              <w:rPr>
                <w:noProof/>
                <w:webHidden/>
              </w:rPr>
              <w:t>20</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169" w:author="Don Syme" w:date="2010-06-28T12:43:00Z"/>
              <w:rFonts w:asciiTheme="minorHAnsi" w:eastAsiaTheme="minorEastAsia" w:hAnsiTheme="minorHAnsi" w:cstheme="minorBidi"/>
              <w:b w:val="0"/>
              <w:bCs w:val="0"/>
              <w:noProof/>
              <w:szCs w:val="22"/>
            </w:rPr>
          </w:pPr>
          <w:ins w:id="17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"_Toc265492481"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w:t>
            </w:r>
            <w:r>
              <w:rPr>
                <w:rFonts w:asciiTheme="minorHAnsi" w:eastAsiaTheme="minorEastAsia" w:hAnsiTheme="minorHAnsi" w:cstheme="minorBidi"/>
                <w:b w:val="0"/>
                <w:bCs w:val="0"/>
                <w:noProof/>
                <w:szCs w:val="22"/>
              </w:rPr>
              <w:tab/>
            </w:r>
            <w:r w:rsidRPr="002267CE">
              <w:rPr>
                <w:rStyle w:val="Hyperlink"/>
                <w:noProof/>
              </w:rPr>
              <w:t>FSharp.Collections (Namespace)</w:t>
            </w:r>
            <w:r>
              <w:rPr>
                <w:noProof/>
                <w:webHidden/>
              </w:rPr>
              <w:tab/>
            </w:r>
            <w:r>
              <w:rPr>
                <w:noProof/>
                <w:webHidden/>
              </w:rPr>
              <w:fldChar w:fldCharType="begin"/>
            </w:r>
            <w:r>
              <w:rPr>
                <w:noProof/>
                <w:webHidden/>
              </w:rPr>
              <w:instrText xml:space="preserve"> PAGEREF _Toc265492481 \h </w:instrText>
            </w:r>
            <w:r>
              <w:rPr>
                <w:noProof/>
                <w:webHidden/>
              </w:rPr>
            </w:r>
          </w:ins>
          <w:r>
            <w:rPr>
              <w:noProof/>
              <w:webHidden/>
            </w:rPr>
            <w:fldChar w:fldCharType="separate"/>
          </w:r>
          <w:ins w:id="171" w:author="Don Syme" w:date="2010-06-28T12:43:00Z">
            <w:r>
              <w:rPr>
                <w:noProof/>
                <w:webHidden/>
              </w:rPr>
              <w:t>21</w:t>
            </w:r>
            <w:r>
              <w:rPr>
                <w:noProof/>
                <w:webHidden/>
              </w:rPr>
              <w:fldChar w:fldCharType="end"/>
            </w:r>
            <w:r w:rsidRPr="002267CE">
              <w:rPr>
                <w:rStyle w:val="Hyperlink"/>
                <w:noProof/>
              </w:rPr>
              <w:fldChar w:fldCharType="end"/>
            </w:r>
          </w:ins>
        </w:p>
        <w:p w:rsidR="00F74666" w:rsidRDefault="00F74666">
          <w:pPr>
            <w:pStyle w:val="TOC3"/>
            <w:rPr>
              <w:ins w:id="172" w:author="Don Syme" w:date="2010-06-28T12:43:00Z"/>
              <w:rFonts w:asciiTheme="minorHAnsi" w:eastAsiaTheme="minorEastAsia" w:hAnsiTheme="minorHAnsi" w:cstheme="minorBidi"/>
              <w:noProof/>
              <w:szCs w:val="22"/>
            </w:rPr>
          </w:pPr>
          <w:ins w:id="17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"_Toc265492482"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5.1</w:t>
            </w:r>
            <w:r>
              <w:rPr>
                <w:rFonts w:asciiTheme="minorHAnsi" w:eastAsiaTheme="minorEastAsia" w:hAnsiTheme="minorHAnsi" w:cstheme="minorBidi"/>
                <w:noProof/>
                <w:szCs w:val="22"/>
              </w:rPr>
              <w:tab/>
            </w:r>
            <w:r w:rsidRPr="002267CE">
              <w:rPr>
                <w:rStyle w:val="Hyperlink"/>
                <w:noProof/>
              </w:rPr>
              <w:t>Design Considerations</w:t>
            </w:r>
            <w:r>
              <w:rPr>
                <w:noProof/>
                <w:webHidden/>
              </w:rPr>
              <w:tab/>
            </w:r>
            <w:r>
              <w:rPr>
                <w:noProof/>
                <w:webHidden/>
              </w:rPr>
              <w:fldChar w:fldCharType="begin"/>
            </w:r>
            <w:r>
              <w:rPr>
                <w:noProof/>
                <w:webHidden/>
              </w:rPr>
              <w:instrText xml:space="preserve"> PAGEREF _Toc265492482 \h </w:instrText>
            </w:r>
            <w:r>
              <w:rPr>
                <w:noProof/>
                <w:webHidden/>
              </w:rPr>
            </w:r>
          </w:ins>
          <w:r>
            <w:rPr>
              <w:noProof/>
              <w:webHidden/>
            </w:rPr>
            <w:fldChar w:fldCharType="separate"/>
          </w:r>
          <w:ins w:id="174" w:author="Don Syme" w:date="2010-06-28T12:43:00Z">
            <w:r>
              <w:rPr>
                <w:noProof/>
                <w:webHidden/>
              </w:rPr>
              <w:t>21</w:t>
            </w:r>
            <w:r>
              <w:rPr>
                <w:noProof/>
                <w:webHidden/>
              </w:rPr>
              <w:fldChar w:fldCharType="end"/>
            </w:r>
            <w:r w:rsidRPr="002267CE">
              <w:rPr>
                <w:rStyle w:val="Hyperlink"/>
                <w:noProof/>
              </w:rPr>
              <w:fldChar w:fldCharType="end"/>
            </w:r>
          </w:ins>
        </w:p>
        <w:p w:rsidR="00F74666" w:rsidRDefault="00F74666">
          <w:pPr>
            <w:pStyle w:val="TOC3"/>
            <w:rPr>
              <w:ins w:id="175" w:author="Don Syme" w:date="2010-06-28T12:43:00Z"/>
              <w:rFonts w:asciiTheme="minorHAnsi" w:eastAsiaTheme="minorEastAsia" w:hAnsiTheme="minorHAnsi" w:cstheme="minorBidi"/>
              <w:noProof/>
              <w:szCs w:val="22"/>
            </w:rPr>
          </w:pPr>
          <w:ins w:id="17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"_Toc265492483"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5.2</w:t>
            </w:r>
            <w:r>
              <w:rPr>
                <w:rFonts w:asciiTheme="minorHAnsi" w:eastAsiaTheme="minorEastAsia" w:hAnsiTheme="minorHAnsi" w:cstheme="minorBidi"/>
                <w:noProof/>
                <w:szCs w:val="22"/>
              </w:rPr>
              <w:tab/>
            </w:r>
            <w:r w:rsidRPr="002267CE">
              <w:rPr>
                <w:rStyle w:val="Hyperlink"/>
                <w:noProof/>
              </w:rPr>
              <w:t>FSharp.Collections.List  (Type+Module)</w:t>
            </w:r>
            <w:r>
              <w:rPr>
                <w:noProof/>
                <w:webHidden/>
              </w:rPr>
              <w:tab/>
            </w:r>
            <w:r>
              <w:rPr>
                <w:noProof/>
                <w:webHidden/>
              </w:rPr>
              <w:fldChar w:fldCharType="begin"/>
            </w:r>
            <w:r>
              <w:rPr>
                <w:noProof/>
                <w:webHidden/>
              </w:rPr>
              <w:instrText xml:space="preserve"> PAGEREF _Toc265492483 \h </w:instrText>
            </w:r>
            <w:r>
              <w:rPr>
                <w:noProof/>
                <w:webHidden/>
              </w:rPr>
            </w:r>
          </w:ins>
          <w:r>
            <w:rPr>
              <w:noProof/>
              <w:webHidden/>
            </w:rPr>
            <w:fldChar w:fldCharType="separate"/>
          </w:r>
          <w:ins w:id="177" w:author="Don Syme" w:date="2010-06-28T12:43:00Z">
            <w:r>
              <w:rPr>
                <w:noProof/>
                <w:webHidden/>
              </w:rPr>
              <w:t>21</w:t>
            </w:r>
            <w:r>
              <w:rPr>
                <w:noProof/>
                <w:webHidden/>
              </w:rPr>
              <w:fldChar w:fldCharType="end"/>
            </w:r>
            <w:r w:rsidRPr="002267CE">
              <w:rPr>
                <w:rStyle w:val="Hyperlink"/>
                <w:noProof/>
              </w:rPr>
              <w:fldChar w:fldCharType="end"/>
            </w:r>
          </w:ins>
        </w:p>
        <w:p w:rsidR="00F74666" w:rsidRDefault="00F74666">
          <w:pPr>
            <w:pStyle w:val="TOC3"/>
            <w:rPr>
              <w:ins w:id="178" w:author="Don Syme" w:date="2010-06-28T12:43:00Z"/>
              <w:rFonts w:asciiTheme="minorHAnsi" w:eastAsiaTheme="minorEastAsia" w:hAnsiTheme="minorHAnsi" w:cstheme="minorBidi"/>
              <w:noProof/>
              <w:szCs w:val="22"/>
            </w:rPr>
          </w:pPr>
          <w:ins w:id="17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"_Toc265492484"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5.3</w:t>
            </w:r>
            <w:r>
              <w:rPr>
                <w:rFonts w:asciiTheme="minorHAnsi" w:eastAsiaTheme="minorEastAsia" w:hAnsiTheme="minorHAnsi" w:cstheme="minorBidi"/>
                <w:noProof/>
                <w:szCs w:val="22"/>
              </w:rPr>
              <w:tab/>
            </w:r>
            <w:r w:rsidRPr="002267CE">
              <w:rPr>
                <w:rStyle w:val="Hyperlink"/>
                <w:noProof/>
              </w:rPr>
              <w:t>FSharp.Collections.Array (Module)</w:t>
            </w:r>
            <w:r>
              <w:rPr>
                <w:noProof/>
                <w:webHidden/>
              </w:rPr>
              <w:tab/>
            </w:r>
            <w:r>
              <w:rPr>
                <w:noProof/>
                <w:webHidden/>
              </w:rPr>
              <w:fldChar w:fldCharType="begin"/>
            </w:r>
            <w:r>
              <w:rPr>
                <w:noProof/>
                <w:webHidden/>
              </w:rPr>
              <w:instrText xml:space="preserve"> PAGEREF _Toc265492484 \h </w:instrText>
            </w:r>
            <w:r>
              <w:rPr>
                <w:noProof/>
                <w:webHidden/>
              </w:rPr>
            </w:r>
          </w:ins>
          <w:r>
            <w:rPr>
              <w:noProof/>
              <w:webHidden/>
            </w:rPr>
            <w:fldChar w:fldCharType="separate"/>
          </w:r>
          <w:ins w:id="180" w:author="Don Syme" w:date="2010-06-28T12:43:00Z">
            <w:r>
              <w:rPr>
                <w:noProof/>
                <w:webHidden/>
              </w:rPr>
              <w:t>24</w:t>
            </w:r>
            <w:r>
              <w:rPr>
                <w:noProof/>
                <w:webHidden/>
              </w:rPr>
              <w:fldChar w:fldCharType="end"/>
            </w:r>
            <w:r w:rsidRPr="002267CE">
              <w:rPr>
                <w:rStyle w:val="Hyperlink"/>
                <w:noProof/>
              </w:rPr>
              <w:fldChar w:fldCharType="end"/>
            </w:r>
          </w:ins>
        </w:p>
        <w:p w:rsidR="00F74666" w:rsidRDefault="00F74666">
          <w:pPr>
            <w:pStyle w:val="TOC3"/>
            <w:rPr>
              <w:ins w:id="181" w:author="Don Syme" w:date="2010-06-28T12:43:00Z"/>
              <w:rFonts w:asciiTheme="minorHAnsi" w:eastAsiaTheme="minorEastAsia" w:hAnsiTheme="minorHAnsi" w:cstheme="minorBidi"/>
              <w:noProof/>
              <w:szCs w:val="22"/>
            </w:rPr>
          </w:pPr>
          <w:ins w:id="18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"_Toc265492489"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5.4</w:t>
            </w:r>
            <w:r>
              <w:rPr>
                <w:rFonts w:asciiTheme="minorHAnsi" w:eastAsiaTheme="minorEastAsia" w:hAnsiTheme="minorHAnsi" w:cstheme="minorBidi"/>
                <w:noProof/>
                <w:szCs w:val="22"/>
              </w:rPr>
              <w:tab/>
            </w:r>
            <w:r w:rsidRPr="002267CE">
              <w:rPr>
                <w:rStyle w:val="Hyperlink"/>
                <w:noProof/>
              </w:rPr>
              <w:t>FSharp.Collections.Array.Parallel (Module)</w:t>
            </w:r>
            <w:r>
              <w:rPr>
                <w:noProof/>
                <w:webHidden/>
              </w:rPr>
              <w:tab/>
            </w:r>
            <w:r>
              <w:rPr>
                <w:noProof/>
                <w:webHidden/>
              </w:rPr>
              <w:fldChar w:fldCharType="begin"/>
            </w:r>
            <w:r>
              <w:rPr>
                <w:noProof/>
                <w:webHidden/>
              </w:rPr>
              <w:instrText xml:space="preserve"> PAGEREF _Toc265492489 \h </w:instrText>
            </w:r>
            <w:r>
              <w:rPr>
                <w:noProof/>
                <w:webHidden/>
              </w:rPr>
            </w:r>
          </w:ins>
          <w:r>
            <w:rPr>
              <w:noProof/>
              <w:webHidden/>
            </w:rPr>
            <w:fldChar w:fldCharType="separate"/>
          </w:r>
          <w:ins w:id="183" w:author="Don Syme" w:date="2010-06-28T12:43:00Z">
            <w:r>
              <w:rPr>
                <w:noProof/>
                <w:webHidden/>
              </w:rPr>
              <w:t>25</w:t>
            </w:r>
            <w:r>
              <w:rPr>
                <w:noProof/>
                <w:webHidden/>
              </w:rPr>
              <w:fldChar w:fldCharType="end"/>
            </w:r>
            <w:r w:rsidRPr="002267CE">
              <w:rPr>
                <w:rStyle w:val="Hyperlink"/>
                <w:noProof/>
              </w:rPr>
              <w:fldChar w:fldCharType="end"/>
            </w:r>
          </w:ins>
        </w:p>
        <w:p w:rsidR="00F74666" w:rsidRDefault="00F74666">
          <w:pPr>
            <w:pStyle w:val="TOC3"/>
            <w:rPr>
              <w:ins w:id="184" w:author="Don Syme" w:date="2010-06-28T12:43:00Z"/>
              <w:rFonts w:asciiTheme="minorHAnsi" w:eastAsiaTheme="minorEastAsia" w:hAnsiTheme="minorHAnsi" w:cstheme="minorBidi"/>
              <w:noProof/>
              <w:szCs w:val="22"/>
            </w:rPr>
          </w:pPr>
          <w:ins w:id="18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"_Toc265492490"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5.5</w:t>
            </w:r>
            <w:r>
              <w:rPr>
                <w:rFonts w:asciiTheme="minorHAnsi" w:eastAsiaTheme="minorEastAsia" w:hAnsiTheme="minorHAnsi" w:cstheme="minorBidi"/>
                <w:noProof/>
                <w:szCs w:val="22"/>
              </w:rPr>
              <w:tab/>
            </w:r>
            <w:r w:rsidRPr="002267CE">
              <w:rPr>
                <w:rStyle w:val="Hyperlink"/>
                <w:noProof/>
              </w:rPr>
              <w:t>FSharp.Collections.Seq  (Module)</w:t>
            </w:r>
            <w:r>
              <w:rPr>
                <w:noProof/>
                <w:webHidden/>
              </w:rPr>
              <w:tab/>
            </w:r>
            <w:r>
              <w:rPr>
                <w:noProof/>
                <w:webHidden/>
              </w:rPr>
              <w:fldChar w:fldCharType="begin"/>
            </w:r>
            <w:r>
              <w:rPr>
                <w:noProof/>
                <w:webHidden/>
              </w:rPr>
              <w:instrText xml:space="preserve"> PAGEREF _Toc265492490 \h </w:instrText>
            </w:r>
            <w:r>
              <w:rPr>
                <w:noProof/>
                <w:webHidden/>
              </w:rPr>
            </w:r>
          </w:ins>
          <w:r>
            <w:rPr>
              <w:noProof/>
              <w:webHidden/>
            </w:rPr>
            <w:fldChar w:fldCharType="separate"/>
          </w:r>
          <w:ins w:id="186" w:author="Don Syme" w:date="2010-06-28T12:43:00Z">
            <w:r>
              <w:rPr>
                <w:noProof/>
                <w:webHidden/>
              </w:rPr>
              <w:t>27</w:t>
            </w:r>
            <w:r>
              <w:rPr>
                <w:noProof/>
                <w:webHidden/>
              </w:rPr>
              <w:fldChar w:fldCharType="end"/>
            </w:r>
            <w:r w:rsidRPr="002267CE">
              <w:rPr>
                <w:rStyle w:val="Hyperlink"/>
                <w:noProof/>
              </w:rPr>
              <w:fldChar w:fldCharType="end"/>
            </w:r>
          </w:ins>
        </w:p>
        <w:p w:rsidR="00F74666" w:rsidRDefault="00F74666">
          <w:pPr>
            <w:pStyle w:val="TOC3"/>
            <w:rPr>
              <w:ins w:id="187" w:author="Don Syme" w:date="2010-06-28T12:43:00Z"/>
              <w:rFonts w:asciiTheme="minorHAnsi" w:eastAsiaTheme="minorEastAsia" w:hAnsiTheme="minorHAnsi" w:cstheme="minorBidi"/>
              <w:noProof/>
              <w:szCs w:val="22"/>
            </w:rPr>
          </w:pPr>
          <w:ins w:id="18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"_Toc265492495"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5.6</w:t>
            </w:r>
            <w:r>
              <w:rPr>
                <w:rFonts w:asciiTheme="minorHAnsi" w:eastAsiaTheme="minorEastAsia" w:hAnsiTheme="minorHAnsi" w:cstheme="minorBidi"/>
                <w:noProof/>
                <w:szCs w:val="22"/>
              </w:rPr>
              <w:tab/>
            </w:r>
            <w:r w:rsidRPr="002267CE">
              <w:rPr>
                <w:rStyle w:val="Hyperlink"/>
                <w:noProof/>
              </w:rPr>
              <w:t>FSharp.Collections.Set  (Type+Module)</w:t>
            </w:r>
            <w:r>
              <w:rPr>
                <w:noProof/>
                <w:webHidden/>
              </w:rPr>
              <w:tab/>
            </w:r>
            <w:r>
              <w:rPr>
                <w:noProof/>
                <w:webHidden/>
              </w:rPr>
              <w:fldChar w:fldCharType="begin"/>
            </w:r>
            <w:r>
              <w:rPr>
                <w:noProof/>
                <w:webHidden/>
              </w:rPr>
              <w:instrText xml:space="preserve"> PAGEREF _Toc265492495 \h </w:instrText>
            </w:r>
            <w:r>
              <w:rPr>
                <w:noProof/>
                <w:webHidden/>
              </w:rPr>
            </w:r>
          </w:ins>
          <w:r>
            <w:rPr>
              <w:noProof/>
              <w:webHidden/>
            </w:rPr>
            <w:fldChar w:fldCharType="separate"/>
          </w:r>
          <w:ins w:id="189" w:author="Don Syme" w:date="2010-06-28T12:43:00Z">
            <w:r>
              <w:rPr>
                <w:noProof/>
                <w:webHidden/>
              </w:rPr>
              <w:t>28</w:t>
            </w:r>
            <w:r>
              <w:rPr>
                <w:noProof/>
                <w:webHidden/>
              </w:rPr>
              <w:fldChar w:fldCharType="end"/>
            </w:r>
            <w:r w:rsidRPr="002267CE">
              <w:rPr>
                <w:rStyle w:val="Hyperlink"/>
                <w:noProof/>
              </w:rPr>
              <w:fldChar w:fldCharType="end"/>
            </w:r>
          </w:ins>
        </w:p>
        <w:p w:rsidR="00F74666" w:rsidRDefault="00F74666">
          <w:pPr>
            <w:pStyle w:val="TOC3"/>
            <w:rPr>
              <w:ins w:id="190" w:author="Don Syme" w:date="2010-06-28T12:43:00Z"/>
              <w:rFonts w:asciiTheme="minorHAnsi" w:eastAsiaTheme="minorEastAsia" w:hAnsiTheme="minorHAnsi" w:cstheme="minorBidi"/>
              <w:noProof/>
              <w:szCs w:val="22"/>
            </w:rPr>
          </w:pPr>
          <w:ins w:id="19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"_Toc265492496"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5.7</w:t>
            </w:r>
            <w:r>
              <w:rPr>
                <w:rFonts w:asciiTheme="minorHAnsi" w:eastAsiaTheme="minorEastAsia" w:hAnsiTheme="minorHAnsi" w:cstheme="minorBidi"/>
                <w:noProof/>
                <w:szCs w:val="22"/>
              </w:rPr>
              <w:tab/>
            </w:r>
            <w:r w:rsidRPr="002267CE">
              <w:rPr>
                <w:rStyle w:val="Hyperlink"/>
                <w:noProof/>
              </w:rPr>
              <w:t>FSharp.Collections.Map&lt;Key,Value&gt; (Type)</w:t>
            </w:r>
            <w:r>
              <w:rPr>
                <w:noProof/>
                <w:webHidden/>
              </w:rPr>
              <w:tab/>
            </w:r>
            <w:r>
              <w:rPr>
                <w:noProof/>
                <w:webHidden/>
              </w:rPr>
              <w:fldChar w:fldCharType="begin"/>
            </w:r>
            <w:r>
              <w:rPr>
                <w:noProof/>
                <w:webHidden/>
              </w:rPr>
              <w:instrText xml:space="preserve"> PAGEREF _Toc265492496 \h </w:instrText>
            </w:r>
            <w:r>
              <w:rPr>
                <w:noProof/>
                <w:webHidden/>
              </w:rPr>
            </w:r>
          </w:ins>
          <w:r>
            <w:rPr>
              <w:noProof/>
              <w:webHidden/>
            </w:rPr>
            <w:fldChar w:fldCharType="separate"/>
          </w:r>
          <w:ins w:id="192" w:author="Don Syme" w:date="2010-06-28T12:43:00Z">
            <w:r>
              <w:rPr>
                <w:noProof/>
                <w:webHidden/>
              </w:rPr>
              <w:t>31</w:t>
            </w:r>
            <w:r>
              <w:rPr>
                <w:noProof/>
                <w:webHidden/>
              </w:rPr>
              <w:fldChar w:fldCharType="end"/>
            </w:r>
            <w:r w:rsidRPr="002267CE">
              <w:rPr>
                <w:rStyle w:val="Hyperlink"/>
                <w:noProof/>
              </w:rPr>
              <w:fldChar w:fldCharType="end"/>
            </w:r>
          </w:ins>
        </w:p>
        <w:p w:rsidR="00F74666" w:rsidRDefault="00F74666">
          <w:pPr>
            <w:pStyle w:val="TOC3"/>
            <w:rPr>
              <w:ins w:id="193" w:author="Don Syme" w:date="2010-06-28T12:43:00Z"/>
              <w:rFonts w:asciiTheme="minorHAnsi" w:eastAsiaTheme="minorEastAsia" w:hAnsiTheme="minorHAnsi" w:cstheme="minorBidi"/>
              <w:noProof/>
              <w:szCs w:val="22"/>
            </w:rPr>
          </w:pPr>
          <w:ins w:id="19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"_Toc265492499"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5.8</w:t>
            </w:r>
            <w:r>
              <w:rPr>
                <w:rFonts w:asciiTheme="minorHAnsi" w:eastAsiaTheme="minorEastAsia" w:hAnsiTheme="minorHAnsi" w:cstheme="minorBidi"/>
                <w:noProof/>
                <w:szCs w:val="22"/>
              </w:rPr>
              <w:tab/>
            </w:r>
            <w:r w:rsidRPr="002267CE">
              <w:rPr>
                <w:rStyle w:val="Hyperlink"/>
                <w:noProof/>
              </w:rPr>
              <w:t>FSharp.Collections.Array2D  (Module)</w:t>
            </w:r>
            <w:r>
              <w:rPr>
                <w:noProof/>
                <w:webHidden/>
              </w:rPr>
              <w:tab/>
            </w:r>
            <w:r>
              <w:rPr>
                <w:noProof/>
                <w:webHidden/>
              </w:rPr>
              <w:fldChar w:fldCharType="begin"/>
            </w:r>
            <w:r>
              <w:rPr>
                <w:noProof/>
                <w:webHidden/>
              </w:rPr>
              <w:instrText xml:space="preserve"> PAGEREF _Toc265492499 \h </w:instrText>
            </w:r>
            <w:r>
              <w:rPr>
                <w:noProof/>
                <w:webHidden/>
              </w:rPr>
            </w:r>
          </w:ins>
          <w:r>
            <w:rPr>
              <w:noProof/>
              <w:webHidden/>
            </w:rPr>
            <w:fldChar w:fldCharType="separate"/>
          </w:r>
          <w:ins w:id="195" w:author="Don Syme" w:date="2010-06-28T12:43:00Z">
            <w:r>
              <w:rPr>
                <w:noProof/>
                <w:webHidden/>
              </w:rPr>
              <w:t>32</w:t>
            </w:r>
            <w:r>
              <w:rPr>
                <w:noProof/>
                <w:webHidden/>
              </w:rPr>
              <w:fldChar w:fldCharType="end"/>
            </w:r>
            <w:r w:rsidRPr="002267CE">
              <w:rPr>
                <w:rStyle w:val="Hyperlink"/>
                <w:noProof/>
              </w:rPr>
              <w:fldChar w:fldCharType="end"/>
            </w:r>
          </w:ins>
        </w:p>
        <w:p w:rsidR="00F74666" w:rsidRDefault="00F74666">
          <w:pPr>
            <w:pStyle w:val="TOC3"/>
            <w:rPr>
              <w:ins w:id="196" w:author="Don Syme" w:date="2010-06-28T12:43:00Z"/>
              <w:rFonts w:asciiTheme="minorHAnsi" w:eastAsiaTheme="minorEastAsia" w:hAnsiTheme="minorHAnsi" w:cstheme="minorBidi"/>
              <w:noProof/>
              <w:szCs w:val="22"/>
            </w:rPr>
          </w:pPr>
          <w:ins w:id="19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"_Toc265492500"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5.9</w:t>
            </w:r>
            <w:r>
              <w:rPr>
                <w:rFonts w:asciiTheme="minorHAnsi" w:eastAsiaTheme="minorEastAsia" w:hAnsiTheme="minorHAnsi" w:cstheme="minorBidi"/>
                <w:noProof/>
                <w:szCs w:val="22"/>
              </w:rPr>
              <w:tab/>
            </w:r>
            <w:r w:rsidRPr="002267CE">
              <w:rPr>
                <w:rStyle w:val="Hyperlink"/>
                <w:noProof/>
              </w:rPr>
              <w:t>FSharp.Collections.Array3D  (Module)</w:t>
            </w:r>
            <w:r>
              <w:rPr>
                <w:noProof/>
                <w:webHidden/>
              </w:rPr>
              <w:tab/>
            </w:r>
            <w:r>
              <w:rPr>
                <w:noProof/>
                <w:webHidden/>
              </w:rPr>
              <w:fldChar w:fldCharType="begin"/>
            </w:r>
            <w:r>
              <w:rPr>
                <w:noProof/>
                <w:webHidden/>
              </w:rPr>
              <w:instrText xml:space="preserve"> PAGEREF _Toc265492500 \h </w:instrText>
            </w:r>
            <w:r>
              <w:rPr>
                <w:noProof/>
                <w:webHidden/>
              </w:rPr>
            </w:r>
          </w:ins>
          <w:r>
            <w:rPr>
              <w:noProof/>
              <w:webHidden/>
            </w:rPr>
            <w:fldChar w:fldCharType="separate"/>
          </w:r>
          <w:ins w:id="198" w:author="Don Syme" w:date="2010-06-28T12:43:00Z">
            <w:r>
              <w:rPr>
                <w:noProof/>
                <w:webHidden/>
              </w:rPr>
              <w:t>33</w:t>
            </w:r>
            <w:r>
              <w:rPr>
                <w:noProof/>
                <w:webHidden/>
              </w:rPr>
              <w:fldChar w:fldCharType="end"/>
            </w:r>
            <w:r w:rsidRPr="002267CE">
              <w:rPr>
                <w:rStyle w:val="Hyperlink"/>
                <w:noProof/>
              </w:rPr>
              <w:fldChar w:fldCharType="end"/>
            </w:r>
          </w:ins>
        </w:p>
        <w:p w:rsidR="00F74666" w:rsidRDefault="00F74666">
          <w:pPr>
            <w:pStyle w:val="TOC3"/>
            <w:rPr>
              <w:ins w:id="199" w:author="Don Syme" w:date="2010-06-28T12:43:00Z"/>
              <w:rFonts w:asciiTheme="minorHAnsi" w:eastAsiaTheme="minorEastAsia" w:hAnsiTheme="minorHAnsi" w:cstheme="minorBidi"/>
              <w:noProof/>
              <w:szCs w:val="22"/>
            </w:rPr>
          </w:pPr>
          <w:ins w:id="20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"_Toc265492501"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5.10</w:t>
            </w:r>
            <w:r>
              <w:rPr>
                <w:rFonts w:asciiTheme="minorHAnsi" w:eastAsiaTheme="minorEastAsia" w:hAnsiTheme="minorHAnsi" w:cstheme="minorBidi"/>
                <w:noProof/>
                <w:szCs w:val="22"/>
              </w:rPr>
              <w:tab/>
            </w:r>
            <w:r w:rsidRPr="002267CE">
              <w:rPr>
                <w:rStyle w:val="Hyperlink"/>
                <w:noProof/>
              </w:rPr>
              <w:t>FSharp.Collections.Array4D  (Module)</w:t>
            </w:r>
            <w:r>
              <w:rPr>
                <w:noProof/>
                <w:webHidden/>
              </w:rPr>
              <w:tab/>
            </w:r>
            <w:r>
              <w:rPr>
                <w:noProof/>
                <w:webHidden/>
              </w:rPr>
              <w:fldChar w:fldCharType="begin"/>
            </w:r>
            <w:r>
              <w:rPr>
                <w:noProof/>
                <w:webHidden/>
              </w:rPr>
              <w:instrText xml:space="preserve"> PAGEREF _Toc265492501 \h </w:instrText>
            </w:r>
            <w:r>
              <w:rPr>
                <w:noProof/>
                <w:webHidden/>
              </w:rPr>
            </w:r>
          </w:ins>
          <w:r>
            <w:rPr>
              <w:noProof/>
              <w:webHidden/>
            </w:rPr>
            <w:fldChar w:fldCharType="separate"/>
          </w:r>
          <w:ins w:id="201" w:author="Don Syme" w:date="2010-06-28T12:43:00Z">
            <w:r>
              <w:rPr>
                <w:noProof/>
                <w:webHidden/>
              </w:rPr>
              <w:t>33</w:t>
            </w:r>
            <w:r>
              <w:rPr>
                <w:noProof/>
                <w:webHidden/>
              </w:rPr>
              <w:fldChar w:fldCharType="end"/>
            </w:r>
            <w:r w:rsidRPr="002267CE">
              <w:rPr>
                <w:rStyle w:val="Hyperlink"/>
                <w:noProof/>
              </w:rPr>
              <w:fldChar w:fldCharType="end"/>
            </w:r>
          </w:ins>
        </w:p>
        <w:p w:rsidR="00F74666" w:rsidRDefault="00F74666">
          <w:pPr>
            <w:pStyle w:val="TOC3"/>
            <w:rPr>
              <w:ins w:id="202" w:author="Don Syme" w:date="2010-06-28T12:43:00Z"/>
              <w:rFonts w:asciiTheme="minorHAnsi" w:eastAsiaTheme="minorEastAsia" w:hAnsiTheme="minorHAnsi" w:cstheme="minorBidi"/>
              <w:noProof/>
              <w:szCs w:val="22"/>
            </w:rPr>
          </w:pPr>
          <w:ins w:id="20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"_Toc265492502"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5.11</w:t>
            </w:r>
            <w:r>
              <w:rPr>
                <w:rFonts w:asciiTheme="minorHAnsi" w:eastAsiaTheme="minorEastAsia" w:hAnsiTheme="minorHAnsi" w:cstheme="minorBidi"/>
                <w:noProof/>
                <w:szCs w:val="22"/>
              </w:rPr>
              <w:tab/>
            </w:r>
            <w:r w:rsidRPr="002267CE">
              <w:rPr>
                <w:rStyle w:val="Hyperlink"/>
                <w:noProof/>
              </w:rPr>
              <w:t>Convenience Functions (FSharp.Core.ExtraTopLevelOperators Module, AutoOpen)</w:t>
            </w:r>
            <w:r>
              <w:rPr>
                <w:noProof/>
                <w:webHidden/>
              </w:rPr>
              <w:tab/>
            </w:r>
            <w:r>
              <w:rPr>
                <w:noProof/>
                <w:webHidden/>
              </w:rPr>
              <w:fldChar w:fldCharType="begin"/>
            </w:r>
            <w:r>
              <w:rPr>
                <w:noProof/>
                <w:webHidden/>
              </w:rPr>
              <w:instrText xml:space="preserve"> PAGEREF _Toc265492502 \h </w:instrText>
            </w:r>
            <w:r>
              <w:rPr>
                <w:noProof/>
                <w:webHidden/>
              </w:rPr>
            </w:r>
          </w:ins>
          <w:r>
            <w:rPr>
              <w:noProof/>
              <w:webHidden/>
            </w:rPr>
            <w:fldChar w:fldCharType="separate"/>
          </w:r>
          <w:ins w:id="204" w:author="Don Syme" w:date="2010-06-28T12:43:00Z">
            <w:r>
              <w:rPr>
                <w:noProof/>
                <w:webHidden/>
              </w:rPr>
              <w:t>33</w:t>
            </w:r>
            <w:r>
              <w:rPr>
                <w:noProof/>
                <w:webHidden/>
              </w:rPr>
              <w:fldChar w:fldCharType="end"/>
            </w:r>
            <w:r w:rsidRPr="002267CE">
              <w:rPr>
                <w:rStyle w:val="Hyperlink"/>
                <w:noProof/>
              </w:rPr>
              <w:fldChar w:fldCharType="end"/>
            </w:r>
          </w:ins>
        </w:p>
        <w:p w:rsidR="00F74666" w:rsidRDefault="00F74666">
          <w:pPr>
            <w:pStyle w:val="TOC4"/>
            <w:tabs>
              <w:tab w:val="left" w:pos="1440"/>
              <w:tab w:val="right" w:pos="9016"/>
            </w:tabs>
            <w:rPr>
              <w:ins w:id="205" w:author="Don Syme" w:date="2010-06-28T12:43:00Z"/>
              <w:rFonts w:asciiTheme="minorHAnsi" w:eastAsiaTheme="minorEastAsia" w:hAnsiTheme="minorHAnsi" w:cstheme="minorBidi"/>
              <w:noProof/>
              <w:szCs w:val="22"/>
            </w:rPr>
          </w:pPr>
          <w:ins w:id="20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"_Toc265492503"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5.11.1</w:t>
            </w:r>
            <w:r>
              <w:rPr>
                <w:rFonts w:asciiTheme="minorHAnsi" w:eastAsiaTheme="minorEastAsia" w:hAnsiTheme="minorHAnsi" w:cstheme="minorBidi"/>
                <w:noProof/>
                <w:szCs w:val="22"/>
              </w:rPr>
              <w:tab/>
            </w:r>
            <w:r w:rsidRPr="002267CE">
              <w:rPr>
                <w:rStyle w:val="Hyperlink"/>
                <w:noProof/>
              </w:rPr>
              <w:t>Collection Functions</w:t>
            </w:r>
            <w:r>
              <w:rPr>
                <w:noProof/>
                <w:webHidden/>
              </w:rPr>
              <w:tab/>
            </w:r>
            <w:r>
              <w:rPr>
                <w:noProof/>
                <w:webHidden/>
              </w:rPr>
              <w:fldChar w:fldCharType="begin"/>
            </w:r>
            <w:r>
              <w:rPr>
                <w:noProof/>
                <w:webHidden/>
              </w:rPr>
              <w:instrText xml:space="preserve"> PAGEREF _Toc265492503 \h </w:instrText>
            </w:r>
            <w:r>
              <w:rPr>
                <w:noProof/>
                <w:webHidden/>
              </w:rPr>
            </w:r>
          </w:ins>
          <w:r>
            <w:rPr>
              <w:noProof/>
              <w:webHidden/>
            </w:rPr>
            <w:fldChar w:fldCharType="separate"/>
          </w:r>
          <w:ins w:id="207" w:author="Don Syme" w:date="2010-06-28T12:43:00Z">
            <w:r>
              <w:rPr>
                <w:noProof/>
                <w:webHidden/>
              </w:rPr>
              <w:t>33</w:t>
            </w:r>
            <w:r>
              <w:rPr>
                <w:noProof/>
                <w:webHidden/>
              </w:rPr>
              <w:fldChar w:fldCharType="end"/>
            </w:r>
            <w:r w:rsidRPr="002267CE">
              <w:rPr>
                <w:rStyle w:val="Hyperlink"/>
                <w:noProof/>
              </w:rPr>
              <w:fldChar w:fldCharType="end"/>
            </w:r>
          </w:ins>
        </w:p>
        <w:p w:rsidR="00F74666" w:rsidRDefault="00F74666">
          <w:pPr>
            <w:pStyle w:val="TOC4"/>
            <w:tabs>
              <w:tab w:val="left" w:pos="1440"/>
              <w:tab w:val="right" w:pos="9016"/>
            </w:tabs>
            <w:rPr>
              <w:ins w:id="208" w:author="Don Syme" w:date="2010-06-28T12:43:00Z"/>
              <w:rFonts w:asciiTheme="minorHAnsi" w:eastAsiaTheme="minorEastAsia" w:hAnsiTheme="minorHAnsi" w:cstheme="minorBidi"/>
              <w:noProof/>
              <w:szCs w:val="22"/>
            </w:rPr>
          </w:pPr>
          <w:ins w:id="20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"_Toc265492504"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5.11.2</w:t>
            </w:r>
            <w:r>
              <w:rPr>
                <w:rFonts w:asciiTheme="minorHAnsi" w:eastAsiaTheme="minorEastAsia" w:hAnsiTheme="minorHAnsi" w:cstheme="minorBidi"/>
                <w:noProof/>
                <w:szCs w:val="22"/>
              </w:rPr>
              <w:tab/>
            </w:r>
            <w:r w:rsidRPr="002267CE">
              <w:rPr>
                <w:rStyle w:val="Hyperlink"/>
                <w:noProof/>
              </w:rPr>
              <w:t>Printing Functions (FSharp.Core.ExtraTopLevelOperators Module)</w:t>
            </w:r>
            <w:r>
              <w:rPr>
                <w:noProof/>
                <w:webHidden/>
              </w:rPr>
              <w:tab/>
            </w:r>
            <w:r>
              <w:rPr>
                <w:noProof/>
                <w:webHidden/>
              </w:rPr>
              <w:fldChar w:fldCharType="begin"/>
            </w:r>
            <w:r>
              <w:rPr>
                <w:noProof/>
                <w:webHidden/>
              </w:rPr>
              <w:instrText xml:space="preserve"> PAGEREF _Toc265492504 \h </w:instrText>
            </w:r>
            <w:r>
              <w:rPr>
                <w:noProof/>
                <w:webHidden/>
              </w:rPr>
            </w:r>
          </w:ins>
          <w:r>
            <w:rPr>
              <w:noProof/>
              <w:webHidden/>
            </w:rPr>
            <w:fldChar w:fldCharType="separate"/>
          </w:r>
          <w:ins w:id="210" w:author="Don Syme" w:date="2010-06-28T12:43:00Z">
            <w:r>
              <w:rPr>
                <w:noProof/>
                <w:webHidden/>
              </w:rPr>
              <w:t>33</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211" w:author="Don Syme" w:date="2010-06-28T12:43:00Z"/>
              <w:rFonts w:asciiTheme="minorHAnsi" w:eastAsiaTheme="minorEastAsia" w:hAnsiTheme="minorHAnsi" w:cstheme="minorBidi"/>
              <w:b w:val="0"/>
              <w:bCs w:val="0"/>
              <w:noProof/>
              <w:szCs w:val="22"/>
            </w:rPr>
          </w:pPr>
          <w:ins w:id="21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"_Toc265492505"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6</w:t>
            </w:r>
            <w:r>
              <w:rPr>
                <w:rFonts w:asciiTheme="minorHAnsi" w:eastAsiaTheme="minorEastAsia" w:hAnsiTheme="minorHAnsi" w:cstheme="minorBidi"/>
                <w:b w:val="0"/>
                <w:bCs w:val="0"/>
                <w:noProof/>
                <w:szCs w:val="22"/>
              </w:rPr>
              <w:tab/>
            </w:r>
            <w:r w:rsidRPr="002267CE">
              <w:rPr>
                <w:rStyle w:val="Hyperlink"/>
                <w:noProof/>
              </w:rPr>
              <w:t>FSharp.Control – Events and Observables</w:t>
            </w:r>
            <w:r>
              <w:rPr>
                <w:noProof/>
                <w:webHidden/>
              </w:rPr>
              <w:tab/>
            </w:r>
            <w:r>
              <w:rPr>
                <w:noProof/>
                <w:webHidden/>
              </w:rPr>
              <w:fldChar w:fldCharType="begin"/>
            </w:r>
            <w:r>
              <w:rPr>
                <w:noProof/>
                <w:webHidden/>
              </w:rPr>
              <w:instrText xml:space="preserve"> PAGEREF _Toc265492505 \h </w:instrText>
            </w:r>
            <w:r>
              <w:rPr>
                <w:noProof/>
                <w:webHidden/>
              </w:rPr>
            </w:r>
          </w:ins>
          <w:r>
            <w:rPr>
              <w:noProof/>
              <w:webHidden/>
            </w:rPr>
            <w:fldChar w:fldCharType="separate"/>
          </w:r>
          <w:ins w:id="213" w:author="Don Syme" w:date="2010-06-28T12:43:00Z">
            <w:r>
              <w:rPr>
                <w:noProof/>
                <w:webHidden/>
              </w:rPr>
              <w:t>35</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214" w:author="Don Syme" w:date="2010-06-28T12:43:00Z"/>
              <w:rFonts w:asciiTheme="minorHAnsi" w:eastAsiaTheme="minorEastAsia" w:hAnsiTheme="minorHAnsi" w:cstheme="minorBidi"/>
              <w:b w:val="0"/>
              <w:bCs w:val="0"/>
              <w:noProof/>
              <w:szCs w:val="22"/>
            </w:rPr>
          </w:pPr>
          <w:ins w:id="21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"_Toc265492506"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w:t>
            </w:r>
            <w:r>
              <w:rPr>
                <w:rFonts w:asciiTheme="minorHAnsi" w:eastAsiaTheme="minorEastAsia" w:hAnsiTheme="minorHAnsi" w:cstheme="minorBidi"/>
                <w:b w:val="0"/>
                <w:bCs w:val="0"/>
                <w:noProof/>
                <w:szCs w:val="22"/>
              </w:rPr>
              <w:tab/>
            </w:r>
            <w:r w:rsidRPr="002267CE">
              <w:rPr>
                <w:rStyle w:val="Hyperlink"/>
                <w:noProof/>
              </w:rPr>
              <w:t>FSharp.Control – Asynchronous Programming</w:t>
            </w:r>
            <w:r>
              <w:rPr>
                <w:noProof/>
                <w:webHidden/>
              </w:rPr>
              <w:tab/>
            </w:r>
            <w:r>
              <w:rPr>
                <w:noProof/>
                <w:webHidden/>
              </w:rPr>
              <w:fldChar w:fldCharType="begin"/>
            </w:r>
            <w:r>
              <w:rPr>
                <w:noProof/>
                <w:webHidden/>
              </w:rPr>
              <w:instrText xml:space="preserve"> PAGEREF _Toc265492506 \h </w:instrText>
            </w:r>
            <w:r>
              <w:rPr>
                <w:noProof/>
                <w:webHidden/>
              </w:rPr>
            </w:r>
          </w:ins>
          <w:r>
            <w:rPr>
              <w:noProof/>
              <w:webHidden/>
            </w:rPr>
            <w:fldChar w:fldCharType="separate"/>
          </w:r>
          <w:ins w:id="216" w:author="Don Syme" w:date="2010-06-28T12:43:00Z">
            <w:r>
              <w:rPr>
                <w:noProof/>
                <w:webHidden/>
              </w:rPr>
              <w:t>37</w:t>
            </w:r>
            <w:r>
              <w:rPr>
                <w:noProof/>
                <w:webHidden/>
              </w:rPr>
              <w:fldChar w:fldCharType="end"/>
            </w:r>
            <w:r w:rsidRPr="002267CE">
              <w:rPr>
                <w:rStyle w:val="Hyperlink"/>
                <w:noProof/>
              </w:rPr>
              <w:fldChar w:fldCharType="end"/>
            </w:r>
          </w:ins>
        </w:p>
        <w:p w:rsidR="00F74666" w:rsidRDefault="00F74666">
          <w:pPr>
            <w:pStyle w:val="TOC3"/>
            <w:rPr>
              <w:ins w:id="217" w:author="Don Syme" w:date="2010-06-28T12:43:00Z"/>
              <w:rFonts w:asciiTheme="minorHAnsi" w:eastAsiaTheme="minorEastAsia" w:hAnsiTheme="minorHAnsi" w:cstheme="minorBidi"/>
              <w:noProof/>
              <w:szCs w:val="22"/>
            </w:rPr>
          </w:pPr>
          <w:ins w:id="21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"_Toc265492507"</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7.1</w:t>
            </w:r>
            <w:r>
              <w:rPr>
                <w:rFonts w:asciiTheme="minorHAnsi" w:eastAsiaTheme="minorEastAsia" w:hAnsiTheme="minorHAnsi" w:cstheme="minorBidi"/>
                <w:noProof/>
                <w:szCs w:val="22"/>
              </w:rPr>
              <w:tab/>
            </w:r>
            <w:r w:rsidRPr="002267CE">
              <w:rPr>
                <w:rStyle w:val="Hyperlink"/>
                <w:noProof/>
              </w:rPr>
              <w:t>Dependency Basis</w:t>
            </w:r>
            <w:r>
              <w:rPr>
                <w:noProof/>
                <w:webHidden/>
              </w:rPr>
              <w:tab/>
            </w:r>
            <w:r>
              <w:rPr>
                <w:noProof/>
                <w:webHidden/>
              </w:rPr>
              <w:fldChar w:fldCharType="begin"/>
            </w:r>
            <w:r>
              <w:rPr>
                <w:noProof/>
                <w:webHidden/>
              </w:rPr>
              <w:instrText xml:space="preserve"> PAGEREF _Toc265492507 \h </w:instrText>
            </w:r>
            <w:r>
              <w:rPr>
                <w:noProof/>
                <w:webHidden/>
              </w:rPr>
            </w:r>
          </w:ins>
          <w:r>
            <w:rPr>
              <w:noProof/>
              <w:webHidden/>
            </w:rPr>
            <w:fldChar w:fldCharType="separate"/>
          </w:r>
          <w:ins w:id="219" w:author="Don Syme" w:date="2010-06-28T12:43:00Z">
            <w:r>
              <w:rPr>
                <w:noProof/>
                <w:webHidden/>
              </w:rPr>
              <w:t>38</w:t>
            </w:r>
            <w:r>
              <w:rPr>
                <w:noProof/>
                <w:webHidden/>
              </w:rPr>
              <w:fldChar w:fldCharType="end"/>
            </w:r>
            <w:r w:rsidRPr="002267CE">
              <w:rPr>
                <w:rStyle w:val="Hyperlink"/>
                <w:noProof/>
              </w:rPr>
              <w:fldChar w:fldCharType="end"/>
            </w:r>
          </w:ins>
        </w:p>
        <w:p w:rsidR="00F74666" w:rsidRDefault="00F74666">
          <w:pPr>
            <w:pStyle w:val="TOC3"/>
            <w:rPr>
              <w:ins w:id="220" w:author="Don Syme" w:date="2010-06-28T12:43:00Z"/>
              <w:rFonts w:asciiTheme="minorHAnsi" w:eastAsiaTheme="minorEastAsia" w:hAnsiTheme="minorHAnsi" w:cstheme="minorBidi"/>
              <w:noProof/>
              <w:szCs w:val="22"/>
            </w:rPr>
          </w:pPr>
          <w:ins w:id="22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"_Toc265492508"</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7.2</w:t>
            </w:r>
            <w:r>
              <w:rPr>
                <w:rFonts w:asciiTheme="minorHAnsi" w:eastAsiaTheme="minorEastAsia" w:hAnsiTheme="minorHAnsi" w:cstheme="minorBidi"/>
                <w:noProof/>
                <w:szCs w:val="22"/>
              </w:rPr>
              <w:tab/>
            </w:r>
            <w:r w:rsidRPr="002267CE">
              <w:rPr>
                <w:rStyle w:val="Hyperlink"/>
                <w:noProof/>
              </w:rPr>
              <w:t>Execution Semantics</w:t>
            </w:r>
            <w:r>
              <w:rPr>
                <w:noProof/>
                <w:webHidden/>
              </w:rPr>
              <w:tab/>
            </w:r>
            <w:r>
              <w:rPr>
                <w:noProof/>
                <w:webHidden/>
              </w:rPr>
              <w:fldChar w:fldCharType="begin"/>
            </w:r>
            <w:r>
              <w:rPr>
                <w:noProof/>
                <w:webHidden/>
              </w:rPr>
              <w:instrText xml:space="preserve"> PAGEREF _Toc265492508 \h </w:instrText>
            </w:r>
            <w:r>
              <w:rPr>
                <w:noProof/>
                <w:webHidden/>
              </w:rPr>
            </w:r>
          </w:ins>
          <w:r>
            <w:rPr>
              <w:noProof/>
              <w:webHidden/>
            </w:rPr>
            <w:fldChar w:fldCharType="separate"/>
          </w:r>
          <w:ins w:id="222" w:author="Don Syme" w:date="2010-06-28T12:43:00Z">
            <w:r>
              <w:rPr>
                <w:noProof/>
                <w:webHidden/>
              </w:rPr>
              <w:t>38</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23" w:author="Don Syme" w:date="2010-06-28T12:43:00Z"/>
              <w:rFonts w:asciiTheme="minorHAnsi" w:eastAsiaTheme="minorEastAsia" w:hAnsiTheme="minorHAnsi" w:cstheme="minorBidi"/>
              <w:noProof/>
              <w:szCs w:val="22"/>
            </w:rPr>
          </w:pPr>
          <w:ins w:id="22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"_Toc265492509"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7.2.1</w:t>
            </w:r>
            <w:r>
              <w:rPr>
                <w:rFonts w:asciiTheme="minorHAnsi" w:eastAsiaTheme="minorEastAsia" w:hAnsiTheme="minorHAnsi" w:cstheme="minorBidi"/>
                <w:noProof/>
                <w:szCs w:val="22"/>
              </w:rPr>
              <w:tab/>
            </w:r>
            <w:r w:rsidRPr="002267CE">
              <w:rPr>
                <w:rStyle w:val="Hyperlink"/>
                <w:noProof/>
              </w:rPr>
              <w:t>Threaded Context</w:t>
            </w:r>
            <w:r>
              <w:rPr>
                <w:noProof/>
                <w:webHidden/>
              </w:rPr>
              <w:tab/>
            </w:r>
            <w:r>
              <w:rPr>
                <w:noProof/>
                <w:webHidden/>
              </w:rPr>
              <w:fldChar w:fldCharType="begin"/>
            </w:r>
            <w:r>
              <w:rPr>
                <w:noProof/>
                <w:webHidden/>
              </w:rPr>
              <w:instrText xml:space="preserve"> PAGEREF _Toc265492509 \h </w:instrText>
            </w:r>
            <w:r>
              <w:rPr>
                <w:noProof/>
                <w:webHidden/>
              </w:rPr>
            </w:r>
          </w:ins>
          <w:r>
            <w:rPr>
              <w:noProof/>
              <w:webHidden/>
            </w:rPr>
            <w:fldChar w:fldCharType="separate"/>
          </w:r>
          <w:ins w:id="225" w:author="Don Syme" w:date="2010-06-28T12:43:00Z">
            <w:r>
              <w:rPr>
                <w:noProof/>
                <w:webHidden/>
              </w:rPr>
              <w:t>38</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26" w:author="Don Syme" w:date="2010-06-28T12:43:00Z"/>
              <w:rFonts w:asciiTheme="minorHAnsi" w:eastAsiaTheme="minorEastAsia" w:hAnsiTheme="minorHAnsi" w:cstheme="minorBidi"/>
              <w:noProof/>
              <w:szCs w:val="22"/>
            </w:rPr>
          </w:pPr>
          <w:ins w:id="22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"_Toc265492510"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7.2.2</w:t>
            </w:r>
            <w:r>
              <w:rPr>
                <w:rFonts w:asciiTheme="minorHAnsi" w:eastAsiaTheme="minorEastAsia" w:hAnsiTheme="minorHAnsi" w:cstheme="minorBidi"/>
                <w:noProof/>
                <w:szCs w:val="22"/>
              </w:rPr>
              <w:tab/>
            </w:r>
            <w:r w:rsidRPr="002267CE">
              <w:rPr>
                <w:rStyle w:val="Hyperlink"/>
                <w:noProof/>
              </w:rPr>
              <w:t>Cancellation</w:t>
            </w:r>
            <w:r>
              <w:rPr>
                <w:noProof/>
                <w:webHidden/>
              </w:rPr>
              <w:tab/>
            </w:r>
            <w:r>
              <w:rPr>
                <w:noProof/>
                <w:webHidden/>
              </w:rPr>
              <w:fldChar w:fldCharType="begin"/>
            </w:r>
            <w:r>
              <w:rPr>
                <w:noProof/>
                <w:webHidden/>
              </w:rPr>
              <w:instrText xml:space="preserve"> PAGEREF _Toc265492510 \h </w:instrText>
            </w:r>
            <w:r>
              <w:rPr>
                <w:noProof/>
                <w:webHidden/>
              </w:rPr>
            </w:r>
          </w:ins>
          <w:r>
            <w:rPr>
              <w:noProof/>
              <w:webHidden/>
            </w:rPr>
            <w:fldChar w:fldCharType="separate"/>
          </w:r>
          <w:ins w:id="228" w:author="Don Syme" w:date="2010-06-28T12:43:00Z">
            <w:r>
              <w:rPr>
                <w:noProof/>
                <w:webHidden/>
              </w:rPr>
              <w:t>38</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29" w:author="Don Syme" w:date="2010-06-28T12:43:00Z"/>
              <w:rFonts w:asciiTheme="minorHAnsi" w:eastAsiaTheme="minorEastAsia" w:hAnsiTheme="minorHAnsi" w:cstheme="minorBidi"/>
              <w:noProof/>
              <w:szCs w:val="22"/>
            </w:rPr>
          </w:pPr>
          <w:ins w:id="23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"_Toc265492511"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7.2.3</w:t>
            </w:r>
            <w:r>
              <w:rPr>
                <w:rFonts w:asciiTheme="minorHAnsi" w:eastAsiaTheme="minorEastAsia" w:hAnsiTheme="minorHAnsi" w:cstheme="minorBidi"/>
                <w:noProof/>
                <w:szCs w:val="22"/>
              </w:rPr>
              <w:tab/>
            </w:r>
            <w:r w:rsidRPr="002267CE">
              <w:rPr>
                <w:rStyle w:val="Hyperlink"/>
                <w:noProof/>
              </w:rPr>
              <w:t>Timeouts</w:t>
            </w:r>
            <w:r>
              <w:rPr>
                <w:noProof/>
                <w:webHidden/>
              </w:rPr>
              <w:tab/>
            </w:r>
            <w:r>
              <w:rPr>
                <w:noProof/>
                <w:webHidden/>
              </w:rPr>
              <w:fldChar w:fldCharType="begin"/>
            </w:r>
            <w:r>
              <w:rPr>
                <w:noProof/>
                <w:webHidden/>
              </w:rPr>
              <w:instrText xml:space="preserve"> PAGEREF _Toc265492511 \h </w:instrText>
            </w:r>
            <w:r>
              <w:rPr>
                <w:noProof/>
                <w:webHidden/>
              </w:rPr>
            </w:r>
          </w:ins>
          <w:r>
            <w:rPr>
              <w:noProof/>
              <w:webHidden/>
            </w:rPr>
            <w:fldChar w:fldCharType="separate"/>
          </w:r>
          <w:ins w:id="231" w:author="Don Syme" w:date="2010-06-28T12:43:00Z">
            <w:r>
              <w:rPr>
                <w:noProof/>
                <w:webHidden/>
              </w:rPr>
              <w:t>39</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32" w:author="Don Syme" w:date="2010-06-28T12:43:00Z"/>
              <w:rFonts w:asciiTheme="minorHAnsi" w:eastAsiaTheme="minorEastAsia" w:hAnsiTheme="minorHAnsi" w:cstheme="minorBidi"/>
              <w:noProof/>
              <w:szCs w:val="22"/>
            </w:rPr>
          </w:pPr>
          <w:ins w:id="23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"_Toc265492512"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7.2.4</w:t>
            </w:r>
            <w:r>
              <w:rPr>
                <w:rFonts w:asciiTheme="minorHAnsi" w:eastAsiaTheme="minorEastAsia" w:hAnsiTheme="minorHAnsi" w:cstheme="minorBidi"/>
                <w:noProof/>
                <w:szCs w:val="22"/>
              </w:rPr>
              <w:tab/>
            </w:r>
            <w:r w:rsidRPr="002267CE">
              <w:rPr>
                <w:rStyle w:val="Hyperlink"/>
                <w:noProof/>
              </w:rPr>
              <w:t>Return to Synchronization Context</w:t>
            </w:r>
            <w:r>
              <w:rPr>
                <w:noProof/>
                <w:webHidden/>
              </w:rPr>
              <w:tab/>
            </w:r>
            <w:r>
              <w:rPr>
                <w:noProof/>
                <w:webHidden/>
              </w:rPr>
              <w:fldChar w:fldCharType="begin"/>
            </w:r>
            <w:r>
              <w:rPr>
                <w:noProof/>
                <w:webHidden/>
              </w:rPr>
              <w:instrText xml:space="preserve"> PAGEREF _Toc265492512 \h </w:instrText>
            </w:r>
            <w:r>
              <w:rPr>
                <w:noProof/>
                <w:webHidden/>
              </w:rPr>
            </w:r>
          </w:ins>
          <w:r>
            <w:rPr>
              <w:noProof/>
              <w:webHidden/>
            </w:rPr>
            <w:fldChar w:fldCharType="separate"/>
          </w:r>
          <w:ins w:id="234" w:author="Don Syme" w:date="2010-06-28T12:43:00Z">
            <w:r>
              <w:rPr>
                <w:noProof/>
                <w:webHidden/>
              </w:rPr>
              <w:t>39</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35" w:author="Don Syme" w:date="2010-06-28T12:43:00Z"/>
              <w:rFonts w:asciiTheme="minorHAnsi" w:eastAsiaTheme="minorEastAsia" w:hAnsiTheme="minorHAnsi" w:cstheme="minorBidi"/>
              <w:noProof/>
              <w:szCs w:val="22"/>
            </w:rPr>
          </w:pPr>
          <w:ins w:id="23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"_Toc265492513"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7.2.5</w:t>
            </w:r>
            <w:r>
              <w:rPr>
                <w:rFonts w:asciiTheme="minorHAnsi" w:eastAsiaTheme="minorEastAsia" w:hAnsiTheme="minorHAnsi" w:cstheme="minorBidi"/>
                <w:noProof/>
                <w:szCs w:val="22"/>
              </w:rPr>
              <w:tab/>
            </w:r>
            <w:r w:rsidRPr="002267CE">
              <w:rPr>
                <w:rStyle w:val="Hyperlink"/>
                <w:noProof/>
              </w:rPr>
              <w:t>Serialization and Cross-Machine/Cross-AppDomain programming:</w:t>
            </w:r>
            <w:r>
              <w:rPr>
                <w:noProof/>
                <w:webHidden/>
              </w:rPr>
              <w:tab/>
            </w:r>
            <w:r>
              <w:rPr>
                <w:noProof/>
                <w:webHidden/>
              </w:rPr>
              <w:fldChar w:fldCharType="begin"/>
            </w:r>
            <w:r>
              <w:rPr>
                <w:noProof/>
                <w:webHidden/>
              </w:rPr>
              <w:instrText xml:space="preserve"> PAGEREF _Toc265492513 \h </w:instrText>
            </w:r>
            <w:r>
              <w:rPr>
                <w:noProof/>
                <w:webHidden/>
              </w:rPr>
            </w:r>
          </w:ins>
          <w:r>
            <w:rPr>
              <w:noProof/>
              <w:webHidden/>
            </w:rPr>
            <w:fldChar w:fldCharType="separate"/>
          </w:r>
          <w:ins w:id="237" w:author="Don Syme" w:date="2010-06-28T12:43:00Z">
            <w:r>
              <w:rPr>
                <w:noProof/>
                <w:webHidden/>
              </w:rPr>
              <w:t>39</w:t>
            </w:r>
            <w:r>
              <w:rPr>
                <w:noProof/>
                <w:webHidden/>
              </w:rPr>
              <w:fldChar w:fldCharType="end"/>
            </w:r>
            <w:r w:rsidRPr="002267CE">
              <w:rPr>
                <w:rStyle w:val="Hyperlink"/>
                <w:noProof/>
              </w:rPr>
              <w:fldChar w:fldCharType="end"/>
            </w:r>
          </w:ins>
        </w:p>
        <w:p w:rsidR="00F74666" w:rsidRDefault="00F74666">
          <w:pPr>
            <w:pStyle w:val="TOC3"/>
            <w:rPr>
              <w:ins w:id="238" w:author="Don Syme" w:date="2010-06-28T12:43:00Z"/>
              <w:rFonts w:asciiTheme="minorHAnsi" w:eastAsiaTheme="minorEastAsia" w:hAnsiTheme="minorHAnsi" w:cstheme="minorBidi"/>
              <w:noProof/>
              <w:szCs w:val="22"/>
            </w:rPr>
          </w:pPr>
          <w:ins w:id="23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"_Toc265492515"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7.3</w:t>
            </w:r>
            <w:r>
              <w:rPr>
                <w:rFonts w:asciiTheme="minorHAnsi" w:eastAsiaTheme="minorEastAsia" w:hAnsiTheme="minorHAnsi" w:cstheme="minorBidi"/>
                <w:noProof/>
                <w:szCs w:val="22"/>
              </w:rPr>
              <w:tab/>
            </w:r>
            <w:r w:rsidRPr="002267CE">
              <w:rPr>
                <w:rStyle w:val="Hyperlink"/>
                <w:noProof/>
              </w:rPr>
              <w:t>FSharp.Control.Async&lt;T&gt;</w:t>
            </w:r>
            <w:r>
              <w:rPr>
                <w:noProof/>
                <w:webHidden/>
              </w:rPr>
              <w:tab/>
            </w:r>
            <w:r>
              <w:rPr>
                <w:noProof/>
                <w:webHidden/>
              </w:rPr>
              <w:fldChar w:fldCharType="begin"/>
            </w:r>
            <w:r>
              <w:rPr>
                <w:noProof/>
                <w:webHidden/>
              </w:rPr>
              <w:instrText xml:space="preserve"> PAGEREF _Toc265492515 \h </w:instrText>
            </w:r>
            <w:r>
              <w:rPr>
                <w:noProof/>
                <w:webHidden/>
              </w:rPr>
            </w:r>
          </w:ins>
          <w:r>
            <w:rPr>
              <w:noProof/>
              <w:webHidden/>
            </w:rPr>
            <w:fldChar w:fldCharType="separate"/>
          </w:r>
          <w:ins w:id="240" w:author="Don Syme" w:date="2010-06-28T12:43:00Z">
            <w:r>
              <w:rPr>
                <w:noProof/>
                <w:webHidden/>
              </w:rPr>
              <w:t>40</w:t>
            </w:r>
            <w:r>
              <w:rPr>
                <w:noProof/>
                <w:webHidden/>
              </w:rPr>
              <w:fldChar w:fldCharType="end"/>
            </w:r>
            <w:r w:rsidRPr="002267CE">
              <w:rPr>
                <w:rStyle w:val="Hyperlink"/>
                <w:noProof/>
              </w:rPr>
              <w:fldChar w:fldCharType="end"/>
            </w:r>
          </w:ins>
        </w:p>
        <w:p w:rsidR="00F74666" w:rsidRDefault="00F74666">
          <w:pPr>
            <w:pStyle w:val="TOC3"/>
            <w:rPr>
              <w:ins w:id="241" w:author="Don Syme" w:date="2010-06-28T12:43:00Z"/>
              <w:rFonts w:asciiTheme="minorHAnsi" w:eastAsiaTheme="minorEastAsia" w:hAnsiTheme="minorHAnsi" w:cstheme="minorBidi"/>
              <w:noProof/>
              <w:szCs w:val="22"/>
            </w:rPr>
          </w:pPr>
          <w:ins w:id="24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"_Toc265492516"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7.4</w:t>
            </w:r>
            <w:r>
              <w:rPr>
                <w:rFonts w:asciiTheme="minorHAnsi" w:eastAsiaTheme="minorEastAsia" w:hAnsiTheme="minorHAnsi" w:cstheme="minorBidi"/>
                <w:noProof/>
                <w:szCs w:val="22"/>
              </w:rPr>
              <w:tab/>
            </w:r>
            <w:r w:rsidRPr="002267CE">
              <w:rPr>
                <w:rStyle w:val="Hyperlink"/>
                <w:noProof/>
              </w:rPr>
              <w:t>FSharp.Control. AsyncBuilder</w:t>
            </w:r>
            <w:r>
              <w:rPr>
                <w:noProof/>
                <w:webHidden/>
              </w:rPr>
              <w:tab/>
            </w:r>
            <w:r>
              <w:rPr>
                <w:noProof/>
                <w:webHidden/>
              </w:rPr>
              <w:fldChar w:fldCharType="begin"/>
            </w:r>
            <w:r>
              <w:rPr>
                <w:noProof/>
                <w:webHidden/>
              </w:rPr>
              <w:instrText xml:space="preserve"> PAGEREF _Toc265492516 \h </w:instrText>
            </w:r>
            <w:r>
              <w:rPr>
                <w:noProof/>
                <w:webHidden/>
              </w:rPr>
            </w:r>
          </w:ins>
          <w:r>
            <w:rPr>
              <w:noProof/>
              <w:webHidden/>
            </w:rPr>
            <w:fldChar w:fldCharType="separate"/>
          </w:r>
          <w:ins w:id="243" w:author="Don Syme" w:date="2010-06-28T12:43:00Z">
            <w:r>
              <w:rPr>
                <w:noProof/>
                <w:webHidden/>
              </w:rPr>
              <w:t>40</w:t>
            </w:r>
            <w:r>
              <w:rPr>
                <w:noProof/>
                <w:webHidden/>
              </w:rPr>
              <w:fldChar w:fldCharType="end"/>
            </w:r>
            <w:r w:rsidRPr="002267CE">
              <w:rPr>
                <w:rStyle w:val="Hyperlink"/>
                <w:noProof/>
              </w:rPr>
              <w:fldChar w:fldCharType="end"/>
            </w:r>
          </w:ins>
        </w:p>
        <w:p w:rsidR="00F74666" w:rsidRDefault="00F74666">
          <w:pPr>
            <w:pStyle w:val="TOC3"/>
            <w:rPr>
              <w:ins w:id="244" w:author="Don Syme" w:date="2010-06-28T12:43:00Z"/>
              <w:rFonts w:asciiTheme="minorHAnsi" w:eastAsiaTheme="minorEastAsia" w:hAnsiTheme="minorHAnsi" w:cstheme="minorBidi"/>
              <w:noProof/>
              <w:szCs w:val="22"/>
            </w:rPr>
          </w:pPr>
          <w:ins w:id="24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"_Toc265492517"</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7.5</w:t>
            </w:r>
            <w:r>
              <w:rPr>
                <w:rFonts w:asciiTheme="minorHAnsi" w:eastAsiaTheme="minorEastAsia" w:hAnsiTheme="minorHAnsi" w:cstheme="minorBidi"/>
                <w:noProof/>
                <w:szCs w:val="22"/>
              </w:rPr>
              <w:tab/>
            </w:r>
            <w:r w:rsidRPr="002267CE">
              <w:rPr>
                <w:rStyle w:val="Hyperlink"/>
                <w:noProof/>
              </w:rPr>
              <w:t>FSharp.Control. Async</w:t>
            </w:r>
            <w:r>
              <w:rPr>
                <w:noProof/>
                <w:webHidden/>
              </w:rPr>
              <w:tab/>
            </w:r>
            <w:r>
              <w:rPr>
                <w:noProof/>
                <w:webHidden/>
              </w:rPr>
              <w:fldChar w:fldCharType="begin"/>
            </w:r>
            <w:r>
              <w:rPr>
                <w:noProof/>
                <w:webHidden/>
              </w:rPr>
              <w:instrText xml:space="preserve"> PAGEREF _Toc265492517 \h </w:instrText>
            </w:r>
            <w:r>
              <w:rPr>
                <w:noProof/>
                <w:webHidden/>
              </w:rPr>
            </w:r>
          </w:ins>
          <w:r>
            <w:rPr>
              <w:noProof/>
              <w:webHidden/>
            </w:rPr>
            <w:fldChar w:fldCharType="separate"/>
          </w:r>
          <w:ins w:id="246" w:author="Don Syme" w:date="2010-06-28T12:43:00Z">
            <w:r>
              <w:rPr>
                <w:noProof/>
                <w:webHidden/>
              </w:rPr>
              <w:t>41</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47" w:author="Don Syme" w:date="2010-06-28T12:43:00Z"/>
              <w:rFonts w:asciiTheme="minorHAnsi" w:eastAsiaTheme="minorEastAsia" w:hAnsiTheme="minorHAnsi" w:cstheme="minorBidi"/>
              <w:noProof/>
              <w:szCs w:val="22"/>
            </w:rPr>
          </w:pPr>
          <w:ins w:id="24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"_Toc265492570"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7.5.1</w:t>
            </w:r>
            <w:r>
              <w:rPr>
                <w:rFonts w:asciiTheme="minorHAnsi" w:eastAsiaTheme="minorEastAsia" w:hAnsiTheme="minorHAnsi" w:cstheme="minorBidi"/>
                <w:noProof/>
                <w:szCs w:val="22"/>
              </w:rPr>
              <w:tab/>
            </w:r>
            <w:r w:rsidRPr="002267CE">
              <w:rPr>
                <w:rStyle w:val="Hyperlink"/>
                <w:noProof/>
              </w:rPr>
              <w:t>Async.FromBeginEnd</w:t>
            </w:r>
            <w:r>
              <w:rPr>
                <w:noProof/>
                <w:webHidden/>
              </w:rPr>
              <w:tab/>
            </w:r>
            <w:r>
              <w:rPr>
                <w:noProof/>
                <w:webHidden/>
              </w:rPr>
              <w:fldChar w:fldCharType="begin"/>
            </w:r>
            <w:r>
              <w:rPr>
                <w:noProof/>
                <w:webHidden/>
              </w:rPr>
              <w:instrText xml:space="preserve"> PAGEREF _Toc265492570 \h </w:instrText>
            </w:r>
            <w:r>
              <w:rPr>
                <w:noProof/>
                <w:webHidden/>
              </w:rPr>
            </w:r>
          </w:ins>
          <w:r>
            <w:rPr>
              <w:noProof/>
              <w:webHidden/>
            </w:rPr>
            <w:fldChar w:fldCharType="separate"/>
          </w:r>
          <w:ins w:id="249" w:author="Don Syme" w:date="2010-06-28T12:43:00Z">
            <w:r>
              <w:rPr>
                <w:noProof/>
                <w:webHidden/>
              </w:rPr>
              <w:t>42</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50" w:author="Don Syme" w:date="2010-06-28T12:43:00Z"/>
              <w:rFonts w:asciiTheme="minorHAnsi" w:eastAsiaTheme="minorEastAsia" w:hAnsiTheme="minorHAnsi" w:cstheme="minorBidi"/>
              <w:noProof/>
              <w:szCs w:val="22"/>
            </w:rPr>
          </w:pPr>
          <w:ins w:id="25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"_Toc265492571"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7.5.2</w:t>
            </w:r>
            <w:r>
              <w:rPr>
                <w:rFonts w:asciiTheme="minorHAnsi" w:eastAsiaTheme="minorEastAsia" w:hAnsiTheme="minorHAnsi" w:cstheme="minorBidi"/>
                <w:noProof/>
                <w:szCs w:val="22"/>
              </w:rPr>
              <w:tab/>
            </w:r>
            <w:r w:rsidRPr="002267CE">
              <w:rPr>
                <w:rStyle w:val="Hyperlink"/>
                <w:noProof/>
              </w:rPr>
              <w:t>Async.AwaitEvent</w:t>
            </w:r>
            <w:r>
              <w:rPr>
                <w:noProof/>
                <w:webHidden/>
              </w:rPr>
              <w:tab/>
            </w:r>
            <w:r>
              <w:rPr>
                <w:noProof/>
                <w:webHidden/>
              </w:rPr>
              <w:fldChar w:fldCharType="begin"/>
            </w:r>
            <w:r>
              <w:rPr>
                <w:noProof/>
                <w:webHidden/>
              </w:rPr>
              <w:instrText xml:space="preserve"> PAGEREF _Toc265492571 \h </w:instrText>
            </w:r>
            <w:r>
              <w:rPr>
                <w:noProof/>
                <w:webHidden/>
              </w:rPr>
            </w:r>
          </w:ins>
          <w:r>
            <w:rPr>
              <w:noProof/>
              <w:webHidden/>
            </w:rPr>
            <w:fldChar w:fldCharType="separate"/>
          </w:r>
          <w:ins w:id="252" w:author="Don Syme" w:date="2010-06-28T12:43:00Z">
            <w:r>
              <w:rPr>
                <w:noProof/>
                <w:webHidden/>
              </w:rPr>
              <w:t>43</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53" w:author="Don Syme" w:date="2010-06-28T12:43:00Z"/>
              <w:rFonts w:asciiTheme="minorHAnsi" w:eastAsiaTheme="minorEastAsia" w:hAnsiTheme="minorHAnsi" w:cstheme="minorBidi"/>
              <w:noProof/>
              <w:szCs w:val="22"/>
            </w:rPr>
          </w:pPr>
          <w:ins w:id="25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"_Toc265492572"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7.5.3</w:t>
            </w:r>
            <w:r>
              <w:rPr>
                <w:rFonts w:asciiTheme="minorHAnsi" w:eastAsiaTheme="minorEastAsia" w:hAnsiTheme="minorHAnsi" w:cstheme="minorBidi"/>
                <w:noProof/>
                <w:szCs w:val="22"/>
              </w:rPr>
              <w:tab/>
            </w:r>
            <w:r w:rsidRPr="002267CE">
              <w:rPr>
                <w:rStyle w:val="Hyperlink"/>
                <w:noProof/>
              </w:rPr>
              <w:t>Async.AwaitWaitHandle</w:t>
            </w:r>
            <w:r>
              <w:rPr>
                <w:noProof/>
                <w:webHidden/>
              </w:rPr>
              <w:tab/>
            </w:r>
            <w:r>
              <w:rPr>
                <w:noProof/>
                <w:webHidden/>
              </w:rPr>
              <w:fldChar w:fldCharType="begin"/>
            </w:r>
            <w:r>
              <w:rPr>
                <w:noProof/>
                <w:webHidden/>
              </w:rPr>
              <w:instrText xml:space="preserve"> PAGEREF _Toc265492572 \h </w:instrText>
            </w:r>
            <w:r>
              <w:rPr>
                <w:noProof/>
                <w:webHidden/>
              </w:rPr>
            </w:r>
          </w:ins>
          <w:r>
            <w:rPr>
              <w:noProof/>
              <w:webHidden/>
            </w:rPr>
            <w:fldChar w:fldCharType="separate"/>
          </w:r>
          <w:ins w:id="255" w:author="Don Syme" w:date="2010-06-28T12:43:00Z">
            <w:r>
              <w:rPr>
                <w:noProof/>
                <w:webHidden/>
              </w:rPr>
              <w:t>43</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56" w:author="Don Syme" w:date="2010-06-28T12:43:00Z"/>
              <w:rFonts w:asciiTheme="minorHAnsi" w:eastAsiaTheme="minorEastAsia" w:hAnsiTheme="minorHAnsi" w:cstheme="minorBidi"/>
              <w:noProof/>
              <w:szCs w:val="22"/>
            </w:rPr>
          </w:pPr>
          <w:ins w:id="25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"_Toc265492573"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7.5.4</w:t>
            </w:r>
            <w:r>
              <w:rPr>
                <w:rFonts w:asciiTheme="minorHAnsi" w:eastAsiaTheme="minorEastAsia" w:hAnsiTheme="minorHAnsi" w:cstheme="minorBidi"/>
                <w:noProof/>
                <w:szCs w:val="22"/>
              </w:rPr>
              <w:tab/>
            </w:r>
            <w:r w:rsidRPr="002267CE">
              <w:rPr>
                <w:rStyle w:val="Hyperlink"/>
                <w:noProof/>
              </w:rPr>
              <w:t>Async.AwaitTask</w:t>
            </w:r>
            <w:r>
              <w:rPr>
                <w:noProof/>
                <w:webHidden/>
              </w:rPr>
              <w:tab/>
            </w:r>
            <w:r>
              <w:rPr>
                <w:noProof/>
                <w:webHidden/>
              </w:rPr>
              <w:fldChar w:fldCharType="begin"/>
            </w:r>
            <w:r>
              <w:rPr>
                <w:noProof/>
                <w:webHidden/>
              </w:rPr>
              <w:instrText xml:space="preserve"> PAGEREF _Toc265492573 \h </w:instrText>
            </w:r>
            <w:r>
              <w:rPr>
                <w:noProof/>
                <w:webHidden/>
              </w:rPr>
            </w:r>
          </w:ins>
          <w:r>
            <w:rPr>
              <w:noProof/>
              <w:webHidden/>
            </w:rPr>
            <w:fldChar w:fldCharType="separate"/>
          </w:r>
          <w:ins w:id="258" w:author="Don Syme" w:date="2010-06-28T12:43:00Z">
            <w:r>
              <w:rPr>
                <w:noProof/>
                <w:webHidden/>
              </w:rPr>
              <w:t>43</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59" w:author="Don Syme" w:date="2010-06-28T12:43:00Z"/>
              <w:rFonts w:asciiTheme="minorHAnsi" w:eastAsiaTheme="minorEastAsia" w:hAnsiTheme="minorHAnsi" w:cstheme="minorBidi"/>
              <w:noProof/>
              <w:szCs w:val="22"/>
            </w:rPr>
          </w:pPr>
          <w:ins w:id="26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"_Toc265492574"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7.5.5</w:t>
            </w:r>
            <w:r>
              <w:rPr>
                <w:rFonts w:asciiTheme="minorHAnsi" w:eastAsiaTheme="minorEastAsia" w:hAnsiTheme="minorHAnsi" w:cstheme="minorBidi"/>
                <w:noProof/>
                <w:szCs w:val="22"/>
              </w:rPr>
              <w:tab/>
            </w:r>
            <w:r w:rsidRPr="002267CE">
              <w:rPr>
                <w:rStyle w:val="Hyperlink"/>
                <w:noProof/>
              </w:rPr>
              <w:t>Async.AsBeginEnd</w:t>
            </w:r>
            <w:r>
              <w:rPr>
                <w:noProof/>
                <w:webHidden/>
              </w:rPr>
              <w:tab/>
            </w:r>
            <w:r>
              <w:rPr>
                <w:noProof/>
                <w:webHidden/>
              </w:rPr>
              <w:fldChar w:fldCharType="begin"/>
            </w:r>
            <w:r>
              <w:rPr>
                <w:noProof/>
                <w:webHidden/>
              </w:rPr>
              <w:instrText xml:space="preserve"> PAGEREF _Toc265492574 \h </w:instrText>
            </w:r>
            <w:r>
              <w:rPr>
                <w:noProof/>
                <w:webHidden/>
              </w:rPr>
            </w:r>
          </w:ins>
          <w:r>
            <w:rPr>
              <w:noProof/>
              <w:webHidden/>
            </w:rPr>
            <w:fldChar w:fldCharType="separate"/>
          </w:r>
          <w:ins w:id="261" w:author="Don Syme" w:date="2010-06-28T12:43:00Z">
            <w:r>
              <w:rPr>
                <w:noProof/>
                <w:webHidden/>
              </w:rPr>
              <w:t>44</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62" w:author="Don Syme" w:date="2010-06-28T12:43:00Z"/>
              <w:rFonts w:asciiTheme="minorHAnsi" w:eastAsiaTheme="minorEastAsia" w:hAnsiTheme="minorHAnsi" w:cstheme="minorBidi"/>
              <w:noProof/>
              <w:szCs w:val="22"/>
            </w:rPr>
          </w:pPr>
          <w:ins w:id="26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"_Toc265492575"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7.5.6</w:t>
            </w:r>
            <w:r>
              <w:rPr>
                <w:rFonts w:asciiTheme="minorHAnsi" w:eastAsiaTheme="minorEastAsia" w:hAnsiTheme="minorHAnsi" w:cstheme="minorBidi"/>
                <w:noProof/>
                <w:szCs w:val="22"/>
              </w:rPr>
              <w:tab/>
            </w:r>
            <w:r w:rsidRPr="002267CE">
              <w:rPr>
                <w:rStyle w:val="Hyperlink"/>
                <w:noProof/>
              </w:rPr>
              <w:t>Async.StartWithContinuations</w:t>
            </w:r>
            <w:r>
              <w:rPr>
                <w:noProof/>
                <w:webHidden/>
              </w:rPr>
              <w:tab/>
            </w:r>
            <w:r>
              <w:rPr>
                <w:noProof/>
                <w:webHidden/>
              </w:rPr>
              <w:fldChar w:fldCharType="begin"/>
            </w:r>
            <w:r>
              <w:rPr>
                <w:noProof/>
                <w:webHidden/>
              </w:rPr>
              <w:instrText xml:space="preserve"> PAGEREF _Toc265492575 \h </w:instrText>
            </w:r>
            <w:r>
              <w:rPr>
                <w:noProof/>
                <w:webHidden/>
              </w:rPr>
            </w:r>
          </w:ins>
          <w:r>
            <w:rPr>
              <w:noProof/>
              <w:webHidden/>
            </w:rPr>
            <w:fldChar w:fldCharType="separate"/>
          </w:r>
          <w:ins w:id="264" w:author="Don Syme" w:date="2010-06-28T12:43:00Z">
            <w:r>
              <w:rPr>
                <w:noProof/>
                <w:webHidden/>
              </w:rPr>
              <w:t>44</w:t>
            </w:r>
            <w:r>
              <w:rPr>
                <w:noProof/>
                <w:webHidden/>
              </w:rPr>
              <w:fldChar w:fldCharType="end"/>
            </w:r>
            <w:r w:rsidRPr="002267CE">
              <w:rPr>
                <w:rStyle w:val="Hyperlink"/>
                <w:noProof/>
              </w:rPr>
              <w:fldChar w:fldCharType="end"/>
            </w:r>
          </w:ins>
        </w:p>
        <w:p w:rsidR="00F74666" w:rsidRDefault="00F74666">
          <w:pPr>
            <w:pStyle w:val="TOC4"/>
            <w:tabs>
              <w:tab w:val="left" w:pos="1200"/>
              <w:tab w:val="right" w:pos="9016"/>
            </w:tabs>
            <w:rPr>
              <w:ins w:id="265" w:author="Don Syme" w:date="2010-06-28T12:43:00Z"/>
              <w:rFonts w:asciiTheme="minorHAnsi" w:eastAsiaTheme="minorEastAsia" w:hAnsiTheme="minorHAnsi" w:cstheme="minorBidi"/>
              <w:noProof/>
              <w:szCs w:val="22"/>
            </w:rPr>
          </w:pPr>
          <w:ins w:id="26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"_Toc265492576"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7.5.7</w:t>
            </w:r>
            <w:r>
              <w:rPr>
                <w:rFonts w:asciiTheme="minorHAnsi" w:eastAsiaTheme="minorEastAsia" w:hAnsiTheme="minorHAnsi" w:cstheme="minorBidi"/>
                <w:noProof/>
                <w:szCs w:val="22"/>
              </w:rPr>
              <w:tab/>
            </w:r>
            <w:r w:rsidRPr="002267CE">
              <w:rPr>
                <w:rStyle w:val="Hyperlink"/>
                <w:noProof/>
              </w:rPr>
              <w:t>Async.StartChild</w:t>
            </w:r>
            <w:r>
              <w:rPr>
                <w:noProof/>
                <w:webHidden/>
              </w:rPr>
              <w:tab/>
            </w:r>
            <w:r>
              <w:rPr>
                <w:noProof/>
                <w:webHidden/>
              </w:rPr>
              <w:fldChar w:fldCharType="begin"/>
            </w:r>
            <w:r>
              <w:rPr>
                <w:noProof/>
                <w:webHidden/>
              </w:rPr>
              <w:instrText xml:space="preserve"> PAGEREF _Toc265492576 \h </w:instrText>
            </w:r>
            <w:r>
              <w:rPr>
                <w:noProof/>
                <w:webHidden/>
              </w:rPr>
            </w:r>
          </w:ins>
          <w:r>
            <w:rPr>
              <w:noProof/>
              <w:webHidden/>
            </w:rPr>
            <w:fldChar w:fldCharType="separate"/>
          </w:r>
          <w:ins w:id="267" w:author="Don Syme" w:date="2010-06-28T12:43:00Z">
            <w:r>
              <w:rPr>
                <w:noProof/>
                <w:webHidden/>
              </w:rPr>
              <w:t>44</w:t>
            </w:r>
            <w:r>
              <w:rPr>
                <w:noProof/>
                <w:webHidden/>
              </w:rPr>
              <w:fldChar w:fldCharType="end"/>
            </w:r>
            <w:r w:rsidRPr="002267CE">
              <w:rPr>
                <w:rStyle w:val="Hyperlink"/>
                <w:noProof/>
              </w:rPr>
              <w:fldChar w:fldCharType="end"/>
            </w:r>
          </w:ins>
        </w:p>
        <w:p w:rsidR="00F74666" w:rsidRDefault="00F74666">
          <w:pPr>
            <w:pStyle w:val="TOC3"/>
            <w:rPr>
              <w:ins w:id="268" w:author="Don Syme" w:date="2010-06-28T12:43:00Z"/>
              <w:rFonts w:asciiTheme="minorHAnsi" w:eastAsiaTheme="minorEastAsia" w:hAnsiTheme="minorHAnsi" w:cstheme="minorBidi"/>
              <w:noProof/>
              <w:szCs w:val="22"/>
            </w:rPr>
          </w:pPr>
          <w:ins w:id="26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"_Toc265492577"</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7.6</w:t>
            </w:r>
            <w:r>
              <w:rPr>
                <w:rFonts w:asciiTheme="minorHAnsi" w:eastAsiaTheme="minorEastAsia" w:hAnsiTheme="minorHAnsi" w:cstheme="minorBidi"/>
                <w:noProof/>
                <w:szCs w:val="22"/>
              </w:rPr>
              <w:tab/>
            </w:r>
            <w:r w:rsidRPr="002267CE">
              <w:rPr>
                <w:rStyle w:val="Hyperlink"/>
                <w:noProof/>
              </w:rPr>
              <w:t>FSharp.Control.CommonExtensions  (Module, AutoOpen)</w:t>
            </w:r>
            <w:r>
              <w:rPr>
                <w:noProof/>
                <w:webHidden/>
              </w:rPr>
              <w:tab/>
            </w:r>
            <w:r>
              <w:rPr>
                <w:noProof/>
                <w:webHidden/>
              </w:rPr>
              <w:fldChar w:fldCharType="begin"/>
            </w:r>
            <w:r>
              <w:rPr>
                <w:noProof/>
                <w:webHidden/>
              </w:rPr>
              <w:instrText xml:space="preserve"> PAGEREF _Toc265492577 \h </w:instrText>
            </w:r>
            <w:r>
              <w:rPr>
                <w:noProof/>
                <w:webHidden/>
              </w:rPr>
            </w:r>
          </w:ins>
          <w:r>
            <w:rPr>
              <w:noProof/>
              <w:webHidden/>
            </w:rPr>
            <w:fldChar w:fldCharType="separate"/>
          </w:r>
          <w:ins w:id="270" w:author="Don Syme" w:date="2010-06-28T12:43:00Z">
            <w:r>
              <w:rPr>
                <w:noProof/>
                <w:webHidden/>
              </w:rPr>
              <w:t>45</w:t>
            </w:r>
            <w:r>
              <w:rPr>
                <w:noProof/>
                <w:webHidden/>
              </w:rPr>
              <w:fldChar w:fldCharType="end"/>
            </w:r>
            <w:r w:rsidRPr="002267CE">
              <w:rPr>
                <w:rStyle w:val="Hyperlink"/>
                <w:noProof/>
              </w:rPr>
              <w:fldChar w:fldCharType="end"/>
            </w:r>
          </w:ins>
        </w:p>
        <w:p w:rsidR="00F74666" w:rsidRDefault="00F74666">
          <w:pPr>
            <w:pStyle w:val="TOC3"/>
            <w:rPr>
              <w:ins w:id="271" w:author="Don Syme" w:date="2010-06-28T12:43:00Z"/>
              <w:rFonts w:asciiTheme="minorHAnsi" w:eastAsiaTheme="minorEastAsia" w:hAnsiTheme="minorHAnsi" w:cstheme="minorBidi"/>
              <w:noProof/>
              <w:szCs w:val="22"/>
            </w:rPr>
          </w:pPr>
          <w:ins w:id="27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"_Toc265492578"</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7.7</w:t>
            </w:r>
            <w:r>
              <w:rPr>
                <w:rFonts w:asciiTheme="minorHAnsi" w:eastAsiaTheme="minorEastAsia" w:hAnsiTheme="minorHAnsi" w:cstheme="minorBidi"/>
                <w:noProof/>
                <w:szCs w:val="22"/>
              </w:rPr>
              <w:tab/>
            </w:r>
            <w:r w:rsidRPr="002267CE">
              <w:rPr>
                <w:rStyle w:val="Hyperlink"/>
                <w:noProof/>
              </w:rPr>
              <w:t>FSharp.Control.WebExtensions  (Module, AutoOpen)</w:t>
            </w:r>
            <w:r>
              <w:rPr>
                <w:noProof/>
                <w:webHidden/>
              </w:rPr>
              <w:tab/>
            </w:r>
            <w:r>
              <w:rPr>
                <w:noProof/>
                <w:webHidden/>
              </w:rPr>
              <w:fldChar w:fldCharType="begin"/>
            </w:r>
            <w:r>
              <w:rPr>
                <w:noProof/>
                <w:webHidden/>
              </w:rPr>
              <w:instrText xml:space="preserve"> PAGEREF _Toc265492578 \h </w:instrText>
            </w:r>
            <w:r>
              <w:rPr>
                <w:noProof/>
                <w:webHidden/>
              </w:rPr>
            </w:r>
          </w:ins>
          <w:r>
            <w:rPr>
              <w:noProof/>
              <w:webHidden/>
            </w:rPr>
            <w:fldChar w:fldCharType="separate"/>
          </w:r>
          <w:ins w:id="273" w:author="Don Syme" w:date="2010-06-28T12:43:00Z">
            <w:r>
              <w:rPr>
                <w:noProof/>
                <w:webHidden/>
              </w:rPr>
              <w:t>45</w:t>
            </w:r>
            <w:r>
              <w:rPr>
                <w:noProof/>
                <w:webHidden/>
              </w:rPr>
              <w:fldChar w:fldCharType="end"/>
            </w:r>
            <w:r w:rsidRPr="002267CE">
              <w:rPr>
                <w:rStyle w:val="Hyperlink"/>
                <w:noProof/>
              </w:rPr>
              <w:fldChar w:fldCharType="end"/>
            </w:r>
          </w:ins>
        </w:p>
        <w:p w:rsidR="00F74666" w:rsidRDefault="00F74666">
          <w:pPr>
            <w:pStyle w:val="TOC3"/>
            <w:rPr>
              <w:ins w:id="274" w:author="Don Syme" w:date="2010-06-28T12:43:00Z"/>
              <w:rFonts w:asciiTheme="minorHAnsi" w:eastAsiaTheme="minorEastAsia" w:hAnsiTheme="minorHAnsi" w:cstheme="minorBidi"/>
              <w:noProof/>
              <w:szCs w:val="22"/>
            </w:rPr>
          </w:pPr>
          <w:ins w:id="27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"_Toc265492582"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7.8</w:t>
            </w:r>
            <w:r>
              <w:rPr>
                <w:rFonts w:asciiTheme="minorHAnsi" w:eastAsiaTheme="minorEastAsia" w:hAnsiTheme="minorHAnsi" w:cstheme="minorBidi"/>
                <w:noProof/>
                <w:szCs w:val="22"/>
              </w:rPr>
              <w:tab/>
            </w:r>
            <w:r w:rsidRPr="002267CE">
              <w:rPr>
                <w:rStyle w:val="Hyperlink"/>
                <w:noProof/>
              </w:rPr>
              <w:t>FSharp.Control.MailboxProcessor  (Type)</w:t>
            </w:r>
            <w:r>
              <w:rPr>
                <w:noProof/>
                <w:webHidden/>
              </w:rPr>
              <w:tab/>
            </w:r>
            <w:r>
              <w:rPr>
                <w:noProof/>
                <w:webHidden/>
              </w:rPr>
              <w:fldChar w:fldCharType="begin"/>
            </w:r>
            <w:r>
              <w:rPr>
                <w:noProof/>
                <w:webHidden/>
              </w:rPr>
              <w:instrText xml:space="preserve"> PAGEREF _Toc265492582 \h </w:instrText>
            </w:r>
            <w:r>
              <w:rPr>
                <w:noProof/>
                <w:webHidden/>
              </w:rPr>
            </w:r>
          </w:ins>
          <w:r>
            <w:rPr>
              <w:noProof/>
              <w:webHidden/>
            </w:rPr>
            <w:fldChar w:fldCharType="separate"/>
          </w:r>
          <w:ins w:id="276" w:author="Don Syme" w:date="2010-06-28T12:43:00Z">
            <w:r>
              <w:rPr>
                <w:noProof/>
                <w:webHidden/>
              </w:rPr>
              <w:t>46</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277" w:author="Don Syme" w:date="2010-06-28T12:43:00Z"/>
              <w:rFonts w:asciiTheme="minorHAnsi" w:eastAsiaTheme="minorEastAsia" w:hAnsiTheme="minorHAnsi" w:cstheme="minorBidi"/>
              <w:b w:val="0"/>
              <w:bCs w:val="0"/>
              <w:noProof/>
              <w:szCs w:val="22"/>
            </w:rPr>
          </w:pPr>
          <w:ins w:id="278" w:author="Don Syme" w:date="2010-06-28T12:43:00Z">
            <w:r w:rsidRPr="002267CE">
              <w:rPr>
                <w:rStyle w:val="Hyperlink"/>
                <w:noProof/>
              </w:rPr>
              <w:lastRenderedPageBreak/>
              <w:fldChar w:fldCharType="begin"/>
            </w:r>
            <w:r w:rsidRPr="002267CE">
              <w:rPr>
                <w:rStyle w:val="Hyperlink"/>
                <w:noProof/>
              </w:rPr>
              <w:instrText xml:space="preserve"> </w:instrText>
            </w:r>
            <w:r>
              <w:rPr>
                <w:noProof/>
              </w:rPr>
              <w:instrText>HYPERLINK \l "_Toc265492583"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8</w:t>
            </w:r>
            <w:r>
              <w:rPr>
                <w:rFonts w:asciiTheme="minorHAnsi" w:eastAsiaTheme="minorEastAsia" w:hAnsiTheme="minorHAnsi" w:cstheme="minorBidi"/>
                <w:b w:val="0"/>
                <w:bCs w:val="0"/>
                <w:noProof/>
                <w:szCs w:val="22"/>
              </w:rPr>
              <w:tab/>
            </w:r>
            <w:r w:rsidRPr="002267CE">
              <w:rPr>
                <w:rStyle w:val="Hyperlink"/>
                <w:noProof/>
              </w:rPr>
              <w:t>FSharp.Control – Lazy Programming</w:t>
            </w:r>
            <w:r>
              <w:rPr>
                <w:noProof/>
                <w:webHidden/>
              </w:rPr>
              <w:tab/>
            </w:r>
            <w:r>
              <w:rPr>
                <w:noProof/>
                <w:webHidden/>
              </w:rPr>
              <w:fldChar w:fldCharType="begin"/>
            </w:r>
            <w:r>
              <w:rPr>
                <w:noProof/>
                <w:webHidden/>
              </w:rPr>
              <w:instrText xml:space="preserve"> PAGEREF _Toc265492583 \h </w:instrText>
            </w:r>
            <w:r>
              <w:rPr>
                <w:noProof/>
                <w:webHidden/>
              </w:rPr>
            </w:r>
          </w:ins>
          <w:r>
            <w:rPr>
              <w:noProof/>
              <w:webHidden/>
            </w:rPr>
            <w:fldChar w:fldCharType="separate"/>
          </w:r>
          <w:ins w:id="279" w:author="Don Syme" w:date="2010-06-28T12:43:00Z">
            <w:r>
              <w:rPr>
                <w:noProof/>
                <w:webHidden/>
              </w:rPr>
              <w:t>49</w:t>
            </w:r>
            <w:r>
              <w:rPr>
                <w:noProof/>
                <w:webHidden/>
              </w:rPr>
              <w:fldChar w:fldCharType="end"/>
            </w:r>
            <w:r w:rsidRPr="002267CE">
              <w:rPr>
                <w:rStyle w:val="Hyperlink"/>
                <w:noProof/>
              </w:rPr>
              <w:fldChar w:fldCharType="end"/>
            </w:r>
          </w:ins>
        </w:p>
        <w:p w:rsidR="00F74666" w:rsidRDefault="00F74666">
          <w:pPr>
            <w:pStyle w:val="TOC3"/>
            <w:rPr>
              <w:ins w:id="280" w:author="Don Syme" w:date="2010-06-28T12:43:00Z"/>
              <w:rFonts w:asciiTheme="minorHAnsi" w:eastAsiaTheme="minorEastAsia" w:hAnsiTheme="minorHAnsi" w:cstheme="minorBidi"/>
              <w:noProof/>
              <w:szCs w:val="22"/>
            </w:rPr>
          </w:pPr>
          <w:ins w:id="28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"_Toc265492584"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8.1</w:t>
            </w:r>
            <w:r>
              <w:rPr>
                <w:rFonts w:asciiTheme="minorHAnsi" w:eastAsiaTheme="minorEastAsia" w:hAnsiTheme="minorHAnsi" w:cstheme="minorBidi"/>
                <w:noProof/>
                <w:szCs w:val="22"/>
              </w:rPr>
              <w:tab/>
            </w:r>
            <w:r w:rsidRPr="002267CE">
              <w:rPr>
                <w:rStyle w:val="Hyperlink"/>
                <w:noProof/>
              </w:rPr>
              <w:t>FSharp.Control.Lazy  (Type)</w:t>
            </w:r>
            <w:r>
              <w:rPr>
                <w:noProof/>
                <w:webHidden/>
              </w:rPr>
              <w:tab/>
            </w:r>
            <w:r>
              <w:rPr>
                <w:noProof/>
                <w:webHidden/>
              </w:rPr>
              <w:fldChar w:fldCharType="begin"/>
            </w:r>
            <w:r>
              <w:rPr>
                <w:noProof/>
                <w:webHidden/>
              </w:rPr>
              <w:instrText xml:space="preserve"> PAGEREF _Toc265492584 \h </w:instrText>
            </w:r>
            <w:r>
              <w:rPr>
                <w:noProof/>
                <w:webHidden/>
              </w:rPr>
            </w:r>
          </w:ins>
          <w:r>
            <w:rPr>
              <w:noProof/>
              <w:webHidden/>
            </w:rPr>
            <w:fldChar w:fldCharType="separate"/>
          </w:r>
          <w:ins w:id="282" w:author="Don Syme" w:date="2010-06-28T12:43:00Z">
            <w:r>
              <w:rPr>
                <w:noProof/>
                <w:webHidden/>
              </w:rPr>
              <w:t>49</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283" w:author="Don Syme" w:date="2010-06-28T12:43:00Z"/>
              <w:rFonts w:asciiTheme="minorHAnsi" w:eastAsiaTheme="minorEastAsia" w:hAnsiTheme="minorHAnsi" w:cstheme="minorBidi"/>
              <w:b w:val="0"/>
              <w:bCs w:val="0"/>
              <w:noProof/>
              <w:szCs w:val="22"/>
            </w:rPr>
          </w:pPr>
          <w:ins w:id="28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"_Toc265492602"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9</w:t>
            </w:r>
            <w:r>
              <w:rPr>
                <w:rFonts w:asciiTheme="minorHAnsi" w:eastAsiaTheme="minorEastAsia" w:hAnsiTheme="minorHAnsi" w:cstheme="minorBidi"/>
                <w:b w:val="0"/>
                <w:bCs w:val="0"/>
                <w:noProof/>
                <w:szCs w:val="22"/>
              </w:rPr>
              <w:tab/>
            </w:r>
            <w:r w:rsidRPr="002267CE">
              <w:rPr>
                <w:rStyle w:val="Hyperlink"/>
                <w:noProof/>
              </w:rPr>
              <w:t>FSharp.Reflection  (Namespace)</w:t>
            </w:r>
            <w:r>
              <w:rPr>
                <w:noProof/>
                <w:webHidden/>
              </w:rPr>
              <w:tab/>
            </w:r>
            <w:r>
              <w:rPr>
                <w:noProof/>
                <w:webHidden/>
              </w:rPr>
              <w:fldChar w:fldCharType="begin"/>
            </w:r>
            <w:r>
              <w:rPr>
                <w:noProof/>
                <w:webHidden/>
              </w:rPr>
              <w:instrText xml:space="preserve"> PAGEREF _Toc265492602 \h </w:instrText>
            </w:r>
            <w:r>
              <w:rPr>
                <w:noProof/>
                <w:webHidden/>
              </w:rPr>
            </w:r>
          </w:ins>
          <w:r>
            <w:rPr>
              <w:noProof/>
              <w:webHidden/>
            </w:rPr>
            <w:fldChar w:fldCharType="separate"/>
          </w:r>
          <w:ins w:id="285" w:author="Don Syme" w:date="2010-06-28T12:43:00Z">
            <w:r>
              <w:rPr>
                <w:noProof/>
                <w:webHidden/>
              </w:rPr>
              <w:t>50</w:t>
            </w:r>
            <w:r>
              <w:rPr>
                <w:noProof/>
                <w:webHidden/>
              </w:rPr>
              <w:fldChar w:fldCharType="end"/>
            </w:r>
            <w:r w:rsidRPr="002267CE">
              <w:rPr>
                <w:rStyle w:val="Hyperlink"/>
                <w:noProof/>
              </w:rPr>
              <w:fldChar w:fldCharType="end"/>
            </w:r>
          </w:ins>
        </w:p>
        <w:p w:rsidR="00F74666" w:rsidRDefault="00F74666">
          <w:pPr>
            <w:pStyle w:val="TOC3"/>
            <w:rPr>
              <w:ins w:id="286" w:author="Don Syme" w:date="2010-06-28T12:43:00Z"/>
              <w:rFonts w:asciiTheme="minorHAnsi" w:eastAsiaTheme="minorEastAsia" w:hAnsiTheme="minorHAnsi" w:cstheme="minorBidi"/>
              <w:noProof/>
              <w:szCs w:val="22"/>
            </w:rPr>
          </w:pPr>
          <w:ins w:id="28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"_Toc265492603"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9.1</w:t>
            </w:r>
            <w:r>
              <w:rPr>
                <w:rFonts w:asciiTheme="minorHAnsi" w:eastAsiaTheme="minorEastAsia" w:hAnsiTheme="minorHAnsi" w:cstheme="minorBidi"/>
                <w:noProof/>
                <w:szCs w:val="22"/>
              </w:rPr>
              <w:tab/>
            </w:r>
            <w:r w:rsidRPr="002267CE">
              <w:rPr>
                <w:rStyle w:val="Hyperlink"/>
                <w:noProof/>
              </w:rPr>
              <w:t>FSharp.Reflection.FSharpValue (Static Class)</w:t>
            </w:r>
            <w:r>
              <w:rPr>
                <w:noProof/>
                <w:webHidden/>
              </w:rPr>
              <w:tab/>
            </w:r>
            <w:r>
              <w:rPr>
                <w:noProof/>
                <w:webHidden/>
              </w:rPr>
              <w:fldChar w:fldCharType="begin"/>
            </w:r>
            <w:r>
              <w:rPr>
                <w:noProof/>
                <w:webHidden/>
              </w:rPr>
              <w:instrText xml:space="preserve"> PAGEREF _Toc265492603 \h </w:instrText>
            </w:r>
            <w:r>
              <w:rPr>
                <w:noProof/>
                <w:webHidden/>
              </w:rPr>
            </w:r>
          </w:ins>
          <w:r>
            <w:rPr>
              <w:noProof/>
              <w:webHidden/>
            </w:rPr>
            <w:fldChar w:fldCharType="separate"/>
          </w:r>
          <w:ins w:id="288" w:author="Don Syme" w:date="2010-06-28T12:43:00Z">
            <w:r>
              <w:rPr>
                <w:noProof/>
                <w:webHidden/>
              </w:rPr>
              <w:t>50</w:t>
            </w:r>
            <w:r>
              <w:rPr>
                <w:noProof/>
                <w:webHidden/>
              </w:rPr>
              <w:fldChar w:fldCharType="end"/>
            </w:r>
            <w:r w:rsidRPr="002267CE">
              <w:rPr>
                <w:rStyle w:val="Hyperlink"/>
                <w:noProof/>
              </w:rPr>
              <w:fldChar w:fldCharType="end"/>
            </w:r>
          </w:ins>
        </w:p>
        <w:p w:rsidR="00F74666" w:rsidRDefault="00F74666">
          <w:pPr>
            <w:pStyle w:val="TOC3"/>
            <w:rPr>
              <w:ins w:id="289" w:author="Don Syme" w:date="2010-06-28T12:43:00Z"/>
              <w:rFonts w:asciiTheme="minorHAnsi" w:eastAsiaTheme="minorEastAsia" w:hAnsiTheme="minorHAnsi" w:cstheme="minorBidi"/>
              <w:noProof/>
              <w:szCs w:val="22"/>
            </w:rPr>
          </w:pPr>
          <w:ins w:id="29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"_Toc265492604"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9.2</w:t>
            </w:r>
            <w:r>
              <w:rPr>
                <w:rFonts w:asciiTheme="minorHAnsi" w:eastAsiaTheme="minorEastAsia" w:hAnsiTheme="minorHAnsi" w:cstheme="minorBidi"/>
                <w:noProof/>
                <w:szCs w:val="22"/>
              </w:rPr>
              <w:tab/>
            </w:r>
            <w:r w:rsidRPr="002267CE">
              <w:rPr>
                <w:rStyle w:val="Hyperlink"/>
                <w:noProof/>
              </w:rPr>
              <w:t>FSharp.Reflection.FSharpType and UnionCase (Static Class)</w:t>
            </w:r>
            <w:r>
              <w:rPr>
                <w:noProof/>
                <w:webHidden/>
              </w:rPr>
              <w:tab/>
            </w:r>
            <w:r>
              <w:rPr>
                <w:noProof/>
                <w:webHidden/>
              </w:rPr>
              <w:fldChar w:fldCharType="begin"/>
            </w:r>
            <w:r>
              <w:rPr>
                <w:noProof/>
                <w:webHidden/>
              </w:rPr>
              <w:instrText xml:space="preserve"> PAGEREF _Toc265492604 \h </w:instrText>
            </w:r>
            <w:r>
              <w:rPr>
                <w:noProof/>
                <w:webHidden/>
              </w:rPr>
            </w:r>
          </w:ins>
          <w:r>
            <w:rPr>
              <w:noProof/>
              <w:webHidden/>
            </w:rPr>
            <w:fldChar w:fldCharType="separate"/>
          </w:r>
          <w:ins w:id="291" w:author="Don Syme" w:date="2010-06-28T12:43:00Z">
            <w:r>
              <w:rPr>
                <w:noProof/>
                <w:webHidden/>
              </w:rPr>
              <w:t>51</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292" w:author="Don Syme" w:date="2010-06-28T12:43:00Z"/>
              <w:rFonts w:asciiTheme="minorHAnsi" w:eastAsiaTheme="minorEastAsia" w:hAnsiTheme="minorHAnsi" w:cstheme="minorBidi"/>
              <w:b w:val="0"/>
              <w:bCs w:val="0"/>
              <w:noProof/>
              <w:szCs w:val="22"/>
            </w:rPr>
          </w:pPr>
          <w:ins w:id="29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"_Toc265492605"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10</w:t>
            </w:r>
            <w:r>
              <w:rPr>
                <w:rFonts w:asciiTheme="minorHAnsi" w:eastAsiaTheme="minorEastAsia" w:hAnsiTheme="minorHAnsi" w:cstheme="minorBidi"/>
                <w:b w:val="0"/>
                <w:bCs w:val="0"/>
                <w:noProof/>
                <w:szCs w:val="22"/>
              </w:rPr>
              <w:tab/>
            </w:r>
            <w:r w:rsidRPr="002267CE">
              <w:rPr>
                <w:rStyle w:val="Hyperlink"/>
                <w:noProof/>
              </w:rPr>
              <w:t>FSharp.Quotations (Namespace)</w:t>
            </w:r>
            <w:r>
              <w:rPr>
                <w:noProof/>
                <w:webHidden/>
              </w:rPr>
              <w:tab/>
            </w:r>
            <w:r>
              <w:rPr>
                <w:noProof/>
                <w:webHidden/>
              </w:rPr>
              <w:fldChar w:fldCharType="begin"/>
            </w:r>
            <w:r>
              <w:rPr>
                <w:noProof/>
                <w:webHidden/>
              </w:rPr>
              <w:instrText xml:space="preserve"> PAGEREF _Toc265492605 \h </w:instrText>
            </w:r>
            <w:r>
              <w:rPr>
                <w:noProof/>
                <w:webHidden/>
              </w:rPr>
            </w:r>
          </w:ins>
          <w:r>
            <w:rPr>
              <w:noProof/>
              <w:webHidden/>
            </w:rPr>
            <w:fldChar w:fldCharType="separate"/>
          </w:r>
          <w:ins w:id="294" w:author="Don Syme" w:date="2010-06-28T12:43:00Z">
            <w:r>
              <w:rPr>
                <w:noProof/>
                <w:webHidden/>
              </w:rPr>
              <w:t>52</w:t>
            </w:r>
            <w:r>
              <w:rPr>
                <w:noProof/>
                <w:webHidden/>
              </w:rPr>
              <w:fldChar w:fldCharType="end"/>
            </w:r>
            <w:r w:rsidRPr="002267CE">
              <w:rPr>
                <w:rStyle w:val="Hyperlink"/>
                <w:noProof/>
              </w:rPr>
              <w:fldChar w:fldCharType="end"/>
            </w:r>
          </w:ins>
        </w:p>
        <w:p w:rsidR="00F74666" w:rsidRDefault="00F74666">
          <w:pPr>
            <w:pStyle w:val="TOC3"/>
            <w:rPr>
              <w:ins w:id="295" w:author="Don Syme" w:date="2010-06-28T12:43:00Z"/>
              <w:rFonts w:asciiTheme="minorHAnsi" w:eastAsiaTheme="minorEastAsia" w:hAnsiTheme="minorHAnsi" w:cstheme="minorBidi"/>
              <w:noProof/>
              <w:szCs w:val="22"/>
            </w:rPr>
          </w:pPr>
          <w:ins w:id="29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"_Toc265492606"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10.1</w:t>
            </w:r>
            <w:r>
              <w:rPr>
                <w:rFonts w:asciiTheme="minorHAnsi" w:eastAsiaTheme="minorEastAsia" w:hAnsiTheme="minorHAnsi" w:cstheme="minorBidi"/>
                <w:noProof/>
                <w:szCs w:val="22"/>
              </w:rPr>
              <w:tab/>
            </w:r>
            <w:r w:rsidRPr="002267CE">
              <w:rPr>
                <w:rStyle w:val="Hyperlink"/>
                <w:noProof/>
              </w:rPr>
              <w:t>FSharp.Quotations.Var, Expr (Type)</w:t>
            </w:r>
            <w:r>
              <w:rPr>
                <w:noProof/>
                <w:webHidden/>
              </w:rPr>
              <w:tab/>
            </w:r>
            <w:r>
              <w:rPr>
                <w:noProof/>
                <w:webHidden/>
              </w:rPr>
              <w:fldChar w:fldCharType="begin"/>
            </w:r>
            <w:r>
              <w:rPr>
                <w:noProof/>
                <w:webHidden/>
              </w:rPr>
              <w:instrText xml:space="preserve"> PAGEREF _Toc265492606 \h </w:instrText>
            </w:r>
            <w:r>
              <w:rPr>
                <w:noProof/>
                <w:webHidden/>
              </w:rPr>
            </w:r>
          </w:ins>
          <w:r>
            <w:rPr>
              <w:noProof/>
              <w:webHidden/>
            </w:rPr>
            <w:fldChar w:fldCharType="separate"/>
          </w:r>
          <w:ins w:id="297" w:author="Don Syme" w:date="2010-06-28T12:43:00Z">
            <w:r>
              <w:rPr>
                <w:noProof/>
                <w:webHidden/>
              </w:rPr>
              <w:t>52</w:t>
            </w:r>
            <w:r>
              <w:rPr>
                <w:noProof/>
                <w:webHidden/>
              </w:rPr>
              <w:fldChar w:fldCharType="end"/>
            </w:r>
            <w:r w:rsidRPr="002267CE">
              <w:rPr>
                <w:rStyle w:val="Hyperlink"/>
                <w:noProof/>
              </w:rPr>
              <w:fldChar w:fldCharType="end"/>
            </w:r>
          </w:ins>
        </w:p>
        <w:p w:rsidR="00F74666" w:rsidRDefault="00F74666">
          <w:pPr>
            <w:pStyle w:val="TOC3"/>
            <w:rPr>
              <w:ins w:id="298" w:author="Don Syme" w:date="2010-06-28T12:43:00Z"/>
              <w:rFonts w:asciiTheme="minorHAnsi" w:eastAsiaTheme="minorEastAsia" w:hAnsiTheme="minorHAnsi" w:cstheme="minorBidi"/>
              <w:noProof/>
              <w:szCs w:val="22"/>
            </w:rPr>
          </w:pPr>
          <w:ins w:id="29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"_Toc265492607"</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10.2</w:t>
            </w:r>
            <w:r>
              <w:rPr>
                <w:rFonts w:asciiTheme="minorHAnsi" w:eastAsiaTheme="minorEastAsia" w:hAnsiTheme="minorHAnsi" w:cstheme="minorBidi"/>
                <w:noProof/>
                <w:szCs w:val="22"/>
              </w:rPr>
              <w:tab/>
            </w:r>
            <w:r w:rsidRPr="002267CE">
              <w:rPr>
                <w:rStyle w:val="Hyperlink"/>
                <w:noProof/>
              </w:rPr>
              <w:t>FSharp.Quotations.Patterns (Module)</w:t>
            </w:r>
            <w:r>
              <w:rPr>
                <w:noProof/>
                <w:webHidden/>
              </w:rPr>
              <w:tab/>
            </w:r>
            <w:r>
              <w:rPr>
                <w:noProof/>
                <w:webHidden/>
              </w:rPr>
              <w:fldChar w:fldCharType="begin"/>
            </w:r>
            <w:r>
              <w:rPr>
                <w:noProof/>
                <w:webHidden/>
              </w:rPr>
              <w:instrText xml:space="preserve"> PAGEREF _Toc265492607 \h </w:instrText>
            </w:r>
            <w:r>
              <w:rPr>
                <w:noProof/>
                <w:webHidden/>
              </w:rPr>
            </w:r>
          </w:ins>
          <w:r>
            <w:rPr>
              <w:noProof/>
              <w:webHidden/>
            </w:rPr>
            <w:fldChar w:fldCharType="separate"/>
          </w:r>
          <w:ins w:id="300" w:author="Don Syme" w:date="2010-06-28T12:43:00Z">
            <w:r>
              <w:rPr>
                <w:noProof/>
                <w:webHidden/>
              </w:rPr>
              <w:t>53</w:t>
            </w:r>
            <w:r>
              <w:rPr>
                <w:noProof/>
                <w:webHidden/>
              </w:rPr>
              <w:fldChar w:fldCharType="end"/>
            </w:r>
            <w:r w:rsidRPr="002267CE">
              <w:rPr>
                <w:rStyle w:val="Hyperlink"/>
                <w:noProof/>
              </w:rPr>
              <w:fldChar w:fldCharType="end"/>
            </w:r>
          </w:ins>
        </w:p>
        <w:p w:rsidR="00F74666" w:rsidRDefault="00F74666">
          <w:pPr>
            <w:pStyle w:val="TOC3"/>
            <w:rPr>
              <w:ins w:id="301" w:author="Don Syme" w:date="2010-06-28T12:43:00Z"/>
              <w:rFonts w:asciiTheme="minorHAnsi" w:eastAsiaTheme="minorEastAsia" w:hAnsiTheme="minorHAnsi" w:cstheme="minorBidi"/>
              <w:noProof/>
              <w:szCs w:val="22"/>
            </w:rPr>
          </w:pPr>
          <w:ins w:id="30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"_Toc265492608"</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10.3</w:t>
            </w:r>
            <w:r>
              <w:rPr>
                <w:rFonts w:asciiTheme="minorHAnsi" w:eastAsiaTheme="minorEastAsia" w:hAnsiTheme="minorHAnsi" w:cstheme="minorBidi"/>
                <w:noProof/>
                <w:szCs w:val="22"/>
              </w:rPr>
              <w:tab/>
            </w:r>
            <w:r w:rsidRPr="002267CE">
              <w:rPr>
                <w:rStyle w:val="Hyperlink"/>
                <w:noProof/>
              </w:rPr>
              <w:t>FSharp.Quotations.DerivedPatterns (Module)</w:t>
            </w:r>
            <w:r>
              <w:rPr>
                <w:noProof/>
                <w:webHidden/>
              </w:rPr>
              <w:tab/>
            </w:r>
            <w:r>
              <w:rPr>
                <w:noProof/>
                <w:webHidden/>
              </w:rPr>
              <w:fldChar w:fldCharType="begin"/>
            </w:r>
            <w:r>
              <w:rPr>
                <w:noProof/>
                <w:webHidden/>
              </w:rPr>
              <w:instrText xml:space="preserve"> PAGEREF _Toc265492608 \h </w:instrText>
            </w:r>
            <w:r>
              <w:rPr>
                <w:noProof/>
                <w:webHidden/>
              </w:rPr>
            </w:r>
          </w:ins>
          <w:r>
            <w:rPr>
              <w:noProof/>
              <w:webHidden/>
            </w:rPr>
            <w:fldChar w:fldCharType="separate"/>
          </w:r>
          <w:ins w:id="303" w:author="Don Syme" w:date="2010-06-28T12:43:00Z">
            <w:r>
              <w:rPr>
                <w:noProof/>
                <w:webHidden/>
              </w:rPr>
              <w:t>54</w:t>
            </w:r>
            <w:r>
              <w:rPr>
                <w:noProof/>
                <w:webHidden/>
              </w:rPr>
              <w:fldChar w:fldCharType="end"/>
            </w:r>
            <w:r w:rsidRPr="002267CE">
              <w:rPr>
                <w:rStyle w:val="Hyperlink"/>
                <w:noProof/>
              </w:rPr>
              <w:fldChar w:fldCharType="end"/>
            </w:r>
          </w:ins>
        </w:p>
        <w:p w:rsidR="00F74666" w:rsidRDefault="00F74666">
          <w:pPr>
            <w:pStyle w:val="TOC3"/>
            <w:rPr>
              <w:ins w:id="304" w:author="Don Syme" w:date="2010-06-28T12:43:00Z"/>
              <w:rFonts w:asciiTheme="minorHAnsi" w:eastAsiaTheme="minorEastAsia" w:hAnsiTheme="minorHAnsi" w:cstheme="minorBidi"/>
              <w:noProof/>
              <w:szCs w:val="22"/>
            </w:rPr>
          </w:pPr>
          <w:ins w:id="30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"_Toc265492609"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10.4</w:t>
            </w:r>
            <w:r>
              <w:rPr>
                <w:rFonts w:asciiTheme="minorHAnsi" w:eastAsiaTheme="minorEastAsia" w:hAnsiTheme="minorHAnsi" w:cstheme="minorBidi"/>
                <w:noProof/>
                <w:szCs w:val="22"/>
              </w:rPr>
              <w:tab/>
            </w:r>
            <w:r w:rsidRPr="002267CE">
              <w:rPr>
                <w:rStyle w:val="Hyperlink"/>
                <w:noProof/>
              </w:rPr>
              <w:t>FSharp.Quotations.ExprShape  (Module)</w:t>
            </w:r>
            <w:r>
              <w:rPr>
                <w:noProof/>
                <w:webHidden/>
              </w:rPr>
              <w:tab/>
            </w:r>
            <w:r>
              <w:rPr>
                <w:noProof/>
                <w:webHidden/>
              </w:rPr>
              <w:fldChar w:fldCharType="begin"/>
            </w:r>
            <w:r>
              <w:rPr>
                <w:noProof/>
                <w:webHidden/>
              </w:rPr>
              <w:instrText xml:space="preserve"> PAGEREF _Toc265492609 \h </w:instrText>
            </w:r>
            <w:r>
              <w:rPr>
                <w:noProof/>
                <w:webHidden/>
              </w:rPr>
            </w:r>
          </w:ins>
          <w:r>
            <w:rPr>
              <w:noProof/>
              <w:webHidden/>
            </w:rPr>
            <w:fldChar w:fldCharType="separate"/>
          </w:r>
          <w:ins w:id="306" w:author="Don Syme" w:date="2010-06-28T12:43:00Z">
            <w:r>
              <w:rPr>
                <w:noProof/>
                <w:webHidden/>
              </w:rPr>
              <w:t>55</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307" w:author="Don Syme" w:date="2010-06-28T12:43:00Z"/>
              <w:rFonts w:asciiTheme="minorHAnsi" w:eastAsiaTheme="minorEastAsia" w:hAnsiTheme="minorHAnsi" w:cstheme="minorBidi"/>
              <w:b w:val="0"/>
              <w:bCs w:val="0"/>
              <w:noProof/>
              <w:szCs w:val="22"/>
            </w:rPr>
          </w:pPr>
          <w:ins w:id="30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"_Toc265492610"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11</w:t>
            </w:r>
            <w:r>
              <w:rPr>
                <w:rFonts w:asciiTheme="minorHAnsi" w:eastAsiaTheme="minorEastAsia" w:hAnsiTheme="minorHAnsi" w:cstheme="minorBidi"/>
                <w:b w:val="0"/>
                <w:bCs w:val="0"/>
                <w:noProof/>
                <w:szCs w:val="22"/>
              </w:rPr>
              <w:tab/>
            </w:r>
            <w:r w:rsidRPr="002267CE">
              <w:rPr>
                <w:rStyle w:val="Hyperlink"/>
                <w:noProof/>
              </w:rPr>
              <w:t>FSharp.Text  (Namespace)</w:t>
            </w:r>
            <w:r>
              <w:rPr>
                <w:noProof/>
                <w:webHidden/>
              </w:rPr>
              <w:tab/>
            </w:r>
            <w:r>
              <w:rPr>
                <w:noProof/>
                <w:webHidden/>
              </w:rPr>
              <w:fldChar w:fldCharType="begin"/>
            </w:r>
            <w:r>
              <w:rPr>
                <w:noProof/>
                <w:webHidden/>
              </w:rPr>
              <w:instrText xml:space="preserve"> PAGEREF _Toc265492610 \h </w:instrText>
            </w:r>
            <w:r>
              <w:rPr>
                <w:noProof/>
                <w:webHidden/>
              </w:rPr>
            </w:r>
          </w:ins>
          <w:r>
            <w:rPr>
              <w:noProof/>
              <w:webHidden/>
            </w:rPr>
            <w:fldChar w:fldCharType="separate"/>
          </w:r>
          <w:ins w:id="309" w:author="Don Syme" w:date="2010-06-28T12:43:00Z">
            <w:r>
              <w:rPr>
                <w:noProof/>
                <w:webHidden/>
              </w:rPr>
              <w:t>56</w:t>
            </w:r>
            <w:r>
              <w:rPr>
                <w:noProof/>
                <w:webHidden/>
              </w:rPr>
              <w:fldChar w:fldCharType="end"/>
            </w:r>
            <w:r w:rsidRPr="002267CE">
              <w:rPr>
                <w:rStyle w:val="Hyperlink"/>
                <w:noProof/>
              </w:rPr>
              <w:fldChar w:fldCharType="end"/>
            </w:r>
          </w:ins>
        </w:p>
        <w:p w:rsidR="00F74666" w:rsidRDefault="00F74666">
          <w:pPr>
            <w:pStyle w:val="TOC3"/>
            <w:rPr>
              <w:ins w:id="310" w:author="Don Syme" w:date="2010-06-28T12:43:00Z"/>
              <w:rFonts w:asciiTheme="minorHAnsi" w:eastAsiaTheme="minorEastAsia" w:hAnsiTheme="minorHAnsi" w:cstheme="minorBidi"/>
              <w:noProof/>
              <w:szCs w:val="22"/>
            </w:rPr>
          </w:pPr>
          <w:ins w:id="31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"_Toc265492611"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11.1</w:t>
            </w:r>
            <w:r>
              <w:rPr>
                <w:rFonts w:asciiTheme="minorHAnsi" w:eastAsiaTheme="minorEastAsia" w:hAnsiTheme="minorHAnsi" w:cstheme="minorBidi"/>
                <w:noProof/>
                <w:szCs w:val="22"/>
              </w:rPr>
              <w:tab/>
            </w:r>
            <w:r w:rsidRPr="002267CE">
              <w:rPr>
                <w:rStyle w:val="Hyperlink"/>
                <w:noProof/>
              </w:rPr>
              <w:t>FSharp.Text.Format  (Type)</w:t>
            </w:r>
            <w:r>
              <w:rPr>
                <w:noProof/>
                <w:webHidden/>
              </w:rPr>
              <w:tab/>
            </w:r>
            <w:r>
              <w:rPr>
                <w:noProof/>
                <w:webHidden/>
              </w:rPr>
              <w:fldChar w:fldCharType="begin"/>
            </w:r>
            <w:r>
              <w:rPr>
                <w:noProof/>
                <w:webHidden/>
              </w:rPr>
              <w:instrText xml:space="preserve"> PAGEREF _Toc265492611 \h </w:instrText>
            </w:r>
            <w:r>
              <w:rPr>
                <w:noProof/>
                <w:webHidden/>
              </w:rPr>
            </w:r>
          </w:ins>
          <w:r>
            <w:rPr>
              <w:noProof/>
              <w:webHidden/>
            </w:rPr>
            <w:fldChar w:fldCharType="separate"/>
          </w:r>
          <w:ins w:id="312" w:author="Don Syme" w:date="2010-06-28T12:43:00Z">
            <w:r>
              <w:rPr>
                <w:noProof/>
                <w:webHidden/>
              </w:rPr>
              <w:t>56</w:t>
            </w:r>
            <w:r>
              <w:rPr>
                <w:noProof/>
                <w:webHidden/>
              </w:rPr>
              <w:fldChar w:fldCharType="end"/>
            </w:r>
            <w:r w:rsidRPr="002267CE">
              <w:rPr>
                <w:rStyle w:val="Hyperlink"/>
                <w:noProof/>
              </w:rPr>
              <w:fldChar w:fldCharType="end"/>
            </w:r>
          </w:ins>
        </w:p>
        <w:p w:rsidR="00F74666" w:rsidRDefault="00F74666">
          <w:pPr>
            <w:pStyle w:val="TOC3"/>
            <w:rPr>
              <w:ins w:id="313" w:author="Don Syme" w:date="2010-06-28T12:43:00Z"/>
              <w:rFonts w:asciiTheme="minorHAnsi" w:eastAsiaTheme="minorEastAsia" w:hAnsiTheme="minorHAnsi" w:cstheme="minorBidi"/>
              <w:noProof/>
              <w:szCs w:val="22"/>
            </w:rPr>
          </w:pPr>
          <w:ins w:id="31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"_Toc265492612"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11.2</w:t>
            </w:r>
            <w:r>
              <w:rPr>
                <w:rFonts w:asciiTheme="minorHAnsi" w:eastAsiaTheme="minorEastAsia" w:hAnsiTheme="minorHAnsi" w:cstheme="minorBidi"/>
                <w:noProof/>
                <w:szCs w:val="22"/>
              </w:rPr>
              <w:tab/>
            </w:r>
            <w:r w:rsidRPr="002267CE">
              <w:rPr>
                <w:rStyle w:val="Hyperlink"/>
                <w:noProof/>
              </w:rPr>
              <w:t>FSharp.Text.Printf  (Module)</w:t>
            </w:r>
            <w:r>
              <w:rPr>
                <w:noProof/>
                <w:webHidden/>
              </w:rPr>
              <w:tab/>
            </w:r>
            <w:r>
              <w:rPr>
                <w:noProof/>
                <w:webHidden/>
              </w:rPr>
              <w:fldChar w:fldCharType="begin"/>
            </w:r>
            <w:r>
              <w:rPr>
                <w:noProof/>
                <w:webHidden/>
              </w:rPr>
              <w:instrText xml:space="preserve"> PAGEREF _Toc265492612 \h </w:instrText>
            </w:r>
            <w:r>
              <w:rPr>
                <w:noProof/>
                <w:webHidden/>
              </w:rPr>
            </w:r>
          </w:ins>
          <w:r>
            <w:rPr>
              <w:noProof/>
              <w:webHidden/>
            </w:rPr>
            <w:fldChar w:fldCharType="separate"/>
          </w:r>
          <w:ins w:id="315" w:author="Don Syme" w:date="2010-06-28T12:43:00Z">
            <w:r>
              <w:rPr>
                <w:noProof/>
                <w:webHidden/>
              </w:rPr>
              <w:t>56</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316" w:author="Don Syme" w:date="2010-06-28T12:43:00Z"/>
              <w:rFonts w:asciiTheme="minorHAnsi" w:eastAsiaTheme="minorEastAsia" w:hAnsiTheme="minorHAnsi" w:cstheme="minorBidi"/>
              <w:b w:val="0"/>
              <w:bCs w:val="0"/>
              <w:noProof/>
              <w:szCs w:val="22"/>
            </w:rPr>
          </w:pPr>
          <w:ins w:id="31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"_Toc265492613"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12</w:t>
            </w:r>
            <w:r>
              <w:rPr>
                <w:rFonts w:asciiTheme="minorHAnsi" w:eastAsiaTheme="minorEastAsia" w:hAnsiTheme="minorHAnsi" w:cstheme="minorBidi"/>
                <w:b w:val="0"/>
                <w:bCs w:val="0"/>
                <w:noProof/>
                <w:szCs w:val="22"/>
              </w:rPr>
              <w:tab/>
            </w:r>
            <w:r w:rsidRPr="002267CE">
              <w:rPr>
                <w:rStyle w:val="Hyperlink"/>
                <w:noProof/>
              </w:rPr>
              <w:t>FSharp.NativeInterop  (Namespace)</w:t>
            </w:r>
            <w:r>
              <w:rPr>
                <w:noProof/>
                <w:webHidden/>
              </w:rPr>
              <w:tab/>
            </w:r>
            <w:r>
              <w:rPr>
                <w:noProof/>
                <w:webHidden/>
              </w:rPr>
              <w:fldChar w:fldCharType="begin"/>
            </w:r>
            <w:r>
              <w:rPr>
                <w:noProof/>
                <w:webHidden/>
              </w:rPr>
              <w:instrText xml:space="preserve"> PAGEREF _Toc265492613 \h </w:instrText>
            </w:r>
            <w:r>
              <w:rPr>
                <w:noProof/>
                <w:webHidden/>
              </w:rPr>
            </w:r>
          </w:ins>
          <w:r>
            <w:rPr>
              <w:noProof/>
              <w:webHidden/>
            </w:rPr>
            <w:fldChar w:fldCharType="separate"/>
          </w:r>
          <w:ins w:id="318" w:author="Don Syme" w:date="2010-06-28T12:43:00Z">
            <w:r>
              <w:rPr>
                <w:noProof/>
                <w:webHidden/>
              </w:rPr>
              <w:t>58</w:t>
            </w:r>
            <w:r>
              <w:rPr>
                <w:noProof/>
                <w:webHidden/>
              </w:rPr>
              <w:fldChar w:fldCharType="end"/>
            </w:r>
            <w:r w:rsidRPr="002267CE">
              <w:rPr>
                <w:rStyle w:val="Hyperlink"/>
                <w:noProof/>
              </w:rPr>
              <w:fldChar w:fldCharType="end"/>
            </w:r>
          </w:ins>
        </w:p>
        <w:p w:rsidR="00F74666" w:rsidRDefault="00F74666">
          <w:pPr>
            <w:pStyle w:val="TOC3"/>
            <w:rPr>
              <w:ins w:id="319" w:author="Don Syme" w:date="2010-06-28T12:43:00Z"/>
              <w:rFonts w:asciiTheme="minorHAnsi" w:eastAsiaTheme="minorEastAsia" w:hAnsiTheme="minorHAnsi" w:cstheme="minorBidi"/>
              <w:noProof/>
              <w:szCs w:val="22"/>
            </w:rPr>
          </w:pPr>
          <w:ins w:id="32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"_Toc265492614"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12.1</w:t>
            </w:r>
            <w:r>
              <w:rPr>
                <w:rFonts w:asciiTheme="minorHAnsi" w:eastAsiaTheme="minorEastAsia" w:hAnsiTheme="minorHAnsi" w:cstheme="minorBidi"/>
                <w:noProof/>
                <w:szCs w:val="22"/>
              </w:rPr>
              <w:tab/>
            </w:r>
            <w:r w:rsidRPr="002267CE">
              <w:rPr>
                <w:rStyle w:val="Hyperlink"/>
                <w:noProof/>
              </w:rPr>
              <w:t>FSharp.NativeInterop.NativePtr  (Module)</w:t>
            </w:r>
            <w:r>
              <w:rPr>
                <w:noProof/>
                <w:webHidden/>
              </w:rPr>
              <w:tab/>
            </w:r>
            <w:r>
              <w:rPr>
                <w:noProof/>
                <w:webHidden/>
              </w:rPr>
              <w:fldChar w:fldCharType="begin"/>
            </w:r>
            <w:r>
              <w:rPr>
                <w:noProof/>
                <w:webHidden/>
              </w:rPr>
              <w:instrText xml:space="preserve"> PAGEREF _Toc265492614 \h </w:instrText>
            </w:r>
            <w:r>
              <w:rPr>
                <w:noProof/>
                <w:webHidden/>
              </w:rPr>
            </w:r>
          </w:ins>
          <w:r>
            <w:rPr>
              <w:noProof/>
              <w:webHidden/>
            </w:rPr>
            <w:fldChar w:fldCharType="separate"/>
          </w:r>
          <w:ins w:id="321" w:author="Don Syme" w:date="2010-06-28T12:43:00Z">
            <w:r>
              <w:rPr>
                <w:noProof/>
                <w:webHidden/>
              </w:rPr>
              <w:t>58</w:t>
            </w:r>
            <w:r>
              <w:rPr>
                <w:noProof/>
                <w:webHidden/>
              </w:rPr>
              <w:fldChar w:fldCharType="end"/>
            </w:r>
            <w:r w:rsidRPr="002267CE">
              <w:rPr>
                <w:rStyle w:val="Hyperlink"/>
                <w:noProof/>
              </w:rPr>
              <w:fldChar w:fldCharType="end"/>
            </w:r>
          </w:ins>
        </w:p>
        <w:p w:rsidR="00F74666" w:rsidRDefault="00F74666">
          <w:pPr>
            <w:pStyle w:val="TOC2"/>
            <w:tabs>
              <w:tab w:val="left" w:pos="480"/>
              <w:tab w:val="right" w:pos="9016"/>
            </w:tabs>
            <w:rPr>
              <w:ins w:id="322" w:author="Don Syme" w:date="2010-06-28T12:43:00Z"/>
              <w:rFonts w:asciiTheme="minorHAnsi" w:eastAsiaTheme="minorEastAsia" w:hAnsiTheme="minorHAnsi" w:cstheme="minorBidi"/>
              <w:b w:val="0"/>
              <w:bCs w:val="0"/>
              <w:noProof/>
              <w:szCs w:val="22"/>
            </w:rPr>
          </w:pPr>
          <w:ins w:id="32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"_Toc265492618"</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w:t>
            </w:r>
            <w:r>
              <w:rPr>
                <w:rFonts w:asciiTheme="minorHAnsi" w:eastAsiaTheme="minorEastAsia" w:hAnsiTheme="minorHAnsi" w:cstheme="minorBidi"/>
                <w:b w:val="0"/>
                <w:bCs w:val="0"/>
                <w:noProof/>
                <w:szCs w:val="22"/>
              </w:rPr>
              <w:tab/>
            </w:r>
            <w:r w:rsidRPr="002267CE">
              <w:rPr>
                <w:rStyle w:val="Hyperlink"/>
                <w:noProof/>
              </w:rPr>
              <w:t>Language Primitives</w:t>
            </w:r>
            <w:r>
              <w:rPr>
                <w:noProof/>
                <w:webHidden/>
              </w:rPr>
              <w:tab/>
            </w:r>
            <w:r>
              <w:rPr>
                <w:noProof/>
                <w:webHidden/>
              </w:rPr>
              <w:fldChar w:fldCharType="begin"/>
            </w:r>
            <w:r>
              <w:rPr>
                <w:noProof/>
                <w:webHidden/>
              </w:rPr>
              <w:instrText xml:space="preserve"> PAGEREF _Toc265492618 \h </w:instrText>
            </w:r>
            <w:r>
              <w:rPr>
                <w:noProof/>
                <w:webHidden/>
              </w:rPr>
            </w:r>
          </w:ins>
          <w:r>
            <w:rPr>
              <w:noProof/>
              <w:webHidden/>
            </w:rPr>
            <w:fldChar w:fldCharType="separate"/>
          </w:r>
          <w:ins w:id="324" w:author="Don Syme" w:date="2010-06-28T12:43:00Z">
            <w:r>
              <w:rPr>
                <w:noProof/>
                <w:webHidden/>
              </w:rPr>
              <w:t>59</w:t>
            </w:r>
            <w:r>
              <w:rPr>
                <w:noProof/>
                <w:webHidden/>
              </w:rPr>
              <w:fldChar w:fldCharType="end"/>
            </w:r>
            <w:r w:rsidRPr="002267CE">
              <w:rPr>
                <w:rStyle w:val="Hyperlink"/>
                <w:noProof/>
              </w:rPr>
              <w:fldChar w:fldCharType="end"/>
            </w:r>
          </w:ins>
        </w:p>
        <w:p w:rsidR="00F74666" w:rsidRDefault="00F74666">
          <w:pPr>
            <w:pStyle w:val="TOC3"/>
            <w:rPr>
              <w:ins w:id="325" w:author="Don Syme" w:date="2010-06-28T12:43:00Z"/>
              <w:rFonts w:asciiTheme="minorHAnsi" w:eastAsiaTheme="minorEastAsia" w:hAnsiTheme="minorHAnsi" w:cstheme="minorBidi"/>
              <w:noProof/>
              <w:szCs w:val="22"/>
            </w:rPr>
          </w:pPr>
          <w:ins w:id="32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"_Toc265492619"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13.1</w:t>
            </w:r>
            <w:r>
              <w:rPr>
                <w:rFonts w:asciiTheme="minorHAnsi" w:eastAsiaTheme="minorEastAsia" w:hAnsiTheme="minorHAnsi" w:cstheme="minorBidi"/>
                <w:noProof/>
                <w:szCs w:val="22"/>
              </w:rPr>
              <w:tab/>
            </w:r>
            <w:r w:rsidRPr="002267CE">
              <w:rPr>
                <w:rStyle w:val="Hyperlink"/>
                <w:noProof/>
              </w:rPr>
              <w:t>FSharp.Core.FastFunc  (Type)</w:t>
            </w:r>
            <w:r>
              <w:rPr>
                <w:noProof/>
                <w:webHidden/>
              </w:rPr>
              <w:tab/>
            </w:r>
            <w:r>
              <w:rPr>
                <w:noProof/>
                <w:webHidden/>
              </w:rPr>
              <w:fldChar w:fldCharType="begin"/>
            </w:r>
            <w:r>
              <w:rPr>
                <w:noProof/>
                <w:webHidden/>
              </w:rPr>
              <w:instrText xml:space="preserve"> PAGEREF _Toc265492619 \h </w:instrText>
            </w:r>
            <w:r>
              <w:rPr>
                <w:noProof/>
                <w:webHidden/>
              </w:rPr>
            </w:r>
          </w:ins>
          <w:r>
            <w:rPr>
              <w:noProof/>
              <w:webHidden/>
            </w:rPr>
            <w:fldChar w:fldCharType="separate"/>
          </w:r>
          <w:ins w:id="327" w:author="Don Syme" w:date="2010-06-28T12:43:00Z">
            <w:r>
              <w:rPr>
                <w:noProof/>
                <w:webHidden/>
              </w:rPr>
              <w:t>59</w:t>
            </w:r>
            <w:r>
              <w:rPr>
                <w:noProof/>
                <w:webHidden/>
              </w:rPr>
              <w:fldChar w:fldCharType="end"/>
            </w:r>
            <w:r w:rsidRPr="002267CE">
              <w:rPr>
                <w:rStyle w:val="Hyperlink"/>
                <w:noProof/>
              </w:rPr>
              <w:fldChar w:fldCharType="end"/>
            </w:r>
          </w:ins>
        </w:p>
        <w:p w:rsidR="00F74666" w:rsidRDefault="00F74666">
          <w:pPr>
            <w:pStyle w:val="TOC3"/>
            <w:rPr>
              <w:ins w:id="328" w:author="Don Syme" w:date="2010-06-28T12:43:00Z"/>
              <w:rFonts w:asciiTheme="minorHAnsi" w:eastAsiaTheme="minorEastAsia" w:hAnsiTheme="minorHAnsi" w:cstheme="minorBidi"/>
              <w:noProof/>
              <w:szCs w:val="22"/>
            </w:rPr>
          </w:pPr>
          <w:ins w:id="32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"_Toc265492620"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13.2</w:t>
            </w:r>
            <w:r>
              <w:rPr>
                <w:rFonts w:asciiTheme="minorHAnsi" w:eastAsiaTheme="minorEastAsia" w:hAnsiTheme="minorHAnsi" w:cstheme="minorBidi"/>
                <w:noProof/>
                <w:szCs w:val="22"/>
              </w:rPr>
              <w:tab/>
            </w:r>
            <w:r w:rsidRPr="002267CE">
              <w:rPr>
                <w:rStyle w:val="Hyperlink"/>
                <w:noProof/>
              </w:rPr>
              <w:t>Tuple (functional tuples)</w:t>
            </w:r>
            <w:r>
              <w:rPr>
                <w:noProof/>
                <w:webHidden/>
              </w:rPr>
              <w:tab/>
            </w:r>
            <w:r>
              <w:rPr>
                <w:noProof/>
                <w:webHidden/>
              </w:rPr>
              <w:fldChar w:fldCharType="begin"/>
            </w:r>
            <w:r>
              <w:rPr>
                <w:noProof/>
                <w:webHidden/>
              </w:rPr>
              <w:instrText xml:space="preserve"> PAGEREF _Toc265492620 \h </w:instrText>
            </w:r>
            <w:r>
              <w:rPr>
                <w:noProof/>
                <w:webHidden/>
              </w:rPr>
            </w:r>
          </w:ins>
          <w:r>
            <w:rPr>
              <w:noProof/>
              <w:webHidden/>
            </w:rPr>
            <w:fldChar w:fldCharType="separate"/>
          </w:r>
          <w:ins w:id="330" w:author="Don Syme" w:date="2010-06-28T12:43:00Z">
            <w:r>
              <w:rPr>
                <w:noProof/>
                <w:webHidden/>
              </w:rPr>
              <w:t>59</w:t>
            </w:r>
            <w:r>
              <w:rPr>
                <w:noProof/>
                <w:webHidden/>
              </w:rPr>
              <w:fldChar w:fldCharType="end"/>
            </w:r>
            <w:r w:rsidRPr="002267CE">
              <w:rPr>
                <w:rStyle w:val="Hyperlink"/>
                <w:noProof/>
              </w:rPr>
              <w:fldChar w:fldCharType="end"/>
            </w:r>
          </w:ins>
        </w:p>
        <w:p w:rsidR="00F74666" w:rsidRDefault="00F74666">
          <w:pPr>
            <w:pStyle w:val="TOC3"/>
            <w:rPr>
              <w:ins w:id="331" w:author="Don Syme" w:date="2010-06-28T12:43:00Z"/>
              <w:rFonts w:asciiTheme="minorHAnsi" w:eastAsiaTheme="minorEastAsia" w:hAnsiTheme="minorHAnsi" w:cstheme="minorBidi"/>
              <w:noProof/>
              <w:szCs w:val="22"/>
            </w:rPr>
          </w:pPr>
          <w:ins w:id="332"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"_Toc265492623"</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13.3</w:t>
            </w:r>
            <w:r>
              <w:rPr>
                <w:rFonts w:asciiTheme="minorHAnsi" w:eastAsiaTheme="minorEastAsia" w:hAnsiTheme="minorHAnsi" w:cstheme="minorBidi"/>
                <w:noProof/>
                <w:szCs w:val="22"/>
              </w:rPr>
              <w:tab/>
            </w:r>
            <w:r w:rsidRPr="002267CE">
              <w:rPr>
                <w:rStyle w:val="Hyperlink"/>
                <w:noProof/>
              </w:rPr>
              <w:t>FSharp.Core.TypeFunc  (Type)</w:t>
            </w:r>
            <w:r>
              <w:rPr>
                <w:noProof/>
                <w:webHidden/>
              </w:rPr>
              <w:tab/>
            </w:r>
            <w:r>
              <w:rPr>
                <w:noProof/>
                <w:webHidden/>
              </w:rPr>
              <w:fldChar w:fldCharType="begin"/>
            </w:r>
            <w:r>
              <w:rPr>
                <w:noProof/>
                <w:webHidden/>
              </w:rPr>
              <w:instrText xml:space="preserve"> PAGEREF _Toc265492623 \h </w:instrText>
            </w:r>
            <w:r>
              <w:rPr>
                <w:noProof/>
                <w:webHidden/>
              </w:rPr>
            </w:r>
          </w:ins>
          <w:r>
            <w:rPr>
              <w:noProof/>
              <w:webHidden/>
            </w:rPr>
            <w:fldChar w:fldCharType="separate"/>
          </w:r>
          <w:ins w:id="333" w:author="Don Syme" w:date="2010-06-28T12:43:00Z">
            <w:r>
              <w:rPr>
                <w:noProof/>
                <w:webHidden/>
              </w:rPr>
              <w:t>60</w:t>
            </w:r>
            <w:r>
              <w:rPr>
                <w:noProof/>
                <w:webHidden/>
              </w:rPr>
              <w:fldChar w:fldCharType="end"/>
            </w:r>
            <w:r w:rsidRPr="002267CE">
              <w:rPr>
                <w:rStyle w:val="Hyperlink"/>
                <w:noProof/>
              </w:rPr>
              <w:fldChar w:fldCharType="end"/>
            </w:r>
          </w:ins>
        </w:p>
        <w:p w:rsidR="00F74666" w:rsidRDefault="00F74666">
          <w:pPr>
            <w:pStyle w:val="TOC3"/>
            <w:rPr>
              <w:ins w:id="334" w:author="Don Syme" w:date="2010-06-28T12:43:00Z"/>
              <w:rFonts w:asciiTheme="minorHAnsi" w:eastAsiaTheme="minorEastAsia" w:hAnsiTheme="minorHAnsi" w:cstheme="minorBidi"/>
              <w:noProof/>
              <w:szCs w:val="22"/>
            </w:rPr>
          </w:pPr>
          <w:ins w:id="335"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"_Toc265492624"</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13.4</w:t>
            </w:r>
            <w:r>
              <w:rPr>
                <w:rFonts w:asciiTheme="minorHAnsi" w:eastAsiaTheme="minorEastAsia" w:hAnsiTheme="minorHAnsi" w:cstheme="minorBidi"/>
                <w:noProof/>
                <w:szCs w:val="22"/>
              </w:rPr>
              <w:tab/>
            </w:r>
            <w:r w:rsidRPr="002267CE">
              <w:rPr>
                <w:rStyle w:val="Hyperlink"/>
                <w:noProof/>
              </w:rPr>
              <w:t>FSharp.Core.Choice  (Type)</w:t>
            </w:r>
            <w:r>
              <w:rPr>
                <w:noProof/>
                <w:webHidden/>
              </w:rPr>
              <w:tab/>
            </w:r>
            <w:r>
              <w:rPr>
                <w:noProof/>
                <w:webHidden/>
              </w:rPr>
              <w:fldChar w:fldCharType="begin"/>
            </w:r>
            <w:r>
              <w:rPr>
                <w:noProof/>
                <w:webHidden/>
              </w:rPr>
              <w:instrText xml:space="preserve"> PAGEREF _Toc265492624 \h </w:instrText>
            </w:r>
            <w:r>
              <w:rPr>
                <w:noProof/>
                <w:webHidden/>
              </w:rPr>
            </w:r>
          </w:ins>
          <w:r>
            <w:rPr>
              <w:noProof/>
              <w:webHidden/>
            </w:rPr>
            <w:fldChar w:fldCharType="separate"/>
          </w:r>
          <w:ins w:id="336" w:author="Don Syme" w:date="2010-06-28T12:43:00Z">
            <w:r>
              <w:rPr>
                <w:noProof/>
                <w:webHidden/>
              </w:rPr>
              <w:t>60</w:t>
            </w:r>
            <w:r>
              <w:rPr>
                <w:noProof/>
                <w:webHidden/>
              </w:rPr>
              <w:fldChar w:fldCharType="end"/>
            </w:r>
            <w:r w:rsidRPr="002267CE">
              <w:rPr>
                <w:rStyle w:val="Hyperlink"/>
                <w:noProof/>
              </w:rPr>
              <w:fldChar w:fldCharType="end"/>
            </w:r>
          </w:ins>
        </w:p>
        <w:p w:rsidR="00F74666" w:rsidRDefault="00F74666">
          <w:pPr>
            <w:pStyle w:val="TOC3"/>
            <w:rPr>
              <w:ins w:id="337" w:author="Don Syme" w:date="2010-06-28T12:43:00Z"/>
              <w:rFonts w:asciiTheme="minorHAnsi" w:eastAsiaTheme="minorEastAsia" w:hAnsiTheme="minorHAnsi" w:cstheme="minorBidi"/>
              <w:noProof/>
              <w:szCs w:val="22"/>
            </w:rPr>
          </w:pPr>
          <w:ins w:id="338"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"_Toc265492625"</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13.5</w:t>
            </w:r>
            <w:r>
              <w:rPr>
                <w:rFonts w:asciiTheme="minorHAnsi" w:eastAsiaTheme="minorEastAsia" w:hAnsiTheme="minorHAnsi" w:cstheme="minorBidi"/>
                <w:noProof/>
                <w:szCs w:val="22"/>
              </w:rPr>
              <w:tab/>
            </w:r>
            <w:r w:rsidRPr="002267CE">
              <w:rPr>
                <w:rStyle w:val="Hyperlink"/>
                <w:noProof/>
              </w:rPr>
              <w:t>FSharp.Core.LanguagePrimitives (Module)</w:t>
            </w:r>
            <w:r>
              <w:rPr>
                <w:noProof/>
                <w:webHidden/>
              </w:rPr>
              <w:tab/>
            </w:r>
            <w:r>
              <w:rPr>
                <w:noProof/>
                <w:webHidden/>
              </w:rPr>
              <w:fldChar w:fldCharType="begin"/>
            </w:r>
            <w:r>
              <w:rPr>
                <w:noProof/>
                <w:webHidden/>
              </w:rPr>
              <w:instrText xml:space="preserve"> PAGEREF _Toc265492625 \h </w:instrText>
            </w:r>
            <w:r>
              <w:rPr>
                <w:noProof/>
                <w:webHidden/>
              </w:rPr>
            </w:r>
          </w:ins>
          <w:r>
            <w:rPr>
              <w:noProof/>
              <w:webHidden/>
            </w:rPr>
            <w:fldChar w:fldCharType="separate"/>
          </w:r>
          <w:ins w:id="339" w:author="Don Syme" w:date="2010-06-28T12:43:00Z">
            <w:r>
              <w:rPr>
                <w:noProof/>
                <w:webHidden/>
              </w:rPr>
              <w:t>60</w:t>
            </w:r>
            <w:r>
              <w:rPr>
                <w:noProof/>
                <w:webHidden/>
              </w:rPr>
              <w:fldChar w:fldCharType="end"/>
            </w:r>
            <w:r w:rsidRPr="002267CE">
              <w:rPr>
                <w:rStyle w:val="Hyperlink"/>
                <w:noProof/>
              </w:rPr>
              <w:fldChar w:fldCharType="end"/>
            </w:r>
          </w:ins>
        </w:p>
        <w:p w:rsidR="00F74666" w:rsidRDefault="00F74666">
          <w:pPr>
            <w:pStyle w:val="TOC3"/>
            <w:rPr>
              <w:ins w:id="340" w:author="Don Syme" w:date="2010-06-28T12:43:00Z"/>
              <w:rFonts w:asciiTheme="minorHAnsi" w:eastAsiaTheme="minorEastAsia" w:hAnsiTheme="minorHAnsi" w:cstheme="minorBidi"/>
              <w:noProof/>
              <w:szCs w:val="22"/>
            </w:rPr>
          </w:pPr>
          <w:ins w:id="341"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"_Toc265492626"</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13.6</w:t>
            </w:r>
            <w:r>
              <w:rPr>
                <w:rFonts w:asciiTheme="minorHAnsi" w:eastAsiaTheme="minorEastAsia" w:hAnsiTheme="minorHAnsi" w:cstheme="minorBidi"/>
                <w:noProof/>
                <w:szCs w:val="22"/>
              </w:rPr>
              <w:tab/>
            </w:r>
            <w:r w:rsidRPr="002267CE">
              <w:rPr>
                <w:rStyle w:val="Hyperlink"/>
                <w:noProof/>
              </w:rPr>
              <w:t>FSharp.Core.OptimizedRanges (Module)</w:t>
            </w:r>
            <w:r>
              <w:rPr>
                <w:noProof/>
                <w:webHidden/>
              </w:rPr>
              <w:tab/>
            </w:r>
            <w:r>
              <w:rPr>
                <w:noProof/>
                <w:webHidden/>
              </w:rPr>
              <w:fldChar w:fldCharType="begin"/>
            </w:r>
            <w:r>
              <w:rPr>
                <w:noProof/>
                <w:webHidden/>
              </w:rPr>
              <w:instrText xml:space="preserve"> PAGEREF _Toc265492626 \h </w:instrText>
            </w:r>
            <w:r>
              <w:rPr>
                <w:noProof/>
                <w:webHidden/>
              </w:rPr>
            </w:r>
          </w:ins>
          <w:r>
            <w:rPr>
              <w:noProof/>
              <w:webHidden/>
            </w:rPr>
            <w:fldChar w:fldCharType="separate"/>
          </w:r>
          <w:ins w:id="342" w:author="Don Syme" w:date="2010-06-28T12:43:00Z">
            <w:r>
              <w:rPr>
                <w:noProof/>
                <w:webHidden/>
              </w:rPr>
              <w:t>61</w:t>
            </w:r>
            <w:r>
              <w:rPr>
                <w:noProof/>
                <w:webHidden/>
              </w:rPr>
              <w:fldChar w:fldCharType="end"/>
            </w:r>
            <w:r w:rsidRPr="002267CE">
              <w:rPr>
                <w:rStyle w:val="Hyperlink"/>
                <w:noProof/>
              </w:rPr>
              <w:fldChar w:fldCharType="end"/>
            </w:r>
          </w:ins>
        </w:p>
        <w:p w:rsidR="00F74666" w:rsidRDefault="00F74666">
          <w:pPr>
            <w:pStyle w:val="TOC3"/>
            <w:rPr>
              <w:ins w:id="343" w:author="Don Syme" w:date="2010-06-28T12:43:00Z"/>
              <w:rFonts w:asciiTheme="minorHAnsi" w:eastAsiaTheme="minorEastAsia" w:hAnsiTheme="minorHAnsi" w:cstheme="minorBidi"/>
              <w:noProof/>
              <w:szCs w:val="22"/>
            </w:rPr>
          </w:pPr>
          <w:ins w:id="344"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"_Toc265492627"</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13.7</w:t>
            </w:r>
            <w:r>
              <w:rPr>
                <w:rFonts w:asciiTheme="minorHAnsi" w:eastAsiaTheme="minorEastAsia" w:hAnsiTheme="minorHAnsi" w:cstheme="minorBidi"/>
                <w:noProof/>
                <w:szCs w:val="22"/>
              </w:rPr>
              <w:tab/>
            </w:r>
            <w:r w:rsidRPr="002267CE">
              <w:rPr>
                <w:rStyle w:val="Hyperlink"/>
                <w:noProof/>
              </w:rPr>
              <w:t>FSharp.Core. OptimizedClosures (Module)</w:t>
            </w:r>
            <w:r>
              <w:rPr>
                <w:noProof/>
                <w:webHidden/>
              </w:rPr>
              <w:tab/>
            </w:r>
            <w:r>
              <w:rPr>
                <w:noProof/>
                <w:webHidden/>
              </w:rPr>
              <w:fldChar w:fldCharType="begin"/>
            </w:r>
            <w:r>
              <w:rPr>
                <w:noProof/>
                <w:webHidden/>
              </w:rPr>
              <w:instrText xml:space="preserve"> PAGEREF _Toc265492627 \h </w:instrText>
            </w:r>
            <w:r>
              <w:rPr>
                <w:noProof/>
                <w:webHidden/>
              </w:rPr>
            </w:r>
          </w:ins>
          <w:r>
            <w:rPr>
              <w:noProof/>
              <w:webHidden/>
            </w:rPr>
            <w:fldChar w:fldCharType="separate"/>
          </w:r>
          <w:ins w:id="345" w:author="Don Syme" w:date="2010-06-28T12:43:00Z">
            <w:r>
              <w:rPr>
                <w:noProof/>
                <w:webHidden/>
              </w:rPr>
              <w:t>62</w:t>
            </w:r>
            <w:r>
              <w:rPr>
                <w:noProof/>
                <w:webHidden/>
              </w:rPr>
              <w:fldChar w:fldCharType="end"/>
            </w:r>
            <w:r w:rsidRPr="002267CE">
              <w:rPr>
                <w:rStyle w:val="Hyperlink"/>
                <w:noProof/>
              </w:rPr>
              <w:fldChar w:fldCharType="end"/>
            </w:r>
          </w:ins>
        </w:p>
        <w:p w:rsidR="00F74666" w:rsidRDefault="00F74666">
          <w:pPr>
            <w:pStyle w:val="TOC3"/>
            <w:rPr>
              <w:ins w:id="346" w:author="Don Syme" w:date="2010-06-28T12:43:00Z"/>
              <w:rFonts w:asciiTheme="minorHAnsi" w:eastAsiaTheme="minorEastAsia" w:hAnsiTheme="minorHAnsi" w:cstheme="minorBidi"/>
              <w:noProof/>
              <w:szCs w:val="22"/>
            </w:rPr>
          </w:pPr>
          <w:ins w:id="347"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"_Toc265492628"</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13.8</w:t>
            </w:r>
            <w:r>
              <w:rPr>
                <w:rFonts w:asciiTheme="minorHAnsi" w:eastAsiaTheme="minorEastAsia" w:hAnsiTheme="minorHAnsi" w:cstheme="minorBidi"/>
                <w:noProof/>
                <w:szCs w:val="22"/>
              </w:rPr>
              <w:tab/>
            </w:r>
            <w:r w:rsidRPr="002267CE">
              <w:rPr>
                <w:rStyle w:val="Hyperlink"/>
                <w:noProof/>
              </w:rPr>
              <w:t>FSharp.Core.Collecitons.SequenceExpressionHelpers (Module)</w:t>
            </w:r>
            <w:r>
              <w:rPr>
                <w:noProof/>
                <w:webHidden/>
              </w:rPr>
              <w:tab/>
            </w:r>
            <w:r>
              <w:rPr>
                <w:noProof/>
                <w:webHidden/>
              </w:rPr>
              <w:fldChar w:fldCharType="begin"/>
            </w:r>
            <w:r>
              <w:rPr>
                <w:noProof/>
                <w:webHidden/>
              </w:rPr>
              <w:instrText xml:space="preserve"> PAGEREF _Toc265492628 \h </w:instrText>
            </w:r>
            <w:r>
              <w:rPr>
                <w:noProof/>
                <w:webHidden/>
              </w:rPr>
            </w:r>
          </w:ins>
          <w:r>
            <w:rPr>
              <w:noProof/>
              <w:webHidden/>
            </w:rPr>
            <w:fldChar w:fldCharType="separate"/>
          </w:r>
          <w:ins w:id="348" w:author="Don Syme" w:date="2010-06-28T12:43:00Z">
            <w:r>
              <w:rPr>
                <w:noProof/>
                <w:webHidden/>
              </w:rPr>
              <w:t>62</w:t>
            </w:r>
            <w:r>
              <w:rPr>
                <w:noProof/>
                <w:webHidden/>
              </w:rPr>
              <w:fldChar w:fldCharType="end"/>
            </w:r>
            <w:r w:rsidRPr="002267CE">
              <w:rPr>
                <w:rStyle w:val="Hyperlink"/>
                <w:noProof/>
              </w:rPr>
              <w:fldChar w:fldCharType="end"/>
            </w:r>
          </w:ins>
        </w:p>
        <w:p w:rsidR="00F74666" w:rsidRDefault="00F74666">
          <w:pPr>
            <w:pStyle w:val="TOC3"/>
            <w:rPr>
              <w:ins w:id="349" w:author="Don Syme" w:date="2010-06-28T12:43:00Z"/>
              <w:rFonts w:asciiTheme="minorHAnsi" w:eastAsiaTheme="minorEastAsia" w:hAnsiTheme="minorHAnsi" w:cstheme="minorBidi"/>
              <w:noProof/>
              <w:szCs w:val="22"/>
            </w:rPr>
          </w:pPr>
          <w:ins w:id="350"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"_Toc265492629"</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13.9</w:t>
            </w:r>
            <w:r>
              <w:rPr>
                <w:rFonts w:asciiTheme="minorHAnsi" w:eastAsiaTheme="minorEastAsia" w:hAnsiTheme="minorHAnsi" w:cstheme="minorBidi"/>
                <w:noProof/>
                <w:szCs w:val="22"/>
              </w:rPr>
              <w:tab/>
            </w:r>
            <w:r w:rsidRPr="002267CE">
              <w:rPr>
                <w:rStyle w:val="Hyperlink"/>
                <w:noProof/>
              </w:rPr>
              <w:t>FSharp.Collections.ComparisonIdentity (Module)</w:t>
            </w:r>
            <w:r>
              <w:rPr>
                <w:noProof/>
                <w:webHidden/>
              </w:rPr>
              <w:tab/>
            </w:r>
            <w:r>
              <w:rPr>
                <w:noProof/>
                <w:webHidden/>
              </w:rPr>
              <w:fldChar w:fldCharType="begin"/>
            </w:r>
            <w:r>
              <w:rPr>
                <w:noProof/>
                <w:webHidden/>
              </w:rPr>
              <w:instrText xml:space="preserve"> PAGEREF _Toc265492629 \h </w:instrText>
            </w:r>
            <w:r>
              <w:rPr>
                <w:noProof/>
                <w:webHidden/>
              </w:rPr>
            </w:r>
          </w:ins>
          <w:r>
            <w:rPr>
              <w:noProof/>
              <w:webHidden/>
            </w:rPr>
            <w:fldChar w:fldCharType="separate"/>
          </w:r>
          <w:ins w:id="351" w:author="Don Syme" w:date="2010-06-28T12:43:00Z">
            <w:r>
              <w:rPr>
                <w:noProof/>
                <w:webHidden/>
              </w:rPr>
              <w:t>63</w:t>
            </w:r>
            <w:r>
              <w:rPr>
                <w:noProof/>
                <w:webHidden/>
              </w:rPr>
              <w:fldChar w:fldCharType="end"/>
            </w:r>
            <w:r w:rsidRPr="002267CE">
              <w:rPr>
                <w:rStyle w:val="Hyperlink"/>
                <w:noProof/>
              </w:rPr>
              <w:fldChar w:fldCharType="end"/>
            </w:r>
          </w:ins>
        </w:p>
        <w:p w:rsidR="00F74666" w:rsidRDefault="00F74666">
          <w:pPr>
            <w:pStyle w:val="TOC3"/>
            <w:rPr>
              <w:ins w:id="352" w:author="Don Syme" w:date="2010-06-28T12:43:00Z"/>
              <w:rFonts w:asciiTheme="minorHAnsi" w:eastAsiaTheme="minorEastAsia" w:hAnsiTheme="minorHAnsi" w:cstheme="minorBidi"/>
              <w:noProof/>
              <w:szCs w:val="22"/>
            </w:rPr>
          </w:pPr>
          <w:ins w:id="353"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"_Toc265492630"</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13.10</w:t>
            </w:r>
            <w:r>
              <w:rPr>
                <w:rFonts w:asciiTheme="minorHAnsi" w:eastAsiaTheme="minorEastAsia" w:hAnsiTheme="minorHAnsi" w:cstheme="minorBidi"/>
                <w:noProof/>
                <w:szCs w:val="22"/>
              </w:rPr>
              <w:tab/>
            </w:r>
            <w:r w:rsidRPr="002267CE">
              <w:rPr>
                <w:rStyle w:val="Hyperlink"/>
                <w:noProof/>
              </w:rPr>
              <w:t>FSharp.Collections.HashIdentity (Module)</w:t>
            </w:r>
            <w:r>
              <w:rPr>
                <w:noProof/>
                <w:webHidden/>
              </w:rPr>
              <w:tab/>
            </w:r>
            <w:r>
              <w:rPr>
                <w:noProof/>
                <w:webHidden/>
              </w:rPr>
              <w:fldChar w:fldCharType="begin"/>
            </w:r>
            <w:r>
              <w:rPr>
                <w:noProof/>
                <w:webHidden/>
              </w:rPr>
              <w:instrText xml:space="preserve"> PAGEREF _Toc265492630 \h </w:instrText>
            </w:r>
            <w:r>
              <w:rPr>
                <w:noProof/>
                <w:webHidden/>
              </w:rPr>
            </w:r>
          </w:ins>
          <w:r>
            <w:rPr>
              <w:noProof/>
              <w:webHidden/>
            </w:rPr>
            <w:fldChar w:fldCharType="separate"/>
          </w:r>
          <w:ins w:id="354" w:author="Don Syme" w:date="2010-06-28T12:43:00Z">
            <w:r>
              <w:rPr>
                <w:noProof/>
                <w:webHidden/>
              </w:rPr>
              <w:t>63</w:t>
            </w:r>
            <w:r>
              <w:rPr>
                <w:noProof/>
                <w:webHidden/>
              </w:rPr>
              <w:fldChar w:fldCharType="end"/>
            </w:r>
            <w:r w:rsidRPr="002267CE">
              <w:rPr>
                <w:rStyle w:val="Hyperlink"/>
                <w:noProof/>
              </w:rPr>
              <w:fldChar w:fldCharType="end"/>
            </w:r>
          </w:ins>
        </w:p>
        <w:p w:rsidR="00F74666" w:rsidRDefault="00F74666">
          <w:pPr>
            <w:pStyle w:val="TOC3"/>
            <w:rPr>
              <w:ins w:id="355" w:author="Don Syme" w:date="2010-06-28T12:43:00Z"/>
              <w:rFonts w:asciiTheme="minorHAnsi" w:eastAsiaTheme="minorEastAsia" w:hAnsiTheme="minorHAnsi" w:cstheme="minorBidi"/>
              <w:noProof/>
              <w:szCs w:val="22"/>
            </w:rPr>
          </w:pPr>
          <w:ins w:id="356"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"_Toc265492631"</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13.11</w:t>
            </w:r>
            <w:r>
              <w:rPr>
                <w:rFonts w:asciiTheme="minorHAnsi" w:eastAsiaTheme="minorEastAsia" w:hAnsiTheme="minorHAnsi" w:cstheme="minorBidi"/>
                <w:noProof/>
                <w:szCs w:val="22"/>
              </w:rPr>
              <w:tab/>
            </w:r>
            <w:r w:rsidRPr="002267CE">
              <w:rPr>
                <w:rStyle w:val="Hyperlink"/>
                <w:noProof/>
              </w:rPr>
              <w:t>FSharp.Core.FuncConvert  (Type)</w:t>
            </w:r>
            <w:r>
              <w:rPr>
                <w:noProof/>
                <w:webHidden/>
              </w:rPr>
              <w:tab/>
            </w:r>
            <w:r>
              <w:rPr>
                <w:noProof/>
                <w:webHidden/>
              </w:rPr>
              <w:fldChar w:fldCharType="begin"/>
            </w:r>
            <w:r>
              <w:rPr>
                <w:noProof/>
                <w:webHidden/>
              </w:rPr>
              <w:instrText xml:space="preserve"> PAGEREF _Toc265492631 \h </w:instrText>
            </w:r>
            <w:r>
              <w:rPr>
                <w:noProof/>
                <w:webHidden/>
              </w:rPr>
            </w:r>
          </w:ins>
          <w:r>
            <w:rPr>
              <w:noProof/>
              <w:webHidden/>
            </w:rPr>
            <w:fldChar w:fldCharType="separate"/>
          </w:r>
          <w:ins w:id="357" w:author="Don Syme" w:date="2010-06-28T12:43:00Z">
            <w:r>
              <w:rPr>
                <w:noProof/>
                <w:webHidden/>
              </w:rPr>
              <w:t>63</w:t>
            </w:r>
            <w:r>
              <w:rPr>
                <w:noProof/>
                <w:webHidden/>
              </w:rPr>
              <w:fldChar w:fldCharType="end"/>
            </w:r>
            <w:r w:rsidRPr="002267CE">
              <w:rPr>
                <w:rStyle w:val="Hyperlink"/>
                <w:noProof/>
              </w:rPr>
              <w:fldChar w:fldCharType="end"/>
            </w:r>
          </w:ins>
        </w:p>
        <w:p w:rsidR="00F74666" w:rsidRDefault="00F74666">
          <w:pPr>
            <w:pStyle w:val="TOC3"/>
            <w:rPr>
              <w:ins w:id="358" w:author="Don Syme" w:date="2010-06-28T12:43:00Z"/>
              <w:rFonts w:asciiTheme="minorHAnsi" w:eastAsiaTheme="minorEastAsia" w:hAnsiTheme="minorHAnsi" w:cstheme="minorBidi"/>
              <w:noProof/>
              <w:szCs w:val="22"/>
            </w:rPr>
          </w:pPr>
          <w:ins w:id="359" w:author="Don Syme" w:date="2010-06-28T12:43:00Z">
            <w:r w:rsidRPr="002267CE">
              <w:rPr>
                <w:rStyle w:val="Hyperlink"/>
                <w:noProof/>
              </w:rPr>
              <w:fldChar w:fldCharType="begin"/>
            </w:r>
            <w:r w:rsidRPr="002267CE">
              <w:rPr>
                <w:rStyle w:val="Hyperlink"/>
                <w:noProof/>
              </w:rPr>
              <w:instrText xml:space="preserve"> </w:instrText>
            </w:r>
            <w:r>
              <w:rPr>
                <w:noProof/>
              </w:rPr>
              <w:instrText>HYPERLINK \l "_Toc265492632"</w:instrText>
            </w:r>
            <w:r w:rsidRPr="002267CE">
              <w:rPr>
                <w:rStyle w:val="Hyperlink"/>
                <w:noProof/>
              </w:rPr>
              <w:instrText xml:space="preserve"> </w:instrText>
            </w:r>
            <w:r w:rsidRPr="002267CE">
              <w:rPr>
                <w:rStyle w:val="Hyperlink"/>
                <w:noProof/>
              </w:rPr>
            </w:r>
            <w:r w:rsidRPr="002267CE">
              <w:rPr>
                <w:rStyle w:val="Hyperlink"/>
                <w:noProof/>
              </w:rPr>
              <w:fldChar w:fldCharType="separate"/>
            </w:r>
            <w:r w:rsidRPr="002267CE">
              <w:rPr>
                <w:rStyle w:val="Hyperlink"/>
                <w:noProof/>
              </w:rPr>
              <w:t>13.12</w:t>
            </w:r>
            <w:r>
              <w:rPr>
                <w:rFonts w:asciiTheme="minorHAnsi" w:eastAsiaTheme="minorEastAsia" w:hAnsiTheme="minorHAnsi" w:cstheme="minorBidi"/>
                <w:noProof/>
                <w:szCs w:val="22"/>
              </w:rPr>
              <w:tab/>
            </w:r>
            <w:r w:rsidRPr="002267CE">
              <w:rPr>
                <w:rStyle w:val="Hyperlink"/>
                <w:noProof/>
              </w:rPr>
              <w:t>FSharp.Core.Unit  (Type)</w:t>
            </w:r>
            <w:r>
              <w:rPr>
                <w:noProof/>
                <w:webHidden/>
              </w:rPr>
              <w:tab/>
            </w:r>
            <w:r>
              <w:rPr>
                <w:noProof/>
                <w:webHidden/>
              </w:rPr>
              <w:fldChar w:fldCharType="begin"/>
            </w:r>
            <w:r>
              <w:rPr>
                <w:noProof/>
                <w:webHidden/>
              </w:rPr>
              <w:instrText xml:space="preserve"> PAGEREF _Toc265492632 \h </w:instrText>
            </w:r>
            <w:r>
              <w:rPr>
                <w:noProof/>
                <w:webHidden/>
              </w:rPr>
            </w:r>
          </w:ins>
          <w:r>
            <w:rPr>
              <w:noProof/>
              <w:webHidden/>
            </w:rPr>
            <w:fldChar w:fldCharType="separate"/>
          </w:r>
          <w:ins w:id="360" w:author="Don Syme" w:date="2010-06-28T12:43:00Z">
            <w:r>
              <w:rPr>
                <w:noProof/>
                <w:webHidden/>
              </w:rPr>
              <w:t>64</w:t>
            </w:r>
            <w:r>
              <w:rPr>
                <w:noProof/>
                <w:webHidden/>
              </w:rPr>
              <w:fldChar w:fldCharType="end"/>
            </w:r>
            <w:r w:rsidRPr="002267CE">
              <w:rPr>
                <w:rStyle w:val="Hyperlink"/>
                <w:noProof/>
              </w:rPr>
              <w:fldChar w:fldCharType="end"/>
            </w:r>
          </w:ins>
        </w:p>
        <w:p w:rsidR="00C057D6" w:rsidDel="00F74666" w:rsidRDefault="00C057D6">
          <w:pPr>
            <w:pStyle w:val="TOC1"/>
            <w:tabs>
              <w:tab w:val="right" w:pos="9016"/>
            </w:tabs>
            <w:rPr>
              <w:del w:id="361" w:author="Don Syme" w:date="2010-06-28T12:43:00Z"/>
              <w:rFonts w:asciiTheme="minorHAnsi" w:eastAsiaTheme="minorEastAsia" w:hAnsiTheme="minorHAnsi" w:cstheme="minorBidi"/>
              <w:b w:val="0"/>
              <w:bCs w:val="0"/>
              <w:caps w:val="0"/>
              <w:noProof/>
              <w:lang w:val="en-US" w:eastAsia="en-US"/>
            </w:rPr>
          </w:pPr>
          <w:del w:id="362" w:author="Don Syme" w:date="2010-06-28T12:43:00Z">
            <w:r w:rsidRPr="00F74666" w:rsidDel="00F74666">
              <w:rPr>
                <w:noProof/>
                <w:rPrChange w:id="363" w:author="Don Syme" w:date="2010-06-28T12:43:00Z">
                  <w:rPr>
                    <w:rStyle w:val="Hyperlink"/>
                    <w:noProof/>
                  </w:rPr>
                </w:rPrChange>
              </w:rPr>
              <w:delText>FSharp.Core.dll Specification</w:delText>
            </w:r>
            <w:r w:rsidDel="00F74666">
              <w:rPr>
                <w:noProof/>
                <w:webHidden/>
              </w:rPr>
              <w:tab/>
              <w:delText>1</w:delText>
            </w:r>
          </w:del>
        </w:p>
        <w:p w:rsidR="00C057D6" w:rsidDel="00F74666" w:rsidRDefault="00C057D6">
          <w:pPr>
            <w:pStyle w:val="TOC2"/>
            <w:tabs>
              <w:tab w:val="left" w:pos="480"/>
              <w:tab w:val="right" w:pos="9016"/>
            </w:tabs>
            <w:rPr>
              <w:del w:id="364" w:author="Don Syme" w:date="2010-06-28T12:43:00Z"/>
              <w:rFonts w:asciiTheme="minorHAnsi" w:eastAsiaTheme="minorEastAsia" w:hAnsiTheme="minorHAnsi" w:cstheme="minorBidi"/>
              <w:b w:val="0"/>
              <w:bCs w:val="0"/>
              <w:noProof/>
              <w:szCs w:val="22"/>
              <w:lang w:val="en-US" w:eastAsia="en-US"/>
            </w:rPr>
          </w:pPr>
          <w:del w:id="365" w:author="Don Syme" w:date="2010-06-28T12:43:00Z">
            <w:r w:rsidRPr="00F74666" w:rsidDel="00F74666">
              <w:rPr>
                <w:noProof/>
                <w:rPrChange w:id="366" w:author="Don Syme" w:date="2010-06-28T12:43:00Z">
                  <w:rPr>
                    <w:rStyle w:val="Hyperlink"/>
                    <w:noProof/>
                  </w:rPr>
                </w:rPrChange>
              </w:rPr>
              <w:delText>1</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367" w:author="Don Syme" w:date="2010-06-28T12:43:00Z">
                  <w:rPr>
                    <w:rStyle w:val="Hyperlink"/>
                    <w:noProof/>
                  </w:rPr>
                </w:rPrChange>
              </w:rPr>
              <w:delText>Overview</w:delText>
            </w:r>
            <w:r w:rsidDel="00F74666">
              <w:rPr>
                <w:noProof/>
                <w:webHidden/>
              </w:rPr>
              <w:tab/>
              <w:delText>4</w:delText>
            </w:r>
          </w:del>
        </w:p>
        <w:p w:rsidR="00C057D6" w:rsidDel="00F74666" w:rsidRDefault="00C057D6">
          <w:pPr>
            <w:pStyle w:val="TOC3"/>
            <w:rPr>
              <w:del w:id="368" w:author="Don Syme" w:date="2010-06-28T12:43:00Z"/>
              <w:rFonts w:asciiTheme="minorHAnsi" w:eastAsiaTheme="minorEastAsia" w:hAnsiTheme="minorHAnsi" w:cstheme="minorBidi"/>
              <w:noProof/>
              <w:szCs w:val="22"/>
              <w:lang w:val="en-US" w:eastAsia="en-US"/>
            </w:rPr>
          </w:pPr>
          <w:del w:id="369" w:author="Don Syme" w:date="2010-06-28T12:43:00Z">
            <w:r w:rsidRPr="00F74666" w:rsidDel="00F74666">
              <w:rPr>
                <w:noProof/>
                <w:rPrChange w:id="370" w:author="Don Syme" w:date="2010-06-28T12:43:00Z">
                  <w:rPr>
                    <w:rStyle w:val="Hyperlink"/>
                    <w:noProof/>
                  </w:rPr>
                </w:rPrChange>
              </w:rPr>
              <w:delText>1.1</w:delText>
            </w:r>
            <w:r w:rsidDel="00F74666">
              <w:rPr>
                <w:rFonts w:asciiTheme="minorHAnsi" w:eastAsiaTheme="minorEastAsia" w:hAnsiTheme="minorHAnsi" w:cstheme="minorBidi"/>
                <w:noProof/>
                <w:szCs w:val="22"/>
                <w:lang w:val="en-US" w:eastAsia="en-US"/>
              </w:rPr>
              <w:tab/>
            </w:r>
            <w:r w:rsidRPr="00F74666" w:rsidDel="00F74666">
              <w:rPr>
                <w:noProof/>
                <w:rPrChange w:id="371" w:author="Don Syme" w:date="2010-06-28T12:43:00Z">
                  <w:rPr>
                    <w:rStyle w:val="Hyperlink"/>
                    <w:noProof/>
                  </w:rPr>
                </w:rPrChange>
              </w:rPr>
              <w:delText>Design Influences</w:delText>
            </w:r>
            <w:r w:rsidDel="00F74666">
              <w:rPr>
                <w:noProof/>
                <w:webHidden/>
              </w:rPr>
              <w:tab/>
              <w:delText>4</w:delText>
            </w:r>
          </w:del>
        </w:p>
        <w:p w:rsidR="00C057D6" w:rsidDel="00F74666" w:rsidRDefault="00C057D6">
          <w:pPr>
            <w:pStyle w:val="TOC3"/>
            <w:rPr>
              <w:del w:id="372" w:author="Don Syme" w:date="2010-06-28T12:43:00Z"/>
              <w:rFonts w:asciiTheme="minorHAnsi" w:eastAsiaTheme="minorEastAsia" w:hAnsiTheme="minorHAnsi" w:cstheme="minorBidi"/>
              <w:noProof/>
              <w:szCs w:val="22"/>
              <w:lang w:val="en-US" w:eastAsia="en-US"/>
            </w:rPr>
          </w:pPr>
          <w:del w:id="373" w:author="Don Syme" w:date="2010-06-28T12:43:00Z">
            <w:r w:rsidRPr="00F74666" w:rsidDel="00F74666">
              <w:rPr>
                <w:noProof/>
                <w:rPrChange w:id="374" w:author="Don Syme" w:date="2010-06-28T12:43:00Z">
                  <w:rPr>
                    <w:rStyle w:val="Hyperlink"/>
                    <w:noProof/>
                  </w:rPr>
                </w:rPrChange>
              </w:rPr>
              <w:delText>1.2</w:delText>
            </w:r>
            <w:r w:rsidDel="00F74666">
              <w:rPr>
                <w:rFonts w:asciiTheme="minorHAnsi" w:eastAsiaTheme="minorEastAsia" w:hAnsiTheme="minorHAnsi" w:cstheme="minorBidi"/>
                <w:noProof/>
                <w:szCs w:val="22"/>
                <w:lang w:val="en-US" w:eastAsia="en-US"/>
              </w:rPr>
              <w:tab/>
            </w:r>
            <w:r w:rsidRPr="00F74666" w:rsidDel="00F74666">
              <w:rPr>
                <w:noProof/>
                <w:rPrChange w:id="375" w:author="Don Syme" w:date="2010-06-28T12:43:00Z">
                  <w:rPr>
                    <w:rStyle w:val="Hyperlink"/>
                    <w:noProof/>
                  </w:rPr>
                </w:rPrChange>
              </w:rPr>
              <w:delText>Naming</w:delText>
            </w:r>
            <w:r w:rsidDel="00F74666">
              <w:rPr>
                <w:noProof/>
                <w:webHidden/>
              </w:rPr>
              <w:tab/>
              <w:delText>4</w:delText>
            </w:r>
          </w:del>
        </w:p>
        <w:p w:rsidR="00C057D6" w:rsidDel="00F74666" w:rsidRDefault="00C057D6">
          <w:pPr>
            <w:pStyle w:val="TOC3"/>
            <w:rPr>
              <w:del w:id="376" w:author="Don Syme" w:date="2010-06-28T12:43:00Z"/>
              <w:rFonts w:asciiTheme="minorHAnsi" w:eastAsiaTheme="minorEastAsia" w:hAnsiTheme="minorHAnsi" w:cstheme="minorBidi"/>
              <w:noProof/>
              <w:szCs w:val="22"/>
              <w:lang w:val="en-US" w:eastAsia="en-US"/>
            </w:rPr>
          </w:pPr>
          <w:del w:id="377" w:author="Don Syme" w:date="2010-06-28T12:43:00Z">
            <w:r w:rsidRPr="00F74666" w:rsidDel="00F74666">
              <w:rPr>
                <w:noProof/>
                <w:rPrChange w:id="378" w:author="Don Syme" w:date="2010-06-28T12:43:00Z">
                  <w:rPr>
                    <w:rStyle w:val="Hyperlink"/>
                    <w:noProof/>
                  </w:rPr>
                </w:rPrChange>
              </w:rPr>
              <w:delText>1.3</w:delText>
            </w:r>
            <w:r w:rsidDel="00F74666">
              <w:rPr>
                <w:rFonts w:asciiTheme="minorHAnsi" w:eastAsiaTheme="minorEastAsia" w:hAnsiTheme="minorHAnsi" w:cstheme="minorBidi"/>
                <w:noProof/>
                <w:szCs w:val="22"/>
                <w:lang w:val="en-US" w:eastAsia="en-US"/>
              </w:rPr>
              <w:tab/>
            </w:r>
            <w:r w:rsidRPr="00F74666" w:rsidDel="00F74666">
              <w:rPr>
                <w:noProof/>
                <w:rPrChange w:id="379" w:author="Don Syme" w:date="2010-06-28T12:43:00Z">
                  <w:rPr>
                    <w:rStyle w:val="Hyperlink"/>
                    <w:noProof/>
                  </w:rPr>
                </w:rPrChange>
              </w:rPr>
              <w:delText>Design Goals and User Experience</w:delText>
            </w:r>
            <w:r w:rsidDel="00F74666">
              <w:rPr>
                <w:noProof/>
                <w:webHidden/>
              </w:rPr>
              <w:tab/>
              <w:delText>5</w:delText>
            </w:r>
          </w:del>
        </w:p>
        <w:p w:rsidR="00C057D6" w:rsidDel="00F74666" w:rsidRDefault="00C057D6">
          <w:pPr>
            <w:pStyle w:val="TOC4"/>
            <w:tabs>
              <w:tab w:val="left" w:pos="1200"/>
              <w:tab w:val="right" w:pos="9016"/>
            </w:tabs>
            <w:rPr>
              <w:del w:id="380" w:author="Don Syme" w:date="2010-06-28T12:43:00Z"/>
              <w:rFonts w:asciiTheme="minorHAnsi" w:eastAsiaTheme="minorEastAsia" w:hAnsiTheme="minorHAnsi" w:cstheme="minorBidi"/>
              <w:noProof/>
              <w:szCs w:val="22"/>
              <w:lang w:val="en-US" w:eastAsia="en-US"/>
            </w:rPr>
          </w:pPr>
          <w:del w:id="381" w:author="Don Syme" w:date="2010-06-28T12:43:00Z">
            <w:r w:rsidRPr="00F74666" w:rsidDel="00F74666">
              <w:rPr>
                <w:noProof/>
                <w:rPrChange w:id="382" w:author="Don Syme" w:date="2010-06-28T12:43:00Z">
                  <w:rPr>
                    <w:rStyle w:val="Hyperlink"/>
                    <w:noProof/>
                  </w:rPr>
                </w:rPrChange>
              </w:rPr>
              <w:delText>1.3.1</w:delText>
            </w:r>
            <w:r w:rsidDel="00F74666">
              <w:rPr>
                <w:rFonts w:asciiTheme="minorHAnsi" w:eastAsiaTheme="minorEastAsia" w:hAnsiTheme="minorHAnsi" w:cstheme="minorBidi"/>
                <w:noProof/>
                <w:szCs w:val="22"/>
                <w:lang w:val="en-US" w:eastAsia="en-US"/>
              </w:rPr>
              <w:tab/>
            </w:r>
            <w:r w:rsidRPr="00F74666" w:rsidDel="00F74666">
              <w:rPr>
                <w:noProof/>
                <w:rPrChange w:id="383" w:author="Don Syme" w:date="2010-06-28T12:43:00Z">
                  <w:rPr>
                    <w:rStyle w:val="Hyperlink"/>
                    <w:noProof/>
                  </w:rPr>
                </w:rPrChange>
              </w:rPr>
              <w:delText>Design Goals: Minimalist Application Development Scenarios</w:delText>
            </w:r>
            <w:r w:rsidDel="00F74666">
              <w:rPr>
                <w:noProof/>
                <w:webHidden/>
              </w:rPr>
              <w:tab/>
              <w:delText>5</w:delText>
            </w:r>
          </w:del>
        </w:p>
        <w:p w:rsidR="00C057D6" w:rsidDel="00F74666" w:rsidRDefault="00C057D6">
          <w:pPr>
            <w:pStyle w:val="TOC4"/>
            <w:tabs>
              <w:tab w:val="left" w:pos="1200"/>
              <w:tab w:val="right" w:pos="9016"/>
            </w:tabs>
            <w:rPr>
              <w:del w:id="384" w:author="Don Syme" w:date="2010-06-28T12:43:00Z"/>
              <w:rFonts w:asciiTheme="minorHAnsi" w:eastAsiaTheme="minorEastAsia" w:hAnsiTheme="minorHAnsi" w:cstheme="minorBidi"/>
              <w:noProof/>
              <w:szCs w:val="22"/>
              <w:lang w:val="en-US" w:eastAsia="en-US"/>
            </w:rPr>
          </w:pPr>
          <w:del w:id="385" w:author="Don Syme" w:date="2010-06-28T12:43:00Z">
            <w:r w:rsidRPr="00F74666" w:rsidDel="00F74666">
              <w:rPr>
                <w:noProof/>
                <w:rPrChange w:id="386" w:author="Don Syme" w:date="2010-06-28T12:43:00Z">
                  <w:rPr>
                    <w:rStyle w:val="Hyperlink"/>
                    <w:noProof/>
                  </w:rPr>
                </w:rPrChange>
              </w:rPr>
              <w:delText>1.3.2</w:delText>
            </w:r>
            <w:r w:rsidDel="00F74666">
              <w:rPr>
                <w:rFonts w:asciiTheme="minorHAnsi" w:eastAsiaTheme="minorEastAsia" w:hAnsiTheme="minorHAnsi" w:cstheme="minorBidi"/>
                <w:noProof/>
                <w:szCs w:val="22"/>
                <w:lang w:val="en-US" w:eastAsia="en-US"/>
              </w:rPr>
              <w:tab/>
            </w:r>
            <w:r w:rsidRPr="00F74666" w:rsidDel="00F74666">
              <w:rPr>
                <w:noProof/>
                <w:rPrChange w:id="387" w:author="Don Syme" w:date="2010-06-28T12:43:00Z">
                  <w:rPr>
                    <w:rStyle w:val="Hyperlink"/>
                    <w:noProof/>
                  </w:rPr>
                </w:rPrChange>
              </w:rPr>
              <w:delText>Design Goals: Versioning and Deployment</w:delText>
            </w:r>
            <w:r w:rsidDel="00F74666">
              <w:rPr>
                <w:noProof/>
                <w:webHidden/>
              </w:rPr>
              <w:tab/>
              <w:delText>5</w:delText>
            </w:r>
          </w:del>
        </w:p>
        <w:p w:rsidR="00C057D6" w:rsidDel="00F74666" w:rsidRDefault="00C057D6">
          <w:pPr>
            <w:pStyle w:val="TOC4"/>
            <w:tabs>
              <w:tab w:val="left" w:pos="1200"/>
              <w:tab w:val="right" w:pos="9016"/>
            </w:tabs>
            <w:rPr>
              <w:del w:id="388" w:author="Don Syme" w:date="2010-06-28T12:43:00Z"/>
              <w:rFonts w:asciiTheme="minorHAnsi" w:eastAsiaTheme="minorEastAsia" w:hAnsiTheme="minorHAnsi" w:cstheme="minorBidi"/>
              <w:noProof/>
              <w:szCs w:val="22"/>
              <w:lang w:val="en-US" w:eastAsia="en-US"/>
            </w:rPr>
          </w:pPr>
          <w:del w:id="389" w:author="Don Syme" w:date="2010-06-28T12:43:00Z">
            <w:r w:rsidRPr="00F74666" w:rsidDel="00F74666">
              <w:rPr>
                <w:noProof/>
                <w:rPrChange w:id="390" w:author="Don Syme" w:date="2010-06-28T12:43:00Z">
                  <w:rPr>
                    <w:rStyle w:val="Hyperlink"/>
                    <w:noProof/>
                  </w:rPr>
                </w:rPrChange>
              </w:rPr>
              <w:delText>1.3.3</w:delText>
            </w:r>
            <w:r w:rsidDel="00F74666">
              <w:rPr>
                <w:rFonts w:asciiTheme="minorHAnsi" w:eastAsiaTheme="minorEastAsia" w:hAnsiTheme="minorHAnsi" w:cstheme="minorBidi"/>
                <w:noProof/>
                <w:szCs w:val="22"/>
                <w:lang w:val="en-US" w:eastAsia="en-US"/>
              </w:rPr>
              <w:tab/>
            </w:r>
            <w:r w:rsidRPr="00F74666" w:rsidDel="00F74666">
              <w:rPr>
                <w:noProof/>
                <w:rPrChange w:id="391" w:author="Don Syme" w:date="2010-06-28T12:43:00Z">
                  <w:rPr>
                    <w:rStyle w:val="Hyperlink"/>
                    <w:noProof/>
                  </w:rPr>
                </w:rPrChange>
              </w:rPr>
              <w:delText>Design Goal: Role in Minimalist Component Development Scenarios</w:delText>
            </w:r>
            <w:r w:rsidDel="00F74666">
              <w:rPr>
                <w:noProof/>
                <w:webHidden/>
              </w:rPr>
              <w:tab/>
              <w:delText>5</w:delText>
            </w:r>
          </w:del>
        </w:p>
        <w:p w:rsidR="00C057D6" w:rsidDel="00F74666" w:rsidRDefault="00C057D6">
          <w:pPr>
            <w:pStyle w:val="TOC4"/>
            <w:tabs>
              <w:tab w:val="left" w:pos="1200"/>
              <w:tab w:val="right" w:pos="9016"/>
            </w:tabs>
            <w:rPr>
              <w:del w:id="392" w:author="Don Syme" w:date="2010-06-28T12:43:00Z"/>
              <w:rFonts w:asciiTheme="minorHAnsi" w:eastAsiaTheme="minorEastAsia" w:hAnsiTheme="minorHAnsi" w:cstheme="minorBidi"/>
              <w:noProof/>
              <w:szCs w:val="22"/>
              <w:lang w:val="en-US" w:eastAsia="en-US"/>
            </w:rPr>
          </w:pPr>
          <w:del w:id="393" w:author="Don Syme" w:date="2010-06-28T12:43:00Z">
            <w:r w:rsidRPr="00F74666" w:rsidDel="00F74666">
              <w:rPr>
                <w:noProof/>
                <w:rPrChange w:id="394" w:author="Don Syme" w:date="2010-06-28T12:43:00Z">
                  <w:rPr>
                    <w:rStyle w:val="Hyperlink"/>
                    <w:noProof/>
                  </w:rPr>
                </w:rPrChange>
              </w:rPr>
              <w:delText>1.3.4</w:delText>
            </w:r>
            <w:r w:rsidDel="00F74666">
              <w:rPr>
                <w:rFonts w:asciiTheme="minorHAnsi" w:eastAsiaTheme="minorEastAsia" w:hAnsiTheme="minorHAnsi" w:cstheme="minorBidi"/>
                <w:noProof/>
                <w:szCs w:val="22"/>
                <w:lang w:val="en-US" w:eastAsia="en-US"/>
              </w:rPr>
              <w:tab/>
            </w:r>
            <w:r w:rsidRPr="00F74666" w:rsidDel="00F74666">
              <w:rPr>
                <w:noProof/>
                <w:rPrChange w:id="395" w:author="Don Syme" w:date="2010-06-28T12:43:00Z">
                  <w:rPr>
                    <w:rStyle w:val="Hyperlink"/>
                    <w:noProof/>
                  </w:rPr>
                </w:rPrChange>
              </w:rPr>
              <w:delText>Design Goal: Transparent Security</w:delText>
            </w:r>
            <w:r w:rsidDel="00F74666">
              <w:rPr>
                <w:noProof/>
                <w:webHidden/>
              </w:rPr>
              <w:tab/>
              <w:delText>5</w:delText>
            </w:r>
          </w:del>
        </w:p>
        <w:p w:rsidR="00C057D6" w:rsidDel="00F74666" w:rsidRDefault="00C057D6">
          <w:pPr>
            <w:pStyle w:val="TOC4"/>
            <w:tabs>
              <w:tab w:val="left" w:pos="1200"/>
              <w:tab w:val="right" w:pos="9016"/>
            </w:tabs>
            <w:rPr>
              <w:del w:id="396" w:author="Don Syme" w:date="2010-06-28T12:43:00Z"/>
              <w:rFonts w:asciiTheme="minorHAnsi" w:eastAsiaTheme="minorEastAsia" w:hAnsiTheme="minorHAnsi" w:cstheme="minorBidi"/>
              <w:noProof/>
              <w:szCs w:val="22"/>
              <w:lang w:val="en-US" w:eastAsia="en-US"/>
            </w:rPr>
          </w:pPr>
          <w:del w:id="397" w:author="Don Syme" w:date="2010-06-28T12:43:00Z">
            <w:r w:rsidRPr="00F74666" w:rsidDel="00F74666">
              <w:rPr>
                <w:noProof/>
                <w:rPrChange w:id="398" w:author="Don Syme" w:date="2010-06-28T12:43:00Z">
                  <w:rPr>
                    <w:rStyle w:val="Hyperlink"/>
                    <w:noProof/>
                  </w:rPr>
                </w:rPrChange>
              </w:rPr>
              <w:delText>1.3.5</w:delText>
            </w:r>
            <w:r w:rsidDel="00F74666">
              <w:rPr>
                <w:rFonts w:asciiTheme="minorHAnsi" w:eastAsiaTheme="minorEastAsia" w:hAnsiTheme="minorHAnsi" w:cstheme="minorBidi"/>
                <w:noProof/>
                <w:szCs w:val="22"/>
                <w:lang w:val="en-US" w:eastAsia="en-US"/>
              </w:rPr>
              <w:tab/>
            </w:r>
            <w:r w:rsidRPr="00F74666" w:rsidDel="00F74666">
              <w:rPr>
                <w:noProof/>
                <w:rPrChange w:id="399" w:author="Don Syme" w:date="2010-06-28T12:43:00Z">
                  <w:rPr>
                    <w:rStyle w:val="Hyperlink"/>
                    <w:noProof/>
                  </w:rPr>
                </w:rPrChange>
              </w:rPr>
              <w:delText>Design Goal: Not a General Purpose .NET DLL</w:delText>
            </w:r>
            <w:r w:rsidDel="00F74666">
              <w:rPr>
                <w:noProof/>
                <w:webHidden/>
              </w:rPr>
              <w:tab/>
              <w:delText>5</w:delText>
            </w:r>
          </w:del>
        </w:p>
        <w:p w:rsidR="00C057D6" w:rsidDel="00F74666" w:rsidRDefault="00C057D6">
          <w:pPr>
            <w:pStyle w:val="TOC4"/>
            <w:tabs>
              <w:tab w:val="left" w:pos="1200"/>
              <w:tab w:val="right" w:pos="9016"/>
            </w:tabs>
            <w:rPr>
              <w:del w:id="400" w:author="Don Syme" w:date="2010-06-28T12:43:00Z"/>
              <w:rFonts w:asciiTheme="minorHAnsi" w:eastAsiaTheme="minorEastAsia" w:hAnsiTheme="minorHAnsi" w:cstheme="minorBidi"/>
              <w:noProof/>
              <w:szCs w:val="22"/>
              <w:lang w:val="en-US" w:eastAsia="en-US"/>
            </w:rPr>
          </w:pPr>
          <w:del w:id="401" w:author="Don Syme" w:date="2010-06-28T12:43:00Z">
            <w:r w:rsidRPr="00F74666" w:rsidDel="00F74666">
              <w:rPr>
                <w:noProof/>
                <w:rPrChange w:id="402" w:author="Don Syme" w:date="2010-06-28T12:43:00Z">
                  <w:rPr>
                    <w:rStyle w:val="Hyperlink"/>
                    <w:noProof/>
                  </w:rPr>
                </w:rPrChange>
              </w:rPr>
              <w:delText>1.3.6</w:delText>
            </w:r>
            <w:r w:rsidDel="00F74666">
              <w:rPr>
                <w:rFonts w:asciiTheme="minorHAnsi" w:eastAsiaTheme="minorEastAsia" w:hAnsiTheme="minorHAnsi" w:cstheme="minorBidi"/>
                <w:noProof/>
                <w:szCs w:val="22"/>
                <w:lang w:val="en-US" w:eastAsia="en-US"/>
              </w:rPr>
              <w:tab/>
            </w:r>
            <w:r w:rsidRPr="00F74666" w:rsidDel="00F74666">
              <w:rPr>
                <w:noProof/>
                <w:rPrChange w:id="403" w:author="Don Syme" w:date="2010-06-28T12:43:00Z">
                  <w:rPr>
                    <w:rStyle w:val="Hyperlink"/>
                    <w:noProof/>
                  </w:rPr>
                </w:rPrChange>
              </w:rPr>
              <w:delText>Design Goal: A Good .NET Citizen (Alignment and Sharing Considerations)</w:delText>
            </w:r>
            <w:r w:rsidDel="00F74666">
              <w:rPr>
                <w:noProof/>
                <w:webHidden/>
              </w:rPr>
              <w:tab/>
              <w:delText>5</w:delText>
            </w:r>
          </w:del>
        </w:p>
        <w:p w:rsidR="00C057D6" w:rsidDel="00F74666" w:rsidRDefault="00C057D6">
          <w:pPr>
            <w:pStyle w:val="TOC4"/>
            <w:tabs>
              <w:tab w:val="left" w:pos="1200"/>
              <w:tab w:val="right" w:pos="9016"/>
            </w:tabs>
            <w:rPr>
              <w:del w:id="404" w:author="Don Syme" w:date="2010-06-28T12:43:00Z"/>
              <w:rFonts w:asciiTheme="minorHAnsi" w:eastAsiaTheme="minorEastAsia" w:hAnsiTheme="minorHAnsi" w:cstheme="minorBidi"/>
              <w:noProof/>
              <w:szCs w:val="22"/>
              <w:lang w:val="en-US" w:eastAsia="en-US"/>
            </w:rPr>
          </w:pPr>
          <w:del w:id="405" w:author="Don Syme" w:date="2010-06-28T12:43:00Z">
            <w:r w:rsidRPr="00F74666" w:rsidDel="00F74666">
              <w:rPr>
                <w:noProof/>
                <w:rPrChange w:id="406" w:author="Don Syme" w:date="2010-06-28T12:43:00Z">
                  <w:rPr>
                    <w:rStyle w:val="Hyperlink"/>
                    <w:noProof/>
                  </w:rPr>
                </w:rPrChange>
              </w:rPr>
              <w:delText>1.3.7</w:delText>
            </w:r>
            <w:r w:rsidDel="00F74666">
              <w:rPr>
                <w:rFonts w:asciiTheme="minorHAnsi" w:eastAsiaTheme="minorEastAsia" w:hAnsiTheme="minorHAnsi" w:cstheme="minorBidi"/>
                <w:noProof/>
                <w:szCs w:val="22"/>
                <w:lang w:val="en-US" w:eastAsia="en-US"/>
              </w:rPr>
              <w:tab/>
            </w:r>
            <w:r w:rsidRPr="00F74666" w:rsidDel="00F74666">
              <w:rPr>
                <w:noProof/>
                <w:rPrChange w:id="407" w:author="Don Syme" w:date="2010-06-28T12:43:00Z">
                  <w:rPr>
                    <w:rStyle w:val="Hyperlink"/>
                    <w:noProof/>
                  </w:rPr>
                </w:rPrChange>
              </w:rPr>
              <w:delText>Design Goal: One Way to do Things</w:delText>
            </w:r>
            <w:r w:rsidDel="00F74666">
              <w:rPr>
                <w:noProof/>
                <w:webHidden/>
              </w:rPr>
              <w:tab/>
              <w:delText>6</w:delText>
            </w:r>
          </w:del>
        </w:p>
        <w:p w:rsidR="00C057D6" w:rsidDel="00F74666" w:rsidRDefault="00C057D6">
          <w:pPr>
            <w:pStyle w:val="TOC4"/>
            <w:tabs>
              <w:tab w:val="left" w:pos="1200"/>
              <w:tab w:val="right" w:pos="9016"/>
            </w:tabs>
            <w:rPr>
              <w:del w:id="408" w:author="Don Syme" w:date="2010-06-28T12:43:00Z"/>
              <w:rFonts w:asciiTheme="minorHAnsi" w:eastAsiaTheme="minorEastAsia" w:hAnsiTheme="minorHAnsi" w:cstheme="minorBidi"/>
              <w:noProof/>
              <w:szCs w:val="22"/>
              <w:lang w:val="en-US" w:eastAsia="en-US"/>
            </w:rPr>
          </w:pPr>
          <w:del w:id="409" w:author="Don Syme" w:date="2010-06-28T12:43:00Z">
            <w:r w:rsidRPr="00F74666" w:rsidDel="00F74666">
              <w:rPr>
                <w:noProof/>
                <w:rPrChange w:id="410" w:author="Don Syme" w:date="2010-06-28T12:43:00Z">
                  <w:rPr>
                    <w:rStyle w:val="Hyperlink"/>
                    <w:noProof/>
                  </w:rPr>
                </w:rPrChange>
              </w:rPr>
              <w:delText>1.3.8</w:delText>
            </w:r>
            <w:r w:rsidDel="00F74666">
              <w:rPr>
                <w:rFonts w:asciiTheme="minorHAnsi" w:eastAsiaTheme="minorEastAsia" w:hAnsiTheme="minorHAnsi" w:cstheme="minorBidi"/>
                <w:noProof/>
                <w:szCs w:val="22"/>
                <w:lang w:val="en-US" w:eastAsia="en-US"/>
              </w:rPr>
              <w:tab/>
            </w:r>
            <w:r w:rsidRPr="00F74666" w:rsidDel="00F74666">
              <w:rPr>
                <w:noProof/>
                <w:rPrChange w:id="411" w:author="Don Syme" w:date="2010-06-28T12:43:00Z">
                  <w:rPr>
                    <w:rStyle w:val="Hyperlink"/>
                    <w:noProof/>
                  </w:rPr>
                </w:rPrChange>
              </w:rPr>
              <w:delText>Design Goal: Enable a F# -style Functional Programming Language Subset</w:delText>
            </w:r>
            <w:r w:rsidDel="00F74666">
              <w:rPr>
                <w:noProof/>
                <w:webHidden/>
              </w:rPr>
              <w:tab/>
              <w:delText>6</w:delText>
            </w:r>
          </w:del>
        </w:p>
        <w:p w:rsidR="00C057D6" w:rsidDel="00F74666" w:rsidRDefault="00C057D6">
          <w:pPr>
            <w:pStyle w:val="TOC3"/>
            <w:rPr>
              <w:del w:id="412" w:author="Don Syme" w:date="2010-06-28T12:43:00Z"/>
              <w:rFonts w:asciiTheme="minorHAnsi" w:eastAsiaTheme="minorEastAsia" w:hAnsiTheme="minorHAnsi" w:cstheme="minorBidi"/>
              <w:noProof/>
              <w:szCs w:val="22"/>
              <w:lang w:val="en-US" w:eastAsia="en-US"/>
            </w:rPr>
          </w:pPr>
          <w:del w:id="413" w:author="Don Syme" w:date="2010-06-28T12:43:00Z">
            <w:r w:rsidRPr="00F74666" w:rsidDel="00F74666">
              <w:rPr>
                <w:noProof/>
                <w:rPrChange w:id="414" w:author="Don Syme" w:date="2010-06-28T12:43:00Z">
                  <w:rPr>
                    <w:rStyle w:val="Hyperlink"/>
                    <w:noProof/>
                  </w:rPr>
                </w:rPrChange>
              </w:rPr>
              <w:delText>1.4</w:delText>
            </w:r>
            <w:r w:rsidDel="00F74666">
              <w:rPr>
                <w:rFonts w:asciiTheme="minorHAnsi" w:eastAsiaTheme="minorEastAsia" w:hAnsiTheme="minorHAnsi" w:cstheme="minorBidi"/>
                <w:noProof/>
                <w:szCs w:val="22"/>
                <w:lang w:val="en-US" w:eastAsia="en-US"/>
              </w:rPr>
              <w:tab/>
            </w:r>
            <w:r w:rsidRPr="00F74666" w:rsidDel="00F74666">
              <w:rPr>
                <w:noProof/>
                <w:rPrChange w:id="415" w:author="Don Syme" w:date="2010-06-28T12:43:00Z">
                  <w:rPr>
                    <w:rStyle w:val="Hyperlink"/>
                    <w:noProof/>
                  </w:rPr>
                </w:rPrChange>
              </w:rPr>
              <w:delText>Non-design goals</w:delText>
            </w:r>
            <w:r w:rsidDel="00F74666">
              <w:rPr>
                <w:noProof/>
                <w:webHidden/>
              </w:rPr>
              <w:tab/>
              <w:delText>7</w:delText>
            </w:r>
          </w:del>
        </w:p>
        <w:p w:rsidR="00C057D6" w:rsidDel="00F74666" w:rsidRDefault="00C057D6">
          <w:pPr>
            <w:pStyle w:val="TOC4"/>
            <w:tabs>
              <w:tab w:val="left" w:pos="1200"/>
              <w:tab w:val="right" w:pos="9016"/>
            </w:tabs>
            <w:rPr>
              <w:del w:id="416" w:author="Don Syme" w:date="2010-06-28T12:43:00Z"/>
              <w:rFonts w:asciiTheme="minorHAnsi" w:eastAsiaTheme="minorEastAsia" w:hAnsiTheme="minorHAnsi" w:cstheme="minorBidi"/>
              <w:noProof/>
              <w:szCs w:val="22"/>
              <w:lang w:val="en-US" w:eastAsia="en-US"/>
            </w:rPr>
          </w:pPr>
          <w:del w:id="417" w:author="Don Syme" w:date="2010-06-28T12:43:00Z">
            <w:r w:rsidRPr="00F74666" w:rsidDel="00F74666">
              <w:rPr>
                <w:noProof/>
                <w:rPrChange w:id="418" w:author="Don Syme" w:date="2010-06-28T12:43:00Z">
                  <w:rPr>
                    <w:rStyle w:val="Hyperlink"/>
                    <w:noProof/>
                  </w:rPr>
                </w:rPrChange>
              </w:rPr>
              <w:delText>1.4.1</w:delText>
            </w:r>
            <w:r w:rsidDel="00F74666">
              <w:rPr>
                <w:rFonts w:asciiTheme="minorHAnsi" w:eastAsiaTheme="minorEastAsia" w:hAnsiTheme="minorHAnsi" w:cstheme="minorBidi"/>
                <w:noProof/>
                <w:szCs w:val="22"/>
                <w:lang w:val="en-US" w:eastAsia="en-US"/>
              </w:rPr>
              <w:tab/>
            </w:r>
            <w:r w:rsidRPr="00F74666" w:rsidDel="00F74666">
              <w:rPr>
                <w:noProof/>
                <w:rPrChange w:id="419" w:author="Don Syme" w:date="2010-06-28T12:43:00Z">
                  <w:rPr>
                    <w:rStyle w:val="Hyperlink"/>
                    <w:noProof/>
                  </w:rPr>
                </w:rPrChange>
              </w:rPr>
              <w:delText>Non-design goal: Full OCaml Compatibility</w:delText>
            </w:r>
            <w:r w:rsidDel="00F74666">
              <w:rPr>
                <w:noProof/>
                <w:webHidden/>
              </w:rPr>
              <w:tab/>
              <w:delText>7</w:delText>
            </w:r>
          </w:del>
        </w:p>
        <w:p w:rsidR="00C057D6" w:rsidDel="00F74666" w:rsidRDefault="00C057D6">
          <w:pPr>
            <w:pStyle w:val="TOC4"/>
            <w:tabs>
              <w:tab w:val="left" w:pos="1200"/>
              <w:tab w:val="right" w:pos="9016"/>
            </w:tabs>
            <w:rPr>
              <w:del w:id="420" w:author="Don Syme" w:date="2010-06-28T12:43:00Z"/>
              <w:rFonts w:asciiTheme="minorHAnsi" w:eastAsiaTheme="minorEastAsia" w:hAnsiTheme="minorHAnsi" w:cstheme="minorBidi"/>
              <w:noProof/>
              <w:szCs w:val="22"/>
              <w:lang w:val="en-US" w:eastAsia="en-US"/>
            </w:rPr>
          </w:pPr>
          <w:del w:id="421" w:author="Don Syme" w:date="2010-06-28T12:43:00Z">
            <w:r w:rsidRPr="00F74666" w:rsidDel="00F74666">
              <w:rPr>
                <w:noProof/>
                <w:rPrChange w:id="422" w:author="Don Syme" w:date="2010-06-28T12:43:00Z">
                  <w:rPr>
                    <w:rStyle w:val="Hyperlink"/>
                    <w:noProof/>
                  </w:rPr>
                </w:rPrChange>
              </w:rPr>
              <w:delText>1.4.2</w:delText>
            </w:r>
            <w:r w:rsidDel="00F74666">
              <w:rPr>
                <w:rFonts w:asciiTheme="minorHAnsi" w:eastAsiaTheme="minorEastAsia" w:hAnsiTheme="minorHAnsi" w:cstheme="minorBidi"/>
                <w:noProof/>
                <w:szCs w:val="22"/>
                <w:lang w:val="en-US" w:eastAsia="en-US"/>
              </w:rPr>
              <w:tab/>
            </w:r>
            <w:r w:rsidRPr="00F74666" w:rsidDel="00F74666">
              <w:rPr>
                <w:noProof/>
                <w:rPrChange w:id="423" w:author="Don Syme" w:date="2010-06-28T12:43:00Z">
                  <w:rPr>
                    <w:rStyle w:val="Hyperlink"/>
                    <w:noProof/>
                  </w:rPr>
                </w:rPrChange>
              </w:rPr>
              <w:delText>Non-design goal: Full Backwards Compatibility with Early F#</w:delText>
            </w:r>
            <w:r w:rsidDel="00F74666">
              <w:rPr>
                <w:noProof/>
                <w:webHidden/>
              </w:rPr>
              <w:tab/>
              <w:delText>7</w:delText>
            </w:r>
          </w:del>
        </w:p>
        <w:p w:rsidR="00C057D6" w:rsidDel="00F74666" w:rsidRDefault="00C057D6">
          <w:pPr>
            <w:pStyle w:val="TOC4"/>
            <w:tabs>
              <w:tab w:val="left" w:pos="1200"/>
              <w:tab w:val="right" w:pos="9016"/>
            </w:tabs>
            <w:rPr>
              <w:del w:id="424" w:author="Don Syme" w:date="2010-06-28T12:43:00Z"/>
              <w:rFonts w:asciiTheme="minorHAnsi" w:eastAsiaTheme="minorEastAsia" w:hAnsiTheme="minorHAnsi" w:cstheme="minorBidi"/>
              <w:noProof/>
              <w:szCs w:val="22"/>
              <w:lang w:val="en-US" w:eastAsia="en-US"/>
            </w:rPr>
          </w:pPr>
          <w:del w:id="425" w:author="Don Syme" w:date="2010-06-28T12:43:00Z">
            <w:r w:rsidRPr="00F74666" w:rsidDel="00F74666">
              <w:rPr>
                <w:noProof/>
                <w:rPrChange w:id="426" w:author="Don Syme" w:date="2010-06-28T12:43:00Z">
                  <w:rPr>
                    <w:rStyle w:val="Hyperlink"/>
                    <w:noProof/>
                  </w:rPr>
                </w:rPrChange>
              </w:rPr>
              <w:delText>1.4.3</w:delText>
            </w:r>
            <w:r w:rsidDel="00F74666">
              <w:rPr>
                <w:rFonts w:asciiTheme="minorHAnsi" w:eastAsiaTheme="minorEastAsia" w:hAnsiTheme="minorHAnsi" w:cstheme="minorBidi"/>
                <w:noProof/>
                <w:szCs w:val="22"/>
                <w:lang w:val="en-US" w:eastAsia="en-US"/>
              </w:rPr>
              <w:tab/>
            </w:r>
            <w:r w:rsidRPr="00F74666" w:rsidDel="00F74666">
              <w:rPr>
                <w:noProof/>
                <w:rPrChange w:id="427" w:author="Don Syme" w:date="2010-06-28T12:43:00Z">
                  <w:rPr>
                    <w:rStyle w:val="Hyperlink"/>
                    <w:noProof/>
                  </w:rPr>
                </w:rPrChange>
              </w:rPr>
              <w:delText>Non-design goal: FxCop Perfection</w:delText>
            </w:r>
            <w:r w:rsidDel="00F74666">
              <w:rPr>
                <w:noProof/>
                <w:webHidden/>
              </w:rPr>
              <w:tab/>
              <w:delText>7</w:delText>
            </w:r>
          </w:del>
        </w:p>
        <w:p w:rsidR="00C057D6" w:rsidDel="00F74666" w:rsidRDefault="00C057D6">
          <w:pPr>
            <w:pStyle w:val="TOC4"/>
            <w:tabs>
              <w:tab w:val="left" w:pos="1200"/>
              <w:tab w:val="right" w:pos="9016"/>
            </w:tabs>
            <w:rPr>
              <w:del w:id="428" w:author="Don Syme" w:date="2010-06-28T12:43:00Z"/>
              <w:rFonts w:asciiTheme="minorHAnsi" w:eastAsiaTheme="minorEastAsia" w:hAnsiTheme="minorHAnsi" w:cstheme="minorBidi"/>
              <w:noProof/>
              <w:szCs w:val="22"/>
              <w:lang w:val="en-US" w:eastAsia="en-US"/>
            </w:rPr>
          </w:pPr>
          <w:del w:id="429" w:author="Don Syme" w:date="2010-06-28T12:43:00Z">
            <w:r w:rsidRPr="00F74666" w:rsidDel="00F74666">
              <w:rPr>
                <w:noProof/>
                <w:rPrChange w:id="430" w:author="Don Syme" w:date="2010-06-28T12:43:00Z">
                  <w:rPr>
                    <w:rStyle w:val="Hyperlink"/>
                    <w:noProof/>
                  </w:rPr>
                </w:rPrChange>
              </w:rPr>
              <w:delText>1.4.4</w:delText>
            </w:r>
            <w:r w:rsidDel="00F74666">
              <w:rPr>
                <w:rFonts w:asciiTheme="minorHAnsi" w:eastAsiaTheme="minorEastAsia" w:hAnsiTheme="minorHAnsi" w:cstheme="minorBidi"/>
                <w:noProof/>
                <w:szCs w:val="22"/>
                <w:lang w:val="en-US" w:eastAsia="en-US"/>
              </w:rPr>
              <w:tab/>
            </w:r>
            <w:r w:rsidRPr="00F74666" w:rsidDel="00F74666">
              <w:rPr>
                <w:noProof/>
                <w:rPrChange w:id="431" w:author="Don Syme" w:date="2010-06-28T12:43:00Z">
                  <w:rPr>
                    <w:rStyle w:val="Hyperlink"/>
                    <w:noProof/>
                  </w:rPr>
                </w:rPrChange>
              </w:rPr>
              <w:delText>Non-design goal: Minimalism</w:delText>
            </w:r>
            <w:r w:rsidDel="00F74666">
              <w:rPr>
                <w:noProof/>
                <w:webHidden/>
              </w:rPr>
              <w:tab/>
              <w:delText>7</w:delText>
            </w:r>
          </w:del>
        </w:p>
        <w:p w:rsidR="00C057D6" w:rsidDel="00F74666" w:rsidRDefault="00C057D6">
          <w:pPr>
            <w:pStyle w:val="TOC3"/>
            <w:rPr>
              <w:del w:id="432" w:author="Don Syme" w:date="2010-06-28T12:43:00Z"/>
              <w:rFonts w:asciiTheme="minorHAnsi" w:eastAsiaTheme="minorEastAsia" w:hAnsiTheme="minorHAnsi" w:cstheme="minorBidi"/>
              <w:noProof/>
              <w:szCs w:val="22"/>
              <w:lang w:val="en-US" w:eastAsia="en-US"/>
            </w:rPr>
          </w:pPr>
          <w:del w:id="433" w:author="Don Syme" w:date="2010-06-28T12:43:00Z">
            <w:r w:rsidRPr="00F74666" w:rsidDel="00F74666">
              <w:rPr>
                <w:noProof/>
                <w:rPrChange w:id="434" w:author="Don Syme" w:date="2010-06-28T12:43:00Z">
                  <w:rPr>
                    <w:rStyle w:val="Hyperlink"/>
                    <w:noProof/>
                  </w:rPr>
                </w:rPrChange>
              </w:rPr>
              <w:delText>1.5</w:delText>
            </w:r>
            <w:r w:rsidDel="00F74666">
              <w:rPr>
                <w:rFonts w:asciiTheme="minorHAnsi" w:eastAsiaTheme="minorEastAsia" w:hAnsiTheme="minorHAnsi" w:cstheme="minorBidi"/>
                <w:noProof/>
                <w:szCs w:val="22"/>
                <w:lang w:val="en-US" w:eastAsia="en-US"/>
              </w:rPr>
              <w:tab/>
            </w:r>
            <w:r w:rsidRPr="00F74666" w:rsidDel="00F74666">
              <w:rPr>
                <w:noProof/>
                <w:rPrChange w:id="435" w:author="Don Syme" w:date="2010-06-28T12:43:00Z">
                  <w:rPr>
                    <w:rStyle w:val="Hyperlink"/>
                    <w:noProof/>
                  </w:rPr>
                </w:rPrChange>
              </w:rPr>
              <w:delText>Historical API Design Work</w:delText>
            </w:r>
            <w:r w:rsidDel="00F74666">
              <w:rPr>
                <w:noProof/>
                <w:webHidden/>
              </w:rPr>
              <w:tab/>
              <w:delText>8</w:delText>
            </w:r>
          </w:del>
        </w:p>
        <w:p w:rsidR="00C057D6" w:rsidDel="00F74666" w:rsidRDefault="00C057D6">
          <w:pPr>
            <w:pStyle w:val="TOC2"/>
            <w:tabs>
              <w:tab w:val="left" w:pos="480"/>
              <w:tab w:val="right" w:pos="9016"/>
            </w:tabs>
            <w:rPr>
              <w:del w:id="436" w:author="Don Syme" w:date="2010-06-28T12:43:00Z"/>
              <w:rFonts w:asciiTheme="minorHAnsi" w:eastAsiaTheme="minorEastAsia" w:hAnsiTheme="minorHAnsi" w:cstheme="minorBidi"/>
              <w:b w:val="0"/>
              <w:bCs w:val="0"/>
              <w:noProof/>
              <w:szCs w:val="22"/>
              <w:lang w:val="en-US" w:eastAsia="en-US"/>
            </w:rPr>
          </w:pPr>
          <w:del w:id="437" w:author="Don Syme" w:date="2010-06-28T12:43:00Z">
            <w:r w:rsidRPr="00F74666" w:rsidDel="00F74666">
              <w:rPr>
                <w:noProof/>
                <w:rPrChange w:id="438" w:author="Don Syme" w:date="2010-06-28T12:43:00Z">
                  <w:rPr>
                    <w:rStyle w:val="Hyperlink"/>
                    <w:noProof/>
                  </w:rPr>
                </w:rPrChange>
              </w:rPr>
              <w:delText>2</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439" w:author="Don Syme" w:date="2010-06-28T12:43:00Z">
                  <w:rPr>
                    <w:rStyle w:val="Hyperlink"/>
                    <w:noProof/>
                  </w:rPr>
                </w:rPrChange>
              </w:rPr>
              <w:delText>Design Guidelines</w:delText>
            </w:r>
            <w:r w:rsidDel="00F74666">
              <w:rPr>
                <w:noProof/>
                <w:webHidden/>
              </w:rPr>
              <w:tab/>
              <w:delText>9</w:delText>
            </w:r>
          </w:del>
        </w:p>
        <w:p w:rsidR="00C057D6" w:rsidDel="00F74666" w:rsidRDefault="00C057D6">
          <w:pPr>
            <w:pStyle w:val="TOC3"/>
            <w:rPr>
              <w:del w:id="440" w:author="Don Syme" w:date="2010-06-28T12:43:00Z"/>
              <w:rFonts w:asciiTheme="minorHAnsi" w:eastAsiaTheme="minorEastAsia" w:hAnsiTheme="minorHAnsi" w:cstheme="minorBidi"/>
              <w:noProof/>
              <w:szCs w:val="22"/>
              <w:lang w:val="en-US" w:eastAsia="en-US"/>
            </w:rPr>
          </w:pPr>
          <w:del w:id="441" w:author="Don Syme" w:date="2010-06-28T12:43:00Z">
            <w:r w:rsidRPr="00F74666" w:rsidDel="00F74666">
              <w:rPr>
                <w:noProof/>
                <w:rPrChange w:id="442" w:author="Don Syme" w:date="2010-06-28T12:43:00Z">
                  <w:rPr>
                    <w:rStyle w:val="Hyperlink"/>
                    <w:noProof/>
                  </w:rPr>
                </w:rPrChange>
              </w:rPr>
              <w:delText>2.1</w:delText>
            </w:r>
            <w:r w:rsidDel="00F74666">
              <w:rPr>
                <w:rFonts w:asciiTheme="minorHAnsi" w:eastAsiaTheme="minorEastAsia" w:hAnsiTheme="minorHAnsi" w:cstheme="minorBidi"/>
                <w:noProof/>
                <w:szCs w:val="22"/>
                <w:lang w:val="en-US" w:eastAsia="en-US"/>
              </w:rPr>
              <w:tab/>
            </w:r>
            <w:r w:rsidRPr="00F74666" w:rsidDel="00F74666">
              <w:rPr>
                <w:noProof/>
                <w:rPrChange w:id="443" w:author="Don Syme" w:date="2010-06-28T12:43:00Z">
                  <w:rPr>
                    <w:rStyle w:val="Hyperlink"/>
                    <w:noProof/>
                  </w:rPr>
                </w:rPrChange>
              </w:rPr>
              <w:delText>Standard F# Operators</w:delText>
            </w:r>
            <w:r w:rsidDel="00F74666">
              <w:rPr>
                <w:noProof/>
                <w:webHidden/>
              </w:rPr>
              <w:tab/>
              <w:delText>9</w:delText>
            </w:r>
          </w:del>
        </w:p>
        <w:p w:rsidR="00C057D6" w:rsidDel="00F74666" w:rsidRDefault="00C057D6">
          <w:pPr>
            <w:pStyle w:val="TOC3"/>
            <w:rPr>
              <w:del w:id="444" w:author="Don Syme" w:date="2010-06-28T12:43:00Z"/>
              <w:rFonts w:asciiTheme="minorHAnsi" w:eastAsiaTheme="minorEastAsia" w:hAnsiTheme="minorHAnsi" w:cstheme="minorBidi"/>
              <w:noProof/>
              <w:szCs w:val="22"/>
              <w:lang w:val="en-US" w:eastAsia="en-US"/>
            </w:rPr>
          </w:pPr>
          <w:del w:id="445" w:author="Don Syme" w:date="2010-06-28T12:43:00Z">
            <w:r w:rsidRPr="00F74666" w:rsidDel="00F74666">
              <w:rPr>
                <w:noProof/>
                <w:rPrChange w:id="446" w:author="Don Syme" w:date="2010-06-28T12:43:00Z">
                  <w:rPr>
                    <w:rStyle w:val="Hyperlink"/>
                    <w:noProof/>
                  </w:rPr>
                </w:rPrChange>
              </w:rPr>
              <w:delText>2.2</w:delText>
            </w:r>
            <w:r w:rsidDel="00F74666">
              <w:rPr>
                <w:rFonts w:asciiTheme="minorHAnsi" w:eastAsiaTheme="minorEastAsia" w:hAnsiTheme="minorHAnsi" w:cstheme="minorBidi"/>
                <w:noProof/>
                <w:szCs w:val="22"/>
                <w:lang w:val="en-US" w:eastAsia="en-US"/>
              </w:rPr>
              <w:tab/>
            </w:r>
            <w:r w:rsidRPr="00F74666" w:rsidDel="00F74666">
              <w:rPr>
                <w:noProof/>
                <w:rPrChange w:id="447" w:author="Don Syme" w:date="2010-06-28T12:43:00Z">
                  <w:rPr>
                    <w:rStyle w:val="Hyperlink"/>
                    <w:noProof/>
                  </w:rPr>
                </w:rPrChange>
              </w:rPr>
              <w:delText>Use of Tuples</w:delText>
            </w:r>
            <w:r w:rsidDel="00F74666">
              <w:rPr>
                <w:noProof/>
                <w:webHidden/>
              </w:rPr>
              <w:tab/>
              <w:delText>10</w:delText>
            </w:r>
          </w:del>
        </w:p>
        <w:p w:rsidR="00C057D6" w:rsidDel="00F74666" w:rsidRDefault="00C057D6">
          <w:pPr>
            <w:pStyle w:val="TOC3"/>
            <w:rPr>
              <w:del w:id="448" w:author="Don Syme" w:date="2010-06-28T12:43:00Z"/>
              <w:rFonts w:asciiTheme="minorHAnsi" w:eastAsiaTheme="minorEastAsia" w:hAnsiTheme="minorHAnsi" w:cstheme="minorBidi"/>
              <w:noProof/>
              <w:szCs w:val="22"/>
              <w:lang w:val="en-US" w:eastAsia="en-US"/>
            </w:rPr>
          </w:pPr>
          <w:del w:id="449" w:author="Don Syme" w:date="2010-06-28T12:43:00Z">
            <w:r w:rsidRPr="00F74666" w:rsidDel="00F74666">
              <w:rPr>
                <w:noProof/>
                <w:rPrChange w:id="450" w:author="Don Syme" w:date="2010-06-28T12:43:00Z">
                  <w:rPr>
                    <w:rStyle w:val="Hyperlink"/>
                    <w:noProof/>
                  </w:rPr>
                </w:rPrChange>
              </w:rPr>
              <w:delText>2.3</w:delText>
            </w:r>
            <w:r w:rsidDel="00F74666">
              <w:rPr>
                <w:rFonts w:asciiTheme="minorHAnsi" w:eastAsiaTheme="minorEastAsia" w:hAnsiTheme="minorHAnsi" w:cstheme="minorBidi"/>
                <w:noProof/>
                <w:szCs w:val="22"/>
                <w:lang w:val="en-US" w:eastAsia="en-US"/>
              </w:rPr>
              <w:tab/>
            </w:r>
            <w:r w:rsidRPr="00F74666" w:rsidDel="00F74666">
              <w:rPr>
                <w:noProof/>
                <w:rPrChange w:id="451" w:author="Don Syme" w:date="2010-06-28T12:43:00Z">
                  <w:rPr>
                    <w:rStyle w:val="Hyperlink"/>
                    <w:noProof/>
                  </w:rPr>
                </w:rPrChange>
              </w:rPr>
              <w:delText>Use of F# Function Values</w:delText>
            </w:r>
            <w:r w:rsidDel="00F74666">
              <w:rPr>
                <w:noProof/>
                <w:webHidden/>
              </w:rPr>
              <w:tab/>
              <w:delText>10</w:delText>
            </w:r>
          </w:del>
        </w:p>
        <w:p w:rsidR="00C057D6" w:rsidDel="00F74666" w:rsidRDefault="00C057D6">
          <w:pPr>
            <w:pStyle w:val="TOC3"/>
            <w:rPr>
              <w:del w:id="452" w:author="Don Syme" w:date="2010-06-28T12:43:00Z"/>
              <w:rFonts w:asciiTheme="minorHAnsi" w:eastAsiaTheme="minorEastAsia" w:hAnsiTheme="minorHAnsi" w:cstheme="minorBidi"/>
              <w:noProof/>
              <w:szCs w:val="22"/>
              <w:lang w:val="en-US" w:eastAsia="en-US"/>
            </w:rPr>
          </w:pPr>
          <w:del w:id="453" w:author="Don Syme" w:date="2010-06-28T12:43:00Z">
            <w:r w:rsidRPr="00F74666" w:rsidDel="00F74666">
              <w:rPr>
                <w:noProof/>
                <w:rPrChange w:id="454" w:author="Don Syme" w:date="2010-06-28T12:43:00Z">
                  <w:rPr>
                    <w:rStyle w:val="Hyperlink"/>
                    <w:noProof/>
                  </w:rPr>
                </w:rPrChange>
              </w:rPr>
              <w:delText>2.4</w:delText>
            </w:r>
            <w:r w:rsidDel="00F74666">
              <w:rPr>
                <w:rFonts w:asciiTheme="minorHAnsi" w:eastAsiaTheme="minorEastAsia" w:hAnsiTheme="minorHAnsi" w:cstheme="minorBidi"/>
                <w:noProof/>
                <w:szCs w:val="22"/>
                <w:lang w:val="en-US" w:eastAsia="en-US"/>
              </w:rPr>
              <w:tab/>
            </w:r>
            <w:r w:rsidRPr="00F74666" w:rsidDel="00F74666">
              <w:rPr>
                <w:noProof/>
                <w:rPrChange w:id="455" w:author="Don Syme" w:date="2010-06-28T12:43:00Z">
                  <w:rPr>
                    <w:rStyle w:val="Hyperlink"/>
                    <w:noProof/>
                  </w:rPr>
                </w:rPrChange>
              </w:rPr>
              <w:delText>Currying Guidelines</w:delText>
            </w:r>
            <w:r w:rsidDel="00F74666">
              <w:rPr>
                <w:noProof/>
                <w:webHidden/>
              </w:rPr>
              <w:tab/>
              <w:delText>11</w:delText>
            </w:r>
          </w:del>
        </w:p>
        <w:p w:rsidR="00C057D6" w:rsidDel="00F74666" w:rsidRDefault="00C057D6">
          <w:pPr>
            <w:pStyle w:val="TOC3"/>
            <w:rPr>
              <w:del w:id="456" w:author="Don Syme" w:date="2010-06-28T12:43:00Z"/>
              <w:rFonts w:asciiTheme="minorHAnsi" w:eastAsiaTheme="minorEastAsia" w:hAnsiTheme="minorHAnsi" w:cstheme="minorBidi"/>
              <w:noProof/>
              <w:szCs w:val="22"/>
              <w:lang w:val="en-US" w:eastAsia="en-US"/>
            </w:rPr>
          </w:pPr>
          <w:del w:id="457" w:author="Don Syme" w:date="2010-06-28T12:43:00Z">
            <w:r w:rsidRPr="00F74666" w:rsidDel="00F74666">
              <w:rPr>
                <w:noProof/>
                <w:rPrChange w:id="458" w:author="Don Syme" w:date="2010-06-28T12:43:00Z">
                  <w:rPr>
                    <w:rStyle w:val="Hyperlink"/>
                    <w:noProof/>
                  </w:rPr>
                </w:rPrChange>
              </w:rPr>
              <w:delText>2.5</w:delText>
            </w:r>
            <w:r w:rsidDel="00F74666">
              <w:rPr>
                <w:rFonts w:asciiTheme="minorHAnsi" w:eastAsiaTheme="minorEastAsia" w:hAnsiTheme="minorHAnsi" w:cstheme="minorBidi"/>
                <w:noProof/>
                <w:szCs w:val="22"/>
                <w:lang w:val="en-US" w:eastAsia="en-US"/>
              </w:rPr>
              <w:tab/>
            </w:r>
            <w:r w:rsidRPr="00F74666" w:rsidDel="00F74666">
              <w:rPr>
                <w:noProof/>
                <w:rPrChange w:id="459" w:author="Don Syme" w:date="2010-06-28T12:43:00Z">
                  <w:rPr>
                    <w:rStyle w:val="Hyperlink"/>
                    <w:noProof/>
                  </w:rPr>
                </w:rPrChange>
              </w:rPr>
              <w:delText>Overloading Guidelines and Type Inference</w:delText>
            </w:r>
            <w:r w:rsidDel="00F74666">
              <w:rPr>
                <w:noProof/>
                <w:webHidden/>
              </w:rPr>
              <w:tab/>
              <w:delText>11</w:delText>
            </w:r>
          </w:del>
        </w:p>
        <w:p w:rsidR="00C057D6" w:rsidDel="00F74666" w:rsidRDefault="00C057D6">
          <w:pPr>
            <w:pStyle w:val="TOC3"/>
            <w:rPr>
              <w:del w:id="460" w:author="Don Syme" w:date="2010-06-28T12:43:00Z"/>
              <w:rFonts w:asciiTheme="minorHAnsi" w:eastAsiaTheme="minorEastAsia" w:hAnsiTheme="minorHAnsi" w:cstheme="minorBidi"/>
              <w:noProof/>
              <w:szCs w:val="22"/>
              <w:lang w:val="en-US" w:eastAsia="en-US"/>
            </w:rPr>
          </w:pPr>
          <w:del w:id="461" w:author="Don Syme" w:date="2010-06-28T12:43:00Z">
            <w:r w:rsidRPr="00F74666" w:rsidDel="00F74666">
              <w:rPr>
                <w:noProof/>
                <w:rPrChange w:id="462" w:author="Don Syme" w:date="2010-06-28T12:43:00Z">
                  <w:rPr>
                    <w:rStyle w:val="Hyperlink"/>
                    <w:noProof/>
                  </w:rPr>
                </w:rPrChange>
              </w:rPr>
              <w:delText>2.6</w:delText>
            </w:r>
            <w:r w:rsidDel="00F74666">
              <w:rPr>
                <w:rFonts w:asciiTheme="minorHAnsi" w:eastAsiaTheme="minorEastAsia" w:hAnsiTheme="minorHAnsi" w:cstheme="minorBidi"/>
                <w:noProof/>
                <w:szCs w:val="22"/>
                <w:lang w:val="en-US" w:eastAsia="en-US"/>
              </w:rPr>
              <w:tab/>
            </w:r>
            <w:r w:rsidRPr="00F74666" w:rsidDel="00F74666">
              <w:rPr>
                <w:noProof/>
                <w:rPrChange w:id="463" w:author="Don Syme" w:date="2010-06-28T12:43:00Z">
                  <w:rPr>
                    <w:rStyle w:val="Hyperlink"/>
                    <w:noProof/>
                  </w:rPr>
                </w:rPrChange>
              </w:rPr>
              <w:delText>Capitalization Guidelines</w:delText>
            </w:r>
            <w:r w:rsidDel="00F74666">
              <w:rPr>
                <w:noProof/>
                <w:webHidden/>
              </w:rPr>
              <w:tab/>
              <w:delText>11</w:delText>
            </w:r>
          </w:del>
        </w:p>
        <w:p w:rsidR="00C057D6" w:rsidDel="00F74666" w:rsidRDefault="00C057D6">
          <w:pPr>
            <w:pStyle w:val="TOC3"/>
            <w:rPr>
              <w:del w:id="464" w:author="Don Syme" w:date="2010-06-28T12:43:00Z"/>
              <w:rFonts w:asciiTheme="minorHAnsi" w:eastAsiaTheme="minorEastAsia" w:hAnsiTheme="minorHAnsi" w:cstheme="minorBidi"/>
              <w:noProof/>
              <w:szCs w:val="22"/>
              <w:lang w:val="en-US" w:eastAsia="en-US"/>
            </w:rPr>
          </w:pPr>
          <w:del w:id="465" w:author="Don Syme" w:date="2010-06-28T12:43:00Z">
            <w:r w:rsidRPr="00F74666" w:rsidDel="00F74666">
              <w:rPr>
                <w:noProof/>
                <w:rPrChange w:id="466" w:author="Don Syme" w:date="2010-06-28T12:43:00Z">
                  <w:rPr>
                    <w:rStyle w:val="Hyperlink"/>
                    <w:noProof/>
                  </w:rPr>
                </w:rPrChange>
              </w:rPr>
              <w:delText>2.7</w:delText>
            </w:r>
            <w:r w:rsidDel="00F74666">
              <w:rPr>
                <w:rFonts w:asciiTheme="minorHAnsi" w:eastAsiaTheme="minorEastAsia" w:hAnsiTheme="minorHAnsi" w:cstheme="minorBidi"/>
                <w:noProof/>
                <w:szCs w:val="22"/>
                <w:lang w:val="en-US" w:eastAsia="en-US"/>
              </w:rPr>
              <w:tab/>
            </w:r>
            <w:r w:rsidRPr="00F74666" w:rsidDel="00F74666">
              <w:rPr>
                <w:noProof/>
                <w:rPrChange w:id="467" w:author="Don Syme" w:date="2010-06-28T12:43:00Z">
                  <w:rPr>
                    <w:rStyle w:val="Hyperlink"/>
                    <w:noProof/>
                  </w:rPr>
                </w:rPrChange>
              </w:rPr>
              <w:delText>Underscore Guidelines</w:delText>
            </w:r>
            <w:r w:rsidDel="00F74666">
              <w:rPr>
                <w:noProof/>
                <w:webHidden/>
              </w:rPr>
              <w:tab/>
              <w:delText>12</w:delText>
            </w:r>
          </w:del>
        </w:p>
        <w:p w:rsidR="00C057D6" w:rsidDel="00F74666" w:rsidRDefault="00C057D6">
          <w:pPr>
            <w:pStyle w:val="TOC3"/>
            <w:rPr>
              <w:del w:id="468" w:author="Don Syme" w:date="2010-06-28T12:43:00Z"/>
              <w:rFonts w:asciiTheme="minorHAnsi" w:eastAsiaTheme="minorEastAsia" w:hAnsiTheme="minorHAnsi" w:cstheme="minorBidi"/>
              <w:noProof/>
              <w:szCs w:val="22"/>
              <w:lang w:val="en-US" w:eastAsia="en-US"/>
            </w:rPr>
          </w:pPr>
          <w:del w:id="469" w:author="Don Syme" w:date="2010-06-28T12:43:00Z">
            <w:r w:rsidRPr="00F74666" w:rsidDel="00F74666">
              <w:rPr>
                <w:noProof/>
                <w:rPrChange w:id="470" w:author="Don Syme" w:date="2010-06-28T12:43:00Z">
                  <w:rPr>
                    <w:rStyle w:val="Hyperlink"/>
                    <w:noProof/>
                  </w:rPr>
                </w:rPrChange>
              </w:rPr>
              <w:delText>2.8</w:delText>
            </w:r>
            <w:r w:rsidDel="00F74666">
              <w:rPr>
                <w:rFonts w:asciiTheme="minorHAnsi" w:eastAsiaTheme="minorEastAsia" w:hAnsiTheme="minorHAnsi" w:cstheme="minorBidi"/>
                <w:noProof/>
                <w:szCs w:val="22"/>
                <w:lang w:val="en-US" w:eastAsia="en-US"/>
              </w:rPr>
              <w:tab/>
            </w:r>
            <w:r w:rsidRPr="00F74666" w:rsidDel="00F74666">
              <w:rPr>
                <w:noProof/>
                <w:rPrChange w:id="471" w:author="Don Syme" w:date="2010-06-28T12:43:00Z">
                  <w:rPr>
                    <w:rStyle w:val="Hyperlink"/>
                    <w:noProof/>
                  </w:rPr>
                </w:rPrChange>
              </w:rPr>
              <w:delText>Abbreviation Guidelines</w:delText>
            </w:r>
            <w:r w:rsidDel="00F74666">
              <w:rPr>
                <w:noProof/>
                <w:webHidden/>
              </w:rPr>
              <w:tab/>
              <w:delText>12</w:delText>
            </w:r>
          </w:del>
        </w:p>
        <w:p w:rsidR="00C057D6" w:rsidDel="00F74666" w:rsidRDefault="00C057D6">
          <w:pPr>
            <w:pStyle w:val="TOC2"/>
            <w:tabs>
              <w:tab w:val="left" w:pos="480"/>
              <w:tab w:val="right" w:pos="9016"/>
            </w:tabs>
            <w:rPr>
              <w:del w:id="472" w:author="Don Syme" w:date="2010-06-28T12:43:00Z"/>
              <w:rFonts w:asciiTheme="minorHAnsi" w:eastAsiaTheme="minorEastAsia" w:hAnsiTheme="minorHAnsi" w:cstheme="minorBidi"/>
              <w:b w:val="0"/>
              <w:bCs w:val="0"/>
              <w:noProof/>
              <w:szCs w:val="22"/>
              <w:lang w:val="en-US" w:eastAsia="en-US"/>
            </w:rPr>
          </w:pPr>
          <w:del w:id="473" w:author="Don Syme" w:date="2010-06-28T12:43:00Z">
            <w:r w:rsidRPr="00F74666" w:rsidDel="00F74666">
              <w:rPr>
                <w:noProof/>
                <w:rPrChange w:id="474" w:author="Don Syme" w:date="2010-06-28T12:43:00Z">
                  <w:rPr>
                    <w:rStyle w:val="Hyperlink"/>
                    <w:noProof/>
                  </w:rPr>
                </w:rPrChange>
              </w:rPr>
              <w:delText>3</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475" w:author="Don Syme" w:date="2010-06-28T12:43:00Z">
                  <w:rPr>
                    <w:rStyle w:val="Hyperlink"/>
                    <w:noProof/>
                  </w:rPr>
                </w:rPrChange>
              </w:rPr>
              <w:delText>FSharp.Core – Basic Operators</w:delText>
            </w:r>
            <w:r w:rsidDel="00F74666">
              <w:rPr>
                <w:noProof/>
                <w:webHidden/>
              </w:rPr>
              <w:tab/>
              <w:delText>14</w:delText>
            </w:r>
          </w:del>
        </w:p>
        <w:p w:rsidR="00C057D6" w:rsidDel="00F74666" w:rsidRDefault="00C057D6">
          <w:pPr>
            <w:pStyle w:val="TOC3"/>
            <w:rPr>
              <w:del w:id="476" w:author="Don Syme" w:date="2010-06-28T12:43:00Z"/>
              <w:rFonts w:asciiTheme="minorHAnsi" w:eastAsiaTheme="minorEastAsia" w:hAnsiTheme="minorHAnsi" w:cstheme="minorBidi"/>
              <w:noProof/>
              <w:szCs w:val="22"/>
              <w:lang w:val="en-US" w:eastAsia="en-US"/>
            </w:rPr>
          </w:pPr>
          <w:del w:id="477" w:author="Don Syme" w:date="2010-06-28T12:43:00Z">
            <w:r w:rsidRPr="00F74666" w:rsidDel="00F74666">
              <w:rPr>
                <w:noProof/>
                <w:rPrChange w:id="478" w:author="Don Syme" w:date="2010-06-28T12:43:00Z">
                  <w:rPr>
                    <w:rStyle w:val="Hyperlink"/>
                    <w:noProof/>
                  </w:rPr>
                </w:rPrChange>
              </w:rPr>
              <w:delText>3.1</w:delText>
            </w:r>
            <w:r w:rsidDel="00F74666">
              <w:rPr>
                <w:rFonts w:asciiTheme="minorHAnsi" w:eastAsiaTheme="minorEastAsia" w:hAnsiTheme="minorHAnsi" w:cstheme="minorBidi"/>
                <w:noProof/>
                <w:szCs w:val="22"/>
                <w:lang w:val="en-US" w:eastAsia="en-US"/>
              </w:rPr>
              <w:tab/>
            </w:r>
            <w:r w:rsidRPr="00F74666" w:rsidDel="00F74666">
              <w:rPr>
                <w:noProof/>
                <w:rPrChange w:id="479" w:author="Don Syme" w:date="2010-06-28T12:43:00Z">
                  <w:rPr>
                    <w:rStyle w:val="Hyperlink"/>
                    <w:noProof/>
                  </w:rPr>
                </w:rPrChange>
              </w:rPr>
              <w:delText>Basic Type Abbreviations</w:delText>
            </w:r>
            <w:r w:rsidDel="00F74666">
              <w:rPr>
                <w:noProof/>
                <w:webHidden/>
              </w:rPr>
              <w:tab/>
              <w:delText>14</w:delText>
            </w:r>
          </w:del>
        </w:p>
        <w:p w:rsidR="00C057D6" w:rsidDel="00F74666" w:rsidRDefault="00C057D6">
          <w:pPr>
            <w:pStyle w:val="TOC3"/>
            <w:rPr>
              <w:del w:id="480" w:author="Don Syme" w:date="2010-06-28T12:43:00Z"/>
              <w:rFonts w:asciiTheme="minorHAnsi" w:eastAsiaTheme="minorEastAsia" w:hAnsiTheme="minorHAnsi" w:cstheme="minorBidi"/>
              <w:noProof/>
              <w:szCs w:val="22"/>
              <w:lang w:val="en-US" w:eastAsia="en-US"/>
            </w:rPr>
          </w:pPr>
          <w:del w:id="481" w:author="Don Syme" w:date="2010-06-28T12:43:00Z">
            <w:r w:rsidRPr="00F74666" w:rsidDel="00F74666">
              <w:rPr>
                <w:noProof/>
                <w:rPrChange w:id="482" w:author="Don Syme" w:date="2010-06-28T12:43:00Z">
                  <w:rPr>
                    <w:rStyle w:val="Hyperlink"/>
                    <w:noProof/>
                  </w:rPr>
                </w:rPrChange>
              </w:rPr>
              <w:delText>3.2</w:delText>
            </w:r>
            <w:r w:rsidDel="00F74666">
              <w:rPr>
                <w:rFonts w:asciiTheme="minorHAnsi" w:eastAsiaTheme="minorEastAsia" w:hAnsiTheme="minorHAnsi" w:cstheme="minorBidi"/>
                <w:noProof/>
                <w:szCs w:val="22"/>
                <w:lang w:val="en-US" w:eastAsia="en-US"/>
              </w:rPr>
              <w:tab/>
            </w:r>
            <w:r w:rsidRPr="00F74666" w:rsidDel="00F74666">
              <w:rPr>
                <w:noProof/>
                <w:rPrChange w:id="483" w:author="Don Syme" w:date="2010-06-28T12:43:00Z">
                  <w:rPr>
                    <w:rStyle w:val="Hyperlink"/>
                    <w:noProof/>
                  </w:rPr>
                </w:rPrChange>
              </w:rPr>
              <w:delText>Basic Arithmetic Operators</w:delText>
            </w:r>
            <w:r w:rsidDel="00F74666">
              <w:rPr>
                <w:noProof/>
                <w:webHidden/>
              </w:rPr>
              <w:tab/>
              <w:delText>14</w:delText>
            </w:r>
          </w:del>
        </w:p>
        <w:p w:rsidR="00C057D6" w:rsidDel="00F74666" w:rsidRDefault="00C057D6">
          <w:pPr>
            <w:pStyle w:val="TOC3"/>
            <w:rPr>
              <w:del w:id="484" w:author="Don Syme" w:date="2010-06-28T12:43:00Z"/>
              <w:rFonts w:asciiTheme="minorHAnsi" w:eastAsiaTheme="minorEastAsia" w:hAnsiTheme="minorHAnsi" w:cstheme="minorBidi"/>
              <w:noProof/>
              <w:szCs w:val="22"/>
              <w:lang w:val="en-US" w:eastAsia="en-US"/>
            </w:rPr>
          </w:pPr>
          <w:del w:id="485" w:author="Don Syme" w:date="2010-06-28T12:43:00Z">
            <w:r w:rsidRPr="00F74666" w:rsidDel="00F74666">
              <w:rPr>
                <w:noProof/>
                <w:rPrChange w:id="486" w:author="Don Syme" w:date="2010-06-28T12:43:00Z">
                  <w:rPr>
                    <w:rStyle w:val="Hyperlink"/>
                    <w:noProof/>
                  </w:rPr>
                </w:rPrChange>
              </w:rPr>
              <w:delText>3.3</w:delText>
            </w:r>
            <w:r w:rsidDel="00F74666">
              <w:rPr>
                <w:rFonts w:asciiTheme="minorHAnsi" w:eastAsiaTheme="minorEastAsia" w:hAnsiTheme="minorHAnsi" w:cstheme="minorBidi"/>
                <w:noProof/>
                <w:szCs w:val="22"/>
                <w:lang w:val="en-US" w:eastAsia="en-US"/>
              </w:rPr>
              <w:tab/>
            </w:r>
            <w:r w:rsidRPr="00F74666" w:rsidDel="00F74666">
              <w:rPr>
                <w:noProof/>
                <w:rPrChange w:id="487" w:author="Don Syme" w:date="2010-06-28T12:43:00Z">
                  <w:rPr>
                    <w:rStyle w:val="Hyperlink"/>
                    <w:noProof/>
                  </w:rPr>
                </w:rPrChange>
              </w:rPr>
              <w:delText>Generic Equality and Comparison Operators</w:delText>
            </w:r>
            <w:r w:rsidDel="00F74666">
              <w:rPr>
                <w:noProof/>
                <w:webHidden/>
              </w:rPr>
              <w:tab/>
              <w:delText>14</w:delText>
            </w:r>
          </w:del>
        </w:p>
        <w:p w:rsidR="00C057D6" w:rsidDel="00F74666" w:rsidRDefault="00C057D6">
          <w:pPr>
            <w:pStyle w:val="TOC3"/>
            <w:rPr>
              <w:del w:id="488" w:author="Don Syme" w:date="2010-06-28T12:43:00Z"/>
              <w:rFonts w:asciiTheme="minorHAnsi" w:eastAsiaTheme="minorEastAsia" w:hAnsiTheme="minorHAnsi" w:cstheme="minorBidi"/>
              <w:noProof/>
              <w:szCs w:val="22"/>
              <w:lang w:val="en-US" w:eastAsia="en-US"/>
            </w:rPr>
          </w:pPr>
          <w:del w:id="489" w:author="Don Syme" w:date="2010-06-28T12:43:00Z">
            <w:r w:rsidRPr="00F74666" w:rsidDel="00F74666">
              <w:rPr>
                <w:noProof/>
                <w:rPrChange w:id="490" w:author="Don Syme" w:date="2010-06-28T12:43:00Z">
                  <w:rPr>
                    <w:rStyle w:val="Hyperlink"/>
                    <w:noProof/>
                  </w:rPr>
                </w:rPrChange>
              </w:rPr>
              <w:delText>3.4</w:delText>
            </w:r>
            <w:r w:rsidDel="00F74666">
              <w:rPr>
                <w:rFonts w:asciiTheme="minorHAnsi" w:eastAsiaTheme="minorEastAsia" w:hAnsiTheme="minorHAnsi" w:cstheme="minorBidi"/>
                <w:noProof/>
                <w:szCs w:val="22"/>
                <w:lang w:val="en-US" w:eastAsia="en-US"/>
              </w:rPr>
              <w:tab/>
            </w:r>
            <w:r w:rsidRPr="00F74666" w:rsidDel="00F74666">
              <w:rPr>
                <w:noProof/>
                <w:rPrChange w:id="491" w:author="Don Syme" w:date="2010-06-28T12:43:00Z">
                  <w:rPr>
                    <w:rStyle w:val="Hyperlink"/>
                    <w:noProof/>
                  </w:rPr>
                </w:rPrChange>
              </w:rPr>
              <w:delText>Bitwise manipulation operators</w:delText>
            </w:r>
            <w:r w:rsidDel="00F74666">
              <w:rPr>
                <w:noProof/>
                <w:webHidden/>
              </w:rPr>
              <w:tab/>
              <w:delText>14</w:delText>
            </w:r>
          </w:del>
        </w:p>
        <w:p w:rsidR="00C057D6" w:rsidDel="00F74666" w:rsidRDefault="00C057D6">
          <w:pPr>
            <w:pStyle w:val="TOC3"/>
            <w:rPr>
              <w:del w:id="492" w:author="Don Syme" w:date="2010-06-28T12:43:00Z"/>
              <w:rFonts w:asciiTheme="minorHAnsi" w:eastAsiaTheme="minorEastAsia" w:hAnsiTheme="minorHAnsi" w:cstheme="minorBidi"/>
              <w:noProof/>
              <w:szCs w:val="22"/>
              <w:lang w:val="en-US" w:eastAsia="en-US"/>
            </w:rPr>
          </w:pPr>
          <w:del w:id="493" w:author="Don Syme" w:date="2010-06-28T12:43:00Z">
            <w:r w:rsidRPr="00F74666" w:rsidDel="00F74666">
              <w:rPr>
                <w:noProof/>
                <w:rPrChange w:id="494" w:author="Don Syme" w:date="2010-06-28T12:43:00Z">
                  <w:rPr>
                    <w:rStyle w:val="Hyperlink"/>
                    <w:noProof/>
                  </w:rPr>
                </w:rPrChange>
              </w:rPr>
              <w:delText>3.5</w:delText>
            </w:r>
            <w:r w:rsidDel="00F74666">
              <w:rPr>
                <w:rFonts w:asciiTheme="minorHAnsi" w:eastAsiaTheme="minorEastAsia" w:hAnsiTheme="minorHAnsi" w:cstheme="minorBidi"/>
                <w:noProof/>
                <w:szCs w:val="22"/>
                <w:lang w:val="en-US" w:eastAsia="en-US"/>
              </w:rPr>
              <w:tab/>
            </w:r>
            <w:r w:rsidRPr="00F74666" w:rsidDel="00F74666">
              <w:rPr>
                <w:noProof/>
                <w:rPrChange w:id="495" w:author="Don Syme" w:date="2010-06-28T12:43:00Z">
                  <w:rPr>
                    <w:rStyle w:val="Hyperlink"/>
                    <w:noProof/>
                  </w:rPr>
                </w:rPrChange>
              </w:rPr>
              <w:delText>Math operators</w:delText>
            </w:r>
            <w:r w:rsidDel="00F74666">
              <w:rPr>
                <w:noProof/>
                <w:webHidden/>
              </w:rPr>
              <w:tab/>
              <w:delText>15</w:delText>
            </w:r>
          </w:del>
        </w:p>
        <w:p w:rsidR="00C057D6" w:rsidDel="00F74666" w:rsidRDefault="00C057D6">
          <w:pPr>
            <w:pStyle w:val="TOC3"/>
            <w:rPr>
              <w:del w:id="496" w:author="Don Syme" w:date="2010-06-28T12:43:00Z"/>
              <w:rFonts w:asciiTheme="minorHAnsi" w:eastAsiaTheme="minorEastAsia" w:hAnsiTheme="minorHAnsi" w:cstheme="minorBidi"/>
              <w:noProof/>
              <w:szCs w:val="22"/>
              <w:lang w:val="en-US" w:eastAsia="en-US"/>
            </w:rPr>
          </w:pPr>
          <w:del w:id="497" w:author="Don Syme" w:date="2010-06-28T12:43:00Z">
            <w:r w:rsidRPr="00F74666" w:rsidDel="00F74666">
              <w:rPr>
                <w:noProof/>
                <w:rPrChange w:id="498" w:author="Don Syme" w:date="2010-06-28T12:43:00Z">
                  <w:rPr>
                    <w:rStyle w:val="Hyperlink"/>
                    <w:noProof/>
                  </w:rPr>
                </w:rPrChange>
              </w:rPr>
              <w:delText>3.6</w:delText>
            </w:r>
            <w:r w:rsidDel="00F74666">
              <w:rPr>
                <w:rFonts w:asciiTheme="minorHAnsi" w:eastAsiaTheme="minorEastAsia" w:hAnsiTheme="minorHAnsi" w:cstheme="minorBidi"/>
                <w:noProof/>
                <w:szCs w:val="22"/>
                <w:lang w:val="en-US" w:eastAsia="en-US"/>
              </w:rPr>
              <w:tab/>
            </w:r>
            <w:r w:rsidRPr="00F74666" w:rsidDel="00F74666">
              <w:rPr>
                <w:noProof/>
                <w:rPrChange w:id="499" w:author="Don Syme" w:date="2010-06-28T12:43:00Z">
                  <w:rPr>
                    <w:rStyle w:val="Hyperlink"/>
                    <w:noProof/>
                  </w:rPr>
                </w:rPrChange>
              </w:rPr>
              <w:delText>Function Pipelining and Composition Operators</w:delText>
            </w:r>
            <w:r w:rsidDel="00F74666">
              <w:rPr>
                <w:noProof/>
                <w:webHidden/>
              </w:rPr>
              <w:tab/>
              <w:delText>15</w:delText>
            </w:r>
          </w:del>
        </w:p>
        <w:p w:rsidR="00C057D6" w:rsidDel="00F74666" w:rsidRDefault="00C057D6">
          <w:pPr>
            <w:pStyle w:val="TOC3"/>
            <w:rPr>
              <w:del w:id="500" w:author="Don Syme" w:date="2010-06-28T12:43:00Z"/>
              <w:rFonts w:asciiTheme="minorHAnsi" w:eastAsiaTheme="minorEastAsia" w:hAnsiTheme="minorHAnsi" w:cstheme="minorBidi"/>
              <w:noProof/>
              <w:szCs w:val="22"/>
              <w:lang w:val="en-US" w:eastAsia="en-US"/>
            </w:rPr>
          </w:pPr>
          <w:del w:id="501" w:author="Don Syme" w:date="2010-06-28T12:43:00Z">
            <w:r w:rsidRPr="00F74666" w:rsidDel="00F74666">
              <w:rPr>
                <w:noProof/>
                <w:rPrChange w:id="502" w:author="Don Syme" w:date="2010-06-28T12:43:00Z">
                  <w:rPr>
                    <w:rStyle w:val="Hyperlink"/>
                    <w:noProof/>
                  </w:rPr>
                </w:rPrChange>
              </w:rPr>
              <w:delText>3.7</w:delText>
            </w:r>
            <w:r w:rsidDel="00F74666">
              <w:rPr>
                <w:rFonts w:asciiTheme="minorHAnsi" w:eastAsiaTheme="minorEastAsia" w:hAnsiTheme="minorHAnsi" w:cstheme="minorBidi"/>
                <w:noProof/>
                <w:szCs w:val="22"/>
                <w:lang w:val="en-US" w:eastAsia="en-US"/>
              </w:rPr>
              <w:tab/>
            </w:r>
            <w:r w:rsidRPr="00F74666" w:rsidDel="00F74666">
              <w:rPr>
                <w:noProof/>
                <w:rPrChange w:id="503" w:author="Don Syme" w:date="2010-06-28T12:43:00Z">
                  <w:rPr>
                    <w:rStyle w:val="Hyperlink"/>
                    <w:noProof/>
                  </w:rPr>
                </w:rPrChange>
              </w:rPr>
              <w:delText>Object Transformation Operators</w:delText>
            </w:r>
            <w:r w:rsidDel="00F74666">
              <w:rPr>
                <w:noProof/>
                <w:webHidden/>
              </w:rPr>
              <w:tab/>
              <w:delText>15</w:delText>
            </w:r>
          </w:del>
        </w:p>
        <w:p w:rsidR="00C057D6" w:rsidDel="00F74666" w:rsidRDefault="00C057D6">
          <w:pPr>
            <w:pStyle w:val="TOC3"/>
            <w:rPr>
              <w:del w:id="504" w:author="Don Syme" w:date="2010-06-28T12:43:00Z"/>
              <w:rFonts w:asciiTheme="minorHAnsi" w:eastAsiaTheme="minorEastAsia" w:hAnsiTheme="minorHAnsi" w:cstheme="minorBidi"/>
              <w:noProof/>
              <w:szCs w:val="22"/>
              <w:lang w:val="en-US" w:eastAsia="en-US"/>
            </w:rPr>
          </w:pPr>
          <w:del w:id="505" w:author="Don Syme" w:date="2010-06-28T12:43:00Z">
            <w:r w:rsidRPr="00F74666" w:rsidDel="00F74666">
              <w:rPr>
                <w:noProof/>
                <w:rPrChange w:id="506" w:author="Don Syme" w:date="2010-06-28T12:43:00Z">
                  <w:rPr>
                    <w:rStyle w:val="Hyperlink"/>
                    <w:noProof/>
                  </w:rPr>
                </w:rPrChange>
              </w:rPr>
              <w:delText>3.8</w:delText>
            </w:r>
            <w:r w:rsidDel="00F74666">
              <w:rPr>
                <w:rFonts w:asciiTheme="minorHAnsi" w:eastAsiaTheme="minorEastAsia" w:hAnsiTheme="minorHAnsi" w:cstheme="minorBidi"/>
                <w:noProof/>
                <w:szCs w:val="22"/>
                <w:lang w:val="en-US" w:eastAsia="en-US"/>
              </w:rPr>
              <w:tab/>
            </w:r>
            <w:r w:rsidRPr="00F74666" w:rsidDel="00F74666">
              <w:rPr>
                <w:noProof/>
                <w:rPrChange w:id="507" w:author="Don Syme" w:date="2010-06-28T12:43:00Z">
                  <w:rPr>
                    <w:rStyle w:val="Hyperlink"/>
                    <w:noProof/>
                  </w:rPr>
                </w:rPrChange>
              </w:rPr>
              <w:delText>Pair Operators</w:delText>
            </w:r>
            <w:r w:rsidDel="00F74666">
              <w:rPr>
                <w:noProof/>
                <w:webHidden/>
              </w:rPr>
              <w:tab/>
              <w:delText>16</w:delText>
            </w:r>
          </w:del>
        </w:p>
        <w:p w:rsidR="00C057D6" w:rsidDel="00F74666" w:rsidRDefault="00C057D6">
          <w:pPr>
            <w:pStyle w:val="TOC3"/>
            <w:rPr>
              <w:del w:id="508" w:author="Don Syme" w:date="2010-06-28T12:43:00Z"/>
              <w:rFonts w:asciiTheme="minorHAnsi" w:eastAsiaTheme="minorEastAsia" w:hAnsiTheme="minorHAnsi" w:cstheme="minorBidi"/>
              <w:noProof/>
              <w:szCs w:val="22"/>
              <w:lang w:val="en-US" w:eastAsia="en-US"/>
            </w:rPr>
          </w:pPr>
          <w:del w:id="509" w:author="Don Syme" w:date="2010-06-28T12:43:00Z">
            <w:r w:rsidRPr="00F74666" w:rsidDel="00F74666">
              <w:rPr>
                <w:noProof/>
                <w:rPrChange w:id="510" w:author="Don Syme" w:date="2010-06-28T12:43:00Z">
                  <w:rPr>
                    <w:rStyle w:val="Hyperlink"/>
                    <w:noProof/>
                  </w:rPr>
                </w:rPrChange>
              </w:rPr>
              <w:delText>3.9</w:delText>
            </w:r>
            <w:r w:rsidDel="00F74666">
              <w:rPr>
                <w:rFonts w:asciiTheme="minorHAnsi" w:eastAsiaTheme="minorEastAsia" w:hAnsiTheme="minorHAnsi" w:cstheme="minorBidi"/>
                <w:noProof/>
                <w:szCs w:val="22"/>
                <w:lang w:val="en-US" w:eastAsia="en-US"/>
              </w:rPr>
              <w:tab/>
            </w:r>
            <w:r w:rsidRPr="00F74666" w:rsidDel="00F74666">
              <w:rPr>
                <w:noProof/>
                <w:rPrChange w:id="511" w:author="Don Syme" w:date="2010-06-28T12:43:00Z">
                  <w:rPr>
                    <w:rStyle w:val="Hyperlink"/>
                    <w:noProof/>
                  </w:rPr>
                </w:rPrChange>
              </w:rPr>
              <w:delText>Exception Operators</w:delText>
            </w:r>
            <w:r w:rsidDel="00F74666">
              <w:rPr>
                <w:noProof/>
                <w:webHidden/>
              </w:rPr>
              <w:tab/>
              <w:delText>16</w:delText>
            </w:r>
          </w:del>
        </w:p>
        <w:p w:rsidR="00C057D6" w:rsidDel="00F74666" w:rsidRDefault="00C057D6">
          <w:pPr>
            <w:pStyle w:val="TOC3"/>
            <w:rPr>
              <w:del w:id="512" w:author="Don Syme" w:date="2010-06-28T12:43:00Z"/>
              <w:rFonts w:asciiTheme="minorHAnsi" w:eastAsiaTheme="minorEastAsia" w:hAnsiTheme="minorHAnsi" w:cstheme="minorBidi"/>
              <w:noProof/>
              <w:szCs w:val="22"/>
              <w:lang w:val="en-US" w:eastAsia="en-US"/>
            </w:rPr>
          </w:pPr>
          <w:del w:id="513" w:author="Don Syme" w:date="2010-06-28T12:43:00Z">
            <w:r w:rsidRPr="00F74666" w:rsidDel="00F74666">
              <w:rPr>
                <w:noProof/>
                <w:rPrChange w:id="514" w:author="Don Syme" w:date="2010-06-28T12:43:00Z">
                  <w:rPr>
                    <w:rStyle w:val="Hyperlink"/>
                    <w:noProof/>
                  </w:rPr>
                </w:rPrChange>
              </w:rPr>
              <w:delText>3.10</w:delText>
            </w:r>
            <w:r w:rsidDel="00F74666">
              <w:rPr>
                <w:rFonts w:asciiTheme="minorHAnsi" w:eastAsiaTheme="minorEastAsia" w:hAnsiTheme="minorHAnsi" w:cstheme="minorBidi"/>
                <w:noProof/>
                <w:szCs w:val="22"/>
                <w:lang w:val="en-US" w:eastAsia="en-US"/>
              </w:rPr>
              <w:tab/>
            </w:r>
            <w:r w:rsidRPr="00F74666" w:rsidDel="00F74666">
              <w:rPr>
                <w:noProof/>
                <w:rPrChange w:id="515" w:author="Don Syme" w:date="2010-06-28T12:43:00Z">
                  <w:rPr>
                    <w:rStyle w:val="Hyperlink"/>
                    <w:noProof/>
                  </w:rPr>
                </w:rPrChange>
              </w:rPr>
              <w:delText>Input/Output Handles</w:delText>
            </w:r>
            <w:r w:rsidDel="00F74666">
              <w:rPr>
                <w:noProof/>
                <w:webHidden/>
              </w:rPr>
              <w:tab/>
              <w:delText>16</w:delText>
            </w:r>
          </w:del>
        </w:p>
        <w:p w:rsidR="00C057D6" w:rsidDel="00F74666" w:rsidRDefault="00C057D6">
          <w:pPr>
            <w:pStyle w:val="TOC3"/>
            <w:rPr>
              <w:del w:id="516" w:author="Don Syme" w:date="2010-06-28T12:43:00Z"/>
              <w:rFonts w:asciiTheme="minorHAnsi" w:eastAsiaTheme="minorEastAsia" w:hAnsiTheme="minorHAnsi" w:cstheme="minorBidi"/>
              <w:noProof/>
              <w:szCs w:val="22"/>
              <w:lang w:val="en-US" w:eastAsia="en-US"/>
            </w:rPr>
          </w:pPr>
          <w:del w:id="517" w:author="Don Syme" w:date="2010-06-28T12:43:00Z">
            <w:r w:rsidRPr="00F74666" w:rsidDel="00F74666">
              <w:rPr>
                <w:noProof/>
                <w:rPrChange w:id="518" w:author="Don Syme" w:date="2010-06-28T12:43:00Z">
                  <w:rPr>
                    <w:rStyle w:val="Hyperlink"/>
                    <w:noProof/>
                  </w:rPr>
                </w:rPrChange>
              </w:rPr>
              <w:delText>3.11</w:delText>
            </w:r>
            <w:r w:rsidDel="00F74666">
              <w:rPr>
                <w:rFonts w:asciiTheme="minorHAnsi" w:eastAsiaTheme="minorEastAsia" w:hAnsiTheme="minorHAnsi" w:cstheme="minorBidi"/>
                <w:noProof/>
                <w:szCs w:val="22"/>
                <w:lang w:val="en-US" w:eastAsia="en-US"/>
              </w:rPr>
              <w:tab/>
            </w:r>
            <w:r w:rsidRPr="00F74666" w:rsidDel="00F74666">
              <w:rPr>
                <w:noProof/>
                <w:rPrChange w:id="519" w:author="Don Syme" w:date="2010-06-28T12:43:00Z">
                  <w:rPr>
                    <w:rStyle w:val="Hyperlink"/>
                    <w:noProof/>
                  </w:rPr>
                </w:rPrChange>
              </w:rPr>
              <w:delText>Overloaded Conversion Functions</w:delText>
            </w:r>
            <w:r w:rsidDel="00F74666">
              <w:rPr>
                <w:noProof/>
                <w:webHidden/>
              </w:rPr>
              <w:tab/>
              <w:delText>16</w:delText>
            </w:r>
          </w:del>
        </w:p>
        <w:p w:rsidR="00C057D6" w:rsidDel="00F74666" w:rsidRDefault="00C057D6">
          <w:pPr>
            <w:pStyle w:val="TOC3"/>
            <w:rPr>
              <w:del w:id="520" w:author="Don Syme" w:date="2010-06-28T12:43:00Z"/>
              <w:rFonts w:asciiTheme="minorHAnsi" w:eastAsiaTheme="minorEastAsia" w:hAnsiTheme="minorHAnsi" w:cstheme="minorBidi"/>
              <w:noProof/>
              <w:szCs w:val="22"/>
              <w:lang w:val="en-US" w:eastAsia="en-US"/>
            </w:rPr>
          </w:pPr>
          <w:del w:id="521" w:author="Don Syme" w:date="2010-06-28T12:43:00Z">
            <w:r w:rsidRPr="00F74666" w:rsidDel="00F74666">
              <w:rPr>
                <w:noProof/>
                <w:rPrChange w:id="522" w:author="Don Syme" w:date="2010-06-28T12:43:00Z">
                  <w:rPr>
                    <w:rStyle w:val="Hyperlink"/>
                    <w:noProof/>
                  </w:rPr>
                </w:rPrChange>
              </w:rPr>
              <w:delText>3.12</w:delText>
            </w:r>
            <w:r w:rsidDel="00F74666">
              <w:rPr>
                <w:rFonts w:asciiTheme="minorHAnsi" w:eastAsiaTheme="minorEastAsia" w:hAnsiTheme="minorHAnsi" w:cstheme="minorBidi"/>
                <w:noProof/>
                <w:szCs w:val="22"/>
                <w:lang w:val="en-US" w:eastAsia="en-US"/>
              </w:rPr>
              <w:tab/>
            </w:r>
            <w:r w:rsidRPr="00F74666" w:rsidDel="00F74666">
              <w:rPr>
                <w:noProof/>
                <w:rPrChange w:id="523" w:author="Don Syme" w:date="2010-06-28T12:43:00Z">
                  <w:rPr>
                    <w:rStyle w:val="Hyperlink"/>
                    <w:noProof/>
                  </w:rPr>
                </w:rPrChange>
              </w:rPr>
              <w:delText>Checked Arithmetic Operators</w:delText>
            </w:r>
            <w:r w:rsidDel="00F74666">
              <w:rPr>
                <w:noProof/>
                <w:webHidden/>
              </w:rPr>
              <w:tab/>
              <w:delText>17</w:delText>
            </w:r>
          </w:del>
        </w:p>
        <w:p w:rsidR="00C057D6" w:rsidDel="00F74666" w:rsidRDefault="00C057D6">
          <w:pPr>
            <w:pStyle w:val="TOC3"/>
            <w:rPr>
              <w:del w:id="524" w:author="Don Syme" w:date="2010-06-28T12:43:00Z"/>
              <w:rFonts w:asciiTheme="minorHAnsi" w:eastAsiaTheme="minorEastAsia" w:hAnsiTheme="minorHAnsi" w:cstheme="minorBidi"/>
              <w:noProof/>
              <w:szCs w:val="22"/>
              <w:lang w:val="en-US" w:eastAsia="en-US"/>
            </w:rPr>
          </w:pPr>
          <w:del w:id="525" w:author="Don Syme" w:date="2010-06-28T12:43:00Z">
            <w:r w:rsidRPr="00F74666" w:rsidDel="00F74666">
              <w:rPr>
                <w:noProof/>
                <w:rPrChange w:id="526" w:author="Don Syme" w:date="2010-06-28T12:43:00Z">
                  <w:rPr>
                    <w:rStyle w:val="Hyperlink"/>
                    <w:noProof/>
                  </w:rPr>
                </w:rPrChange>
              </w:rPr>
              <w:delText>3.13</w:delText>
            </w:r>
            <w:r w:rsidDel="00F74666">
              <w:rPr>
                <w:rFonts w:asciiTheme="minorHAnsi" w:eastAsiaTheme="minorEastAsia" w:hAnsiTheme="minorHAnsi" w:cstheme="minorBidi"/>
                <w:noProof/>
                <w:szCs w:val="22"/>
                <w:lang w:val="en-US" w:eastAsia="en-US"/>
              </w:rPr>
              <w:tab/>
            </w:r>
            <w:r w:rsidRPr="00F74666" w:rsidDel="00F74666">
              <w:rPr>
                <w:noProof/>
                <w:rPrChange w:id="527" w:author="Don Syme" w:date="2010-06-28T12:43:00Z">
                  <w:rPr>
                    <w:rStyle w:val="Hyperlink"/>
                    <w:noProof/>
                  </w:rPr>
                </w:rPrChange>
              </w:rPr>
              <w:delText>Type Abbreviations</w:delText>
            </w:r>
            <w:r w:rsidDel="00F74666">
              <w:rPr>
                <w:noProof/>
                <w:webHidden/>
              </w:rPr>
              <w:tab/>
              <w:delText>17</w:delText>
            </w:r>
          </w:del>
        </w:p>
        <w:p w:rsidR="00C057D6" w:rsidDel="00F74666" w:rsidRDefault="00C057D6">
          <w:pPr>
            <w:pStyle w:val="TOC3"/>
            <w:rPr>
              <w:del w:id="528" w:author="Don Syme" w:date="2010-06-28T12:43:00Z"/>
              <w:rFonts w:asciiTheme="minorHAnsi" w:eastAsiaTheme="minorEastAsia" w:hAnsiTheme="minorHAnsi" w:cstheme="minorBidi"/>
              <w:noProof/>
              <w:szCs w:val="22"/>
              <w:lang w:val="en-US" w:eastAsia="en-US"/>
            </w:rPr>
          </w:pPr>
          <w:del w:id="529" w:author="Don Syme" w:date="2010-06-28T12:43:00Z">
            <w:r w:rsidRPr="00F74666" w:rsidDel="00F74666">
              <w:rPr>
                <w:noProof/>
                <w:rPrChange w:id="530" w:author="Don Syme" w:date="2010-06-28T12:43:00Z">
                  <w:rPr>
                    <w:rStyle w:val="Hyperlink"/>
                    <w:noProof/>
                  </w:rPr>
                </w:rPrChange>
              </w:rPr>
              <w:delText>3.14</w:delText>
            </w:r>
            <w:r w:rsidDel="00F74666">
              <w:rPr>
                <w:rFonts w:asciiTheme="minorHAnsi" w:eastAsiaTheme="minorEastAsia" w:hAnsiTheme="minorHAnsi" w:cstheme="minorBidi"/>
                <w:noProof/>
                <w:szCs w:val="22"/>
                <w:lang w:val="en-US" w:eastAsia="en-US"/>
              </w:rPr>
              <w:tab/>
            </w:r>
            <w:r w:rsidRPr="00F74666" w:rsidDel="00F74666">
              <w:rPr>
                <w:noProof/>
                <w:rPrChange w:id="531" w:author="Don Syme" w:date="2010-06-28T12:43:00Z">
                  <w:rPr>
                    <w:rStyle w:val="Hyperlink"/>
                    <w:noProof/>
                  </w:rPr>
                </w:rPrChange>
              </w:rPr>
              <w:delText>Special Types</w:delText>
            </w:r>
            <w:r w:rsidDel="00F74666">
              <w:rPr>
                <w:noProof/>
                <w:webHidden/>
              </w:rPr>
              <w:tab/>
              <w:delText>17</w:delText>
            </w:r>
          </w:del>
        </w:p>
        <w:p w:rsidR="00C057D6" w:rsidDel="00F74666" w:rsidRDefault="00C057D6">
          <w:pPr>
            <w:pStyle w:val="TOC4"/>
            <w:tabs>
              <w:tab w:val="left" w:pos="1440"/>
              <w:tab w:val="right" w:pos="9016"/>
            </w:tabs>
            <w:rPr>
              <w:del w:id="532" w:author="Don Syme" w:date="2010-06-28T12:43:00Z"/>
              <w:rFonts w:asciiTheme="minorHAnsi" w:eastAsiaTheme="minorEastAsia" w:hAnsiTheme="minorHAnsi" w:cstheme="minorBidi"/>
              <w:noProof/>
              <w:szCs w:val="22"/>
              <w:lang w:val="en-US" w:eastAsia="en-US"/>
            </w:rPr>
          </w:pPr>
          <w:del w:id="533" w:author="Don Syme" w:date="2010-06-28T12:43:00Z">
            <w:r w:rsidRPr="00F74666" w:rsidDel="00F74666">
              <w:rPr>
                <w:noProof/>
                <w:rPrChange w:id="534" w:author="Don Syme" w:date="2010-06-28T12:43:00Z">
                  <w:rPr>
                    <w:rStyle w:val="Hyperlink"/>
                    <w:noProof/>
                  </w:rPr>
                </w:rPrChange>
              </w:rPr>
              <w:delText>3.14.1</w:delText>
            </w:r>
            <w:r w:rsidDel="00F74666">
              <w:rPr>
                <w:rFonts w:asciiTheme="minorHAnsi" w:eastAsiaTheme="minorEastAsia" w:hAnsiTheme="minorHAnsi" w:cstheme="minorBidi"/>
                <w:noProof/>
                <w:szCs w:val="22"/>
                <w:lang w:val="en-US" w:eastAsia="en-US"/>
              </w:rPr>
              <w:tab/>
            </w:r>
            <w:r w:rsidRPr="00F74666" w:rsidDel="00F74666">
              <w:rPr>
                <w:noProof/>
                <w:rPrChange w:id="535" w:author="Don Syme" w:date="2010-06-28T12:43:00Z">
                  <w:rPr>
                    <w:rStyle w:val="Hyperlink"/>
                    <w:noProof/>
                  </w:rPr>
                </w:rPrChange>
              </w:rPr>
              <w:delText>byref&lt;_&gt;</w:delText>
            </w:r>
            <w:r w:rsidDel="00F74666">
              <w:rPr>
                <w:noProof/>
                <w:webHidden/>
              </w:rPr>
              <w:tab/>
              <w:delText>17</w:delText>
            </w:r>
          </w:del>
        </w:p>
        <w:p w:rsidR="00C057D6" w:rsidDel="00F74666" w:rsidRDefault="00C057D6">
          <w:pPr>
            <w:pStyle w:val="TOC4"/>
            <w:tabs>
              <w:tab w:val="left" w:pos="1440"/>
              <w:tab w:val="right" w:pos="9016"/>
            </w:tabs>
            <w:rPr>
              <w:del w:id="536" w:author="Don Syme" w:date="2010-06-28T12:43:00Z"/>
              <w:rFonts w:asciiTheme="minorHAnsi" w:eastAsiaTheme="minorEastAsia" w:hAnsiTheme="minorHAnsi" w:cstheme="minorBidi"/>
              <w:noProof/>
              <w:szCs w:val="22"/>
              <w:lang w:val="en-US" w:eastAsia="en-US"/>
            </w:rPr>
          </w:pPr>
          <w:del w:id="537" w:author="Don Syme" w:date="2010-06-28T12:43:00Z">
            <w:r w:rsidRPr="00F74666" w:rsidDel="00F74666">
              <w:rPr>
                <w:noProof/>
                <w:rPrChange w:id="538" w:author="Don Syme" w:date="2010-06-28T12:43:00Z">
                  <w:rPr>
                    <w:rStyle w:val="Hyperlink"/>
                    <w:noProof/>
                  </w:rPr>
                </w:rPrChange>
              </w:rPr>
              <w:delText>3.14.2</w:delText>
            </w:r>
            <w:r w:rsidDel="00F74666">
              <w:rPr>
                <w:rFonts w:asciiTheme="minorHAnsi" w:eastAsiaTheme="minorEastAsia" w:hAnsiTheme="minorHAnsi" w:cstheme="minorBidi"/>
                <w:noProof/>
                <w:szCs w:val="22"/>
                <w:lang w:val="en-US" w:eastAsia="en-US"/>
              </w:rPr>
              <w:tab/>
            </w:r>
            <w:r w:rsidRPr="00F74666" w:rsidDel="00F74666">
              <w:rPr>
                <w:noProof/>
                <w:rPrChange w:id="539" w:author="Don Syme" w:date="2010-06-28T12:43:00Z">
                  <w:rPr>
                    <w:rStyle w:val="Hyperlink"/>
                    <w:noProof/>
                  </w:rPr>
                </w:rPrChange>
              </w:rPr>
              <w:delText>float&lt;_&gt;, float32&lt;_&gt;, decimal&lt;_&gt;</w:delText>
            </w:r>
            <w:r w:rsidDel="00F74666">
              <w:rPr>
                <w:noProof/>
                <w:webHidden/>
              </w:rPr>
              <w:tab/>
              <w:delText>17</w:delText>
            </w:r>
          </w:del>
        </w:p>
        <w:p w:rsidR="00C057D6" w:rsidDel="00F74666" w:rsidRDefault="00C057D6">
          <w:pPr>
            <w:pStyle w:val="TOC4"/>
            <w:tabs>
              <w:tab w:val="left" w:pos="1440"/>
              <w:tab w:val="right" w:pos="9016"/>
            </w:tabs>
            <w:rPr>
              <w:del w:id="540" w:author="Don Syme" w:date="2010-06-28T12:43:00Z"/>
              <w:rFonts w:asciiTheme="minorHAnsi" w:eastAsiaTheme="minorEastAsia" w:hAnsiTheme="minorHAnsi" w:cstheme="minorBidi"/>
              <w:noProof/>
              <w:szCs w:val="22"/>
              <w:lang w:val="en-US" w:eastAsia="en-US"/>
            </w:rPr>
          </w:pPr>
          <w:del w:id="541" w:author="Don Syme" w:date="2010-06-28T12:43:00Z">
            <w:r w:rsidRPr="00F74666" w:rsidDel="00F74666">
              <w:rPr>
                <w:noProof/>
                <w:rPrChange w:id="542" w:author="Don Syme" w:date="2010-06-28T12:43:00Z">
                  <w:rPr>
                    <w:rStyle w:val="Hyperlink"/>
                    <w:noProof/>
                  </w:rPr>
                </w:rPrChange>
              </w:rPr>
              <w:delText>3.14.3</w:delText>
            </w:r>
            <w:r w:rsidDel="00F74666">
              <w:rPr>
                <w:rFonts w:asciiTheme="minorHAnsi" w:eastAsiaTheme="minorEastAsia" w:hAnsiTheme="minorHAnsi" w:cstheme="minorBidi"/>
                <w:noProof/>
                <w:szCs w:val="22"/>
                <w:lang w:val="en-US" w:eastAsia="en-US"/>
              </w:rPr>
              <w:tab/>
            </w:r>
            <w:r w:rsidRPr="00F74666" w:rsidDel="00F74666">
              <w:rPr>
                <w:noProof/>
                <w:rPrChange w:id="543" w:author="Don Syme" w:date="2010-06-28T12:43:00Z">
                  <w:rPr>
                    <w:rStyle w:val="Hyperlink"/>
                    <w:noProof/>
                  </w:rPr>
                </w:rPrChange>
              </w:rPr>
              <w:delText>nativeptr&lt;_&gt;</w:delText>
            </w:r>
            <w:r w:rsidDel="00F74666">
              <w:rPr>
                <w:noProof/>
                <w:webHidden/>
              </w:rPr>
              <w:tab/>
              <w:delText>17</w:delText>
            </w:r>
          </w:del>
        </w:p>
        <w:p w:rsidR="00C057D6" w:rsidDel="00F74666" w:rsidRDefault="00C057D6">
          <w:pPr>
            <w:pStyle w:val="TOC3"/>
            <w:rPr>
              <w:del w:id="544" w:author="Don Syme" w:date="2010-06-28T12:43:00Z"/>
              <w:rFonts w:asciiTheme="minorHAnsi" w:eastAsiaTheme="minorEastAsia" w:hAnsiTheme="minorHAnsi" w:cstheme="minorBidi"/>
              <w:noProof/>
              <w:szCs w:val="22"/>
              <w:lang w:val="en-US" w:eastAsia="en-US"/>
            </w:rPr>
          </w:pPr>
          <w:del w:id="545" w:author="Don Syme" w:date="2010-06-28T12:43:00Z">
            <w:r w:rsidRPr="00F74666" w:rsidDel="00F74666">
              <w:rPr>
                <w:noProof/>
                <w:rPrChange w:id="546" w:author="Don Syme" w:date="2010-06-28T12:43:00Z">
                  <w:rPr>
                    <w:rStyle w:val="Hyperlink"/>
                    <w:noProof/>
                  </w:rPr>
                </w:rPrChange>
              </w:rPr>
              <w:delText>3.15</w:delText>
            </w:r>
            <w:r w:rsidDel="00F74666">
              <w:rPr>
                <w:rFonts w:asciiTheme="minorHAnsi" w:eastAsiaTheme="minorEastAsia" w:hAnsiTheme="minorHAnsi" w:cstheme="minorBidi"/>
                <w:noProof/>
                <w:szCs w:val="22"/>
                <w:lang w:val="en-US" w:eastAsia="en-US"/>
              </w:rPr>
              <w:tab/>
            </w:r>
            <w:r w:rsidRPr="00F74666" w:rsidDel="00F74666">
              <w:rPr>
                <w:noProof/>
                <w:rPrChange w:id="547" w:author="Don Syme" w:date="2010-06-28T12:43:00Z">
                  <w:rPr>
                    <w:rStyle w:val="Hyperlink"/>
                    <w:noProof/>
                  </w:rPr>
                </w:rPrChange>
              </w:rPr>
              <w:delText>Printing Functions (FSharp.Core.Pervasives Module)</w:delText>
            </w:r>
            <w:r w:rsidDel="00F74666">
              <w:rPr>
                <w:noProof/>
                <w:webHidden/>
              </w:rPr>
              <w:tab/>
              <w:delText>18</w:delText>
            </w:r>
          </w:del>
        </w:p>
        <w:p w:rsidR="00C057D6" w:rsidDel="00F74666" w:rsidRDefault="00C057D6">
          <w:pPr>
            <w:pStyle w:val="TOC3"/>
            <w:rPr>
              <w:del w:id="548" w:author="Don Syme" w:date="2010-06-28T12:43:00Z"/>
              <w:rFonts w:asciiTheme="minorHAnsi" w:eastAsiaTheme="minorEastAsia" w:hAnsiTheme="minorHAnsi" w:cstheme="minorBidi"/>
              <w:noProof/>
              <w:szCs w:val="22"/>
              <w:lang w:val="en-US" w:eastAsia="en-US"/>
            </w:rPr>
          </w:pPr>
          <w:del w:id="549" w:author="Don Syme" w:date="2010-06-28T12:43:00Z">
            <w:r w:rsidRPr="00F74666" w:rsidDel="00F74666">
              <w:rPr>
                <w:noProof/>
                <w:rPrChange w:id="550" w:author="Don Syme" w:date="2010-06-28T12:43:00Z">
                  <w:rPr>
                    <w:rStyle w:val="Hyperlink"/>
                    <w:noProof/>
                  </w:rPr>
                </w:rPrChange>
              </w:rPr>
              <w:delText>3.16</w:delText>
            </w:r>
            <w:r w:rsidDel="00F74666">
              <w:rPr>
                <w:rFonts w:asciiTheme="minorHAnsi" w:eastAsiaTheme="minorEastAsia" w:hAnsiTheme="minorHAnsi" w:cstheme="minorBidi"/>
                <w:noProof/>
                <w:szCs w:val="22"/>
                <w:lang w:val="en-US" w:eastAsia="en-US"/>
              </w:rPr>
              <w:tab/>
            </w:r>
            <w:r w:rsidRPr="00F74666" w:rsidDel="00F74666">
              <w:rPr>
                <w:noProof/>
                <w:rPrChange w:id="551" w:author="Don Syme" w:date="2010-06-28T12:43:00Z">
                  <w:rPr>
                    <w:rStyle w:val="Hyperlink"/>
                    <w:noProof/>
                  </w:rPr>
                </w:rPrChange>
              </w:rPr>
              <w:delText>FSharp.Core.Failure  (Exception)</w:delText>
            </w:r>
            <w:r w:rsidDel="00F74666">
              <w:rPr>
                <w:noProof/>
                <w:webHidden/>
              </w:rPr>
              <w:tab/>
              <w:delText>18</w:delText>
            </w:r>
          </w:del>
        </w:p>
        <w:p w:rsidR="00C057D6" w:rsidDel="00F74666" w:rsidRDefault="00C057D6">
          <w:pPr>
            <w:pStyle w:val="TOC3"/>
            <w:rPr>
              <w:del w:id="552" w:author="Don Syme" w:date="2010-06-28T12:43:00Z"/>
              <w:rFonts w:asciiTheme="minorHAnsi" w:eastAsiaTheme="minorEastAsia" w:hAnsiTheme="minorHAnsi" w:cstheme="minorBidi"/>
              <w:noProof/>
              <w:szCs w:val="22"/>
              <w:lang w:val="en-US" w:eastAsia="en-US"/>
            </w:rPr>
          </w:pPr>
          <w:del w:id="553" w:author="Don Syme" w:date="2010-06-28T12:43:00Z">
            <w:r w:rsidRPr="00F74666" w:rsidDel="00F74666">
              <w:rPr>
                <w:noProof/>
                <w:rPrChange w:id="554" w:author="Don Syme" w:date="2010-06-28T12:43:00Z">
                  <w:rPr>
                    <w:rStyle w:val="Hyperlink"/>
                    <w:noProof/>
                  </w:rPr>
                </w:rPrChange>
              </w:rPr>
              <w:delText>3.17</w:delText>
            </w:r>
            <w:r w:rsidDel="00F74666">
              <w:rPr>
                <w:rFonts w:asciiTheme="minorHAnsi" w:eastAsiaTheme="minorEastAsia" w:hAnsiTheme="minorHAnsi" w:cstheme="minorBidi"/>
                <w:noProof/>
                <w:szCs w:val="22"/>
                <w:lang w:val="en-US" w:eastAsia="en-US"/>
              </w:rPr>
              <w:tab/>
            </w:r>
            <w:r w:rsidRPr="00F74666" w:rsidDel="00F74666">
              <w:rPr>
                <w:noProof/>
                <w:rPrChange w:id="555" w:author="Don Syme" w:date="2010-06-28T12:43:00Z">
                  <w:rPr>
                    <w:rStyle w:val="Hyperlink"/>
                    <w:noProof/>
                  </w:rPr>
                </w:rPrChange>
              </w:rPr>
              <w:delText>FSharp.Core.MatchFailure (Exception)</w:delText>
            </w:r>
            <w:r w:rsidDel="00F74666">
              <w:rPr>
                <w:noProof/>
                <w:webHidden/>
              </w:rPr>
              <w:tab/>
              <w:delText>18</w:delText>
            </w:r>
          </w:del>
        </w:p>
        <w:p w:rsidR="00C057D6" w:rsidDel="00F74666" w:rsidRDefault="00C057D6">
          <w:pPr>
            <w:pStyle w:val="TOC3"/>
            <w:rPr>
              <w:del w:id="556" w:author="Don Syme" w:date="2010-06-28T12:43:00Z"/>
              <w:rFonts w:asciiTheme="minorHAnsi" w:eastAsiaTheme="minorEastAsia" w:hAnsiTheme="minorHAnsi" w:cstheme="minorBidi"/>
              <w:noProof/>
              <w:szCs w:val="22"/>
              <w:lang w:val="en-US" w:eastAsia="en-US"/>
            </w:rPr>
          </w:pPr>
          <w:del w:id="557" w:author="Don Syme" w:date="2010-06-28T12:43:00Z">
            <w:r w:rsidRPr="00F74666" w:rsidDel="00F74666">
              <w:rPr>
                <w:noProof/>
                <w:rPrChange w:id="558" w:author="Don Syme" w:date="2010-06-28T12:43:00Z">
                  <w:rPr>
                    <w:rStyle w:val="Hyperlink"/>
                    <w:noProof/>
                  </w:rPr>
                </w:rPrChange>
              </w:rPr>
              <w:delText>3.18</w:delText>
            </w:r>
            <w:r w:rsidDel="00F74666">
              <w:rPr>
                <w:rFonts w:asciiTheme="minorHAnsi" w:eastAsiaTheme="minorEastAsia" w:hAnsiTheme="minorHAnsi" w:cstheme="minorBidi"/>
                <w:noProof/>
                <w:szCs w:val="22"/>
                <w:lang w:val="en-US" w:eastAsia="en-US"/>
              </w:rPr>
              <w:tab/>
            </w:r>
            <w:r w:rsidRPr="00F74666" w:rsidDel="00F74666">
              <w:rPr>
                <w:noProof/>
                <w:rPrChange w:id="559" w:author="Don Syme" w:date="2010-06-28T12:43:00Z">
                  <w:rPr>
                    <w:rStyle w:val="Hyperlink"/>
                    <w:noProof/>
                  </w:rPr>
                </w:rPrChange>
              </w:rPr>
              <w:delText>Attribute and Attribute Flag Types</w:delText>
            </w:r>
            <w:r w:rsidDel="00F74666">
              <w:rPr>
                <w:noProof/>
                <w:webHidden/>
              </w:rPr>
              <w:tab/>
              <w:delText>18</w:delText>
            </w:r>
          </w:del>
        </w:p>
        <w:p w:rsidR="00C057D6" w:rsidDel="00F74666" w:rsidRDefault="00C057D6">
          <w:pPr>
            <w:pStyle w:val="TOC2"/>
            <w:tabs>
              <w:tab w:val="left" w:pos="480"/>
              <w:tab w:val="right" w:pos="9016"/>
            </w:tabs>
            <w:rPr>
              <w:del w:id="560" w:author="Don Syme" w:date="2010-06-28T12:43:00Z"/>
              <w:rFonts w:asciiTheme="minorHAnsi" w:eastAsiaTheme="minorEastAsia" w:hAnsiTheme="minorHAnsi" w:cstheme="minorBidi"/>
              <w:b w:val="0"/>
              <w:bCs w:val="0"/>
              <w:noProof/>
              <w:szCs w:val="22"/>
              <w:lang w:val="en-US" w:eastAsia="en-US"/>
            </w:rPr>
          </w:pPr>
          <w:del w:id="561" w:author="Don Syme" w:date="2010-06-28T12:43:00Z">
            <w:r w:rsidRPr="00F74666" w:rsidDel="00F74666">
              <w:rPr>
                <w:noProof/>
                <w:rPrChange w:id="562" w:author="Don Syme" w:date="2010-06-28T12:43:00Z">
                  <w:rPr>
                    <w:rStyle w:val="Hyperlink"/>
                    <w:noProof/>
                  </w:rPr>
                </w:rPrChange>
              </w:rPr>
              <w:delText>4</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563" w:author="Don Syme" w:date="2010-06-28T12:43:00Z">
                  <w:rPr>
                    <w:rStyle w:val="Hyperlink"/>
                    <w:noProof/>
                  </w:rPr>
                </w:rPrChange>
              </w:rPr>
              <w:delText>FSharp.Core - Basic Types</w:delText>
            </w:r>
            <w:r w:rsidDel="00F74666">
              <w:rPr>
                <w:noProof/>
                <w:webHidden/>
              </w:rPr>
              <w:tab/>
              <w:delText>19</w:delText>
            </w:r>
          </w:del>
        </w:p>
        <w:p w:rsidR="00C057D6" w:rsidDel="00F74666" w:rsidRDefault="00C057D6">
          <w:pPr>
            <w:pStyle w:val="TOC3"/>
            <w:rPr>
              <w:del w:id="564" w:author="Don Syme" w:date="2010-06-28T12:43:00Z"/>
              <w:rFonts w:asciiTheme="minorHAnsi" w:eastAsiaTheme="minorEastAsia" w:hAnsiTheme="minorHAnsi" w:cstheme="minorBidi"/>
              <w:noProof/>
              <w:szCs w:val="22"/>
              <w:lang w:val="en-US" w:eastAsia="en-US"/>
            </w:rPr>
          </w:pPr>
          <w:del w:id="565" w:author="Don Syme" w:date="2010-06-28T12:43:00Z">
            <w:r w:rsidRPr="00F74666" w:rsidDel="00F74666">
              <w:rPr>
                <w:noProof/>
                <w:rPrChange w:id="566" w:author="Don Syme" w:date="2010-06-28T12:43:00Z">
                  <w:rPr>
                    <w:rStyle w:val="Hyperlink"/>
                    <w:noProof/>
                  </w:rPr>
                </w:rPrChange>
              </w:rPr>
              <w:delText>4.1</w:delText>
            </w:r>
            <w:r w:rsidDel="00F74666">
              <w:rPr>
                <w:rFonts w:asciiTheme="minorHAnsi" w:eastAsiaTheme="minorEastAsia" w:hAnsiTheme="minorHAnsi" w:cstheme="minorBidi"/>
                <w:noProof/>
                <w:szCs w:val="22"/>
                <w:lang w:val="en-US" w:eastAsia="en-US"/>
              </w:rPr>
              <w:tab/>
            </w:r>
            <w:r w:rsidRPr="00F74666" w:rsidDel="00F74666">
              <w:rPr>
                <w:noProof/>
                <w:rPrChange w:id="567" w:author="Don Syme" w:date="2010-06-28T12:43:00Z">
                  <w:rPr>
                    <w:rStyle w:val="Hyperlink"/>
                    <w:noProof/>
                  </w:rPr>
                </w:rPrChange>
              </w:rPr>
              <w:delText>FSharp.Core.Ref&lt;T&gt;  (Type)</w:delText>
            </w:r>
            <w:r w:rsidDel="00F74666">
              <w:rPr>
                <w:noProof/>
                <w:webHidden/>
              </w:rPr>
              <w:tab/>
              <w:delText>19</w:delText>
            </w:r>
          </w:del>
        </w:p>
        <w:p w:rsidR="00C057D6" w:rsidDel="00F74666" w:rsidRDefault="00C057D6">
          <w:pPr>
            <w:pStyle w:val="TOC3"/>
            <w:rPr>
              <w:del w:id="568" w:author="Don Syme" w:date="2010-06-28T12:43:00Z"/>
              <w:rFonts w:asciiTheme="minorHAnsi" w:eastAsiaTheme="minorEastAsia" w:hAnsiTheme="minorHAnsi" w:cstheme="minorBidi"/>
              <w:noProof/>
              <w:szCs w:val="22"/>
              <w:lang w:val="en-US" w:eastAsia="en-US"/>
            </w:rPr>
          </w:pPr>
          <w:del w:id="569" w:author="Don Syme" w:date="2010-06-28T12:43:00Z">
            <w:r w:rsidRPr="00F74666" w:rsidDel="00F74666">
              <w:rPr>
                <w:noProof/>
                <w:rPrChange w:id="570" w:author="Don Syme" w:date="2010-06-28T12:43:00Z">
                  <w:rPr>
                    <w:rStyle w:val="Hyperlink"/>
                    <w:noProof/>
                  </w:rPr>
                </w:rPrChange>
              </w:rPr>
              <w:delText>4.2</w:delText>
            </w:r>
            <w:r w:rsidDel="00F74666">
              <w:rPr>
                <w:rFonts w:asciiTheme="minorHAnsi" w:eastAsiaTheme="minorEastAsia" w:hAnsiTheme="minorHAnsi" w:cstheme="minorBidi"/>
                <w:noProof/>
                <w:szCs w:val="22"/>
                <w:lang w:val="en-US" w:eastAsia="en-US"/>
              </w:rPr>
              <w:tab/>
            </w:r>
            <w:r w:rsidRPr="00F74666" w:rsidDel="00F74666">
              <w:rPr>
                <w:noProof/>
                <w:rPrChange w:id="571" w:author="Don Syme" w:date="2010-06-28T12:43:00Z">
                  <w:rPr>
                    <w:rStyle w:val="Hyperlink"/>
                    <w:noProof/>
                  </w:rPr>
                </w:rPrChange>
              </w:rPr>
              <w:delText>FSharp.Core.Option&lt;T&gt;  (Type+Module)</w:delText>
            </w:r>
            <w:r w:rsidDel="00F74666">
              <w:rPr>
                <w:noProof/>
                <w:webHidden/>
              </w:rPr>
              <w:tab/>
              <w:delText>20</w:delText>
            </w:r>
          </w:del>
        </w:p>
        <w:p w:rsidR="00C057D6" w:rsidDel="00F74666" w:rsidRDefault="00C057D6">
          <w:pPr>
            <w:pStyle w:val="TOC3"/>
            <w:rPr>
              <w:del w:id="572" w:author="Don Syme" w:date="2010-06-28T12:43:00Z"/>
              <w:rFonts w:asciiTheme="minorHAnsi" w:eastAsiaTheme="minorEastAsia" w:hAnsiTheme="minorHAnsi" w:cstheme="minorBidi"/>
              <w:noProof/>
              <w:szCs w:val="22"/>
              <w:lang w:val="en-US" w:eastAsia="en-US"/>
            </w:rPr>
          </w:pPr>
          <w:del w:id="573" w:author="Don Syme" w:date="2010-06-28T12:43:00Z">
            <w:r w:rsidRPr="00F74666" w:rsidDel="00F74666">
              <w:rPr>
                <w:noProof/>
                <w:rPrChange w:id="574" w:author="Don Syme" w:date="2010-06-28T12:43:00Z">
                  <w:rPr>
                    <w:rStyle w:val="Hyperlink"/>
                    <w:noProof/>
                  </w:rPr>
                </w:rPrChange>
              </w:rPr>
              <w:delText>4.3</w:delText>
            </w:r>
            <w:r w:rsidDel="00F74666">
              <w:rPr>
                <w:rFonts w:asciiTheme="minorHAnsi" w:eastAsiaTheme="minorEastAsia" w:hAnsiTheme="minorHAnsi" w:cstheme="minorBidi"/>
                <w:noProof/>
                <w:szCs w:val="22"/>
                <w:lang w:val="en-US" w:eastAsia="en-US"/>
              </w:rPr>
              <w:tab/>
            </w:r>
            <w:r w:rsidRPr="00F74666" w:rsidDel="00F74666">
              <w:rPr>
                <w:noProof/>
                <w:rPrChange w:id="575" w:author="Don Syme" w:date="2010-06-28T12:43:00Z">
                  <w:rPr>
                    <w:rStyle w:val="Hyperlink"/>
                    <w:noProof/>
                  </w:rPr>
                </w:rPrChange>
              </w:rPr>
              <w:delText>FSharp.Core.String  (Module)</w:delText>
            </w:r>
            <w:r w:rsidDel="00F74666">
              <w:rPr>
                <w:noProof/>
                <w:webHidden/>
              </w:rPr>
              <w:tab/>
              <w:delText>21</w:delText>
            </w:r>
          </w:del>
        </w:p>
        <w:p w:rsidR="00C057D6" w:rsidDel="00F74666" w:rsidRDefault="00C057D6">
          <w:pPr>
            <w:pStyle w:val="TOC2"/>
            <w:tabs>
              <w:tab w:val="left" w:pos="480"/>
              <w:tab w:val="right" w:pos="9016"/>
            </w:tabs>
            <w:rPr>
              <w:del w:id="576" w:author="Don Syme" w:date="2010-06-28T12:43:00Z"/>
              <w:rFonts w:asciiTheme="minorHAnsi" w:eastAsiaTheme="minorEastAsia" w:hAnsiTheme="minorHAnsi" w:cstheme="minorBidi"/>
              <w:b w:val="0"/>
              <w:bCs w:val="0"/>
              <w:noProof/>
              <w:szCs w:val="22"/>
              <w:lang w:val="en-US" w:eastAsia="en-US"/>
            </w:rPr>
          </w:pPr>
          <w:del w:id="577" w:author="Don Syme" w:date="2010-06-28T12:43:00Z">
            <w:r w:rsidRPr="00F74666" w:rsidDel="00F74666">
              <w:rPr>
                <w:noProof/>
                <w:rPrChange w:id="578" w:author="Don Syme" w:date="2010-06-28T12:43:00Z">
                  <w:rPr>
                    <w:rStyle w:val="Hyperlink"/>
                    <w:noProof/>
                  </w:rPr>
                </w:rPrChange>
              </w:rPr>
              <w:delText>5</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579" w:author="Don Syme" w:date="2010-06-28T12:43:00Z">
                  <w:rPr>
                    <w:rStyle w:val="Hyperlink"/>
                    <w:noProof/>
                  </w:rPr>
                </w:rPrChange>
              </w:rPr>
              <w:delText>FSharp.Collections (Namespace)</w:delText>
            </w:r>
            <w:r w:rsidDel="00F74666">
              <w:rPr>
                <w:noProof/>
                <w:webHidden/>
              </w:rPr>
              <w:tab/>
              <w:delText>23</w:delText>
            </w:r>
          </w:del>
        </w:p>
        <w:p w:rsidR="00C057D6" w:rsidDel="00F74666" w:rsidRDefault="00C057D6">
          <w:pPr>
            <w:pStyle w:val="TOC3"/>
            <w:rPr>
              <w:del w:id="580" w:author="Don Syme" w:date="2010-06-28T12:43:00Z"/>
              <w:rFonts w:asciiTheme="minorHAnsi" w:eastAsiaTheme="minorEastAsia" w:hAnsiTheme="minorHAnsi" w:cstheme="minorBidi"/>
              <w:noProof/>
              <w:szCs w:val="22"/>
              <w:lang w:val="en-US" w:eastAsia="en-US"/>
            </w:rPr>
          </w:pPr>
          <w:del w:id="581" w:author="Don Syme" w:date="2010-06-28T12:43:00Z">
            <w:r w:rsidRPr="00F74666" w:rsidDel="00F74666">
              <w:rPr>
                <w:noProof/>
                <w:rPrChange w:id="582" w:author="Don Syme" w:date="2010-06-28T12:43:00Z">
                  <w:rPr>
                    <w:rStyle w:val="Hyperlink"/>
                    <w:noProof/>
                  </w:rPr>
                </w:rPrChange>
              </w:rPr>
              <w:delText>5.1</w:delText>
            </w:r>
            <w:r w:rsidDel="00F74666">
              <w:rPr>
                <w:rFonts w:asciiTheme="minorHAnsi" w:eastAsiaTheme="minorEastAsia" w:hAnsiTheme="minorHAnsi" w:cstheme="minorBidi"/>
                <w:noProof/>
                <w:szCs w:val="22"/>
                <w:lang w:val="en-US" w:eastAsia="en-US"/>
              </w:rPr>
              <w:tab/>
            </w:r>
            <w:r w:rsidRPr="00F74666" w:rsidDel="00F74666">
              <w:rPr>
                <w:noProof/>
                <w:rPrChange w:id="583" w:author="Don Syme" w:date="2010-06-28T12:43:00Z">
                  <w:rPr>
                    <w:rStyle w:val="Hyperlink"/>
                    <w:noProof/>
                  </w:rPr>
                </w:rPrChange>
              </w:rPr>
              <w:delText>FSharp.Collections.List  (Type+Module)</w:delText>
            </w:r>
            <w:r w:rsidDel="00F74666">
              <w:rPr>
                <w:noProof/>
                <w:webHidden/>
              </w:rPr>
              <w:tab/>
              <w:delText>23</w:delText>
            </w:r>
          </w:del>
        </w:p>
        <w:p w:rsidR="00C057D6" w:rsidDel="00F74666" w:rsidRDefault="00C057D6">
          <w:pPr>
            <w:pStyle w:val="TOC3"/>
            <w:rPr>
              <w:del w:id="584" w:author="Don Syme" w:date="2010-06-28T12:43:00Z"/>
              <w:rFonts w:asciiTheme="minorHAnsi" w:eastAsiaTheme="minorEastAsia" w:hAnsiTheme="minorHAnsi" w:cstheme="minorBidi"/>
              <w:noProof/>
              <w:szCs w:val="22"/>
              <w:lang w:val="en-US" w:eastAsia="en-US"/>
            </w:rPr>
          </w:pPr>
          <w:del w:id="585" w:author="Don Syme" w:date="2010-06-28T12:43:00Z">
            <w:r w:rsidRPr="00F74666" w:rsidDel="00F74666">
              <w:rPr>
                <w:noProof/>
                <w:rPrChange w:id="586" w:author="Don Syme" w:date="2010-06-28T12:43:00Z">
                  <w:rPr>
                    <w:rStyle w:val="Hyperlink"/>
                    <w:noProof/>
                  </w:rPr>
                </w:rPrChange>
              </w:rPr>
              <w:delText>5.2</w:delText>
            </w:r>
            <w:r w:rsidDel="00F74666">
              <w:rPr>
                <w:rFonts w:asciiTheme="minorHAnsi" w:eastAsiaTheme="minorEastAsia" w:hAnsiTheme="minorHAnsi" w:cstheme="minorBidi"/>
                <w:noProof/>
                <w:szCs w:val="22"/>
                <w:lang w:val="en-US" w:eastAsia="en-US"/>
              </w:rPr>
              <w:tab/>
            </w:r>
            <w:r w:rsidRPr="00F74666" w:rsidDel="00F74666">
              <w:rPr>
                <w:noProof/>
                <w:rPrChange w:id="587" w:author="Don Syme" w:date="2010-06-28T12:43:00Z">
                  <w:rPr>
                    <w:rStyle w:val="Hyperlink"/>
                    <w:noProof/>
                  </w:rPr>
                </w:rPrChange>
              </w:rPr>
              <w:delText>FSharp.Collections.Array (Module)</w:delText>
            </w:r>
            <w:r w:rsidDel="00F74666">
              <w:rPr>
                <w:noProof/>
                <w:webHidden/>
              </w:rPr>
              <w:tab/>
              <w:delText>26</w:delText>
            </w:r>
          </w:del>
        </w:p>
        <w:p w:rsidR="00C057D6" w:rsidDel="00F74666" w:rsidRDefault="00C057D6">
          <w:pPr>
            <w:pStyle w:val="TOC3"/>
            <w:rPr>
              <w:del w:id="588" w:author="Don Syme" w:date="2010-06-28T12:43:00Z"/>
              <w:rFonts w:asciiTheme="minorHAnsi" w:eastAsiaTheme="minorEastAsia" w:hAnsiTheme="minorHAnsi" w:cstheme="minorBidi"/>
              <w:noProof/>
              <w:szCs w:val="22"/>
              <w:lang w:val="en-US" w:eastAsia="en-US"/>
            </w:rPr>
          </w:pPr>
          <w:del w:id="589" w:author="Don Syme" w:date="2010-06-28T12:43:00Z">
            <w:r w:rsidRPr="00F74666" w:rsidDel="00F74666">
              <w:rPr>
                <w:noProof/>
                <w:rPrChange w:id="590" w:author="Don Syme" w:date="2010-06-28T12:43:00Z">
                  <w:rPr>
                    <w:rStyle w:val="Hyperlink"/>
                    <w:noProof/>
                  </w:rPr>
                </w:rPrChange>
              </w:rPr>
              <w:delText>5.3</w:delText>
            </w:r>
            <w:r w:rsidDel="00F74666">
              <w:rPr>
                <w:rFonts w:asciiTheme="minorHAnsi" w:eastAsiaTheme="minorEastAsia" w:hAnsiTheme="minorHAnsi" w:cstheme="minorBidi"/>
                <w:noProof/>
                <w:szCs w:val="22"/>
                <w:lang w:val="en-US" w:eastAsia="en-US"/>
              </w:rPr>
              <w:tab/>
            </w:r>
            <w:r w:rsidRPr="00F74666" w:rsidDel="00F74666">
              <w:rPr>
                <w:noProof/>
                <w:rPrChange w:id="591" w:author="Don Syme" w:date="2010-06-28T12:43:00Z">
                  <w:rPr>
                    <w:rStyle w:val="Hyperlink"/>
                    <w:noProof/>
                  </w:rPr>
                </w:rPrChange>
              </w:rPr>
              <w:delText>FSharp.Collections.Array.Parallel (Module)</w:delText>
            </w:r>
            <w:r w:rsidDel="00F74666">
              <w:rPr>
                <w:noProof/>
                <w:webHidden/>
              </w:rPr>
              <w:tab/>
              <w:delText>27</w:delText>
            </w:r>
          </w:del>
        </w:p>
        <w:p w:rsidR="00C057D6" w:rsidDel="00F74666" w:rsidRDefault="00C057D6">
          <w:pPr>
            <w:pStyle w:val="TOC3"/>
            <w:rPr>
              <w:del w:id="592" w:author="Don Syme" w:date="2010-06-28T12:43:00Z"/>
              <w:rFonts w:asciiTheme="minorHAnsi" w:eastAsiaTheme="minorEastAsia" w:hAnsiTheme="minorHAnsi" w:cstheme="minorBidi"/>
              <w:noProof/>
              <w:szCs w:val="22"/>
              <w:lang w:val="en-US" w:eastAsia="en-US"/>
            </w:rPr>
          </w:pPr>
          <w:del w:id="593" w:author="Don Syme" w:date="2010-06-28T12:43:00Z">
            <w:r w:rsidRPr="00F74666" w:rsidDel="00F74666">
              <w:rPr>
                <w:noProof/>
                <w:rPrChange w:id="594" w:author="Don Syme" w:date="2010-06-28T12:43:00Z">
                  <w:rPr>
                    <w:rStyle w:val="Hyperlink"/>
                    <w:noProof/>
                  </w:rPr>
                </w:rPrChange>
              </w:rPr>
              <w:delText>5.4</w:delText>
            </w:r>
            <w:r w:rsidDel="00F74666">
              <w:rPr>
                <w:rFonts w:asciiTheme="minorHAnsi" w:eastAsiaTheme="minorEastAsia" w:hAnsiTheme="minorHAnsi" w:cstheme="minorBidi"/>
                <w:noProof/>
                <w:szCs w:val="22"/>
                <w:lang w:val="en-US" w:eastAsia="en-US"/>
              </w:rPr>
              <w:tab/>
            </w:r>
            <w:r w:rsidRPr="00F74666" w:rsidDel="00F74666">
              <w:rPr>
                <w:noProof/>
                <w:rPrChange w:id="595" w:author="Don Syme" w:date="2010-06-28T12:43:00Z">
                  <w:rPr>
                    <w:rStyle w:val="Hyperlink"/>
                    <w:noProof/>
                  </w:rPr>
                </w:rPrChange>
              </w:rPr>
              <w:delText>FSharp.Collections.Seq  (Module)</w:delText>
            </w:r>
            <w:r w:rsidDel="00F74666">
              <w:rPr>
                <w:noProof/>
                <w:webHidden/>
              </w:rPr>
              <w:tab/>
              <w:delText>29</w:delText>
            </w:r>
          </w:del>
        </w:p>
        <w:p w:rsidR="00C057D6" w:rsidDel="00F74666" w:rsidRDefault="00C057D6">
          <w:pPr>
            <w:pStyle w:val="TOC3"/>
            <w:rPr>
              <w:del w:id="596" w:author="Don Syme" w:date="2010-06-28T12:43:00Z"/>
              <w:rFonts w:asciiTheme="minorHAnsi" w:eastAsiaTheme="minorEastAsia" w:hAnsiTheme="minorHAnsi" w:cstheme="minorBidi"/>
              <w:noProof/>
              <w:szCs w:val="22"/>
              <w:lang w:val="en-US" w:eastAsia="en-US"/>
            </w:rPr>
          </w:pPr>
          <w:del w:id="597" w:author="Don Syme" w:date="2010-06-28T12:43:00Z">
            <w:r w:rsidRPr="00F74666" w:rsidDel="00F74666">
              <w:rPr>
                <w:noProof/>
                <w:rPrChange w:id="598" w:author="Don Syme" w:date="2010-06-28T12:43:00Z">
                  <w:rPr>
                    <w:rStyle w:val="Hyperlink"/>
                    <w:noProof/>
                  </w:rPr>
                </w:rPrChange>
              </w:rPr>
              <w:delText>5.5</w:delText>
            </w:r>
            <w:r w:rsidDel="00F74666">
              <w:rPr>
                <w:rFonts w:asciiTheme="minorHAnsi" w:eastAsiaTheme="minorEastAsia" w:hAnsiTheme="minorHAnsi" w:cstheme="minorBidi"/>
                <w:noProof/>
                <w:szCs w:val="22"/>
                <w:lang w:val="en-US" w:eastAsia="en-US"/>
              </w:rPr>
              <w:tab/>
            </w:r>
            <w:r w:rsidRPr="00F74666" w:rsidDel="00F74666">
              <w:rPr>
                <w:noProof/>
                <w:rPrChange w:id="599" w:author="Don Syme" w:date="2010-06-28T12:43:00Z">
                  <w:rPr>
                    <w:rStyle w:val="Hyperlink"/>
                    <w:noProof/>
                  </w:rPr>
                </w:rPrChange>
              </w:rPr>
              <w:delText>FSharp.Collections.Set  (Type+Module)</w:delText>
            </w:r>
            <w:r w:rsidDel="00F74666">
              <w:rPr>
                <w:noProof/>
                <w:webHidden/>
              </w:rPr>
              <w:tab/>
              <w:delText>30</w:delText>
            </w:r>
          </w:del>
        </w:p>
        <w:p w:rsidR="00C057D6" w:rsidDel="00F74666" w:rsidRDefault="00C057D6">
          <w:pPr>
            <w:pStyle w:val="TOC3"/>
            <w:rPr>
              <w:del w:id="600" w:author="Don Syme" w:date="2010-06-28T12:43:00Z"/>
              <w:rFonts w:asciiTheme="minorHAnsi" w:eastAsiaTheme="minorEastAsia" w:hAnsiTheme="minorHAnsi" w:cstheme="minorBidi"/>
              <w:noProof/>
              <w:szCs w:val="22"/>
              <w:lang w:val="en-US" w:eastAsia="en-US"/>
            </w:rPr>
          </w:pPr>
          <w:del w:id="601" w:author="Don Syme" w:date="2010-06-28T12:43:00Z">
            <w:r w:rsidRPr="00F74666" w:rsidDel="00F74666">
              <w:rPr>
                <w:noProof/>
                <w:rPrChange w:id="602" w:author="Don Syme" w:date="2010-06-28T12:43:00Z">
                  <w:rPr>
                    <w:rStyle w:val="Hyperlink"/>
                    <w:noProof/>
                  </w:rPr>
                </w:rPrChange>
              </w:rPr>
              <w:delText>5.6</w:delText>
            </w:r>
            <w:r w:rsidDel="00F74666">
              <w:rPr>
                <w:rFonts w:asciiTheme="minorHAnsi" w:eastAsiaTheme="minorEastAsia" w:hAnsiTheme="minorHAnsi" w:cstheme="minorBidi"/>
                <w:noProof/>
                <w:szCs w:val="22"/>
                <w:lang w:val="en-US" w:eastAsia="en-US"/>
              </w:rPr>
              <w:tab/>
            </w:r>
            <w:r w:rsidRPr="00F74666" w:rsidDel="00F74666">
              <w:rPr>
                <w:noProof/>
                <w:rPrChange w:id="603" w:author="Don Syme" w:date="2010-06-28T12:43:00Z">
                  <w:rPr>
                    <w:rStyle w:val="Hyperlink"/>
                    <w:noProof/>
                  </w:rPr>
                </w:rPrChange>
              </w:rPr>
              <w:delText>FSharp.Collections.Map&lt;Key,Value&gt; (Type)</w:delText>
            </w:r>
            <w:r w:rsidDel="00F74666">
              <w:rPr>
                <w:noProof/>
                <w:webHidden/>
              </w:rPr>
              <w:tab/>
              <w:delText>32</w:delText>
            </w:r>
          </w:del>
        </w:p>
        <w:p w:rsidR="00C057D6" w:rsidDel="00F74666" w:rsidRDefault="00C057D6">
          <w:pPr>
            <w:pStyle w:val="TOC3"/>
            <w:rPr>
              <w:del w:id="604" w:author="Don Syme" w:date="2010-06-28T12:43:00Z"/>
              <w:rFonts w:asciiTheme="minorHAnsi" w:eastAsiaTheme="minorEastAsia" w:hAnsiTheme="minorHAnsi" w:cstheme="minorBidi"/>
              <w:noProof/>
              <w:szCs w:val="22"/>
              <w:lang w:val="en-US" w:eastAsia="en-US"/>
            </w:rPr>
          </w:pPr>
          <w:del w:id="605" w:author="Don Syme" w:date="2010-06-28T12:43:00Z">
            <w:r w:rsidRPr="00F74666" w:rsidDel="00F74666">
              <w:rPr>
                <w:noProof/>
                <w:rPrChange w:id="606" w:author="Don Syme" w:date="2010-06-28T12:43:00Z">
                  <w:rPr>
                    <w:rStyle w:val="Hyperlink"/>
                    <w:noProof/>
                  </w:rPr>
                </w:rPrChange>
              </w:rPr>
              <w:delText>5.7</w:delText>
            </w:r>
            <w:r w:rsidDel="00F74666">
              <w:rPr>
                <w:rFonts w:asciiTheme="minorHAnsi" w:eastAsiaTheme="minorEastAsia" w:hAnsiTheme="minorHAnsi" w:cstheme="minorBidi"/>
                <w:noProof/>
                <w:szCs w:val="22"/>
                <w:lang w:val="en-US" w:eastAsia="en-US"/>
              </w:rPr>
              <w:tab/>
            </w:r>
            <w:r w:rsidRPr="00F74666" w:rsidDel="00F74666">
              <w:rPr>
                <w:noProof/>
                <w:rPrChange w:id="607" w:author="Don Syme" w:date="2010-06-28T12:43:00Z">
                  <w:rPr>
                    <w:rStyle w:val="Hyperlink"/>
                    <w:noProof/>
                  </w:rPr>
                </w:rPrChange>
              </w:rPr>
              <w:delText>FSharp.Collections.Array2D  (Module)</w:delText>
            </w:r>
            <w:r w:rsidDel="00F74666">
              <w:rPr>
                <w:noProof/>
                <w:webHidden/>
              </w:rPr>
              <w:tab/>
              <w:delText>34</w:delText>
            </w:r>
          </w:del>
        </w:p>
        <w:p w:rsidR="00C057D6" w:rsidDel="00F74666" w:rsidRDefault="00C057D6">
          <w:pPr>
            <w:pStyle w:val="TOC3"/>
            <w:rPr>
              <w:del w:id="608" w:author="Don Syme" w:date="2010-06-28T12:43:00Z"/>
              <w:rFonts w:asciiTheme="minorHAnsi" w:eastAsiaTheme="minorEastAsia" w:hAnsiTheme="minorHAnsi" w:cstheme="minorBidi"/>
              <w:noProof/>
              <w:szCs w:val="22"/>
              <w:lang w:val="en-US" w:eastAsia="en-US"/>
            </w:rPr>
          </w:pPr>
          <w:del w:id="609" w:author="Don Syme" w:date="2010-06-28T12:43:00Z">
            <w:r w:rsidRPr="00F74666" w:rsidDel="00F74666">
              <w:rPr>
                <w:noProof/>
                <w:rPrChange w:id="610" w:author="Don Syme" w:date="2010-06-28T12:43:00Z">
                  <w:rPr>
                    <w:rStyle w:val="Hyperlink"/>
                    <w:noProof/>
                  </w:rPr>
                </w:rPrChange>
              </w:rPr>
              <w:delText>5.8</w:delText>
            </w:r>
            <w:r w:rsidDel="00F74666">
              <w:rPr>
                <w:rFonts w:asciiTheme="minorHAnsi" w:eastAsiaTheme="minorEastAsia" w:hAnsiTheme="minorHAnsi" w:cstheme="minorBidi"/>
                <w:noProof/>
                <w:szCs w:val="22"/>
                <w:lang w:val="en-US" w:eastAsia="en-US"/>
              </w:rPr>
              <w:tab/>
            </w:r>
            <w:r w:rsidRPr="00F74666" w:rsidDel="00F74666">
              <w:rPr>
                <w:noProof/>
                <w:rPrChange w:id="611" w:author="Don Syme" w:date="2010-06-28T12:43:00Z">
                  <w:rPr>
                    <w:rStyle w:val="Hyperlink"/>
                    <w:noProof/>
                  </w:rPr>
                </w:rPrChange>
              </w:rPr>
              <w:delText>FSharp.Collections.Array3D  (Module)</w:delText>
            </w:r>
            <w:r w:rsidDel="00F74666">
              <w:rPr>
                <w:noProof/>
                <w:webHidden/>
              </w:rPr>
              <w:tab/>
              <w:delText>34</w:delText>
            </w:r>
          </w:del>
        </w:p>
        <w:p w:rsidR="00C057D6" w:rsidDel="00F74666" w:rsidRDefault="00C057D6">
          <w:pPr>
            <w:pStyle w:val="TOC3"/>
            <w:rPr>
              <w:del w:id="612" w:author="Don Syme" w:date="2010-06-28T12:43:00Z"/>
              <w:rFonts w:asciiTheme="minorHAnsi" w:eastAsiaTheme="minorEastAsia" w:hAnsiTheme="minorHAnsi" w:cstheme="minorBidi"/>
              <w:noProof/>
              <w:szCs w:val="22"/>
              <w:lang w:val="en-US" w:eastAsia="en-US"/>
            </w:rPr>
          </w:pPr>
          <w:del w:id="613" w:author="Don Syme" w:date="2010-06-28T12:43:00Z">
            <w:r w:rsidRPr="00F74666" w:rsidDel="00F74666">
              <w:rPr>
                <w:noProof/>
                <w:rPrChange w:id="614" w:author="Don Syme" w:date="2010-06-28T12:43:00Z">
                  <w:rPr>
                    <w:rStyle w:val="Hyperlink"/>
                    <w:noProof/>
                  </w:rPr>
                </w:rPrChange>
              </w:rPr>
              <w:delText>5.9</w:delText>
            </w:r>
            <w:r w:rsidDel="00F74666">
              <w:rPr>
                <w:rFonts w:asciiTheme="minorHAnsi" w:eastAsiaTheme="minorEastAsia" w:hAnsiTheme="minorHAnsi" w:cstheme="minorBidi"/>
                <w:noProof/>
                <w:szCs w:val="22"/>
                <w:lang w:val="en-US" w:eastAsia="en-US"/>
              </w:rPr>
              <w:tab/>
            </w:r>
            <w:r w:rsidRPr="00F74666" w:rsidDel="00F74666">
              <w:rPr>
                <w:noProof/>
                <w:rPrChange w:id="615" w:author="Don Syme" w:date="2010-06-28T12:43:00Z">
                  <w:rPr>
                    <w:rStyle w:val="Hyperlink"/>
                    <w:noProof/>
                  </w:rPr>
                </w:rPrChange>
              </w:rPr>
              <w:delText>Convenience Functions (FSharp.Core.Pervasives Module, AutoOpen)</w:delText>
            </w:r>
            <w:r w:rsidDel="00F74666">
              <w:rPr>
                <w:noProof/>
                <w:webHidden/>
              </w:rPr>
              <w:tab/>
              <w:delText>35</w:delText>
            </w:r>
          </w:del>
        </w:p>
        <w:p w:rsidR="00C057D6" w:rsidDel="00F74666" w:rsidRDefault="00C057D6">
          <w:pPr>
            <w:pStyle w:val="TOC2"/>
            <w:tabs>
              <w:tab w:val="left" w:pos="480"/>
              <w:tab w:val="right" w:pos="9016"/>
            </w:tabs>
            <w:rPr>
              <w:del w:id="616" w:author="Don Syme" w:date="2010-06-28T12:43:00Z"/>
              <w:rFonts w:asciiTheme="minorHAnsi" w:eastAsiaTheme="minorEastAsia" w:hAnsiTheme="minorHAnsi" w:cstheme="minorBidi"/>
              <w:b w:val="0"/>
              <w:bCs w:val="0"/>
              <w:noProof/>
              <w:szCs w:val="22"/>
              <w:lang w:val="en-US" w:eastAsia="en-US"/>
            </w:rPr>
          </w:pPr>
          <w:del w:id="617" w:author="Don Syme" w:date="2010-06-28T12:43:00Z">
            <w:r w:rsidRPr="00F74666" w:rsidDel="00F74666">
              <w:rPr>
                <w:noProof/>
                <w:rPrChange w:id="618" w:author="Don Syme" w:date="2010-06-28T12:43:00Z">
                  <w:rPr>
                    <w:rStyle w:val="Hyperlink"/>
                    <w:noProof/>
                  </w:rPr>
                </w:rPrChange>
              </w:rPr>
              <w:delText>6</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619" w:author="Don Syme" w:date="2010-06-28T12:43:00Z">
                  <w:rPr>
                    <w:rStyle w:val="Hyperlink"/>
                    <w:noProof/>
                  </w:rPr>
                </w:rPrChange>
              </w:rPr>
              <w:delText>FSharp.Control – Events</w:delText>
            </w:r>
            <w:r w:rsidDel="00F74666">
              <w:rPr>
                <w:noProof/>
                <w:webHidden/>
              </w:rPr>
              <w:tab/>
              <w:delText>36</w:delText>
            </w:r>
          </w:del>
        </w:p>
        <w:p w:rsidR="00C057D6" w:rsidDel="00F74666" w:rsidRDefault="00C057D6">
          <w:pPr>
            <w:pStyle w:val="TOC3"/>
            <w:rPr>
              <w:del w:id="620" w:author="Don Syme" w:date="2010-06-28T12:43:00Z"/>
              <w:rFonts w:asciiTheme="minorHAnsi" w:eastAsiaTheme="minorEastAsia" w:hAnsiTheme="minorHAnsi" w:cstheme="minorBidi"/>
              <w:noProof/>
              <w:szCs w:val="22"/>
              <w:lang w:val="en-US" w:eastAsia="en-US"/>
            </w:rPr>
          </w:pPr>
          <w:del w:id="621" w:author="Don Syme" w:date="2010-06-28T12:43:00Z">
            <w:r w:rsidRPr="00F74666" w:rsidDel="00F74666">
              <w:rPr>
                <w:noProof/>
                <w:rPrChange w:id="622" w:author="Don Syme" w:date="2010-06-28T12:43:00Z">
                  <w:rPr>
                    <w:rStyle w:val="Hyperlink"/>
                    <w:noProof/>
                  </w:rPr>
                </w:rPrChange>
              </w:rPr>
              <w:delText>6.1</w:delText>
            </w:r>
            <w:r w:rsidDel="00F74666">
              <w:rPr>
                <w:rFonts w:asciiTheme="minorHAnsi" w:eastAsiaTheme="minorEastAsia" w:hAnsiTheme="minorHAnsi" w:cstheme="minorBidi"/>
                <w:noProof/>
                <w:szCs w:val="22"/>
                <w:lang w:val="en-US" w:eastAsia="en-US"/>
              </w:rPr>
              <w:tab/>
            </w:r>
            <w:r w:rsidRPr="00F74666" w:rsidDel="00F74666">
              <w:rPr>
                <w:noProof/>
                <w:rPrChange w:id="623" w:author="Don Syme" w:date="2010-06-28T12:43:00Z">
                  <w:rPr>
                    <w:rStyle w:val="Hyperlink"/>
                    <w:noProof/>
                  </w:rPr>
                </w:rPrChange>
              </w:rPr>
              <w:delText>FSharp.Control.IDelegateEvent, IEvent , Handler (Types)</w:delText>
            </w:r>
            <w:r w:rsidDel="00F74666">
              <w:rPr>
                <w:noProof/>
                <w:webHidden/>
              </w:rPr>
              <w:tab/>
              <w:delText>36</w:delText>
            </w:r>
          </w:del>
        </w:p>
        <w:p w:rsidR="00C057D6" w:rsidDel="00F74666" w:rsidRDefault="00C057D6">
          <w:pPr>
            <w:pStyle w:val="TOC2"/>
            <w:tabs>
              <w:tab w:val="left" w:pos="480"/>
              <w:tab w:val="right" w:pos="9016"/>
            </w:tabs>
            <w:rPr>
              <w:del w:id="624" w:author="Don Syme" w:date="2010-06-28T12:43:00Z"/>
              <w:rFonts w:asciiTheme="minorHAnsi" w:eastAsiaTheme="minorEastAsia" w:hAnsiTheme="minorHAnsi" w:cstheme="minorBidi"/>
              <w:b w:val="0"/>
              <w:bCs w:val="0"/>
              <w:noProof/>
              <w:szCs w:val="22"/>
              <w:lang w:val="en-US" w:eastAsia="en-US"/>
            </w:rPr>
          </w:pPr>
          <w:del w:id="625" w:author="Don Syme" w:date="2010-06-28T12:43:00Z">
            <w:r w:rsidRPr="00F74666" w:rsidDel="00F74666">
              <w:rPr>
                <w:noProof/>
                <w:rPrChange w:id="626" w:author="Don Syme" w:date="2010-06-28T12:43:00Z">
                  <w:rPr>
                    <w:rStyle w:val="Hyperlink"/>
                    <w:noProof/>
                  </w:rPr>
                </w:rPrChange>
              </w:rPr>
              <w:delText>7</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627" w:author="Don Syme" w:date="2010-06-28T12:43:00Z">
                  <w:rPr>
                    <w:rStyle w:val="Hyperlink"/>
                    <w:noProof/>
                  </w:rPr>
                </w:rPrChange>
              </w:rPr>
              <w:delText>FSharp.Control – Asynchronous Programming</w:delText>
            </w:r>
            <w:r w:rsidDel="00F74666">
              <w:rPr>
                <w:noProof/>
                <w:webHidden/>
              </w:rPr>
              <w:tab/>
              <w:delText>37</w:delText>
            </w:r>
          </w:del>
        </w:p>
        <w:p w:rsidR="00C057D6" w:rsidDel="00F74666" w:rsidRDefault="00C057D6">
          <w:pPr>
            <w:pStyle w:val="TOC3"/>
            <w:rPr>
              <w:del w:id="628" w:author="Don Syme" w:date="2010-06-28T12:43:00Z"/>
              <w:rFonts w:asciiTheme="minorHAnsi" w:eastAsiaTheme="minorEastAsia" w:hAnsiTheme="minorHAnsi" w:cstheme="minorBidi"/>
              <w:noProof/>
              <w:szCs w:val="22"/>
              <w:lang w:val="en-US" w:eastAsia="en-US"/>
            </w:rPr>
          </w:pPr>
          <w:del w:id="629" w:author="Don Syme" w:date="2010-06-28T12:43:00Z">
            <w:r w:rsidRPr="00F74666" w:rsidDel="00F74666">
              <w:rPr>
                <w:noProof/>
                <w:rPrChange w:id="630" w:author="Don Syme" w:date="2010-06-28T12:43:00Z">
                  <w:rPr>
                    <w:rStyle w:val="Hyperlink"/>
                    <w:noProof/>
                  </w:rPr>
                </w:rPrChange>
              </w:rPr>
              <w:delText>7.1</w:delText>
            </w:r>
            <w:r w:rsidDel="00F74666">
              <w:rPr>
                <w:rFonts w:asciiTheme="minorHAnsi" w:eastAsiaTheme="minorEastAsia" w:hAnsiTheme="minorHAnsi" w:cstheme="minorBidi"/>
                <w:noProof/>
                <w:szCs w:val="22"/>
                <w:lang w:val="en-US" w:eastAsia="en-US"/>
              </w:rPr>
              <w:tab/>
            </w:r>
            <w:r w:rsidRPr="00F74666" w:rsidDel="00F74666">
              <w:rPr>
                <w:noProof/>
                <w:rPrChange w:id="631" w:author="Don Syme" w:date="2010-06-28T12:43:00Z">
                  <w:rPr>
                    <w:rStyle w:val="Hyperlink"/>
                    <w:noProof/>
                  </w:rPr>
                </w:rPrChange>
              </w:rPr>
              <w:delText>FSharp.Control.Async&lt;T&gt;</w:delText>
            </w:r>
            <w:r w:rsidDel="00F74666">
              <w:rPr>
                <w:noProof/>
                <w:webHidden/>
              </w:rPr>
              <w:tab/>
              <w:delText>38</w:delText>
            </w:r>
          </w:del>
        </w:p>
        <w:p w:rsidR="00C057D6" w:rsidDel="00F74666" w:rsidRDefault="00C057D6">
          <w:pPr>
            <w:pStyle w:val="TOC3"/>
            <w:rPr>
              <w:del w:id="632" w:author="Don Syme" w:date="2010-06-28T12:43:00Z"/>
              <w:rFonts w:asciiTheme="minorHAnsi" w:eastAsiaTheme="minorEastAsia" w:hAnsiTheme="minorHAnsi" w:cstheme="minorBidi"/>
              <w:noProof/>
              <w:szCs w:val="22"/>
              <w:lang w:val="en-US" w:eastAsia="en-US"/>
            </w:rPr>
          </w:pPr>
          <w:del w:id="633" w:author="Don Syme" w:date="2010-06-28T12:43:00Z">
            <w:r w:rsidRPr="00F74666" w:rsidDel="00F74666">
              <w:rPr>
                <w:noProof/>
                <w:rPrChange w:id="634" w:author="Don Syme" w:date="2010-06-28T12:43:00Z">
                  <w:rPr>
                    <w:rStyle w:val="Hyperlink"/>
                    <w:noProof/>
                  </w:rPr>
                </w:rPrChange>
              </w:rPr>
              <w:delText>7.2</w:delText>
            </w:r>
            <w:r w:rsidDel="00F74666">
              <w:rPr>
                <w:rFonts w:asciiTheme="minorHAnsi" w:eastAsiaTheme="minorEastAsia" w:hAnsiTheme="minorHAnsi" w:cstheme="minorBidi"/>
                <w:noProof/>
                <w:szCs w:val="22"/>
                <w:lang w:val="en-US" w:eastAsia="en-US"/>
              </w:rPr>
              <w:tab/>
            </w:r>
            <w:r w:rsidRPr="00F74666" w:rsidDel="00F74666">
              <w:rPr>
                <w:noProof/>
                <w:rPrChange w:id="635" w:author="Don Syme" w:date="2010-06-28T12:43:00Z">
                  <w:rPr>
                    <w:rStyle w:val="Hyperlink"/>
                    <w:noProof/>
                  </w:rPr>
                </w:rPrChange>
              </w:rPr>
              <w:delText>FSharp.Control. AsyncBuilder</w:delText>
            </w:r>
            <w:r w:rsidDel="00F74666">
              <w:rPr>
                <w:noProof/>
                <w:webHidden/>
              </w:rPr>
              <w:tab/>
              <w:delText>38</w:delText>
            </w:r>
          </w:del>
        </w:p>
        <w:p w:rsidR="00C057D6" w:rsidDel="00F74666" w:rsidRDefault="00C057D6">
          <w:pPr>
            <w:pStyle w:val="TOC3"/>
            <w:rPr>
              <w:del w:id="636" w:author="Don Syme" w:date="2010-06-28T12:43:00Z"/>
              <w:rFonts w:asciiTheme="minorHAnsi" w:eastAsiaTheme="minorEastAsia" w:hAnsiTheme="minorHAnsi" w:cstheme="minorBidi"/>
              <w:noProof/>
              <w:szCs w:val="22"/>
              <w:lang w:val="en-US" w:eastAsia="en-US"/>
            </w:rPr>
          </w:pPr>
          <w:del w:id="637" w:author="Don Syme" w:date="2010-06-28T12:43:00Z">
            <w:r w:rsidRPr="00F74666" w:rsidDel="00F74666">
              <w:rPr>
                <w:noProof/>
                <w:rPrChange w:id="638" w:author="Don Syme" w:date="2010-06-28T12:43:00Z">
                  <w:rPr>
                    <w:rStyle w:val="Hyperlink"/>
                    <w:noProof/>
                  </w:rPr>
                </w:rPrChange>
              </w:rPr>
              <w:delText>7.3</w:delText>
            </w:r>
            <w:r w:rsidDel="00F74666">
              <w:rPr>
                <w:rFonts w:asciiTheme="minorHAnsi" w:eastAsiaTheme="minorEastAsia" w:hAnsiTheme="minorHAnsi" w:cstheme="minorBidi"/>
                <w:noProof/>
                <w:szCs w:val="22"/>
                <w:lang w:val="en-US" w:eastAsia="en-US"/>
              </w:rPr>
              <w:tab/>
            </w:r>
            <w:r w:rsidRPr="00F74666" w:rsidDel="00F74666">
              <w:rPr>
                <w:noProof/>
                <w:rPrChange w:id="639" w:author="Don Syme" w:date="2010-06-28T12:43:00Z">
                  <w:rPr>
                    <w:rStyle w:val="Hyperlink"/>
                    <w:noProof/>
                  </w:rPr>
                </w:rPrChange>
              </w:rPr>
              <w:delText>FSharp.Control. Async</w:delText>
            </w:r>
            <w:r w:rsidDel="00F74666">
              <w:rPr>
                <w:noProof/>
                <w:webHidden/>
              </w:rPr>
              <w:tab/>
              <w:delText>39</w:delText>
            </w:r>
          </w:del>
        </w:p>
        <w:p w:rsidR="00C057D6" w:rsidDel="00F74666" w:rsidRDefault="00C057D6">
          <w:pPr>
            <w:pStyle w:val="TOC3"/>
            <w:rPr>
              <w:del w:id="640" w:author="Don Syme" w:date="2010-06-28T12:43:00Z"/>
              <w:rFonts w:asciiTheme="minorHAnsi" w:eastAsiaTheme="minorEastAsia" w:hAnsiTheme="minorHAnsi" w:cstheme="minorBidi"/>
              <w:noProof/>
              <w:szCs w:val="22"/>
              <w:lang w:val="en-US" w:eastAsia="en-US"/>
            </w:rPr>
          </w:pPr>
          <w:del w:id="641" w:author="Don Syme" w:date="2010-06-28T12:43:00Z">
            <w:r w:rsidRPr="00F74666" w:rsidDel="00F74666">
              <w:rPr>
                <w:noProof/>
                <w:rPrChange w:id="642" w:author="Don Syme" w:date="2010-06-28T12:43:00Z">
                  <w:rPr>
                    <w:rStyle w:val="Hyperlink"/>
                    <w:noProof/>
                  </w:rPr>
                </w:rPrChange>
              </w:rPr>
              <w:delText>7.4</w:delText>
            </w:r>
            <w:r w:rsidDel="00F74666">
              <w:rPr>
                <w:rFonts w:asciiTheme="minorHAnsi" w:eastAsiaTheme="minorEastAsia" w:hAnsiTheme="minorHAnsi" w:cstheme="minorBidi"/>
                <w:noProof/>
                <w:szCs w:val="22"/>
                <w:lang w:val="en-US" w:eastAsia="en-US"/>
              </w:rPr>
              <w:tab/>
            </w:r>
            <w:r w:rsidRPr="00F74666" w:rsidDel="00F74666">
              <w:rPr>
                <w:noProof/>
                <w:rPrChange w:id="643" w:author="Don Syme" w:date="2010-06-28T12:43:00Z">
                  <w:rPr>
                    <w:rStyle w:val="Hyperlink"/>
                    <w:noProof/>
                  </w:rPr>
                </w:rPrChange>
              </w:rPr>
              <w:delText>FSharp.Control.Extensions  (Module, AutoOpen)</w:delText>
            </w:r>
            <w:r w:rsidDel="00F74666">
              <w:rPr>
                <w:noProof/>
                <w:webHidden/>
              </w:rPr>
              <w:tab/>
              <w:delText>40</w:delText>
            </w:r>
          </w:del>
        </w:p>
        <w:p w:rsidR="00C057D6" w:rsidDel="00F74666" w:rsidRDefault="00C057D6">
          <w:pPr>
            <w:pStyle w:val="TOC3"/>
            <w:rPr>
              <w:del w:id="644" w:author="Don Syme" w:date="2010-06-28T12:43:00Z"/>
              <w:rFonts w:asciiTheme="minorHAnsi" w:eastAsiaTheme="minorEastAsia" w:hAnsiTheme="minorHAnsi" w:cstheme="minorBidi"/>
              <w:noProof/>
              <w:szCs w:val="22"/>
              <w:lang w:val="en-US" w:eastAsia="en-US"/>
            </w:rPr>
          </w:pPr>
          <w:del w:id="645" w:author="Don Syme" w:date="2010-06-28T12:43:00Z">
            <w:r w:rsidRPr="00F74666" w:rsidDel="00F74666">
              <w:rPr>
                <w:noProof/>
                <w:rPrChange w:id="646" w:author="Don Syme" w:date="2010-06-28T12:43:00Z">
                  <w:rPr>
                    <w:rStyle w:val="Hyperlink"/>
                    <w:noProof/>
                  </w:rPr>
                </w:rPrChange>
              </w:rPr>
              <w:delText>7.5</w:delText>
            </w:r>
            <w:r w:rsidDel="00F74666">
              <w:rPr>
                <w:rFonts w:asciiTheme="minorHAnsi" w:eastAsiaTheme="minorEastAsia" w:hAnsiTheme="minorHAnsi" w:cstheme="minorBidi"/>
                <w:noProof/>
                <w:szCs w:val="22"/>
                <w:lang w:val="en-US" w:eastAsia="en-US"/>
              </w:rPr>
              <w:tab/>
            </w:r>
            <w:r w:rsidRPr="00F74666" w:rsidDel="00F74666">
              <w:rPr>
                <w:noProof/>
                <w:rPrChange w:id="647" w:author="Don Syme" w:date="2010-06-28T12:43:00Z">
                  <w:rPr>
                    <w:rStyle w:val="Hyperlink"/>
                    <w:noProof/>
                  </w:rPr>
                </w:rPrChange>
              </w:rPr>
              <w:delText>FSharp.Control.MailboxProcessor  (Type)</w:delText>
            </w:r>
            <w:r w:rsidDel="00F74666">
              <w:rPr>
                <w:noProof/>
                <w:webHidden/>
              </w:rPr>
              <w:tab/>
              <w:delText>41</w:delText>
            </w:r>
          </w:del>
        </w:p>
        <w:p w:rsidR="00C057D6" w:rsidDel="00F74666" w:rsidRDefault="00C057D6">
          <w:pPr>
            <w:pStyle w:val="TOC2"/>
            <w:tabs>
              <w:tab w:val="left" w:pos="480"/>
              <w:tab w:val="right" w:pos="9016"/>
            </w:tabs>
            <w:rPr>
              <w:del w:id="648" w:author="Don Syme" w:date="2010-06-28T12:43:00Z"/>
              <w:rFonts w:asciiTheme="minorHAnsi" w:eastAsiaTheme="minorEastAsia" w:hAnsiTheme="minorHAnsi" w:cstheme="minorBidi"/>
              <w:b w:val="0"/>
              <w:bCs w:val="0"/>
              <w:noProof/>
              <w:szCs w:val="22"/>
              <w:lang w:val="en-US" w:eastAsia="en-US"/>
            </w:rPr>
          </w:pPr>
          <w:del w:id="649" w:author="Don Syme" w:date="2010-06-28T12:43:00Z">
            <w:r w:rsidRPr="00F74666" w:rsidDel="00F74666">
              <w:rPr>
                <w:noProof/>
                <w:rPrChange w:id="650" w:author="Don Syme" w:date="2010-06-28T12:43:00Z">
                  <w:rPr>
                    <w:rStyle w:val="Hyperlink"/>
                    <w:noProof/>
                  </w:rPr>
                </w:rPrChange>
              </w:rPr>
              <w:delText>8</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651" w:author="Don Syme" w:date="2010-06-28T12:43:00Z">
                  <w:rPr>
                    <w:rStyle w:val="Hyperlink"/>
                    <w:noProof/>
                  </w:rPr>
                </w:rPrChange>
              </w:rPr>
              <w:delText>FSharp.Control – Lazy Programming</w:delText>
            </w:r>
            <w:r w:rsidDel="00F74666">
              <w:rPr>
                <w:noProof/>
                <w:webHidden/>
              </w:rPr>
              <w:tab/>
              <w:delText>44</w:delText>
            </w:r>
          </w:del>
        </w:p>
        <w:p w:rsidR="00C057D6" w:rsidDel="00F74666" w:rsidRDefault="00C057D6">
          <w:pPr>
            <w:pStyle w:val="TOC3"/>
            <w:rPr>
              <w:del w:id="652" w:author="Don Syme" w:date="2010-06-28T12:43:00Z"/>
              <w:rFonts w:asciiTheme="minorHAnsi" w:eastAsiaTheme="minorEastAsia" w:hAnsiTheme="minorHAnsi" w:cstheme="minorBidi"/>
              <w:noProof/>
              <w:szCs w:val="22"/>
              <w:lang w:val="en-US" w:eastAsia="en-US"/>
            </w:rPr>
          </w:pPr>
          <w:del w:id="653" w:author="Don Syme" w:date="2010-06-28T12:43:00Z">
            <w:r w:rsidRPr="00F74666" w:rsidDel="00F74666">
              <w:rPr>
                <w:noProof/>
                <w:rPrChange w:id="654" w:author="Don Syme" w:date="2010-06-28T12:43:00Z">
                  <w:rPr>
                    <w:rStyle w:val="Hyperlink"/>
                    <w:noProof/>
                  </w:rPr>
                </w:rPrChange>
              </w:rPr>
              <w:delText>8.1</w:delText>
            </w:r>
            <w:r w:rsidDel="00F74666">
              <w:rPr>
                <w:rFonts w:asciiTheme="minorHAnsi" w:eastAsiaTheme="minorEastAsia" w:hAnsiTheme="minorHAnsi" w:cstheme="minorBidi"/>
                <w:noProof/>
                <w:szCs w:val="22"/>
                <w:lang w:val="en-US" w:eastAsia="en-US"/>
              </w:rPr>
              <w:tab/>
            </w:r>
            <w:r w:rsidRPr="00F74666" w:rsidDel="00F74666">
              <w:rPr>
                <w:noProof/>
                <w:rPrChange w:id="655" w:author="Don Syme" w:date="2010-06-28T12:43:00Z">
                  <w:rPr>
                    <w:rStyle w:val="Hyperlink"/>
                    <w:noProof/>
                  </w:rPr>
                </w:rPrChange>
              </w:rPr>
              <w:delText>FSharp.Control.Lazy  (Type)</w:delText>
            </w:r>
            <w:r w:rsidDel="00F74666">
              <w:rPr>
                <w:noProof/>
                <w:webHidden/>
              </w:rPr>
              <w:tab/>
              <w:delText>44</w:delText>
            </w:r>
          </w:del>
        </w:p>
        <w:p w:rsidR="00C057D6" w:rsidDel="00F74666" w:rsidRDefault="00C057D6">
          <w:pPr>
            <w:pStyle w:val="TOC2"/>
            <w:tabs>
              <w:tab w:val="left" w:pos="480"/>
              <w:tab w:val="right" w:pos="9016"/>
            </w:tabs>
            <w:rPr>
              <w:del w:id="656" w:author="Don Syme" w:date="2010-06-28T12:43:00Z"/>
              <w:rFonts w:asciiTheme="minorHAnsi" w:eastAsiaTheme="minorEastAsia" w:hAnsiTheme="minorHAnsi" w:cstheme="minorBidi"/>
              <w:b w:val="0"/>
              <w:bCs w:val="0"/>
              <w:noProof/>
              <w:szCs w:val="22"/>
              <w:lang w:val="en-US" w:eastAsia="en-US"/>
            </w:rPr>
          </w:pPr>
          <w:del w:id="657" w:author="Don Syme" w:date="2010-06-28T12:43:00Z">
            <w:r w:rsidRPr="00F74666" w:rsidDel="00F74666">
              <w:rPr>
                <w:noProof/>
                <w:rPrChange w:id="658" w:author="Don Syme" w:date="2010-06-28T12:43:00Z">
                  <w:rPr>
                    <w:rStyle w:val="Hyperlink"/>
                    <w:noProof/>
                  </w:rPr>
                </w:rPrChange>
              </w:rPr>
              <w:delText>9</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659" w:author="Don Syme" w:date="2010-06-28T12:43:00Z">
                  <w:rPr>
                    <w:rStyle w:val="Hyperlink"/>
                    <w:noProof/>
                  </w:rPr>
                </w:rPrChange>
              </w:rPr>
              <w:delText>FSharp.Reflection  (Namespace)</w:delText>
            </w:r>
            <w:r w:rsidDel="00F74666">
              <w:rPr>
                <w:noProof/>
                <w:webHidden/>
              </w:rPr>
              <w:tab/>
              <w:delText>45</w:delText>
            </w:r>
          </w:del>
        </w:p>
        <w:p w:rsidR="00C057D6" w:rsidDel="00F74666" w:rsidRDefault="00C057D6">
          <w:pPr>
            <w:pStyle w:val="TOC3"/>
            <w:rPr>
              <w:del w:id="660" w:author="Don Syme" w:date="2010-06-28T12:43:00Z"/>
              <w:rFonts w:asciiTheme="minorHAnsi" w:eastAsiaTheme="minorEastAsia" w:hAnsiTheme="minorHAnsi" w:cstheme="minorBidi"/>
              <w:noProof/>
              <w:szCs w:val="22"/>
              <w:lang w:val="en-US" w:eastAsia="en-US"/>
            </w:rPr>
          </w:pPr>
          <w:del w:id="661" w:author="Don Syme" w:date="2010-06-28T12:43:00Z">
            <w:r w:rsidRPr="00F74666" w:rsidDel="00F74666">
              <w:rPr>
                <w:noProof/>
                <w:rPrChange w:id="662" w:author="Don Syme" w:date="2010-06-28T12:43:00Z">
                  <w:rPr>
                    <w:rStyle w:val="Hyperlink"/>
                    <w:noProof/>
                  </w:rPr>
                </w:rPrChange>
              </w:rPr>
              <w:delText>9.1</w:delText>
            </w:r>
            <w:r w:rsidDel="00F74666">
              <w:rPr>
                <w:rFonts w:asciiTheme="minorHAnsi" w:eastAsiaTheme="minorEastAsia" w:hAnsiTheme="minorHAnsi" w:cstheme="minorBidi"/>
                <w:noProof/>
                <w:szCs w:val="22"/>
                <w:lang w:val="en-US" w:eastAsia="en-US"/>
              </w:rPr>
              <w:tab/>
            </w:r>
            <w:r w:rsidRPr="00F74666" w:rsidDel="00F74666">
              <w:rPr>
                <w:noProof/>
                <w:rPrChange w:id="663" w:author="Don Syme" w:date="2010-06-28T12:43:00Z">
                  <w:rPr>
                    <w:rStyle w:val="Hyperlink"/>
                    <w:noProof/>
                  </w:rPr>
                </w:rPrChange>
              </w:rPr>
              <w:delText>FSharp.Reflection.FSharpValue (Static Class)</w:delText>
            </w:r>
            <w:r w:rsidDel="00F74666">
              <w:rPr>
                <w:noProof/>
                <w:webHidden/>
              </w:rPr>
              <w:tab/>
              <w:delText>45</w:delText>
            </w:r>
          </w:del>
        </w:p>
        <w:p w:rsidR="00C057D6" w:rsidDel="00F74666" w:rsidRDefault="00C057D6">
          <w:pPr>
            <w:pStyle w:val="TOC3"/>
            <w:rPr>
              <w:del w:id="664" w:author="Don Syme" w:date="2010-06-28T12:43:00Z"/>
              <w:rFonts w:asciiTheme="minorHAnsi" w:eastAsiaTheme="minorEastAsia" w:hAnsiTheme="minorHAnsi" w:cstheme="minorBidi"/>
              <w:noProof/>
              <w:szCs w:val="22"/>
              <w:lang w:val="en-US" w:eastAsia="en-US"/>
            </w:rPr>
          </w:pPr>
          <w:del w:id="665" w:author="Don Syme" w:date="2010-06-28T12:43:00Z">
            <w:r w:rsidRPr="00F74666" w:rsidDel="00F74666">
              <w:rPr>
                <w:noProof/>
                <w:rPrChange w:id="666" w:author="Don Syme" w:date="2010-06-28T12:43:00Z">
                  <w:rPr>
                    <w:rStyle w:val="Hyperlink"/>
                    <w:noProof/>
                  </w:rPr>
                </w:rPrChange>
              </w:rPr>
              <w:delText>9.2</w:delText>
            </w:r>
            <w:r w:rsidDel="00F74666">
              <w:rPr>
                <w:rFonts w:asciiTheme="minorHAnsi" w:eastAsiaTheme="minorEastAsia" w:hAnsiTheme="minorHAnsi" w:cstheme="minorBidi"/>
                <w:noProof/>
                <w:szCs w:val="22"/>
                <w:lang w:val="en-US" w:eastAsia="en-US"/>
              </w:rPr>
              <w:tab/>
            </w:r>
            <w:r w:rsidRPr="00F74666" w:rsidDel="00F74666">
              <w:rPr>
                <w:noProof/>
                <w:rPrChange w:id="667" w:author="Don Syme" w:date="2010-06-28T12:43:00Z">
                  <w:rPr>
                    <w:rStyle w:val="Hyperlink"/>
                    <w:noProof/>
                  </w:rPr>
                </w:rPrChange>
              </w:rPr>
              <w:delText>FSharp.Reflection.FSharpType and UnionCase (Static Class)</w:delText>
            </w:r>
            <w:r w:rsidDel="00F74666">
              <w:rPr>
                <w:noProof/>
                <w:webHidden/>
              </w:rPr>
              <w:tab/>
              <w:delText>46</w:delText>
            </w:r>
          </w:del>
        </w:p>
        <w:p w:rsidR="00C057D6" w:rsidDel="00F74666" w:rsidRDefault="00C057D6">
          <w:pPr>
            <w:pStyle w:val="TOC2"/>
            <w:tabs>
              <w:tab w:val="left" w:pos="480"/>
              <w:tab w:val="right" w:pos="9016"/>
            </w:tabs>
            <w:rPr>
              <w:del w:id="668" w:author="Don Syme" w:date="2010-06-28T12:43:00Z"/>
              <w:rFonts w:asciiTheme="minorHAnsi" w:eastAsiaTheme="minorEastAsia" w:hAnsiTheme="minorHAnsi" w:cstheme="minorBidi"/>
              <w:b w:val="0"/>
              <w:bCs w:val="0"/>
              <w:noProof/>
              <w:szCs w:val="22"/>
              <w:lang w:val="en-US" w:eastAsia="en-US"/>
            </w:rPr>
          </w:pPr>
          <w:del w:id="669" w:author="Don Syme" w:date="2010-06-28T12:43:00Z">
            <w:r w:rsidRPr="00F74666" w:rsidDel="00F74666">
              <w:rPr>
                <w:noProof/>
                <w:rPrChange w:id="670" w:author="Don Syme" w:date="2010-06-28T12:43:00Z">
                  <w:rPr>
                    <w:rStyle w:val="Hyperlink"/>
                    <w:noProof/>
                  </w:rPr>
                </w:rPrChange>
              </w:rPr>
              <w:delText>10</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671" w:author="Don Syme" w:date="2010-06-28T12:43:00Z">
                  <w:rPr>
                    <w:rStyle w:val="Hyperlink"/>
                    <w:noProof/>
                  </w:rPr>
                </w:rPrChange>
              </w:rPr>
              <w:delText>FSharp.Quotations (Namespace)</w:delText>
            </w:r>
            <w:r w:rsidDel="00F74666">
              <w:rPr>
                <w:noProof/>
                <w:webHidden/>
              </w:rPr>
              <w:tab/>
              <w:delText>47</w:delText>
            </w:r>
          </w:del>
        </w:p>
        <w:p w:rsidR="00C057D6" w:rsidDel="00F74666" w:rsidRDefault="00C057D6">
          <w:pPr>
            <w:pStyle w:val="TOC3"/>
            <w:rPr>
              <w:del w:id="672" w:author="Don Syme" w:date="2010-06-28T12:43:00Z"/>
              <w:rFonts w:asciiTheme="minorHAnsi" w:eastAsiaTheme="minorEastAsia" w:hAnsiTheme="minorHAnsi" w:cstheme="minorBidi"/>
              <w:noProof/>
              <w:szCs w:val="22"/>
              <w:lang w:val="en-US" w:eastAsia="en-US"/>
            </w:rPr>
          </w:pPr>
          <w:del w:id="673" w:author="Don Syme" w:date="2010-06-28T12:43:00Z">
            <w:r w:rsidRPr="00F74666" w:rsidDel="00F74666">
              <w:rPr>
                <w:noProof/>
                <w:rPrChange w:id="674" w:author="Don Syme" w:date="2010-06-28T12:43:00Z">
                  <w:rPr>
                    <w:rStyle w:val="Hyperlink"/>
                    <w:noProof/>
                  </w:rPr>
                </w:rPrChange>
              </w:rPr>
              <w:delText>10.1</w:delText>
            </w:r>
            <w:r w:rsidDel="00F74666">
              <w:rPr>
                <w:rFonts w:asciiTheme="minorHAnsi" w:eastAsiaTheme="minorEastAsia" w:hAnsiTheme="minorHAnsi" w:cstheme="minorBidi"/>
                <w:noProof/>
                <w:szCs w:val="22"/>
                <w:lang w:val="en-US" w:eastAsia="en-US"/>
              </w:rPr>
              <w:tab/>
            </w:r>
            <w:r w:rsidRPr="00F74666" w:rsidDel="00F74666">
              <w:rPr>
                <w:noProof/>
                <w:rPrChange w:id="675" w:author="Don Syme" w:date="2010-06-28T12:43:00Z">
                  <w:rPr>
                    <w:rStyle w:val="Hyperlink"/>
                    <w:noProof/>
                  </w:rPr>
                </w:rPrChange>
              </w:rPr>
              <w:delText>FSharp.Quotations.Var, Expr (Type)</w:delText>
            </w:r>
            <w:r w:rsidDel="00F74666">
              <w:rPr>
                <w:noProof/>
                <w:webHidden/>
              </w:rPr>
              <w:tab/>
              <w:delText>47</w:delText>
            </w:r>
          </w:del>
        </w:p>
        <w:p w:rsidR="00C057D6" w:rsidDel="00F74666" w:rsidRDefault="00C057D6">
          <w:pPr>
            <w:pStyle w:val="TOC3"/>
            <w:rPr>
              <w:del w:id="676" w:author="Don Syme" w:date="2010-06-28T12:43:00Z"/>
              <w:rFonts w:asciiTheme="minorHAnsi" w:eastAsiaTheme="minorEastAsia" w:hAnsiTheme="minorHAnsi" w:cstheme="minorBidi"/>
              <w:noProof/>
              <w:szCs w:val="22"/>
              <w:lang w:val="en-US" w:eastAsia="en-US"/>
            </w:rPr>
          </w:pPr>
          <w:del w:id="677" w:author="Don Syme" w:date="2010-06-28T12:43:00Z">
            <w:r w:rsidRPr="00F74666" w:rsidDel="00F74666">
              <w:rPr>
                <w:noProof/>
                <w:rPrChange w:id="678" w:author="Don Syme" w:date="2010-06-28T12:43:00Z">
                  <w:rPr>
                    <w:rStyle w:val="Hyperlink"/>
                    <w:noProof/>
                  </w:rPr>
                </w:rPrChange>
              </w:rPr>
              <w:delText>10.2</w:delText>
            </w:r>
            <w:r w:rsidDel="00F74666">
              <w:rPr>
                <w:rFonts w:asciiTheme="minorHAnsi" w:eastAsiaTheme="minorEastAsia" w:hAnsiTheme="minorHAnsi" w:cstheme="minorBidi"/>
                <w:noProof/>
                <w:szCs w:val="22"/>
                <w:lang w:val="en-US" w:eastAsia="en-US"/>
              </w:rPr>
              <w:tab/>
            </w:r>
            <w:r w:rsidRPr="00F74666" w:rsidDel="00F74666">
              <w:rPr>
                <w:noProof/>
                <w:rPrChange w:id="679" w:author="Don Syme" w:date="2010-06-28T12:43:00Z">
                  <w:rPr>
                    <w:rStyle w:val="Hyperlink"/>
                    <w:noProof/>
                  </w:rPr>
                </w:rPrChange>
              </w:rPr>
              <w:delText>FSharp.Quotations.Patterns (Module)</w:delText>
            </w:r>
            <w:r w:rsidDel="00F74666">
              <w:rPr>
                <w:noProof/>
                <w:webHidden/>
              </w:rPr>
              <w:tab/>
              <w:delText>48</w:delText>
            </w:r>
          </w:del>
        </w:p>
        <w:p w:rsidR="00C057D6" w:rsidDel="00F74666" w:rsidRDefault="00C057D6">
          <w:pPr>
            <w:pStyle w:val="TOC3"/>
            <w:rPr>
              <w:del w:id="680" w:author="Don Syme" w:date="2010-06-28T12:43:00Z"/>
              <w:rFonts w:asciiTheme="minorHAnsi" w:eastAsiaTheme="minorEastAsia" w:hAnsiTheme="minorHAnsi" w:cstheme="minorBidi"/>
              <w:noProof/>
              <w:szCs w:val="22"/>
              <w:lang w:val="en-US" w:eastAsia="en-US"/>
            </w:rPr>
          </w:pPr>
          <w:del w:id="681" w:author="Don Syme" w:date="2010-06-28T12:43:00Z">
            <w:r w:rsidRPr="00F74666" w:rsidDel="00F74666">
              <w:rPr>
                <w:noProof/>
                <w:rPrChange w:id="682" w:author="Don Syme" w:date="2010-06-28T12:43:00Z">
                  <w:rPr>
                    <w:rStyle w:val="Hyperlink"/>
                    <w:noProof/>
                  </w:rPr>
                </w:rPrChange>
              </w:rPr>
              <w:delText>10.3</w:delText>
            </w:r>
            <w:r w:rsidDel="00F74666">
              <w:rPr>
                <w:rFonts w:asciiTheme="minorHAnsi" w:eastAsiaTheme="minorEastAsia" w:hAnsiTheme="minorHAnsi" w:cstheme="minorBidi"/>
                <w:noProof/>
                <w:szCs w:val="22"/>
                <w:lang w:val="en-US" w:eastAsia="en-US"/>
              </w:rPr>
              <w:tab/>
            </w:r>
            <w:r w:rsidRPr="00F74666" w:rsidDel="00F74666">
              <w:rPr>
                <w:noProof/>
                <w:rPrChange w:id="683" w:author="Don Syme" w:date="2010-06-28T12:43:00Z">
                  <w:rPr>
                    <w:rStyle w:val="Hyperlink"/>
                    <w:noProof/>
                  </w:rPr>
                </w:rPrChange>
              </w:rPr>
              <w:delText>FSharp.Quotations.DerivedPatterns (Module)</w:delText>
            </w:r>
            <w:r w:rsidDel="00F74666">
              <w:rPr>
                <w:noProof/>
                <w:webHidden/>
              </w:rPr>
              <w:tab/>
              <w:delText>49</w:delText>
            </w:r>
          </w:del>
        </w:p>
        <w:p w:rsidR="00C057D6" w:rsidDel="00F74666" w:rsidRDefault="00C057D6">
          <w:pPr>
            <w:pStyle w:val="TOC3"/>
            <w:rPr>
              <w:del w:id="684" w:author="Don Syme" w:date="2010-06-28T12:43:00Z"/>
              <w:rFonts w:asciiTheme="minorHAnsi" w:eastAsiaTheme="minorEastAsia" w:hAnsiTheme="minorHAnsi" w:cstheme="minorBidi"/>
              <w:noProof/>
              <w:szCs w:val="22"/>
              <w:lang w:val="en-US" w:eastAsia="en-US"/>
            </w:rPr>
          </w:pPr>
          <w:del w:id="685" w:author="Don Syme" w:date="2010-06-28T12:43:00Z">
            <w:r w:rsidRPr="00F74666" w:rsidDel="00F74666">
              <w:rPr>
                <w:noProof/>
                <w:rPrChange w:id="686" w:author="Don Syme" w:date="2010-06-28T12:43:00Z">
                  <w:rPr>
                    <w:rStyle w:val="Hyperlink"/>
                    <w:noProof/>
                  </w:rPr>
                </w:rPrChange>
              </w:rPr>
              <w:delText>10.4</w:delText>
            </w:r>
            <w:r w:rsidDel="00F74666">
              <w:rPr>
                <w:rFonts w:asciiTheme="minorHAnsi" w:eastAsiaTheme="minorEastAsia" w:hAnsiTheme="minorHAnsi" w:cstheme="minorBidi"/>
                <w:noProof/>
                <w:szCs w:val="22"/>
                <w:lang w:val="en-US" w:eastAsia="en-US"/>
              </w:rPr>
              <w:tab/>
            </w:r>
            <w:r w:rsidRPr="00F74666" w:rsidDel="00F74666">
              <w:rPr>
                <w:noProof/>
                <w:rPrChange w:id="687" w:author="Don Syme" w:date="2010-06-28T12:43:00Z">
                  <w:rPr>
                    <w:rStyle w:val="Hyperlink"/>
                    <w:noProof/>
                  </w:rPr>
                </w:rPrChange>
              </w:rPr>
              <w:delText>FSharp.Quotations.ExprShape  (Module)</w:delText>
            </w:r>
            <w:r w:rsidDel="00F74666">
              <w:rPr>
                <w:noProof/>
                <w:webHidden/>
              </w:rPr>
              <w:tab/>
              <w:delText>50</w:delText>
            </w:r>
          </w:del>
        </w:p>
        <w:p w:rsidR="00C057D6" w:rsidDel="00F74666" w:rsidRDefault="00C057D6">
          <w:pPr>
            <w:pStyle w:val="TOC2"/>
            <w:tabs>
              <w:tab w:val="left" w:pos="480"/>
              <w:tab w:val="right" w:pos="9016"/>
            </w:tabs>
            <w:rPr>
              <w:del w:id="688" w:author="Don Syme" w:date="2010-06-28T12:43:00Z"/>
              <w:rFonts w:asciiTheme="minorHAnsi" w:eastAsiaTheme="minorEastAsia" w:hAnsiTheme="minorHAnsi" w:cstheme="minorBidi"/>
              <w:b w:val="0"/>
              <w:bCs w:val="0"/>
              <w:noProof/>
              <w:szCs w:val="22"/>
              <w:lang w:val="en-US" w:eastAsia="en-US"/>
            </w:rPr>
          </w:pPr>
          <w:del w:id="689" w:author="Don Syme" w:date="2010-06-28T12:43:00Z">
            <w:r w:rsidRPr="00F74666" w:rsidDel="00F74666">
              <w:rPr>
                <w:noProof/>
                <w:rPrChange w:id="690" w:author="Don Syme" w:date="2010-06-28T12:43:00Z">
                  <w:rPr>
                    <w:rStyle w:val="Hyperlink"/>
                    <w:noProof/>
                  </w:rPr>
                </w:rPrChange>
              </w:rPr>
              <w:delText>11</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691" w:author="Don Syme" w:date="2010-06-28T12:43:00Z">
                  <w:rPr>
                    <w:rStyle w:val="Hyperlink"/>
                    <w:noProof/>
                  </w:rPr>
                </w:rPrChange>
              </w:rPr>
              <w:delText>FSharp.Text  (Namespace)</w:delText>
            </w:r>
            <w:r w:rsidDel="00F74666">
              <w:rPr>
                <w:noProof/>
                <w:webHidden/>
              </w:rPr>
              <w:tab/>
              <w:delText>51</w:delText>
            </w:r>
          </w:del>
        </w:p>
        <w:p w:rsidR="00C057D6" w:rsidDel="00F74666" w:rsidRDefault="00C057D6">
          <w:pPr>
            <w:pStyle w:val="TOC3"/>
            <w:rPr>
              <w:del w:id="692" w:author="Don Syme" w:date="2010-06-28T12:43:00Z"/>
              <w:rFonts w:asciiTheme="minorHAnsi" w:eastAsiaTheme="minorEastAsia" w:hAnsiTheme="minorHAnsi" w:cstheme="minorBidi"/>
              <w:noProof/>
              <w:szCs w:val="22"/>
              <w:lang w:val="en-US" w:eastAsia="en-US"/>
            </w:rPr>
          </w:pPr>
          <w:del w:id="693" w:author="Don Syme" w:date="2010-06-28T12:43:00Z">
            <w:r w:rsidRPr="00F74666" w:rsidDel="00F74666">
              <w:rPr>
                <w:noProof/>
                <w:rPrChange w:id="694" w:author="Don Syme" w:date="2010-06-28T12:43:00Z">
                  <w:rPr>
                    <w:rStyle w:val="Hyperlink"/>
                    <w:noProof/>
                  </w:rPr>
                </w:rPrChange>
              </w:rPr>
              <w:delText>11.1</w:delText>
            </w:r>
            <w:r w:rsidDel="00F74666">
              <w:rPr>
                <w:rFonts w:asciiTheme="minorHAnsi" w:eastAsiaTheme="minorEastAsia" w:hAnsiTheme="minorHAnsi" w:cstheme="minorBidi"/>
                <w:noProof/>
                <w:szCs w:val="22"/>
                <w:lang w:val="en-US" w:eastAsia="en-US"/>
              </w:rPr>
              <w:tab/>
            </w:r>
            <w:r w:rsidRPr="00F74666" w:rsidDel="00F74666">
              <w:rPr>
                <w:noProof/>
                <w:rPrChange w:id="695" w:author="Don Syme" w:date="2010-06-28T12:43:00Z">
                  <w:rPr>
                    <w:rStyle w:val="Hyperlink"/>
                    <w:noProof/>
                  </w:rPr>
                </w:rPrChange>
              </w:rPr>
              <w:delText>FSharp.Text.Format  (Type)</w:delText>
            </w:r>
            <w:r w:rsidDel="00F74666">
              <w:rPr>
                <w:noProof/>
                <w:webHidden/>
              </w:rPr>
              <w:tab/>
              <w:delText>51</w:delText>
            </w:r>
          </w:del>
        </w:p>
        <w:p w:rsidR="00C057D6" w:rsidDel="00F74666" w:rsidRDefault="00C057D6">
          <w:pPr>
            <w:pStyle w:val="TOC3"/>
            <w:rPr>
              <w:del w:id="696" w:author="Don Syme" w:date="2010-06-28T12:43:00Z"/>
              <w:rFonts w:asciiTheme="minorHAnsi" w:eastAsiaTheme="minorEastAsia" w:hAnsiTheme="minorHAnsi" w:cstheme="minorBidi"/>
              <w:noProof/>
              <w:szCs w:val="22"/>
              <w:lang w:val="en-US" w:eastAsia="en-US"/>
            </w:rPr>
          </w:pPr>
          <w:del w:id="697" w:author="Don Syme" w:date="2010-06-28T12:43:00Z">
            <w:r w:rsidRPr="00F74666" w:rsidDel="00F74666">
              <w:rPr>
                <w:noProof/>
                <w:rPrChange w:id="698" w:author="Don Syme" w:date="2010-06-28T12:43:00Z">
                  <w:rPr>
                    <w:rStyle w:val="Hyperlink"/>
                    <w:noProof/>
                  </w:rPr>
                </w:rPrChange>
              </w:rPr>
              <w:delText>11.2</w:delText>
            </w:r>
            <w:r w:rsidDel="00F74666">
              <w:rPr>
                <w:rFonts w:asciiTheme="minorHAnsi" w:eastAsiaTheme="minorEastAsia" w:hAnsiTheme="minorHAnsi" w:cstheme="minorBidi"/>
                <w:noProof/>
                <w:szCs w:val="22"/>
                <w:lang w:val="en-US" w:eastAsia="en-US"/>
              </w:rPr>
              <w:tab/>
            </w:r>
            <w:r w:rsidRPr="00F74666" w:rsidDel="00F74666">
              <w:rPr>
                <w:noProof/>
                <w:rPrChange w:id="699" w:author="Don Syme" w:date="2010-06-28T12:43:00Z">
                  <w:rPr>
                    <w:rStyle w:val="Hyperlink"/>
                    <w:noProof/>
                  </w:rPr>
                </w:rPrChange>
              </w:rPr>
              <w:delText>FSharp.Text.Printf  (Module)</w:delText>
            </w:r>
            <w:r w:rsidDel="00F74666">
              <w:rPr>
                <w:noProof/>
                <w:webHidden/>
              </w:rPr>
              <w:tab/>
              <w:delText>51</w:delText>
            </w:r>
          </w:del>
        </w:p>
        <w:p w:rsidR="00C057D6" w:rsidDel="00F74666" w:rsidRDefault="00C057D6">
          <w:pPr>
            <w:pStyle w:val="TOC2"/>
            <w:tabs>
              <w:tab w:val="left" w:pos="480"/>
              <w:tab w:val="right" w:pos="9016"/>
            </w:tabs>
            <w:rPr>
              <w:del w:id="700" w:author="Don Syme" w:date="2010-06-28T12:43:00Z"/>
              <w:rFonts w:asciiTheme="minorHAnsi" w:eastAsiaTheme="minorEastAsia" w:hAnsiTheme="minorHAnsi" w:cstheme="minorBidi"/>
              <w:b w:val="0"/>
              <w:bCs w:val="0"/>
              <w:noProof/>
              <w:szCs w:val="22"/>
              <w:lang w:val="en-US" w:eastAsia="en-US"/>
            </w:rPr>
          </w:pPr>
          <w:del w:id="701" w:author="Don Syme" w:date="2010-06-28T12:43:00Z">
            <w:r w:rsidRPr="00F74666" w:rsidDel="00F74666">
              <w:rPr>
                <w:noProof/>
                <w:rPrChange w:id="702" w:author="Don Syme" w:date="2010-06-28T12:43:00Z">
                  <w:rPr>
                    <w:rStyle w:val="Hyperlink"/>
                    <w:noProof/>
                  </w:rPr>
                </w:rPrChange>
              </w:rPr>
              <w:delText>12</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703" w:author="Don Syme" w:date="2010-06-28T12:43:00Z">
                  <w:rPr>
                    <w:rStyle w:val="Hyperlink"/>
                    <w:noProof/>
                  </w:rPr>
                </w:rPrChange>
              </w:rPr>
              <w:delText>FSharp.NativeInterop  (Namespace)</w:delText>
            </w:r>
            <w:r w:rsidDel="00F74666">
              <w:rPr>
                <w:noProof/>
                <w:webHidden/>
              </w:rPr>
              <w:tab/>
              <w:delText>53</w:delText>
            </w:r>
          </w:del>
        </w:p>
        <w:p w:rsidR="00C057D6" w:rsidDel="00F74666" w:rsidRDefault="00C057D6">
          <w:pPr>
            <w:pStyle w:val="TOC3"/>
            <w:rPr>
              <w:del w:id="704" w:author="Don Syme" w:date="2010-06-28T12:43:00Z"/>
              <w:rFonts w:asciiTheme="minorHAnsi" w:eastAsiaTheme="minorEastAsia" w:hAnsiTheme="minorHAnsi" w:cstheme="minorBidi"/>
              <w:noProof/>
              <w:szCs w:val="22"/>
              <w:lang w:val="en-US" w:eastAsia="en-US"/>
            </w:rPr>
          </w:pPr>
          <w:del w:id="705" w:author="Don Syme" w:date="2010-06-28T12:43:00Z">
            <w:r w:rsidRPr="00F74666" w:rsidDel="00F74666">
              <w:rPr>
                <w:noProof/>
                <w:rPrChange w:id="706" w:author="Don Syme" w:date="2010-06-28T12:43:00Z">
                  <w:rPr>
                    <w:rStyle w:val="Hyperlink"/>
                    <w:noProof/>
                  </w:rPr>
                </w:rPrChange>
              </w:rPr>
              <w:delText>12.1</w:delText>
            </w:r>
            <w:r w:rsidDel="00F74666">
              <w:rPr>
                <w:rFonts w:asciiTheme="minorHAnsi" w:eastAsiaTheme="minorEastAsia" w:hAnsiTheme="minorHAnsi" w:cstheme="minorBidi"/>
                <w:noProof/>
                <w:szCs w:val="22"/>
                <w:lang w:val="en-US" w:eastAsia="en-US"/>
              </w:rPr>
              <w:tab/>
            </w:r>
            <w:r w:rsidRPr="00F74666" w:rsidDel="00F74666">
              <w:rPr>
                <w:noProof/>
                <w:rPrChange w:id="707" w:author="Don Syme" w:date="2010-06-28T12:43:00Z">
                  <w:rPr>
                    <w:rStyle w:val="Hyperlink"/>
                    <w:noProof/>
                  </w:rPr>
                </w:rPrChange>
              </w:rPr>
              <w:delText>FSharp.NativeInterop.NativePtr  (Module)</w:delText>
            </w:r>
            <w:r w:rsidDel="00F74666">
              <w:rPr>
                <w:noProof/>
                <w:webHidden/>
              </w:rPr>
              <w:tab/>
              <w:delText>53</w:delText>
            </w:r>
          </w:del>
        </w:p>
        <w:p w:rsidR="00C057D6" w:rsidDel="00F74666" w:rsidRDefault="00C057D6">
          <w:pPr>
            <w:pStyle w:val="TOC2"/>
            <w:tabs>
              <w:tab w:val="left" w:pos="480"/>
              <w:tab w:val="right" w:pos="9016"/>
            </w:tabs>
            <w:rPr>
              <w:del w:id="708" w:author="Don Syme" w:date="2010-06-28T12:43:00Z"/>
              <w:rFonts w:asciiTheme="minorHAnsi" w:eastAsiaTheme="minorEastAsia" w:hAnsiTheme="minorHAnsi" w:cstheme="minorBidi"/>
              <w:b w:val="0"/>
              <w:bCs w:val="0"/>
              <w:noProof/>
              <w:szCs w:val="22"/>
              <w:lang w:val="en-US" w:eastAsia="en-US"/>
            </w:rPr>
          </w:pPr>
          <w:del w:id="709" w:author="Don Syme" w:date="2010-06-28T12:43:00Z">
            <w:r w:rsidRPr="00F74666" w:rsidDel="00F74666">
              <w:rPr>
                <w:noProof/>
                <w:rPrChange w:id="710" w:author="Don Syme" w:date="2010-06-28T12:43:00Z">
                  <w:rPr>
                    <w:rStyle w:val="Hyperlink"/>
                    <w:noProof/>
                  </w:rPr>
                </w:rPrChange>
              </w:rPr>
              <w:delText>13</w:delText>
            </w:r>
            <w:r w:rsidDel="00F74666">
              <w:rPr>
                <w:rFonts w:asciiTheme="minorHAnsi" w:eastAsiaTheme="minorEastAsia" w:hAnsiTheme="minorHAnsi" w:cstheme="minorBidi"/>
                <w:b w:val="0"/>
                <w:bCs w:val="0"/>
                <w:noProof/>
                <w:szCs w:val="22"/>
                <w:lang w:val="en-US" w:eastAsia="en-US"/>
              </w:rPr>
              <w:tab/>
            </w:r>
            <w:r w:rsidRPr="00F74666" w:rsidDel="00F74666">
              <w:rPr>
                <w:noProof/>
                <w:rPrChange w:id="711" w:author="Don Syme" w:date="2010-06-28T12:43:00Z">
                  <w:rPr>
                    <w:rStyle w:val="Hyperlink"/>
                    <w:noProof/>
                  </w:rPr>
                </w:rPrChange>
              </w:rPr>
              <w:delText>Language Primitives</w:delText>
            </w:r>
            <w:r w:rsidDel="00F74666">
              <w:rPr>
                <w:noProof/>
                <w:webHidden/>
              </w:rPr>
              <w:tab/>
              <w:delText>54</w:delText>
            </w:r>
          </w:del>
        </w:p>
        <w:p w:rsidR="00C057D6" w:rsidDel="00F74666" w:rsidRDefault="00C057D6">
          <w:pPr>
            <w:pStyle w:val="TOC3"/>
            <w:rPr>
              <w:del w:id="712" w:author="Don Syme" w:date="2010-06-28T12:43:00Z"/>
              <w:rFonts w:asciiTheme="minorHAnsi" w:eastAsiaTheme="minorEastAsia" w:hAnsiTheme="minorHAnsi" w:cstheme="minorBidi"/>
              <w:noProof/>
              <w:szCs w:val="22"/>
              <w:lang w:val="en-US" w:eastAsia="en-US"/>
            </w:rPr>
          </w:pPr>
          <w:del w:id="713" w:author="Don Syme" w:date="2010-06-28T12:43:00Z">
            <w:r w:rsidRPr="00F74666" w:rsidDel="00F74666">
              <w:rPr>
                <w:noProof/>
                <w:rPrChange w:id="714" w:author="Don Syme" w:date="2010-06-28T12:43:00Z">
                  <w:rPr>
                    <w:rStyle w:val="Hyperlink"/>
                    <w:noProof/>
                  </w:rPr>
                </w:rPrChange>
              </w:rPr>
              <w:delText>13.1</w:delText>
            </w:r>
            <w:r w:rsidDel="00F74666">
              <w:rPr>
                <w:rFonts w:asciiTheme="minorHAnsi" w:eastAsiaTheme="minorEastAsia" w:hAnsiTheme="minorHAnsi" w:cstheme="minorBidi"/>
                <w:noProof/>
                <w:szCs w:val="22"/>
                <w:lang w:val="en-US" w:eastAsia="en-US"/>
              </w:rPr>
              <w:tab/>
            </w:r>
            <w:r w:rsidRPr="00F74666" w:rsidDel="00F74666">
              <w:rPr>
                <w:noProof/>
                <w:rPrChange w:id="715" w:author="Don Syme" w:date="2010-06-28T12:43:00Z">
                  <w:rPr>
                    <w:rStyle w:val="Hyperlink"/>
                    <w:noProof/>
                  </w:rPr>
                </w:rPrChange>
              </w:rPr>
              <w:delText>FSharp.Core.FastFunc  (Type)</w:delText>
            </w:r>
            <w:r w:rsidDel="00F74666">
              <w:rPr>
                <w:noProof/>
                <w:webHidden/>
              </w:rPr>
              <w:tab/>
              <w:delText>54</w:delText>
            </w:r>
          </w:del>
        </w:p>
        <w:p w:rsidR="00C057D6" w:rsidDel="00F74666" w:rsidRDefault="00C057D6">
          <w:pPr>
            <w:pStyle w:val="TOC3"/>
            <w:rPr>
              <w:del w:id="716" w:author="Don Syme" w:date="2010-06-28T12:43:00Z"/>
              <w:rFonts w:asciiTheme="minorHAnsi" w:eastAsiaTheme="minorEastAsia" w:hAnsiTheme="minorHAnsi" w:cstheme="minorBidi"/>
              <w:noProof/>
              <w:szCs w:val="22"/>
              <w:lang w:val="en-US" w:eastAsia="en-US"/>
            </w:rPr>
          </w:pPr>
          <w:del w:id="717" w:author="Don Syme" w:date="2010-06-28T12:43:00Z">
            <w:r w:rsidRPr="00F74666" w:rsidDel="00F74666">
              <w:rPr>
                <w:noProof/>
                <w:rPrChange w:id="718" w:author="Don Syme" w:date="2010-06-28T12:43:00Z">
                  <w:rPr>
                    <w:rStyle w:val="Hyperlink"/>
                    <w:noProof/>
                  </w:rPr>
                </w:rPrChange>
              </w:rPr>
              <w:delText>13.2</w:delText>
            </w:r>
            <w:r w:rsidDel="00F74666">
              <w:rPr>
                <w:rFonts w:asciiTheme="minorHAnsi" w:eastAsiaTheme="minorEastAsia" w:hAnsiTheme="minorHAnsi" w:cstheme="minorBidi"/>
                <w:noProof/>
                <w:szCs w:val="22"/>
                <w:lang w:val="en-US" w:eastAsia="en-US"/>
              </w:rPr>
              <w:tab/>
            </w:r>
            <w:r w:rsidRPr="00F74666" w:rsidDel="00F74666">
              <w:rPr>
                <w:noProof/>
                <w:rPrChange w:id="719" w:author="Don Syme" w:date="2010-06-28T12:43:00Z">
                  <w:rPr>
                    <w:rStyle w:val="Hyperlink"/>
                    <w:noProof/>
                  </w:rPr>
                </w:rPrChange>
              </w:rPr>
              <w:delText>Tuple (functional tuples)</w:delText>
            </w:r>
            <w:r w:rsidDel="00F74666">
              <w:rPr>
                <w:noProof/>
                <w:webHidden/>
              </w:rPr>
              <w:tab/>
              <w:delText>54</w:delText>
            </w:r>
          </w:del>
        </w:p>
        <w:p w:rsidR="00C057D6" w:rsidDel="00F74666" w:rsidRDefault="00C057D6">
          <w:pPr>
            <w:pStyle w:val="TOC3"/>
            <w:rPr>
              <w:del w:id="720" w:author="Don Syme" w:date="2010-06-28T12:43:00Z"/>
              <w:rFonts w:asciiTheme="minorHAnsi" w:eastAsiaTheme="minorEastAsia" w:hAnsiTheme="minorHAnsi" w:cstheme="minorBidi"/>
              <w:noProof/>
              <w:szCs w:val="22"/>
              <w:lang w:val="en-US" w:eastAsia="en-US"/>
            </w:rPr>
          </w:pPr>
          <w:del w:id="721" w:author="Don Syme" w:date="2010-06-28T12:43:00Z">
            <w:r w:rsidRPr="00F74666" w:rsidDel="00F74666">
              <w:rPr>
                <w:noProof/>
                <w:rPrChange w:id="722" w:author="Don Syme" w:date="2010-06-28T12:43:00Z">
                  <w:rPr>
                    <w:rStyle w:val="Hyperlink"/>
                    <w:noProof/>
                  </w:rPr>
                </w:rPrChange>
              </w:rPr>
              <w:delText>13.3</w:delText>
            </w:r>
            <w:r w:rsidDel="00F74666">
              <w:rPr>
                <w:rFonts w:asciiTheme="minorHAnsi" w:eastAsiaTheme="minorEastAsia" w:hAnsiTheme="minorHAnsi" w:cstheme="minorBidi"/>
                <w:noProof/>
                <w:szCs w:val="22"/>
                <w:lang w:val="en-US" w:eastAsia="en-US"/>
              </w:rPr>
              <w:tab/>
            </w:r>
            <w:r w:rsidRPr="00F74666" w:rsidDel="00F74666">
              <w:rPr>
                <w:noProof/>
                <w:rPrChange w:id="723" w:author="Don Syme" w:date="2010-06-28T12:43:00Z">
                  <w:rPr>
                    <w:rStyle w:val="Hyperlink"/>
                    <w:noProof/>
                  </w:rPr>
                </w:rPrChange>
              </w:rPr>
              <w:delText>FSharp.Core.TypeFunc  (Type)</w:delText>
            </w:r>
            <w:r w:rsidDel="00F74666">
              <w:rPr>
                <w:noProof/>
                <w:webHidden/>
              </w:rPr>
              <w:tab/>
              <w:delText>55</w:delText>
            </w:r>
          </w:del>
        </w:p>
        <w:p w:rsidR="00C057D6" w:rsidDel="00F74666" w:rsidRDefault="00C057D6">
          <w:pPr>
            <w:pStyle w:val="TOC3"/>
            <w:rPr>
              <w:del w:id="724" w:author="Don Syme" w:date="2010-06-28T12:43:00Z"/>
              <w:rFonts w:asciiTheme="minorHAnsi" w:eastAsiaTheme="minorEastAsia" w:hAnsiTheme="minorHAnsi" w:cstheme="minorBidi"/>
              <w:noProof/>
              <w:szCs w:val="22"/>
              <w:lang w:val="en-US" w:eastAsia="en-US"/>
            </w:rPr>
          </w:pPr>
          <w:del w:id="725" w:author="Don Syme" w:date="2010-06-28T12:43:00Z">
            <w:r w:rsidRPr="00F74666" w:rsidDel="00F74666">
              <w:rPr>
                <w:noProof/>
                <w:rPrChange w:id="726" w:author="Don Syme" w:date="2010-06-28T12:43:00Z">
                  <w:rPr>
                    <w:rStyle w:val="Hyperlink"/>
                    <w:noProof/>
                  </w:rPr>
                </w:rPrChange>
              </w:rPr>
              <w:delText>13.4</w:delText>
            </w:r>
            <w:r w:rsidDel="00F74666">
              <w:rPr>
                <w:rFonts w:asciiTheme="minorHAnsi" w:eastAsiaTheme="minorEastAsia" w:hAnsiTheme="minorHAnsi" w:cstheme="minorBidi"/>
                <w:noProof/>
                <w:szCs w:val="22"/>
                <w:lang w:val="en-US" w:eastAsia="en-US"/>
              </w:rPr>
              <w:tab/>
            </w:r>
            <w:r w:rsidRPr="00F74666" w:rsidDel="00F74666">
              <w:rPr>
                <w:noProof/>
                <w:rPrChange w:id="727" w:author="Don Syme" w:date="2010-06-28T12:43:00Z">
                  <w:rPr>
                    <w:rStyle w:val="Hyperlink"/>
                    <w:noProof/>
                  </w:rPr>
                </w:rPrChange>
              </w:rPr>
              <w:delText>FSharp.Core.Choice  (Type)</w:delText>
            </w:r>
            <w:r w:rsidDel="00F74666">
              <w:rPr>
                <w:noProof/>
                <w:webHidden/>
              </w:rPr>
              <w:tab/>
              <w:delText>55</w:delText>
            </w:r>
          </w:del>
        </w:p>
        <w:p w:rsidR="00C057D6" w:rsidDel="00F74666" w:rsidRDefault="00C057D6">
          <w:pPr>
            <w:pStyle w:val="TOC3"/>
            <w:rPr>
              <w:del w:id="728" w:author="Don Syme" w:date="2010-06-28T12:43:00Z"/>
              <w:rFonts w:asciiTheme="minorHAnsi" w:eastAsiaTheme="minorEastAsia" w:hAnsiTheme="minorHAnsi" w:cstheme="minorBidi"/>
              <w:noProof/>
              <w:szCs w:val="22"/>
              <w:lang w:val="en-US" w:eastAsia="en-US"/>
            </w:rPr>
          </w:pPr>
          <w:del w:id="729" w:author="Don Syme" w:date="2010-06-28T12:43:00Z">
            <w:r w:rsidRPr="00F74666" w:rsidDel="00F74666">
              <w:rPr>
                <w:noProof/>
                <w:rPrChange w:id="730" w:author="Don Syme" w:date="2010-06-28T12:43:00Z">
                  <w:rPr>
                    <w:rStyle w:val="Hyperlink"/>
                    <w:noProof/>
                  </w:rPr>
                </w:rPrChange>
              </w:rPr>
              <w:delText>13.5</w:delText>
            </w:r>
            <w:r w:rsidDel="00F74666">
              <w:rPr>
                <w:rFonts w:asciiTheme="minorHAnsi" w:eastAsiaTheme="minorEastAsia" w:hAnsiTheme="minorHAnsi" w:cstheme="minorBidi"/>
                <w:noProof/>
                <w:szCs w:val="22"/>
                <w:lang w:val="en-US" w:eastAsia="en-US"/>
              </w:rPr>
              <w:tab/>
            </w:r>
            <w:r w:rsidRPr="00F74666" w:rsidDel="00F74666">
              <w:rPr>
                <w:noProof/>
                <w:rPrChange w:id="731" w:author="Don Syme" w:date="2010-06-28T12:43:00Z">
                  <w:rPr>
                    <w:rStyle w:val="Hyperlink"/>
                    <w:noProof/>
                  </w:rPr>
                </w:rPrChange>
              </w:rPr>
              <w:delText>FSharp.Core.LanguagePrimitives (Module)</w:delText>
            </w:r>
            <w:r w:rsidDel="00F74666">
              <w:rPr>
                <w:noProof/>
                <w:webHidden/>
              </w:rPr>
              <w:tab/>
              <w:delText>55</w:delText>
            </w:r>
          </w:del>
        </w:p>
        <w:p w:rsidR="00C057D6" w:rsidDel="00F74666" w:rsidRDefault="00C057D6">
          <w:pPr>
            <w:pStyle w:val="TOC3"/>
            <w:rPr>
              <w:del w:id="732" w:author="Don Syme" w:date="2010-06-28T12:43:00Z"/>
              <w:rFonts w:asciiTheme="minorHAnsi" w:eastAsiaTheme="minorEastAsia" w:hAnsiTheme="minorHAnsi" w:cstheme="minorBidi"/>
              <w:noProof/>
              <w:szCs w:val="22"/>
              <w:lang w:val="en-US" w:eastAsia="en-US"/>
            </w:rPr>
          </w:pPr>
          <w:del w:id="733" w:author="Don Syme" w:date="2010-06-28T12:43:00Z">
            <w:r w:rsidRPr="00F74666" w:rsidDel="00F74666">
              <w:rPr>
                <w:noProof/>
                <w:rPrChange w:id="734" w:author="Don Syme" w:date="2010-06-28T12:43:00Z">
                  <w:rPr>
                    <w:rStyle w:val="Hyperlink"/>
                    <w:noProof/>
                  </w:rPr>
                </w:rPrChange>
              </w:rPr>
              <w:delText>13.6</w:delText>
            </w:r>
            <w:r w:rsidDel="00F74666">
              <w:rPr>
                <w:rFonts w:asciiTheme="minorHAnsi" w:eastAsiaTheme="minorEastAsia" w:hAnsiTheme="minorHAnsi" w:cstheme="minorBidi"/>
                <w:noProof/>
                <w:szCs w:val="22"/>
                <w:lang w:val="en-US" w:eastAsia="en-US"/>
              </w:rPr>
              <w:tab/>
            </w:r>
            <w:r w:rsidRPr="00F74666" w:rsidDel="00F74666">
              <w:rPr>
                <w:noProof/>
                <w:rPrChange w:id="735" w:author="Don Syme" w:date="2010-06-28T12:43:00Z">
                  <w:rPr>
                    <w:rStyle w:val="Hyperlink"/>
                    <w:noProof/>
                  </w:rPr>
                </w:rPrChange>
              </w:rPr>
              <w:delText>FSharp.Core.OptimizedRanges (Module)</w:delText>
            </w:r>
            <w:r w:rsidDel="00F74666">
              <w:rPr>
                <w:noProof/>
                <w:webHidden/>
              </w:rPr>
              <w:tab/>
              <w:delText>56</w:delText>
            </w:r>
          </w:del>
        </w:p>
        <w:p w:rsidR="00C057D6" w:rsidDel="00F74666" w:rsidRDefault="00C057D6">
          <w:pPr>
            <w:pStyle w:val="TOC3"/>
            <w:rPr>
              <w:del w:id="736" w:author="Don Syme" w:date="2010-06-28T12:43:00Z"/>
              <w:rFonts w:asciiTheme="minorHAnsi" w:eastAsiaTheme="minorEastAsia" w:hAnsiTheme="minorHAnsi" w:cstheme="minorBidi"/>
              <w:noProof/>
              <w:szCs w:val="22"/>
              <w:lang w:val="en-US" w:eastAsia="en-US"/>
            </w:rPr>
          </w:pPr>
          <w:del w:id="737" w:author="Don Syme" w:date="2010-06-28T12:43:00Z">
            <w:r w:rsidRPr="00F74666" w:rsidDel="00F74666">
              <w:rPr>
                <w:noProof/>
                <w:rPrChange w:id="738" w:author="Don Syme" w:date="2010-06-28T12:43:00Z">
                  <w:rPr>
                    <w:rStyle w:val="Hyperlink"/>
                    <w:noProof/>
                  </w:rPr>
                </w:rPrChange>
              </w:rPr>
              <w:delText>13.7</w:delText>
            </w:r>
            <w:r w:rsidDel="00F74666">
              <w:rPr>
                <w:rFonts w:asciiTheme="minorHAnsi" w:eastAsiaTheme="minorEastAsia" w:hAnsiTheme="minorHAnsi" w:cstheme="minorBidi"/>
                <w:noProof/>
                <w:szCs w:val="22"/>
                <w:lang w:val="en-US" w:eastAsia="en-US"/>
              </w:rPr>
              <w:tab/>
            </w:r>
            <w:r w:rsidRPr="00F74666" w:rsidDel="00F74666">
              <w:rPr>
                <w:noProof/>
                <w:rPrChange w:id="739" w:author="Don Syme" w:date="2010-06-28T12:43:00Z">
                  <w:rPr>
                    <w:rStyle w:val="Hyperlink"/>
                    <w:noProof/>
                  </w:rPr>
                </w:rPrChange>
              </w:rPr>
              <w:delText>FSharp.Core. OptimizedClosures (Module)</w:delText>
            </w:r>
            <w:r w:rsidDel="00F74666">
              <w:rPr>
                <w:noProof/>
                <w:webHidden/>
              </w:rPr>
              <w:tab/>
              <w:delText>57</w:delText>
            </w:r>
          </w:del>
        </w:p>
        <w:p w:rsidR="00C057D6" w:rsidDel="00F74666" w:rsidRDefault="00C057D6">
          <w:pPr>
            <w:pStyle w:val="TOC3"/>
            <w:rPr>
              <w:del w:id="740" w:author="Don Syme" w:date="2010-06-28T12:43:00Z"/>
              <w:rFonts w:asciiTheme="minorHAnsi" w:eastAsiaTheme="minorEastAsia" w:hAnsiTheme="minorHAnsi" w:cstheme="minorBidi"/>
              <w:noProof/>
              <w:szCs w:val="22"/>
              <w:lang w:val="en-US" w:eastAsia="en-US"/>
            </w:rPr>
          </w:pPr>
          <w:del w:id="741" w:author="Don Syme" w:date="2010-06-28T12:43:00Z">
            <w:r w:rsidRPr="00F74666" w:rsidDel="00F74666">
              <w:rPr>
                <w:noProof/>
                <w:rPrChange w:id="742" w:author="Don Syme" w:date="2010-06-28T12:43:00Z">
                  <w:rPr>
                    <w:rStyle w:val="Hyperlink"/>
                    <w:noProof/>
                  </w:rPr>
                </w:rPrChange>
              </w:rPr>
              <w:delText>13.8</w:delText>
            </w:r>
            <w:r w:rsidDel="00F74666">
              <w:rPr>
                <w:rFonts w:asciiTheme="minorHAnsi" w:eastAsiaTheme="minorEastAsia" w:hAnsiTheme="minorHAnsi" w:cstheme="minorBidi"/>
                <w:noProof/>
                <w:szCs w:val="22"/>
                <w:lang w:val="en-US" w:eastAsia="en-US"/>
              </w:rPr>
              <w:tab/>
            </w:r>
            <w:r w:rsidRPr="00F74666" w:rsidDel="00F74666">
              <w:rPr>
                <w:noProof/>
                <w:rPrChange w:id="743" w:author="Don Syme" w:date="2010-06-28T12:43:00Z">
                  <w:rPr>
                    <w:rStyle w:val="Hyperlink"/>
                    <w:noProof/>
                  </w:rPr>
                </w:rPrChange>
              </w:rPr>
              <w:delText>FSharp.Core.Collecitons.SequenceExpressionHelpers (Module)</w:delText>
            </w:r>
            <w:r w:rsidDel="00F74666">
              <w:rPr>
                <w:noProof/>
                <w:webHidden/>
              </w:rPr>
              <w:tab/>
              <w:delText>57</w:delText>
            </w:r>
          </w:del>
        </w:p>
        <w:p w:rsidR="00C057D6" w:rsidDel="00F74666" w:rsidRDefault="00C057D6">
          <w:pPr>
            <w:pStyle w:val="TOC3"/>
            <w:rPr>
              <w:del w:id="744" w:author="Don Syme" w:date="2010-06-28T12:43:00Z"/>
              <w:rFonts w:asciiTheme="minorHAnsi" w:eastAsiaTheme="minorEastAsia" w:hAnsiTheme="minorHAnsi" w:cstheme="minorBidi"/>
              <w:noProof/>
              <w:szCs w:val="22"/>
              <w:lang w:val="en-US" w:eastAsia="en-US"/>
            </w:rPr>
          </w:pPr>
          <w:del w:id="745" w:author="Don Syme" w:date="2010-06-28T12:43:00Z">
            <w:r w:rsidRPr="00F74666" w:rsidDel="00F74666">
              <w:rPr>
                <w:noProof/>
                <w:rPrChange w:id="746" w:author="Don Syme" w:date="2010-06-28T12:43:00Z">
                  <w:rPr>
                    <w:rStyle w:val="Hyperlink"/>
                    <w:noProof/>
                  </w:rPr>
                </w:rPrChange>
              </w:rPr>
              <w:delText>13.9</w:delText>
            </w:r>
            <w:r w:rsidDel="00F74666">
              <w:rPr>
                <w:rFonts w:asciiTheme="minorHAnsi" w:eastAsiaTheme="minorEastAsia" w:hAnsiTheme="minorHAnsi" w:cstheme="minorBidi"/>
                <w:noProof/>
                <w:szCs w:val="22"/>
                <w:lang w:val="en-US" w:eastAsia="en-US"/>
              </w:rPr>
              <w:tab/>
            </w:r>
            <w:r w:rsidRPr="00F74666" w:rsidDel="00F74666">
              <w:rPr>
                <w:noProof/>
                <w:rPrChange w:id="747" w:author="Don Syme" w:date="2010-06-28T12:43:00Z">
                  <w:rPr>
                    <w:rStyle w:val="Hyperlink"/>
                    <w:noProof/>
                  </w:rPr>
                </w:rPrChange>
              </w:rPr>
              <w:delText>FSharp.Core. ComparisonIdentity (Module)</w:delText>
            </w:r>
            <w:r w:rsidDel="00F74666">
              <w:rPr>
                <w:noProof/>
                <w:webHidden/>
              </w:rPr>
              <w:tab/>
              <w:delText>58</w:delText>
            </w:r>
          </w:del>
        </w:p>
        <w:p w:rsidR="00C057D6" w:rsidDel="00F74666" w:rsidRDefault="00C057D6">
          <w:pPr>
            <w:pStyle w:val="TOC3"/>
            <w:rPr>
              <w:del w:id="748" w:author="Don Syme" w:date="2010-06-28T12:43:00Z"/>
              <w:rFonts w:asciiTheme="minorHAnsi" w:eastAsiaTheme="minorEastAsia" w:hAnsiTheme="minorHAnsi" w:cstheme="minorBidi"/>
              <w:noProof/>
              <w:szCs w:val="22"/>
              <w:lang w:val="en-US" w:eastAsia="en-US"/>
            </w:rPr>
          </w:pPr>
          <w:del w:id="749" w:author="Don Syme" w:date="2010-06-28T12:43:00Z">
            <w:r w:rsidRPr="00F74666" w:rsidDel="00F74666">
              <w:rPr>
                <w:noProof/>
                <w:rPrChange w:id="750" w:author="Don Syme" w:date="2010-06-28T12:43:00Z">
                  <w:rPr>
                    <w:rStyle w:val="Hyperlink"/>
                    <w:noProof/>
                  </w:rPr>
                </w:rPrChange>
              </w:rPr>
              <w:delText>13.10</w:delText>
            </w:r>
            <w:r w:rsidDel="00F74666">
              <w:rPr>
                <w:rFonts w:asciiTheme="minorHAnsi" w:eastAsiaTheme="minorEastAsia" w:hAnsiTheme="minorHAnsi" w:cstheme="minorBidi"/>
                <w:noProof/>
                <w:szCs w:val="22"/>
                <w:lang w:val="en-US" w:eastAsia="en-US"/>
              </w:rPr>
              <w:tab/>
            </w:r>
            <w:r w:rsidRPr="00F74666" w:rsidDel="00F74666">
              <w:rPr>
                <w:noProof/>
                <w:rPrChange w:id="751" w:author="Don Syme" w:date="2010-06-28T12:43:00Z">
                  <w:rPr>
                    <w:rStyle w:val="Hyperlink"/>
                    <w:noProof/>
                  </w:rPr>
                </w:rPrChange>
              </w:rPr>
              <w:delText>FSharp.Core.HashIdentity (Module)</w:delText>
            </w:r>
            <w:r w:rsidDel="00F74666">
              <w:rPr>
                <w:noProof/>
                <w:webHidden/>
              </w:rPr>
              <w:tab/>
              <w:delText>58</w:delText>
            </w:r>
          </w:del>
        </w:p>
        <w:p w:rsidR="00C057D6" w:rsidDel="00F74666" w:rsidRDefault="00C057D6">
          <w:pPr>
            <w:pStyle w:val="TOC3"/>
            <w:rPr>
              <w:del w:id="752" w:author="Don Syme" w:date="2010-06-28T12:43:00Z"/>
              <w:rFonts w:asciiTheme="minorHAnsi" w:eastAsiaTheme="minorEastAsia" w:hAnsiTheme="minorHAnsi" w:cstheme="minorBidi"/>
              <w:noProof/>
              <w:szCs w:val="22"/>
              <w:lang w:val="en-US" w:eastAsia="en-US"/>
            </w:rPr>
          </w:pPr>
          <w:del w:id="753" w:author="Don Syme" w:date="2010-06-28T12:43:00Z">
            <w:r w:rsidRPr="00F74666" w:rsidDel="00F74666">
              <w:rPr>
                <w:noProof/>
                <w:rPrChange w:id="754" w:author="Don Syme" w:date="2010-06-28T12:43:00Z">
                  <w:rPr>
                    <w:rStyle w:val="Hyperlink"/>
                    <w:noProof/>
                  </w:rPr>
                </w:rPrChange>
              </w:rPr>
              <w:delText>13.11</w:delText>
            </w:r>
            <w:r w:rsidDel="00F74666">
              <w:rPr>
                <w:rFonts w:asciiTheme="minorHAnsi" w:eastAsiaTheme="minorEastAsia" w:hAnsiTheme="minorHAnsi" w:cstheme="minorBidi"/>
                <w:noProof/>
                <w:szCs w:val="22"/>
                <w:lang w:val="en-US" w:eastAsia="en-US"/>
              </w:rPr>
              <w:tab/>
            </w:r>
            <w:r w:rsidRPr="00F74666" w:rsidDel="00F74666">
              <w:rPr>
                <w:noProof/>
                <w:rPrChange w:id="755" w:author="Don Syme" w:date="2010-06-28T12:43:00Z">
                  <w:rPr>
                    <w:rStyle w:val="Hyperlink"/>
                    <w:noProof/>
                  </w:rPr>
                </w:rPrChange>
              </w:rPr>
              <w:delText>FSharp.Core.FuncConvert  (Type)</w:delText>
            </w:r>
            <w:r w:rsidDel="00F74666">
              <w:rPr>
                <w:noProof/>
                <w:webHidden/>
              </w:rPr>
              <w:tab/>
              <w:delText>58</w:delText>
            </w:r>
          </w:del>
        </w:p>
        <w:p w:rsidR="00C057D6" w:rsidDel="00F74666" w:rsidRDefault="00C057D6">
          <w:pPr>
            <w:pStyle w:val="TOC3"/>
            <w:rPr>
              <w:del w:id="756" w:author="Don Syme" w:date="2010-06-28T12:43:00Z"/>
              <w:rFonts w:asciiTheme="minorHAnsi" w:eastAsiaTheme="minorEastAsia" w:hAnsiTheme="minorHAnsi" w:cstheme="minorBidi"/>
              <w:noProof/>
              <w:szCs w:val="22"/>
              <w:lang w:val="en-US" w:eastAsia="en-US"/>
            </w:rPr>
          </w:pPr>
          <w:del w:id="757" w:author="Don Syme" w:date="2010-06-28T12:43:00Z">
            <w:r w:rsidRPr="00F74666" w:rsidDel="00F74666">
              <w:rPr>
                <w:noProof/>
                <w:rPrChange w:id="758" w:author="Don Syme" w:date="2010-06-28T12:43:00Z">
                  <w:rPr>
                    <w:rStyle w:val="Hyperlink"/>
                    <w:noProof/>
                  </w:rPr>
                </w:rPrChange>
              </w:rPr>
              <w:delText>13.12</w:delText>
            </w:r>
            <w:r w:rsidDel="00F74666">
              <w:rPr>
                <w:rFonts w:asciiTheme="minorHAnsi" w:eastAsiaTheme="minorEastAsia" w:hAnsiTheme="minorHAnsi" w:cstheme="minorBidi"/>
                <w:noProof/>
                <w:szCs w:val="22"/>
                <w:lang w:val="en-US" w:eastAsia="en-US"/>
              </w:rPr>
              <w:tab/>
            </w:r>
            <w:r w:rsidRPr="00F74666" w:rsidDel="00F74666">
              <w:rPr>
                <w:noProof/>
                <w:rPrChange w:id="759" w:author="Don Syme" w:date="2010-06-28T12:43:00Z">
                  <w:rPr>
                    <w:rStyle w:val="Hyperlink"/>
                    <w:noProof/>
                  </w:rPr>
                </w:rPrChange>
              </w:rPr>
              <w:delText>FSharp.Core.Unit  (Type)</w:delText>
            </w:r>
            <w:r w:rsidDel="00F74666">
              <w:rPr>
                <w:noProof/>
                <w:webHidden/>
              </w:rPr>
              <w:tab/>
              <w:delText>59</w:delText>
            </w:r>
          </w:del>
        </w:p>
        <w:p w:rsidR="00AC2999" w:rsidRPr="00DF274C" w:rsidRDefault="00F266BA" w:rsidP="00B7361E">
          <w:r w:rsidRPr="00DF274C">
            <w:rPr>
              <w:caps/>
              <w:smallCaps/>
            </w:rPr>
            <w:fldChar w:fldCharType="end"/>
          </w:r>
        </w:p>
      </w:sdtContent>
    </w:sdt>
    <w:p w:rsidR="00907CAD" w:rsidRPr="008C7F6F" w:rsidRDefault="008C7F6F" w:rsidP="00B5354C">
      <w:pPr>
        <w:pStyle w:val="Heading1"/>
      </w:pPr>
      <w:bookmarkStart w:id="760" w:name="_Toc265492352"/>
      <w:r w:rsidRPr="008C7F6F">
        <w:lastRenderedPageBreak/>
        <w:t>Overview</w:t>
      </w:r>
      <w:bookmarkEnd w:id="760"/>
    </w:p>
    <w:p w:rsidR="00CA7FEC" w:rsidRDefault="00CA7FEC" w:rsidP="00EC0F94">
      <w:pPr>
        <w:pStyle w:val="BodyText"/>
        <w:rPr>
          <w:color w:val="1F497D"/>
          <w:lang w:val="en-US"/>
        </w:rPr>
      </w:pPr>
      <w:r>
        <w:rPr>
          <w:lang w:val="en-US"/>
        </w:rPr>
        <w:t>FSharp.Core.dll is the standard library for F# application</w:t>
      </w:r>
      <w:ins w:id="761" w:author="Luke Hoban" w:date="2008-11-20T12:42:00Z">
        <w:r w:rsidR="005B326E">
          <w:rPr>
            <w:lang w:val="en-US"/>
          </w:rPr>
          <w:t>s</w:t>
        </w:r>
      </w:ins>
      <w:r>
        <w:rPr>
          <w:lang w:val="en-US"/>
        </w:rPr>
        <w:t xml:space="preserve">, akin to Microsoft.VisualBasic.dll.  All F# applications </w:t>
      </w:r>
      <w:r w:rsidR="00046B1E">
        <w:rPr>
          <w:lang w:val="en-US"/>
        </w:rPr>
        <w:t xml:space="preserve">and libraries </w:t>
      </w:r>
      <w:r>
        <w:rPr>
          <w:lang w:val="en-US"/>
        </w:rPr>
        <w:t>must use it, and it contains</w:t>
      </w:r>
    </w:p>
    <w:p w:rsidR="00CA7FEC" w:rsidRPr="001B6B3B" w:rsidRDefault="00CA7FEC" w:rsidP="001B6B3B">
      <w:pPr>
        <w:pStyle w:val="ListParagraph"/>
        <w:numPr>
          <w:ilvl w:val="0"/>
          <w:numId w:val="4"/>
        </w:numPr>
      </w:pPr>
      <w:r w:rsidRPr="001B6B3B">
        <w:rPr>
          <w:lang w:val="en-US"/>
        </w:rPr>
        <w:t>F# operator definitions and runtime helper functions emitted by the compiler</w:t>
      </w:r>
    </w:p>
    <w:p w:rsidR="004252EA" w:rsidRPr="001B6B3B" w:rsidRDefault="004252EA" w:rsidP="004252EA">
      <w:pPr>
        <w:pStyle w:val="ListParagraph"/>
        <w:numPr>
          <w:ilvl w:val="0"/>
          <w:numId w:val="4"/>
        </w:numPr>
        <w:rPr>
          <w:ins w:id="762" w:author="Don Syme" w:date="2010-06-28T10:30:00Z"/>
        </w:rPr>
      </w:pPr>
      <w:ins w:id="763" w:author="Don Syme" w:date="2010-06-28T10:30:00Z">
        <w:r>
          <w:rPr>
            <w:lang w:val="en-US"/>
          </w:rPr>
          <w:t>The library support for the F# functional</w:t>
        </w:r>
        <w:r w:rsidRPr="001B6B3B">
          <w:rPr>
            <w:lang w:val="en-US"/>
          </w:rPr>
          <w:t xml:space="preserve"> </w:t>
        </w:r>
        <w:r>
          <w:rPr>
            <w:lang w:val="en-US"/>
          </w:rPr>
          <w:t>programming model</w:t>
        </w:r>
        <w:r w:rsidRPr="001B6B3B">
          <w:rPr>
            <w:lang w:val="en-US"/>
          </w:rPr>
          <w:t xml:space="preserve">. </w:t>
        </w:r>
      </w:ins>
    </w:p>
    <w:p w:rsidR="004252EA" w:rsidRPr="004252EA" w:rsidRDefault="004252EA" w:rsidP="004252EA">
      <w:pPr>
        <w:pStyle w:val="ListParagraph"/>
        <w:numPr>
          <w:ilvl w:val="1"/>
          <w:numId w:val="4"/>
        </w:numPr>
        <w:rPr>
          <w:ins w:id="764" w:author="Don Syme" w:date="2010-06-28T10:30:00Z"/>
          <w:rPrChange w:id="765" w:author="Don Syme" w:date="2010-06-28T10:30:00Z">
            <w:rPr>
              <w:ins w:id="766" w:author="Don Syme" w:date="2010-06-28T10:30:00Z"/>
              <w:lang w:val="en-US"/>
            </w:rPr>
          </w:rPrChange>
        </w:rPr>
        <w:pPrChange w:id="767" w:author="Don Syme" w:date="2010-06-28T10:30:00Z">
          <w:pPr>
            <w:pStyle w:val="ListParagraph"/>
            <w:numPr>
              <w:numId w:val="4"/>
            </w:numPr>
            <w:ind w:hanging="360"/>
          </w:pPr>
        </w:pPrChange>
      </w:pPr>
      <w:ins w:id="768" w:author="Don Syme" w:date="2010-06-28T10:30:00Z">
        <w:r>
          <w:rPr>
            <w:lang w:val="en-US"/>
          </w:rPr>
          <w:t>The b</w:t>
        </w:r>
      </w:ins>
      <w:del w:id="769" w:author="Don Syme" w:date="2010-06-28T10:29:00Z">
        <w:r w:rsidR="001B6B3B" w:rsidRPr="001B6B3B" w:rsidDel="004252EA">
          <w:rPr>
            <w:lang w:val="en-US"/>
          </w:rPr>
          <w:delText>Seven b</w:delText>
        </w:r>
      </w:del>
      <w:r w:rsidR="001B6B3B" w:rsidRPr="001B6B3B">
        <w:rPr>
          <w:lang w:val="en-US"/>
        </w:rPr>
        <w:t>asic </w:t>
      </w:r>
      <w:r w:rsidR="00CA7FEC" w:rsidRPr="001B6B3B">
        <w:rPr>
          <w:lang w:val="en-US"/>
        </w:rPr>
        <w:t xml:space="preserve">functional programming </w:t>
      </w:r>
      <w:del w:id="770" w:author="Don Syme" w:date="2010-06-28T10:30:00Z">
        <w:r w:rsidR="00CA7FEC" w:rsidRPr="001B6B3B" w:rsidDel="004252EA">
          <w:rPr>
            <w:lang w:val="en-US"/>
          </w:rPr>
          <w:delText>types</w:delText>
        </w:r>
      </w:del>
      <w:ins w:id="771" w:author="Don Syme" w:date="2010-06-28T10:30:00Z">
        <w:r>
          <w:rPr>
            <w:lang w:val="en-US"/>
          </w:rPr>
          <w:t>types.</w:t>
        </w:r>
      </w:ins>
      <w:del w:id="772" w:author="Don Syme" w:date="2010-06-28T10:30:00Z">
        <w:r w:rsidR="00CA7FEC" w:rsidRPr="001B6B3B" w:rsidDel="004252EA">
          <w:rPr>
            <w:lang w:val="en-US"/>
          </w:rPr>
          <w:delText xml:space="preserve"> </w:delText>
        </w:r>
      </w:del>
    </w:p>
    <w:p w:rsidR="004252EA" w:rsidRPr="004252EA" w:rsidRDefault="00CA7FEC" w:rsidP="004252EA">
      <w:pPr>
        <w:pStyle w:val="ListParagraph"/>
        <w:numPr>
          <w:ilvl w:val="1"/>
          <w:numId w:val="4"/>
        </w:numPr>
        <w:rPr>
          <w:ins w:id="773" w:author="Don Syme" w:date="2010-06-28T10:30:00Z"/>
          <w:rPrChange w:id="774" w:author="Don Syme" w:date="2010-06-28T10:30:00Z">
            <w:rPr>
              <w:ins w:id="775" w:author="Don Syme" w:date="2010-06-28T10:30:00Z"/>
              <w:lang w:val="en-US"/>
            </w:rPr>
          </w:rPrChange>
        </w:rPr>
        <w:pPrChange w:id="776" w:author="Don Syme" w:date="2010-06-28T10:30:00Z">
          <w:pPr>
            <w:pStyle w:val="ListParagraph"/>
            <w:numPr>
              <w:numId w:val="4"/>
            </w:numPr>
            <w:ind w:hanging="360"/>
          </w:pPr>
        </w:pPrChange>
      </w:pPr>
      <w:del w:id="777" w:author="Don Syme" w:date="2010-06-28T10:30:00Z">
        <w:r w:rsidRPr="001B6B3B" w:rsidDel="004252EA">
          <w:rPr>
            <w:lang w:val="en-US"/>
          </w:rPr>
          <w:delText xml:space="preserve">and </w:delText>
        </w:r>
      </w:del>
      <w:r w:rsidR="001B6B3B" w:rsidRPr="001B6B3B">
        <w:rPr>
          <w:lang w:val="en-US"/>
        </w:rPr>
        <w:t xml:space="preserve">F# modules of </w:t>
      </w:r>
      <w:r w:rsidRPr="001B6B3B">
        <w:rPr>
          <w:lang w:val="en-US"/>
        </w:rPr>
        <w:t xml:space="preserve">functional programming operators to manipulate these. </w:t>
      </w:r>
    </w:p>
    <w:p w:rsidR="004252EA" w:rsidRPr="004252EA" w:rsidRDefault="00CA7FEC" w:rsidP="004252EA">
      <w:pPr>
        <w:pStyle w:val="ListParagraph"/>
        <w:numPr>
          <w:ilvl w:val="1"/>
          <w:numId w:val="4"/>
        </w:numPr>
        <w:rPr>
          <w:ins w:id="778" w:author="Don Syme" w:date="2010-06-28T10:29:00Z"/>
          <w:rPrChange w:id="779" w:author="Don Syme" w:date="2010-06-28T10:29:00Z">
            <w:rPr>
              <w:ins w:id="780" w:author="Don Syme" w:date="2010-06-28T10:29:00Z"/>
              <w:lang w:val="en-US"/>
            </w:rPr>
          </w:rPrChange>
        </w:rPr>
        <w:pPrChange w:id="781" w:author="Don Syme" w:date="2010-06-28T10:30:00Z">
          <w:pPr>
            <w:pStyle w:val="ListParagraph"/>
            <w:numPr>
              <w:numId w:val="4"/>
            </w:numPr>
            <w:ind w:hanging="360"/>
          </w:pPr>
        </w:pPrChange>
      </w:pPr>
      <w:r w:rsidRPr="001B6B3B">
        <w:rPr>
          <w:lang w:val="en-US"/>
        </w:rPr>
        <w:t>The types are options, first class lazy values, functional lists, functional sets, functional maps</w:t>
      </w:r>
      <w:ins w:id="782" w:author="Don Syme" w:date="2010-06-28T10:29:00Z">
        <w:r w:rsidR="004252EA">
          <w:rPr>
            <w:lang w:val="en-US"/>
          </w:rPr>
          <w:t xml:space="preserve"> and </w:t>
        </w:r>
      </w:ins>
      <w:del w:id="783" w:author="Don Syme" w:date="2010-06-28T10:29:00Z">
        <w:r w:rsidRPr="001B6B3B" w:rsidDel="004252EA">
          <w:rPr>
            <w:lang w:val="en-US"/>
          </w:rPr>
          <w:delText xml:space="preserve">, </w:delText>
        </w:r>
      </w:del>
      <w:r w:rsidRPr="001B6B3B">
        <w:rPr>
          <w:lang w:val="en-US"/>
        </w:rPr>
        <w:t>first class events</w:t>
      </w:r>
      <w:ins w:id="784" w:author="Don Syme" w:date="2010-06-28T10:29:00Z">
        <w:r w:rsidR="004252EA">
          <w:rPr>
            <w:lang w:val="en-US"/>
          </w:rPr>
          <w:t>.</w:t>
        </w:r>
      </w:ins>
    </w:p>
    <w:p w:rsidR="00CA7FEC" w:rsidRPr="001B6B3B" w:rsidRDefault="004252EA" w:rsidP="001B6B3B">
      <w:pPr>
        <w:pStyle w:val="ListParagraph"/>
        <w:numPr>
          <w:ilvl w:val="0"/>
          <w:numId w:val="4"/>
        </w:numPr>
      </w:pPr>
      <w:ins w:id="785" w:author="Don Syme" w:date="2010-06-28T10:29:00Z">
        <w:r>
          <w:rPr>
            <w:lang w:val="en-US"/>
          </w:rPr>
          <w:t xml:space="preserve">The </w:t>
        </w:r>
      </w:ins>
      <w:ins w:id="786" w:author="Don Syme" w:date="2010-06-28T10:30:00Z">
        <w:r>
          <w:rPr>
            <w:lang w:val="en-US"/>
          </w:rPr>
          <w:t xml:space="preserve">library support for the </w:t>
        </w:r>
      </w:ins>
      <w:ins w:id="787" w:author="Don Syme" w:date="2010-06-28T10:29:00Z">
        <w:r>
          <w:rPr>
            <w:lang w:val="en-US"/>
          </w:rPr>
          <w:t xml:space="preserve">F# </w:t>
        </w:r>
      </w:ins>
      <w:del w:id="788" w:author="Don Syme" w:date="2010-06-28T10:29:00Z">
        <w:r w:rsidR="00CA7FEC" w:rsidRPr="001B6B3B" w:rsidDel="004252EA">
          <w:rPr>
            <w:lang w:val="en-US"/>
          </w:rPr>
          <w:delText xml:space="preserve"> and first class </w:delText>
        </w:r>
      </w:del>
      <w:r w:rsidR="00CA7FEC" w:rsidRPr="001B6B3B">
        <w:rPr>
          <w:lang w:val="en-US"/>
        </w:rPr>
        <w:t xml:space="preserve">asynchronous </w:t>
      </w:r>
      <w:ins w:id="789" w:author="Don Syme" w:date="2010-06-28T10:30:00Z">
        <w:r>
          <w:rPr>
            <w:lang w:val="en-US"/>
          </w:rPr>
          <w:t>programming model</w:t>
        </w:r>
      </w:ins>
      <w:del w:id="790" w:author="Don Syme" w:date="2010-06-28T10:30:00Z">
        <w:r w:rsidR="00CA7FEC" w:rsidRPr="001B6B3B" w:rsidDel="004252EA">
          <w:rPr>
            <w:lang w:val="en-US"/>
          </w:rPr>
          <w:delText>computations</w:delText>
        </w:r>
      </w:del>
      <w:r w:rsidR="00CA7FEC" w:rsidRPr="001B6B3B">
        <w:rPr>
          <w:lang w:val="en-US"/>
        </w:rPr>
        <w:t xml:space="preserve">. </w:t>
      </w:r>
    </w:p>
    <w:p w:rsidR="004252EA" w:rsidRPr="004252EA" w:rsidRDefault="004252EA" w:rsidP="001B6B3B">
      <w:pPr>
        <w:pStyle w:val="ListParagraph"/>
        <w:numPr>
          <w:ilvl w:val="0"/>
          <w:numId w:val="4"/>
        </w:numPr>
        <w:rPr>
          <w:ins w:id="791" w:author="Don Syme" w:date="2010-06-28T10:30:00Z"/>
          <w:rPrChange w:id="792" w:author="Don Syme" w:date="2010-06-28T10:30:00Z">
            <w:rPr>
              <w:ins w:id="793" w:author="Don Syme" w:date="2010-06-28T10:30:00Z"/>
              <w:lang w:val="en-US"/>
            </w:rPr>
          </w:rPrChange>
        </w:rPr>
      </w:pPr>
      <w:ins w:id="794" w:author="Don Syme" w:date="2010-06-28T10:30:00Z">
        <w:r>
          <w:rPr>
            <w:lang w:val="en-US"/>
          </w:rPr>
          <w:t>The library support for the F# quotation programming model.</w:t>
        </w:r>
      </w:ins>
    </w:p>
    <w:p w:rsidR="004252EA" w:rsidRPr="004252EA" w:rsidRDefault="004252EA" w:rsidP="004252EA">
      <w:pPr>
        <w:pStyle w:val="ListParagraph"/>
        <w:numPr>
          <w:ilvl w:val="0"/>
          <w:numId w:val="4"/>
        </w:numPr>
        <w:rPr>
          <w:ins w:id="795" w:author="Don Syme" w:date="2010-06-28T10:30:00Z"/>
        </w:rPr>
      </w:pPr>
      <w:ins w:id="796" w:author="Don Syme" w:date="2010-06-28T10:30:00Z">
        <w:r>
          <w:rPr>
            <w:lang w:val="en-US"/>
          </w:rPr>
          <w:t>The library support for the F# reflection programming model.</w:t>
        </w:r>
      </w:ins>
    </w:p>
    <w:p w:rsidR="00D6340D" w:rsidRPr="00DF274C" w:rsidRDefault="00D6340D" w:rsidP="00D6340D">
      <w:pPr>
        <w:pStyle w:val="Heading2"/>
        <w:rPr>
          <w:ins w:id="797" w:author="Don Syme" w:date="2010-06-28T10:38:00Z"/>
        </w:rPr>
      </w:pPr>
      <w:bookmarkStart w:id="798" w:name="_Toc265492353"/>
      <w:ins w:id="799" w:author="Don Syme" w:date="2010-06-28T10:38:00Z">
        <w:r>
          <w:t>Compiled Binaries</w:t>
        </w:r>
        <w:bookmarkEnd w:id="798"/>
      </w:ins>
    </w:p>
    <w:p w:rsidR="004252EA" w:rsidRDefault="004252EA" w:rsidP="00EC0F94">
      <w:pPr>
        <w:pStyle w:val="BodyText"/>
        <w:rPr>
          <w:ins w:id="800" w:author="Don Syme" w:date="2010-06-28T10:36:00Z"/>
        </w:rPr>
      </w:pPr>
      <w:ins w:id="801" w:author="Don Syme" w:date="2010-06-28T10:36:00Z">
        <w:r>
          <w:t>This assembly is compiled as follows</w:t>
        </w:r>
      </w:ins>
    </w:p>
    <w:p w:rsidR="004252EA" w:rsidRDefault="004252EA" w:rsidP="004252EA">
      <w:pPr>
        <w:pStyle w:val="BodyText"/>
        <w:numPr>
          <w:ilvl w:val="0"/>
          <w:numId w:val="4"/>
        </w:numPr>
        <w:rPr>
          <w:ins w:id="802" w:author="Don Syme" w:date="2010-06-28T10:36:00Z"/>
        </w:rPr>
        <w:pPrChange w:id="803" w:author="Don Syme" w:date="2010-06-28T10:36:00Z">
          <w:pPr>
            <w:pStyle w:val="BodyText"/>
          </w:pPr>
        </w:pPrChange>
      </w:pPr>
      <w:ins w:id="804" w:author="Don Syme" w:date="2010-06-28T10:36:00Z">
        <w:r>
          <w:t xml:space="preserve">A supported .NET 2.0 version of this DLL, shipped as part of the F# redist </w:t>
        </w:r>
      </w:ins>
      <w:ins w:id="805" w:author="Don Syme" w:date="2010-06-28T10:39:00Z">
        <w:r w:rsidR="00D6340D">
          <w:t xml:space="preserve">SKU </w:t>
        </w:r>
      </w:ins>
      <w:ins w:id="806" w:author="Don Syme" w:date="2010-06-28T10:36:00Z">
        <w:r>
          <w:t>and the F# CTP</w:t>
        </w:r>
      </w:ins>
    </w:p>
    <w:p w:rsidR="004252EA" w:rsidRDefault="004252EA" w:rsidP="004252EA">
      <w:pPr>
        <w:pStyle w:val="BodyText"/>
        <w:numPr>
          <w:ilvl w:val="0"/>
          <w:numId w:val="4"/>
        </w:numPr>
        <w:rPr>
          <w:ins w:id="807" w:author="Don Syme" w:date="2010-06-28T10:36:00Z"/>
        </w:rPr>
      </w:pPr>
      <w:ins w:id="808" w:author="Don Syme" w:date="2010-06-28T10:36:00Z">
        <w:r>
          <w:t xml:space="preserve">A supported .NET 4.0 version of this DLL, shipped as part of the F# redist </w:t>
        </w:r>
      </w:ins>
      <w:ins w:id="809" w:author="Don Syme" w:date="2010-06-28T10:39:00Z">
        <w:r w:rsidR="00D6340D">
          <w:t xml:space="preserve">SKU </w:t>
        </w:r>
      </w:ins>
      <w:ins w:id="810" w:author="Don Syme" w:date="2010-06-28T10:36:00Z">
        <w:r>
          <w:t>and the F# CTP</w:t>
        </w:r>
      </w:ins>
    </w:p>
    <w:p w:rsidR="004252EA" w:rsidRDefault="004252EA" w:rsidP="004252EA">
      <w:pPr>
        <w:pStyle w:val="BodyText"/>
        <w:numPr>
          <w:ilvl w:val="0"/>
          <w:numId w:val="4"/>
        </w:numPr>
        <w:rPr>
          <w:ins w:id="811" w:author="Don Syme" w:date="2010-06-28T10:36:00Z"/>
        </w:rPr>
      </w:pPr>
      <w:ins w:id="812" w:author="Don Syme" w:date="2010-06-28T10:36:00Z">
        <w:r>
          <w:t>A</w:t>
        </w:r>
      </w:ins>
      <w:ins w:id="813" w:author="Don Syme" w:date="2010-06-28T10:37:00Z">
        <w:r>
          <w:t>n un</w:t>
        </w:r>
      </w:ins>
      <w:ins w:id="814" w:author="Don Syme" w:date="2010-06-28T10:36:00Z">
        <w:r>
          <w:t xml:space="preserve">supported Silverlight </w:t>
        </w:r>
      </w:ins>
      <w:ins w:id="815" w:author="Don Syme" w:date="2010-06-28T10:37:00Z">
        <w:r>
          <w:t>3</w:t>
        </w:r>
      </w:ins>
      <w:ins w:id="816" w:author="Don Syme" w:date="2010-06-28T10:36:00Z">
        <w:r>
          <w:t>.0 version of this DLL, shipped as part of</w:t>
        </w:r>
      </w:ins>
      <w:ins w:id="817" w:author="Don Syme" w:date="2010-06-28T10:37:00Z">
        <w:r>
          <w:t xml:space="preserve"> the F# CTP</w:t>
        </w:r>
      </w:ins>
      <w:ins w:id="818" w:author="Don Syme" w:date="2010-06-28T10:36:00Z">
        <w:r>
          <w:t xml:space="preserve"> </w:t>
        </w:r>
      </w:ins>
    </w:p>
    <w:p w:rsidR="004252EA" w:rsidRDefault="004252EA" w:rsidP="004252EA">
      <w:pPr>
        <w:pStyle w:val="BodyText"/>
        <w:numPr>
          <w:ilvl w:val="0"/>
          <w:numId w:val="4"/>
        </w:numPr>
        <w:rPr>
          <w:ins w:id="819" w:author="Don Syme" w:date="2010-06-28T10:37:00Z"/>
        </w:rPr>
      </w:pPr>
      <w:ins w:id="820" w:author="Don Syme" w:date="2010-06-28T10:37:00Z">
        <w:r>
          <w:t xml:space="preserve">A supported Silverlight 4.0 version of this DLL, </w:t>
        </w:r>
        <w:commentRangeStart w:id="821"/>
        <w:r>
          <w:t>shipped as part of the Silverlight SDK</w:t>
        </w:r>
        <w:commentRangeEnd w:id="821"/>
        <w:r>
          <w:rPr>
            <w:rStyle w:val="CommentReference"/>
          </w:rPr>
          <w:commentReference w:id="821"/>
        </w:r>
        <w:r>
          <w:t xml:space="preserve"> </w:t>
        </w:r>
      </w:ins>
    </w:p>
    <w:p w:rsidR="00D6340D" w:rsidRDefault="00D6340D" w:rsidP="00D6340D">
      <w:pPr>
        <w:pStyle w:val="BodyText"/>
        <w:numPr>
          <w:ilvl w:val="0"/>
          <w:numId w:val="4"/>
        </w:numPr>
        <w:rPr>
          <w:ins w:id="822" w:author="Don Syme" w:date="2010-06-28T10:39:00Z"/>
        </w:rPr>
      </w:pPr>
      <w:ins w:id="823" w:author="Don Syme" w:date="2010-06-28T10:39:00Z">
        <w:r>
          <w:t>An unsupported .NET CF 3.0 version of this DLL, shipped as part of the F# CTP, used particularly for XBox  360 programming</w:t>
        </w:r>
      </w:ins>
    </w:p>
    <w:p w:rsidR="00D6340D" w:rsidRDefault="00D6340D" w:rsidP="00D6340D">
      <w:pPr>
        <w:pStyle w:val="BodyText"/>
        <w:numPr>
          <w:ilvl w:val="0"/>
          <w:numId w:val="4"/>
        </w:numPr>
        <w:rPr>
          <w:ins w:id="824" w:author="Don Syme" w:date="2010-06-28T10:40:00Z"/>
        </w:rPr>
      </w:pPr>
      <w:ins w:id="825" w:author="Don Syme" w:date="2010-06-28T10:40:00Z">
        <w:r>
          <w:t xml:space="preserve">Future: </w:t>
        </w:r>
        <w:commentRangeStart w:id="826"/>
        <w:r>
          <w:t>An unsupported .NET CF 3.7 version of this DLL, for WP7 programming</w:t>
        </w:r>
        <w:commentRangeEnd w:id="826"/>
        <w:r>
          <w:rPr>
            <w:rStyle w:val="CommentReference"/>
          </w:rPr>
          <w:commentReference w:id="826"/>
        </w:r>
      </w:ins>
    </w:p>
    <w:p w:rsidR="00CA7FEC" w:rsidRPr="001B6B3B" w:rsidDel="004252EA" w:rsidRDefault="00CA7FEC" w:rsidP="001B6B3B">
      <w:pPr>
        <w:pStyle w:val="ListParagraph"/>
        <w:numPr>
          <w:ilvl w:val="0"/>
          <w:numId w:val="4"/>
        </w:numPr>
        <w:rPr>
          <w:del w:id="827" w:author="Don Syme" w:date="2010-06-28T10:31:00Z"/>
        </w:rPr>
      </w:pPr>
      <w:del w:id="828" w:author="Don Syme" w:date="2010-06-28T10:29:00Z">
        <w:r w:rsidRPr="001B6B3B" w:rsidDel="004252EA">
          <w:rPr>
            <w:lang w:val="en-US"/>
          </w:rPr>
          <w:delText>5 static t</w:delText>
        </w:r>
      </w:del>
      <w:del w:id="829" w:author="Don Syme" w:date="2010-06-28T10:31:00Z">
        <w:r w:rsidRPr="001B6B3B" w:rsidDel="004252EA">
          <w:rPr>
            <w:lang w:val="en-US"/>
          </w:rPr>
          <w:delText>ypes that logically extend</w:delText>
        </w:r>
      </w:del>
      <w:del w:id="830" w:author="Don Syme" w:date="2010-06-28T10:29:00Z">
        <w:r w:rsidRPr="001B6B3B" w:rsidDel="004252EA">
          <w:rPr>
            <w:lang w:val="en-US"/>
          </w:rPr>
          <w:delText>s</w:delText>
        </w:r>
      </w:del>
      <w:del w:id="831" w:author="Don Syme" w:date="2010-06-28T10:31:00Z">
        <w:r w:rsidRPr="001B6B3B" w:rsidDel="004252EA">
          <w:rPr>
            <w:lang w:val="en-US"/>
          </w:rPr>
          <w:delText xml:space="preserve"> .NET Reflection to work with F# record, union, tuple types and F# quotation literals </w:delText>
        </w:r>
      </w:del>
    </w:p>
    <w:p w:rsidR="00CA7FEC" w:rsidRDefault="001B6B3B" w:rsidP="00EC0F94">
      <w:pPr>
        <w:pStyle w:val="BodyText"/>
        <w:rPr>
          <w:lang w:val="en-US"/>
        </w:rPr>
      </w:pPr>
      <w:del w:id="832" w:author="Don Syme" w:date="2010-06-28T10:31:00Z">
        <w:r w:rsidDel="004252EA">
          <w:rPr>
            <w:lang w:val="en-US"/>
          </w:rPr>
          <w:delText>The current plan of record is that t</w:delText>
        </w:r>
        <w:r w:rsidR="00CA7FEC" w:rsidDel="004252EA">
          <w:rPr>
            <w:lang w:val="en-US"/>
          </w:rPr>
          <w:delText>his assem</w:delText>
        </w:r>
        <w:r w:rsidDel="004252EA">
          <w:rPr>
            <w:lang w:val="en-US"/>
          </w:rPr>
          <w:delText xml:space="preserve">bly, along with the F# compiler </w:delText>
        </w:r>
        <w:r w:rsidR="00CA7FEC" w:rsidDel="004252EA">
          <w:rPr>
            <w:lang w:val="en-US"/>
          </w:rPr>
          <w:delText xml:space="preserve">and build rules will </w:delText>
        </w:r>
      </w:del>
      <w:del w:id="833" w:author="Don Syme" w:date="2010-06-28T10:39:00Z">
        <w:r w:rsidR="00CA7FEC" w:rsidDel="00D6340D">
          <w:rPr>
            <w:lang w:val="en-US"/>
          </w:rPr>
          <w:delText xml:space="preserve">ship as part of </w:delText>
        </w:r>
      </w:del>
      <w:del w:id="834" w:author="Don Syme" w:date="2010-06-28T10:31:00Z">
        <w:r w:rsidR="00CA7FEC" w:rsidDel="004252EA">
          <w:rPr>
            <w:lang w:val="en-US"/>
          </w:rPr>
          <w:delText xml:space="preserve">a separate </w:delText>
        </w:r>
      </w:del>
      <w:del w:id="835" w:author="Don Syme" w:date="2010-06-28T10:39:00Z">
        <w:r w:rsidR="00CA7FEC" w:rsidDel="00D6340D">
          <w:rPr>
            <w:lang w:val="en-US"/>
          </w:rPr>
          <w:delText xml:space="preserve">F# redist SKU, </w:delText>
        </w:r>
      </w:del>
      <w:del w:id="836" w:author="Don Syme" w:date="2010-06-28T10:31:00Z">
        <w:r w:rsidR="00CA7FEC" w:rsidDel="004252EA">
          <w:rPr>
            <w:lang w:val="en-US"/>
          </w:rPr>
          <w:delText xml:space="preserve">which will be </w:delText>
        </w:r>
      </w:del>
      <w:del w:id="837" w:author="Don Syme" w:date="2010-06-28T10:39:00Z">
        <w:r w:rsidR="00CA7FEC" w:rsidDel="00D6340D">
          <w:rPr>
            <w:lang w:val="en-US"/>
          </w:rPr>
          <w:delText>installed with VS</w:delText>
        </w:r>
      </w:del>
      <w:del w:id="838" w:author="Don Syme" w:date="2010-06-28T10:31:00Z">
        <w:r w:rsidR="00CA7FEC" w:rsidDel="004252EA">
          <w:rPr>
            <w:lang w:val="en-US"/>
          </w:rPr>
          <w:delText>10.</w:delText>
        </w:r>
      </w:del>
      <w:del w:id="839" w:author="Don Syme" w:date="2010-06-28T10:39:00Z">
        <w:r w:rsidR="00CA7FEC" w:rsidDel="00D6340D">
          <w:rPr>
            <w:lang w:val="en-US"/>
          </w:rPr>
          <w:delText> </w:delText>
        </w:r>
      </w:del>
      <w:r w:rsidR="00CA7FEC">
        <w:rPr>
          <w:lang w:val="en-US"/>
        </w:rPr>
        <w:t xml:space="preserve"> </w:t>
      </w:r>
      <w:ins w:id="840" w:author="Don Syme" w:date="2010-06-28T10:39:00Z">
        <w:r w:rsidR="00D6340D">
          <w:rPr>
            <w:lang w:val="en-US"/>
          </w:rPr>
          <w:t xml:space="preserve">Some functionality is disabled on some of the unsupported </w:t>
        </w:r>
      </w:ins>
      <w:ins w:id="841" w:author="Don Syme" w:date="2010-06-28T10:40:00Z">
        <w:r w:rsidR="00D6340D">
          <w:rPr>
            <w:lang w:val="en-US"/>
          </w:rPr>
          <w:t xml:space="preserve">older </w:t>
        </w:r>
      </w:ins>
      <w:ins w:id="842" w:author="Don Syme" w:date="2010-06-28T10:39:00Z">
        <w:r w:rsidR="00D6340D">
          <w:rPr>
            <w:lang w:val="en-US"/>
          </w:rPr>
          <w:t>target platforms.</w:t>
        </w:r>
      </w:ins>
    </w:p>
    <w:p w:rsidR="001B6B3B" w:rsidDel="004252EA" w:rsidRDefault="001B6B3B" w:rsidP="001B6B3B">
      <w:pPr>
        <w:pStyle w:val="Note"/>
        <w:rPr>
          <w:del w:id="843" w:author="Don Syme" w:date="2010-06-28T10:31:00Z"/>
          <w:lang w:val="en-US"/>
        </w:rPr>
      </w:pPr>
      <w:del w:id="844" w:author="Don Syme" w:date="2010-06-28T10:31:00Z">
        <w:r w:rsidDel="004252EA">
          <w:rPr>
            <w:lang w:val="en-US"/>
          </w:rPr>
          <w:delText>Note: this plan may be revised to simply allow users to redistribute FSharp.Core.dll with their applications, rather than requiring installation of a redist.</w:delText>
        </w:r>
        <w:bookmarkStart w:id="845" w:name="_Toc265492354"/>
        <w:bookmarkEnd w:id="845"/>
      </w:del>
    </w:p>
    <w:p w:rsidR="00CA7FEC" w:rsidRPr="00DF274C" w:rsidRDefault="00CA7FEC" w:rsidP="00CA7FEC">
      <w:pPr>
        <w:pStyle w:val="Heading2"/>
      </w:pPr>
      <w:bookmarkStart w:id="846" w:name="_Toc265492355"/>
      <w:r w:rsidRPr="00DF274C">
        <w:t xml:space="preserve">Design </w:t>
      </w:r>
      <w:r>
        <w:t>Influences</w:t>
      </w:r>
      <w:bookmarkEnd w:id="846"/>
    </w:p>
    <w:p w:rsidR="00CA7FEC" w:rsidRDefault="00CA7FEC" w:rsidP="00EC0F94">
      <w:pPr>
        <w:pStyle w:val="BodyText"/>
        <w:rPr>
          <w:lang w:val="en-US"/>
        </w:rPr>
      </w:pPr>
      <w:r>
        <w:rPr>
          <w:lang w:val="en-US"/>
        </w:rPr>
        <w:t>This library is</w:t>
      </w:r>
      <w:del w:id="847" w:author="Don Syme" w:date="2010-06-28T10:31:00Z">
        <w:r w:rsidDel="004252EA">
          <w:rPr>
            <w:lang w:val="en-US"/>
          </w:rPr>
          <w:delText>, of course,</w:delText>
        </w:r>
      </w:del>
      <w:r>
        <w:rPr>
          <w:lang w:val="en-US"/>
        </w:rPr>
        <w:t xml:space="preserve"> not a standard .NET library –</w:t>
      </w:r>
      <w:del w:id="848" w:author="Don Syme" w:date="2010-06-28T10:31:00Z">
        <w:r w:rsidDel="004252EA">
          <w:rPr>
            <w:lang w:val="en-US"/>
          </w:rPr>
          <w:delText xml:space="preserve"> as </w:delText>
        </w:r>
      </w:del>
      <w:ins w:id="849" w:author="Don Syme" w:date="2010-06-28T10:31:00Z">
        <w:r w:rsidR="004252EA">
          <w:rPr>
            <w:lang w:val="en-US"/>
          </w:rPr>
          <w:t xml:space="preserve"> </w:t>
        </w:r>
      </w:ins>
      <w:r>
        <w:rPr>
          <w:lang w:val="en-US"/>
        </w:rPr>
        <w:t xml:space="preserve">it is highly tuned toward the F# development experience.  The design of the APIs in FSharp.Core.dll has been influenced by </w:t>
      </w:r>
      <w:del w:id="850" w:author="Don Syme" w:date="2010-06-28T10:32:00Z">
        <w:r w:rsidDel="004252EA">
          <w:rPr>
            <w:lang w:val="en-US"/>
          </w:rPr>
          <w:delText xml:space="preserve">a collection of </w:delText>
        </w:r>
      </w:del>
      <w:r>
        <w:rPr>
          <w:lang w:val="en-US"/>
        </w:rPr>
        <w:t>different factors:</w:t>
      </w:r>
    </w:p>
    <w:p w:rsidR="00CA7FEC" w:rsidRDefault="00CA7FEC" w:rsidP="00CA7FEC">
      <w:pPr>
        <w:pStyle w:val="ListParagraph"/>
        <w:numPr>
          <w:ilvl w:val="0"/>
          <w:numId w:val="24"/>
        </w:numPr>
        <w:contextualSpacing w:val="0"/>
        <w:rPr>
          <w:lang w:val="en-US"/>
        </w:rPr>
      </w:pPr>
      <w:r>
        <w:rPr>
          <w:b/>
          <w:bCs/>
          <w:lang w:val="en-US"/>
        </w:rPr>
        <w:t>Functional/F# Programming Style</w:t>
      </w:r>
      <w:r>
        <w:rPr>
          <w:lang w:val="en-US"/>
        </w:rPr>
        <w:t xml:space="preserve">:  The functional programming types and operators are in many aspects motivated by the F# language design itself.  F# tuples, lists, options, 1st class functions, type inference and pattern matching </w:t>
      </w:r>
      <w:del w:id="851" w:author="Luke Hoban" w:date="2008-11-20T12:43:00Z">
        <w:r w:rsidDel="005B326E">
          <w:rPr>
            <w:lang w:val="en-US"/>
          </w:rPr>
          <w:delText xml:space="preserve">in F# </w:delText>
        </w:r>
      </w:del>
      <w:r>
        <w:rPr>
          <w:lang w:val="en-US"/>
        </w:rPr>
        <w:t xml:space="preserve">are all </w:t>
      </w:r>
      <w:del w:id="852" w:author="Luke Hoban" w:date="2008-11-20T12:43:00Z">
        <w:r w:rsidDel="005B326E">
          <w:rPr>
            <w:lang w:val="en-US"/>
          </w:rPr>
          <w:delText xml:space="preserve">used </w:delText>
        </w:r>
      </w:del>
      <w:ins w:id="853" w:author="Luke Hoban" w:date="2008-11-20T12:43:00Z">
        <w:r w:rsidR="005B326E">
          <w:rPr>
            <w:lang w:val="en-US"/>
          </w:rPr>
          <w:t xml:space="preserve">leveraged </w:t>
        </w:r>
      </w:ins>
      <w:r>
        <w:rPr>
          <w:lang w:val="en-US"/>
        </w:rPr>
        <w:t xml:space="preserve">in these APIs, </w:t>
      </w:r>
      <w:ins w:id="854" w:author="Luke Hoban" w:date="2008-11-20T12:44:00Z">
        <w:r w:rsidR="005B326E">
          <w:rPr>
            <w:lang w:val="en-US"/>
          </w:rPr>
          <w:t xml:space="preserve">emphasizing </w:t>
        </w:r>
      </w:ins>
      <w:del w:id="855" w:author="Luke Hoban" w:date="2008-11-20T12:44:00Z">
        <w:r w:rsidDel="005B326E">
          <w:rPr>
            <w:lang w:val="en-US"/>
          </w:rPr>
          <w:delText xml:space="preserve">which is related to </w:delText>
        </w:r>
      </w:del>
      <w:r>
        <w:rPr>
          <w:lang w:val="en-US"/>
        </w:rPr>
        <w:t xml:space="preserve">the different style of programming that motivates F#’s existence, and makes it a productive tool in many domains.  </w:t>
      </w:r>
    </w:p>
    <w:p w:rsidR="00CA7FEC" w:rsidRDefault="00CA7FEC" w:rsidP="00CA7FEC">
      <w:pPr>
        <w:pStyle w:val="ListParagraph"/>
        <w:numPr>
          <w:ilvl w:val="0"/>
          <w:numId w:val="24"/>
        </w:numPr>
        <w:contextualSpacing w:val="0"/>
        <w:rPr>
          <w:lang w:val="en-US"/>
        </w:rPr>
      </w:pPr>
      <w:r>
        <w:rPr>
          <w:b/>
          <w:bCs/>
          <w:lang w:val="en-US"/>
        </w:rPr>
        <w:t>1</w:t>
      </w:r>
      <w:r>
        <w:rPr>
          <w:b/>
          <w:bCs/>
          <w:vertAlign w:val="superscript"/>
          <w:lang w:val="en-US"/>
        </w:rPr>
        <w:t>st</w:t>
      </w:r>
      <w:r>
        <w:rPr>
          <w:b/>
          <w:bCs/>
          <w:lang w:val="en-US"/>
        </w:rPr>
        <w:t xml:space="preserve"> class .NET citizen</w:t>
      </w:r>
      <w:r>
        <w:rPr>
          <w:lang w:val="en-US"/>
        </w:rPr>
        <w:t xml:space="preserve">: A major goal is to make F# “feel completely natural” on .NET.  </w:t>
      </w:r>
      <w:del w:id="856" w:author="Don Syme" w:date="2010-06-28T10:32:00Z">
        <w:r w:rsidDel="004252EA">
          <w:rPr>
            <w:lang w:val="en-US"/>
          </w:rPr>
          <w:delText xml:space="preserve">Over the last year, much of the library design has migrated in this direction.  </w:delText>
        </w:r>
      </w:del>
      <w:r>
        <w:rPr>
          <w:lang w:val="en-US"/>
        </w:rPr>
        <w:t xml:space="preserve">This is sometimes in conflict with the </w:t>
      </w:r>
      <w:del w:id="857" w:author="Luke Hoban" w:date="2008-11-20T12:44:00Z">
        <w:r w:rsidDel="005B326E">
          <w:rPr>
            <w:lang w:val="en-US"/>
          </w:rPr>
          <w:delText xml:space="preserve">two </w:delText>
        </w:r>
      </w:del>
      <w:r>
        <w:rPr>
          <w:lang w:val="en-US"/>
        </w:rPr>
        <w:t>bullet</w:t>
      </w:r>
      <w:del w:id="858" w:author="Luke Hoban" w:date="2008-11-20T12:44:00Z">
        <w:r w:rsidDel="005B326E">
          <w:rPr>
            <w:lang w:val="en-US"/>
          </w:rPr>
          <w:delText>s</w:delText>
        </w:r>
      </w:del>
      <w:del w:id="859" w:author="Don Syme" w:date="2010-06-28T10:32:00Z">
        <w:r w:rsidDel="004252EA">
          <w:rPr>
            <w:lang w:val="en-US"/>
          </w:rPr>
          <w:delText xml:space="preserve"> above though</w:delText>
        </w:r>
      </w:del>
      <w:r>
        <w:rPr>
          <w:lang w:val="en-US"/>
        </w:rPr>
        <w:t>.</w:t>
      </w:r>
    </w:p>
    <w:p w:rsidR="00CA7FEC" w:rsidRDefault="00CA7FEC" w:rsidP="00CA7FEC">
      <w:pPr>
        <w:pStyle w:val="ListParagraph"/>
        <w:numPr>
          <w:ilvl w:val="0"/>
          <w:numId w:val="24"/>
        </w:numPr>
        <w:contextualSpacing w:val="0"/>
        <w:rPr>
          <w:lang w:val="en-US"/>
        </w:rPr>
      </w:pPr>
      <w:r>
        <w:rPr>
          <w:b/>
          <w:bCs/>
          <w:lang w:val="en-US"/>
        </w:rPr>
        <w:t xml:space="preserve">Compatibility with </w:t>
      </w:r>
      <w:del w:id="860" w:author="Don Syme" w:date="2010-06-28T10:32:00Z">
        <w:r w:rsidDel="004252EA">
          <w:rPr>
            <w:b/>
            <w:bCs/>
            <w:lang w:val="en-US"/>
          </w:rPr>
          <w:delText xml:space="preserve">existing </w:delText>
        </w:r>
      </w:del>
      <w:ins w:id="861" w:author="Don Syme" w:date="2010-06-28T10:32:00Z">
        <w:r w:rsidR="004252EA">
          <w:rPr>
            <w:b/>
            <w:bCs/>
            <w:lang w:val="en-US"/>
          </w:rPr>
          <w:t xml:space="preserve">prior </w:t>
        </w:r>
      </w:ins>
      <w:r>
        <w:rPr>
          <w:b/>
          <w:bCs/>
          <w:lang w:val="en-US"/>
        </w:rPr>
        <w:t>F# programming practice:</w:t>
      </w:r>
      <w:r>
        <w:rPr>
          <w:lang w:val="en-US"/>
        </w:rPr>
        <w:t xml:space="preserve">   While we’re still willing to take significant breaking changes (and do), F# has a non-trivial existing user base, as well as books and many code samples on the web, so this factor is relevant to API design discussions. </w:t>
      </w:r>
    </w:p>
    <w:p w:rsidR="00CA7FEC" w:rsidDel="004252EA" w:rsidRDefault="00CA7FEC" w:rsidP="00CA7FEC">
      <w:pPr>
        <w:pStyle w:val="ListParagraph"/>
        <w:numPr>
          <w:ilvl w:val="0"/>
          <w:numId w:val="24"/>
        </w:numPr>
        <w:contextualSpacing w:val="0"/>
        <w:rPr>
          <w:del w:id="862" w:author="Don Syme" w:date="2010-06-28T10:32:00Z"/>
          <w:lang w:val="en-US"/>
        </w:rPr>
      </w:pPr>
      <w:del w:id="863" w:author="Don Syme" w:date="2010-06-28T10:32:00Z">
        <w:r w:rsidDel="004252EA">
          <w:rPr>
            <w:b/>
            <w:bCs/>
            <w:lang w:val="en-US"/>
          </w:rPr>
          <w:delText>OCaml compatibility</w:delText>
        </w:r>
        <w:r w:rsidDel="004252EA">
          <w:rPr>
            <w:lang w:val="en-US"/>
          </w:rPr>
          <w:delText>:  F# is based on the OCaml language, and many parts of its core library design (in particular the collections libraries) are compatible with OCaml.</w:delText>
        </w:r>
      </w:del>
    </w:p>
    <w:p w:rsidR="005F10B7" w:rsidRPr="00716BD0" w:rsidRDefault="00CA7FEC" w:rsidP="005F10B7">
      <w:pPr>
        <w:pStyle w:val="ListParagraph"/>
        <w:numPr>
          <w:ilvl w:val="0"/>
          <w:numId w:val="24"/>
        </w:numPr>
        <w:contextualSpacing w:val="0"/>
        <w:rPr>
          <w:lang w:val="en-US"/>
        </w:rPr>
      </w:pPr>
      <w:r>
        <w:rPr>
          <w:b/>
          <w:bCs/>
          <w:lang w:val="en-US"/>
        </w:rPr>
        <w:t>Setting the standard for F# API design:</w:t>
      </w:r>
      <w:r>
        <w:rPr>
          <w:lang w:val="en-US"/>
        </w:rPr>
        <w:t>  The design of these libraries inspires the design of much user-authored F# code.  We want to ensure that we practice what we preach for good F# design.</w:t>
      </w:r>
      <w:r w:rsidRPr="001B6B3B">
        <w:t xml:space="preserve"> </w:t>
      </w:r>
      <w:r>
        <w:rPr>
          <w:lang w:val="en-US"/>
        </w:rPr>
        <w:t xml:space="preserve">See </w:t>
      </w:r>
      <w:ins w:id="864" w:author="Don Syme" w:date="2010-06-28T10:33:00Z">
        <w:r w:rsidR="004252EA">
          <w:rPr>
            <w:lang w:val="en-US"/>
          </w:rPr>
          <w:t xml:space="preserve">the F# Design Guidelines Document </w:t>
        </w:r>
      </w:ins>
      <w:del w:id="865" w:author="Don Syme" w:date="2010-06-28T10:33:00Z">
        <w:r w:rsidDel="004252EA">
          <w:rPr>
            <w:lang w:val="en-US"/>
          </w:rPr>
          <w:delText xml:space="preserve">Chapter 19 of Expert F# </w:delText>
        </w:r>
      </w:del>
      <w:r>
        <w:rPr>
          <w:lang w:val="en-US"/>
        </w:rPr>
        <w:t>for details here.</w:t>
      </w:r>
    </w:p>
    <w:p w:rsidR="005F10B7" w:rsidRDefault="005F10B7" w:rsidP="005F10B7">
      <w:pPr>
        <w:pStyle w:val="Heading2"/>
      </w:pPr>
      <w:bookmarkStart w:id="866" w:name="_Toc265492356"/>
      <w:r>
        <w:lastRenderedPageBreak/>
        <w:t>Naming</w:t>
      </w:r>
      <w:bookmarkEnd w:id="866"/>
    </w:p>
    <w:p w:rsidR="005F10B7" w:rsidRPr="005F10B7" w:rsidRDefault="005F10B7" w:rsidP="00046B1E">
      <w:pPr>
        <w:pStyle w:val="BodyText"/>
      </w:pPr>
      <w:r>
        <w:t xml:space="preserve">The name of this library </w:t>
      </w:r>
      <w:r w:rsidRPr="005F10B7">
        <w:t xml:space="preserve">is FSharp.Core.dll. After long consideration we followed the “Iron Python convention”, which considers the language to be the primary organization (c.f. IronPython.dll, IronPython.Math.dll). This recognizes </w:t>
      </w:r>
      <w:del w:id="867" w:author="Don Syme" w:date="2010-06-28T10:33:00Z">
        <w:r w:rsidRPr="005F10B7" w:rsidDel="004252EA">
          <w:delText xml:space="preserve">the humbling reality </w:delText>
        </w:r>
      </w:del>
      <w:r w:rsidRPr="005F10B7">
        <w:t xml:space="preserve">that language communities act as organizations that transcend companies, and that this is </w:t>
      </w:r>
      <w:ins w:id="868" w:author="Don Syme" w:date="2010-06-28T10:33:00Z">
        <w:r w:rsidR="004252EA">
          <w:t xml:space="preserve">useful </w:t>
        </w:r>
      </w:ins>
      <w:del w:id="869" w:author="Don Syme" w:date="2010-06-28T10:33:00Z">
        <w:r w:rsidRPr="005F10B7" w:rsidDel="004252EA">
          <w:delText xml:space="preserve">critical </w:delText>
        </w:r>
      </w:del>
      <w:r w:rsidRPr="005F10B7">
        <w:t xml:space="preserve">to the long-term perception of a language. </w:t>
      </w:r>
    </w:p>
    <w:p w:rsidR="005F10B7" w:rsidRPr="005F10B7" w:rsidRDefault="005F10B7" w:rsidP="00046B1E">
      <w:pPr>
        <w:pStyle w:val="BodyText"/>
      </w:pPr>
      <w:r w:rsidRPr="005F10B7">
        <w:t xml:space="preserve">It is feasible that the </w:t>
      </w:r>
      <w:ins w:id="870" w:author="Don Syme" w:date="2010-06-28T10:33:00Z">
        <w:r w:rsidR="004252EA">
          <w:t xml:space="preserve">.NET </w:t>
        </w:r>
      </w:ins>
      <w:r w:rsidRPr="005F10B7">
        <w:t>naming conventions could now explicitly recognize this convention, since Iron Python has set an excellent standard here.</w:t>
      </w:r>
    </w:p>
    <w:p w:rsidR="005F10B7" w:rsidRPr="005F10B7" w:rsidDel="004252EA" w:rsidRDefault="005F10B7" w:rsidP="00046B1E">
      <w:pPr>
        <w:pStyle w:val="Note"/>
        <w:rPr>
          <w:del w:id="871" w:author="Don Syme" w:date="2010-06-28T10:34:00Z"/>
        </w:rPr>
      </w:pPr>
      <w:del w:id="872" w:author="Don Syme" w:date="2010-06-28T10:34:00Z">
        <w:r w:rsidDel="004252EA">
          <w:delText xml:space="preserve">Note: </w:delText>
        </w:r>
        <w:r w:rsidRPr="005F10B7" w:rsidDel="004252EA">
          <w:delText xml:space="preserve">A related matter is that we are also considering switching all namespaces to simply be FSharp.*, though we have not yet actioned that change. Failing this we will make a language design change to allow all Microsoft.FSharp.* types and namespaces to be accessed using FSharp.* from within F# code itself. </w:delText>
        </w:r>
        <w:bookmarkStart w:id="873" w:name="_Toc265492357"/>
        <w:bookmarkEnd w:id="873"/>
      </w:del>
    </w:p>
    <w:p w:rsidR="005F10B7" w:rsidRPr="005F10B7" w:rsidDel="004252EA" w:rsidRDefault="005F10B7" w:rsidP="005F10B7">
      <w:pPr>
        <w:pStyle w:val="Note"/>
        <w:rPr>
          <w:del w:id="874" w:author="Don Syme" w:date="2010-06-28T10:34:00Z"/>
        </w:rPr>
      </w:pPr>
      <w:del w:id="875" w:author="Don Syme" w:date="2010-06-28T10:34:00Z">
        <w:r w:rsidDel="004252EA">
          <w:delText xml:space="preserve">Note: </w:delText>
        </w:r>
        <w:r w:rsidRPr="005F10B7" w:rsidDel="004252EA">
          <w:delText xml:space="preserve">One primary rational of </w:delText>
        </w:r>
        <w:r w:rsidDel="004252EA">
          <w:delText xml:space="preserve">this choice </w:delText>
        </w:r>
        <w:r w:rsidRPr="005F10B7" w:rsidDel="004252EA">
          <w:delText xml:space="preserve">is to allow F# to be taught in schools and universities without putting the word “Microsoft” in front of the students at every page, something which is </w:delText>
        </w:r>
      </w:del>
      <w:del w:id="876" w:author="Don Syme" w:date="2010-06-28T10:33:00Z">
        <w:r w:rsidRPr="005F10B7" w:rsidDel="004252EA">
          <w:delText xml:space="preserve">untenable </w:delText>
        </w:r>
      </w:del>
      <w:del w:id="877" w:author="Don Syme" w:date="2010-06-28T10:34:00Z">
        <w:r w:rsidRPr="005F10B7" w:rsidDel="004252EA">
          <w:delText>in today’s climate. C# achieves this, through the use of System.*. It is important that other languages achieve the same.</w:delText>
        </w:r>
        <w:bookmarkStart w:id="878" w:name="_Toc265492358"/>
        <w:bookmarkEnd w:id="878"/>
      </w:del>
    </w:p>
    <w:p w:rsidR="002B5E55" w:rsidRPr="00DF274C" w:rsidRDefault="002B5E55" w:rsidP="0019287C">
      <w:pPr>
        <w:pStyle w:val="Heading2"/>
      </w:pPr>
      <w:bookmarkStart w:id="879" w:name="_Toc265492359"/>
      <w:r w:rsidRPr="00DF274C">
        <w:t>Design Goals</w:t>
      </w:r>
      <w:r w:rsidR="00046B1E">
        <w:t xml:space="preserve"> and User Experience</w:t>
      </w:r>
      <w:bookmarkEnd w:id="879"/>
      <w:r w:rsidR="007521CB" w:rsidRPr="00DF274C">
        <w:t xml:space="preserve"> </w:t>
      </w:r>
    </w:p>
    <w:p w:rsidR="005F10B7" w:rsidRDefault="00046B1E" w:rsidP="005F10B7">
      <w:pPr>
        <w:pStyle w:val="ListParagraph"/>
        <w:ind w:left="0"/>
      </w:pPr>
      <w:bookmarkStart w:id="880" w:name="_Toc191585945"/>
      <w:r>
        <w:t>This section summarizes the design goals of this DLL.</w:t>
      </w:r>
    </w:p>
    <w:p w:rsidR="005F10B7" w:rsidRDefault="00046B1E" w:rsidP="005F10B7">
      <w:pPr>
        <w:pStyle w:val="Heading3"/>
      </w:pPr>
      <w:bookmarkStart w:id="881" w:name="_Toc265492360"/>
      <w:r>
        <w:t xml:space="preserve">Design Goals: </w:t>
      </w:r>
      <w:r w:rsidR="005F10B7">
        <w:t>Minimalist Application Development Scenarios</w:t>
      </w:r>
      <w:bookmarkEnd w:id="881"/>
    </w:p>
    <w:p w:rsidR="005F10B7" w:rsidRDefault="005F10B7" w:rsidP="00EC0F94">
      <w:pPr>
        <w:pStyle w:val="BodyText"/>
      </w:pPr>
      <w:r>
        <w:t>It is a design goal that an F# development experience should be possible with just a functioning fsc.exe</w:t>
      </w:r>
      <w:r w:rsidR="00461866" w:rsidRPr="00DF274C">
        <w:t xml:space="preserve"> + FSharp.Core.dll </w:t>
      </w:r>
      <w:ins w:id="882" w:author="Don Syme" w:date="2008-11-20T17:12:00Z">
        <w:r w:rsidR="001275CC">
          <w:t xml:space="preserve"> + CLI</w:t>
        </w:r>
      </w:ins>
      <w:ins w:id="883" w:author="Don Syme" w:date="2008-11-20T17:13:00Z">
        <w:r w:rsidR="001275CC">
          <w:t>.</w:t>
        </w:r>
      </w:ins>
    </w:p>
    <w:p w:rsidR="005F10B7" w:rsidRDefault="00046B1E" w:rsidP="005F10B7">
      <w:pPr>
        <w:pStyle w:val="Heading3"/>
      </w:pPr>
      <w:bookmarkStart w:id="884" w:name="_Toc265492361"/>
      <w:r>
        <w:t xml:space="preserve">Design Goals: </w:t>
      </w:r>
      <w:r w:rsidR="00837A8E">
        <w:t>Versioning and Deployment</w:t>
      </w:r>
      <w:bookmarkEnd w:id="884"/>
    </w:p>
    <w:p w:rsidR="005F10B7" w:rsidRPr="00046B1E" w:rsidRDefault="005F10B7" w:rsidP="006E099A">
      <w:pPr>
        <w:pStyle w:val="MiniHeading"/>
        <w:rPr>
          <w:b w:val="0"/>
        </w:rPr>
      </w:pPr>
      <w:r w:rsidRPr="00046B1E">
        <w:rPr>
          <w:b w:val="0"/>
        </w:rPr>
        <w:t>Ths library is d</w:t>
      </w:r>
      <w:r w:rsidR="002B5E55" w:rsidRPr="00046B1E">
        <w:rPr>
          <w:b w:val="0"/>
        </w:rPr>
        <w:t>esigned for user</w:t>
      </w:r>
      <w:r w:rsidR="00605300" w:rsidRPr="00046B1E">
        <w:rPr>
          <w:b w:val="0"/>
        </w:rPr>
        <w:t xml:space="preserve">s with stringent stability, </w:t>
      </w:r>
      <w:r w:rsidR="002B5E55" w:rsidRPr="00046B1E">
        <w:rPr>
          <w:b w:val="0"/>
        </w:rPr>
        <w:t xml:space="preserve">servicing </w:t>
      </w:r>
      <w:r w:rsidR="00605300" w:rsidRPr="00046B1E">
        <w:rPr>
          <w:b w:val="0"/>
        </w:rPr>
        <w:t xml:space="preserve">and perf </w:t>
      </w:r>
      <w:r w:rsidR="002B5E55" w:rsidRPr="00046B1E">
        <w:rPr>
          <w:b w:val="0"/>
        </w:rPr>
        <w:t>requirements</w:t>
      </w:r>
      <w:bookmarkEnd w:id="880"/>
      <w:r w:rsidR="00605300" w:rsidRPr="00046B1E">
        <w:rPr>
          <w:b w:val="0"/>
        </w:rPr>
        <w:t xml:space="preserve"> on par with other .NET libraries</w:t>
      </w:r>
    </w:p>
    <w:p w:rsidR="005F10B7" w:rsidRDefault="005F10B7" w:rsidP="005F10B7">
      <w:pPr>
        <w:pStyle w:val="ListParagraph"/>
        <w:numPr>
          <w:ilvl w:val="0"/>
          <w:numId w:val="4"/>
        </w:numPr>
      </w:pPr>
      <w:bookmarkStart w:id="885" w:name="_Toc191585946"/>
      <w:r>
        <w:t>We expect n</w:t>
      </w:r>
      <w:r w:rsidR="002B5E55" w:rsidRPr="00DF274C">
        <w:t xml:space="preserve">ew “major update” version </w:t>
      </w:r>
      <w:r w:rsidR="007521CB" w:rsidRPr="00DF274C">
        <w:t>every ~2 years. Breaking changes</w:t>
      </w:r>
      <w:r w:rsidR="002B5E55" w:rsidRPr="00DF274C">
        <w:t xml:space="preserve"> very rare in these updates (if at all)</w:t>
      </w:r>
      <w:bookmarkStart w:id="886" w:name="_Toc191585947"/>
      <w:bookmarkEnd w:id="885"/>
    </w:p>
    <w:p w:rsidR="002B5E55" w:rsidRPr="00DF274C" w:rsidRDefault="002B5E55" w:rsidP="005F10B7">
      <w:pPr>
        <w:pStyle w:val="ListParagraph"/>
        <w:numPr>
          <w:ilvl w:val="0"/>
          <w:numId w:val="4"/>
        </w:numPr>
      </w:pPr>
      <w:r w:rsidRPr="00DF274C">
        <w:t xml:space="preserve">Simple </w:t>
      </w:r>
      <w:r w:rsidR="005F10B7">
        <w:t xml:space="preserve">(or no) </w:t>
      </w:r>
      <w:r w:rsidRPr="00DF274C">
        <w:t>redistributable, and simple experience to chain the redistributable into an installation process</w:t>
      </w:r>
      <w:bookmarkEnd w:id="886"/>
    </w:p>
    <w:p w:rsidR="005F10B7" w:rsidRDefault="00046B1E" w:rsidP="005F10B7">
      <w:pPr>
        <w:pStyle w:val="Heading3"/>
      </w:pPr>
      <w:bookmarkStart w:id="887" w:name="_Toc191585948"/>
      <w:bookmarkStart w:id="888" w:name="_Toc265492362"/>
      <w:r>
        <w:t xml:space="preserve">Design Goal: </w:t>
      </w:r>
      <w:r w:rsidR="005F10B7">
        <w:t>Role in Minimalist Component Development Scenarios</w:t>
      </w:r>
      <w:bookmarkEnd w:id="888"/>
    </w:p>
    <w:p w:rsidR="002B5E55" w:rsidRDefault="00046B1E" w:rsidP="00EC0F94">
      <w:pPr>
        <w:pStyle w:val="BodyText"/>
      </w:pPr>
      <w:r>
        <w:t>I</w:t>
      </w:r>
      <w:r w:rsidR="00837A8E">
        <w:t xml:space="preserve">t </w:t>
      </w:r>
      <w:r>
        <w:t xml:space="preserve">must </w:t>
      </w:r>
      <w:r w:rsidR="00837A8E">
        <w:t xml:space="preserve">be feasible to </w:t>
      </w:r>
      <w:r w:rsidR="002B5E55" w:rsidRPr="00DF274C">
        <w:t>write low-dependency F# components for use from any .NET language</w:t>
      </w:r>
      <w:bookmarkEnd w:id="887"/>
      <w:r w:rsidR="005F10B7">
        <w:t xml:space="preserve">. It must be possible to write F# and vanilla-.NET components that work </w:t>
      </w:r>
      <w:ins w:id="889" w:author="Luke Hoban" w:date="2008-11-20T12:50:00Z">
        <w:r w:rsidR="00ED74D0">
          <w:t xml:space="preserve">with </w:t>
        </w:r>
      </w:ins>
      <w:r w:rsidR="005F10B7">
        <w:t xml:space="preserve">other .NET languages and yet rely </w:t>
      </w:r>
      <w:r w:rsidR="00837A8E">
        <w:t>only on FSharp.Core.dll</w:t>
      </w:r>
    </w:p>
    <w:p w:rsidR="004252EA" w:rsidRDefault="004252EA" w:rsidP="004252EA">
      <w:pPr>
        <w:pStyle w:val="Heading3"/>
        <w:rPr>
          <w:ins w:id="890" w:author="Don Syme" w:date="2010-06-28T10:34:00Z"/>
        </w:rPr>
      </w:pPr>
      <w:bookmarkStart w:id="891" w:name="_Toc265492363"/>
      <w:ins w:id="892" w:author="Don Syme" w:date="2010-06-28T10:34:00Z">
        <w:r>
          <w:t>Design Goal: .NET 2.0 – 4.0 binary compatibility</w:t>
        </w:r>
        <w:bookmarkEnd w:id="891"/>
      </w:ins>
    </w:p>
    <w:p w:rsidR="004252EA" w:rsidRDefault="004252EA" w:rsidP="004252EA">
      <w:pPr>
        <w:pStyle w:val="BodyText"/>
        <w:rPr>
          <w:ins w:id="893" w:author="Don Syme" w:date="2010-06-28T10:35:00Z"/>
        </w:rPr>
      </w:pPr>
      <w:ins w:id="894" w:author="Don Syme" w:date="2010-06-28T10:35:00Z">
        <w:r>
          <w:t>Binding redirect policy DLLs are used on .NET 4.0 to redirect references to this DLL to be references to the .NET 4.0 FSharp.Core DLL.</w:t>
        </w:r>
      </w:ins>
    </w:p>
    <w:p w:rsidR="004252EA" w:rsidRDefault="004252EA" w:rsidP="004252EA">
      <w:pPr>
        <w:pStyle w:val="BodyText"/>
        <w:rPr>
          <w:ins w:id="895" w:author="Don Syme" w:date="2010-06-28T10:34:00Z"/>
        </w:rPr>
      </w:pPr>
      <w:ins w:id="896" w:author="Don Syme" w:date="2010-06-28T10:35:00Z">
        <w:r>
          <w:t>This means the .NET 2.0 version of this DLL must be 100% binary compatible with the .NET 4.0 version of this DLL.</w:t>
        </w:r>
      </w:ins>
    </w:p>
    <w:p w:rsidR="00837A8E" w:rsidRDefault="00046B1E" w:rsidP="00837A8E">
      <w:pPr>
        <w:pStyle w:val="Heading3"/>
      </w:pPr>
      <w:bookmarkStart w:id="897" w:name="_Toc265492364"/>
      <w:r>
        <w:t>Design Goal: Transparent Security</w:t>
      </w:r>
      <w:bookmarkEnd w:id="897"/>
    </w:p>
    <w:p w:rsidR="00571AB8" w:rsidRDefault="00837A8E" w:rsidP="00EC0F94">
      <w:pPr>
        <w:pStyle w:val="BodyText"/>
      </w:pPr>
      <w:r>
        <w:t>The library should be s</w:t>
      </w:r>
      <w:r w:rsidR="00571AB8">
        <w:t xml:space="preserve">ecurity </w:t>
      </w:r>
      <w:r>
        <w:t>t</w:t>
      </w:r>
      <w:r w:rsidR="00571AB8">
        <w:t>ransparent</w:t>
      </w:r>
      <w:r>
        <w:t>.</w:t>
      </w:r>
    </w:p>
    <w:p w:rsidR="00837A8E" w:rsidRDefault="00046B1E" w:rsidP="00837A8E">
      <w:pPr>
        <w:pStyle w:val="Heading3"/>
      </w:pPr>
      <w:bookmarkStart w:id="898" w:name="_Toc265492365"/>
      <w:r>
        <w:t>Design Goal: Not a General Purpose .NET DLL</w:t>
      </w:r>
      <w:bookmarkEnd w:id="898"/>
    </w:p>
    <w:p w:rsidR="00EC0F94" w:rsidRDefault="00EC0F94" w:rsidP="00EC0F94">
      <w:pPr>
        <w:pStyle w:val="BodyText"/>
      </w:pPr>
      <w:r>
        <w:t>The library is intended to be an F# library, not a .NET library</w:t>
      </w:r>
    </w:p>
    <w:p w:rsidR="00EC0F94" w:rsidRDefault="00EC0F94" w:rsidP="00EC0F94">
      <w:pPr>
        <w:pStyle w:val="ListParagraph"/>
        <w:numPr>
          <w:ilvl w:val="0"/>
          <w:numId w:val="4"/>
        </w:numPr>
      </w:pPr>
      <w:r>
        <w:t>A small subset may used regularly from C# in RAD, Unit testing etc. Scenarios</w:t>
      </w:r>
    </w:p>
    <w:p w:rsidR="00EC0F94" w:rsidRDefault="00EC0F94" w:rsidP="00EC0F94">
      <w:pPr>
        <w:pStyle w:val="ListParagraph"/>
        <w:numPr>
          <w:ilvl w:val="0"/>
          <w:numId w:val="4"/>
        </w:numPr>
      </w:pPr>
      <w:r>
        <w:t>Certain constructs are designed for direct from C# in these situations, e.g. FSharp.Core.FuncConvert.</w:t>
      </w:r>
    </w:p>
    <w:p w:rsidR="00EC0F94" w:rsidRDefault="00EC0F94" w:rsidP="00871C39">
      <w:pPr>
        <w:pStyle w:val="BodyText"/>
      </w:pPr>
      <w:r>
        <w:lastRenderedPageBreak/>
        <w:t xml:space="preserve">It is important that the library and its implementation be an exemplar for F# coding and design guidelines. </w:t>
      </w:r>
    </w:p>
    <w:p w:rsidR="00046B1E" w:rsidRDefault="00046B1E" w:rsidP="00046B1E">
      <w:pPr>
        <w:pStyle w:val="Heading3"/>
      </w:pPr>
      <w:bookmarkStart w:id="899" w:name="_Toc265492366"/>
      <w:r>
        <w:t>Design Goal: A Good .NET Citizen</w:t>
      </w:r>
      <w:r w:rsidR="00D30C90">
        <w:t xml:space="preserve"> (Alignment and Sharing Considerations)</w:t>
      </w:r>
      <w:bookmarkEnd w:id="899"/>
    </w:p>
    <w:p w:rsidR="00EC0F94" w:rsidRDefault="00D30C90" w:rsidP="00EC0F94">
      <w:pPr>
        <w:pStyle w:val="BodyText"/>
      </w:pPr>
      <w:r>
        <w:t xml:space="preserve">F# </w:t>
      </w:r>
      <w:r w:rsidR="00EC0F94">
        <w:t>must be a good .NET citizen and consider ramifications w.r.t.</w:t>
      </w:r>
    </w:p>
    <w:p w:rsidR="00EC0F94" w:rsidRDefault="00EC0F94" w:rsidP="00A84A18">
      <w:pPr>
        <w:pStyle w:val="ListParagraph"/>
        <w:numPr>
          <w:ilvl w:val="0"/>
          <w:numId w:val="4"/>
        </w:numPr>
      </w:pPr>
      <w:r>
        <w:t>4.0 BigInt</w:t>
      </w:r>
    </w:p>
    <w:p w:rsidR="00EC0F94" w:rsidDel="00D6340D" w:rsidRDefault="00EC0F94" w:rsidP="00A84A18">
      <w:pPr>
        <w:pStyle w:val="ListParagraph"/>
        <w:numPr>
          <w:ilvl w:val="0"/>
          <w:numId w:val="4"/>
        </w:numPr>
        <w:rPr>
          <w:del w:id="900" w:author="Don Syme" w:date="2010-06-28T10:40:00Z"/>
        </w:rPr>
      </w:pPr>
      <w:del w:id="901" w:author="Don Syme" w:date="2010-06-28T10:40:00Z">
        <w:r w:rsidDel="00D6340D">
          <w:delText>4.0 BigNum</w:delText>
        </w:r>
      </w:del>
    </w:p>
    <w:p w:rsidR="00EC0F94" w:rsidRDefault="00EC0F94" w:rsidP="00A84A18">
      <w:pPr>
        <w:pStyle w:val="ListParagraph"/>
        <w:numPr>
          <w:ilvl w:val="0"/>
          <w:numId w:val="4"/>
        </w:numPr>
      </w:pPr>
      <w:r>
        <w:t>4.0 Quotations &lt;-&gt; Expression trees &amp; statement trees</w:t>
      </w:r>
    </w:p>
    <w:p w:rsidR="00EC0F94" w:rsidDel="00D6340D" w:rsidRDefault="00EC0F94" w:rsidP="00A84A18">
      <w:pPr>
        <w:pStyle w:val="ListParagraph"/>
        <w:numPr>
          <w:ilvl w:val="0"/>
          <w:numId w:val="4"/>
        </w:numPr>
        <w:rPr>
          <w:del w:id="902" w:author="Don Syme" w:date="2010-06-28T10:40:00Z"/>
        </w:rPr>
      </w:pPr>
      <w:del w:id="903" w:author="Don Syme" w:date="2010-06-28T10:40:00Z">
        <w:r w:rsidDel="00D6340D">
          <w:delText>Matrix</w:delText>
        </w:r>
      </w:del>
    </w:p>
    <w:p w:rsidR="00EC0F94" w:rsidRDefault="00EC0F94" w:rsidP="00A84A18">
      <w:pPr>
        <w:pStyle w:val="ListParagraph"/>
        <w:numPr>
          <w:ilvl w:val="0"/>
          <w:numId w:val="4"/>
        </w:numPr>
      </w:pPr>
      <w:r>
        <w:t>Tuple</w:t>
      </w:r>
    </w:p>
    <w:p w:rsidR="00EC0F94" w:rsidRDefault="00EC0F94" w:rsidP="00A84A18">
      <w:pPr>
        <w:pStyle w:val="ListParagraph"/>
        <w:numPr>
          <w:ilvl w:val="0"/>
          <w:numId w:val="4"/>
        </w:numPr>
      </w:pPr>
      <w:r>
        <w:t>Set, Map (immutable collections)</w:t>
      </w:r>
    </w:p>
    <w:p w:rsidR="00D30C90" w:rsidRDefault="00EC0F94" w:rsidP="00D30C90">
      <w:pPr>
        <w:pStyle w:val="ListParagraph"/>
        <w:numPr>
          <w:ilvl w:val="0"/>
          <w:numId w:val="4"/>
        </w:numPr>
      </w:pPr>
      <w:r>
        <w:t xml:space="preserve">Async </w:t>
      </w:r>
    </w:p>
    <w:p w:rsidR="00D30C90" w:rsidRPr="0019287C" w:rsidRDefault="00D30C90" w:rsidP="00D30C90">
      <w:pPr>
        <w:pStyle w:val="BodyText"/>
      </w:pPr>
      <w:r>
        <w:t xml:space="preserve">In particular, the introduction of FSharp.Core.dll into .NET programming practice (even as its own DLL) raises questions about future possible </w:t>
      </w:r>
      <w:r w:rsidRPr="0019287C">
        <w:t xml:space="preserve">BCL-led proposals for shared types or functionality. </w:t>
      </w:r>
      <w:r>
        <w:t>The full list of primary types defined in FSharp.Core.dll is as follows</w:t>
      </w:r>
    </w:p>
    <w:p w:rsidR="00D30C90" w:rsidRPr="001B6B3B" w:rsidRDefault="00D30C90" w:rsidP="00D30C90">
      <w:pPr>
        <w:pStyle w:val="ListParagraph"/>
        <w:numPr>
          <w:ilvl w:val="0"/>
          <w:numId w:val="4"/>
        </w:numPr>
      </w:pPr>
      <w:r w:rsidRPr="0019287C">
        <w:t>Tuple</w:t>
      </w:r>
      <w:ins w:id="904" w:author="Don Syme" w:date="2010-06-28T10:41:00Z">
        <w:r w:rsidR="00D6340D">
          <w:t xml:space="preserve">&lt;...&gt;  </w:t>
        </w:r>
      </w:ins>
    </w:p>
    <w:p w:rsidR="00D6340D" w:rsidRPr="001B6B3B" w:rsidRDefault="00D6340D" w:rsidP="00D6340D">
      <w:pPr>
        <w:pStyle w:val="ListParagraph"/>
        <w:numPr>
          <w:ilvl w:val="0"/>
          <w:numId w:val="4"/>
        </w:numPr>
        <w:rPr>
          <w:ins w:id="905" w:author="Don Syme" w:date="2010-06-28T10:41:00Z"/>
        </w:rPr>
      </w:pPr>
      <w:ins w:id="906" w:author="Don Syme" w:date="2010-06-28T10:41:00Z">
        <w:r w:rsidRPr="0019287C">
          <w:t>Lazy&lt;T&gt;</w:t>
        </w:r>
      </w:ins>
    </w:p>
    <w:p w:rsidR="00D30C90" w:rsidRPr="001B6B3B" w:rsidRDefault="00D30C90" w:rsidP="00D30C90">
      <w:pPr>
        <w:pStyle w:val="ListParagraph"/>
        <w:numPr>
          <w:ilvl w:val="0"/>
          <w:numId w:val="4"/>
        </w:numPr>
      </w:pPr>
      <w:r w:rsidRPr="0019287C">
        <w:t>FSharp.Core.</w:t>
      </w:r>
      <w:r>
        <w:t>F</w:t>
      </w:r>
      <w:ins w:id="907" w:author="Don Syme" w:date="2010-06-28T10:41:00Z">
        <w:r w:rsidR="00D6340D">
          <w:t>Sharp</w:t>
        </w:r>
      </w:ins>
      <w:del w:id="908" w:author="Don Syme" w:date="2010-06-28T10:41:00Z">
        <w:r w:rsidDel="00D6340D">
          <w:delText>ast</w:delText>
        </w:r>
      </w:del>
      <w:r>
        <w:t>Func&lt;T,U&gt;</w:t>
      </w:r>
      <w:r w:rsidRPr="0019287C">
        <w:t xml:space="preserve"> (</w:t>
      </w:r>
      <w:r>
        <w:t>first-class function values with efficient decurrying</w:t>
      </w:r>
      <w:r w:rsidRPr="0019287C">
        <w:t>)</w:t>
      </w:r>
    </w:p>
    <w:p w:rsidR="00D30C90" w:rsidRPr="001B6B3B" w:rsidRDefault="00D30C90" w:rsidP="00D30C90">
      <w:pPr>
        <w:pStyle w:val="ListParagraph"/>
        <w:numPr>
          <w:ilvl w:val="0"/>
          <w:numId w:val="4"/>
        </w:numPr>
      </w:pPr>
      <w:r w:rsidRPr="0019287C">
        <w:t>FSharp.Core.</w:t>
      </w:r>
      <w:ins w:id="909" w:author="Don Syme" w:date="2010-06-28T10:41:00Z">
        <w:r w:rsidR="00D6340D">
          <w:t>FSharp</w:t>
        </w:r>
      </w:ins>
      <w:r w:rsidRPr="0019287C">
        <w:t>Ref&lt;T&gt; (single-cell mutable reference cells)</w:t>
      </w:r>
    </w:p>
    <w:p w:rsidR="00D30C90" w:rsidRPr="001B6B3B" w:rsidRDefault="00D30C90" w:rsidP="00D30C90">
      <w:pPr>
        <w:pStyle w:val="ListParagraph"/>
        <w:numPr>
          <w:ilvl w:val="0"/>
          <w:numId w:val="4"/>
        </w:numPr>
      </w:pPr>
      <w:r w:rsidRPr="0019287C">
        <w:t>FSharp.Core.</w:t>
      </w:r>
      <w:ins w:id="910" w:author="Don Syme" w:date="2010-06-28T10:41:00Z">
        <w:r w:rsidR="00D6340D">
          <w:t>FSharp</w:t>
        </w:r>
      </w:ins>
      <w:r w:rsidRPr="0019287C">
        <w:t>Option&lt;T&gt; (functional options)</w:t>
      </w:r>
    </w:p>
    <w:p w:rsidR="00D30C90" w:rsidRPr="001B6B3B" w:rsidRDefault="00D30C90" w:rsidP="00D30C90">
      <w:pPr>
        <w:pStyle w:val="ListParagraph"/>
        <w:numPr>
          <w:ilvl w:val="0"/>
          <w:numId w:val="4"/>
        </w:numPr>
      </w:pPr>
      <w:r w:rsidRPr="0019287C">
        <w:t>FSharp.Core.</w:t>
      </w:r>
      <w:ins w:id="911" w:author="Don Syme" w:date="2010-06-28T10:41:00Z">
        <w:r w:rsidR="00D6340D">
          <w:t>FSharp</w:t>
        </w:r>
      </w:ins>
      <w:r w:rsidRPr="0019287C">
        <w:t>List&lt;T&gt;  (functional lists)</w:t>
      </w:r>
    </w:p>
    <w:p w:rsidR="00D30C90" w:rsidRPr="001B6B3B" w:rsidRDefault="00D30C90" w:rsidP="00D30C90">
      <w:pPr>
        <w:pStyle w:val="ListParagraph"/>
        <w:numPr>
          <w:ilvl w:val="0"/>
          <w:numId w:val="4"/>
        </w:numPr>
      </w:pPr>
      <w:r w:rsidRPr="0019287C">
        <w:t>FSharp.Collections.</w:t>
      </w:r>
      <w:ins w:id="912" w:author="Don Syme" w:date="2010-06-28T10:41:00Z">
        <w:r w:rsidR="00D6340D">
          <w:t>FSharp</w:t>
        </w:r>
      </w:ins>
      <w:r w:rsidRPr="0019287C">
        <w:t>Set&lt;T&gt;  (functional sets)</w:t>
      </w:r>
    </w:p>
    <w:p w:rsidR="00D30C90" w:rsidRPr="001B6B3B" w:rsidRDefault="00D30C90" w:rsidP="00D30C90">
      <w:pPr>
        <w:pStyle w:val="ListParagraph"/>
        <w:numPr>
          <w:ilvl w:val="0"/>
          <w:numId w:val="4"/>
        </w:numPr>
      </w:pPr>
      <w:r w:rsidRPr="0019287C">
        <w:t>FSharp.Collections.</w:t>
      </w:r>
      <w:ins w:id="913" w:author="Don Syme" w:date="2010-06-28T10:41:00Z">
        <w:r w:rsidR="00D6340D">
          <w:t>FSharp</w:t>
        </w:r>
      </w:ins>
      <w:r w:rsidRPr="0019287C">
        <w:t>Map&lt;T&gt; (functional dictionaries)</w:t>
      </w:r>
    </w:p>
    <w:p w:rsidR="00D30C90" w:rsidRPr="001B6B3B" w:rsidRDefault="00D30C90" w:rsidP="00D30C90">
      <w:pPr>
        <w:pStyle w:val="ListParagraph"/>
        <w:numPr>
          <w:ilvl w:val="0"/>
          <w:numId w:val="4"/>
        </w:numPr>
      </w:pPr>
      <w:r w:rsidRPr="0019287C">
        <w:t>FSharp.Reflection.UnionCase (reflective view of cases of an F# discriminated union)</w:t>
      </w:r>
    </w:p>
    <w:p w:rsidR="00D30C90" w:rsidRPr="001B6B3B" w:rsidRDefault="00D30C90" w:rsidP="00D30C90">
      <w:pPr>
        <w:pStyle w:val="ListParagraph"/>
        <w:numPr>
          <w:ilvl w:val="0"/>
          <w:numId w:val="4"/>
        </w:numPr>
      </w:pPr>
      <w:r w:rsidRPr="0019287C">
        <w:t>FSharp.Reflection.FSharpValue (reflective view of F#-specific details of F# values)</w:t>
      </w:r>
    </w:p>
    <w:p w:rsidR="00D30C90" w:rsidRPr="001B6B3B" w:rsidRDefault="00D30C90" w:rsidP="00D30C90">
      <w:pPr>
        <w:pStyle w:val="ListParagraph"/>
        <w:numPr>
          <w:ilvl w:val="0"/>
          <w:numId w:val="4"/>
        </w:numPr>
      </w:pPr>
      <w:r w:rsidRPr="0019287C">
        <w:t>FSharp.Reflection.FSharpType  (reflective view of F#-specific details of F# types)</w:t>
      </w:r>
    </w:p>
    <w:p w:rsidR="00D30C90" w:rsidRPr="001B6B3B" w:rsidDel="00D6340D" w:rsidRDefault="00D30C90" w:rsidP="00D30C90">
      <w:pPr>
        <w:pStyle w:val="ListParagraph"/>
        <w:numPr>
          <w:ilvl w:val="0"/>
          <w:numId w:val="4"/>
        </w:numPr>
        <w:rPr>
          <w:del w:id="914" w:author="Don Syme" w:date="2010-06-28T10:41:00Z"/>
        </w:rPr>
      </w:pPr>
      <w:del w:id="915" w:author="Don Syme" w:date="2010-06-28T10:41:00Z">
        <w:r w:rsidRPr="0019287C" w:rsidDel="00D6340D">
          <w:delText>FSharp.Control.Lazy&lt;T&gt;</w:delText>
        </w:r>
      </w:del>
    </w:p>
    <w:p w:rsidR="00D30C90" w:rsidRPr="001B6B3B" w:rsidRDefault="00D30C90" w:rsidP="00D30C90">
      <w:pPr>
        <w:pStyle w:val="ListParagraph"/>
        <w:numPr>
          <w:ilvl w:val="0"/>
          <w:numId w:val="4"/>
        </w:numPr>
      </w:pPr>
      <w:r w:rsidRPr="0019287C">
        <w:t>FSharp.Control.Async&lt;T&gt;</w:t>
      </w:r>
    </w:p>
    <w:p w:rsidR="00D30C90" w:rsidRPr="001B6B3B" w:rsidDel="00D6340D" w:rsidRDefault="00D30C90" w:rsidP="00D30C90">
      <w:pPr>
        <w:pStyle w:val="ListParagraph"/>
        <w:numPr>
          <w:ilvl w:val="0"/>
          <w:numId w:val="4"/>
        </w:numPr>
        <w:rPr>
          <w:del w:id="916" w:author="Don Syme" w:date="2010-06-28T10:41:00Z"/>
        </w:rPr>
      </w:pPr>
      <w:del w:id="917" w:author="Don Syme" w:date="2010-06-28T10:41:00Z">
        <w:r w:rsidRPr="0019287C" w:rsidDel="00D6340D">
          <w:delText>FSharp.Control.AsyncReplyChannel&lt;T&gt;</w:delText>
        </w:r>
      </w:del>
    </w:p>
    <w:p w:rsidR="00D30C90" w:rsidRPr="001B6B3B" w:rsidRDefault="00D30C90" w:rsidP="00D30C90">
      <w:pPr>
        <w:pStyle w:val="ListParagraph"/>
        <w:numPr>
          <w:ilvl w:val="0"/>
          <w:numId w:val="4"/>
        </w:numPr>
      </w:pPr>
      <w:r w:rsidRPr="0019287C">
        <w:t>FSharp.Control.MailboxProcessor&lt;T&gt;</w:t>
      </w:r>
    </w:p>
    <w:p w:rsidR="00D30C90" w:rsidRPr="0019287C" w:rsidRDefault="00D30C90" w:rsidP="00D30C90">
      <w:pPr>
        <w:pStyle w:val="BodyText"/>
      </w:pPr>
      <w:r>
        <w:t>Each of these types has been annotated with a section dealing with alignment and sharing considerations.</w:t>
      </w:r>
    </w:p>
    <w:p w:rsidR="00A84A18" w:rsidRDefault="00EC0F94" w:rsidP="00EC0F94">
      <w:pPr>
        <w:pStyle w:val="BodyText"/>
      </w:pPr>
      <w:r>
        <w:t>This is covered in more detail later in this specification.</w:t>
      </w:r>
      <w:bookmarkStart w:id="918" w:name="_Toc191585949"/>
      <w:bookmarkStart w:id="919" w:name="_Toc191585950"/>
    </w:p>
    <w:p w:rsidR="00046B1E" w:rsidRDefault="00046B1E" w:rsidP="00046B1E">
      <w:pPr>
        <w:pStyle w:val="Heading3"/>
      </w:pPr>
      <w:bookmarkStart w:id="920" w:name="_Toc265492367"/>
      <w:r>
        <w:t>Design Goal: One Way to do Things</w:t>
      </w:r>
      <w:bookmarkEnd w:id="920"/>
      <w:r w:rsidR="008E4E36">
        <w:t xml:space="preserve"> </w:t>
      </w:r>
    </w:p>
    <w:p w:rsidR="008E4E36" w:rsidRDefault="00D6340D" w:rsidP="00EC0F94">
      <w:pPr>
        <w:pStyle w:val="BodyText"/>
      </w:pPr>
      <w:ins w:id="921" w:author="Don Syme" w:date="2010-06-28T10:42:00Z">
        <w:r>
          <w:t>P</w:t>
        </w:r>
      </w:ins>
      <w:del w:id="922" w:author="Don Syme" w:date="2010-06-28T10:42:00Z">
        <w:r w:rsidR="00046B1E" w:rsidDel="00D6340D">
          <w:delText>Functional p</w:delText>
        </w:r>
      </w:del>
      <w:r w:rsidR="00046B1E">
        <w:t xml:space="preserve">rogramming </w:t>
      </w:r>
      <w:del w:id="923" w:author="Don Syme" w:date="2010-06-28T10:42:00Z">
        <w:r w:rsidR="00046B1E" w:rsidDel="00D6340D">
          <w:delText>(and programming generally) often</w:delText>
        </w:r>
      </w:del>
      <w:ins w:id="924" w:author="Don Syme" w:date="2010-06-28T10:42:00Z">
        <w:r>
          <w:t>can</w:t>
        </w:r>
      </w:ins>
      <w:r w:rsidR="00046B1E">
        <w:t xml:space="preserve"> suffer</w:t>
      </w:r>
      <w:del w:id="925" w:author="Don Syme" w:date="2010-06-28T10:42:00Z">
        <w:r w:rsidR="00046B1E" w:rsidDel="00D6340D">
          <w:delText>s</w:delText>
        </w:r>
      </w:del>
      <w:r w:rsidR="00046B1E">
        <w:t xml:space="preserve"> from a proliferation of techniques to "encode" a problem into a language. </w:t>
      </w:r>
    </w:p>
    <w:p w:rsidR="008E4E36" w:rsidRDefault="00046B1E" w:rsidP="00EC0F94">
      <w:pPr>
        <w:pStyle w:val="BodyText"/>
      </w:pPr>
      <w:r>
        <w:t xml:space="preserve">To some extent F# </w:t>
      </w:r>
      <w:r w:rsidR="008E4E36">
        <w:t xml:space="preserve">suffers from this </w:t>
      </w:r>
      <w:r>
        <w:t xml:space="preserve">due to </w:t>
      </w:r>
    </w:p>
    <w:p w:rsidR="008E4E36" w:rsidRDefault="008E4E36" w:rsidP="008E4E36">
      <w:pPr>
        <w:pStyle w:val="BodyText"/>
        <w:numPr>
          <w:ilvl w:val="0"/>
          <w:numId w:val="4"/>
        </w:numPr>
      </w:pPr>
      <w:r>
        <w:t>I</w:t>
      </w:r>
      <w:r w:rsidR="00046B1E">
        <w:t>ts mixed functional/OO nature</w:t>
      </w:r>
    </w:p>
    <w:p w:rsidR="00046B1E" w:rsidRDefault="008E4E36" w:rsidP="008E4E36">
      <w:pPr>
        <w:pStyle w:val="BodyText"/>
        <w:numPr>
          <w:ilvl w:val="0"/>
          <w:numId w:val="4"/>
        </w:numPr>
      </w:pPr>
      <w:r>
        <w:t>T</w:t>
      </w:r>
      <w:r w:rsidR="00046B1E">
        <w:t>he presence of constructs such as sequence expressions that give general purpose syntax f</w:t>
      </w:r>
      <w:del w:id="926" w:author="Luke Hoban" w:date="2008-11-20T12:51:00Z">
        <w:r w:rsidR="00046B1E" w:rsidDel="00ED74D0">
          <w:delText>r</w:delText>
        </w:r>
      </w:del>
      <w:r w:rsidR="00046B1E">
        <w:t>o</w:t>
      </w:r>
      <w:ins w:id="927" w:author="Luke Hoban" w:date="2008-11-20T12:51:00Z">
        <w:r w:rsidR="00ED74D0">
          <w:t>r</w:t>
        </w:r>
      </w:ins>
      <w:r w:rsidR="00046B1E">
        <w:t xml:space="preserve"> encoding certain computations.</w:t>
      </w:r>
    </w:p>
    <w:p w:rsidR="008E4E36" w:rsidRDefault="008E4E36" w:rsidP="008E4E36">
      <w:pPr>
        <w:pStyle w:val="BodyText"/>
        <w:numPr>
          <w:ilvl w:val="0"/>
          <w:numId w:val="4"/>
        </w:numPr>
      </w:pPr>
      <w:r>
        <w:t xml:space="preserve">Early-F# </w:t>
      </w:r>
      <w:del w:id="928" w:author="Don Syme" w:date="2010-06-28T10:42:00Z">
        <w:r w:rsidDel="00D6340D">
          <w:delText>and OCaml-</w:delText>
        </w:r>
      </w:del>
      <w:r>
        <w:t>compat heritage, both in library and in community know-how</w:t>
      </w:r>
    </w:p>
    <w:p w:rsidR="00046B1E" w:rsidRDefault="00046B1E" w:rsidP="00046B1E">
      <w:pPr>
        <w:pStyle w:val="BodyText"/>
      </w:pPr>
      <w:r>
        <w:t xml:space="preserve">However a major design goal of this library is to eliminate and reduce this phenomenon. </w:t>
      </w:r>
      <w:bookmarkEnd w:id="918"/>
      <w:r>
        <w:t xml:space="preserve">For example </w:t>
      </w:r>
      <w:ins w:id="929" w:author="Don Syme" w:date="2010-06-28T10:42:00Z">
        <w:r w:rsidR="00D6340D">
          <w:t xml:space="preserve">early F# library </w:t>
        </w:r>
      </w:ins>
      <w:del w:id="930" w:author="Don Syme" w:date="2010-06-28T10:42:00Z">
        <w:r w:rsidDel="00D6340D">
          <w:delText>the OCaml library has</w:delText>
        </w:r>
      </w:del>
      <w:ins w:id="931" w:author="Don Syme" w:date="2010-06-28T10:42:00Z">
        <w:r w:rsidR="00D6340D">
          <w:t>had</w:t>
        </w:r>
      </w:ins>
      <w:r>
        <w:t xml:space="preserve"> both Int32.to_float and Float.of_int. In F# these (and many other functions) are replaced by one (parametrically overloaded) conversion function "float".</w:t>
      </w:r>
    </w:p>
    <w:p w:rsidR="00EC0F94" w:rsidRDefault="00046B1E" w:rsidP="00046B1E">
      <w:pPr>
        <w:pStyle w:val="BodyText"/>
      </w:pPr>
      <w:del w:id="932" w:author="Don Syme" w:date="2010-06-28T10:42:00Z">
        <w:r w:rsidDel="00D6340D">
          <w:delText xml:space="preserve"> </w:delText>
        </w:r>
      </w:del>
      <w:r>
        <w:t>One particular reason for doing this is related to meta-programming. When implementing an embedded language it is important that "c</w:t>
      </w:r>
      <w:r w:rsidR="00EC0F94">
        <w:t>anonical</w:t>
      </w:r>
      <w:r>
        <w:t>"</w:t>
      </w:r>
      <w:r w:rsidR="00EC0F94">
        <w:t xml:space="preserve"> </w:t>
      </w:r>
      <w:r>
        <w:t>functions such as conversion functions exist to form the leaf constructs of the embedded language.</w:t>
      </w:r>
    </w:p>
    <w:p w:rsidR="00871C39" w:rsidRDefault="00871C39" w:rsidP="00871C39">
      <w:pPr>
        <w:pStyle w:val="Heading3"/>
      </w:pPr>
      <w:bookmarkStart w:id="933" w:name="_Toc265492368"/>
      <w:r>
        <w:lastRenderedPageBreak/>
        <w:t>Design Goal: Enable a F# -style Functional Programming Language Subset</w:t>
      </w:r>
      <w:bookmarkEnd w:id="933"/>
    </w:p>
    <w:p w:rsidR="00871C39" w:rsidRDefault="00871C39" w:rsidP="00871C39">
      <w:pPr>
        <w:pStyle w:val="BodyText"/>
      </w:pPr>
      <w:r>
        <w:t>The F# style of functional programming language has particular characteristics for its core library constructs. These are</w:t>
      </w:r>
    </w:p>
    <w:p w:rsidR="00871C39" w:rsidRDefault="00871C39" w:rsidP="00871C39">
      <w:pPr>
        <w:pStyle w:val="BodyText"/>
        <w:numPr>
          <w:ilvl w:val="0"/>
          <w:numId w:val="4"/>
        </w:numPr>
      </w:pPr>
      <w:r>
        <w:t>A focus on programming with tuples, options, lists, arrays, records and discriminated unions</w:t>
      </w:r>
    </w:p>
    <w:p w:rsidR="00871C39" w:rsidRDefault="00871C39" w:rsidP="00871C39">
      <w:pPr>
        <w:pStyle w:val="BodyText"/>
        <w:numPr>
          <w:ilvl w:val="0"/>
          <w:numId w:val="4"/>
        </w:numPr>
      </w:pPr>
      <w:r>
        <w:t xml:space="preserve">A heavy reliance on "second order aggregate operators", notably the "standard F# compositional functional operators" catalogued in the table </w:t>
      </w:r>
      <w:r w:rsidR="00ED38F0">
        <w:t>later in this specification</w:t>
      </w:r>
    </w:p>
    <w:p w:rsidR="00D6340D" w:rsidRDefault="00871C39" w:rsidP="00D6340D">
      <w:pPr>
        <w:pStyle w:val="BodyText"/>
        <w:numPr>
          <w:ilvl w:val="0"/>
          <w:numId w:val="4"/>
        </w:numPr>
        <w:rPr>
          <w:ins w:id="934" w:author="Don Syme" w:date="2010-06-28T10:45:00Z"/>
        </w:rPr>
      </w:pPr>
      <w:r>
        <w:t>Idiomatic use of curried functions to enable compositional programming with these operators</w:t>
      </w:r>
    </w:p>
    <w:p w:rsidR="00D6340D" w:rsidRDefault="00D6340D" w:rsidP="00D6340D">
      <w:pPr>
        <w:pStyle w:val="Heading3"/>
        <w:rPr>
          <w:ins w:id="935" w:author="Don Syme" w:date="2010-06-28T10:45:00Z"/>
        </w:rPr>
      </w:pPr>
      <w:bookmarkStart w:id="936" w:name="_Toc265492369"/>
      <w:ins w:id="937" w:author="Don Syme" w:date="2010-06-28T10:45:00Z">
        <w:r>
          <w:t>Design goal: Binary Size</w:t>
        </w:r>
        <w:bookmarkEnd w:id="936"/>
      </w:ins>
    </w:p>
    <w:p w:rsidR="00D6340D" w:rsidRDefault="00D6340D" w:rsidP="00D6340D">
      <w:pPr>
        <w:pStyle w:val="BodyText"/>
        <w:rPr>
          <w:ins w:id="938" w:author="Don Syme" w:date="2010-06-28T10:45:00Z"/>
        </w:rPr>
      </w:pPr>
      <w:ins w:id="939" w:author="Don Syme" w:date="2010-06-28T10:45:00Z">
        <w:r>
          <w:t>It is a strong requirement that this DLL should not grow in size from its current size (900K)</w:t>
        </w:r>
      </w:ins>
    </w:p>
    <w:p w:rsidR="00D6340D" w:rsidRDefault="00D6340D" w:rsidP="00D6340D">
      <w:pPr>
        <w:pStyle w:val="BodyText"/>
        <w:rPr>
          <w:ins w:id="940" w:author="Don Syme" w:date="2010-06-28T10:50:00Z"/>
        </w:rPr>
        <w:pPrChange w:id="941" w:author="Don Syme" w:date="2010-06-28T10:45:00Z">
          <w:pPr>
            <w:pStyle w:val="BodyText"/>
            <w:numPr>
              <w:numId w:val="4"/>
            </w:numPr>
            <w:ind w:left="720" w:hanging="360"/>
          </w:pPr>
        </w:pPrChange>
      </w:pPr>
      <w:ins w:id="942" w:author="Don Syme" w:date="2010-06-28T10:45:00Z">
        <w:r>
          <w:t>It is a long-term goal to have this DLL be &lt; 500K.</w:t>
        </w:r>
      </w:ins>
    </w:p>
    <w:p w:rsidR="00427F8B" w:rsidRDefault="00427F8B" w:rsidP="00427F8B">
      <w:pPr>
        <w:pStyle w:val="Heading3"/>
        <w:rPr>
          <w:ins w:id="943" w:author="Don Syme" w:date="2010-06-28T10:50:00Z"/>
        </w:rPr>
      </w:pPr>
      <w:bookmarkStart w:id="944" w:name="_Toc265492370"/>
      <w:ins w:id="945" w:author="Don Syme" w:date="2010-06-28T10:50:00Z">
        <w:r>
          <w:t>Design goal: Compiled Names follow .NET Standards</w:t>
        </w:r>
        <w:bookmarkEnd w:id="944"/>
      </w:ins>
    </w:p>
    <w:p w:rsidR="00427F8B" w:rsidRDefault="00427F8B" w:rsidP="00D6340D">
      <w:pPr>
        <w:pStyle w:val="BodyText"/>
        <w:pPrChange w:id="946" w:author="Don Syme" w:date="2010-06-28T10:45:00Z">
          <w:pPr>
            <w:pStyle w:val="BodyText"/>
            <w:numPr>
              <w:numId w:val="4"/>
            </w:numPr>
            <w:ind w:left="720" w:hanging="360"/>
          </w:pPr>
        </w:pPrChange>
      </w:pPr>
      <w:ins w:id="947" w:author="Don Syme" w:date="2010-06-28T10:50:00Z">
        <w:r>
          <w:t xml:space="preserve">The assembly uses to CompiledName attribute throughout to ensure the binary compiled names of functional programming operators follow .NET standards. </w:t>
        </w:r>
      </w:ins>
      <w:ins w:id="948" w:author="Don Syme" w:date="2010-06-28T10:51:00Z">
        <w:r>
          <w:t>This was a requirement of the BCL teams to leave open the long-term possibility to ship FSharp.Core.dll as part of the .NET framework.</w:t>
        </w:r>
      </w:ins>
    </w:p>
    <w:p w:rsidR="002B5E55" w:rsidRDefault="002B5E55" w:rsidP="0019287C">
      <w:pPr>
        <w:pStyle w:val="Heading2"/>
      </w:pPr>
      <w:bookmarkStart w:id="949" w:name="_Toc265492371"/>
      <w:r w:rsidRPr="00DF274C">
        <w:t>Non-design goals</w:t>
      </w:r>
      <w:bookmarkEnd w:id="919"/>
      <w:bookmarkEnd w:id="949"/>
    </w:p>
    <w:p w:rsidR="00871C39" w:rsidRPr="00871C39" w:rsidRDefault="00871C39" w:rsidP="00871C39">
      <w:r>
        <w:t xml:space="preserve">This section documents the goals that do not need to be achieved with this DLL. Other DLLs such as the FSharp.PowerPack.dll (an open source component) fill this role. </w:t>
      </w:r>
    </w:p>
    <w:p w:rsidR="00EC0F94" w:rsidDel="007C052B" w:rsidRDefault="00EC0F94" w:rsidP="00EC0F94">
      <w:pPr>
        <w:pStyle w:val="Heading3"/>
        <w:rPr>
          <w:del w:id="950" w:author="Don Syme" w:date="2010-06-28T12:44:00Z"/>
        </w:rPr>
      </w:pPr>
      <w:bookmarkStart w:id="951" w:name="_Toc191585951"/>
      <w:bookmarkStart w:id="952" w:name="_Toc265492372"/>
      <w:del w:id="953" w:author="Don Syme" w:date="2010-06-28T12:44:00Z">
        <w:r w:rsidDel="007C052B">
          <w:delText xml:space="preserve">Non-design goal: </w:delText>
        </w:r>
      </w:del>
      <w:del w:id="954" w:author="Don Syme" w:date="2010-06-28T10:43:00Z">
        <w:r w:rsidR="00046B1E" w:rsidDel="00D6340D">
          <w:delText xml:space="preserve">Full </w:delText>
        </w:r>
      </w:del>
      <w:del w:id="955" w:author="Don Syme" w:date="2010-06-28T12:44:00Z">
        <w:r w:rsidDel="007C052B">
          <w:delText>OCaml Compatibility</w:delText>
        </w:r>
        <w:bookmarkEnd w:id="952"/>
      </w:del>
    </w:p>
    <w:p w:rsidR="002B5E55" w:rsidRPr="00DF274C" w:rsidDel="007C052B" w:rsidRDefault="00EC0F94" w:rsidP="00EC0F94">
      <w:pPr>
        <w:pStyle w:val="ListParagraph"/>
        <w:ind w:left="0"/>
        <w:rPr>
          <w:del w:id="956" w:author="Don Syme" w:date="2010-06-28T12:44:00Z"/>
        </w:rPr>
      </w:pPr>
      <w:del w:id="957" w:author="Don Syme" w:date="2010-06-28T12:44:00Z">
        <w:r w:rsidDel="007C052B">
          <w:delText xml:space="preserve">It is not a design goal that the library supports </w:delText>
        </w:r>
        <w:r w:rsidR="002B5E55" w:rsidRPr="00DF274C" w:rsidDel="007C052B">
          <w:delText>O</w:delText>
        </w:r>
      </w:del>
      <w:del w:id="958" w:author="Don Syme" w:date="2010-06-28T10:43:00Z">
        <w:r w:rsidR="002B5E55" w:rsidRPr="00DF274C" w:rsidDel="00D6340D">
          <w:delText>c</w:delText>
        </w:r>
      </w:del>
      <w:del w:id="959" w:author="Don Syme" w:date="2010-06-28T12:44:00Z">
        <w:r w:rsidR="002B5E55" w:rsidRPr="00DF274C" w:rsidDel="007C052B">
          <w:delText xml:space="preserve">aml </w:delText>
        </w:r>
      </w:del>
      <w:del w:id="960" w:author="Don Syme" w:date="2010-06-28T10:43:00Z">
        <w:r w:rsidR="002B5E55" w:rsidRPr="00DF274C" w:rsidDel="00D6340D">
          <w:delText>Compat</w:delText>
        </w:r>
        <w:r w:rsidR="006E126F" w:rsidRPr="00DF274C" w:rsidDel="00D6340D">
          <w:delText xml:space="preserve"> </w:delText>
        </w:r>
      </w:del>
      <w:del w:id="961" w:author="Don Syme" w:date="2010-06-28T12:44:00Z">
        <w:r w:rsidR="006E126F" w:rsidRPr="00DF274C" w:rsidDel="007C052B">
          <w:delText>except where that “comes for free” from the F# language/library design</w:delText>
        </w:r>
        <w:bookmarkEnd w:id="951"/>
        <w:r w:rsidDel="007C052B">
          <w:delText>.</w:delText>
        </w:r>
      </w:del>
    </w:p>
    <w:p w:rsidR="00EC0F94" w:rsidRDefault="00EC0F94" w:rsidP="00EC0F94">
      <w:pPr>
        <w:pStyle w:val="Heading3"/>
      </w:pPr>
      <w:bookmarkStart w:id="962" w:name="_Toc191585952"/>
      <w:bookmarkStart w:id="963" w:name="_Toc265492373"/>
      <w:r>
        <w:t xml:space="preserve">Non-design goal: </w:t>
      </w:r>
      <w:del w:id="964" w:author="Don Syme" w:date="2010-06-28T12:44:00Z">
        <w:r w:rsidR="008E4E36" w:rsidDel="007C052B">
          <w:delText xml:space="preserve">Full </w:delText>
        </w:r>
      </w:del>
      <w:r>
        <w:t>Backwards Compatibility</w:t>
      </w:r>
      <w:r w:rsidR="008E4E36">
        <w:t xml:space="preserve"> with Early F#</w:t>
      </w:r>
      <w:bookmarkEnd w:id="963"/>
      <w:ins w:id="965" w:author="Don Syme" w:date="2010-06-28T12:44:00Z">
        <w:r w:rsidR="007C052B">
          <w:t xml:space="preserve"> and ML variations</w:t>
        </w:r>
      </w:ins>
    </w:p>
    <w:p w:rsidR="00EC0F94" w:rsidRDefault="00EC0F94" w:rsidP="00EC0F94">
      <w:pPr>
        <w:pStyle w:val="BodyText"/>
      </w:pPr>
      <w:r>
        <w:t>It is not a design goal that the library achieve</w:t>
      </w:r>
      <w:ins w:id="966" w:author="Don Syme" w:date="2010-06-28T10:43:00Z">
        <w:r w:rsidR="00D6340D">
          <w:t>s</w:t>
        </w:r>
      </w:ins>
      <w:r>
        <w:t xml:space="preserve"> b</w:t>
      </w:r>
      <w:r w:rsidR="002B5E55" w:rsidRPr="00DF274C">
        <w:t>ackwards-compatibility with “research” versions of F#</w:t>
      </w:r>
      <w:bookmarkStart w:id="967" w:name="_Toc191585953"/>
      <w:bookmarkEnd w:id="962"/>
      <w:ins w:id="968" w:author="Don Syme" w:date="2010-06-28T10:43:00Z">
        <w:r w:rsidR="00D6340D">
          <w:t>.</w:t>
        </w:r>
      </w:ins>
      <w:del w:id="969" w:author="Don Syme" w:date="2010-06-28T10:43:00Z">
        <w:r w:rsidDel="00D6340D">
          <w:delText xml:space="preserve">. </w:delText>
        </w:r>
      </w:del>
    </w:p>
    <w:p w:rsidR="007521CB" w:rsidDel="00D6340D" w:rsidRDefault="00EC0F94" w:rsidP="00EC0F94">
      <w:pPr>
        <w:pStyle w:val="BodyText"/>
        <w:rPr>
          <w:del w:id="970" w:author="Don Syme" w:date="2010-06-28T10:43:00Z"/>
        </w:rPr>
      </w:pPr>
      <w:del w:id="971" w:author="Don Syme" w:date="2010-06-28T10:43:00Z">
        <w:r w:rsidDel="00D6340D">
          <w:delText>However</w:delText>
        </w:r>
        <w:r w:rsidR="00DA52EB" w:rsidDel="00D6340D">
          <w:delText>,</w:delText>
        </w:r>
        <w:r w:rsidDel="00D6340D">
          <w:delText xml:space="preserve"> </w:delText>
        </w:r>
        <w:r w:rsidR="00DA52EB" w:rsidDel="00D6340D">
          <w:delText xml:space="preserve">historically F# has been very good about “taking the community forward” through the use of deprecation warnings, both in library and compiler. The </w:delText>
        </w:r>
        <w:r w:rsidDel="00D6340D">
          <w:delText xml:space="preserve">deployment of library design updates during CTP/M3/Beta1/Beta2/RTM may be hindered by the need to </w:delText>
        </w:r>
        <w:r w:rsidR="00DA52EB" w:rsidDel="00D6340D">
          <w:delText xml:space="preserve">mark constructs as deprecated. </w:delText>
        </w:r>
        <w:bookmarkStart w:id="972" w:name="_Toc265492374"/>
        <w:bookmarkEnd w:id="972"/>
      </w:del>
    </w:p>
    <w:p w:rsidR="00EC0F94" w:rsidRDefault="00EC0F94" w:rsidP="00EC0F94">
      <w:pPr>
        <w:pStyle w:val="Heading3"/>
      </w:pPr>
      <w:bookmarkStart w:id="973" w:name="_Toc265492375"/>
      <w:r>
        <w:t>Non-design goal: FxCop Perfection</w:t>
      </w:r>
      <w:bookmarkEnd w:id="973"/>
    </w:p>
    <w:p w:rsidR="00EC0F94" w:rsidRPr="00DF274C" w:rsidRDefault="00EC0F94" w:rsidP="00DA52EB">
      <w:pPr>
        <w:pStyle w:val="BodyText"/>
      </w:pPr>
      <w:r>
        <w:t xml:space="preserve">This library is not for use by other .NET languages. Thus it includes public constructs that </w:t>
      </w:r>
      <w:r w:rsidR="00DA52EB">
        <w:t>do not meet .NET library design standards.</w:t>
      </w:r>
    </w:p>
    <w:p w:rsidR="00DA52EB" w:rsidRDefault="00DA52EB" w:rsidP="00DA52EB">
      <w:pPr>
        <w:pStyle w:val="BodyText"/>
      </w:pPr>
      <w:r>
        <w:t>Thus p</w:t>
      </w:r>
      <w:r w:rsidR="006E126F" w:rsidRPr="00DF274C">
        <w:t>e</w:t>
      </w:r>
      <w:r>
        <w:t>r</w:t>
      </w:r>
      <w:r w:rsidR="006E126F" w:rsidRPr="00DF274C">
        <w:t xml:space="preserve">fection w.r.t. FxCop rules </w:t>
      </w:r>
      <w:r>
        <w:t>is not achieved. For example, exemptions are applied for the following:</w:t>
      </w:r>
    </w:p>
    <w:p w:rsidR="00DA52EB" w:rsidRDefault="004E3037" w:rsidP="00DA52EB">
      <w:pPr>
        <w:pStyle w:val="BodyText"/>
        <w:numPr>
          <w:ilvl w:val="0"/>
          <w:numId w:val="4"/>
        </w:numPr>
      </w:pPr>
      <w:r w:rsidRPr="004E3037">
        <w:t>CA1709</w:t>
      </w:r>
      <w:r>
        <w:t xml:space="preserve">, </w:t>
      </w:r>
      <w:r w:rsidR="00DA52EB">
        <w:t>Library naming for unqualified names (e.g. abs, sin, cos)</w:t>
      </w:r>
      <w:r>
        <w:t xml:space="preserve"> and l</w:t>
      </w:r>
      <w:r w:rsidR="00DA52EB">
        <w:t>ibrary naming for F# functional operators (e.g. List.map)</w:t>
      </w:r>
    </w:p>
    <w:p w:rsidR="00DA52EB" w:rsidRDefault="00DA52EB" w:rsidP="00DA52EB">
      <w:pPr>
        <w:pStyle w:val="BodyText"/>
        <w:numPr>
          <w:ilvl w:val="0"/>
          <w:numId w:val="4"/>
        </w:numPr>
      </w:pPr>
      <w:r>
        <w:t xml:space="preserve">Type variable naming. F# uses short type variable names, and after a lengthy discussion by the language design team, the </w:t>
      </w:r>
      <w:r w:rsidR="004E3037">
        <w:t xml:space="preserve">decision </w:t>
      </w:r>
      <w:r>
        <w:t>was that this is</w:t>
      </w:r>
      <w:r w:rsidR="004E3037">
        <w:t xml:space="preserve"> and remains</w:t>
      </w:r>
      <w:r>
        <w:t xml:space="preserve"> appropriate for F#</w:t>
      </w:r>
      <w:r w:rsidR="004E3037">
        <w:t>.</w:t>
      </w:r>
    </w:p>
    <w:p w:rsidR="004E3037" w:rsidRDefault="00DA52EB" w:rsidP="00DA52EB">
      <w:pPr>
        <w:pStyle w:val="BodyText"/>
        <w:numPr>
          <w:ilvl w:val="0"/>
          <w:numId w:val="4"/>
        </w:numPr>
      </w:pPr>
      <w:r>
        <w:t xml:space="preserve">Various FxCop rules trigger as false positives </w:t>
      </w:r>
      <w:r w:rsidR="004E3037">
        <w:t>with F# code, e.g.</w:t>
      </w:r>
    </w:p>
    <w:p w:rsidR="00DA52EB" w:rsidRDefault="004E3037" w:rsidP="004E3037">
      <w:pPr>
        <w:pStyle w:val="BodyText"/>
        <w:numPr>
          <w:ilvl w:val="1"/>
          <w:numId w:val="4"/>
        </w:numPr>
      </w:pPr>
      <w:r>
        <w:t>Unused code. G</w:t>
      </w:r>
      <w:r w:rsidR="00DA52EB">
        <w:t>enerated property members are unused for private types, but the F# compiler must generate these in case F# reflection is used over the type.</w:t>
      </w:r>
    </w:p>
    <w:p w:rsidR="00DA52EB" w:rsidRDefault="00DA52EB" w:rsidP="00DA52EB">
      <w:pPr>
        <w:pStyle w:val="BodyText"/>
        <w:numPr>
          <w:ilvl w:val="0"/>
          <w:numId w:val="4"/>
        </w:numPr>
      </w:pPr>
      <w:r>
        <w:t>The following naming clashes:</w:t>
      </w:r>
    </w:p>
    <w:p w:rsidR="00DA52EB" w:rsidRDefault="00DA52EB" w:rsidP="00DA52EB">
      <w:pPr>
        <w:pStyle w:val="BodyText"/>
        <w:numPr>
          <w:ilvl w:val="1"/>
          <w:numId w:val="4"/>
        </w:numPr>
      </w:pPr>
      <w:r>
        <w:t>Option is flagged as a keyword. However the name is standard F# practice and, as a library construct, replaces the corresponding feature in other languages. It will not change.</w:t>
      </w:r>
    </w:p>
    <w:p w:rsidR="00DA52EB" w:rsidRDefault="00DA52EB" w:rsidP="00DA52EB">
      <w:pPr>
        <w:pStyle w:val="BodyText"/>
        <w:numPr>
          <w:ilvl w:val="1"/>
          <w:numId w:val="4"/>
        </w:numPr>
      </w:pPr>
      <w:r>
        <w:lastRenderedPageBreak/>
        <w:t>Event is flagged as a keyword. However its role is as a library construct, and replaces the corresponding feature in other languages.</w:t>
      </w:r>
    </w:p>
    <w:p w:rsidR="00DA52EB" w:rsidRDefault="00DA52EB" w:rsidP="00DA52EB">
      <w:pPr>
        <w:pStyle w:val="BodyText"/>
        <w:numPr>
          <w:ilvl w:val="1"/>
          <w:numId w:val="4"/>
        </w:numPr>
      </w:pPr>
      <w:r>
        <w:t>Set is flagged as a keyword (in C#). However the word “Set” has a clear and expected mathematical meaning that corresponds to its use in F#</w:t>
      </w:r>
    </w:p>
    <w:p w:rsidR="00DA52EB" w:rsidRDefault="004E3037" w:rsidP="00DA52EB">
      <w:pPr>
        <w:pStyle w:val="BodyText"/>
      </w:pPr>
      <w:r>
        <w:t>See the separate document “FxCop and F#” for full details.</w:t>
      </w:r>
    </w:p>
    <w:p w:rsidR="00EC0F94" w:rsidRDefault="00EC0F94" w:rsidP="00EC0F94">
      <w:pPr>
        <w:pStyle w:val="Heading3"/>
      </w:pPr>
      <w:bookmarkStart w:id="974" w:name="_Toc265492376"/>
      <w:bookmarkEnd w:id="967"/>
      <w:r>
        <w:t>Non-design goal: Minimalism</w:t>
      </w:r>
      <w:bookmarkEnd w:id="974"/>
    </w:p>
    <w:p w:rsidR="00376AD9" w:rsidRDefault="00EC0F94" w:rsidP="00EC0F94">
      <w:pPr>
        <w:pStyle w:val="BodyText"/>
      </w:pPr>
      <w:r>
        <w:t>It is possible to imagine a version of FSharp.Core.dll that contain</w:t>
      </w:r>
      <w:ins w:id="975" w:author="Don Syme" w:date="2010-06-28T10:44:00Z">
        <w:r w:rsidR="00D6340D">
          <w:t>s</w:t>
        </w:r>
      </w:ins>
      <w:del w:id="976" w:author="Don Syme" w:date="2010-06-28T10:44:00Z">
        <w:r w:rsidDel="00D6340D">
          <w:delText>ed</w:delText>
        </w:r>
      </w:del>
      <w:r>
        <w:t xml:space="preserve"> very</w:t>
      </w:r>
      <w:ins w:id="977" w:author="Don Syme" w:date="2010-06-28T10:43:00Z">
        <w:r w:rsidR="00D6340D">
          <w:t xml:space="preserve"> </w:t>
        </w:r>
      </w:ins>
      <w:del w:id="978" w:author="Don Syme" w:date="2010-06-28T10:43:00Z">
        <w:r w:rsidDel="00D6340D">
          <w:delText xml:space="preserve">, very </w:delText>
        </w:r>
      </w:del>
      <w:r>
        <w:t xml:space="preserve">few constructs, e.g. just, say, tuple types, function types, list type and option type, with the aim of being </w:t>
      </w:r>
      <w:r w:rsidR="00605300">
        <w:t>as lightweight/minimal as possible</w:t>
      </w:r>
      <w:r>
        <w:t>.</w:t>
      </w:r>
    </w:p>
    <w:p w:rsidR="00376AD9" w:rsidRPr="00EC0F94" w:rsidRDefault="00EC0F94" w:rsidP="00EC0F94">
      <w:pPr>
        <w:pStyle w:val="BodyText"/>
      </w:pPr>
      <w:r>
        <w:t>However this is not a design goal of this library.</w:t>
      </w:r>
    </w:p>
    <w:p w:rsidR="00B5354C" w:rsidRPr="008A25FB" w:rsidRDefault="00B5354C" w:rsidP="00B5354C">
      <w:pPr>
        <w:pStyle w:val="Heading2"/>
      </w:pPr>
      <w:bookmarkStart w:id="979" w:name="_Toc265492377"/>
      <w:r>
        <w:t>Historical</w:t>
      </w:r>
      <w:r w:rsidRPr="008A25FB">
        <w:t xml:space="preserve"> API Design Work</w:t>
      </w:r>
      <w:bookmarkEnd w:id="979"/>
    </w:p>
    <w:p w:rsidR="00B5354C" w:rsidRDefault="00B5354C" w:rsidP="00B5354C">
      <w:pPr>
        <w:pStyle w:val="BodyText"/>
        <w:rPr>
          <w:lang w:val="en-US"/>
        </w:rPr>
      </w:pPr>
      <w:r>
        <w:rPr>
          <w:lang w:val="en-US"/>
        </w:rPr>
        <w:t>As we’ve been in the process of bringing F# toward product quality, we’ve done a lot of API design work.  Here are some of the major items we’ve pursued, for reference:</w:t>
      </w:r>
    </w:p>
    <w:p w:rsidR="00B5354C" w:rsidRDefault="00B5354C" w:rsidP="00B5354C">
      <w:pPr>
        <w:pStyle w:val="MiniHeading"/>
        <w:rPr>
          <w:lang w:val="en-US"/>
        </w:rPr>
      </w:pPr>
      <w:r>
        <w:rPr>
          <w:lang w:val="en-US"/>
        </w:rPr>
        <w:t>Reduced library surface area</w:t>
      </w:r>
    </w:p>
    <w:p w:rsidR="00B5354C" w:rsidRDefault="00B5354C" w:rsidP="00B5354C">
      <w:pPr>
        <w:pStyle w:val="BodyText"/>
        <w:rPr>
          <w:lang w:val="en-US"/>
        </w:rPr>
      </w:pPr>
      <w:r>
        <w:rPr>
          <w:lang w:val="en-US"/>
        </w:rPr>
        <w:t xml:space="preserve">We </w:t>
      </w:r>
      <w:del w:id="980" w:author="Don Syme" w:date="2010-06-28T10:46:00Z">
        <w:r w:rsidDel="00D6340D">
          <w:rPr>
            <w:lang w:val="en-US"/>
          </w:rPr>
          <w:delText xml:space="preserve">have </w:delText>
        </w:r>
      </w:del>
      <w:r>
        <w:rPr>
          <w:lang w:val="en-US"/>
        </w:rPr>
        <w:t>removed 60% of constructs from the F# library</w:t>
      </w:r>
      <w:del w:id="981" w:author="Don Syme" w:date="2010-06-28T10:46:00Z">
        <w:r w:rsidDel="00D6340D">
          <w:rPr>
            <w:lang w:val="en-US"/>
          </w:rPr>
          <w:delText xml:space="preserve"> during the productization</w:delText>
        </w:r>
      </w:del>
      <w:r>
        <w:rPr>
          <w:lang w:val="en-US"/>
        </w:rPr>
        <w:t xml:space="preserve">, including </w:t>
      </w:r>
      <w:del w:id="982" w:author="Don Syme" w:date="2010-06-28T10:46:00Z">
        <w:r w:rsidDel="00D6340D">
          <w:rPr>
            <w:lang w:val="en-US"/>
          </w:rPr>
          <w:delText xml:space="preserve">big integers, </w:delText>
        </w:r>
      </w:del>
      <w:r>
        <w:rPr>
          <w:lang w:val="en-US"/>
        </w:rPr>
        <w:t xml:space="preserve">big rationals, several functional programming types, matrix and vector types and numerous </w:t>
      </w:r>
      <w:del w:id="983" w:author="Don Syme" w:date="2010-06-28T10:46:00Z">
        <w:r w:rsidDel="00D6340D">
          <w:rPr>
            <w:lang w:val="en-US"/>
          </w:rPr>
          <w:delText>OCaml-</w:delText>
        </w:r>
      </w:del>
      <w:r>
        <w:rPr>
          <w:lang w:val="en-US"/>
        </w:rPr>
        <w:t xml:space="preserve">compatibility functions. These </w:t>
      </w:r>
      <w:ins w:id="984" w:author="Don Syme" w:date="2010-06-28T10:46:00Z">
        <w:r w:rsidR="00D6340D">
          <w:rPr>
            <w:lang w:val="en-US"/>
          </w:rPr>
          <w:t xml:space="preserve">are now </w:t>
        </w:r>
      </w:ins>
      <w:del w:id="985" w:author="Don Syme" w:date="2010-06-28T10:46:00Z">
        <w:r w:rsidDel="00D6340D">
          <w:rPr>
            <w:lang w:val="en-US"/>
          </w:rPr>
          <w:delText xml:space="preserve">will be </w:delText>
        </w:r>
      </w:del>
      <w:r>
        <w:rPr>
          <w:lang w:val="en-US"/>
        </w:rPr>
        <w:t>shipped as an open source compatibility component called the FSharp.PowerPack</w:t>
      </w:r>
    </w:p>
    <w:p w:rsidR="00B5354C" w:rsidRDefault="00B5354C" w:rsidP="00B5354C">
      <w:pPr>
        <w:pStyle w:val="MiniHeading"/>
        <w:rPr>
          <w:lang w:val="en-US"/>
        </w:rPr>
      </w:pPr>
      <w:r>
        <w:rPr>
          <w:lang w:val="en-US"/>
        </w:rPr>
        <w:t>Sharing with .NET</w:t>
      </w:r>
    </w:p>
    <w:p w:rsidR="00B5354C" w:rsidRDefault="00B5354C" w:rsidP="00B5354C">
      <w:pPr>
        <w:pStyle w:val="BodyText"/>
        <w:rPr>
          <w:lang w:val="en-US"/>
        </w:rPr>
      </w:pPr>
      <w:r>
        <w:rPr>
          <w:lang w:val="en-US"/>
        </w:rPr>
        <w:t xml:space="preserve">We </w:t>
      </w:r>
      <w:ins w:id="986" w:author="Don Syme" w:date="2010-06-28T10:46:00Z">
        <w:r w:rsidR="00D6340D">
          <w:rPr>
            <w:lang w:val="en-US"/>
          </w:rPr>
          <w:t xml:space="preserve">moved </w:t>
        </w:r>
      </w:ins>
      <w:del w:id="987" w:author="Don Syme" w:date="2010-06-28T10:46:00Z">
        <w:r w:rsidDel="00D6340D">
          <w:rPr>
            <w:lang w:val="en-US"/>
          </w:rPr>
          <w:delText xml:space="preserve">will be moving </w:delText>
        </w:r>
      </w:del>
      <w:r>
        <w:rPr>
          <w:lang w:val="en-US"/>
        </w:rPr>
        <w:t xml:space="preserve">to use the .NET </w:t>
      </w:r>
      <w:ins w:id="988" w:author="Don Syme" w:date="2010-06-28T10:46:00Z">
        <w:r w:rsidR="00D6340D">
          <w:rPr>
            <w:lang w:val="en-US"/>
          </w:rPr>
          <w:t xml:space="preserve">4.0 </w:t>
        </w:r>
      </w:ins>
      <w:r>
        <w:rPr>
          <w:lang w:val="en-US"/>
        </w:rPr>
        <w:t>Tuple</w:t>
      </w:r>
      <w:ins w:id="989" w:author="Don Syme" w:date="2010-06-28T10:46:00Z">
        <w:r w:rsidR="00D6340D">
          <w:rPr>
            <w:lang w:val="en-US"/>
          </w:rPr>
          <w:t xml:space="preserve">, </w:t>
        </w:r>
      </w:ins>
      <w:del w:id="990" w:author="Don Syme" w:date="2010-06-28T10:46:00Z">
        <w:r w:rsidDel="00D6340D">
          <w:rPr>
            <w:lang w:val="en-US"/>
          </w:rPr>
          <w:delText xml:space="preserve"> </w:delText>
        </w:r>
      </w:del>
      <w:ins w:id="991" w:author="Don Syme" w:date="2010-06-28T10:46:00Z">
        <w:r w:rsidR="00D6340D">
          <w:rPr>
            <w:lang w:val="en-US"/>
          </w:rPr>
          <w:t xml:space="preserve">Lazy and BigInteger </w:t>
        </w:r>
      </w:ins>
      <w:r>
        <w:rPr>
          <w:lang w:val="en-US"/>
        </w:rPr>
        <w:t>type</w:t>
      </w:r>
      <w:ins w:id="992" w:author="Don Syme" w:date="2010-06-28T10:46:00Z">
        <w:r w:rsidR="00D6340D">
          <w:rPr>
            <w:lang w:val="en-US"/>
          </w:rPr>
          <w:t>s</w:t>
        </w:r>
      </w:ins>
      <w:del w:id="993" w:author="Don Syme" w:date="2010-06-28T10:46:00Z">
        <w:r w:rsidDel="00D6340D">
          <w:rPr>
            <w:lang w:val="en-US"/>
          </w:rPr>
          <w:delText xml:space="preserve"> and</w:delText>
        </w:r>
        <w:r w:rsidR="008E4E36" w:rsidDel="00D6340D">
          <w:rPr>
            <w:lang w:val="en-US"/>
          </w:rPr>
          <w:delText xml:space="preserve"> have scheduled the removal of</w:delText>
        </w:r>
        <w:r w:rsidDel="00D6340D">
          <w:rPr>
            <w:lang w:val="en-US"/>
          </w:rPr>
          <w:delText xml:space="preserve"> the </w:delText>
        </w:r>
        <w:r w:rsidR="008E4E36" w:rsidDel="00D6340D">
          <w:rPr>
            <w:lang w:val="en-US"/>
          </w:rPr>
          <w:delText>F#</w:delText>
        </w:r>
        <w:r w:rsidDel="00D6340D">
          <w:rPr>
            <w:lang w:val="en-US"/>
          </w:rPr>
          <w:delText xml:space="preserve"> BigInteger </w:delText>
        </w:r>
        <w:r w:rsidR="008E4E36" w:rsidDel="00D6340D">
          <w:rPr>
            <w:lang w:val="en-US"/>
          </w:rPr>
          <w:delText xml:space="preserve">and BigRational </w:delText>
        </w:r>
        <w:r w:rsidDel="00D6340D">
          <w:rPr>
            <w:lang w:val="en-US"/>
          </w:rPr>
          <w:delText>type</w:delText>
        </w:r>
        <w:r w:rsidR="008E4E36" w:rsidDel="00D6340D">
          <w:rPr>
            <w:lang w:val="en-US"/>
          </w:rPr>
          <w:delText>s</w:delText>
        </w:r>
      </w:del>
    </w:p>
    <w:p w:rsidR="00B5354C" w:rsidRDefault="00B5354C" w:rsidP="00B5354C">
      <w:pPr>
        <w:pStyle w:val="MiniHeading"/>
        <w:rPr>
          <w:lang w:val="en-US"/>
        </w:rPr>
      </w:pPr>
      <w:r>
        <w:rPr>
          <w:lang w:val="en-US"/>
        </w:rPr>
        <w:t>Naming</w:t>
      </w:r>
    </w:p>
    <w:p w:rsidR="00B5354C" w:rsidRDefault="00B5354C" w:rsidP="00B5354C">
      <w:pPr>
        <w:pStyle w:val="BodyText"/>
        <w:rPr>
          <w:lang w:val="en-US"/>
        </w:rPr>
      </w:pPr>
      <w:r>
        <w:rPr>
          <w:lang w:val="en-US"/>
        </w:rPr>
        <w:t xml:space="preserve">F# uses two naming styles: standard, implementation-oriented functional programming uses single word lower case, with ocaml_case for some compound words. However all OO APIs are written using PascalCase and follow .NET naming conventions, for example the F# reflection and quotation APIs are OO APIs using this convention.   </w:t>
      </w:r>
    </w:p>
    <w:p w:rsidR="00B5354C" w:rsidRDefault="00B5354C" w:rsidP="00B5354C">
      <w:pPr>
        <w:pStyle w:val="MiniHeading"/>
        <w:rPr>
          <w:lang w:val="en-US"/>
        </w:rPr>
      </w:pPr>
      <w:r>
        <w:rPr>
          <w:lang w:val="en-US"/>
        </w:rPr>
        <w:t>.NET Design Consistency</w:t>
      </w:r>
    </w:p>
    <w:p w:rsidR="00B5354C" w:rsidRDefault="00B5354C" w:rsidP="00B5354C">
      <w:pPr>
        <w:pStyle w:val="BodyText"/>
        <w:rPr>
          <w:lang w:val="en-US"/>
        </w:rPr>
      </w:pPr>
      <w:r>
        <w:rPr>
          <w:lang w:val="en-US"/>
        </w:rPr>
        <w:t xml:space="preserve">We’ve made an effort to align areas such as FSharp.Reflection and FSharp.Quoations with their related .NET APIs, System.Reflection and System.Linq.Expressions.  </w:t>
      </w:r>
    </w:p>
    <w:p w:rsidR="00B5354C" w:rsidRDefault="00B5354C" w:rsidP="00B5354C">
      <w:pPr>
        <w:pStyle w:val="MiniHeading"/>
        <w:rPr>
          <w:lang w:val="en-US"/>
        </w:rPr>
      </w:pPr>
      <w:r w:rsidRPr="006E099A">
        <w:t>Full FXCop Review</w:t>
      </w:r>
    </w:p>
    <w:p w:rsidR="00B5354C" w:rsidRDefault="00B5354C" w:rsidP="00B5354C">
      <w:pPr>
        <w:pStyle w:val="BodyText"/>
        <w:rPr>
          <w:lang w:val="en-US"/>
        </w:rPr>
      </w:pPr>
      <w:r>
        <w:rPr>
          <w:lang w:val="en-US"/>
        </w:rPr>
        <w:t xml:space="preserve">This has resulted in many minor API </w:t>
      </w:r>
      <w:del w:id="994" w:author="Don Syme" w:date="2010-06-28T10:46:00Z">
        <w:r w:rsidDel="00D6340D">
          <w:rPr>
            <w:lang w:val="en-US"/>
          </w:rPr>
          <w:delText>changes</w:delText>
        </w:r>
      </w:del>
      <w:ins w:id="995" w:author="Don Syme" w:date="2010-06-28T10:46:00Z">
        <w:r w:rsidR="00D6340D">
          <w:rPr>
            <w:lang w:val="en-US"/>
          </w:rPr>
          <w:t>improvements</w:t>
        </w:r>
      </w:ins>
      <w:r>
        <w:rPr>
          <w:lang w:val="en-US"/>
        </w:rPr>
        <w:t>.</w:t>
      </w:r>
    </w:p>
    <w:p w:rsidR="00B5354C" w:rsidRPr="00376AD9" w:rsidRDefault="00B5354C" w:rsidP="00B5354C">
      <w:pPr>
        <w:pStyle w:val="Heading1"/>
      </w:pPr>
      <w:bookmarkStart w:id="996" w:name="_Toc265492378"/>
      <w:r>
        <w:lastRenderedPageBreak/>
        <w:t>Design Guidelines</w:t>
      </w:r>
      <w:bookmarkEnd w:id="996"/>
    </w:p>
    <w:p w:rsidR="00ED38F0" w:rsidRDefault="00ED38F0" w:rsidP="00B5354C">
      <w:pPr>
        <w:pStyle w:val="Heading2"/>
        <w:ind w:left="576" w:hanging="576"/>
      </w:pPr>
      <w:bookmarkStart w:id="997" w:name="_Toc265492379"/>
      <w:r>
        <w:t>Standard F# Operators</w:t>
      </w:r>
      <w:bookmarkEnd w:id="997"/>
    </w:p>
    <w:p w:rsidR="00ED38F0" w:rsidRDefault="00ED38F0" w:rsidP="00ED38F0">
      <w:pPr>
        <w:pStyle w:val="BodyText"/>
      </w:pPr>
      <w:r>
        <w:t>The functional programming subset implemented by F# is heavily based around the use of "standard F# functional operators". These effectively have the status of keywords in the F# language, though are reimpleme</w:t>
      </w:r>
      <w:r w:rsidR="00B5354C">
        <w:t>nted afresh for different types using a functional programming module.</w:t>
      </w:r>
    </w:p>
    <w:p w:rsidR="009674BC" w:rsidRDefault="00ED38F0" w:rsidP="00ED38F0">
      <w:pPr>
        <w:pStyle w:val="BodyText"/>
      </w:pPr>
      <w:r>
        <w:t>The full list</w:t>
      </w:r>
      <w:del w:id="998" w:author="Don Syme" w:date="2010-06-28T10:46:00Z">
        <w:r w:rsidR="00835852" w:rsidDel="00D6340D">
          <w:delText>s</w:delText>
        </w:r>
      </w:del>
      <w:r>
        <w:t xml:space="preserve"> of standard operators used in this library is shown below.</w:t>
      </w:r>
    </w:p>
    <w:p w:rsidR="00196D8B" w:rsidRDefault="00196D8B" w:rsidP="00ED38F0">
      <w:pPr>
        <w:pStyle w:val="BodyText"/>
      </w:pPr>
    </w:p>
    <w:p w:rsidR="00ED38F0" w:rsidRDefault="009674BC" w:rsidP="009674BC">
      <w:pPr>
        <w:pStyle w:val="MiniHeading"/>
      </w:pPr>
      <w:r>
        <w:t>Query</w:t>
      </w:r>
      <w:r w:rsidR="00835852">
        <w:t xml:space="preserve"> Operators </w:t>
      </w:r>
    </w:p>
    <w:tbl>
      <w:tblPr>
        <w:tblStyle w:val="LightList-Accent11"/>
        <w:tblW w:w="8930" w:type="dxa"/>
        <w:tblInd w:w="250" w:type="dxa"/>
        <w:tblLook w:val="04A0"/>
      </w:tblPr>
      <w:tblGrid>
        <w:gridCol w:w="2693"/>
        <w:gridCol w:w="6237"/>
      </w:tblGrid>
      <w:tr w:rsidR="00ED38F0" w:rsidTr="005A173E">
        <w:trPr>
          <w:cnfStyle w:val="100000000000"/>
        </w:trPr>
        <w:tc>
          <w:tcPr>
            <w:cnfStyle w:val="001000000000"/>
            <w:tcW w:w="2693" w:type="dxa"/>
          </w:tcPr>
          <w:p w:rsidR="00ED38F0" w:rsidRPr="00970953" w:rsidRDefault="00ED38F0" w:rsidP="00835852">
            <w:pPr>
              <w:pStyle w:val="TableHeader"/>
            </w:pPr>
            <w:r w:rsidRPr="00970953">
              <w:t>Operator  Name</w:t>
            </w:r>
          </w:p>
        </w:tc>
        <w:tc>
          <w:tcPr>
            <w:tcW w:w="6237" w:type="dxa"/>
          </w:tcPr>
          <w:p w:rsidR="00ED38F0" w:rsidRPr="00970953" w:rsidRDefault="00ED38F0" w:rsidP="00835852">
            <w:pPr>
              <w:pStyle w:val="TableHeader"/>
              <w:cnfStyle w:val="100000000000"/>
            </w:pPr>
            <w:r w:rsidRPr="00970953">
              <w:t>Typical signature</w:t>
            </w:r>
          </w:p>
        </w:tc>
      </w:tr>
      <w:tr w:rsidR="008601D9" w:rsidRPr="004252EA" w:rsidTr="003A252F">
        <w:trPr>
          <w:cnfStyle w:val="000000100000"/>
        </w:trPr>
        <w:tc>
          <w:tcPr>
            <w:cnfStyle w:val="001000000000"/>
            <w:tcW w:w="2693" w:type="dxa"/>
          </w:tcPr>
          <w:p w:rsidR="008601D9" w:rsidRPr="00970953" w:rsidRDefault="008601D9" w:rsidP="003A252F">
            <w:pPr>
              <w:rPr>
                <w:rStyle w:val="CodeInline"/>
                <w:b w:val="0"/>
              </w:rPr>
            </w:pPr>
            <w:r w:rsidRPr="00970953">
              <w:rPr>
                <w:rStyle w:val="CodeInline"/>
                <w:b w:val="0"/>
              </w:rPr>
              <w:t>C.</w:t>
            </w:r>
            <w:r>
              <w:rPr>
                <w:rStyle w:val="CodeInline"/>
                <w:b w:val="0"/>
              </w:rPr>
              <w:t>choose</w:t>
            </w:r>
            <w:r w:rsidRPr="00970953">
              <w:rPr>
                <w:rStyle w:val="CodeInline"/>
                <w:b w:val="0"/>
              </w:rPr>
              <w:t xml:space="preserve"> f </w:t>
            </w:r>
            <w:r>
              <w:rPr>
                <w:rStyle w:val="CodeInline"/>
                <w:b w:val="0"/>
              </w:rPr>
              <w:t>c</w:t>
            </w:r>
          </w:p>
        </w:tc>
        <w:tc>
          <w:tcPr>
            <w:tcW w:w="6237" w:type="dxa"/>
          </w:tcPr>
          <w:p w:rsidR="008601D9" w:rsidRPr="004252EA" w:rsidRDefault="008601D9" w:rsidP="003A252F">
            <w:pPr>
              <w:cnfStyle w:val="000000100000"/>
              <w:rPr>
                <w:rStyle w:val="CodeInline"/>
                <w:sz w:val="16"/>
                <w:lang w:val="de-DE"/>
                <w:rPrChange w:id="999" w:author="Don Syme" w:date="2010-06-28T10:28:00Z">
                  <w:rPr>
                    <w:rStyle w:val="CodeInline"/>
                    <w:sz w:val="16"/>
                  </w:rPr>
                </w:rPrChange>
              </w:rPr>
            </w:pPr>
            <w:r w:rsidRPr="004252EA">
              <w:rPr>
                <w:rStyle w:val="CodeInline"/>
                <w:sz w:val="16"/>
                <w:lang w:val="de-DE"/>
                <w:rPrChange w:id="1000" w:author="Don Syme" w:date="2010-06-28T10:28:00Z">
                  <w:rPr>
                    <w:rStyle w:val="CodeInline"/>
                    <w:sz w:val="16"/>
                  </w:rPr>
                </w:rPrChange>
              </w:rPr>
              <w:t>('T -&gt; option&lt;'U&gt;) -&gt; C&lt;'T&gt; -&gt; C&lt;'U&gt;</w:t>
            </w:r>
          </w:p>
        </w:tc>
      </w:tr>
      <w:tr w:rsidR="005A173E" w:rsidRPr="004252EA" w:rsidTr="00553CB7">
        <w:tc>
          <w:tcPr>
            <w:cnfStyle w:val="001000000000"/>
            <w:tcW w:w="2693" w:type="dxa"/>
          </w:tcPr>
          <w:p w:rsidR="005A173E" w:rsidRPr="00970953" w:rsidRDefault="005A173E" w:rsidP="00553CB7">
            <w:pPr>
              <w:rPr>
                <w:rStyle w:val="CodeInline"/>
                <w:b w:val="0"/>
              </w:rPr>
            </w:pPr>
            <w:r w:rsidRPr="00970953">
              <w:rPr>
                <w:rStyle w:val="CodeInline"/>
                <w:b w:val="0"/>
              </w:rPr>
              <w:t>C.</w:t>
            </w:r>
            <w:r>
              <w:rPr>
                <w:rStyle w:val="CodeInline"/>
                <w:b w:val="0"/>
              </w:rPr>
              <w:t>collect</w:t>
            </w:r>
            <w:r w:rsidRPr="00970953">
              <w:rPr>
                <w:rStyle w:val="CodeInline"/>
                <w:b w:val="0"/>
              </w:rPr>
              <w:t xml:space="preserve"> f </w:t>
            </w:r>
            <w:r>
              <w:rPr>
                <w:rStyle w:val="CodeInline"/>
                <w:b w:val="0"/>
              </w:rPr>
              <w:t>c</w:t>
            </w:r>
          </w:p>
        </w:tc>
        <w:tc>
          <w:tcPr>
            <w:tcW w:w="6237" w:type="dxa"/>
          </w:tcPr>
          <w:p w:rsidR="005A173E" w:rsidRPr="004252EA" w:rsidRDefault="005A173E" w:rsidP="00553CB7">
            <w:pPr>
              <w:cnfStyle w:val="000000000000"/>
              <w:rPr>
                <w:rStyle w:val="CodeInline"/>
                <w:sz w:val="16"/>
                <w:lang w:val="de-DE"/>
                <w:rPrChange w:id="1001" w:author="Don Syme" w:date="2010-06-28T10:28:00Z">
                  <w:rPr>
                    <w:rStyle w:val="CodeInline"/>
                    <w:sz w:val="16"/>
                  </w:rPr>
                </w:rPrChange>
              </w:rPr>
            </w:pPr>
            <w:r w:rsidRPr="004252EA">
              <w:rPr>
                <w:rStyle w:val="CodeInline"/>
                <w:sz w:val="16"/>
                <w:lang w:val="de-DE"/>
                <w:rPrChange w:id="1002" w:author="Don Syme" w:date="2010-06-28T10:28:00Z">
                  <w:rPr>
                    <w:rStyle w:val="CodeInline"/>
                    <w:sz w:val="16"/>
                  </w:rPr>
                </w:rPrChange>
              </w:rPr>
              <w:t>('T -&gt; C&lt;'U&gt;) -&gt; C&lt;'T&gt; -&gt; C&lt;'U&gt;</w:t>
            </w:r>
          </w:p>
        </w:tc>
      </w:tr>
      <w:tr w:rsidR="00ED38F0" w:rsidRPr="004252EA" w:rsidTr="005A173E">
        <w:trPr>
          <w:cnfStyle w:val="000000100000"/>
        </w:trPr>
        <w:tc>
          <w:tcPr>
            <w:cnfStyle w:val="001000000000"/>
            <w:tcW w:w="2693" w:type="dxa"/>
          </w:tcPr>
          <w:p w:rsidR="00ED38F0" w:rsidRPr="00970953" w:rsidRDefault="00ED38F0" w:rsidP="009674BC">
            <w:pPr>
              <w:rPr>
                <w:rStyle w:val="CodeInline"/>
                <w:b w:val="0"/>
              </w:rPr>
            </w:pPr>
            <w:r w:rsidRPr="00970953">
              <w:rPr>
                <w:rStyle w:val="CodeInline"/>
                <w:b w:val="0"/>
              </w:rPr>
              <w:t>C.exists f c</w:t>
            </w:r>
          </w:p>
        </w:tc>
        <w:tc>
          <w:tcPr>
            <w:tcW w:w="6237" w:type="dxa"/>
          </w:tcPr>
          <w:p w:rsidR="00ED38F0" w:rsidRPr="004252EA" w:rsidRDefault="00ED38F0" w:rsidP="009674BC">
            <w:pPr>
              <w:cnfStyle w:val="000000100000"/>
              <w:rPr>
                <w:rStyle w:val="CodeInline"/>
                <w:sz w:val="16"/>
                <w:lang w:val="de-DE"/>
                <w:rPrChange w:id="1003" w:author="Don Syme" w:date="2010-06-28T10:28:00Z">
                  <w:rPr>
                    <w:rStyle w:val="CodeInline"/>
                    <w:sz w:val="16"/>
                  </w:rPr>
                </w:rPrChange>
              </w:rPr>
            </w:pPr>
            <w:r w:rsidRPr="004252EA">
              <w:rPr>
                <w:rStyle w:val="CodeInline"/>
                <w:sz w:val="16"/>
                <w:lang w:val="de-DE"/>
                <w:rPrChange w:id="1004" w:author="Don Syme" w:date="2010-06-28T10:28:00Z">
                  <w:rPr>
                    <w:rStyle w:val="CodeInline"/>
                    <w:sz w:val="16"/>
                  </w:rPr>
                </w:rPrChange>
              </w:rPr>
              <w:t>('T -&gt; bool) -&gt; C&lt;'T&gt; -&gt; bool</w:t>
            </w:r>
          </w:p>
        </w:tc>
      </w:tr>
      <w:tr w:rsidR="00ED38F0" w:rsidRPr="004252EA" w:rsidTr="005A173E">
        <w:tc>
          <w:tcPr>
            <w:cnfStyle w:val="001000000000"/>
            <w:tcW w:w="2693" w:type="dxa"/>
          </w:tcPr>
          <w:p w:rsidR="00ED38F0" w:rsidRPr="00970953" w:rsidRDefault="00ED38F0" w:rsidP="009674BC">
            <w:pPr>
              <w:rPr>
                <w:rStyle w:val="CodeInline"/>
                <w:b w:val="0"/>
              </w:rPr>
            </w:pPr>
            <w:r w:rsidRPr="00970953">
              <w:rPr>
                <w:rStyle w:val="CodeInline"/>
                <w:b w:val="0"/>
              </w:rPr>
              <w:t>C.exists2 f c1 c2</w:t>
            </w:r>
          </w:p>
        </w:tc>
        <w:tc>
          <w:tcPr>
            <w:tcW w:w="6237" w:type="dxa"/>
          </w:tcPr>
          <w:p w:rsidR="00ED38F0" w:rsidRPr="004252EA" w:rsidRDefault="00ED38F0" w:rsidP="009674BC">
            <w:pPr>
              <w:cnfStyle w:val="000000000000"/>
              <w:rPr>
                <w:rStyle w:val="CodeInline"/>
                <w:sz w:val="16"/>
                <w:lang w:val="de-DE"/>
                <w:rPrChange w:id="1005" w:author="Don Syme" w:date="2010-06-28T10:28:00Z">
                  <w:rPr>
                    <w:rStyle w:val="CodeInline"/>
                    <w:sz w:val="16"/>
                  </w:rPr>
                </w:rPrChange>
              </w:rPr>
            </w:pPr>
            <w:r w:rsidRPr="004252EA">
              <w:rPr>
                <w:rStyle w:val="CodeInline"/>
                <w:sz w:val="16"/>
                <w:lang w:val="de-DE"/>
                <w:rPrChange w:id="1006" w:author="Don Syme" w:date="2010-06-28T10:28:00Z">
                  <w:rPr>
                    <w:rStyle w:val="CodeInline"/>
                    <w:sz w:val="16"/>
                  </w:rPr>
                </w:rPrChange>
              </w:rPr>
              <w:t>('T -&gt; 'U -&gt; bool) -&gt; C&lt;'T&gt; -&gt; C&lt;'U&gt; -&gt; bool</w:t>
            </w:r>
          </w:p>
        </w:tc>
      </w:tr>
      <w:tr w:rsidR="005A173E" w:rsidRPr="004252EA" w:rsidTr="005A173E">
        <w:trPr>
          <w:cnfStyle w:val="000000100000"/>
        </w:trPr>
        <w:tc>
          <w:tcPr>
            <w:cnfStyle w:val="001000000000"/>
            <w:tcW w:w="2693" w:type="dxa"/>
          </w:tcPr>
          <w:p w:rsidR="005A173E" w:rsidRPr="00970953" w:rsidRDefault="005A173E" w:rsidP="005A173E">
            <w:pPr>
              <w:rPr>
                <w:rStyle w:val="CodeInline"/>
                <w:b w:val="0"/>
              </w:rPr>
            </w:pPr>
            <w:r w:rsidRPr="00970953">
              <w:rPr>
                <w:rStyle w:val="CodeInline"/>
                <w:b w:val="0"/>
              </w:rPr>
              <w:t>C.</w:t>
            </w:r>
            <w:r>
              <w:rPr>
                <w:rStyle w:val="CodeInline"/>
                <w:b w:val="0"/>
              </w:rPr>
              <w:t>find</w:t>
            </w:r>
            <w:r w:rsidRPr="00970953">
              <w:rPr>
                <w:rStyle w:val="CodeInline"/>
                <w:b w:val="0"/>
              </w:rPr>
              <w:t xml:space="preserve"> f c</w:t>
            </w:r>
          </w:p>
        </w:tc>
        <w:tc>
          <w:tcPr>
            <w:tcW w:w="6237" w:type="dxa"/>
          </w:tcPr>
          <w:p w:rsidR="005A173E" w:rsidRPr="004252EA" w:rsidRDefault="005A173E" w:rsidP="00553CB7">
            <w:pPr>
              <w:cnfStyle w:val="000000100000"/>
              <w:rPr>
                <w:rStyle w:val="CodeInline"/>
                <w:sz w:val="16"/>
                <w:lang w:val="de-DE"/>
                <w:rPrChange w:id="1007" w:author="Don Syme" w:date="2010-06-28T10:28:00Z">
                  <w:rPr>
                    <w:rStyle w:val="CodeInline"/>
                    <w:sz w:val="16"/>
                  </w:rPr>
                </w:rPrChange>
              </w:rPr>
            </w:pPr>
            <w:r w:rsidRPr="004252EA">
              <w:rPr>
                <w:rStyle w:val="CodeInline"/>
                <w:sz w:val="16"/>
                <w:lang w:val="de-DE"/>
                <w:rPrChange w:id="1008" w:author="Don Syme" w:date="2010-06-28T10:28:00Z">
                  <w:rPr>
                    <w:rStyle w:val="CodeInline"/>
                    <w:sz w:val="16"/>
                  </w:rPr>
                </w:rPrChange>
              </w:rPr>
              <w:t xml:space="preserve">('T -&gt; bool) -&gt; C&lt;'T&gt; -&gt; 'T </w:t>
            </w:r>
          </w:p>
        </w:tc>
      </w:tr>
      <w:tr w:rsidR="00ED38F0" w:rsidRPr="004252EA" w:rsidTr="005A173E">
        <w:tc>
          <w:tcPr>
            <w:cnfStyle w:val="001000000000"/>
            <w:tcW w:w="2693" w:type="dxa"/>
          </w:tcPr>
          <w:p w:rsidR="00ED38F0" w:rsidRPr="00970953" w:rsidRDefault="00ED38F0" w:rsidP="009674BC">
            <w:pPr>
              <w:rPr>
                <w:rStyle w:val="CodeInline"/>
                <w:b w:val="0"/>
              </w:rPr>
            </w:pPr>
            <w:r w:rsidRPr="00970953">
              <w:rPr>
                <w:rStyle w:val="CodeInline"/>
                <w:b w:val="0"/>
              </w:rPr>
              <w:t>C.filter f c</w:t>
            </w:r>
          </w:p>
        </w:tc>
        <w:tc>
          <w:tcPr>
            <w:tcW w:w="6237" w:type="dxa"/>
          </w:tcPr>
          <w:p w:rsidR="00ED38F0" w:rsidRPr="004252EA" w:rsidRDefault="00ED38F0" w:rsidP="009674BC">
            <w:pPr>
              <w:cnfStyle w:val="000000000000"/>
              <w:rPr>
                <w:rStyle w:val="CodeInline"/>
                <w:sz w:val="16"/>
                <w:lang w:val="de-DE"/>
                <w:rPrChange w:id="1009" w:author="Don Syme" w:date="2010-06-28T10:28:00Z">
                  <w:rPr>
                    <w:rStyle w:val="CodeInline"/>
                    <w:sz w:val="16"/>
                  </w:rPr>
                </w:rPrChange>
              </w:rPr>
            </w:pPr>
            <w:r w:rsidRPr="004252EA">
              <w:rPr>
                <w:rStyle w:val="CodeInline"/>
                <w:sz w:val="16"/>
                <w:lang w:val="de-DE"/>
                <w:rPrChange w:id="1010" w:author="Don Syme" w:date="2010-06-28T10:28:00Z">
                  <w:rPr>
                    <w:rStyle w:val="CodeInline"/>
                    <w:sz w:val="16"/>
                  </w:rPr>
                </w:rPrChange>
              </w:rPr>
              <w:t xml:space="preserve">('T -&gt; bool) -&gt; C&lt;'T&gt; -&gt; C&lt;'T&gt; </w:t>
            </w:r>
          </w:p>
        </w:tc>
      </w:tr>
      <w:tr w:rsidR="00E9289A" w:rsidRPr="004252EA" w:rsidTr="00C057D6">
        <w:trPr>
          <w:cnfStyle w:val="000000100000"/>
        </w:trPr>
        <w:tc>
          <w:tcPr>
            <w:cnfStyle w:val="001000000000"/>
            <w:tcW w:w="2693" w:type="dxa"/>
          </w:tcPr>
          <w:p w:rsidR="00E9289A" w:rsidRPr="00970953" w:rsidRDefault="00E9289A" w:rsidP="00C057D6">
            <w:pPr>
              <w:rPr>
                <w:rStyle w:val="CodeInline"/>
                <w:b w:val="0"/>
              </w:rPr>
            </w:pPr>
            <w:r w:rsidRPr="00970953">
              <w:rPr>
                <w:rStyle w:val="CodeInline"/>
                <w:b w:val="0"/>
              </w:rPr>
              <w:t>C.</w:t>
            </w:r>
            <w:r>
              <w:rPr>
                <w:rStyle w:val="CodeInline"/>
                <w:b w:val="0"/>
              </w:rPr>
              <w:t>tryFind</w:t>
            </w:r>
            <w:r w:rsidRPr="00970953">
              <w:rPr>
                <w:rStyle w:val="CodeInline"/>
                <w:b w:val="0"/>
              </w:rPr>
              <w:t xml:space="preserve"> f c</w:t>
            </w:r>
          </w:p>
        </w:tc>
        <w:tc>
          <w:tcPr>
            <w:tcW w:w="6237" w:type="dxa"/>
          </w:tcPr>
          <w:p w:rsidR="00E9289A" w:rsidRPr="004252EA" w:rsidRDefault="00E9289A" w:rsidP="00E9289A">
            <w:pPr>
              <w:cnfStyle w:val="000000100000"/>
              <w:rPr>
                <w:rStyle w:val="CodeInline"/>
                <w:sz w:val="16"/>
                <w:lang w:val="de-DE"/>
                <w:rPrChange w:id="1011" w:author="Don Syme" w:date="2010-06-28T10:28:00Z">
                  <w:rPr>
                    <w:rStyle w:val="CodeInline"/>
                    <w:sz w:val="16"/>
                  </w:rPr>
                </w:rPrChange>
              </w:rPr>
            </w:pPr>
            <w:r w:rsidRPr="004252EA">
              <w:rPr>
                <w:rStyle w:val="CodeInline"/>
                <w:sz w:val="16"/>
                <w:lang w:val="de-DE"/>
                <w:rPrChange w:id="1012" w:author="Don Syme" w:date="2010-06-28T10:28:00Z">
                  <w:rPr>
                    <w:rStyle w:val="CodeInline"/>
                    <w:sz w:val="16"/>
                  </w:rPr>
                </w:rPrChange>
              </w:rPr>
              <w:t>('T -&gt; bool) -&gt; C&lt;'T&gt; -&gt; int</w:t>
            </w:r>
          </w:p>
        </w:tc>
      </w:tr>
      <w:tr w:rsidR="00ED38F0" w:rsidRPr="004252EA" w:rsidTr="005A173E">
        <w:tc>
          <w:tcPr>
            <w:cnfStyle w:val="001000000000"/>
            <w:tcW w:w="2693" w:type="dxa"/>
          </w:tcPr>
          <w:p w:rsidR="00ED38F0" w:rsidRPr="00970953" w:rsidRDefault="00ED38F0" w:rsidP="009674BC">
            <w:pPr>
              <w:rPr>
                <w:rStyle w:val="CodeInline"/>
                <w:b w:val="0"/>
              </w:rPr>
            </w:pPr>
            <w:r w:rsidRPr="00970953">
              <w:rPr>
                <w:rStyle w:val="CodeInline"/>
                <w:b w:val="0"/>
              </w:rPr>
              <w:t>C.</w:t>
            </w:r>
            <w:r>
              <w:rPr>
                <w:rStyle w:val="CodeInline"/>
                <w:b w:val="0"/>
              </w:rPr>
              <w:t>forall</w:t>
            </w:r>
            <w:r w:rsidRPr="00970953">
              <w:rPr>
                <w:rStyle w:val="CodeInline"/>
                <w:b w:val="0"/>
              </w:rPr>
              <w:t xml:space="preserve"> f c</w:t>
            </w:r>
          </w:p>
        </w:tc>
        <w:tc>
          <w:tcPr>
            <w:tcW w:w="6237" w:type="dxa"/>
          </w:tcPr>
          <w:p w:rsidR="00ED38F0" w:rsidRPr="004252EA" w:rsidRDefault="00ED38F0" w:rsidP="009674BC">
            <w:pPr>
              <w:cnfStyle w:val="000000000000"/>
              <w:rPr>
                <w:rStyle w:val="CodeInline"/>
                <w:sz w:val="16"/>
                <w:lang w:val="de-DE"/>
                <w:rPrChange w:id="1013" w:author="Don Syme" w:date="2010-06-28T10:28:00Z">
                  <w:rPr>
                    <w:rStyle w:val="CodeInline"/>
                    <w:sz w:val="16"/>
                  </w:rPr>
                </w:rPrChange>
              </w:rPr>
            </w:pPr>
            <w:r w:rsidRPr="004252EA">
              <w:rPr>
                <w:rStyle w:val="CodeInline"/>
                <w:sz w:val="16"/>
                <w:lang w:val="de-DE"/>
                <w:rPrChange w:id="1014" w:author="Don Syme" w:date="2010-06-28T10:28:00Z">
                  <w:rPr>
                    <w:rStyle w:val="CodeInline"/>
                    <w:sz w:val="16"/>
                  </w:rPr>
                </w:rPrChange>
              </w:rPr>
              <w:t>('T -&gt; bool) -&gt; C&lt;'T&gt; -&gt; bool</w:t>
            </w:r>
          </w:p>
        </w:tc>
      </w:tr>
      <w:tr w:rsidR="00ED38F0" w:rsidRPr="004252EA" w:rsidTr="005A173E">
        <w:trPr>
          <w:cnfStyle w:val="000000100000"/>
        </w:trPr>
        <w:tc>
          <w:tcPr>
            <w:cnfStyle w:val="001000000000"/>
            <w:tcW w:w="2693" w:type="dxa"/>
          </w:tcPr>
          <w:p w:rsidR="00ED38F0" w:rsidRPr="00970953" w:rsidRDefault="00ED38F0" w:rsidP="009674BC">
            <w:pPr>
              <w:rPr>
                <w:rStyle w:val="CodeInline"/>
                <w:b w:val="0"/>
              </w:rPr>
            </w:pPr>
            <w:r w:rsidRPr="00970953">
              <w:rPr>
                <w:rStyle w:val="CodeInline"/>
                <w:b w:val="0"/>
              </w:rPr>
              <w:t>C.</w:t>
            </w:r>
            <w:r>
              <w:rPr>
                <w:rStyle w:val="CodeInline"/>
                <w:b w:val="0"/>
              </w:rPr>
              <w:t>forall</w:t>
            </w:r>
            <w:r w:rsidRPr="00970953">
              <w:rPr>
                <w:rStyle w:val="CodeInline"/>
                <w:b w:val="0"/>
              </w:rPr>
              <w:t>2 f c1 c2</w:t>
            </w:r>
          </w:p>
        </w:tc>
        <w:tc>
          <w:tcPr>
            <w:tcW w:w="6237" w:type="dxa"/>
          </w:tcPr>
          <w:p w:rsidR="00ED38F0" w:rsidRPr="004252EA" w:rsidRDefault="00ED38F0" w:rsidP="009674BC">
            <w:pPr>
              <w:cnfStyle w:val="000000100000"/>
              <w:rPr>
                <w:rStyle w:val="CodeInline"/>
                <w:sz w:val="16"/>
                <w:lang w:val="de-DE"/>
                <w:rPrChange w:id="1015" w:author="Don Syme" w:date="2010-06-28T10:28:00Z">
                  <w:rPr>
                    <w:rStyle w:val="CodeInline"/>
                    <w:sz w:val="16"/>
                  </w:rPr>
                </w:rPrChange>
              </w:rPr>
            </w:pPr>
            <w:r w:rsidRPr="004252EA">
              <w:rPr>
                <w:rStyle w:val="CodeInline"/>
                <w:sz w:val="16"/>
                <w:lang w:val="de-DE"/>
                <w:rPrChange w:id="1016" w:author="Don Syme" w:date="2010-06-28T10:28:00Z">
                  <w:rPr>
                    <w:rStyle w:val="CodeInline"/>
                    <w:sz w:val="16"/>
                  </w:rPr>
                </w:rPrChange>
              </w:rPr>
              <w:t>('T -&gt; 'U -&gt; bool) -&gt; C&lt;'T&gt; -&gt; C&lt;'U&gt; -&gt; bool</w:t>
            </w:r>
          </w:p>
        </w:tc>
      </w:tr>
      <w:tr w:rsidR="005A173E" w:rsidRPr="004252EA" w:rsidTr="00553CB7">
        <w:tc>
          <w:tcPr>
            <w:cnfStyle w:val="001000000000"/>
            <w:tcW w:w="2693" w:type="dxa"/>
          </w:tcPr>
          <w:p w:rsidR="005A173E" w:rsidRPr="00970953" w:rsidRDefault="005A173E" w:rsidP="00553CB7">
            <w:pPr>
              <w:rPr>
                <w:rStyle w:val="CodeInline"/>
                <w:b w:val="0"/>
              </w:rPr>
            </w:pPr>
            <w:r w:rsidRPr="00970953">
              <w:rPr>
                <w:rStyle w:val="CodeInline"/>
                <w:b w:val="0"/>
              </w:rPr>
              <w:t>C.</w:t>
            </w:r>
            <w:r>
              <w:rPr>
                <w:rStyle w:val="CodeInline"/>
                <w:b w:val="0"/>
              </w:rPr>
              <w:t>map</w:t>
            </w:r>
            <w:r w:rsidRPr="00970953">
              <w:rPr>
                <w:rStyle w:val="CodeInline"/>
                <w:b w:val="0"/>
              </w:rPr>
              <w:t xml:space="preserve"> f </w:t>
            </w:r>
            <w:r>
              <w:rPr>
                <w:rStyle w:val="CodeInline"/>
                <w:b w:val="0"/>
              </w:rPr>
              <w:t>c</w:t>
            </w:r>
          </w:p>
        </w:tc>
        <w:tc>
          <w:tcPr>
            <w:tcW w:w="6237" w:type="dxa"/>
          </w:tcPr>
          <w:p w:rsidR="005A173E" w:rsidRPr="004252EA" w:rsidRDefault="005A173E" w:rsidP="00553CB7">
            <w:pPr>
              <w:cnfStyle w:val="000000000000"/>
              <w:rPr>
                <w:rStyle w:val="CodeInline"/>
                <w:sz w:val="16"/>
                <w:lang w:val="de-DE"/>
                <w:rPrChange w:id="1017" w:author="Don Syme" w:date="2010-06-28T10:28:00Z">
                  <w:rPr>
                    <w:rStyle w:val="CodeInline"/>
                    <w:sz w:val="16"/>
                  </w:rPr>
                </w:rPrChange>
              </w:rPr>
            </w:pPr>
            <w:r w:rsidRPr="004252EA">
              <w:rPr>
                <w:rStyle w:val="CodeInline"/>
                <w:sz w:val="16"/>
                <w:lang w:val="de-DE"/>
                <w:rPrChange w:id="1018" w:author="Don Syme" w:date="2010-06-28T10:28:00Z">
                  <w:rPr>
                    <w:rStyle w:val="CodeInline"/>
                    <w:sz w:val="16"/>
                  </w:rPr>
                </w:rPrChange>
              </w:rPr>
              <w:t>('T -&gt; 'U) -&gt; C&lt;'T&gt; -&gt; C&lt;'U&gt;</w:t>
            </w:r>
          </w:p>
        </w:tc>
      </w:tr>
      <w:tr w:rsidR="005A173E" w:rsidRPr="004252EA" w:rsidTr="00553CB7">
        <w:trPr>
          <w:cnfStyle w:val="000000100000"/>
        </w:trPr>
        <w:tc>
          <w:tcPr>
            <w:cnfStyle w:val="001000000000"/>
            <w:tcW w:w="2693" w:type="dxa"/>
          </w:tcPr>
          <w:p w:rsidR="005A173E" w:rsidRPr="00970953" w:rsidRDefault="005A173E" w:rsidP="00553CB7">
            <w:pPr>
              <w:rPr>
                <w:rStyle w:val="CodeInline"/>
                <w:b w:val="0"/>
              </w:rPr>
            </w:pPr>
            <w:r w:rsidRPr="00970953">
              <w:rPr>
                <w:rStyle w:val="CodeInline"/>
                <w:b w:val="0"/>
              </w:rPr>
              <w:t>C.</w:t>
            </w:r>
            <w:r>
              <w:rPr>
                <w:rStyle w:val="CodeInline"/>
                <w:b w:val="0"/>
              </w:rPr>
              <w:t>map2</w:t>
            </w:r>
            <w:r w:rsidRPr="00970953">
              <w:rPr>
                <w:rStyle w:val="CodeInline"/>
                <w:b w:val="0"/>
              </w:rPr>
              <w:t xml:space="preserve"> f </w:t>
            </w:r>
            <w:r>
              <w:rPr>
                <w:rStyle w:val="CodeInline"/>
                <w:b w:val="0"/>
              </w:rPr>
              <w:t>c1 c2</w:t>
            </w:r>
          </w:p>
        </w:tc>
        <w:tc>
          <w:tcPr>
            <w:tcW w:w="6237" w:type="dxa"/>
          </w:tcPr>
          <w:p w:rsidR="005A173E" w:rsidRPr="004252EA" w:rsidRDefault="005A173E" w:rsidP="00553CB7">
            <w:pPr>
              <w:cnfStyle w:val="000000100000"/>
              <w:rPr>
                <w:rStyle w:val="CodeInline"/>
                <w:sz w:val="16"/>
                <w:lang w:val="de-DE"/>
                <w:rPrChange w:id="1019" w:author="Don Syme" w:date="2010-06-28T10:28:00Z">
                  <w:rPr>
                    <w:rStyle w:val="CodeInline"/>
                    <w:sz w:val="16"/>
                  </w:rPr>
                </w:rPrChange>
              </w:rPr>
            </w:pPr>
            <w:r w:rsidRPr="004252EA">
              <w:rPr>
                <w:rStyle w:val="CodeInline"/>
                <w:sz w:val="16"/>
                <w:lang w:val="de-DE"/>
                <w:rPrChange w:id="1020" w:author="Don Syme" w:date="2010-06-28T10:28:00Z">
                  <w:rPr>
                    <w:rStyle w:val="CodeInline"/>
                    <w:sz w:val="16"/>
                  </w:rPr>
                </w:rPrChange>
              </w:rPr>
              <w:t>('T1 -&gt; 'T2 -&gt; 'U) -&gt; C&lt;'T1&gt; -&gt; C&lt;'T2&gt; -&gt; C&lt;'U&gt;</w:t>
            </w:r>
          </w:p>
        </w:tc>
      </w:tr>
      <w:tr w:rsidR="005A173E" w:rsidRPr="004252EA" w:rsidTr="00553CB7">
        <w:tc>
          <w:tcPr>
            <w:cnfStyle w:val="001000000000"/>
            <w:tcW w:w="2693" w:type="dxa"/>
          </w:tcPr>
          <w:p w:rsidR="005A173E" w:rsidRPr="00970953" w:rsidRDefault="005A173E" w:rsidP="00553CB7">
            <w:pPr>
              <w:rPr>
                <w:rStyle w:val="CodeInline"/>
                <w:b w:val="0"/>
              </w:rPr>
            </w:pPr>
            <w:r w:rsidRPr="00970953">
              <w:rPr>
                <w:rStyle w:val="CodeInline"/>
                <w:b w:val="0"/>
              </w:rPr>
              <w:t>C.</w:t>
            </w:r>
            <w:r>
              <w:rPr>
                <w:rStyle w:val="CodeInline"/>
                <w:b w:val="0"/>
              </w:rPr>
              <w:t>mapi</w:t>
            </w:r>
            <w:r w:rsidRPr="00970953">
              <w:rPr>
                <w:rStyle w:val="CodeInline"/>
                <w:b w:val="0"/>
              </w:rPr>
              <w:t xml:space="preserve"> f </w:t>
            </w:r>
            <w:r>
              <w:rPr>
                <w:rStyle w:val="CodeInline"/>
                <w:b w:val="0"/>
              </w:rPr>
              <w:t>c</w:t>
            </w:r>
          </w:p>
        </w:tc>
        <w:tc>
          <w:tcPr>
            <w:tcW w:w="6237" w:type="dxa"/>
          </w:tcPr>
          <w:p w:rsidR="005A173E" w:rsidRPr="004252EA" w:rsidRDefault="005A173E" w:rsidP="00553CB7">
            <w:pPr>
              <w:cnfStyle w:val="000000000000"/>
              <w:rPr>
                <w:rStyle w:val="CodeInline"/>
                <w:sz w:val="16"/>
                <w:lang w:val="de-DE"/>
                <w:rPrChange w:id="1021" w:author="Don Syme" w:date="2010-06-28T10:28:00Z">
                  <w:rPr>
                    <w:rStyle w:val="CodeInline"/>
                    <w:sz w:val="16"/>
                  </w:rPr>
                </w:rPrChange>
              </w:rPr>
            </w:pPr>
            <w:r w:rsidRPr="004252EA">
              <w:rPr>
                <w:rStyle w:val="CodeInline"/>
                <w:sz w:val="16"/>
                <w:lang w:val="de-DE"/>
                <w:rPrChange w:id="1022" w:author="Don Syme" w:date="2010-06-28T10:28:00Z">
                  <w:rPr>
                    <w:rStyle w:val="CodeInline"/>
                    <w:sz w:val="16"/>
                  </w:rPr>
                </w:rPrChange>
              </w:rPr>
              <w:t>(int -&gt; 'T -&gt; 'U) -&gt; C&lt;'T&gt; -&gt; C&lt;'U&gt;</w:t>
            </w:r>
          </w:p>
        </w:tc>
      </w:tr>
      <w:tr w:rsidR="005A173E" w:rsidRPr="004252EA" w:rsidTr="00553CB7">
        <w:trPr>
          <w:cnfStyle w:val="000000100000"/>
        </w:trPr>
        <w:tc>
          <w:tcPr>
            <w:cnfStyle w:val="001000000000"/>
            <w:tcW w:w="2693" w:type="dxa"/>
          </w:tcPr>
          <w:p w:rsidR="005A173E" w:rsidRPr="00970953" w:rsidRDefault="005A173E" w:rsidP="00553CB7">
            <w:pPr>
              <w:rPr>
                <w:rStyle w:val="CodeInline"/>
                <w:b w:val="0"/>
              </w:rPr>
            </w:pPr>
            <w:r w:rsidRPr="00970953">
              <w:rPr>
                <w:rStyle w:val="CodeInline"/>
                <w:b w:val="0"/>
              </w:rPr>
              <w:t>C.</w:t>
            </w:r>
            <w:r>
              <w:rPr>
                <w:rStyle w:val="CodeInline"/>
                <w:b w:val="0"/>
              </w:rPr>
              <w:t>mapi2</w:t>
            </w:r>
            <w:r w:rsidRPr="00970953">
              <w:rPr>
                <w:rStyle w:val="CodeInline"/>
                <w:b w:val="0"/>
              </w:rPr>
              <w:t xml:space="preserve"> f </w:t>
            </w:r>
            <w:r>
              <w:rPr>
                <w:rStyle w:val="CodeInline"/>
                <w:b w:val="0"/>
              </w:rPr>
              <w:t>c1 c2</w:t>
            </w:r>
          </w:p>
        </w:tc>
        <w:tc>
          <w:tcPr>
            <w:tcW w:w="6237" w:type="dxa"/>
          </w:tcPr>
          <w:p w:rsidR="005A173E" w:rsidRPr="004252EA" w:rsidRDefault="005A173E" w:rsidP="00553CB7">
            <w:pPr>
              <w:cnfStyle w:val="000000100000"/>
              <w:rPr>
                <w:rStyle w:val="CodeInline"/>
                <w:sz w:val="16"/>
                <w:lang w:val="de-DE"/>
                <w:rPrChange w:id="1023" w:author="Don Syme" w:date="2010-06-28T10:28:00Z">
                  <w:rPr>
                    <w:rStyle w:val="CodeInline"/>
                    <w:sz w:val="16"/>
                  </w:rPr>
                </w:rPrChange>
              </w:rPr>
            </w:pPr>
            <w:r w:rsidRPr="004252EA">
              <w:rPr>
                <w:rStyle w:val="CodeInline"/>
                <w:sz w:val="16"/>
                <w:lang w:val="de-DE"/>
                <w:rPrChange w:id="1024" w:author="Don Syme" w:date="2010-06-28T10:28:00Z">
                  <w:rPr>
                    <w:rStyle w:val="CodeInline"/>
                    <w:sz w:val="16"/>
                  </w:rPr>
                </w:rPrChange>
              </w:rPr>
              <w:t>(int -&gt; 'T1 -&gt; 'T2 -&gt; 'U) -&gt; C&lt;'T1&gt; -&gt; C&lt;'T2&gt; -&gt; C&lt;'U&gt;</w:t>
            </w:r>
          </w:p>
        </w:tc>
      </w:tr>
      <w:tr w:rsidR="009674BC" w:rsidRPr="004252EA" w:rsidTr="005A173E">
        <w:tc>
          <w:tcPr>
            <w:cnfStyle w:val="001000000000"/>
            <w:tcW w:w="2693" w:type="dxa"/>
          </w:tcPr>
          <w:p w:rsidR="009674BC" w:rsidRPr="00970953" w:rsidRDefault="009674BC" w:rsidP="009674BC">
            <w:pPr>
              <w:rPr>
                <w:rStyle w:val="CodeInline"/>
                <w:b w:val="0"/>
              </w:rPr>
            </w:pPr>
            <w:r w:rsidRPr="00970953">
              <w:rPr>
                <w:rStyle w:val="CodeInline"/>
                <w:b w:val="0"/>
              </w:rPr>
              <w:t>C.</w:t>
            </w:r>
            <w:r>
              <w:rPr>
                <w:rStyle w:val="CodeInline"/>
                <w:b w:val="0"/>
              </w:rPr>
              <w:t>partition</w:t>
            </w:r>
            <w:r w:rsidRPr="00970953">
              <w:rPr>
                <w:rStyle w:val="CodeInline"/>
                <w:b w:val="0"/>
              </w:rPr>
              <w:t xml:space="preserve"> f </w:t>
            </w:r>
            <w:r>
              <w:rPr>
                <w:rStyle w:val="CodeInline"/>
                <w:b w:val="0"/>
              </w:rPr>
              <w:t>c</w:t>
            </w:r>
          </w:p>
        </w:tc>
        <w:tc>
          <w:tcPr>
            <w:tcW w:w="6237" w:type="dxa"/>
          </w:tcPr>
          <w:p w:rsidR="009674BC" w:rsidRPr="004252EA" w:rsidRDefault="009674BC" w:rsidP="009674BC">
            <w:pPr>
              <w:cnfStyle w:val="000000000000"/>
              <w:rPr>
                <w:rStyle w:val="CodeInline"/>
                <w:sz w:val="16"/>
                <w:lang w:val="de-DE"/>
                <w:rPrChange w:id="1025" w:author="Don Syme" w:date="2010-06-28T10:28:00Z">
                  <w:rPr>
                    <w:rStyle w:val="CodeInline"/>
                    <w:sz w:val="16"/>
                  </w:rPr>
                </w:rPrChange>
              </w:rPr>
            </w:pPr>
            <w:r w:rsidRPr="004252EA">
              <w:rPr>
                <w:rStyle w:val="CodeInline"/>
                <w:sz w:val="16"/>
                <w:lang w:val="de-DE"/>
                <w:rPrChange w:id="1026" w:author="Don Syme" w:date="2010-06-28T10:28:00Z">
                  <w:rPr>
                    <w:rStyle w:val="CodeInline"/>
                    <w:sz w:val="16"/>
                  </w:rPr>
                </w:rPrChange>
              </w:rPr>
              <w:t>('T -&gt; bool) -&gt; C&lt;'T&gt; -&gt; C&lt;'T&gt; * C&lt;'T&gt;</w:t>
            </w:r>
          </w:p>
        </w:tc>
      </w:tr>
      <w:tr w:rsidR="008601D9" w:rsidRPr="004252EA" w:rsidTr="003A252F">
        <w:trPr>
          <w:cnfStyle w:val="000000100000"/>
        </w:trPr>
        <w:tc>
          <w:tcPr>
            <w:cnfStyle w:val="001000000000"/>
            <w:tcW w:w="2693" w:type="dxa"/>
          </w:tcPr>
          <w:p w:rsidR="008601D9" w:rsidRPr="00970953" w:rsidRDefault="008601D9" w:rsidP="003A252F">
            <w:pPr>
              <w:rPr>
                <w:rStyle w:val="CodeInline"/>
                <w:b w:val="0"/>
              </w:rPr>
            </w:pPr>
            <w:r w:rsidRPr="00970953">
              <w:rPr>
                <w:rStyle w:val="CodeInline"/>
                <w:b w:val="0"/>
              </w:rPr>
              <w:t>C.</w:t>
            </w:r>
            <w:r>
              <w:rPr>
                <w:rStyle w:val="CodeInline"/>
                <w:b w:val="0"/>
              </w:rPr>
              <w:t>pick</w:t>
            </w:r>
            <w:r w:rsidRPr="00970953">
              <w:rPr>
                <w:rStyle w:val="CodeInline"/>
                <w:b w:val="0"/>
              </w:rPr>
              <w:t xml:space="preserve"> f </w:t>
            </w:r>
            <w:r>
              <w:rPr>
                <w:rStyle w:val="CodeInline"/>
                <w:b w:val="0"/>
              </w:rPr>
              <w:t>c</w:t>
            </w:r>
          </w:p>
        </w:tc>
        <w:tc>
          <w:tcPr>
            <w:tcW w:w="6237" w:type="dxa"/>
          </w:tcPr>
          <w:p w:rsidR="008601D9" w:rsidRPr="004252EA" w:rsidRDefault="008601D9" w:rsidP="003A252F">
            <w:pPr>
              <w:cnfStyle w:val="000000100000"/>
              <w:rPr>
                <w:rStyle w:val="CodeInline"/>
                <w:sz w:val="16"/>
                <w:lang w:val="de-DE"/>
                <w:rPrChange w:id="1027" w:author="Don Syme" w:date="2010-06-28T10:28:00Z">
                  <w:rPr>
                    <w:rStyle w:val="CodeInline"/>
                    <w:sz w:val="16"/>
                  </w:rPr>
                </w:rPrChange>
              </w:rPr>
            </w:pPr>
            <w:r w:rsidRPr="004252EA">
              <w:rPr>
                <w:rStyle w:val="CodeInline"/>
                <w:sz w:val="16"/>
                <w:lang w:val="de-DE"/>
                <w:rPrChange w:id="1028" w:author="Don Syme" w:date="2010-06-28T10:28:00Z">
                  <w:rPr>
                    <w:rStyle w:val="CodeInline"/>
                    <w:sz w:val="16"/>
                  </w:rPr>
                </w:rPrChange>
              </w:rPr>
              <w:t>('T -&gt; option&lt;'U&gt;) -&gt; C&lt;'T&gt; -&gt; 'U</w:t>
            </w:r>
          </w:p>
        </w:tc>
      </w:tr>
      <w:tr w:rsidR="005A173E" w:rsidRPr="004252EA" w:rsidTr="005A173E">
        <w:tc>
          <w:tcPr>
            <w:cnfStyle w:val="001000000000"/>
            <w:tcW w:w="2693" w:type="dxa"/>
          </w:tcPr>
          <w:p w:rsidR="005A173E" w:rsidRPr="00970953" w:rsidRDefault="005A173E" w:rsidP="003A252F">
            <w:pPr>
              <w:rPr>
                <w:rStyle w:val="CodeInline"/>
                <w:b w:val="0"/>
              </w:rPr>
            </w:pPr>
            <w:r w:rsidRPr="00970953">
              <w:rPr>
                <w:rStyle w:val="CodeInline"/>
                <w:b w:val="0"/>
              </w:rPr>
              <w:t>C.</w:t>
            </w:r>
            <w:r w:rsidR="00027321">
              <w:rPr>
                <w:rStyle w:val="CodeInline"/>
                <w:b w:val="0"/>
              </w:rPr>
              <w:t>tryFind</w:t>
            </w:r>
            <w:r w:rsidRPr="00970953">
              <w:rPr>
                <w:rStyle w:val="CodeInline"/>
                <w:b w:val="0"/>
              </w:rPr>
              <w:t xml:space="preserve"> f c</w:t>
            </w:r>
          </w:p>
        </w:tc>
        <w:tc>
          <w:tcPr>
            <w:tcW w:w="6237" w:type="dxa"/>
          </w:tcPr>
          <w:p w:rsidR="005A173E" w:rsidRPr="004252EA" w:rsidRDefault="005A173E" w:rsidP="00553CB7">
            <w:pPr>
              <w:cnfStyle w:val="000000000000"/>
              <w:rPr>
                <w:rStyle w:val="CodeInline"/>
                <w:sz w:val="16"/>
                <w:lang w:val="de-DE"/>
                <w:rPrChange w:id="1029" w:author="Don Syme" w:date="2010-06-28T10:28:00Z">
                  <w:rPr>
                    <w:rStyle w:val="CodeInline"/>
                    <w:sz w:val="16"/>
                  </w:rPr>
                </w:rPrChange>
              </w:rPr>
            </w:pPr>
            <w:r w:rsidRPr="004252EA">
              <w:rPr>
                <w:rStyle w:val="CodeInline"/>
                <w:sz w:val="16"/>
                <w:lang w:val="de-DE"/>
                <w:rPrChange w:id="1030" w:author="Don Syme" w:date="2010-06-28T10:28:00Z">
                  <w:rPr>
                    <w:rStyle w:val="CodeInline"/>
                    <w:sz w:val="16"/>
                  </w:rPr>
                </w:rPrChange>
              </w:rPr>
              <w:t>('T -&gt; bool) -&gt; C&lt;'T&gt; -&gt; 'T option</w:t>
            </w:r>
          </w:p>
        </w:tc>
      </w:tr>
      <w:tr w:rsidR="00E9289A" w:rsidRPr="004252EA" w:rsidTr="00C057D6">
        <w:trPr>
          <w:cnfStyle w:val="000000100000"/>
        </w:trPr>
        <w:tc>
          <w:tcPr>
            <w:cnfStyle w:val="001000000000"/>
            <w:tcW w:w="2693" w:type="dxa"/>
          </w:tcPr>
          <w:p w:rsidR="00E9289A" w:rsidRPr="00970953" w:rsidRDefault="00E9289A" w:rsidP="00C057D6">
            <w:pPr>
              <w:rPr>
                <w:rStyle w:val="CodeInline"/>
                <w:b w:val="0"/>
              </w:rPr>
            </w:pPr>
            <w:r w:rsidRPr="00970953">
              <w:rPr>
                <w:rStyle w:val="CodeInline"/>
                <w:b w:val="0"/>
              </w:rPr>
              <w:t>C.</w:t>
            </w:r>
            <w:r>
              <w:rPr>
                <w:rStyle w:val="CodeInline"/>
                <w:b w:val="0"/>
              </w:rPr>
              <w:t>tryFindIndex</w:t>
            </w:r>
            <w:r w:rsidRPr="00970953">
              <w:rPr>
                <w:rStyle w:val="CodeInline"/>
                <w:b w:val="0"/>
              </w:rPr>
              <w:t xml:space="preserve"> f c</w:t>
            </w:r>
          </w:p>
        </w:tc>
        <w:tc>
          <w:tcPr>
            <w:tcW w:w="6237" w:type="dxa"/>
          </w:tcPr>
          <w:p w:rsidR="00E9289A" w:rsidRPr="004252EA" w:rsidRDefault="00E9289A" w:rsidP="00E9289A">
            <w:pPr>
              <w:cnfStyle w:val="000000100000"/>
              <w:rPr>
                <w:rStyle w:val="CodeInline"/>
                <w:sz w:val="16"/>
                <w:lang w:val="de-DE"/>
                <w:rPrChange w:id="1031" w:author="Don Syme" w:date="2010-06-28T10:28:00Z">
                  <w:rPr>
                    <w:rStyle w:val="CodeInline"/>
                    <w:sz w:val="16"/>
                  </w:rPr>
                </w:rPrChange>
              </w:rPr>
            </w:pPr>
            <w:r w:rsidRPr="004252EA">
              <w:rPr>
                <w:rStyle w:val="CodeInline"/>
                <w:sz w:val="16"/>
                <w:lang w:val="de-DE"/>
                <w:rPrChange w:id="1032" w:author="Don Syme" w:date="2010-06-28T10:28:00Z">
                  <w:rPr>
                    <w:rStyle w:val="CodeInline"/>
                    <w:sz w:val="16"/>
                  </w:rPr>
                </w:rPrChange>
              </w:rPr>
              <w:t xml:space="preserve">('T -&gt; bool) -&gt; C&lt;'T&gt; -&gt; int option </w:t>
            </w:r>
          </w:p>
        </w:tc>
      </w:tr>
      <w:tr w:rsidR="005439B4" w:rsidRPr="004252EA" w:rsidTr="003A252F">
        <w:tc>
          <w:tcPr>
            <w:cnfStyle w:val="001000000000"/>
            <w:tcW w:w="2693" w:type="dxa"/>
          </w:tcPr>
          <w:p w:rsidR="005439B4" w:rsidRPr="00970953" w:rsidRDefault="005439B4" w:rsidP="003A252F">
            <w:pPr>
              <w:rPr>
                <w:rStyle w:val="CodeInline"/>
                <w:b w:val="0"/>
              </w:rPr>
            </w:pPr>
            <w:r w:rsidRPr="00970953">
              <w:rPr>
                <w:rStyle w:val="CodeInline"/>
                <w:b w:val="0"/>
              </w:rPr>
              <w:t>C.</w:t>
            </w:r>
            <w:r w:rsidR="004905DB">
              <w:rPr>
                <w:rStyle w:val="CodeInline"/>
                <w:b w:val="0"/>
              </w:rPr>
              <w:t>tryPick</w:t>
            </w:r>
            <w:r w:rsidRPr="00970953">
              <w:rPr>
                <w:rStyle w:val="CodeInline"/>
                <w:b w:val="0"/>
              </w:rPr>
              <w:t xml:space="preserve"> f </w:t>
            </w:r>
            <w:r>
              <w:rPr>
                <w:rStyle w:val="CodeInline"/>
                <w:b w:val="0"/>
              </w:rPr>
              <w:t>c</w:t>
            </w:r>
          </w:p>
        </w:tc>
        <w:tc>
          <w:tcPr>
            <w:tcW w:w="6237" w:type="dxa"/>
          </w:tcPr>
          <w:p w:rsidR="005439B4" w:rsidRPr="004252EA" w:rsidRDefault="005439B4" w:rsidP="003A252F">
            <w:pPr>
              <w:cnfStyle w:val="000000000000"/>
              <w:rPr>
                <w:rStyle w:val="CodeInline"/>
                <w:sz w:val="16"/>
                <w:lang w:val="de-DE"/>
                <w:rPrChange w:id="1033" w:author="Don Syme" w:date="2010-06-28T10:28:00Z">
                  <w:rPr>
                    <w:rStyle w:val="CodeInline"/>
                    <w:sz w:val="16"/>
                  </w:rPr>
                </w:rPrChange>
              </w:rPr>
            </w:pPr>
            <w:r w:rsidRPr="004252EA">
              <w:rPr>
                <w:rStyle w:val="CodeInline"/>
                <w:sz w:val="16"/>
                <w:lang w:val="de-DE"/>
                <w:rPrChange w:id="1034" w:author="Don Syme" w:date="2010-06-28T10:28:00Z">
                  <w:rPr>
                    <w:rStyle w:val="CodeInline"/>
                    <w:sz w:val="16"/>
                  </w:rPr>
                </w:rPrChange>
              </w:rPr>
              <w:t>('T -&gt; option&lt;'U&gt;) -&gt; C&lt;'T&gt; -&gt; option&lt;'U&gt;</w:t>
            </w:r>
          </w:p>
        </w:tc>
      </w:tr>
    </w:tbl>
    <w:p w:rsidR="009674BC" w:rsidRDefault="009674BC" w:rsidP="001B6B3B">
      <w:pPr>
        <w:pStyle w:val="MiniHeading"/>
      </w:pPr>
      <w:r>
        <w:t>Zip, Unzip Operators</w:t>
      </w:r>
    </w:p>
    <w:tbl>
      <w:tblPr>
        <w:tblStyle w:val="LightList-Accent11"/>
        <w:tblW w:w="8930" w:type="dxa"/>
        <w:tblInd w:w="250" w:type="dxa"/>
        <w:tblLook w:val="04A0"/>
      </w:tblPr>
      <w:tblGrid>
        <w:gridCol w:w="2693"/>
        <w:gridCol w:w="6237"/>
      </w:tblGrid>
      <w:tr w:rsidR="009674BC" w:rsidTr="009674BC">
        <w:trPr>
          <w:cnfStyle w:val="100000000000"/>
        </w:trPr>
        <w:tc>
          <w:tcPr>
            <w:cnfStyle w:val="001000000000"/>
            <w:tcW w:w="2693" w:type="dxa"/>
          </w:tcPr>
          <w:p w:rsidR="009674BC" w:rsidRPr="00970953" w:rsidRDefault="009674BC" w:rsidP="009674BC">
            <w:pPr>
              <w:pStyle w:val="TableHeader"/>
            </w:pPr>
            <w:r w:rsidRPr="00970953">
              <w:t>Operator  Name</w:t>
            </w:r>
          </w:p>
        </w:tc>
        <w:tc>
          <w:tcPr>
            <w:tcW w:w="6237" w:type="dxa"/>
          </w:tcPr>
          <w:p w:rsidR="009674BC" w:rsidRPr="00970953" w:rsidRDefault="009674BC" w:rsidP="009674BC">
            <w:pPr>
              <w:pStyle w:val="TableHeader"/>
              <w:cnfStyle w:val="100000000000"/>
            </w:pPr>
            <w:r w:rsidRPr="00970953">
              <w:t>Typical signature</w:t>
            </w:r>
          </w:p>
        </w:tc>
      </w:tr>
      <w:tr w:rsidR="009674BC" w:rsidRPr="004252EA" w:rsidTr="009674BC">
        <w:trPr>
          <w:cnfStyle w:val="000000100000"/>
        </w:trPr>
        <w:tc>
          <w:tcPr>
            <w:cnfStyle w:val="001000000000"/>
            <w:tcW w:w="2693" w:type="dxa"/>
          </w:tcPr>
          <w:p w:rsidR="009674BC" w:rsidRPr="00970953" w:rsidRDefault="009674BC" w:rsidP="009674BC">
            <w:pPr>
              <w:rPr>
                <w:rStyle w:val="CodeInline"/>
                <w:b w:val="0"/>
              </w:rPr>
            </w:pPr>
            <w:r w:rsidRPr="00970953">
              <w:rPr>
                <w:rStyle w:val="CodeInline"/>
                <w:b w:val="0"/>
              </w:rPr>
              <w:t>C.</w:t>
            </w:r>
            <w:r>
              <w:rPr>
                <w:rStyle w:val="CodeInline"/>
                <w:b w:val="0"/>
              </w:rPr>
              <w:t xml:space="preserve">unzip </w:t>
            </w:r>
            <w:r w:rsidRPr="00970953">
              <w:rPr>
                <w:rStyle w:val="CodeInline"/>
                <w:b w:val="0"/>
              </w:rPr>
              <w:t>c</w:t>
            </w:r>
          </w:p>
        </w:tc>
        <w:tc>
          <w:tcPr>
            <w:tcW w:w="6237" w:type="dxa"/>
          </w:tcPr>
          <w:p w:rsidR="009674BC" w:rsidRPr="004252EA" w:rsidRDefault="009674BC" w:rsidP="009674BC">
            <w:pPr>
              <w:cnfStyle w:val="000000100000"/>
              <w:rPr>
                <w:rStyle w:val="CodeInline"/>
                <w:sz w:val="16"/>
                <w:lang w:val="de-DE"/>
                <w:rPrChange w:id="1035" w:author="Don Syme" w:date="2010-06-28T10:28:00Z">
                  <w:rPr>
                    <w:rStyle w:val="CodeInline"/>
                    <w:sz w:val="16"/>
                  </w:rPr>
                </w:rPrChange>
              </w:rPr>
            </w:pPr>
            <w:r w:rsidRPr="004252EA">
              <w:rPr>
                <w:rStyle w:val="CodeInline"/>
                <w:sz w:val="16"/>
                <w:lang w:val="de-DE"/>
                <w:rPrChange w:id="1036" w:author="Don Syme" w:date="2010-06-28T10:28:00Z">
                  <w:rPr>
                    <w:rStyle w:val="CodeInline"/>
                    <w:sz w:val="16"/>
                  </w:rPr>
                </w:rPrChange>
              </w:rPr>
              <w:t xml:space="preserve">C&lt;'T1 * 'T2&gt; -&gt; C&lt;'T1&gt; * C&lt;'T2&gt; </w:t>
            </w:r>
          </w:p>
        </w:tc>
      </w:tr>
      <w:tr w:rsidR="009674BC" w:rsidRPr="004252EA" w:rsidTr="009674BC">
        <w:tc>
          <w:tcPr>
            <w:cnfStyle w:val="001000000000"/>
            <w:tcW w:w="2693" w:type="dxa"/>
          </w:tcPr>
          <w:p w:rsidR="009674BC" w:rsidRPr="00970953" w:rsidRDefault="009674BC" w:rsidP="009674BC">
            <w:pPr>
              <w:rPr>
                <w:rStyle w:val="CodeInline"/>
                <w:b w:val="0"/>
              </w:rPr>
            </w:pPr>
            <w:r w:rsidRPr="00970953">
              <w:rPr>
                <w:rStyle w:val="CodeInline"/>
                <w:b w:val="0"/>
              </w:rPr>
              <w:t>C.</w:t>
            </w:r>
            <w:r>
              <w:rPr>
                <w:rStyle w:val="CodeInline"/>
                <w:b w:val="0"/>
              </w:rPr>
              <w:t xml:space="preserve">unzip3 </w:t>
            </w:r>
            <w:r w:rsidRPr="00970953">
              <w:rPr>
                <w:rStyle w:val="CodeInline"/>
                <w:b w:val="0"/>
              </w:rPr>
              <w:t>c</w:t>
            </w:r>
          </w:p>
        </w:tc>
        <w:tc>
          <w:tcPr>
            <w:tcW w:w="6237" w:type="dxa"/>
          </w:tcPr>
          <w:p w:rsidR="009674BC" w:rsidRPr="004252EA" w:rsidRDefault="009674BC" w:rsidP="009674BC">
            <w:pPr>
              <w:cnfStyle w:val="000000000000"/>
              <w:rPr>
                <w:rStyle w:val="CodeInline"/>
                <w:sz w:val="16"/>
                <w:lang w:val="de-DE"/>
                <w:rPrChange w:id="1037" w:author="Don Syme" w:date="2010-06-28T10:28:00Z">
                  <w:rPr>
                    <w:rStyle w:val="CodeInline"/>
                    <w:sz w:val="16"/>
                  </w:rPr>
                </w:rPrChange>
              </w:rPr>
            </w:pPr>
            <w:r w:rsidRPr="004252EA">
              <w:rPr>
                <w:rStyle w:val="CodeInline"/>
                <w:sz w:val="16"/>
                <w:lang w:val="de-DE"/>
                <w:rPrChange w:id="1038" w:author="Don Syme" w:date="2010-06-28T10:28:00Z">
                  <w:rPr>
                    <w:rStyle w:val="CodeInline"/>
                    <w:sz w:val="16"/>
                  </w:rPr>
                </w:rPrChange>
              </w:rPr>
              <w:t xml:space="preserve">C&lt;'T1 * 'T2 * 'T3&gt; -&gt; C&lt;'T1&gt; * C&lt;'T2&gt; * C&lt;'T3&gt; </w:t>
            </w:r>
          </w:p>
        </w:tc>
      </w:tr>
      <w:tr w:rsidR="009674BC" w:rsidRPr="004252EA" w:rsidTr="009674BC">
        <w:trPr>
          <w:cnfStyle w:val="000000100000"/>
        </w:trPr>
        <w:tc>
          <w:tcPr>
            <w:cnfStyle w:val="001000000000"/>
            <w:tcW w:w="2693" w:type="dxa"/>
          </w:tcPr>
          <w:p w:rsidR="009674BC" w:rsidRPr="00970953" w:rsidRDefault="009674BC" w:rsidP="009674BC">
            <w:pPr>
              <w:rPr>
                <w:rStyle w:val="CodeInline"/>
                <w:b w:val="0"/>
              </w:rPr>
            </w:pPr>
            <w:r w:rsidRPr="00970953">
              <w:rPr>
                <w:rStyle w:val="CodeInline"/>
                <w:b w:val="0"/>
              </w:rPr>
              <w:t>C.</w:t>
            </w:r>
            <w:r>
              <w:rPr>
                <w:rStyle w:val="CodeInline"/>
                <w:b w:val="0"/>
              </w:rPr>
              <w:t xml:space="preserve">zip </w:t>
            </w:r>
            <w:r w:rsidRPr="00970953">
              <w:rPr>
                <w:rStyle w:val="CodeInline"/>
                <w:b w:val="0"/>
              </w:rPr>
              <w:t>c</w:t>
            </w:r>
          </w:p>
        </w:tc>
        <w:tc>
          <w:tcPr>
            <w:tcW w:w="6237" w:type="dxa"/>
          </w:tcPr>
          <w:p w:rsidR="009674BC" w:rsidRPr="004252EA" w:rsidRDefault="009674BC" w:rsidP="009674BC">
            <w:pPr>
              <w:cnfStyle w:val="000000100000"/>
              <w:rPr>
                <w:rStyle w:val="CodeInline"/>
                <w:sz w:val="16"/>
                <w:lang w:val="de-DE"/>
                <w:rPrChange w:id="1039" w:author="Don Syme" w:date="2010-06-28T10:28:00Z">
                  <w:rPr>
                    <w:rStyle w:val="CodeInline"/>
                    <w:sz w:val="16"/>
                  </w:rPr>
                </w:rPrChange>
              </w:rPr>
            </w:pPr>
            <w:r w:rsidRPr="004252EA">
              <w:rPr>
                <w:rStyle w:val="CodeInline"/>
                <w:sz w:val="16"/>
                <w:lang w:val="de-DE"/>
                <w:rPrChange w:id="1040" w:author="Don Syme" w:date="2010-06-28T10:28:00Z">
                  <w:rPr>
                    <w:rStyle w:val="CodeInline"/>
                    <w:sz w:val="16"/>
                  </w:rPr>
                </w:rPrChange>
              </w:rPr>
              <w:t xml:space="preserve">C&lt;'T1&gt; * C&lt;'T2&gt; -&gt; C&lt;'T1 * 'T2&gt; </w:t>
            </w:r>
          </w:p>
        </w:tc>
      </w:tr>
      <w:tr w:rsidR="009674BC" w:rsidRPr="004252EA" w:rsidTr="009674BC">
        <w:tc>
          <w:tcPr>
            <w:cnfStyle w:val="001000000000"/>
            <w:tcW w:w="2693" w:type="dxa"/>
          </w:tcPr>
          <w:p w:rsidR="009674BC" w:rsidRPr="00970953" w:rsidRDefault="009674BC" w:rsidP="009674BC">
            <w:pPr>
              <w:rPr>
                <w:rStyle w:val="CodeInline"/>
                <w:b w:val="0"/>
              </w:rPr>
            </w:pPr>
            <w:r w:rsidRPr="00970953">
              <w:rPr>
                <w:rStyle w:val="CodeInline"/>
                <w:b w:val="0"/>
              </w:rPr>
              <w:t>C.</w:t>
            </w:r>
            <w:r>
              <w:rPr>
                <w:rStyle w:val="CodeInline"/>
                <w:b w:val="0"/>
              </w:rPr>
              <w:t xml:space="preserve">zip3 </w:t>
            </w:r>
            <w:r w:rsidRPr="00970953">
              <w:rPr>
                <w:rStyle w:val="CodeInline"/>
                <w:b w:val="0"/>
              </w:rPr>
              <w:t>c</w:t>
            </w:r>
          </w:p>
        </w:tc>
        <w:tc>
          <w:tcPr>
            <w:tcW w:w="6237" w:type="dxa"/>
          </w:tcPr>
          <w:p w:rsidR="009674BC" w:rsidRPr="004252EA" w:rsidRDefault="009674BC" w:rsidP="009674BC">
            <w:pPr>
              <w:cnfStyle w:val="000000000000"/>
              <w:rPr>
                <w:rStyle w:val="CodeInline"/>
                <w:sz w:val="16"/>
                <w:lang w:val="de-DE"/>
                <w:rPrChange w:id="1041" w:author="Don Syme" w:date="2010-06-28T10:28:00Z">
                  <w:rPr>
                    <w:rStyle w:val="CodeInline"/>
                    <w:sz w:val="16"/>
                  </w:rPr>
                </w:rPrChange>
              </w:rPr>
            </w:pPr>
            <w:r w:rsidRPr="004252EA">
              <w:rPr>
                <w:rStyle w:val="CodeInline"/>
                <w:sz w:val="16"/>
                <w:lang w:val="de-DE"/>
                <w:rPrChange w:id="1042" w:author="Don Syme" w:date="2010-06-28T10:28:00Z">
                  <w:rPr>
                    <w:rStyle w:val="CodeInline"/>
                    <w:sz w:val="16"/>
                  </w:rPr>
                </w:rPrChange>
              </w:rPr>
              <w:t>C&lt;'T1&gt; * C&lt;'T2&gt; * C&lt;'T3&gt; -&gt; C&lt;'T1 * 'T2 * 'T3&gt;</w:t>
            </w:r>
          </w:p>
        </w:tc>
      </w:tr>
    </w:tbl>
    <w:p w:rsidR="009674BC" w:rsidRDefault="009674BC" w:rsidP="005A173E">
      <w:pPr>
        <w:pStyle w:val="MiniHeading"/>
      </w:pPr>
      <w:r>
        <w:t>Folding, Scanning, Reducing Operators</w:t>
      </w:r>
    </w:p>
    <w:tbl>
      <w:tblPr>
        <w:tblStyle w:val="LightList-Accent11"/>
        <w:tblW w:w="9356" w:type="dxa"/>
        <w:tblInd w:w="250" w:type="dxa"/>
        <w:tblLook w:val="04A0"/>
      </w:tblPr>
      <w:tblGrid>
        <w:gridCol w:w="2694"/>
        <w:gridCol w:w="6662"/>
      </w:tblGrid>
      <w:tr w:rsidR="009674BC" w:rsidTr="00B5354C">
        <w:trPr>
          <w:cnfStyle w:val="100000000000"/>
        </w:trPr>
        <w:tc>
          <w:tcPr>
            <w:cnfStyle w:val="001000000000"/>
            <w:tcW w:w="2694" w:type="dxa"/>
          </w:tcPr>
          <w:p w:rsidR="009674BC" w:rsidRPr="00970953" w:rsidRDefault="009674BC" w:rsidP="009674BC">
            <w:pPr>
              <w:pStyle w:val="TableHeader"/>
            </w:pPr>
          </w:p>
        </w:tc>
        <w:tc>
          <w:tcPr>
            <w:tcW w:w="6662" w:type="dxa"/>
          </w:tcPr>
          <w:p w:rsidR="009674BC" w:rsidRPr="00970953" w:rsidRDefault="009674BC" w:rsidP="009674BC">
            <w:pPr>
              <w:pStyle w:val="TableHeader"/>
              <w:cnfStyle w:val="100000000000"/>
            </w:pPr>
          </w:p>
        </w:tc>
      </w:tr>
      <w:tr w:rsidR="009674BC" w:rsidTr="00B5354C">
        <w:trPr>
          <w:cnfStyle w:val="000000100000"/>
        </w:trPr>
        <w:tc>
          <w:tcPr>
            <w:cnfStyle w:val="001000000000"/>
            <w:tcW w:w="2694" w:type="dxa"/>
          </w:tcPr>
          <w:p w:rsidR="009674BC" w:rsidRPr="00970953" w:rsidRDefault="009674BC" w:rsidP="009674BC">
            <w:pPr>
              <w:rPr>
                <w:rStyle w:val="CodeInline"/>
                <w:b w:val="0"/>
              </w:rPr>
            </w:pPr>
            <w:r w:rsidRPr="00970953">
              <w:rPr>
                <w:rStyle w:val="CodeInline"/>
                <w:b w:val="0"/>
              </w:rPr>
              <w:t>C.fold f state c</w:t>
            </w:r>
          </w:p>
        </w:tc>
        <w:tc>
          <w:tcPr>
            <w:tcW w:w="6662" w:type="dxa"/>
          </w:tcPr>
          <w:p w:rsidR="009674BC" w:rsidRPr="00970953" w:rsidRDefault="009674BC" w:rsidP="009674BC">
            <w:pPr>
              <w:cnfStyle w:val="000000100000"/>
              <w:rPr>
                <w:rStyle w:val="CodeInline"/>
                <w:sz w:val="16"/>
              </w:rPr>
            </w:pPr>
            <w:r w:rsidRPr="00970953">
              <w:rPr>
                <w:rStyle w:val="CodeInline"/>
                <w:sz w:val="16"/>
              </w:rPr>
              <w:t xml:space="preserve">('State -&gt; 'T -&gt; 'State) -&gt; 'State -&gt; C&lt;'T&gt; -&gt; 'State </w:t>
            </w:r>
          </w:p>
        </w:tc>
      </w:tr>
      <w:tr w:rsidR="009674BC" w:rsidTr="00B5354C">
        <w:tc>
          <w:tcPr>
            <w:cnfStyle w:val="001000000000"/>
            <w:tcW w:w="2694" w:type="dxa"/>
          </w:tcPr>
          <w:p w:rsidR="009674BC" w:rsidRPr="00970953" w:rsidRDefault="009674BC" w:rsidP="009674BC">
            <w:pPr>
              <w:rPr>
                <w:rStyle w:val="CodeInline"/>
                <w:b w:val="0"/>
              </w:rPr>
            </w:pPr>
            <w:r w:rsidRPr="00970953">
              <w:rPr>
                <w:rStyle w:val="CodeInline"/>
                <w:b w:val="0"/>
              </w:rPr>
              <w:t>C.fold2 f state c1 c2</w:t>
            </w:r>
          </w:p>
        </w:tc>
        <w:tc>
          <w:tcPr>
            <w:tcW w:w="6662" w:type="dxa"/>
          </w:tcPr>
          <w:p w:rsidR="009674BC" w:rsidRPr="00970953" w:rsidRDefault="009674BC" w:rsidP="005A173E">
            <w:pPr>
              <w:cnfStyle w:val="000000000000"/>
              <w:rPr>
                <w:rStyle w:val="CodeInline"/>
                <w:sz w:val="16"/>
              </w:rPr>
            </w:pPr>
            <w:r w:rsidRPr="00970953">
              <w:rPr>
                <w:rStyle w:val="CodeInline"/>
                <w:sz w:val="16"/>
              </w:rPr>
              <w:t>('State -&gt; 'T</w:t>
            </w:r>
            <w:r w:rsidR="005A173E">
              <w:rPr>
                <w:rStyle w:val="CodeInline"/>
                <w:sz w:val="16"/>
              </w:rPr>
              <w:t>1</w:t>
            </w:r>
            <w:r w:rsidRPr="00970953">
              <w:rPr>
                <w:rStyle w:val="CodeInline"/>
                <w:sz w:val="16"/>
              </w:rPr>
              <w:t xml:space="preserve"> -&gt; '</w:t>
            </w:r>
            <w:r w:rsidR="005A173E">
              <w:rPr>
                <w:rStyle w:val="CodeInline"/>
                <w:sz w:val="16"/>
              </w:rPr>
              <w:t>T2</w:t>
            </w:r>
            <w:r w:rsidRPr="00970953">
              <w:rPr>
                <w:rStyle w:val="CodeInline"/>
                <w:sz w:val="16"/>
              </w:rPr>
              <w:t xml:space="preserve"> -&gt; 'State) -&gt; 'State -&gt; C&lt;'T</w:t>
            </w:r>
            <w:r w:rsidR="005A173E">
              <w:rPr>
                <w:rStyle w:val="CodeInline"/>
                <w:sz w:val="16"/>
              </w:rPr>
              <w:t>1</w:t>
            </w:r>
            <w:r w:rsidRPr="00970953">
              <w:rPr>
                <w:rStyle w:val="CodeInline"/>
                <w:sz w:val="16"/>
              </w:rPr>
              <w:t>&gt; -&gt; C&lt;'</w:t>
            </w:r>
            <w:r w:rsidR="005A173E">
              <w:rPr>
                <w:rStyle w:val="CodeInline"/>
                <w:sz w:val="16"/>
              </w:rPr>
              <w:t>T2</w:t>
            </w:r>
            <w:r w:rsidRPr="00970953">
              <w:rPr>
                <w:rStyle w:val="CodeInline"/>
                <w:sz w:val="16"/>
              </w:rPr>
              <w:t xml:space="preserve">&gt; -&gt; 'State </w:t>
            </w:r>
          </w:p>
        </w:tc>
      </w:tr>
      <w:tr w:rsidR="009674BC" w:rsidTr="00B5354C">
        <w:trPr>
          <w:cnfStyle w:val="000000100000"/>
        </w:trPr>
        <w:tc>
          <w:tcPr>
            <w:cnfStyle w:val="001000000000"/>
            <w:tcW w:w="2694" w:type="dxa"/>
          </w:tcPr>
          <w:p w:rsidR="009674BC" w:rsidRPr="00970953" w:rsidRDefault="009674BC" w:rsidP="009674BC">
            <w:pPr>
              <w:rPr>
                <w:rStyle w:val="CodeInline"/>
                <w:b w:val="0"/>
              </w:rPr>
            </w:pPr>
            <w:r w:rsidRPr="00970953">
              <w:rPr>
                <w:rStyle w:val="CodeInline"/>
                <w:b w:val="0"/>
              </w:rPr>
              <w:t>C.</w:t>
            </w:r>
            <w:r w:rsidR="003A252F">
              <w:rPr>
                <w:rStyle w:val="CodeInline"/>
                <w:b w:val="0"/>
              </w:rPr>
              <w:t>foldBack</w:t>
            </w:r>
            <w:r w:rsidRPr="00970953">
              <w:rPr>
                <w:rStyle w:val="CodeInline"/>
                <w:b w:val="0"/>
              </w:rPr>
              <w:t xml:space="preserve"> f state c</w:t>
            </w:r>
          </w:p>
        </w:tc>
        <w:tc>
          <w:tcPr>
            <w:tcW w:w="6662" w:type="dxa"/>
          </w:tcPr>
          <w:p w:rsidR="009674BC" w:rsidRPr="00970953" w:rsidRDefault="009674BC" w:rsidP="009674BC">
            <w:pPr>
              <w:cnfStyle w:val="000000100000"/>
              <w:rPr>
                <w:rStyle w:val="CodeInline"/>
                <w:sz w:val="16"/>
              </w:rPr>
            </w:pPr>
            <w:r w:rsidRPr="00970953">
              <w:rPr>
                <w:rStyle w:val="CodeInline"/>
                <w:sz w:val="16"/>
              </w:rPr>
              <w:t xml:space="preserve">('T -&gt; 'State -&gt; 'State) -&gt; C&lt;'T&gt; -&gt; 'State -&gt; 'State </w:t>
            </w:r>
          </w:p>
        </w:tc>
      </w:tr>
      <w:tr w:rsidR="009674BC" w:rsidTr="00B5354C">
        <w:tc>
          <w:tcPr>
            <w:cnfStyle w:val="001000000000"/>
            <w:tcW w:w="2694" w:type="dxa"/>
          </w:tcPr>
          <w:p w:rsidR="009674BC" w:rsidRPr="00970953" w:rsidRDefault="009674BC" w:rsidP="009674BC">
            <w:pPr>
              <w:rPr>
                <w:rStyle w:val="CodeInline"/>
                <w:b w:val="0"/>
              </w:rPr>
            </w:pPr>
            <w:r w:rsidRPr="00970953">
              <w:rPr>
                <w:rStyle w:val="CodeInline"/>
                <w:b w:val="0"/>
              </w:rPr>
              <w:t>C.</w:t>
            </w:r>
            <w:r w:rsidR="003A252F">
              <w:rPr>
                <w:rStyle w:val="CodeInline"/>
                <w:b w:val="0"/>
              </w:rPr>
              <w:t>foldBack</w:t>
            </w:r>
            <w:r w:rsidRPr="00970953">
              <w:rPr>
                <w:rStyle w:val="CodeInline"/>
                <w:b w:val="0"/>
              </w:rPr>
              <w:t>2 f state c1 c2</w:t>
            </w:r>
          </w:p>
        </w:tc>
        <w:tc>
          <w:tcPr>
            <w:tcW w:w="6662" w:type="dxa"/>
          </w:tcPr>
          <w:p w:rsidR="009674BC" w:rsidRPr="00970953" w:rsidRDefault="009674BC" w:rsidP="005A173E">
            <w:pPr>
              <w:cnfStyle w:val="000000000000"/>
              <w:rPr>
                <w:rStyle w:val="CodeInline"/>
                <w:sz w:val="16"/>
              </w:rPr>
            </w:pPr>
            <w:r w:rsidRPr="00970953">
              <w:rPr>
                <w:rStyle w:val="CodeInline"/>
                <w:sz w:val="16"/>
              </w:rPr>
              <w:t>('T</w:t>
            </w:r>
            <w:r w:rsidR="005A173E">
              <w:rPr>
                <w:rStyle w:val="CodeInline"/>
                <w:sz w:val="16"/>
              </w:rPr>
              <w:t>1</w:t>
            </w:r>
            <w:r w:rsidRPr="00970953">
              <w:rPr>
                <w:rStyle w:val="CodeInline"/>
                <w:sz w:val="16"/>
              </w:rPr>
              <w:t xml:space="preserve"> -&gt; '</w:t>
            </w:r>
            <w:r w:rsidR="005A173E">
              <w:rPr>
                <w:rStyle w:val="CodeInline"/>
                <w:sz w:val="16"/>
              </w:rPr>
              <w:t>T2</w:t>
            </w:r>
            <w:r w:rsidRPr="00970953">
              <w:rPr>
                <w:rStyle w:val="CodeInline"/>
                <w:sz w:val="16"/>
              </w:rPr>
              <w:t xml:space="preserve"> -&gt; 'State -&gt; 'State) -&gt; C&lt;'T</w:t>
            </w:r>
            <w:r w:rsidR="005A173E">
              <w:rPr>
                <w:rStyle w:val="CodeInline"/>
                <w:sz w:val="16"/>
              </w:rPr>
              <w:t>1</w:t>
            </w:r>
            <w:r w:rsidRPr="00970953">
              <w:rPr>
                <w:rStyle w:val="CodeInline"/>
                <w:sz w:val="16"/>
              </w:rPr>
              <w:t>&gt; -&gt; C&lt;'</w:t>
            </w:r>
            <w:r w:rsidR="005A173E">
              <w:rPr>
                <w:rStyle w:val="CodeInline"/>
                <w:sz w:val="16"/>
              </w:rPr>
              <w:t>T2</w:t>
            </w:r>
            <w:r w:rsidRPr="00970953">
              <w:rPr>
                <w:rStyle w:val="CodeInline"/>
                <w:sz w:val="16"/>
              </w:rPr>
              <w:t xml:space="preserve">&gt; -&gt; 'State -&gt; 'State </w:t>
            </w:r>
          </w:p>
        </w:tc>
      </w:tr>
      <w:tr w:rsidR="009674BC" w:rsidRPr="004252EA" w:rsidTr="00B5354C">
        <w:trPr>
          <w:cnfStyle w:val="000000100000"/>
        </w:trPr>
        <w:tc>
          <w:tcPr>
            <w:cnfStyle w:val="001000000000"/>
            <w:tcW w:w="2694" w:type="dxa"/>
          </w:tcPr>
          <w:p w:rsidR="009674BC" w:rsidRPr="00970953" w:rsidRDefault="009674BC" w:rsidP="009674BC">
            <w:pPr>
              <w:rPr>
                <w:rStyle w:val="CodeInline"/>
                <w:b w:val="0"/>
              </w:rPr>
            </w:pPr>
            <w:r w:rsidRPr="00970953">
              <w:rPr>
                <w:rStyle w:val="CodeInline"/>
                <w:b w:val="0"/>
              </w:rPr>
              <w:t>C.reduce f c</w:t>
            </w:r>
          </w:p>
        </w:tc>
        <w:tc>
          <w:tcPr>
            <w:tcW w:w="6662" w:type="dxa"/>
          </w:tcPr>
          <w:p w:rsidR="009674BC" w:rsidRPr="004252EA" w:rsidRDefault="009674BC" w:rsidP="009674BC">
            <w:pPr>
              <w:cnfStyle w:val="000000100000"/>
              <w:rPr>
                <w:rStyle w:val="CodeInline"/>
                <w:sz w:val="16"/>
                <w:lang w:val="de-DE"/>
                <w:rPrChange w:id="1043" w:author="Don Syme" w:date="2010-06-28T10:28:00Z">
                  <w:rPr>
                    <w:rStyle w:val="CodeInline"/>
                    <w:sz w:val="16"/>
                  </w:rPr>
                </w:rPrChange>
              </w:rPr>
            </w:pPr>
            <w:r w:rsidRPr="004252EA">
              <w:rPr>
                <w:rStyle w:val="CodeInline"/>
                <w:sz w:val="16"/>
                <w:lang w:val="de-DE"/>
                <w:rPrChange w:id="1044" w:author="Don Syme" w:date="2010-06-28T10:28:00Z">
                  <w:rPr>
                    <w:rStyle w:val="CodeInline"/>
                    <w:sz w:val="16"/>
                  </w:rPr>
                </w:rPrChange>
              </w:rPr>
              <w:t xml:space="preserve">('T -&gt; 'T -&gt; 'T) -&gt; C&lt;'T&gt; -&gt; 'T </w:t>
            </w:r>
          </w:p>
        </w:tc>
      </w:tr>
      <w:tr w:rsidR="009674BC" w:rsidRPr="004252EA" w:rsidTr="00B5354C">
        <w:tc>
          <w:tcPr>
            <w:cnfStyle w:val="001000000000"/>
            <w:tcW w:w="2694" w:type="dxa"/>
          </w:tcPr>
          <w:p w:rsidR="009674BC" w:rsidRPr="00970953" w:rsidRDefault="009674BC" w:rsidP="009674BC">
            <w:pPr>
              <w:rPr>
                <w:rStyle w:val="CodeInline"/>
                <w:b w:val="0"/>
              </w:rPr>
            </w:pPr>
            <w:r w:rsidRPr="00970953">
              <w:rPr>
                <w:rStyle w:val="CodeInline"/>
                <w:b w:val="0"/>
              </w:rPr>
              <w:t>C.</w:t>
            </w:r>
            <w:r w:rsidR="003A252F">
              <w:rPr>
                <w:rStyle w:val="CodeInline"/>
                <w:b w:val="0"/>
              </w:rPr>
              <w:t>reduceBack</w:t>
            </w:r>
            <w:r w:rsidRPr="00970953">
              <w:rPr>
                <w:rStyle w:val="CodeInline"/>
                <w:b w:val="0"/>
              </w:rPr>
              <w:t xml:space="preserve"> f c</w:t>
            </w:r>
          </w:p>
        </w:tc>
        <w:tc>
          <w:tcPr>
            <w:tcW w:w="6662" w:type="dxa"/>
          </w:tcPr>
          <w:p w:rsidR="009674BC" w:rsidRPr="004252EA" w:rsidRDefault="009674BC" w:rsidP="009674BC">
            <w:pPr>
              <w:cnfStyle w:val="000000000000"/>
              <w:rPr>
                <w:rStyle w:val="CodeInline"/>
                <w:sz w:val="16"/>
                <w:lang w:val="de-DE"/>
                <w:rPrChange w:id="1045" w:author="Don Syme" w:date="2010-06-28T10:28:00Z">
                  <w:rPr>
                    <w:rStyle w:val="CodeInline"/>
                    <w:sz w:val="16"/>
                  </w:rPr>
                </w:rPrChange>
              </w:rPr>
            </w:pPr>
            <w:r w:rsidRPr="004252EA">
              <w:rPr>
                <w:rStyle w:val="CodeInline"/>
                <w:sz w:val="16"/>
                <w:lang w:val="de-DE"/>
                <w:rPrChange w:id="1046" w:author="Don Syme" w:date="2010-06-28T10:28:00Z">
                  <w:rPr>
                    <w:rStyle w:val="CodeInline"/>
                    <w:sz w:val="16"/>
                  </w:rPr>
                </w:rPrChange>
              </w:rPr>
              <w:t xml:space="preserve">('T -&gt; 'T -&gt; 'T) -&gt; C&lt;'T&gt; -&gt; 'T </w:t>
            </w:r>
          </w:p>
        </w:tc>
      </w:tr>
      <w:tr w:rsidR="009674BC" w:rsidRPr="004252EA" w:rsidTr="00B5354C">
        <w:trPr>
          <w:cnfStyle w:val="000000100000"/>
        </w:trPr>
        <w:tc>
          <w:tcPr>
            <w:cnfStyle w:val="001000000000"/>
            <w:tcW w:w="2694" w:type="dxa"/>
          </w:tcPr>
          <w:p w:rsidR="009674BC" w:rsidRPr="00970953" w:rsidRDefault="009674BC" w:rsidP="009674BC">
            <w:pPr>
              <w:rPr>
                <w:rStyle w:val="CodeInline"/>
                <w:b w:val="0"/>
              </w:rPr>
            </w:pPr>
            <w:r w:rsidRPr="00970953">
              <w:rPr>
                <w:rStyle w:val="CodeInline"/>
                <w:b w:val="0"/>
              </w:rPr>
              <w:t>C.</w:t>
            </w:r>
            <w:r>
              <w:rPr>
                <w:rStyle w:val="CodeInline"/>
                <w:b w:val="0"/>
              </w:rPr>
              <w:t>scan</w:t>
            </w:r>
            <w:r w:rsidRPr="00970953">
              <w:rPr>
                <w:rStyle w:val="CodeInline"/>
                <w:b w:val="0"/>
              </w:rPr>
              <w:t xml:space="preserve"> f c</w:t>
            </w:r>
          </w:p>
        </w:tc>
        <w:tc>
          <w:tcPr>
            <w:tcW w:w="6662" w:type="dxa"/>
          </w:tcPr>
          <w:p w:rsidR="009674BC" w:rsidRPr="004252EA" w:rsidRDefault="009674BC" w:rsidP="009674BC">
            <w:pPr>
              <w:cnfStyle w:val="000000100000"/>
              <w:rPr>
                <w:rStyle w:val="CodeInline"/>
                <w:sz w:val="16"/>
                <w:lang w:val="de-DE"/>
                <w:rPrChange w:id="1047" w:author="Don Syme" w:date="2010-06-28T10:28:00Z">
                  <w:rPr>
                    <w:rStyle w:val="CodeInline"/>
                    <w:sz w:val="16"/>
                  </w:rPr>
                </w:rPrChange>
              </w:rPr>
            </w:pPr>
            <w:r w:rsidRPr="004252EA">
              <w:rPr>
                <w:rStyle w:val="CodeInline"/>
                <w:sz w:val="16"/>
                <w:lang w:val="de-DE"/>
                <w:rPrChange w:id="1048" w:author="Don Syme" w:date="2010-06-28T10:28:00Z">
                  <w:rPr>
                    <w:rStyle w:val="CodeInline"/>
                    <w:sz w:val="16"/>
                  </w:rPr>
                </w:rPrChange>
              </w:rPr>
              <w:t xml:space="preserve">('State -&gt; 'T -&gt; 'T) -&gt; 'State -&gt; C&lt;'T&gt; -&gt; 'T </w:t>
            </w:r>
          </w:p>
        </w:tc>
      </w:tr>
      <w:tr w:rsidR="009674BC" w:rsidRPr="004252EA" w:rsidTr="00B5354C">
        <w:tc>
          <w:tcPr>
            <w:cnfStyle w:val="001000000000"/>
            <w:tcW w:w="2694" w:type="dxa"/>
          </w:tcPr>
          <w:p w:rsidR="009674BC" w:rsidRPr="00970953" w:rsidRDefault="009674BC" w:rsidP="009674BC">
            <w:pPr>
              <w:rPr>
                <w:rStyle w:val="CodeInline"/>
                <w:b w:val="0"/>
              </w:rPr>
            </w:pPr>
            <w:r w:rsidRPr="00970953">
              <w:rPr>
                <w:rStyle w:val="CodeInline"/>
                <w:b w:val="0"/>
              </w:rPr>
              <w:t>C.</w:t>
            </w:r>
            <w:r w:rsidR="003A252F">
              <w:rPr>
                <w:rStyle w:val="CodeInline"/>
                <w:b w:val="0"/>
              </w:rPr>
              <w:t>scanBack</w:t>
            </w:r>
            <w:r w:rsidRPr="00970953">
              <w:rPr>
                <w:rStyle w:val="CodeInline"/>
                <w:b w:val="0"/>
              </w:rPr>
              <w:t xml:space="preserve"> f c</w:t>
            </w:r>
          </w:p>
        </w:tc>
        <w:tc>
          <w:tcPr>
            <w:tcW w:w="6662" w:type="dxa"/>
          </w:tcPr>
          <w:p w:rsidR="009674BC" w:rsidRPr="004252EA" w:rsidRDefault="009674BC" w:rsidP="009674BC">
            <w:pPr>
              <w:cnfStyle w:val="000000000000"/>
              <w:rPr>
                <w:rStyle w:val="CodeInline"/>
                <w:sz w:val="16"/>
                <w:lang w:val="de-DE"/>
                <w:rPrChange w:id="1049" w:author="Don Syme" w:date="2010-06-28T10:28:00Z">
                  <w:rPr>
                    <w:rStyle w:val="CodeInline"/>
                    <w:sz w:val="16"/>
                  </w:rPr>
                </w:rPrChange>
              </w:rPr>
            </w:pPr>
            <w:r w:rsidRPr="004252EA">
              <w:rPr>
                <w:rStyle w:val="CodeInline"/>
                <w:sz w:val="16"/>
                <w:lang w:val="de-DE"/>
                <w:rPrChange w:id="1050" w:author="Don Syme" w:date="2010-06-28T10:28:00Z">
                  <w:rPr>
                    <w:rStyle w:val="CodeInline"/>
                    <w:sz w:val="16"/>
                  </w:rPr>
                </w:rPrChange>
              </w:rPr>
              <w:t xml:space="preserve">('T -&gt; 'State -&gt; 'T) -&gt; C&lt;'T&gt; -&gt; 'State -&gt; 'T </w:t>
            </w:r>
          </w:p>
        </w:tc>
      </w:tr>
    </w:tbl>
    <w:p w:rsidR="005A173E" w:rsidRDefault="005A173E" w:rsidP="001B6B3B">
      <w:pPr>
        <w:pStyle w:val="MiniHeading"/>
      </w:pPr>
      <w:r>
        <w:t>Iteration Operators</w:t>
      </w:r>
    </w:p>
    <w:tbl>
      <w:tblPr>
        <w:tblStyle w:val="LightList-Accent11"/>
        <w:tblW w:w="8930" w:type="dxa"/>
        <w:tblInd w:w="250" w:type="dxa"/>
        <w:tblLook w:val="04A0"/>
      </w:tblPr>
      <w:tblGrid>
        <w:gridCol w:w="2693"/>
        <w:gridCol w:w="6237"/>
      </w:tblGrid>
      <w:tr w:rsidR="005A173E" w:rsidTr="00553CB7">
        <w:trPr>
          <w:cnfStyle w:val="100000000000"/>
        </w:trPr>
        <w:tc>
          <w:tcPr>
            <w:cnfStyle w:val="001000000000"/>
            <w:tcW w:w="2693" w:type="dxa"/>
          </w:tcPr>
          <w:p w:rsidR="005A173E" w:rsidRPr="00970953" w:rsidRDefault="005A173E" w:rsidP="00553CB7">
            <w:pPr>
              <w:pStyle w:val="TableHeader"/>
            </w:pPr>
            <w:r w:rsidRPr="00970953">
              <w:t>Operator  Name</w:t>
            </w:r>
          </w:p>
        </w:tc>
        <w:tc>
          <w:tcPr>
            <w:tcW w:w="6237" w:type="dxa"/>
          </w:tcPr>
          <w:p w:rsidR="005A173E" w:rsidRPr="00970953" w:rsidRDefault="005A173E" w:rsidP="00553CB7">
            <w:pPr>
              <w:pStyle w:val="TableHeader"/>
              <w:cnfStyle w:val="100000000000"/>
            </w:pPr>
            <w:r w:rsidRPr="00970953">
              <w:t>Typical signature</w:t>
            </w:r>
          </w:p>
        </w:tc>
      </w:tr>
      <w:tr w:rsidR="005A173E" w:rsidRPr="004252EA" w:rsidTr="00553CB7">
        <w:trPr>
          <w:cnfStyle w:val="000000100000"/>
        </w:trPr>
        <w:tc>
          <w:tcPr>
            <w:cnfStyle w:val="001000000000"/>
            <w:tcW w:w="2693" w:type="dxa"/>
          </w:tcPr>
          <w:p w:rsidR="005A173E" w:rsidRPr="00970953" w:rsidRDefault="005A173E" w:rsidP="00553CB7">
            <w:pPr>
              <w:rPr>
                <w:rStyle w:val="CodeInline"/>
                <w:b w:val="0"/>
              </w:rPr>
            </w:pPr>
            <w:r w:rsidRPr="00970953">
              <w:rPr>
                <w:rStyle w:val="CodeInline"/>
                <w:b w:val="0"/>
              </w:rPr>
              <w:t>C.</w:t>
            </w:r>
            <w:r>
              <w:rPr>
                <w:rStyle w:val="CodeInline"/>
                <w:b w:val="0"/>
              </w:rPr>
              <w:t>iter</w:t>
            </w:r>
            <w:r w:rsidRPr="00970953">
              <w:rPr>
                <w:rStyle w:val="CodeInline"/>
                <w:b w:val="0"/>
              </w:rPr>
              <w:t xml:space="preserve"> f </w:t>
            </w:r>
            <w:r>
              <w:rPr>
                <w:rStyle w:val="CodeInline"/>
                <w:b w:val="0"/>
              </w:rPr>
              <w:t>c</w:t>
            </w:r>
          </w:p>
        </w:tc>
        <w:tc>
          <w:tcPr>
            <w:tcW w:w="6237" w:type="dxa"/>
          </w:tcPr>
          <w:p w:rsidR="005A173E" w:rsidRPr="004252EA" w:rsidRDefault="005A173E" w:rsidP="00553CB7">
            <w:pPr>
              <w:cnfStyle w:val="000000100000"/>
              <w:rPr>
                <w:rStyle w:val="CodeInline"/>
                <w:sz w:val="16"/>
                <w:lang w:val="de-DE"/>
                <w:rPrChange w:id="1051" w:author="Don Syme" w:date="2010-06-28T10:28:00Z">
                  <w:rPr>
                    <w:rStyle w:val="CodeInline"/>
                    <w:sz w:val="16"/>
                  </w:rPr>
                </w:rPrChange>
              </w:rPr>
            </w:pPr>
            <w:r w:rsidRPr="004252EA">
              <w:rPr>
                <w:rStyle w:val="CodeInline"/>
                <w:sz w:val="16"/>
                <w:lang w:val="de-DE"/>
                <w:rPrChange w:id="1052" w:author="Don Syme" w:date="2010-06-28T10:28:00Z">
                  <w:rPr>
                    <w:rStyle w:val="CodeInline"/>
                    <w:sz w:val="16"/>
                  </w:rPr>
                </w:rPrChange>
              </w:rPr>
              <w:t>('T -&gt; unit) -&gt; C&lt;'T&gt; -&gt; unit</w:t>
            </w:r>
          </w:p>
        </w:tc>
      </w:tr>
      <w:tr w:rsidR="005A173E" w:rsidRPr="004252EA" w:rsidTr="00553CB7">
        <w:tc>
          <w:tcPr>
            <w:cnfStyle w:val="001000000000"/>
            <w:tcW w:w="2693" w:type="dxa"/>
          </w:tcPr>
          <w:p w:rsidR="005A173E" w:rsidRPr="00970953" w:rsidRDefault="005A173E" w:rsidP="00553CB7">
            <w:pPr>
              <w:rPr>
                <w:rStyle w:val="CodeInline"/>
                <w:b w:val="0"/>
              </w:rPr>
            </w:pPr>
            <w:r w:rsidRPr="00970953">
              <w:rPr>
                <w:rStyle w:val="CodeInline"/>
                <w:b w:val="0"/>
              </w:rPr>
              <w:t>C.</w:t>
            </w:r>
            <w:r>
              <w:rPr>
                <w:rStyle w:val="CodeInline"/>
                <w:b w:val="0"/>
              </w:rPr>
              <w:t>iter2</w:t>
            </w:r>
            <w:r w:rsidRPr="00970953">
              <w:rPr>
                <w:rStyle w:val="CodeInline"/>
                <w:b w:val="0"/>
              </w:rPr>
              <w:t xml:space="preserve"> f </w:t>
            </w:r>
            <w:r>
              <w:rPr>
                <w:rStyle w:val="CodeInline"/>
                <w:b w:val="0"/>
              </w:rPr>
              <w:t>c1 c2</w:t>
            </w:r>
          </w:p>
        </w:tc>
        <w:tc>
          <w:tcPr>
            <w:tcW w:w="6237" w:type="dxa"/>
          </w:tcPr>
          <w:p w:rsidR="005A173E" w:rsidRPr="004252EA" w:rsidRDefault="005A173E" w:rsidP="00553CB7">
            <w:pPr>
              <w:cnfStyle w:val="000000000000"/>
              <w:rPr>
                <w:rStyle w:val="CodeInline"/>
                <w:sz w:val="16"/>
                <w:lang w:val="de-DE"/>
                <w:rPrChange w:id="1053" w:author="Don Syme" w:date="2010-06-28T10:28:00Z">
                  <w:rPr>
                    <w:rStyle w:val="CodeInline"/>
                    <w:sz w:val="16"/>
                  </w:rPr>
                </w:rPrChange>
              </w:rPr>
            </w:pPr>
            <w:r w:rsidRPr="004252EA">
              <w:rPr>
                <w:rStyle w:val="CodeInline"/>
                <w:sz w:val="16"/>
                <w:lang w:val="de-DE"/>
                <w:rPrChange w:id="1054" w:author="Don Syme" w:date="2010-06-28T10:28:00Z">
                  <w:rPr>
                    <w:rStyle w:val="CodeInline"/>
                    <w:sz w:val="16"/>
                  </w:rPr>
                </w:rPrChange>
              </w:rPr>
              <w:t>('T -&gt; 'U -&gt; unit) -&gt; C&lt;'T&gt; -&gt; C&lt;'U&gt; -&gt; unit</w:t>
            </w:r>
          </w:p>
        </w:tc>
      </w:tr>
      <w:tr w:rsidR="005A173E" w:rsidRPr="004252EA" w:rsidTr="00553CB7">
        <w:trPr>
          <w:cnfStyle w:val="000000100000"/>
        </w:trPr>
        <w:tc>
          <w:tcPr>
            <w:cnfStyle w:val="001000000000"/>
            <w:tcW w:w="2693" w:type="dxa"/>
          </w:tcPr>
          <w:p w:rsidR="005A173E" w:rsidRPr="00970953" w:rsidRDefault="005A173E" w:rsidP="00553CB7">
            <w:pPr>
              <w:rPr>
                <w:rStyle w:val="CodeInline"/>
                <w:b w:val="0"/>
              </w:rPr>
            </w:pPr>
            <w:r w:rsidRPr="00970953">
              <w:rPr>
                <w:rStyle w:val="CodeInline"/>
                <w:b w:val="0"/>
              </w:rPr>
              <w:t>C.</w:t>
            </w:r>
            <w:r>
              <w:rPr>
                <w:rStyle w:val="CodeInline"/>
                <w:b w:val="0"/>
              </w:rPr>
              <w:t>iteri</w:t>
            </w:r>
            <w:r w:rsidRPr="00970953">
              <w:rPr>
                <w:rStyle w:val="CodeInline"/>
                <w:b w:val="0"/>
              </w:rPr>
              <w:t xml:space="preserve"> f </w:t>
            </w:r>
            <w:r>
              <w:rPr>
                <w:rStyle w:val="CodeInline"/>
                <w:b w:val="0"/>
              </w:rPr>
              <w:t>c</w:t>
            </w:r>
          </w:p>
        </w:tc>
        <w:tc>
          <w:tcPr>
            <w:tcW w:w="6237" w:type="dxa"/>
          </w:tcPr>
          <w:p w:rsidR="005A173E" w:rsidRPr="004252EA" w:rsidRDefault="005A173E" w:rsidP="00553CB7">
            <w:pPr>
              <w:cnfStyle w:val="000000100000"/>
              <w:rPr>
                <w:rStyle w:val="CodeInline"/>
                <w:sz w:val="16"/>
                <w:lang w:val="de-DE"/>
                <w:rPrChange w:id="1055" w:author="Don Syme" w:date="2010-06-28T10:28:00Z">
                  <w:rPr>
                    <w:rStyle w:val="CodeInline"/>
                    <w:sz w:val="16"/>
                  </w:rPr>
                </w:rPrChange>
              </w:rPr>
            </w:pPr>
            <w:r w:rsidRPr="004252EA">
              <w:rPr>
                <w:rStyle w:val="CodeInline"/>
                <w:sz w:val="16"/>
                <w:lang w:val="de-DE"/>
                <w:rPrChange w:id="1056" w:author="Don Syme" w:date="2010-06-28T10:28:00Z">
                  <w:rPr>
                    <w:rStyle w:val="CodeInline"/>
                    <w:sz w:val="16"/>
                  </w:rPr>
                </w:rPrChange>
              </w:rPr>
              <w:t>(int -&gt; 'T -&gt; unit) -&gt; C&lt;'T&gt; -&gt; unit</w:t>
            </w:r>
          </w:p>
        </w:tc>
      </w:tr>
      <w:tr w:rsidR="005A173E" w:rsidRPr="004252EA" w:rsidTr="00553CB7">
        <w:tc>
          <w:tcPr>
            <w:cnfStyle w:val="001000000000"/>
            <w:tcW w:w="2693" w:type="dxa"/>
          </w:tcPr>
          <w:p w:rsidR="005A173E" w:rsidRPr="00970953" w:rsidRDefault="005A173E" w:rsidP="00553CB7">
            <w:pPr>
              <w:rPr>
                <w:rStyle w:val="CodeInline"/>
                <w:b w:val="0"/>
              </w:rPr>
            </w:pPr>
            <w:r w:rsidRPr="00970953">
              <w:rPr>
                <w:rStyle w:val="CodeInline"/>
                <w:b w:val="0"/>
              </w:rPr>
              <w:t>C.</w:t>
            </w:r>
            <w:r>
              <w:rPr>
                <w:rStyle w:val="CodeInline"/>
                <w:b w:val="0"/>
              </w:rPr>
              <w:t>iteri2</w:t>
            </w:r>
            <w:r w:rsidRPr="00970953">
              <w:rPr>
                <w:rStyle w:val="CodeInline"/>
                <w:b w:val="0"/>
              </w:rPr>
              <w:t xml:space="preserve"> f </w:t>
            </w:r>
            <w:r>
              <w:rPr>
                <w:rStyle w:val="CodeInline"/>
                <w:b w:val="0"/>
              </w:rPr>
              <w:t>c1 c2</w:t>
            </w:r>
          </w:p>
        </w:tc>
        <w:tc>
          <w:tcPr>
            <w:tcW w:w="6237" w:type="dxa"/>
          </w:tcPr>
          <w:p w:rsidR="005A173E" w:rsidRPr="004252EA" w:rsidRDefault="005A173E" w:rsidP="00553CB7">
            <w:pPr>
              <w:cnfStyle w:val="000000000000"/>
              <w:rPr>
                <w:rStyle w:val="CodeInline"/>
                <w:sz w:val="16"/>
                <w:lang w:val="de-DE"/>
                <w:rPrChange w:id="1057" w:author="Don Syme" w:date="2010-06-28T10:28:00Z">
                  <w:rPr>
                    <w:rStyle w:val="CodeInline"/>
                    <w:sz w:val="16"/>
                  </w:rPr>
                </w:rPrChange>
              </w:rPr>
            </w:pPr>
            <w:r w:rsidRPr="004252EA">
              <w:rPr>
                <w:rStyle w:val="CodeInline"/>
                <w:sz w:val="16"/>
                <w:lang w:val="de-DE"/>
                <w:rPrChange w:id="1058" w:author="Don Syme" w:date="2010-06-28T10:28:00Z">
                  <w:rPr>
                    <w:rStyle w:val="CodeInline"/>
                    <w:sz w:val="16"/>
                  </w:rPr>
                </w:rPrChange>
              </w:rPr>
              <w:t>(int -&gt; 'T -&gt; 'U -&gt; unit) -&gt; C&lt;'T&gt; -&gt; C&lt;'U&gt; -&gt; unit</w:t>
            </w:r>
          </w:p>
        </w:tc>
      </w:tr>
    </w:tbl>
    <w:p w:rsidR="009674BC" w:rsidRDefault="005A173E" w:rsidP="001B6B3B">
      <w:pPr>
        <w:pStyle w:val="MiniHeading"/>
      </w:pPr>
      <w:r>
        <w:t>Aggregation Operators</w:t>
      </w:r>
    </w:p>
    <w:tbl>
      <w:tblPr>
        <w:tblStyle w:val="LightList-Accent11"/>
        <w:tblW w:w="8930" w:type="dxa"/>
        <w:tblInd w:w="250" w:type="dxa"/>
        <w:tblLook w:val="04A0"/>
      </w:tblPr>
      <w:tblGrid>
        <w:gridCol w:w="2693"/>
        <w:gridCol w:w="6237"/>
      </w:tblGrid>
      <w:tr w:rsidR="005A173E" w:rsidTr="00553CB7">
        <w:trPr>
          <w:cnfStyle w:val="100000000000"/>
        </w:trPr>
        <w:tc>
          <w:tcPr>
            <w:cnfStyle w:val="001000000000"/>
            <w:tcW w:w="2693" w:type="dxa"/>
          </w:tcPr>
          <w:p w:rsidR="005A173E" w:rsidRPr="00970953" w:rsidRDefault="005A173E" w:rsidP="00553CB7">
            <w:pPr>
              <w:pStyle w:val="TableHeader"/>
            </w:pPr>
            <w:r w:rsidRPr="00970953">
              <w:lastRenderedPageBreak/>
              <w:t>Operator  Name</w:t>
            </w:r>
          </w:p>
        </w:tc>
        <w:tc>
          <w:tcPr>
            <w:tcW w:w="6237" w:type="dxa"/>
          </w:tcPr>
          <w:p w:rsidR="005A173E" w:rsidRPr="00970953" w:rsidRDefault="005A173E" w:rsidP="00553CB7">
            <w:pPr>
              <w:pStyle w:val="TableHeader"/>
              <w:cnfStyle w:val="100000000000"/>
            </w:pPr>
            <w:r w:rsidRPr="00970953">
              <w:t>Typical signature</w:t>
            </w:r>
          </w:p>
        </w:tc>
      </w:tr>
      <w:tr w:rsidR="005A173E" w:rsidRPr="004252EA" w:rsidTr="00553CB7">
        <w:trPr>
          <w:cnfStyle w:val="000000100000"/>
        </w:trPr>
        <w:tc>
          <w:tcPr>
            <w:cnfStyle w:val="001000000000"/>
            <w:tcW w:w="2693" w:type="dxa"/>
          </w:tcPr>
          <w:p w:rsidR="005A173E" w:rsidRPr="00970953" w:rsidRDefault="005A173E" w:rsidP="005A173E">
            <w:pPr>
              <w:rPr>
                <w:rStyle w:val="CodeInline"/>
                <w:b w:val="0"/>
              </w:rPr>
            </w:pPr>
            <w:r w:rsidRPr="00970953">
              <w:rPr>
                <w:rStyle w:val="CodeInline"/>
                <w:b w:val="0"/>
              </w:rPr>
              <w:t>C.</w:t>
            </w:r>
            <w:r>
              <w:rPr>
                <w:rStyle w:val="CodeInline"/>
                <w:b w:val="0"/>
              </w:rPr>
              <w:t xml:space="preserve">average </w:t>
            </w:r>
            <w:r w:rsidRPr="00970953">
              <w:rPr>
                <w:rStyle w:val="CodeInline"/>
                <w:b w:val="0"/>
              </w:rPr>
              <w:t>c</w:t>
            </w:r>
          </w:p>
        </w:tc>
        <w:tc>
          <w:tcPr>
            <w:tcW w:w="6237" w:type="dxa"/>
          </w:tcPr>
          <w:p w:rsidR="005A173E" w:rsidRPr="004252EA" w:rsidRDefault="005A173E" w:rsidP="00553CB7">
            <w:pPr>
              <w:cnfStyle w:val="000000100000"/>
              <w:rPr>
                <w:rStyle w:val="CodeInline"/>
                <w:sz w:val="16"/>
                <w:lang w:val="de-DE"/>
                <w:rPrChange w:id="1059" w:author="Don Syme" w:date="2010-06-28T10:28:00Z">
                  <w:rPr>
                    <w:rStyle w:val="CodeInline"/>
                    <w:sz w:val="16"/>
                  </w:rPr>
                </w:rPrChange>
              </w:rPr>
            </w:pPr>
            <w:r w:rsidRPr="004252EA">
              <w:rPr>
                <w:rStyle w:val="CodeInline"/>
                <w:sz w:val="16"/>
                <w:lang w:val="de-DE"/>
                <w:rPrChange w:id="1060" w:author="Don Syme" w:date="2010-06-28T10:28:00Z">
                  <w:rPr>
                    <w:rStyle w:val="CodeInline"/>
                    <w:sz w:val="16"/>
                  </w:rPr>
                </w:rPrChange>
              </w:rPr>
              <w:t>C&lt;'T&gt; -&gt; 'T</w:t>
            </w:r>
          </w:p>
          <w:p w:rsidR="005A173E" w:rsidRPr="004252EA" w:rsidRDefault="005A173E" w:rsidP="005A173E">
            <w:pPr>
              <w:cnfStyle w:val="000000100000"/>
              <w:rPr>
                <w:rStyle w:val="CodeInline"/>
                <w:sz w:val="16"/>
                <w:lang w:val="de-DE"/>
                <w:rPrChange w:id="1061" w:author="Don Syme" w:date="2010-06-28T10:28:00Z">
                  <w:rPr>
                    <w:rStyle w:val="CodeInline"/>
                    <w:sz w:val="16"/>
                  </w:rPr>
                </w:rPrChange>
              </w:rPr>
            </w:pPr>
            <w:r w:rsidRPr="004252EA">
              <w:rPr>
                <w:rStyle w:val="CodeInline"/>
                <w:sz w:val="16"/>
                <w:lang w:val="de-DE"/>
                <w:rPrChange w:id="1062" w:author="Don Syme" w:date="2010-06-28T10:28:00Z">
                  <w:rPr>
                    <w:rStyle w:val="CodeInline"/>
                    <w:sz w:val="16"/>
                  </w:rPr>
                </w:rPrChange>
              </w:rPr>
              <w:t xml:space="preserve">   when 'T : (</w:t>
            </w:r>
            <w:r w:rsidR="0071050D" w:rsidRPr="004252EA">
              <w:rPr>
                <w:rStyle w:val="CodeInline"/>
                <w:sz w:val="16"/>
                <w:lang w:val="de-DE"/>
                <w:rPrChange w:id="1063" w:author="Don Syme" w:date="2010-06-28T10:28:00Z">
                  <w:rPr>
                    <w:rStyle w:val="CodeInline"/>
                    <w:sz w:val="16"/>
                  </w:rPr>
                </w:rPrChange>
              </w:rPr>
              <w:t xml:space="preserve">static </w:t>
            </w:r>
            <w:r w:rsidRPr="004252EA">
              <w:rPr>
                <w:rStyle w:val="CodeInline"/>
                <w:sz w:val="16"/>
                <w:lang w:val="de-DE"/>
                <w:rPrChange w:id="1064" w:author="Don Syme" w:date="2010-06-28T10:28:00Z">
                  <w:rPr>
                    <w:rStyle w:val="CodeInline"/>
                    <w:sz w:val="16"/>
                  </w:rPr>
                </w:rPrChange>
              </w:rPr>
              <w:t xml:space="preserve">( + ) : 'T * 'T -&gt; 'T) </w:t>
            </w:r>
          </w:p>
          <w:p w:rsidR="005A173E" w:rsidRPr="005A173E" w:rsidRDefault="005A173E" w:rsidP="005A173E">
            <w:pPr>
              <w:cnfStyle w:val="000000100000"/>
              <w:rPr>
                <w:rStyle w:val="CodeInline"/>
                <w:sz w:val="16"/>
              </w:rPr>
            </w:pPr>
            <w:r w:rsidRPr="004252EA">
              <w:rPr>
                <w:rStyle w:val="CodeInline"/>
                <w:sz w:val="16"/>
                <w:lang w:val="de-DE"/>
                <w:rPrChange w:id="1065" w:author="Don Syme" w:date="2010-06-28T10:28:00Z">
                  <w:rPr>
                    <w:rStyle w:val="CodeInline"/>
                    <w:sz w:val="16"/>
                  </w:rPr>
                </w:rPrChange>
              </w:rPr>
              <w:t xml:space="preserve">    </w:t>
            </w:r>
            <w:r>
              <w:rPr>
                <w:rStyle w:val="CodeInline"/>
                <w:sz w:val="16"/>
              </w:rPr>
              <w:t>and 'T</w:t>
            </w:r>
            <w:r w:rsidRPr="005A173E">
              <w:rPr>
                <w:rStyle w:val="CodeInline"/>
                <w:sz w:val="16"/>
              </w:rPr>
              <w:t xml:space="preserve"> : (</w:t>
            </w:r>
            <w:r w:rsidR="0071050D">
              <w:rPr>
                <w:rStyle w:val="CodeInline"/>
                <w:sz w:val="16"/>
              </w:rPr>
              <w:t xml:space="preserve">static </w:t>
            </w:r>
            <w:r w:rsidRPr="005A173E">
              <w:rPr>
                <w:rStyle w:val="CodeInline"/>
                <w:sz w:val="16"/>
              </w:rPr>
              <w:t xml:space="preserve">DivideByInt : </w:t>
            </w:r>
            <w:r>
              <w:rPr>
                <w:rStyle w:val="CodeInline"/>
                <w:sz w:val="16"/>
              </w:rPr>
              <w:t>'T</w:t>
            </w:r>
            <w:r w:rsidRPr="005A173E">
              <w:rPr>
                <w:rStyle w:val="CodeInline"/>
                <w:sz w:val="16"/>
              </w:rPr>
              <w:t xml:space="preserve"> * int -&gt; </w:t>
            </w:r>
            <w:r>
              <w:rPr>
                <w:rStyle w:val="CodeInline"/>
                <w:sz w:val="16"/>
              </w:rPr>
              <w:t>'T</w:t>
            </w:r>
            <w:r w:rsidRPr="005A173E">
              <w:rPr>
                <w:rStyle w:val="CodeInline"/>
                <w:sz w:val="16"/>
              </w:rPr>
              <w:t xml:space="preserve">) </w:t>
            </w:r>
          </w:p>
          <w:p w:rsidR="005A173E" w:rsidRPr="004252EA" w:rsidRDefault="005A173E" w:rsidP="005A173E">
            <w:pPr>
              <w:cnfStyle w:val="000000100000"/>
              <w:rPr>
                <w:rStyle w:val="CodeInline"/>
                <w:sz w:val="16"/>
                <w:lang w:val="de-DE"/>
                <w:rPrChange w:id="1066" w:author="Don Syme" w:date="2010-06-28T10:28:00Z">
                  <w:rPr>
                    <w:rStyle w:val="CodeInline"/>
                    <w:sz w:val="16"/>
                  </w:rPr>
                </w:rPrChange>
              </w:rPr>
            </w:pPr>
            <w:r>
              <w:rPr>
                <w:rStyle w:val="CodeInline"/>
                <w:sz w:val="16"/>
              </w:rPr>
              <w:t xml:space="preserve">    </w:t>
            </w:r>
            <w:r w:rsidRPr="004252EA">
              <w:rPr>
                <w:rStyle w:val="CodeInline"/>
                <w:sz w:val="16"/>
                <w:lang w:val="de-DE"/>
                <w:rPrChange w:id="1067" w:author="Don Syme" w:date="2010-06-28T10:28:00Z">
                  <w:rPr>
                    <w:rStyle w:val="CodeInline"/>
                    <w:sz w:val="16"/>
                  </w:rPr>
                </w:rPrChange>
              </w:rPr>
              <w:t>and 'T : (</w:t>
            </w:r>
            <w:r w:rsidR="0071050D" w:rsidRPr="004252EA">
              <w:rPr>
                <w:rStyle w:val="CodeInline"/>
                <w:sz w:val="16"/>
                <w:lang w:val="de-DE"/>
                <w:rPrChange w:id="1068" w:author="Don Syme" w:date="2010-06-28T10:28:00Z">
                  <w:rPr>
                    <w:rStyle w:val="CodeInline"/>
                    <w:sz w:val="16"/>
                  </w:rPr>
                </w:rPrChange>
              </w:rPr>
              <w:t xml:space="preserve">static </w:t>
            </w:r>
            <w:r w:rsidRPr="004252EA">
              <w:rPr>
                <w:rStyle w:val="CodeInline"/>
                <w:sz w:val="16"/>
                <w:lang w:val="de-DE"/>
                <w:rPrChange w:id="1069" w:author="Don Syme" w:date="2010-06-28T10:28:00Z">
                  <w:rPr>
                    <w:rStyle w:val="CodeInline"/>
                    <w:sz w:val="16"/>
                  </w:rPr>
                </w:rPrChange>
              </w:rPr>
              <w:t>Zero : 'T)</w:t>
            </w:r>
          </w:p>
        </w:tc>
      </w:tr>
      <w:tr w:rsidR="005A173E" w:rsidTr="00553CB7">
        <w:tc>
          <w:tcPr>
            <w:cnfStyle w:val="001000000000"/>
            <w:tcW w:w="2693" w:type="dxa"/>
          </w:tcPr>
          <w:p w:rsidR="005A173E" w:rsidRPr="00970953" w:rsidRDefault="005A173E" w:rsidP="00553CB7">
            <w:pPr>
              <w:rPr>
                <w:rStyle w:val="CodeInline"/>
                <w:b w:val="0"/>
              </w:rPr>
            </w:pPr>
            <w:r w:rsidRPr="00970953">
              <w:rPr>
                <w:rStyle w:val="CodeInline"/>
                <w:b w:val="0"/>
              </w:rPr>
              <w:t>C.</w:t>
            </w:r>
            <w:r w:rsidR="003A252F">
              <w:rPr>
                <w:rStyle w:val="CodeInline"/>
                <w:b w:val="0"/>
              </w:rPr>
              <w:t>averageBy</w:t>
            </w:r>
            <w:r>
              <w:rPr>
                <w:rStyle w:val="CodeInline"/>
                <w:b w:val="0"/>
              </w:rPr>
              <w:t xml:space="preserve"> </w:t>
            </w:r>
            <w:r w:rsidRPr="00970953">
              <w:rPr>
                <w:rStyle w:val="CodeInline"/>
                <w:b w:val="0"/>
              </w:rPr>
              <w:t>c</w:t>
            </w:r>
          </w:p>
        </w:tc>
        <w:tc>
          <w:tcPr>
            <w:tcW w:w="6237" w:type="dxa"/>
          </w:tcPr>
          <w:p w:rsidR="005A173E" w:rsidRPr="004252EA" w:rsidRDefault="005A173E" w:rsidP="00553CB7">
            <w:pPr>
              <w:cnfStyle w:val="000000000000"/>
              <w:rPr>
                <w:rStyle w:val="CodeInline"/>
                <w:sz w:val="16"/>
                <w:lang w:val="de-DE"/>
                <w:rPrChange w:id="1070" w:author="Don Syme" w:date="2010-06-28T10:28:00Z">
                  <w:rPr>
                    <w:rStyle w:val="CodeInline"/>
                    <w:sz w:val="16"/>
                  </w:rPr>
                </w:rPrChange>
              </w:rPr>
            </w:pPr>
            <w:r w:rsidRPr="004252EA">
              <w:rPr>
                <w:rStyle w:val="CodeInline"/>
                <w:sz w:val="16"/>
                <w:lang w:val="de-DE"/>
                <w:rPrChange w:id="1071" w:author="Don Syme" w:date="2010-06-28T10:28:00Z">
                  <w:rPr>
                    <w:rStyle w:val="CodeInline"/>
                    <w:sz w:val="16"/>
                  </w:rPr>
                </w:rPrChange>
              </w:rPr>
              <w:t>('T -&gt; 'U') -&gt; C&lt;'T&gt; -&gt; 'U</w:t>
            </w:r>
          </w:p>
          <w:p w:rsidR="005A173E" w:rsidRPr="004252EA" w:rsidRDefault="005A173E" w:rsidP="00553CB7">
            <w:pPr>
              <w:cnfStyle w:val="000000000000"/>
              <w:rPr>
                <w:rStyle w:val="CodeInline"/>
                <w:sz w:val="16"/>
                <w:lang w:val="de-DE"/>
                <w:rPrChange w:id="1072" w:author="Don Syme" w:date="2010-06-28T10:28:00Z">
                  <w:rPr>
                    <w:rStyle w:val="CodeInline"/>
                    <w:sz w:val="16"/>
                  </w:rPr>
                </w:rPrChange>
              </w:rPr>
            </w:pPr>
            <w:r w:rsidRPr="004252EA">
              <w:rPr>
                <w:rStyle w:val="CodeInline"/>
                <w:sz w:val="16"/>
                <w:lang w:val="de-DE"/>
                <w:rPrChange w:id="1073" w:author="Don Syme" w:date="2010-06-28T10:28:00Z">
                  <w:rPr>
                    <w:rStyle w:val="CodeInline"/>
                    <w:sz w:val="16"/>
                  </w:rPr>
                </w:rPrChange>
              </w:rPr>
              <w:t xml:space="preserve">   when 'U : (</w:t>
            </w:r>
            <w:r w:rsidR="0071050D" w:rsidRPr="004252EA">
              <w:rPr>
                <w:rStyle w:val="CodeInline"/>
                <w:sz w:val="16"/>
                <w:lang w:val="de-DE"/>
                <w:rPrChange w:id="1074" w:author="Don Syme" w:date="2010-06-28T10:28:00Z">
                  <w:rPr>
                    <w:rStyle w:val="CodeInline"/>
                    <w:sz w:val="16"/>
                  </w:rPr>
                </w:rPrChange>
              </w:rPr>
              <w:t xml:space="preserve">static </w:t>
            </w:r>
            <w:r w:rsidRPr="004252EA">
              <w:rPr>
                <w:rStyle w:val="CodeInline"/>
                <w:sz w:val="16"/>
                <w:lang w:val="de-DE"/>
                <w:rPrChange w:id="1075" w:author="Don Syme" w:date="2010-06-28T10:28:00Z">
                  <w:rPr>
                    <w:rStyle w:val="CodeInline"/>
                    <w:sz w:val="16"/>
                  </w:rPr>
                </w:rPrChange>
              </w:rPr>
              <w:t xml:space="preserve">( + ) : 'U * 'U -&gt; 'U) </w:t>
            </w:r>
          </w:p>
          <w:p w:rsidR="005A173E" w:rsidRPr="005A173E" w:rsidRDefault="005A173E" w:rsidP="00553CB7">
            <w:pPr>
              <w:cnfStyle w:val="000000000000"/>
              <w:rPr>
                <w:rStyle w:val="CodeInline"/>
                <w:sz w:val="16"/>
              </w:rPr>
            </w:pPr>
            <w:r w:rsidRPr="004252EA">
              <w:rPr>
                <w:rStyle w:val="CodeInline"/>
                <w:sz w:val="16"/>
                <w:lang w:val="de-DE"/>
                <w:rPrChange w:id="1076" w:author="Don Syme" w:date="2010-06-28T10:28:00Z">
                  <w:rPr>
                    <w:rStyle w:val="CodeInline"/>
                    <w:sz w:val="16"/>
                  </w:rPr>
                </w:rPrChange>
              </w:rPr>
              <w:t xml:space="preserve">    </w:t>
            </w:r>
            <w:r>
              <w:rPr>
                <w:rStyle w:val="CodeInline"/>
                <w:sz w:val="16"/>
              </w:rPr>
              <w:t>and 'U</w:t>
            </w:r>
            <w:r w:rsidRPr="005A173E">
              <w:rPr>
                <w:rStyle w:val="CodeInline"/>
                <w:sz w:val="16"/>
              </w:rPr>
              <w:t xml:space="preserve"> : (</w:t>
            </w:r>
            <w:r w:rsidR="0071050D">
              <w:rPr>
                <w:rStyle w:val="CodeInline"/>
                <w:sz w:val="16"/>
              </w:rPr>
              <w:t xml:space="preserve">static </w:t>
            </w:r>
            <w:r w:rsidRPr="005A173E">
              <w:rPr>
                <w:rStyle w:val="CodeInline"/>
                <w:sz w:val="16"/>
              </w:rPr>
              <w:t xml:space="preserve">DivideByInt : </w:t>
            </w:r>
            <w:r>
              <w:rPr>
                <w:rStyle w:val="CodeInline"/>
                <w:sz w:val="16"/>
              </w:rPr>
              <w:t>'U</w:t>
            </w:r>
            <w:r w:rsidRPr="005A173E">
              <w:rPr>
                <w:rStyle w:val="CodeInline"/>
                <w:sz w:val="16"/>
              </w:rPr>
              <w:t xml:space="preserve"> * int -&gt; </w:t>
            </w:r>
            <w:r>
              <w:rPr>
                <w:rStyle w:val="CodeInline"/>
                <w:sz w:val="16"/>
              </w:rPr>
              <w:t>'U</w:t>
            </w:r>
            <w:r w:rsidRPr="005A173E">
              <w:rPr>
                <w:rStyle w:val="CodeInline"/>
                <w:sz w:val="16"/>
              </w:rPr>
              <w:t xml:space="preserve">) </w:t>
            </w:r>
          </w:p>
          <w:p w:rsidR="005A173E" w:rsidRPr="00970953" w:rsidRDefault="005A173E" w:rsidP="005A173E">
            <w:pPr>
              <w:cnfStyle w:val="000000000000"/>
              <w:rPr>
                <w:rStyle w:val="CodeInline"/>
                <w:sz w:val="16"/>
              </w:rPr>
            </w:pPr>
            <w:r>
              <w:rPr>
                <w:rStyle w:val="CodeInline"/>
                <w:sz w:val="16"/>
              </w:rPr>
              <w:t xml:space="preserve">    and 'U</w:t>
            </w:r>
            <w:r w:rsidRPr="005A173E">
              <w:rPr>
                <w:rStyle w:val="CodeInline"/>
                <w:sz w:val="16"/>
              </w:rPr>
              <w:t xml:space="preserve"> : (</w:t>
            </w:r>
            <w:r w:rsidR="0071050D">
              <w:rPr>
                <w:rStyle w:val="CodeInline"/>
                <w:sz w:val="16"/>
              </w:rPr>
              <w:t xml:space="preserve">static </w:t>
            </w:r>
            <w:r w:rsidRPr="005A173E">
              <w:rPr>
                <w:rStyle w:val="CodeInline"/>
                <w:sz w:val="16"/>
              </w:rPr>
              <w:t xml:space="preserve">Zero : </w:t>
            </w:r>
            <w:r>
              <w:rPr>
                <w:rStyle w:val="CodeInline"/>
                <w:sz w:val="16"/>
              </w:rPr>
              <w:t>'U</w:t>
            </w:r>
            <w:r w:rsidRPr="005A173E">
              <w:rPr>
                <w:rStyle w:val="CodeInline"/>
                <w:sz w:val="16"/>
              </w:rPr>
              <w:t>)</w:t>
            </w:r>
          </w:p>
        </w:tc>
      </w:tr>
      <w:tr w:rsidR="005A173E" w:rsidRPr="004252EA" w:rsidTr="00553CB7">
        <w:trPr>
          <w:cnfStyle w:val="000000100000"/>
        </w:trPr>
        <w:tc>
          <w:tcPr>
            <w:cnfStyle w:val="001000000000"/>
            <w:tcW w:w="2693" w:type="dxa"/>
          </w:tcPr>
          <w:p w:rsidR="005A173E" w:rsidRPr="00970953" w:rsidRDefault="005A173E" w:rsidP="005A173E">
            <w:pPr>
              <w:rPr>
                <w:rStyle w:val="CodeInline"/>
                <w:b w:val="0"/>
              </w:rPr>
            </w:pPr>
            <w:r w:rsidRPr="00970953">
              <w:rPr>
                <w:rStyle w:val="CodeInline"/>
                <w:b w:val="0"/>
              </w:rPr>
              <w:t>C.</w:t>
            </w:r>
            <w:r>
              <w:rPr>
                <w:rStyle w:val="CodeInline"/>
                <w:b w:val="0"/>
              </w:rPr>
              <w:t xml:space="preserve">sum </w:t>
            </w:r>
            <w:r w:rsidRPr="00970953">
              <w:rPr>
                <w:rStyle w:val="CodeInline"/>
                <w:b w:val="0"/>
              </w:rPr>
              <w:t>c</w:t>
            </w:r>
          </w:p>
        </w:tc>
        <w:tc>
          <w:tcPr>
            <w:tcW w:w="6237" w:type="dxa"/>
          </w:tcPr>
          <w:p w:rsidR="005A173E" w:rsidRPr="004252EA" w:rsidRDefault="005A173E" w:rsidP="00553CB7">
            <w:pPr>
              <w:cnfStyle w:val="000000100000"/>
              <w:rPr>
                <w:rStyle w:val="CodeInline"/>
                <w:sz w:val="16"/>
                <w:lang w:val="de-DE"/>
                <w:rPrChange w:id="1077" w:author="Don Syme" w:date="2010-06-28T10:28:00Z">
                  <w:rPr>
                    <w:rStyle w:val="CodeInline"/>
                    <w:sz w:val="16"/>
                  </w:rPr>
                </w:rPrChange>
              </w:rPr>
            </w:pPr>
            <w:r w:rsidRPr="004252EA">
              <w:rPr>
                <w:rStyle w:val="CodeInline"/>
                <w:sz w:val="16"/>
                <w:lang w:val="de-DE"/>
                <w:rPrChange w:id="1078" w:author="Don Syme" w:date="2010-06-28T10:28:00Z">
                  <w:rPr>
                    <w:rStyle w:val="CodeInline"/>
                    <w:sz w:val="16"/>
                  </w:rPr>
                </w:rPrChange>
              </w:rPr>
              <w:t>C&lt;'T&gt; -&gt; 'T</w:t>
            </w:r>
          </w:p>
          <w:p w:rsidR="005A173E" w:rsidRPr="004252EA" w:rsidRDefault="005A173E" w:rsidP="00553CB7">
            <w:pPr>
              <w:cnfStyle w:val="000000100000"/>
              <w:rPr>
                <w:rStyle w:val="CodeInline"/>
                <w:sz w:val="16"/>
                <w:lang w:val="de-DE"/>
                <w:rPrChange w:id="1079" w:author="Don Syme" w:date="2010-06-28T10:28:00Z">
                  <w:rPr>
                    <w:rStyle w:val="CodeInline"/>
                    <w:sz w:val="16"/>
                  </w:rPr>
                </w:rPrChange>
              </w:rPr>
            </w:pPr>
            <w:r w:rsidRPr="004252EA">
              <w:rPr>
                <w:rStyle w:val="CodeInline"/>
                <w:sz w:val="16"/>
                <w:lang w:val="de-DE"/>
                <w:rPrChange w:id="1080" w:author="Don Syme" w:date="2010-06-28T10:28:00Z">
                  <w:rPr>
                    <w:rStyle w:val="CodeInline"/>
                    <w:sz w:val="16"/>
                  </w:rPr>
                </w:rPrChange>
              </w:rPr>
              <w:t xml:space="preserve">   when 'T : (</w:t>
            </w:r>
            <w:r w:rsidR="0071050D" w:rsidRPr="004252EA">
              <w:rPr>
                <w:rStyle w:val="CodeInline"/>
                <w:sz w:val="16"/>
                <w:lang w:val="de-DE"/>
                <w:rPrChange w:id="1081" w:author="Don Syme" w:date="2010-06-28T10:28:00Z">
                  <w:rPr>
                    <w:rStyle w:val="CodeInline"/>
                    <w:sz w:val="16"/>
                  </w:rPr>
                </w:rPrChange>
              </w:rPr>
              <w:t xml:space="preserve">static </w:t>
            </w:r>
            <w:r w:rsidRPr="004252EA">
              <w:rPr>
                <w:rStyle w:val="CodeInline"/>
                <w:sz w:val="16"/>
                <w:lang w:val="de-DE"/>
                <w:rPrChange w:id="1082" w:author="Don Syme" w:date="2010-06-28T10:28:00Z">
                  <w:rPr>
                    <w:rStyle w:val="CodeInline"/>
                    <w:sz w:val="16"/>
                  </w:rPr>
                </w:rPrChange>
              </w:rPr>
              <w:t xml:space="preserve">( + ) : 'T * 'T -&gt; 'T) </w:t>
            </w:r>
          </w:p>
          <w:p w:rsidR="005A173E" w:rsidRPr="004252EA" w:rsidRDefault="005A173E" w:rsidP="00553CB7">
            <w:pPr>
              <w:cnfStyle w:val="000000100000"/>
              <w:rPr>
                <w:rStyle w:val="CodeInline"/>
                <w:sz w:val="16"/>
                <w:lang w:val="de-DE"/>
                <w:rPrChange w:id="1083" w:author="Don Syme" w:date="2010-06-28T10:28:00Z">
                  <w:rPr>
                    <w:rStyle w:val="CodeInline"/>
                    <w:sz w:val="16"/>
                  </w:rPr>
                </w:rPrChange>
              </w:rPr>
            </w:pPr>
            <w:r w:rsidRPr="004252EA">
              <w:rPr>
                <w:rStyle w:val="CodeInline"/>
                <w:sz w:val="16"/>
                <w:lang w:val="de-DE"/>
                <w:rPrChange w:id="1084" w:author="Don Syme" w:date="2010-06-28T10:28:00Z">
                  <w:rPr>
                    <w:rStyle w:val="CodeInline"/>
                    <w:sz w:val="16"/>
                  </w:rPr>
                </w:rPrChange>
              </w:rPr>
              <w:t xml:space="preserve">    and 'T : (</w:t>
            </w:r>
            <w:r w:rsidR="0071050D" w:rsidRPr="004252EA">
              <w:rPr>
                <w:rStyle w:val="CodeInline"/>
                <w:sz w:val="16"/>
                <w:lang w:val="de-DE"/>
                <w:rPrChange w:id="1085" w:author="Don Syme" w:date="2010-06-28T10:28:00Z">
                  <w:rPr>
                    <w:rStyle w:val="CodeInline"/>
                    <w:sz w:val="16"/>
                  </w:rPr>
                </w:rPrChange>
              </w:rPr>
              <w:t xml:space="preserve">static </w:t>
            </w:r>
            <w:r w:rsidRPr="004252EA">
              <w:rPr>
                <w:rStyle w:val="CodeInline"/>
                <w:sz w:val="16"/>
                <w:lang w:val="de-DE"/>
                <w:rPrChange w:id="1086" w:author="Don Syme" w:date="2010-06-28T10:28:00Z">
                  <w:rPr>
                    <w:rStyle w:val="CodeInline"/>
                    <w:sz w:val="16"/>
                  </w:rPr>
                </w:rPrChange>
              </w:rPr>
              <w:t>Zero : 'T)</w:t>
            </w:r>
          </w:p>
        </w:tc>
      </w:tr>
      <w:tr w:rsidR="005A173E" w:rsidTr="00553CB7">
        <w:tc>
          <w:tcPr>
            <w:cnfStyle w:val="001000000000"/>
            <w:tcW w:w="2693" w:type="dxa"/>
          </w:tcPr>
          <w:p w:rsidR="005A173E" w:rsidRPr="00970953" w:rsidRDefault="005A173E" w:rsidP="00B5354C">
            <w:pPr>
              <w:rPr>
                <w:rStyle w:val="CodeInline"/>
                <w:b w:val="0"/>
              </w:rPr>
            </w:pPr>
            <w:r w:rsidRPr="00970953">
              <w:rPr>
                <w:rStyle w:val="CodeInline"/>
                <w:b w:val="0"/>
              </w:rPr>
              <w:t>C.</w:t>
            </w:r>
            <w:r w:rsidR="003A252F">
              <w:rPr>
                <w:rStyle w:val="CodeInline"/>
                <w:b w:val="0"/>
              </w:rPr>
              <w:t>sumBy</w:t>
            </w:r>
            <w:r>
              <w:rPr>
                <w:rStyle w:val="CodeInline"/>
                <w:b w:val="0"/>
              </w:rPr>
              <w:t xml:space="preserve"> </w:t>
            </w:r>
            <w:r w:rsidRPr="00970953">
              <w:rPr>
                <w:rStyle w:val="CodeInline"/>
                <w:b w:val="0"/>
              </w:rPr>
              <w:t>c</w:t>
            </w:r>
          </w:p>
        </w:tc>
        <w:tc>
          <w:tcPr>
            <w:tcW w:w="6237" w:type="dxa"/>
          </w:tcPr>
          <w:p w:rsidR="005A173E" w:rsidRPr="004252EA" w:rsidRDefault="005A173E" w:rsidP="00553CB7">
            <w:pPr>
              <w:cnfStyle w:val="000000000000"/>
              <w:rPr>
                <w:rStyle w:val="CodeInline"/>
                <w:sz w:val="16"/>
                <w:lang w:val="de-DE"/>
                <w:rPrChange w:id="1087" w:author="Don Syme" w:date="2010-06-28T10:28:00Z">
                  <w:rPr>
                    <w:rStyle w:val="CodeInline"/>
                    <w:sz w:val="16"/>
                  </w:rPr>
                </w:rPrChange>
              </w:rPr>
            </w:pPr>
            <w:r w:rsidRPr="004252EA">
              <w:rPr>
                <w:rStyle w:val="CodeInline"/>
                <w:sz w:val="16"/>
                <w:lang w:val="de-DE"/>
                <w:rPrChange w:id="1088" w:author="Don Syme" w:date="2010-06-28T10:28:00Z">
                  <w:rPr>
                    <w:rStyle w:val="CodeInline"/>
                    <w:sz w:val="16"/>
                  </w:rPr>
                </w:rPrChange>
              </w:rPr>
              <w:t>('T -&gt; 'U') -&gt; C&lt;'T&gt; -&gt; 'U</w:t>
            </w:r>
          </w:p>
          <w:p w:rsidR="005A173E" w:rsidRPr="004252EA" w:rsidRDefault="005A173E" w:rsidP="00553CB7">
            <w:pPr>
              <w:cnfStyle w:val="000000000000"/>
              <w:rPr>
                <w:rStyle w:val="CodeInline"/>
                <w:sz w:val="16"/>
                <w:lang w:val="de-DE"/>
                <w:rPrChange w:id="1089" w:author="Don Syme" w:date="2010-06-28T10:28:00Z">
                  <w:rPr>
                    <w:rStyle w:val="CodeInline"/>
                    <w:sz w:val="16"/>
                  </w:rPr>
                </w:rPrChange>
              </w:rPr>
            </w:pPr>
            <w:r w:rsidRPr="004252EA">
              <w:rPr>
                <w:rStyle w:val="CodeInline"/>
                <w:sz w:val="16"/>
                <w:lang w:val="de-DE"/>
                <w:rPrChange w:id="1090" w:author="Don Syme" w:date="2010-06-28T10:28:00Z">
                  <w:rPr>
                    <w:rStyle w:val="CodeInline"/>
                    <w:sz w:val="16"/>
                  </w:rPr>
                </w:rPrChange>
              </w:rPr>
              <w:t xml:space="preserve">   when 'U : (</w:t>
            </w:r>
            <w:r w:rsidR="0071050D" w:rsidRPr="004252EA">
              <w:rPr>
                <w:rStyle w:val="CodeInline"/>
                <w:sz w:val="16"/>
                <w:lang w:val="de-DE"/>
                <w:rPrChange w:id="1091" w:author="Don Syme" w:date="2010-06-28T10:28:00Z">
                  <w:rPr>
                    <w:rStyle w:val="CodeInline"/>
                    <w:sz w:val="16"/>
                  </w:rPr>
                </w:rPrChange>
              </w:rPr>
              <w:t xml:space="preserve">static </w:t>
            </w:r>
            <w:r w:rsidRPr="004252EA">
              <w:rPr>
                <w:rStyle w:val="CodeInline"/>
                <w:sz w:val="16"/>
                <w:lang w:val="de-DE"/>
                <w:rPrChange w:id="1092" w:author="Don Syme" w:date="2010-06-28T10:28:00Z">
                  <w:rPr>
                    <w:rStyle w:val="CodeInline"/>
                    <w:sz w:val="16"/>
                  </w:rPr>
                </w:rPrChange>
              </w:rPr>
              <w:t xml:space="preserve">( + ) : 'U * 'U -&gt; 'U) </w:t>
            </w:r>
          </w:p>
          <w:p w:rsidR="005A173E" w:rsidRPr="00970953" w:rsidRDefault="005A173E" w:rsidP="00553CB7">
            <w:pPr>
              <w:cnfStyle w:val="000000000000"/>
              <w:rPr>
                <w:rStyle w:val="CodeInline"/>
                <w:sz w:val="16"/>
              </w:rPr>
            </w:pPr>
            <w:r w:rsidRPr="004252EA">
              <w:rPr>
                <w:rStyle w:val="CodeInline"/>
                <w:sz w:val="16"/>
                <w:lang w:val="de-DE"/>
                <w:rPrChange w:id="1093" w:author="Don Syme" w:date="2010-06-28T10:28:00Z">
                  <w:rPr>
                    <w:rStyle w:val="CodeInline"/>
                    <w:sz w:val="16"/>
                  </w:rPr>
                </w:rPrChange>
              </w:rPr>
              <w:t xml:space="preserve">    </w:t>
            </w:r>
            <w:r>
              <w:rPr>
                <w:rStyle w:val="CodeInline"/>
                <w:sz w:val="16"/>
              </w:rPr>
              <w:t>and 'U</w:t>
            </w:r>
            <w:r w:rsidRPr="005A173E">
              <w:rPr>
                <w:rStyle w:val="CodeInline"/>
                <w:sz w:val="16"/>
              </w:rPr>
              <w:t xml:space="preserve"> : (</w:t>
            </w:r>
            <w:r w:rsidR="0071050D">
              <w:rPr>
                <w:rStyle w:val="CodeInline"/>
                <w:sz w:val="16"/>
              </w:rPr>
              <w:t xml:space="preserve">static </w:t>
            </w:r>
            <w:r w:rsidRPr="005A173E">
              <w:rPr>
                <w:rStyle w:val="CodeInline"/>
                <w:sz w:val="16"/>
              </w:rPr>
              <w:t xml:space="preserve">Zero : </w:t>
            </w:r>
            <w:r>
              <w:rPr>
                <w:rStyle w:val="CodeInline"/>
                <w:sz w:val="16"/>
              </w:rPr>
              <w:t>'U</w:t>
            </w:r>
            <w:r w:rsidRPr="005A173E">
              <w:rPr>
                <w:rStyle w:val="CodeInline"/>
                <w:sz w:val="16"/>
              </w:rPr>
              <w:t>)</w:t>
            </w:r>
          </w:p>
        </w:tc>
      </w:tr>
    </w:tbl>
    <w:p w:rsidR="001275CC" w:rsidRDefault="001275CC" w:rsidP="001275CC">
      <w:pPr>
        <w:pStyle w:val="MiniHeading"/>
      </w:pPr>
      <w:r>
        <w:t>Sorting Operators</w:t>
      </w:r>
    </w:p>
    <w:tbl>
      <w:tblPr>
        <w:tblStyle w:val="LightList-Accent11"/>
        <w:tblW w:w="8930" w:type="dxa"/>
        <w:tblInd w:w="250" w:type="dxa"/>
        <w:tblLook w:val="04A0"/>
      </w:tblPr>
      <w:tblGrid>
        <w:gridCol w:w="2693"/>
        <w:gridCol w:w="6237"/>
      </w:tblGrid>
      <w:tr w:rsidR="001275CC" w:rsidTr="001358A3">
        <w:trPr>
          <w:cnfStyle w:val="100000000000"/>
        </w:trPr>
        <w:tc>
          <w:tcPr>
            <w:cnfStyle w:val="001000000000"/>
            <w:tcW w:w="2693" w:type="dxa"/>
          </w:tcPr>
          <w:p w:rsidR="001275CC" w:rsidRPr="00970953" w:rsidRDefault="001275CC" w:rsidP="001358A3">
            <w:pPr>
              <w:pStyle w:val="TableHeader"/>
            </w:pPr>
            <w:r w:rsidRPr="00970953">
              <w:t>Operator  Name</w:t>
            </w:r>
          </w:p>
        </w:tc>
        <w:tc>
          <w:tcPr>
            <w:tcW w:w="6237" w:type="dxa"/>
          </w:tcPr>
          <w:p w:rsidR="001275CC" w:rsidRPr="00970953" w:rsidRDefault="001275CC" w:rsidP="001358A3">
            <w:pPr>
              <w:pStyle w:val="TableHeader"/>
              <w:cnfStyle w:val="100000000000"/>
            </w:pPr>
            <w:r w:rsidRPr="00970953">
              <w:t>Typical signature</w:t>
            </w:r>
          </w:p>
        </w:tc>
      </w:tr>
      <w:tr w:rsidR="001275CC" w:rsidTr="001358A3">
        <w:trPr>
          <w:cnfStyle w:val="000000100000"/>
        </w:trPr>
        <w:tc>
          <w:tcPr>
            <w:cnfStyle w:val="001000000000"/>
            <w:tcW w:w="2693" w:type="dxa"/>
          </w:tcPr>
          <w:p w:rsidR="001275CC" w:rsidRPr="00970953" w:rsidRDefault="001275CC" w:rsidP="001358A3">
            <w:pPr>
              <w:rPr>
                <w:rStyle w:val="CodeInline"/>
                <w:b w:val="0"/>
              </w:rPr>
            </w:pPr>
            <w:r w:rsidRPr="00970953">
              <w:rPr>
                <w:rStyle w:val="CodeInline"/>
                <w:b w:val="0"/>
              </w:rPr>
              <w:t>C.</w:t>
            </w:r>
            <w:r>
              <w:rPr>
                <w:rStyle w:val="CodeInline"/>
                <w:b w:val="0"/>
              </w:rPr>
              <w:t xml:space="preserve">sort </w:t>
            </w:r>
            <w:r w:rsidRPr="00970953">
              <w:rPr>
                <w:rStyle w:val="CodeInline"/>
                <w:b w:val="0"/>
              </w:rPr>
              <w:t>c</w:t>
            </w:r>
          </w:p>
        </w:tc>
        <w:tc>
          <w:tcPr>
            <w:tcW w:w="6237" w:type="dxa"/>
          </w:tcPr>
          <w:p w:rsidR="001275CC" w:rsidRPr="00970953" w:rsidRDefault="001275CC" w:rsidP="001358A3">
            <w:pPr>
              <w:cnfStyle w:val="000000100000"/>
              <w:rPr>
                <w:rStyle w:val="CodeInline"/>
                <w:sz w:val="16"/>
              </w:rPr>
            </w:pPr>
            <w:r w:rsidRPr="00970953">
              <w:rPr>
                <w:rStyle w:val="CodeInline"/>
                <w:sz w:val="16"/>
              </w:rPr>
              <w:t>C&lt;'</w:t>
            </w:r>
            <w:r>
              <w:rPr>
                <w:rStyle w:val="CodeInline"/>
                <w:sz w:val="16"/>
              </w:rPr>
              <w:t>T</w:t>
            </w:r>
            <w:r w:rsidRPr="00970953">
              <w:rPr>
                <w:rStyle w:val="CodeInline"/>
                <w:sz w:val="16"/>
              </w:rPr>
              <w:t xml:space="preserve">&gt; -&gt; </w:t>
            </w:r>
            <w:r>
              <w:rPr>
                <w:rStyle w:val="CodeInline"/>
                <w:sz w:val="16"/>
              </w:rPr>
              <w:t>C&lt;</w:t>
            </w:r>
            <w:r w:rsidRPr="00970953">
              <w:rPr>
                <w:rStyle w:val="CodeInline"/>
                <w:sz w:val="16"/>
              </w:rPr>
              <w:t>'</w:t>
            </w:r>
            <w:r>
              <w:rPr>
                <w:rStyle w:val="CodeInline"/>
                <w:sz w:val="16"/>
              </w:rPr>
              <w:t>T&gt;</w:t>
            </w:r>
            <w:r w:rsidRPr="00970953">
              <w:rPr>
                <w:rStyle w:val="CodeInline"/>
                <w:sz w:val="16"/>
              </w:rPr>
              <w:t xml:space="preserve"> </w:t>
            </w:r>
          </w:p>
        </w:tc>
      </w:tr>
      <w:tr w:rsidR="001275CC" w:rsidRPr="004252EA" w:rsidTr="001358A3">
        <w:tc>
          <w:tcPr>
            <w:cnfStyle w:val="001000000000"/>
            <w:tcW w:w="2693" w:type="dxa"/>
          </w:tcPr>
          <w:p w:rsidR="001275CC" w:rsidRPr="00970953" w:rsidRDefault="001275CC" w:rsidP="001358A3">
            <w:pPr>
              <w:rPr>
                <w:rStyle w:val="CodeInline"/>
                <w:b w:val="0"/>
              </w:rPr>
            </w:pPr>
            <w:r w:rsidRPr="00970953">
              <w:rPr>
                <w:rStyle w:val="CodeInline"/>
                <w:b w:val="0"/>
              </w:rPr>
              <w:t>C.</w:t>
            </w:r>
            <w:r w:rsidR="003A252F">
              <w:rPr>
                <w:rStyle w:val="CodeInline"/>
                <w:b w:val="0"/>
              </w:rPr>
              <w:t>sortBy</w:t>
            </w:r>
            <w:r>
              <w:rPr>
                <w:rStyle w:val="CodeInline"/>
                <w:b w:val="0"/>
              </w:rPr>
              <w:t xml:space="preserve"> </w:t>
            </w:r>
            <w:r w:rsidRPr="00970953">
              <w:rPr>
                <w:rStyle w:val="CodeInline"/>
                <w:b w:val="0"/>
              </w:rPr>
              <w:t>c</w:t>
            </w:r>
          </w:p>
        </w:tc>
        <w:tc>
          <w:tcPr>
            <w:tcW w:w="6237" w:type="dxa"/>
          </w:tcPr>
          <w:p w:rsidR="001275CC" w:rsidRPr="004252EA" w:rsidRDefault="001275CC" w:rsidP="001358A3">
            <w:pPr>
              <w:cnfStyle w:val="000000000000"/>
              <w:rPr>
                <w:rStyle w:val="CodeInline"/>
                <w:sz w:val="16"/>
                <w:lang w:val="de-DE"/>
                <w:rPrChange w:id="1094" w:author="Don Syme" w:date="2010-06-28T10:28:00Z">
                  <w:rPr>
                    <w:rStyle w:val="CodeInline"/>
                    <w:sz w:val="16"/>
                  </w:rPr>
                </w:rPrChange>
              </w:rPr>
            </w:pPr>
            <w:r w:rsidRPr="004252EA">
              <w:rPr>
                <w:rStyle w:val="CodeInline"/>
                <w:sz w:val="16"/>
                <w:lang w:val="de-DE"/>
                <w:rPrChange w:id="1095" w:author="Don Syme" w:date="2010-06-28T10:28:00Z">
                  <w:rPr>
                    <w:rStyle w:val="CodeInline"/>
                    <w:sz w:val="16"/>
                  </w:rPr>
                </w:rPrChange>
              </w:rPr>
              <w:t xml:space="preserve">('T -&gt; </w:t>
            </w:r>
            <w:r w:rsidR="001358A3" w:rsidRPr="004252EA">
              <w:rPr>
                <w:rStyle w:val="CodeInline"/>
                <w:sz w:val="16"/>
                <w:lang w:val="de-DE"/>
                <w:rPrChange w:id="1096" w:author="Don Syme" w:date="2010-06-28T10:28:00Z">
                  <w:rPr>
                    <w:rStyle w:val="CodeInline"/>
                    <w:sz w:val="16"/>
                  </w:rPr>
                </w:rPrChange>
              </w:rPr>
              <w:t>'Key</w:t>
            </w:r>
            <w:r w:rsidRPr="004252EA">
              <w:rPr>
                <w:rStyle w:val="CodeInline"/>
                <w:sz w:val="16"/>
                <w:lang w:val="de-DE"/>
                <w:rPrChange w:id="1097" w:author="Don Syme" w:date="2010-06-28T10:28:00Z">
                  <w:rPr>
                    <w:rStyle w:val="CodeInline"/>
                    <w:sz w:val="16"/>
                  </w:rPr>
                </w:rPrChange>
              </w:rPr>
              <w:t xml:space="preserve">) -&gt; C&lt;'T&gt; -&gt; C&lt;'T&gt; </w:t>
            </w:r>
          </w:p>
        </w:tc>
      </w:tr>
      <w:tr w:rsidR="001275CC" w:rsidRPr="004252EA" w:rsidTr="001358A3">
        <w:trPr>
          <w:cnfStyle w:val="000000100000"/>
        </w:trPr>
        <w:tc>
          <w:tcPr>
            <w:cnfStyle w:val="001000000000"/>
            <w:tcW w:w="2693" w:type="dxa"/>
          </w:tcPr>
          <w:p w:rsidR="001275CC" w:rsidRPr="00970953" w:rsidRDefault="001275CC" w:rsidP="001358A3">
            <w:pPr>
              <w:rPr>
                <w:rStyle w:val="CodeInline"/>
                <w:b w:val="0"/>
              </w:rPr>
            </w:pPr>
            <w:r w:rsidRPr="00970953">
              <w:rPr>
                <w:rStyle w:val="CodeInline"/>
                <w:b w:val="0"/>
              </w:rPr>
              <w:t>C.</w:t>
            </w:r>
            <w:r w:rsidR="003A252F">
              <w:rPr>
                <w:rStyle w:val="CodeInline"/>
                <w:b w:val="0"/>
              </w:rPr>
              <w:t>sortWith</w:t>
            </w:r>
            <w:r>
              <w:rPr>
                <w:rStyle w:val="CodeInline"/>
                <w:b w:val="0"/>
              </w:rPr>
              <w:t xml:space="preserve"> </w:t>
            </w:r>
            <w:r w:rsidRPr="00970953">
              <w:rPr>
                <w:rStyle w:val="CodeInline"/>
                <w:b w:val="0"/>
              </w:rPr>
              <w:t>c</w:t>
            </w:r>
          </w:p>
        </w:tc>
        <w:tc>
          <w:tcPr>
            <w:tcW w:w="6237" w:type="dxa"/>
          </w:tcPr>
          <w:p w:rsidR="001275CC" w:rsidRPr="004252EA" w:rsidRDefault="001275CC" w:rsidP="001358A3">
            <w:pPr>
              <w:cnfStyle w:val="000000100000"/>
              <w:rPr>
                <w:rStyle w:val="CodeInline"/>
                <w:sz w:val="16"/>
                <w:lang w:val="de-DE"/>
                <w:rPrChange w:id="1098" w:author="Don Syme" w:date="2010-06-28T10:28:00Z">
                  <w:rPr>
                    <w:rStyle w:val="CodeInline"/>
                    <w:sz w:val="16"/>
                  </w:rPr>
                </w:rPrChange>
              </w:rPr>
            </w:pPr>
            <w:r w:rsidRPr="004252EA">
              <w:rPr>
                <w:rStyle w:val="CodeInline"/>
                <w:sz w:val="16"/>
                <w:lang w:val="de-DE"/>
                <w:rPrChange w:id="1099" w:author="Don Syme" w:date="2010-06-28T10:28:00Z">
                  <w:rPr>
                    <w:rStyle w:val="CodeInline"/>
                    <w:sz w:val="16"/>
                  </w:rPr>
                </w:rPrChange>
              </w:rPr>
              <w:t xml:space="preserve">('T -&gt; 'T -&gt; int) -&gt; C&lt;'T&gt; -&gt; C&lt;'T&gt; </w:t>
            </w:r>
          </w:p>
        </w:tc>
      </w:tr>
    </w:tbl>
    <w:p w:rsidR="00B5354C" w:rsidRDefault="00B5354C" w:rsidP="00B5354C">
      <w:pPr>
        <w:pStyle w:val="MiniHeading"/>
      </w:pPr>
      <w:r>
        <w:t>Grouping Operators</w:t>
      </w:r>
    </w:p>
    <w:p w:rsidR="00B5354C" w:rsidRPr="00EF130D" w:rsidRDefault="00B5354C" w:rsidP="00B5354C">
      <w:pPr>
        <w:pStyle w:val="BodyText"/>
        <w:rPr>
          <w:i/>
        </w:rPr>
      </w:pPr>
      <w:r>
        <w:t>See the Seq module</w:t>
      </w:r>
    </w:p>
    <w:p w:rsidR="00D30C90" w:rsidRDefault="00D30C90" w:rsidP="00D30C90">
      <w:pPr>
        <w:pStyle w:val="MiniHeading"/>
      </w:pPr>
      <w:r>
        <w:t>Operators for Linearly Ordered and Indexed Types</w:t>
      </w:r>
      <w:r w:rsidR="007E4166">
        <w:t xml:space="preserve"> (strings, lists, arrays etc.)</w:t>
      </w:r>
    </w:p>
    <w:tbl>
      <w:tblPr>
        <w:tblStyle w:val="LightList-Accent11"/>
        <w:tblW w:w="8930" w:type="dxa"/>
        <w:tblInd w:w="250" w:type="dxa"/>
        <w:tblLook w:val="04A0"/>
      </w:tblPr>
      <w:tblGrid>
        <w:gridCol w:w="2693"/>
        <w:gridCol w:w="6237"/>
      </w:tblGrid>
      <w:tr w:rsidR="00D30C90" w:rsidTr="00DF4A93">
        <w:trPr>
          <w:cnfStyle w:val="100000000000"/>
        </w:trPr>
        <w:tc>
          <w:tcPr>
            <w:cnfStyle w:val="001000000000"/>
            <w:tcW w:w="2693" w:type="dxa"/>
          </w:tcPr>
          <w:p w:rsidR="00D30C90" w:rsidRPr="00970953" w:rsidRDefault="00D30C90" w:rsidP="00C86E62">
            <w:pPr>
              <w:pStyle w:val="TableHeader"/>
            </w:pPr>
            <w:r w:rsidRPr="00970953">
              <w:t>Operator  Name</w:t>
            </w:r>
          </w:p>
        </w:tc>
        <w:tc>
          <w:tcPr>
            <w:tcW w:w="6237" w:type="dxa"/>
          </w:tcPr>
          <w:p w:rsidR="00D30C90" w:rsidRPr="00970953" w:rsidRDefault="00D30C90" w:rsidP="00C86E62">
            <w:pPr>
              <w:pStyle w:val="TableHeader"/>
              <w:cnfStyle w:val="100000000000"/>
            </w:pPr>
            <w:r w:rsidRPr="00970953">
              <w:t>Typical signature</w:t>
            </w:r>
          </w:p>
        </w:tc>
      </w:tr>
      <w:tr w:rsidR="00D30C90" w:rsidTr="00DF4A93">
        <w:trPr>
          <w:cnfStyle w:val="000000100000"/>
        </w:trPr>
        <w:tc>
          <w:tcPr>
            <w:cnfStyle w:val="001000000000"/>
            <w:tcW w:w="2693" w:type="dxa"/>
          </w:tcPr>
          <w:p w:rsidR="00D30C90" w:rsidRPr="00970953" w:rsidRDefault="00D30C90" w:rsidP="00C86E62">
            <w:pPr>
              <w:rPr>
                <w:rStyle w:val="CodeInline"/>
                <w:b w:val="0"/>
              </w:rPr>
            </w:pPr>
            <w:r w:rsidRPr="00970953">
              <w:rPr>
                <w:rStyle w:val="CodeInline"/>
                <w:b w:val="0"/>
              </w:rPr>
              <w:t>C.append c1 c2</w:t>
            </w:r>
          </w:p>
        </w:tc>
        <w:tc>
          <w:tcPr>
            <w:tcW w:w="6237" w:type="dxa"/>
          </w:tcPr>
          <w:p w:rsidR="00D30C90" w:rsidRPr="00970953" w:rsidRDefault="00D30C90" w:rsidP="00C86E62">
            <w:pPr>
              <w:cnfStyle w:val="000000100000"/>
              <w:rPr>
                <w:rStyle w:val="CodeInline"/>
                <w:sz w:val="16"/>
              </w:rPr>
            </w:pPr>
            <w:r w:rsidRPr="00970953">
              <w:rPr>
                <w:rStyle w:val="CodeInline"/>
                <w:sz w:val="16"/>
              </w:rPr>
              <w:t>C -&gt; C -&gt; C</w:t>
            </w:r>
          </w:p>
        </w:tc>
      </w:tr>
      <w:tr w:rsidR="00D30C90" w:rsidTr="00DF4A93">
        <w:tc>
          <w:tcPr>
            <w:cnfStyle w:val="001000000000"/>
            <w:tcW w:w="2693" w:type="dxa"/>
          </w:tcPr>
          <w:p w:rsidR="00D30C90" w:rsidRPr="00970953" w:rsidRDefault="00D30C90" w:rsidP="00C86E62">
            <w:pPr>
              <w:rPr>
                <w:rStyle w:val="CodeInline"/>
                <w:b w:val="0"/>
              </w:rPr>
            </w:pPr>
            <w:r w:rsidRPr="00970953">
              <w:rPr>
                <w:rStyle w:val="CodeInline"/>
                <w:b w:val="0"/>
              </w:rPr>
              <w:t>C.concat cs</w:t>
            </w:r>
          </w:p>
        </w:tc>
        <w:tc>
          <w:tcPr>
            <w:tcW w:w="6237" w:type="dxa"/>
          </w:tcPr>
          <w:p w:rsidR="00D30C90" w:rsidRPr="00970953" w:rsidRDefault="00D30C90" w:rsidP="00C86E62">
            <w:pPr>
              <w:cnfStyle w:val="000000000000"/>
              <w:rPr>
                <w:rStyle w:val="CodeInline"/>
                <w:sz w:val="16"/>
              </w:rPr>
            </w:pPr>
            <w:r w:rsidRPr="00970953">
              <w:rPr>
                <w:rStyle w:val="CodeInline"/>
                <w:sz w:val="16"/>
              </w:rPr>
              <w:t>seq&lt;C&gt; -&gt; C</w:t>
            </w:r>
          </w:p>
        </w:tc>
      </w:tr>
      <w:tr w:rsidR="00D30C90" w:rsidTr="00DF4A93">
        <w:trPr>
          <w:cnfStyle w:val="000000100000"/>
        </w:trPr>
        <w:tc>
          <w:tcPr>
            <w:cnfStyle w:val="001000000000"/>
            <w:tcW w:w="2693" w:type="dxa"/>
          </w:tcPr>
          <w:p w:rsidR="00D30C90" w:rsidRPr="00970953" w:rsidRDefault="00D30C90" w:rsidP="00C86E62">
            <w:pPr>
              <w:rPr>
                <w:rStyle w:val="CodeInline"/>
                <w:b w:val="0"/>
              </w:rPr>
            </w:pPr>
            <w:r w:rsidRPr="00970953">
              <w:rPr>
                <w:rStyle w:val="CodeInline"/>
                <w:b w:val="0"/>
              </w:rPr>
              <w:t>C.empty</w:t>
            </w:r>
          </w:p>
        </w:tc>
        <w:tc>
          <w:tcPr>
            <w:tcW w:w="6237" w:type="dxa"/>
          </w:tcPr>
          <w:p w:rsidR="00D30C90" w:rsidRPr="00970953" w:rsidRDefault="00D30C90" w:rsidP="00C86E62">
            <w:pPr>
              <w:cnfStyle w:val="000000100000"/>
              <w:rPr>
                <w:rStyle w:val="CodeInline"/>
                <w:sz w:val="16"/>
              </w:rPr>
            </w:pPr>
            <w:r w:rsidRPr="00970953">
              <w:rPr>
                <w:rStyle w:val="CodeInline"/>
                <w:sz w:val="16"/>
              </w:rPr>
              <w:t>C</w:t>
            </w:r>
          </w:p>
        </w:tc>
      </w:tr>
      <w:tr w:rsidR="00D30C90" w:rsidRPr="004252EA" w:rsidTr="00DF4A93">
        <w:tc>
          <w:tcPr>
            <w:cnfStyle w:val="001000000000"/>
            <w:tcW w:w="2693" w:type="dxa"/>
          </w:tcPr>
          <w:p w:rsidR="00D30C90" w:rsidRPr="00970953" w:rsidRDefault="00D30C90" w:rsidP="00C86E62">
            <w:pPr>
              <w:rPr>
                <w:rStyle w:val="CodeInline"/>
                <w:b w:val="0"/>
              </w:rPr>
            </w:pPr>
            <w:r w:rsidRPr="00970953">
              <w:rPr>
                <w:rStyle w:val="CodeInline"/>
                <w:b w:val="0"/>
              </w:rPr>
              <w:t>C.</w:t>
            </w:r>
            <w:r>
              <w:rPr>
                <w:rStyle w:val="CodeInline"/>
                <w:b w:val="0"/>
              </w:rPr>
              <w:t>init</w:t>
            </w:r>
            <w:r w:rsidRPr="00970953">
              <w:rPr>
                <w:rStyle w:val="CodeInline"/>
                <w:b w:val="0"/>
              </w:rPr>
              <w:t xml:space="preserve"> f </w:t>
            </w:r>
            <w:r>
              <w:rPr>
                <w:rStyle w:val="CodeInline"/>
                <w:b w:val="0"/>
              </w:rPr>
              <w:t>n</w:t>
            </w:r>
          </w:p>
        </w:tc>
        <w:tc>
          <w:tcPr>
            <w:tcW w:w="6237" w:type="dxa"/>
          </w:tcPr>
          <w:p w:rsidR="00D30C90" w:rsidRPr="004252EA" w:rsidRDefault="00D30C90" w:rsidP="00C86E62">
            <w:pPr>
              <w:cnfStyle w:val="000000000000"/>
              <w:rPr>
                <w:rStyle w:val="CodeInline"/>
                <w:sz w:val="16"/>
                <w:lang w:val="de-DE"/>
                <w:rPrChange w:id="1100" w:author="Don Syme" w:date="2010-06-28T10:28:00Z">
                  <w:rPr>
                    <w:rStyle w:val="CodeInline"/>
                    <w:sz w:val="16"/>
                  </w:rPr>
                </w:rPrChange>
              </w:rPr>
            </w:pPr>
            <w:r w:rsidRPr="004252EA">
              <w:rPr>
                <w:rStyle w:val="CodeInline"/>
                <w:sz w:val="16"/>
                <w:lang w:val="de-DE"/>
                <w:rPrChange w:id="1101" w:author="Don Syme" w:date="2010-06-28T10:28:00Z">
                  <w:rPr>
                    <w:rStyle w:val="CodeInline"/>
                    <w:sz w:val="16"/>
                  </w:rPr>
                </w:rPrChange>
              </w:rPr>
              <w:t xml:space="preserve">(int -&gt; 'T) -&gt; int -&gt; C&lt;'T&gt; </w:t>
            </w:r>
          </w:p>
        </w:tc>
      </w:tr>
    </w:tbl>
    <w:p w:rsidR="00A84A18" w:rsidRDefault="00A84A18" w:rsidP="00B5354C">
      <w:pPr>
        <w:pStyle w:val="Heading2"/>
        <w:ind w:left="576" w:hanging="576"/>
      </w:pPr>
      <w:bookmarkStart w:id="1102" w:name="_Toc265492380"/>
      <w:r>
        <w:t>Use of Tuples</w:t>
      </w:r>
      <w:bookmarkEnd w:id="1102"/>
    </w:p>
    <w:p w:rsidR="00871C39" w:rsidRDefault="00871C39" w:rsidP="00871C39">
      <w:pPr>
        <w:pStyle w:val="BodyText"/>
      </w:pPr>
      <w:r>
        <w:t>Within the functional programming subset, tuples are consistently used in preference to fresh nominal types.</w:t>
      </w:r>
    </w:p>
    <w:p w:rsidR="00871C39" w:rsidRDefault="00871C39" w:rsidP="00871C39">
      <w:pPr>
        <w:pStyle w:val="BodyText"/>
      </w:pPr>
      <w:r>
        <w:t>Note that tuples introduce a "design rigidity" since new members can't be added. However for the canonical functional programming subset no future variance is expected in these types.</w:t>
      </w:r>
    </w:p>
    <w:p w:rsidR="001C2359" w:rsidRDefault="001C2359" w:rsidP="001C2359">
      <w:pPr>
        <w:pStyle w:val="Heading2"/>
        <w:ind w:left="576" w:hanging="576"/>
      </w:pPr>
      <w:bookmarkStart w:id="1103" w:name="_Toc265492381"/>
      <w:r>
        <w:t>Use of F# Function</w:t>
      </w:r>
      <w:r w:rsidR="000378EC">
        <w:t xml:space="preserve"> Values</w:t>
      </w:r>
      <w:bookmarkEnd w:id="1103"/>
    </w:p>
    <w:p w:rsidR="001C2359" w:rsidRDefault="001C2359" w:rsidP="001C2359">
      <w:pPr>
        <w:pStyle w:val="BodyText"/>
      </w:pPr>
      <w:r>
        <w:t xml:space="preserve">Since the API is for use from F# programs, the use of F# functions </w:t>
      </w:r>
      <w:r w:rsidR="001275CC">
        <w:t>(</w:t>
      </w:r>
      <w:ins w:id="1104" w:author="Don Syme" w:date="2010-06-28T10:47:00Z">
        <w:r w:rsidR="00D6340D">
          <w:t>FSharp</w:t>
        </w:r>
      </w:ins>
      <w:del w:id="1105" w:author="Don Syme" w:date="2010-06-28T10:47:00Z">
        <w:r w:rsidR="001275CC" w:rsidDel="00D6340D">
          <w:delText>Fast</w:delText>
        </w:r>
      </w:del>
      <w:r w:rsidR="001275CC">
        <w:t xml:space="preserve">Func&lt;_,_&gt;) </w:t>
      </w:r>
      <w:r>
        <w:t>is encouraged throughout instead of nominal delegate types.</w:t>
      </w:r>
      <w:r w:rsidR="001275CC">
        <w:t xml:space="preserve"> </w:t>
      </w:r>
    </w:p>
    <w:p w:rsidR="001275CC" w:rsidRDefault="001275CC" w:rsidP="001275CC">
      <w:pPr>
        <w:pStyle w:val="Note"/>
      </w:pPr>
      <w:r>
        <w:t xml:space="preserve">Note: F# functions differ from System.Func&lt;_,_&gt; because the latter doesn't support efficient curried invocation, an essential feature for general purpose functional programming, and critically important for the idioms of F#. </w:t>
      </w:r>
    </w:p>
    <w:p w:rsidR="001275CC" w:rsidRDefault="001275CC" w:rsidP="001275CC">
      <w:pPr>
        <w:pStyle w:val="Note"/>
      </w:pPr>
      <w:r>
        <w:t>If non-trivial technical design changes were made to CLI implementations then it would, in theory possible to unify F</w:t>
      </w:r>
      <w:ins w:id="1106" w:author="Don Syme" w:date="2010-06-28T10:47:00Z">
        <w:r w:rsidR="00D6340D">
          <w:t>Sharp</w:t>
        </w:r>
      </w:ins>
      <w:del w:id="1107" w:author="Don Syme" w:date="2010-06-28T10:47:00Z">
        <w:r w:rsidDel="00D6340D">
          <w:delText>ast</w:delText>
        </w:r>
      </w:del>
      <w:r>
        <w:t>Func&lt;_,_&gt; and Func&lt;_,_&gt;. A Dev10 request was made for this by F# but not auctioned by the CLR team. See the section on "Alignment considerations" in the F</w:t>
      </w:r>
      <w:ins w:id="1108" w:author="Don Syme" w:date="2010-06-28T10:47:00Z">
        <w:r w:rsidR="00D6340D">
          <w:t>Sharp</w:t>
        </w:r>
      </w:ins>
      <w:del w:id="1109" w:author="Don Syme" w:date="2010-06-28T10:47:00Z">
        <w:r w:rsidDel="00D6340D">
          <w:delText>ast</w:delText>
        </w:r>
      </w:del>
      <w:r>
        <w:t>Func&lt;_,_&gt; section for brief details on this.</w:t>
      </w:r>
    </w:p>
    <w:p w:rsidR="001C2359" w:rsidRDefault="001C2359" w:rsidP="001C2359">
      <w:pPr>
        <w:pStyle w:val="BodyText"/>
      </w:pPr>
      <w:r>
        <w:t>Notably</w:t>
      </w:r>
    </w:p>
    <w:p w:rsidR="001C2359" w:rsidRDefault="001C2359" w:rsidP="001C2359">
      <w:pPr>
        <w:pStyle w:val="BodyText"/>
        <w:numPr>
          <w:ilvl w:val="0"/>
          <w:numId w:val="4"/>
        </w:numPr>
      </w:pPr>
      <w:r>
        <w:t>F# functions "</w:t>
      </w:r>
      <w:r w:rsidRPr="001C2359">
        <w:rPr>
          <w:rStyle w:val="CodeInline"/>
        </w:rPr>
        <w:t>T -&gt; T -&gt; int</w:t>
      </w:r>
      <w:r>
        <w:t xml:space="preserve">" are used for comparison </w:t>
      </w:r>
    </w:p>
    <w:p w:rsidR="001C2359" w:rsidRDefault="001C2359" w:rsidP="001C2359">
      <w:pPr>
        <w:pStyle w:val="BodyText"/>
        <w:numPr>
          <w:ilvl w:val="0"/>
          <w:numId w:val="4"/>
        </w:numPr>
      </w:pPr>
      <w:r>
        <w:t>F# functions "</w:t>
      </w:r>
      <w:r w:rsidRPr="001C2359">
        <w:rPr>
          <w:rStyle w:val="CodeInline"/>
        </w:rPr>
        <w:t>T -&gt; int</w:t>
      </w:r>
      <w:r>
        <w:t>" are used for hashing</w:t>
      </w:r>
    </w:p>
    <w:p w:rsidR="00DF1EFC" w:rsidRDefault="00DF1EFC" w:rsidP="00B5354C">
      <w:pPr>
        <w:pStyle w:val="Heading2"/>
        <w:ind w:left="576" w:hanging="576"/>
      </w:pPr>
      <w:bookmarkStart w:id="1110" w:name="_Toc265492382"/>
      <w:r>
        <w:lastRenderedPageBreak/>
        <w:t>Currying Guidelines</w:t>
      </w:r>
      <w:bookmarkEnd w:id="1110"/>
    </w:p>
    <w:p w:rsidR="00DF1EFC" w:rsidRDefault="00DF1EFC" w:rsidP="00DF1EFC">
      <w:pPr>
        <w:pStyle w:val="BodyText"/>
      </w:pPr>
      <w:r>
        <w:t xml:space="preserve">The use of currying is restricted to </w:t>
      </w:r>
    </w:p>
    <w:p w:rsidR="00DF1EFC" w:rsidRPr="001B6B3B" w:rsidRDefault="00DF1EFC" w:rsidP="001B6B3B">
      <w:pPr>
        <w:pStyle w:val="ListParagraph"/>
        <w:numPr>
          <w:ilvl w:val="0"/>
          <w:numId w:val="4"/>
        </w:numPr>
      </w:pPr>
      <w:r>
        <w:t>the functional programming modules</w:t>
      </w:r>
    </w:p>
    <w:p w:rsidR="00DF1EFC" w:rsidRPr="001B6B3B" w:rsidRDefault="00DF1EFC" w:rsidP="001B6B3B">
      <w:pPr>
        <w:pStyle w:val="ListParagraph"/>
        <w:numPr>
          <w:ilvl w:val="0"/>
          <w:numId w:val="4"/>
        </w:numPr>
      </w:pPr>
      <w:r>
        <w:t>the F# top level operators</w:t>
      </w:r>
    </w:p>
    <w:p w:rsidR="00DF1EFC" w:rsidRPr="00DF1EFC" w:rsidRDefault="00DF1EFC" w:rsidP="00DF1EFC">
      <w:pPr>
        <w:pStyle w:val="BodyText"/>
      </w:pPr>
      <w:r>
        <w:t>It follows the guidelines in Expert F# Chapter 19.</w:t>
      </w:r>
    </w:p>
    <w:p w:rsidR="000378EC" w:rsidRDefault="000378EC" w:rsidP="000378EC">
      <w:pPr>
        <w:pStyle w:val="Heading2"/>
        <w:ind w:left="576" w:hanging="576"/>
      </w:pPr>
      <w:bookmarkStart w:id="1111" w:name="_Toc265492383"/>
      <w:r>
        <w:t>Overloading Guidelines and Type Inference</w:t>
      </w:r>
      <w:bookmarkEnd w:id="1111"/>
    </w:p>
    <w:p w:rsidR="008E4E36" w:rsidRDefault="008E4E36" w:rsidP="008E4E36">
      <w:pPr>
        <w:pStyle w:val="BodyText"/>
      </w:pPr>
      <w:r>
        <w:t>APIs designed for use from F# use overloading far less than other .NET APIs. This is because</w:t>
      </w:r>
    </w:p>
    <w:p w:rsidR="00F04244" w:rsidRDefault="00F04244" w:rsidP="00F04244">
      <w:pPr>
        <w:pStyle w:val="BodyText"/>
        <w:numPr>
          <w:ilvl w:val="0"/>
          <w:numId w:val="4"/>
        </w:numPr>
        <w:rPr>
          <w:ins w:id="1112" w:author="Luke Hoban" w:date="2008-11-20T15:01:00Z"/>
        </w:rPr>
      </w:pPr>
      <w:ins w:id="1113" w:author="Luke Hoban" w:date="2008-11-20T15:01:00Z">
        <w:r>
          <w:t>Overloading can interact badly with type inference</w:t>
        </w:r>
      </w:ins>
    </w:p>
    <w:p w:rsidR="008E4E36" w:rsidRDefault="008E4E36" w:rsidP="008E4E36">
      <w:pPr>
        <w:pStyle w:val="BodyText"/>
        <w:numPr>
          <w:ilvl w:val="0"/>
          <w:numId w:val="4"/>
        </w:numPr>
      </w:pPr>
      <w:r>
        <w:t>Overloading is needed less through the use of F# optional parameters</w:t>
      </w:r>
    </w:p>
    <w:p w:rsidR="001275CC" w:rsidRDefault="001275CC" w:rsidP="008E4E36">
      <w:pPr>
        <w:pStyle w:val="BodyText"/>
        <w:numPr>
          <w:ilvl w:val="0"/>
          <w:numId w:val="4"/>
        </w:numPr>
      </w:pPr>
      <w:r>
        <w:t xml:space="preserve">Functional languages tend to prefer </w:t>
      </w:r>
      <w:ins w:id="1114" w:author="Don Syme" w:date="2010-06-28T10:48:00Z">
        <w:r w:rsidR="00D6340D">
          <w:t>"</w:t>
        </w:r>
      </w:ins>
      <w:del w:id="1115" w:author="Don Syme" w:date="2010-06-28T10:48:00Z">
        <w:r w:rsidDel="00D6340D">
          <w:delText>"</w:delText>
        </w:r>
      </w:del>
      <w:r>
        <w:t xml:space="preserve">parametric" overloading, present in F# through member constraints </w:t>
      </w:r>
    </w:p>
    <w:p w:rsidR="008E4E36" w:rsidDel="00F04244" w:rsidRDefault="008E4E36" w:rsidP="008E4E36">
      <w:pPr>
        <w:pStyle w:val="BodyText"/>
        <w:numPr>
          <w:ilvl w:val="0"/>
          <w:numId w:val="4"/>
        </w:numPr>
        <w:rPr>
          <w:del w:id="1116" w:author="Luke Hoban" w:date="2008-11-20T15:01:00Z"/>
        </w:rPr>
      </w:pPr>
      <w:del w:id="1117" w:author="Luke Hoban" w:date="2008-11-20T15:01:00Z">
        <w:r w:rsidDel="00F04244">
          <w:delText>Overloading can interact badly with type inference</w:delText>
        </w:r>
      </w:del>
    </w:p>
    <w:p w:rsidR="008E4E36" w:rsidRDefault="008E4E36" w:rsidP="008E4E36">
      <w:pPr>
        <w:pStyle w:val="BodyText"/>
      </w:pPr>
      <w:r>
        <w:t>Overloading may not be used with the functional programming operators since they are defined in modules.</w:t>
      </w:r>
    </w:p>
    <w:p w:rsidR="000378EC" w:rsidRDefault="000378EC" w:rsidP="000378EC">
      <w:pPr>
        <w:pStyle w:val="BodyText"/>
      </w:pPr>
      <w:r>
        <w:t xml:space="preserve">There are enormous tradeoffs between type inference and overloading as two ways to achieve succinctness in programming language design. The C# and general .NET approach is, of course, to use overloading ubiquitously at the API boundary. </w:t>
      </w:r>
    </w:p>
    <w:p w:rsidR="00211682" w:rsidRDefault="000378EC" w:rsidP="000378EC">
      <w:pPr>
        <w:pStyle w:val="BodyText"/>
      </w:pPr>
      <w:r>
        <w:t xml:space="preserve">The F# approach is very different: a core of the language and library uses </w:t>
      </w:r>
      <w:r w:rsidR="00211682">
        <w:t xml:space="preserve">a </w:t>
      </w:r>
      <w:r>
        <w:t xml:space="preserve">rigid, non-overloaded </w:t>
      </w:r>
      <w:r w:rsidR="00211682">
        <w:t xml:space="preserve">approach to language design. </w:t>
      </w:r>
      <w:r w:rsidR="00271C6C">
        <w:t xml:space="preserve">This extends beyond the functional operator core. </w:t>
      </w:r>
      <w:r w:rsidR="00211682">
        <w:t>As a result</w:t>
      </w:r>
    </w:p>
    <w:p w:rsidR="00271C6C" w:rsidRDefault="00271C6C" w:rsidP="00271C6C">
      <w:pPr>
        <w:pStyle w:val="BodyText"/>
        <w:numPr>
          <w:ilvl w:val="0"/>
          <w:numId w:val="4"/>
        </w:numPr>
      </w:pPr>
      <w:r>
        <w:t>overloading is never used in F# functional operator design</w:t>
      </w:r>
    </w:p>
    <w:p w:rsidR="00211682" w:rsidRDefault="00211682" w:rsidP="00211682">
      <w:pPr>
        <w:pStyle w:val="BodyText"/>
        <w:numPr>
          <w:ilvl w:val="0"/>
          <w:numId w:val="4"/>
        </w:numPr>
      </w:pPr>
      <w:r>
        <w:t>overloading is used rarely in F# OO API design</w:t>
      </w:r>
    </w:p>
    <w:p w:rsidR="00211682" w:rsidRDefault="00211682" w:rsidP="00211682">
      <w:pPr>
        <w:pStyle w:val="BodyText"/>
        <w:numPr>
          <w:ilvl w:val="0"/>
          <w:numId w:val="4"/>
        </w:numPr>
      </w:pPr>
      <w:r>
        <w:t>where</w:t>
      </w:r>
      <w:r w:rsidR="00271C6C">
        <w:t xml:space="preserve"> it is used it tends to be based on argument count</w:t>
      </w:r>
    </w:p>
    <w:p w:rsidR="000378EC" w:rsidRDefault="000378EC" w:rsidP="000378EC">
      <w:pPr>
        <w:pStyle w:val="BodyText"/>
      </w:pPr>
      <w:r>
        <w:t>For example, consider this:</w:t>
      </w:r>
    </w:p>
    <w:p w:rsidR="000378EC" w:rsidRPr="000378EC" w:rsidRDefault="000378EC" w:rsidP="000378EC">
      <w:pPr>
        <w:pStyle w:val="SpecBox"/>
        <w:rPr>
          <w:rFonts w:ascii="Consolas" w:hAnsi="Consolas"/>
          <w:color w:val="4F81BD" w:themeColor="accent1"/>
          <w:sz w:val="18"/>
        </w:rPr>
      </w:pPr>
      <w:r w:rsidRPr="000378EC">
        <w:rPr>
          <w:rFonts w:ascii="Consolas" w:hAnsi="Consolas"/>
          <w:color w:val="4F81BD" w:themeColor="accent1"/>
          <w:sz w:val="18"/>
        </w:rPr>
        <w:t>let</w:t>
      </w:r>
      <w:r>
        <w:rPr>
          <w:rFonts w:ascii="Consolas" w:hAnsi="Consolas"/>
          <w:color w:val="4F81BD" w:themeColor="accent1"/>
          <w:sz w:val="18"/>
        </w:rPr>
        <w:t xml:space="preserve"> mapSquare f xs = List.map (List.map f) xs</w:t>
      </w:r>
    </w:p>
    <w:p w:rsidR="000378EC" w:rsidRDefault="000378EC" w:rsidP="000378EC">
      <w:pPr>
        <w:pStyle w:val="BodyText"/>
      </w:pPr>
      <w:r>
        <w:t xml:space="preserve">Contrast against the following definition where we assume a typical overloaded "OO" member called Map: </w:t>
      </w:r>
    </w:p>
    <w:p w:rsidR="000378EC" w:rsidRPr="000378EC" w:rsidRDefault="000378EC" w:rsidP="000378EC">
      <w:pPr>
        <w:pStyle w:val="SpecBox"/>
        <w:rPr>
          <w:rFonts w:ascii="Consolas" w:hAnsi="Consolas"/>
          <w:color w:val="4F81BD" w:themeColor="accent1"/>
          <w:sz w:val="18"/>
        </w:rPr>
      </w:pPr>
      <w:r w:rsidRPr="000378EC">
        <w:rPr>
          <w:rFonts w:ascii="Consolas" w:hAnsi="Consolas"/>
          <w:color w:val="4F81BD" w:themeColor="accent1"/>
          <w:sz w:val="18"/>
        </w:rPr>
        <w:t>let</w:t>
      </w:r>
      <w:r>
        <w:rPr>
          <w:rFonts w:ascii="Consolas" w:hAnsi="Consolas"/>
          <w:color w:val="4F81BD" w:themeColor="accent1"/>
          <w:sz w:val="18"/>
        </w:rPr>
        <w:t xml:space="preserve"> mapSquare (f: 'T -&gt; 'U) (xs: list&lt;list&lt;'T&gt;&gt;) = xs.Map(fun (x:list&lt;'T&gt;) -&gt; x.Map(f))</w:t>
      </w:r>
    </w:p>
    <w:p w:rsidR="008E4E36" w:rsidRDefault="000378EC" w:rsidP="00271C6C">
      <w:pPr>
        <w:pStyle w:val="BodyText"/>
      </w:pPr>
      <w:r>
        <w:t xml:space="preserve">If the "Map" function is overloaded (e.g. in the style of LINQ's Select) then one or more type annotations </w:t>
      </w:r>
      <w:r w:rsidR="008E4E36">
        <w:t xml:space="preserve">like those shown </w:t>
      </w:r>
      <w:r>
        <w:t>are likely to be needed to resolve the overloading. This can be extremely destructive to F# programming practice in the core of the language.</w:t>
      </w:r>
      <w:r w:rsidR="008E4E36">
        <w:t xml:space="preserve"> </w:t>
      </w:r>
    </w:p>
    <w:p w:rsidR="00271C6C" w:rsidRDefault="008E4E36" w:rsidP="00271C6C">
      <w:pPr>
        <w:pStyle w:val="BodyText"/>
      </w:pPr>
      <w:r>
        <w:t>Indeed, a</w:t>
      </w:r>
      <w:r w:rsidR="00271C6C">
        <w:t xml:space="preserve"> numb</w:t>
      </w:r>
      <w:r>
        <w:t>er of F# language features such as</w:t>
      </w:r>
      <w:r w:rsidR="00271C6C">
        <w:t xml:space="preserve"> optional arguments and member co</w:t>
      </w:r>
      <w:r>
        <w:t>nstraints</w:t>
      </w:r>
      <w:r w:rsidR="00271C6C">
        <w:t xml:space="preserve"> are very much design</w:t>
      </w:r>
      <w:r>
        <w:t>ed</w:t>
      </w:r>
      <w:r w:rsidR="00271C6C">
        <w:t xml:space="preserve"> to </w:t>
      </w:r>
      <w:r>
        <w:t xml:space="preserve">reduce the need for </w:t>
      </w:r>
      <w:r w:rsidR="00271C6C">
        <w:t>overloading</w:t>
      </w:r>
      <w:r>
        <w:t xml:space="preserve"> in API design</w:t>
      </w:r>
      <w:r w:rsidR="00271C6C">
        <w:t>.</w:t>
      </w:r>
    </w:p>
    <w:p w:rsidR="000378EC" w:rsidRDefault="00271C6C" w:rsidP="00271C6C">
      <w:pPr>
        <w:pStyle w:val="BodyText"/>
      </w:pPr>
      <w:r>
        <w:t xml:space="preserve">As a result, </w:t>
      </w:r>
      <w:r w:rsidR="00211682">
        <w:t>.NET member overloading is used rarely in F# API design, and where it is used careful attention must be given to th</w:t>
      </w:r>
      <w:r>
        <w:t>e type inference ramifications.</w:t>
      </w:r>
    </w:p>
    <w:p w:rsidR="00DF1EFC" w:rsidRDefault="001C2359" w:rsidP="00B5354C">
      <w:pPr>
        <w:pStyle w:val="Heading2"/>
        <w:ind w:left="576" w:hanging="576"/>
      </w:pPr>
      <w:bookmarkStart w:id="1118" w:name="_Toc265492384"/>
      <w:r>
        <w:t>Capitalization</w:t>
      </w:r>
      <w:r w:rsidR="00DF1EFC">
        <w:t xml:space="preserve"> Guidelines</w:t>
      </w:r>
      <w:bookmarkEnd w:id="1118"/>
    </w:p>
    <w:p w:rsidR="00C43124" w:rsidRPr="00C43124" w:rsidRDefault="00C43124" w:rsidP="00C43124">
      <w:pPr>
        <w:pStyle w:val="BodyText"/>
        <w:rPr>
          <w:b/>
        </w:rPr>
      </w:pPr>
      <w:r w:rsidRPr="00C43124">
        <w:rPr>
          <w:b/>
        </w:rPr>
        <w:t xml:space="preserve">No lower case names may be used except in the functional programming </w:t>
      </w:r>
      <w:r w:rsidR="00716BD0">
        <w:rPr>
          <w:b/>
        </w:rPr>
        <w:t>operators</w:t>
      </w:r>
      <w:r w:rsidRPr="00C43124">
        <w:rPr>
          <w:b/>
        </w:rPr>
        <w:t>. In all other cases .NET</w:t>
      </w:r>
      <w:r w:rsidR="00716BD0">
        <w:rPr>
          <w:b/>
        </w:rPr>
        <w:t>/F#-OO</w:t>
      </w:r>
      <w:r w:rsidRPr="00C43124">
        <w:rPr>
          <w:b/>
        </w:rPr>
        <w:t xml:space="preserve"> guidelines must be followed.</w:t>
      </w:r>
    </w:p>
    <w:p w:rsidR="002B77AD" w:rsidRPr="00376AD9" w:rsidRDefault="008C7F6F" w:rsidP="00297631">
      <w:pPr>
        <w:pStyle w:val="ListParagraph"/>
        <w:ind w:left="17"/>
      </w:pPr>
      <w:r>
        <w:t xml:space="preserve">This DLL adopts F# </w:t>
      </w:r>
      <w:r w:rsidR="00297631">
        <w:t>capitalization</w:t>
      </w:r>
      <w:r>
        <w:t xml:space="preserve"> guidelines for F#-facing DLLs. In summary:</w:t>
      </w:r>
    </w:p>
    <w:p w:rsidR="00DF1EFC" w:rsidRDefault="00DF1EFC" w:rsidP="001C2359">
      <w:pPr>
        <w:pStyle w:val="ListParagraph"/>
        <w:numPr>
          <w:ilvl w:val="0"/>
          <w:numId w:val="4"/>
        </w:numPr>
      </w:pPr>
      <w:r>
        <w:t xml:space="preserve">PascalCase: </w:t>
      </w:r>
    </w:p>
    <w:p w:rsidR="00DF1EFC" w:rsidRDefault="00DF1EFC" w:rsidP="00DF1EFC">
      <w:pPr>
        <w:pStyle w:val="ListParagraph"/>
        <w:numPr>
          <w:ilvl w:val="1"/>
          <w:numId w:val="4"/>
        </w:numPr>
      </w:pPr>
      <w:r>
        <w:t>all library type names</w:t>
      </w:r>
      <w:r w:rsidR="002B77AD" w:rsidRPr="00376AD9">
        <w:t xml:space="preserve"> </w:t>
      </w:r>
    </w:p>
    <w:p w:rsidR="002B77AD" w:rsidRPr="00376AD9" w:rsidRDefault="002B77AD" w:rsidP="008E4E36">
      <w:pPr>
        <w:pStyle w:val="ListParagraph"/>
        <w:numPr>
          <w:ilvl w:val="1"/>
          <w:numId w:val="4"/>
        </w:numPr>
      </w:pPr>
      <w:r w:rsidRPr="00376AD9">
        <w:t xml:space="preserve">all </w:t>
      </w:r>
      <w:r w:rsidR="00DF1EFC">
        <w:t xml:space="preserve">members </w:t>
      </w:r>
    </w:p>
    <w:p w:rsidR="00DF1EFC" w:rsidRDefault="00DF1EFC" w:rsidP="001C2359">
      <w:pPr>
        <w:pStyle w:val="ListParagraph"/>
        <w:numPr>
          <w:ilvl w:val="0"/>
          <w:numId w:val="4"/>
        </w:numPr>
      </w:pPr>
      <w:r>
        <w:t>lower</w:t>
      </w:r>
      <w:r w:rsidR="00297631">
        <w:t xml:space="preserve"> case</w:t>
      </w:r>
      <w:r w:rsidR="002B77AD" w:rsidRPr="00376AD9">
        <w:t xml:space="preserve">: </w:t>
      </w:r>
    </w:p>
    <w:p w:rsidR="00DF1EFC" w:rsidRDefault="00E555D0" w:rsidP="00DF1EFC">
      <w:pPr>
        <w:pStyle w:val="ListParagraph"/>
        <w:numPr>
          <w:ilvl w:val="1"/>
          <w:numId w:val="4"/>
        </w:numPr>
      </w:pPr>
      <w:r>
        <w:t>F# top level operators</w:t>
      </w:r>
      <w:r w:rsidR="00DF1EFC">
        <w:t xml:space="preserve"> </w:t>
      </w:r>
    </w:p>
    <w:p w:rsidR="008C7F6F" w:rsidRDefault="00DF1EFC" w:rsidP="00DF1EFC">
      <w:pPr>
        <w:pStyle w:val="ListParagraph"/>
        <w:numPr>
          <w:ilvl w:val="1"/>
          <w:numId w:val="4"/>
        </w:numPr>
      </w:pPr>
      <w:r w:rsidRPr="00376AD9">
        <w:lastRenderedPageBreak/>
        <w:t xml:space="preserve">the </w:t>
      </w:r>
      <w:r>
        <w:t>"standard F# compositional functional programming operators" in the core functional programming modules</w:t>
      </w:r>
      <w:r w:rsidRPr="00376AD9">
        <w:t>: String, Set, Map, List, Seq, Option, Event</w:t>
      </w:r>
    </w:p>
    <w:p w:rsidR="00297631" w:rsidRDefault="00297631" w:rsidP="00297631"/>
    <w:p w:rsidR="008C7F6F" w:rsidRDefault="00297631" w:rsidP="00297631">
      <w:r>
        <w:t xml:space="preserve">See below for discussion of ruby_case v. camelCase. </w:t>
      </w:r>
    </w:p>
    <w:p w:rsidR="001C2359" w:rsidRDefault="001C2359" w:rsidP="001C2359">
      <w:pPr>
        <w:pStyle w:val="Heading2"/>
      </w:pPr>
      <w:bookmarkStart w:id="1119" w:name="_Toc265492385"/>
      <w:r>
        <w:t>Under</w:t>
      </w:r>
      <w:r w:rsidR="00297631">
        <w:t>s</w:t>
      </w:r>
      <w:r>
        <w:t>core Guidelines</w:t>
      </w:r>
      <w:bookmarkEnd w:id="1119"/>
    </w:p>
    <w:p w:rsidR="00C43124" w:rsidRPr="00C43124" w:rsidRDefault="00C43124" w:rsidP="00C43124">
      <w:pPr>
        <w:pStyle w:val="BodyText"/>
        <w:rPr>
          <w:b/>
        </w:rPr>
      </w:pPr>
      <w:r w:rsidRPr="00C43124">
        <w:rPr>
          <w:b/>
        </w:rPr>
        <w:t xml:space="preserve">No underscores may be used except in the functional programming </w:t>
      </w:r>
      <w:r>
        <w:rPr>
          <w:b/>
        </w:rPr>
        <w:t>operators</w:t>
      </w:r>
      <w:r w:rsidRPr="00C43124">
        <w:rPr>
          <w:b/>
        </w:rPr>
        <w:t>. In all other cases .NET</w:t>
      </w:r>
      <w:r w:rsidR="00716BD0">
        <w:rPr>
          <w:b/>
        </w:rPr>
        <w:t>/F#-OO</w:t>
      </w:r>
      <w:r w:rsidRPr="00C43124">
        <w:rPr>
          <w:b/>
        </w:rPr>
        <w:t xml:space="preserve"> guidelines must be followed.</w:t>
      </w:r>
    </w:p>
    <w:p w:rsidR="00C43124" w:rsidRDefault="00C43124" w:rsidP="001C2359">
      <w:pPr>
        <w:pStyle w:val="BodyText"/>
      </w:pPr>
      <w:r>
        <w:t xml:space="preserve">Underscores have traditionally been very heavily used in </w:t>
      </w:r>
      <w:del w:id="1120" w:author="Don Syme" w:date="2010-06-28T10:48:00Z">
        <w:r w:rsidDel="00D6340D">
          <w:delText xml:space="preserve">OCaml </w:delText>
        </w:r>
        <w:r w:rsidR="00297631" w:rsidDel="00D6340D">
          <w:delText>(</w:delText>
        </w:r>
        <w:r w:rsidDel="00D6340D">
          <w:delText xml:space="preserve">and </w:delText>
        </w:r>
        <w:r w:rsidR="00297631" w:rsidDel="00D6340D">
          <w:delText xml:space="preserve">thus </w:delText>
        </w:r>
      </w:del>
      <w:r w:rsidR="00297631">
        <w:t xml:space="preserve">early </w:t>
      </w:r>
      <w:r>
        <w:t>F#</w:t>
      </w:r>
      <w:del w:id="1121" w:author="Don Syme" w:date="2010-06-28T10:48:00Z">
        <w:r w:rsidR="00297631" w:rsidDel="00D6340D">
          <w:delText>)</w:delText>
        </w:r>
      </w:del>
      <w:r>
        <w:t xml:space="preserve"> programming. The style is extremely pervasive in some quarters of F# programming and </w:t>
      </w:r>
      <w:r w:rsidR="00297631">
        <w:t xml:space="preserve">is likely to </w:t>
      </w:r>
      <w:r>
        <w:t xml:space="preserve">constitute a significant part of F# development methodology for a substantial number of </w:t>
      </w:r>
      <w:r w:rsidR="00297631">
        <w:t xml:space="preserve">highly vocal and influential </w:t>
      </w:r>
      <w:r>
        <w:t>users</w:t>
      </w:r>
      <w:r w:rsidR="00297631">
        <w:t xml:space="preserve"> and community members</w:t>
      </w:r>
      <w:r>
        <w:t>. For example, Jon Harrop's book F# for Scientists use</w:t>
      </w:r>
      <w:ins w:id="1122" w:author="Don Syme" w:date="2010-06-28T10:48:00Z">
        <w:r w:rsidR="00D6340D">
          <w:t>d</w:t>
        </w:r>
      </w:ins>
      <w:del w:id="1123" w:author="Don Syme" w:date="2010-06-28T10:48:00Z">
        <w:r w:rsidDel="00D6340D">
          <w:delText>s</w:delText>
        </w:r>
      </w:del>
      <w:r>
        <w:t xml:space="preserve"> underscores throughout</w:t>
      </w:r>
      <w:ins w:id="1124" w:author="Don Syme" w:date="2010-06-28T10:48:00Z">
        <w:r w:rsidR="00D6340D">
          <w:t>, though his later work now uses camelCase.</w:t>
        </w:r>
      </w:ins>
      <w:del w:id="1125" w:author="Don Syme" w:date="2010-06-28T10:48:00Z">
        <w:r w:rsidDel="00D6340D">
          <w:delText xml:space="preserve">. </w:delText>
        </w:r>
      </w:del>
    </w:p>
    <w:p w:rsidR="00C43124" w:rsidRDefault="00C43124" w:rsidP="001C2359">
      <w:pPr>
        <w:pStyle w:val="BodyText"/>
      </w:pPr>
      <w:r>
        <w:t xml:space="preserve">Since 2007 there has been a long standing effort by the F# team to reduce and minimize the use of underscores throughout the F# library. This has resulted in the </w:t>
      </w:r>
      <w:del w:id="1126" w:author="Don Syme" w:date="2010-06-28T10:48:00Z">
        <w:r w:rsidDel="00427F8B">
          <w:delText xml:space="preserve">near </w:delText>
        </w:r>
      </w:del>
      <w:r>
        <w:t>total elimination of underscores from the library itself.</w:t>
      </w:r>
    </w:p>
    <w:p w:rsidR="00DF1EFC" w:rsidDel="00427F8B" w:rsidRDefault="00C43124" w:rsidP="001C2359">
      <w:pPr>
        <w:pStyle w:val="BodyText"/>
        <w:rPr>
          <w:del w:id="1127" w:author="Don Syme" w:date="2010-06-28T10:49:00Z"/>
        </w:rPr>
      </w:pPr>
      <w:del w:id="1128" w:author="Don Syme" w:date="2010-06-28T10:49:00Z">
        <w:r w:rsidDel="00427F8B">
          <w:delText>However, some cases remain</w:delText>
        </w:r>
        <w:r w:rsidR="00F3258B" w:rsidDel="00427F8B">
          <w:delText xml:space="preserve">. </w:delText>
        </w:r>
        <w:r w:rsidDel="00427F8B">
          <w:delText>As a result, t</w:delText>
        </w:r>
        <w:r w:rsidR="001C2359" w:rsidDel="00427F8B">
          <w:delText>he following uses of underscores are tolerated in functional programming operators</w:delText>
        </w:r>
        <w:r w:rsidR="00297631" w:rsidDel="00427F8B">
          <w:delText xml:space="preserve"> in the current design of the functional programming operators in FSharp.Core.dll</w:delText>
        </w:r>
        <w:bookmarkStart w:id="1129" w:name="_Toc265492386"/>
        <w:bookmarkEnd w:id="1129"/>
      </w:del>
    </w:p>
    <w:p w:rsidR="00D30C90" w:rsidDel="00427F8B" w:rsidRDefault="00D30C90" w:rsidP="001C2359">
      <w:pPr>
        <w:pStyle w:val="ListParagraph"/>
        <w:rPr>
          <w:del w:id="1130" w:author="Don Syme" w:date="2010-06-28T10:49:00Z"/>
        </w:rPr>
      </w:pPr>
      <w:del w:id="1131" w:author="Don Syme" w:date="2010-06-28T10:49:00Z">
        <w:r w:rsidDel="00427F8B">
          <w:delText>to_ and of</w:delText>
        </w:r>
      </w:del>
      <w:ins w:id="1132" w:author="Luke Hoban" w:date="2008-11-20T15:05:00Z">
        <w:del w:id="1133" w:author="Don Syme" w:date="2010-06-28T10:49:00Z">
          <w:r w:rsidR="00F04244" w:rsidDel="00427F8B">
            <w:delText>_</w:delText>
          </w:r>
        </w:del>
      </w:ins>
      <w:del w:id="1134" w:author="Don Syme" w:date="2010-06-28T10:49:00Z">
        <w:r w:rsidDel="00427F8B">
          <w:delText xml:space="preserve"> as a prefix:</w:delText>
        </w:r>
        <w:bookmarkStart w:id="1135" w:name="_Toc265492387"/>
        <w:bookmarkEnd w:id="1135"/>
      </w:del>
    </w:p>
    <w:p w:rsidR="002B77AD" w:rsidDel="00427F8B" w:rsidRDefault="00DF1EFC" w:rsidP="00D30C90">
      <w:pPr>
        <w:pStyle w:val="ListParagraph"/>
        <w:ind w:firstLine="720"/>
        <w:rPr>
          <w:del w:id="1136" w:author="Don Syme" w:date="2010-06-28T10:49:00Z"/>
        </w:rPr>
      </w:pPr>
      <w:del w:id="1137" w:author="Don Syme" w:date="2010-06-28T10:49:00Z">
        <w:r w:rsidDel="00427F8B">
          <w:delText>to_type</w:delText>
        </w:r>
        <w:r w:rsidR="008C7F6F" w:rsidDel="00427F8B">
          <w:delText xml:space="preserve">: </w:delText>
        </w:r>
        <w:r w:rsidDel="00427F8B">
          <w:delText>F# qualified forward conversion functions (e.g. List.to_array)</w:delText>
        </w:r>
        <w:bookmarkStart w:id="1138" w:name="_Toc265492388"/>
        <w:bookmarkEnd w:id="1138"/>
      </w:del>
    </w:p>
    <w:p w:rsidR="00DF1EFC" w:rsidDel="00427F8B" w:rsidRDefault="00DF1EFC" w:rsidP="00D30C90">
      <w:pPr>
        <w:pStyle w:val="ListParagraph"/>
        <w:ind w:firstLine="720"/>
        <w:rPr>
          <w:del w:id="1139" w:author="Don Syme" w:date="2010-06-28T10:49:00Z"/>
        </w:rPr>
      </w:pPr>
      <w:del w:id="1140" w:author="Don Syme" w:date="2010-06-28T10:49:00Z">
        <w:r w:rsidDel="00427F8B">
          <w:delText>of_type: F# qualified reverse conversion functions</w:delText>
        </w:r>
        <w:bookmarkStart w:id="1141" w:name="_Toc265492389"/>
        <w:bookmarkEnd w:id="1141"/>
      </w:del>
    </w:p>
    <w:p w:rsidR="001C2359" w:rsidRDefault="001C2359" w:rsidP="001C2359">
      <w:pPr>
        <w:pStyle w:val="Heading2"/>
        <w:ind w:left="576" w:hanging="576"/>
      </w:pPr>
      <w:bookmarkStart w:id="1142" w:name="_Toc265492390"/>
      <w:r>
        <w:t>Abbreviation Guidelines</w:t>
      </w:r>
      <w:bookmarkEnd w:id="1142"/>
    </w:p>
    <w:p w:rsidR="00297631" w:rsidRDefault="00297631" w:rsidP="001C2359">
      <w:pPr>
        <w:pStyle w:val="BodyText"/>
      </w:pPr>
      <w:r>
        <w:t>F# functional operator design eschews overloading. Instead abbreviations are used. This is widely popular and is an integral part of functional programming in a type inferred language.</w:t>
      </w:r>
    </w:p>
    <w:p w:rsidR="001C2359" w:rsidRDefault="00297631" w:rsidP="001C2359">
      <w:pPr>
        <w:pStyle w:val="BodyText"/>
      </w:pPr>
      <w:r>
        <w:t>Thus t</w:t>
      </w:r>
      <w:r w:rsidR="001C2359">
        <w:t>he following uses of abbreviations are tolerated in the design</w:t>
      </w:r>
      <w:r>
        <w:t xml:space="preserve"> of th</w:t>
      </w:r>
      <w:r w:rsidR="000378EC">
        <w:t>e functional operators in FShar</w:t>
      </w:r>
      <w:r>
        <w:t>.Core.dll</w:t>
      </w:r>
    </w:p>
    <w:p w:rsidR="00297631" w:rsidRDefault="00297631" w:rsidP="001C2359">
      <w:pPr>
        <w:pStyle w:val="ListParagraph"/>
      </w:pPr>
      <w:r>
        <w:t>&lt;many abbreviations for top level operators, e.g. sin&gt;</w:t>
      </w:r>
    </w:p>
    <w:p w:rsidR="001C2359" w:rsidRDefault="001C2359" w:rsidP="001C2359">
      <w:pPr>
        <w:pStyle w:val="ListParagraph"/>
      </w:pPr>
      <w:r>
        <w:t>List.rev</w:t>
      </w:r>
      <w:r>
        <w:tab/>
      </w:r>
      <w:r>
        <w:tab/>
        <w:t>reverse</w:t>
      </w:r>
    </w:p>
    <w:p w:rsidR="001C2359" w:rsidDel="00427F8B" w:rsidRDefault="001C2359" w:rsidP="001C2359">
      <w:pPr>
        <w:pStyle w:val="ListParagraph"/>
        <w:rPr>
          <w:del w:id="1143" w:author="Don Syme" w:date="2010-06-28T10:49:00Z"/>
        </w:rPr>
      </w:pPr>
      <w:del w:id="1144" w:author="Don Syme" w:date="2010-06-28T10:49:00Z">
        <w:r w:rsidDel="00427F8B">
          <w:delText>List.hd</w:delText>
        </w:r>
        <w:r w:rsidDel="00427F8B">
          <w:tab/>
        </w:r>
        <w:r w:rsidDel="00427F8B">
          <w:tab/>
          <w:delText>head</w:delText>
        </w:r>
      </w:del>
    </w:p>
    <w:p w:rsidR="001C2359" w:rsidDel="00427F8B" w:rsidRDefault="001C2359" w:rsidP="001C2359">
      <w:pPr>
        <w:pStyle w:val="ListParagraph"/>
        <w:rPr>
          <w:del w:id="1145" w:author="Don Syme" w:date="2010-06-28T10:49:00Z"/>
        </w:rPr>
      </w:pPr>
      <w:del w:id="1146" w:author="Don Syme" w:date="2010-06-28T10:49:00Z">
        <w:r w:rsidDel="00427F8B">
          <w:delText>List.tl</w:delText>
        </w:r>
        <w:r w:rsidDel="00427F8B">
          <w:tab/>
        </w:r>
        <w:r w:rsidDel="00427F8B">
          <w:tab/>
          <w:delText>tail</w:delText>
        </w:r>
      </w:del>
    </w:p>
    <w:p w:rsidR="001C2359" w:rsidRDefault="001C2359" w:rsidP="001C2359">
      <w:pPr>
        <w:pStyle w:val="ListParagraph"/>
      </w:pPr>
      <w:r>
        <w:t>List.</w:t>
      </w:r>
      <w:r w:rsidR="00D30C90">
        <w:t>mapi</w:t>
      </w:r>
      <w:r w:rsidR="00D30C90">
        <w:tab/>
        <w:t>map-indexed</w:t>
      </w:r>
    </w:p>
    <w:p w:rsidR="00427F8B" w:rsidRDefault="00427F8B" w:rsidP="00427F8B">
      <w:pPr>
        <w:pStyle w:val="ListParagraph"/>
        <w:rPr>
          <w:ins w:id="1147" w:author="Don Syme" w:date="2010-06-28T10:49:00Z"/>
        </w:rPr>
      </w:pPr>
      <w:ins w:id="1148" w:author="Don Syme" w:date="2010-06-28T10:49:00Z">
        <w:r>
          <w:t>List.iter</w:t>
        </w:r>
        <w:r>
          <w:tab/>
        </w:r>
        <w:r>
          <w:tab/>
          <w:t>iterate</w:t>
        </w:r>
      </w:ins>
    </w:p>
    <w:p w:rsidR="008C7F6F" w:rsidRDefault="00297631" w:rsidP="00D30C90">
      <w:pPr>
        <w:pStyle w:val="ListParagraph"/>
      </w:pPr>
      <w:r>
        <w:t>List.iteri</w:t>
      </w:r>
      <w:r>
        <w:tab/>
      </w:r>
      <w:r w:rsidR="00F3258B">
        <w:tab/>
      </w:r>
      <w:r w:rsidR="00D30C90">
        <w:t>iterate-indexed</w:t>
      </w:r>
    </w:p>
    <w:p w:rsidR="000378EC" w:rsidRDefault="000378EC" w:rsidP="00D30C90">
      <w:pPr>
        <w:pStyle w:val="ListParagraph"/>
      </w:pPr>
      <w:r>
        <w:t>List.init</w:t>
      </w:r>
      <w:r>
        <w:tab/>
      </w:r>
      <w:r>
        <w:tab/>
        <w:t>initialize</w:t>
      </w:r>
    </w:p>
    <w:p w:rsidR="000378EC" w:rsidRDefault="000378EC" w:rsidP="00D30C90">
      <w:pPr>
        <w:pStyle w:val="ListParagraph"/>
      </w:pPr>
      <w:r>
        <w:t>List.nth</w:t>
      </w:r>
      <w:r>
        <w:tab/>
      </w:r>
      <w:r>
        <w:tab/>
        <w:t>integer index into list (n'th)</w:t>
      </w:r>
    </w:p>
    <w:p w:rsidR="008E4E36" w:rsidDel="00427F8B" w:rsidRDefault="00297631" w:rsidP="00D30C90">
      <w:pPr>
        <w:pStyle w:val="Note"/>
        <w:rPr>
          <w:del w:id="1149" w:author="Don Syme" w:date="2010-06-28T10:49:00Z"/>
        </w:rPr>
      </w:pPr>
      <w:r>
        <w:t>Note: Some of these abbreviations have been the subject of much discussion in the F# team</w:t>
      </w:r>
      <w:ins w:id="1150" w:author="Don Syme" w:date="2010-06-28T10:49:00Z">
        <w:r w:rsidR="00427F8B">
          <w:t>.</w:t>
        </w:r>
      </w:ins>
      <w:del w:id="1151" w:author="Don Syme" w:date="2010-06-28T10:49:00Z">
        <w:r w:rsidDel="00427F8B">
          <w:delText>,</w:delText>
        </w:r>
      </w:del>
      <w:ins w:id="1152" w:author="Don Syme" w:date="2010-06-28T10:49:00Z">
        <w:r w:rsidR="00427F8B" w:rsidDel="00427F8B">
          <w:t xml:space="preserve"> </w:t>
        </w:r>
      </w:ins>
      <w:del w:id="1153" w:author="Don Syme" w:date="2010-06-28T10:49:00Z">
        <w:r w:rsidDel="00427F8B">
          <w:delText xml:space="preserve"> e.g. is it worth replacing List.hd with List.head</w:delText>
        </w:r>
        <w:r w:rsidR="000378EC" w:rsidDel="00427F8B">
          <w:delText>, or by removing the function altogether and requiring the use of the operator</w:delText>
        </w:r>
        <w:r w:rsidR="008E4E36" w:rsidDel="00427F8B">
          <w:delText xml:space="preserve"> (thus "breaking" with OCaml and Early F# practice). </w:delText>
        </w:r>
        <w:r w:rsidDel="00427F8B">
          <w:delText xml:space="preserve">On the whole we have avoided making such superficial (and very irritating) changes to the functional programming core operators unless they bring a really substantial improvement to the experience of using the language. </w:delText>
        </w:r>
        <w:r w:rsidR="000378EC" w:rsidDel="00427F8B">
          <w:delText xml:space="preserve">In the case of List.hd and List.tl the operators </w:delText>
        </w:r>
        <w:r w:rsidR="008E4E36" w:rsidDel="00427F8B">
          <w:delText xml:space="preserve">are used relatively rarely. </w:delText>
        </w:r>
      </w:del>
    </w:p>
    <w:p w:rsidR="00297631" w:rsidRDefault="008E4E36" w:rsidP="00D30C90">
      <w:pPr>
        <w:pStyle w:val="Note"/>
      </w:pPr>
      <w:r>
        <w:t>U</w:t>
      </w:r>
      <w:r w:rsidR="000378EC">
        <w:t xml:space="preserve">ltimately we </w:t>
      </w:r>
      <w:r>
        <w:t>decided we were</w:t>
      </w:r>
      <w:r w:rsidR="000378EC">
        <w:t xml:space="preserve"> willing to recognize the heritage of F# in cases such as this and just leave things as they are.</w:t>
      </w:r>
      <w:r w:rsidR="00297631">
        <w:t xml:space="preserve"> </w:t>
      </w:r>
    </w:p>
    <w:p w:rsidR="000378EC" w:rsidRDefault="000378EC" w:rsidP="000378EC">
      <w:pPr>
        <w:pStyle w:val="BodyText"/>
      </w:pPr>
    </w:p>
    <w:p w:rsidR="001C2359" w:rsidRPr="00DF1EFC" w:rsidRDefault="001C2359" w:rsidP="00D30C90">
      <w:pPr>
        <w:pStyle w:val="Note"/>
        <w:rPr>
          <w:lang w:val="en-US"/>
        </w:rPr>
      </w:pPr>
      <w:r>
        <w:t xml:space="preserve">Note: the use of </w:t>
      </w:r>
      <w:r w:rsidR="00D30C90">
        <w:t xml:space="preserve">abbreviations </w:t>
      </w:r>
      <w:r>
        <w:t xml:space="preserve">goes against .NET style guidelines. This tension </w:t>
      </w:r>
      <w:r w:rsidR="00D30C90">
        <w:t xml:space="preserve">is a </w:t>
      </w:r>
      <w:r>
        <w:t>difficult point</w:t>
      </w:r>
      <w:r w:rsidR="00D30C90">
        <w:t xml:space="preserve"> to resolve, though ultimately our choice has been to </w:t>
      </w:r>
      <w:del w:id="1154" w:author="Luke Hoban" w:date="2008-11-20T15:06:00Z">
        <w:r w:rsidR="00D30C90" w:rsidDel="00F04244">
          <w:delText xml:space="preserve">tade </w:delText>
        </w:r>
      </w:del>
      <w:ins w:id="1155" w:author="Luke Hoban" w:date="2008-11-20T15:06:00Z">
        <w:r w:rsidR="00F04244">
          <w:t xml:space="preserve">lean </w:t>
        </w:r>
      </w:ins>
      <w:r w:rsidR="00D30C90">
        <w:t>towards succinctness and away from longer names and/or overloading.</w:t>
      </w:r>
      <w:r>
        <w:t xml:space="preserve"> </w:t>
      </w:r>
    </w:p>
    <w:p w:rsidR="000D26C8" w:rsidRPr="00DF274C" w:rsidRDefault="00A81FC6" w:rsidP="00B5354C">
      <w:pPr>
        <w:pStyle w:val="Heading1"/>
      </w:pPr>
      <w:bookmarkStart w:id="1156" w:name="_Toc265492391"/>
      <w:r w:rsidRPr="00DF274C">
        <w:lastRenderedPageBreak/>
        <w:t>FSharp</w:t>
      </w:r>
      <w:r w:rsidR="000D26C8" w:rsidRPr="00DF274C">
        <w:t>.Core</w:t>
      </w:r>
      <w:r w:rsidR="0063293B">
        <w:t xml:space="preserve"> – Basic Operators</w:t>
      </w:r>
      <w:bookmarkEnd w:id="1156"/>
    </w:p>
    <w:p w:rsidR="00E06DCF" w:rsidRPr="00321D21" w:rsidRDefault="00E06DCF" w:rsidP="00E06DCF">
      <w:pPr>
        <w:pStyle w:val="Heading2"/>
      </w:pPr>
      <w:bookmarkStart w:id="1157" w:name="_Toc207785811"/>
      <w:bookmarkStart w:id="1158" w:name="_Toc265492392"/>
      <w:r w:rsidRPr="008B72D8">
        <w:t>Basic Type Abbreviations</w:t>
      </w:r>
      <w:bookmarkEnd w:id="1157"/>
      <w:bookmarkEnd w:id="1158"/>
    </w:p>
    <w:tbl>
      <w:tblPr>
        <w:tblStyle w:val="LightList-Accent11"/>
        <w:tblW w:w="0" w:type="auto"/>
        <w:tblInd w:w="720" w:type="dxa"/>
        <w:tblLook w:val="04A0"/>
      </w:tblPr>
      <w:tblGrid>
        <w:gridCol w:w="3080"/>
        <w:gridCol w:w="3081"/>
      </w:tblGrid>
      <w:tr w:rsidR="00E06DCF" w:rsidTr="00E06DCF">
        <w:trPr>
          <w:cnfStyle w:val="100000000000"/>
        </w:trPr>
        <w:tc>
          <w:tcPr>
            <w:cnfStyle w:val="001000000000"/>
            <w:tcW w:w="3080" w:type="dxa"/>
          </w:tcPr>
          <w:p w:rsidR="00E06DCF" w:rsidRDefault="00E06DCF" w:rsidP="00E06DCF">
            <w:pPr>
              <w:rPr>
                <w:lang w:eastAsia="en-GB"/>
              </w:rPr>
            </w:pPr>
            <w:r>
              <w:rPr>
                <w:lang w:eastAsia="en-GB"/>
              </w:rPr>
              <w:t>Type Name</w:t>
            </w:r>
          </w:p>
        </w:tc>
        <w:tc>
          <w:tcPr>
            <w:tcW w:w="3081" w:type="dxa"/>
          </w:tcPr>
          <w:p w:rsidR="00E06DCF" w:rsidRDefault="00E06DCF" w:rsidP="00E06DCF">
            <w:pPr>
              <w:cnfStyle w:val="100000000000"/>
              <w:rPr>
                <w:lang w:eastAsia="en-GB"/>
              </w:rPr>
            </w:pPr>
            <w:r>
              <w:rPr>
                <w:lang w:eastAsia="en-GB"/>
              </w:rPr>
              <w:t xml:space="preserve">Short Description </w:t>
            </w:r>
          </w:p>
        </w:tc>
      </w:tr>
      <w:tr w:rsidR="00E06DCF" w:rsidTr="00E06DCF">
        <w:trPr>
          <w:cnfStyle w:val="000000100000"/>
        </w:trPr>
        <w:tc>
          <w:tcPr>
            <w:cnfStyle w:val="001000000000"/>
            <w:tcW w:w="3080" w:type="dxa"/>
          </w:tcPr>
          <w:p w:rsidR="00E06DCF" w:rsidRPr="008B72D8" w:rsidRDefault="00E06DCF" w:rsidP="00E06DCF">
            <w:pPr>
              <w:rPr>
                <w:rStyle w:val="CodeInline"/>
              </w:rPr>
            </w:pPr>
            <w:r w:rsidRPr="008B72D8">
              <w:rPr>
                <w:rStyle w:val="CodeInline"/>
              </w:rPr>
              <w:t>obj</w:t>
            </w:r>
          </w:p>
        </w:tc>
        <w:tc>
          <w:tcPr>
            <w:tcW w:w="3081" w:type="dxa"/>
          </w:tcPr>
          <w:p w:rsidR="00E06DCF" w:rsidRDefault="00E06DCF" w:rsidP="00E06DCF">
            <w:pPr>
              <w:pStyle w:val="Description"/>
              <w:cnfStyle w:val="000000100000"/>
              <w:rPr>
                <w:lang w:eastAsia="en-GB"/>
              </w:rPr>
            </w:pPr>
            <w:r>
              <w:rPr>
                <w:lang w:eastAsia="en-GB"/>
              </w:rPr>
              <w:t>System.Object</w:t>
            </w:r>
          </w:p>
        </w:tc>
      </w:tr>
      <w:tr w:rsidR="00E06DCF" w:rsidTr="00E06DCF">
        <w:tc>
          <w:tcPr>
            <w:cnfStyle w:val="001000000000"/>
            <w:tcW w:w="3080" w:type="dxa"/>
          </w:tcPr>
          <w:p w:rsidR="00E06DCF" w:rsidRPr="008B72D8" w:rsidRDefault="00E06DCF" w:rsidP="00E06DCF">
            <w:pPr>
              <w:rPr>
                <w:rStyle w:val="CodeInline"/>
              </w:rPr>
            </w:pPr>
            <w:r w:rsidRPr="008B72D8">
              <w:rPr>
                <w:rStyle w:val="CodeInline"/>
              </w:rPr>
              <w:t>exn</w:t>
            </w:r>
          </w:p>
        </w:tc>
        <w:tc>
          <w:tcPr>
            <w:tcW w:w="3081" w:type="dxa"/>
          </w:tcPr>
          <w:p w:rsidR="00E06DCF" w:rsidRDefault="00E06DCF" w:rsidP="00E06DCF">
            <w:pPr>
              <w:pStyle w:val="Description"/>
              <w:cnfStyle w:val="000000000000"/>
              <w:rPr>
                <w:lang w:eastAsia="en-GB"/>
              </w:rPr>
            </w:pPr>
            <w:r>
              <w:rPr>
                <w:lang w:eastAsia="en-GB"/>
              </w:rPr>
              <w:t>System.Exception</w:t>
            </w:r>
          </w:p>
        </w:tc>
      </w:tr>
      <w:tr w:rsidR="00E06DCF" w:rsidTr="00E06DCF">
        <w:trPr>
          <w:cnfStyle w:val="000000100000"/>
        </w:trPr>
        <w:tc>
          <w:tcPr>
            <w:cnfStyle w:val="001000000000"/>
            <w:tcW w:w="3080" w:type="dxa"/>
          </w:tcPr>
          <w:p w:rsidR="00E06DCF" w:rsidRPr="008B72D8" w:rsidRDefault="00E06DCF" w:rsidP="00E06DCF">
            <w:pPr>
              <w:rPr>
                <w:rStyle w:val="CodeInline"/>
              </w:rPr>
            </w:pPr>
            <w:r w:rsidRPr="008B72D8">
              <w:rPr>
                <w:rStyle w:val="CodeInline"/>
              </w:rPr>
              <w:t>nativeint</w:t>
            </w:r>
          </w:p>
        </w:tc>
        <w:tc>
          <w:tcPr>
            <w:tcW w:w="3081" w:type="dxa"/>
          </w:tcPr>
          <w:p w:rsidR="00E06DCF" w:rsidRDefault="00E06DCF" w:rsidP="00E06DCF">
            <w:pPr>
              <w:pStyle w:val="Description"/>
              <w:cnfStyle w:val="000000100000"/>
              <w:rPr>
                <w:lang w:eastAsia="en-GB"/>
              </w:rPr>
            </w:pPr>
            <w:r>
              <w:rPr>
                <w:lang w:eastAsia="en-GB"/>
              </w:rPr>
              <w:t>System.IntPtr</w:t>
            </w:r>
          </w:p>
        </w:tc>
      </w:tr>
      <w:tr w:rsidR="00E06DCF" w:rsidTr="00E06DCF">
        <w:tc>
          <w:tcPr>
            <w:cnfStyle w:val="001000000000"/>
            <w:tcW w:w="3080" w:type="dxa"/>
          </w:tcPr>
          <w:p w:rsidR="00E06DCF" w:rsidRPr="008B72D8" w:rsidRDefault="00E06DCF" w:rsidP="00E06DCF">
            <w:pPr>
              <w:rPr>
                <w:rStyle w:val="CodeInline"/>
              </w:rPr>
            </w:pPr>
            <w:r w:rsidRPr="008B72D8">
              <w:rPr>
                <w:rStyle w:val="CodeInline"/>
              </w:rPr>
              <w:t>unativeint</w:t>
            </w:r>
          </w:p>
        </w:tc>
        <w:tc>
          <w:tcPr>
            <w:tcW w:w="3081" w:type="dxa"/>
          </w:tcPr>
          <w:p w:rsidR="00E06DCF" w:rsidRDefault="00E06DCF" w:rsidP="00E06DCF">
            <w:pPr>
              <w:pStyle w:val="Description"/>
              <w:cnfStyle w:val="000000000000"/>
              <w:rPr>
                <w:lang w:eastAsia="en-GB"/>
              </w:rPr>
            </w:pPr>
            <w:r>
              <w:rPr>
                <w:lang w:eastAsia="en-GB"/>
              </w:rPr>
              <w:t>System.UIntPtr</w:t>
            </w:r>
          </w:p>
        </w:tc>
      </w:tr>
      <w:tr w:rsidR="00E06DCF" w:rsidTr="00E06DCF">
        <w:trPr>
          <w:cnfStyle w:val="000000100000"/>
        </w:trPr>
        <w:tc>
          <w:tcPr>
            <w:cnfStyle w:val="001000000000"/>
            <w:tcW w:w="3080" w:type="dxa"/>
          </w:tcPr>
          <w:p w:rsidR="00E06DCF" w:rsidRPr="008B72D8" w:rsidRDefault="00E06DCF" w:rsidP="00E06DCF">
            <w:pPr>
              <w:rPr>
                <w:rStyle w:val="CodeInline"/>
              </w:rPr>
            </w:pPr>
            <w:r w:rsidRPr="008B72D8">
              <w:rPr>
                <w:rStyle w:val="CodeInline"/>
              </w:rPr>
              <w:t>string</w:t>
            </w:r>
          </w:p>
        </w:tc>
        <w:tc>
          <w:tcPr>
            <w:tcW w:w="3081" w:type="dxa"/>
          </w:tcPr>
          <w:p w:rsidR="00E06DCF" w:rsidRDefault="00E06DCF" w:rsidP="00E06DCF">
            <w:pPr>
              <w:pStyle w:val="Description"/>
              <w:cnfStyle w:val="000000100000"/>
              <w:rPr>
                <w:lang w:eastAsia="en-GB"/>
              </w:rPr>
            </w:pPr>
            <w:r>
              <w:rPr>
                <w:lang w:eastAsia="en-GB"/>
              </w:rPr>
              <w:t>System.String</w:t>
            </w:r>
          </w:p>
        </w:tc>
      </w:tr>
      <w:tr w:rsidR="00E06DCF" w:rsidTr="00E06DCF">
        <w:tc>
          <w:tcPr>
            <w:cnfStyle w:val="001000000000"/>
            <w:tcW w:w="3080" w:type="dxa"/>
          </w:tcPr>
          <w:p w:rsidR="00E06DCF" w:rsidRPr="008B72D8" w:rsidRDefault="00E06DCF" w:rsidP="00E06DCF">
            <w:pPr>
              <w:rPr>
                <w:rStyle w:val="CodeInline"/>
              </w:rPr>
            </w:pPr>
            <w:r w:rsidRPr="008B72D8">
              <w:rPr>
                <w:rStyle w:val="CodeInline"/>
              </w:rPr>
              <w:t>float32, single</w:t>
            </w:r>
          </w:p>
        </w:tc>
        <w:tc>
          <w:tcPr>
            <w:tcW w:w="3081" w:type="dxa"/>
          </w:tcPr>
          <w:p w:rsidR="00E06DCF" w:rsidRDefault="00E06DCF" w:rsidP="00E06DCF">
            <w:pPr>
              <w:pStyle w:val="Description"/>
              <w:cnfStyle w:val="000000000000"/>
              <w:rPr>
                <w:lang w:eastAsia="en-GB"/>
              </w:rPr>
            </w:pPr>
            <w:r>
              <w:rPr>
                <w:lang w:eastAsia="en-GB"/>
              </w:rPr>
              <w:t>System.Single</w:t>
            </w:r>
          </w:p>
        </w:tc>
      </w:tr>
      <w:tr w:rsidR="00E06DCF" w:rsidTr="00E06DCF">
        <w:trPr>
          <w:cnfStyle w:val="000000100000"/>
        </w:trPr>
        <w:tc>
          <w:tcPr>
            <w:cnfStyle w:val="001000000000"/>
            <w:tcW w:w="3080" w:type="dxa"/>
          </w:tcPr>
          <w:p w:rsidR="00E06DCF" w:rsidRPr="008B72D8" w:rsidRDefault="00E06DCF" w:rsidP="00E06DCF">
            <w:pPr>
              <w:rPr>
                <w:rStyle w:val="CodeInline"/>
              </w:rPr>
            </w:pPr>
            <w:r w:rsidRPr="008B72D8">
              <w:rPr>
                <w:rStyle w:val="CodeInline"/>
              </w:rPr>
              <w:t>float, double</w:t>
            </w:r>
          </w:p>
        </w:tc>
        <w:tc>
          <w:tcPr>
            <w:tcW w:w="3081" w:type="dxa"/>
          </w:tcPr>
          <w:p w:rsidR="00E06DCF" w:rsidRDefault="00E06DCF" w:rsidP="00E06DCF">
            <w:pPr>
              <w:pStyle w:val="Description"/>
              <w:cnfStyle w:val="000000100000"/>
              <w:rPr>
                <w:lang w:eastAsia="en-GB"/>
              </w:rPr>
            </w:pPr>
            <w:r>
              <w:rPr>
                <w:lang w:eastAsia="en-GB"/>
              </w:rPr>
              <w:t>System.Double</w:t>
            </w:r>
          </w:p>
        </w:tc>
      </w:tr>
      <w:tr w:rsidR="00E06DCF" w:rsidTr="00E06DCF">
        <w:tc>
          <w:tcPr>
            <w:cnfStyle w:val="001000000000"/>
            <w:tcW w:w="3080" w:type="dxa"/>
          </w:tcPr>
          <w:p w:rsidR="00E06DCF" w:rsidRPr="008B72D8" w:rsidRDefault="00E06DCF" w:rsidP="00E06DCF">
            <w:pPr>
              <w:rPr>
                <w:rStyle w:val="CodeInline"/>
              </w:rPr>
            </w:pPr>
            <w:r w:rsidRPr="008B72D8">
              <w:rPr>
                <w:rStyle w:val="CodeInline"/>
              </w:rPr>
              <w:t>sbyte</w:t>
            </w:r>
          </w:p>
        </w:tc>
        <w:tc>
          <w:tcPr>
            <w:tcW w:w="3081" w:type="dxa"/>
          </w:tcPr>
          <w:p w:rsidR="00E06DCF" w:rsidRDefault="00E06DCF" w:rsidP="00E06DCF">
            <w:pPr>
              <w:pStyle w:val="Description"/>
              <w:cnfStyle w:val="000000000000"/>
              <w:rPr>
                <w:lang w:eastAsia="en-GB"/>
              </w:rPr>
            </w:pPr>
            <w:r>
              <w:rPr>
                <w:lang w:eastAsia="en-GB"/>
              </w:rPr>
              <w:t>System.SByte</w:t>
            </w:r>
          </w:p>
        </w:tc>
      </w:tr>
      <w:tr w:rsidR="00E06DCF" w:rsidTr="00E06DCF">
        <w:trPr>
          <w:cnfStyle w:val="000000100000"/>
        </w:trPr>
        <w:tc>
          <w:tcPr>
            <w:cnfStyle w:val="001000000000"/>
            <w:tcW w:w="3080" w:type="dxa"/>
          </w:tcPr>
          <w:p w:rsidR="00E06DCF" w:rsidRPr="008B72D8" w:rsidRDefault="00E06DCF" w:rsidP="00E06DCF">
            <w:pPr>
              <w:rPr>
                <w:rStyle w:val="CodeInline"/>
              </w:rPr>
            </w:pPr>
            <w:r w:rsidRPr="008B72D8">
              <w:rPr>
                <w:rStyle w:val="CodeInline"/>
              </w:rPr>
              <w:t>byte</w:t>
            </w:r>
          </w:p>
        </w:tc>
        <w:tc>
          <w:tcPr>
            <w:tcW w:w="3081" w:type="dxa"/>
          </w:tcPr>
          <w:p w:rsidR="00E06DCF" w:rsidRDefault="00E06DCF" w:rsidP="00E06DCF">
            <w:pPr>
              <w:pStyle w:val="Description"/>
              <w:cnfStyle w:val="000000100000"/>
              <w:rPr>
                <w:lang w:eastAsia="en-GB"/>
              </w:rPr>
            </w:pPr>
            <w:r>
              <w:rPr>
                <w:lang w:eastAsia="en-GB"/>
              </w:rPr>
              <w:t>System.Byte</w:t>
            </w:r>
          </w:p>
        </w:tc>
      </w:tr>
      <w:tr w:rsidR="00E06DCF" w:rsidTr="00E06DCF">
        <w:tc>
          <w:tcPr>
            <w:cnfStyle w:val="001000000000"/>
            <w:tcW w:w="3080" w:type="dxa"/>
          </w:tcPr>
          <w:p w:rsidR="00E06DCF" w:rsidRPr="008B72D8" w:rsidRDefault="00E06DCF" w:rsidP="00E06DCF">
            <w:pPr>
              <w:rPr>
                <w:rStyle w:val="CodeInline"/>
              </w:rPr>
            </w:pPr>
            <w:r w:rsidRPr="008B72D8">
              <w:rPr>
                <w:rStyle w:val="CodeInline"/>
              </w:rPr>
              <w:t>int16</w:t>
            </w:r>
          </w:p>
        </w:tc>
        <w:tc>
          <w:tcPr>
            <w:tcW w:w="3081" w:type="dxa"/>
          </w:tcPr>
          <w:p w:rsidR="00E06DCF" w:rsidRDefault="00E06DCF" w:rsidP="00E06DCF">
            <w:pPr>
              <w:pStyle w:val="Description"/>
              <w:cnfStyle w:val="000000000000"/>
              <w:rPr>
                <w:lang w:eastAsia="en-GB"/>
              </w:rPr>
            </w:pPr>
            <w:r>
              <w:rPr>
                <w:lang w:eastAsia="en-GB"/>
              </w:rPr>
              <w:t>System.Int16</w:t>
            </w:r>
          </w:p>
        </w:tc>
      </w:tr>
      <w:tr w:rsidR="00E06DCF" w:rsidTr="00E06DCF">
        <w:trPr>
          <w:cnfStyle w:val="000000100000"/>
        </w:trPr>
        <w:tc>
          <w:tcPr>
            <w:cnfStyle w:val="001000000000"/>
            <w:tcW w:w="3080" w:type="dxa"/>
          </w:tcPr>
          <w:p w:rsidR="00E06DCF" w:rsidRPr="008B72D8" w:rsidRDefault="00E06DCF" w:rsidP="00E06DCF">
            <w:pPr>
              <w:rPr>
                <w:rStyle w:val="CodeInline"/>
              </w:rPr>
            </w:pPr>
            <w:r w:rsidRPr="008B72D8">
              <w:rPr>
                <w:rStyle w:val="CodeInline"/>
              </w:rPr>
              <w:t>uint16</w:t>
            </w:r>
          </w:p>
        </w:tc>
        <w:tc>
          <w:tcPr>
            <w:tcW w:w="3081" w:type="dxa"/>
          </w:tcPr>
          <w:p w:rsidR="00E06DCF" w:rsidRDefault="00E06DCF" w:rsidP="00E06DCF">
            <w:pPr>
              <w:pStyle w:val="Description"/>
              <w:cnfStyle w:val="000000100000"/>
              <w:rPr>
                <w:lang w:eastAsia="en-GB"/>
              </w:rPr>
            </w:pPr>
            <w:r>
              <w:rPr>
                <w:lang w:eastAsia="en-GB"/>
              </w:rPr>
              <w:t>System.UInt16</w:t>
            </w:r>
          </w:p>
        </w:tc>
      </w:tr>
      <w:tr w:rsidR="00E06DCF" w:rsidTr="00E06DCF">
        <w:tc>
          <w:tcPr>
            <w:cnfStyle w:val="001000000000"/>
            <w:tcW w:w="3080" w:type="dxa"/>
          </w:tcPr>
          <w:p w:rsidR="00E06DCF" w:rsidRPr="008B72D8" w:rsidRDefault="00E06DCF" w:rsidP="00E06DCF">
            <w:pPr>
              <w:rPr>
                <w:rStyle w:val="CodeInline"/>
              </w:rPr>
            </w:pPr>
            <w:r w:rsidRPr="008B72D8">
              <w:rPr>
                <w:rStyle w:val="CodeInline"/>
              </w:rPr>
              <w:t>int32, int</w:t>
            </w:r>
          </w:p>
        </w:tc>
        <w:tc>
          <w:tcPr>
            <w:tcW w:w="3081" w:type="dxa"/>
          </w:tcPr>
          <w:p w:rsidR="00E06DCF" w:rsidRDefault="00E06DCF" w:rsidP="00E06DCF">
            <w:pPr>
              <w:pStyle w:val="Description"/>
              <w:cnfStyle w:val="000000000000"/>
              <w:rPr>
                <w:lang w:eastAsia="en-GB"/>
              </w:rPr>
            </w:pPr>
            <w:r>
              <w:rPr>
                <w:lang w:eastAsia="en-GB"/>
              </w:rPr>
              <w:t>System.Int32</w:t>
            </w:r>
          </w:p>
        </w:tc>
      </w:tr>
      <w:tr w:rsidR="00E06DCF" w:rsidTr="00E06DCF">
        <w:trPr>
          <w:cnfStyle w:val="000000100000"/>
        </w:trPr>
        <w:tc>
          <w:tcPr>
            <w:cnfStyle w:val="001000000000"/>
            <w:tcW w:w="3080" w:type="dxa"/>
          </w:tcPr>
          <w:p w:rsidR="00E06DCF" w:rsidRPr="008B72D8" w:rsidRDefault="00E06DCF" w:rsidP="00E06DCF">
            <w:pPr>
              <w:rPr>
                <w:rStyle w:val="CodeInline"/>
              </w:rPr>
            </w:pPr>
            <w:r w:rsidRPr="008B72D8">
              <w:rPr>
                <w:rStyle w:val="CodeInline"/>
              </w:rPr>
              <w:t>uint32</w:t>
            </w:r>
          </w:p>
        </w:tc>
        <w:tc>
          <w:tcPr>
            <w:tcW w:w="3081" w:type="dxa"/>
          </w:tcPr>
          <w:p w:rsidR="00E06DCF" w:rsidRDefault="00E06DCF" w:rsidP="00E06DCF">
            <w:pPr>
              <w:pStyle w:val="Description"/>
              <w:cnfStyle w:val="000000100000"/>
              <w:rPr>
                <w:lang w:eastAsia="en-GB"/>
              </w:rPr>
            </w:pPr>
            <w:r>
              <w:rPr>
                <w:lang w:eastAsia="en-GB"/>
              </w:rPr>
              <w:t>System.UInt32</w:t>
            </w:r>
          </w:p>
        </w:tc>
      </w:tr>
      <w:tr w:rsidR="00E06DCF" w:rsidTr="00E06DCF">
        <w:tc>
          <w:tcPr>
            <w:cnfStyle w:val="001000000000"/>
            <w:tcW w:w="3080" w:type="dxa"/>
          </w:tcPr>
          <w:p w:rsidR="00E06DCF" w:rsidRPr="008B72D8" w:rsidRDefault="00E06DCF" w:rsidP="00E06DCF">
            <w:pPr>
              <w:rPr>
                <w:rStyle w:val="CodeInline"/>
              </w:rPr>
            </w:pPr>
            <w:r w:rsidRPr="008B72D8">
              <w:rPr>
                <w:rStyle w:val="CodeInline"/>
              </w:rPr>
              <w:t>int64</w:t>
            </w:r>
          </w:p>
        </w:tc>
        <w:tc>
          <w:tcPr>
            <w:tcW w:w="3081" w:type="dxa"/>
          </w:tcPr>
          <w:p w:rsidR="00E06DCF" w:rsidRDefault="00E06DCF" w:rsidP="00E06DCF">
            <w:pPr>
              <w:pStyle w:val="Description"/>
              <w:cnfStyle w:val="000000000000"/>
              <w:rPr>
                <w:lang w:eastAsia="en-GB"/>
              </w:rPr>
            </w:pPr>
            <w:r>
              <w:rPr>
                <w:lang w:eastAsia="en-GB"/>
              </w:rPr>
              <w:t>System.Int64</w:t>
            </w:r>
          </w:p>
        </w:tc>
      </w:tr>
      <w:tr w:rsidR="00E06DCF" w:rsidTr="00E06DCF">
        <w:trPr>
          <w:cnfStyle w:val="000000100000"/>
        </w:trPr>
        <w:tc>
          <w:tcPr>
            <w:cnfStyle w:val="001000000000"/>
            <w:tcW w:w="3080" w:type="dxa"/>
          </w:tcPr>
          <w:p w:rsidR="00E06DCF" w:rsidRPr="008B72D8" w:rsidRDefault="00E06DCF" w:rsidP="00E06DCF">
            <w:pPr>
              <w:rPr>
                <w:rStyle w:val="CodeInline"/>
              </w:rPr>
            </w:pPr>
            <w:r w:rsidRPr="008B72D8">
              <w:rPr>
                <w:rStyle w:val="CodeInline"/>
              </w:rPr>
              <w:t>uint64</w:t>
            </w:r>
          </w:p>
        </w:tc>
        <w:tc>
          <w:tcPr>
            <w:tcW w:w="3081" w:type="dxa"/>
          </w:tcPr>
          <w:p w:rsidR="00E06DCF" w:rsidRDefault="00E06DCF" w:rsidP="00E06DCF">
            <w:pPr>
              <w:pStyle w:val="Description"/>
              <w:cnfStyle w:val="000000100000"/>
              <w:rPr>
                <w:lang w:eastAsia="en-GB"/>
              </w:rPr>
            </w:pPr>
            <w:r>
              <w:rPr>
                <w:lang w:eastAsia="en-GB"/>
              </w:rPr>
              <w:t>System.UInt64</w:t>
            </w:r>
          </w:p>
        </w:tc>
      </w:tr>
      <w:tr w:rsidR="00E06DCF" w:rsidTr="00E06DCF">
        <w:tc>
          <w:tcPr>
            <w:cnfStyle w:val="001000000000"/>
            <w:tcW w:w="3080" w:type="dxa"/>
          </w:tcPr>
          <w:p w:rsidR="00E06DCF" w:rsidRPr="008B72D8" w:rsidRDefault="00E06DCF" w:rsidP="00E06DCF">
            <w:pPr>
              <w:rPr>
                <w:rStyle w:val="CodeInline"/>
              </w:rPr>
            </w:pPr>
            <w:r w:rsidRPr="008B72D8">
              <w:rPr>
                <w:rStyle w:val="CodeInline"/>
              </w:rPr>
              <w:t>char</w:t>
            </w:r>
          </w:p>
        </w:tc>
        <w:tc>
          <w:tcPr>
            <w:tcW w:w="3081" w:type="dxa"/>
          </w:tcPr>
          <w:p w:rsidR="00E06DCF" w:rsidRDefault="00E06DCF" w:rsidP="00E06DCF">
            <w:pPr>
              <w:pStyle w:val="Description"/>
              <w:cnfStyle w:val="000000000000"/>
              <w:rPr>
                <w:lang w:eastAsia="en-GB"/>
              </w:rPr>
            </w:pPr>
            <w:r>
              <w:rPr>
                <w:lang w:eastAsia="en-GB"/>
              </w:rPr>
              <w:t>System.Char</w:t>
            </w:r>
          </w:p>
        </w:tc>
      </w:tr>
      <w:tr w:rsidR="00E06DCF" w:rsidTr="00E06DCF">
        <w:trPr>
          <w:cnfStyle w:val="000000100000"/>
        </w:trPr>
        <w:tc>
          <w:tcPr>
            <w:cnfStyle w:val="001000000000"/>
            <w:tcW w:w="3080" w:type="dxa"/>
          </w:tcPr>
          <w:p w:rsidR="00E06DCF" w:rsidRPr="008B72D8" w:rsidRDefault="00E06DCF" w:rsidP="00E06DCF">
            <w:pPr>
              <w:rPr>
                <w:rStyle w:val="CodeInline"/>
              </w:rPr>
            </w:pPr>
            <w:r w:rsidRPr="008B72D8">
              <w:rPr>
                <w:rStyle w:val="CodeInline"/>
              </w:rPr>
              <w:t>bool</w:t>
            </w:r>
          </w:p>
        </w:tc>
        <w:tc>
          <w:tcPr>
            <w:tcW w:w="3081" w:type="dxa"/>
          </w:tcPr>
          <w:p w:rsidR="00E06DCF" w:rsidRDefault="00E06DCF" w:rsidP="00E06DCF">
            <w:pPr>
              <w:pStyle w:val="Description"/>
              <w:cnfStyle w:val="000000100000"/>
              <w:rPr>
                <w:lang w:eastAsia="en-GB"/>
              </w:rPr>
            </w:pPr>
            <w:r>
              <w:rPr>
                <w:lang w:eastAsia="en-GB"/>
              </w:rPr>
              <w:t>System.Boolean</w:t>
            </w:r>
          </w:p>
        </w:tc>
      </w:tr>
      <w:tr w:rsidR="00E06DCF" w:rsidTr="00E06DCF">
        <w:tc>
          <w:tcPr>
            <w:cnfStyle w:val="001000000000"/>
            <w:tcW w:w="3080" w:type="dxa"/>
          </w:tcPr>
          <w:p w:rsidR="00E06DCF" w:rsidRPr="008B72D8" w:rsidRDefault="00E06DCF" w:rsidP="00E06DCF">
            <w:pPr>
              <w:rPr>
                <w:rStyle w:val="CodeInline"/>
              </w:rPr>
            </w:pPr>
            <w:r w:rsidRPr="008B72D8">
              <w:rPr>
                <w:rStyle w:val="CodeInline"/>
              </w:rPr>
              <w:t>decimal</w:t>
            </w:r>
          </w:p>
        </w:tc>
        <w:tc>
          <w:tcPr>
            <w:tcW w:w="3081" w:type="dxa"/>
          </w:tcPr>
          <w:p w:rsidR="00E06DCF" w:rsidRDefault="00E06DCF" w:rsidP="00E06DCF">
            <w:pPr>
              <w:pStyle w:val="Description"/>
              <w:cnfStyle w:val="000000000000"/>
              <w:rPr>
                <w:lang w:eastAsia="en-GB"/>
              </w:rPr>
            </w:pPr>
            <w:r>
              <w:rPr>
                <w:lang w:eastAsia="en-GB"/>
              </w:rPr>
              <w:t>System.Decimal</w:t>
            </w:r>
          </w:p>
        </w:tc>
      </w:tr>
    </w:tbl>
    <w:p w:rsidR="00E06DCF" w:rsidRPr="008B72D8" w:rsidRDefault="00E06DCF" w:rsidP="008A25FB">
      <w:pPr>
        <w:pStyle w:val="Heading2"/>
        <w:ind w:left="576" w:hanging="576"/>
      </w:pPr>
      <w:bookmarkStart w:id="1159" w:name="_Toc198191556"/>
      <w:bookmarkStart w:id="1160" w:name="_Toc198193658"/>
      <w:bookmarkStart w:id="1161" w:name="_Toc198194200"/>
      <w:bookmarkStart w:id="1162" w:name="_Toc198191558"/>
      <w:bookmarkStart w:id="1163" w:name="_Toc198193660"/>
      <w:bookmarkStart w:id="1164" w:name="_Toc198194202"/>
      <w:bookmarkStart w:id="1165" w:name="_Toc198191559"/>
      <w:bookmarkStart w:id="1166" w:name="_Toc198193661"/>
      <w:bookmarkStart w:id="1167" w:name="_Toc198194203"/>
      <w:bookmarkStart w:id="1168" w:name="_Toc198191561"/>
      <w:bookmarkStart w:id="1169" w:name="_Toc198193663"/>
      <w:bookmarkStart w:id="1170" w:name="_Toc198194205"/>
      <w:bookmarkStart w:id="1171" w:name="_Toc198191562"/>
      <w:bookmarkStart w:id="1172" w:name="_Toc198193664"/>
      <w:bookmarkStart w:id="1173" w:name="_Toc198194206"/>
      <w:bookmarkStart w:id="1174" w:name="_Toc198191563"/>
      <w:bookmarkStart w:id="1175" w:name="_Toc198193665"/>
      <w:bookmarkStart w:id="1176" w:name="_Toc198194207"/>
      <w:bookmarkStart w:id="1177" w:name="_Toc198191564"/>
      <w:bookmarkStart w:id="1178" w:name="_Toc198193666"/>
      <w:bookmarkStart w:id="1179" w:name="_Toc198194208"/>
      <w:bookmarkStart w:id="1180" w:name="_Toc198191565"/>
      <w:bookmarkStart w:id="1181" w:name="_Toc198193667"/>
      <w:bookmarkStart w:id="1182" w:name="_Toc198194209"/>
      <w:bookmarkStart w:id="1183" w:name="_Toc198191566"/>
      <w:bookmarkStart w:id="1184" w:name="_Toc198193668"/>
      <w:bookmarkStart w:id="1185" w:name="_Toc198194210"/>
      <w:bookmarkStart w:id="1186" w:name="_Toc198191567"/>
      <w:bookmarkStart w:id="1187" w:name="_Toc198193669"/>
      <w:bookmarkStart w:id="1188" w:name="_Toc198194211"/>
      <w:bookmarkStart w:id="1189" w:name="_Toc198191568"/>
      <w:bookmarkStart w:id="1190" w:name="_Toc198193670"/>
      <w:bookmarkStart w:id="1191" w:name="_Toc198194212"/>
      <w:bookmarkStart w:id="1192" w:name="_Toc198191569"/>
      <w:bookmarkStart w:id="1193" w:name="_Toc198193671"/>
      <w:bookmarkStart w:id="1194" w:name="_Toc198194213"/>
      <w:bookmarkStart w:id="1195" w:name="_Toc198191570"/>
      <w:bookmarkStart w:id="1196" w:name="_Toc198193672"/>
      <w:bookmarkStart w:id="1197" w:name="_Toc198194214"/>
      <w:bookmarkStart w:id="1198" w:name="_Toc198191571"/>
      <w:bookmarkStart w:id="1199" w:name="_Toc198193673"/>
      <w:bookmarkStart w:id="1200" w:name="_Toc198194215"/>
      <w:bookmarkStart w:id="1201" w:name="_Toc198191572"/>
      <w:bookmarkStart w:id="1202" w:name="_Toc198193674"/>
      <w:bookmarkStart w:id="1203" w:name="_Toc198194216"/>
      <w:bookmarkStart w:id="1204" w:name="_Toc198191573"/>
      <w:bookmarkStart w:id="1205" w:name="_Toc198193675"/>
      <w:bookmarkStart w:id="1206" w:name="_Toc198194217"/>
      <w:bookmarkStart w:id="1207" w:name="_Toc198191574"/>
      <w:bookmarkStart w:id="1208" w:name="_Toc198193676"/>
      <w:bookmarkStart w:id="1209" w:name="_Toc198194218"/>
      <w:bookmarkStart w:id="1210" w:name="_Toc198191575"/>
      <w:bookmarkStart w:id="1211" w:name="_Toc198193677"/>
      <w:bookmarkStart w:id="1212" w:name="_Toc198194219"/>
      <w:bookmarkStart w:id="1213" w:name="_Toc198191576"/>
      <w:bookmarkStart w:id="1214" w:name="_Toc198193678"/>
      <w:bookmarkStart w:id="1215" w:name="_Toc198194220"/>
      <w:bookmarkStart w:id="1216" w:name="_Toc198191577"/>
      <w:bookmarkStart w:id="1217" w:name="_Toc198193679"/>
      <w:bookmarkStart w:id="1218" w:name="_Toc198194221"/>
      <w:bookmarkStart w:id="1219" w:name="_Toc198191578"/>
      <w:bookmarkStart w:id="1220" w:name="_Toc198193680"/>
      <w:bookmarkStart w:id="1221" w:name="_Toc198194222"/>
      <w:bookmarkStart w:id="1222" w:name="_Toc198191579"/>
      <w:bookmarkStart w:id="1223" w:name="_Toc198193681"/>
      <w:bookmarkStart w:id="1224" w:name="_Toc198194223"/>
      <w:bookmarkStart w:id="1225" w:name="_Toc198191580"/>
      <w:bookmarkStart w:id="1226" w:name="_Toc198193682"/>
      <w:bookmarkStart w:id="1227" w:name="_Toc198194224"/>
      <w:bookmarkStart w:id="1228" w:name="_Toc198191581"/>
      <w:bookmarkStart w:id="1229" w:name="_Toc198193683"/>
      <w:bookmarkStart w:id="1230" w:name="_Toc198194225"/>
      <w:bookmarkStart w:id="1231" w:name="_Toc198191582"/>
      <w:bookmarkStart w:id="1232" w:name="_Toc198193684"/>
      <w:bookmarkStart w:id="1233" w:name="_Toc198194226"/>
      <w:bookmarkStart w:id="1234" w:name="_Toc198191583"/>
      <w:bookmarkStart w:id="1235" w:name="_Toc198193685"/>
      <w:bookmarkStart w:id="1236" w:name="_Toc198194227"/>
      <w:bookmarkStart w:id="1237" w:name="_Toc198191584"/>
      <w:bookmarkStart w:id="1238" w:name="_Toc198193686"/>
      <w:bookmarkStart w:id="1239" w:name="_Toc198194228"/>
      <w:bookmarkStart w:id="1240" w:name="_Toc198191585"/>
      <w:bookmarkStart w:id="1241" w:name="_Toc198193687"/>
      <w:bookmarkStart w:id="1242" w:name="_Toc198194229"/>
      <w:bookmarkStart w:id="1243" w:name="_Toc198191586"/>
      <w:bookmarkStart w:id="1244" w:name="_Toc198193688"/>
      <w:bookmarkStart w:id="1245" w:name="_Toc198194230"/>
      <w:bookmarkStart w:id="1246" w:name="_Toc198191587"/>
      <w:bookmarkStart w:id="1247" w:name="_Toc198193689"/>
      <w:bookmarkStart w:id="1248" w:name="_Toc198194231"/>
      <w:bookmarkStart w:id="1249" w:name="_Toc198191588"/>
      <w:bookmarkStart w:id="1250" w:name="_Toc198193690"/>
      <w:bookmarkStart w:id="1251" w:name="_Toc198194232"/>
      <w:bookmarkStart w:id="1252" w:name="_Toc198191589"/>
      <w:bookmarkStart w:id="1253" w:name="_Toc198193691"/>
      <w:bookmarkStart w:id="1254" w:name="_Toc198194233"/>
      <w:bookmarkStart w:id="1255" w:name="_Toc198191590"/>
      <w:bookmarkStart w:id="1256" w:name="_Toc198193692"/>
      <w:bookmarkStart w:id="1257" w:name="_Toc198194234"/>
      <w:bookmarkStart w:id="1258" w:name="_Toc198191591"/>
      <w:bookmarkStart w:id="1259" w:name="_Toc198193693"/>
      <w:bookmarkStart w:id="1260" w:name="_Toc198194235"/>
      <w:bookmarkStart w:id="1261" w:name="_Toc198191593"/>
      <w:bookmarkStart w:id="1262" w:name="_Toc198193695"/>
      <w:bookmarkStart w:id="1263" w:name="_Toc198194237"/>
      <w:bookmarkStart w:id="1264" w:name="_Toc198191597"/>
      <w:bookmarkStart w:id="1265" w:name="_Toc198193699"/>
      <w:bookmarkStart w:id="1266" w:name="_Toc198194241"/>
      <w:bookmarkStart w:id="1267" w:name="_Toc198191601"/>
      <w:bookmarkStart w:id="1268" w:name="_Toc198193703"/>
      <w:bookmarkStart w:id="1269" w:name="_Toc198194245"/>
      <w:bookmarkStart w:id="1270" w:name="_Toc198191607"/>
      <w:bookmarkStart w:id="1271" w:name="_Toc198193709"/>
      <w:bookmarkStart w:id="1272" w:name="_Toc198194251"/>
      <w:bookmarkStart w:id="1273" w:name="_Toc198191612"/>
      <w:bookmarkStart w:id="1274" w:name="_Toc198193714"/>
      <w:bookmarkStart w:id="1275" w:name="_Toc198194256"/>
      <w:bookmarkStart w:id="1276" w:name="_Toc198191620"/>
      <w:bookmarkStart w:id="1277" w:name="_Toc198193722"/>
      <w:bookmarkStart w:id="1278" w:name="_Toc198194264"/>
      <w:bookmarkStart w:id="1279" w:name="_Toc198191629"/>
      <w:bookmarkStart w:id="1280" w:name="_Toc198193731"/>
      <w:bookmarkStart w:id="1281" w:name="_Toc198194273"/>
      <w:bookmarkStart w:id="1282" w:name="_Toc198191636"/>
      <w:bookmarkStart w:id="1283" w:name="_Toc198193738"/>
      <w:bookmarkStart w:id="1284" w:name="_Toc198194280"/>
      <w:bookmarkStart w:id="1285" w:name="_Toc198191642"/>
      <w:bookmarkStart w:id="1286" w:name="_Toc198193744"/>
      <w:bookmarkStart w:id="1287" w:name="_Toc198194286"/>
      <w:bookmarkStart w:id="1288" w:name="_Toc198191644"/>
      <w:bookmarkStart w:id="1289" w:name="_Toc198193746"/>
      <w:bookmarkStart w:id="1290" w:name="_Toc198194288"/>
      <w:bookmarkStart w:id="1291" w:name="_Toc198191645"/>
      <w:bookmarkStart w:id="1292" w:name="_Toc198193747"/>
      <w:bookmarkStart w:id="1293" w:name="_Toc198194289"/>
      <w:bookmarkStart w:id="1294" w:name="_Toc207785814"/>
      <w:bookmarkStart w:id="1295" w:name="_Toc207706056"/>
      <w:bookmarkStart w:id="1296" w:name="_Toc265492393"/>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r w:rsidRPr="008B72D8">
        <w:t>Basic Arithmetic Operators</w:t>
      </w:r>
      <w:bookmarkEnd w:id="1294"/>
      <w:bookmarkEnd w:id="1296"/>
      <w:r w:rsidRPr="008B72D8">
        <w:t xml:space="preserve"> </w:t>
      </w:r>
    </w:p>
    <w:p w:rsidR="00E06DCF"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tblPr>
      <w:tblGrid>
        <w:gridCol w:w="2365"/>
        <w:gridCol w:w="1985"/>
        <w:gridCol w:w="4110"/>
      </w:tblGrid>
      <w:tr w:rsidR="00E06DCF" w:rsidTr="00E06DCF">
        <w:trPr>
          <w:cnfStyle w:val="100000000000"/>
        </w:trPr>
        <w:tc>
          <w:tcPr>
            <w:cnfStyle w:val="001000000000"/>
            <w:tcW w:w="2365" w:type="dxa"/>
          </w:tcPr>
          <w:p w:rsidR="00E06DCF" w:rsidRDefault="00E06DCF" w:rsidP="00970953">
            <w:pPr>
              <w:pStyle w:val="TableHeader"/>
            </w:pPr>
            <w:r>
              <w:t>Operator/Function Name</w:t>
            </w:r>
          </w:p>
        </w:tc>
        <w:tc>
          <w:tcPr>
            <w:tcW w:w="1985" w:type="dxa"/>
          </w:tcPr>
          <w:p w:rsidR="00E06DCF" w:rsidRDefault="00E06DCF" w:rsidP="00970953">
            <w:pPr>
              <w:pStyle w:val="TableHeader"/>
              <w:cnfStyle w:val="100000000000"/>
            </w:pPr>
            <w:r>
              <w:t>Expression Form</w:t>
            </w:r>
          </w:p>
        </w:tc>
        <w:tc>
          <w:tcPr>
            <w:tcW w:w="4110" w:type="dxa"/>
          </w:tcPr>
          <w:p w:rsidR="00E06DCF" w:rsidRDefault="00E06DCF" w:rsidP="00970953">
            <w:pPr>
              <w:pStyle w:val="TableHeader"/>
              <w:cnfStyle w:val="100000000000"/>
            </w:pPr>
            <w:r>
              <w:t xml:space="preserve">Short Description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100000"/>
              <w:rPr>
                <w:rStyle w:val="CodeInline"/>
                <w:b/>
              </w:rPr>
            </w:pPr>
            <w:r w:rsidRPr="008B72D8">
              <w:rPr>
                <w:rStyle w:val="CodeInline"/>
                <w:b/>
              </w:rPr>
              <w:t>x + y</w:t>
            </w:r>
          </w:p>
        </w:tc>
        <w:tc>
          <w:tcPr>
            <w:tcW w:w="4110" w:type="dxa"/>
          </w:tcPr>
          <w:p w:rsidR="00E06DCF" w:rsidRDefault="00E06DCF" w:rsidP="00E06DCF">
            <w:pPr>
              <w:pStyle w:val="Description"/>
              <w:cnfStyle w:val="000000100000"/>
              <w:rPr>
                <w:lang w:eastAsia="en-GB"/>
              </w:rPr>
            </w:pPr>
            <w:r>
              <w:rPr>
                <w:lang w:eastAsia="en-GB"/>
              </w:rPr>
              <w:t>Overloaded addition</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000000"/>
              <w:rPr>
                <w:rStyle w:val="CodeInline"/>
                <w:b/>
              </w:rPr>
            </w:pPr>
            <w:r w:rsidRPr="008B72D8">
              <w:rPr>
                <w:rStyle w:val="CodeInline"/>
                <w:b/>
              </w:rPr>
              <w:t>x - y</w:t>
            </w:r>
          </w:p>
        </w:tc>
        <w:tc>
          <w:tcPr>
            <w:tcW w:w="4110" w:type="dxa"/>
          </w:tcPr>
          <w:p w:rsidR="00E06DCF" w:rsidRDefault="00E06DCF" w:rsidP="00E06DCF">
            <w:pPr>
              <w:pStyle w:val="Description"/>
              <w:cnfStyle w:val="000000000000"/>
              <w:rPr>
                <w:lang w:eastAsia="en-GB"/>
              </w:rPr>
            </w:pPr>
            <w:r>
              <w:rPr>
                <w:lang w:eastAsia="en-GB"/>
              </w:rPr>
              <w:t>Overloaded subtraction</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100000"/>
              <w:rPr>
                <w:rStyle w:val="CodeInline"/>
                <w:b/>
              </w:rPr>
            </w:pPr>
            <w:r w:rsidRPr="008B72D8">
              <w:rPr>
                <w:rStyle w:val="CodeInline"/>
                <w:b/>
              </w:rPr>
              <w:t>x * y</w:t>
            </w:r>
          </w:p>
        </w:tc>
        <w:tc>
          <w:tcPr>
            <w:tcW w:w="4110" w:type="dxa"/>
          </w:tcPr>
          <w:p w:rsidR="00E06DCF" w:rsidRDefault="00E06DCF" w:rsidP="00E06DCF">
            <w:pPr>
              <w:pStyle w:val="Description"/>
              <w:cnfStyle w:val="000000100000"/>
              <w:rPr>
                <w:lang w:eastAsia="en-GB"/>
              </w:rPr>
            </w:pPr>
            <w:r>
              <w:rPr>
                <w:lang w:eastAsia="en-GB"/>
              </w:rPr>
              <w:t>Overloaded multiplication</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000000"/>
              <w:rPr>
                <w:rStyle w:val="CodeInline"/>
                <w:b/>
              </w:rPr>
            </w:pPr>
            <w:r w:rsidRPr="008B72D8">
              <w:rPr>
                <w:rStyle w:val="CodeInline"/>
                <w:b/>
              </w:rPr>
              <w:t>x / y</w:t>
            </w:r>
          </w:p>
        </w:tc>
        <w:tc>
          <w:tcPr>
            <w:tcW w:w="4110" w:type="dxa"/>
          </w:tcPr>
          <w:p w:rsidR="00E06DCF" w:rsidRDefault="00E06DCF" w:rsidP="00E06DCF">
            <w:pPr>
              <w:pStyle w:val="Description"/>
              <w:cnfStyle w:val="000000000000"/>
              <w:rPr>
                <w:lang w:eastAsia="en-GB"/>
              </w:rPr>
            </w:pPr>
            <w:r>
              <w:rPr>
                <w:lang w:eastAsia="en-GB"/>
              </w:rPr>
              <w:t>Overloaded division</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100000"/>
              <w:rPr>
                <w:rStyle w:val="CodeInline"/>
                <w:b/>
              </w:rPr>
            </w:pPr>
            <w:r w:rsidRPr="008B72D8">
              <w:rPr>
                <w:rStyle w:val="CodeInline"/>
                <w:b/>
              </w:rPr>
              <w:t>x % y</w:t>
            </w:r>
          </w:p>
        </w:tc>
        <w:tc>
          <w:tcPr>
            <w:tcW w:w="4110" w:type="dxa"/>
          </w:tcPr>
          <w:p w:rsidR="00E06DCF" w:rsidRDefault="00E06DCF" w:rsidP="00E06DCF">
            <w:pPr>
              <w:pStyle w:val="Description"/>
              <w:cnfStyle w:val="000000100000"/>
              <w:rPr>
                <w:lang w:eastAsia="en-GB"/>
              </w:rPr>
            </w:pPr>
            <w:r>
              <w:rPr>
                <w:lang w:eastAsia="en-GB"/>
              </w:rPr>
              <w:t>Overloaded modulus</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000000"/>
              <w:rPr>
                <w:rStyle w:val="CodeInline"/>
                <w:b/>
              </w:rPr>
            </w:pPr>
            <w:r w:rsidRPr="008B72D8">
              <w:rPr>
                <w:rStyle w:val="CodeInline"/>
                <w:b/>
              </w:rPr>
              <w:t>-x</w:t>
            </w:r>
          </w:p>
        </w:tc>
        <w:tc>
          <w:tcPr>
            <w:tcW w:w="4110" w:type="dxa"/>
          </w:tcPr>
          <w:p w:rsidR="00E06DCF" w:rsidRDefault="00E06DCF" w:rsidP="00E06DCF">
            <w:pPr>
              <w:pStyle w:val="Description"/>
              <w:cnfStyle w:val="000000000000"/>
              <w:rPr>
                <w:lang w:eastAsia="en-GB"/>
              </w:rPr>
            </w:pPr>
            <w:r>
              <w:rPr>
                <w:lang w:eastAsia="en-GB"/>
              </w:rPr>
              <w:t>Checked overloaded unary negation</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not</w:t>
            </w:r>
          </w:p>
        </w:tc>
        <w:tc>
          <w:tcPr>
            <w:tcW w:w="1985" w:type="dxa"/>
          </w:tcPr>
          <w:p w:rsidR="00E06DCF" w:rsidRPr="008B72D8" w:rsidRDefault="00E06DCF" w:rsidP="00E06DCF">
            <w:pPr>
              <w:cnfStyle w:val="000000100000"/>
              <w:rPr>
                <w:rStyle w:val="CodeInline"/>
                <w:b/>
              </w:rPr>
            </w:pPr>
            <w:r w:rsidRPr="008B72D8">
              <w:rPr>
                <w:rStyle w:val="CodeInline"/>
                <w:b/>
              </w:rPr>
              <w:t>not x</w:t>
            </w:r>
          </w:p>
        </w:tc>
        <w:tc>
          <w:tcPr>
            <w:tcW w:w="4110" w:type="dxa"/>
          </w:tcPr>
          <w:p w:rsidR="00E06DCF" w:rsidRDefault="00E06DCF" w:rsidP="00E06DCF">
            <w:pPr>
              <w:pStyle w:val="Description"/>
              <w:cnfStyle w:val="000000100000"/>
              <w:rPr>
                <w:lang w:eastAsia="en-GB"/>
              </w:rPr>
            </w:pPr>
            <w:r>
              <w:rPr>
                <w:lang w:eastAsia="en-GB"/>
              </w:rPr>
              <w:t>Boolean negation</w:t>
            </w:r>
          </w:p>
        </w:tc>
      </w:tr>
    </w:tbl>
    <w:p w:rsidR="00E06DCF" w:rsidRPr="008B72D8" w:rsidRDefault="00E06DCF" w:rsidP="008A25FB">
      <w:pPr>
        <w:pStyle w:val="Heading2"/>
        <w:ind w:left="576" w:hanging="576"/>
      </w:pPr>
      <w:bookmarkStart w:id="1297" w:name="_Toc207785815"/>
      <w:bookmarkStart w:id="1298" w:name="_Toc265492394"/>
      <w:r w:rsidRPr="008B72D8">
        <w:t>Generic Equality and Comparison Operators</w:t>
      </w:r>
      <w:bookmarkEnd w:id="1297"/>
      <w:bookmarkEnd w:id="1298"/>
    </w:p>
    <w:p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tblPr>
      <w:tblGrid>
        <w:gridCol w:w="2365"/>
        <w:gridCol w:w="1985"/>
        <w:gridCol w:w="4110"/>
      </w:tblGrid>
      <w:tr w:rsidR="00E06DCF" w:rsidTr="00E06DCF">
        <w:trPr>
          <w:cnfStyle w:val="100000000000"/>
        </w:trPr>
        <w:tc>
          <w:tcPr>
            <w:cnfStyle w:val="001000000000"/>
            <w:tcW w:w="2365" w:type="dxa"/>
          </w:tcPr>
          <w:p w:rsidR="00E06DCF" w:rsidRDefault="00E06DCF" w:rsidP="00970953">
            <w:pPr>
              <w:pStyle w:val="TableHeader"/>
            </w:pPr>
            <w:r>
              <w:t>Operator/Function Name</w:t>
            </w:r>
          </w:p>
        </w:tc>
        <w:tc>
          <w:tcPr>
            <w:tcW w:w="1985" w:type="dxa"/>
          </w:tcPr>
          <w:p w:rsidR="00E06DCF" w:rsidRDefault="00E06DCF" w:rsidP="00970953">
            <w:pPr>
              <w:pStyle w:val="TableHeader"/>
              <w:cnfStyle w:val="100000000000"/>
            </w:pPr>
            <w:r>
              <w:t>Expression Form</w:t>
            </w:r>
          </w:p>
        </w:tc>
        <w:tc>
          <w:tcPr>
            <w:tcW w:w="4110" w:type="dxa"/>
          </w:tcPr>
          <w:p w:rsidR="00E06DCF" w:rsidRDefault="00E06DCF" w:rsidP="00970953">
            <w:pPr>
              <w:pStyle w:val="TableHeader"/>
              <w:cnfStyle w:val="100000000000"/>
            </w:pPr>
            <w:r>
              <w:t xml:space="preserve">Short Description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(&lt;)</w:t>
            </w:r>
          </w:p>
        </w:tc>
        <w:tc>
          <w:tcPr>
            <w:tcW w:w="1985" w:type="dxa"/>
          </w:tcPr>
          <w:p w:rsidR="00E06DCF" w:rsidRPr="008B72D8" w:rsidRDefault="00E06DCF" w:rsidP="00E06DCF">
            <w:pPr>
              <w:cnfStyle w:val="000000100000"/>
              <w:rPr>
                <w:rStyle w:val="CodeInline"/>
                <w:b/>
              </w:rPr>
            </w:pPr>
            <w:r w:rsidRPr="008B72D8">
              <w:rPr>
                <w:rStyle w:val="CodeInline"/>
                <w:b/>
              </w:rPr>
              <w:t>x &lt; y</w:t>
            </w:r>
          </w:p>
        </w:tc>
        <w:tc>
          <w:tcPr>
            <w:tcW w:w="4110" w:type="dxa"/>
          </w:tcPr>
          <w:p w:rsidR="00E06DCF" w:rsidRDefault="00E06DCF" w:rsidP="00E06DCF">
            <w:pPr>
              <w:pStyle w:val="Description"/>
              <w:cnfStyle w:val="000000100000"/>
              <w:rPr>
                <w:lang w:eastAsia="en-GB"/>
              </w:rPr>
            </w:pPr>
            <w:r>
              <w:rPr>
                <w:lang w:eastAsia="en-GB"/>
              </w:rPr>
              <w:t>Generic less-than</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(&lt;=)</w:t>
            </w:r>
          </w:p>
        </w:tc>
        <w:tc>
          <w:tcPr>
            <w:tcW w:w="1985" w:type="dxa"/>
          </w:tcPr>
          <w:p w:rsidR="00E06DCF" w:rsidRPr="008B72D8" w:rsidRDefault="00E06DCF" w:rsidP="00E06DCF">
            <w:pPr>
              <w:cnfStyle w:val="000000000000"/>
              <w:rPr>
                <w:rStyle w:val="CodeInline"/>
                <w:b/>
              </w:rPr>
            </w:pPr>
            <w:r w:rsidRPr="008B72D8">
              <w:rPr>
                <w:rStyle w:val="CodeInline"/>
                <w:b/>
              </w:rPr>
              <w:t>x &lt;= y</w:t>
            </w:r>
          </w:p>
        </w:tc>
        <w:tc>
          <w:tcPr>
            <w:tcW w:w="4110" w:type="dxa"/>
          </w:tcPr>
          <w:p w:rsidR="00E06DCF" w:rsidRDefault="00E06DCF" w:rsidP="00E06DCF">
            <w:pPr>
              <w:pStyle w:val="Description"/>
              <w:cnfStyle w:val="000000000000"/>
              <w:rPr>
                <w:lang w:eastAsia="en-GB"/>
              </w:rPr>
            </w:pPr>
            <w:r>
              <w:rPr>
                <w:lang w:eastAsia="en-GB"/>
              </w:rPr>
              <w:t>Generic less-than-or-equal</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(&gt;)</w:t>
            </w:r>
          </w:p>
        </w:tc>
        <w:tc>
          <w:tcPr>
            <w:tcW w:w="1985" w:type="dxa"/>
          </w:tcPr>
          <w:p w:rsidR="00E06DCF" w:rsidRPr="008B72D8" w:rsidRDefault="00E06DCF" w:rsidP="00E06DCF">
            <w:pPr>
              <w:cnfStyle w:val="000000100000"/>
              <w:rPr>
                <w:rStyle w:val="CodeInline"/>
                <w:b/>
              </w:rPr>
            </w:pPr>
            <w:r w:rsidRPr="008B72D8">
              <w:rPr>
                <w:rStyle w:val="CodeInline"/>
                <w:b/>
              </w:rPr>
              <w:t>x &gt; y</w:t>
            </w:r>
          </w:p>
        </w:tc>
        <w:tc>
          <w:tcPr>
            <w:tcW w:w="4110" w:type="dxa"/>
          </w:tcPr>
          <w:p w:rsidR="00E06DCF" w:rsidRDefault="00E06DCF" w:rsidP="00E06DCF">
            <w:pPr>
              <w:pStyle w:val="Description"/>
              <w:cnfStyle w:val="000000100000"/>
              <w:rPr>
                <w:lang w:eastAsia="en-GB"/>
              </w:rPr>
            </w:pPr>
            <w:r>
              <w:rPr>
                <w:lang w:eastAsia="en-GB"/>
              </w:rPr>
              <w:t>Generic greater-than</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(&gt;=)</w:t>
            </w:r>
          </w:p>
        </w:tc>
        <w:tc>
          <w:tcPr>
            <w:tcW w:w="1985" w:type="dxa"/>
          </w:tcPr>
          <w:p w:rsidR="00E06DCF" w:rsidRPr="008B72D8" w:rsidRDefault="00E06DCF" w:rsidP="00E06DCF">
            <w:pPr>
              <w:cnfStyle w:val="000000000000"/>
              <w:rPr>
                <w:rStyle w:val="CodeInline"/>
                <w:b/>
              </w:rPr>
            </w:pPr>
            <w:r w:rsidRPr="008B72D8">
              <w:rPr>
                <w:rStyle w:val="CodeInline"/>
                <w:b/>
              </w:rPr>
              <w:t>x &gt;= y</w:t>
            </w:r>
          </w:p>
        </w:tc>
        <w:tc>
          <w:tcPr>
            <w:tcW w:w="4110" w:type="dxa"/>
          </w:tcPr>
          <w:p w:rsidR="00E06DCF" w:rsidRDefault="00E06DCF" w:rsidP="00E06DCF">
            <w:pPr>
              <w:pStyle w:val="Description"/>
              <w:cnfStyle w:val="000000000000"/>
              <w:rPr>
                <w:lang w:eastAsia="en-GB"/>
              </w:rPr>
            </w:pPr>
            <w:r>
              <w:rPr>
                <w:lang w:eastAsia="en-GB"/>
              </w:rPr>
              <w:t>Generic greater-than-or-equal</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100000"/>
              <w:rPr>
                <w:rStyle w:val="CodeInline"/>
                <w:b/>
              </w:rPr>
            </w:pPr>
            <w:r w:rsidRPr="008B72D8">
              <w:rPr>
                <w:rStyle w:val="CodeInline"/>
                <w:b/>
              </w:rPr>
              <w:t>x = y</w:t>
            </w:r>
          </w:p>
        </w:tc>
        <w:tc>
          <w:tcPr>
            <w:tcW w:w="4110" w:type="dxa"/>
          </w:tcPr>
          <w:p w:rsidR="00E06DCF" w:rsidRDefault="00E06DCF" w:rsidP="00E06DCF">
            <w:pPr>
              <w:pStyle w:val="Description"/>
              <w:cnfStyle w:val="000000100000"/>
              <w:rPr>
                <w:lang w:eastAsia="en-GB"/>
              </w:rPr>
            </w:pPr>
            <w:r>
              <w:rPr>
                <w:lang w:eastAsia="en-GB"/>
              </w:rPr>
              <w:t>Generic equality</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(&lt;&gt;)</w:t>
            </w:r>
          </w:p>
        </w:tc>
        <w:tc>
          <w:tcPr>
            <w:tcW w:w="1985" w:type="dxa"/>
          </w:tcPr>
          <w:p w:rsidR="00E06DCF" w:rsidRPr="008B72D8" w:rsidRDefault="00E06DCF" w:rsidP="00E06DCF">
            <w:pPr>
              <w:cnfStyle w:val="000000000000"/>
              <w:rPr>
                <w:rStyle w:val="CodeInline"/>
                <w:b/>
              </w:rPr>
            </w:pPr>
            <w:r w:rsidRPr="008B72D8">
              <w:rPr>
                <w:rStyle w:val="CodeInline"/>
                <w:b/>
              </w:rPr>
              <w:t>x &lt;&gt; y</w:t>
            </w:r>
          </w:p>
        </w:tc>
        <w:tc>
          <w:tcPr>
            <w:tcW w:w="4110" w:type="dxa"/>
          </w:tcPr>
          <w:p w:rsidR="00E06DCF" w:rsidRDefault="00E06DCF" w:rsidP="00E06DCF">
            <w:pPr>
              <w:pStyle w:val="Description"/>
              <w:cnfStyle w:val="000000000000"/>
              <w:rPr>
                <w:lang w:eastAsia="en-GB"/>
              </w:rPr>
            </w:pPr>
            <w:r>
              <w:rPr>
                <w:lang w:eastAsia="en-GB"/>
              </w:rPr>
              <w:t>Generic disequality</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max</w:t>
            </w:r>
          </w:p>
        </w:tc>
        <w:tc>
          <w:tcPr>
            <w:tcW w:w="1985" w:type="dxa"/>
          </w:tcPr>
          <w:p w:rsidR="00E06DCF" w:rsidRPr="008B72D8" w:rsidRDefault="00E06DCF" w:rsidP="00E06DCF">
            <w:pPr>
              <w:cnfStyle w:val="000000100000"/>
              <w:rPr>
                <w:rStyle w:val="CodeInline"/>
                <w:b/>
              </w:rPr>
            </w:pPr>
            <w:r w:rsidRPr="008B72D8">
              <w:rPr>
                <w:rStyle w:val="CodeInline"/>
                <w:b/>
              </w:rPr>
              <w:t>max x y</w:t>
            </w:r>
          </w:p>
        </w:tc>
        <w:tc>
          <w:tcPr>
            <w:tcW w:w="4110" w:type="dxa"/>
          </w:tcPr>
          <w:p w:rsidR="00E06DCF" w:rsidRDefault="00E06DCF" w:rsidP="00E06DCF">
            <w:pPr>
              <w:pStyle w:val="Description"/>
              <w:cnfStyle w:val="000000100000"/>
              <w:rPr>
                <w:lang w:eastAsia="en-GB"/>
              </w:rPr>
            </w:pPr>
            <w:r>
              <w:rPr>
                <w:lang w:eastAsia="en-GB"/>
              </w:rPr>
              <w:t>Generic maximum</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min</w:t>
            </w:r>
          </w:p>
        </w:tc>
        <w:tc>
          <w:tcPr>
            <w:tcW w:w="1985" w:type="dxa"/>
          </w:tcPr>
          <w:p w:rsidR="00E06DCF" w:rsidRPr="008B72D8" w:rsidRDefault="00E06DCF" w:rsidP="00E06DCF">
            <w:pPr>
              <w:cnfStyle w:val="000000000000"/>
              <w:rPr>
                <w:rStyle w:val="CodeInline"/>
                <w:b/>
              </w:rPr>
            </w:pPr>
            <w:r w:rsidRPr="008B72D8">
              <w:rPr>
                <w:rStyle w:val="CodeInline"/>
                <w:b/>
              </w:rPr>
              <w:t>min x y</w:t>
            </w:r>
          </w:p>
        </w:tc>
        <w:tc>
          <w:tcPr>
            <w:tcW w:w="4110" w:type="dxa"/>
          </w:tcPr>
          <w:p w:rsidR="00E06DCF" w:rsidRDefault="00E06DCF" w:rsidP="00E06DCF">
            <w:pPr>
              <w:pStyle w:val="Description"/>
              <w:cnfStyle w:val="000000000000"/>
              <w:rPr>
                <w:lang w:eastAsia="en-GB"/>
              </w:rPr>
            </w:pPr>
            <w:r>
              <w:rPr>
                <w:lang w:eastAsia="en-GB"/>
              </w:rPr>
              <w:t>Generic minimum</w:t>
            </w:r>
          </w:p>
        </w:tc>
      </w:tr>
    </w:tbl>
    <w:p w:rsidR="00E06DCF" w:rsidRPr="008B72D8" w:rsidRDefault="00E06DCF" w:rsidP="008A25FB">
      <w:pPr>
        <w:pStyle w:val="Heading2"/>
        <w:ind w:left="576" w:hanging="576"/>
      </w:pPr>
      <w:bookmarkStart w:id="1299" w:name="_Toc207785816"/>
      <w:bookmarkStart w:id="1300" w:name="_Toc265492395"/>
      <w:r w:rsidRPr="008B72D8">
        <w:t>Bitwise manipulation operators</w:t>
      </w:r>
      <w:bookmarkEnd w:id="1299"/>
      <w:bookmarkEnd w:id="1300"/>
    </w:p>
    <w:p w:rsidR="00E06DCF" w:rsidRPr="00497AFA" w:rsidRDefault="00E06DCF" w:rsidP="00E06DCF">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tblPr>
      <w:tblGrid>
        <w:gridCol w:w="2365"/>
        <w:gridCol w:w="1985"/>
        <w:gridCol w:w="4110"/>
      </w:tblGrid>
      <w:tr w:rsidR="00E06DCF" w:rsidTr="00E06DCF">
        <w:trPr>
          <w:cnfStyle w:val="100000000000"/>
        </w:trPr>
        <w:tc>
          <w:tcPr>
            <w:cnfStyle w:val="001000000000"/>
            <w:tcW w:w="2365" w:type="dxa"/>
          </w:tcPr>
          <w:p w:rsidR="00E06DCF" w:rsidRDefault="00E06DCF" w:rsidP="00970953">
            <w:pPr>
              <w:pStyle w:val="TableHeader"/>
            </w:pPr>
            <w:r>
              <w:t>Operator/Function Name</w:t>
            </w:r>
          </w:p>
        </w:tc>
        <w:tc>
          <w:tcPr>
            <w:tcW w:w="1985" w:type="dxa"/>
          </w:tcPr>
          <w:p w:rsidR="00E06DCF" w:rsidRDefault="00E06DCF" w:rsidP="00970953">
            <w:pPr>
              <w:pStyle w:val="TableHeader"/>
              <w:cnfStyle w:val="100000000000"/>
            </w:pPr>
            <w:r>
              <w:t>Expression Form</w:t>
            </w:r>
          </w:p>
        </w:tc>
        <w:tc>
          <w:tcPr>
            <w:tcW w:w="4110" w:type="dxa"/>
          </w:tcPr>
          <w:p w:rsidR="00E06DCF" w:rsidRDefault="00E06DCF" w:rsidP="00970953">
            <w:pPr>
              <w:pStyle w:val="TableHeader"/>
              <w:cnfStyle w:val="100000000000"/>
            </w:pPr>
            <w:r>
              <w:t xml:space="preserve">Short Description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lastRenderedPageBreak/>
              <w:t>(&lt;&lt;&lt;)</w:t>
            </w:r>
          </w:p>
        </w:tc>
        <w:tc>
          <w:tcPr>
            <w:tcW w:w="1985" w:type="dxa"/>
          </w:tcPr>
          <w:p w:rsidR="00E06DCF" w:rsidRPr="008B72D8" w:rsidRDefault="00E06DCF" w:rsidP="00E06DCF">
            <w:pPr>
              <w:cnfStyle w:val="000000100000"/>
              <w:rPr>
                <w:rStyle w:val="CodeInline"/>
                <w:b/>
              </w:rPr>
            </w:pPr>
            <w:r w:rsidRPr="008B72D8">
              <w:rPr>
                <w:rStyle w:val="CodeInline"/>
                <w:b/>
              </w:rPr>
              <w:t>x &lt;&lt;&lt; y</w:t>
            </w:r>
          </w:p>
        </w:tc>
        <w:tc>
          <w:tcPr>
            <w:tcW w:w="4110" w:type="dxa"/>
          </w:tcPr>
          <w:p w:rsidR="00E06DCF" w:rsidRDefault="00E06DCF" w:rsidP="00E06DCF">
            <w:pPr>
              <w:pStyle w:val="Description"/>
              <w:cnfStyle w:val="000000100000"/>
              <w:rPr>
                <w:lang w:eastAsia="en-GB"/>
              </w:rPr>
            </w:pPr>
            <w:r>
              <w:rPr>
                <w:lang w:eastAsia="en-GB"/>
              </w:rPr>
              <w:t>Overloaded bitwise shift-left</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(&gt;&gt;&gt;)</w:t>
            </w:r>
          </w:p>
        </w:tc>
        <w:tc>
          <w:tcPr>
            <w:tcW w:w="1985" w:type="dxa"/>
          </w:tcPr>
          <w:p w:rsidR="00E06DCF" w:rsidRPr="008B72D8" w:rsidRDefault="00E06DCF" w:rsidP="00E06DCF">
            <w:pPr>
              <w:cnfStyle w:val="000000000000"/>
              <w:rPr>
                <w:rStyle w:val="CodeInline"/>
                <w:b/>
              </w:rPr>
            </w:pPr>
            <w:r w:rsidRPr="008B72D8">
              <w:rPr>
                <w:rStyle w:val="CodeInline"/>
                <w:b/>
              </w:rPr>
              <w:t>x &gt;&gt;&gt; y</w:t>
            </w:r>
          </w:p>
        </w:tc>
        <w:tc>
          <w:tcPr>
            <w:tcW w:w="4110" w:type="dxa"/>
          </w:tcPr>
          <w:p w:rsidR="00E06DCF" w:rsidRDefault="00E06DCF" w:rsidP="00E06DCF">
            <w:pPr>
              <w:pStyle w:val="Description"/>
              <w:cnfStyle w:val="000000000000"/>
              <w:rPr>
                <w:lang w:eastAsia="en-GB"/>
              </w:rPr>
            </w:pPr>
            <w:r>
              <w:rPr>
                <w:lang w:eastAsia="en-GB"/>
              </w:rPr>
              <w:t>Overloaded bitwise arithmetic shift-right</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100000"/>
              <w:rPr>
                <w:rStyle w:val="CodeInline"/>
                <w:b/>
              </w:rPr>
            </w:pPr>
            <w:r w:rsidRPr="008B72D8">
              <w:rPr>
                <w:rStyle w:val="CodeInline"/>
                <w:b/>
              </w:rPr>
              <w:t>x ^^^ y</w:t>
            </w:r>
          </w:p>
        </w:tc>
        <w:tc>
          <w:tcPr>
            <w:tcW w:w="4110" w:type="dxa"/>
          </w:tcPr>
          <w:p w:rsidR="00E06DCF" w:rsidRDefault="00E06DCF" w:rsidP="00E06DCF">
            <w:pPr>
              <w:pStyle w:val="Description"/>
              <w:cnfStyle w:val="000000100000"/>
              <w:rPr>
                <w:lang w:eastAsia="en-GB"/>
              </w:rPr>
            </w:pPr>
            <w:r>
              <w:rPr>
                <w:lang w:eastAsia="en-GB"/>
              </w:rPr>
              <w:t>Overloaded bitwise exclusive or</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(&amp;&amp;&amp;)</w:t>
            </w:r>
          </w:p>
        </w:tc>
        <w:tc>
          <w:tcPr>
            <w:tcW w:w="1985" w:type="dxa"/>
          </w:tcPr>
          <w:p w:rsidR="00E06DCF" w:rsidRPr="008B72D8" w:rsidRDefault="00E06DCF" w:rsidP="00E06DCF">
            <w:pPr>
              <w:cnfStyle w:val="000000000000"/>
              <w:rPr>
                <w:rStyle w:val="CodeInline"/>
                <w:b/>
              </w:rPr>
            </w:pPr>
            <w:r w:rsidRPr="008B72D8">
              <w:rPr>
                <w:rStyle w:val="CodeInline"/>
                <w:b/>
              </w:rPr>
              <w:t>x &amp;&amp;&amp; y</w:t>
            </w:r>
          </w:p>
        </w:tc>
        <w:tc>
          <w:tcPr>
            <w:tcW w:w="4110" w:type="dxa"/>
          </w:tcPr>
          <w:p w:rsidR="00E06DCF" w:rsidRDefault="00E06DCF" w:rsidP="00E06DCF">
            <w:pPr>
              <w:pStyle w:val="Description"/>
              <w:cnfStyle w:val="000000000000"/>
              <w:rPr>
                <w:lang w:eastAsia="en-GB"/>
              </w:rPr>
            </w:pPr>
            <w:r>
              <w:rPr>
                <w:lang w:eastAsia="en-GB"/>
              </w:rPr>
              <w:t>Overloaded bitwise and</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100000"/>
              <w:rPr>
                <w:rStyle w:val="CodeInline"/>
                <w:b/>
              </w:rPr>
            </w:pPr>
            <w:r w:rsidRPr="008B72D8">
              <w:rPr>
                <w:rStyle w:val="CodeInline"/>
                <w:b/>
              </w:rPr>
              <w:t>x ||| y</w:t>
            </w:r>
          </w:p>
        </w:tc>
        <w:tc>
          <w:tcPr>
            <w:tcW w:w="4110" w:type="dxa"/>
          </w:tcPr>
          <w:p w:rsidR="00E06DCF" w:rsidRDefault="00E06DCF" w:rsidP="00E06DCF">
            <w:pPr>
              <w:pStyle w:val="Description"/>
              <w:cnfStyle w:val="000000100000"/>
              <w:rPr>
                <w:lang w:eastAsia="en-GB"/>
              </w:rPr>
            </w:pPr>
            <w:r>
              <w:rPr>
                <w:lang w:eastAsia="en-GB"/>
              </w:rPr>
              <w:t>Overloaded bitwise or</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000000"/>
              <w:rPr>
                <w:rStyle w:val="CodeInline"/>
                <w:b/>
              </w:rPr>
            </w:pPr>
            <w:r w:rsidRPr="008B72D8">
              <w:rPr>
                <w:rStyle w:val="CodeInline"/>
                <w:b/>
              </w:rPr>
              <w:t>~~~x</w:t>
            </w:r>
          </w:p>
        </w:tc>
        <w:tc>
          <w:tcPr>
            <w:tcW w:w="4110" w:type="dxa"/>
          </w:tcPr>
          <w:p w:rsidR="00E06DCF" w:rsidRDefault="00E06DCF" w:rsidP="00E06DCF">
            <w:pPr>
              <w:pStyle w:val="Description"/>
              <w:cnfStyle w:val="000000000000"/>
              <w:rPr>
                <w:lang w:eastAsia="en-GB"/>
              </w:rPr>
            </w:pPr>
            <w:r>
              <w:rPr>
                <w:lang w:eastAsia="en-GB"/>
              </w:rPr>
              <w:t>Overloaded bitwise negation</w:t>
            </w:r>
          </w:p>
        </w:tc>
      </w:tr>
    </w:tbl>
    <w:p w:rsidR="00E06DCF" w:rsidRPr="008B72D8" w:rsidRDefault="00E06DCF" w:rsidP="008A25FB">
      <w:pPr>
        <w:pStyle w:val="Heading2"/>
        <w:ind w:left="576" w:hanging="576"/>
      </w:pPr>
      <w:bookmarkStart w:id="1301" w:name="_Toc207785817"/>
      <w:bookmarkStart w:id="1302" w:name="_Toc265492396"/>
      <w:r w:rsidRPr="008B72D8">
        <w:t>Math operators</w:t>
      </w:r>
      <w:bookmarkEnd w:id="1301"/>
      <w:bookmarkEnd w:id="1302"/>
    </w:p>
    <w:p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tblPr>
      <w:tblGrid>
        <w:gridCol w:w="2365"/>
        <w:gridCol w:w="1985"/>
        <w:gridCol w:w="4110"/>
      </w:tblGrid>
      <w:tr w:rsidR="00E06DCF" w:rsidTr="00E06DCF">
        <w:trPr>
          <w:cnfStyle w:val="100000000000"/>
        </w:trPr>
        <w:tc>
          <w:tcPr>
            <w:cnfStyle w:val="001000000000"/>
            <w:tcW w:w="2365" w:type="dxa"/>
          </w:tcPr>
          <w:p w:rsidR="00E06DCF" w:rsidRDefault="00E06DCF" w:rsidP="00970953">
            <w:pPr>
              <w:pStyle w:val="TableHeader"/>
            </w:pPr>
            <w:r>
              <w:t>Operator/Function Name</w:t>
            </w:r>
          </w:p>
        </w:tc>
        <w:tc>
          <w:tcPr>
            <w:tcW w:w="1985" w:type="dxa"/>
          </w:tcPr>
          <w:p w:rsidR="00E06DCF" w:rsidRDefault="00E06DCF" w:rsidP="00970953">
            <w:pPr>
              <w:pStyle w:val="TableHeader"/>
              <w:cnfStyle w:val="100000000000"/>
            </w:pPr>
            <w:r>
              <w:t>Expression Form</w:t>
            </w:r>
          </w:p>
        </w:tc>
        <w:tc>
          <w:tcPr>
            <w:tcW w:w="4110" w:type="dxa"/>
          </w:tcPr>
          <w:p w:rsidR="00E06DCF" w:rsidRDefault="00E06DCF" w:rsidP="00970953">
            <w:pPr>
              <w:pStyle w:val="TableHeader"/>
              <w:cnfStyle w:val="100000000000"/>
            </w:pPr>
            <w:r>
              <w:t xml:space="preserve">Short Description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abs</w:t>
            </w:r>
          </w:p>
        </w:tc>
        <w:tc>
          <w:tcPr>
            <w:tcW w:w="1985" w:type="dxa"/>
          </w:tcPr>
          <w:p w:rsidR="00E06DCF" w:rsidRPr="008B72D8" w:rsidRDefault="00E06DCF" w:rsidP="00E06DCF">
            <w:pPr>
              <w:cnfStyle w:val="000000100000"/>
              <w:rPr>
                <w:rStyle w:val="CodeInline"/>
                <w:b/>
              </w:rPr>
            </w:pPr>
            <w:r w:rsidRPr="008B72D8">
              <w:rPr>
                <w:rStyle w:val="CodeInline"/>
                <w:b/>
              </w:rPr>
              <w:t>abs x</w:t>
            </w:r>
          </w:p>
        </w:tc>
        <w:tc>
          <w:tcPr>
            <w:tcW w:w="4110" w:type="dxa"/>
          </w:tcPr>
          <w:p w:rsidR="00E06DCF" w:rsidRDefault="00E06DCF" w:rsidP="00E06DCF">
            <w:pPr>
              <w:pStyle w:val="Description"/>
              <w:cnfStyle w:val="000000100000"/>
              <w:rPr>
                <w:lang w:eastAsia="en-GB"/>
              </w:rPr>
            </w:pPr>
            <w:r>
              <w:rPr>
                <w:lang w:eastAsia="en-GB"/>
              </w:rPr>
              <w:t>Overloaded absolute value</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acos</w:t>
            </w:r>
          </w:p>
        </w:tc>
        <w:tc>
          <w:tcPr>
            <w:tcW w:w="1985" w:type="dxa"/>
          </w:tcPr>
          <w:p w:rsidR="00E06DCF" w:rsidRPr="008B72D8" w:rsidRDefault="00E06DCF" w:rsidP="00E06DCF">
            <w:pPr>
              <w:cnfStyle w:val="000000000000"/>
              <w:rPr>
                <w:rStyle w:val="CodeInline"/>
                <w:b/>
              </w:rPr>
            </w:pPr>
            <w:r w:rsidRPr="008B72D8">
              <w:rPr>
                <w:rStyle w:val="CodeInline"/>
                <w:b/>
              </w:rPr>
              <w:t>acos x</w:t>
            </w:r>
          </w:p>
        </w:tc>
        <w:tc>
          <w:tcPr>
            <w:tcW w:w="4110" w:type="dxa"/>
          </w:tcPr>
          <w:p w:rsidR="00E06DCF" w:rsidRDefault="00E06DCF" w:rsidP="00E06DCF">
            <w:pPr>
              <w:pStyle w:val="Description"/>
              <w:cnfStyle w:val="000000000000"/>
              <w:rPr>
                <w:lang w:eastAsia="en-GB"/>
              </w:rPr>
            </w:pPr>
            <w:r>
              <w:rPr>
                <w:lang w:eastAsia="en-GB"/>
              </w:rPr>
              <w:t>Overloaded inverse cosine</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asin</w:t>
            </w:r>
          </w:p>
        </w:tc>
        <w:tc>
          <w:tcPr>
            <w:tcW w:w="1985" w:type="dxa"/>
          </w:tcPr>
          <w:p w:rsidR="00E06DCF" w:rsidRPr="008B72D8" w:rsidRDefault="00E06DCF" w:rsidP="00E06DCF">
            <w:pPr>
              <w:cnfStyle w:val="000000100000"/>
              <w:rPr>
                <w:rStyle w:val="CodeInline"/>
                <w:b/>
              </w:rPr>
            </w:pPr>
            <w:r w:rsidRPr="008B72D8">
              <w:rPr>
                <w:rStyle w:val="CodeInline"/>
                <w:b/>
              </w:rPr>
              <w:t>asin x</w:t>
            </w:r>
          </w:p>
        </w:tc>
        <w:tc>
          <w:tcPr>
            <w:tcW w:w="4110" w:type="dxa"/>
          </w:tcPr>
          <w:p w:rsidR="00E06DCF" w:rsidRDefault="00E06DCF" w:rsidP="00E06DCF">
            <w:pPr>
              <w:pStyle w:val="Description"/>
              <w:cnfStyle w:val="000000100000"/>
              <w:rPr>
                <w:lang w:eastAsia="en-GB"/>
              </w:rPr>
            </w:pPr>
            <w:r>
              <w:rPr>
                <w:lang w:eastAsia="en-GB"/>
              </w:rPr>
              <w:t>Overloaded inverse sine</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atan</w:t>
            </w:r>
          </w:p>
        </w:tc>
        <w:tc>
          <w:tcPr>
            <w:tcW w:w="1985" w:type="dxa"/>
          </w:tcPr>
          <w:p w:rsidR="00E06DCF" w:rsidRPr="008B72D8" w:rsidRDefault="00E06DCF" w:rsidP="00E06DCF">
            <w:pPr>
              <w:cnfStyle w:val="000000000000"/>
              <w:rPr>
                <w:rStyle w:val="CodeInline"/>
                <w:b/>
              </w:rPr>
            </w:pPr>
            <w:r w:rsidRPr="008B72D8">
              <w:rPr>
                <w:rStyle w:val="CodeInline"/>
                <w:b/>
              </w:rPr>
              <w:t>atan x</w:t>
            </w:r>
          </w:p>
        </w:tc>
        <w:tc>
          <w:tcPr>
            <w:tcW w:w="4110" w:type="dxa"/>
          </w:tcPr>
          <w:p w:rsidR="00E06DCF" w:rsidRDefault="00E06DCF" w:rsidP="00E06DCF">
            <w:pPr>
              <w:pStyle w:val="Description"/>
              <w:cnfStyle w:val="000000000000"/>
              <w:rPr>
                <w:lang w:eastAsia="en-GB"/>
              </w:rPr>
            </w:pPr>
            <w:r>
              <w:rPr>
                <w:lang w:eastAsia="en-GB"/>
              </w:rPr>
              <w:t>Overloaded inverse tangent</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atan2</w:t>
            </w:r>
          </w:p>
        </w:tc>
        <w:tc>
          <w:tcPr>
            <w:tcW w:w="1985" w:type="dxa"/>
          </w:tcPr>
          <w:p w:rsidR="00E06DCF" w:rsidRPr="008B72D8" w:rsidRDefault="00E06DCF" w:rsidP="00E06DCF">
            <w:pPr>
              <w:cnfStyle w:val="000000100000"/>
              <w:rPr>
                <w:rStyle w:val="CodeInline"/>
                <w:b/>
              </w:rPr>
            </w:pPr>
            <w:r w:rsidRPr="008B72D8">
              <w:rPr>
                <w:rStyle w:val="CodeInline"/>
                <w:b/>
              </w:rPr>
              <w:t>atan2 x y</w:t>
            </w:r>
          </w:p>
        </w:tc>
        <w:tc>
          <w:tcPr>
            <w:tcW w:w="4110" w:type="dxa"/>
          </w:tcPr>
          <w:p w:rsidR="00E06DCF" w:rsidRDefault="00E06DCF" w:rsidP="00E06DCF">
            <w:pPr>
              <w:pStyle w:val="Description"/>
              <w:cnfStyle w:val="000000100000"/>
              <w:rPr>
                <w:lang w:eastAsia="en-GB"/>
              </w:rPr>
            </w:pPr>
            <w:r>
              <w:rPr>
                <w:lang w:eastAsia="en-GB"/>
              </w:rPr>
              <w:t>Overloaded inverse tangent of x/y</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ceil</w:t>
            </w:r>
          </w:p>
        </w:tc>
        <w:tc>
          <w:tcPr>
            <w:tcW w:w="1985" w:type="dxa"/>
          </w:tcPr>
          <w:p w:rsidR="00E06DCF" w:rsidRPr="008B72D8" w:rsidRDefault="00E06DCF" w:rsidP="00E06DCF">
            <w:pPr>
              <w:cnfStyle w:val="000000000000"/>
              <w:rPr>
                <w:rStyle w:val="CodeInline"/>
                <w:b/>
              </w:rPr>
            </w:pPr>
            <w:r w:rsidRPr="008B72D8">
              <w:rPr>
                <w:rStyle w:val="CodeInline"/>
                <w:b/>
              </w:rPr>
              <w:t xml:space="preserve">ceil x </w:t>
            </w:r>
          </w:p>
        </w:tc>
        <w:tc>
          <w:tcPr>
            <w:tcW w:w="4110" w:type="dxa"/>
          </w:tcPr>
          <w:p w:rsidR="00E06DCF" w:rsidRDefault="00E06DCF" w:rsidP="00E06DCF">
            <w:pPr>
              <w:pStyle w:val="Description"/>
              <w:cnfStyle w:val="000000000000"/>
              <w:rPr>
                <w:lang w:eastAsia="en-GB"/>
              </w:rPr>
            </w:pPr>
            <w:r>
              <w:rPr>
                <w:lang w:eastAsia="en-GB"/>
              </w:rPr>
              <w:t xml:space="preserve">Overloaded floating point ceiling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cos</w:t>
            </w:r>
          </w:p>
        </w:tc>
        <w:tc>
          <w:tcPr>
            <w:tcW w:w="1985" w:type="dxa"/>
          </w:tcPr>
          <w:p w:rsidR="00E06DCF" w:rsidRPr="008B72D8" w:rsidRDefault="00E06DCF" w:rsidP="00E06DCF">
            <w:pPr>
              <w:cnfStyle w:val="000000100000"/>
              <w:rPr>
                <w:rStyle w:val="CodeInline"/>
                <w:b/>
              </w:rPr>
            </w:pPr>
            <w:r w:rsidRPr="008B72D8">
              <w:rPr>
                <w:rStyle w:val="CodeInline"/>
                <w:b/>
              </w:rPr>
              <w:t xml:space="preserve">cos x </w:t>
            </w:r>
          </w:p>
        </w:tc>
        <w:tc>
          <w:tcPr>
            <w:tcW w:w="4110" w:type="dxa"/>
          </w:tcPr>
          <w:p w:rsidR="00E06DCF" w:rsidRDefault="00E06DCF" w:rsidP="00E06DCF">
            <w:pPr>
              <w:pStyle w:val="Description"/>
              <w:cnfStyle w:val="000000100000"/>
              <w:rPr>
                <w:lang w:eastAsia="en-GB"/>
              </w:rPr>
            </w:pPr>
            <w:r>
              <w:rPr>
                <w:lang w:eastAsia="en-GB"/>
              </w:rPr>
              <w:t xml:space="preserve">Overloaded cosine </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cosh</w:t>
            </w:r>
          </w:p>
        </w:tc>
        <w:tc>
          <w:tcPr>
            <w:tcW w:w="1985" w:type="dxa"/>
          </w:tcPr>
          <w:p w:rsidR="00E06DCF" w:rsidRPr="008B72D8" w:rsidRDefault="00E06DCF" w:rsidP="00E06DCF">
            <w:pPr>
              <w:cnfStyle w:val="000000000000"/>
              <w:rPr>
                <w:rStyle w:val="CodeInline"/>
                <w:b/>
              </w:rPr>
            </w:pPr>
            <w:r w:rsidRPr="008B72D8">
              <w:rPr>
                <w:rStyle w:val="CodeInline"/>
                <w:b/>
              </w:rPr>
              <w:t xml:space="preserve">cosh x </w:t>
            </w:r>
          </w:p>
        </w:tc>
        <w:tc>
          <w:tcPr>
            <w:tcW w:w="4110" w:type="dxa"/>
          </w:tcPr>
          <w:p w:rsidR="00E06DCF" w:rsidRDefault="00E06DCF" w:rsidP="00E06DCF">
            <w:pPr>
              <w:pStyle w:val="Description"/>
              <w:cnfStyle w:val="000000000000"/>
              <w:rPr>
                <w:lang w:eastAsia="en-GB"/>
              </w:rPr>
            </w:pPr>
            <w:r>
              <w:rPr>
                <w:lang w:eastAsia="en-GB"/>
              </w:rPr>
              <w:t xml:space="preserve">Overloaded hyperbolic cosine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exp</w:t>
            </w:r>
          </w:p>
        </w:tc>
        <w:tc>
          <w:tcPr>
            <w:tcW w:w="1985" w:type="dxa"/>
          </w:tcPr>
          <w:p w:rsidR="00E06DCF" w:rsidRPr="008B72D8" w:rsidRDefault="00E06DCF" w:rsidP="00E06DCF">
            <w:pPr>
              <w:cnfStyle w:val="000000100000"/>
              <w:rPr>
                <w:rStyle w:val="CodeInline"/>
                <w:b/>
              </w:rPr>
            </w:pPr>
            <w:r w:rsidRPr="008B72D8">
              <w:rPr>
                <w:rStyle w:val="CodeInline"/>
                <w:b/>
              </w:rPr>
              <w:t xml:space="preserve">exp x </w:t>
            </w:r>
          </w:p>
        </w:tc>
        <w:tc>
          <w:tcPr>
            <w:tcW w:w="4110" w:type="dxa"/>
          </w:tcPr>
          <w:p w:rsidR="00E06DCF" w:rsidRDefault="00E06DCF" w:rsidP="00E06DCF">
            <w:pPr>
              <w:pStyle w:val="Description"/>
              <w:cnfStyle w:val="000000100000"/>
              <w:rPr>
                <w:lang w:eastAsia="en-GB"/>
              </w:rPr>
            </w:pPr>
            <w:r>
              <w:rPr>
                <w:lang w:eastAsia="en-GB"/>
              </w:rPr>
              <w:t xml:space="preserve">Overloaded exponent </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floor</w:t>
            </w:r>
          </w:p>
        </w:tc>
        <w:tc>
          <w:tcPr>
            <w:tcW w:w="1985" w:type="dxa"/>
          </w:tcPr>
          <w:p w:rsidR="00E06DCF" w:rsidRPr="008B72D8" w:rsidRDefault="00E06DCF" w:rsidP="00E06DCF">
            <w:pPr>
              <w:cnfStyle w:val="000000000000"/>
              <w:rPr>
                <w:rStyle w:val="CodeInline"/>
                <w:b/>
              </w:rPr>
            </w:pPr>
            <w:r w:rsidRPr="008B72D8">
              <w:rPr>
                <w:rStyle w:val="CodeInline"/>
                <w:b/>
              </w:rPr>
              <w:t xml:space="preserve">floor x </w:t>
            </w:r>
          </w:p>
        </w:tc>
        <w:tc>
          <w:tcPr>
            <w:tcW w:w="4110" w:type="dxa"/>
          </w:tcPr>
          <w:p w:rsidR="00E06DCF" w:rsidRDefault="00E06DCF" w:rsidP="00E06DCF">
            <w:pPr>
              <w:pStyle w:val="Description"/>
              <w:cnfStyle w:val="000000000000"/>
              <w:rPr>
                <w:lang w:eastAsia="en-GB"/>
              </w:rPr>
            </w:pPr>
            <w:r>
              <w:rPr>
                <w:lang w:eastAsia="en-GB"/>
              </w:rPr>
              <w:t>Overloaded floating point floor</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log</w:t>
            </w:r>
          </w:p>
        </w:tc>
        <w:tc>
          <w:tcPr>
            <w:tcW w:w="1985" w:type="dxa"/>
          </w:tcPr>
          <w:p w:rsidR="00E06DCF" w:rsidRPr="008B72D8" w:rsidRDefault="00E06DCF" w:rsidP="00E06DCF">
            <w:pPr>
              <w:cnfStyle w:val="000000100000"/>
              <w:rPr>
                <w:rStyle w:val="CodeInline"/>
                <w:b/>
              </w:rPr>
            </w:pPr>
            <w:r w:rsidRPr="008B72D8">
              <w:rPr>
                <w:rStyle w:val="CodeInline"/>
                <w:b/>
              </w:rPr>
              <w:t xml:space="preserve">log x </w:t>
            </w:r>
          </w:p>
        </w:tc>
        <w:tc>
          <w:tcPr>
            <w:tcW w:w="4110" w:type="dxa"/>
          </w:tcPr>
          <w:p w:rsidR="00E06DCF" w:rsidRDefault="00E06DCF" w:rsidP="00E06DCF">
            <w:pPr>
              <w:pStyle w:val="Description"/>
              <w:cnfStyle w:val="000000100000"/>
              <w:rPr>
                <w:lang w:eastAsia="en-GB"/>
              </w:rPr>
            </w:pPr>
            <w:r>
              <w:rPr>
                <w:lang w:eastAsia="en-GB"/>
              </w:rPr>
              <w:t>Overloaded natural logarithm</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log10</w:t>
            </w:r>
          </w:p>
        </w:tc>
        <w:tc>
          <w:tcPr>
            <w:tcW w:w="1985" w:type="dxa"/>
          </w:tcPr>
          <w:p w:rsidR="00E06DCF" w:rsidRPr="008B72D8" w:rsidRDefault="00E06DCF" w:rsidP="00E06DCF">
            <w:pPr>
              <w:cnfStyle w:val="000000000000"/>
              <w:rPr>
                <w:rStyle w:val="CodeInline"/>
                <w:b/>
              </w:rPr>
            </w:pPr>
            <w:r w:rsidRPr="008B72D8">
              <w:rPr>
                <w:rStyle w:val="CodeInline"/>
                <w:b/>
              </w:rPr>
              <w:t xml:space="preserve">log10 x </w:t>
            </w:r>
          </w:p>
        </w:tc>
        <w:tc>
          <w:tcPr>
            <w:tcW w:w="4110" w:type="dxa"/>
          </w:tcPr>
          <w:p w:rsidR="00E06DCF" w:rsidRDefault="00E06DCF" w:rsidP="00E06DCF">
            <w:pPr>
              <w:pStyle w:val="Description"/>
              <w:cnfStyle w:val="000000000000"/>
              <w:rPr>
                <w:lang w:eastAsia="en-GB"/>
              </w:rPr>
            </w:pPr>
            <w:r>
              <w:rPr>
                <w:lang w:eastAsia="en-GB"/>
              </w:rPr>
              <w:t>Overloaded base-10 logarithm</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100000"/>
              <w:rPr>
                <w:rStyle w:val="CodeInline"/>
                <w:b/>
              </w:rPr>
            </w:pPr>
            <w:r w:rsidRPr="008B72D8">
              <w:rPr>
                <w:rStyle w:val="CodeInline"/>
                <w:b/>
              </w:rPr>
              <w:t xml:space="preserve">x ** y </w:t>
            </w:r>
          </w:p>
        </w:tc>
        <w:tc>
          <w:tcPr>
            <w:tcW w:w="4110" w:type="dxa"/>
          </w:tcPr>
          <w:p w:rsidR="00E06DCF" w:rsidRDefault="00E06DCF" w:rsidP="00E06DCF">
            <w:pPr>
              <w:pStyle w:val="Description"/>
              <w:cnfStyle w:val="000000100000"/>
              <w:rPr>
                <w:lang w:eastAsia="en-GB"/>
              </w:rPr>
            </w:pPr>
            <w:r>
              <w:rPr>
                <w:lang w:eastAsia="en-GB"/>
              </w:rPr>
              <w:t xml:space="preserve">Overloaded exponential </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pown</w:t>
            </w:r>
          </w:p>
        </w:tc>
        <w:tc>
          <w:tcPr>
            <w:tcW w:w="1985" w:type="dxa"/>
          </w:tcPr>
          <w:p w:rsidR="00E06DCF" w:rsidRPr="008B72D8" w:rsidRDefault="00E06DCF" w:rsidP="00E06DCF">
            <w:pPr>
              <w:cnfStyle w:val="000000000000"/>
              <w:rPr>
                <w:rStyle w:val="CodeInline"/>
                <w:b/>
              </w:rPr>
            </w:pPr>
            <w:r w:rsidRPr="008B72D8">
              <w:rPr>
                <w:rStyle w:val="CodeInline"/>
                <w:b/>
              </w:rPr>
              <w:t xml:space="preserve">pown x y </w:t>
            </w:r>
          </w:p>
        </w:tc>
        <w:tc>
          <w:tcPr>
            <w:tcW w:w="4110" w:type="dxa"/>
          </w:tcPr>
          <w:p w:rsidR="00E06DCF" w:rsidRDefault="00E06DCF" w:rsidP="00E06DCF">
            <w:pPr>
              <w:pStyle w:val="Description"/>
              <w:cnfStyle w:val="000000000000"/>
              <w:rPr>
                <w:lang w:eastAsia="en-GB"/>
              </w:rPr>
            </w:pPr>
            <w:r>
              <w:rPr>
                <w:lang w:eastAsia="en-GB"/>
              </w:rPr>
              <w:t xml:space="preserve">Overloaded integer exponential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round</w:t>
            </w:r>
          </w:p>
        </w:tc>
        <w:tc>
          <w:tcPr>
            <w:tcW w:w="1985" w:type="dxa"/>
          </w:tcPr>
          <w:p w:rsidR="00E06DCF" w:rsidRPr="008B72D8" w:rsidRDefault="00E06DCF" w:rsidP="00E06DCF">
            <w:pPr>
              <w:cnfStyle w:val="000000100000"/>
              <w:rPr>
                <w:rStyle w:val="CodeInline"/>
                <w:b/>
              </w:rPr>
            </w:pPr>
            <w:r w:rsidRPr="008B72D8">
              <w:rPr>
                <w:rStyle w:val="CodeInline"/>
                <w:b/>
              </w:rPr>
              <w:t xml:space="preserve">round x </w:t>
            </w:r>
          </w:p>
        </w:tc>
        <w:tc>
          <w:tcPr>
            <w:tcW w:w="4110" w:type="dxa"/>
          </w:tcPr>
          <w:p w:rsidR="00E06DCF" w:rsidRDefault="00E06DCF" w:rsidP="00E06DCF">
            <w:pPr>
              <w:pStyle w:val="Description"/>
              <w:cnfStyle w:val="000000100000"/>
              <w:rPr>
                <w:lang w:eastAsia="en-GB"/>
              </w:rPr>
            </w:pPr>
            <w:r>
              <w:rPr>
                <w:lang w:eastAsia="en-GB"/>
              </w:rPr>
              <w:t xml:space="preserve">Overloaded rounding </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sign</w:t>
            </w:r>
          </w:p>
        </w:tc>
        <w:tc>
          <w:tcPr>
            <w:tcW w:w="1985" w:type="dxa"/>
          </w:tcPr>
          <w:p w:rsidR="00E06DCF" w:rsidRPr="008B72D8" w:rsidRDefault="00E06DCF" w:rsidP="00E06DCF">
            <w:pPr>
              <w:cnfStyle w:val="000000000000"/>
              <w:rPr>
                <w:rStyle w:val="CodeInline"/>
                <w:b/>
              </w:rPr>
            </w:pPr>
            <w:r w:rsidRPr="008B72D8">
              <w:rPr>
                <w:rStyle w:val="CodeInline"/>
                <w:b/>
              </w:rPr>
              <w:t xml:space="preserve">sign x </w:t>
            </w:r>
          </w:p>
        </w:tc>
        <w:tc>
          <w:tcPr>
            <w:tcW w:w="4110" w:type="dxa"/>
          </w:tcPr>
          <w:p w:rsidR="00E06DCF" w:rsidRDefault="00E06DCF" w:rsidP="00E06DCF">
            <w:pPr>
              <w:pStyle w:val="Description"/>
              <w:cnfStyle w:val="000000000000"/>
              <w:rPr>
                <w:lang w:eastAsia="en-GB"/>
              </w:rPr>
            </w:pPr>
            <w:r>
              <w:rPr>
                <w:lang w:eastAsia="en-GB"/>
              </w:rPr>
              <w:t>Overloaded sign function</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sin</w:t>
            </w:r>
          </w:p>
        </w:tc>
        <w:tc>
          <w:tcPr>
            <w:tcW w:w="1985" w:type="dxa"/>
          </w:tcPr>
          <w:p w:rsidR="00E06DCF" w:rsidRPr="008B72D8" w:rsidRDefault="00E06DCF" w:rsidP="00E06DCF">
            <w:pPr>
              <w:cnfStyle w:val="000000100000"/>
              <w:rPr>
                <w:rStyle w:val="CodeInline"/>
                <w:b/>
              </w:rPr>
            </w:pPr>
            <w:r w:rsidRPr="008B72D8">
              <w:rPr>
                <w:rStyle w:val="CodeInline"/>
                <w:b/>
              </w:rPr>
              <w:t xml:space="preserve">sin x </w:t>
            </w:r>
          </w:p>
        </w:tc>
        <w:tc>
          <w:tcPr>
            <w:tcW w:w="4110" w:type="dxa"/>
          </w:tcPr>
          <w:p w:rsidR="00E06DCF" w:rsidRDefault="00E06DCF" w:rsidP="00E06DCF">
            <w:pPr>
              <w:pStyle w:val="Description"/>
              <w:cnfStyle w:val="000000100000"/>
              <w:rPr>
                <w:lang w:eastAsia="en-GB"/>
              </w:rPr>
            </w:pPr>
            <w:r>
              <w:rPr>
                <w:lang w:eastAsia="en-GB"/>
              </w:rPr>
              <w:t>Overloaded sine function</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sinh</w:t>
            </w:r>
          </w:p>
        </w:tc>
        <w:tc>
          <w:tcPr>
            <w:tcW w:w="1985" w:type="dxa"/>
          </w:tcPr>
          <w:p w:rsidR="00E06DCF" w:rsidRPr="008B72D8" w:rsidRDefault="00E06DCF" w:rsidP="00E06DCF">
            <w:pPr>
              <w:cnfStyle w:val="000000000000"/>
              <w:rPr>
                <w:rStyle w:val="CodeInline"/>
                <w:b/>
              </w:rPr>
            </w:pPr>
            <w:r w:rsidRPr="008B72D8">
              <w:rPr>
                <w:rStyle w:val="CodeInline"/>
                <w:b/>
              </w:rPr>
              <w:t xml:space="preserve">sinh x </w:t>
            </w:r>
          </w:p>
        </w:tc>
        <w:tc>
          <w:tcPr>
            <w:tcW w:w="4110" w:type="dxa"/>
          </w:tcPr>
          <w:p w:rsidR="00E06DCF" w:rsidRDefault="00E06DCF" w:rsidP="00E06DCF">
            <w:pPr>
              <w:pStyle w:val="Description"/>
              <w:cnfStyle w:val="000000000000"/>
              <w:rPr>
                <w:lang w:eastAsia="en-GB"/>
              </w:rPr>
            </w:pPr>
            <w:r>
              <w:rPr>
                <w:lang w:eastAsia="en-GB"/>
              </w:rPr>
              <w:t>Overloaded hyperbolic sine function</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sqrt</w:t>
            </w:r>
          </w:p>
        </w:tc>
        <w:tc>
          <w:tcPr>
            <w:tcW w:w="1985" w:type="dxa"/>
          </w:tcPr>
          <w:p w:rsidR="00E06DCF" w:rsidRPr="008B72D8" w:rsidRDefault="00E06DCF" w:rsidP="00E06DCF">
            <w:pPr>
              <w:cnfStyle w:val="000000100000"/>
              <w:rPr>
                <w:rStyle w:val="CodeInline"/>
                <w:b/>
              </w:rPr>
            </w:pPr>
            <w:r w:rsidRPr="008B72D8">
              <w:rPr>
                <w:rStyle w:val="CodeInline"/>
                <w:b/>
              </w:rPr>
              <w:t xml:space="preserve">sqrt x </w:t>
            </w:r>
          </w:p>
        </w:tc>
        <w:tc>
          <w:tcPr>
            <w:tcW w:w="4110" w:type="dxa"/>
          </w:tcPr>
          <w:p w:rsidR="00E06DCF" w:rsidRDefault="00E06DCF" w:rsidP="00E06DCF">
            <w:pPr>
              <w:pStyle w:val="Description"/>
              <w:cnfStyle w:val="000000100000"/>
              <w:rPr>
                <w:lang w:eastAsia="en-GB"/>
              </w:rPr>
            </w:pPr>
            <w:r>
              <w:rPr>
                <w:lang w:eastAsia="en-GB"/>
              </w:rPr>
              <w:t>Overloaded square root function</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tan</w:t>
            </w:r>
          </w:p>
        </w:tc>
        <w:tc>
          <w:tcPr>
            <w:tcW w:w="1985" w:type="dxa"/>
          </w:tcPr>
          <w:p w:rsidR="00E06DCF" w:rsidRPr="008B72D8" w:rsidRDefault="00E06DCF" w:rsidP="00E06DCF">
            <w:pPr>
              <w:cnfStyle w:val="000000000000"/>
              <w:rPr>
                <w:rStyle w:val="CodeInline"/>
                <w:b/>
              </w:rPr>
            </w:pPr>
            <w:r w:rsidRPr="008B72D8">
              <w:rPr>
                <w:rStyle w:val="CodeInline"/>
                <w:b/>
              </w:rPr>
              <w:t xml:space="preserve">tan x </w:t>
            </w:r>
          </w:p>
        </w:tc>
        <w:tc>
          <w:tcPr>
            <w:tcW w:w="4110" w:type="dxa"/>
          </w:tcPr>
          <w:p w:rsidR="00E06DCF" w:rsidRDefault="00E06DCF" w:rsidP="00E06DCF">
            <w:pPr>
              <w:pStyle w:val="Description"/>
              <w:cnfStyle w:val="000000000000"/>
              <w:rPr>
                <w:lang w:eastAsia="en-GB"/>
              </w:rPr>
            </w:pPr>
            <w:r>
              <w:rPr>
                <w:lang w:eastAsia="en-GB"/>
              </w:rPr>
              <w:t>Overloaded tangent function</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tanh</w:t>
            </w:r>
          </w:p>
        </w:tc>
        <w:tc>
          <w:tcPr>
            <w:tcW w:w="1985" w:type="dxa"/>
          </w:tcPr>
          <w:p w:rsidR="00E06DCF" w:rsidRPr="008B72D8" w:rsidRDefault="00E06DCF" w:rsidP="00E06DCF">
            <w:pPr>
              <w:cnfStyle w:val="000000100000"/>
              <w:rPr>
                <w:rStyle w:val="CodeInline"/>
                <w:b/>
              </w:rPr>
            </w:pPr>
            <w:r w:rsidRPr="008B72D8">
              <w:rPr>
                <w:rStyle w:val="CodeInline"/>
                <w:b/>
              </w:rPr>
              <w:t xml:space="preserve">tanh x </w:t>
            </w:r>
          </w:p>
        </w:tc>
        <w:tc>
          <w:tcPr>
            <w:tcW w:w="4110" w:type="dxa"/>
          </w:tcPr>
          <w:p w:rsidR="00E06DCF" w:rsidRDefault="00E06DCF" w:rsidP="00E06DCF">
            <w:pPr>
              <w:pStyle w:val="Description"/>
              <w:cnfStyle w:val="000000100000"/>
              <w:rPr>
                <w:lang w:eastAsia="en-GB"/>
              </w:rPr>
            </w:pPr>
            <w:r>
              <w:rPr>
                <w:lang w:eastAsia="en-GB"/>
              </w:rPr>
              <w:t>Overloaded hyperbolic tangent function</w:t>
            </w:r>
          </w:p>
        </w:tc>
      </w:tr>
    </w:tbl>
    <w:p w:rsidR="00E06DCF" w:rsidRPr="008B72D8" w:rsidRDefault="00E06DCF" w:rsidP="008A25FB">
      <w:pPr>
        <w:pStyle w:val="Heading2"/>
        <w:ind w:left="576" w:hanging="576"/>
      </w:pPr>
      <w:bookmarkStart w:id="1303" w:name="_Toc207785818"/>
      <w:bookmarkStart w:id="1304" w:name="_Toc265492397"/>
      <w:r w:rsidRPr="008B72D8">
        <w:t>Function Pipelining and Composition Operators</w:t>
      </w:r>
      <w:bookmarkEnd w:id="1303"/>
      <w:bookmarkEnd w:id="1304"/>
    </w:p>
    <w:p w:rsidR="00E06DCF"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tblPr>
      <w:tblGrid>
        <w:gridCol w:w="2365"/>
        <w:gridCol w:w="1985"/>
        <w:gridCol w:w="4110"/>
      </w:tblGrid>
      <w:tr w:rsidR="00E06DCF" w:rsidTr="00E06DCF">
        <w:trPr>
          <w:cnfStyle w:val="100000000000"/>
        </w:trPr>
        <w:tc>
          <w:tcPr>
            <w:cnfStyle w:val="001000000000"/>
            <w:tcW w:w="2365" w:type="dxa"/>
          </w:tcPr>
          <w:p w:rsidR="00E06DCF" w:rsidRDefault="00E06DCF" w:rsidP="00970953">
            <w:pPr>
              <w:pStyle w:val="TableHeader"/>
            </w:pPr>
            <w:r>
              <w:t>Operator/Function Name</w:t>
            </w:r>
          </w:p>
        </w:tc>
        <w:tc>
          <w:tcPr>
            <w:tcW w:w="1985" w:type="dxa"/>
          </w:tcPr>
          <w:p w:rsidR="00E06DCF" w:rsidRDefault="00E06DCF" w:rsidP="00970953">
            <w:pPr>
              <w:pStyle w:val="TableHeader"/>
              <w:cnfStyle w:val="100000000000"/>
            </w:pPr>
            <w:r>
              <w:t>Expression Form</w:t>
            </w:r>
          </w:p>
        </w:tc>
        <w:tc>
          <w:tcPr>
            <w:tcW w:w="4110" w:type="dxa"/>
          </w:tcPr>
          <w:p w:rsidR="00E06DCF" w:rsidRDefault="00E06DCF" w:rsidP="00970953">
            <w:pPr>
              <w:pStyle w:val="TableHeader"/>
              <w:cnfStyle w:val="100000000000"/>
            </w:pPr>
            <w:r>
              <w:t xml:space="preserve">Short Description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(|&gt;)</w:t>
            </w:r>
          </w:p>
        </w:tc>
        <w:tc>
          <w:tcPr>
            <w:tcW w:w="1985" w:type="dxa"/>
          </w:tcPr>
          <w:p w:rsidR="00E06DCF" w:rsidRPr="008B72D8" w:rsidRDefault="00E06DCF" w:rsidP="00E06DCF">
            <w:pPr>
              <w:cnfStyle w:val="000000100000"/>
              <w:rPr>
                <w:rStyle w:val="CodeInline"/>
                <w:b/>
              </w:rPr>
            </w:pPr>
            <w:r w:rsidRPr="008B72D8">
              <w:rPr>
                <w:rStyle w:val="CodeInline"/>
                <w:b/>
              </w:rPr>
              <w:t>x |&gt; f</w:t>
            </w:r>
          </w:p>
        </w:tc>
        <w:tc>
          <w:tcPr>
            <w:tcW w:w="4110" w:type="dxa"/>
          </w:tcPr>
          <w:p w:rsidR="00E06DCF" w:rsidRDefault="00E06DCF" w:rsidP="00E06DCF">
            <w:pPr>
              <w:pStyle w:val="Description"/>
              <w:cnfStyle w:val="000000100000"/>
              <w:rPr>
                <w:lang w:eastAsia="en-GB"/>
              </w:rPr>
            </w:pPr>
            <w:r>
              <w:rPr>
                <w:lang w:eastAsia="en-GB"/>
              </w:rPr>
              <w:t>Pipelining</w:t>
            </w:r>
          </w:p>
        </w:tc>
      </w:tr>
      <w:tr w:rsidR="008B72D8" w:rsidTr="008B72D8">
        <w:tc>
          <w:tcPr>
            <w:cnfStyle w:val="001000000000"/>
            <w:tcW w:w="2365" w:type="dxa"/>
          </w:tcPr>
          <w:p w:rsidR="008B72D8" w:rsidRPr="008B72D8" w:rsidRDefault="008B72D8" w:rsidP="008B72D8">
            <w:pPr>
              <w:rPr>
                <w:rStyle w:val="CodeInline"/>
              </w:rPr>
            </w:pPr>
            <w:r w:rsidRPr="008B72D8">
              <w:rPr>
                <w:rStyle w:val="CodeInline"/>
              </w:rPr>
              <w:t>(</w:t>
            </w:r>
            <w:r>
              <w:rPr>
                <w:rStyle w:val="CodeInline"/>
              </w:rPr>
              <w:t>|</w:t>
            </w:r>
            <w:r w:rsidRPr="008B72D8">
              <w:rPr>
                <w:rStyle w:val="CodeInline"/>
              </w:rPr>
              <w:t>|&gt;)</w:t>
            </w:r>
          </w:p>
        </w:tc>
        <w:tc>
          <w:tcPr>
            <w:tcW w:w="1985" w:type="dxa"/>
          </w:tcPr>
          <w:p w:rsidR="008B72D8" w:rsidRPr="008B72D8" w:rsidRDefault="008B72D8" w:rsidP="008B72D8">
            <w:pPr>
              <w:cnfStyle w:val="000000000000"/>
              <w:rPr>
                <w:rStyle w:val="CodeInline"/>
                <w:b/>
              </w:rPr>
            </w:pPr>
            <w:r>
              <w:rPr>
                <w:rStyle w:val="CodeInline"/>
                <w:b/>
              </w:rPr>
              <w:t>(</w:t>
            </w:r>
            <w:r w:rsidRPr="008B72D8">
              <w:rPr>
                <w:rStyle w:val="CodeInline"/>
                <w:b/>
              </w:rPr>
              <w:t>x</w:t>
            </w:r>
            <w:r>
              <w:rPr>
                <w:rStyle w:val="CodeInline"/>
                <w:b/>
              </w:rPr>
              <w:t>,y)</w:t>
            </w:r>
            <w:r w:rsidRPr="008B72D8">
              <w:rPr>
                <w:rStyle w:val="CodeInline"/>
                <w:b/>
              </w:rPr>
              <w:t xml:space="preserve"> </w:t>
            </w:r>
            <w:r>
              <w:rPr>
                <w:rStyle w:val="CodeInline"/>
                <w:b/>
              </w:rPr>
              <w:t>|</w:t>
            </w:r>
            <w:r w:rsidRPr="008B72D8">
              <w:rPr>
                <w:rStyle w:val="CodeInline"/>
                <w:b/>
              </w:rPr>
              <w:t>|&gt; f</w:t>
            </w:r>
          </w:p>
        </w:tc>
        <w:tc>
          <w:tcPr>
            <w:tcW w:w="4110" w:type="dxa"/>
          </w:tcPr>
          <w:p w:rsidR="008B72D8" w:rsidRDefault="008B72D8" w:rsidP="008B72D8">
            <w:pPr>
              <w:pStyle w:val="Description"/>
              <w:cnfStyle w:val="000000000000"/>
              <w:rPr>
                <w:lang w:eastAsia="en-GB"/>
              </w:rPr>
            </w:pPr>
            <w:r>
              <w:rPr>
                <w:lang w:eastAsia="en-GB"/>
              </w:rPr>
              <w:t>Two-input pipelining</w:t>
            </w:r>
          </w:p>
        </w:tc>
      </w:tr>
      <w:tr w:rsidR="008B72D8" w:rsidTr="008B72D8">
        <w:trPr>
          <w:cnfStyle w:val="000000100000"/>
        </w:trPr>
        <w:tc>
          <w:tcPr>
            <w:cnfStyle w:val="001000000000"/>
            <w:tcW w:w="2365" w:type="dxa"/>
          </w:tcPr>
          <w:p w:rsidR="008B72D8" w:rsidRPr="008B72D8" w:rsidRDefault="008B72D8" w:rsidP="008B72D8">
            <w:pPr>
              <w:rPr>
                <w:rStyle w:val="CodeInline"/>
              </w:rPr>
            </w:pPr>
            <w:r w:rsidRPr="008B72D8">
              <w:rPr>
                <w:rStyle w:val="CodeInline"/>
              </w:rPr>
              <w:t>(</w:t>
            </w:r>
            <w:r>
              <w:rPr>
                <w:rStyle w:val="CodeInline"/>
              </w:rPr>
              <w:t>||</w:t>
            </w:r>
            <w:r w:rsidRPr="008B72D8">
              <w:rPr>
                <w:rStyle w:val="CodeInline"/>
              </w:rPr>
              <w:t>|&gt;)</w:t>
            </w:r>
          </w:p>
        </w:tc>
        <w:tc>
          <w:tcPr>
            <w:tcW w:w="1985" w:type="dxa"/>
          </w:tcPr>
          <w:p w:rsidR="008B72D8" w:rsidRPr="008B72D8" w:rsidRDefault="008B72D8" w:rsidP="008B72D8">
            <w:pPr>
              <w:cnfStyle w:val="000000100000"/>
              <w:rPr>
                <w:rStyle w:val="CodeInline"/>
                <w:b/>
              </w:rPr>
            </w:pPr>
            <w:r>
              <w:rPr>
                <w:rStyle w:val="CodeInline"/>
                <w:b/>
              </w:rPr>
              <w:t>(x,y,z)</w:t>
            </w:r>
            <w:r w:rsidRPr="008B72D8">
              <w:rPr>
                <w:rStyle w:val="CodeInline"/>
                <w:b/>
              </w:rPr>
              <w:t xml:space="preserve"> </w:t>
            </w:r>
            <w:r>
              <w:rPr>
                <w:rStyle w:val="CodeInline"/>
                <w:b/>
              </w:rPr>
              <w:t>||</w:t>
            </w:r>
            <w:r w:rsidRPr="008B72D8">
              <w:rPr>
                <w:rStyle w:val="CodeInline"/>
                <w:b/>
              </w:rPr>
              <w:t>|&gt; f</w:t>
            </w:r>
          </w:p>
        </w:tc>
        <w:tc>
          <w:tcPr>
            <w:tcW w:w="4110" w:type="dxa"/>
          </w:tcPr>
          <w:p w:rsidR="008B72D8" w:rsidRDefault="008B72D8" w:rsidP="008B72D8">
            <w:pPr>
              <w:pStyle w:val="Description"/>
              <w:cnfStyle w:val="000000100000"/>
              <w:rPr>
                <w:lang w:eastAsia="en-GB"/>
              </w:rPr>
            </w:pPr>
            <w:r>
              <w:rPr>
                <w:lang w:eastAsia="en-GB"/>
              </w:rPr>
              <w:t>Three-input pipelining</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(&gt;&gt;)</w:t>
            </w:r>
          </w:p>
        </w:tc>
        <w:tc>
          <w:tcPr>
            <w:tcW w:w="1985" w:type="dxa"/>
          </w:tcPr>
          <w:p w:rsidR="00E06DCF" w:rsidRPr="008B72D8" w:rsidRDefault="00E06DCF" w:rsidP="00E06DCF">
            <w:pPr>
              <w:cnfStyle w:val="000000000000"/>
              <w:rPr>
                <w:rStyle w:val="CodeInline"/>
                <w:b/>
              </w:rPr>
            </w:pPr>
            <w:r w:rsidRPr="008B72D8">
              <w:rPr>
                <w:rStyle w:val="CodeInline"/>
                <w:b/>
              </w:rPr>
              <w:t>f &gt;&gt; g</w:t>
            </w:r>
          </w:p>
        </w:tc>
        <w:tc>
          <w:tcPr>
            <w:tcW w:w="4110" w:type="dxa"/>
          </w:tcPr>
          <w:p w:rsidR="00E06DCF" w:rsidRDefault="00E06DCF" w:rsidP="00E06DCF">
            <w:pPr>
              <w:pStyle w:val="Description"/>
              <w:cnfStyle w:val="000000000000"/>
              <w:rPr>
                <w:lang w:eastAsia="en-GB"/>
              </w:rPr>
            </w:pPr>
            <w:r>
              <w:rPr>
                <w:lang w:eastAsia="en-GB"/>
              </w:rPr>
              <w:t>Function composition</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(&lt;|)</w:t>
            </w:r>
          </w:p>
        </w:tc>
        <w:tc>
          <w:tcPr>
            <w:tcW w:w="1985" w:type="dxa"/>
          </w:tcPr>
          <w:p w:rsidR="00E06DCF" w:rsidRPr="008B72D8" w:rsidRDefault="00E06DCF" w:rsidP="00E06DCF">
            <w:pPr>
              <w:cnfStyle w:val="000000100000"/>
              <w:rPr>
                <w:rStyle w:val="CodeInline"/>
                <w:b/>
              </w:rPr>
            </w:pPr>
            <w:r w:rsidRPr="008B72D8">
              <w:rPr>
                <w:rStyle w:val="CodeInline"/>
                <w:b/>
              </w:rPr>
              <w:t>f &lt;| x</w:t>
            </w:r>
          </w:p>
        </w:tc>
        <w:tc>
          <w:tcPr>
            <w:tcW w:w="4110" w:type="dxa"/>
          </w:tcPr>
          <w:p w:rsidR="00E06DCF" w:rsidRDefault="00E06DCF" w:rsidP="00E06DCF">
            <w:pPr>
              <w:pStyle w:val="Description"/>
              <w:cnfStyle w:val="000000100000"/>
              <w:rPr>
                <w:lang w:eastAsia="en-GB"/>
              </w:rPr>
            </w:pPr>
            <w:r>
              <w:rPr>
                <w:lang w:eastAsia="en-GB"/>
              </w:rPr>
              <w:t>Backward pipelining</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(&lt;&lt;)</w:t>
            </w:r>
          </w:p>
        </w:tc>
        <w:tc>
          <w:tcPr>
            <w:tcW w:w="1985" w:type="dxa"/>
          </w:tcPr>
          <w:p w:rsidR="00E06DCF" w:rsidRPr="008B72D8" w:rsidRDefault="00E06DCF" w:rsidP="00E06DCF">
            <w:pPr>
              <w:cnfStyle w:val="000000000000"/>
              <w:rPr>
                <w:rStyle w:val="CodeInline"/>
                <w:b/>
              </w:rPr>
            </w:pPr>
            <w:r w:rsidRPr="008B72D8">
              <w:rPr>
                <w:rStyle w:val="CodeInline"/>
                <w:b/>
              </w:rPr>
              <w:t>g &lt;&lt; f</w:t>
            </w:r>
          </w:p>
        </w:tc>
        <w:tc>
          <w:tcPr>
            <w:tcW w:w="4110" w:type="dxa"/>
          </w:tcPr>
          <w:p w:rsidR="00E06DCF" w:rsidRDefault="00E06DCF" w:rsidP="00E06DCF">
            <w:pPr>
              <w:pStyle w:val="Description"/>
              <w:cnfStyle w:val="000000000000"/>
              <w:rPr>
                <w:lang w:eastAsia="en-GB"/>
              </w:rPr>
            </w:pPr>
            <w:r>
              <w:rPr>
                <w:lang w:eastAsia="en-GB"/>
              </w:rPr>
              <w:t>Backward function composition</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ignore</w:t>
            </w:r>
          </w:p>
        </w:tc>
        <w:tc>
          <w:tcPr>
            <w:tcW w:w="1985" w:type="dxa"/>
          </w:tcPr>
          <w:p w:rsidR="00E06DCF" w:rsidRPr="008B72D8" w:rsidRDefault="00E06DCF" w:rsidP="00E06DCF">
            <w:pPr>
              <w:cnfStyle w:val="000000100000"/>
              <w:rPr>
                <w:rStyle w:val="CodeInline"/>
                <w:b/>
              </w:rPr>
            </w:pPr>
            <w:r w:rsidRPr="008B72D8">
              <w:rPr>
                <w:rStyle w:val="CodeInline"/>
                <w:b/>
              </w:rPr>
              <w:t>ignore x</w:t>
            </w:r>
          </w:p>
        </w:tc>
        <w:tc>
          <w:tcPr>
            <w:tcW w:w="4110" w:type="dxa"/>
          </w:tcPr>
          <w:p w:rsidR="00E06DCF" w:rsidRDefault="00E06DCF" w:rsidP="00E06DCF">
            <w:pPr>
              <w:pStyle w:val="Description"/>
              <w:cnfStyle w:val="000000100000"/>
              <w:rPr>
                <w:lang w:eastAsia="en-GB"/>
              </w:rPr>
            </w:pPr>
            <w:r>
              <w:rPr>
                <w:lang w:eastAsia="en-GB"/>
              </w:rPr>
              <w:t>Compute and discard a value</w:t>
            </w:r>
          </w:p>
        </w:tc>
      </w:tr>
    </w:tbl>
    <w:p w:rsidR="00E06DCF" w:rsidRPr="008B72D8" w:rsidRDefault="00E06DCF" w:rsidP="008A25FB">
      <w:pPr>
        <w:pStyle w:val="Heading2"/>
        <w:ind w:left="576" w:hanging="576"/>
      </w:pPr>
      <w:bookmarkStart w:id="1305" w:name="_Toc207785819"/>
      <w:bookmarkStart w:id="1306" w:name="_Toc265492398"/>
      <w:r w:rsidRPr="008B72D8">
        <w:t>Object Transformation Operators</w:t>
      </w:r>
      <w:bookmarkEnd w:id="1305"/>
      <w:bookmarkEnd w:id="1306"/>
    </w:p>
    <w:p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tblPr>
      <w:tblGrid>
        <w:gridCol w:w="2365"/>
        <w:gridCol w:w="1985"/>
        <w:gridCol w:w="4110"/>
      </w:tblGrid>
      <w:tr w:rsidR="00E06DCF" w:rsidTr="00E06DCF">
        <w:trPr>
          <w:cnfStyle w:val="100000000000"/>
        </w:trPr>
        <w:tc>
          <w:tcPr>
            <w:cnfStyle w:val="001000000000"/>
            <w:tcW w:w="2365" w:type="dxa"/>
          </w:tcPr>
          <w:p w:rsidR="00E06DCF" w:rsidRDefault="00E06DCF" w:rsidP="00970953">
            <w:pPr>
              <w:pStyle w:val="TableHeader"/>
            </w:pPr>
            <w:r>
              <w:t>Operator/Function Name</w:t>
            </w:r>
          </w:p>
        </w:tc>
        <w:tc>
          <w:tcPr>
            <w:tcW w:w="1985" w:type="dxa"/>
          </w:tcPr>
          <w:p w:rsidR="00E06DCF" w:rsidRDefault="00E06DCF" w:rsidP="00970953">
            <w:pPr>
              <w:pStyle w:val="TableHeader"/>
              <w:cnfStyle w:val="100000000000"/>
            </w:pPr>
            <w:r>
              <w:t>Expression Form</w:t>
            </w:r>
          </w:p>
        </w:tc>
        <w:tc>
          <w:tcPr>
            <w:tcW w:w="4110" w:type="dxa"/>
          </w:tcPr>
          <w:p w:rsidR="00E06DCF" w:rsidRDefault="00E06DCF" w:rsidP="00970953">
            <w:pPr>
              <w:pStyle w:val="TableHeader"/>
              <w:cnfStyle w:val="100000000000"/>
            </w:pPr>
            <w:r>
              <w:t xml:space="preserve">Short Description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box</w:t>
            </w:r>
          </w:p>
        </w:tc>
        <w:tc>
          <w:tcPr>
            <w:tcW w:w="1985" w:type="dxa"/>
          </w:tcPr>
          <w:p w:rsidR="00E06DCF" w:rsidRPr="008B72D8" w:rsidRDefault="00E06DCF" w:rsidP="00E06DCF">
            <w:pPr>
              <w:cnfStyle w:val="000000100000"/>
              <w:rPr>
                <w:rStyle w:val="CodeInline"/>
                <w:b/>
              </w:rPr>
            </w:pPr>
            <w:r w:rsidRPr="008B72D8">
              <w:rPr>
                <w:rStyle w:val="CodeInline"/>
                <w:b/>
              </w:rPr>
              <w:t>box x</w:t>
            </w:r>
          </w:p>
        </w:tc>
        <w:tc>
          <w:tcPr>
            <w:tcW w:w="4110" w:type="dxa"/>
          </w:tcPr>
          <w:p w:rsidR="00E06DCF" w:rsidRDefault="00E06DCF" w:rsidP="00E06DCF">
            <w:pPr>
              <w:pStyle w:val="Description"/>
              <w:cnfStyle w:val="000000100000"/>
              <w:rPr>
                <w:lang w:eastAsia="en-GB"/>
              </w:rPr>
            </w:pPr>
            <w:r>
              <w:rPr>
                <w:lang w:eastAsia="en-GB"/>
              </w:rPr>
              <w:t>Convert to object representation</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hash</w:t>
            </w:r>
          </w:p>
        </w:tc>
        <w:tc>
          <w:tcPr>
            <w:tcW w:w="1985" w:type="dxa"/>
          </w:tcPr>
          <w:p w:rsidR="00E06DCF" w:rsidRPr="008B72D8" w:rsidRDefault="00E06DCF" w:rsidP="00E06DCF">
            <w:pPr>
              <w:cnfStyle w:val="000000000000"/>
              <w:rPr>
                <w:rStyle w:val="CodeInline"/>
                <w:b/>
              </w:rPr>
            </w:pPr>
            <w:r w:rsidRPr="008B72D8">
              <w:rPr>
                <w:rStyle w:val="CodeInline"/>
                <w:b/>
              </w:rPr>
              <w:t>hash x</w:t>
            </w:r>
          </w:p>
        </w:tc>
        <w:tc>
          <w:tcPr>
            <w:tcW w:w="4110" w:type="dxa"/>
          </w:tcPr>
          <w:p w:rsidR="00E06DCF" w:rsidRDefault="00E06DCF" w:rsidP="00E06DCF">
            <w:pPr>
              <w:pStyle w:val="Description"/>
              <w:cnfStyle w:val="000000000000"/>
              <w:rPr>
                <w:lang w:eastAsia="en-GB"/>
              </w:rPr>
            </w:pPr>
            <w:r>
              <w:rPr>
                <w:lang w:eastAsia="en-GB"/>
              </w:rPr>
              <w:t>Generic hashing operator</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sizeof</w:t>
            </w:r>
          </w:p>
        </w:tc>
        <w:tc>
          <w:tcPr>
            <w:tcW w:w="1985" w:type="dxa"/>
          </w:tcPr>
          <w:p w:rsidR="00E06DCF" w:rsidRPr="008B72D8" w:rsidRDefault="00E06DCF" w:rsidP="00E06DCF">
            <w:pPr>
              <w:cnfStyle w:val="000000100000"/>
              <w:rPr>
                <w:rStyle w:val="CodeInline"/>
                <w:b/>
              </w:rPr>
            </w:pPr>
            <w:r w:rsidRPr="008B72D8">
              <w:rPr>
                <w:rStyle w:val="CodeInline"/>
                <w:b/>
              </w:rPr>
              <w:t>sizeof&lt;</w:t>
            </w:r>
            <w:r w:rsidRPr="008B72D8">
              <w:rPr>
                <w:rStyle w:val="CodeInline"/>
                <w:b/>
                <w:i/>
              </w:rPr>
              <w:t>type</w:t>
            </w:r>
            <w:r w:rsidRPr="008B72D8">
              <w:rPr>
                <w:rStyle w:val="CodeInline"/>
                <w:b/>
              </w:rPr>
              <w:t>&gt;</w:t>
            </w:r>
          </w:p>
        </w:tc>
        <w:tc>
          <w:tcPr>
            <w:tcW w:w="4110" w:type="dxa"/>
          </w:tcPr>
          <w:p w:rsidR="00E06DCF" w:rsidRDefault="00E06DCF" w:rsidP="00E06DCF">
            <w:pPr>
              <w:pStyle w:val="Description"/>
              <w:cnfStyle w:val="000000100000"/>
              <w:rPr>
                <w:lang w:eastAsia="en-GB"/>
              </w:rPr>
            </w:pPr>
            <w:r>
              <w:rPr>
                <w:lang w:eastAsia="en-GB"/>
              </w:rPr>
              <w:t>Compute the size of a value of the given type</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typeof</w:t>
            </w:r>
          </w:p>
        </w:tc>
        <w:tc>
          <w:tcPr>
            <w:tcW w:w="1985" w:type="dxa"/>
          </w:tcPr>
          <w:p w:rsidR="00E06DCF" w:rsidRPr="008B72D8" w:rsidRDefault="00E06DCF" w:rsidP="00E06DCF">
            <w:pPr>
              <w:cnfStyle w:val="000000000000"/>
              <w:rPr>
                <w:rStyle w:val="CodeInline"/>
                <w:b/>
              </w:rPr>
            </w:pPr>
            <w:r w:rsidRPr="008B72D8">
              <w:rPr>
                <w:rStyle w:val="CodeInline"/>
                <w:b/>
              </w:rPr>
              <w:t>typeof&lt;</w:t>
            </w:r>
            <w:r w:rsidRPr="008B72D8">
              <w:rPr>
                <w:rStyle w:val="CodeInline"/>
                <w:b/>
                <w:i/>
              </w:rPr>
              <w:t>type</w:t>
            </w:r>
            <w:r w:rsidRPr="008B72D8">
              <w:rPr>
                <w:rStyle w:val="CodeInline"/>
                <w:b/>
              </w:rPr>
              <w:t>&gt;</w:t>
            </w:r>
          </w:p>
        </w:tc>
        <w:tc>
          <w:tcPr>
            <w:tcW w:w="4110" w:type="dxa"/>
          </w:tcPr>
          <w:p w:rsidR="00E06DCF" w:rsidRDefault="00E06DCF" w:rsidP="00E06DCF">
            <w:pPr>
              <w:pStyle w:val="Description"/>
              <w:cnfStyle w:val="000000000000"/>
              <w:rPr>
                <w:lang w:eastAsia="en-GB"/>
              </w:rPr>
            </w:pPr>
            <w:r>
              <w:rPr>
                <w:lang w:eastAsia="en-GB"/>
              </w:rPr>
              <w:t xml:space="preserve">Compute the </w:t>
            </w:r>
            <w:r w:rsidR="005E3A3B">
              <w:rPr>
                <w:rStyle w:val="CodeInline"/>
                <w:b/>
              </w:rPr>
              <w:t>Type</w:t>
            </w:r>
            <w:r>
              <w:rPr>
                <w:lang w:eastAsia="en-GB"/>
              </w:rPr>
              <w:t xml:space="preserve"> representation of the given type</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typedefof</w:t>
            </w:r>
          </w:p>
        </w:tc>
        <w:tc>
          <w:tcPr>
            <w:tcW w:w="1985" w:type="dxa"/>
          </w:tcPr>
          <w:p w:rsidR="00E06DCF" w:rsidRPr="008B72D8" w:rsidRDefault="00E06DCF" w:rsidP="00E06DCF">
            <w:pPr>
              <w:cnfStyle w:val="000000100000"/>
              <w:rPr>
                <w:rStyle w:val="CodeInline"/>
                <w:b/>
              </w:rPr>
            </w:pPr>
            <w:r w:rsidRPr="008B72D8">
              <w:rPr>
                <w:rStyle w:val="CodeInline"/>
                <w:b/>
              </w:rPr>
              <w:t>typedefof&lt;</w:t>
            </w:r>
            <w:r w:rsidRPr="008B72D8">
              <w:rPr>
                <w:rStyle w:val="CodeInline"/>
                <w:b/>
                <w:i/>
              </w:rPr>
              <w:t>type</w:t>
            </w:r>
            <w:r w:rsidRPr="008B72D8">
              <w:rPr>
                <w:rStyle w:val="CodeInline"/>
                <w:b/>
              </w:rPr>
              <w:t>&gt;</w:t>
            </w:r>
          </w:p>
        </w:tc>
        <w:tc>
          <w:tcPr>
            <w:tcW w:w="4110" w:type="dxa"/>
          </w:tcPr>
          <w:p w:rsidR="00E06DCF" w:rsidRDefault="00E06DCF" w:rsidP="00E06DCF">
            <w:pPr>
              <w:pStyle w:val="Description"/>
              <w:cnfStyle w:val="000000100000"/>
              <w:rPr>
                <w:lang w:eastAsia="en-GB"/>
              </w:rPr>
            </w:pPr>
            <w:r>
              <w:rPr>
                <w:lang w:eastAsia="en-GB"/>
              </w:rPr>
              <w:t xml:space="preserve">Compute the </w:t>
            </w:r>
            <w:r w:rsidR="005E3A3B">
              <w:rPr>
                <w:rStyle w:val="CodeInline"/>
                <w:b/>
              </w:rPr>
              <w:t>Type</w:t>
            </w:r>
            <w:r>
              <w:rPr>
                <w:lang w:eastAsia="en-GB"/>
              </w:rPr>
              <w:t xml:space="preserve"> representation of the given type and calls GetGenericTypeDefinition if this is a generic </w:t>
            </w:r>
            <w:r>
              <w:rPr>
                <w:lang w:eastAsia="en-GB"/>
              </w:rPr>
              <w:lastRenderedPageBreak/>
              <w:t>type.</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lastRenderedPageBreak/>
              <w:t>unbox</w:t>
            </w:r>
          </w:p>
        </w:tc>
        <w:tc>
          <w:tcPr>
            <w:tcW w:w="1985" w:type="dxa"/>
          </w:tcPr>
          <w:p w:rsidR="00E06DCF" w:rsidRPr="008B72D8" w:rsidRDefault="00E06DCF" w:rsidP="00E06DCF">
            <w:pPr>
              <w:cnfStyle w:val="000000000000"/>
              <w:rPr>
                <w:rStyle w:val="CodeInline"/>
                <w:b/>
              </w:rPr>
            </w:pPr>
            <w:r w:rsidRPr="008B72D8">
              <w:rPr>
                <w:rStyle w:val="CodeInline"/>
                <w:b/>
              </w:rPr>
              <w:t>unbox x</w:t>
            </w:r>
          </w:p>
        </w:tc>
        <w:tc>
          <w:tcPr>
            <w:tcW w:w="4110" w:type="dxa"/>
          </w:tcPr>
          <w:p w:rsidR="00E06DCF" w:rsidRDefault="00E06DCF" w:rsidP="00E06DCF">
            <w:pPr>
              <w:pStyle w:val="Description"/>
              <w:cnfStyle w:val="000000000000"/>
              <w:rPr>
                <w:lang w:eastAsia="en-GB"/>
              </w:rPr>
            </w:pPr>
            <w:r>
              <w:rPr>
                <w:lang w:eastAsia="en-GB"/>
              </w:rPr>
              <w:t>Convert form object representation</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ref</w:t>
            </w:r>
          </w:p>
        </w:tc>
        <w:tc>
          <w:tcPr>
            <w:tcW w:w="1985" w:type="dxa"/>
          </w:tcPr>
          <w:p w:rsidR="00E06DCF" w:rsidRPr="008B72D8" w:rsidRDefault="00E06DCF" w:rsidP="00E06DCF">
            <w:pPr>
              <w:cnfStyle w:val="000000100000"/>
              <w:rPr>
                <w:rStyle w:val="CodeInline"/>
                <w:b/>
              </w:rPr>
            </w:pPr>
            <w:r w:rsidRPr="008B72D8">
              <w:rPr>
                <w:rStyle w:val="CodeInline"/>
                <w:b/>
              </w:rPr>
              <w:t>ref x</w:t>
            </w:r>
          </w:p>
        </w:tc>
        <w:tc>
          <w:tcPr>
            <w:tcW w:w="4110" w:type="dxa"/>
          </w:tcPr>
          <w:p w:rsidR="00E06DCF" w:rsidRDefault="00E06DCF" w:rsidP="00E06DCF">
            <w:pPr>
              <w:pStyle w:val="Description"/>
              <w:cnfStyle w:val="000000100000"/>
              <w:rPr>
                <w:lang w:eastAsia="en-GB"/>
              </w:rPr>
            </w:pPr>
            <w:r>
              <w:rPr>
                <w:lang w:eastAsia="en-GB"/>
              </w:rPr>
              <w:t>Allocate a mutable reference cell</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w:t>
            </w:r>
          </w:p>
        </w:tc>
        <w:tc>
          <w:tcPr>
            <w:tcW w:w="1985" w:type="dxa"/>
          </w:tcPr>
          <w:p w:rsidR="00E06DCF" w:rsidRPr="008B72D8" w:rsidRDefault="00E06DCF" w:rsidP="00E06DCF">
            <w:pPr>
              <w:cnfStyle w:val="000000000000"/>
              <w:rPr>
                <w:rStyle w:val="CodeInline"/>
                <w:b/>
              </w:rPr>
            </w:pPr>
            <w:r w:rsidRPr="008B72D8">
              <w:rPr>
                <w:rStyle w:val="CodeInline"/>
                <w:b/>
              </w:rPr>
              <w:t>!x</w:t>
            </w:r>
          </w:p>
        </w:tc>
        <w:tc>
          <w:tcPr>
            <w:tcW w:w="4110" w:type="dxa"/>
          </w:tcPr>
          <w:p w:rsidR="00E06DCF" w:rsidRDefault="00E06DCF" w:rsidP="00E06DCF">
            <w:pPr>
              <w:pStyle w:val="Description"/>
              <w:cnfStyle w:val="000000000000"/>
              <w:rPr>
                <w:lang w:eastAsia="en-GB"/>
              </w:rPr>
            </w:pPr>
            <w:r>
              <w:rPr>
                <w:lang w:eastAsia="en-GB"/>
              </w:rPr>
              <w:t>Read a mutable reference cell</w:t>
            </w:r>
          </w:p>
        </w:tc>
      </w:tr>
    </w:tbl>
    <w:p w:rsidR="00E06DCF" w:rsidRPr="008B72D8" w:rsidRDefault="00E06DCF" w:rsidP="008A25FB">
      <w:pPr>
        <w:pStyle w:val="Heading2"/>
        <w:ind w:left="576" w:hanging="576"/>
      </w:pPr>
      <w:bookmarkStart w:id="1307" w:name="_Toc207785820"/>
      <w:bookmarkStart w:id="1308" w:name="_Toc265492399"/>
      <w:r w:rsidRPr="008B72D8">
        <w:t>Pair Operators</w:t>
      </w:r>
      <w:bookmarkEnd w:id="1307"/>
      <w:bookmarkEnd w:id="1308"/>
    </w:p>
    <w:p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tblPr>
      <w:tblGrid>
        <w:gridCol w:w="2365"/>
        <w:gridCol w:w="1985"/>
        <w:gridCol w:w="4110"/>
      </w:tblGrid>
      <w:tr w:rsidR="00E06DCF" w:rsidTr="00E06DCF">
        <w:trPr>
          <w:cnfStyle w:val="100000000000"/>
        </w:trPr>
        <w:tc>
          <w:tcPr>
            <w:cnfStyle w:val="001000000000"/>
            <w:tcW w:w="2365" w:type="dxa"/>
          </w:tcPr>
          <w:p w:rsidR="00E06DCF" w:rsidRDefault="00E06DCF" w:rsidP="00970953">
            <w:pPr>
              <w:pStyle w:val="TableHeader"/>
            </w:pPr>
            <w:r>
              <w:t>Operator/Function Name</w:t>
            </w:r>
          </w:p>
        </w:tc>
        <w:tc>
          <w:tcPr>
            <w:tcW w:w="1985" w:type="dxa"/>
          </w:tcPr>
          <w:p w:rsidR="00E06DCF" w:rsidRDefault="00E06DCF" w:rsidP="00970953">
            <w:pPr>
              <w:pStyle w:val="TableHeader"/>
              <w:cnfStyle w:val="100000000000"/>
            </w:pPr>
            <w:r>
              <w:t>Expression Form</w:t>
            </w:r>
          </w:p>
        </w:tc>
        <w:tc>
          <w:tcPr>
            <w:tcW w:w="4110" w:type="dxa"/>
          </w:tcPr>
          <w:p w:rsidR="00E06DCF" w:rsidRDefault="00E06DCF" w:rsidP="00970953">
            <w:pPr>
              <w:pStyle w:val="TableHeader"/>
              <w:cnfStyle w:val="100000000000"/>
            </w:pPr>
            <w:r>
              <w:t xml:space="preserve">Short Description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fst</w:t>
            </w:r>
          </w:p>
        </w:tc>
        <w:tc>
          <w:tcPr>
            <w:tcW w:w="1985" w:type="dxa"/>
          </w:tcPr>
          <w:p w:rsidR="00E06DCF" w:rsidRPr="008B72D8" w:rsidRDefault="00E06DCF" w:rsidP="00E06DCF">
            <w:pPr>
              <w:cnfStyle w:val="000000100000"/>
              <w:rPr>
                <w:rStyle w:val="CodeInline"/>
                <w:b/>
              </w:rPr>
            </w:pPr>
            <w:r w:rsidRPr="008B72D8">
              <w:rPr>
                <w:rStyle w:val="CodeInline"/>
                <w:b/>
              </w:rPr>
              <w:t>fst p</w:t>
            </w:r>
          </w:p>
        </w:tc>
        <w:tc>
          <w:tcPr>
            <w:tcW w:w="4110" w:type="dxa"/>
          </w:tcPr>
          <w:p w:rsidR="00E06DCF" w:rsidRDefault="00E06DCF" w:rsidP="00E06DCF">
            <w:pPr>
              <w:pStyle w:val="Description"/>
              <w:cnfStyle w:val="000000100000"/>
              <w:rPr>
                <w:lang w:eastAsia="en-GB"/>
              </w:rPr>
            </w:pPr>
            <w:r>
              <w:rPr>
                <w:lang w:eastAsia="en-GB"/>
              </w:rPr>
              <w:t>Take the first element of a pair</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snd</w:t>
            </w:r>
          </w:p>
        </w:tc>
        <w:tc>
          <w:tcPr>
            <w:tcW w:w="1985" w:type="dxa"/>
          </w:tcPr>
          <w:p w:rsidR="00E06DCF" w:rsidRPr="008B72D8" w:rsidRDefault="00E06DCF" w:rsidP="00E06DCF">
            <w:pPr>
              <w:cnfStyle w:val="000000000000"/>
              <w:rPr>
                <w:rStyle w:val="CodeInline"/>
                <w:b/>
              </w:rPr>
            </w:pPr>
            <w:r w:rsidRPr="008B72D8">
              <w:rPr>
                <w:rStyle w:val="CodeInline"/>
                <w:b/>
              </w:rPr>
              <w:t>snd p</w:t>
            </w:r>
          </w:p>
        </w:tc>
        <w:tc>
          <w:tcPr>
            <w:tcW w:w="4110" w:type="dxa"/>
          </w:tcPr>
          <w:p w:rsidR="00E06DCF" w:rsidRDefault="00E06DCF" w:rsidP="00E06DCF">
            <w:pPr>
              <w:pStyle w:val="Description"/>
              <w:cnfStyle w:val="000000000000"/>
              <w:rPr>
                <w:lang w:eastAsia="en-GB"/>
              </w:rPr>
            </w:pPr>
            <w:r>
              <w:rPr>
                <w:lang w:eastAsia="en-GB"/>
              </w:rPr>
              <w:t>Take the second element of a pair</w:t>
            </w:r>
          </w:p>
        </w:tc>
      </w:tr>
    </w:tbl>
    <w:p w:rsidR="00E06DCF" w:rsidRPr="008B72D8" w:rsidRDefault="00E06DCF" w:rsidP="008A25FB">
      <w:pPr>
        <w:pStyle w:val="Heading2"/>
        <w:ind w:left="576" w:hanging="576"/>
      </w:pPr>
      <w:bookmarkStart w:id="1309" w:name="_Toc207785821"/>
      <w:bookmarkStart w:id="1310" w:name="_Toc265492400"/>
      <w:r w:rsidRPr="008B72D8">
        <w:t>Exception Operators</w:t>
      </w:r>
      <w:bookmarkEnd w:id="1309"/>
      <w:bookmarkEnd w:id="1310"/>
    </w:p>
    <w:p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tblPr>
      <w:tblGrid>
        <w:gridCol w:w="2082"/>
        <w:gridCol w:w="2268"/>
        <w:gridCol w:w="4110"/>
      </w:tblGrid>
      <w:tr w:rsidR="00E06DCF" w:rsidTr="00742AF6">
        <w:trPr>
          <w:cnfStyle w:val="100000000000"/>
        </w:trPr>
        <w:tc>
          <w:tcPr>
            <w:cnfStyle w:val="001000000000"/>
            <w:tcW w:w="2082" w:type="dxa"/>
          </w:tcPr>
          <w:p w:rsidR="00E06DCF" w:rsidRDefault="00E06DCF" w:rsidP="00970953">
            <w:pPr>
              <w:pStyle w:val="TableHeader"/>
            </w:pPr>
            <w:r>
              <w:t>Operator/Function Name</w:t>
            </w:r>
          </w:p>
        </w:tc>
        <w:tc>
          <w:tcPr>
            <w:tcW w:w="2268" w:type="dxa"/>
          </w:tcPr>
          <w:p w:rsidR="00E06DCF" w:rsidRDefault="00E06DCF" w:rsidP="00970953">
            <w:pPr>
              <w:pStyle w:val="TableHeader"/>
              <w:cnfStyle w:val="100000000000"/>
            </w:pPr>
            <w:r>
              <w:t>Expression Form</w:t>
            </w:r>
          </w:p>
        </w:tc>
        <w:tc>
          <w:tcPr>
            <w:tcW w:w="4110" w:type="dxa"/>
          </w:tcPr>
          <w:p w:rsidR="00E06DCF" w:rsidRDefault="00E06DCF" w:rsidP="00970953">
            <w:pPr>
              <w:pStyle w:val="TableHeader"/>
              <w:cnfStyle w:val="100000000000"/>
            </w:pPr>
            <w:r>
              <w:t xml:space="preserve">Short Description </w:t>
            </w:r>
          </w:p>
        </w:tc>
      </w:tr>
      <w:tr w:rsidR="00E06DCF" w:rsidTr="00742AF6">
        <w:trPr>
          <w:cnfStyle w:val="000000100000"/>
        </w:trPr>
        <w:tc>
          <w:tcPr>
            <w:cnfStyle w:val="001000000000"/>
            <w:tcW w:w="2082" w:type="dxa"/>
          </w:tcPr>
          <w:p w:rsidR="00E06DCF" w:rsidRPr="008B72D8" w:rsidRDefault="00E06DCF" w:rsidP="00E06DCF">
            <w:pPr>
              <w:rPr>
                <w:rStyle w:val="CodeInline"/>
              </w:rPr>
            </w:pPr>
            <w:r w:rsidRPr="008B72D8">
              <w:rPr>
                <w:rStyle w:val="CodeInline"/>
              </w:rPr>
              <w:t>failwith</w:t>
            </w:r>
          </w:p>
        </w:tc>
        <w:tc>
          <w:tcPr>
            <w:tcW w:w="2268" w:type="dxa"/>
          </w:tcPr>
          <w:p w:rsidR="00E06DCF" w:rsidRPr="008B72D8" w:rsidRDefault="00E06DCF" w:rsidP="00E06DCF">
            <w:pPr>
              <w:cnfStyle w:val="000000100000"/>
              <w:rPr>
                <w:rStyle w:val="CodeInline"/>
                <w:b/>
              </w:rPr>
            </w:pPr>
            <w:r w:rsidRPr="008B72D8">
              <w:rPr>
                <w:rStyle w:val="CodeInline"/>
                <w:b/>
              </w:rPr>
              <w:t>failwith x</w:t>
            </w:r>
          </w:p>
        </w:tc>
        <w:tc>
          <w:tcPr>
            <w:tcW w:w="4110" w:type="dxa"/>
          </w:tcPr>
          <w:p w:rsidR="00E06DCF" w:rsidRDefault="00E06DCF" w:rsidP="00E06DCF">
            <w:pPr>
              <w:pStyle w:val="Description"/>
              <w:cnfStyle w:val="000000100000"/>
              <w:rPr>
                <w:lang w:eastAsia="en-GB"/>
              </w:rPr>
            </w:pPr>
            <w:r>
              <w:rPr>
                <w:lang w:eastAsia="en-GB"/>
              </w:rPr>
              <w:t xml:space="preserve">Raise a </w:t>
            </w:r>
            <w:r w:rsidRPr="008B72D8">
              <w:rPr>
                <w:rStyle w:val="CodeInline"/>
                <w:b/>
              </w:rPr>
              <w:t>FailureException</w:t>
            </w:r>
            <w:r>
              <w:rPr>
                <w:lang w:eastAsia="en-GB"/>
              </w:rPr>
              <w:t xml:space="preserve"> exception</w:t>
            </w:r>
          </w:p>
        </w:tc>
      </w:tr>
      <w:tr w:rsidR="00E06DCF" w:rsidTr="00742AF6">
        <w:tc>
          <w:tcPr>
            <w:cnfStyle w:val="001000000000"/>
            <w:tcW w:w="2082" w:type="dxa"/>
          </w:tcPr>
          <w:p w:rsidR="00E06DCF" w:rsidRPr="008B72D8" w:rsidRDefault="00742AF6" w:rsidP="00E06DCF">
            <w:pPr>
              <w:rPr>
                <w:rStyle w:val="CodeInline"/>
              </w:rPr>
            </w:pPr>
            <w:r>
              <w:rPr>
                <w:rStyle w:val="CodeInline"/>
              </w:rPr>
              <w:t>invalidA</w:t>
            </w:r>
            <w:r w:rsidR="00E06DCF" w:rsidRPr="008B72D8">
              <w:rPr>
                <w:rStyle w:val="CodeInline"/>
              </w:rPr>
              <w:t>rg</w:t>
            </w:r>
          </w:p>
        </w:tc>
        <w:tc>
          <w:tcPr>
            <w:tcW w:w="2268" w:type="dxa"/>
          </w:tcPr>
          <w:p w:rsidR="00E06DCF" w:rsidRPr="008B72D8" w:rsidRDefault="00742AF6" w:rsidP="00742AF6">
            <w:pPr>
              <w:cnfStyle w:val="000000000000"/>
              <w:rPr>
                <w:rStyle w:val="CodeInline"/>
                <w:b/>
              </w:rPr>
            </w:pPr>
            <w:r>
              <w:rPr>
                <w:rStyle w:val="CodeInline"/>
                <w:b/>
              </w:rPr>
              <w:t>invalidA</w:t>
            </w:r>
            <w:r w:rsidR="00E06DCF" w:rsidRPr="008B72D8">
              <w:rPr>
                <w:rStyle w:val="CodeInline"/>
                <w:b/>
              </w:rPr>
              <w:t xml:space="preserve">rg </w:t>
            </w:r>
            <w:r>
              <w:rPr>
                <w:rStyle w:val="CodeInline"/>
                <w:b/>
              </w:rPr>
              <w:t>arg msg</w:t>
            </w:r>
          </w:p>
        </w:tc>
        <w:tc>
          <w:tcPr>
            <w:tcW w:w="4110" w:type="dxa"/>
          </w:tcPr>
          <w:p w:rsidR="00E06DCF" w:rsidRDefault="00E06DCF" w:rsidP="00E06DCF">
            <w:pPr>
              <w:pStyle w:val="Description"/>
              <w:cnfStyle w:val="000000000000"/>
              <w:rPr>
                <w:lang w:eastAsia="en-GB"/>
              </w:rPr>
            </w:pPr>
            <w:r>
              <w:rPr>
                <w:lang w:eastAsia="en-GB"/>
              </w:rPr>
              <w:t xml:space="preserve">Raise an </w:t>
            </w:r>
            <w:r w:rsidRPr="008B72D8">
              <w:rPr>
                <w:rStyle w:val="CodeInline"/>
                <w:b/>
              </w:rPr>
              <w:t>ArgumentException</w:t>
            </w:r>
            <w:r>
              <w:rPr>
                <w:lang w:eastAsia="en-GB"/>
              </w:rPr>
              <w:t xml:space="preserve"> exception</w:t>
            </w:r>
          </w:p>
        </w:tc>
      </w:tr>
      <w:tr w:rsidR="004905DB" w:rsidTr="00157876">
        <w:trPr>
          <w:cnfStyle w:val="000000100000"/>
        </w:trPr>
        <w:tc>
          <w:tcPr>
            <w:cnfStyle w:val="001000000000"/>
            <w:tcW w:w="2082" w:type="dxa"/>
          </w:tcPr>
          <w:p w:rsidR="004905DB" w:rsidRPr="008B72D8" w:rsidRDefault="004905DB" w:rsidP="004905DB">
            <w:pPr>
              <w:rPr>
                <w:rStyle w:val="CodeInline"/>
              </w:rPr>
            </w:pPr>
            <w:r>
              <w:rPr>
                <w:rStyle w:val="CodeInline"/>
              </w:rPr>
              <w:t>invalidOp</w:t>
            </w:r>
          </w:p>
        </w:tc>
        <w:tc>
          <w:tcPr>
            <w:tcW w:w="2268" w:type="dxa"/>
          </w:tcPr>
          <w:p w:rsidR="004905DB" w:rsidRPr="008B72D8" w:rsidRDefault="004905DB" w:rsidP="004905DB">
            <w:pPr>
              <w:cnfStyle w:val="000000100000"/>
              <w:rPr>
                <w:rStyle w:val="CodeInline"/>
                <w:b/>
              </w:rPr>
            </w:pPr>
            <w:r>
              <w:rPr>
                <w:rStyle w:val="CodeInline"/>
                <w:b/>
              </w:rPr>
              <w:t>invalidOp</w:t>
            </w:r>
            <w:r w:rsidRPr="008B72D8">
              <w:rPr>
                <w:rStyle w:val="CodeInline"/>
                <w:b/>
              </w:rPr>
              <w:t xml:space="preserve"> </w:t>
            </w:r>
            <w:r>
              <w:rPr>
                <w:rStyle w:val="CodeInline"/>
                <w:b/>
              </w:rPr>
              <w:t>msg</w:t>
            </w:r>
          </w:p>
        </w:tc>
        <w:tc>
          <w:tcPr>
            <w:tcW w:w="4110" w:type="dxa"/>
          </w:tcPr>
          <w:p w:rsidR="004905DB" w:rsidRDefault="004905DB" w:rsidP="004905DB">
            <w:pPr>
              <w:pStyle w:val="Description"/>
              <w:cnfStyle w:val="000000100000"/>
              <w:rPr>
                <w:lang w:eastAsia="en-GB"/>
              </w:rPr>
            </w:pPr>
            <w:r>
              <w:rPr>
                <w:lang w:eastAsia="en-GB"/>
              </w:rPr>
              <w:t xml:space="preserve">Raise an </w:t>
            </w:r>
            <w:r>
              <w:rPr>
                <w:rStyle w:val="CodeInline"/>
                <w:b/>
              </w:rPr>
              <w:t>InvalidOperationException</w:t>
            </w:r>
            <w:r>
              <w:rPr>
                <w:lang w:eastAsia="en-GB"/>
              </w:rPr>
              <w:t xml:space="preserve"> exception</w:t>
            </w:r>
          </w:p>
        </w:tc>
      </w:tr>
      <w:tr w:rsidR="00E06DCF" w:rsidTr="00742AF6">
        <w:tc>
          <w:tcPr>
            <w:cnfStyle w:val="001000000000"/>
            <w:tcW w:w="2082" w:type="dxa"/>
          </w:tcPr>
          <w:p w:rsidR="00E06DCF" w:rsidRPr="008B72D8" w:rsidRDefault="00E06DCF" w:rsidP="00E06DCF">
            <w:pPr>
              <w:rPr>
                <w:rStyle w:val="CodeInline"/>
              </w:rPr>
            </w:pPr>
            <w:r w:rsidRPr="008B72D8">
              <w:rPr>
                <w:rStyle w:val="CodeInline"/>
              </w:rPr>
              <w:t>raise</w:t>
            </w:r>
          </w:p>
        </w:tc>
        <w:tc>
          <w:tcPr>
            <w:tcW w:w="2268" w:type="dxa"/>
          </w:tcPr>
          <w:p w:rsidR="00E06DCF" w:rsidRPr="008B72D8" w:rsidRDefault="00E06DCF" w:rsidP="00E06DCF">
            <w:pPr>
              <w:cnfStyle w:val="000000000000"/>
              <w:rPr>
                <w:rStyle w:val="CodeInline"/>
                <w:b/>
              </w:rPr>
            </w:pPr>
            <w:r w:rsidRPr="008B72D8">
              <w:rPr>
                <w:rStyle w:val="CodeInline"/>
                <w:b/>
              </w:rPr>
              <w:t>raise x</w:t>
            </w:r>
          </w:p>
        </w:tc>
        <w:tc>
          <w:tcPr>
            <w:tcW w:w="4110" w:type="dxa"/>
          </w:tcPr>
          <w:p w:rsidR="00E06DCF" w:rsidRDefault="00E06DCF" w:rsidP="00E06DCF">
            <w:pPr>
              <w:pStyle w:val="Description"/>
              <w:cnfStyle w:val="000000000000"/>
              <w:rPr>
                <w:lang w:eastAsia="en-GB"/>
              </w:rPr>
            </w:pPr>
            <w:r>
              <w:rPr>
                <w:lang w:eastAsia="en-GB"/>
              </w:rPr>
              <w:t>Raise an exception</w:t>
            </w:r>
          </w:p>
        </w:tc>
      </w:tr>
      <w:tr w:rsidR="00E06DCF" w:rsidTr="00742AF6">
        <w:trPr>
          <w:cnfStyle w:val="000000100000"/>
        </w:trPr>
        <w:tc>
          <w:tcPr>
            <w:cnfStyle w:val="001000000000"/>
            <w:tcW w:w="2082" w:type="dxa"/>
          </w:tcPr>
          <w:p w:rsidR="00E06DCF" w:rsidRPr="008B72D8" w:rsidRDefault="00E06DCF" w:rsidP="00E06DCF">
            <w:pPr>
              <w:rPr>
                <w:rStyle w:val="CodeInline"/>
              </w:rPr>
            </w:pPr>
            <w:r w:rsidRPr="008B72D8">
              <w:rPr>
                <w:rStyle w:val="CodeInline"/>
              </w:rPr>
              <w:t>rethrow</w:t>
            </w:r>
          </w:p>
        </w:tc>
        <w:tc>
          <w:tcPr>
            <w:tcW w:w="2268" w:type="dxa"/>
          </w:tcPr>
          <w:p w:rsidR="00E06DCF" w:rsidRPr="008B72D8" w:rsidRDefault="00E06DCF" w:rsidP="00E06DCF">
            <w:pPr>
              <w:cnfStyle w:val="000000100000"/>
              <w:rPr>
                <w:rStyle w:val="CodeInline"/>
                <w:b/>
              </w:rPr>
            </w:pPr>
            <w:r w:rsidRPr="008B72D8">
              <w:rPr>
                <w:rStyle w:val="CodeInline"/>
                <w:b/>
              </w:rPr>
              <w:t>rethrow()</w:t>
            </w:r>
          </w:p>
        </w:tc>
        <w:tc>
          <w:tcPr>
            <w:tcW w:w="4110" w:type="dxa"/>
          </w:tcPr>
          <w:p w:rsidR="00E06DCF" w:rsidRDefault="00E06DCF" w:rsidP="00E06DCF">
            <w:pPr>
              <w:pStyle w:val="Description"/>
              <w:cnfStyle w:val="000000100000"/>
              <w:rPr>
                <w:lang w:eastAsia="en-GB"/>
              </w:rPr>
            </w:pPr>
            <w:r>
              <w:rPr>
                <w:lang w:eastAsia="en-GB"/>
              </w:rPr>
              <w:t>Special operator to raise an exception</w:t>
            </w:r>
          </w:p>
        </w:tc>
      </w:tr>
    </w:tbl>
    <w:p w:rsidR="00E06DCF" w:rsidRPr="008B72D8" w:rsidRDefault="00E06DCF" w:rsidP="008A25FB">
      <w:pPr>
        <w:pStyle w:val="Heading2"/>
        <w:ind w:left="576" w:hanging="576"/>
      </w:pPr>
      <w:bookmarkStart w:id="1311" w:name="_Toc207785822"/>
      <w:bookmarkStart w:id="1312" w:name="_Toc265492401"/>
      <w:r w:rsidRPr="008B72D8">
        <w:t>Input/Output Handles</w:t>
      </w:r>
      <w:bookmarkEnd w:id="1311"/>
      <w:bookmarkEnd w:id="1312"/>
    </w:p>
    <w:p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tblPr>
      <w:tblGrid>
        <w:gridCol w:w="2365"/>
        <w:gridCol w:w="1985"/>
        <w:gridCol w:w="4110"/>
      </w:tblGrid>
      <w:tr w:rsidR="00E06DCF" w:rsidRPr="008B72D8" w:rsidTr="00E06DCF">
        <w:trPr>
          <w:cnfStyle w:val="100000000000"/>
        </w:trPr>
        <w:tc>
          <w:tcPr>
            <w:cnfStyle w:val="001000000000"/>
            <w:tcW w:w="2365" w:type="dxa"/>
          </w:tcPr>
          <w:p w:rsidR="00E06DCF" w:rsidRPr="008B72D8" w:rsidRDefault="00E06DCF" w:rsidP="00970953">
            <w:pPr>
              <w:pStyle w:val="TableHeader"/>
            </w:pPr>
            <w:r w:rsidRPr="008B72D8">
              <w:t>Operator/Function Name</w:t>
            </w:r>
          </w:p>
        </w:tc>
        <w:tc>
          <w:tcPr>
            <w:tcW w:w="1985" w:type="dxa"/>
          </w:tcPr>
          <w:p w:rsidR="00E06DCF" w:rsidRPr="008B72D8" w:rsidRDefault="00E06DCF" w:rsidP="00970953">
            <w:pPr>
              <w:pStyle w:val="TableHeader"/>
              <w:cnfStyle w:val="100000000000"/>
            </w:pPr>
            <w:r w:rsidRPr="008B72D8">
              <w:t>Expression Form</w:t>
            </w:r>
          </w:p>
        </w:tc>
        <w:tc>
          <w:tcPr>
            <w:tcW w:w="4110" w:type="dxa"/>
          </w:tcPr>
          <w:p w:rsidR="00E06DCF" w:rsidRPr="008B72D8" w:rsidRDefault="00E06DCF" w:rsidP="00970953">
            <w:pPr>
              <w:pStyle w:val="TableHeader"/>
              <w:cnfStyle w:val="100000000000"/>
            </w:pPr>
            <w:r w:rsidRPr="008B72D8">
              <w:t xml:space="preserve">Short Description </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stdin</w:t>
            </w:r>
          </w:p>
        </w:tc>
        <w:tc>
          <w:tcPr>
            <w:tcW w:w="1985" w:type="dxa"/>
          </w:tcPr>
          <w:p w:rsidR="00E06DCF" w:rsidRPr="008B72D8" w:rsidRDefault="00742AF6" w:rsidP="00E06DCF">
            <w:pPr>
              <w:cnfStyle w:val="000000100000"/>
              <w:rPr>
                <w:rStyle w:val="CodeInline"/>
                <w:b/>
              </w:rPr>
            </w:pPr>
            <w:r>
              <w:rPr>
                <w:rStyle w:val="CodeInline"/>
                <w:b/>
              </w:rPr>
              <w:t>s</w:t>
            </w:r>
            <w:r w:rsidR="00E06DCF" w:rsidRPr="008B72D8">
              <w:rPr>
                <w:rStyle w:val="CodeInline"/>
                <w:b/>
              </w:rPr>
              <w:t>tdin</w:t>
            </w:r>
          </w:p>
        </w:tc>
        <w:tc>
          <w:tcPr>
            <w:tcW w:w="4110" w:type="dxa"/>
          </w:tcPr>
          <w:p w:rsidR="00E06DCF" w:rsidRDefault="00E06DCF" w:rsidP="00E06DCF">
            <w:pPr>
              <w:pStyle w:val="Description"/>
              <w:cnfStyle w:val="000000100000"/>
              <w:rPr>
                <w:lang w:eastAsia="en-GB"/>
              </w:rPr>
            </w:pPr>
            <w:r>
              <w:rPr>
                <w:lang w:eastAsia="en-GB"/>
              </w:rPr>
              <w:t>Computes System.Console.In</w:t>
            </w:r>
          </w:p>
        </w:tc>
      </w:tr>
      <w:tr w:rsidR="00E06DCF" w:rsidTr="00E06DCF">
        <w:tc>
          <w:tcPr>
            <w:cnfStyle w:val="001000000000"/>
            <w:tcW w:w="2365" w:type="dxa"/>
          </w:tcPr>
          <w:p w:rsidR="00E06DCF" w:rsidRPr="008B72D8" w:rsidRDefault="00E06DCF" w:rsidP="00E06DCF">
            <w:pPr>
              <w:rPr>
                <w:rStyle w:val="CodeInline"/>
              </w:rPr>
            </w:pPr>
            <w:r w:rsidRPr="008B72D8">
              <w:rPr>
                <w:rStyle w:val="CodeInline"/>
              </w:rPr>
              <w:t>stdout</w:t>
            </w:r>
          </w:p>
        </w:tc>
        <w:tc>
          <w:tcPr>
            <w:tcW w:w="1985" w:type="dxa"/>
          </w:tcPr>
          <w:p w:rsidR="00E06DCF" w:rsidRPr="008B72D8" w:rsidRDefault="00742AF6" w:rsidP="00E06DCF">
            <w:pPr>
              <w:cnfStyle w:val="000000000000"/>
              <w:rPr>
                <w:rStyle w:val="CodeInline"/>
                <w:b/>
              </w:rPr>
            </w:pPr>
            <w:r>
              <w:rPr>
                <w:rStyle w:val="CodeInline"/>
                <w:b/>
              </w:rPr>
              <w:t>s</w:t>
            </w:r>
            <w:r w:rsidR="00E06DCF" w:rsidRPr="008B72D8">
              <w:rPr>
                <w:rStyle w:val="CodeInline"/>
                <w:b/>
              </w:rPr>
              <w:t>tdout</w:t>
            </w:r>
          </w:p>
        </w:tc>
        <w:tc>
          <w:tcPr>
            <w:tcW w:w="4110" w:type="dxa"/>
          </w:tcPr>
          <w:p w:rsidR="00E06DCF" w:rsidRDefault="00E06DCF" w:rsidP="00E06DCF">
            <w:pPr>
              <w:pStyle w:val="Description"/>
              <w:cnfStyle w:val="000000000000"/>
              <w:rPr>
                <w:lang w:eastAsia="en-GB"/>
              </w:rPr>
            </w:pPr>
            <w:r>
              <w:rPr>
                <w:lang w:eastAsia="en-GB"/>
              </w:rPr>
              <w:t>Computes System.Console.Out</w:t>
            </w:r>
          </w:p>
        </w:tc>
      </w:tr>
      <w:tr w:rsidR="00E06DCF" w:rsidTr="00E06DCF">
        <w:trPr>
          <w:cnfStyle w:val="000000100000"/>
        </w:trPr>
        <w:tc>
          <w:tcPr>
            <w:cnfStyle w:val="001000000000"/>
            <w:tcW w:w="2365" w:type="dxa"/>
          </w:tcPr>
          <w:p w:rsidR="00E06DCF" w:rsidRPr="008B72D8" w:rsidRDefault="00E06DCF" w:rsidP="00E06DCF">
            <w:pPr>
              <w:rPr>
                <w:rStyle w:val="CodeInline"/>
              </w:rPr>
            </w:pPr>
            <w:r w:rsidRPr="008B72D8">
              <w:rPr>
                <w:rStyle w:val="CodeInline"/>
              </w:rPr>
              <w:t>stderr</w:t>
            </w:r>
          </w:p>
        </w:tc>
        <w:tc>
          <w:tcPr>
            <w:tcW w:w="1985" w:type="dxa"/>
          </w:tcPr>
          <w:p w:rsidR="00E06DCF" w:rsidRPr="008B72D8" w:rsidRDefault="00742AF6" w:rsidP="00E06DCF">
            <w:pPr>
              <w:cnfStyle w:val="000000100000"/>
              <w:rPr>
                <w:rStyle w:val="CodeInline"/>
                <w:b/>
              </w:rPr>
            </w:pPr>
            <w:r>
              <w:rPr>
                <w:rStyle w:val="CodeInline"/>
                <w:b/>
              </w:rPr>
              <w:t>s</w:t>
            </w:r>
            <w:r w:rsidR="00E06DCF" w:rsidRPr="008B72D8">
              <w:rPr>
                <w:rStyle w:val="CodeInline"/>
                <w:b/>
              </w:rPr>
              <w:t>tderr</w:t>
            </w:r>
          </w:p>
        </w:tc>
        <w:tc>
          <w:tcPr>
            <w:tcW w:w="4110" w:type="dxa"/>
          </w:tcPr>
          <w:p w:rsidR="00E06DCF" w:rsidRDefault="00E06DCF" w:rsidP="00E06DCF">
            <w:pPr>
              <w:pStyle w:val="Description"/>
              <w:cnfStyle w:val="000000100000"/>
              <w:rPr>
                <w:lang w:eastAsia="en-GB"/>
              </w:rPr>
            </w:pPr>
            <w:r>
              <w:rPr>
                <w:lang w:eastAsia="en-GB"/>
              </w:rPr>
              <w:t>Computes System.Console.Error</w:t>
            </w:r>
          </w:p>
        </w:tc>
      </w:tr>
    </w:tbl>
    <w:p w:rsidR="00E06DCF" w:rsidRPr="008B72D8" w:rsidRDefault="00E06DCF" w:rsidP="008A25FB">
      <w:pPr>
        <w:pStyle w:val="Heading2"/>
        <w:ind w:left="576" w:hanging="576"/>
      </w:pPr>
      <w:bookmarkStart w:id="1313" w:name="_Toc207785823"/>
      <w:bookmarkStart w:id="1314" w:name="_Toc265492402"/>
      <w:r w:rsidRPr="008B72D8">
        <w:t>Overloaded Conversion Functions</w:t>
      </w:r>
      <w:bookmarkEnd w:id="1313"/>
      <w:bookmarkEnd w:id="1314"/>
    </w:p>
    <w:p w:rsidR="00E06DCF" w:rsidRPr="00497AFA" w:rsidRDefault="00E06DCF" w:rsidP="007069DC">
      <w:pPr>
        <w:pStyle w:val="BodyText"/>
      </w:pPr>
      <w:r>
        <w:t xml:space="preserve">The following operators are defined in </w:t>
      </w:r>
      <w:r w:rsidRPr="008B72D8">
        <w:rPr>
          <w:rStyle w:val="CodeInline"/>
          <w:b/>
        </w:rPr>
        <w:t>Microsoft.FSharp.Core.Operators</w:t>
      </w:r>
      <w:r>
        <w:t>:</w:t>
      </w:r>
    </w:p>
    <w:tbl>
      <w:tblPr>
        <w:tblStyle w:val="LightList-Accent11"/>
        <w:tblW w:w="8460" w:type="dxa"/>
        <w:tblInd w:w="720" w:type="dxa"/>
        <w:tblLook w:val="04A0"/>
      </w:tblPr>
      <w:tblGrid>
        <w:gridCol w:w="2082"/>
        <w:gridCol w:w="2268"/>
        <w:gridCol w:w="4110"/>
      </w:tblGrid>
      <w:tr w:rsidR="00E06DCF" w:rsidRPr="008B72D8" w:rsidTr="008A25FB">
        <w:trPr>
          <w:cnfStyle w:val="100000000000"/>
        </w:trPr>
        <w:tc>
          <w:tcPr>
            <w:cnfStyle w:val="001000000000"/>
            <w:tcW w:w="2082" w:type="dxa"/>
          </w:tcPr>
          <w:p w:rsidR="00E06DCF" w:rsidRPr="008B72D8" w:rsidRDefault="00E06DCF" w:rsidP="00970953">
            <w:pPr>
              <w:pStyle w:val="TableHeader"/>
            </w:pPr>
            <w:r w:rsidRPr="008B72D8">
              <w:t>Operator/Function Name</w:t>
            </w:r>
          </w:p>
        </w:tc>
        <w:tc>
          <w:tcPr>
            <w:tcW w:w="2268" w:type="dxa"/>
          </w:tcPr>
          <w:p w:rsidR="00E06DCF" w:rsidRPr="008B72D8" w:rsidRDefault="00E06DCF" w:rsidP="00970953">
            <w:pPr>
              <w:pStyle w:val="TableHeader"/>
              <w:cnfStyle w:val="100000000000"/>
            </w:pPr>
            <w:r w:rsidRPr="008B72D8">
              <w:t>Expression Form</w:t>
            </w:r>
          </w:p>
        </w:tc>
        <w:tc>
          <w:tcPr>
            <w:tcW w:w="4110" w:type="dxa"/>
          </w:tcPr>
          <w:p w:rsidR="00E06DCF" w:rsidRPr="008B72D8" w:rsidRDefault="00E06DCF" w:rsidP="00970953">
            <w:pPr>
              <w:pStyle w:val="TableHeader"/>
              <w:cnfStyle w:val="100000000000"/>
            </w:pPr>
            <w:r w:rsidRPr="008B72D8">
              <w:t xml:space="preserve">Short Description </w:t>
            </w:r>
          </w:p>
        </w:tc>
      </w:tr>
      <w:tr w:rsidR="00E06DCF" w:rsidTr="008A25FB">
        <w:trPr>
          <w:cnfStyle w:val="000000100000"/>
        </w:trPr>
        <w:tc>
          <w:tcPr>
            <w:cnfStyle w:val="001000000000"/>
            <w:tcW w:w="2082" w:type="dxa"/>
          </w:tcPr>
          <w:p w:rsidR="00E06DCF" w:rsidRPr="008B72D8" w:rsidRDefault="00E06DCF" w:rsidP="00E06DCF">
            <w:pPr>
              <w:rPr>
                <w:rStyle w:val="CodeInline"/>
              </w:rPr>
            </w:pPr>
            <w:r w:rsidRPr="008B72D8">
              <w:rPr>
                <w:rStyle w:val="CodeInline"/>
              </w:rPr>
              <w:t>byte</w:t>
            </w:r>
          </w:p>
        </w:tc>
        <w:tc>
          <w:tcPr>
            <w:tcW w:w="2268" w:type="dxa"/>
          </w:tcPr>
          <w:p w:rsidR="00E06DCF" w:rsidRPr="008B72D8" w:rsidRDefault="00E06DCF" w:rsidP="00E06DCF">
            <w:pPr>
              <w:cnfStyle w:val="000000100000"/>
              <w:rPr>
                <w:rStyle w:val="CodeInline"/>
                <w:b/>
              </w:rPr>
            </w:pPr>
            <w:r w:rsidRPr="008B72D8">
              <w:rPr>
                <w:rStyle w:val="CodeInline"/>
                <w:b/>
              </w:rPr>
              <w:t>byte x</w:t>
            </w:r>
          </w:p>
        </w:tc>
        <w:tc>
          <w:tcPr>
            <w:tcW w:w="4110" w:type="dxa"/>
          </w:tcPr>
          <w:p w:rsidR="00E06DCF" w:rsidRDefault="00E06DCF" w:rsidP="00E06DCF">
            <w:pPr>
              <w:pStyle w:val="Description"/>
              <w:cnfStyle w:val="000000100000"/>
              <w:rPr>
                <w:lang w:eastAsia="en-GB"/>
              </w:rPr>
            </w:pPr>
            <w:r>
              <w:rPr>
                <w:lang w:eastAsia="en-GB"/>
              </w:rPr>
              <w:t>Overloaded converstion to a byte</w:t>
            </w:r>
          </w:p>
        </w:tc>
      </w:tr>
      <w:tr w:rsidR="00E06DCF" w:rsidTr="008A25FB">
        <w:tc>
          <w:tcPr>
            <w:cnfStyle w:val="001000000000"/>
            <w:tcW w:w="2082" w:type="dxa"/>
          </w:tcPr>
          <w:p w:rsidR="00E06DCF" w:rsidRPr="008B72D8" w:rsidRDefault="00E06DCF" w:rsidP="00E06DCF">
            <w:pPr>
              <w:rPr>
                <w:rStyle w:val="CodeInline"/>
              </w:rPr>
            </w:pPr>
            <w:r w:rsidRPr="008B72D8">
              <w:rPr>
                <w:rStyle w:val="CodeInline"/>
              </w:rPr>
              <w:t>sbyte</w:t>
            </w:r>
          </w:p>
        </w:tc>
        <w:tc>
          <w:tcPr>
            <w:tcW w:w="2268" w:type="dxa"/>
          </w:tcPr>
          <w:p w:rsidR="00E06DCF" w:rsidRPr="008B72D8" w:rsidRDefault="00E06DCF" w:rsidP="00E06DCF">
            <w:pPr>
              <w:cnfStyle w:val="000000000000"/>
              <w:rPr>
                <w:rStyle w:val="CodeInline"/>
                <w:b/>
              </w:rPr>
            </w:pPr>
            <w:r w:rsidRPr="008B72D8">
              <w:rPr>
                <w:rStyle w:val="CodeInline"/>
                <w:b/>
              </w:rPr>
              <w:t>sbyte x</w:t>
            </w:r>
          </w:p>
        </w:tc>
        <w:tc>
          <w:tcPr>
            <w:tcW w:w="4110" w:type="dxa"/>
          </w:tcPr>
          <w:p w:rsidR="00E06DCF" w:rsidRDefault="00E06DCF" w:rsidP="00E06DCF">
            <w:pPr>
              <w:pStyle w:val="Description"/>
              <w:cnfStyle w:val="000000000000"/>
              <w:rPr>
                <w:lang w:eastAsia="en-GB"/>
              </w:rPr>
            </w:pPr>
            <w:r>
              <w:rPr>
                <w:lang w:eastAsia="en-GB"/>
              </w:rPr>
              <w:t>Overloaded converstion to a signed byte</w:t>
            </w:r>
          </w:p>
        </w:tc>
      </w:tr>
      <w:tr w:rsidR="00E06DCF" w:rsidTr="008A25FB">
        <w:trPr>
          <w:cnfStyle w:val="000000100000"/>
        </w:trPr>
        <w:tc>
          <w:tcPr>
            <w:cnfStyle w:val="001000000000"/>
            <w:tcW w:w="2082" w:type="dxa"/>
          </w:tcPr>
          <w:p w:rsidR="00E06DCF" w:rsidRPr="008B72D8" w:rsidRDefault="00E06DCF" w:rsidP="00E06DCF">
            <w:pPr>
              <w:rPr>
                <w:rStyle w:val="CodeInline"/>
              </w:rPr>
            </w:pPr>
            <w:r w:rsidRPr="008B72D8">
              <w:rPr>
                <w:rStyle w:val="CodeInline"/>
              </w:rPr>
              <w:t>int16</w:t>
            </w:r>
          </w:p>
        </w:tc>
        <w:tc>
          <w:tcPr>
            <w:tcW w:w="2268" w:type="dxa"/>
          </w:tcPr>
          <w:p w:rsidR="00E06DCF" w:rsidRPr="008B72D8" w:rsidRDefault="00E06DCF" w:rsidP="00E06DCF">
            <w:pPr>
              <w:cnfStyle w:val="000000100000"/>
              <w:rPr>
                <w:rStyle w:val="CodeInline"/>
                <w:b/>
              </w:rPr>
            </w:pPr>
            <w:r w:rsidRPr="008B72D8">
              <w:rPr>
                <w:rStyle w:val="CodeInline"/>
                <w:b/>
              </w:rPr>
              <w:t>int16 x</w:t>
            </w:r>
          </w:p>
        </w:tc>
        <w:tc>
          <w:tcPr>
            <w:tcW w:w="4110" w:type="dxa"/>
          </w:tcPr>
          <w:p w:rsidR="00E06DCF" w:rsidRDefault="00E06DCF" w:rsidP="00E06DCF">
            <w:pPr>
              <w:pStyle w:val="Description"/>
              <w:cnfStyle w:val="000000100000"/>
              <w:rPr>
                <w:lang w:eastAsia="en-GB"/>
              </w:rPr>
            </w:pPr>
            <w:r>
              <w:rPr>
                <w:lang w:eastAsia="en-GB"/>
              </w:rPr>
              <w:t>Overloaded converstion to a 16 bit integer</w:t>
            </w:r>
          </w:p>
        </w:tc>
      </w:tr>
      <w:tr w:rsidR="00E06DCF" w:rsidTr="008A25FB">
        <w:tc>
          <w:tcPr>
            <w:cnfStyle w:val="001000000000"/>
            <w:tcW w:w="2082" w:type="dxa"/>
          </w:tcPr>
          <w:p w:rsidR="00E06DCF" w:rsidRPr="008B72D8" w:rsidRDefault="00E06DCF" w:rsidP="00E06DCF">
            <w:pPr>
              <w:rPr>
                <w:rStyle w:val="CodeInline"/>
              </w:rPr>
            </w:pPr>
            <w:r w:rsidRPr="008B72D8">
              <w:rPr>
                <w:rStyle w:val="CodeInline"/>
              </w:rPr>
              <w:t>uint16</w:t>
            </w:r>
          </w:p>
        </w:tc>
        <w:tc>
          <w:tcPr>
            <w:tcW w:w="2268" w:type="dxa"/>
          </w:tcPr>
          <w:p w:rsidR="00E06DCF" w:rsidRPr="008B72D8" w:rsidRDefault="00E06DCF" w:rsidP="00E06DCF">
            <w:pPr>
              <w:cnfStyle w:val="000000000000"/>
              <w:rPr>
                <w:rStyle w:val="CodeInline"/>
                <w:b/>
              </w:rPr>
            </w:pPr>
            <w:r w:rsidRPr="008B72D8">
              <w:rPr>
                <w:rStyle w:val="CodeInline"/>
                <w:b/>
              </w:rPr>
              <w:t>uint16 x</w:t>
            </w:r>
          </w:p>
        </w:tc>
        <w:tc>
          <w:tcPr>
            <w:tcW w:w="4110" w:type="dxa"/>
          </w:tcPr>
          <w:p w:rsidR="00E06DCF" w:rsidRDefault="00E06DCF" w:rsidP="00E06DCF">
            <w:pPr>
              <w:pStyle w:val="Description"/>
              <w:cnfStyle w:val="000000000000"/>
              <w:rPr>
                <w:lang w:eastAsia="en-GB"/>
              </w:rPr>
            </w:pPr>
            <w:r>
              <w:rPr>
                <w:lang w:eastAsia="en-GB"/>
              </w:rPr>
              <w:t>Overloaded converstion to an unsigned 16 bit integer</w:t>
            </w:r>
          </w:p>
        </w:tc>
      </w:tr>
      <w:tr w:rsidR="00E06DCF" w:rsidTr="008A25FB">
        <w:trPr>
          <w:cnfStyle w:val="000000100000"/>
        </w:trPr>
        <w:tc>
          <w:tcPr>
            <w:cnfStyle w:val="001000000000"/>
            <w:tcW w:w="2082" w:type="dxa"/>
          </w:tcPr>
          <w:p w:rsidR="00E06DCF" w:rsidRPr="008B72D8" w:rsidRDefault="00E06DCF" w:rsidP="00E06DCF">
            <w:pPr>
              <w:rPr>
                <w:rStyle w:val="CodeInline"/>
              </w:rPr>
            </w:pPr>
            <w:r w:rsidRPr="008B72D8">
              <w:rPr>
                <w:rStyle w:val="CodeInline"/>
              </w:rPr>
              <w:t>int32, int</w:t>
            </w:r>
          </w:p>
        </w:tc>
        <w:tc>
          <w:tcPr>
            <w:tcW w:w="2268" w:type="dxa"/>
          </w:tcPr>
          <w:p w:rsidR="00E06DCF" w:rsidRPr="008B72D8" w:rsidRDefault="00E06DCF" w:rsidP="00E06DCF">
            <w:pPr>
              <w:cnfStyle w:val="000000100000"/>
              <w:rPr>
                <w:rStyle w:val="CodeInline"/>
                <w:b/>
              </w:rPr>
            </w:pPr>
            <w:r w:rsidRPr="008B72D8">
              <w:rPr>
                <w:rStyle w:val="CodeInline"/>
                <w:b/>
              </w:rPr>
              <w:t>int32 x</w:t>
            </w:r>
          </w:p>
          <w:p w:rsidR="00E06DCF" w:rsidRPr="00B96059" w:rsidRDefault="00E06DCF" w:rsidP="00E06DCF">
            <w:pPr>
              <w:cnfStyle w:val="000000100000"/>
              <w:rPr>
                <w:rStyle w:val="CodeInline"/>
              </w:rPr>
            </w:pPr>
            <w:r w:rsidRPr="008B72D8">
              <w:rPr>
                <w:rStyle w:val="CodeInline"/>
                <w:b/>
              </w:rPr>
              <w:t>int x</w:t>
            </w:r>
          </w:p>
        </w:tc>
        <w:tc>
          <w:tcPr>
            <w:tcW w:w="4110" w:type="dxa"/>
          </w:tcPr>
          <w:p w:rsidR="00E06DCF" w:rsidRDefault="00E06DCF" w:rsidP="00E06DCF">
            <w:pPr>
              <w:pStyle w:val="Description"/>
              <w:cnfStyle w:val="000000100000"/>
              <w:rPr>
                <w:lang w:eastAsia="en-GB"/>
              </w:rPr>
            </w:pPr>
            <w:r>
              <w:rPr>
                <w:lang w:eastAsia="en-GB"/>
              </w:rPr>
              <w:t>Overloaded converstion to a 32 bit integer</w:t>
            </w:r>
          </w:p>
        </w:tc>
      </w:tr>
      <w:tr w:rsidR="00E06DCF" w:rsidTr="008A25FB">
        <w:tc>
          <w:tcPr>
            <w:cnfStyle w:val="001000000000"/>
            <w:tcW w:w="2082" w:type="dxa"/>
          </w:tcPr>
          <w:p w:rsidR="00E06DCF" w:rsidRPr="008B72D8" w:rsidRDefault="00E06DCF" w:rsidP="00E06DCF">
            <w:pPr>
              <w:rPr>
                <w:rStyle w:val="CodeInline"/>
              </w:rPr>
            </w:pPr>
            <w:r w:rsidRPr="008B72D8">
              <w:rPr>
                <w:rStyle w:val="CodeInline"/>
              </w:rPr>
              <w:t>uint32</w:t>
            </w:r>
          </w:p>
        </w:tc>
        <w:tc>
          <w:tcPr>
            <w:tcW w:w="2268" w:type="dxa"/>
          </w:tcPr>
          <w:p w:rsidR="00E06DCF" w:rsidRPr="008B72D8" w:rsidRDefault="00E06DCF" w:rsidP="00E06DCF">
            <w:pPr>
              <w:cnfStyle w:val="000000000000"/>
              <w:rPr>
                <w:rStyle w:val="CodeInline"/>
                <w:b/>
              </w:rPr>
            </w:pPr>
            <w:r w:rsidRPr="008B72D8">
              <w:rPr>
                <w:rStyle w:val="CodeInline"/>
                <w:b/>
              </w:rPr>
              <w:t>uint32 x</w:t>
            </w:r>
          </w:p>
        </w:tc>
        <w:tc>
          <w:tcPr>
            <w:tcW w:w="4110" w:type="dxa"/>
          </w:tcPr>
          <w:p w:rsidR="00E06DCF" w:rsidRDefault="00E06DCF" w:rsidP="00E06DCF">
            <w:pPr>
              <w:pStyle w:val="Description"/>
              <w:cnfStyle w:val="000000000000"/>
              <w:rPr>
                <w:lang w:eastAsia="en-GB"/>
              </w:rPr>
            </w:pPr>
            <w:r>
              <w:rPr>
                <w:lang w:eastAsia="en-GB"/>
              </w:rPr>
              <w:t>Overloaded converstion to an unsigned 32 bit integer</w:t>
            </w:r>
          </w:p>
        </w:tc>
      </w:tr>
      <w:tr w:rsidR="00E06DCF" w:rsidTr="008A25FB">
        <w:trPr>
          <w:cnfStyle w:val="000000100000"/>
        </w:trPr>
        <w:tc>
          <w:tcPr>
            <w:cnfStyle w:val="001000000000"/>
            <w:tcW w:w="2082" w:type="dxa"/>
          </w:tcPr>
          <w:p w:rsidR="00E06DCF" w:rsidRPr="008B72D8" w:rsidRDefault="00E06DCF" w:rsidP="00E06DCF">
            <w:pPr>
              <w:rPr>
                <w:rStyle w:val="CodeInline"/>
              </w:rPr>
            </w:pPr>
            <w:r w:rsidRPr="008B72D8">
              <w:rPr>
                <w:rStyle w:val="CodeInline"/>
              </w:rPr>
              <w:t>int64</w:t>
            </w:r>
          </w:p>
        </w:tc>
        <w:tc>
          <w:tcPr>
            <w:tcW w:w="2268" w:type="dxa"/>
          </w:tcPr>
          <w:p w:rsidR="00E06DCF" w:rsidRPr="008B72D8" w:rsidRDefault="00E06DCF" w:rsidP="00E06DCF">
            <w:pPr>
              <w:cnfStyle w:val="000000100000"/>
              <w:rPr>
                <w:rStyle w:val="CodeInline"/>
                <w:b/>
              </w:rPr>
            </w:pPr>
            <w:r w:rsidRPr="008B72D8">
              <w:rPr>
                <w:rStyle w:val="CodeInline"/>
                <w:b/>
              </w:rPr>
              <w:t>int64 x</w:t>
            </w:r>
          </w:p>
        </w:tc>
        <w:tc>
          <w:tcPr>
            <w:tcW w:w="4110" w:type="dxa"/>
          </w:tcPr>
          <w:p w:rsidR="00E06DCF" w:rsidRDefault="00E06DCF" w:rsidP="00E06DCF">
            <w:pPr>
              <w:pStyle w:val="Description"/>
              <w:cnfStyle w:val="000000100000"/>
              <w:rPr>
                <w:lang w:eastAsia="en-GB"/>
              </w:rPr>
            </w:pPr>
            <w:r>
              <w:rPr>
                <w:lang w:eastAsia="en-GB"/>
              </w:rPr>
              <w:t>Overloaded converstion to a 64 bit integer</w:t>
            </w:r>
          </w:p>
        </w:tc>
      </w:tr>
      <w:tr w:rsidR="00E06DCF" w:rsidTr="008A25FB">
        <w:tc>
          <w:tcPr>
            <w:cnfStyle w:val="001000000000"/>
            <w:tcW w:w="2082" w:type="dxa"/>
          </w:tcPr>
          <w:p w:rsidR="00E06DCF" w:rsidRPr="008B72D8" w:rsidRDefault="00E06DCF" w:rsidP="00E06DCF">
            <w:pPr>
              <w:rPr>
                <w:rStyle w:val="CodeInline"/>
              </w:rPr>
            </w:pPr>
            <w:r w:rsidRPr="008B72D8">
              <w:rPr>
                <w:rStyle w:val="CodeInline"/>
              </w:rPr>
              <w:t>uint64</w:t>
            </w:r>
          </w:p>
        </w:tc>
        <w:tc>
          <w:tcPr>
            <w:tcW w:w="2268" w:type="dxa"/>
          </w:tcPr>
          <w:p w:rsidR="00E06DCF" w:rsidRPr="008B72D8" w:rsidRDefault="00E06DCF" w:rsidP="00E06DCF">
            <w:pPr>
              <w:cnfStyle w:val="000000000000"/>
              <w:rPr>
                <w:rStyle w:val="CodeInline"/>
                <w:b/>
              </w:rPr>
            </w:pPr>
            <w:r w:rsidRPr="008B72D8">
              <w:rPr>
                <w:rStyle w:val="CodeInline"/>
                <w:b/>
              </w:rPr>
              <w:t>uint64 x</w:t>
            </w:r>
          </w:p>
        </w:tc>
        <w:tc>
          <w:tcPr>
            <w:tcW w:w="4110" w:type="dxa"/>
          </w:tcPr>
          <w:p w:rsidR="00E06DCF" w:rsidRDefault="00E06DCF" w:rsidP="00E06DCF">
            <w:pPr>
              <w:pStyle w:val="Description"/>
              <w:cnfStyle w:val="000000000000"/>
              <w:rPr>
                <w:lang w:eastAsia="en-GB"/>
              </w:rPr>
            </w:pPr>
            <w:r>
              <w:rPr>
                <w:lang w:eastAsia="en-GB"/>
              </w:rPr>
              <w:t>Overloaded converstion to an unsigned 64 bit integer</w:t>
            </w:r>
          </w:p>
        </w:tc>
      </w:tr>
      <w:tr w:rsidR="00E06DCF" w:rsidTr="008A25FB">
        <w:trPr>
          <w:cnfStyle w:val="000000100000"/>
        </w:trPr>
        <w:tc>
          <w:tcPr>
            <w:cnfStyle w:val="001000000000"/>
            <w:tcW w:w="2082" w:type="dxa"/>
          </w:tcPr>
          <w:p w:rsidR="00E06DCF" w:rsidRPr="008B72D8" w:rsidRDefault="00E06DCF" w:rsidP="00E06DCF">
            <w:pPr>
              <w:rPr>
                <w:rStyle w:val="CodeInline"/>
              </w:rPr>
            </w:pPr>
            <w:r w:rsidRPr="008B72D8">
              <w:rPr>
                <w:rStyle w:val="CodeInline"/>
              </w:rPr>
              <w:t>nativeint</w:t>
            </w:r>
          </w:p>
        </w:tc>
        <w:tc>
          <w:tcPr>
            <w:tcW w:w="2268" w:type="dxa"/>
          </w:tcPr>
          <w:p w:rsidR="00E06DCF" w:rsidRPr="008B72D8" w:rsidRDefault="00E06DCF" w:rsidP="00E06DCF">
            <w:pPr>
              <w:cnfStyle w:val="000000100000"/>
              <w:rPr>
                <w:rStyle w:val="CodeInline"/>
                <w:b/>
              </w:rPr>
            </w:pPr>
            <w:r w:rsidRPr="008B72D8">
              <w:rPr>
                <w:rStyle w:val="CodeInline"/>
                <w:b/>
              </w:rPr>
              <w:t>nativeint x</w:t>
            </w:r>
          </w:p>
        </w:tc>
        <w:tc>
          <w:tcPr>
            <w:tcW w:w="4110" w:type="dxa"/>
          </w:tcPr>
          <w:p w:rsidR="00E06DCF" w:rsidRDefault="00E06DCF" w:rsidP="00E06DCF">
            <w:pPr>
              <w:pStyle w:val="Description"/>
              <w:cnfStyle w:val="000000100000"/>
              <w:rPr>
                <w:lang w:eastAsia="en-GB"/>
              </w:rPr>
            </w:pPr>
            <w:r>
              <w:rPr>
                <w:lang w:eastAsia="en-GB"/>
              </w:rPr>
              <w:t>Overloaded converstion to an native integer</w:t>
            </w:r>
          </w:p>
        </w:tc>
      </w:tr>
      <w:tr w:rsidR="00E06DCF" w:rsidTr="008A25FB">
        <w:tc>
          <w:tcPr>
            <w:cnfStyle w:val="001000000000"/>
            <w:tcW w:w="2082" w:type="dxa"/>
          </w:tcPr>
          <w:p w:rsidR="00E06DCF" w:rsidRPr="008B72D8" w:rsidRDefault="00E06DCF" w:rsidP="00E06DCF">
            <w:pPr>
              <w:rPr>
                <w:rStyle w:val="CodeInline"/>
              </w:rPr>
            </w:pPr>
            <w:r w:rsidRPr="008B72D8">
              <w:rPr>
                <w:rStyle w:val="CodeInline"/>
              </w:rPr>
              <w:t>unativeint</w:t>
            </w:r>
          </w:p>
        </w:tc>
        <w:tc>
          <w:tcPr>
            <w:tcW w:w="2268" w:type="dxa"/>
          </w:tcPr>
          <w:p w:rsidR="00E06DCF" w:rsidRPr="008B72D8" w:rsidRDefault="00E06DCF" w:rsidP="00E06DCF">
            <w:pPr>
              <w:cnfStyle w:val="000000000000"/>
              <w:rPr>
                <w:rStyle w:val="CodeInline"/>
                <w:b/>
              </w:rPr>
            </w:pPr>
            <w:r w:rsidRPr="008B72D8">
              <w:rPr>
                <w:rStyle w:val="CodeInline"/>
                <w:b/>
              </w:rPr>
              <w:t>unativeint x</w:t>
            </w:r>
          </w:p>
        </w:tc>
        <w:tc>
          <w:tcPr>
            <w:tcW w:w="4110" w:type="dxa"/>
          </w:tcPr>
          <w:p w:rsidR="00E06DCF" w:rsidRDefault="00E06DCF" w:rsidP="00E06DCF">
            <w:pPr>
              <w:pStyle w:val="Description"/>
              <w:cnfStyle w:val="000000000000"/>
              <w:rPr>
                <w:lang w:eastAsia="en-GB"/>
              </w:rPr>
            </w:pPr>
            <w:r>
              <w:rPr>
                <w:lang w:eastAsia="en-GB"/>
              </w:rPr>
              <w:t>Overloaded converstion to an unsigned native integer</w:t>
            </w:r>
          </w:p>
        </w:tc>
      </w:tr>
      <w:tr w:rsidR="00E06DCF" w:rsidTr="008A25FB">
        <w:trPr>
          <w:cnfStyle w:val="000000100000"/>
        </w:trPr>
        <w:tc>
          <w:tcPr>
            <w:cnfStyle w:val="001000000000"/>
            <w:tcW w:w="2082" w:type="dxa"/>
          </w:tcPr>
          <w:p w:rsidR="00E06DCF" w:rsidRPr="008B72D8" w:rsidRDefault="00E06DCF" w:rsidP="00E06DCF">
            <w:pPr>
              <w:rPr>
                <w:rStyle w:val="CodeInline"/>
              </w:rPr>
            </w:pPr>
            <w:r w:rsidRPr="008B72D8">
              <w:rPr>
                <w:rStyle w:val="CodeInline"/>
              </w:rPr>
              <w:t>float, double</w:t>
            </w:r>
          </w:p>
        </w:tc>
        <w:tc>
          <w:tcPr>
            <w:tcW w:w="2268" w:type="dxa"/>
          </w:tcPr>
          <w:p w:rsidR="00E06DCF" w:rsidRPr="008B72D8" w:rsidRDefault="00E06DCF" w:rsidP="00E06DCF">
            <w:pPr>
              <w:cnfStyle w:val="000000100000"/>
              <w:rPr>
                <w:rStyle w:val="CodeInline"/>
                <w:b/>
              </w:rPr>
            </w:pPr>
            <w:r w:rsidRPr="008B72D8">
              <w:rPr>
                <w:rStyle w:val="CodeInline"/>
                <w:b/>
              </w:rPr>
              <w:t>float x</w:t>
            </w:r>
          </w:p>
          <w:p w:rsidR="00E06DCF" w:rsidRPr="00B96059" w:rsidRDefault="00E06DCF" w:rsidP="00E06DCF">
            <w:pPr>
              <w:cnfStyle w:val="000000100000"/>
              <w:rPr>
                <w:rStyle w:val="CodeInline"/>
              </w:rPr>
            </w:pPr>
            <w:r w:rsidRPr="008B72D8">
              <w:rPr>
                <w:rStyle w:val="CodeInline"/>
                <w:b/>
              </w:rPr>
              <w:t>double x</w:t>
            </w:r>
          </w:p>
        </w:tc>
        <w:tc>
          <w:tcPr>
            <w:tcW w:w="4110" w:type="dxa"/>
          </w:tcPr>
          <w:p w:rsidR="00E06DCF" w:rsidRDefault="00E06DCF" w:rsidP="00E06DCF">
            <w:pPr>
              <w:pStyle w:val="Description"/>
              <w:cnfStyle w:val="000000100000"/>
              <w:rPr>
                <w:lang w:eastAsia="en-GB"/>
              </w:rPr>
            </w:pPr>
            <w:r>
              <w:rPr>
                <w:lang w:eastAsia="en-GB"/>
              </w:rPr>
              <w:t>Overloaded converstion to a 64-bit IEEE floating point number</w:t>
            </w:r>
          </w:p>
        </w:tc>
      </w:tr>
      <w:tr w:rsidR="00E06DCF" w:rsidTr="008A25FB">
        <w:tc>
          <w:tcPr>
            <w:cnfStyle w:val="001000000000"/>
            <w:tcW w:w="2082" w:type="dxa"/>
          </w:tcPr>
          <w:p w:rsidR="00E06DCF" w:rsidRPr="008B72D8" w:rsidRDefault="00E06DCF" w:rsidP="00E06DCF">
            <w:pPr>
              <w:rPr>
                <w:rStyle w:val="CodeInline"/>
              </w:rPr>
            </w:pPr>
            <w:r w:rsidRPr="008B72D8">
              <w:rPr>
                <w:rStyle w:val="CodeInline"/>
              </w:rPr>
              <w:t>float32, single</w:t>
            </w:r>
          </w:p>
        </w:tc>
        <w:tc>
          <w:tcPr>
            <w:tcW w:w="2268" w:type="dxa"/>
          </w:tcPr>
          <w:p w:rsidR="00E06DCF" w:rsidRPr="008B72D8" w:rsidRDefault="00E06DCF" w:rsidP="00E06DCF">
            <w:pPr>
              <w:cnfStyle w:val="000000000000"/>
              <w:rPr>
                <w:rStyle w:val="CodeInline"/>
                <w:b/>
              </w:rPr>
            </w:pPr>
            <w:r w:rsidRPr="008B72D8">
              <w:rPr>
                <w:rStyle w:val="CodeInline"/>
                <w:b/>
              </w:rPr>
              <w:t>float32 x</w:t>
            </w:r>
          </w:p>
          <w:p w:rsidR="00E06DCF" w:rsidRPr="00B96059" w:rsidRDefault="00E06DCF" w:rsidP="00E06DCF">
            <w:pPr>
              <w:cnfStyle w:val="000000000000"/>
              <w:rPr>
                <w:rStyle w:val="CodeInline"/>
              </w:rPr>
            </w:pPr>
            <w:r w:rsidRPr="008B72D8">
              <w:rPr>
                <w:rStyle w:val="CodeInline"/>
                <w:b/>
              </w:rPr>
              <w:t>single x</w:t>
            </w:r>
          </w:p>
        </w:tc>
        <w:tc>
          <w:tcPr>
            <w:tcW w:w="4110" w:type="dxa"/>
          </w:tcPr>
          <w:p w:rsidR="00E06DCF" w:rsidRDefault="00E06DCF" w:rsidP="00E06DCF">
            <w:pPr>
              <w:pStyle w:val="Description"/>
              <w:cnfStyle w:val="000000000000"/>
              <w:rPr>
                <w:lang w:eastAsia="en-GB"/>
              </w:rPr>
            </w:pPr>
            <w:r>
              <w:rPr>
                <w:lang w:eastAsia="en-GB"/>
              </w:rPr>
              <w:t>Overloaded converstion to a 32-bit IEEE floating point number</w:t>
            </w:r>
          </w:p>
        </w:tc>
      </w:tr>
      <w:tr w:rsidR="00E06DCF" w:rsidTr="008A25FB">
        <w:trPr>
          <w:cnfStyle w:val="000000100000"/>
        </w:trPr>
        <w:tc>
          <w:tcPr>
            <w:cnfStyle w:val="001000000000"/>
            <w:tcW w:w="2082" w:type="dxa"/>
          </w:tcPr>
          <w:p w:rsidR="00E06DCF" w:rsidRPr="008B72D8" w:rsidRDefault="00E06DCF" w:rsidP="00E06DCF">
            <w:pPr>
              <w:rPr>
                <w:rStyle w:val="CodeInline"/>
              </w:rPr>
            </w:pPr>
            <w:r w:rsidRPr="008B72D8">
              <w:rPr>
                <w:rStyle w:val="CodeInline"/>
              </w:rPr>
              <w:lastRenderedPageBreak/>
              <w:t>decimal</w:t>
            </w:r>
          </w:p>
        </w:tc>
        <w:tc>
          <w:tcPr>
            <w:tcW w:w="2268" w:type="dxa"/>
          </w:tcPr>
          <w:p w:rsidR="00E06DCF" w:rsidRPr="008B72D8" w:rsidRDefault="00E06DCF" w:rsidP="00E06DCF">
            <w:pPr>
              <w:cnfStyle w:val="000000100000"/>
              <w:rPr>
                <w:rStyle w:val="CodeInline"/>
                <w:b/>
              </w:rPr>
            </w:pPr>
            <w:r w:rsidRPr="008B72D8">
              <w:rPr>
                <w:rStyle w:val="CodeInline"/>
                <w:b/>
              </w:rPr>
              <w:t>decimal x</w:t>
            </w:r>
          </w:p>
        </w:tc>
        <w:tc>
          <w:tcPr>
            <w:tcW w:w="4110" w:type="dxa"/>
          </w:tcPr>
          <w:p w:rsidR="00E06DCF" w:rsidRDefault="00E06DCF" w:rsidP="00E06DCF">
            <w:pPr>
              <w:pStyle w:val="Description"/>
              <w:cnfStyle w:val="000000100000"/>
              <w:rPr>
                <w:lang w:eastAsia="en-GB"/>
              </w:rPr>
            </w:pPr>
            <w:r>
              <w:rPr>
                <w:lang w:eastAsia="en-GB"/>
              </w:rPr>
              <w:t>Overloaded converstion to a System.Decimal number</w:t>
            </w:r>
          </w:p>
        </w:tc>
      </w:tr>
      <w:tr w:rsidR="00E06DCF" w:rsidTr="008A25FB">
        <w:tc>
          <w:tcPr>
            <w:cnfStyle w:val="001000000000"/>
            <w:tcW w:w="2082" w:type="dxa"/>
          </w:tcPr>
          <w:p w:rsidR="00E06DCF" w:rsidRPr="008B72D8" w:rsidRDefault="00E06DCF" w:rsidP="00E06DCF">
            <w:pPr>
              <w:rPr>
                <w:rStyle w:val="CodeInline"/>
              </w:rPr>
            </w:pPr>
            <w:r w:rsidRPr="008B72D8">
              <w:rPr>
                <w:rStyle w:val="CodeInline"/>
              </w:rPr>
              <w:t>char</w:t>
            </w:r>
          </w:p>
        </w:tc>
        <w:tc>
          <w:tcPr>
            <w:tcW w:w="2268" w:type="dxa"/>
          </w:tcPr>
          <w:p w:rsidR="00E06DCF" w:rsidRPr="008B72D8" w:rsidRDefault="00E06DCF" w:rsidP="00E06DCF">
            <w:pPr>
              <w:cnfStyle w:val="000000000000"/>
              <w:rPr>
                <w:rStyle w:val="CodeInline"/>
                <w:b/>
              </w:rPr>
            </w:pPr>
            <w:r w:rsidRPr="008B72D8">
              <w:rPr>
                <w:rStyle w:val="CodeInline"/>
                <w:b/>
              </w:rPr>
              <w:t>char x</w:t>
            </w:r>
          </w:p>
        </w:tc>
        <w:tc>
          <w:tcPr>
            <w:tcW w:w="4110" w:type="dxa"/>
          </w:tcPr>
          <w:p w:rsidR="00E06DCF" w:rsidRDefault="00E06DCF" w:rsidP="00E06DCF">
            <w:pPr>
              <w:pStyle w:val="Description"/>
              <w:cnfStyle w:val="000000000000"/>
              <w:rPr>
                <w:lang w:eastAsia="en-GB"/>
              </w:rPr>
            </w:pPr>
            <w:r>
              <w:rPr>
                <w:lang w:eastAsia="en-GB"/>
              </w:rPr>
              <w:t>Overloaded converstion to a System.Char value</w:t>
            </w:r>
          </w:p>
        </w:tc>
      </w:tr>
      <w:tr w:rsidR="00E06DCF" w:rsidTr="008A25FB">
        <w:trPr>
          <w:cnfStyle w:val="000000100000"/>
        </w:trPr>
        <w:tc>
          <w:tcPr>
            <w:cnfStyle w:val="001000000000"/>
            <w:tcW w:w="2082" w:type="dxa"/>
          </w:tcPr>
          <w:p w:rsidR="00E06DCF" w:rsidRPr="008B72D8" w:rsidRDefault="00E06DCF" w:rsidP="00E06DCF">
            <w:pPr>
              <w:rPr>
                <w:rStyle w:val="CodeInline"/>
              </w:rPr>
            </w:pPr>
            <w:r w:rsidRPr="008B72D8">
              <w:rPr>
                <w:rStyle w:val="CodeInline"/>
              </w:rPr>
              <w:t>enum</w:t>
            </w:r>
          </w:p>
        </w:tc>
        <w:tc>
          <w:tcPr>
            <w:tcW w:w="2268" w:type="dxa"/>
          </w:tcPr>
          <w:p w:rsidR="00E06DCF" w:rsidRPr="008B72D8" w:rsidRDefault="00E06DCF" w:rsidP="00E06DCF">
            <w:pPr>
              <w:cnfStyle w:val="000000100000"/>
              <w:rPr>
                <w:rStyle w:val="CodeInline"/>
                <w:b/>
              </w:rPr>
            </w:pPr>
            <w:r w:rsidRPr="008B72D8">
              <w:rPr>
                <w:rStyle w:val="CodeInline"/>
                <w:b/>
              </w:rPr>
              <w:t>enum x</w:t>
            </w:r>
          </w:p>
        </w:tc>
        <w:tc>
          <w:tcPr>
            <w:tcW w:w="4110" w:type="dxa"/>
          </w:tcPr>
          <w:p w:rsidR="00E06DCF" w:rsidRDefault="00E06DCF" w:rsidP="00E06DCF">
            <w:pPr>
              <w:pStyle w:val="Description"/>
              <w:cnfStyle w:val="000000100000"/>
              <w:rPr>
                <w:lang w:eastAsia="en-GB"/>
              </w:rPr>
            </w:pPr>
            <w:r>
              <w:rPr>
                <w:lang w:eastAsia="en-GB"/>
              </w:rPr>
              <w:t>Overloaded converstion to a typed enumeration value</w:t>
            </w:r>
          </w:p>
        </w:tc>
      </w:tr>
    </w:tbl>
    <w:p w:rsidR="00E06DCF" w:rsidRPr="008B72D8" w:rsidRDefault="00E06DCF" w:rsidP="008B72D8">
      <w:pPr>
        <w:pStyle w:val="Heading2"/>
      </w:pPr>
      <w:bookmarkStart w:id="1315" w:name="_Toc207785824"/>
      <w:bookmarkStart w:id="1316" w:name="_Toc265492403"/>
      <w:bookmarkEnd w:id="1295"/>
      <w:r w:rsidRPr="008B72D8">
        <w:t>Checked Arithmetic Operators</w:t>
      </w:r>
      <w:bookmarkEnd w:id="1315"/>
      <w:bookmarkEnd w:id="1316"/>
    </w:p>
    <w:p w:rsidR="00E06DCF" w:rsidRPr="00497AFA" w:rsidRDefault="00E06DCF" w:rsidP="007069DC">
      <w:pPr>
        <w:pStyle w:val="BodyText"/>
      </w:pPr>
      <w:r>
        <w:t xml:space="preserve">The module </w:t>
      </w:r>
      <w:r w:rsidRPr="008B72D8">
        <w:rPr>
          <w:rStyle w:val="CodeInline"/>
          <w:b/>
        </w:rPr>
        <w:t>Microsoft.FSharp.Core.Operators.Checked</w:t>
      </w:r>
      <w:r>
        <w:t xml:space="preserve"> defines runtime-overflow-checked versions of the following operators:</w:t>
      </w:r>
    </w:p>
    <w:tbl>
      <w:tblPr>
        <w:tblStyle w:val="LightList-Accent11"/>
        <w:tblW w:w="8460" w:type="dxa"/>
        <w:tblInd w:w="720" w:type="dxa"/>
        <w:tblLook w:val="04A0"/>
      </w:tblPr>
      <w:tblGrid>
        <w:gridCol w:w="1940"/>
        <w:gridCol w:w="1417"/>
        <w:gridCol w:w="5103"/>
      </w:tblGrid>
      <w:tr w:rsidR="00E06DCF" w:rsidTr="008A25FB">
        <w:trPr>
          <w:cnfStyle w:val="100000000000"/>
        </w:trPr>
        <w:tc>
          <w:tcPr>
            <w:cnfStyle w:val="001000000000"/>
            <w:tcW w:w="1940" w:type="dxa"/>
          </w:tcPr>
          <w:p w:rsidR="00E06DCF" w:rsidRDefault="00E06DCF" w:rsidP="00970953">
            <w:pPr>
              <w:pStyle w:val="TableHeader"/>
            </w:pPr>
            <w:r>
              <w:t>Operator/Function Name</w:t>
            </w:r>
          </w:p>
        </w:tc>
        <w:tc>
          <w:tcPr>
            <w:tcW w:w="1417" w:type="dxa"/>
          </w:tcPr>
          <w:p w:rsidR="00E06DCF" w:rsidRDefault="00E06DCF" w:rsidP="00970953">
            <w:pPr>
              <w:pStyle w:val="TableHeader"/>
              <w:cnfStyle w:val="100000000000"/>
            </w:pPr>
            <w:r>
              <w:t>Expression Form</w:t>
            </w:r>
          </w:p>
        </w:tc>
        <w:tc>
          <w:tcPr>
            <w:tcW w:w="5103" w:type="dxa"/>
          </w:tcPr>
          <w:p w:rsidR="00E06DCF" w:rsidRDefault="00E06DCF" w:rsidP="00970953">
            <w:pPr>
              <w:pStyle w:val="TableHeader"/>
              <w:cnfStyle w:val="100000000000"/>
            </w:pPr>
            <w:r>
              <w:t xml:space="preserve">Short Description </w:t>
            </w:r>
          </w:p>
        </w:tc>
      </w:tr>
      <w:tr w:rsidR="00E06DCF" w:rsidTr="008A25FB">
        <w:trPr>
          <w:cnfStyle w:val="000000100000"/>
        </w:trPr>
        <w:tc>
          <w:tcPr>
            <w:cnfStyle w:val="001000000000"/>
            <w:tcW w:w="1940" w:type="dxa"/>
          </w:tcPr>
          <w:p w:rsidR="00E06DCF" w:rsidRPr="008B72D8" w:rsidRDefault="00E06DCF" w:rsidP="00E06DCF">
            <w:pPr>
              <w:rPr>
                <w:rStyle w:val="CodeInline"/>
              </w:rPr>
            </w:pPr>
            <w:r w:rsidRPr="008B72D8">
              <w:rPr>
                <w:rStyle w:val="CodeInline"/>
              </w:rPr>
              <w:t>(+)</w:t>
            </w:r>
          </w:p>
        </w:tc>
        <w:tc>
          <w:tcPr>
            <w:tcW w:w="1417" w:type="dxa"/>
          </w:tcPr>
          <w:p w:rsidR="00E06DCF" w:rsidRPr="008B72D8" w:rsidRDefault="00E06DCF" w:rsidP="00E06DCF">
            <w:pPr>
              <w:cnfStyle w:val="000000100000"/>
              <w:rPr>
                <w:rStyle w:val="CodeInline"/>
                <w:b/>
              </w:rPr>
            </w:pPr>
            <w:r w:rsidRPr="008B72D8">
              <w:rPr>
                <w:rStyle w:val="CodeInline"/>
                <w:b/>
              </w:rPr>
              <w:t>x + y</w:t>
            </w:r>
          </w:p>
        </w:tc>
        <w:tc>
          <w:tcPr>
            <w:tcW w:w="5103" w:type="dxa"/>
          </w:tcPr>
          <w:p w:rsidR="00E06DCF" w:rsidRDefault="00E06DCF" w:rsidP="00E06DCF">
            <w:pPr>
              <w:pStyle w:val="Description"/>
              <w:cnfStyle w:val="000000100000"/>
              <w:rPr>
                <w:lang w:eastAsia="en-GB"/>
              </w:rPr>
            </w:pPr>
            <w:r>
              <w:rPr>
                <w:lang w:eastAsia="en-GB"/>
              </w:rPr>
              <w:t>Checked overloaded addition</w:t>
            </w:r>
          </w:p>
        </w:tc>
      </w:tr>
      <w:tr w:rsidR="00E06DCF" w:rsidTr="008A25FB">
        <w:tc>
          <w:tcPr>
            <w:cnfStyle w:val="001000000000"/>
            <w:tcW w:w="1940" w:type="dxa"/>
          </w:tcPr>
          <w:p w:rsidR="00E06DCF" w:rsidRPr="008B72D8" w:rsidRDefault="00E06DCF" w:rsidP="00E06DCF">
            <w:pPr>
              <w:rPr>
                <w:rStyle w:val="CodeInline"/>
              </w:rPr>
            </w:pPr>
            <w:r w:rsidRPr="008B72D8">
              <w:rPr>
                <w:rStyle w:val="CodeInline"/>
              </w:rPr>
              <w:t>(-)</w:t>
            </w:r>
          </w:p>
        </w:tc>
        <w:tc>
          <w:tcPr>
            <w:tcW w:w="1417" w:type="dxa"/>
          </w:tcPr>
          <w:p w:rsidR="00E06DCF" w:rsidRPr="008B72D8" w:rsidRDefault="00E06DCF" w:rsidP="00E06DCF">
            <w:pPr>
              <w:cnfStyle w:val="000000000000"/>
              <w:rPr>
                <w:rStyle w:val="CodeInline"/>
                <w:b/>
              </w:rPr>
            </w:pPr>
            <w:r w:rsidRPr="008B72D8">
              <w:rPr>
                <w:rStyle w:val="CodeInline"/>
                <w:b/>
              </w:rPr>
              <w:t>x – y</w:t>
            </w:r>
          </w:p>
        </w:tc>
        <w:tc>
          <w:tcPr>
            <w:tcW w:w="5103" w:type="dxa"/>
          </w:tcPr>
          <w:p w:rsidR="00E06DCF" w:rsidRDefault="00E06DCF" w:rsidP="00E06DCF">
            <w:pPr>
              <w:pStyle w:val="Description"/>
              <w:cnfStyle w:val="000000000000"/>
              <w:rPr>
                <w:lang w:eastAsia="en-GB"/>
              </w:rPr>
            </w:pPr>
            <w:r>
              <w:rPr>
                <w:lang w:eastAsia="en-GB"/>
              </w:rPr>
              <w:t>Checked overloaded subtraction</w:t>
            </w:r>
          </w:p>
        </w:tc>
      </w:tr>
      <w:tr w:rsidR="00E06DCF" w:rsidTr="008A25FB">
        <w:trPr>
          <w:cnfStyle w:val="000000100000"/>
        </w:trPr>
        <w:tc>
          <w:tcPr>
            <w:cnfStyle w:val="001000000000"/>
            <w:tcW w:w="1940" w:type="dxa"/>
          </w:tcPr>
          <w:p w:rsidR="00E06DCF" w:rsidRPr="008B72D8" w:rsidRDefault="00E06DCF" w:rsidP="00E06DCF">
            <w:pPr>
              <w:rPr>
                <w:rStyle w:val="CodeInline"/>
              </w:rPr>
            </w:pPr>
            <w:r w:rsidRPr="008B72D8">
              <w:rPr>
                <w:rStyle w:val="CodeInline"/>
              </w:rPr>
              <w:t>(*)</w:t>
            </w:r>
          </w:p>
        </w:tc>
        <w:tc>
          <w:tcPr>
            <w:tcW w:w="1417" w:type="dxa"/>
          </w:tcPr>
          <w:p w:rsidR="00E06DCF" w:rsidRPr="008B72D8" w:rsidRDefault="00E06DCF" w:rsidP="00E06DCF">
            <w:pPr>
              <w:cnfStyle w:val="000000100000"/>
              <w:rPr>
                <w:rStyle w:val="CodeInline"/>
                <w:b/>
              </w:rPr>
            </w:pPr>
            <w:r w:rsidRPr="008B72D8">
              <w:rPr>
                <w:rStyle w:val="CodeInline"/>
                <w:b/>
              </w:rPr>
              <w:t>x * y</w:t>
            </w:r>
          </w:p>
        </w:tc>
        <w:tc>
          <w:tcPr>
            <w:tcW w:w="5103" w:type="dxa"/>
          </w:tcPr>
          <w:p w:rsidR="00E06DCF" w:rsidRDefault="00E06DCF" w:rsidP="00E06DCF">
            <w:pPr>
              <w:pStyle w:val="Description"/>
              <w:cnfStyle w:val="000000100000"/>
              <w:rPr>
                <w:lang w:eastAsia="en-GB"/>
              </w:rPr>
            </w:pPr>
            <w:r>
              <w:rPr>
                <w:lang w:eastAsia="en-GB"/>
              </w:rPr>
              <w:t>Checked overloaded multiplication</w:t>
            </w:r>
          </w:p>
        </w:tc>
      </w:tr>
      <w:tr w:rsidR="00E06DCF" w:rsidTr="008A25FB">
        <w:tc>
          <w:tcPr>
            <w:cnfStyle w:val="001000000000"/>
            <w:tcW w:w="1940" w:type="dxa"/>
          </w:tcPr>
          <w:p w:rsidR="00E06DCF" w:rsidRPr="008B72D8" w:rsidRDefault="00E06DCF" w:rsidP="00E06DCF">
            <w:pPr>
              <w:rPr>
                <w:rStyle w:val="CodeInline"/>
              </w:rPr>
            </w:pPr>
            <w:r w:rsidRPr="008B72D8">
              <w:rPr>
                <w:rStyle w:val="CodeInline"/>
              </w:rPr>
              <w:t>(~-)</w:t>
            </w:r>
          </w:p>
        </w:tc>
        <w:tc>
          <w:tcPr>
            <w:tcW w:w="1417" w:type="dxa"/>
          </w:tcPr>
          <w:p w:rsidR="00E06DCF" w:rsidRPr="008B72D8" w:rsidRDefault="00E06DCF" w:rsidP="00E06DCF">
            <w:pPr>
              <w:cnfStyle w:val="000000000000"/>
              <w:rPr>
                <w:rStyle w:val="CodeInline"/>
                <w:b/>
              </w:rPr>
            </w:pPr>
            <w:r w:rsidRPr="008B72D8">
              <w:rPr>
                <w:rStyle w:val="CodeInline"/>
                <w:b/>
              </w:rPr>
              <w:t xml:space="preserve">-x </w:t>
            </w:r>
          </w:p>
        </w:tc>
        <w:tc>
          <w:tcPr>
            <w:tcW w:w="5103" w:type="dxa"/>
          </w:tcPr>
          <w:p w:rsidR="00E06DCF" w:rsidRDefault="00E06DCF" w:rsidP="00E06DCF">
            <w:pPr>
              <w:pStyle w:val="Description"/>
              <w:cnfStyle w:val="000000000000"/>
              <w:rPr>
                <w:lang w:eastAsia="en-GB"/>
              </w:rPr>
            </w:pPr>
            <w:r>
              <w:rPr>
                <w:lang w:eastAsia="en-GB"/>
              </w:rPr>
              <w:t>Checked overloaded unary negation</w:t>
            </w:r>
          </w:p>
        </w:tc>
      </w:tr>
      <w:tr w:rsidR="00E06DCF" w:rsidTr="008A25FB">
        <w:trPr>
          <w:cnfStyle w:val="000000100000"/>
        </w:trPr>
        <w:tc>
          <w:tcPr>
            <w:cnfStyle w:val="001000000000"/>
            <w:tcW w:w="1940" w:type="dxa"/>
          </w:tcPr>
          <w:p w:rsidR="00E06DCF" w:rsidRPr="008B72D8" w:rsidRDefault="00E06DCF" w:rsidP="00E06DCF">
            <w:pPr>
              <w:rPr>
                <w:rStyle w:val="CodeInline"/>
              </w:rPr>
            </w:pPr>
            <w:r w:rsidRPr="008B72D8">
              <w:rPr>
                <w:rStyle w:val="CodeInline"/>
              </w:rPr>
              <w:t>byte</w:t>
            </w:r>
          </w:p>
        </w:tc>
        <w:tc>
          <w:tcPr>
            <w:tcW w:w="1417" w:type="dxa"/>
          </w:tcPr>
          <w:p w:rsidR="00E06DCF" w:rsidRPr="008B72D8" w:rsidRDefault="00E06DCF" w:rsidP="00E06DCF">
            <w:pPr>
              <w:cnfStyle w:val="000000100000"/>
              <w:rPr>
                <w:rStyle w:val="CodeInline"/>
                <w:b/>
              </w:rPr>
            </w:pPr>
            <w:r w:rsidRPr="008B72D8">
              <w:rPr>
                <w:rStyle w:val="CodeInline"/>
                <w:b/>
              </w:rPr>
              <w:t>byte x</w:t>
            </w:r>
          </w:p>
        </w:tc>
        <w:tc>
          <w:tcPr>
            <w:tcW w:w="5103" w:type="dxa"/>
          </w:tcPr>
          <w:p w:rsidR="00E06DCF" w:rsidRDefault="00E06DCF" w:rsidP="00E06DCF">
            <w:pPr>
              <w:pStyle w:val="Description"/>
              <w:cnfStyle w:val="000000100000"/>
              <w:rPr>
                <w:lang w:eastAsia="en-GB"/>
              </w:rPr>
            </w:pPr>
            <w:r>
              <w:rPr>
                <w:lang w:eastAsia="en-GB"/>
              </w:rPr>
              <w:t>Checked overloaded converstion to a byte</w:t>
            </w:r>
          </w:p>
        </w:tc>
      </w:tr>
      <w:tr w:rsidR="00E06DCF" w:rsidTr="008A25FB">
        <w:tc>
          <w:tcPr>
            <w:cnfStyle w:val="001000000000"/>
            <w:tcW w:w="1940" w:type="dxa"/>
          </w:tcPr>
          <w:p w:rsidR="00E06DCF" w:rsidRPr="008B72D8" w:rsidRDefault="00E06DCF" w:rsidP="00E06DCF">
            <w:pPr>
              <w:rPr>
                <w:rStyle w:val="CodeInline"/>
              </w:rPr>
            </w:pPr>
            <w:r w:rsidRPr="008B72D8">
              <w:rPr>
                <w:rStyle w:val="CodeInline"/>
              </w:rPr>
              <w:t>sbyte</w:t>
            </w:r>
          </w:p>
        </w:tc>
        <w:tc>
          <w:tcPr>
            <w:tcW w:w="1417" w:type="dxa"/>
          </w:tcPr>
          <w:p w:rsidR="00E06DCF" w:rsidRPr="008B72D8" w:rsidRDefault="00E06DCF" w:rsidP="00E06DCF">
            <w:pPr>
              <w:cnfStyle w:val="000000000000"/>
              <w:rPr>
                <w:rStyle w:val="CodeInline"/>
                <w:b/>
              </w:rPr>
            </w:pPr>
            <w:r w:rsidRPr="008B72D8">
              <w:rPr>
                <w:rStyle w:val="CodeInline"/>
                <w:b/>
              </w:rPr>
              <w:t>sbyte x</w:t>
            </w:r>
          </w:p>
        </w:tc>
        <w:tc>
          <w:tcPr>
            <w:tcW w:w="5103" w:type="dxa"/>
          </w:tcPr>
          <w:p w:rsidR="00E06DCF" w:rsidRDefault="00E06DCF" w:rsidP="00E06DCF">
            <w:pPr>
              <w:pStyle w:val="Description"/>
              <w:cnfStyle w:val="000000000000"/>
              <w:rPr>
                <w:lang w:eastAsia="en-GB"/>
              </w:rPr>
            </w:pPr>
            <w:r>
              <w:rPr>
                <w:lang w:eastAsia="en-GB"/>
              </w:rPr>
              <w:t>Checked overloaded converstion to a signed byte</w:t>
            </w:r>
          </w:p>
        </w:tc>
      </w:tr>
      <w:tr w:rsidR="00E06DCF" w:rsidTr="008A25FB">
        <w:trPr>
          <w:cnfStyle w:val="000000100000"/>
        </w:trPr>
        <w:tc>
          <w:tcPr>
            <w:cnfStyle w:val="001000000000"/>
            <w:tcW w:w="1940" w:type="dxa"/>
          </w:tcPr>
          <w:p w:rsidR="00E06DCF" w:rsidRPr="008B72D8" w:rsidRDefault="00E06DCF" w:rsidP="00E06DCF">
            <w:pPr>
              <w:rPr>
                <w:rStyle w:val="CodeInline"/>
              </w:rPr>
            </w:pPr>
            <w:r w:rsidRPr="008B72D8">
              <w:rPr>
                <w:rStyle w:val="CodeInline"/>
              </w:rPr>
              <w:t>int16</w:t>
            </w:r>
          </w:p>
        </w:tc>
        <w:tc>
          <w:tcPr>
            <w:tcW w:w="1417" w:type="dxa"/>
          </w:tcPr>
          <w:p w:rsidR="00E06DCF" w:rsidRPr="008B72D8" w:rsidRDefault="00E06DCF" w:rsidP="00E06DCF">
            <w:pPr>
              <w:cnfStyle w:val="000000100000"/>
              <w:rPr>
                <w:rStyle w:val="CodeInline"/>
                <w:b/>
              </w:rPr>
            </w:pPr>
            <w:r w:rsidRPr="008B72D8">
              <w:rPr>
                <w:rStyle w:val="CodeInline"/>
                <w:b/>
              </w:rPr>
              <w:t>int16 x</w:t>
            </w:r>
          </w:p>
        </w:tc>
        <w:tc>
          <w:tcPr>
            <w:tcW w:w="5103" w:type="dxa"/>
          </w:tcPr>
          <w:p w:rsidR="00E06DCF" w:rsidRDefault="00E06DCF" w:rsidP="00E06DCF">
            <w:pPr>
              <w:pStyle w:val="Description"/>
              <w:cnfStyle w:val="000000100000"/>
              <w:rPr>
                <w:lang w:eastAsia="en-GB"/>
              </w:rPr>
            </w:pPr>
            <w:r>
              <w:rPr>
                <w:lang w:eastAsia="en-GB"/>
              </w:rPr>
              <w:t>Checked overloaded converstion to a 16 bit integer</w:t>
            </w:r>
          </w:p>
        </w:tc>
      </w:tr>
      <w:tr w:rsidR="00E06DCF" w:rsidTr="008A25FB">
        <w:tc>
          <w:tcPr>
            <w:cnfStyle w:val="001000000000"/>
            <w:tcW w:w="1940" w:type="dxa"/>
          </w:tcPr>
          <w:p w:rsidR="00E06DCF" w:rsidRPr="008B72D8" w:rsidRDefault="00E06DCF" w:rsidP="00E06DCF">
            <w:pPr>
              <w:rPr>
                <w:rStyle w:val="CodeInline"/>
              </w:rPr>
            </w:pPr>
            <w:r w:rsidRPr="008B72D8">
              <w:rPr>
                <w:rStyle w:val="CodeInline"/>
              </w:rPr>
              <w:t>uint16</w:t>
            </w:r>
          </w:p>
        </w:tc>
        <w:tc>
          <w:tcPr>
            <w:tcW w:w="1417" w:type="dxa"/>
          </w:tcPr>
          <w:p w:rsidR="00E06DCF" w:rsidRPr="008B72D8" w:rsidRDefault="00E06DCF" w:rsidP="00E06DCF">
            <w:pPr>
              <w:cnfStyle w:val="000000000000"/>
              <w:rPr>
                <w:rStyle w:val="CodeInline"/>
                <w:b/>
              </w:rPr>
            </w:pPr>
            <w:r w:rsidRPr="008B72D8">
              <w:rPr>
                <w:rStyle w:val="CodeInline"/>
                <w:b/>
              </w:rPr>
              <w:t>uint16 x</w:t>
            </w:r>
          </w:p>
        </w:tc>
        <w:tc>
          <w:tcPr>
            <w:tcW w:w="5103" w:type="dxa"/>
          </w:tcPr>
          <w:p w:rsidR="00E06DCF" w:rsidRDefault="00E06DCF" w:rsidP="00E06DCF">
            <w:pPr>
              <w:pStyle w:val="Description"/>
              <w:cnfStyle w:val="000000000000"/>
              <w:rPr>
                <w:lang w:eastAsia="en-GB"/>
              </w:rPr>
            </w:pPr>
            <w:r>
              <w:rPr>
                <w:lang w:eastAsia="en-GB"/>
              </w:rPr>
              <w:t>Checked overloaded converstion to an unsigned 16 bit integer</w:t>
            </w:r>
          </w:p>
        </w:tc>
      </w:tr>
      <w:tr w:rsidR="00E06DCF" w:rsidTr="008A25FB">
        <w:trPr>
          <w:cnfStyle w:val="000000100000"/>
        </w:trPr>
        <w:tc>
          <w:tcPr>
            <w:cnfStyle w:val="001000000000"/>
            <w:tcW w:w="1940" w:type="dxa"/>
          </w:tcPr>
          <w:p w:rsidR="00E06DCF" w:rsidRPr="008B72D8" w:rsidRDefault="00E06DCF" w:rsidP="00E06DCF">
            <w:pPr>
              <w:rPr>
                <w:rStyle w:val="CodeInline"/>
              </w:rPr>
            </w:pPr>
            <w:r w:rsidRPr="008B72D8">
              <w:rPr>
                <w:rStyle w:val="CodeInline"/>
              </w:rPr>
              <w:t>int32, int</w:t>
            </w:r>
          </w:p>
        </w:tc>
        <w:tc>
          <w:tcPr>
            <w:tcW w:w="1417" w:type="dxa"/>
          </w:tcPr>
          <w:p w:rsidR="00E06DCF" w:rsidRPr="008B72D8" w:rsidRDefault="00E06DCF" w:rsidP="00E06DCF">
            <w:pPr>
              <w:cnfStyle w:val="000000100000"/>
              <w:rPr>
                <w:rStyle w:val="CodeInline"/>
                <w:b/>
              </w:rPr>
            </w:pPr>
            <w:r w:rsidRPr="008B72D8">
              <w:rPr>
                <w:rStyle w:val="CodeInline"/>
                <w:b/>
              </w:rPr>
              <w:t>int32 x</w:t>
            </w:r>
          </w:p>
          <w:p w:rsidR="00E06DCF" w:rsidRPr="00B96059" w:rsidRDefault="00E06DCF" w:rsidP="00E06DCF">
            <w:pPr>
              <w:cnfStyle w:val="000000100000"/>
              <w:rPr>
                <w:rStyle w:val="CodeInline"/>
              </w:rPr>
            </w:pPr>
            <w:r w:rsidRPr="008B72D8">
              <w:rPr>
                <w:rStyle w:val="CodeInline"/>
                <w:b/>
              </w:rPr>
              <w:t>int x</w:t>
            </w:r>
          </w:p>
        </w:tc>
        <w:tc>
          <w:tcPr>
            <w:tcW w:w="5103" w:type="dxa"/>
          </w:tcPr>
          <w:p w:rsidR="00E06DCF" w:rsidRDefault="00E06DCF" w:rsidP="00E06DCF">
            <w:pPr>
              <w:pStyle w:val="Description"/>
              <w:cnfStyle w:val="000000100000"/>
              <w:rPr>
                <w:lang w:eastAsia="en-GB"/>
              </w:rPr>
            </w:pPr>
            <w:r>
              <w:rPr>
                <w:lang w:eastAsia="en-GB"/>
              </w:rPr>
              <w:t>Checked overloaded converstion to a 32 bit integer</w:t>
            </w:r>
          </w:p>
        </w:tc>
      </w:tr>
      <w:tr w:rsidR="00E06DCF" w:rsidTr="008A25FB">
        <w:tc>
          <w:tcPr>
            <w:cnfStyle w:val="001000000000"/>
            <w:tcW w:w="1940" w:type="dxa"/>
          </w:tcPr>
          <w:p w:rsidR="00E06DCF" w:rsidRPr="008B72D8" w:rsidRDefault="00E06DCF" w:rsidP="00E06DCF">
            <w:pPr>
              <w:rPr>
                <w:rStyle w:val="CodeInline"/>
              </w:rPr>
            </w:pPr>
            <w:r w:rsidRPr="008B72D8">
              <w:rPr>
                <w:rStyle w:val="CodeInline"/>
              </w:rPr>
              <w:t>uint32</w:t>
            </w:r>
          </w:p>
        </w:tc>
        <w:tc>
          <w:tcPr>
            <w:tcW w:w="1417" w:type="dxa"/>
          </w:tcPr>
          <w:p w:rsidR="00E06DCF" w:rsidRPr="008B72D8" w:rsidRDefault="00E06DCF" w:rsidP="00E06DCF">
            <w:pPr>
              <w:cnfStyle w:val="000000000000"/>
              <w:rPr>
                <w:rStyle w:val="CodeInline"/>
                <w:b/>
              </w:rPr>
            </w:pPr>
            <w:r w:rsidRPr="008B72D8">
              <w:rPr>
                <w:rStyle w:val="CodeInline"/>
                <w:b/>
              </w:rPr>
              <w:t>uint32 x</w:t>
            </w:r>
          </w:p>
        </w:tc>
        <w:tc>
          <w:tcPr>
            <w:tcW w:w="5103" w:type="dxa"/>
          </w:tcPr>
          <w:p w:rsidR="00E06DCF" w:rsidRDefault="00E06DCF" w:rsidP="00E06DCF">
            <w:pPr>
              <w:pStyle w:val="Description"/>
              <w:cnfStyle w:val="000000000000"/>
              <w:rPr>
                <w:lang w:eastAsia="en-GB"/>
              </w:rPr>
            </w:pPr>
            <w:r>
              <w:rPr>
                <w:lang w:eastAsia="en-GB"/>
              </w:rPr>
              <w:t>Checked overloaded converstion to an unsigned 32 bit integer</w:t>
            </w:r>
          </w:p>
        </w:tc>
      </w:tr>
      <w:tr w:rsidR="00E06DCF" w:rsidTr="008A25FB">
        <w:trPr>
          <w:cnfStyle w:val="000000100000"/>
        </w:trPr>
        <w:tc>
          <w:tcPr>
            <w:cnfStyle w:val="001000000000"/>
            <w:tcW w:w="1940" w:type="dxa"/>
          </w:tcPr>
          <w:p w:rsidR="00E06DCF" w:rsidRPr="008B72D8" w:rsidRDefault="00E06DCF" w:rsidP="00E06DCF">
            <w:pPr>
              <w:rPr>
                <w:rStyle w:val="CodeInline"/>
              </w:rPr>
            </w:pPr>
            <w:r w:rsidRPr="008B72D8">
              <w:rPr>
                <w:rStyle w:val="CodeInline"/>
              </w:rPr>
              <w:t>int64</w:t>
            </w:r>
          </w:p>
        </w:tc>
        <w:tc>
          <w:tcPr>
            <w:tcW w:w="1417" w:type="dxa"/>
          </w:tcPr>
          <w:p w:rsidR="00E06DCF" w:rsidRPr="008B72D8" w:rsidRDefault="00E06DCF" w:rsidP="00E06DCF">
            <w:pPr>
              <w:cnfStyle w:val="000000100000"/>
              <w:rPr>
                <w:rStyle w:val="CodeInline"/>
                <w:b/>
              </w:rPr>
            </w:pPr>
            <w:r w:rsidRPr="008B72D8">
              <w:rPr>
                <w:rStyle w:val="CodeInline"/>
                <w:b/>
              </w:rPr>
              <w:t>int64 x</w:t>
            </w:r>
          </w:p>
        </w:tc>
        <w:tc>
          <w:tcPr>
            <w:tcW w:w="5103" w:type="dxa"/>
          </w:tcPr>
          <w:p w:rsidR="00E06DCF" w:rsidRDefault="00E06DCF" w:rsidP="00E06DCF">
            <w:pPr>
              <w:pStyle w:val="Description"/>
              <w:cnfStyle w:val="000000100000"/>
              <w:rPr>
                <w:lang w:eastAsia="en-GB"/>
              </w:rPr>
            </w:pPr>
            <w:r>
              <w:rPr>
                <w:lang w:eastAsia="en-GB"/>
              </w:rPr>
              <w:t>Checked overloaded converstion to a 64 bit integer</w:t>
            </w:r>
          </w:p>
        </w:tc>
      </w:tr>
      <w:tr w:rsidR="00E06DCF" w:rsidTr="008A25FB">
        <w:tc>
          <w:tcPr>
            <w:cnfStyle w:val="001000000000"/>
            <w:tcW w:w="1940" w:type="dxa"/>
          </w:tcPr>
          <w:p w:rsidR="00E06DCF" w:rsidRPr="008B72D8" w:rsidRDefault="00E06DCF" w:rsidP="00E06DCF">
            <w:pPr>
              <w:rPr>
                <w:rStyle w:val="CodeInline"/>
              </w:rPr>
            </w:pPr>
            <w:r w:rsidRPr="008B72D8">
              <w:rPr>
                <w:rStyle w:val="CodeInline"/>
              </w:rPr>
              <w:t>uint64</w:t>
            </w:r>
          </w:p>
        </w:tc>
        <w:tc>
          <w:tcPr>
            <w:tcW w:w="1417" w:type="dxa"/>
          </w:tcPr>
          <w:p w:rsidR="00E06DCF" w:rsidRPr="008B72D8" w:rsidRDefault="00E06DCF" w:rsidP="00E06DCF">
            <w:pPr>
              <w:cnfStyle w:val="000000000000"/>
              <w:rPr>
                <w:rStyle w:val="CodeInline"/>
                <w:b/>
              </w:rPr>
            </w:pPr>
            <w:r w:rsidRPr="008B72D8">
              <w:rPr>
                <w:rStyle w:val="CodeInline"/>
                <w:b/>
              </w:rPr>
              <w:t>uint64 x</w:t>
            </w:r>
          </w:p>
        </w:tc>
        <w:tc>
          <w:tcPr>
            <w:tcW w:w="5103" w:type="dxa"/>
          </w:tcPr>
          <w:p w:rsidR="00E06DCF" w:rsidRDefault="00E06DCF" w:rsidP="00E06DCF">
            <w:pPr>
              <w:pStyle w:val="Description"/>
              <w:cnfStyle w:val="000000000000"/>
              <w:rPr>
                <w:lang w:eastAsia="en-GB"/>
              </w:rPr>
            </w:pPr>
            <w:r>
              <w:rPr>
                <w:lang w:eastAsia="en-GB"/>
              </w:rPr>
              <w:t>Checked overloaded converstion to an unsigned 64 bit integer</w:t>
            </w:r>
          </w:p>
        </w:tc>
      </w:tr>
      <w:tr w:rsidR="00E06DCF" w:rsidTr="008A25FB">
        <w:trPr>
          <w:cnfStyle w:val="000000100000"/>
        </w:trPr>
        <w:tc>
          <w:tcPr>
            <w:cnfStyle w:val="001000000000"/>
            <w:tcW w:w="1940" w:type="dxa"/>
          </w:tcPr>
          <w:p w:rsidR="00E06DCF" w:rsidRPr="008B72D8" w:rsidRDefault="00E06DCF" w:rsidP="00E06DCF">
            <w:pPr>
              <w:rPr>
                <w:rStyle w:val="CodeInline"/>
              </w:rPr>
            </w:pPr>
            <w:r w:rsidRPr="008B72D8">
              <w:rPr>
                <w:rStyle w:val="CodeInline"/>
              </w:rPr>
              <w:t>nativeint</w:t>
            </w:r>
          </w:p>
        </w:tc>
        <w:tc>
          <w:tcPr>
            <w:tcW w:w="1417" w:type="dxa"/>
          </w:tcPr>
          <w:p w:rsidR="00E06DCF" w:rsidRPr="008B72D8" w:rsidRDefault="00E06DCF" w:rsidP="00E06DCF">
            <w:pPr>
              <w:cnfStyle w:val="000000100000"/>
              <w:rPr>
                <w:rStyle w:val="CodeInline"/>
                <w:b/>
              </w:rPr>
            </w:pPr>
            <w:r w:rsidRPr="008B72D8">
              <w:rPr>
                <w:rStyle w:val="CodeInline"/>
                <w:b/>
              </w:rPr>
              <w:t>nativeint x</w:t>
            </w:r>
          </w:p>
        </w:tc>
        <w:tc>
          <w:tcPr>
            <w:tcW w:w="5103" w:type="dxa"/>
          </w:tcPr>
          <w:p w:rsidR="00E06DCF" w:rsidRDefault="00E06DCF" w:rsidP="00E06DCF">
            <w:pPr>
              <w:pStyle w:val="Description"/>
              <w:cnfStyle w:val="000000100000"/>
              <w:rPr>
                <w:lang w:eastAsia="en-GB"/>
              </w:rPr>
            </w:pPr>
            <w:r>
              <w:rPr>
                <w:lang w:eastAsia="en-GB"/>
              </w:rPr>
              <w:t>Checked overloaded converstion to an native integer</w:t>
            </w:r>
          </w:p>
        </w:tc>
      </w:tr>
      <w:tr w:rsidR="00E06DCF" w:rsidTr="008A25FB">
        <w:tc>
          <w:tcPr>
            <w:cnfStyle w:val="001000000000"/>
            <w:tcW w:w="1940" w:type="dxa"/>
          </w:tcPr>
          <w:p w:rsidR="00E06DCF" w:rsidRPr="008B72D8" w:rsidRDefault="00E06DCF" w:rsidP="00E06DCF">
            <w:pPr>
              <w:rPr>
                <w:rStyle w:val="CodeInline"/>
              </w:rPr>
            </w:pPr>
            <w:r w:rsidRPr="008B72D8">
              <w:rPr>
                <w:rStyle w:val="CodeInline"/>
              </w:rPr>
              <w:t>unativeint</w:t>
            </w:r>
          </w:p>
        </w:tc>
        <w:tc>
          <w:tcPr>
            <w:tcW w:w="1417" w:type="dxa"/>
          </w:tcPr>
          <w:p w:rsidR="00E06DCF" w:rsidRPr="008B72D8" w:rsidRDefault="00E06DCF" w:rsidP="00E06DCF">
            <w:pPr>
              <w:cnfStyle w:val="000000000000"/>
              <w:rPr>
                <w:rStyle w:val="CodeInline"/>
                <w:b/>
              </w:rPr>
            </w:pPr>
            <w:r w:rsidRPr="008B72D8">
              <w:rPr>
                <w:rStyle w:val="CodeInline"/>
                <w:b/>
              </w:rPr>
              <w:t>unativeint x</w:t>
            </w:r>
          </w:p>
        </w:tc>
        <w:tc>
          <w:tcPr>
            <w:tcW w:w="5103" w:type="dxa"/>
          </w:tcPr>
          <w:p w:rsidR="00E06DCF" w:rsidRDefault="00E06DCF" w:rsidP="00E06DCF">
            <w:pPr>
              <w:pStyle w:val="Description"/>
              <w:cnfStyle w:val="000000000000"/>
              <w:rPr>
                <w:lang w:eastAsia="en-GB"/>
              </w:rPr>
            </w:pPr>
            <w:r>
              <w:rPr>
                <w:lang w:eastAsia="en-GB"/>
              </w:rPr>
              <w:t>Checked overloaded converstion to an unsigned native integer</w:t>
            </w:r>
          </w:p>
        </w:tc>
      </w:tr>
      <w:tr w:rsidR="00E06DCF" w:rsidTr="008A25FB">
        <w:trPr>
          <w:cnfStyle w:val="000000100000"/>
        </w:trPr>
        <w:tc>
          <w:tcPr>
            <w:cnfStyle w:val="001000000000"/>
            <w:tcW w:w="1940" w:type="dxa"/>
          </w:tcPr>
          <w:p w:rsidR="00E06DCF" w:rsidRPr="008B72D8" w:rsidRDefault="00E06DCF" w:rsidP="00E06DCF">
            <w:pPr>
              <w:rPr>
                <w:rStyle w:val="CodeInline"/>
              </w:rPr>
            </w:pPr>
            <w:r w:rsidRPr="008B72D8">
              <w:rPr>
                <w:rStyle w:val="CodeInline"/>
              </w:rPr>
              <w:t>char</w:t>
            </w:r>
          </w:p>
        </w:tc>
        <w:tc>
          <w:tcPr>
            <w:tcW w:w="1417" w:type="dxa"/>
          </w:tcPr>
          <w:p w:rsidR="00E06DCF" w:rsidRPr="008B72D8" w:rsidRDefault="00E06DCF" w:rsidP="00E06DCF">
            <w:pPr>
              <w:cnfStyle w:val="000000100000"/>
              <w:rPr>
                <w:rStyle w:val="CodeInline"/>
                <w:b/>
              </w:rPr>
            </w:pPr>
            <w:r w:rsidRPr="008B72D8">
              <w:rPr>
                <w:rStyle w:val="CodeInline"/>
                <w:b/>
              </w:rPr>
              <w:t>char x</w:t>
            </w:r>
          </w:p>
        </w:tc>
        <w:tc>
          <w:tcPr>
            <w:tcW w:w="5103" w:type="dxa"/>
          </w:tcPr>
          <w:p w:rsidR="00E06DCF" w:rsidRDefault="00E06DCF" w:rsidP="00E06DCF">
            <w:pPr>
              <w:pStyle w:val="Description"/>
              <w:cnfStyle w:val="000000100000"/>
              <w:rPr>
                <w:lang w:eastAsia="en-GB"/>
              </w:rPr>
            </w:pPr>
            <w:r>
              <w:rPr>
                <w:lang w:eastAsia="en-GB"/>
              </w:rPr>
              <w:t>Checked overloaded converstion to a System.Char value</w:t>
            </w:r>
          </w:p>
        </w:tc>
      </w:tr>
    </w:tbl>
    <w:p w:rsidR="00B9013C" w:rsidRPr="00DF274C" w:rsidRDefault="008A25FB" w:rsidP="0019287C">
      <w:pPr>
        <w:pStyle w:val="Heading2"/>
      </w:pPr>
      <w:bookmarkStart w:id="1317" w:name="_Toc265492404"/>
      <w:r>
        <w:t>Type Abbreviations</w:t>
      </w:r>
      <w:bookmarkEnd w:id="1317"/>
    </w:p>
    <w:p w:rsidR="00E06DCF" w:rsidRPr="00DF274C" w:rsidRDefault="00E06DCF" w:rsidP="004E3037">
      <w:pPr>
        <w:pStyle w:val="BodyText"/>
      </w:pPr>
      <w:r>
        <w:t xml:space="preserve">See the F# Language specification for the full collection of operators. </w:t>
      </w:r>
    </w:p>
    <w:tbl>
      <w:tblPr>
        <w:tblStyle w:val="LightList-Accent11"/>
        <w:tblW w:w="8460" w:type="dxa"/>
        <w:tblInd w:w="720" w:type="dxa"/>
        <w:tblLook w:val="04A0"/>
      </w:tblPr>
      <w:tblGrid>
        <w:gridCol w:w="1891"/>
        <w:gridCol w:w="1800"/>
        <w:gridCol w:w="4769"/>
      </w:tblGrid>
      <w:tr w:rsidR="004E3037" w:rsidTr="004E3037">
        <w:trPr>
          <w:cnfStyle w:val="100000000000"/>
        </w:trPr>
        <w:tc>
          <w:tcPr>
            <w:cnfStyle w:val="001000000000"/>
            <w:tcW w:w="1891" w:type="dxa"/>
          </w:tcPr>
          <w:p w:rsidR="004E3037" w:rsidRDefault="004E3037" w:rsidP="00970953">
            <w:pPr>
              <w:pStyle w:val="TableHeader"/>
            </w:pPr>
            <w:r>
              <w:t>Type Name</w:t>
            </w:r>
          </w:p>
        </w:tc>
        <w:tc>
          <w:tcPr>
            <w:tcW w:w="1800" w:type="dxa"/>
          </w:tcPr>
          <w:p w:rsidR="004E3037" w:rsidRDefault="004E3037" w:rsidP="00970953">
            <w:pPr>
              <w:pStyle w:val="TableHeader"/>
              <w:cnfStyle w:val="100000000000"/>
            </w:pPr>
            <w:r>
              <w:t>Example</w:t>
            </w:r>
          </w:p>
        </w:tc>
        <w:tc>
          <w:tcPr>
            <w:tcW w:w="4769" w:type="dxa"/>
          </w:tcPr>
          <w:p w:rsidR="004E3037" w:rsidRDefault="004E3037" w:rsidP="00970953">
            <w:pPr>
              <w:pStyle w:val="TableHeader"/>
              <w:cnfStyle w:val="100000000000"/>
            </w:pPr>
            <w:r>
              <w:t xml:space="preserve">Short Description </w:t>
            </w:r>
          </w:p>
        </w:tc>
      </w:tr>
      <w:tr w:rsidR="004E3037" w:rsidTr="004E3037">
        <w:trPr>
          <w:cnfStyle w:val="000000100000"/>
        </w:trPr>
        <w:tc>
          <w:tcPr>
            <w:cnfStyle w:val="001000000000"/>
            <w:tcW w:w="1891" w:type="dxa"/>
          </w:tcPr>
          <w:p w:rsidR="004E3037" w:rsidRPr="008B72D8" w:rsidRDefault="00C05756" w:rsidP="001A101E">
            <w:pPr>
              <w:rPr>
                <w:rStyle w:val="CodeInline"/>
              </w:rPr>
            </w:pPr>
            <w:r>
              <w:rPr>
                <w:rStyle w:val="CodeInline"/>
              </w:rPr>
              <w:t>list&lt;'T&gt;</w:t>
            </w:r>
          </w:p>
        </w:tc>
        <w:tc>
          <w:tcPr>
            <w:tcW w:w="1800" w:type="dxa"/>
          </w:tcPr>
          <w:p w:rsidR="004E3037" w:rsidRPr="008B72D8" w:rsidRDefault="004E3037" w:rsidP="001A101E">
            <w:pPr>
              <w:cnfStyle w:val="000000100000"/>
              <w:rPr>
                <w:rStyle w:val="CodeInline"/>
                <w:b/>
              </w:rPr>
            </w:pPr>
            <w:r>
              <w:rPr>
                <w:rStyle w:val="CodeInline"/>
                <w:b/>
              </w:rPr>
              <w:t>int list</w:t>
            </w:r>
          </w:p>
        </w:tc>
        <w:tc>
          <w:tcPr>
            <w:tcW w:w="4769" w:type="dxa"/>
          </w:tcPr>
          <w:p w:rsidR="004E3037" w:rsidRDefault="004E3037" w:rsidP="001A101E">
            <w:pPr>
              <w:pStyle w:val="Description"/>
              <w:cnfStyle w:val="000000100000"/>
              <w:rPr>
                <w:lang w:eastAsia="en-GB"/>
              </w:rPr>
            </w:pPr>
            <w:r>
              <w:rPr>
                <w:lang w:eastAsia="en-GB"/>
              </w:rPr>
              <w:t>FSharp.Core.List&lt;</w:t>
            </w:r>
            <w:r w:rsidR="00553CB7">
              <w:rPr>
                <w:lang w:eastAsia="en-GB"/>
              </w:rPr>
              <w:t>'T</w:t>
            </w:r>
            <w:r>
              <w:rPr>
                <w:lang w:eastAsia="en-GB"/>
              </w:rPr>
              <w:t>&gt;</w:t>
            </w:r>
          </w:p>
        </w:tc>
      </w:tr>
      <w:tr w:rsidR="004E3037" w:rsidTr="004E3037">
        <w:tc>
          <w:tcPr>
            <w:cnfStyle w:val="001000000000"/>
            <w:tcW w:w="1891" w:type="dxa"/>
          </w:tcPr>
          <w:p w:rsidR="004E3037" w:rsidRPr="008B72D8" w:rsidRDefault="004E3037" w:rsidP="004E3037">
            <w:pPr>
              <w:rPr>
                <w:rStyle w:val="CodeInline"/>
              </w:rPr>
            </w:pPr>
            <w:r>
              <w:rPr>
                <w:rStyle w:val="CodeInline"/>
              </w:rPr>
              <w:t>seq&lt;</w:t>
            </w:r>
            <w:r w:rsidR="00553CB7">
              <w:rPr>
                <w:rStyle w:val="CodeInline"/>
              </w:rPr>
              <w:t>'T</w:t>
            </w:r>
            <w:r>
              <w:rPr>
                <w:rStyle w:val="CodeInline"/>
              </w:rPr>
              <w:t>&gt;</w:t>
            </w:r>
          </w:p>
        </w:tc>
        <w:tc>
          <w:tcPr>
            <w:tcW w:w="1800" w:type="dxa"/>
          </w:tcPr>
          <w:p w:rsidR="004E3037" w:rsidRPr="008B72D8" w:rsidRDefault="004E3037" w:rsidP="004E3037">
            <w:pPr>
              <w:cnfStyle w:val="000000000000"/>
              <w:rPr>
                <w:rStyle w:val="CodeInline"/>
                <w:b/>
              </w:rPr>
            </w:pPr>
            <w:r>
              <w:rPr>
                <w:rStyle w:val="CodeInline"/>
                <w:b/>
              </w:rPr>
              <w:t>seq&lt;int&gt;</w:t>
            </w:r>
          </w:p>
        </w:tc>
        <w:tc>
          <w:tcPr>
            <w:tcW w:w="4769" w:type="dxa"/>
          </w:tcPr>
          <w:p w:rsidR="004E3037" w:rsidRDefault="004E3037" w:rsidP="001A101E">
            <w:pPr>
              <w:pStyle w:val="Description"/>
              <w:cnfStyle w:val="000000000000"/>
              <w:rPr>
                <w:lang w:eastAsia="en-GB"/>
              </w:rPr>
            </w:pPr>
            <w:r>
              <w:rPr>
                <w:lang w:eastAsia="en-GB"/>
              </w:rPr>
              <w:t>System.Collections.Generic.IEnumerable&lt;</w:t>
            </w:r>
            <w:r w:rsidR="00553CB7">
              <w:rPr>
                <w:lang w:eastAsia="en-GB"/>
              </w:rPr>
              <w:t>'T</w:t>
            </w:r>
            <w:r>
              <w:rPr>
                <w:lang w:eastAsia="en-GB"/>
              </w:rPr>
              <w:t>&gt;</w:t>
            </w:r>
          </w:p>
        </w:tc>
      </w:tr>
      <w:tr w:rsidR="004E3037" w:rsidTr="004E3037">
        <w:trPr>
          <w:cnfStyle w:val="000000100000"/>
        </w:trPr>
        <w:tc>
          <w:tcPr>
            <w:cnfStyle w:val="001000000000"/>
            <w:tcW w:w="1891" w:type="dxa"/>
          </w:tcPr>
          <w:p w:rsidR="004E3037" w:rsidRPr="008B72D8" w:rsidRDefault="004E3037" w:rsidP="001A101E">
            <w:pPr>
              <w:rPr>
                <w:rStyle w:val="CodeInline"/>
              </w:rPr>
            </w:pPr>
            <w:r>
              <w:rPr>
                <w:rStyle w:val="CodeInline"/>
              </w:rPr>
              <w:t>ResizeArray&lt;</w:t>
            </w:r>
            <w:r w:rsidR="00553CB7">
              <w:rPr>
                <w:rStyle w:val="CodeInline"/>
              </w:rPr>
              <w:t>'T</w:t>
            </w:r>
            <w:r>
              <w:rPr>
                <w:rStyle w:val="CodeInline"/>
              </w:rPr>
              <w:t>&gt;</w:t>
            </w:r>
          </w:p>
        </w:tc>
        <w:tc>
          <w:tcPr>
            <w:tcW w:w="1800" w:type="dxa"/>
          </w:tcPr>
          <w:p w:rsidR="004E3037" w:rsidRPr="008B72D8" w:rsidRDefault="004E3037" w:rsidP="001A101E">
            <w:pPr>
              <w:cnfStyle w:val="000000100000"/>
              <w:rPr>
                <w:rStyle w:val="CodeInline"/>
                <w:b/>
              </w:rPr>
            </w:pPr>
            <w:r>
              <w:rPr>
                <w:rStyle w:val="CodeInline"/>
                <w:b/>
              </w:rPr>
              <w:t>ResizeArray&lt;int&gt;</w:t>
            </w:r>
          </w:p>
        </w:tc>
        <w:tc>
          <w:tcPr>
            <w:tcW w:w="4769" w:type="dxa"/>
          </w:tcPr>
          <w:p w:rsidR="004E3037" w:rsidRDefault="004E3037" w:rsidP="004E3037">
            <w:pPr>
              <w:pStyle w:val="Description"/>
              <w:cnfStyle w:val="000000100000"/>
              <w:rPr>
                <w:lang w:eastAsia="en-GB"/>
              </w:rPr>
            </w:pPr>
            <w:r>
              <w:rPr>
                <w:lang w:eastAsia="en-GB"/>
              </w:rPr>
              <w:t>System.Collections.Generic.List&lt;</w:t>
            </w:r>
            <w:r w:rsidR="00553CB7">
              <w:rPr>
                <w:lang w:eastAsia="en-GB"/>
              </w:rPr>
              <w:t>'T</w:t>
            </w:r>
            <w:r>
              <w:rPr>
                <w:lang w:eastAsia="en-GB"/>
              </w:rPr>
              <w:t>&gt;</w:t>
            </w:r>
          </w:p>
        </w:tc>
      </w:tr>
    </w:tbl>
    <w:p w:rsidR="004E3037" w:rsidRDefault="004E3037" w:rsidP="004E3037">
      <w:pPr>
        <w:pStyle w:val="Heading2"/>
        <w:ind w:left="576" w:hanging="576"/>
      </w:pPr>
      <w:bookmarkStart w:id="1318" w:name="_Toc207785812"/>
      <w:bookmarkStart w:id="1319" w:name="_Toc265492405"/>
      <w:r>
        <w:t>Special Types</w:t>
      </w:r>
      <w:bookmarkEnd w:id="1319"/>
    </w:p>
    <w:p w:rsidR="007069DC" w:rsidRPr="008B72D8" w:rsidRDefault="007069DC" w:rsidP="007069DC">
      <w:pPr>
        <w:pStyle w:val="Heading3"/>
      </w:pPr>
      <w:bookmarkStart w:id="1320" w:name="_Toc265492406"/>
      <w:r>
        <w:t>byref</w:t>
      </w:r>
      <w:r w:rsidRPr="008B72D8">
        <w:t>&lt;_&gt;</w:t>
      </w:r>
      <w:bookmarkEnd w:id="1320"/>
    </w:p>
    <w:p w:rsidR="007069DC" w:rsidRDefault="007069DC" w:rsidP="007069DC">
      <w:pPr>
        <w:pStyle w:val="BodyText"/>
      </w:pPr>
      <w:r>
        <w:t>This is a fake type, compiled to byref annotations in parameter passing positions. See the F# language specification</w:t>
      </w:r>
    </w:p>
    <w:p w:rsidR="00C43124" w:rsidRPr="008B72D8" w:rsidRDefault="00C43124" w:rsidP="00C43124">
      <w:pPr>
        <w:pStyle w:val="Heading3"/>
      </w:pPr>
      <w:bookmarkStart w:id="1321" w:name="_Toc265492407"/>
      <w:r>
        <w:t>float</w:t>
      </w:r>
      <w:r w:rsidRPr="008B72D8">
        <w:t>&lt;_&gt;</w:t>
      </w:r>
      <w:r>
        <w:t>, float32&lt;_&gt;, decimal&lt;_&gt;</w:t>
      </w:r>
      <w:bookmarkEnd w:id="1321"/>
    </w:p>
    <w:p w:rsidR="00C43124" w:rsidRDefault="00C43124" w:rsidP="00C43124">
      <w:pPr>
        <w:pStyle w:val="BodyText"/>
      </w:pPr>
      <w:r>
        <w:t>These are fake types, corresponding to System.Double, System.Single and System.Decimal with  units-of-measure annotations</w:t>
      </w:r>
    </w:p>
    <w:p w:rsidR="008A25FB" w:rsidRPr="008B72D8" w:rsidRDefault="008A25FB" w:rsidP="00D2220F">
      <w:pPr>
        <w:pStyle w:val="Heading3"/>
      </w:pPr>
      <w:bookmarkStart w:id="1322" w:name="_Toc265492408"/>
      <w:r w:rsidRPr="008B72D8">
        <w:t>nativeptr&lt;_&gt;</w:t>
      </w:r>
      <w:bookmarkEnd w:id="1318"/>
      <w:bookmarkEnd w:id="1322"/>
    </w:p>
    <w:p w:rsidR="007069DC" w:rsidRDefault="007069DC" w:rsidP="004E3037">
      <w:pPr>
        <w:pStyle w:val="BodyText"/>
      </w:pPr>
      <w:r>
        <w:t>This is a fake type, erased by the F# compiler. See the F# language specification</w:t>
      </w:r>
    </w:p>
    <w:p w:rsidR="004C4338" w:rsidRPr="001273FF" w:rsidDel="00E949EB" w:rsidRDefault="00294BBC" w:rsidP="00294BBC">
      <w:pPr>
        <w:pStyle w:val="Heading2"/>
        <w:ind w:left="576" w:hanging="576"/>
        <w:rPr>
          <w:del w:id="1323" w:author="Don Syme" w:date="2010-06-28T11:08:00Z"/>
        </w:rPr>
      </w:pPr>
      <w:del w:id="1324" w:author="Don Syme" w:date="2010-06-28T11:08:00Z">
        <w:r w:rsidDel="00E949EB">
          <w:lastRenderedPageBreak/>
          <w:delText>Printing</w:delText>
        </w:r>
        <w:r w:rsidR="008A25FB" w:rsidDel="00E949EB">
          <w:delText xml:space="preserve"> Functions (</w:delText>
        </w:r>
        <w:r w:rsidR="004C4338" w:rsidRPr="00DF274C" w:rsidDel="00E949EB">
          <w:delText>FSharp.Core.</w:delText>
        </w:r>
      </w:del>
      <w:del w:id="1325" w:author="Don Syme" w:date="2010-06-28T10:57:00Z">
        <w:r w:rsidR="004C4338" w:rsidRPr="00DF274C" w:rsidDel="00427F8B">
          <w:delText>Pervasives</w:delText>
        </w:r>
        <w:r w:rsidR="008A25FB" w:rsidDel="00427F8B">
          <w:delText xml:space="preserve"> </w:delText>
        </w:r>
      </w:del>
      <w:del w:id="1326" w:author="Don Syme" w:date="2010-06-28T11:08:00Z">
        <w:r w:rsidR="004C4338" w:rsidRPr="00DF274C" w:rsidDel="00E949EB">
          <w:delText>Module)</w:delText>
        </w:r>
        <w:bookmarkStart w:id="1327" w:name="_Toc265492409"/>
        <w:bookmarkEnd w:id="1327"/>
      </w:del>
    </w:p>
    <w:p w:rsidR="00C43124" w:rsidRPr="00DF274C" w:rsidDel="00E949EB" w:rsidRDefault="00C43124" w:rsidP="00C43124">
      <w:pPr>
        <w:pStyle w:val="BodyText"/>
        <w:rPr>
          <w:del w:id="1328" w:author="Don Syme" w:date="2010-06-28T11:08:00Z"/>
        </w:rPr>
      </w:pPr>
      <w:del w:id="1329" w:author="Don Syme" w:date="2010-06-28T11:08:00Z">
        <w:r w:rsidDel="00E949EB">
          <w:delText>The F# typesafe "printf" feature is heavily used in F# code and the following operators are defined by default for printing and formatting:</w:delText>
        </w:r>
        <w:bookmarkStart w:id="1330" w:name="_Toc265492410"/>
        <w:bookmarkEnd w:id="1330"/>
      </w:del>
    </w:p>
    <w:p w:rsidR="004C4338" w:rsidRPr="00D25F1D" w:rsidDel="00E949EB" w:rsidRDefault="00D25F1D" w:rsidP="00EC0F94">
      <w:pPr>
        <w:pStyle w:val="MiniHeading"/>
        <w:rPr>
          <w:del w:id="1331" w:author="Don Syme" w:date="2010-06-28T11:08:00Z"/>
        </w:rPr>
      </w:pPr>
      <w:del w:id="1332" w:author="Don Syme" w:date="2010-06-28T11:08:00Z">
        <w:r w:rsidRPr="00D25F1D" w:rsidDel="00E949EB">
          <w:delText>Summary</w:delText>
        </w:r>
        <w:bookmarkStart w:id="1333" w:name="_Toc265492411"/>
        <w:bookmarkEnd w:id="1333"/>
      </w:del>
    </w:p>
    <w:tbl>
      <w:tblPr>
        <w:tblStyle w:val="LightList-Accent11"/>
        <w:tblW w:w="8460" w:type="dxa"/>
        <w:tblInd w:w="720" w:type="dxa"/>
        <w:tblLook w:val="04A0"/>
      </w:tblPr>
      <w:tblGrid>
        <w:gridCol w:w="1940"/>
        <w:gridCol w:w="2410"/>
        <w:gridCol w:w="4110"/>
      </w:tblGrid>
      <w:tr w:rsidR="00D25F1D" w:rsidDel="00E949EB" w:rsidTr="00D25F1D">
        <w:trPr>
          <w:cnfStyle w:val="100000000000"/>
          <w:trHeight w:val="565"/>
          <w:del w:id="1334" w:author="Don Syme" w:date="2010-06-28T11:08:00Z"/>
        </w:trPr>
        <w:tc>
          <w:tcPr>
            <w:cnfStyle w:val="001000000000"/>
            <w:tcW w:w="1940" w:type="dxa"/>
          </w:tcPr>
          <w:p w:rsidR="00D25F1D" w:rsidDel="00E949EB" w:rsidRDefault="00D25F1D" w:rsidP="00970953">
            <w:pPr>
              <w:pStyle w:val="TableHeader"/>
              <w:rPr>
                <w:del w:id="1335" w:author="Don Syme" w:date="2010-06-28T11:08:00Z"/>
              </w:rPr>
            </w:pPr>
            <w:del w:id="1336" w:author="Don Syme" w:date="2010-06-28T11:08:00Z">
              <w:r w:rsidDel="00E949EB">
                <w:delText>Operator/Function Name</w:delText>
              </w:r>
              <w:bookmarkStart w:id="1337" w:name="_Toc265492412"/>
              <w:bookmarkEnd w:id="1337"/>
            </w:del>
          </w:p>
        </w:tc>
        <w:tc>
          <w:tcPr>
            <w:tcW w:w="2410" w:type="dxa"/>
          </w:tcPr>
          <w:p w:rsidR="00D25F1D" w:rsidDel="00E949EB" w:rsidRDefault="00D25F1D" w:rsidP="00970953">
            <w:pPr>
              <w:pStyle w:val="TableHeader"/>
              <w:cnfStyle w:val="100000000000"/>
              <w:rPr>
                <w:del w:id="1338" w:author="Don Syme" w:date="2010-06-28T11:08:00Z"/>
              </w:rPr>
            </w:pPr>
            <w:del w:id="1339" w:author="Don Syme" w:date="2010-06-28T11:08:00Z">
              <w:r w:rsidDel="00E949EB">
                <w:delText>Expression Form</w:delText>
              </w:r>
              <w:bookmarkStart w:id="1340" w:name="_Toc265492413"/>
              <w:bookmarkEnd w:id="1340"/>
            </w:del>
          </w:p>
        </w:tc>
        <w:tc>
          <w:tcPr>
            <w:tcW w:w="4110" w:type="dxa"/>
          </w:tcPr>
          <w:p w:rsidR="00D25F1D" w:rsidDel="00E949EB" w:rsidRDefault="00D25F1D" w:rsidP="00970953">
            <w:pPr>
              <w:pStyle w:val="TableHeader"/>
              <w:cnfStyle w:val="100000000000"/>
              <w:rPr>
                <w:del w:id="1341" w:author="Don Syme" w:date="2010-06-28T11:08:00Z"/>
              </w:rPr>
            </w:pPr>
            <w:del w:id="1342" w:author="Don Syme" w:date="2010-06-28T11:08:00Z">
              <w:r w:rsidDel="00E949EB">
                <w:delText xml:space="preserve">Short Description </w:delText>
              </w:r>
              <w:bookmarkStart w:id="1343" w:name="_Toc265492414"/>
              <w:bookmarkEnd w:id="1343"/>
            </w:del>
          </w:p>
        </w:tc>
        <w:bookmarkStart w:id="1344" w:name="_Toc265492415"/>
        <w:bookmarkEnd w:id="1344"/>
      </w:tr>
      <w:tr w:rsidR="00D25F1D" w:rsidDel="00E949EB" w:rsidTr="00D25F1D">
        <w:trPr>
          <w:cnfStyle w:val="000000100000"/>
          <w:del w:id="1345" w:author="Don Syme" w:date="2010-06-28T11:08:00Z"/>
        </w:trPr>
        <w:tc>
          <w:tcPr>
            <w:cnfStyle w:val="001000000000"/>
            <w:tcW w:w="1940" w:type="dxa"/>
          </w:tcPr>
          <w:p w:rsidR="00D25F1D" w:rsidRPr="008B72D8" w:rsidDel="00E949EB" w:rsidRDefault="00D25F1D" w:rsidP="0005229E">
            <w:pPr>
              <w:rPr>
                <w:del w:id="1346" w:author="Don Syme" w:date="2010-06-28T11:08:00Z"/>
                <w:rStyle w:val="CodeInline"/>
              </w:rPr>
            </w:pPr>
            <w:del w:id="1347" w:author="Don Syme" w:date="2010-06-28T11:08:00Z">
              <w:r w:rsidRPr="008A25FB" w:rsidDel="00E949EB">
                <w:rPr>
                  <w:rStyle w:val="CodeInline"/>
                </w:rPr>
                <w:delText>printf</w:delText>
              </w:r>
              <w:bookmarkStart w:id="1348" w:name="_Toc265492416"/>
              <w:bookmarkEnd w:id="1348"/>
            </w:del>
          </w:p>
        </w:tc>
        <w:tc>
          <w:tcPr>
            <w:tcW w:w="2410" w:type="dxa"/>
          </w:tcPr>
          <w:p w:rsidR="00D25F1D" w:rsidRPr="008B72D8" w:rsidDel="00E949EB" w:rsidRDefault="00D25F1D" w:rsidP="0005229E">
            <w:pPr>
              <w:cnfStyle w:val="000000100000"/>
              <w:rPr>
                <w:del w:id="1349" w:author="Don Syme" w:date="2010-06-28T11:08:00Z"/>
                <w:rStyle w:val="CodeInline"/>
                <w:b/>
              </w:rPr>
            </w:pPr>
            <w:del w:id="1350" w:author="Don Syme" w:date="2010-06-28T11:08:00Z">
              <w:r w:rsidRPr="008A25FB" w:rsidDel="00E949EB">
                <w:rPr>
                  <w:rStyle w:val="CodeInline"/>
                </w:rPr>
                <w:delText>printf</w:delText>
              </w:r>
              <w:r w:rsidDel="00E949EB">
                <w:rPr>
                  <w:rStyle w:val="CodeInline"/>
                </w:rPr>
                <w:delText xml:space="preserve"> "%s" msg</w:delText>
              </w:r>
              <w:bookmarkStart w:id="1351" w:name="_Toc265492417"/>
              <w:bookmarkEnd w:id="1351"/>
            </w:del>
          </w:p>
        </w:tc>
        <w:tc>
          <w:tcPr>
            <w:tcW w:w="4110" w:type="dxa"/>
          </w:tcPr>
          <w:p w:rsidR="00D25F1D" w:rsidDel="00E949EB" w:rsidRDefault="00D25F1D" w:rsidP="00D25F1D">
            <w:pPr>
              <w:pStyle w:val="Description"/>
              <w:cnfStyle w:val="000000100000"/>
              <w:rPr>
                <w:del w:id="1352" w:author="Don Syme" w:date="2010-06-28T11:08:00Z"/>
                <w:lang w:eastAsia="en-GB"/>
              </w:rPr>
            </w:pPr>
            <w:del w:id="1353" w:author="Don Syme" w:date="2010-06-28T11:08:00Z">
              <w:r w:rsidDel="00E949EB">
                <w:rPr>
                  <w:lang w:eastAsia="en-GB"/>
                </w:rPr>
                <w:delText>Format to stdout</w:delText>
              </w:r>
              <w:bookmarkStart w:id="1354" w:name="_Toc265492418"/>
              <w:bookmarkEnd w:id="1354"/>
            </w:del>
          </w:p>
        </w:tc>
        <w:bookmarkStart w:id="1355" w:name="_Toc265492419"/>
        <w:bookmarkEnd w:id="1355"/>
      </w:tr>
      <w:tr w:rsidR="00D25F1D" w:rsidDel="00E949EB" w:rsidTr="00D25F1D">
        <w:trPr>
          <w:del w:id="1356" w:author="Don Syme" w:date="2010-06-28T11:08:00Z"/>
        </w:trPr>
        <w:tc>
          <w:tcPr>
            <w:cnfStyle w:val="001000000000"/>
            <w:tcW w:w="1940" w:type="dxa"/>
          </w:tcPr>
          <w:p w:rsidR="00D25F1D" w:rsidRPr="008B72D8" w:rsidDel="00E949EB" w:rsidRDefault="00D25F1D" w:rsidP="0005229E">
            <w:pPr>
              <w:rPr>
                <w:del w:id="1357" w:author="Don Syme" w:date="2010-06-28T11:08:00Z"/>
                <w:rStyle w:val="CodeInline"/>
              </w:rPr>
            </w:pPr>
            <w:del w:id="1358" w:author="Don Syme" w:date="2010-06-28T11:08:00Z">
              <w:r w:rsidRPr="008A25FB" w:rsidDel="00E949EB">
                <w:rPr>
                  <w:rStyle w:val="CodeInline"/>
                </w:rPr>
                <w:delText>printf</w:delText>
              </w:r>
              <w:r w:rsidDel="00E949EB">
                <w:rPr>
                  <w:rStyle w:val="CodeInline"/>
                </w:rPr>
                <w:delText>n</w:delText>
              </w:r>
              <w:bookmarkStart w:id="1359" w:name="_Toc265492420"/>
              <w:bookmarkEnd w:id="1359"/>
            </w:del>
          </w:p>
        </w:tc>
        <w:tc>
          <w:tcPr>
            <w:tcW w:w="2410" w:type="dxa"/>
          </w:tcPr>
          <w:p w:rsidR="00D25F1D" w:rsidRPr="008B72D8" w:rsidDel="00E949EB" w:rsidRDefault="00D25F1D" w:rsidP="0005229E">
            <w:pPr>
              <w:cnfStyle w:val="000000000000"/>
              <w:rPr>
                <w:del w:id="1360" w:author="Don Syme" w:date="2010-06-28T11:08:00Z"/>
                <w:rStyle w:val="CodeInline"/>
                <w:b/>
              </w:rPr>
            </w:pPr>
            <w:del w:id="1361" w:author="Don Syme" w:date="2010-06-28T11:08:00Z">
              <w:r w:rsidRPr="008A25FB" w:rsidDel="00E949EB">
                <w:rPr>
                  <w:rStyle w:val="CodeInline"/>
                </w:rPr>
                <w:delText>printfn</w:delText>
              </w:r>
              <w:r w:rsidDel="00E949EB">
                <w:rPr>
                  <w:rStyle w:val="CodeInline"/>
                </w:rPr>
                <w:delText xml:space="preserve"> "%s" msg</w:delText>
              </w:r>
              <w:bookmarkStart w:id="1362" w:name="_Toc265492421"/>
              <w:bookmarkEnd w:id="1362"/>
            </w:del>
          </w:p>
        </w:tc>
        <w:tc>
          <w:tcPr>
            <w:tcW w:w="4110" w:type="dxa"/>
          </w:tcPr>
          <w:p w:rsidR="00D25F1D" w:rsidDel="00E949EB" w:rsidRDefault="00D25F1D" w:rsidP="0005229E">
            <w:pPr>
              <w:pStyle w:val="Description"/>
              <w:cnfStyle w:val="000000000000"/>
              <w:rPr>
                <w:del w:id="1363" w:author="Don Syme" w:date="2010-06-28T11:08:00Z"/>
                <w:lang w:eastAsia="en-GB"/>
              </w:rPr>
            </w:pPr>
            <w:del w:id="1364" w:author="Don Syme" w:date="2010-06-28T11:08:00Z">
              <w:r w:rsidDel="00E949EB">
                <w:rPr>
                  <w:lang w:eastAsia="en-GB"/>
                </w:rPr>
                <w:delText>Format to stdout, with newline</w:delText>
              </w:r>
              <w:bookmarkStart w:id="1365" w:name="_Toc265492422"/>
              <w:bookmarkEnd w:id="1365"/>
            </w:del>
          </w:p>
        </w:tc>
        <w:bookmarkStart w:id="1366" w:name="_Toc265492423"/>
        <w:bookmarkEnd w:id="1366"/>
      </w:tr>
      <w:tr w:rsidR="00D25F1D" w:rsidDel="00E949EB" w:rsidTr="00D25F1D">
        <w:trPr>
          <w:cnfStyle w:val="000000100000"/>
          <w:del w:id="1367" w:author="Don Syme" w:date="2010-06-28T11:08:00Z"/>
        </w:trPr>
        <w:tc>
          <w:tcPr>
            <w:cnfStyle w:val="001000000000"/>
            <w:tcW w:w="1940" w:type="dxa"/>
          </w:tcPr>
          <w:p w:rsidR="00D25F1D" w:rsidRPr="008B72D8" w:rsidDel="00E949EB" w:rsidRDefault="00D25F1D" w:rsidP="0005229E">
            <w:pPr>
              <w:rPr>
                <w:del w:id="1368" w:author="Don Syme" w:date="2010-06-28T11:08:00Z"/>
                <w:rStyle w:val="CodeInline"/>
              </w:rPr>
            </w:pPr>
            <w:del w:id="1369" w:author="Don Syme" w:date="2010-06-28T11:08:00Z">
              <w:r w:rsidDel="00E949EB">
                <w:rPr>
                  <w:rStyle w:val="CodeInline"/>
                </w:rPr>
                <w:delText>f</w:delText>
              </w:r>
              <w:r w:rsidRPr="008A25FB" w:rsidDel="00E949EB">
                <w:rPr>
                  <w:rStyle w:val="CodeInline"/>
                </w:rPr>
                <w:delText>printf</w:delText>
              </w:r>
              <w:bookmarkStart w:id="1370" w:name="_Toc265492424"/>
              <w:bookmarkEnd w:id="1370"/>
            </w:del>
          </w:p>
        </w:tc>
        <w:tc>
          <w:tcPr>
            <w:tcW w:w="2410" w:type="dxa"/>
          </w:tcPr>
          <w:p w:rsidR="00D25F1D" w:rsidRPr="008B72D8" w:rsidDel="00E949EB" w:rsidRDefault="00D25F1D" w:rsidP="0005229E">
            <w:pPr>
              <w:cnfStyle w:val="000000100000"/>
              <w:rPr>
                <w:del w:id="1371" w:author="Don Syme" w:date="2010-06-28T11:08:00Z"/>
                <w:rStyle w:val="CodeInline"/>
                <w:b/>
              </w:rPr>
            </w:pPr>
            <w:del w:id="1372" w:author="Don Syme" w:date="2010-06-28T11:08:00Z">
              <w:r w:rsidDel="00E949EB">
                <w:rPr>
                  <w:rStyle w:val="CodeInline"/>
                </w:rPr>
                <w:delText>f</w:delText>
              </w:r>
              <w:r w:rsidRPr="008A25FB" w:rsidDel="00E949EB">
                <w:rPr>
                  <w:rStyle w:val="CodeInline"/>
                </w:rPr>
                <w:delText>printf</w:delText>
              </w:r>
              <w:r w:rsidDel="00E949EB">
                <w:rPr>
                  <w:rStyle w:val="CodeInline"/>
                </w:rPr>
                <w:delText xml:space="preserve"> tw "%s" msg</w:delText>
              </w:r>
              <w:bookmarkStart w:id="1373" w:name="_Toc265492425"/>
              <w:bookmarkEnd w:id="1373"/>
            </w:del>
          </w:p>
        </w:tc>
        <w:tc>
          <w:tcPr>
            <w:tcW w:w="4110" w:type="dxa"/>
          </w:tcPr>
          <w:p w:rsidR="00D25F1D" w:rsidDel="00E949EB" w:rsidRDefault="00D25F1D" w:rsidP="0005229E">
            <w:pPr>
              <w:pStyle w:val="Description"/>
              <w:cnfStyle w:val="000000100000"/>
              <w:rPr>
                <w:del w:id="1374" w:author="Don Syme" w:date="2010-06-28T11:08:00Z"/>
                <w:lang w:eastAsia="en-GB"/>
              </w:rPr>
            </w:pPr>
            <w:del w:id="1375" w:author="Don Syme" w:date="2010-06-28T11:08:00Z">
              <w:r w:rsidDel="00E949EB">
                <w:rPr>
                  <w:lang w:eastAsia="en-GB"/>
                </w:rPr>
                <w:delText>Format to TextWriter</w:delText>
              </w:r>
              <w:bookmarkStart w:id="1376" w:name="_Toc265492426"/>
              <w:bookmarkEnd w:id="1376"/>
            </w:del>
          </w:p>
        </w:tc>
        <w:bookmarkStart w:id="1377" w:name="_Toc265492427"/>
        <w:bookmarkEnd w:id="1377"/>
      </w:tr>
      <w:tr w:rsidR="00D25F1D" w:rsidDel="00E949EB" w:rsidTr="00D25F1D">
        <w:trPr>
          <w:del w:id="1378" w:author="Don Syme" w:date="2010-06-28T11:08:00Z"/>
        </w:trPr>
        <w:tc>
          <w:tcPr>
            <w:cnfStyle w:val="001000000000"/>
            <w:tcW w:w="1940" w:type="dxa"/>
          </w:tcPr>
          <w:p w:rsidR="00D25F1D" w:rsidRPr="008B72D8" w:rsidDel="00E949EB" w:rsidRDefault="00D25F1D" w:rsidP="0005229E">
            <w:pPr>
              <w:rPr>
                <w:del w:id="1379" w:author="Don Syme" w:date="2010-06-28T11:08:00Z"/>
                <w:rStyle w:val="CodeInline"/>
              </w:rPr>
            </w:pPr>
            <w:del w:id="1380" w:author="Don Syme" w:date="2010-06-28T11:08:00Z">
              <w:r w:rsidDel="00E949EB">
                <w:rPr>
                  <w:rStyle w:val="CodeInline"/>
                </w:rPr>
                <w:delText>f</w:delText>
              </w:r>
              <w:r w:rsidRPr="008A25FB" w:rsidDel="00E949EB">
                <w:rPr>
                  <w:rStyle w:val="CodeInline"/>
                </w:rPr>
                <w:delText>printf</w:delText>
              </w:r>
              <w:r w:rsidDel="00E949EB">
                <w:rPr>
                  <w:rStyle w:val="CodeInline"/>
                </w:rPr>
                <w:delText>n</w:delText>
              </w:r>
              <w:bookmarkStart w:id="1381" w:name="_Toc265492428"/>
              <w:bookmarkEnd w:id="1381"/>
            </w:del>
          </w:p>
        </w:tc>
        <w:tc>
          <w:tcPr>
            <w:tcW w:w="2410" w:type="dxa"/>
          </w:tcPr>
          <w:p w:rsidR="00D25F1D" w:rsidRPr="008B72D8" w:rsidDel="00E949EB" w:rsidRDefault="00D25F1D" w:rsidP="00D25F1D">
            <w:pPr>
              <w:cnfStyle w:val="000000000000"/>
              <w:rPr>
                <w:del w:id="1382" w:author="Don Syme" w:date="2010-06-28T11:08:00Z"/>
                <w:rStyle w:val="CodeInline"/>
                <w:b/>
              </w:rPr>
            </w:pPr>
            <w:del w:id="1383" w:author="Don Syme" w:date="2010-06-28T11:08:00Z">
              <w:r w:rsidDel="00E949EB">
                <w:rPr>
                  <w:rStyle w:val="CodeInline"/>
                </w:rPr>
                <w:delText>fp</w:delText>
              </w:r>
              <w:r w:rsidRPr="008A25FB" w:rsidDel="00E949EB">
                <w:rPr>
                  <w:rStyle w:val="CodeInline"/>
                </w:rPr>
                <w:delText>rintfn</w:delText>
              </w:r>
              <w:r w:rsidDel="00E949EB">
                <w:rPr>
                  <w:rStyle w:val="CodeInline"/>
                </w:rPr>
                <w:delText xml:space="preserve"> tw "%s" msg</w:delText>
              </w:r>
              <w:bookmarkStart w:id="1384" w:name="_Toc265492429"/>
              <w:bookmarkEnd w:id="1384"/>
            </w:del>
          </w:p>
        </w:tc>
        <w:tc>
          <w:tcPr>
            <w:tcW w:w="4110" w:type="dxa"/>
          </w:tcPr>
          <w:p w:rsidR="00D25F1D" w:rsidDel="00E949EB" w:rsidRDefault="00D25F1D" w:rsidP="00D25F1D">
            <w:pPr>
              <w:pStyle w:val="Description"/>
              <w:cnfStyle w:val="000000000000"/>
              <w:rPr>
                <w:del w:id="1385" w:author="Don Syme" w:date="2010-06-28T11:08:00Z"/>
                <w:lang w:eastAsia="en-GB"/>
              </w:rPr>
            </w:pPr>
            <w:del w:id="1386" w:author="Don Syme" w:date="2010-06-28T11:08:00Z">
              <w:r w:rsidDel="00E949EB">
                <w:rPr>
                  <w:lang w:eastAsia="en-GB"/>
                </w:rPr>
                <w:delText>Format to TextWriter, with newline</w:delText>
              </w:r>
              <w:bookmarkStart w:id="1387" w:name="_Toc265492430"/>
              <w:bookmarkEnd w:id="1387"/>
            </w:del>
          </w:p>
        </w:tc>
        <w:bookmarkStart w:id="1388" w:name="_Toc265492431"/>
        <w:bookmarkEnd w:id="1388"/>
      </w:tr>
      <w:tr w:rsidR="00D25F1D" w:rsidDel="00E949EB" w:rsidTr="00D25F1D">
        <w:trPr>
          <w:cnfStyle w:val="000000100000"/>
          <w:del w:id="1389" w:author="Don Syme" w:date="2010-06-28T11:08:00Z"/>
        </w:trPr>
        <w:tc>
          <w:tcPr>
            <w:cnfStyle w:val="001000000000"/>
            <w:tcW w:w="1940" w:type="dxa"/>
          </w:tcPr>
          <w:p w:rsidR="00D25F1D" w:rsidRPr="008B72D8" w:rsidDel="00E949EB" w:rsidRDefault="00D25F1D" w:rsidP="0005229E">
            <w:pPr>
              <w:rPr>
                <w:del w:id="1390" w:author="Don Syme" w:date="2010-06-28T11:08:00Z"/>
                <w:rStyle w:val="CodeInline"/>
              </w:rPr>
            </w:pPr>
            <w:del w:id="1391" w:author="Don Syme" w:date="2010-06-28T11:08:00Z">
              <w:r w:rsidRPr="008A25FB" w:rsidDel="00E949EB">
                <w:rPr>
                  <w:rStyle w:val="CodeInline"/>
                </w:rPr>
                <w:delText>eprintf</w:delText>
              </w:r>
              <w:bookmarkStart w:id="1392" w:name="_Toc265492432"/>
              <w:bookmarkEnd w:id="1392"/>
            </w:del>
          </w:p>
        </w:tc>
        <w:tc>
          <w:tcPr>
            <w:tcW w:w="2410" w:type="dxa"/>
          </w:tcPr>
          <w:p w:rsidR="00D25F1D" w:rsidRPr="008B72D8" w:rsidDel="00E949EB" w:rsidRDefault="00D25F1D" w:rsidP="0005229E">
            <w:pPr>
              <w:cnfStyle w:val="000000100000"/>
              <w:rPr>
                <w:del w:id="1393" w:author="Don Syme" w:date="2010-06-28T11:08:00Z"/>
                <w:rStyle w:val="CodeInline"/>
                <w:b/>
              </w:rPr>
            </w:pPr>
            <w:del w:id="1394" w:author="Don Syme" w:date="2010-06-28T11:08:00Z">
              <w:r w:rsidRPr="008A25FB" w:rsidDel="00E949EB">
                <w:rPr>
                  <w:rStyle w:val="CodeInline"/>
                </w:rPr>
                <w:delText>eprintf</w:delText>
              </w:r>
              <w:r w:rsidDel="00E949EB">
                <w:rPr>
                  <w:rStyle w:val="CodeInline"/>
                </w:rPr>
                <w:delText xml:space="preserve"> "%s" msg</w:delText>
              </w:r>
              <w:bookmarkStart w:id="1395" w:name="_Toc265492433"/>
              <w:bookmarkEnd w:id="1395"/>
            </w:del>
          </w:p>
        </w:tc>
        <w:tc>
          <w:tcPr>
            <w:tcW w:w="4110" w:type="dxa"/>
          </w:tcPr>
          <w:p w:rsidR="00D25F1D" w:rsidDel="00E949EB" w:rsidRDefault="00D25F1D" w:rsidP="0005229E">
            <w:pPr>
              <w:pStyle w:val="Description"/>
              <w:cnfStyle w:val="000000100000"/>
              <w:rPr>
                <w:del w:id="1396" w:author="Don Syme" w:date="2010-06-28T11:08:00Z"/>
                <w:lang w:eastAsia="en-GB"/>
              </w:rPr>
            </w:pPr>
            <w:del w:id="1397" w:author="Don Syme" w:date="2010-06-28T11:08:00Z">
              <w:r w:rsidDel="00E949EB">
                <w:rPr>
                  <w:lang w:eastAsia="en-GB"/>
                </w:rPr>
                <w:delText>Format to standard error</w:delText>
              </w:r>
              <w:bookmarkStart w:id="1398" w:name="_Toc265492434"/>
              <w:bookmarkEnd w:id="1398"/>
            </w:del>
          </w:p>
        </w:tc>
        <w:bookmarkStart w:id="1399" w:name="_Toc265492435"/>
        <w:bookmarkEnd w:id="1399"/>
      </w:tr>
      <w:tr w:rsidR="00D25F1D" w:rsidDel="00E949EB" w:rsidTr="00D25F1D">
        <w:trPr>
          <w:del w:id="1400" w:author="Don Syme" w:date="2010-06-28T11:08:00Z"/>
        </w:trPr>
        <w:tc>
          <w:tcPr>
            <w:cnfStyle w:val="001000000000"/>
            <w:tcW w:w="1940" w:type="dxa"/>
          </w:tcPr>
          <w:p w:rsidR="00D25F1D" w:rsidRPr="008B72D8" w:rsidDel="00E949EB" w:rsidRDefault="00D25F1D" w:rsidP="0005229E">
            <w:pPr>
              <w:rPr>
                <w:del w:id="1401" w:author="Don Syme" w:date="2010-06-28T11:08:00Z"/>
                <w:rStyle w:val="CodeInline"/>
              </w:rPr>
            </w:pPr>
            <w:del w:id="1402" w:author="Don Syme" w:date="2010-06-28T11:08:00Z">
              <w:r w:rsidRPr="008A25FB" w:rsidDel="00E949EB">
                <w:rPr>
                  <w:rStyle w:val="CodeInline"/>
                </w:rPr>
                <w:delText>eprintf</w:delText>
              </w:r>
              <w:r w:rsidDel="00E949EB">
                <w:rPr>
                  <w:rStyle w:val="CodeInline"/>
                </w:rPr>
                <w:delText>n</w:delText>
              </w:r>
              <w:bookmarkStart w:id="1403" w:name="_Toc265492436"/>
              <w:bookmarkEnd w:id="1403"/>
            </w:del>
          </w:p>
        </w:tc>
        <w:tc>
          <w:tcPr>
            <w:tcW w:w="2410" w:type="dxa"/>
          </w:tcPr>
          <w:p w:rsidR="00D25F1D" w:rsidRPr="008B72D8" w:rsidDel="00E949EB" w:rsidRDefault="00D25F1D" w:rsidP="0005229E">
            <w:pPr>
              <w:cnfStyle w:val="000000000000"/>
              <w:rPr>
                <w:del w:id="1404" w:author="Don Syme" w:date="2010-06-28T11:08:00Z"/>
                <w:rStyle w:val="CodeInline"/>
                <w:b/>
              </w:rPr>
            </w:pPr>
            <w:del w:id="1405" w:author="Don Syme" w:date="2010-06-28T11:08:00Z">
              <w:r w:rsidRPr="008A25FB" w:rsidDel="00E949EB">
                <w:rPr>
                  <w:rStyle w:val="CodeInline"/>
                </w:rPr>
                <w:delText>eprintfn</w:delText>
              </w:r>
              <w:r w:rsidDel="00E949EB">
                <w:rPr>
                  <w:rStyle w:val="CodeInline"/>
                </w:rPr>
                <w:delText xml:space="preserve"> "%s" msg</w:delText>
              </w:r>
              <w:bookmarkStart w:id="1406" w:name="_Toc265492437"/>
              <w:bookmarkEnd w:id="1406"/>
            </w:del>
          </w:p>
        </w:tc>
        <w:tc>
          <w:tcPr>
            <w:tcW w:w="4110" w:type="dxa"/>
          </w:tcPr>
          <w:p w:rsidR="00D25F1D" w:rsidDel="00E949EB" w:rsidRDefault="00D25F1D" w:rsidP="0005229E">
            <w:pPr>
              <w:pStyle w:val="Description"/>
              <w:cnfStyle w:val="000000000000"/>
              <w:rPr>
                <w:del w:id="1407" w:author="Don Syme" w:date="2010-06-28T11:08:00Z"/>
                <w:lang w:eastAsia="en-GB"/>
              </w:rPr>
            </w:pPr>
            <w:del w:id="1408" w:author="Don Syme" w:date="2010-06-28T11:08:00Z">
              <w:r w:rsidDel="00E949EB">
                <w:rPr>
                  <w:lang w:eastAsia="en-GB"/>
                </w:rPr>
                <w:delText>Format to standard error, with newline</w:delText>
              </w:r>
              <w:bookmarkStart w:id="1409" w:name="_Toc265492438"/>
              <w:bookmarkEnd w:id="1409"/>
            </w:del>
          </w:p>
        </w:tc>
        <w:bookmarkStart w:id="1410" w:name="_Toc265492439"/>
        <w:bookmarkEnd w:id="1410"/>
      </w:tr>
      <w:tr w:rsidR="00D25F1D" w:rsidDel="00E949EB" w:rsidTr="0005229E">
        <w:trPr>
          <w:cnfStyle w:val="000000100000"/>
          <w:del w:id="1411" w:author="Don Syme" w:date="2010-06-28T11:08:00Z"/>
        </w:trPr>
        <w:tc>
          <w:tcPr>
            <w:cnfStyle w:val="001000000000"/>
            <w:tcW w:w="1940" w:type="dxa"/>
          </w:tcPr>
          <w:p w:rsidR="00D25F1D" w:rsidRPr="008B72D8" w:rsidDel="00E949EB" w:rsidRDefault="00D25F1D" w:rsidP="0005229E">
            <w:pPr>
              <w:rPr>
                <w:del w:id="1412" w:author="Don Syme" w:date="2010-06-28T11:08:00Z"/>
                <w:rStyle w:val="CodeInline"/>
              </w:rPr>
            </w:pPr>
            <w:del w:id="1413" w:author="Don Syme" w:date="2010-06-28T11:08:00Z">
              <w:r w:rsidDel="00E949EB">
                <w:rPr>
                  <w:rStyle w:val="CodeInline"/>
                </w:rPr>
                <w:delText>s</w:delText>
              </w:r>
              <w:r w:rsidRPr="008A25FB" w:rsidDel="00E949EB">
                <w:rPr>
                  <w:rStyle w:val="CodeInline"/>
                </w:rPr>
                <w:delText>printf</w:delText>
              </w:r>
              <w:bookmarkStart w:id="1414" w:name="_Toc265492440"/>
              <w:bookmarkEnd w:id="1414"/>
            </w:del>
          </w:p>
        </w:tc>
        <w:tc>
          <w:tcPr>
            <w:tcW w:w="2410" w:type="dxa"/>
          </w:tcPr>
          <w:p w:rsidR="00D25F1D" w:rsidRPr="008B72D8" w:rsidDel="00E949EB" w:rsidRDefault="00D25F1D" w:rsidP="0005229E">
            <w:pPr>
              <w:cnfStyle w:val="000000100000"/>
              <w:rPr>
                <w:del w:id="1415" w:author="Don Syme" w:date="2010-06-28T11:08:00Z"/>
                <w:rStyle w:val="CodeInline"/>
                <w:b/>
              </w:rPr>
            </w:pPr>
            <w:del w:id="1416" w:author="Don Syme" w:date="2010-06-28T11:08:00Z">
              <w:r w:rsidDel="00E949EB">
                <w:rPr>
                  <w:rStyle w:val="CodeInline"/>
                </w:rPr>
                <w:delText>sprintf "%s" msg</w:delText>
              </w:r>
              <w:bookmarkStart w:id="1417" w:name="_Toc265492441"/>
              <w:bookmarkEnd w:id="1417"/>
            </w:del>
          </w:p>
        </w:tc>
        <w:tc>
          <w:tcPr>
            <w:tcW w:w="4110" w:type="dxa"/>
          </w:tcPr>
          <w:p w:rsidR="00D25F1D" w:rsidDel="00E949EB" w:rsidRDefault="00D25F1D" w:rsidP="0005229E">
            <w:pPr>
              <w:pStyle w:val="Description"/>
              <w:cnfStyle w:val="000000100000"/>
              <w:rPr>
                <w:del w:id="1418" w:author="Don Syme" w:date="2010-06-28T11:08:00Z"/>
                <w:lang w:eastAsia="en-GB"/>
              </w:rPr>
            </w:pPr>
            <w:del w:id="1419" w:author="Don Syme" w:date="2010-06-28T11:08:00Z">
              <w:r w:rsidDel="00E949EB">
                <w:rPr>
                  <w:lang w:eastAsia="en-GB"/>
                </w:rPr>
                <w:delText>Format to string</w:delText>
              </w:r>
              <w:bookmarkStart w:id="1420" w:name="_Toc265492442"/>
              <w:bookmarkEnd w:id="1420"/>
            </w:del>
          </w:p>
        </w:tc>
        <w:bookmarkStart w:id="1421" w:name="_Toc265492443"/>
        <w:bookmarkEnd w:id="1421"/>
      </w:tr>
      <w:tr w:rsidR="00D25F1D" w:rsidDel="00E949EB" w:rsidTr="00D25F1D">
        <w:trPr>
          <w:del w:id="1422" w:author="Don Syme" w:date="2010-06-28T11:08:00Z"/>
        </w:trPr>
        <w:tc>
          <w:tcPr>
            <w:cnfStyle w:val="001000000000"/>
            <w:tcW w:w="1940" w:type="dxa"/>
          </w:tcPr>
          <w:p w:rsidR="00D25F1D" w:rsidRPr="008B72D8" w:rsidDel="00E949EB" w:rsidRDefault="00D25F1D" w:rsidP="0005229E">
            <w:pPr>
              <w:rPr>
                <w:del w:id="1423" w:author="Don Syme" w:date="2010-06-28T11:08:00Z"/>
                <w:rStyle w:val="CodeInline"/>
              </w:rPr>
            </w:pPr>
            <w:del w:id="1424" w:author="Don Syme" w:date="2010-06-28T11:08:00Z">
              <w:r w:rsidDel="00E949EB">
                <w:rPr>
                  <w:rStyle w:val="CodeInline"/>
                </w:rPr>
                <w:delText>failwith</w:delText>
              </w:r>
              <w:r w:rsidRPr="008A25FB" w:rsidDel="00E949EB">
                <w:rPr>
                  <w:rStyle w:val="CodeInline"/>
                </w:rPr>
                <w:delText>f</w:delText>
              </w:r>
              <w:bookmarkStart w:id="1425" w:name="_Toc265492444"/>
              <w:bookmarkEnd w:id="1425"/>
            </w:del>
          </w:p>
        </w:tc>
        <w:tc>
          <w:tcPr>
            <w:tcW w:w="2410" w:type="dxa"/>
          </w:tcPr>
          <w:p w:rsidR="00D25F1D" w:rsidRPr="008B72D8" w:rsidDel="00E949EB" w:rsidRDefault="00D25F1D" w:rsidP="0005229E">
            <w:pPr>
              <w:cnfStyle w:val="000000000000"/>
              <w:rPr>
                <w:del w:id="1426" w:author="Don Syme" w:date="2010-06-28T11:08:00Z"/>
                <w:rStyle w:val="CodeInline"/>
                <w:b/>
              </w:rPr>
            </w:pPr>
            <w:del w:id="1427" w:author="Don Syme" w:date="2010-06-28T11:08:00Z">
              <w:r w:rsidDel="00E949EB">
                <w:rPr>
                  <w:rStyle w:val="CodeInline"/>
                </w:rPr>
                <w:delText>failwithf "%s" msg</w:delText>
              </w:r>
              <w:bookmarkStart w:id="1428" w:name="_Toc265492445"/>
              <w:bookmarkEnd w:id="1428"/>
            </w:del>
          </w:p>
        </w:tc>
        <w:tc>
          <w:tcPr>
            <w:tcW w:w="4110" w:type="dxa"/>
          </w:tcPr>
          <w:p w:rsidR="00D25F1D" w:rsidDel="00E949EB" w:rsidRDefault="00D25F1D" w:rsidP="00D25F1D">
            <w:pPr>
              <w:pStyle w:val="Description"/>
              <w:cnfStyle w:val="000000000000"/>
              <w:rPr>
                <w:del w:id="1429" w:author="Don Syme" w:date="2010-06-28T11:08:00Z"/>
                <w:lang w:eastAsia="en-GB"/>
              </w:rPr>
            </w:pPr>
            <w:del w:id="1430" w:author="Don Syme" w:date="2010-06-28T11:08:00Z">
              <w:r w:rsidDel="00E949EB">
                <w:rPr>
                  <w:lang w:eastAsia="en-GB"/>
                </w:rPr>
                <w:delText>Format to Failure exception</w:delText>
              </w:r>
              <w:bookmarkStart w:id="1431" w:name="_Toc265492446"/>
              <w:bookmarkEnd w:id="1431"/>
            </w:del>
          </w:p>
        </w:tc>
        <w:bookmarkStart w:id="1432" w:name="_Toc265492447"/>
        <w:bookmarkEnd w:id="1432"/>
      </w:tr>
    </w:tbl>
    <w:p w:rsidR="00D25F1D" w:rsidRPr="004C4338" w:rsidDel="00E949EB" w:rsidRDefault="00D25F1D" w:rsidP="00EC0F94">
      <w:pPr>
        <w:pStyle w:val="MiniHeading"/>
        <w:rPr>
          <w:del w:id="1433" w:author="Don Syme" w:date="2010-06-28T11:08:00Z"/>
        </w:rPr>
      </w:pPr>
      <w:del w:id="1434" w:author="Don Syme" w:date="2010-06-28T11:08:00Z">
        <w:r w:rsidRPr="00D25F1D" w:rsidDel="00E949EB">
          <w:delText>Signature</w:delText>
        </w:r>
        <w:r w:rsidRPr="004C4338" w:rsidDel="00E949EB">
          <w:delText xml:space="preserve"> </w:delText>
        </w:r>
        <w:bookmarkStart w:id="1435" w:name="_Toc265492448"/>
        <w:bookmarkEnd w:id="1435"/>
      </w:del>
    </w:p>
    <w:p w:rsidR="00742AF6" w:rsidDel="00E949EB" w:rsidRDefault="00742AF6" w:rsidP="00D25F1D">
      <w:pPr>
        <w:pStyle w:val="SpecBox"/>
        <w:rPr>
          <w:del w:id="1436" w:author="Don Syme" w:date="2010-06-28T11:08:00Z"/>
          <w:rStyle w:val="CodeInline"/>
        </w:rPr>
      </w:pPr>
      <w:del w:id="1437" w:author="Don Syme" w:date="2010-06-28T11:08:00Z">
        <w:r w:rsidDel="00E949EB">
          <w:rPr>
            <w:rStyle w:val="CodeInline"/>
          </w:rPr>
          <w:delText>[&lt;AutoOpen&gt;]</w:delText>
        </w:r>
        <w:bookmarkStart w:id="1438" w:name="_Toc265492449"/>
        <w:bookmarkEnd w:id="1438"/>
      </w:del>
    </w:p>
    <w:p w:rsidR="00742AF6" w:rsidDel="00E949EB" w:rsidRDefault="00742AF6" w:rsidP="00D25F1D">
      <w:pPr>
        <w:pStyle w:val="SpecBox"/>
        <w:rPr>
          <w:del w:id="1439" w:author="Don Syme" w:date="2010-06-28T11:08:00Z"/>
          <w:rStyle w:val="CodeInline"/>
        </w:rPr>
      </w:pPr>
      <w:del w:id="1440" w:author="Don Syme" w:date="2010-06-28T11:08:00Z">
        <w:r w:rsidDel="00E949EB">
          <w:rPr>
            <w:rStyle w:val="CodeInline"/>
          </w:rPr>
          <w:delText xml:space="preserve">module Microsoft.FSharp.Core.Pervasives = </w:delText>
        </w:r>
        <w:bookmarkStart w:id="1441" w:name="_Toc265492450"/>
        <w:bookmarkEnd w:id="1441"/>
      </w:del>
    </w:p>
    <w:p w:rsidR="004E3037" w:rsidRPr="004252EA" w:rsidDel="00E949EB" w:rsidRDefault="004E3037" w:rsidP="00D25F1D">
      <w:pPr>
        <w:pStyle w:val="SpecBox"/>
        <w:rPr>
          <w:del w:id="1442" w:author="Don Syme" w:date="2010-06-28T11:08:00Z"/>
          <w:rStyle w:val="CodeInline"/>
          <w:lang w:val="de-DE"/>
          <w:rPrChange w:id="1443" w:author="Don Syme" w:date="2010-06-28T10:29:00Z">
            <w:rPr>
              <w:del w:id="1444" w:author="Don Syme" w:date="2010-06-28T11:08:00Z"/>
              <w:rStyle w:val="CodeInline"/>
            </w:rPr>
          </w:rPrChange>
        </w:rPr>
      </w:pPr>
      <w:del w:id="1445" w:author="Don Syme" w:date="2010-06-28T11:08:00Z">
        <w:r w:rsidDel="00E949EB">
          <w:rPr>
            <w:rStyle w:val="CodeInline"/>
          </w:rPr>
          <w:delText xml:space="preserve">    </w:delText>
        </w:r>
        <w:r w:rsidRPr="004252EA" w:rsidDel="00E949EB">
          <w:rPr>
            <w:rStyle w:val="CodeInline"/>
            <w:lang w:val="de-DE"/>
            <w:rPrChange w:id="1446" w:author="Don Syme" w:date="2010-06-28T10:29:00Z">
              <w:rPr>
                <w:rStyle w:val="CodeInline"/>
              </w:rPr>
            </w:rPrChange>
          </w:rPr>
          <w:delText>...</w:delText>
        </w:r>
        <w:bookmarkStart w:id="1447" w:name="_Toc265492451"/>
        <w:bookmarkEnd w:id="1447"/>
      </w:del>
    </w:p>
    <w:p w:rsidR="004C4338" w:rsidRPr="004252EA" w:rsidDel="00E949EB" w:rsidRDefault="00067085" w:rsidP="00D25F1D">
      <w:pPr>
        <w:pStyle w:val="SpecBox"/>
        <w:rPr>
          <w:del w:id="1448" w:author="Don Syme" w:date="2010-06-28T11:08:00Z"/>
          <w:rStyle w:val="CodeInline"/>
          <w:lang w:val="de-DE"/>
          <w:rPrChange w:id="1449" w:author="Don Syme" w:date="2010-06-28T10:29:00Z">
            <w:rPr>
              <w:del w:id="1450" w:author="Don Syme" w:date="2010-06-28T11:08:00Z"/>
              <w:rStyle w:val="CodeInline"/>
            </w:rPr>
          </w:rPrChange>
        </w:rPr>
      </w:pPr>
      <w:del w:id="1451" w:author="Don Syme" w:date="2010-06-28T11:08:00Z">
        <w:r w:rsidRPr="004252EA" w:rsidDel="00E949EB">
          <w:rPr>
            <w:rStyle w:val="CodeInline"/>
            <w:lang w:val="de-DE"/>
            <w:rPrChange w:id="1452" w:author="Don Syme" w:date="2010-06-28T10:29:00Z">
              <w:rPr>
                <w:rStyle w:val="CodeInline"/>
              </w:rPr>
            </w:rPrChange>
          </w:rPr>
          <w:delText xml:space="preserve">  val</w:delText>
        </w:r>
        <w:r w:rsidR="004C4338" w:rsidRPr="004252EA" w:rsidDel="00E949EB">
          <w:rPr>
            <w:rStyle w:val="CodeInline"/>
            <w:lang w:val="de-DE"/>
            <w:rPrChange w:id="1453" w:author="Don Syme" w:date="2010-06-28T10:29:00Z">
              <w:rPr>
                <w:rStyle w:val="CodeInline"/>
              </w:rPr>
            </w:rPrChange>
          </w:rPr>
          <w:delText xml:space="preserve"> eprintf: </w:delText>
        </w:r>
        <w:r w:rsidR="008A25FB" w:rsidRPr="004252EA" w:rsidDel="00E949EB">
          <w:rPr>
            <w:rStyle w:val="CodeInline"/>
            <w:lang w:val="de-DE"/>
            <w:rPrChange w:id="1454" w:author="Don Syme" w:date="2010-06-28T10:29:00Z">
              <w:rPr>
                <w:rStyle w:val="CodeInline"/>
              </w:rPr>
            </w:rPrChange>
          </w:rPr>
          <w:delText>TextWriterFormat&lt;</w:delText>
        </w:r>
        <w:r w:rsidR="00553CB7" w:rsidRPr="004252EA" w:rsidDel="00E949EB">
          <w:rPr>
            <w:rStyle w:val="CodeInline"/>
            <w:lang w:val="de-DE"/>
            <w:rPrChange w:id="1455" w:author="Don Syme" w:date="2010-06-28T10:29:00Z">
              <w:rPr>
                <w:rStyle w:val="CodeInline"/>
              </w:rPr>
            </w:rPrChange>
          </w:rPr>
          <w:delText>'T</w:delText>
        </w:r>
        <w:r w:rsidR="008A25FB" w:rsidRPr="004252EA" w:rsidDel="00E949EB">
          <w:rPr>
            <w:rStyle w:val="CodeInline"/>
            <w:lang w:val="de-DE"/>
            <w:rPrChange w:id="1456" w:author="Don Syme" w:date="2010-06-28T10:29:00Z">
              <w:rPr>
                <w:rStyle w:val="CodeInline"/>
              </w:rPr>
            </w:rPrChange>
          </w:rPr>
          <w:delText>&gt;</w:delText>
        </w:r>
        <w:r w:rsidR="004C4338" w:rsidRPr="004252EA" w:rsidDel="00E949EB">
          <w:rPr>
            <w:rStyle w:val="CodeInline"/>
            <w:lang w:val="de-DE"/>
            <w:rPrChange w:id="1457" w:author="Don Syme" w:date="2010-06-28T10:29:00Z">
              <w:rPr>
                <w:rStyle w:val="CodeInline"/>
              </w:rPr>
            </w:rPrChange>
          </w:rPr>
          <w:delText xml:space="preserve"> -&gt; </w:delText>
        </w:r>
        <w:r w:rsidR="00553CB7" w:rsidRPr="004252EA" w:rsidDel="00E949EB">
          <w:rPr>
            <w:rStyle w:val="CodeInline"/>
            <w:lang w:val="de-DE"/>
            <w:rPrChange w:id="1458" w:author="Don Syme" w:date="2010-06-28T10:29:00Z">
              <w:rPr>
                <w:rStyle w:val="CodeInline"/>
              </w:rPr>
            </w:rPrChange>
          </w:rPr>
          <w:delText>'T</w:delText>
        </w:r>
        <w:bookmarkStart w:id="1459" w:name="_Toc265492452"/>
        <w:bookmarkEnd w:id="1459"/>
      </w:del>
    </w:p>
    <w:p w:rsidR="004C4338" w:rsidRPr="004252EA" w:rsidDel="00E949EB" w:rsidRDefault="00067085" w:rsidP="00D25F1D">
      <w:pPr>
        <w:pStyle w:val="SpecBox"/>
        <w:rPr>
          <w:del w:id="1460" w:author="Don Syme" w:date="2010-06-28T11:08:00Z"/>
          <w:rStyle w:val="CodeInline"/>
          <w:lang w:val="de-DE"/>
          <w:rPrChange w:id="1461" w:author="Don Syme" w:date="2010-06-28T10:29:00Z">
            <w:rPr>
              <w:del w:id="1462" w:author="Don Syme" w:date="2010-06-28T11:08:00Z"/>
              <w:rStyle w:val="CodeInline"/>
            </w:rPr>
          </w:rPrChange>
        </w:rPr>
      </w:pPr>
      <w:del w:id="1463" w:author="Don Syme" w:date="2010-06-28T11:08:00Z">
        <w:r w:rsidRPr="004252EA" w:rsidDel="00E949EB">
          <w:rPr>
            <w:rStyle w:val="CodeInline"/>
            <w:lang w:val="de-DE"/>
            <w:rPrChange w:id="1464" w:author="Don Syme" w:date="2010-06-28T10:29:00Z">
              <w:rPr>
                <w:rStyle w:val="CodeInline"/>
              </w:rPr>
            </w:rPrChange>
          </w:rPr>
          <w:delText xml:space="preserve">  val</w:delText>
        </w:r>
        <w:r w:rsidR="004C4338" w:rsidRPr="004252EA" w:rsidDel="00E949EB">
          <w:rPr>
            <w:rStyle w:val="CodeInline"/>
            <w:lang w:val="de-DE"/>
            <w:rPrChange w:id="1465" w:author="Don Syme" w:date="2010-06-28T10:29:00Z">
              <w:rPr>
                <w:rStyle w:val="CodeInline"/>
              </w:rPr>
            </w:rPrChange>
          </w:rPr>
          <w:delText xml:space="preserve"> eprintfn: </w:delText>
        </w:r>
        <w:r w:rsidR="008A25FB" w:rsidRPr="004252EA" w:rsidDel="00E949EB">
          <w:rPr>
            <w:rStyle w:val="CodeInline"/>
            <w:lang w:val="de-DE"/>
            <w:rPrChange w:id="1466" w:author="Don Syme" w:date="2010-06-28T10:29:00Z">
              <w:rPr>
                <w:rStyle w:val="CodeInline"/>
              </w:rPr>
            </w:rPrChange>
          </w:rPr>
          <w:delText>TextWriterFormat&lt;</w:delText>
        </w:r>
        <w:r w:rsidR="00553CB7" w:rsidRPr="004252EA" w:rsidDel="00E949EB">
          <w:rPr>
            <w:rStyle w:val="CodeInline"/>
            <w:lang w:val="de-DE"/>
            <w:rPrChange w:id="1467" w:author="Don Syme" w:date="2010-06-28T10:29:00Z">
              <w:rPr>
                <w:rStyle w:val="CodeInline"/>
              </w:rPr>
            </w:rPrChange>
          </w:rPr>
          <w:delText>'T</w:delText>
        </w:r>
        <w:r w:rsidR="008A25FB" w:rsidRPr="004252EA" w:rsidDel="00E949EB">
          <w:rPr>
            <w:rStyle w:val="CodeInline"/>
            <w:lang w:val="de-DE"/>
            <w:rPrChange w:id="1468" w:author="Don Syme" w:date="2010-06-28T10:29:00Z">
              <w:rPr>
                <w:rStyle w:val="CodeInline"/>
              </w:rPr>
            </w:rPrChange>
          </w:rPr>
          <w:delText>&gt;</w:delText>
        </w:r>
        <w:r w:rsidR="004C4338" w:rsidRPr="004252EA" w:rsidDel="00E949EB">
          <w:rPr>
            <w:rStyle w:val="CodeInline"/>
            <w:lang w:val="de-DE"/>
            <w:rPrChange w:id="1469" w:author="Don Syme" w:date="2010-06-28T10:29:00Z">
              <w:rPr>
                <w:rStyle w:val="CodeInline"/>
              </w:rPr>
            </w:rPrChange>
          </w:rPr>
          <w:delText xml:space="preserve"> -&gt; </w:delText>
        </w:r>
        <w:r w:rsidR="00553CB7" w:rsidRPr="004252EA" w:rsidDel="00E949EB">
          <w:rPr>
            <w:rStyle w:val="CodeInline"/>
            <w:lang w:val="de-DE"/>
            <w:rPrChange w:id="1470" w:author="Don Syme" w:date="2010-06-28T10:29:00Z">
              <w:rPr>
                <w:rStyle w:val="CodeInline"/>
              </w:rPr>
            </w:rPrChange>
          </w:rPr>
          <w:delText>'T</w:delText>
        </w:r>
        <w:bookmarkStart w:id="1471" w:name="_Toc265492453"/>
        <w:bookmarkEnd w:id="1471"/>
      </w:del>
    </w:p>
    <w:p w:rsidR="004C4338" w:rsidRPr="004252EA" w:rsidDel="00E949EB" w:rsidRDefault="00067085" w:rsidP="00D25F1D">
      <w:pPr>
        <w:pStyle w:val="SpecBox"/>
        <w:rPr>
          <w:del w:id="1472" w:author="Don Syme" w:date="2010-06-28T11:08:00Z"/>
          <w:rStyle w:val="CodeInline"/>
          <w:lang w:val="de-DE"/>
          <w:rPrChange w:id="1473" w:author="Don Syme" w:date="2010-06-28T10:29:00Z">
            <w:rPr>
              <w:del w:id="1474" w:author="Don Syme" w:date="2010-06-28T11:08:00Z"/>
              <w:rStyle w:val="CodeInline"/>
            </w:rPr>
          </w:rPrChange>
        </w:rPr>
      </w:pPr>
      <w:del w:id="1475" w:author="Don Syme" w:date="2010-06-28T11:08:00Z">
        <w:r w:rsidRPr="004252EA" w:rsidDel="00E949EB">
          <w:rPr>
            <w:rStyle w:val="CodeInline"/>
            <w:lang w:val="de-DE"/>
            <w:rPrChange w:id="1476" w:author="Don Syme" w:date="2010-06-28T10:29:00Z">
              <w:rPr>
                <w:rStyle w:val="CodeInline"/>
              </w:rPr>
            </w:rPrChange>
          </w:rPr>
          <w:delText xml:space="preserve">  val</w:delText>
        </w:r>
        <w:r w:rsidR="004C4338" w:rsidRPr="004252EA" w:rsidDel="00E949EB">
          <w:rPr>
            <w:rStyle w:val="CodeInline"/>
            <w:lang w:val="de-DE"/>
            <w:rPrChange w:id="1477" w:author="Don Syme" w:date="2010-06-28T10:29:00Z">
              <w:rPr>
                <w:rStyle w:val="CodeInline"/>
              </w:rPr>
            </w:rPrChange>
          </w:rPr>
          <w:delText xml:space="preserve"> failwithf: </w:delText>
        </w:r>
        <w:r w:rsidR="008A25FB" w:rsidRPr="004252EA" w:rsidDel="00E949EB">
          <w:rPr>
            <w:rStyle w:val="CodeInline"/>
            <w:lang w:val="de-DE"/>
            <w:rPrChange w:id="1478" w:author="Don Syme" w:date="2010-06-28T10:29:00Z">
              <w:rPr>
                <w:rStyle w:val="CodeInline"/>
              </w:rPr>
            </w:rPrChange>
          </w:rPr>
          <w:delText>TextWriterFormat&lt;</w:delText>
        </w:r>
        <w:r w:rsidR="00553CB7" w:rsidRPr="004252EA" w:rsidDel="00E949EB">
          <w:rPr>
            <w:rStyle w:val="CodeInline"/>
            <w:lang w:val="de-DE"/>
            <w:rPrChange w:id="1479" w:author="Don Syme" w:date="2010-06-28T10:29:00Z">
              <w:rPr>
                <w:rStyle w:val="CodeInline"/>
              </w:rPr>
            </w:rPrChange>
          </w:rPr>
          <w:delText>'T</w:delText>
        </w:r>
        <w:r w:rsidR="008A25FB" w:rsidRPr="004252EA" w:rsidDel="00E949EB">
          <w:rPr>
            <w:rStyle w:val="CodeInline"/>
            <w:lang w:val="de-DE"/>
            <w:rPrChange w:id="1480" w:author="Don Syme" w:date="2010-06-28T10:29:00Z">
              <w:rPr>
                <w:rStyle w:val="CodeInline"/>
              </w:rPr>
            </w:rPrChange>
          </w:rPr>
          <w:delText>,'d&gt;</w:delText>
        </w:r>
        <w:r w:rsidR="004C4338" w:rsidRPr="004252EA" w:rsidDel="00E949EB">
          <w:rPr>
            <w:rStyle w:val="CodeInline"/>
            <w:lang w:val="de-DE"/>
            <w:rPrChange w:id="1481" w:author="Don Syme" w:date="2010-06-28T10:29:00Z">
              <w:rPr>
                <w:rStyle w:val="CodeInline"/>
              </w:rPr>
            </w:rPrChange>
          </w:rPr>
          <w:delText xml:space="preserve"> -&gt; </w:delText>
        </w:r>
        <w:r w:rsidR="00553CB7" w:rsidRPr="004252EA" w:rsidDel="00E949EB">
          <w:rPr>
            <w:rStyle w:val="CodeInline"/>
            <w:lang w:val="de-DE"/>
            <w:rPrChange w:id="1482" w:author="Don Syme" w:date="2010-06-28T10:29:00Z">
              <w:rPr>
                <w:rStyle w:val="CodeInline"/>
              </w:rPr>
            </w:rPrChange>
          </w:rPr>
          <w:delText>'T</w:delText>
        </w:r>
        <w:bookmarkStart w:id="1483" w:name="_Toc265492454"/>
        <w:bookmarkEnd w:id="1483"/>
      </w:del>
    </w:p>
    <w:p w:rsidR="004C4338" w:rsidRPr="004252EA" w:rsidDel="00E949EB" w:rsidRDefault="00067085" w:rsidP="00D25F1D">
      <w:pPr>
        <w:pStyle w:val="SpecBox"/>
        <w:rPr>
          <w:del w:id="1484" w:author="Don Syme" w:date="2010-06-28T11:08:00Z"/>
          <w:rStyle w:val="CodeInline"/>
          <w:rFonts w:ascii="Calibri" w:hAnsi="Calibri"/>
          <w:bCs w:val="0"/>
          <w:color w:val="auto"/>
          <w:sz w:val="22"/>
          <w:lang w:val="de-DE"/>
          <w:rPrChange w:id="1485" w:author="Don Syme" w:date="2010-06-28T10:29:00Z">
            <w:rPr>
              <w:del w:id="1486" w:author="Don Syme" w:date="2010-06-28T11:08:00Z"/>
              <w:rStyle w:val="CodeInline"/>
              <w:rFonts w:ascii="Calibri" w:hAnsi="Calibri"/>
              <w:bCs w:val="0"/>
              <w:color w:val="auto"/>
              <w:sz w:val="22"/>
            </w:rPr>
          </w:rPrChange>
        </w:rPr>
      </w:pPr>
      <w:del w:id="1487" w:author="Don Syme" w:date="2010-06-28T11:08:00Z">
        <w:r w:rsidRPr="004252EA" w:rsidDel="00E949EB">
          <w:rPr>
            <w:rStyle w:val="CodeInline"/>
            <w:lang w:val="de-DE"/>
            <w:rPrChange w:id="1488" w:author="Don Syme" w:date="2010-06-28T10:29:00Z">
              <w:rPr>
                <w:rStyle w:val="CodeInline"/>
              </w:rPr>
            </w:rPrChange>
          </w:rPr>
          <w:delText xml:space="preserve">  val</w:delText>
        </w:r>
        <w:r w:rsidR="004C4338" w:rsidRPr="004252EA" w:rsidDel="00E949EB">
          <w:rPr>
            <w:rStyle w:val="CodeInline"/>
            <w:lang w:val="de-DE"/>
            <w:rPrChange w:id="1489" w:author="Don Syme" w:date="2010-06-28T10:29:00Z">
              <w:rPr>
                <w:rStyle w:val="CodeInline"/>
              </w:rPr>
            </w:rPrChange>
          </w:rPr>
          <w:delText xml:space="preserve"> fprintf</w:delText>
        </w:r>
        <w:r w:rsidR="00D25F1D" w:rsidRPr="004252EA" w:rsidDel="00E949EB">
          <w:rPr>
            <w:rStyle w:val="CodeInline"/>
            <w:lang w:val="de-DE"/>
            <w:rPrChange w:id="1490" w:author="Don Syme" w:date="2010-06-28T10:29:00Z">
              <w:rPr>
                <w:rStyle w:val="CodeInline"/>
              </w:rPr>
            </w:rPrChange>
          </w:rPr>
          <w:delText xml:space="preserve">  </w:delText>
        </w:r>
        <w:r w:rsidR="004C4338" w:rsidRPr="004252EA" w:rsidDel="00E949EB">
          <w:rPr>
            <w:rStyle w:val="CodeInline"/>
            <w:lang w:val="de-DE"/>
            <w:rPrChange w:id="1491" w:author="Don Syme" w:date="2010-06-28T10:29:00Z">
              <w:rPr>
                <w:rStyle w:val="CodeInline"/>
              </w:rPr>
            </w:rPrChange>
          </w:rPr>
          <w:delText xml:space="preserve">: </w:delText>
        </w:r>
        <w:r w:rsidR="00F266BA" w:rsidDel="00E949EB">
          <w:fldChar w:fldCharType="begin"/>
        </w:r>
        <w:r w:rsidR="00F266BA" w:rsidRPr="004252EA" w:rsidDel="00E949EB">
          <w:rPr>
            <w:lang w:val="de-DE"/>
            <w:rPrChange w:id="1492" w:author="Don Syme" w:date="2010-06-28T10:29:00Z">
              <w:rPr/>
            </w:rPrChange>
          </w:rPr>
          <w:delInstrText>HYPERLINK "http://msdn2.microsoft.com/en-us/library/System.IO.TextWriter.aspx"</w:delInstrText>
        </w:r>
        <w:r w:rsidR="00F266BA" w:rsidDel="00E949EB">
          <w:fldChar w:fldCharType="separate"/>
        </w:r>
        <w:r w:rsidR="004C4338" w:rsidRPr="004252EA" w:rsidDel="00E949EB">
          <w:rPr>
            <w:rStyle w:val="CodeInline"/>
            <w:lang w:val="de-DE"/>
            <w:rPrChange w:id="1493" w:author="Don Syme" w:date="2010-06-28T10:29:00Z">
              <w:rPr>
                <w:rStyle w:val="CodeInline"/>
              </w:rPr>
            </w:rPrChange>
          </w:rPr>
          <w:delText>TextWriter</w:delText>
        </w:r>
        <w:r w:rsidR="00F266BA" w:rsidDel="00E949EB">
          <w:fldChar w:fldCharType="end"/>
        </w:r>
        <w:r w:rsidR="004C4338" w:rsidRPr="004252EA" w:rsidDel="00E949EB">
          <w:rPr>
            <w:rStyle w:val="CodeInline"/>
            <w:lang w:val="de-DE"/>
            <w:rPrChange w:id="1494" w:author="Don Syme" w:date="2010-06-28T10:29:00Z">
              <w:rPr>
                <w:rStyle w:val="CodeInline"/>
              </w:rPr>
            </w:rPrChange>
          </w:rPr>
          <w:delText xml:space="preserve"> -&gt; </w:delText>
        </w:r>
        <w:r w:rsidR="008A25FB" w:rsidRPr="004252EA" w:rsidDel="00E949EB">
          <w:rPr>
            <w:rStyle w:val="CodeInline"/>
            <w:lang w:val="de-DE"/>
            <w:rPrChange w:id="1495" w:author="Don Syme" w:date="2010-06-28T10:29:00Z">
              <w:rPr>
                <w:rStyle w:val="CodeInline"/>
              </w:rPr>
            </w:rPrChange>
          </w:rPr>
          <w:delText>TextWriterFormat&lt;</w:delText>
        </w:r>
        <w:r w:rsidR="00553CB7" w:rsidRPr="004252EA" w:rsidDel="00E949EB">
          <w:rPr>
            <w:rStyle w:val="CodeInline"/>
            <w:lang w:val="de-DE"/>
            <w:rPrChange w:id="1496" w:author="Don Syme" w:date="2010-06-28T10:29:00Z">
              <w:rPr>
                <w:rStyle w:val="CodeInline"/>
              </w:rPr>
            </w:rPrChange>
          </w:rPr>
          <w:delText>'T</w:delText>
        </w:r>
        <w:r w:rsidR="008A25FB" w:rsidRPr="004252EA" w:rsidDel="00E949EB">
          <w:rPr>
            <w:rStyle w:val="CodeInline"/>
            <w:lang w:val="de-DE"/>
            <w:rPrChange w:id="1497" w:author="Don Syme" w:date="2010-06-28T10:29:00Z">
              <w:rPr>
                <w:rStyle w:val="CodeInline"/>
              </w:rPr>
            </w:rPrChange>
          </w:rPr>
          <w:delText>&gt;</w:delText>
        </w:r>
        <w:r w:rsidR="004C4338" w:rsidRPr="004252EA" w:rsidDel="00E949EB">
          <w:rPr>
            <w:rStyle w:val="CodeInline"/>
            <w:lang w:val="de-DE"/>
            <w:rPrChange w:id="1498" w:author="Don Syme" w:date="2010-06-28T10:29:00Z">
              <w:rPr>
                <w:rStyle w:val="CodeInline"/>
              </w:rPr>
            </w:rPrChange>
          </w:rPr>
          <w:delText xml:space="preserve"> -&gt; </w:delText>
        </w:r>
        <w:r w:rsidR="00553CB7" w:rsidRPr="004252EA" w:rsidDel="00E949EB">
          <w:rPr>
            <w:rStyle w:val="CodeInline"/>
            <w:lang w:val="de-DE"/>
            <w:rPrChange w:id="1499" w:author="Don Syme" w:date="2010-06-28T10:29:00Z">
              <w:rPr>
                <w:rStyle w:val="CodeInline"/>
              </w:rPr>
            </w:rPrChange>
          </w:rPr>
          <w:delText>'T</w:delText>
        </w:r>
        <w:bookmarkStart w:id="1500" w:name="_Toc265492455"/>
        <w:bookmarkEnd w:id="1500"/>
      </w:del>
    </w:p>
    <w:p w:rsidR="004C4338" w:rsidRPr="004252EA" w:rsidDel="00E949EB" w:rsidRDefault="00067085" w:rsidP="00D25F1D">
      <w:pPr>
        <w:pStyle w:val="SpecBox"/>
        <w:rPr>
          <w:del w:id="1501" w:author="Don Syme" w:date="2010-06-28T11:08:00Z"/>
          <w:rStyle w:val="CodeInline"/>
          <w:lang w:val="de-DE"/>
          <w:rPrChange w:id="1502" w:author="Don Syme" w:date="2010-06-28T10:29:00Z">
            <w:rPr>
              <w:del w:id="1503" w:author="Don Syme" w:date="2010-06-28T11:08:00Z"/>
              <w:rStyle w:val="CodeInline"/>
            </w:rPr>
          </w:rPrChange>
        </w:rPr>
      </w:pPr>
      <w:del w:id="1504" w:author="Don Syme" w:date="2010-06-28T11:08:00Z">
        <w:r w:rsidRPr="004252EA" w:rsidDel="00E949EB">
          <w:rPr>
            <w:rStyle w:val="CodeInline"/>
            <w:lang w:val="de-DE"/>
            <w:rPrChange w:id="1505" w:author="Don Syme" w:date="2010-06-28T10:29:00Z">
              <w:rPr>
                <w:rStyle w:val="CodeInline"/>
              </w:rPr>
            </w:rPrChange>
          </w:rPr>
          <w:delText xml:space="preserve">  val</w:delText>
        </w:r>
        <w:r w:rsidR="004C4338" w:rsidRPr="004252EA" w:rsidDel="00E949EB">
          <w:rPr>
            <w:rStyle w:val="CodeInline"/>
            <w:lang w:val="de-DE"/>
            <w:rPrChange w:id="1506" w:author="Don Syme" w:date="2010-06-28T10:29:00Z">
              <w:rPr>
                <w:rStyle w:val="CodeInline"/>
              </w:rPr>
            </w:rPrChange>
          </w:rPr>
          <w:delText xml:space="preserve"> fprintfn: </w:delText>
        </w:r>
        <w:r w:rsidR="00F266BA" w:rsidDel="00E949EB">
          <w:fldChar w:fldCharType="begin"/>
        </w:r>
        <w:r w:rsidR="00F266BA" w:rsidRPr="004252EA" w:rsidDel="00E949EB">
          <w:rPr>
            <w:lang w:val="de-DE"/>
            <w:rPrChange w:id="1507" w:author="Don Syme" w:date="2010-06-28T10:29:00Z">
              <w:rPr/>
            </w:rPrChange>
          </w:rPr>
          <w:delInstrText>HYPERLINK "http://msdn2.microsoft.com/en-us/library/System.IO.TextWriter.aspx"</w:delInstrText>
        </w:r>
        <w:r w:rsidR="00F266BA" w:rsidDel="00E949EB">
          <w:fldChar w:fldCharType="separate"/>
        </w:r>
        <w:r w:rsidR="004C4338" w:rsidRPr="004252EA" w:rsidDel="00E949EB">
          <w:rPr>
            <w:rStyle w:val="CodeInline"/>
            <w:lang w:val="de-DE"/>
            <w:rPrChange w:id="1508" w:author="Don Syme" w:date="2010-06-28T10:29:00Z">
              <w:rPr>
                <w:rStyle w:val="CodeInline"/>
              </w:rPr>
            </w:rPrChange>
          </w:rPr>
          <w:delText>TextWriter</w:delText>
        </w:r>
        <w:r w:rsidR="00F266BA" w:rsidDel="00E949EB">
          <w:fldChar w:fldCharType="end"/>
        </w:r>
        <w:r w:rsidR="004C4338" w:rsidRPr="004252EA" w:rsidDel="00E949EB">
          <w:rPr>
            <w:rStyle w:val="CodeInline"/>
            <w:lang w:val="de-DE"/>
            <w:rPrChange w:id="1509" w:author="Don Syme" w:date="2010-06-28T10:29:00Z">
              <w:rPr>
                <w:rStyle w:val="CodeInline"/>
              </w:rPr>
            </w:rPrChange>
          </w:rPr>
          <w:delText xml:space="preserve"> -&gt; </w:delText>
        </w:r>
        <w:r w:rsidR="008A25FB" w:rsidRPr="004252EA" w:rsidDel="00E949EB">
          <w:rPr>
            <w:rStyle w:val="CodeInline"/>
            <w:lang w:val="de-DE"/>
            <w:rPrChange w:id="1510" w:author="Don Syme" w:date="2010-06-28T10:29:00Z">
              <w:rPr>
                <w:rStyle w:val="CodeInline"/>
              </w:rPr>
            </w:rPrChange>
          </w:rPr>
          <w:delText>TextWriterFormat&lt;</w:delText>
        </w:r>
        <w:r w:rsidR="00553CB7" w:rsidRPr="004252EA" w:rsidDel="00E949EB">
          <w:rPr>
            <w:rStyle w:val="CodeInline"/>
            <w:lang w:val="de-DE"/>
            <w:rPrChange w:id="1511" w:author="Don Syme" w:date="2010-06-28T10:29:00Z">
              <w:rPr>
                <w:rStyle w:val="CodeInline"/>
              </w:rPr>
            </w:rPrChange>
          </w:rPr>
          <w:delText>'T</w:delText>
        </w:r>
        <w:r w:rsidR="008A25FB" w:rsidRPr="004252EA" w:rsidDel="00E949EB">
          <w:rPr>
            <w:rStyle w:val="CodeInline"/>
            <w:lang w:val="de-DE"/>
            <w:rPrChange w:id="1512" w:author="Don Syme" w:date="2010-06-28T10:29:00Z">
              <w:rPr>
                <w:rStyle w:val="CodeInline"/>
              </w:rPr>
            </w:rPrChange>
          </w:rPr>
          <w:delText>&gt;</w:delText>
        </w:r>
        <w:r w:rsidR="004C4338" w:rsidRPr="004252EA" w:rsidDel="00E949EB">
          <w:rPr>
            <w:rStyle w:val="CodeInline"/>
            <w:lang w:val="de-DE"/>
            <w:rPrChange w:id="1513" w:author="Don Syme" w:date="2010-06-28T10:29:00Z">
              <w:rPr>
                <w:rStyle w:val="CodeInline"/>
              </w:rPr>
            </w:rPrChange>
          </w:rPr>
          <w:delText xml:space="preserve"> -&gt; </w:delText>
        </w:r>
        <w:r w:rsidR="00553CB7" w:rsidRPr="004252EA" w:rsidDel="00E949EB">
          <w:rPr>
            <w:rStyle w:val="CodeInline"/>
            <w:lang w:val="de-DE"/>
            <w:rPrChange w:id="1514" w:author="Don Syme" w:date="2010-06-28T10:29:00Z">
              <w:rPr>
                <w:rStyle w:val="CodeInline"/>
              </w:rPr>
            </w:rPrChange>
          </w:rPr>
          <w:delText>'T</w:delText>
        </w:r>
        <w:bookmarkStart w:id="1515" w:name="_Toc265492456"/>
        <w:bookmarkEnd w:id="1515"/>
      </w:del>
    </w:p>
    <w:p w:rsidR="004C4338" w:rsidRPr="004252EA" w:rsidDel="00E949EB" w:rsidRDefault="00067085" w:rsidP="00D25F1D">
      <w:pPr>
        <w:pStyle w:val="SpecBox"/>
        <w:rPr>
          <w:del w:id="1516" w:author="Don Syme" w:date="2010-06-28T11:08:00Z"/>
          <w:rStyle w:val="CodeInline"/>
          <w:lang w:val="de-DE"/>
          <w:rPrChange w:id="1517" w:author="Don Syme" w:date="2010-06-28T10:29:00Z">
            <w:rPr>
              <w:del w:id="1518" w:author="Don Syme" w:date="2010-06-28T11:08:00Z"/>
              <w:rStyle w:val="CodeInline"/>
            </w:rPr>
          </w:rPrChange>
        </w:rPr>
      </w:pPr>
      <w:del w:id="1519" w:author="Don Syme" w:date="2010-06-28T11:08:00Z">
        <w:r w:rsidRPr="004252EA" w:rsidDel="00E949EB">
          <w:rPr>
            <w:rStyle w:val="CodeInline"/>
            <w:lang w:val="de-DE"/>
            <w:rPrChange w:id="1520" w:author="Don Syme" w:date="2010-06-28T10:29:00Z">
              <w:rPr>
                <w:rStyle w:val="CodeInline"/>
              </w:rPr>
            </w:rPrChange>
          </w:rPr>
          <w:delText xml:space="preserve">  val</w:delText>
        </w:r>
        <w:r w:rsidR="004C4338" w:rsidRPr="004252EA" w:rsidDel="00E949EB">
          <w:rPr>
            <w:rStyle w:val="CodeInline"/>
            <w:lang w:val="de-DE"/>
            <w:rPrChange w:id="1521" w:author="Don Syme" w:date="2010-06-28T10:29:00Z">
              <w:rPr>
                <w:rStyle w:val="CodeInline"/>
              </w:rPr>
            </w:rPrChange>
          </w:rPr>
          <w:delText xml:space="preserve"> printf: </w:delText>
        </w:r>
        <w:r w:rsidR="008A25FB" w:rsidRPr="004252EA" w:rsidDel="00E949EB">
          <w:rPr>
            <w:rStyle w:val="CodeInline"/>
            <w:lang w:val="de-DE"/>
            <w:rPrChange w:id="1522" w:author="Don Syme" w:date="2010-06-28T10:29:00Z">
              <w:rPr>
                <w:rStyle w:val="CodeInline"/>
              </w:rPr>
            </w:rPrChange>
          </w:rPr>
          <w:delText>TextWriterFormat&lt;</w:delText>
        </w:r>
        <w:r w:rsidR="00553CB7" w:rsidRPr="004252EA" w:rsidDel="00E949EB">
          <w:rPr>
            <w:rStyle w:val="CodeInline"/>
            <w:lang w:val="de-DE"/>
            <w:rPrChange w:id="1523" w:author="Don Syme" w:date="2010-06-28T10:29:00Z">
              <w:rPr>
                <w:rStyle w:val="CodeInline"/>
              </w:rPr>
            </w:rPrChange>
          </w:rPr>
          <w:delText>'T</w:delText>
        </w:r>
        <w:r w:rsidR="008A25FB" w:rsidRPr="004252EA" w:rsidDel="00E949EB">
          <w:rPr>
            <w:rStyle w:val="CodeInline"/>
            <w:lang w:val="de-DE"/>
            <w:rPrChange w:id="1524" w:author="Don Syme" w:date="2010-06-28T10:29:00Z">
              <w:rPr>
                <w:rStyle w:val="CodeInline"/>
              </w:rPr>
            </w:rPrChange>
          </w:rPr>
          <w:delText>&gt;</w:delText>
        </w:r>
        <w:r w:rsidR="004C4338" w:rsidRPr="004252EA" w:rsidDel="00E949EB">
          <w:rPr>
            <w:rStyle w:val="CodeInline"/>
            <w:lang w:val="de-DE"/>
            <w:rPrChange w:id="1525" w:author="Don Syme" w:date="2010-06-28T10:29:00Z">
              <w:rPr>
                <w:rStyle w:val="CodeInline"/>
              </w:rPr>
            </w:rPrChange>
          </w:rPr>
          <w:delText xml:space="preserve"> -&gt; </w:delText>
        </w:r>
        <w:r w:rsidR="00553CB7" w:rsidRPr="004252EA" w:rsidDel="00E949EB">
          <w:rPr>
            <w:rStyle w:val="CodeInline"/>
            <w:lang w:val="de-DE"/>
            <w:rPrChange w:id="1526" w:author="Don Syme" w:date="2010-06-28T10:29:00Z">
              <w:rPr>
                <w:rStyle w:val="CodeInline"/>
              </w:rPr>
            </w:rPrChange>
          </w:rPr>
          <w:delText>'T</w:delText>
        </w:r>
        <w:bookmarkStart w:id="1527" w:name="_Toc265492457"/>
        <w:bookmarkEnd w:id="1527"/>
      </w:del>
    </w:p>
    <w:p w:rsidR="004C4338" w:rsidRPr="004252EA" w:rsidDel="00E949EB" w:rsidRDefault="00067085" w:rsidP="00D25F1D">
      <w:pPr>
        <w:pStyle w:val="SpecBox"/>
        <w:rPr>
          <w:del w:id="1528" w:author="Don Syme" w:date="2010-06-28T11:08:00Z"/>
          <w:rStyle w:val="CodeInline"/>
          <w:lang w:val="de-DE"/>
          <w:rPrChange w:id="1529" w:author="Don Syme" w:date="2010-06-28T10:29:00Z">
            <w:rPr>
              <w:del w:id="1530" w:author="Don Syme" w:date="2010-06-28T11:08:00Z"/>
              <w:rStyle w:val="CodeInline"/>
            </w:rPr>
          </w:rPrChange>
        </w:rPr>
      </w:pPr>
      <w:del w:id="1531" w:author="Don Syme" w:date="2010-06-28T11:08:00Z">
        <w:r w:rsidRPr="004252EA" w:rsidDel="00E949EB">
          <w:rPr>
            <w:rStyle w:val="CodeInline"/>
            <w:lang w:val="de-DE"/>
            <w:rPrChange w:id="1532" w:author="Don Syme" w:date="2010-06-28T10:29:00Z">
              <w:rPr>
                <w:rStyle w:val="CodeInline"/>
              </w:rPr>
            </w:rPrChange>
          </w:rPr>
          <w:delText xml:space="preserve">  val</w:delText>
        </w:r>
        <w:r w:rsidR="004C4338" w:rsidRPr="004252EA" w:rsidDel="00E949EB">
          <w:rPr>
            <w:rStyle w:val="CodeInline"/>
            <w:lang w:val="de-DE"/>
            <w:rPrChange w:id="1533" w:author="Don Syme" w:date="2010-06-28T10:29:00Z">
              <w:rPr>
                <w:rStyle w:val="CodeInline"/>
              </w:rPr>
            </w:rPrChange>
          </w:rPr>
          <w:delText xml:space="preserve"> printfn: </w:delText>
        </w:r>
        <w:r w:rsidR="008A25FB" w:rsidRPr="004252EA" w:rsidDel="00E949EB">
          <w:rPr>
            <w:rStyle w:val="CodeInline"/>
            <w:lang w:val="de-DE"/>
            <w:rPrChange w:id="1534" w:author="Don Syme" w:date="2010-06-28T10:29:00Z">
              <w:rPr>
                <w:rStyle w:val="CodeInline"/>
              </w:rPr>
            </w:rPrChange>
          </w:rPr>
          <w:delText>TextWriterFormat&lt;</w:delText>
        </w:r>
        <w:r w:rsidR="00553CB7" w:rsidRPr="004252EA" w:rsidDel="00E949EB">
          <w:rPr>
            <w:rStyle w:val="CodeInline"/>
            <w:lang w:val="de-DE"/>
            <w:rPrChange w:id="1535" w:author="Don Syme" w:date="2010-06-28T10:29:00Z">
              <w:rPr>
                <w:rStyle w:val="CodeInline"/>
              </w:rPr>
            </w:rPrChange>
          </w:rPr>
          <w:delText>'T</w:delText>
        </w:r>
        <w:r w:rsidR="008A25FB" w:rsidRPr="004252EA" w:rsidDel="00E949EB">
          <w:rPr>
            <w:rStyle w:val="CodeInline"/>
            <w:lang w:val="de-DE"/>
            <w:rPrChange w:id="1536" w:author="Don Syme" w:date="2010-06-28T10:29:00Z">
              <w:rPr>
                <w:rStyle w:val="CodeInline"/>
              </w:rPr>
            </w:rPrChange>
          </w:rPr>
          <w:delText>&gt;</w:delText>
        </w:r>
        <w:r w:rsidR="004C4338" w:rsidRPr="004252EA" w:rsidDel="00E949EB">
          <w:rPr>
            <w:rStyle w:val="CodeInline"/>
            <w:lang w:val="de-DE"/>
            <w:rPrChange w:id="1537" w:author="Don Syme" w:date="2010-06-28T10:29:00Z">
              <w:rPr>
                <w:rStyle w:val="CodeInline"/>
              </w:rPr>
            </w:rPrChange>
          </w:rPr>
          <w:delText xml:space="preserve"> -&gt; </w:delText>
        </w:r>
        <w:r w:rsidR="00553CB7" w:rsidRPr="004252EA" w:rsidDel="00E949EB">
          <w:rPr>
            <w:rStyle w:val="CodeInline"/>
            <w:lang w:val="de-DE"/>
            <w:rPrChange w:id="1538" w:author="Don Syme" w:date="2010-06-28T10:29:00Z">
              <w:rPr>
                <w:rStyle w:val="CodeInline"/>
              </w:rPr>
            </w:rPrChange>
          </w:rPr>
          <w:delText>'T</w:delText>
        </w:r>
        <w:bookmarkStart w:id="1539" w:name="_Toc265492458"/>
        <w:bookmarkEnd w:id="1539"/>
      </w:del>
    </w:p>
    <w:p w:rsidR="004C4338" w:rsidRPr="008A25FB" w:rsidDel="00E949EB" w:rsidRDefault="00067085" w:rsidP="00D25F1D">
      <w:pPr>
        <w:pStyle w:val="SpecBox"/>
        <w:rPr>
          <w:del w:id="1540" w:author="Don Syme" w:date="2010-06-28T11:08:00Z"/>
          <w:rStyle w:val="CodeInline"/>
        </w:rPr>
      </w:pPr>
      <w:del w:id="1541" w:author="Don Syme" w:date="2010-06-28T11:08:00Z">
        <w:r w:rsidRPr="004252EA" w:rsidDel="00E949EB">
          <w:rPr>
            <w:rStyle w:val="CodeInline"/>
            <w:lang w:val="de-DE"/>
            <w:rPrChange w:id="1542" w:author="Don Syme" w:date="2010-06-28T10:29:00Z">
              <w:rPr>
                <w:rStyle w:val="CodeInline"/>
              </w:rPr>
            </w:rPrChange>
          </w:rPr>
          <w:delText xml:space="preserve">  </w:delText>
        </w:r>
        <w:r w:rsidDel="00E949EB">
          <w:rPr>
            <w:rStyle w:val="CodeInline"/>
          </w:rPr>
          <w:delText>val</w:delText>
        </w:r>
        <w:r w:rsidR="004C4338" w:rsidRPr="008A25FB" w:rsidDel="00E949EB">
          <w:rPr>
            <w:rStyle w:val="CodeInline"/>
          </w:rPr>
          <w:delText xml:space="preserve"> sprintf: </w:delText>
        </w:r>
        <w:r w:rsidR="008A25FB" w:rsidDel="00E949EB">
          <w:rPr>
            <w:rStyle w:val="CodeInline"/>
          </w:rPr>
          <w:delText>StringFormat&lt;</w:delText>
        </w:r>
        <w:r w:rsidR="00553CB7" w:rsidDel="00E949EB">
          <w:rPr>
            <w:rStyle w:val="CodeInline"/>
          </w:rPr>
          <w:delText>'T</w:delText>
        </w:r>
        <w:r w:rsidR="008A25FB" w:rsidDel="00E949EB">
          <w:rPr>
            <w:rStyle w:val="CodeInline"/>
          </w:rPr>
          <w:delText>&gt;</w:delText>
        </w:r>
        <w:r w:rsidR="004C4338" w:rsidRPr="008A25FB" w:rsidDel="00E949EB">
          <w:rPr>
            <w:rStyle w:val="CodeInline"/>
          </w:rPr>
          <w:delText xml:space="preserve"> -&gt; </w:delText>
        </w:r>
        <w:r w:rsidR="00553CB7" w:rsidDel="00E949EB">
          <w:rPr>
            <w:rStyle w:val="CodeInline"/>
          </w:rPr>
          <w:delText>'T</w:delText>
        </w:r>
        <w:bookmarkStart w:id="1543" w:name="_Toc265492459"/>
        <w:bookmarkEnd w:id="1543"/>
      </w:del>
    </w:p>
    <w:p w:rsidR="0063293B" w:rsidRPr="00D2220F" w:rsidDel="00427F8B" w:rsidRDefault="0063293B" w:rsidP="007069DC">
      <w:pPr>
        <w:pStyle w:val="Heading2"/>
        <w:ind w:left="576" w:hanging="576"/>
        <w:rPr>
          <w:del w:id="1544" w:author="Don Syme" w:date="2010-06-28T10:57:00Z"/>
        </w:rPr>
      </w:pPr>
      <w:del w:id="1545" w:author="Don Syme" w:date="2010-06-28T10:57:00Z">
        <w:r w:rsidRPr="00D2220F" w:rsidDel="00427F8B">
          <w:delText>FSharp.Core.Failure  (Exception)</w:delText>
        </w:r>
        <w:bookmarkStart w:id="1546" w:name="_Toc265492460"/>
        <w:bookmarkEnd w:id="1546"/>
      </w:del>
    </w:p>
    <w:p w:rsidR="0063293B" w:rsidRPr="00DF274C" w:rsidDel="00427F8B" w:rsidRDefault="0063293B" w:rsidP="0063293B">
      <w:pPr>
        <w:rPr>
          <w:del w:id="1547" w:author="Don Syme" w:date="2010-06-28T10:57:00Z"/>
          <w:rFonts w:eastAsia="Times New Roman"/>
        </w:rPr>
      </w:pPr>
      <w:del w:id="1548" w:author="Don Syme" w:date="2010-06-28T10:57:00Z">
        <w:r w:rsidRPr="00DF274C" w:rsidDel="00427F8B">
          <w:rPr>
            <w:rFonts w:eastAsia="Times New Roman"/>
          </w:rPr>
          <w:delText xml:space="preserve">This exception is precisely the same as the exception 'Failure' in F# code. </w:delText>
        </w:r>
        <w:bookmarkStart w:id="1549" w:name="_Toc265492461"/>
        <w:bookmarkEnd w:id="1549"/>
      </w:del>
    </w:p>
    <w:p w:rsidR="0063293B" w:rsidRPr="008B72D8" w:rsidDel="00427F8B" w:rsidRDefault="0063293B" w:rsidP="0063293B">
      <w:pPr>
        <w:rPr>
          <w:del w:id="1550" w:author="Don Syme" w:date="2010-06-28T10:57:00Z"/>
          <w:rStyle w:val="CodeInline"/>
        </w:rPr>
      </w:pPr>
      <w:bookmarkStart w:id="1551" w:name="_Toc265492462"/>
      <w:bookmarkEnd w:id="1551"/>
    </w:p>
    <w:p w:rsidR="0063293B" w:rsidRPr="008A25FB" w:rsidDel="00427F8B" w:rsidRDefault="0063293B" w:rsidP="0063293B">
      <w:pPr>
        <w:pStyle w:val="SpecBox"/>
        <w:rPr>
          <w:del w:id="1552" w:author="Don Syme" w:date="2010-06-28T10:57:00Z"/>
          <w:rStyle w:val="CodeInline"/>
        </w:rPr>
      </w:pPr>
      <w:del w:id="1553" w:author="Don Syme" w:date="2010-06-28T10:57:00Z">
        <w:r w:rsidRPr="008A25FB" w:rsidDel="00427F8B">
          <w:rPr>
            <w:rStyle w:val="CodeInline"/>
          </w:rPr>
          <w:delText xml:space="preserve">exception Failure of </w:delText>
        </w:r>
        <w:r w:rsidR="00F266BA" w:rsidDel="00427F8B">
          <w:fldChar w:fldCharType="begin"/>
        </w:r>
        <w:r w:rsidR="00F266BA" w:rsidDel="00427F8B">
          <w:delInstrText>HYPERLINK "Microsoft.FSharp.Core.type_string.html"</w:delInstrText>
        </w:r>
        <w:r w:rsidR="00F266BA" w:rsidDel="00427F8B">
          <w:fldChar w:fldCharType="separate"/>
        </w:r>
        <w:r w:rsidRPr="008A25FB" w:rsidDel="00427F8B">
          <w:rPr>
            <w:rStyle w:val="CodeInline"/>
          </w:rPr>
          <w:delText>string</w:delText>
        </w:r>
        <w:r w:rsidR="00F266BA" w:rsidDel="00427F8B">
          <w:fldChar w:fldCharType="end"/>
        </w:r>
        <w:bookmarkStart w:id="1554" w:name="_Toc265492463"/>
        <w:bookmarkEnd w:id="1554"/>
      </w:del>
    </w:p>
    <w:p w:rsidR="0063293B" w:rsidRPr="006D42CB" w:rsidRDefault="0063293B" w:rsidP="007069DC">
      <w:pPr>
        <w:pStyle w:val="Heading2"/>
        <w:ind w:left="576" w:hanging="576"/>
      </w:pPr>
      <w:bookmarkStart w:id="1555" w:name="_Toc265492464"/>
      <w:r w:rsidRPr="00DF274C">
        <w:t>FSharp.Core.MatchFailure (Exception)</w:t>
      </w:r>
      <w:bookmarkEnd w:id="1555"/>
    </w:p>
    <w:p w:rsidR="0063293B" w:rsidRPr="003C524B" w:rsidRDefault="0063293B" w:rsidP="0063293B">
      <w:pPr>
        <w:rPr>
          <w:rFonts w:eastAsia="Times New Roman"/>
        </w:rPr>
      </w:pPr>
      <w:r w:rsidRPr="003C524B">
        <w:rPr>
          <w:rFonts w:eastAsia="Times New Roman"/>
        </w:rPr>
        <w:t xml:space="preserve">Non-exhaustive match failures will raise Match failures </w:t>
      </w:r>
    </w:p>
    <w:p w:rsidR="0063293B" w:rsidRPr="008A25FB" w:rsidRDefault="0063293B" w:rsidP="0063293B">
      <w:pPr>
        <w:pStyle w:val="SpecBox"/>
        <w:rPr>
          <w:rStyle w:val="CodeInline"/>
        </w:rPr>
      </w:pPr>
      <w:r w:rsidRPr="008A25FB">
        <w:rPr>
          <w:rStyle w:val="CodeInline"/>
        </w:rPr>
        <w:t xml:space="preserve">exception MatchFailure of </w:t>
      </w:r>
      <w:r w:rsidR="00F266BA">
        <w:fldChar w:fldCharType="begin"/>
      </w:r>
      <w:r w:rsidR="00F266BA">
        <w:instrText>HYPERLINK "Microsoft.FSharp.Core.type_string.html"</w:instrText>
      </w:r>
      <w:ins w:id="1556" w:author="Don Syme" w:date="2010-06-28T12:43:00Z"/>
      <w:r w:rsidR="00F266BA">
        <w:fldChar w:fldCharType="separate"/>
      </w:r>
      <w:r w:rsidRPr="008A25FB">
        <w:rPr>
          <w:rStyle w:val="CodeInline"/>
        </w:rPr>
        <w:t>string</w:t>
      </w:r>
      <w:r w:rsidR="00F266BA">
        <w:fldChar w:fldCharType="end"/>
      </w:r>
      <w:r w:rsidRPr="008A25FB">
        <w:rPr>
          <w:rStyle w:val="CodeInline"/>
        </w:rPr>
        <w:t xml:space="preserve"> * </w:t>
      </w:r>
      <w:r w:rsidR="00F266BA">
        <w:fldChar w:fldCharType="begin"/>
      </w:r>
      <w:r w:rsidR="00F266BA">
        <w:instrText>HYPERLINK "Microsoft.FSharp.Core.type_int.html"</w:instrText>
      </w:r>
      <w:ins w:id="1557" w:author="Don Syme" w:date="2010-06-28T12:43:00Z"/>
      <w:r w:rsidR="00F266BA">
        <w:fldChar w:fldCharType="separate"/>
      </w:r>
      <w:r w:rsidRPr="008A25FB">
        <w:rPr>
          <w:rStyle w:val="CodeInline"/>
        </w:rPr>
        <w:t>int</w:t>
      </w:r>
      <w:r w:rsidR="00F266BA">
        <w:fldChar w:fldCharType="end"/>
      </w:r>
      <w:r w:rsidRPr="008A25FB">
        <w:rPr>
          <w:rStyle w:val="CodeInline"/>
        </w:rPr>
        <w:t xml:space="preserve"> * </w:t>
      </w:r>
      <w:r w:rsidR="00F266BA">
        <w:fldChar w:fldCharType="begin"/>
      </w:r>
      <w:r w:rsidR="00F266BA">
        <w:instrText>HYPERLINK "Microsoft.FSharp.Core.type_int.html"</w:instrText>
      </w:r>
      <w:ins w:id="1558" w:author="Don Syme" w:date="2010-06-28T12:43:00Z"/>
      <w:r w:rsidR="00F266BA">
        <w:fldChar w:fldCharType="separate"/>
      </w:r>
      <w:r w:rsidRPr="008A25FB">
        <w:rPr>
          <w:rStyle w:val="CodeInline"/>
        </w:rPr>
        <w:t>int</w:t>
      </w:r>
      <w:r w:rsidR="00F266BA">
        <w:fldChar w:fldCharType="end"/>
      </w:r>
    </w:p>
    <w:p w:rsidR="0063293B" w:rsidRDefault="0063293B" w:rsidP="0063293B">
      <w:pPr>
        <w:pStyle w:val="Heading2"/>
      </w:pPr>
      <w:bookmarkStart w:id="1559" w:name="_Toc265492465"/>
      <w:r>
        <w:t>Attribute and Attribute Flag Types</w:t>
      </w:r>
      <w:bookmarkEnd w:id="1559"/>
    </w:p>
    <w:p w:rsidR="0063293B" w:rsidRDefault="0063293B" w:rsidP="0063293B">
      <w:r>
        <w:t>See the F# Language Specification</w:t>
      </w:r>
    </w:p>
    <w:p w:rsidR="0063293B" w:rsidRPr="00DF274C" w:rsidRDefault="0063293B" w:rsidP="00B5354C">
      <w:pPr>
        <w:pStyle w:val="Heading1"/>
      </w:pPr>
      <w:bookmarkStart w:id="1560" w:name="_Toc265492466"/>
      <w:r w:rsidRPr="00DF274C">
        <w:lastRenderedPageBreak/>
        <w:t>FSharp.Core</w:t>
      </w:r>
      <w:r w:rsidR="002142E1">
        <w:t xml:space="preserve"> -</w:t>
      </w:r>
      <w:r>
        <w:t xml:space="preserve"> Basic </w:t>
      </w:r>
      <w:r w:rsidR="002142E1">
        <w:t>Types</w:t>
      </w:r>
      <w:bookmarkEnd w:id="1560"/>
    </w:p>
    <w:p w:rsidR="0063293B" w:rsidDel="00427F8B" w:rsidRDefault="0063293B" w:rsidP="0063293B">
      <w:pPr>
        <w:rPr>
          <w:del w:id="1561" w:author="Don Syme" w:date="2010-06-28T10:57:00Z"/>
        </w:rPr>
      </w:pPr>
      <w:del w:id="1562" w:author="Don Syme" w:date="2010-06-28T10:57:00Z">
        <w:r w:rsidDel="00427F8B">
          <w:delText>Design notes:</w:delText>
        </w:r>
        <w:bookmarkStart w:id="1563" w:name="_Toc265492467"/>
        <w:bookmarkEnd w:id="1563"/>
      </w:del>
    </w:p>
    <w:p w:rsidR="0063293B" w:rsidDel="00427F8B" w:rsidRDefault="0063293B" w:rsidP="0063293B">
      <w:pPr>
        <w:pStyle w:val="ListParagraph"/>
        <w:numPr>
          <w:ilvl w:val="0"/>
          <w:numId w:val="4"/>
        </w:numPr>
        <w:rPr>
          <w:del w:id="1564" w:author="Don Syme" w:date="2010-06-28T10:57:00Z"/>
        </w:rPr>
      </w:pPr>
      <w:del w:id="1565" w:author="Don Syme" w:date="2010-06-28T10:57:00Z">
        <w:r w:rsidDel="00427F8B">
          <w:delText>Learning order:</w:delText>
        </w:r>
        <w:bookmarkStart w:id="1566" w:name="_Toc265492468"/>
        <w:bookmarkEnd w:id="1566"/>
      </w:del>
    </w:p>
    <w:p w:rsidR="0063293B" w:rsidDel="00427F8B" w:rsidRDefault="0063293B" w:rsidP="0063293B">
      <w:pPr>
        <w:pStyle w:val="ListParagraph"/>
        <w:numPr>
          <w:ilvl w:val="1"/>
          <w:numId w:val="4"/>
        </w:numPr>
        <w:rPr>
          <w:del w:id="1567" w:author="Don Syme" w:date="2010-06-28T10:57:00Z"/>
        </w:rPr>
      </w:pPr>
      <w:del w:id="1568" w:author="Don Syme" w:date="2010-06-28T10:57:00Z">
        <w:r w:rsidDel="00427F8B">
          <w:delText>List</w:delText>
        </w:r>
        <w:bookmarkStart w:id="1569" w:name="_Toc265492469"/>
        <w:bookmarkEnd w:id="1569"/>
      </w:del>
    </w:p>
    <w:p w:rsidR="0063293B" w:rsidDel="00427F8B" w:rsidRDefault="0063293B" w:rsidP="0063293B">
      <w:pPr>
        <w:pStyle w:val="ListParagraph"/>
        <w:numPr>
          <w:ilvl w:val="1"/>
          <w:numId w:val="4"/>
        </w:numPr>
        <w:rPr>
          <w:del w:id="1570" w:author="Don Syme" w:date="2010-06-28T10:57:00Z"/>
        </w:rPr>
      </w:pPr>
      <w:del w:id="1571" w:author="Don Syme" w:date="2010-06-28T10:57:00Z">
        <w:r w:rsidDel="00427F8B">
          <w:delText>List+Array</w:delText>
        </w:r>
        <w:bookmarkStart w:id="1572" w:name="_Toc265492470"/>
        <w:bookmarkEnd w:id="1572"/>
      </w:del>
    </w:p>
    <w:p w:rsidR="0063293B" w:rsidDel="00427F8B" w:rsidRDefault="0063293B" w:rsidP="0063293B">
      <w:pPr>
        <w:pStyle w:val="ListParagraph"/>
        <w:numPr>
          <w:ilvl w:val="1"/>
          <w:numId w:val="4"/>
        </w:numPr>
        <w:rPr>
          <w:del w:id="1573" w:author="Don Syme" w:date="2010-06-28T10:57:00Z"/>
        </w:rPr>
      </w:pPr>
      <w:del w:id="1574" w:author="Don Syme" w:date="2010-06-28T10:57:00Z">
        <w:r w:rsidDel="00427F8B">
          <w:delText>List+Array+Seq</w:delText>
        </w:r>
        <w:bookmarkStart w:id="1575" w:name="_Toc265492471"/>
        <w:bookmarkEnd w:id="1575"/>
      </w:del>
    </w:p>
    <w:p w:rsidR="0063293B" w:rsidDel="00427F8B" w:rsidRDefault="0063293B" w:rsidP="0063293B">
      <w:pPr>
        <w:pStyle w:val="ListParagraph"/>
        <w:numPr>
          <w:ilvl w:val="1"/>
          <w:numId w:val="4"/>
        </w:numPr>
        <w:rPr>
          <w:del w:id="1576" w:author="Don Syme" w:date="2010-06-28T10:57:00Z"/>
        </w:rPr>
      </w:pPr>
      <w:del w:id="1577" w:author="Don Syme" w:date="2010-06-28T10:57:00Z">
        <w:r w:rsidDel="00427F8B">
          <w:delText>List+Array+Seq+Set+Map</w:delText>
        </w:r>
        <w:bookmarkStart w:id="1578" w:name="_Toc265492472"/>
        <w:bookmarkEnd w:id="1578"/>
      </w:del>
    </w:p>
    <w:p w:rsidR="0063293B" w:rsidDel="00427F8B" w:rsidRDefault="0063293B" w:rsidP="0063293B">
      <w:pPr>
        <w:pStyle w:val="ListParagraph"/>
        <w:numPr>
          <w:ilvl w:val="1"/>
          <w:numId w:val="4"/>
        </w:numPr>
        <w:rPr>
          <w:del w:id="1579" w:author="Don Syme" w:date="2010-06-28T10:57:00Z"/>
        </w:rPr>
      </w:pPr>
      <w:del w:id="1580" w:author="Don Syme" w:date="2010-06-28T10:57:00Z">
        <w:r w:rsidDel="00427F8B">
          <w:delText>List+Array+Seq+ResizeArray</w:delText>
        </w:r>
        <w:bookmarkStart w:id="1581" w:name="_Toc265492473"/>
        <w:bookmarkEnd w:id="1581"/>
      </w:del>
    </w:p>
    <w:p w:rsidR="0063293B" w:rsidDel="00427F8B" w:rsidRDefault="0063293B" w:rsidP="0063293B">
      <w:pPr>
        <w:pStyle w:val="ListParagraph"/>
        <w:numPr>
          <w:ilvl w:val="0"/>
          <w:numId w:val="4"/>
        </w:numPr>
        <w:rPr>
          <w:del w:id="1582" w:author="Don Syme" w:date="2010-06-28T10:57:00Z"/>
        </w:rPr>
      </w:pPr>
      <w:del w:id="1583" w:author="Don Syme" w:date="2010-06-28T10:57:00Z">
        <w:r w:rsidDel="00427F8B">
          <w:delText>Functionality relations:</w:delText>
        </w:r>
        <w:bookmarkStart w:id="1584" w:name="_Toc265492474"/>
        <w:bookmarkEnd w:id="1584"/>
      </w:del>
    </w:p>
    <w:p w:rsidR="0063293B" w:rsidDel="00427F8B" w:rsidRDefault="0063293B" w:rsidP="0063293B">
      <w:pPr>
        <w:pStyle w:val="ListParagraph"/>
        <w:numPr>
          <w:ilvl w:val="1"/>
          <w:numId w:val="4"/>
        </w:numPr>
        <w:rPr>
          <w:del w:id="1585" w:author="Don Syme" w:date="2010-06-28T10:57:00Z"/>
        </w:rPr>
      </w:pPr>
      <w:del w:id="1586" w:author="Don Syme" w:date="2010-06-28T10:57:00Z">
        <w:r w:rsidDel="00427F8B">
          <w:delText>ResizeArray=</w:delText>
        </w:r>
        <w:r w:rsidR="000D20CD" w:rsidDel="00427F8B">
          <w:delText>Array&lt;</w:delText>
        </w:r>
        <w:r w:rsidDel="00427F8B">
          <w:delText xml:space="preserve">= List &lt;= Seq </w:delText>
        </w:r>
        <w:bookmarkStart w:id="1587" w:name="_Toc265492475"/>
        <w:bookmarkEnd w:id="1587"/>
      </w:del>
    </w:p>
    <w:p w:rsidR="0063293B" w:rsidRPr="00FF0C82" w:rsidDel="00427F8B" w:rsidRDefault="0063293B" w:rsidP="0063293B">
      <w:pPr>
        <w:pStyle w:val="ListParagraph"/>
        <w:numPr>
          <w:ilvl w:val="0"/>
          <w:numId w:val="4"/>
        </w:numPr>
        <w:rPr>
          <w:del w:id="1588" w:author="Don Syme" w:date="2010-06-28T10:57:00Z"/>
        </w:rPr>
      </w:pPr>
      <w:del w:id="1589" w:author="Don Syme" w:date="2010-06-28T10:57:00Z">
        <w:r w:rsidDel="00427F8B">
          <w:delText>People using sets and maps are expected to know about “Seq”. For example, to build a new set from an old set we expect either “s |&gt; Seq.choose ... |&gt; Set.</w:delText>
        </w:r>
      </w:del>
      <w:del w:id="1590" w:author="Don Syme" w:date="2010-06-28T10:53:00Z">
        <w:r w:rsidDel="00427F8B">
          <w:delText>of_seq</w:delText>
        </w:r>
      </w:del>
      <w:del w:id="1591" w:author="Don Syme" w:date="2010-06-28T10:57:00Z">
        <w:r w:rsidDel="00427F8B">
          <w:delText>” or “set (seq { for x in s -&gt; (x,x) })” etc.</w:delText>
        </w:r>
        <w:bookmarkStart w:id="1592" w:name="_Toc265492476"/>
        <w:bookmarkEnd w:id="1592"/>
      </w:del>
    </w:p>
    <w:p w:rsidR="0063293B" w:rsidRPr="00DF274C" w:rsidRDefault="0063293B" w:rsidP="0063293B">
      <w:pPr>
        <w:pStyle w:val="Heading2"/>
      </w:pPr>
      <w:bookmarkStart w:id="1593" w:name="_Toc265492477"/>
      <w:r w:rsidRPr="00DF274C">
        <w:t>FSharp.Core.Ref</w:t>
      </w:r>
      <w:r w:rsidR="00472DD6">
        <w:t>&lt;T&gt;</w:t>
      </w:r>
      <w:r w:rsidRPr="00DF274C">
        <w:t xml:space="preserve">  (Type</w:t>
      </w:r>
      <w:ins w:id="1594" w:author="Don Syme" w:date="2010-06-28T10:57:00Z">
        <w:r w:rsidR="00427F8B">
          <w:t>, compiled name FSharpRef&lt;T&gt;</w:t>
        </w:r>
      </w:ins>
      <w:r w:rsidRPr="00DF274C">
        <w:t>)</w:t>
      </w:r>
      <w:bookmarkEnd w:id="1593"/>
    </w:p>
    <w:p w:rsidR="0063293B" w:rsidRDefault="0063293B" w:rsidP="0063293B">
      <w:pPr>
        <w:pStyle w:val="BodyText"/>
      </w:pPr>
      <w:r>
        <w:t>This is a type of mutable cells of type T allocated on the heap</w:t>
      </w:r>
    </w:p>
    <w:p w:rsidR="0063293B" w:rsidRDefault="0063293B" w:rsidP="0063293B">
      <w:pPr>
        <w:pStyle w:val="MiniHeading"/>
      </w:pPr>
      <w:r w:rsidRPr="003A175F">
        <w:t>Design Criteria</w:t>
      </w:r>
    </w:p>
    <w:p w:rsidR="0063293B" w:rsidRPr="0019287C" w:rsidRDefault="0063293B" w:rsidP="0063293B">
      <w:pPr>
        <w:pStyle w:val="BodyText"/>
      </w:pPr>
      <w:r w:rsidRPr="0019287C">
        <w:t>The F# design criteria are:</w:t>
      </w:r>
    </w:p>
    <w:p w:rsidR="0063293B" w:rsidRPr="001B6B3B" w:rsidRDefault="0063293B" w:rsidP="001B6B3B">
      <w:pPr>
        <w:pStyle w:val="ListParagraph"/>
        <w:numPr>
          <w:ilvl w:val="0"/>
          <w:numId w:val="4"/>
        </w:numPr>
      </w:pPr>
      <w:r w:rsidRPr="0019287C">
        <w:t>Reference semantics</w:t>
      </w:r>
    </w:p>
    <w:p w:rsidR="0063293B" w:rsidRPr="001B6B3B" w:rsidRDefault="0063293B" w:rsidP="001B6B3B">
      <w:pPr>
        <w:pStyle w:val="ListParagraph"/>
        <w:numPr>
          <w:ilvl w:val="0"/>
          <w:numId w:val="4"/>
        </w:numPr>
      </w:pPr>
      <w:r w:rsidRPr="0019287C">
        <w:t>It can be nested, e.g. Ref&lt;Ref&lt;int&gt;&gt;</w:t>
      </w:r>
    </w:p>
    <w:p w:rsidR="00114D69" w:rsidRDefault="0063293B" w:rsidP="001B6B3B">
      <w:pPr>
        <w:pStyle w:val="ListParagraph"/>
        <w:numPr>
          <w:ilvl w:val="0"/>
          <w:numId w:val="4"/>
        </w:numPr>
      </w:pPr>
      <w:r w:rsidRPr="0019287C">
        <w:t>A</w:t>
      </w:r>
      <w:del w:id="1595" w:author="Don Syme" w:date="2010-06-28T10:58:00Z">
        <w:r w:rsidRPr="0019287C" w:rsidDel="00427F8B">
          <w:delText>n</w:delText>
        </w:r>
      </w:del>
      <w:r w:rsidRPr="0019287C">
        <w:t xml:space="preserve"> </w:t>
      </w:r>
      <w:del w:id="1596" w:author="Don Syme" w:date="2010-06-28T10:58:00Z">
        <w:r w:rsidRPr="0019287C" w:rsidDel="00427F8B">
          <w:delText>OCaml-compat constraint that it has</w:delText>
        </w:r>
        <w:r w:rsidR="00114D69" w:rsidDel="00427F8B">
          <w:delText>, as far as F# is concerned,</w:delText>
        </w:r>
        <w:r w:rsidRPr="0019287C" w:rsidDel="00427F8B">
          <w:delText xml:space="preserve"> </w:delText>
        </w:r>
      </w:del>
      <w:r w:rsidRPr="0019287C">
        <w:t>a single public mutable i</w:t>
      </w:r>
      <w:r w:rsidR="00114D69">
        <w:t xml:space="preserve">nstance field called “contents” </w:t>
      </w:r>
      <w:del w:id="1597" w:author="Don Syme" w:date="2010-06-28T10:58:00Z">
        <w:r w:rsidR="00114D69" w:rsidDel="00427F8B">
          <w:delText>(we could, in theory, fake this in the compiler)</w:delText>
        </w:r>
      </w:del>
    </w:p>
    <w:p w:rsidR="0063293B" w:rsidRPr="001B6B3B" w:rsidRDefault="00114D69" w:rsidP="001B6B3B">
      <w:pPr>
        <w:pStyle w:val="ListParagraph"/>
        <w:numPr>
          <w:ilvl w:val="0"/>
          <w:numId w:val="4"/>
        </w:numPr>
      </w:pPr>
      <w:r>
        <w:t xml:space="preserve">A requirement that the underlying </w:t>
      </w:r>
      <w:r w:rsidR="0063293B" w:rsidRPr="0019287C">
        <w:t>field must be public so we can take the address of it</w:t>
      </w:r>
      <w:r>
        <w:t xml:space="preserve"> when using reference cells a boxes for mutable arguments passed as byref parameters and used a "l-values" in mutation operators</w:t>
      </w:r>
    </w:p>
    <w:p w:rsidR="00716BD0" w:rsidRPr="00FA76ED" w:rsidRDefault="00716BD0" w:rsidP="00716BD0">
      <w:pPr>
        <w:pStyle w:val="MiniHeading"/>
      </w:pPr>
      <w:r w:rsidRPr="00FA76ED">
        <w:t xml:space="preserve">Performance </w:t>
      </w:r>
      <w:r>
        <w:t>Criteria</w:t>
      </w:r>
    </w:p>
    <w:p w:rsidR="00716BD0" w:rsidRDefault="008E4E36" w:rsidP="00716BD0">
      <w:pPr>
        <w:pStyle w:val="BodyText"/>
      </w:pPr>
      <w:r>
        <w:t>N/A</w:t>
      </w:r>
    </w:p>
    <w:p w:rsidR="00472DD6" w:rsidRDefault="00472DD6" w:rsidP="00472DD6">
      <w:pPr>
        <w:pStyle w:val="MiniHeading"/>
      </w:pPr>
      <w:r w:rsidRPr="003A175F">
        <w:t>Naming</w:t>
      </w:r>
    </w:p>
    <w:p w:rsidR="00472DD6" w:rsidRPr="0019287C" w:rsidRDefault="00472DD6" w:rsidP="00472DD6">
      <w:r>
        <w:t>F# has some n</w:t>
      </w:r>
      <w:r w:rsidRPr="0019287C">
        <w:t>aming constraints</w:t>
      </w:r>
      <w:r>
        <w:t xml:space="preserve"> for this type</w:t>
      </w:r>
      <w:r w:rsidRPr="0019287C">
        <w:t xml:space="preserve">: </w:t>
      </w:r>
    </w:p>
    <w:p w:rsidR="00472DD6" w:rsidRPr="001B6B3B" w:rsidRDefault="00472DD6" w:rsidP="001B6B3B">
      <w:pPr>
        <w:pStyle w:val="ListParagraph"/>
        <w:numPr>
          <w:ilvl w:val="0"/>
          <w:numId w:val="4"/>
        </w:numPr>
      </w:pPr>
      <w:r w:rsidRPr="0019287C">
        <w:t xml:space="preserve">It is lower-case “ref” for F# programmers (we use a type abbreviation to get this effect) </w:t>
      </w:r>
    </w:p>
    <w:p w:rsidR="00472DD6" w:rsidRPr="001B6B3B" w:rsidRDefault="00472DD6" w:rsidP="001B6B3B">
      <w:pPr>
        <w:pStyle w:val="ListParagraph"/>
        <w:numPr>
          <w:ilvl w:val="0"/>
          <w:numId w:val="4"/>
        </w:numPr>
      </w:pPr>
      <w:r w:rsidRPr="0019287C">
        <w:t>The upper case name is not generally used by F# programmers and could potentially be changed.</w:t>
      </w:r>
      <w:r>
        <w:t xml:space="preserve"> ReferenceCell&lt;T&gt; would be one option.</w:t>
      </w:r>
    </w:p>
    <w:p w:rsidR="00716BD0" w:rsidRDefault="00716BD0" w:rsidP="00716BD0">
      <w:pPr>
        <w:pStyle w:val="MiniHeading"/>
      </w:pPr>
      <w:r>
        <w:t>Alignment Considerations</w:t>
      </w:r>
    </w:p>
    <w:p w:rsidR="00716BD0" w:rsidRPr="00FA76ED" w:rsidRDefault="00716BD0" w:rsidP="00716BD0">
      <w:pPr>
        <w:pStyle w:val="BodyText"/>
      </w:pPr>
      <w:r w:rsidRPr="0019287C">
        <w:t xml:space="preserve">This has superficial similarity to other types I’ve seen around such as DLR’s StrongBox&lt;T&gt; </w:t>
      </w:r>
    </w:p>
    <w:p w:rsidR="0063293B" w:rsidRDefault="0063293B" w:rsidP="0063293B">
      <w:pPr>
        <w:pStyle w:val="MiniHeading"/>
      </w:pPr>
      <w:r>
        <w:t>Usage Model</w:t>
      </w:r>
    </w:p>
    <w:p w:rsidR="00D30C90" w:rsidRPr="00D30C90" w:rsidRDefault="00D30C90" w:rsidP="00D30C90">
      <w:pPr>
        <w:pStyle w:val="SpecBox"/>
        <w:rPr>
          <w:rStyle w:val="CodeInline"/>
          <w:b/>
        </w:rPr>
      </w:pPr>
      <w:r w:rsidRPr="00D30C90">
        <w:rPr>
          <w:rStyle w:val="CodeInline"/>
          <w:b/>
        </w:rPr>
        <w:t>ref 4</w:t>
      </w:r>
    </w:p>
    <w:p w:rsidR="00D30C90" w:rsidRPr="00D30C90" w:rsidRDefault="00D30C90" w:rsidP="00D30C90">
      <w:pPr>
        <w:pStyle w:val="SpecBox"/>
        <w:rPr>
          <w:rStyle w:val="CodeInline"/>
          <w:b/>
        </w:rPr>
      </w:pPr>
      <w:r w:rsidRPr="00D30C90">
        <w:rPr>
          <w:rStyle w:val="CodeInline"/>
          <w:b/>
        </w:rPr>
        <w:t>r := 5</w:t>
      </w:r>
    </w:p>
    <w:p w:rsidR="00D30C90" w:rsidRPr="00D30C90" w:rsidRDefault="00D30C90" w:rsidP="00D30C90">
      <w:pPr>
        <w:pStyle w:val="SpecBox"/>
        <w:rPr>
          <w:rStyle w:val="CodeInline"/>
          <w:b/>
        </w:rPr>
      </w:pPr>
      <w:r w:rsidRPr="00D30C90">
        <w:rPr>
          <w:rStyle w:val="CodeInline"/>
          <w:b/>
        </w:rPr>
        <w:t>!r</w:t>
      </w:r>
    </w:p>
    <w:p w:rsidR="00D30C90" w:rsidRPr="00D30C90" w:rsidRDefault="00D30C90" w:rsidP="00D30C90">
      <w:pPr>
        <w:pStyle w:val="SpecBox"/>
        <w:rPr>
          <w:rStyle w:val="CodeInline"/>
          <w:b/>
        </w:rPr>
      </w:pPr>
      <w:r w:rsidRPr="00D30C90">
        <w:rPr>
          <w:rStyle w:val="CodeInline"/>
          <w:b/>
        </w:rPr>
        <w:t>r.Value</w:t>
      </w:r>
    </w:p>
    <w:p w:rsidR="00D30C90" w:rsidRPr="00D30C90" w:rsidRDefault="00D30C90" w:rsidP="00D30C90">
      <w:pPr>
        <w:pStyle w:val="SpecBox"/>
        <w:rPr>
          <w:rStyle w:val="CodeInline"/>
          <w:b/>
        </w:rPr>
      </w:pPr>
      <w:r w:rsidRPr="00D30C90">
        <w:rPr>
          <w:rStyle w:val="CodeInline"/>
          <w:b/>
        </w:rPr>
        <w:t>r.Value &lt;- 5</w:t>
      </w:r>
    </w:p>
    <w:p w:rsidR="00D30C90" w:rsidRPr="00D30C90" w:rsidRDefault="00D30C90" w:rsidP="00D30C90">
      <w:pPr>
        <w:pStyle w:val="SpecBox"/>
        <w:rPr>
          <w:rStyle w:val="CodeInline"/>
          <w:b/>
        </w:rPr>
      </w:pPr>
      <w:r w:rsidRPr="00D30C90">
        <w:rPr>
          <w:rStyle w:val="CodeInline"/>
          <w:b/>
        </w:rPr>
        <w:t xml:space="preserve">r.contents </w:t>
      </w:r>
    </w:p>
    <w:p w:rsidR="00D30C90" w:rsidRPr="00D30C90" w:rsidRDefault="00D30C90" w:rsidP="00D30C90">
      <w:pPr>
        <w:pStyle w:val="SpecBox"/>
        <w:rPr>
          <w:rStyle w:val="CodeInline"/>
          <w:b/>
        </w:rPr>
      </w:pPr>
      <w:r w:rsidRPr="00D30C90">
        <w:rPr>
          <w:rStyle w:val="CodeInline"/>
          <w:b/>
        </w:rPr>
        <w:t>r.contents &lt;- 5</w:t>
      </w:r>
    </w:p>
    <w:p w:rsidR="0063293B" w:rsidRDefault="0063293B" w:rsidP="0063293B">
      <w:pPr>
        <w:pStyle w:val="MiniHeading"/>
      </w:pPr>
      <w:r>
        <w:t>Signature</w:t>
      </w:r>
    </w:p>
    <w:p w:rsidR="0063293B" w:rsidRPr="008B72D8" w:rsidRDefault="0063293B" w:rsidP="0063293B">
      <w:pPr>
        <w:pStyle w:val="SpecBox"/>
        <w:rPr>
          <w:rStyle w:val="CodeInline"/>
        </w:rPr>
      </w:pPr>
      <w:r w:rsidRPr="008B72D8">
        <w:rPr>
          <w:rStyle w:val="CodeInline"/>
        </w:rPr>
        <w:t>type Ref&lt;</w:t>
      </w:r>
      <w:r w:rsidR="00553CB7">
        <w:rPr>
          <w:rStyle w:val="CodeInline"/>
        </w:rPr>
        <w:t>'T</w:t>
      </w:r>
      <w:r w:rsidRPr="008B72D8">
        <w:rPr>
          <w:rStyle w:val="CodeInline"/>
        </w:rPr>
        <w:t xml:space="preserve">&gt; = {mutable contents: </w:t>
      </w:r>
      <w:r w:rsidR="00553CB7">
        <w:rPr>
          <w:rStyle w:val="CodeInline"/>
        </w:rPr>
        <w:t>'T</w:t>
      </w:r>
      <w:r w:rsidRPr="008B72D8">
        <w:rPr>
          <w:rStyle w:val="CodeInline"/>
        </w:rPr>
        <w:t>;}</w:t>
      </w:r>
    </w:p>
    <w:p w:rsidR="0063293B" w:rsidRPr="00FA76ED" w:rsidRDefault="0063293B" w:rsidP="0063293B">
      <w:pPr>
        <w:pStyle w:val="SpecBox"/>
        <w:rPr>
          <w:rFonts w:ascii="Consolas" w:hAnsi="Consolas"/>
          <w:bCs/>
          <w:color w:val="4F81BD" w:themeColor="accent1"/>
          <w:sz w:val="18"/>
        </w:rPr>
      </w:pPr>
      <w:r w:rsidRPr="008B72D8">
        <w:rPr>
          <w:rStyle w:val="CodeInline"/>
        </w:rPr>
        <w:t xml:space="preserve">             </w:t>
      </w:r>
      <w:r w:rsidR="00067085">
        <w:rPr>
          <w:rStyle w:val="CodeInline"/>
        </w:rPr>
        <w:t xml:space="preserve">  member</w:t>
      </w:r>
      <w:r w:rsidRPr="008B72D8">
        <w:rPr>
          <w:rStyle w:val="CodeInline"/>
        </w:rPr>
        <w:t xml:space="preserve"> Value: </w:t>
      </w:r>
      <w:r w:rsidR="00553CB7">
        <w:rPr>
          <w:rStyle w:val="CodeInline"/>
        </w:rPr>
        <w:t>'T</w:t>
      </w:r>
      <w:r w:rsidRPr="008B72D8">
        <w:rPr>
          <w:rStyle w:val="CodeInline"/>
        </w:rPr>
        <w:t xml:space="preserve"> with get, set</w:t>
      </w:r>
    </w:p>
    <w:p w:rsidR="00B9013C" w:rsidRPr="00DF274C" w:rsidRDefault="00A81FC6" w:rsidP="0019287C">
      <w:pPr>
        <w:pStyle w:val="Heading2"/>
      </w:pPr>
      <w:bookmarkStart w:id="1598" w:name="_Toc265492478"/>
      <w:r w:rsidRPr="00DF274C">
        <w:t>FSharp</w:t>
      </w:r>
      <w:r w:rsidR="008F726D" w:rsidRPr="00DF274C">
        <w:t>.Core.Option</w:t>
      </w:r>
      <w:r w:rsidR="00553CB7">
        <w:t>&lt;T&gt;</w:t>
      </w:r>
      <w:r w:rsidR="008F726D" w:rsidRPr="00DF274C">
        <w:t xml:space="preserve"> </w:t>
      </w:r>
      <w:r w:rsidR="004D4496" w:rsidRPr="00DF274C">
        <w:t xml:space="preserve"> (Type</w:t>
      </w:r>
      <w:r w:rsidR="00CF2D22">
        <w:t>+Module</w:t>
      </w:r>
      <w:r w:rsidR="004D4496" w:rsidRPr="00DF274C">
        <w:t>)</w:t>
      </w:r>
      <w:bookmarkEnd w:id="1598"/>
    </w:p>
    <w:p w:rsidR="004E3037" w:rsidRDefault="00F34D1B" w:rsidP="004E3037">
      <w:pPr>
        <w:pStyle w:val="BodyText"/>
      </w:pPr>
      <w:r w:rsidRPr="00DF274C">
        <w:t xml:space="preserve">The type of optional values. </w:t>
      </w:r>
      <w:r w:rsidR="00553CB7">
        <w:t xml:space="preserve">This type implements the F# discriminated union "Some of 'T | None". </w:t>
      </w:r>
    </w:p>
    <w:p w:rsidR="0063293B" w:rsidRDefault="0063293B" w:rsidP="0063293B">
      <w:pPr>
        <w:pStyle w:val="MiniHeading"/>
      </w:pPr>
      <w:r>
        <w:t>Design Criteria</w:t>
      </w:r>
    </w:p>
    <w:p w:rsidR="00FB01CF" w:rsidRPr="001B6B3B" w:rsidRDefault="00FB01CF" w:rsidP="001B6B3B">
      <w:pPr>
        <w:pStyle w:val="ListParagraph"/>
        <w:numPr>
          <w:ilvl w:val="0"/>
          <w:numId w:val="4"/>
        </w:numPr>
      </w:pPr>
      <w:r w:rsidRPr="0019287C">
        <w:t>it can be nested, e.g. Option&lt;Option&lt;int&gt;&gt;</w:t>
      </w:r>
    </w:p>
    <w:p w:rsidR="00FB01CF" w:rsidRPr="001B6B3B" w:rsidRDefault="00FB01CF" w:rsidP="001B6B3B">
      <w:pPr>
        <w:pStyle w:val="ListParagraph"/>
        <w:numPr>
          <w:ilvl w:val="0"/>
          <w:numId w:val="4"/>
        </w:numPr>
      </w:pPr>
      <w:r>
        <w:t>it is immutable</w:t>
      </w:r>
    </w:p>
    <w:p w:rsidR="00FB01CF" w:rsidRPr="001B6B3B" w:rsidRDefault="00FB01CF" w:rsidP="001B6B3B">
      <w:pPr>
        <w:pStyle w:val="ListParagraph"/>
        <w:numPr>
          <w:ilvl w:val="0"/>
          <w:numId w:val="4"/>
        </w:numPr>
      </w:pPr>
      <w:r w:rsidRPr="0019287C">
        <w:t>it is an F# discriminated union. This makes it technically difficult to share: F# really treats this type as special</w:t>
      </w:r>
    </w:p>
    <w:p w:rsidR="00FB01CF" w:rsidRPr="001B6B3B" w:rsidRDefault="00FB01CF" w:rsidP="001B6B3B">
      <w:pPr>
        <w:pStyle w:val="ListParagraph"/>
        <w:numPr>
          <w:ilvl w:val="0"/>
          <w:numId w:val="4"/>
        </w:numPr>
      </w:pPr>
      <w:r w:rsidRPr="0019287C">
        <w:t>it specifically uses “null” to represent None, a fact carefully baked into the F# compiler and essential for efficiency of many functional programming algorithms</w:t>
      </w:r>
    </w:p>
    <w:p w:rsidR="00716BD0" w:rsidRDefault="00716BD0" w:rsidP="00716BD0">
      <w:pPr>
        <w:pStyle w:val="MiniHeading"/>
      </w:pPr>
      <w:r w:rsidRPr="003A175F">
        <w:t>Naming</w:t>
      </w:r>
    </w:p>
    <w:p w:rsidR="00716BD0" w:rsidRPr="0019287C" w:rsidRDefault="00716BD0" w:rsidP="00716BD0">
      <w:pPr>
        <w:pStyle w:val="BodyText"/>
      </w:pPr>
      <w:r>
        <w:t>F# has some n</w:t>
      </w:r>
      <w:r w:rsidRPr="0019287C">
        <w:t>aming constraints</w:t>
      </w:r>
      <w:r>
        <w:t xml:space="preserve"> for this type</w:t>
      </w:r>
      <w:r w:rsidRPr="0019287C">
        <w:t xml:space="preserve">: </w:t>
      </w:r>
    </w:p>
    <w:p w:rsidR="00716BD0" w:rsidRPr="001B6B3B" w:rsidRDefault="00716BD0" w:rsidP="00716BD0">
      <w:pPr>
        <w:pStyle w:val="ListParagraph"/>
        <w:numPr>
          <w:ilvl w:val="0"/>
          <w:numId w:val="4"/>
        </w:numPr>
      </w:pPr>
      <w:r w:rsidRPr="0019287C">
        <w:lastRenderedPageBreak/>
        <w:t xml:space="preserve">It is lower-case “option” for F# programmers (we use a type abbreviation to get this effect) </w:t>
      </w:r>
    </w:p>
    <w:p w:rsidR="00716BD0" w:rsidRPr="001B6B3B" w:rsidRDefault="00716BD0" w:rsidP="00716BD0">
      <w:pPr>
        <w:pStyle w:val="ListParagraph"/>
        <w:numPr>
          <w:ilvl w:val="0"/>
          <w:numId w:val="4"/>
        </w:numPr>
      </w:pPr>
      <w:r w:rsidRPr="0019287C">
        <w:t>The upper case name is not generally used by F# programmers and could potentially be changed.</w:t>
      </w:r>
    </w:p>
    <w:p w:rsidR="00716BD0" w:rsidRPr="00FA76ED" w:rsidRDefault="00716BD0" w:rsidP="00716BD0">
      <w:pPr>
        <w:pStyle w:val="MiniHeading"/>
      </w:pPr>
      <w:r w:rsidRPr="00FA76ED">
        <w:t xml:space="preserve">Performance </w:t>
      </w:r>
      <w:r>
        <w:t>Criteria</w:t>
      </w:r>
    </w:p>
    <w:p w:rsidR="008E4E36" w:rsidRDefault="008E4E36" w:rsidP="00716BD0">
      <w:pPr>
        <w:pStyle w:val="BodyText"/>
      </w:pPr>
      <w:r>
        <w:t xml:space="preserve">The main performance issue is that this is a reference type. </w:t>
      </w:r>
    </w:p>
    <w:p w:rsidR="008E4E36" w:rsidDel="00427F8B" w:rsidRDefault="008E4E36" w:rsidP="00716BD0">
      <w:pPr>
        <w:pStyle w:val="BodyText"/>
        <w:rPr>
          <w:del w:id="1599" w:author="Don Syme" w:date="2010-06-28T10:58:00Z"/>
        </w:rPr>
      </w:pPr>
      <w:del w:id="1600" w:author="Don Syme" w:date="2010-06-28T10:58:00Z">
        <w:r w:rsidDel="00427F8B">
          <w:delText>If schedule permits we would like to measure the performance ramifications of making this a struct type</w:delText>
        </w:r>
        <w:r w:rsidR="00CB061B" w:rsidDel="00427F8B">
          <w:delText>.</w:delText>
        </w:r>
      </w:del>
    </w:p>
    <w:p w:rsidR="00716BD0" w:rsidRDefault="00716BD0" w:rsidP="00716BD0">
      <w:pPr>
        <w:pStyle w:val="MiniHeading"/>
      </w:pPr>
      <w:r>
        <w:t>Representation</w:t>
      </w:r>
    </w:p>
    <w:p w:rsidR="00716BD0" w:rsidRDefault="00716BD0" w:rsidP="00716BD0">
      <w:pPr>
        <w:pStyle w:val="BodyText"/>
      </w:pPr>
      <w:r w:rsidRPr="00DF274C">
        <w:t xml:space="preserve">'None' values will appear as the value 'null' to other .NET languages. Instance methods </w:t>
      </w:r>
      <w:r w:rsidR="00CB061B">
        <w:t xml:space="preserve">(including getters for instance properties) </w:t>
      </w:r>
      <w:r w:rsidRPr="00DF274C">
        <w:t xml:space="preserve">on this type will appear as static methods to other .NET languages due to the use of 'null' as a value representation. </w:t>
      </w:r>
    </w:p>
    <w:p w:rsidR="00CB061B" w:rsidRPr="00DF274C" w:rsidDel="00E949EB" w:rsidRDefault="00CB061B" w:rsidP="00CB061B">
      <w:pPr>
        <w:pStyle w:val="Note"/>
        <w:rPr>
          <w:del w:id="1601" w:author="Don Syme" w:date="2010-06-28T10:59:00Z"/>
        </w:rPr>
      </w:pPr>
      <w:del w:id="1602" w:author="Don Syme" w:date="2010-06-28T10:59:00Z">
        <w:r w:rsidDel="00E949EB">
          <w:delText>Note: we are looking into using extension properties and methods for these</w:delText>
        </w:r>
      </w:del>
    </w:p>
    <w:p w:rsidR="00553CB7" w:rsidRDefault="00553CB7" w:rsidP="00553CB7">
      <w:pPr>
        <w:pStyle w:val="MiniHeading"/>
      </w:pPr>
      <w:r w:rsidRPr="003A175F">
        <w:t>Alignment</w:t>
      </w:r>
      <w:r w:rsidR="00716BD0">
        <w:t xml:space="preserve"> Considerations</w:t>
      </w:r>
    </w:p>
    <w:p w:rsidR="00553CB7" w:rsidRPr="0019287C" w:rsidRDefault="00553CB7" w:rsidP="00553CB7">
      <w:pPr>
        <w:pStyle w:val="BodyText"/>
      </w:pPr>
      <w:r>
        <w:t xml:space="preserve">The type </w:t>
      </w:r>
      <w:r w:rsidRPr="0019287C">
        <w:t>has superficial similarity to Nullable&lt;T&gt;.</w:t>
      </w:r>
      <w:r w:rsidR="00FB01CF">
        <w:t xml:space="preserve"> However that that type may not be nested due to an unfortunate design limitation added to .NET generics. </w:t>
      </w:r>
    </w:p>
    <w:p w:rsidR="0063293B" w:rsidRDefault="0063293B" w:rsidP="0063293B">
      <w:pPr>
        <w:pStyle w:val="MiniHeading"/>
      </w:pPr>
      <w:r>
        <w:t>Usage Model</w:t>
      </w:r>
    </w:p>
    <w:p w:rsidR="00FB01CF" w:rsidRPr="00D30C90" w:rsidRDefault="00FB01CF" w:rsidP="00FB01CF">
      <w:pPr>
        <w:pStyle w:val="SpecBox"/>
        <w:pBdr>
          <w:left w:val="single" w:sz="4" w:space="3" w:color="auto" w:shadow="1"/>
        </w:pBdr>
        <w:rPr>
          <w:rStyle w:val="CodeInline"/>
          <w:b/>
        </w:rPr>
      </w:pPr>
      <w:r w:rsidRPr="00D30C90">
        <w:rPr>
          <w:rStyle w:val="CodeInline"/>
          <w:b/>
        </w:rPr>
        <w:t>None</w:t>
      </w:r>
    </w:p>
    <w:p w:rsidR="00FB01CF" w:rsidRPr="00D30C90" w:rsidRDefault="00FB01CF" w:rsidP="00FB01CF">
      <w:pPr>
        <w:pStyle w:val="SpecBox"/>
        <w:pBdr>
          <w:left w:val="single" w:sz="4" w:space="3" w:color="auto" w:shadow="1"/>
        </w:pBdr>
        <w:rPr>
          <w:rStyle w:val="CodeInline"/>
          <w:b/>
        </w:rPr>
      </w:pPr>
      <w:r w:rsidRPr="00D30C90">
        <w:rPr>
          <w:rStyle w:val="CodeInline"/>
          <w:b/>
        </w:rPr>
        <w:t>Some v</w:t>
      </w:r>
    </w:p>
    <w:p w:rsidR="00FB01CF" w:rsidRPr="00D30C90" w:rsidRDefault="00FB01CF" w:rsidP="00FB01CF">
      <w:pPr>
        <w:pStyle w:val="SpecBox"/>
        <w:pBdr>
          <w:left w:val="single" w:sz="4" w:space="3" w:color="auto" w:shadow="1"/>
        </w:pBdr>
        <w:rPr>
          <w:rStyle w:val="CodeInline"/>
          <w:b/>
        </w:rPr>
      </w:pPr>
      <w:r w:rsidRPr="00D30C90">
        <w:rPr>
          <w:rStyle w:val="CodeInline"/>
          <w:b/>
        </w:rPr>
        <w:t>opt.Value</w:t>
      </w:r>
    </w:p>
    <w:p w:rsidR="00FB01CF" w:rsidRPr="00D30C90" w:rsidRDefault="00FB01CF" w:rsidP="00FB01CF">
      <w:pPr>
        <w:pStyle w:val="SpecBox"/>
        <w:pBdr>
          <w:left w:val="single" w:sz="4" w:space="3" w:color="auto" w:shadow="1"/>
        </w:pBdr>
        <w:rPr>
          <w:rStyle w:val="CodeInline"/>
          <w:b/>
        </w:rPr>
      </w:pPr>
      <w:r w:rsidRPr="00D30C90">
        <w:rPr>
          <w:rStyle w:val="CodeInline"/>
          <w:b/>
        </w:rPr>
        <w:t>opt.IsSome</w:t>
      </w:r>
    </w:p>
    <w:p w:rsidR="00FB01CF" w:rsidRPr="00D30C90" w:rsidRDefault="00FB01CF" w:rsidP="00FB01CF">
      <w:pPr>
        <w:pStyle w:val="SpecBox"/>
        <w:pBdr>
          <w:left w:val="single" w:sz="4" w:space="3" w:color="auto" w:shadow="1"/>
        </w:pBdr>
        <w:rPr>
          <w:rStyle w:val="CodeInline"/>
          <w:b/>
        </w:rPr>
      </w:pPr>
      <w:r w:rsidRPr="00D30C90">
        <w:rPr>
          <w:rStyle w:val="CodeInline"/>
          <w:b/>
        </w:rPr>
        <w:t>opt.IsNone</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Option.collect f</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Option.exists f</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Option.filter f</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Option.fold f state</w:t>
      </w:r>
    </w:p>
    <w:p w:rsidR="00FB01CF" w:rsidRPr="00D30C90" w:rsidRDefault="00FB01CF" w:rsidP="00FB01CF">
      <w:pPr>
        <w:pStyle w:val="SpecBox"/>
        <w:pBdr>
          <w:left w:val="single" w:sz="4" w:space="3" w:color="auto" w:shadow="1"/>
        </w:pBdr>
        <w:rPr>
          <w:rStyle w:val="CodeInline"/>
          <w:b/>
        </w:rPr>
      </w:pPr>
      <w:r w:rsidRPr="00D30C90">
        <w:rPr>
          <w:rStyle w:val="CodeInline"/>
          <w:b/>
        </w:rPr>
        <w:t>state |&gt; Option.</w:t>
      </w:r>
      <w:r w:rsidR="003A252F">
        <w:rPr>
          <w:rStyle w:val="CodeInline"/>
          <w:b/>
        </w:rPr>
        <w:t>foldBack</w:t>
      </w:r>
      <w:r w:rsidRPr="00D30C90">
        <w:rPr>
          <w:rStyle w:val="CodeInline"/>
          <w:b/>
        </w:rPr>
        <w:t xml:space="preserve"> f opt</w:t>
      </w:r>
    </w:p>
    <w:p w:rsidR="00FB01CF" w:rsidRPr="00D30C90" w:rsidRDefault="00FB01CF" w:rsidP="00FB01CF">
      <w:pPr>
        <w:pStyle w:val="SpecBox"/>
        <w:pBdr>
          <w:left w:val="single" w:sz="4" w:space="3" w:color="auto" w:shadow="1"/>
        </w:pBdr>
        <w:rPr>
          <w:rStyle w:val="CodeInline"/>
          <w:b/>
        </w:rPr>
      </w:pPr>
      <w:r w:rsidRPr="00D30C90">
        <w:rPr>
          <w:rStyle w:val="CodeInline"/>
          <w:b/>
        </w:rPr>
        <w:t>(state,opt) ||&gt; Option.fold f</w:t>
      </w:r>
    </w:p>
    <w:p w:rsidR="00FB01CF" w:rsidRPr="00D30C90" w:rsidRDefault="00FB01CF" w:rsidP="00FB01CF">
      <w:pPr>
        <w:pStyle w:val="SpecBox"/>
        <w:pBdr>
          <w:left w:val="single" w:sz="4" w:space="3" w:color="auto" w:shadow="1"/>
        </w:pBdr>
        <w:rPr>
          <w:rStyle w:val="CodeInline"/>
          <w:b/>
        </w:rPr>
      </w:pPr>
      <w:r w:rsidRPr="00D30C90">
        <w:rPr>
          <w:rStyle w:val="CodeInline"/>
          <w:b/>
        </w:rPr>
        <w:t>(opt,state) ||&gt; Option.</w:t>
      </w:r>
      <w:r w:rsidR="003A252F">
        <w:rPr>
          <w:rStyle w:val="CodeInline"/>
          <w:b/>
        </w:rPr>
        <w:t>foldBack</w:t>
      </w:r>
      <w:r w:rsidRPr="00D30C90">
        <w:rPr>
          <w:rStyle w:val="CodeInline"/>
          <w:b/>
        </w:rPr>
        <w:t xml:space="preserve"> f</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Option.forall f</w:t>
      </w:r>
    </w:p>
    <w:p w:rsidR="00FB01CF" w:rsidRPr="00D30C90" w:rsidRDefault="00FB01CF" w:rsidP="00FB01CF">
      <w:pPr>
        <w:pStyle w:val="SpecBox"/>
        <w:pBdr>
          <w:left w:val="single" w:sz="4" w:space="3" w:color="auto" w:shadow="1"/>
        </w:pBdr>
        <w:rPr>
          <w:rStyle w:val="CodeInline"/>
          <w:b/>
        </w:rPr>
      </w:pPr>
      <w:r w:rsidRPr="00D30C90">
        <w:rPr>
          <w:rStyle w:val="CodeInline"/>
          <w:b/>
        </w:rPr>
        <w:t xml:space="preserve">opt |&gt; Option.get </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w:t>
      </w:r>
      <w:r w:rsidR="00395866">
        <w:rPr>
          <w:rStyle w:val="CodeInline"/>
          <w:b/>
        </w:rPr>
        <w:t>isNone</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w:t>
      </w:r>
      <w:r w:rsidR="00395866">
        <w:rPr>
          <w:rStyle w:val="CodeInline"/>
          <w:b/>
        </w:rPr>
        <w:t>isSome</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Option.iter f</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Option.map f</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w:t>
      </w:r>
      <w:del w:id="1603" w:author="Don Syme" w:date="2010-06-28T10:52:00Z">
        <w:r w:rsidRPr="00D30C90" w:rsidDel="00427F8B">
          <w:rPr>
            <w:rStyle w:val="CodeInline"/>
            <w:b/>
          </w:rPr>
          <w:delText>to_array</w:delText>
        </w:r>
      </w:del>
      <w:ins w:id="1604" w:author="Don Syme" w:date="2010-06-28T10:52:00Z">
        <w:r w:rsidR="00427F8B">
          <w:rPr>
            <w:rStyle w:val="CodeInline"/>
            <w:b/>
          </w:rPr>
          <w:t>toArray</w:t>
        </w:r>
      </w:ins>
      <w:r w:rsidRPr="00D30C90">
        <w:rPr>
          <w:rStyle w:val="CodeInline"/>
          <w:b/>
        </w:rPr>
        <w:t xml:space="preserve"> </w:t>
      </w:r>
    </w:p>
    <w:p w:rsidR="00FB01CF" w:rsidRPr="00D30C90" w:rsidRDefault="00FB01CF" w:rsidP="00FB01CF">
      <w:pPr>
        <w:pStyle w:val="SpecBox"/>
        <w:pBdr>
          <w:left w:val="single" w:sz="4" w:space="3" w:color="auto" w:shadow="1"/>
        </w:pBdr>
        <w:rPr>
          <w:rStyle w:val="CodeInline"/>
          <w:b/>
        </w:rPr>
      </w:pPr>
      <w:r w:rsidRPr="00D30C90">
        <w:rPr>
          <w:rStyle w:val="CodeInline"/>
          <w:b/>
        </w:rPr>
        <w:t>opt |&gt; Option.</w:t>
      </w:r>
      <w:del w:id="1605" w:author="Don Syme" w:date="2010-06-28T10:52:00Z">
        <w:r w:rsidRPr="00D30C90" w:rsidDel="00427F8B">
          <w:rPr>
            <w:rStyle w:val="CodeInline"/>
            <w:b/>
          </w:rPr>
          <w:delText>to_list</w:delText>
        </w:r>
      </w:del>
      <w:ins w:id="1606" w:author="Don Syme" w:date="2010-06-28T10:52:00Z">
        <w:r w:rsidR="00427F8B">
          <w:rPr>
            <w:rStyle w:val="CodeInline"/>
            <w:b/>
          </w:rPr>
          <w:t>toList</w:t>
        </w:r>
      </w:ins>
    </w:p>
    <w:p w:rsidR="004E3037" w:rsidRPr="004C4338" w:rsidRDefault="004E3037" w:rsidP="004E3037">
      <w:pPr>
        <w:pStyle w:val="MiniHeading"/>
      </w:pPr>
      <w:r w:rsidRPr="00D25F1D">
        <w:t>Signature</w:t>
      </w:r>
      <w:r w:rsidRPr="004C4338">
        <w:t xml:space="preserve"> </w:t>
      </w:r>
    </w:p>
    <w:p w:rsidR="004E3037" w:rsidRDefault="004E3037" w:rsidP="00D25F1D">
      <w:pPr>
        <w:pStyle w:val="SpecBox"/>
        <w:rPr>
          <w:rFonts w:ascii="Consolas" w:hAnsi="Consolas"/>
          <w:bCs/>
          <w:color w:val="4F81BD" w:themeColor="accent1"/>
          <w:sz w:val="18"/>
        </w:rPr>
      </w:pPr>
      <w:r w:rsidRPr="004E3037">
        <w:rPr>
          <w:rFonts w:ascii="Consolas" w:hAnsi="Consolas"/>
          <w:bCs/>
          <w:color w:val="4F81BD" w:themeColor="accent1"/>
          <w:sz w:val="18"/>
        </w:rPr>
        <w:t>[&lt;CompilationRepresentation(CompilationRepresentationFlags.UseNullAsTrueValue)&gt;]</w:t>
      </w:r>
    </w:p>
    <w:p w:rsidR="00F34D1B" w:rsidRPr="008A25FB" w:rsidRDefault="00F34D1B" w:rsidP="00D25F1D">
      <w:pPr>
        <w:pStyle w:val="SpecBox"/>
        <w:rPr>
          <w:rStyle w:val="CodeInline"/>
        </w:rPr>
      </w:pPr>
      <w:r w:rsidRPr="008A25FB">
        <w:rPr>
          <w:rStyle w:val="CodeInline"/>
        </w:rPr>
        <w:t>type Option&lt;</w:t>
      </w:r>
      <w:r w:rsidR="00553CB7">
        <w:rPr>
          <w:rStyle w:val="CodeInline"/>
        </w:rPr>
        <w:t>'T</w:t>
      </w:r>
      <w:r w:rsidRPr="008A25FB">
        <w:rPr>
          <w:rStyle w:val="CodeInline"/>
        </w:rPr>
        <w:t>&gt; =</w:t>
      </w:r>
    </w:p>
    <w:p w:rsidR="00F34D1B" w:rsidRPr="008A25FB" w:rsidRDefault="00067085" w:rsidP="00D25F1D">
      <w:pPr>
        <w:pStyle w:val="SpecBox"/>
        <w:rPr>
          <w:rStyle w:val="CodeInline"/>
        </w:rPr>
      </w:pPr>
      <w:r>
        <w:rPr>
          <w:rStyle w:val="CodeInline"/>
        </w:rPr>
        <w:t xml:space="preserve">  | </w:t>
      </w:r>
      <w:r w:rsidR="00F34D1B" w:rsidRPr="008A25FB">
        <w:rPr>
          <w:rStyle w:val="CodeInline"/>
        </w:rPr>
        <w:t>None</w:t>
      </w:r>
    </w:p>
    <w:p w:rsidR="00F34D1B" w:rsidRPr="008A25FB" w:rsidRDefault="00067085" w:rsidP="00D25F1D">
      <w:pPr>
        <w:pStyle w:val="SpecBox"/>
        <w:rPr>
          <w:rStyle w:val="CodeInline"/>
        </w:rPr>
      </w:pPr>
      <w:r>
        <w:rPr>
          <w:rStyle w:val="CodeInline"/>
        </w:rPr>
        <w:t xml:space="preserve">  | </w:t>
      </w:r>
      <w:r w:rsidR="00F34D1B" w:rsidRPr="008A25FB">
        <w:rPr>
          <w:rStyle w:val="CodeInline"/>
        </w:rPr>
        <w:t xml:space="preserve">Some of </w:t>
      </w:r>
      <w:r w:rsidR="00553CB7">
        <w:rPr>
          <w:rStyle w:val="CodeInline"/>
        </w:rPr>
        <w:t>'T</w:t>
      </w:r>
    </w:p>
    <w:p w:rsidR="00F34D1B" w:rsidRPr="008A25FB" w:rsidRDefault="00067085" w:rsidP="00D25F1D">
      <w:pPr>
        <w:pStyle w:val="SpecBox"/>
        <w:rPr>
          <w:rStyle w:val="CodeInline"/>
        </w:rPr>
      </w:pPr>
      <w:r>
        <w:rPr>
          <w:rStyle w:val="CodeInline"/>
        </w:rPr>
        <w:t xml:space="preserve">  member</w:t>
      </w:r>
      <w:r w:rsidR="00F34D1B" w:rsidRPr="008A25FB">
        <w:rPr>
          <w:rStyle w:val="CodeInline"/>
        </w:rPr>
        <w:t xml:space="preserve"> Value</w:t>
      </w:r>
      <w:r w:rsidR="00C84F06" w:rsidRPr="008A25FB">
        <w:rPr>
          <w:rStyle w:val="CodeInline"/>
        </w:rPr>
        <w:t xml:space="preserve">: </w:t>
      </w:r>
      <w:r w:rsidR="00553CB7">
        <w:rPr>
          <w:rStyle w:val="CodeInline"/>
        </w:rPr>
        <w:t>'T</w:t>
      </w:r>
    </w:p>
    <w:p w:rsidR="00F34D1B" w:rsidRPr="008A25FB" w:rsidRDefault="00067085" w:rsidP="00D25F1D">
      <w:pPr>
        <w:pStyle w:val="SpecBox"/>
        <w:rPr>
          <w:rStyle w:val="CodeInline"/>
        </w:rPr>
      </w:pPr>
      <w:r>
        <w:rPr>
          <w:rStyle w:val="CodeInline"/>
        </w:rPr>
        <w:t xml:space="preserve">  member</w:t>
      </w:r>
      <w:r w:rsidR="00F34D1B" w:rsidRPr="008A25FB">
        <w:rPr>
          <w:rStyle w:val="CodeInline"/>
        </w:rPr>
        <w:t xml:space="preserve"> IsSome</w:t>
      </w:r>
      <w:r w:rsidR="00C84F06" w:rsidRPr="008A25FB">
        <w:rPr>
          <w:rStyle w:val="CodeInline"/>
        </w:rPr>
        <w:t xml:space="preserve">: </w:t>
      </w:r>
      <w:r w:rsidR="00F266BA">
        <w:fldChar w:fldCharType="begin"/>
      </w:r>
      <w:r w:rsidR="00F266BA">
        <w:instrText>HYPERLINK "Microsoft.FSharp.Core.type_bool.html"</w:instrText>
      </w:r>
      <w:ins w:id="1607" w:author="Don Syme" w:date="2010-06-28T12:43:00Z"/>
      <w:r w:rsidR="00F266BA">
        <w:fldChar w:fldCharType="separate"/>
      </w:r>
      <w:r w:rsidR="00F34D1B" w:rsidRPr="008A25FB">
        <w:rPr>
          <w:rStyle w:val="CodeInline"/>
        </w:rPr>
        <w:t>bool</w:t>
      </w:r>
      <w:r w:rsidR="00F266BA">
        <w:fldChar w:fldCharType="end"/>
      </w:r>
    </w:p>
    <w:p w:rsidR="00F34D1B" w:rsidRPr="008A25FB" w:rsidRDefault="00067085" w:rsidP="00D25F1D">
      <w:pPr>
        <w:pStyle w:val="SpecBox"/>
        <w:rPr>
          <w:rStyle w:val="CodeInline"/>
        </w:rPr>
      </w:pPr>
      <w:r>
        <w:rPr>
          <w:rStyle w:val="CodeInline"/>
        </w:rPr>
        <w:t xml:space="preserve">  member</w:t>
      </w:r>
      <w:r w:rsidR="00F34D1B" w:rsidRPr="008A25FB">
        <w:rPr>
          <w:rStyle w:val="CodeInline"/>
        </w:rPr>
        <w:t xml:space="preserve"> IsNone</w:t>
      </w:r>
      <w:r w:rsidR="00C84F06" w:rsidRPr="008A25FB">
        <w:rPr>
          <w:rStyle w:val="CodeInline"/>
        </w:rPr>
        <w:t xml:space="preserve">: </w:t>
      </w:r>
      <w:r w:rsidR="00F266BA">
        <w:fldChar w:fldCharType="begin"/>
      </w:r>
      <w:r w:rsidR="00F266BA">
        <w:instrText>HYPERLINK "Microsoft.FSharp.Core.type_bool.html"</w:instrText>
      </w:r>
      <w:ins w:id="1608" w:author="Don Syme" w:date="2010-06-28T12:43:00Z"/>
      <w:r w:rsidR="00F266BA">
        <w:fldChar w:fldCharType="separate"/>
      </w:r>
      <w:r w:rsidR="00F34D1B" w:rsidRPr="008A25FB">
        <w:rPr>
          <w:rStyle w:val="CodeInline"/>
        </w:rPr>
        <w:t>bool</w:t>
      </w:r>
      <w:r w:rsidR="00F266BA">
        <w:fldChar w:fldCharType="end"/>
      </w:r>
    </w:p>
    <w:p w:rsidR="00984B9B" w:rsidRPr="008A25FB" w:rsidRDefault="00067085" w:rsidP="00D25F1D">
      <w:pPr>
        <w:pStyle w:val="SpecBox"/>
        <w:rPr>
          <w:rStyle w:val="CodeInline"/>
        </w:rPr>
      </w:pPr>
      <w:r>
        <w:rPr>
          <w:rStyle w:val="CodeInline"/>
        </w:rPr>
        <w:t xml:space="preserve">  </w:t>
      </w:r>
      <w:r w:rsidR="0071050D">
        <w:rPr>
          <w:rStyle w:val="CodeInline"/>
        </w:rPr>
        <w:t xml:space="preserve">static </w:t>
      </w:r>
      <w:r w:rsidR="00984B9B" w:rsidRPr="008A25FB">
        <w:rPr>
          <w:rStyle w:val="CodeInline"/>
        </w:rPr>
        <w:t xml:space="preserve">None: </w:t>
      </w:r>
      <w:r w:rsidR="00553CB7">
        <w:rPr>
          <w:rStyle w:val="CodeInline"/>
        </w:rPr>
        <w:t>'T</w:t>
      </w:r>
      <w:r w:rsidR="00984B9B" w:rsidRPr="008A25FB">
        <w:rPr>
          <w:rStyle w:val="CodeInline"/>
        </w:rPr>
        <w:t xml:space="preserve"> </w:t>
      </w:r>
      <w:r w:rsidR="00F266BA">
        <w:fldChar w:fldCharType="begin"/>
      </w:r>
      <w:r w:rsidR="00F266BA">
        <w:instrText>HYPERLINK "Microsoft.FSharp.Core.type_option.html"</w:instrText>
      </w:r>
      <w:ins w:id="1609" w:author="Don Syme" w:date="2010-06-28T12:43:00Z"/>
      <w:r w:rsidR="00F266BA">
        <w:fldChar w:fldCharType="separate"/>
      </w:r>
      <w:r w:rsidR="00984B9B" w:rsidRPr="008A25FB">
        <w:rPr>
          <w:rStyle w:val="CodeInline"/>
        </w:rPr>
        <w:t>option</w:t>
      </w:r>
      <w:r w:rsidR="00F266BA">
        <w:fldChar w:fldCharType="end"/>
      </w:r>
    </w:p>
    <w:p w:rsidR="00F34D1B" w:rsidRPr="008A25FB" w:rsidRDefault="00067085" w:rsidP="00D25F1D">
      <w:pPr>
        <w:pStyle w:val="SpecBox"/>
        <w:rPr>
          <w:rStyle w:val="CodeInline"/>
        </w:rPr>
      </w:pPr>
      <w:r>
        <w:rPr>
          <w:rStyle w:val="CodeInline"/>
        </w:rPr>
        <w:t xml:space="preserve">  </w:t>
      </w:r>
      <w:r w:rsidR="0071050D">
        <w:rPr>
          <w:rStyle w:val="CodeInline"/>
        </w:rPr>
        <w:t xml:space="preserve">static </w:t>
      </w:r>
      <w:r w:rsidR="00F34D1B" w:rsidRPr="008A25FB">
        <w:rPr>
          <w:rStyle w:val="CodeInline"/>
        </w:rPr>
        <w:t>Some</w:t>
      </w:r>
      <w:r w:rsidR="00C84F06" w:rsidRPr="008A25FB">
        <w:rPr>
          <w:rStyle w:val="CodeInline"/>
        </w:rPr>
        <w:t xml:space="preserve">: </w:t>
      </w:r>
      <w:r w:rsidR="00553CB7">
        <w:rPr>
          <w:rStyle w:val="CodeInline"/>
        </w:rPr>
        <w:t>'T</w:t>
      </w:r>
      <w:r w:rsidR="00F34D1B" w:rsidRPr="008A25FB">
        <w:rPr>
          <w:rStyle w:val="CodeInline"/>
        </w:rPr>
        <w:t xml:space="preserve"> -&gt; </w:t>
      </w:r>
      <w:r w:rsidR="00553CB7">
        <w:rPr>
          <w:rStyle w:val="CodeInline"/>
        </w:rPr>
        <w:t>'T</w:t>
      </w:r>
      <w:r w:rsidR="00F34D1B" w:rsidRPr="008A25FB">
        <w:rPr>
          <w:rStyle w:val="CodeInline"/>
        </w:rPr>
        <w:t xml:space="preserve"> </w:t>
      </w:r>
      <w:r w:rsidR="00F266BA">
        <w:fldChar w:fldCharType="begin"/>
      </w:r>
      <w:r w:rsidR="00F266BA">
        <w:instrText>HYPERLINK "Microsoft.FSharp.Core.type_option.html"</w:instrText>
      </w:r>
      <w:ins w:id="1610" w:author="Don Syme" w:date="2010-06-28T12:43:00Z"/>
      <w:r w:rsidR="00F266BA">
        <w:fldChar w:fldCharType="separate"/>
      </w:r>
      <w:r w:rsidR="00F34D1B" w:rsidRPr="008A25FB">
        <w:rPr>
          <w:rStyle w:val="CodeInline"/>
        </w:rPr>
        <w:t>option</w:t>
      </w:r>
      <w:r w:rsidR="00F266BA">
        <w:fldChar w:fldCharType="end"/>
      </w:r>
    </w:p>
    <w:p w:rsidR="0063293B" w:rsidRDefault="0063293B" w:rsidP="0063293B">
      <w:pPr>
        <w:pStyle w:val="MiniHeading"/>
      </w:pPr>
      <w:r>
        <w:t>Signature (module)</w:t>
      </w:r>
    </w:p>
    <w:p w:rsidR="008A25FB" w:rsidRDefault="008A25FB" w:rsidP="00FA76ED">
      <w:pPr>
        <w:pStyle w:val="SpecBox"/>
        <w:pBdr>
          <w:left w:val="single" w:sz="4" w:space="3" w:color="auto" w:shadow="1"/>
        </w:pBdr>
        <w:rPr>
          <w:rStyle w:val="CodeInline"/>
        </w:rPr>
      </w:pPr>
      <w:r>
        <w:rPr>
          <w:rStyle w:val="CodeInline"/>
        </w:rPr>
        <w:t xml:space="preserve">module Option = </w:t>
      </w:r>
    </w:p>
    <w:p w:rsidR="004C4338" w:rsidRPr="008A25FB" w:rsidRDefault="00067085" w:rsidP="00FA76ED">
      <w:pPr>
        <w:pStyle w:val="SpecBox"/>
        <w:pBdr>
          <w:left w:val="single" w:sz="4" w:space="3" w:color="auto" w:shadow="1"/>
        </w:pBdr>
        <w:rPr>
          <w:rStyle w:val="CodeInline"/>
        </w:rPr>
      </w:pPr>
      <w:r>
        <w:rPr>
          <w:rStyle w:val="CodeInline"/>
        </w:rPr>
        <w:t xml:space="preserve">  val</w:t>
      </w:r>
      <w:r w:rsidR="004C4338" w:rsidRPr="008A25FB">
        <w:rPr>
          <w:rStyle w:val="CodeInline"/>
        </w:rPr>
        <w:t xml:space="preserve"> </w:t>
      </w:r>
      <w:r w:rsidR="00FB01CF">
        <w:rPr>
          <w:rStyle w:val="CodeInline"/>
        </w:rPr>
        <w:t>collect</w:t>
      </w:r>
      <w:r w:rsidR="004C4338" w:rsidRPr="008A25FB">
        <w:rPr>
          <w:rStyle w:val="CodeInline"/>
        </w:rPr>
        <w:t>: (</w:t>
      </w:r>
      <w:r w:rsidR="00553CB7">
        <w:rPr>
          <w:rStyle w:val="CodeInline"/>
        </w:rPr>
        <w:t>'T</w:t>
      </w:r>
      <w:r w:rsidR="004C4338" w:rsidRPr="008A25FB">
        <w:rPr>
          <w:rStyle w:val="CodeInline"/>
        </w:rPr>
        <w:t xml:space="preserve"> -&gt; </w:t>
      </w:r>
      <w:r w:rsidR="00553CB7">
        <w:rPr>
          <w:rStyle w:val="CodeInline"/>
        </w:rPr>
        <w:t>'U</w:t>
      </w:r>
      <w:r w:rsidR="004C4338" w:rsidRPr="008A25FB">
        <w:rPr>
          <w:rStyle w:val="CodeInline"/>
        </w:rPr>
        <w:t xml:space="preserve"> option) -&gt; </w:t>
      </w:r>
      <w:r w:rsidR="00553CB7">
        <w:rPr>
          <w:rStyle w:val="CodeInline"/>
        </w:rPr>
        <w:t>'T</w:t>
      </w:r>
      <w:r w:rsidR="004C4338" w:rsidRPr="008A25FB">
        <w:rPr>
          <w:rStyle w:val="CodeInline"/>
        </w:rPr>
        <w:t xml:space="preserve"> option -&gt; </w:t>
      </w:r>
      <w:r w:rsidR="00553CB7">
        <w:rPr>
          <w:rStyle w:val="CodeInline"/>
        </w:rPr>
        <w:t>'U</w:t>
      </w:r>
      <w:r w:rsidR="004C4338" w:rsidRPr="008A25FB">
        <w:rPr>
          <w:rStyle w:val="CodeInline"/>
        </w:rPr>
        <w:t xml:space="preserve"> option</w:t>
      </w:r>
    </w:p>
    <w:p w:rsidR="004C4338" w:rsidRPr="008A25FB" w:rsidRDefault="00067085" w:rsidP="00FA76ED">
      <w:pPr>
        <w:pStyle w:val="SpecBox"/>
        <w:pBdr>
          <w:left w:val="single" w:sz="4" w:space="3" w:color="auto" w:shadow="1"/>
        </w:pBdr>
        <w:rPr>
          <w:rStyle w:val="CodeInline"/>
        </w:rPr>
      </w:pPr>
      <w:r>
        <w:rPr>
          <w:rStyle w:val="CodeInline"/>
        </w:rPr>
        <w:t xml:space="preserve">  val</w:t>
      </w:r>
      <w:r w:rsidR="004C4338" w:rsidRPr="008A25FB">
        <w:rPr>
          <w:rStyle w:val="CodeInline"/>
        </w:rPr>
        <w:t xml:space="preserve"> exists: (</w:t>
      </w:r>
      <w:r w:rsidR="00553CB7">
        <w:rPr>
          <w:rStyle w:val="CodeInline"/>
        </w:rPr>
        <w:t>'T</w:t>
      </w:r>
      <w:r w:rsidR="004C4338" w:rsidRPr="008A25FB">
        <w:rPr>
          <w:rStyle w:val="CodeInline"/>
        </w:rPr>
        <w:t xml:space="preserve"> -&gt; </w:t>
      </w:r>
      <w:r w:rsidR="00F266BA">
        <w:fldChar w:fldCharType="begin"/>
      </w:r>
      <w:r w:rsidR="00F266BA">
        <w:instrText>HYPERLINK "Microsoft.FSharp.Core.type_bool.html"</w:instrText>
      </w:r>
      <w:ins w:id="1611" w:author="Don Syme" w:date="2010-06-28T12:43:00Z"/>
      <w:r w:rsidR="00F266BA">
        <w:fldChar w:fldCharType="separate"/>
      </w:r>
      <w:r w:rsidR="004C4338" w:rsidRPr="008A25FB">
        <w:rPr>
          <w:rStyle w:val="CodeInline"/>
        </w:rPr>
        <w:t>bool</w:t>
      </w:r>
      <w:r w:rsidR="00F266BA">
        <w:fldChar w:fldCharType="end"/>
      </w:r>
      <w:r w:rsidR="004C4338" w:rsidRPr="008A25FB">
        <w:rPr>
          <w:rStyle w:val="CodeInline"/>
        </w:rPr>
        <w:t xml:space="preserve">) -&gt; </w:t>
      </w:r>
      <w:r w:rsidR="00553CB7">
        <w:rPr>
          <w:rStyle w:val="CodeInline"/>
        </w:rPr>
        <w:t>'T</w:t>
      </w:r>
      <w:r w:rsidR="004C4338" w:rsidRPr="008A25FB">
        <w:rPr>
          <w:rStyle w:val="CodeInline"/>
        </w:rPr>
        <w:t xml:space="preserve"> option -&gt; bool</w:t>
      </w:r>
    </w:p>
    <w:p w:rsidR="004C4338" w:rsidRPr="004252EA" w:rsidRDefault="00067085" w:rsidP="00FA76ED">
      <w:pPr>
        <w:pStyle w:val="SpecBox"/>
        <w:pBdr>
          <w:left w:val="single" w:sz="4" w:space="3" w:color="auto" w:shadow="1"/>
        </w:pBdr>
        <w:rPr>
          <w:rStyle w:val="CodeInline"/>
          <w:lang w:val="de-DE"/>
          <w:rPrChange w:id="1612" w:author="Don Syme" w:date="2010-06-28T10:29:00Z">
            <w:rPr>
              <w:rStyle w:val="CodeInline"/>
            </w:rPr>
          </w:rPrChange>
        </w:rPr>
      </w:pPr>
      <w:r>
        <w:rPr>
          <w:rStyle w:val="CodeInline"/>
        </w:rPr>
        <w:t xml:space="preserve">  </w:t>
      </w:r>
      <w:r w:rsidRPr="004252EA">
        <w:rPr>
          <w:rStyle w:val="CodeInline"/>
          <w:lang w:val="de-DE"/>
          <w:rPrChange w:id="1613" w:author="Don Syme" w:date="2010-06-28T10:29:00Z">
            <w:rPr>
              <w:rStyle w:val="CodeInline"/>
            </w:rPr>
          </w:rPrChange>
        </w:rPr>
        <w:t>val</w:t>
      </w:r>
      <w:r w:rsidR="004C4338" w:rsidRPr="004252EA">
        <w:rPr>
          <w:rStyle w:val="CodeInline"/>
          <w:lang w:val="de-DE"/>
          <w:rPrChange w:id="1614" w:author="Don Syme" w:date="2010-06-28T10:29:00Z">
            <w:rPr>
              <w:rStyle w:val="CodeInline"/>
            </w:rPr>
          </w:rPrChange>
        </w:rPr>
        <w:t xml:space="preserve"> </w:t>
      </w:r>
      <w:r w:rsidR="00FA76ED" w:rsidRPr="004252EA">
        <w:rPr>
          <w:rStyle w:val="CodeInline"/>
          <w:lang w:val="de-DE"/>
          <w:rPrChange w:id="1615" w:author="Don Syme" w:date="2010-06-28T10:29:00Z">
            <w:rPr>
              <w:rStyle w:val="CodeInline"/>
            </w:rPr>
          </w:rPrChange>
        </w:rPr>
        <w:t>fold</w:t>
      </w:r>
      <w:r w:rsidR="004C4338" w:rsidRPr="004252EA">
        <w:rPr>
          <w:rStyle w:val="CodeInline"/>
          <w:lang w:val="de-DE"/>
          <w:rPrChange w:id="1616" w:author="Don Syme" w:date="2010-06-28T10:29:00Z">
            <w:rPr>
              <w:rStyle w:val="CodeInline"/>
            </w:rPr>
          </w:rPrChange>
        </w:rPr>
        <w:t>: (</w:t>
      </w:r>
      <w:r w:rsidR="00553CB7" w:rsidRPr="004252EA">
        <w:rPr>
          <w:rStyle w:val="CodeInline"/>
          <w:lang w:val="de-DE"/>
          <w:rPrChange w:id="1617" w:author="Don Syme" w:date="2010-06-28T10:29:00Z">
            <w:rPr>
              <w:rStyle w:val="CodeInline"/>
            </w:rPr>
          </w:rPrChange>
        </w:rPr>
        <w:t>'U</w:t>
      </w:r>
      <w:r w:rsidR="004C4338" w:rsidRPr="004252EA">
        <w:rPr>
          <w:rStyle w:val="CodeInline"/>
          <w:lang w:val="de-DE"/>
          <w:rPrChange w:id="1618" w:author="Don Syme" w:date="2010-06-28T10:29:00Z">
            <w:rPr>
              <w:rStyle w:val="CodeInline"/>
            </w:rPr>
          </w:rPrChange>
        </w:rPr>
        <w:t xml:space="preserve"> -&gt; </w:t>
      </w:r>
      <w:r w:rsidR="00553CB7" w:rsidRPr="004252EA">
        <w:rPr>
          <w:rStyle w:val="CodeInline"/>
          <w:lang w:val="de-DE"/>
          <w:rPrChange w:id="1619" w:author="Don Syme" w:date="2010-06-28T10:29:00Z">
            <w:rPr>
              <w:rStyle w:val="CodeInline"/>
            </w:rPr>
          </w:rPrChange>
        </w:rPr>
        <w:t>'T</w:t>
      </w:r>
      <w:r w:rsidR="004C4338" w:rsidRPr="004252EA">
        <w:rPr>
          <w:rStyle w:val="CodeInline"/>
          <w:lang w:val="de-DE"/>
          <w:rPrChange w:id="1620" w:author="Don Syme" w:date="2010-06-28T10:29:00Z">
            <w:rPr>
              <w:rStyle w:val="CodeInline"/>
            </w:rPr>
          </w:rPrChange>
        </w:rPr>
        <w:t xml:space="preserve"> -&gt; </w:t>
      </w:r>
      <w:r w:rsidR="00553CB7" w:rsidRPr="004252EA">
        <w:rPr>
          <w:rStyle w:val="CodeInline"/>
          <w:lang w:val="de-DE"/>
          <w:rPrChange w:id="1621" w:author="Don Syme" w:date="2010-06-28T10:29:00Z">
            <w:rPr>
              <w:rStyle w:val="CodeInline"/>
            </w:rPr>
          </w:rPrChange>
        </w:rPr>
        <w:t>'U</w:t>
      </w:r>
      <w:r w:rsidR="004C4338" w:rsidRPr="004252EA">
        <w:rPr>
          <w:rStyle w:val="CodeInline"/>
          <w:lang w:val="de-DE"/>
          <w:rPrChange w:id="1622" w:author="Don Syme" w:date="2010-06-28T10:29:00Z">
            <w:rPr>
              <w:rStyle w:val="CodeInline"/>
            </w:rPr>
          </w:rPrChange>
        </w:rPr>
        <w:t xml:space="preserve">) -&gt; </w:t>
      </w:r>
      <w:r w:rsidR="00553CB7" w:rsidRPr="004252EA">
        <w:rPr>
          <w:rStyle w:val="CodeInline"/>
          <w:lang w:val="de-DE"/>
          <w:rPrChange w:id="1623" w:author="Don Syme" w:date="2010-06-28T10:29:00Z">
            <w:rPr>
              <w:rStyle w:val="CodeInline"/>
            </w:rPr>
          </w:rPrChange>
        </w:rPr>
        <w:t>'U</w:t>
      </w:r>
      <w:r w:rsidR="004C4338" w:rsidRPr="004252EA">
        <w:rPr>
          <w:rStyle w:val="CodeInline"/>
          <w:lang w:val="de-DE"/>
          <w:rPrChange w:id="1624" w:author="Don Syme" w:date="2010-06-28T10:29:00Z">
            <w:rPr>
              <w:rStyle w:val="CodeInline"/>
            </w:rPr>
          </w:rPrChange>
        </w:rPr>
        <w:t xml:space="preserve"> -&gt; </w:t>
      </w:r>
      <w:r w:rsidR="00553CB7" w:rsidRPr="004252EA">
        <w:rPr>
          <w:rStyle w:val="CodeInline"/>
          <w:lang w:val="de-DE"/>
          <w:rPrChange w:id="1625" w:author="Don Syme" w:date="2010-06-28T10:29:00Z">
            <w:rPr>
              <w:rStyle w:val="CodeInline"/>
            </w:rPr>
          </w:rPrChange>
        </w:rPr>
        <w:t>'T</w:t>
      </w:r>
      <w:r w:rsidR="004C4338" w:rsidRPr="004252EA">
        <w:rPr>
          <w:rStyle w:val="CodeInline"/>
          <w:lang w:val="de-DE"/>
          <w:rPrChange w:id="1626" w:author="Don Syme" w:date="2010-06-28T10:29:00Z">
            <w:rPr>
              <w:rStyle w:val="CodeInline"/>
            </w:rPr>
          </w:rPrChange>
        </w:rPr>
        <w:t xml:space="preserve"> </w:t>
      </w:r>
      <w:r w:rsidR="00F266BA">
        <w:fldChar w:fldCharType="begin"/>
      </w:r>
      <w:r w:rsidR="00F266BA" w:rsidRPr="004252EA">
        <w:rPr>
          <w:lang w:val="de-DE"/>
          <w:rPrChange w:id="1627" w:author="Don Syme" w:date="2010-06-28T10:29:00Z">
            <w:rPr/>
          </w:rPrChange>
        </w:rPr>
        <w:instrText>HYPERLINK "Microsoft.FSharp.Core.type_option.html"</w:instrText>
      </w:r>
      <w:ins w:id="1628" w:author="Don Syme" w:date="2010-06-28T12:43:00Z"/>
      <w:r w:rsidR="00F266BA">
        <w:fldChar w:fldCharType="separate"/>
      </w:r>
      <w:r w:rsidR="004C4338" w:rsidRPr="004252EA">
        <w:rPr>
          <w:rStyle w:val="CodeInline"/>
          <w:lang w:val="de-DE"/>
          <w:rPrChange w:id="1629" w:author="Don Syme" w:date="2010-06-28T10:29:00Z">
            <w:rPr>
              <w:rStyle w:val="CodeInline"/>
            </w:rPr>
          </w:rPrChange>
        </w:rPr>
        <w:t>option</w:t>
      </w:r>
      <w:r w:rsidR="00F266BA">
        <w:fldChar w:fldCharType="end"/>
      </w:r>
      <w:r w:rsidR="004C4338" w:rsidRPr="004252EA">
        <w:rPr>
          <w:rStyle w:val="CodeInline"/>
          <w:lang w:val="de-DE"/>
          <w:rPrChange w:id="1630" w:author="Don Syme" w:date="2010-06-28T10:29:00Z">
            <w:rPr>
              <w:rStyle w:val="CodeInline"/>
            </w:rPr>
          </w:rPrChange>
        </w:rPr>
        <w:t xml:space="preserve"> -&gt; </w:t>
      </w:r>
      <w:r w:rsidR="00553CB7" w:rsidRPr="004252EA">
        <w:rPr>
          <w:rStyle w:val="CodeInline"/>
          <w:lang w:val="de-DE"/>
          <w:rPrChange w:id="1631" w:author="Don Syme" w:date="2010-06-28T10:29:00Z">
            <w:rPr>
              <w:rStyle w:val="CodeInline"/>
            </w:rPr>
          </w:rPrChange>
        </w:rPr>
        <w:t>'U</w:t>
      </w:r>
    </w:p>
    <w:p w:rsidR="004C4338" w:rsidRPr="004252EA" w:rsidRDefault="00067085" w:rsidP="00FA76ED">
      <w:pPr>
        <w:pStyle w:val="SpecBox"/>
        <w:pBdr>
          <w:left w:val="single" w:sz="4" w:space="3" w:color="auto" w:shadow="1"/>
        </w:pBdr>
        <w:rPr>
          <w:rStyle w:val="CodeInline"/>
          <w:lang w:val="de-DE"/>
          <w:rPrChange w:id="1632" w:author="Don Syme" w:date="2010-06-28T10:29:00Z">
            <w:rPr>
              <w:rStyle w:val="CodeInline"/>
            </w:rPr>
          </w:rPrChange>
        </w:rPr>
      </w:pPr>
      <w:r w:rsidRPr="004252EA">
        <w:rPr>
          <w:rStyle w:val="CodeInline"/>
          <w:lang w:val="de-DE"/>
          <w:rPrChange w:id="1633" w:author="Don Syme" w:date="2010-06-28T10:29:00Z">
            <w:rPr>
              <w:rStyle w:val="CodeInline"/>
            </w:rPr>
          </w:rPrChange>
        </w:rPr>
        <w:t xml:space="preserve">  val</w:t>
      </w:r>
      <w:r w:rsidR="004C4338" w:rsidRPr="004252EA">
        <w:rPr>
          <w:rStyle w:val="CodeInline"/>
          <w:lang w:val="de-DE"/>
          <w:rPrChange w:id="1634" w:author="Don Syme" w:date="2010-06-28T10:29:00Z">
            <w:rPr>
              <w:rStyle w:val="CodeInline"/>
            </w:rPr>
          </w:rPrChange>
        </w:rPr>
        <w:t xml:space="preserve"> </w:t>
      </w:r>
      <w:r w:rsidR="003A252F" w:rsidRPr="004252EA">
        <w:rPr>
          <w:rStyle w:val="CodeInline"/>
          <w:lang w:val="de-DE"/>
          <w:rPrChange w:id="1635" w:author="Don Syme" w:date="2010-06-28T10:29:00Z">
            <w:rPr>
              <w:rStyle w:val="CodeInline"/>
            </w:rPr>
          </w:rPrChange>
        </w:rPr>
        <w:t>foldBack</w:t>
      </w:r>
      <w:r w:rsidR="004C4338" w:rsidRPr="004252EA">
        <w:rPr>
          <w:rStyle w:val="CodeInline"/>
          <w:lang w:val="de-DE"/>
          <w:rPrChange w:id="1636" w:author="Don Syme" w:date="2010-06-28T10:29:00Z">
            <w:rPr>
              <w:rStyle w:val="CodeInline"/>
            </w:rPr>
          </w:rPrChange>
        </w:rPr>
        <w:t>: (</w:t>
      </w:r>
      <w:r w:rsidR="00553CB7" w:rsidRPr="004252EA">
        <w:rPr>
          <w:rStyle w:val="CodeInline"/>
          <w:lang w:val="de-DE"/>
          <w:rPrChange w:id="1637" w:author="Don Syme" w:date="2010-06-28T10:29:00Z">
            <w:rPr>
              <w:rStyle w:val="CodeInline"/>
            </w:rPr>
          </w:rPrChange>
        </w:rPr>
        <w:t>'T</w:t>
      </w:r>
      <w:r w:rsidR="004C4338" w:rsidRPr="004252EA">
        <w:rPr>
          <w:rStyle w:val="CodeInline"/>
          <w:lang w:val="de-DE"/>
          <w:rPrChange w:id="1638" w:author="Don Syme" w:date="2010-06-28T10:29:00Z">
            <w:rPr>
              <w:rStyle w:val="CodeInline"/>
            </w:rPr>
          </w:rPrChange>
        </w:rPr>
        <w:t xml:space="preserve"> -&gt; </w:t>
      </w:r>
      <w:r w:rsidR="00553CB7" w:rsidRPr="004252EA">
        <w:rPr>
          <w:rStyle w:val="CodeInline"/>
          <w:lang w:val="de-DE"/>
          <w:rPrChange w:id="1639" w:author="Don Syme" w:date="2010-06-28T10:29:00Z">
            <w:rPr>
              <w:rStyle w:val="CodeInline"/>
            </w:rPr>
          </w:rPrChange>
        </w:rPr>
        <w:t>'U</w:t>
      </w:r>
      <w:r w:rsidR="004C4338" w:rsidRPr="004252EA">
        <w:rPr>
          <w:rStyle w:val="CodeInline"/>
          <w:lang w:val="de-DE"/>
          <w:rPrChange w:id="1640" w:author="Don Syme" w:date="2010-06-28T10:29:00Z">
            <w:rPr>
              <w:rStyle w:val="CodeInline"/>
            </w:rPr>
          </w:rPrChange>
        </w:rPr>
        <w:t xml:space="preserve"> -&gt; </w:t>
      </w:r>
      <w:r w:rsidR="00553CB7" w:rsidRPr="004252EA">
        <w:rPr>
          <w:rStyle w:val="CodeInline"/>
          <w:lang w:val="de-DE"/>
          <w:rPrChange w:id="1641" w:author="Don Syme" w:date="2010-06-28T10:29:00Z">
            <w:rPr>
              <w:rStyle w:val="CodeInline"/>
            </w:rPr>
          </w:rPrChange>
        </w:rPr>
        <w:t>'U</w:t>
      </w:r>
      <w:r w:rsidR="004C4338" w:rsidRPr="004252EA">
        <w:rPr>
          <w:rStyle w:val="CodeInline"/>
          <w:lang w:val="de-DE"/>
          <w:rPrChange w:id="1642" w:author="Don Syme" w:date="2010-06-28T10:29:00Z">
            <w:rPr>
              <w:rStyle w:val="CodeInline"/>
            </w:rPr>
          </w:rPrChange>
        </w:rPr>
        <w:t xml:space="preserve">) -&gt; </w:t>
      </w:r>
      <w:r w:rsidR="00553CB7" w:rsidRPr="004252EA">
        <w:rPr>
          <w:rStyle w:val="CodeInline"/>
          <w:lang w:val="de-DE"/>
          <w:rPrChange w:id="1643" w:author="Don Syme" w:date="2010-06-28T10:29:00Z">
            <w:rPr>
              <w:rStyle w:val="CodeInline"/>
            </w:rPr>
          </w:rPrChange>
        </w:rPr>
        <w:t>'T</w:t>
      </w:r>
      <w:r w:rsidR="004C4338" w:rsidRPr="004252EA">
        <w:rPr>
          <w:rStyle w:val="CodeInline"/>
          <w:lang w:val="de-DE"/>
          <w:rPrChange w:id="1644" w:author="Don Syme" w:date="2010-06-28T10:29:00Z">
            <w:rPr>
              <w:rStyle w:val="CodeInline"/>
            </w:rPr>
          </w:rPrChange>
        </w:rPr>
        <w:t xml:space="preserve"> </w:t>
      </w:r>
      <w:r w:rsidR="00F266BA">
        <w:fldChar w:fldCharType="begin"/>
      </w:r>
      <w:r w:rsidR="00F266BA" w:rsidRPr="004252EA">
        <w:rPr>
          <w:lang w:val="de-DE"/>
          <w:rPrChange w:id="1645" w:author="Don Syme" w:date="2010-06-28T10:29:00Z">
            <w:rPr/>
          </w:rPrChange>
        </w:rPr>
        <w:instrText>HYPERLINK "Microsoft.FSharp.Core.type_option.html"</w:instrText>
      </w:r>
      <w:ins w:id="1646" w:author="Don Syme" w:date="2010-06-28T12:43:00Z"/>
      <w:r w:rsidR="00F266BA">
        <w:fldChar w:fldCharType="separate"/>
      </w:r>
      <w:r w:rsidR="004C4338" w:rsidRPr="004252EA">
        <w:rPr>
          <w:rStyle w:val="CodeInline"/>
          <w:lang w:val="de-DE"/>
          <w:rPrChange w:id="1647" w:author="Don Syme" w:date="2010-06-28T10:29:00Z">
            <w:rPr>
              <w:rStyle w:val="CodeInline"/>
            </w:rPr>
          </w:rPrChange>
        </w:rPr>
        <w:t>option</w:t>
      </w:r>
      <w:r w:rsidR="00F266BA">
        <w:fldChar w:fldCharType="end"/>
      </w:r>
      <w:r w:rsidR="004C4338" w:rsidRPr="004252EA">
        <w:rPr>
          <w:rStyle w:val="CodeInline"/>
          <w:lang w:val="de-DE"/>
          <w:rPrChange w:id="1648" w:author="Don Syme" w:date="2010-06-28T10:29:00Z">
            <w:rPr>
              <w:rStyle w:val="CodeInline"/>
            </w:rPr>
          </w:rPrChange>
        </w:rPr>
        <w:t xml:space="preserve"> -&gt; </w:t>
      </w:r>
      <w:r w:rsidR="00553CB7" w:rsidRPr="004252EA">
        <w:rPr>
          <w:rStyle w:val="CodeInline"/>
          <w:lang w:val="de-DE"/>
          <w:rPrChange w:id="1649" w:author="Don Syme" w:date="2010-06-28T10:29:00Z">
            <w:rPr>
              <w:rStyle w:val="CodeInline"/>
            </w:rPr>
          </w:rPrChange>
        </w:rPr>
        <w:t>'U</w:t>
      </w:r>
      <w:r w:rsidR="004C4338" w:rsidRPr="004252EA">
        <w:rPr>
          <w:rStyle w:val="CodeInline"/>
          <w:lang w:val="de-DE"/>
          <w:rPrChange w:id="1650" w:author="Don Syme" w:date="2010-06-28T10:29:00Z">
            <w:rPr>
              <w:rStyle w:val="CodeInline"/>
            </w:rPr>
          </w:rPrChange>
        </w:rPr>
        <w:t xml:space="preserve"> -&gt; </w:t>
      </w:r>
      <w:r w:rsidR="00553CB7" w:rsidRPr="004252EA">
        <w:rPr>
          <w:rStyle w:val="CodeInline"/>
          <w:lang w:val="de-DE"/>
          <w:rPrChange w:id="1651" w:author="Don Syme" w:date="2010-06-28T10:29:00Z">
            <w:rPr>
              <w:rStyle w:val="CodeInline"/>
            </w:rPr>
          </w:rPrChange>
        </w:rPr>
        <w:t>'U</w:t>
      </w:r>
    </w:p>
    <w:p w:rsidR="004C4338" w:rsidRPr="004252EA" w:rsidRDefault="00067085" w:rsidP="00FA76ED">
      <w:pPr>
        <w:pStyle w:val="SpecBox"/>
        <w:pBdr>
          <w:left w:val="single" w:sz="4" w:space="3" w:color="auto" w:shadow="1"/>
        </w:pBdr>
        <w:rPr>
          <w:rStyle w:val="CodeInline"/>
          <w:lang w:val="de-DE"/>
          <w:rPrChange w:id="1652" w:author="Don Syme" w:date="2010-06-28T10:29:00Z">
            <w:rPr>
              <w:rStyle w:val="CodeInline"/>
            </w:rPr>
          </w:rPrChange>
        </w:rPr>
      </w:pPr>
      <w:r w:rsidRPr="004252EA">
        <w:rPr>
          <w:rStyle w:val="CodeInline"/>
          <w:lang w:val="de-DE"/>
          <w:rPrChange w:id="1653" w:author="Don Syme" w:date="2010-06-28T10:29:00Z">
            <w:rPr>
              <w:rStyle w:val="CodeInline"/>
            </w:rPr>
          </w:rPrChange>
        </w:rPr>
        <w:t xml:space="preserve">  val</w:t>
      </w:r>
      <w:r w:rsidR="004C4338" w:rsidRPr="004252EA">
        <w:rPr>
          <w:rStyle w:val="CodeInline"/>
          <w:lang w:val="de-DE"/>
          <w:rPrChange w:id="1654" w:author="Don Syme" w:date="2010-06-28T10:29:00Z">
            <w:rPr>
              <w:rStyle w:val="CodeInline"/>
            </w:rPr>
          </w:rPrChange>
        </w:rPr>
        <w:t xml:space="preserve"> </w:t>
      </w:r>
      <w:r w:rsidR="00FA76ED" w:rsidRPr="004252EA">
        <w:rPr>
          <w:rStyle w:val="CodeInline"/>
          <w:lang w:val="de-DE"/>
          <w:rPrChange w:id="1655" w:author="Don Syme" w:date="2010-06-28T10:29:00Z">
            <w:rPr>
              <w:rStyle w:val="CodeInline"/>
            </w:rPr>
          </w:rPrChange>
        </w:rPr>
        <w:t>forall</w:t>
      </w:r>
      <w:r w:rsidR="004C4338" w:rsidRPr="004252EA">
        <w:rPr>
          <w:rStyle w:val="CodeInline"/>
          <w:lang w:val="de-DE"/>
          <w:rPrChange w:id="1656" w:author="Don Syme" w:date="2010-06-28T10:29:00Z">
            <w:rPr>
              <w:rStyle w:val="CodeInline"/>
            </w:rPr>
          </w:rPrChange>
        </w:rPr>
        <w:t>: (</w:t>
      </w:r>
      <w:r w:rsidR="00553CB7" w:rsidRPr="004252EA">
        <w:rPr>
          <w:rStyle w:val="CodeInline"/>
          <w:lang w:val="de-DE"/>
          <w:rPrChange w:id="1657" w:author="Don Syme" w:date="2010-06-28T10:29:00Z">
            <w:rPr>
              <w:rStyle w:val="CodeInline"/>
            </w:rPr>
          </w:rPrChange>
        </w:rPr>
        <w:t>'T</w:t>
      </w:r>
      <w:r w:rsidR="004C4338" w:rsidRPr="004252EA">
        <w:rPr>
          <w:rStyle w:val="CodeInline"/>
          <w:lang w:val="de-DE"/>
          <w:rPrChange w:id="1658" w:author="Don Syme" w:date="2010-06-28T10:29:00Z">
            <w:rPr>
              <w:rStyle w:val="CodeInline"/>
            </w:rPr>
          </w:rPrChange>
        </w:rPr>
        <w:t xml:space="preserve"> -&gt; </w:t>
      </w:r>
      <w:r w:rsidR="00F266BA">
        <w:fldChar w:fldCharType="begin"/>
      </w:r>
      <w:r w:rsidR="00F266BA" w:rsidRPr="004252EA">
        <w:rPr>
          <w:lang w:val="de-DE"/>
          <w:rPrChange w:id="1659" w:author="Don Syme" w:date="2010-06-28T10:29:00Z">
            <w:rPr/>
          </w:rPrChange>
        </w:rPr>
        <w:instrText>HYPERLINK "Microsoft.FSharp.Core.type_bool.html"</w:instrText>
      </w:r>
      <w:ins w:id="1660" w:author="Don Syme" w:date="2010-06-28T12:43:00Z"/>
      <w:r w:rsidR="00F266BA">
        <w:fldChar w:fldCharType="separate"/>
      </w:r>
      <w:r w:rsidR="004C4338" w:rsidRPr="004252EA">
        <w:rPr>
          <w:rStyle w:val="CodeInline"/>
          <w:lang w:val="de-DE"/>
          <w:rPrChange w:id="1661" w:author="Don Syme" w:date="2010-06-28T10:29:00Z">
            <w:rPr>
              <w:rStyle w:val="CodeInline"/>
            </w:rPr>
          </w:rPrChange>
        </w:rPr>
        <w:t>bool</w:t>
      </w:r>
      <w:r w:rsidR="00F266BA">
        <w:fldChar w:fldCharType="end"/>
      </w:r>
      <w:r w:rsidR="004C4338" w:rsidRPr="004252EA">
        <w:rPr>
          <w:rStyle w:val="CodeInline"/>
          <w:lang w:val="de-DE"/>
          <w:rPrChange w:id="1662" w:author="Don Syme" w:date="2010-06-28T10:29:00Z">
            <w:rPr>
              <w:rStyle w:val="CodeInline"/>
            </w:rPr>
          </w:rPrChange>
        </w:rPr>
        <w:t xml:space="preserve">) -&gt; </w:t>
      </w:r>
      <w:r w:rsidR="00553CB7" w:rsidRPr="004252EA">
        <w:rPr>
          <w:rStyle w:val="CodeInline"/>
          <w:lang w:val="de-DE"/>
          <w:rPrChange w:id="1663" w:author="Don Syme" w:date="2010-06-28T10:29:00Z">
            <w:rPr>
              <w:rStyle w:val="CodeInline"/>
            </w:rPr>
          </w:rPrChange>
        </w:rPr>
        <w:t>'T</w:t>
      </w:r>
      <w:r w:rsidR="004C4338" w:rsidRPr="004252EA">
        <w:rPr>
          <w:rStyle w:val="CodeInline"/>
          <w:lang w:val="de-DE"/>
          <w:rPrChange w:id="1664" w:author="Don Syme" w:date="2010-06-28T10:29:00Z">
            <w:rPr>
              <w:rStyle w:val="CodeInline"/>
            </w:rPr>
          </w:rPrChange>
        </w:rPr>
        <w:t xml:space="preserve"> </w:t>
      </w:r>
      <w:r w:rsidR="00F266BA">
        <w:fldChar w:fldCharType="begin"/>
      </w:r>
      <w:r w:rsidR="00F266BA" w:rsidRPr="004252EA">
        <w:rPr>
          <w:lang w:val="de-DE"/>
          <w:rPrChange w:id="1665" w:author="Don Syme" w:date="2010-06-28T10:29:00Z">
            <w:rPr/>
          </w:rPrChange>
        </w:rPr>
        <w:instrText>HYPERLINK "Microsoft.FSharp.Core.type_option.html"</w:instrText>
      </w:r>
      <w:ins w:id="1666" w:author="Don Syme" w:date="2010-06-28T12:43:00Z"/>
      <w:r w:rsidR="00F266BA">
        <w:fldChar w:fldCharType="separate"/>
      </w:r>
      <w:r w:rsidR="004C4338" w:rsidRPr="004252EA">
        <w:rPr>
          <w:rStyle w:val="CodeInline"/>
          <w:lang w:val="de-DE"/>
          <w:rPrChange w:id="1667" w:author="Don Syme" w:date="2010-06-28T10:29:00Z">
            <w:rPr>
              <w:rStyle w:val="CodeInline"/>
            </w:rPr>
          </w:rPrChange>
        </w:rPr>
        <w:t>option</w:t>
      </w:r>
      <w:r w:rsidR="00F266BA">
        <w:fldChar w:fldCharType="end"/>
      </w:r>
      <w:r w:rsidR="004C4338" w:rsidRPr="004252EA">
        <w:rPr>
          <w:rStyle w:val="CodeInline"/>
          <w:lang w:val="de-DE"/>
          <w:rPrChange w:id="1668" w:author="Don Syme" w:date="2010-06-28T10:29:00Z">
            <w:rPr>
              <w:rStyle w:val="CodeInline"/>
            </w:rPr>
          </w:rPrChange>
        </w:rPr>
        <w:t xml:space="preserve"> -&gt; </w:t>
      </w:r>
      <w:r w:rsidR="00F266BA">
        <w:fldChar w:fldCharType="begin"/>
      </w:r>
      <w:r w:rsidR="00F266BA" w:rsidRPr="004252EA">
        <w:rPr>
          <w:lang w:val="de-DE"/>
          <w:rPrChange w:id="1669" w:author="Don Syme" w:date="2010-06-28T10:29:00Z">
            <w:rPr/>
          </w:rPrChange>
        </w:rPr>
        <w:instrText>HYPERLINK "Microsoft.FSharp.Core.type_bool.html"</w:instrText>
      </w:r>
      <w:ins w:id="1670" w:author="Don Syme" w:date="2010-06-28T12:43:00Z"/>
      <w:r w:rsidR="00F266BA">
        <w:fldChar w:fldCharType="separate"/>
      </w:r>
      <w:r w:rsidR="004C4338" w:rsidRPr="004252EA">
        <w:rPr>
          <w:rStyle w:val="CodeInline"/>
          <w:lang w:val="de-DE"/>
          <w:rPrChange w:id="1671" w:author="Don Syme" w:date="2010-06-28T10:29:00Z">
            <w:rPr>
              <w:rStyle w:val="CodeInline"/>
            </w:rPr>
          </w:rPrChange>
        </w:rPr>
        <w:t>bool</w:t>
      </w:r>
      <w:r w:rsidR="00F266BA">
        <w:fldChar w:fldCharType="end"/>
      </w:r>
    </w:p>
    <w:p w:rsidR="004C4338" w:rsidRPr="004252EA" w:rsidRDefault="00067085" w:rsidP="00FA76ED">
      <w:pPr>
        <w:pStyle w:val="SpecBox"/>
        <w:pBdr>
          <w:left w:val="single" w:sz="4" w:space="3" w:color="auto" w:shadow="1"/>
        </w:pBdr>
        <w:rPr>
          <w:rStyle w:val="CodeInline"/>
          <w:lang w:val="de-DE"/>
          <w:rPrChange w:id="1672" w:author="Don Syme" w:date="2010-06-28T10:29:00Z">
            <w:rPr>
              <w:rStyle w:val="CodeInline"/>
            </w:rPr>
          </w:rPrChange>
        </w:rPr>
      </w:pPr>
      <w:r w:rsidRPr="004252EA">
        <w:rPr>
          <w:rStyle w:val="CodeInline"/>
          <w:lang w:val="de-DE"/>
          <w:rPrChange w:id="1673" w:author="Don Syme" w:date="2010-06-28T10:29:00Z">
            <w:rPr>
              <w:rStyle w:val="CodeInline"/>
            </w:rPr>
          </w:rPrChange>
        </w:rPr>
        <w:t xml:space="preserve">  val</w:t>
      </w:r>
      <w:r w:rsidR="004C4338" w:rsidRPr="004252EA">
        <w:rPr>
          <w:rStyle w:val="CodeInline"/>
          <w:lang w:val="de-DE"/>
          <w:rPrChange w:id="1674" w:author="Don Syme" w:date="2010-06-28T10:29:00Z">
            <w:rPr>
              <w:rStyle w:val="CodeInline"/>
            </w:rPr>
          </w:rPrChange>
        </w:rPr>
        <w:t xml:space="preserve"> get: </w:t>
      </w:r>
      <w:r w:rsidR="00553CB7" w:rsidRPr="004252EA">
        <w:rPr>
          <w:rStyle w:val="CodeInline"/>
          <w:lang w:val="de-DE"/>
          <w:rPrChange w:id="1675" w:author="Don Syme" w:date="2010-06-28T10:29:00Z">
            <w:rPr>
              <w:rStyle w:val="CodeInline"/>
            </w:rPr>
          </w:rPrChange>
        </w:rPr>
        <w:t>'T</w:t>
      </w:r>
      <w:r w:rsidR="004C4338" w:rsidRPr="004252EA">
        <w:rPr>
          <w:rStyle w:val="CodeInline"/>
          <w:lang w:val="de-DE"/>
          <w:rPrChange w:id="1676" w:author="Don Syme" w:date="2010-06-28T10:29:00Z">
            <w:rPr>
              <w:rStyle w:val="CodeInline"/>
            </w:rPr>
          </w:rPrChange>
        </w:rPr>
        <w:t xml:space="preserve"> option -&gt; </w:t>
      </w:r>
      <w:r w:rsidR="00553CB7" w:rsidRPr="004252EA">
        <w:rPr>
          <w:rStyle w:val="CodeInline"/>
          <w:lang w:val="de-DE"/>
          <w:rPrChange w:id="1677" w:author="Don Syme" w:date="2010-06-28T10:29:00Z">
            <w:rPr>
              <w:rStyle w:val="CodeInline"/>
            </w:rPr>
          </w:rPrChange>
        </w:rPr>
        <w:t>'T</w:t>
      </w:r>
    </w:p>
    <w:p w:rsidR="004C4338" w:rsidRPr="008A25FB" w:rsidRDefault="00067085" w:rsidP="00FA76ED">
      <w:pPr>
        <w:pStyle w:val="SpecBox"/>
        <w:pBdr>
          <w:left w:val="single" w:sz="4" w:space="3" w:color="auto" w:shadow="1"/>
        </w:pBdr>
        <w:rPr>
          <w:rStyle w:val="CodeInline"/>
        </w:rPr>
      </w:pPr>
      <w:r w:rsidRPr="004252EA">
        <w:rPr>
          <w:rStyle w:val="CodeInline"/>
          <w:lang w:val="de-DE"/>
          <w:rPrChange w:id="1678" w:author="Don Syme" w:date="2010-06-28T10:29:00Z">
            <w:rPr>
              <w:rStyle w:val="CodeInline"/>
            </w:rPr>
          </w:rPrChange>
        </w:rPr>
        <w:t xml:space="preserve">  </w:t>
      </w:r>
      <w:r>
        <w:rPr>
          <w:rStyle w:val="CodeInline"/>
        </w:rPr>
        <w:t>val</w:t>
      </w:r>
      <w:r w:rsidR="004C4338" w:rsidRPr="008A25FB">
        <w:rPr>
          <w:rStyle w:val="CodeInline"/>
        </w:rPr>
        <w:t xml:space="preserve"> </w:t>
      </w:r>
      <w:r w:rsidR="00395866">
        <w:rPr>
          <w:rStyle w:val="CodeInline"/>
        </w:rPr>
        <w:t>isNone</w:t>
      </w:r>
      <w:r w:rsidR="004C4338" w:rsidRPr="008A25FB">
        <w:rPr>
          <w:rStyle w:val="CodeInline"/>
        </w:rPr>
        <w:t xml:space="preserve">: </w:t>
      </w:r>
      <w:r w:rsidR="00553CB7">
        <w:rPr>
          <w:rStyle w:val="CodeInline"/>
        </w:rPr>
        <w:t>'T</w:t>
      </w:r>
      <w:r w:rsidR="004C4338" w:rsidRPr="008A25FB">
        <w:rPr>
          <w:rStyle w:val="CodeInline"/>
        </w:rPr>
        <w:t xml:space="preserve"> option -&gt; </w:t>
      </w:r>
      <w:r w:rsidR="00F266BA">
        <w:fldChar w:fldCharType="begin"/>
      </w:r>
      <w:r w:rsidR="00F266BA">
        <w:instrText>HYPERLINK "Microsoft.FSharp.Core.type_bool.html"</w:instrText>
      </w:r>
      <w:ins w:id="1679" w:author="Don Syme" w:date="2010-06-28T12:43:00Z"/>
      <w:r w:rsidR="00F266BA">
        <w:fldChar w:fldCharType="separate"/>
      </w:r>
      <w:r w:rsidR="004C4338" w:rsidRPr="008A25FB">
        <w:rPr>
          <w:rStyle w:val="CodeInline"/>
        </w:rPr>
        <w:t>bool</w:t>
      </w:r>
      <w:r w:rsidR="00F266BA">
        <w:fldChar w:fldCharType="end"/>
      </w:r>
    </w:p>
    <w:p w:rsidR="004C4338" w:rsidRPr="008A25FB" w:rsidRDefault="00067085" w:rsidP="00FA76ED">
      <w:pPr>
        <w:pStyle w:val="SpecBox"/>
        <w:pBdr>
          <w:left w:val="single" w:sz="4" w:space="3" w:color="auto" w:shadow="1"/>
        </w:pBdr>
        <w:rPr>
          <w:rStyle w:val="CodeInline"/>
        </w:rPr>
      </w:pPr>
      <w:r>
        <w:rPr>
          <w:rStyle w:val="CodeInline"/>
        </w:rPr>
        <w:t xml:space="preserve">  val</w:t>
      </w:r>
      <w:r w:rsidR="004C4338" w:rsidRPr="008A25FB">
        <w:rPr>
          <w:rStyle w:val="CodeInline"/>
        </w:rPr>
        <w:t xml:space="preserve"> </w:t>
      </w:r>
      <w:r w:rsidR="00395866">
        <w:rPr>
          <w:rStyle w:val="CodeInline"/>
        </w:rPr>
        <w:t>isSome</w:t>
      </w:r>
      <w:r w:rsidR="004C4338" w:rsidRPr="008A25FB">
        <w:rPr>
          <w:rStyle w:val="CodeInline"/>
        </w:rPr>
        <w:t xml:space="preserve">: </w:t>
      </w:r>
      <w:r w:rsidR="00553CB7">
        <w:rPr>
          <w:rStyle w:val="CodeInline"/>
        </w:rPr>
        <w:t>'T</w:t>
      </w:r>
      <w:r w:rsidR="004C4338" w:rsidRPr="008A25FB">
        <w:rPr>
          <w:rStyle w:val="CodeInline"/>
        </w:rPr>
        <w:t xml:space="preserve"> option -&gt; </w:t>
      </w:r>
      <w:r w:rsidR="00F266BA">
        <w:fldChar w:fldCharType="begin"/>
      </w:r>
      <w:r w:rsidR="00F266BA">
        <w:instrText>HYPERLINK "Microsoft.FSharp.Core.type_bool.html"</w:instrText>
      </w:r>
      <w:ins w:id="1680" w:author="Don Syme" w:date="2010-06-28T12:43:00Z"/>
      <w:r w:rsidR="00F266BA">
        <w:fldChar w:fldCharType="separate"/>
      </w:r>
      <w:r w:rsidR="004C4338" w:rsidRPr="008A25FB">
        <w:rPr>
          <w:rStyle w:val="CodeInline"/>
        </w:rPr>
        <w:t>bool</w:t>
      </w:r>
      <w:r w:rsidR="00F266BA">
        <w:fldChar w:fldCharType="end"/>
      </w:r>
    </w:p>
    <w:p w:rsidR="004C4338" w:rsidRPr="004252EA" w:rsidRDefault="00067085" w:rsidP="00FA76ED">
      <w:pPr>
        <w:pStyle w:val="SpecBox"/>
        <w:pBdr>
          <w:left w:val="single" w:sz="4" w:space="3" w:color="auto" w:shadow="1"/>
        </w:pBdr>
        <w:rPr>
          <w:rStyle w:val="CodeInline"/>
          <w:lang w:val="de-DE"/>
          <w:rPrChange w:id="1681" w:author="Don Syme" w:date="2010-06-28T10:29:00Z">
            <w:rPr>
              <w:rStyle w:val="CodeInline"/>
            </w:rPr>
          </w:rPrChange>
        </w:rPr>
      </w:pPr>
      <w:r>
        <w:rPr>
          <w:rStyle w:val="CodeInline"/>
        </w:rPr>
        <w:t xml:space="preserve">  </w:t>
      </w:r>
      <w:r w:rsidRPr="004252EA">
        <w:rPr>
          <w:rStyle w:val="CodeInline"/>
          <w:lang w:val="de-DE"/>
          <w:rPrChange w:id="1682" w:author="Don Syme" w:date="2010-06-28T10:29:00Z">
            <w:rPr>
              <w:rStyle w:val="CodeInline"/>
            </w:rPr>
          </w:rPrChange>
        </w:rPr>
        <w:t>val</w:t>
      </w:r>
      <w:r w:rsidR="004C4338" w:rsidRPr="004252EA">
        <w:rPr>
          <w:rStyle w:val="CodeInline"/>
          <w:lang w:val="de-DE"/>
          <w:rPrChange w:id="1683" w:author="Don Syme" w:date="2010-06-28T10:29:00Z">
            <w:rPr>
              <w:rStyle w:val="CodeInline"/>
            </w:rPr>
          </w:rPrChange>
        </w:rPr>
        <w:t xml:space="preserve"> iter: (</w:t>
      </w:r>
      <w:r w:rsidR="00553CB7" w:rsidRPr="004252EA">
        <w:rPr>
          <w:rStyle w:val="CodeInline"/>
          <w:lang w:val="de-DE"/>
          <w:rPrChange w:id="1684" w:author="Don Syme" w:date="2010-06-28T10:29:00Z">
            <w:rPr>
              <w:rStyle w:val="CodeInline"/>
            </w:rPr>
          </w:rPrChange>
        </w:rPr>
        <w:t>'T</w:t>
      </w:r>
      <w:r w:rsidR="004C4338" w:rsidRPr="004252EA">
        <w:rPr>
          <w:rStyle w:val="CodeInline"/>
          <w:lang w:val="de-DE"/>
          <w:rPrChange w:id="1685" w:author="Don Syme" w:date="2010-06-28T10:29:00Z">
            <w:rPr>
              <w:rStyle w:val="CodeInline"/>
            </w:rPr>
          </w:rPrChange>
        </w:rPr>
        <w:t xml:space="preserve"> -&gt; </w:t>
      </w:r>
      <w:r w:rsidR="00F266BA">
        <w:fldChar w:fldCharType="begin"/>
      </w:r>
      <w:r w:rsidR="00F266BA" w:rsidRPr="004252EA">
        <w:rPr>
          <w:lang w:val="de-DE"/>
          <w:rPrChange w:id="1686" w:author="Don Syme" w:date="2010-06-28T10:29:00Z">
            <w:rPr/>
          </w:rPrChange>
        </w:rPr>
        <w:instrText>HYPERLINK "Microsoft.FSharp.Core.type_unit.html"</w:instrText>
      </w:r>
      <w:ins w:id="1687" w:author="Don Syme" w:date="2010-06-28T12:43:00Z"/>
      <w:r w:rsidR="00F266BA">
        <w:fldChar w:fldCharType="separate"/>
      </w:r>
      <w:r w:rsidR="004C4338" w:rsidRPr="004252EA">
        <w:rPr>
          <w:rStyle w:val="CodeInline"/>
          <w:lang w:val="de-DE"/>
          <w:rPrChange w:id="1688" w:author="Don Syme" w:date="2010-06-28T10:29:00Z">
            <w:rPr>
              <w:rStyle w:val="CodeInline"/>
            </w:rPr>
          </w:rPrChange>
        </w:rPr>
        <w:t>unit</w:t>
      </w:r>
      <w:r w:rsidR="00F266BA">
        <w:fldChar w:fldCharType="end"/>
      </w:r>
      <w:r w:rsidR="004C4338" w:rsidRPr="004252EA">
        <w:rPr>
          <w:rStyle w:val="CodeInline"/>
          <w:lang w:val="de-DE"/>
          <w:rPrChange w:id="1689" w:author="Don Syme" w:date="2010-06-28T10:29:00Z">
            <w:rPr>
              <w:rStyle w:val="CodeInline"/>
            </w:rPr>
          </w:rPrChange>
        </w:rPr>
        <w:t xml:space="preserve">) -&gt; </w:t>
      </w:r>
      <w:r w:rsidR="00553CB7" w:rsidRPr="004252EA">
        <w:rPr>
          <w:rStyle w:val="CodeInline"/>
          <w:lang w:val="de-DE"/>
          <w:rPrChange w:id="1690" w:author="Don Syme" w:date="2010-06-28T10:29:00Z">
            <w:rPr>
              <w:rStyle w:val="CodeInline"/>
            </w:rPr>
          </w:rPrChange>
        </w:rPr>
        <w:t>'T</w:t>
      </w:r>
      <w:r w:rsidR="004C4338" w:rsidRPr="004252EA">
        <w:rPr>
          <w:rStyle w:val="CodeInline"/>
          <w:lang w:val="de-DE"/>
          <w:rPrChange w:id="1691" w:author="Don Syme" w:date="2010-06-28T10:29:00Z">
            <w:rPr>
              <w:rStyle w:val="CodeInline"/>
            </w:rPr>
          </w:rPrChange>
        </w:rPr>
        <w:t xml:space="preserve"> option -&gt; </w:t>
      </w:r>
      <w:r w:rsidR="00F266BA">
        <w:fldChar w:fldCharType="begin"/>
      </w:r>
      <w:r w:rsidR="00F266BA" w:rsidRPr="004252EA">
        <w:rPr>
          <w:lang w:val="de-DE"/>
          <w:rPrChange w:id="1692" w:author="Don Syme" w:date="2010-06-28T10:29:00Z">
            <w:rPr/>
          </w:rPrChange>
        </w:rPr>
        <w:instrText>HYPERLINK "Microsoft.FSharp.Core.type_unit.html"</w:instrText>
      </w:r>
      <w:ins w:id="1693" w:author="Don Syme" w:date="2010-06-28T12:43:00Z"/>
      <w:r w:rsidR="00F266BA">
        <w:fldChar w:fldCharType="separate"/>
      </w:r>
      <w:r w:rsidR="004C4338" w:rsidRPr="004252EA">
        <w:rPr>
          <w:rStyle w:val="CodeInline"/>
          <w:lang w:val="de-DE"/>
          <w:rPrChange w:id="1694" w:author="Don Syme" w:date="2010-06-28T10:29:00Z">
            <w:rPr>
              <w:rStyle w:val="CodeInline"/>
            </w:rPr>
          </w:rPrChange>
        </w:rPr>
        <w:t>unit</w:t>
      </w:r>
      <w:r w:rsidR="00F266BA">
        <w:fldChar w:fldCharType="end"/>
      </w:r>
    </w:p>
    <w:p w:rsidR="004C4338" w:rsidRPr="004252EA" w:rsidRDefault="00067085" w:rsidP="00FA76ED">
      <w:pPr>
        <w:pStyle w:val="SpecBox"/>
        <w:pBdr>
          <w:left w:val="single" w:sz="4" w:space="3" w:color="auto" w:shadow="1"/>
        </w:pBdr>
        <w:rPr>
          <w:rStyle w:val="CodeInline"/>
          <w:lang w:val="de-DE"/>
          <w:rPrChange w:id="1695" w:author="Don Syme" w:date="2010-06-28T10:29:00Z">
            <w:rPr>
              <w:rStyle w:val="CodeInline"/>
            </w:rPr>
          </w:rPrChange>
        </w:rPr>
      </w:pPr>
      <w:r w:rsidRPr="004252EA">
        <w:rPr>
          <w:rStyle w:val="CodeInline"/>
          <w:lang w:val="de-DE"/>
          <w:rPrChange w:id="1696" w:author="Don Syme" w:date="2010-06-28T10:29:00Z">
            <w:rPr>
              <w:rStyle w:val="CodeInline"/>
            </w:rPr>
          </w:rPrChange>
        </w:rPr>
        <w:t xml:space="preserve">  val</w:t>
      </w:r>
      <w:r w:rsidR="004C4338" w:rsidRPr="004252EA">
        <w:rPr>
          <w:rStyle w:val="CodeInline"/>
          <w:lang w:val="de-DE"/>
          <w:rPrChange w:id="1697" w:author="Don Syme" w:date="2010-06-28T10:29:00Z">
            <w:rPr>
              <w:rStyle w:val="CodeInline"/>
            </w:rPr>
          </w:rPrChange>
        </w:rPr>
        <w:t xml:space="preserve"> map: (</w:t>
      </w:r>
      <w:r w:rsidR="00553CB7" w:rsidRPr="004252EA">
        <w:rPr>
          <w:rStyle w:val="CodeInline"/>
          <w:lang w:val="de-DE"/>
          <w:rPrChange w:id="1698" w:author="Don Syme" w:date="2010-06-28T10:29:00Z">
            <w:rPr>
              <w:rStyle w:val="CodeInline"/>
            </w:rPr>
          </w:rPrChange>
        </w:rPr>
        <w:t>'T</w:t>
      </w:r>
      <w:r w:rsidR="004C4338" w:rsidRPr="004252EA">
        <w:rPr>
          <w:rStyle w:val="CodeInline"/>
          <w:lang w:val="de-DE"/>
          <w:rPrChange w:id="1699" w:author="Don Syme" w:date="2010-06-28T10:29:00Z">
            <w:rPr>
              <w:rStyle w:val="CodeInline"/>
            </w:rPr>
          </w:rPrChange>
        </w:rPr>
        <w:t xml:space="preserve"> -&gt; </w:t>
      </w:r>
      <w:r w:rsidR="00553CB7" w:rsidRPr="004252EA">
        <w:rPr>
          <w:rStyle w:val="CodeInline"/>
          <w:lang w:val="de-DE"/>
          <w:rPrChange w:id="1700" w:author="Don Syme" w:date="2010-06-28T10:29:00Z">
            <w:rPr>
              <w:rStyle w:val="CodeInline"/>
            </w:rPr>
          </w:rPrChange>
        </w:rPr>
        <w:t>'U</w:t>
      </w:r>
      <w:r w:rsidR="004C4338" w:rsidRPr="004252EA">
        <w:rPr>
          <w:rStyle w:val="CodeInline"/>
          <w:lang w:val="de-DE"/>
          <w:rPrChange w:id="1701" w:author="Don Syme" w:date="2010-06-28T10:29:00Z">
            <w:rPr>
              <w:rStyle w:val="CodeInline"/>
            </w:rPr>
          </w:rPrChange>
        </w:rPr>
        <w:t xml:space="preserve">) -&gt; </w:t>
      </w:r>
      <w:r w:rsidR="00553CB7" w:rsidRPr="004252EA">
        <w:rPr>
          <w:rStyle w:val="CodeInline"/>
          <w:lang w:val="de-DE"/>
          <w:rPrChange w:id="1702" w:author="Don Syme" w:date="2010-06-28T10:29:00Z">
            <w:rPr>
              <w:rStyle w:val="CodeInline"/>
            </w:rPr>
          </w:rPrChange>
        </w:rPr>
        <w:t>'T</w:t>
      </w:r>
      <w:r w:rsidR="004C4338" w:rsidRPr="004252EA">
        <w:rPr>
          <w:rStyle w:val="CodeInline"/>
          <w:lang w:val="de-DE"/>
          <w:rPrChange w:id="1703" w:author="Don Syme" w:date="2010-06-28T10:29:00Z">
            <w:rPr>
              <w:rStyle w:val="CodeInline"/>
            </w:rPr>
          </w:rPrChange>
        </w:rPr>
        <w:t xml:space="preserve"> </w:t>
      </w:r>
      <w:r w:rsidR="00F266BA">
        <w:fldChar w:fldCharType="begin"/>
      </w:r>
      <w:r w:rsidR="00F266BA" w:rsidRPr="004252EA">
        <w:rPr>
          <w:lang w:val="de-DE"/>
          <w:rPrChange w:id="1704" w:author="Don Syme" w:date="2010-06-28T10:29:00Z">
            <w:rPr/>
          </w:rPrChange>
        </w:rPr>
        <w:instrText>HYPERLINK "Microsoft.FSharp.Core.type_option.html"</w:instrText>
      </w:r>
      <w:ins w:id="1705" w:author="Don Syme" w:date="2010-06-28T12:43:00Z"/>
      <w:r w:rsidR="00F266BA">
        <w:fldChar w:fldCharType="separate"/>
      </w:r>
      <w:r w:rsidR="004C4338" w:rsidRPr="004252EA">
        <w:rPr>
          <w:rStyle w:val="CodeInline"/>
          <w:lang w:val="de-DE"/>
          <w:rPrChange w:id="1706" w:author="Don Syme" w:date="2010-06-28T10:29:00Z">
            <w:rPr>
              <w:rStyle w:val="CodeInline"/>
            </w:rPr>
          </w:rPrChange>
        </w:rPr>
        <w:t>option</w:t>
      </w:r>
      <w:r w:rsidR="00F266BA">
        <w:fldChar w:fldCharType="end"/>
      </w:r>
      <w:r w:rsidR="004C4338" w:rsidRPr="004252EA">
        <w:rPr>
          <w:rStyle w:val="CodeInline"/>
          <w:lang w:val="de-DE"/>
          <w:rPrChange w:id="1707" w:author="Don Syme" w:date="2010-06-28T10:29:00Z">
            <w:rPr>
              <w:rStyle w:val="CodeInline"/>
            </w:rPr>
          </w:rPrChange>
        </w:rPr>
        <w:t xml:space="preserve"> -&gt; </w:t>
      </w:r>
      <w:r w:rsidR="00553CB7" w:rsidRPr="004252EA">
        <w:rPr>
          <w:rStyle w:val="CodeInline"/>
          <w:lang w:val="de-DE"/>
          <w:rPrChange w:id="1708" w:author="Don Syme" w:date="2010-06-28T10:29:00Z">
            <w:rPr>
              <w:rStyle w:val="CodeInline"/>
            </w:rPr>
          </w:rPrChange>
        </w:rPr>
        <w:t>'U</w:t>
      </w:r>
      <w:r w:rsidR="004C4338" w:rsidRPr="004252EA">
        <w:rPr>
          <w:rStyle w:val="CodeInline"/>
          <w:lang w:val="de-DE"/>
          <w:rPrChange w:id="1709" w:author="Don Syme" w:date="2010-06-28T10:29:00Z">
            <w:rPr>
              <w:rStyle w:val="CodeInline"/>
            </w:rPr>
          </w:rPrChange>
        </w:rPr>
        <w:t xml:space="preserve"> option</w:t>
      </w:r>
    </w:p>
    <w:p w:rsidR="004C4338" w:rsidRPr="008A25FB" w:rsidRDefault="00067085" w:rsidP="00FA76ED">
      <w:pPr>
        <w:pStyle w:val="SpecBox"/>
        <w:pBdr>
          <w:left w:val="single" w:sz="4" w:space="3" w:color="auto" w:shadow="1"/>
        </w:pBdr>
        <w:rPr>
          <w:rStyle w:val="CodeInline"/>
        </w:rPr>
      </w:pPr>
      <w:r w:rsidRPr="007C052B">
        <w:rPr>
          <w:rStyle w:val="CodeInline"/>
          <w:lang w:val="de-DE"/>
          <w:rPrChange w:id="1710" w:author="Don Syme" w:date="2010-06-28T12:44:00Z">
            <w:rPr>
              <w:rStyle w:val="CodeInline"/>
            </w:rPr>
          </w:rPrChange>
        </w:rPr>
        <w:t xml:space="preserve">  </w:t>
      </w:r>
      <w:r>
        <w:rPr>
          <w:rStyle w:val="CodeInline"/>
        </w:rPr>
        <w:t>val</w:t>
      </w:r>
      <w:r w:rsidR="004C4338" w:rsidRPr="008A25FB">
        <w:rPr>
          <w:rStyle w:val="CodeInline"/>
        </w:rPr>
        <w:t xml:space="preserve"> </w:t>
      </w:r>
      <w:del w:id="1711" w:author="Don Syme" w:date="2010-06-28T10:52:00Z">
        <w:r w:rsidR="004C4338" w:rsidRPr="008A25FB" w:rsidDel="00427F8B">
          <w:rPr>
            <w:rStyle w:val="CodeInline"/>
          </w:rPr>
          <w:delText>to_array</w:delText>
        </w:r>
      </w:del>
      <w:ins w:id="1712" w:author="Don Syme" w:date="2010-06-28T10:52:00Z">
        <w:r w:rsidR="00427F8B">
          <w:rPr>
            <w:rStyle w:val="CodeInline"/>
          </w:rPr>
          <w:t>toArray</w:t>
        </w:r>
      </w:ins>
      <w:r w:rsidR="004C4338" w:rsidRPr="008A25FB">
        <w:rPr>
          <w:rStyle w:val="CodeInline"/>
        </w:rPr>
        <w:t xml:space="preserve">: </w:t>
      </w:r>
      <w:r w:rsidR="00553CB7">
        <w:rPr>
          <w:rStyle w:val="CodeInline"/>
        </w:rPr>
        <w:t>'T</w:t>
      </w:r>
      <w:r w:rsidR="004C4338" w:rsidRPr="008A25FB">
        <w:rPr>
          <w:rStyle w:val="CodeInline"/>
        </w:rPr>
        <w:t xml:space="preserve"> </w:t>
      </w:r>
      <w:r w:rsidR="00F266BA">
        <w:fldChar w:fldCharType="begin"/>
      </w:r>
      <w:r w:rsidR="00F266BA">
        <w:instrText>HYPERLINK "Microsoft.FSharp.Core.type_option.html"</w:instrText>
      </w:r>
      <w:ins w:id="1713" w:author="Don Syme" w:date="2010-06-28T12:43:00Z"/>
      <w:r w:rsidR="00F266BA">
        <w:fldChar w:fldCharType="separate"/>
      </w:r>
      <w:r w:rsidR="004C4338" w:rsidRPr="008A25FB">
        <w:rPr>
          <w:rStyle w:val="CodeInline"/>
        </w:rPr>
        <w:t>option</w:t>
      </w:r>
      <w:r w:rsidR="00F266BA">
        <w:fldChar w:fldCharType="end"/>
      </w:r>
      <w:r w:rsidR="004C4338" w:rsidRPr="008A25FB">
        <w:rPr>
          <w:rStyle w:val="CodeInline"/>
        </w:rPr>
        <w:t xml:space="preserve"> -&gt; </w:t>
      </w:r>
      <w:r>
        <w:rPr>
          <w:rStyle w:val="CodeInline"/>
        </w:rPr>
        <w:t>array&lt;</w:t>
      </w:r>
      <w:r w:rsidR="00553CB7">
        <w:rPr>
          <w:rStyle w:val="CodeInline"/>
        </w:rPr>
        <w:t>'T</w:t>
      </w:r>
      <w:r>
        <w:rPr>
          <w:rStyle w:val="CodeInline"/>
        </w:rPr>
        <w:t>&gt;</w:t>
      </w:r>
    </w:p>
    <w:p w:rsidR="00F34D1B" w:rsidRPr="007C052B" w:rsidRDefault="00067085" w:rsidP="00FA76ED">
      <w:pPr>
        <w:pStyle w:val="SpecBox"/>
        <w:pBdr>
          <w:left w:val="single" w:sz="4" w:space="3" w:color="auto" w:shadow="1"/>
        </w:pBdr>
        <w:rPr>
          <w:rStyle w:val="CodeInline"/>
          <w:lang w:val="de-DE"/>
          <w:rPrChange w:id="1714" w:author="Don Syme" w:date="2010-06-28T12:44:00Z">
            <w:rPr>
              <w:rStyle w:val="CodeInline"/>
            </w:rPr>
          </w:rPrChange>
        </w:rPr>
      </w:pPr>
      <w:r>
        <w:rPr>
          <w:rStyle w:val="CodeInline"/>
        </w:rPr>
        <w:lastRenderedPageBreak/>
        <w:t xml:space="preserve">  </w:t>
      </w:r>
      <w:r w:rsidRPr="007C052B">
        <w:rPr>
          <w:rStyle w:val="CodeInline"/>
          <w:lang w:val="de-DE"/>
          <w:rPrChange w:id="1715" w:author="Don Syme" w:date="2010-06-28T12:44:00Z">
            <w:rPr>
              <w:rStyle w:val="CodeInline"/>
            </w:rPr>
          </w:rPrChange>
        </w:rPr>
        <w:t>val</w:t>
      </w:r>
      <w:r w:rsidR="004C4338" w:rsidRPr="007C052B">
        <w:rPr>
          <w:rStyle w:val="CodeInline"/>
          <w:lang w:val="de-DE"/>
          <w:rPrChange w:id="1716" w:author="Don Syme" w:date="2010-06-28T12:44:00Z">
            <w:rPr>
              <w:rStyle w:val="CodeInline"/>
            </w:rPr>
          </w:rPrChange>
        </w:rPr>
        <w:t xml:space="preserve"> </w:t>
      </w:r>
      <w:del w:id="1717" w:author="Don Syme" w:date="2010-06-28T10:52:00Z">
        <w:r w:rsidR="004C4338" w:rsidRPr="007C052B" w:rsidDel="00427F8B">
          <w:rPr>
            <w:rStyle w:val="CodeInline"/>
            <w:lang w:val="de-DE"/>
            <w:rPrChange w:id="1718" w:author="Don Syme" w:date="2010-06-28T12:44:00Z">
              <w:rPr>
                <w:rStyle w:val="CodeInline"/>
              </w:rPr>
            </w:rPrChange>
          </w:rPr>
          <w:delText>to_list</w:delText>
        </w:r>
      </w:del>
      <w:ins w:id="1719" w:author="Don Syme" w:date="2010-06-28T10:52:00Z">
        <w:r w:rsidR="00427F8B" w:rsidRPr="007C052B">
          <w:rPr>
            <w:rStyle w:val="CodeInline"/>
            <w:lang w:val="de-DE"/>
            <w:rPrChange w:id="1720" w:author="Don Syme" w:date="2010-06-28T12:44:00Z">
              <w:rPr>
                <w:rStyle w:val="CodeInline"/>
              </w:rPr>
            </w:rPrChange>
          </w:rPr>
          <w:t>toList</w:t>
        </w:r>
      </w:ins>
      <w:r w:rsidR="004C4338" w:rsidRPr="007C052B">
        <w:rPr>
          <w:rStyle w:val="CodeInline"/>
          <w:lang w:val="de-DE"/>
          <w:rPrChange w:id="1721" w:author="Don Syme" w:date="2010-06-28T12:44:00Z">
            <w:rPr>
              <w:rStyle w:val="CodeInline"/>
            </w:rPr>
          </w:rPrChange>
        </w:rPr>
        <w:t xml:space="preserve">: </w:t>
      </w:r>
      <w:r w:rsidR="00553CB7" w:rsidRPr="007C052B">
        <w:rPr>
          <w:rStyle w:val="CodeInline"/>
          <w:lang w:val="de-DE"/>
          <w:rPrChange w:id="1722" w:author="Don Syme" w:date="2010-06-28T12:44:00Z">
            <w:rPr>
              <w:rStyle w:val="CodeInline"/>
            </w:rPr>
          </w:rPrChange>
        </w:rPr>
        <w:t>'T</w:t>
      </w:r>
      <w:r w:rsidR="004C4338" w:rsidRPr="007C052B">
        <w:rPr>
          <w:rStyle w:val="CodeInline"/>
          <w:lang w:val="de-DE"/>
          <w:rPrChange w:id="1723" w:author="Don Syme" w:date="2010-06-28T12:44:00Z">
            <w:rPr>
              <w:rStyle w:val="CodeInline"/>
            </w:rPr>
          </w:rPrChange>
        </w:rPr>
        <w:t xml:space="preserve"> </w:t>
      </w:r>
      <w:r w:rsidR="00F266BA">
        <w:fldChar w:fldCharType="begin"/>
      </w:r>
      <w:r w:rsidR="00F266BA" w:rsidRPr="007C052B">
        <w:rPr>
          <w:lang w:val="de-DE"/>
          <w:rPrChange w:id="1724" w:author="Don Syme" w:date="2010-06-28T12:44:00Z">
            <w:rPr/>
          </w:rPrChange>
        </w:rPr>
        <w:instrText>HYPERLINK "Microsoft.FSharp.Core.type_option.html"</w:instrText>
      </w:r>
      <w:ins w:id="1725" w:author="Don Syme" w:date="2010-06-28T12:43:00Z"/>
      <w:r w:rsidR="00F266BA">
        <w:fldChar w:fldCharType="separate"/>
      </w:r>
      <w:r w:rsidR="004C4338" w:rsidRPr="007C052B">
        <w:rPr>
          <w:rStyle w:val="CodeInline"/>
          <w:lang w:val="de-DE"/>
          <w:rPrChange w:id="1726" w:author="Don Syme" w:date="2010-06-28T12:44:00Z">
            <w:rPr>
              <w:rStyle w:val="CodeInline"/>
            </w:rPr>
          </w:rPrChange>
        </w:rPr>
        <w:t>option</w:t>
      </w:r>
      <w:r w:rsidR="00F266BA">
        <w:fldChar w:fldCharType="end"/>
      </w:r>
      <w:r w:rsidR="004C4338" w:rsidRPr="007C052B">
        <w:rPr>
          <w:rStyle w:val="CodeInline"/>
          <w:lang w:val="de-DE"/>
          <w:rPrChange w:id="1727" w:author="Don Syme" w:date="2010-06-28T12:44:00Z">
            <w:rPr>
              <w:rStyle w:val="CodeInline"/>
            </w:rPr>
          </w:rPrChange>
        </w:rPr>
        <w:t xml:space="preserve"> -&gt; </w:t>
      </w:r>
      <w:r w:rsidRPr="007C052B">
        <w:rPr>
          <w:rStyle w:val="CodeInline"/>
          <w:lang w:val="de-DE"/>
          <w:rPrChange w:id="1728" w:author="Don Syme" w:date="2010-06-28T12:44:00Z">
            <w:rPr>
              <w:rStyle w:val="CodeInline"/>
            </w:rPr>
          </w:rPrChange>
        </w:rPr>
        <w:t>list&lt;</w:t>
      </w:r>
      <w:r w:rsidR="00553CB7" w:rsidRPr="007C052B">
        <w:rPr>
          <w:rStyle w:val="CodeInline"/>
          <w:lang w:val="de-DE"/>
          <w:rPrChange w:id="1729" w:author="Don Syme" w:date="2010-06-28T12:44:00Z">
            <w:rPr>
              <w:rStyle w:val="CodeInline"/>
            </w:rPr>
          </w:rPrChange>
        </w:rPr>
        <w:t>'T</w:t>
      </w:r>
      <w:r w:rsidRPr="007C052B">
        <w:rPr>
          <w:rStyle w:val="CodeInline"/>
          <w:lang w:val="de-DE"/>
          <w:rPrChange w:id="1730" w:author="Don Syme" w:date="2010-06-28T12:44:00Z">
            <w:rPr>
              <w:rStyle w:val="CodeInline"/>
            </w:rPr>
          </w:rPrChange>
        </w:rPr>
        <w:t>&gt;</w:t>
      </w:r>
    </w:p>
    <w:p w:rsidR="00B653CB" w:rsidRPr="004252EA" w:rsidRDefault="00B653CB" w:rsidP="00B653CB">
      <w:pPr>
        <w:pStyle w:val="SpecBox"/>
        <w:pBdr>
          <w:left w:val="single" w:sz="4" w:space="3" w:color="auto" w:shadow="1"/>
        </w:pBdr>
        <w:rPr>
          <w:rStyle w:val="CodeInline"/>
          <w:strike/>
          <w:lang w:val="de-DE"/>
          <w:rPrChange w:id="1731" w:author="Don Syme" w:date="2010-06-28T10:29:00Z">
            <w:rPr>
              <w:rStyle w:val="CodeInline"/>
              <w:strike/>
            </w:rPr>
          </w:rPrChange>
        </w:rPr>
      </w:pPr>
      <w:r w:rsidRPr="007C052B">
        <w:rPr>
          <w:rStyle w:val="CodeInline"/>
          <w:strike/>
          <w:lang w:val="de-DE"/>
          <w:rPrChange w:id="1732" w:author="Don Syme" w:date="2010-06-28T12:44:00Z">
            <w:rPr>
              <w:rStyle w:val="CodeInline"/>
              <w:strike/>
            </w:rPr>
          </w:rPrChange>
        </w:rPr>
        <w:t xml:space="preserve">  </w:t>
      </w:r>
      <w:r w:rsidRPr="004252EA">
        <w:rPr>
          <w:rStyle w:val="CodeInline"/>
          <w:strike/>
          <w:lang w:val="de-DE"/>
          <w:rPrChange w:id="1733" w:author="Don Syme" w:date="2010-06-28T10:29:00Z">
            <w:rPr>
              <w:rStyle w:val="CodeInline"/>
              <w:strike/>
            </w:rPr>
          </w:rPrChange>
        </w:rPr>
        <w:t xml:space="preserve">val filter: ('T -&gt; </w:t>
      </w:r>
      <w:r w:rsidR="00F266BA">
        <w:fldChar w:fldCharType="begin"/>
      </w:r>
      <w:r w:rsidR="00F266BA" w:rsidRPr="004252EA">
        <w:rPr>
          <w:lang w:val="de-DE"/>
          <w:rPrChange w:id="1734" w:author="Don Syme" w:date="2010-06-28T10:29:00Z">
            <w:rPr/>
          </w:rPrChange>
        </w:rPr>
        <w:instrText>HYPERLINK "Microsoft.FSharp.Core.type_bool.html"</w:instrText>
      </w:r>
      <w:ins w:id="1735" w:author="Don Syme" w:date="2010-06-28T12:43:00Z"/>
      <w:r w:rsidR="00F266BA">
        <w:fldChar w:fldCharType="separate"/>
      </w:r>
      <w:r w:rsidRPr="004252EA">
        <w:rPr>
          <w:rStyle w:val="CodeInline"/>
          <w:strike/>
          <w:lang w:val="de-DE"/>
          <w:rPrChange w:id="1736" w:author="Don Syme" w:date="2010-06-28T10:29:00Z">
            <w:rPr>
              <w:rStyle w:val="CodeInline"/>
              <w:strike/>
            </w:rPr>
          </w:rPrChange>
        </w:rPr>
        <w:t>bool</w:t>
      </w:r>
      <w:r w:rsidR="00F266BA">
        <w:fldChar w:fldCharType="end"/>
      </w:r>
      <w:r w:rsidRPr="004252EA">
        <w:rPr>
          <w:rStyle w:val="CodeInline"/>
          <w:strike/>
          <w:lang w:val="de-DE"/>
          <w:rPrChange w:id="1737" w:author="Don Syme" w:date="2010-06-28T10:29:00Z">
            <w:rPr>
              <w:rStyle w:val="CodeInline"/>
              <w:strike/>
            </w:rPr>
          </w:rPrChange>
        </w:rPr>
        <w:t xml:space="preserve">) -&gt; 'T </w:t>
      </w:r>
      <w:r w:rsidR="00F266BA">
        <w:fldChar w:fldCharType="begin"/>
      </w:r>
      <w:r w:rsidR="00F266BA" w:rsidRPr="004252EA">
        <w:rPr>
          <w:lang w:val="de-DE"/>
          <w:rPrChange w:id="1738" w:author="Don Syme" w:date="2010-06-28T10:29:00Z">
            <w:rPr/>
          </w:rPrChange>
        </w:rPr>
        <w:instrText>HYPERLINK "Microsoft.FSharp.Core.type_option.html"</w:instrText>
      </w:r>
      <w:ins w:id="1739" w:author="Don Syme" w:date="2010-06-28T12:43:00Z"/>
      <w:r w:rsidR="00F266BA">
        <w:fldChar w:fldCharType="separate"/>
      </w:r>
      <w:r w:rsidRPr="004252EA">
        <w:rPr>
          <w:rStyle w:val="CodeInline"/>
          <w:strike/>
          <w:lang w:val="de-DE"/>
          <w:rPrChange w:id="1740" w:author="Don Syme" w:date="2010-06-28T10:29:00Z">
            <w:rPr>
              <w:rStyle w:val="CodeInline"/>
              <w:strike/>
            </w:rPr>
          </w:rPrChange>
        </w:rPr>
        <w:t>option</w:t>
      </w:r>
      <w:r w:rsidR="00F266BA">
        <w:fldChar w:fldCharType="end"/>
      </w:r>
      <w:r w:rsidRPr="004252EA">
        <w:rPr>
          <w:rStyle w:val="CodeInline"/>
          <w:strike/>
          <w:lang w:val="de-DE"/>
          <w:rPrChange w:id="1741" w:author="Don Syme" w:date="2010-06-28T10:29:00Z">
            <w:rPr>
              <w:rStyle w:val="CodeInline"/>
              <w:strike/>
            </w:rPr>
          </w:rPrChange>
        </w:rPr>
        <w:t xml:space="preserve"> -&gt; 'T </w:t>
      </w:r>
      <w:r w:rsidR="00F266BA">
        <w:fldChar w:fldCharType="begin"/>
      </w:r>
      <w:r w:rsidR="00F266BA" w:rsidRPr="004252EA">
        <w:rPr>
          <w:lang w:val="de-DE"/>
          <w:rPrChange w:id="1742" w:author="Don Syme" w:date="2010-06-28T10:29:00Z">
            <w:rPr/>
          </w:rPrChange>
        </w:rPr>
        <w:instrText>HYPERLINK "Microsoft.FSharp.Core.type_option.html"</w:instrText>
      </w:r>
      <w:ins w:id="1743" w:author="Don Syme" w:date="2010-06-28T12:43:00Z"/>
      <w:r w:rsidR="00F266BA">
        <w:fldChar w:fldCharType="separate"/>
      </w:r>
      <w:r w:rsidRPr="004252EA">
        <w:rPr>
          <w:rStyle w:val="CodeInline"/>
          <w:strike/>
          <w:lang w:val="de-DE"/>
          <w:rPrChange w:id="1744" w:author="Don Syme" w:date="2010-06-28T10:29:00Z">
            <w:rPr>
              <w:rStyle w:val="CodeInline"/>
              <w:strike/>
            </w:rPr>
          </w:rPrChange>
        </w:rPr>
        <w:t>option</w:t>
      </w:r>
      <w:r w:rsidR="00F266BA">
        <w:fldChar w:fldCharType="end"/>
      </w:r>
    </w:p>
    <w:p w:rsidR="00B653CB" w:rsidRPr="00FB01CF" w:rsidRDefault="00B653CB" w:rsidP="00B653CB">
      <w:pPr>
        <w:pStyle w:val="SpecBox"/>
        <w:pBdr>
          <w:left w:val="single" w:sz="4" w:space="3" w:color="auto" w:shadow="1"/>
        </w:pBdr>
        <w:rPr>
          <w:rStyle w:val="CodeInline"/>
          <w:strike/>
        </w:rPr>
      </w:pPr>
      <w:r w:rsidRPr="004252EA">
        <w:rPr>
          <w:rStyle w:val="CodeInline"/>
          <w:strike/>
          <w:lang w:val="de-DE"/>
          <w:rPrChange w:id="1745" w:author="Don Syme" w:date="2010-06-28T10:29:00Z">
            <w:rPr>
              <w:rStyle w:val="CodeInline"/>
              <w:strike/>
            </w:rPr>
          </w:rPrChange>
        </w:rPr>
        <w:t xml:space="preserve">  </w:t>
      </w:r>
      <w:r>
        <w:rPr>
          <w:rStyle w:val="CodeInline"/>
          <w:strike/>
        </w:rPr>
        <w:t>val</w:t>
      </w:r>
      <w:r w:rsidRPr="00FB01CF">
        <w:rPr>
          <w:rStyle w:val="CodeInline"/>
          <w:strike/>
        </w:rPr>
        <w:t xml:space="preserve"> length: 'T </w:t>
      </w:r>
      <w:r w:rsidR="00F266BA">
        <w:fldChar w:fldCharType="begin"/>
      </w:r>
      <w:r w:rsidR="00F266BA">
        <w:instrText>HYPERLINK "Microsoft.FSharp.Core.type_option.html"</w:instrText>
      </w:r>
      <w:ins w:id="1746" w:author="Don Syme" w:date="2010-06-28T12:43:00Z"/>
      <w:r w:rsidR="00F266BA">
        <w:fldChar w:fldCharType="separate"/>
      </w:r>
      <w:r w:rsidRPr="00FB01CF">
        <w:rPr>
          <w:rStyle w:val="CodeInline"/>
          <w:strike/>
        </w:rPr>
        <w:t>option</w:t>
      </w:r>
      <w:r w:rsidR="00F266BA">
        <w:fldChar w:fldCharType="end"/>
      </w:r>
      <w:r w:rsidRPr="00FB01CF">
        <w:rPr>
          <w:rStyle w:val="CodeInline"/>
          <w:strike/>
        </w:rPr>
        <w:t xml:space="preserve"> -&gt; </w:t>
      </w:r>
      <w:r w:rsidR="00F266BA">
        <w:fldChar w:fldCharType="begin"/>
      </w:r>
      <w:r w:rsidR="00F266BA">
        <w:instrText>HYPERLINK "Microsoft.FSharp.Core.type_int.html"</w:instrText>
      </w:r>
      <w:ins w:id="1747" w:author="Don Syme" w:date="2010-06-28T12:43:00Z"/>
      <w:r w:rsidR="00F266BA">
        <w:fldChar w:fldCharType="separate"/>
      </w:r>
      <w:r w:rsidRPr="00FB01CF">
        <w:rPr>
          <w:rStyle w:val="CodeInline"/>
          <w:strike/>
        </w:rPr>
        <w:t>int</w:t>
      </w:r>
      <w:r w:rsidR="00F266BA">
        <w:fldChar w:fldCharType="end"/>
      </w:r>
    </w:p>
    <w:p w:rsidR="00B653CB" w:rsidRPr="00B653CB" w:rsidRDefault="00B653CB" w:rsidP="00B653CB">
      <w:pPr>
        <w:pStyle w:val="SpecBox"/>
        <w:pBdr>
          <w:left w:val="single" w:sz="4" w:space="3" w:color="auto" w:shadow="1"/>
        </w:pBdr>
        <w:rPr>
          <w:rFonts w:ascii="Consolas" w:hAnsi="Consolas"/>
          <w:bCs/>
          <w:strike/>
          <w:color w:val="4F81BD" w:themeColor="accent1"/>
          <w:sz w:val="18"/>
        </w:rPr>
      </w:pPr>
      <w:r>
        <w:rPr>
          <w:rStyle w:val="CodeInline"/>
          <w:strike/>
        </w:rPr>
        <w:t xml:space="preserve">  val</w:t>
      </w:r>
      <w:r w:rsidRPr="00FB01CF">
        <w:rPr>
          <w:rStyle w:val="CodeInline"/>
          <w:strike/>
        </w:rPr>
        <w:t xml:space="preserve"> partition: ('T -&gt; </w:t>
      </w:r>
      <w:r w:rsidR="00F266BA">
        <w:fldChar w:fldCharType="begin"/>
      </w:r>
      <w:r w:rsidR="00F266BA">
        <w:instrText>HYPERLINK "Microsoft.FSharp.Core.type_bool.html"</w:instrText>
      </w:r>
      <w:ins w:id="1748" w:author="Don Syme" w:date="2010-06-28T12:43:00Z"/>
      <w:r w:rsidR="00F266BA">
        <w:fldChar w:fldCharType="separate"/>
      </w:r>
      <w:r w:rsidRPr="00FB01CF">
        <w:rPr>
          <w:rStyle w:val="CodeInline"/>
          <w:strike/>
        </w:rPr>
        <w:t>bool</w:t>
      </w:r>
      <w:r w:rsidR="00F266BA">
        <w:fldChar w:fldCharType="end"/>
      </w:r>
      <w:r w:rsidRPr="00FB01CF">
        <w:rPr>
          <w:rStyle w:val="CodeInline"/>
          <w:strike/>
        </w:rPr>
        <w:t xml:space="preserve">) -&gt; 'T </w:t>
      </w:r>
      <w:r w:rsidR="00F266BA">
        <w:fldChar w:fldCharType="begin"/>
      </w:r>
      <w:r w:rsidR="00F266BA">
        <w:instrText>HYPERLINK "Microsoft.FSharp.Core.type_option.html"</w:instrText>
      </w:r>
      <w:ins w:id="1749" w:author="Don Syme" w:date="2010-06-28T12:43:00Z"/>
      <w:r w:rsidR="00F266BA">
        <w:fldChar w:fldCharType="separate"/>
      </w:r>
      <w:r w:rsidRPr="00FB01CF">
        <w:rPr>
          <w:rStyle w:val="CodeInline"/>
          <w:strike/>
        </w:rPr>
        <w:t>option</w:t>
      </w:r>
      <w:r w:rsidR="00F266BA">
        <w:fldChar w:fldCharType="end"/>
      </w:r>
      <w:r w:rsidRPr="00FB01CF">
        <w:rPr>
          <w:rStyle w:val="CodeInline"/>
          <w:strike/>
        </w:rPr>
        <w:t xml:space="preserve"> -&gt; 'T </w:t>
      </w:r>
      <w:r w:rsidR="00F266BA">
        <w:fldChar w:fldCharType="begin"/>
      </w:r>
      <w:r w:rsidR="00F266BA">
        <w:instrText>HYPERLINK "Microsoft.FSharp.Core.type_option.html"</w:instrText>
      </w:r>
      <w:ins w:id="1750" w:author="Don Syme" w:date="2010-06-28T12:43:00Z"/>
      <w:r w:rsidR="00F266BA">
        <w:fldChar w:fldCharType="separate"/>
      </w:r>
      <w:r w:rsidRPr="00FB01CF">
        <w:rPr>
          <w:rStyle w:val="CodeInline"/>
          <w:strike/>
        </w:rPr>
        <w:t>option</w:t>
      </w:r>
      <w:r w:rsidR="00F266BA">
        <w:fldChar w:fldCharType="end"/>
      </w:r>
      <w:r w:rsidRPr="00FB01CF">
        <w:rPr>
          <w:rStyle w:val="CodeInline"/>
          <w:strike/>
        </w:rPr>
        <w:t xml:space="preserve"> * 'T </w:t>
      </w:r>
      <w:r w:rsidR="00F266BA">
        <w:fldChar w:fldCharType="begin"/>
      </w:r>
      <w:r w:rsidR="00F266BA">
        <w:instrText>HYPERLINK "Microsoft.FSharp.Core.type_option.html"</w:instrText>
      </w:r>
      <w:ins w:id="1751" w:author="Don Syme" w:date="2010-06-28T12:43:00Z"/>
      <w:r w:rsidR="00F266BA">
        <w:fldChar w:fldCharType="separate"/>
      </w:r>
      <w:r w:rsidRPr="00FB01CF">
        <w:rPr>
          <w:rStyle w:val="CodeInline"/>
          <w:strike/>
        </w:rPr>
        <w:t>option</w:t>
      </w:r>
      <w:r w:rsidR="00F266BA">
        <w:fldChar w:fldCharType="end"/>
      </w:r>
    </w:p>
    <w:p w:rsidR="002142E1" w:rsidRPr="0063293B" w:rsidRDefault="002142E1" w:rsidP="002142E1">
      <w:pPr>
        <w:pStyle w:val="Heading2"/>
      </w:pPr>
      <w:bookmarkStart w:id="1752" w:name="_Toc265492479"/>
      <w:r w:rsidRPr="00DF274C">
        <w:t>FSharp.Core.String  (Module)</w:t>
      </w:r>
      <w:bookmarkEnd w:id="1752"/>
    </w:p>
    <w:p w:rsidR="00C7201F" w:rsidRDefault="00C7201F" w:rsidP="00C7201F">
      <w:pPr>
        <w:pStyle w:val="BodyText"/>
      </w:pPr>
      <w:r>
        <w:t xml:space="preserve">A minimal set of functional programming operators related to processing and transforming strings. </w:t>
      </w:r>
    </w:p>
    <w:p w:rsidR="00A84A18" w:rsidRDefault="00A84A18" w:rsidP="00A84A18">
      <w:pPr>
        <w:pStyle w:val="MiniHeading"/>
      </w:pPr>
      <w:r>
        <w:t>Design Criteria</w:t>
      </w:r>
    </w:p>
    <w:p w:rsidR="00C7201F" w:rsidRPr="001B6B3B" w:rsidRDefault="00C7201F" w:rsidP="001B6B3B">
      <w:pPr>
        <w:pStyle w:val="BodyText"/>
        <w:numPr>
          <w:ilvl w:val="0"/>
          <w:numId w:val="4"/>
        </w:numPr>
      </w:pPr>
      <w:r>
        <w:t>Implement standard F# operators that are commonly useful on strings</w:t>
      </w:r>
    </w:p>
    <w:p w:rsidR="0071050D" w:rsidRDefault="00C7201F" w:rsidP="00A84A18">
      <w:pPr>
        <w:pStyle w:val="BodyText"/>
        <w:numPr>
          <w:ilvl w:val="0"/>
          <w:numId w:val="4"/>
        </w:numPr>
      </w:pPr>
      <w:r>
        <w:t xml:space="preserve">However, strings also implement IEnumerable and can thus be used as sequences of characters. Thus not all </w:t>
      </w:r>
      <w:ins w:id="1753" w:author="Luke Hoban" w:date="2008-11-20T15:25:00Z">
        <w:r w:rsidR="00C323C9">
          <w:t>of the functional programming operators need to be supplied specifically on string.</w:t>
        </w:r>
      </w:ins>
    </w:p>
    <w:p w:rsidR="0071050D" w:rsidRPr="00FA76ED" w:rsidRDefault="0071050D" w:rsidP="0071050D">
      <w:pPr>
        <w:pStyle w:val="MiniHeading"/>
      </w:pPr>
      <w:r w:rsidRPr="00FA76ED">
        <w:t xml:space="preserve">Performance </w:t>
      </w:r>
      <w:r>
        <w:t>Criteria</w:t>
      </w:r>
    </w:p>
    <w:p w:rsidR="0071050D" w:rsidRDefault="0071050D" w:rsidP="0071050D">
      <w:pPr>
        <w:pStyle w:val="BodyText"/>
      </w:pPr>
      <w:r>
        <w:t>TBD</w:t>
      </w:r>
    </w:p>
    <w:p w:rsidR="00A84A18" w:rsidRDefault="00A84A18" w:rsidP="00A84A18">
      <w:pPr>
        <w:pStyle w:val="MiniHeading"/>
      </w:pPr>
      <w:r>
        <w:t>Usage Model</w:t>
      </w:r>
    </w:p>
    <w:p w:rsidR="00FB01CF" w:rsidRDefault="00FB01CF" w:rsidP="00FB01CF">
      <w:pPr>
        <w:pStyle w:val="SpecBox"/>
        <w:pBdr>
          <w:left w:val="single" w:sz="4" w:space="3" w:color="auto" w:shadow="1"/>
        </w:pBdr>
        <w:rPr>
          <w:rStyle w:val="CodeInline"/>
        </w:rPr>
      </w:pPr>
      <w:r>
        <w:rPr>
          <w:rStyle w:val="CodeInline"/>
        </w:rPr>
        <w:t>"abc"</w:t>
      </w:r>
    </w:p>
    <w:p w:rsidR="00FB01CF" w:rsidRDefault="00FB01CF" w:rsidP="00FB01CF">
      <w:pPr>
        <w:pStyle w:val="SpecBox"/>
        <w:pBdr>
          <w:left w:val="single" w:sz="4" w:space="3" w:color="auto" w:shadow="1"/>
        </w:pBdr>
        <w:rPr>
          <w:rStyle w:val="CodeInline"/>
        </w:rPr>
      </w:pPr>
      <w:r>
        <w:rPr>
          <w:rStyle w:val="CodeInline"/>
        </w:rPr>
        <w:t>@"c:\foo.txt"</w:t>
      </w:r>
    </w:p>
    <w:p w:rsidR="00FB01CF" w:rsidRDefault="00FB01CF" w:rsidP="00FB01CF">
      <w:pPr>
        <w:pStyle w:val="SpecBox"/>
        <w:pBdr>
          <w:left w:val="single" w:sz="4" w:space="3" w:color="auto" w:shadow="1"/>
        </w:pBdr>
        <w:rPr>
          <w:rStyle w:val="CodeInline"/>
        </w:rPr>
      </w:pPr>
      <w:r>
        <w:rPr>
          <w:rStyle w:val="CodeInline"/>
        </w:rPr>
        <w:t>"""abc"def"hij""" (proposed, perhaps for F# V2)</w:t>
      </w:r>
    </w:p>
    <w:p w:rsidR="00FB01CF" w:rsidRDefault="00FB01CF" w:rsidP="00FB01CF">
      <w:pPr>
        <w:pStyle w:val="SpecBox"/>
        <w:pBdr>
          <w:left w:val="single" w:sz="4" w:space="3" w:color="auto" w:shadow="1"/>
        </w:pBdr>
        <w:rPr>
          <w:rStyle w:val="CodeInline"/>
        </w:rPr>
      </w:pPr>
    </w:p>
    <w:p w:rsidR="00DF4A93" w:rsidRDefault="00DF4A93" w:rsidP="00FB01CF">
      <w:pPr>
        <w:pStyle w:val="SpecBox"/>
        <w:pBdr>
          <w:left w:val="single" w:sz="4" w:space="3" w:color="auto" w:shadow="1"/>
        </w:pBdr>
        <w:rPr>
          <w:rStyle w:val="CodeInline"/>
        </w:rPr>
      </w:pPr>
      <w:r>
        <w:rPr>
          <w:rStyle w:val="CodeInline"/>
        </w:rPr>
        <w:t>s1 + s2</w:t>
      </w:r>
    </w:p>
    <w:p w:rsidR="00DF4A93" w:rsidRDefault="00DF4A93" w:rsidP="00FB01CF">
      <w:pPr>
        <w:pStyle w:val="SpecBox"/>
        <w:pBdr>
          <w:left w:val="single" w:sz="4" w:space="3" w:color="auto" w:shadow="1"/>
        </w:pBdr>
        <w:rPr>
          <w:rStyle w:val="CodeInline"/>
        </w:rPr>
      </w:pPr>
    </w:p>
    <w:p w:rsidR="00FB01CF" w:rsidRDefault="00FB01CF" w:rsidP="00FB01CF">
      <w:pPr>
        <w:pStyle w:val="SpecBox"/>
        <w:pBdr>
          <w:left w:val="single" w:sz="4" w:space="3" w:color="auto" w:shadow="1"/>
        </w:pBdr>
        <w:rPr>
          <w:rStyle w:val="CodeInline"/>
        </w:rPr>
      </w:pPr>
      <w:r>
        <w:rPr>
          <w:rStyle w:val="CodeInline"/>
        </w:rPr>
        <w:t>+ .NET usage</w:t>
      </w:r>
    </w:p>
    <w:p w:rsidR="00FB01CF" w:rsidRDefault="00FB01CF" w:rsidP="00FB01CF">
      <w:pPr>
        <w:pStyle w:val="SpecBox"/>
        <w:pBdr>
          <w:left w:val="single" w:sz="4" w:space="3" w:color="auto" w:shadow="1"/>
        </w:pBdr>
        <w:rPr>
          <w:rStyle w:val="CodeInline"/>
        </w:rPr>
      </w:pPr>
    </w:p>
    <w:p w:rsidR="00FB01CF" w:rsidRDefault="00FB01CF" w:rsidP="00FB01CF">
      <w:pPr>
        <w:pStyle w:val="SpecBox"/>
        <w:pBdr>
          <w:left w:val="single" w:sz="4" w:space="3" w:color="auto" w:shadow="1"/>
        </w:pBdr>
        <w:rPr>
          <w:rStyle w:val="CodeInline"/>
        </w:rPr>
      </w:pPr>
      <w:r>
        <w:rPr>
          <w:rStyle w:val="CodeInline"/>
        </w:rPr>
        <w:t>str.Length</w:t>
      </w:r>
    </w:p>
    <w:p w:rsidR="00306A06" w:rsidRDefault="00306A06" w:rsidP="00FB01CF">
      <w:pPr>
        <w:pStyle w:val="SpecBox"/>
        <w:pBdr>
          <w:left w:val="single" w:sz="4" w:space="3" w:color="auto" w:shadow="1"/>
        </w:pBdr>
        <w:rPr>
          <w:rStyle w:val="CodeInline"/>
        </w:rPr>
      </w:pPr>
      <w:r>
        <w:rPr>
          <w:rStyle w:val="CodeInline"/>
        </w:rPr>
        <w:t>String.init 10 (fun i -&gt; char i)</w:t>
      </w:r>
    </w:p>
    <w:p w:rsidR="00306A06" w:rsidRDefault="00306A06" w:rsidP="00306A06">
      <w:pPr>
        <w:pStyle w:val="SpecBox"/>
        <w:pBdr>
          <w:left w:val="single" w:sz="4" w:space="3" w:color="auto" w:shadow="1"/>
        </w:pBdr>
        <w:rPr>
          <w:rStyle w:val="CodeInline"/>
        </w:rPr>
      </w:pPr>
      <w:r>
        <w:rPr>
          <w:rStyle w:val="CodeInline"/>
        </w:rPr>
        <w:t>String.create 10 ' '</w:t>
      </w:r>
    </w:p>
    <w:p w:rsidR="00FB01CF" w:rsidRDefault="00FB01CF" w:rsidP="00FB01CF">
      <w:pPr>
        <w:pStyle w:val="SpecBox"/>
        <w:pBdr>
          <w:left w:val="single" w:sz="4" w:space="3" w:color="auto" w:shadow="1"/>
        </w:pBdr>
        <w:rPr>
          <w:rStyle w:val="CodeInline"/>
        </w:rPr>
      </w:pPr>
      <w:r>
        <w:rPr>
          <w:rStyle w:val="CodeInline"/>
        </w:rPr>
        <w:t>strs |&gt; String.concat ","</w:t>
      </w:r>
    </w:p>
    <w:p w:rsidR="00FB01CF" w:rsidRDefault="00FB01CF" w:rsidP="00FB01CF">
      <w:pPr>
        <w:pStyle w:val="SpecBox"/>
        <w:pBdr>
          <w:left w:val="single" w:sz="4" w:space="3" w:color="auto" w:shadow="1"/>
        </w:pBdr>
        <w:rPr>
          <w:rStyle w:val="CodeInline"/>
        </w:rPr>
      </w:pPr>
      <w:r>
        <w:rPr>
          <w:rStyle w:val="CodeInline"/>
        </w:rPr>
        <w:t>str |&gt; String.exists f</w:t>
      </w:r>
    </w:p>
    <w:p w:rsidR="00FB01CF" w:rsidRDefault="00FB01CF" w:rsidP="00FB01CF">
      <w:pPr>
        <w:pStyle w:val="SpecBox"/>
        <w:pBdr>
          <w:left w:val="single" w:sz="4" w:space="3" w:color="auto" w:shadow="1"/>
        </w:pBdr>
        <w:rPr>
          <w:rStyle w:val="CodeInline"/>
        </w:rPr>
      </w:pPr>
      <w:r>
        <w:rPr>
          <w:rStyle w:val="CodeInline"/>
        </w:rPr>
        <w:t>str |&gt; String.forall f</w:t>
      </w:r>
    </w:p>
    <w:p w:rsidR="00FB01CF" w:rsidRDefault="00FB01CF" w:rsidP="00FB01CF">
      <w:pPr>
        <w:pStyle w:val="SpecBox"/>
        <w:pBdr>
          <w:left w:val="single" w:sz="4" w:space="3" w:color="auto" w:shadow="1"/>
        </w:pBdr>
        <w:rPr>
          <w:rStyle w:val="CodeInline"/>
        </w:rPr>
      </w:pPr>
      <w:r>
        <w:rPr>
          <w:rStyle w:val="CodeInline"/>
        </w:rPr>
        <w:t>str |&gt; String.iter f</w:t>
      </w:r>
    </w:p>
    <w:p w:rsidR="00306A06" w:rsidRDefault="00306A06" w:rsidP="00306A06">
      <w:pPr>
        <w:pStyle w:val="SpecBox"/>
        <w:pBdr>
          <w:left w:val="single" w:sz="4" w:space="3" w:color="auto" w:shadow="1"/>
        </w:pBdr>
        <w:rPr>
          <w:rStyle w:val="CodeInline"/>
        </w:rPr>
      </w:pPr>
      <w:r>
        <w:rPr>
          <w:rStyle w:val="CodeInline"/>
        </w:rPr>
        <w:t>str |&gt; String.iteri f</w:t>
      </w:r>
    </w:p>
    <w:p w:rsidR="00FB01CF" w:rsidRDefault="00FB01CF" w:rsidP="00FB01CF">
      <w:pPr>
        <w:pStyle w:val="SpecBox"/>
        <w:pBdr>
          <w:left w:val="single" w:sz="4" w:space="3" w:color="auto" w:shadow="1"/>
        </w:pBdr>
        <w:rPr>
          <w:rStyle w:val="CodeInline"/>
        </w:rPr>
      </w:pPr>
      <w:r>
        <w:rPr>
          <w:rStyle w:val="CodeInline"/>
        </w:rPr>
        <w:t>str |&gt; String.length</w:t>
      </w:r>
    </w:p>
    <w:p w:rsidR="00FB01CF" w:rsidRDefault="00FB01CF" w:rsidP="00FB01CF">
      <w:pPr>
        <w:pStyle w:val="SpecBox"/>
        <w:pBdr>
          <w:left w:val="single" w:sz="4" w:space="3" w:color="auto" w:shadow="1"/>
        </w:pBdr>
        <w:rPr>
          <w:rStyle w:val="CodeInline"/>
        </w:rPr>
      </w:pPr>
      <w:r>
        <w:rPr>
          <w:rStyle w:val="CodeInline"/>
        </w:rPr>
        <w:t>str |&gt; String.map f</w:t>
      </w:r>
    </w:p>
    <w:p w:rsidR="00306A06" w:rsidRDefault="00306A06" w:rsidP="00306A06">
      <w:pPr>
        <w:pStyle w:val="SpecBox"/>
        <w:pBdr>
          <w:left w:val="single" w:sz="4" w:space="3" w:color="auto" w:shadow="1"/>
        </w:pBdr>
        <w:rPr>
          <w:rStyle w:val="CodeInline"/>
        </w:rPr>
      </w:pPr>
      <w:r>
        <w:rPr>
          <w:rStyle w:val="CodeInline"/>
        </w:rPr>
        <w:t>str |&gt; String.mapi f</w:t>
      </w:r>
    </w:p>
    <w:p w:rsidR="00FB01CF" w:rsidRDefault="00FB01CF" w:rsidP="00FB01CF">
      <w:pPr>
        <w:pStyle w:val="SpecBox"/>
        <w:pBdr>
          <w:left w:val="single" w:sz="4" w:space="3" w:color="auto" w:shadow="1"/>
        </w:pBdr>
        <w:rPr>
          <w:rStyle w:val="CodeInline"/>
        </w:rPr>
      </w:pPr>
      <w:r>
        <w:rPr>
          <w:rStyle w:val="CodeInline"/>
        </w:rPr>
        <w:t>str |&gt; String.collect f</w:t>
      </w:r>
    </w:p>
    <w:p w:rsidR="00FB01CF" w:rsidRDefault="00FB01CF" w:rsidP="00FB01CF">
      <w:pPr>
        <w:pStyle w:val="SpecBox"/>
        <w:pBdr>
          <w:left w:val="single" w:sz="4" w:space="3" w:color="auto" w:shadow="1"/>
        </w:pBdr>
        <w:rPr>
          <w:rStyle w:val="CodeInline"/>
        </w:rPr>
      </w:pPr>
      <w:r>
        <w:rPr>
          <w:rStyle w:val="CodeInline"/>
        </w:rPr>
        <w:t>str |&gt; String.split [' '; '\t'; '\n'; '\r']</w:t>
      </w:r>
    </w:p>
    <w:p w:rsidR="00A84A18" w:rsidRPr="004C4338" w:rsidRDefault="00A84A18" w:rsidP="00A84A18">
      <w:pPr>
        <w:pStyle w:val="MiniHeading"/>
      </w:pPr>
      <w:r w:rsidRPr="00D25F1D">
        <w:t>Signature</w:t>
      </w:r>
      <w:r w:rsidRPr="004C4338">
        <w:t xml:space="preserve"> </w:t>
      </w:r>
      <w:r w:rsidR="00FB01CF">
        <w:t xml:space="preserve"> (Module)</w:t>
      </w:r>
    </w:p>
    <w:p w:rsidR="002142E1" w:rsidRDefault="002142E1" w:rsidP="002142E1">
      <w:pPr>
        <w:pStyle w:val="SpecBox"/>
        <w:rPr>
          <w:rStyle w:val="CodeInline"/>
        </w:rPr>
      </w:pPr>
      <w:r>
        <w:rPr>
          <w:rStyle w:val="CodeInline"/>
        </w:rPr>
        <w:t xml:space="preserve">module String = </w:t>
      </w:r>
    </w:p>
    <w:p w:rsidR="00FB01CF" w:rsidRPr="008A25FB" w:rsidRDefault="00067085" w:rsidP="00FB01CF">
      <w:pPr>
        <w:pStyle w:val="SpecBox"/>
        <w:rPr>
          <w:rStyle w:val="CodeInline"/>
        </w:rPr>
      </w:pPr>
      <w:r>
        <w:rPr>
          <w:rStyle w:val="CodeInline"/>
        </w:rPr>
        <w:t xml:space="preserve">  val</w:t>
      </w:r>
      <w:r w:rsidR="00FB01CF" w:rsidRPr="008A25FB">
        <w:rPr>
          <w:rStyle w:val="CodeInline"/>
        </w:rPr>
        <w:t xml:space="preserve"> </w:t>
      </w:r>
      <w:r w:rsidR="00FB01CF">
        <w:rPr>
          <w:rStyle w:val="CodeInline"/>
        </w:rPr>
        <w:t>collect</w:t>
      </w:r>
      <w:r w:rsidR="00FB01CF" w:rsidRPr="008A25FB">
        <w:rPr>
          <w:rStyle w:val="CodeInline"/>
        </w:rPr>
        <w:t>: (</w:t>
      </w:r>
      <w:r w:rsidR="00F266BA">
        <w:fldChar w:fldCharType="begin"/>
      </w:r>
      <w:r w:rsidR="00F266BA">
        <w:instrText>HYPERLINK "Microsoft.FSharp.Core.type_char.html"</w:instrText>
      </w:r>
      <w:ins w:id="1754" w:author="Don Syme" w:date="2010-06-28T12:43:00Z"/>
      <w:r w:rsidR="00F266BA">
        <w:fldChar w:fldCharType="separate"/>
      </w:r>
      <w:r w:rsidR="00FB01CF" w:rsidRPr="008A25FB">
        <w:rPr>
          <w:rStyle w:val="CodeInline"/>
        </w:rPr>
        <w:t>char</w:t>
      </w:r>
      <w:r w:rsidR="00F266BA">
        <w:fldChar w:fldCharType="end"/>
      </w:r>
      <w:r w:rsidR="00FB01CF" w:rsidRPr="008A25FB">
        <w:rPr>
          <w:rStyle w:val="CodeInline"/>
        </w:rPr>
        <w:t xml:space="preserve"> -&gt; </w:t>
      </w:r>
      <w:r w:rsidR="00F266BA">
        <w:fldChar w:fldCharType="begin"/>
      </w:r>
      <w:r w:rsidR="00F266BA">
        <w:instrText>HYPERLINK "Microsoft.FSharp.Core.type_string.html"</w:instrText>
      </w:r>
      <w:ins w:id="1755" w:author="Don Syme" w:date="2010-06-28T12:43:00Z"/>
      <w:r w:rsidR="00F266BA">
        <w:fldChar w:fldCharType="separate"/>
      </w:r>
      <w:r w:rsidR="00FB01CF" w:rsidRPr="008A25FB">
        <w:rPr>
          <w:rStyle w:val="CodeInline"/>
        </w:rPr>
        <w:t>string</w:t>
      </w:r>
      <w:r w:rsidR="00F266BA">
        <w:fldChar w:fldCharType="end"/>
      </w:r>
      <w:r w:rsidR="00FB01CF" w:rsidRPr="008A25FB">
        <w:rPr>
          <w:rStyle w:val="CodeInline"/>
        </w:rPr>
        <w:t xml:space="preserve">) -&gt; </w:t>
      </w:r>
      <w:r w:rsidR="00F266BA">
        <w:fldChar w:fldCharType="begin"/>
      </w:r>
      <w:r w:rsidR="00F266BA">
        <w:instrText>HYPERLINK "Microsoft.FSharp.Core.type_string.html"</w:instrText>
      </w:r>
      <w:ins w:id="1756" w:author="Don Syme" w:date="2010-06-28T12:43:00Z"/>
      <w:r w:rsidR="00F266BA">
        <w:fldChar w:fldCharType="separate"/>
      </w:r>
      <w:r w:rsidR="00FB01CF" w:rsidRPr="008A25FB">
        <w:rPr>
          <w:rStyle w:val="CodeInline"/>
        </w:rPr>
        <w:t>string</w:t>
      </w:r>
      <w:r w:rsidR="00F266BA">
        <w:fldChar w:fldCharType="end"/>
      </w:r>
      <w:r w:rsidR="00FB01CF" w:rsidRPr="008A25FB">
        <w:rPr>
          <w:rStyle w:val="CodeInline"/>
        </w:rPr>
        <w:t xml:space="preserve"> -&gt; </w:t>
      </w:r>
      <w:r w:rsidR="00F266BA">
        <w:fldChar w:fldCharType="begin"/>
      </w:r>
      <w:r w:rsidR="00F266BA">
        <w:instrText>HYPERLINK "Microsoft.FSharp.Core.type_string.html"</w:instrText>
      </w:r>
      <w:ins w:id="1757" w:author="Don Syme" w:date="2010-06-28T12:43:00Z"/>
      <w:r w:rsidR="00F266BA">
        <w:fldChar w:fldCharType="separate"/>
      </w:r>
      <w:r w:rsidR="00FB01CF" w:rsidRPr="008A25FB">
        <w:rPr>
          <w:rStyle w:val="CodeInline"/>
        </w:rPr>
        <w:t>string</w:t>
      </w:r>
      <w:r w:rsidR="00F266BA">
        <w:fldChar w:fldCharType="end"/>
      </w:r>
    </w:p>
    <w:p w:rsidR="00DF4A93" w:rsidRPr="008A25FB" w:rsidRDefault="00DF4A93" w:rsidP="00DF4A93">
      <w:pPr>
        <w:pStyle w:val="SpecBox"/>
        <w:rPr>
          <w:rStyle w:val="CodeInline"/>
        </w:rPr>
      </w:pPr>
      <w:r>
        <w:rPr>
          <w:rStyle w:val="CodeInline"/>
        </w:rPr>
        <w:t xml:space="preserve">  val</w:t>
      </w:r>
      <w:r w:rsidRPr="008A25FB">
        <w:rPr>
          <w:rStyle w:val="CodeInline"/>
        </w:rPr>
        <w:t xml:space="preserve"> concat: string -&gt; </w:t>
      </w:r>
      <w:r>
        <w:rPr>
          <w:rStyle w:val="CodeInline"/>
        </w:rPr>
        <w:t>seq&lt;</w:t>
      </w:r>
      <w:r w:rsidRPr="008A25FB">
        <w:rPr>
          <w:rStyle w:val="CodeInline"/>
        </w:rPr>
        <w:t>string</w:t>
      </w:r>
      <w:r>
        <w:rPr>
          <w:rStyle w:val="CodeInline"/>
        </w:rPr>
        <w:t>&gt;</w:t>
      </w:r>
      <w:r w:rsidRPr="008A25FB">
        <w:rPr>
          <w:rStyle w:val="CodeInline"/>
        </w:rPr>
        <w:t xml:space="preserve"> -&gt; string</w:t>
      </w:r>
    </w:p>
    <w:p w:rsidR="002142E1" w:rsidRPr="008A25FB" w:rsidDel="00427F8B" w:rsidRDefault="00067085" w:rsidP="002142E1">
      <w:pPr>
        <w:pStyle w:val="SpecBox"/>
        <w:rPr>
          <w:del w:id="1758" w:author="Don Syme" w:date="2010-06-28T10:55:00Z"/>
          <w:rStyle w:val="CodeInline"/>
        </w:rPr>
      </w:pPr>
      <w:del w:id="1759" w:author="Don Syme" w:date="2010-06-28T10:55:00Z">
        <w:r w:rsidDel="00427F8B">
          <w:rPr>
            <w:rStyle w:val="CodeInline"/>
          </w:rPr>
          <w:delText xml:space="preserve">  val</w:delText>
        </w:r>
        <w:r w:rsidR="002142E1" w:rsidRPr="008A25FB" w:rsidDel="00427F8B">
          <w:rPr>
            <w:rStyle w:val="CodeInline"/>
          </w:rPr>
          <w:delText xml:space="preserve"> </w:delText>
        </w:r>
        <w:r w:rsidR="00DF4A93" w:rsidDel="00427F8B">
          <w:rPr>
            <w:rStyle w:val="CodeInline"/>
          </w:rPr>
          <w:delText>create</w:delText>
        </w:r>
        <w:r w:rsidR="002142E1" w:rsidRPr="008A25FB" w:rsidDel="00427F8B">
          <w:rPr>
            <w:rStyle w:val="CodeInline"/>
          </w:rPr>
          <w:delText xml:space="preserve">: </w:delText>
        </w:r>
        <w:r w:rsidR="00DF4A93" w:rsidDel="00427F8B">
          <w:rPr>
            <w:rStyle w:val="CodeInline"/>
          </w:rPr>
          <w:delText>int -&gt; char</w:delText>
        </w:r>
        <w:r w:rsidR="002142E1" w:rsidRPr="008A25FB" w:rsidDel="00427F8B">
          <w:rPr>
            <w:rStyle w:val="CodeInline"/>
          </w:rPr>
          <w:delText xml:space="preserve"> -&gt; string</w:delText>
        </w:r>
      </w:del>
    </w:p>
    <w:p w:rsidR="002142E1" w:rsidRPr="008A25FB" w:rsidRDefault="00067085" w:rsidP="002142E1">
      <w:pPr>
        <w:pStyle w:val="SpecBox"/>
        <w:rPr>
          <w:rStyle w:val="CodeInline"/>
        </w:rPr>
      </w:pPr>
      <w:r>
        <w:rPr>
          <w:rStyle w:val="CodeInline"/>
        </w:rPr>
        <w:t xml:space="preserve">  val</w:t>
      </w:r>
      <w:r w:rsidR="002142E1" w:rsidRPr="008A25FB">
        <w:rPr>
          <w:rStyle w:val="CodeInline"/>
        </w:rPr>
        <w:t xml:space="preserve"> exists: (</w:t>
      </w:r>
      <w:r w:rsidR="00F266BA">
        <w:fldChar w:fldCharType="begin"/>
      </w:r>
      <w:r w:rsidR="00F266BA">
        <w:instrText>HYPERLINK "Microsoft.FSharp.Core.type_char.html"</w:instrText>
      </w:r>
      <w:ins w:id="1760" w:author="Don Syme" w:date="2010-06-28T12:43:00Z"/>
      <w:r w:rsidR="00F266BA">
        <w:fldChar w:fldCharType="separate"/>
      </w:r>
      <w:r w:rsidR="002142E1" w:rsidRPr="008A25FB">
        <w:rPr>
          <w:rStyle w:val="CodeInline"/>
        </w:rPr>
        <w:t>char</w:t>
      </w:r>
      <w:r w:rsidR="00F266BA">
        <w:fldChar w:fldCharType="end"/>
      </w:r>
      <w:r w:rsidR="002142E1" w:rsidRPr="008A25FB">
        <w:rPr>
          <w:rStyle w:val="CodeInline"/>
        </w:rPr>
        <w:t xml:space="preserve"> -&gt; </w:t>
      </w:r>
      <w:r w:rsidR="00F266BA">
        <w:fldChar w:fldCharType="begin"/>
      </w:r>
      <w:r w:rsidR="00F266BA">
        <w:instrText>HYPERLINK "Microsoft.FSharp.Core.type_bool.html"</w:instrText>
      </w:r>
      <w:ins w:id="1761" w:author="Don Syme" w:date="2010-06-28T12:43:00Z"/>
      <w:r w:rsidR="00F266BA">
        <w:fldChar w:fldCharType="separate"/>
      </w:r>
      <w:r w:rsidR="002142E1" w:rsidRPr="008A25FB">
        <w:rPr>
          <w:rStyle w:val="CodeInline"/>
        </w:rPr>
        <w:t>bool</w:t>
      </w:r>
      <w:r w:rsidR="00F266BA">
        <w:fldChar w:fldCharType="end"/>
      </w:r>
      <w:r w:rsidR="002142E1" w:rsidRPr="008A25FB">
        <w:rPr>
          <w:rStyle w:val="CodeInline"/>
        </w:rPr>
        <w:t xml:space="preserve">) -&gt; </w:t>
      </w:r>
      <w:r w:rsidR="00F266BA">
        <w:fldChar w:fldCharType="begin"/>
      </w:r>
      <w:r w:rsidR="00F266BA">
        <w:instrText>HYPERLINK "Microsoft.FSharp.Core.type_string.html"</w:instrText>
      </w:r>
      <w:ins w:id="1762" w:author="Don Syme" w:date="2010-06-28T12:43:00Z"/>
      <w:r w:rsidR="00F266BA">
        <w:fldChar w:fldCharType="separate"/>
      </w:r>
      <w:r w:rsidR="002142E1" w:rsidRPr="008A25FB">
        <w:rPr>
          <w:rStyle w:val="CodeInline"/>
        </w:rPr>
        <w:t>string</w:t>
      </w:r>
      <w:r w:rsidR="00F266BA">
        <w:fldChar w:fldCharType="end"/>
      </w:r>
      <w:r w:rsidR="002142E1" w:rsidRPr="008A25FB">
        <w:rPr>
          <w:rStyle w:val="CodeInline"/>
        </w:rPr>
        <w:t xml:space="preserve"> -&gt; bool</w:t>
      </w:r>
    </w:p>
    <w:p w:rsidR="002142E1" w:rsidRPr="008A25FB" w:rsidRDefault="00067085" w:rsidP="002142E1">
      <w:pPr>
        <w:pStyle w:val="SpecBox"/>
        <w:rPr>
          <w:rStyle w:val="CodeInline"/>
        </w:rPr>
      </w:pPr>
      <w:r>
        <w:rPr>
          <w:rStyle w:val="CodeInline"/>
        </w:rPr>
        <w:t xml:space="preserve">  val</w:t>
      </w:r>
      <w:r w:rsidR="002142E1" w:rsidRPr="008A25FB">
        <w:rPr>
          <w:rStyle w:val="CodeInline"/>
        </w:rPr>
        <w:t xml:space="preserve"> </w:t>
      </w:r>
      <w:r w:rsidR="002142E1">
        <w:rPr>
          <w:rStyle w:val="CodeInline"/>
        </w:rPr>
        <w:t>forall</w:t>
      </w:r>
      <w:r w:rsidR="002142E1" w:rsidRPr="008A25FB">
        <w:rPr>
          <w:rStyle w:val="CodeInline"/>
        </w:rPr>
        <w:t>: (</w:t>
      </w:r>
      <w:r w:rsidR="00F266BA">
        <w:fldChar w:fldCharType="begin"/>
      </w:r>
      <w:r w:rsidR="00F266BA">
        <w:instrText>HYPERLINK "Microsoft.FSharp.Core.type_char.html"</w:instrText>
      </w:r>
      <w:ins w:id="1763" w:author="Don Syme" w:date="2010-06-28T12:43:00Z"/>
      <w:r w:rsidR="00F266BA">
        <w:fldChar w:fldCharType="separate"/>
      </w:r>
      <w:r w:rsidR="002142E1" w:rsidRPr="008A25FB">
        <w:rPr>
          <w:rStyle w:val="CodeInline"/>
        </w:rPr>
        <w:t>char</w:t>
      </w:r>
      <w:r w:rsidR="00F266BA">
        <w:fldChar w:fldCharType="end"/>
      </w:r>
      <w:r w:rsidR="002142E1" w:rsidRPr="008A25FB">
        <w:rPr>
          <w:rStyle w:val="CodeInline"/>
        </w:rPr>
        <w:t xml:space="preserve"> -&gt; </w:t>
      </w:r>
      <w:r w:rsidR="00F266BA">
        <w:fldChar w:fldCharType="begin"/>
      </w:r>
      <w:r w:rsidR="00F266BA">
        <w:instrText>HYPERLINK "Microsoft.FSharp.Core.type_bool.html"</w:instrText>
      </w:r>
      <w:ins w:id="1764" w:author="Don Syme" w:date="2010-06-28T12:43:00Z"/>
      <w:r w:rsidR="00F266BA">
        <w:fldChar w:fldCharType="separate"/>
      </w:r>
      <w:r w:rsidR="002142E1" w:rsidRPr="008A25FB">
        <w:rPr>
          <w:rStyle w:val="CodeInline"/>
        </w:rPr>
        <w:t>bool</w:t>
      </w:r>
      <w:r w:rsidR="00F266BA">
        <w:fldChar w:fldCharType="end"/>
      </w:r>
      <w:r w:rsidR="002142E1" w:rsidRPr="008A25FB">
        <w:rPr>
          <w:rStyle w:val="CodeInline"/>
        </w:rPr>
        <w:t xml:space="preserve">) -&gt; </w:t>
      </w:r>
      <w:r w:rsidR="00F266BA">
        <w:fldChar w:fldCharType="begin"/>
      </w:r>
      <w:r w:rsidR="00F266BA">
        <w:instrText>HYPERLINK "Microsoft.FSharp.Core.type_string.html"</w:instrText>
      </w:r>
      <w:ins w:id="1765" w:author="Don Syme" w:date="2010-06-28T12:43:00Z"/>
      <w:r w:rsidR="00F266BA">
        <w:fldChar w:fldCharType="separate"/>
      </w:r>
      <w:r w:rsidR="002142E1" w:rsidRPr="008A25FB">
        <w:rPr>
          <w:rStyle w:val="CodeInline"/>
        </w:rPr>
        <w:t>string</w:t>
      </w:r>
      <w:r w:rsidR="00F266BA">
        <w:fldChar w:fldCharType="end"/>
      </w:r>
      <w:r w:rsidR="002142E1" w:rsidRPr="008A25FB">
        <w:rPr>
          <w:rStyle w:val="CodeInline"/>
        </w:rPr>
        <w:t xml:space="preserve"> -&gt; </w:t>
      </w:r>
      <w:r w:rsidR="00F266BA">
        <w:fldChar w:fldCharType="begin"/>
      </w:r>
      <w:r w:rsidR="00F266BA">
        <w:instrText>HYPERLINK "Microsoft.FSharp.Core.type_bool.html"</w:instrText>
      </w:r>
      <w:ins w:id="1766" w:author="Don Syme" w:date="2010-06-28T12:43:00Z"/>
      <w:r w:rsidR="00F266BA">
        <w:fldChar w:fldCharType="separate"/>
      </w:r>
      <w:r w:rsidR="002142E1" w:rsidRPr="008A25FB">
        <w:rPr>
          <w:rStyle w:val="CodeInline"/>
        </w:rPr>
        <w:t>bool</w:t>
      </w:r>
      <w:r w:rsidR="00F266BA">
        <w:fldChar w:fldCharType="end"/>
      </w:r>
    </w:p>
    <w:p w:rsidR="007E4166" w:rsidRPr="008A25FB" w:rsidRDefault="007E4166" w:rsidP="007E4166">
      <w:pPr>
        <w:pStyle w:val="SpecBox"/>
        <w:rPr>
          <w:rStyle w:val="CodeInline"/>
        </w:rPr>
      </w:pPr>
      <w:r>
        <w:rPr>
          <w:rStyle w:val="CodeInline"/>
        </w:rPr>
        <w:t xml:space="preserve">  val</w:t>
      </w:r>
      <w:r w:rsidRPr="008A25FB">
        <w:rPr>
          <w:rStyle w:val="CodeInline"/>
        </w:rPr>
        <w:t xml:space="preserve"> iter: (</w:t>
      </w:r>
      <w:r w:rsidR="00F266BA">
        <w:fldChar w:fldCharType="begin"/>
      </w:r>
      <w:r w:rsidR="00F266BA">
        <w:instrText>HYPERLINK "Microsoft.FSharp.Core.type_char.html"</w:instrText>
      </w:r>
      <w:ins w:id="1767" w:author="Don Syme" w:date="2010-06-28T12:43:00Z"/>
      <w:r w:rsidR="00F266BA">
        <w:fldChar w:fldCharType="separate"/>
      </w:r>
      <w:r w:rsidRPr="008A25FB">
        <w:rPr>
          <w:rStyle w:val="CodeInline"/>
        </w:rPr>
        <w:t>char</w:t>
      </w:r>
      <w:r w:rsidR="00F266BA">
        <w:fldChar w:fldCharType="end"/>
      </w:r>
      <w:r w:rsidRPr="008A25FB">
        <w:rPr>
          <w:rStyle w:val="CodeInline"/>
        </w:rPr>
        <w:t xml:space="preserve"> -&gt; </w:t>
      </w:r>
      <w:r w:rsidR="00F266BA">
        <w:fldChar w:fldCharType="begin"/>
      </w:r>
      <w:r w:rsidR="00F266BA">
        <w:instrText>HYPERLINK "Microsoft.FSharp.Core.type_unit.html"</w:instrText>
      </w:r>
      <w:ins w:id="1768" w:author="Don Syme" w:date="2010-06-28T12:43:00Z"/>
      <w:r w:rsidR="00F266BA">
        <w:fldChar w:fldCharType="separate"/>
      </w:r>
      <w:r w:rsidRPr="008A25FB">
        <w:rPr>
          <w:rStyle w:val="CodeInline"/>
        </w:rPr>
        <w:t>unit</w:t>
      </w:r>
      <w:r w:rsidR="00F266BA">
        <w:fldChar w:fldCharType="end"/>
      </w:r>
      <w:r w:rsidRPr="008A25FB">
        <w:rPr>
          <w:rStyle w:val="CodeInline"/>
        </w:rPr>
        <w:t xml:space="preserve">) -&gt; </w:t>
      </w:r>
      <w:r w:rsidR="00F266BA">
        <w:fldChar w:fldCharType="begin"/>
      </w:r>
      <w:r w:rsidR="00F266BA">
        <w:instrText>HYPERLINK "Microsoft.FSharp.Core.type_string.html"</w:instrText>
      </w:r>
      <w:ins w:id="1769" w:author="Don Syme" w:date="2010-06-28T12:43:00Z"/>
      <w:r w:rsidR="00F266BA">
        <w:fldChar w:fldCharType="separate"/>
      </w:r>
      <w:r w:rsidRPr="008A25FB">
        <w:rPr>
          <w:rStyle w:val="CodeInline"/>
        </w:rPr>
        <w:t>string</w:t>
      </w:r>
      <w:r w:rsidR="00F266BA">
        <w:fldChar w:fldCharType="end"/>
      </w:r>
      <w:r w:rsidRPr="008A25FB">
        <w:rPr>
          <w:rStyle w:val="CodeInline"/>
        </w:rPr>
        <w:t xml:space="preserve"> -&gt; </w:t>
      </w:r>
      <w:r w:rsidR="00F266BA">
        <w:fldChar w:fldCharType="begin"/>
      </w:r>
      <w:r w:rsidR="00F266BA">
        <w:instrText>HYPERLINK "Microsoft.FSharp.Core.type_unit.html"</w:instrText>
      </w:r>
      <w:ins w:id="1770" w:author="Don Syme" w:date="2010-06-28T12:43:00Z"/>
      <w:r w:rsidR="00F266BA">
        <w:fldChar w:fldCharType="separate"/>
      </w:r>
      <w:r w:rsidRPr="008A25FB">
        <w:rPr>
          <w:rStyle w:val="CodeInline"/>
        </w:rPr>
        <w:t>unit</w:t>
      </w:r>
      <w:r w:rsidR="00F266BA">
        <w:fldChar w:fldCharType="end"/>
      </w:r>
    </w:p>
    <w:p w:rsidR="007E4166" w:rsidRPr="008A25FB" w:rsidRDefault="007E4166" w:rsidP="007E4166">
      <w:pPr>
        <w:pStyle w:val="SpecBox"/>
        <w:rPr>
          <w:rStyle w:val="CodeInline"/>
        </w:rPr>
      </w:pPr>
      <w:r>
        <w:rPr>
          <w:rStyle w:val="CodeInline"/>
        </w:rPr>
        <w:t xml:space="preserve">  val</w:t>
      </w:r>
      <w:r w:rsidRPr="008A25FB">
        <w:rPr>
          <w:rStyle w:val="CodeInline"/>
        </w:rPr>
        <w:t xml:space="preserve"> iter</w:t>
      </w:r>
      <w:r>
        <w:rPr>
          <w:rStyle w:val="CodeInline"/>
        </w:rPr>
        <w:t>i</w:t>
      </w:r>
      <w:r w:rsidRPr="008A25FB">
        <w:rPr>
          <w:rStyle w:val="CodeInline"/>
        </w:rPr>
        <w:t>: (</w:t>
      </w:r>
      <w:r>
        <w:rPr>
          <w:rStyle w:val="CodeInline"/>
        </w:rPr>
        <w:t xml:space="preserve">int -&gt; </w:t>
      </w:r>
      <w:r w:rsidR="00F266BA">
        <w:fldChar w:fldCharType="begin"/>
      </w:r>
      <w:r w:rsidR="00F266BA">
        <w:instrText>HYPERLINK "Microsoft.FSharp.Core.type_char.html"</w:instrText>
      </w:r>
      <w:ins w:id="1771" w:author="Don Syme" w:date="2010-06-28T12:43:00Z"/>
      <w:r w:rsidR="00F266BA">
        <w:fldChar w:fldCharType="separate"/>
      </w:r>
      <w:r w:rsidRPr="008A25FB">
        <w:rPr>
          <w:rStyle w:val="CodeInline"/>
        </w:rPr>
        <w:t>char</w:t>
      </w:r>
      <w:r w:rsidR="00F266BA">
        <w:fldChar w:fldCharType="end"/>
      </w:r>
      <w:r w:rsidRPr="008A25FB">
        <w:rPr>
          <w:rStyle w:val="CodeInline"/>
        </w:rPr>
        <w:t xml:space="preserve"> -&gt; </w:t>
      </w:r>
      <w:r w:rsidR="00F266BA">
        <w:fldChar w:fldCharType="begin"/>
      </w:r>
      <w:r w:rsidR="00F266BA">
        <w:instrText>HYPERLINK "Microsoft.FSharp.Core.type_unit.html"</w:instrText>
      </w:r>
      <w:ins w:id="1772" w:author="Don Syme" w:date="2010-06-28T12:43:00Z"/>
      <w:r w:rsidR="00F266BA">
        <w:fldChar w:fldCharType="separate"/>
      </w:r>
      <w:r w:rsidRPr="008A25FB">
        <w:rPr>
          <w:rStyle w:val="CodeInline"/>
        </w:rPr>
        <w:t>unit</w:t>
      </w:r>
      <w:r w:rsidR="00F266BA">
        <w:fldChar w:fldCharType="end"/>
      </w:r>
      <w:r w:rsidRPr="008A25FB">
        <w:rPr>
          <w:rStyle w:val="CodeInline"/>
        </w:rPr>
        <w:t xml:space="preserve">) -&gt; </w:t>
      </w:r>
      <w:r w:rsidR="00F266BA">
        <w:fldChar w:fldCharType="begin"/>
      </w:r>
      <w:r w:rsidR="00F266BA">
        <w:instrText>HYPERLINK "Microsoft.FSharp.Core.type_string.html"</w:instrText>
      </w:r>
      <w:ins w:id="1773" w:author="Don Syme" w:date="2010-06-28T12:43:00Z"/>
      <w:r w:rsidR="00F266BA">
        <w:fldChar w:fldCharType="separate"/>
      </w:r>
      <w:r w:rsidRPr="008A25FB">
        <w:rPr>
          <w:rStyle w:val="CodeInline"/>
        </w:rPr>
        <w:t>string</w:t>
      </w:r>
      <w:r w:rsidR="00F266BA">
        <w:fldChar w:fldCharType="end"/>
      </w:r>
      <w:r w:rsidRPr="008A25FB">
        <w:rPr>
          <w:rStyle w:val="CodeInline"/>
        </w:rPr>
        <w:t xml:space="preserve"> -&gt; </w:t>
      </w:r>
      <w:r w:rsidR="00F266BA">
        <w:fldChar w:fldCharType="begin"/>
      </w:r>
      <w:r w:rsidR="00F266BA">
        <w:instrText>HYPERLINK "Microsoft.FSharp.Core.type_unit.html"</w:instrText>
      </w:r>
      <w:ins w:id="1774" w:author="Don Syme" w:date="2010-06-28T12:43:00Z"/>
      <w:r w:rsidR="00F266BA">
        <w:fldChar w:fldCharType="separate"/>
      </w:r>
      <w:r w:rsidRPr="008A25FB">
        <w:rPr>
          <w:rStyle w:val="CodeInline"/>
        </w:rPr>
        <w:t>unit</w:t>
      </w:r>
      <w:r w:rsidR="00F266BA">
        <w:fldChar w:fldCharType="end"/>
      </w:r>
    </w:p>
    <w:p w:rsidR="00DF4A93" w:rsidRPr="008A25FB" w:rsidRDefault="00DF4A93" w:rsidP="00DF4A93">
      <w:pPr>
        <w:pStyle w:val="SpecBox"/>
        <w:rPr>
          <w:rStyle w:val="CodeInline"/>
        </w:rPr>
      </w:pPr>
      <w:r>
        <w:rPr>
          <w:rStyle w:val="CodeInline"/>
        </w:rPr>
        <w:t xml:space="preserve">  val</w:t>
      </w:r>
      <w:r w:rsidRPr="008A25FB">
        <w:rPr>
          <w:rStyle w:val="CodeInline"/>
        </w:rPr>
        <w:t xml:space="preserve"> </w:t>
      </w:r>
      <w:r>
        <w:rPr>
          <w:rStyle w:val="CodeInline"/>
        </w:rPr>
        <w:t>init</w:t>
      </w:r>
      <w:r w:rsidRPr="008A25FB">
        <w:rPr>
          <w:rStyle w:val="CodeInline"/>
        </w:rPr>
        <w:t xml:space="preserve">: </w:t>
      </w:r>
      <w:r>
        <w:rPr>
          <w:rStyle w:val="CodeInline"/>
        </w:rPr>
        <w:t xml:space="preserve">(int -&gt; </w:t>
      </w:r>
      <w:r w:rsidR="00395866">
        <w:rPr>
          <w:rStyle w:val="CodeInline"/>
        </w:rPr>
        <w:t>string</w:t>
      </w:r>
      <w:r w:rsidRPr="008A25FB">
        <w:rPr>
          <w:rStyle w:val="CodeInline"/>
        </w:rPr>
        <w:t xml:space="preserve">) -&gt; </w:t>
      </w:r>
      <w:r>
        <w:rPr>
          <w:rStyle w:val="CodeInline"/>
        </w:rPr>
        <w:t xml:space="preserve">int -&gt; </w:t>
      </w:r>
      <w:r w:rsidR="00F266BA">
        <w:fldChar w:fldCharType="begin"/>
      </w:r>
      <w:r w:rsidR="00F266BA">
        <w:instrText>HYPERLINK "Microsoft.FSharp.Core.type_string.html"</w:instrText>
      </w:r>
      <w:ins w:id="1775" w:author="Don Syme" w:date="2010-06-28T12:43:00Z"/>
      <w:r w:rsidR="00F266BA">
        <w:fldChar w:fldCharType="separate"/>
      </w:r>
      <w:r w:rsidRPr="008A25FB">
        <w:rPr>
          <w:rStyle w:val="CodeInline"/>
        </w:rPr>
        <w:t>string</w:t>
      </w:r>
      <w:r w:rsidR="00F266BA">
        <w:fldChar w:fldCharType="end"/>
      </w:r>
      <w:r w:rsidRPr="008A25FB">
        <w:rPr>
          <w:rStyle w:val="CodeInline"/>
        </w:rPr>
        <w:t xml:space="preserve"> </w:t>
      </w:r>
    </w:p>
    <w:p w:rsidR="002142E1" w:rsidRPr="008A25FB" w:rsidRDefault="00067085" w:rsidP="002142E1">
      <w:pPr>
        <w:pStyle w:val="SpecBox"/>
        <w:rPr>
          <w:rStyle w:val="CodeInline"/>
        </w:rPr>
      </w:pPr>
      <w:r>
        <w:rPr>
          <w:rStyle w:val="CodeInline"/>
        </w:rPr>
        <w:t xml:space="preserve">  val</w:t>
      </w:r>
      <w:r w:rsidR="002142E1" w:rsidRPr="008A25FB">
        <w:rPr>
          <w:rStyle w:val="CodeInline"/>
        </w:rPr>
        <w:t xml:space="preserve"> length: </w:t>
      </w:r>
      <w:r w:rsidR="00F266BA">
        <w:fldChar w:fldCharType="begin"/>
      </w:r>
      <w:r w:rsidR="00F266BA">
        <w:instrText>HYPERLINK "Microsoft.FSharp.Core.type_string.html"</w:instrText>
      </w:r>
      <w:ins w:id="1776" w:author="Don Syme" w:date="2010-06-28T12:43:00Z"/>
      <w:r w:rsidR="00F266BA">
        <w:fldChar w:fldCharType="separate"/>
      </w:r>
      <w:r w:rsidR="002142E1" w:rsidRPr="008A25FB">
        <w:rPr>
          <w:rStyle w:val="CodeInline"/>
        </w:rPr>
        <w:t>string</w:t>
      </w:r>
      <w:r w:rsidR="00F266BA">
        <w:fldChar w:fldCharType="end"/>
      </w:r>
      <w:r w:rsidR="002142E1" w:rsidRPr="008A25FB">
        <w:rPr>
          <w:rStyle w:val="CodeInline"/>
        </w:rPr>
        <w:t xml:space="preserve"> -&gt; </w:t>
      </w:r>
      <w:r w:rsidR="00F266BA">
        <w:fldChar w:fldCharType="begin"/>
      </w:r>
      <w:r w:rsidR="00F266BA">
        <w:instrText>HYPERLINK "Microsoft.FSharp.Core.type_int.html"</w:instrText>
      </w:r>
      <w:ins w:id="1777" w:author="Don Syme" w:date="2010-06-28T12:43:00Z"/>
      <w:r w:rsidR="00F266BA">
        <w:fldChar w:fldCharType="separate"/>
      </w:r>
      <w:r w:rsidR="002142E1" w:rsidRPr="008A25FB">
        <w:rPr>
          <w:rStyle w:val="CodeInline"/>
        </w:rPr>
        <w:t>int</w:t>
      </w:r>
      <w:r w:rsidR="00F266BA">
        <w:fldChar w:fldCharType="end"/>
      </w:r>
    </w:p>
    <w:p w:rsidR="00395866" w:rsidRPr="008A25FB" w:rsidDel="00427F8B" w:rsidRDefault="00395866" w:rsidP="00395866">
      <w:pPr>
        <w:pStyle w:val="SpecBox"/>
        <w:rPr>
          <w:del w:id="1778" w:author="Don Syme" w:date="2010-06-28T10:55:00Z"/>
          <w:rStyle w:val="CodeInline"/>
        </w:rPr>
      </w:pPr>
      <w:del w:id="1779" w:author="Don Syme" w:date="2010-06-28T10:55:00Z">
        <w:r w:rsidDel="00427F8B">
          <w:rPr>
            <w:rStyle w:val="CodeInline"/>
          </w:rPr>
          <w:delText xml:space="preserve">  val</w:delText>
        </w:r>
        <w:r w:rsidRPr="008A25FB" w:rsidDel="00427F8B">
          <w:rPr>
            <w:rStyle w:val="CodeInline"/>
          </w:rPr>
          <w:delText xml:space="preserve"> </w:delText>
        </w:r>
        <w:r w:rsidDel="00427F8B">
          <w:rPr>
            <w:rStyle w:val="CodeInline"/>
          </w:rPr>
          <w:delText>of_chars</w:delText>
        </w:r>
        <w:r w:rsidRPr="008A25FB" w:rsidDel="00427F8B">
          <w:rPr>
            <w:rStyle w:val="CodeInline"/>
          </w:rPr>
          <w:delText xml:space="preserve">: </w:delText>
        </w:r>
        <w:r w:rsidDel="00427F8B">
          <w:rPr>
            <w:rStyle w:val="CodeInline"/>
          </w:rPr>
          <w:delText>seq&lt;char&gt;</w:delText>
        </w:r>
        <w:r w:rsidRPr="008A25FB" w:rsidDel="00427F8B">
          <w:rPr>
            <w:rStyle w:val="CodeInline"/>
          </w:rPr>
          <w:delText xml:space="preserve"> -&gt; </w:delText>
        </w:r>
        <w:r w:rsidR="00F266BA" w:rsidDel="00427F8B">
          <w:fldChar w:fldCharType="begin"/>
        </w:r>
        <w:r w:rsidR="00F266BA" w:rsidDel="00427F8B">
          <w:delInstrText>HYPERLINK "Microsoft.FSharp.Core.type_int.html"</w:delInstrText>
        </w:r>
        <w:r w:rsidR="00F266BA" w:rsidDel="00427F8B">
          <w:fldChar w:fldCharType="separate"/>
        </w:r>
        <w:r w:rsidRPr="008A25FB" w:rsidDel="00427F8B">
          <w:rPr>
            <w:rStyle w:val="CodeInline"/>
          </w:rPr>
          <w:delText>int</w:delText>
        </w:r>
        <w:r w:rsidR="00F266BA" w:rsidDel="00427F8B">
          <w:fldChar w:fldCharType="end"/>
        </w:r>
      </w:del>
    </w:p>
    <w:p w:rsidR="002142E1" w:rsidRPr="008A25FB" w:rsidRDefault="00067085" w:rsidP="002142E1">
      <w:pPr>
        <w:pStyle w:val="SpecBox"/>
        <w:rPr>
          <w:rStyle w:val="CodeInline"/>
        </w:rPr>
      </w:pPr>
      <w:r>
        <w:rPr>
          <w:rStyle w:val="CodeInline"/>
        </w:rPr>
        <w:t xml:space="preserve">  val</w:t>
      </w:r>
      <w:r w:rsidR="002142E1" w:rsidRPr="008A25FB">
        <w:rPr>
          <w:rStyle w:val="CodeInline"/>
        </w:rPr>
        <w:t xml:space="preserve"> map: (</w:t>
      </w:r>
      <w:r w:rsidR="00F266BA">
        <w:fldChar w:fldCharType="begin"/>
      </w:r>
      <w:r w:rsidR="00F266BA">
        <w:instrText>HYPERLINK "Microsoft.FSharp.Core.type_char.html"</w:instrText>
      </w:r>
      <w:ins w:id="1780" w:author="Don Syme" w:date="2010-06-28T12:43:00Z"/>
      <w:r w:rsidR="00F266BA">
        <w:fldChar w:fldCharType="separate"/>
      </w:r>
      <w:r w:rsidR="002142E1" w:rsidRPr="008A25FB">
        <w:rPr>
          <w:rStyle w:val="CodeInline"/>
        </w:rPr>
        <w:t>char</w:t>
      </w:r>
      <w:r w:rsidR="00F266BA">
        <w:fldChar w:fldCharType="end"/>
      </w:r>
      <w:r w:rsidR="002142E1" w:rsidRPr="008A25FB">
        <w:rPr>
          <w:rStyle w:val="CodeInline"/>
        </w:rPr>
        <w:t xml:space="preserve"> -&gt; </w:t>
      </w:r>
      <w:r w:rsidR="00F266BA">
        <w:fldChar w:fldCharType="begin"/>
      </w:r>
      <w:r w:rsidR="00F266BA">
        <w:instrText>HYPERLINK "Microsoft.FSharp.Core.type_char.html"</w:instrText>
      </w:r>
      <w:ins w:id="1781" w:author="Don Syme" w:date="2010-06-28T12:43:00Z"/>
      <w:r w:rsidR="00F266BA">
        <w:fldChar w:fldCharType="separate"/>
      </w:r>
      <w:r w:rsidR="002142E1" w:rsidRPr="008A25FB">
        <w:rPr>
          <w:rStyle w:val="CodeInline"/>
        </w:rPr>
        <w:t>char</w:t>
      </w:r>
      <w:r w:rsidR="00F266BA">
        <w:fldChar w:fldCharType="end"/>
      </w:r>
      <w:r w:rsidR="002142E1" w:rsidRPr="008A25FB">
        <w:rPr>
          <w:rStyle w:val="CodeInline"/>
        </w:rPr>
        <w:t xml:space="preserve">) -&gt; </w:t>
      </w:r>
      <w:r w:rsidR="00F266BA">
        <w:fldChar w:fldCharType="begin"/>
      </w:r>
      <w:r w:rsidR="00F266BA">
        <w:instrText>HYPERLINK "Microsoft.FSharp.Core.type_string.html"</w:instrText>
      </w:r>
      <w:ins w:id="1782" w:author="Don Syme" w:date="2010-06-28T12:43:00Z"/>
      <w:r w:rsidR="00F266BA">
        <w:fldChar w:fldCharType="separate"/>
      </w:r>
      <w:r w:rsidR="002142E1" w:rsidRPr="008A25FB">
        <w:rPr>
          <w:rStyle w:val="CodeInline"/>
        </w:rPr>
        <w:t>string</w:t>
      </w:r>
      <w:r w:rsidR="00F266BA">
        <w:fldChar w:fldCharType="end"/>
      </w:r>
      <w:r w:rsidR="002142E1" w:rsidRPr="008A25FB">
        <w:rPr>
          <w:rStyle w:val="CodeInline"/>
        </w:rPr>
        <w:t xml:space="preserve"> -&gt; </w:t>
      </w:r>
      <w:r w:rsidR="00F266BA">
        <w:fldChar w:fldCharType="begin"/>
      </w:r>
      <w:r w:rsidR="00F266BA">
        <w:instrText>HYPERLINK "Microsoft.FSharp.Core.type_string.html"</w:instrText>
      </w:r>
      <w:ins w:id="1783" w:author="Don Syme" w:date="2010-06-28T12:43:00Z"/>
      <w:r w:rsidR="00F266BA">
        <w:fldChar w:fldCharType="separate"/>
      </w:r>
      <w:r w:rsidR="002142E1" w:rsidRPr="008A25FB">
        <w:rPr>
          <w:rStyle w:val="CodeInline"/>
        </w:rPr>
        <w:t>string</w:t>
      </w:r>
      <w:r w:rsidR="00F266BA">
        <w:fldChar w:fldCharType="end"/>
      </w:r>
    </w:p>
    <w:p w:rsidR="00DF4A93" w:rsidRPr="008A25FB" w:rsidRDefault="00DF4A93" w:rsidP="00DF4A93">
      <w:pPr>
        <w:pStyle w:val="SpecBox"/>
        <w:rPr>
          <w:rStyle w:val="CodeInline"/>
        </w:rPr>
      </w:pPr>
      <w:r>
        <w:rPr>
          <w:rStyle w:val="CodeInline"/>
        </w:rPr>
        <w:t xml:space="preserve">  val</w:t>
      </w:r>
      <w:r w:rsidRPr="008A25FB">
        <w:rPr>
          <w:rStyle w:val="CodeInline"/>
        </w:rPr>
        <w:t xml:space="preserve"> map</w:t>
      </w:r>
      <w:r>
        <w:rPr>
          <w:rStyle w:val="CodeInline"/>
        </w:rPr>
        <w:t>i</w:t>
      </w:r>
      <w:r w:rsidRPr="008A25FB">
        <w:rPr>
          <w:rStyle w:val="CodeInline"/>
        </w:rPr>
        <w:t>: (</w:t>
      </w:r>
      <w:r>
        <w:rPr>
          <w:rStyle w:val="CodeInline"/>
        </w:rPr>
        <w:t xml:space="preserve">int -&gt; </w:t>
      </w:r>
      <w:r w:rsidR="00F266BA">
        <w:fldChar w:fldCharType="begin"/>
      </w:r>
      <w:r w:rsidR="00F266BA">
        <w:instrText>HYPERLINK "Microsoft.FSharp.Core.type_char.html"</w:instrText>
      </w:r>
      <w:ins w:id="1784" w:author="Don Syme" w:date="2010-06-28T12:43:00Z"/>
      <w:r w:rsidR="00F266BA">
        <w:fldChar w:fldCharType="separate"/>
      </w:r>
      <w:r w:rsidRPr="008A25FB">
        <w:rPr>
          <w:rStyle w:val="CodeInline"/>
        </w:rPr>
        <w:t>char</w:t>
      </w:r>
      <w:r w:rsidR="00F266BA">
        <w:fldChar w:fldCharType="end"/>
      </w:r>
      <w:r w:rsidRPr="008A25FB">
        <w:rPr>
          <w:rStyle w:val="CodeInline"/>
        </w:rPr>
        <w:t xml:space="preserve"> -&gt; </w:t>
      </w:r>
      <w:r w:rsidR="00F266BA">
        <w:fldChar w:fldCharType="begin"/>
      </w:r>
      <w:r w:rsidR="00F266BA">
        <w:instrText>HYPERLINK "Microsoft.FSharp.Core.type_char.html"</w:instrText>
      </w:r>
      <w:ins w:id="1785" w:author="Don Syme" w:date="2010-06-28T12:43:00Z"/>
      <w:r w:rsidR="00F266BA">
        <w:fldChar w:fldCharType="separate"/>
      </w:r>
      <w:r w:rsidRPr="008A25FB">
        <w:rPr>
          <w:rStyle w:val="CodeInline"/>
        </w:rPr>
        <w:t>char</w:t>
      </w:r>
      <w:r w:rsidR="00F266BA">
        <w:fldChar w:fldCharType="end"/>
      </w:r>
      <w:r w:rsidRPr="008A25FB">
        <w:rPr>
          <w:rStyle w:val="CodeInline"/>
        </w:rPr>
        <w:t xml:space="preserve">) -&gt; </w:t>
      </w:r>
      <w:r w:rsidR="00F266BA">
        <w:fldChar w:fldCharType="begin"/>
      </w:r>
      <w:r w:rsidR="00F266BA">
        <w:instrText>HYPERLINK "Microsoft.FSharp.Core.type_string.html"</w:instrText>
      </w:r>
      <w:ins w:id="1786" w:author="Don Syme" w:date="2010-06-28T12:43:00Z"/>
      <w:r w:rsidR="00F266BA">
        <w:fldChar w:fldCharType="separate"/>
      </w:r>
      <w:r w:rsidRPr="008A25FB">
        <w:rPr>
          <w:rStyle w:val="CodeInline"/>
        </w:rPr>
        <w:t>string</w:t>
      </w:r>
      <w:r w:rsidR="00F266BA">
        <w:fldChar w:fldCharType="end"/>
      </w:r>
      <w:r w:rsidRPr="008A25FB">
        <w:rPr>
          <w:rStyle w:val="CodeInline"/>
        </w:rPr>
        <w:t xml:space="preserve"> -&gt; </w:t>
      </w:r>
      <w:r w:rsidR="00F266BA">
        <w:fldChar w:fldCharType="begin"/>
      </w:r>
      <w:r w:rsidR="00F266BA">
        <w:instrText>HYPERLINK "Microsoft.FSharp.Core.type_string.html"</w:instrText>
      </w:r>
      <w:ins w:id="1787" w:author="Don Syme" w:date="2010-06-28T12:43:00Z"/>
      <w:r w:rsidR="00F266BA">
        <w:fldChar w:fldCharType="separate"/>
      </w:r>
      <w:r w:rsidRPr="008A25FB">
        <w:rPr>
          <w:rStyle w:val="CodeInline"/>
        </w:rPr>
        <w:t>string</w:t>
      </w:r>
      <w:r w:rsidR="00F266BA">
        <w:fldChar w:fldCharType="end"/>
      </w:r>
    </w:p>
    <w:p w:rsidR="00427F8B" w:rsidRPr="008A25FB" w:rsidRDefault="00427F8B" w:rsidP="00427F8B">
      <w:pPr>
        <w:pStyle w:val="SpecBox"/>
        <w:rPr>
          <w:ins w:id="1788" w:author="Don Syme" w:date="2010-06-28T10:55:00Z"/>
          <w:rStyle w:val="CodeInline"/>
        </w:rPr>
      </w:pPr>
      <w:ins w:id="1789" w:author="Don Syme" w:date="2010-06-28T10:55:00Z">
        <w:r>
          <w:rPr>
            <w:rStyle w:val="CodeInline"/>
          </w:rPr>
          <w:t xml:space="preserve">  val</w:t>
        </w:r>
        <w:r w:rsidRPr="008A25FB">
          <w:rPr>
            <w:rStyle w:val="CodeInline"/>
          </w:rPr>
          <w:t xml:space="preserve"> </w:t>
        </w:r>
        <w:r>
          <w:rPr>
            <w:rStyle w:val="CodeInline"/>
          </w:rPr>
          <w:t>replicate</w:t>
        </w:r>
        <w:r w:rsidRPr="008A25FB">
          <w:rPr>
            <w:rStyle w:val="CodeInline"/>
          </w:rPr>
          <w:t xml:space="preserve">: </w:t>
        </w:r>
        <w:r>
          <w:rPr>
            <w:rStyle w:val="CodeInline"/>
          </w:rPr>
          <w:t>int -&gt; char</w:t>
        </w:r>
        <w:r w:rsidRPr="008A25FB">
          <w:rPr>
            <w:rStyle w:val="CodeInline"/>
          </w:rPr>
          <w:t xml:space="preserve"> -&gt; string</w:t>
        </w:r>
      </w:ins>
    </w:p>
    <w:p w:rsidR="002142E1" w:rsidRPr="008A25FB" w:rsidDel="00427F8B" w:rsidRDefault="00067085" w:rsidP="002142E1">
      <w:pPr>
        <w:pStyle w:val="SpecBox"/>
        <w:rPr>
          <w:del w:id="1790" w:author="Don Syme" w:date="2010-06-28T10:55:00Z"/>
          <w:rStyle w:val="CodeInline"/>
        </w:rPr>
      </w:pPr>
      <w:del w:id="1791" w:author="Don Syme" w:date="2010-06-28T10:55:00Z">
        <w:r w:rsidDel="00427F8B">
          <w:rPr>
            <w:rStyle w:val="CodeInline"/>
          </w:rPr>
          <w:delText xml:space="preserve">  val</w:delText>
        </w:r>
        <w:r w:rsidR="002142E1" w:rsidRPr="008A25FB" w:rsidDel="00427F8B">
          <w:rPr>
            <w:rStyle w:val="CodeInline"/>
          </w:rPr>
          <w:delText xml:space="preserve"> split: </w:delText>
        </w:r>
        <w:r w:rsidR="00F266BA" w:rsidDel="00427F8B">
          <w:fldChar w:fldCharType="begin"/>
        </w:r>
        <w:r w:rsidR="00F266BA" w:rsidDel="00427F8B">
          <w:delInstrText>HYPERLINK "Microsoft.FSharp.Core.type_char.html"</w:delInstrText>
        </w:r>
        <w:r w:rsidR="00F266BA" w:rsidDel="00427F8B">
          <w:fldChar w:fldCharType="separate"/>
        </w:r>
        <w:r w:rsidR="002142E1" w:rsidRPr="008A25FB" w:rsidDel="00427F8B">
          <w:rPr>
            <w:rStyle w:val="CodeInline"/>
          </w:rPr>
          <w:delText>char</w:delText>
        </w:r>
        <w:r w:rsidR="00F266BA" w:rsidDel="00427F8B">
          <w:fldChar w:fldCharType="end"/>
        </w:r>
        <w:r w:rsidR="002142E1" w:rsidRPr="008A25FB" w:rsidDel="00427F8B">
          <w:rPr>
            <w:rStyle w:val="CodeInline"/>
          </w:rPr>
          <w:delText xml:space="preserve"> list -&gt; (</w:delText>
        </w:r>
        <w:r w:rsidR="00F266BA" w:rsidDel="00427F8B">
          <w:fldChar w:fldCharType="begin"/>
        </w:r>
        <w:r w:rsidR="00F266BA" w:rsidDel="00427F8B">
          <w:delInstrText>HYPERLINK "Microsoft.FSharp.Core.type_string.html"</w:delInstrText>
        </w:r>
        <w:r w:rsidR="00F266BA" w:rsidDel="00427F8B">
          <w:fldChar w:fldCharType="separate"/>
        </w:r>
        <w:r w:rsidR="002142E1" w:rsidRPr="008A25FB" w:rsidDel="00427F8B">
          <w:rPr>
            <w:rStyle w:val="CodeInline"/>
          </w:rPr>
          <w:delText>string</w:delText>
        </w:r>
        <w:r w:rsidR="00F266BA" w:rsidDel="00427F8B">
          <w:fldChar w:fldCharType="end"/>
        </w:r>
        <w:r w:rsidR="002142E1" w:rsidRPr="008A25FB" w:rsidDel="00427F8B">
          <w:rPr>
            <w:rStyle w:val="CodeInline"/>
          </w:rPr>
          <w:delText xml:space="preserve"> -&gt; string list)</w:delText>
        </w:r>
        <w:bookmarkStart w:id="1792" w:name="_Toc265492480"/>
        <w:bookmarkEnd w:id="1792"/>
      </w:del>
    </w:p>
    <w:p w:rsidR="002142E1" w:rsidRPr="00DF274C" w:rsidRDefault="002142E1" w:rsidP="00B5354C">
      <w:pPr>
        <w:pStyle w:val="Heading1"/>
      </w:pPr>
      <w:bookmarkStart w:id="1793" w:name="_Toc265492481"/>
      <w:r w:rsidRPr="00DF274C">
        <w:lastRenderedPageBreak/>
        <w:t>FSharp.</w:t>
      </w:r>
      <w:r>
        <w:t>Collections (Namespace)</w:t>
      </w:r>
      <w:bookmarkEnd w:id="1793"/>
    </w:p>
    <w:p w:rsidR="00E949EB" w:rsidRDefault="00E949EB" w:rsidP="00E949EB">
      <w:pPr>
        <w:pStyle w:val="Heading2"/>
        <w:rPr>
          <w:ins w:id="1794" w:author="Don Syme" w:date="2010-06-28T11:01:00Z"/>
        </w:rPr>
        <w:pPrChange w:id="1795" w:author="Don Syme" w:date="2010-06-28T11:01:00Z">
          <w:pPr/>
        </w:pPrChange>
      </w:pPr>
      <w:bookmarkStart w:id="1796" w:name="_Toc265492482"/>
      <w:ins w:id="1797" w:author="Don Syme" w:date="2010-06-28T11:01:00Z">
        <w:r>
          <w:t>Design Considerations</w:t>
        </w:r>
        <w:bookmarkEnd w:id="1796"/>
      </w:ins>
    </w:p>
    <w:p w:rsidR="00E949EB" w:rsidRDefault="00E949EB" w:rsidP="00E949EB">
      <w:pPr>
        <w:rPr>
          <w:ins w:id="1798" w:author="Don Syme" w:date="2010-06-28T11:01:00Z"/>
        </w:rPr>
        <w:pPrChange w:id="1799" w:author="Don Syme" w:date="2010-06-28T11:01:00Z">
          <w:pPr>
            <w:pStyle w:val="ListParagraph"/>
            <w:numPr>
              <w:numId w:val="4"/>
            </w:numPr>
            <w:ind w:hanging="360"/>
          </w:pPr>
        </w:pPrChange>
      </w:pPr>
      <w:ins w:id="1800" w:author="Don Syme" w:date="2010-06-28T11:01:00Z">
        <w:r>
          <w:t>We expect these collections to be learnt in the following orders:</w:t>
        </w:r>
      </w:ins>
    </w:p>
    <w:p w:rsidR="00E949EB" w:rsidRDefault="00E949EB" w:rsidP="00E949EB">
      <w:pPr>
        <w:pStyle w:val="ListParagraph"/>
        <w:numPr>
          <w:ilvl w:val="0"/>
          <w:numId w:val="4"/>
        </w:numPr>
        <w:rPr>
          <w:ins w:id="1801" w:author="Don Syme" w:date="2010-06-28T11:01:00Z"/>
        </w:rPr>
        <w:pPrChange w:id="1802" w:author="Don Syme" w:date="2010-06-28T11:01:00Z">
          <w:pPr>
            <w:pStyle w:val="ListParagraph"/>
            <w:numPr>
              <w:ilvl w:val="1"/>
              <w:numId w:val="4"/>
            </w:numPr>
            <w:ind w:left="1440" w:hanging="360"/>
          </w:pPr>
        </w:pPrChange>
      </w:pPr>
      <w:ins w:id="1803" w:author="Don Syme" w:date="2010-06-28T11:01:00Z">
        <w:r>
          <w:t>List</w:t>
        </w:r>
      </w:ins>
    </w:p>
    <w:p w:rsidR="00E949EB" w:rsidRDefault="00E949EB" w:rsidP="00E949EB">
      <w:pPr>
        <w:pStyle w:val="ListParagraph"/>
        <w:numPr>
          <w:ilvl w:val="0"/>
          <w:numId w:val="4"/>
        </w:numPr>
        <w:rPr>
          <w:ins w:id="1804" w:author="Don Syme" w:date="2010-06-28T11:01:00Z"/>
        </w:rPr>
        <w:pPrChange w:id="1805" w:author="Don Syme" w:date="2010-06-28T11:01:00Z">
          <w:pPr>
            <w:pStyle w:val="ListParagraph"/>
            <w:numPr>
              <w:ilvl w:val="1"/>
              <w:numId w:val="4"/>
            </w:numPr>
            <w:ind w:left="1440" w:hanging="360"/>
          </w:pPr>
        </w:pPrChange>
      </w:pPr>
      <w:ins w:id="1806" w:author="Don Syme" w:date="2010-06-28T11:01:00Z">
        <w:r>
          <w:t>List+Array</w:t>
        </w:r>
      </w:ins>
    </w:p>
    <w:p w:rsidR="00E949EB" w:rsidRDefault="00E949EB" w:rsidP="00E949EB">
      <w:pPr>
        <w:pStyle w:val="ListParagraph"/>
        <w:numPr>
          <w:ilvl w:val="0"/>
          <w:numId w:val="4"/>
        </w:numPr>
        <w:rPr>
          <w:ins w:id="1807" w:author="Don Syme" w:date="2010-06-28T11:01:00Z"/>
        </w:rPr>
        <w:pPrChange w:id="1808" w:author="Don Syme" w:date="2010-06-28T11:01:00Z">
          <w:pPr>
            <w:pStyle w:val="ListParagraph"/>
            <w:numPr>
              <w:ilvl w:val="1"/>
              <w:numId w:val="4"/>
            </w:numPr>
            <w:ind w:left="1440" w:hanging="360"/>
          </w:pPr>
        </w:pPrChange>
      </w:pPr>
      <w:ins w:id="1809" w:author="Don Syme" w:date="2010-06-28T11:01:00Z">
        <w:r>
          <w:t>List+Array+Seq</w:t>
        </w:r>
      </w:ins>
    </w:p>
    <w:p w:rsidR="00E949EB" w:rsidRDefault="00E949EB" w:rsidP="00E949EB">
      <w:pPr>
        <w:pStyle w:val="ListParagraph"/>
        <w:numPr>
          <w:ilvl w:val="0"/>
          <w:numId w:val="4"/>
        </w:numPr>
        <w:rPr>
          <w:ins w:id="1810" w:author="Don Syme" w:date="2010-06-28T11:01:00Z"/>
        </w:rPr>
        <w:pPrChange w:id="1811" w:author="Don Syme" w:date="2010-06-28T11:01:00Z">
          <w:pPr>
            <w:pStyle w:val="ListParagraph"/>
            <w:numPr>
              <w:ilvl w:val="1"/>
              <w:numId w:val="4"/>
            </w:numPr>
            <w:ind w:left="1440" w:hanging="360"/>
          </w:pPr>
        </w:pPrChange>
      </w:pPr>
      <w:ins w:id="1812" w:author="Don Syme" w:date="2010-06-28T11:01:00Z">
        <w:r>
          <w:t>List+Array+Seq+Set+Map</w:t>
        </w:r>
      </w:ins>
    </w:p>
    <w:p w:rsidR="00E949EB" w:rsidRDefault="00E949EB" w:rsidP="00E949EB">
      <w:pPr>
        <w:pStyle w:val="ListParagraph"/>
        <w:numPr>
          <w:ilvl w:val="0"/>
          <w:numId w:val="4"/>
        </w:numPr>
        <w:rPr>
          <w:ins w:id="1813" w:author="Don Syme" w:date="2010-06-28T11:01:00Z"/>
        </w:rPr>
        <w:pPrChange w:id="1814" w:author="Don Syme" w:date="2010-06-28T11:01:00Z">
          <w:pPr>
            <w:pStyle w:val="ListParagraph"/>
            <w:numPr>
              <w:ilvl w:val="1"/>
              <w:numId w:val="4"/>
            </w:numPr>
            <w:ind w:left="1440" w:hanging="360"/>
          </w:pPr>
        </w:pPrChange>
      </w:pPr>
      <w:ins w:id="1815" w:author="Don Syme" w:date="2010-06-28T11:01:00Z">
        <w:r>
          <w:t>List+Array+Seq+ResizeArray</w:t>
        </w:r>
      </w:ins>
    </w:p>
    <w:p w:rsidR="00E949EB" w:rsidRDefault="00E949EB" w:rsidP="00E949EB">
      <w:pPr>
        <w:ind w:left="720"/>
        <w:rPr>
          <w:ins w:id="1816" w:author="Don Syme" w:date="2010-06-28T11:01:00Z"/>
        </w:rPr>
        <w:pPrChange w:id="1817" w:author="Don Syme" w:date="2010-06-28T11:01:00Z">
          <w:pPr>
            <w:pStyle w:val="ListParagraph"/>
            <w:numPr>
              <w:numId w:val="4"/>
            </w:numPr>
            <w:ind w:hanging="360"/>
          </w:pPr>
        </w:pPrChange>
      </w:pPr>
    </w:p>
    <w:p w:rsidR="00E949EB" w:rsidRDefault="00E949EB" w:rsidP="00E949EB">
      <w:pPr>
        <w:rPr>
          <w:ins w:id="1818" w:author="Don Syme" w:date="2010-06-28T11:01:00Z"/>
        </w:rPr>
        <w:pPrChange w:id="1819" w:author="Don Syme" w:date="2010-06-28T11:01:00Z">
          <w:pPr>
            <w:pStyle w:val="ListParagraph"/>
            <w:numPr>
              <w:numId w:val="4"/>
            </w:numPr>
            <w:ind w:hanging="360"/>
          </w:pPr>
        </w:pPrChange>
      </w:pPr>
      <w:ins w:id="1820" w:author="Don Syme" w:date="2010-06-28T11:01:00Z">
        <w:r>
          <w:t>The following functionality relations exist:</w:t>
        </w:r>
      </w:ins>
    </w:p>
    <w:p w:rsidR="00E949EB" w:rsidRDefault="00E949EB" w:rsidP="00E949EB">
      <w:pPr>
        <w:pStyle w:val="ListParagraph"/>
        <w:numPr>
          <w:ilvl w:val="0"/>
          <w:numId w:val="4"/>
        </w:numPr>
        <w:rPr>
          <w:ins w:id="1821" w:author="Don Syme" w:date="2010-06-28T11:01:00Z"/>
        </w:rPr>
        <w:pPrChange w:id="1822" w:author="Don Syme" w:date="2010-06-28T11:01:00Z">
          <w:pPr>
            <w:pStyle w:val="ListParagraph"/>
            <w:numPr>
              <w:ilvl w:val="1"/>
              <w:numId w:val="4"/>
            </w:numPr>
            <w:ind w:left="1440" w:hanging="360"/>
          </w:pPr>
        </w:pPrChange>
      </w:pPr>
      <w:ins w:id="1823" w:author="Don Syme" w:date="2010-06-28T11:01:00Z">
        <w:r>
          <w:t xml:space="preserve">Array &lt;= List &lt;= Seq </w:t>
        </w:r>
      </w:ins>
    </w:p>
    <w:p w:rsidR="00E949EB" w:rsidRDefault="00E949EB" w:rsidP="00E949EB">
      <w:pPr>
        <w:ind w:left="720"/>
        <w:rPr>
          <w:ins w:id="1824" w:author="Don Syme" w:date="2010-06-28T11:01:00Z"/>
        </w:rPr>
        <w:pPrChange w:id="1825" w:author="Don Syme" w:date="2010-06-28T11:01:00Z">
          <w:pPr>
            <w:pStyle w:val="ListParagraph"/>
            <w:numPr>
              <w:numId w:val="4"/>
            </w:numPr>
            <w:ind w:hanging="360"/>
          </w:pPr>
        </w:pPrChange>
      </w:pPr>
    </w:p>
    <w:p w:rsidR="00E949EB" w:rsidRPr="00FF0C82" w:rsidRDefault="00E949EB" w:rsidP="00E949EB">
      <w:pPr>
        <w:rPr>
          <w:ins w:id="1826" w:author="Don Syme" w:date="2010-06-28T11:01:00Z"/>
        </w:rPr>
        <w:pPrChange w:id="1827" w:author="Don Syme" w:date="2010-06-28T11:01:00Z">
          <w:pPr>
            <w:pStyle w:val="ListParagraph"/>
            <w:numPr>
              <w:numId w:val="4"/>
            </w:numPr>
            <w:ind w:hanging="360"/>
          </w:pPr>
        </w:pPrChange>
      </w:pPr>
      <w:ins w:id="1828" w:author="Don Syme" w:date="2010-06-28T11:01:00Z">
        <w:r>
          <w:t>People using sets and maps are expected to know about “Seq”. For example, to build a new set from an old set we expect either “s |&gt; Seq.choose ... |&gt; Set.ofSeq” or “set (seq { for x in s -&gt; (x,x) })” etc.</w:t>
        </w:r>
      </w:ins>
    </w:p>
    <w:p w:rsidR="00011EDA" w:rsidRPr="0063293B" w:rsidRDefault="00011EDA" w:rsidP="00011EDA">
      <w:pPr>
        <w:pStyle w:val="Heading2"/>
      </w:pPr>
      <w:bookmarkStart w:id="1829" w:name="_Toc265492483"/>
      <w:r w:rsidRPr="00DF274C">
        <w:t>FSharp.Collections.List  (Type</w:t>
      </w:r>
      <w:r w:rsidR="00C852E9">
        <w:t>+Module</w:t>
      </w:r>
      <w:r w:rsidRPr="00DF274C">
        <w:t>)</w:t>
      </w:r>
      <w:bookmarkEnd w:id="1829"/>
    </w:p>
    <w:p w:rsidR="006E099A" w:rsidRPr="006E099A" w:rsidRDefault="006E099A" w:rsidP="006E099A">
      <w:pPr>
        <w:pStyle w:val="MiniHeading"/>
      </w:pPr>
      <w:r w:rsidRPr="006E099A">
        <w:t>Design Criteria</w:t>
      </w:r>
    </w:p>
    <w:p w:rsidR="006E099A" w:rsidRDefault="006E099A" w:rsidP="006E099A">
      <w:pPr>
        <w:pStyle w:val="BodyText"/>
      </w:pPr>
      <w:r w:rsidRPr="0019287C">
        <w:t xml:space="preserve">This is a functional type </w:t>
      </w:r>
      <w:r>
        <w:t xml:space="preserve">implementing leftist-linked lists, </w:t>
      </w:r>
      <w:r w:rsidRPr="0019287C">
        <w:t>primarily for use in F# implementation code</w:t>
      </w:r>
      <w:r>
        <w:t>.</w:t>
      </w:r>
    </w:p>
    <w:p w:rsidR="006E099A" w:rsidRPr="001B6B3B" w:rsidRDefault="006E099A" w:rsidP="001B6B3B">
      <w:pPr>
        <w:pStyle w:val="ListParagraph"/>
        <w:numPr>
          <w:ilvl w:val="0"/>
          <w:numId w:val="4"/>
        </w:numPr>
      </w:pPr>
      <w:r w:rsidRPr="0019287C">
        <w:t>It is an F# discriminated union</w:t>
      </w:r>
    </w:p>
    <w:p w:rsidR="006E099A" w:rsidRPr="001B6B3B" w:rsidRDefault="006E099A" w:rsidP="001B6B3B">
      <w:pPr>
        <w:pStyle w:val="ListParagraph"/>
        <w:numPr>
          <w:ilvl w:val="0"/>
          <w:numId w:val="4"/>
        </w:numPr>
      </w:pPr>
      <w:r w:rsidRPr="0019287C">
        <w:t>It</w:t>
      </w:r>
      <w:r>
        <w:t xml:space="preserve"> does not </w:t>
      </w:r>
      <w:r w:rsidRPr="0019287C">
        <w:t>use “null” to represent empty (to allow the type to implement IEnumerable&lt;_&gt;)</w:t>
      </w:r>
    </w:p>
    <w:p w:rsidR="006E099A" w:rsidRDefault="006E099A" w:rsidP="006E099A"/>
    <w:p w:rsidR="00472DD6" w:rsidRDefault="00472DD6" w:rsidP="00472DD6">
      <w:pPr>
        <w:pStyle w:val="MiniHeading"/>
      </w:pPr>
      <w:r w:rsidRPr="003A175F">
        <w:t>Naming</w:t>
      </w:r>
    </w:p>
    <w:p w:rsidR="00472DD6" w:rsidRPr="0019287C" w:rsidRDefault="00472DD6" w:rsidP="00472DD6">
      <w:r>
        <w:t>F# has some n</w:t>
      </w:r>
      <w:r w:rsidRPr="0019287C">
        <w:t>aming constraints</w:t>
      </w:r>
      <w:r>
        <w:t xml:space="preserve"> for this type</w:t>
      </w:r>
      <w:r w:rsidRPr="0019287C">
        <w:t xml:space="preserve">: </w:t>
      </w:r>
    </w:p>
    <w:p w:rsidR="00472DD6" w:rsidRPr="001B6B3B" w:rsidRDefault="00472DD6" w:rsidP="001B6B3B">
      <w:pPr>
        <w:pStyle w:val="ListParagraph"/>
        <w:numPr>
          <w:ilvl w:val="0"/>
          <w:numId w:val="4"/>
        </w:numPr>
      </w:pPr>
      <w:r w:rsidRPr="0019287C">
        <w:t xml:space="preserve">Naming constraints: </w:t>
      </w:r>
    </w:p>
    <w:p w:rsidR="00472DD6" w:rsidRPr="0019287C" w:rsidRDefault="00472DD6" w:rsidP="00472DD6">
      <w:pPr>
        <w:pStyle w:val="ListParagraph"/>
        <w:numPr>
          <w:ilvl w:val="1"/>
          <w:numId w:val="20"/>
        </w:numPr>
        <w:contextualSpacing w:val="0"/>
      </w:pPr>
      <w:r w:rsidRPr="0019287C">
        <w:t xml:space="preserve">It is lower-case “list” for F# programmers (we use a type abbreviation to get this effect) </w:t>
      </w:r>
    </w:p>
    <w:p w:rsidR="0071050D" w:rsidRDefault="00472DD6" w:rsidP="00472DD6">
      <w:pPr>
        <w:pStyle w:val="ListParagraph"/>
        <w:numPr>
          <w:ilvl w:val="1"/>
          <w:numId w:val="20"/>
        </w:numPr>
        <w:contextualSpacing w:val="0"/>
      </w:pPr>
      <w:r w:rsidRPr="0019287C">
        <w:t>The upper case name is not generally used by F# programmers and could potentially be changed.</w:t>
      </w:r>
    </w:p>
    <w:p w:rsidR="0071050D" w:rsidRPr="00FA76ED" w:rsidRDefault="0071050D" w:rsidP="0071050D">
      <w:pPr>
        <w:pStyle w:val="MiniHeading"/>
      </w:pPr>
      <w:r w:rsidRPr="00FA76ED">
        <w:t xml:space="preserve">Performance </w:t>
      </w:r>
      <w:r>
        <w:t>Criteria</w:t>
      </w:r>
    </w:p>
    <w:p w:rsidR="008E4E36" w:rsidRDefault="008E4E36" w:rsidP="0071050D">
      <w:pPr>
        <w:pStyle w:val="BodyText"/>
      </w:pPr>
      <w:r>
        <w:t xml:space="preserve">This type is not </w:t>
      </w:r>
      <w:ins w:id="1830" w:author="Don Syme" w:date="2010-06-28T11:02:00Z">
        <w:r w:rsidR="00E949EB">
          <w:t>the highest</w:t>
        </w:r>
      </w:ins>
      <w:del w:id="1831" w:author="Don Syme" w:date="2010-06-28T11:02:00Z">
        <w:r w:rsidDel="00E949EB">
          <w:delText>a</w:delText>
        </w:r>
      </w:del>
      <w:r>
        <w:t xml:space="preserve"> </w:t>
      </w:r>
      <w:del w:id="1832" w:author="Don Syme" w:date="2010-06-28T11:02:00Z">
        <w:r w:rsidDel="00E949EB">
          <w:delText>high-</w:delText>
        </w:r>
      </w:del>
      <w:r>
        <w:t>performance collection (in that case arrays should be used instead)</w:t>
      </w:r>
    </w:p>
    <w:p w:rsidR="00E949EB" w:rsidRPr="00FA76ED" w:rsidRDefault="00E949EB" w:rsidP="00E949EB">
      <w:pPr>
        <w:pStyle w:val="MiniHeading"/>
        <w:rPr>
          <w:ins w:id="1833" w:author="Don Syme" w:date="2010-06-28T11:02:00Z"/>
        </w:rPr>
      </w:pPr>
      <w:ins w:id="1834" w:author="Don Syme" w:date="2010-06-28T11:02:00Z">
        <w:r>
          <w:t>Serialization</w:t>
        </w:r>
      </w:ins>
    </w:p>
    <w:p w:rsidR="00E949EB" w:rsidRDefault="00E949EB" w:rsidP="00E949EB">
      <w:pPr>
        <w:pStyle w:val="BodyText"/>
        <w:rPr>
          <w:ins w:id="1835" w:author="Don Syme" w:date="2010-06-28T11:02:00Z"/>
        </w:rPr>
      </w:pPr>
      <w:ins w:id="1836" w:author="Don Syme" w:date="2010-06-28T11:02:00Z">
        <w:r>
          <w:t>TBD</w:t>
        </w:r>
      </w:ins>
    </w:p>
    <w:p w:rsidR="00472DD6" w:rsidRDefault="00472DD6" w:rsidP="00472DD6">
      <w:pPr>
        <w:pStyle w:val="MiniHeading"/>
      </w:pPr>
      <w:r>
        <w:t>Alignment</w:t>
      </w:r>
    </w:p>
    <w:p w:rsidR="00472DD6" w:rsidRDefault="00472DD6" w:rsidP="00472DD6">
      <w:r w:rsidRPr="0019287C">
        <w:t xml:space="preserve">This </w:t>
      </w:r>
      <w:r>
        <w:t xml:space="preserve">type </w:t>
      </w:r>
      <w:r w:rsidRPr="0019287C">
        <w:t>doesn’t really seem a candidate for sharing. The incremental value to imperative .NET programmers is low</w:t>
      </w:r>
      <w:r>
        <w:t xml:space="preserve"> given the availability of other collections</w:t>
      </w:r>
      <w:r w:rsidRPr="0019287C">
        <w:t>.</w:t>
      </w:r>
      <w:r>
        <w:t xml:space="preserve"> Indeed F# would prefer to see an immutable array type added to the .NET libraries.</w:t>
      </w:r>
    </w:p>
    <w:p w:rsidR="006E099A" w:rsidRDefault="006E099A" w:rsidP="006E099A">
      <w:pPr>
        <w:pStyle w:val="MiniHeading"/>
      </w:pPr>
      <w:r>
        <w:t>Usage Model</w:t>
      </w:r>
    </w:p>
    <w:p w:rsidR="00B26B02" w:rsidRDefault="00B26B02" w:rsidP="00B26B02">
      <w:pPr>
        <w:pStyle w:val="SpecBox"/>
        <w:rPr>
          <w:rStyle w:val="CodeInline"/>
        </w:rPr>
      </w:pPr>
      <w:r>
        <w:rPr>
          <w:rStyle w:val="CodeInline"/>
        </w:rPr>
        <w:t xml:space="preserve">[] </w:t>
      </w:r>
    </w:p>
    <w:p w:rsidR="00B26B02" w:rsidRDefault="00B26B02" w:rsidP="00B26B02">
      <w:pPr>
        <w:pStyle w:val="SpecBox"/>
        <w:rPr>
          <w:rStyle w:val="CodeInline"/>
        </w:rPr>
      </w:pPr>
      <w:r>
        <w:rPr>
          <w:rStyle w:val="CodeInline"/>
        </w:rPr>
        <w:t>3 :: xs</w:t>
      </w:r>
    </w:p>
    <w:p w:rsidR="00B26B02" w:rsidRDefault="00B26B02" w:rsidP="00B26B02">
      <w:pPr>
        <w:pStyle w:val="SpecBox"/>
        <w:rPr>
          <w:rStyle w:val="CodeInline"/>
        </w:rPr>
      </w:pPr>
      <w:r>
        <w:rPr>
          <w:rStyle w:val="CodeInline"/>
        </w:rPr>
        <w:t>[1;2;3]</w:t>
      </w:r>
    </w:p>
    <w:p w:rsidR="00B26B02" w:rsidRDefault="00B26B02" w:rsidP="00B26B02">
      <w:pPr>
        <w:pStyle w:val="SpecBox"/>
        <w:rPr>
          <w:rStyle w:val="CodeInline"/>
        </w:rPr>
      </w:pPr>
      <w:r>
        <w:rPr>
          <w:rStyle w:val="CodeInline"/>
        </w:rPr>
        <w:t>[ for x in 1..3 -&gt; x + 1 ]</w:t>
      </w:r>
    </w:p>
    <w:p w:rsidR="00B26B02" w:rsidRDefault="00B26B02" w:rsidP="00B26B02">
      <w:pPr>
        <w:pStyle w:val="SpecBox"/>
        <w:rPr>
          <w:rStyle w:val="CodeInline"/>
        </w:rPr>
      </w:pPr>
      <w:r>
        <w:rPr>
          <w:rStyle w:val="CodeInline"/>
        </w:rPr>
        <w:t xml:space="preserve">[ for x in 1..3 do </w:t>
      </w:r>
    </w:p>
    <w:p w:rsidR="00B26B02" w:rsidRDefault="00B26B02" w:rsidP="00B26B02">
      <w:pPr>
        <w:pStyle w:val="SpecBox"/>
        <w:rPr>
          <w:rStyle w:val="CodeInline"/>
        </w:rPr>
      </w:pPr>
      <w:r>
        <w:rPr>
          <w:rStyle w:val="CodeInline"/>
        </w:rPr>
        <w:t xml:space="preserve">     for y in 4..6 do</w:t>
      </w:r>
    </w:p>
    <w:p w:rsidR="00B26B02" w:rsidRDefault="00B26B02" w:rsidP="00B26B02">
      <w:pPr>
        <w:pStyle w:val="SpecBox"/>
        <w:rPr>
          <w:rStyle w:val="CodeInline"/>
        </w:rPr>
      </w:pPr>
      <w:r>
        <w:rPr>
          <w:rStyle w:val="CodeInline"/>
        </w:rPr>
        <w:t xml:space="preserve">         if x + y % 3 = 0 then </w:t>
      </w:r>
    </w:p>
    <w:p w:rsidR="00B26B02" w:rsidRDefault="00B26B02" w:rsidP="00B26B02">
      <w:pPr>
        <w:pStyle w:val="SpecBox"/>
        <w:rPr>
          <w:rStyle w:val="CodeInline"/>
        </w:rPr>
      </w:pPr>
      <w:r>
        <w:rPr>
          <w:rStyle w:val="CodeInline"/>
        </w:rPr>
        <w:t xml:space="preserve">             yield (x,y) ]</w:t>
      </w:r>
    </w:p>
    <w:p w:rsidR="00B26B02" w:rsidRPr="008A25FB" w:rsidRDefault="00B26B02" w:rsidP="00B26B02">
      <w:pPr>
        <w:pStyle w:val="SpecBox"/>
        <w:rPr>
          <w:rStyle w:val="CodeInline"/>
        </w:rPr>
      </w:pPr>
    </w:p>
    <w:p w:rsidR="00B26B02" w:rsidRDefault="00B26B02" w:rsidP="00B26B02">
      <w:pPr>
        <w:pStyle w:val="SpecBox"/>
        <w:rPr>
          <w:rStyle w:val="CodeInline"/>
        </w:rPr>
      </w:pPr>
      <w:r>
        <w:rPr>
          <w:rStyle w:val="CodeInline"/>
        </w:rPr>
        <w:t>xs.Head</w:t>
      </w:r>
    </w:p>
    <w:p w:rsidR="00B26B02" w:rsidRDefault="00B26B02" w:rsidP="00B26B02">
      <w:pPr>
        <w:pStyle w:val="SpecBox"/>
        <w:rPr>
          <w:rStyle w:val="CodeInline"/>
        </w:rPr>
      </w:pPr>
      <w:r>
        <w:rPr>
          <w:rStyle w:val="CodeInline"/>
        </w:rPr>
        <w:t>xs.Tail</w:t>
      </w:r>
    </w:p>
    <w:p w:rsidR="00B26B02" w:rsidRDefault="00B26B02" w:rsidP="00B26B02">
      <w:pPr>
        <w:pStyle w:val="SpecBox"/>
        <w:rPr>
          <w:rStyle w:val="CodeInline"/>
        </w:rPr>
      </w:pPr>
      <w:r>
        <w:rPr>
          <w:rStyle w:val="CodeInline"/>
        </w:rPr>
        <w:t>xs.IsEmpty</w:t>
      </w:r>
    </w:p>
    <w:p w:rsidR="00B26B02" w:rsidRDefault="00B26B02" w:rsidP="00B26B02">
      <w:pPr>
        <w:pStyle w:val="SpecBox"/>
        <w:rPr>
          <w:rStyle w:val="CodeInline"/>
        </w:rPr>
      </w:pPr>
      <w:r>
        <w:rPr>
          <w:rStyle w:val="CodeInline"/>
        </w:rPr>
        <w:t>xs.Length</w:t>
      </w:r>
    </w:p>
    <w:p w:rsidR="00B26B02" w:rsidRDefault="00B26B02" w:rsidP="00B26B02">
      <w:pPr>
        <w:pStyle w:val="SpecBox"/>
        <w:rPr>
          <w:rStyle w:val="CodeInline"/>
        </w:rPr>
      </w:pPr>
      <w:r>
        <w:rPr>
          <w:rStyle w:val="CodeInline"/>
        </w:rPr>
        <w:t>xs.IsCons</w:t>
      </w:r>
    </w:p>
    <w:p w:rsidR="00636F87" w:rsidRDefault="00636F87" w:rsidP="00B26B02">
      <w:pPr>
        <w:pStyle w:val="SpecBox"/>
        <w:rPr>
          <w:rStyle w:val="CodeInline"/>
        </w:rPr>
      </w:pPr>
    </w:p>
    <w:p w:rsidR="00636F87" w:rsidRDefault="00636F87" w:rsidP="00636F87">
      <w:pPr>
        <w:pStyle w:val="SpecBox"/>
        <w:rPr>
          <w:rStyle w:val="CodeInline"/>
        </w:rPr>
      </w:pPr>
      <w:r>
        <w:rPr>
          <w:rStyle w:val="CodeInline"/>
        </w:rPr>
        <w:t>List.</w:t>
      </w:r>
      <w:r w:rsidRPr="008A25FB">
        <w:rPr>
          <w:rStyle w:val="CodeInline"/>
        </w:rPr>
        <w:t>append</w:t>
      </w:r>
    </w:p>
    <w:p w:rsidR="00636F87" w:rsidRPr="00CA7FEC" w:rsidRDefault="00636F87" w:rsidP="00636F87">
      <w:pPr>
        <w:pStyle w:val="SpecBox"/>
        <w:rPr>
          <w:rStyle w:val="CodeInline"/>
        </w:rPr>
      </w:pPr>
      <w:r>
        <w:rPr>
          <w:rStyle w:val="CodeInline"/>
        </w:rPr>
        <w:t>List.</w:t>
      </w:r>
      <w:r w:rsidRPr="00CA7FEC">
        <w:rPr>
          <w:rStyle w:val="CodeInline"/>
        </w:rPr>
        <w:t>average</w:t>
      </w:r>
    </w:p>
    <w:p w:rsidR="00636F87" w:rsidRPr="00CA7FEC" w:rsidRDefault="00636F87" w:rsidP="00636F87">
      <w:pPr>
        <w:pStyle w:val="SpecBox"/>
        <w:rPr>
          <w:rStyle w:val="CodeInline"/>
        </w:rPr>
      </w:pPr>
      <w:r>
        <w:rPr>
          <w:rStyle w:val="CodeInline"/>
        </w:rPr>
        <w:t>List.</w:t>
      </w:r>
      <w:r w:rsidR="003A252F">
        <w:rPr>
          <w:rStyle w:val="CodeInline"/>
        </w:rPr>
        <w:t>averageBy</w:t>
      </w:r>
    </w:p>
    <w:p w:rsidR="00636F87" w:rsidRPr="008A25FB" w:rsidRDefault="00636F87" w:rsidP="00636F87">
      <w:pPr>
        <w:pStyle w:val="SpecBox"/>
        <w:rPr>
          <w:rStyle w:val="CodeInline"/>
        </w:rPr>
      </w:pPr>
      <w:r>
        <w:rPr>
          <w:rStyle w:val="CodeInline"/>
        </w:rPr>
        <w:t>List.choose</w:t>
      </w:r>
    </w:p>
    <w:p w:rsidR="00636F87" w:rsidRDefault="00636F87" w:rsidP="00636F87">
      <w:pPr>
        <w:pStyle w:val="SpecBox"/>
        <w:rPr>
          <w:rStyle w:val="CodeInline"/>
        </w:rPr>
      </w:pPr>
      <w:r>
        <w:rPr>
          <w:rStyle w:val="CodeInline"/>
        </w:rPr>
        <w:t>List.collect</w:t>
      </w:r>
    </w:p>
    <w:p w:rsidR="00636F87" w:rsidRDefault="00636F87" w:rsidP="00636F87">
      <w:pPr>
        <w:pStyle w:val="SpecBox"/>
        <w:rPr>
          <w:rStyle w:val="CodeInline"/>
        </w:rPr>
      </w:pPr>
      <w:r>
        <w:rPr>
          <w:rStyle w:val="CodeInline"/>
        </w:rPr>
        <w:t>List.</w:t>
      </w:r>
      <w:r w:rsidRPr="008A25FB">
        <w:rPr>
          <w:rStyle w:val="CodeInline"/>
        </w:rPr>
        <w:t>concat</w:t>
      </w:r>
    </w:p>
    <w:p w:rsidR="00636F87" w:rsidRDefault="00636F87" w:rsidP="00636F87">
      <w:pPr>
        <w:pStyle w:val="SpecBox"/>
        <w:rPr>
          <w:rStyle w:val="CodeInline"/>
        </w:rPr>
      </w:pPr>
      <w:r>
        <w:rPr>
          <w:rStyle w:val="CodeInline"/>
        </w:rPr>
        <w:t>List.</w:t>
      </w:r>
      <w:r w:rsidRPr="008A25FB">
        <w:rPr>
          <w:rStyle w:val="CodeInline"/>
        </w:rPr>
        <w:t>empty</w:t>
      </w:r>
    </w:p>
    <w:p w:rsidR="00636F87" w:rsidRDefault="00636F87" w:rsidP="00636F87">
      <w:pPr>
        <w:pStyle w:val="SpecBox"/>
        <w:rPr>
          <w:rStyle w:val="CodeInline"/>
        </w:rPr>
      </w:pPr>
      <w:r>
        <w:rPr>
          <w:rStyle w:val="CodeInline"/>
        </w:rPr>
        <w:t>List.</w:t>
      </w:r>
      <w:r w:rsidRPr="008A25FB">
        <w:rPr>
          <w:rStyle w:val="CodeInline"/>
        </w:rPr>
        <w:t>exists</w:t>
      </w:r>
    </w:p>
    <w:p w:rsidR="00636F87" w:rsidRDefault="00636F87" w:rsidP="00636F87">
      <w:pPr>
        <w:pStyle w:val="SpecBox"/>
        <w:rPr>
          <w:rStyle w:val="CodeInline"/>
        </w:rPr>
      </w:pPr>
      <w:r>
        <w:rPr>
          <w:rStyle w:val="CodeInline"/>
        </w:rPr>
        <w:t>List.</w:t>
      </w:r>
      <w:r w:rsidRPr="008A25FB">
        <w:rPr>
          <w:rStyle w:val="CodeInline"/>
        </w:rPr>
        <w:t>exists2</w:t>
      </w:r>
    </w:p>
    <w:p w:rsidR="00636F87" w:rsidRDefault="00636F87" w:rsidP="00636F87">
      <w:pPr>
        <w:pStyle w:val="SpecBox"/>
        <w:rPr>
          <w:rStyle w:val="CodeInline"/>
        </w:rPr>
      </w:pPr>
      <w:r>
        <w:rPr>
          <w:rStyle w:val="CodeInline"/>
        </w:rPr>
        <w:t>List.</w:t>
      </w:r>
      <w:r w:rsidRPr="008A25FB">
        <w:rPr>
          <w:rStyle w:val="CodeInline"/>
        </w:rPr>
        <w:t>filter</w:t>
      </w:r>
    </w:p>
    <w:p w:rsidR="00636F87" w:rsidRPr="008A25FB" w:rsidRDefault="00636F87" w:rsidP="00636F87">
      <w:pPr>
        <w:pStyle w:val="SpecBox"/>
        <w:rPr>
          <w:rStyle w:val="CodeInline"/>
        </w:rPr>
      </w:pPr>
      <w:r>
        <w:rPr>
          <w:rStyle w:val="CodeInline"/>
        </w:rPr>
        <w:t>List.</w:t>
      </w:r>
      <w:r w:rsidRPr="008A25FB">
        <w:rPr>
          <w:rStyle w:val="CodeInline"/>
        </w:rPr>
        <w:t>find</w:t>
      </w:r>
    </w:p>
    <w:p w:rsidR="00636F87" w:rsidRPr="008A25FB" w:rsidRDefault="00636F87" w:rsidP="00636F87">
      <w:pPr>
        <w:pStyle w:val="SpecBox"/>
        <w:rPr>
          <w:rStyle w:val="CodeInline"/>
        </w:rPr>
      </w:pPr>
      <w:r>
        <w:rPr>
          <w:rStyle w:val="CodeInline"/>
        </w:rPr>
        <w:t>List.fold</w:t>
      </w:r>
    </w:p>
    <w:p w:rsidR="00636F87" w:rsidRPr="00067085" w:rsidRDefault="00636F87" w:rsidP="00636F87">
      <w:pPr>
        <w:pStyle w:val="SpecBox"/>
        <w:rPr>
          <w:rStyle w:val="CodeInline"/>
          <w:sz w:val="20"/>
        </w:rPr>
      </w:pPr>
      <w:r>
        <w:rPr>
          <w:rStyle w:val="CodeInline"/>
        </w:rPr>
        <w:t>List.fold</w:t>
      </w:r>
      <w:r w:rsidRPr="008A25FB">
        <w:rPr>
          <w:rStyle w:val="CodeInline"/>
        </w:rPr>
        <w:t>2</w:t>
      </w:r>
    </w:p>
    <w:p w:rsidR="00636F87" w:rsidRPr="008A25FB" w:rsidRDefault="00636F87" w:rsidP="00636F87">
      <w:pPr>
        <w:pStyle w:val="SpecBox"/>
        <w:rPr>
          <w:rStyle w:val="CodeInline"/>
        </w:rPr>
      </w:pPr>
      <w:r>
        <w:rPr>
          <w:rStyle w:val="CodeInline"/>
        </w:rPr>
        <w:t>List.</w:t>
      </w:r>
      <w:r w:rsidR="003A252F">
        <w:rPr>
          <w:rStyle w:val="CodeInline"/>
        </w:rPr>
        <w:t>foldBack</w:t>
      </w:r>
    </w:p>
    <w:p w:rsidR="00636F87" w:rsidRPr="008A25FB" w:rsidRDefault="00636F87" w:rsidP="00636F87">
      <w:pPr>
        <w:pStyle w:val="SpecBox"/>
        <w:rPr>
          <w:rStyle w:val="CodeInline"/>
        </w:rPr>
      </w:pPr>
      <w:r>
        <w:rPr>
          <w:rStyle w:val="CodeInline"/>
        </w:rPr>
        <w:t>List.</w:t>
      </w:r>
      <w:r w:rsidR="003A252F">
        <w:rPr>
          <w:rStyle w:val="CodeInline"/>
        </w:rPr>
        <w:t>foldBack</w:t>
      </w:r>
      <w:r w:rsidRPr="008A25FB">
        <w:rPr>
          <w:rStyle w:val="CodeInline"/>
        </w:rPr>
        <w:t>2</w:t>
      </w:r>
    </w:p>
    <w:p w:rsidR="00636F87" w:rsidRPr="008A25FB" w:rsidRDefault="00636F87" w:rsidP="00636F87">
      <w:pPr>
        <w:pStyle w:val="SpecBox"/>
        <w:rPr>
          <w:rStyle w:val="CodeInline"/>
        </w:rPr>
      </w:pPr>
      <w:r>
        <w:rPr>
          <w:rStyle w:val="CodeInline"/>
        </w:rPr>
        <w:t>List.forall</w:t>
      </w:r>
    </w:p>
    <w:p w:rsidR="00636F87" w:rsidRPr="008A25FB" w:rsidRDefault="00636F87" w:rsidP="00636F87">
      <w:pPr>
        <w:pStyle w:val="SpecBox"/>
        <w:rPr>
          <w:rStyle w:val="CodeInline"/>
        </w:rPr>
      </w:pPr>
      <w:r>
        <w:rPr>
          <w:rStyle w:val="CodeInline"/>
        </w:rPr>
        <w:t>List.forall</w:t>
      </w:r>
      <w:r w:rsidRPr="008A25FB">
        <w:rPr>
          <w:rStyle w:val="CodeInline"/>
        </w:rPr>
        <w:t>2</w:t>
      </w:r>
    </w:p>
    <w:p w:rsidR="00636F87" w:rsidRPr="008A25FB" w:rsidRDefault="00636F87" w:rsidP="00636F87">
      <w:pPr>
        <w:pStyle w:val="SpecBox"/>
        <w:rPr>
          <w:rStyle w:val="CodeInline"/>
        </w:rPr>
      </w:pPr>
      <w:r>
        <w:rPr>
          <w:rStyle w:val="CodeInline"/>
        </w:rPr>
        <w:t>List.</w:t>
      </w:r>
      <w:del w:id="1837" w:author="Don Syme" w:date="2010-06-28T10:53:00Z">
        <w:r w:rsidRPr="008A25FB" w:rsidDel="00427F8B">
          <w:rPr>
            <w:rStyle w:val="CodeInline"/>
          </w:rPr>
          <w:delText>hd</w:delText>
        </w:r>
      </w:del>
      <w:ins w:id="1838" w:author="Don Syme" w:date="2010-06-28T10:53:00Z">
        <w:r w:rsidR="00427F8B">
          <w:rPr>
            <w:rStyle w:val="CodeInline"/>
          </w:rPr>
          <w:t>head</w:t>
        </w:r>
      </w:ins>
    </w:p>
    <w:p w:rsidR="00636F87" w:rsidRPr="008A25FB" w:rsidRDefault="00636F87" w:rsidP="00636F87">
      <w:pPr>
        <w:pStyle w:val="SpecBox"/>
        <w:rPr>
          <w:rStyle w:val="CodeInline"/>
        </w:rPr>
      </w:pPr>
      <w:r>
        <w:rPr>
          <w:rStyle w:val="CodeInline"/>
        </w:rPr>
        <w:t>List.</w:t>
      </w:r>
      <w:r w:rsidRPr="008A25FB">
        <w:rPr>
          <w:rStyle w:val="CodeInline"/>
        </w:rPr>
        <w:t>init</w:t>
      </w:r>
    </w:p>
    <w:p w:rsidR="00636F87" w:rsidRPr="006B3E02" w:rsidRDefault="00636F87" w:rsidP="00636F87">
      <w:pPr>
        <w:pStyle w:val="SpecBox"/>
        <w:rPr>
          <w:rStyle w:val="CodeInline"/>
        </w:rPr>
      </w:pPr>
      <w:r>
        <w:rPr>
          <w:rStyle w:val="CodeInline"/>
        </w:rPr>
        <w:t>List.</w:t>
      </w:r>
      <w:r w:rsidR="0030766C">
        <w:rPr>
          <w:rStyle w:val="CodeInline"/>
        </w:rPr>
        <w:t>isEmpty</w:t>
      </w:r>
    </w:p>
    <w:p w:rsidR="00636F87" w:rsidRPr="008A25FB" w:rsidRDefault="00636F87" w:rsidP="00636F87">
      <w:pPr>
        <w:pStyle w:val="SpecBox"/>
        <w:rPr>
          <w:rStyle w:val="CodeInline"/>
        </w:rPr>
      </w:pPr>
      <w:r>
        <w:rPr>
          <w:rStyle w:val="CodeInline"/>
        </w:rPr>
        <w:t>List.</w:t>
      </w:r>
      <w:r w:rsidRPr="008A25FB">
        <w:rPr>
          <w:rStyle w:val="CodeInline"/>
        </w:rPr>
        <w:t>iter</w:t>
      </w:r>
    </w:p>
    <w:p w:rsidR="00636F87" w:rsidRPr="008A25FB" w:rsidRDefault="00636F87" w:rsidP="00636F87">
      <w:pPr>
        <w:pStyle w:val="SpecBox"/>
        <w:rPr>
          <w:rStyle w:val="CodeInline"/>
        </w:rPr>
      </w:pPr>
      <w:r>
        <w:rPr>
          <w:rStyle w:val="CodeInline"/>
        </w:rPr>
        <w:t>List.</w:t>
      </w:r>
      <w:r w:rsidRPr="008A25FB">
        <w:rPr>
          <w:rStyle w:val="CodeInline"/>
        </w:rPr>
        <w:t xml:space="preserve">iter2 </w:t>
      </w:r>
    </w:p>
    <w:p w:rsidR="00636F87" w:rsidRPr="008A25FB" w:rsidRDefault="00636F87" w:rsidP="00636F87">
      <w:pPr>
        <w:pStyle w:val="SpecBox"/>
        <w:rPr>
          <w:rStyle w:val="CodeInline"/>
        </w:rPr>
      </w:pPr>
      <w:r>
        <w:rPr>
          <w:rStyle w:val="CodeInline"/>
        </w:rPr>
        <w:t>List.</w:t>
      </w:r>
      <w:r w:rsidRPr="008A25FB">
        <w:rPr>
          <w:rStyle w:val="CodeInline"/>
        </w:rPr>
        <w:t xml:space="preserve">iteri </w:t>
      </w:r>
    </w:p>
    <w:p w:rsidR="00636F87" w:rsidRPr="008A25FB" w:rsidRDefault="00636F87" w:rsidP="00636F87">
      <w:pPr>
        <w:pStyle w:val="SpecBox"/>
        <w:rPr>
          <w:rStyle w:val="CodeInline"/>
        </w:rPr>
      </w:pPr>
      <w:r>
        <w:rPr>
          <w:rStyle w:val="CodeInline"/>
        </w:rPr>
        <w:t>List.</w:t>
      </w:r>
      <w:r w:rsidRPr="008A25FB">
        <w:rPr>
          <w:rStyle w:val="CodeInline"/>
        </w:rPr>
        <w:t xml:space="preserve">iteri2 </w:t>
      </w:r>
    </w:p>
    <w:p w:rsidR="00636F87" w:rsidRPr="008A25FB" w:rsidRDefault="00636F87" w:rsidP="00636F87">
      <w:pPr>
        <w:pStyle w:val="SpecBox"/>
        <w:rPr>
          <w:rStyle w:val="CodeInline"/>
        </w:rPr>
      </w:pPr>
      <w:r>
        <w:rPr>
          <w:rStyle w:val="CodeInline"/>
        </w:rPr>
        <w:t>List.</w:t>
      </w:r>
      <w:r w:rsidRPr="008A25FB">
        <w:rPr>
          <w:rStyle w:val="CodeInline"/>
        </w:rPr>
        <w:t xml:space="preserve">length </w:t>
      </w:r>
    </w:p>
    <w:p w:rsidR="00636F87" w:rsidRPr="008A25FB" w:rsidRDefault="00636F87" w:rsidP="00636F87">
      <w:pPr>
        <w:pStyle w:val="SpecBox"/>
        <w:rPr>
          <w:rStyle w:val="CodeInline"/>
        </w:rPr>
      </w:pPr>
      <w:r>
        <w:rPr>
          <w:rStyle w:val="CodeInline"/>
        </w:rPr>
        <w:t>List.</w:t>
      </w:r>
      <w:r w:rsidRPr="008A25FB">
        <w:rPr>
          <w:rStyle w:val="CodeInline"/>
        </w:rPr>
        <w:t>map</w:t>
      </w:r>
    </w:p>
    <w:p w:rsidR="00636F87" w:rsidRPr="008A25FB" w:rsidRDefault="00636F87" w:rsidP="00636F87">
      <w:pPr>
        <w:pStyle w:val="SpecBox"/>
        <w:rPr>
          <w:rStyle w:val="CodeInline"/>
        </w:rPr>
      </w:pPr>
      <w:r>
        <w:rPr>
          <w:rStyle w:val="CodeInline"/>
        </w:rPr>
        <w:t>List.</w:t>
      </w:r>
      <w:r w:rsidRPr="008A25FB">
        <w:rPr>
          <w:rStyle w:val="CodeInline"/>
        </w:rPr>
        <w:t>map2</w:t>
      </w:r>
    </w:p>
    <w:p w:rsidR="00636F87" w:rsidRPr="008A25FB" w:rsidRDefault="00636F87" w:rsidP="00636F87">
      <w:pPr>
        <w:pStyle w:val="SpecBox"/>
        <w:rPr>
          <w:rStyle w:val="CodeInline"/>
        </w:rPr>
      </w:pPr>
      <w:r>
        <w:rPr>
          <w:rStyle w:val="CodeInline"/>
        </w:rPr>
        <w:t>List.</w:t>
      </w:r>
      <w:r w:rsidRPr="008A25FB">
        <w:rPr>
          <w:rStyle w:val="CodeInline"/>
        </w:rPr>
        <w:t>map3</w:t>
      </w:r>
    </w:p>
    <w:p w:rsidR="00636F87" w:rsidRPr="008A25FB" w:rsidRDefault="00636F87" w:rsidP="00636F87">
      <w:pPr>
        <w:pStyle w:val="SpecBox"/>
        <w:rPr>
          <w:rStyle w:val="CodeInline"/>
        </w:rPr>
      </w:pPr>
      <w:r>
        <w:rPr>
          <w:rStyle w:val="CodeInline"/>
        </w:rPr>
        <w:t>List.</w:t>
      </w:r>
      <w:r w:rsidRPr="008A25FB">
        <w:rPr>
          <w:rStyle w:val="CodeInline"/>
        </w:rPr>
        <w:t>mapi</w:t>
      </w:r>
    </w:p>
    <w:p w:rsidR="00636F87" w:rsidRPr="008A25FB" w:rsidRDefault="00636F87" w:rsidP="00636F87">
      <w:pPr>
        <w:pStyle w:val="SpecBox"/>
        <w:rPr>
          <w:rStyle w:val="CodeInline"/>
        </w:rPr>
      </w:pPr>
      <w:r>
        <w:rPr>
          <w:rStyle w:val="CodeInline"/>
        </w:rPr>
        <w:t>List.</w:t>
      </w:r>
      <w:r w:rsidRPr="008A25FB">
        <w:rPr>
          <w:rStyle w:val="CodeInline"/>
        </w:rPr>
        <w:t>mapi2</w:t>
      </w:r>
    </w:p>
    <w:p w:rsidR="00636F87" w:rsidRPr="00CA7FEC" w:rsidRDefault="00636F87" w:rsidP="00636F87">
      <w:pPr>
        <w:pStyle w:val="SpecBox"/>
        <w:rPr>
          <w:rStyle w:val="CodeInline"/>
        </w:rPr>
      </w:pPr>
      <w:r>
        <w:rPr>
          <w:rStyle w:val="CodeInline"/>
        </w:rPr>
        <w:t>List.</w:t>
      </w:r>
      <w:r w:rsidRPr="00CA7FEC">
        <w:rPr>
          <w:rStyle w:val="CodeInline"/>
        </w:rPr>
        <w:t>max</w:t>
      </w:r>
    </w:p>
    <w:p w:rsidR="00636F87" w:rsidRPr="00CA7FEC" w:rsidRDefault="00636F87" w:rsidP="00636F87">
      <w:pPr>
        <w:pStyle w:val="SpecBox"/>
        <w:rPr>
          <w:rStyle w:val="CodeInline"/>
        </w:rPr>
      </w:pPr>
      <w:r>
        <w:rPr>
          <w:rStyle w:val="CodeInline"/>
        </w:rPr>
        <w:t>List.</w:t>
      </w:r>
      <w:r w:rsidR="004905DB">
        <w:rPr>
          <w:rStyle w:val="CodeInline"/>
        </w:rPr>
        <w:t>maxBy</w:t>
      </w:r>
    </w:p>
    <w:p w:rsidR="00636F87" w:rsidRPr="00CA7FEC" w:rsidRDefault="00636F87" w:rsidP="00636F87">
      <w:pPr>
        <w:pStyle w:val="SpecBox"/>
        <w:rPr>
          <w:rStyle w:val="CodeInline"/>
        </w:rPr>
      </w:pPr>
      <w:r>
        <w:rPr>
          <w:rStyle w:val="CodeInline"/>
        </w:rPr>
        <w:t>List.</w:t>
      </w:r>
      <w:r w:rsidRPr="00CA7FEC">
        <w:rPr>
          <w:rStyle w:val="CodeInline"/>
        </w:rPr>
        <w:t>min</w:t>
      </w:r>
    </w:p>
    <w:p w:rsidR="00636F87" w:rsidRPr="00CA7FEC" w:rsidRDefault="00636F87" w:rsidP="00636F87">
      <w:pPr>
        <w:pStyle w:val="SpecBox"/>
        <w:rPr>
          <w:rStyle w:val="CodeInline"/>
        </w:rPr>
      </w:pPr>
      <w:r>
        <w:rPr>
          <w:rStyle w:val="CodeInline"/>
        </w:rPr>
        <w:t>List.</w:t>
      </w:r>
      <w:r w:rsidR="004905DB">
        <w:rPr>
          <w:rStyle w:val="CodeInline"/>
        </w:rPr>
        <w:t>minBy</w:t>
      </w:r>
    </w:p>
    <w:p w:rsidR="00636F87" w:rsidRPr="008A25FB" w:rsidRDefault="00636F87" w:rsidP="00636F87">
      <w:pPr>
        <w:pStyle w:val="SpecBox"/>
        <w:rPr>
          <w:rStyle w:val="CodeInline"/>
        </w:rPr>
      </w:pPr>
      <w:r>
        <w:rPr>
          <w:rStyle w:val="CodeInline"/>
        </w:rPr>
        <w:t>List.</w:t>
      </w:r>
      <w:r w:rsidRPr="008A25FB">
        <w:rPr>
          <w:rStyle w:val="CodeInline"/>
        </w:rPr>
        <w:t>nth</w:t>
      </w:r>
    </w:p>
    <w:p w:rsidR="00636F87" w:rsidRPr="008A25FB" w:rsidRDefault="00636F87" w:rsidP="00636F87">
      <w:pPr>
        <w:pStyle w:val="SpecBox"/>
        <w:rPr>
          <w:rStyle w:val="CodeInline"/>
        </w:rPr>
      </w:pPr>
      <w:r>
        <w:rPr>
          <w:rStyle w:val="CodeInline"/>
        </w:rPr>
        <w:t>List.</w:t>
      </w:r>
      <w:del w:id="1839" w:author="Don Syme" w:date="2010-06-28T10:52:00Z">
        <w:r w:rsidRPr="008A25FB" w:rsidDel="00427F8B">
          <w:rPr>
            <w:rStyle w:val="CodeInline"/>
          </w:rPr>
          <w:delText>of_array</w:delText>
        </w:r>
      </w:del>
      <w:ins w:id="1840" w:author="Don Syme" w:date="2010-06-28T10:52:00Z">
        <w:r w:rsidR="00427F8B">
          <w:rPr>
            <w:rStyle w:val="CodeInline"/>
          </w:rPr>
          <w:t>ofArray</w:t>
        </w:r>
      </w:ins>
    </w:p>
    <w:p w:rsidR="00636F87" w:rsidRPr="008A25FB" w:rsidRDefault="00636F87" w:rsidP="00636F87">
      <w:pPr>
        <w:pStyle w:val="SpecBox"/>
        <w:rPr>
          <w:rStyle w:val="CodeInline"/>
        </w:rPr>
      </w:pPr>
      <w:r>
        <w:rPr>
          <w:rStyle w:val="CodeInline"/>
        </w:rPr>
        <w:t>List.</w:t>
      </w:r>
      <w:del w:id="1841" w:author="Don Syme" w:date="2010-06-28T10:53:00Z">
        <w:r w:rsidRPr="008A25FB" w:rsidDel="00427F8B">
          <w:rPr>
            <w:rStyle w:val="CodeInline"/>
          </w:rPr>
          <w:delText>of_seq</w:delText>
        </w:r>
      </w:del>
      <w:ins w:id="1842" w:author="Don Syme" w:date="2010-06-28T10:53:00Z">
        <w:r w:rsidR="00427F8B">
          <w:rPr>
            <w:rStyle w:val="CodeInline"/>
          </w:rPr>
          <w:t>ofSeq</w:t>
        </w:r>
      </w:ins>
    </w:p>
    <w:p w:rsidR="00636F87" w:rsidRPr="008A25FB" w:rsidRDefault="00636F87" w:rsidP="00636F87">
      <w:pPr>
        <w:pStyle w:val="SpecBox"/>
        <w:rPr>
          <w:rStyle w:val="CodeInline"/>
        </w:rPr>
      </w:pPr>
      <w:r>
        <w:rPr>
          <w:rStyle w:val="CodeInline"/>
        </w:rPr>
        <w:t>List.</w:t>
      </w:r>
      <w:r w:rsidRPr="008A25FB">
        <w:rPr>
          <w:rStyle w:val="CodeInline"/>
        </w:rPr>
        <w:t>partition</w:t>
      </w:r>
    </w:p>
    <w:p w:rsidR="00636F87" w:rsidRPr="008A25FB" w:rsidRDefault="00636F87" w:rsidP="00636F87">
      <w:pPr>
        <w:pStyle w:val="SpecBox"/>
        <w:rPr>
          <w:rStyle w:val="CodeInline"/>
        </w:rPr>
      </w:pPr>
      <w:r>
        <w:rPr>
          <w:rStyle w:val="CodeInline"/>
        </w:rPr>
        <w:t>List.reduce</w:t>
      </w:r>
    </w:p>
    <w:p w:rsidR="00636F87" w:rsidRPr="008A25FB" w:rsidRDefault="00636F87" w:rsidP="00636F87">
      <w:pPr>
        <w:pStyle w:val="SpecBox"/>
        <w:rPr>
          <w:rStyle w:val="CodeInline"/>
        </w:rPr>
      </w:pPr>
      <w:r>
        <w:rPr>
          <w:rStyle w:val="CodeInline"/>
        </w:rPr>
        <w:t>List.</w:t>
      </w:r>
      <w:r w:rsidR="003A252F">
        <w:rPr>
          <w:rStyle w:val="CodeInline"/>
        </w:rPr>
        <w:t>reduceBack</w:t>
      </w:r>
    </w:p>
    <w:p w:rsidR="00636F87" w:rsidRPr="008A25FB" w:rsidRDefault="00636F87" w:rsidP="00636F87">
      <w:pPr>
        <w:pStyle w:val="SpecBox"/>
        <w:rPr>
          <w:rStyle w:val="CodeInline"/>
        </w:rPr>
      </w:pPr>
      <w:r>
        <w:rPr>
          <w:rStyle w:val="CodeInline"/>
        </w:rPr>
        <w:t>List.</w:t>
      </w:r>
      <w:r w:rsidRPr="008A25FB">
        <w:rPr>
          <w:rStyle w:val="CodeInline"/>
        </w:rPr>
        <w:t>rev</w:t>
      </w:r>
    </w:p>
    <w:p w:rsidR="00636F87" w:rsidRPr="008A25FB" w:rsidRDefault="00636F87" w:rsidP="00636F87">
      <w:pPr>
        <w:pStyle w:val="SpecBox"/>
        <w:rPr>
          <w:rStyle w:val="CodeInline"/>
        </w:rPr>
      </w:pPr>
      <w:r>
        <w:rPr>
          <w:rStyle w:val="CodeInline"/>
        </w:rPr>
        <w:t>List.scan</w:t>
      </w:r>
    </w:p>
    <w:p w:rsidR="00636F87" w:rsidRPr="008A25FB" w:rsidRDefault="00636F87" w:rsidP="00636F87">
      <w:pPr>
        <w:pStyle w:val="SpecBox"/>
        <w:rPr>
          <w:rStyle w:val="CodeInline"/>
        </w:rPr>
      </w:pPr>
      <w:r>
        <w:rPr>
          <w:rStyle w:val="CodeInline"/>
        </w:rPr>
        <w:t>List.</w:t>
      </w:r>
      <w:r w:rsidR="003A252F">
        <w:rPr>
          <w:rStyle w:val="CodeInline"/>
        </w:rPr>
        <w:t>scanBack</w:t>
      </w:r>
    </w:p>
    <w:p w:rsidR="00636F87" w:rsidRPr="008A25FB" w:rsidRDefault="00636F87" w:rsidP="00636F87">
      <w:pPr>
        <w:pStyle w:val="SpecBox"/>
        <w:rPr>
          <w:rStyle w:val="CodeInline"/>
        </w:rPr>
      </w:pPr>
      <w:r>
        <w:rPr>
          <w:rStyle w:val="CodeInline"/>
        </w:rPr>
        <w:t>List.</w:t>
      </w:r>
      <w:r w:rsidRPr="008A25FB">
        <w:rPr>
          <w:rStyle w:val="CodeInline"/>
        </w:rPr>
        <w:t>sort</w:t>
      </w:r>
    </w:p>
    <w:p w:rsidR="00636F87" w:rsidRPr="00CA7FEC" w:rsidRDefault="00636F87" w:rsidP="00636F87">
      <w:pPr>
        <w:pStyle w:val="SpecBox"/>
        <w:rPr>
          <w:rStyle w:val="CodeInline"/>
        </w:rPr>
      </w:pPr>
      <w:r>
        <w:rPr>
          <w:rStyle w:val="CodeInline"/>
        </w:rPr>
        <w:t>List.</w:t>
      </w:r>
      <w:r w:rsidR="003A252F">
        <w:rPr>
          <w:rStyle w:val="CodeInline"/>
        </w:rPr>
        <w:t>sortBy</w:t>
      </w:r>
    </w:p>
    <w:p w:rsidR="00636F87" w:rsidRPr="00CA7FEC" w:rsidRDefault="00636F87" w:rsidP="00636F87">
      <w:pPr>
        <w:pStyle w:val="SpecBox"/>
        <w:rPr>
          <w:rStyle w:val="CodeInline"/>
        </w:rPr>
      </w:pPr>
      <w:r>
        <w:rPr>
          <w:rStyle w:val="CodeInline"/>
        </w:rPr>
        <w:t>List.</w:t>
      </w:r>
      <w:r w:rsidR="003A252F">
        <w:rPr>
          <w:rStyle w:val="CodeInline"/>
        </w:rPr>
        <w:t>sortWith</w:t>
      </w:r>
    </w:p>
    <w:p w:rsidR="00636F87" w:rsidRPr="008A25FB" w:rsidRDefault="00636F87" w:rsidP="00636F87">
      <w:pPr>
        <w:pStyle w:val="SpecBox"/>
        <w:rPr>
          <w:rStyle w:val="CodeInline"/>
        </w:rPr>
      </w:pPr>
      <w:r>
        <w:rPr>
          <w:rStyle w:val="CodeInline"/>
        </w:rPr>
        <w:t>List.</w:t>
      </w:r>
      <w:del w:id="1843" w:author="Don Syme" w:date="2010-06-28T10:53:00Z">
        <w:r w:rsidRPr="008A25FB" w:rsidDel="00427F8B">
          <w:rPr>
            <w:rStyle w:val="CodeInline"/>
          </w:rPr>
          <w:delText>tl</w:delText>
        </w:r>
      </w:del>
      <w:ins w:id="1844" w:author="Don Syme" w:date="2010-06-28T10:53:00Z">
        <w:r w:rsidR="00427F8B">
          <w:rPr>
            <w:rStyle w:val="CodeInline"/>
          </w:rPr>
          <w:t>tail</w:t>
        </w:r>
      </w:ins>
    </w:p>
    <w:p w:rsidR="00636F87" w:rsidRPr="008A25FB" w:rsidRDefault="00636F87" w:rsidP="00636F87">
      <w:pPr>
        <w:pStyle w:val="SpecBox"/>
        <w:rPr>
          <w:rStyle w:val="CodeInline"/>
        </w:rPr>
      </w:pPr>
      <w:r>
        <w:rPr>
          <w:rStyle w:val="CodeInline"/>
        </w:rPr>
        <w:t>List.</w:t>
      </w:r>
      <w:del w:id="1845" w:author="Don Syme" w:date="2010-06-28T10:52:00Z">
        <w:r w:rsidRPr="008A25FB" w:rsidDel="00427F8B">
          <w:rPr>
            <w:rStyle w:val="CodeInline"/>
          </w:rPr>
          <w:delText>to_array</w:delText>
        </w:r>
      </w:del>
      <w:ins w:id="1846" w:author="Don Syme" w:date="2010-06-28T10:52:00Z">
        <w:r w:rsidR="00427F8B">
          <w:rPr>
            <w:rStyle w:val="CodeInline"/>
          </w:rPr>
          <w:t>toArray</w:t>
        </w:r>
      </w:ins>
    </w:p>
    <w:p w:rsidR="00636F87" w:rsidRPr="008A25FB" w:rsidRDefault="00636F87" w:rsidP="00636F87">
      <w:pPr>
        <w:pStyle w:val="SpecBox"/>
        <w:rPr>
          <w:rStyle w:val="CodeInline"/>
        </w:rPr>
      </w:pPr>
      <w:r>
        <w:rPr>
          <w:rStyle w:val="CodeInline"/>
        </w:rPr>
        <w:t>List.</w:t>
      </w:r>
      <w:del w:id="1847" w:author="Don Syme" w:date="2010-06-28T10:52:00Z">
        <w:r w:rsidRPr="008A25FB" w:rsidDel="00427F8B">
          <w:rPr>
            <w:rStyle w:val="CodeInline"/>
          </w:rPr>
          <w:delText>to_seq</w:delText>
        </w:r>
      </w:del>
      <w:ins w:id="1848" w:author="Don Syme" w:date="2010-06-28T10:52:00Z">
        <w:r w:rsidR="00427F8B">
          <w:rPr>
            <w:rStyle w:val="CodeInline"/>
          </w:rPr>
          <w:t>toSeq</w:t>
        </w:r>
      </w:ins>
    </w:p>
    <w:p w:rsidR="00636F87" w:rsidRPr="008A25FB" w:rsidRDefault="00636F87" w:rsidP="00636F87">
      <w:pPr>
        <w:pStyle w:val="SpecBox"/>
        <w:rPr>
          <w:rStyle w:val="CodeInline"/>
        </w:rPr>
      </w:pPr>
      <w:r>
        <w:rPr>
          <w:rStyle w:val="CodeInline"/>
        </w:rPr>
        <w:t>List.</w:t>
      </w:r>
      <w:r w:rsidR="004905DB">
        <w:rPr>
          <w:rStyle w:val="CodeInline"/>
        </w:rPr>
        <w:t>tryPick</w:t>
      </w:r>
    </w:p>
    <w:p w:rsidR="00636F87" w:rsidRPr="008A25FB" w:rsidRDefault="00636F87" w:rsidP="00636F87">
      <w:pPr>
        <w:pStyle w:val="SpecBox"/>
        <w:rPr>
          <w:rStyle w:val="CodeInline"/>
        </w:rPr>
      </w:pPr>
      <w:r>
        <w:rPr>
          <w:rStyle w:val="CodeInline"/>
        </w:rPr>
        <w:t>List.</w:t>
      </w:r>
      <w:r w:rsidR="00027321">
        <w:rPr>
          <w:rStyle w:val="CodeInline"/>
        </w:rPr>
        <w:t>tryFind</w:t>
      </w:r>
    </w:p>
    <w:p w:rsidR="00636F87" w:rsidRPr="008A25FB" w:rsidRDefault="00636F87" w:rsidP="00636F87">
      <w:pPr>
        <w:pStyle w:val="SpecBox"/>
        <w:rPr>
          <w:rStyle w:val="CodeInline"/>
        </w:rPr>
      </w:pPr>
      <w:r>
        <w:rPr>
          <w:rStyle w:val="CodeInline"/>
        </w:rPr>
        <w:t>List.</w:t>
      </w:r>
      <w:r w:rsidRPr="008A25FB">
        <w:rPr>
          <w:rStyle w:val="CodeInline"/>
        </w:rPr>
        <w:t>unzip</w:t>
      </w:r>
    </w:p>
    <w:p w:rsidR="00636F87" w:rsidRPr="008A25FB" w:rsidRDefault="00636F87" w:rsidP="00636F87">
      <w:pPr>
        <w:pStyle w:val="SpecBox"/>
        <w:rPr>
          <w:rStyle w:val="CodeInline"/>
        </w:rPr>
      </w:pPr>
      <w:r>
        <w:rPr>
          <w:rStyle w:val="CodeInline"/>
        </w:rPr>
        <w:t>List.</w:t>
      </w:r>
      <w:r w:rsidRPr="008A25FB">
        <w:rPr>
          <w:rStyle w:val="CodeInline"/>
        </w:rPr>
        <w:t>unzip3</w:t>
      </w:r>
    </w:p>
    <w:p w:rsidR="00636F87" w:rsidRPr="008A25FB" w:rsidRDefault="00636F87" w:rsidP="00636F87">
      <w:pPr>
        <w:pStyle w:val="SpecBox"/>
        <w:rPr>
          <w:rStyle w:val="CodeInline"/>
        </w:rPr>
      </w:pPr>
      <w:r>
        <w:rPr>
          <w:rStyle w:val="CodeInline"/>
        </w:rPr>
        <w:t>List.</w:t>
      </w:r>
      <w:r w:rsidRPr="008A25FB">
        <w:rPr>
          <w:rStyle w:val="CodeInline"/>
        </w:rPr>
        <w:t>zip</w:t>
      </w:r>
    </w:p>
    <w:p w:rsidR="00636F87" w:rsidRPr="008A25FB" w:rsidRDefault="00636F87" w:rsidP="00636F87">
      <w:pPr>
        <w:pStyle w:val="SpecBox"/>
        <w:rPr>
          <w:rStyle w:val="CodeInline"/>
        </w:rPr>
      </w:pPr>
      <w:r>
        <w:rPr>
          <w:rStyle w:val="CodeInline"/>
        </w:rPr>
        <w:t>List.</w:t>
      </w:r>
      <w:r w:rsidRPr="008A25FB">
        <w:rPr>
          <w:rStyle w:val="CodeInline"/>
        </w:rPr>
        <w:t>zip3</w:t>
      </w:r>
    </w:p>
    <w:p w:rsidR="00636F87" w:rsidRDefault="00636F87" w:rsidP="00B26B02">
      <w:pPr>
        <w:pStyle w:val="SpecBox"/>
        <w:rPr>
          <w:rStyle w:val="CodeInline"/>
        </w:rPr>
      </w:pPr>
    </w:p>
    <w:p w:rsidR="006E099A" w:rsidRPr="00472DD6" w:rsidRDefault="006E099A" w:rsidP="006E099A">
      <w:pPr>
        <w:pStyle w:val="MiniHeading"/>
        <w:rPr>
          <w:b w:val="0"/>
        </w:rPr>
      </w:pPr>
    </w:p>
    <w:p w:rsidR="006E099A" w:rsidRDefault="006E099A" w:rsidP="006E099A">
      <w:pPr>
        <w:pStyle w:val="MiniHeading"/>
      </w:pPr>
      <w:r>
        <w:lastRenderedPageBreak/>
        <w:t xml:space="preserve">Signature (Type) </w:t>
      </w:r>
    </w:p>
    <w:p w:rsidR="00011EDA" w:rsidRPr="008A25FB" w:rsidRDefault="00011EDA" w:rsidP="00D25F1D">
      <w:pPr>
        <w:pStyle w:val="SpecBox"/>
        <w:rPr>
          <w:rStyle w:val="CodeInline"/>
        </w:rPr>
      </w:pPr>
      <w:r w:rsidRPr="008A25FB">
        <w:rPr>
          <w:rStyle w:val="CodeInline"/>
        </w:rPr>
        <w:t>type List&lt;</w:t>
      </w:r>
      <w:r w:rsidR="00553CB7">
        <w:rPr>
          <w:rStyle w:val="CodeInline"/>
        </w:rPr>
        <w:t>'T</w:t>
      </w:r>
      <w:r w:rsidRPr="008A25FB">
        <w:rPr>
          <w:rStyle w:val="CodeInline"/>
        </w:rPr>
        <w:t>&gt; =</w:t>
      </w:r>
    </w:p>
    <w:p w:rsidR="00011EDA" w:rsidRPr="008A25FB" w:rsidRDefault="00067085" w:rsidP="00D25F1D">
      <w:pPr>
        <w:pStyle w:val="SpecBox"/>
        <w:rPr>
          <w:rStyle w:val="CodeInline"/>
        </w:rPr>
      </w:pPr>
      <w:r>
        <w:rPr>
          <w:rStyle w:val="CodeInline"/>
        </w:rPr>
        <w:t xml:space="preserve">  | </w:t>
      </w:r>
      <w:r w:rsidR="00011EDA" w:rsidRPr="008A25FB">
        <w:rPr>
          <w:rStyle w:val="CodeInline"/>
        </w:rPr>
        <w:t>( [] )</w:t>
      </w:r>
    </w:p>
    <w:p w:rsidR="00011EDA" w:rsidRPr="008A25FB" w:rsidRDefault="00067085" w:rsidP="00D25F1D">
      <w:pPr>
        <w:pStyle w:val="SpecBox"/>
        <w:rPr>
          <w:rStyle w:val="CodeInline"/>
        </w:rPr>
      </w:pPr>
      <w:r>
        <w:rPr>
          <w:rStyle w:val="CodeInline"/>
        </w:rPr>
        <w:t xml:space="preserve">  | </w:t>
      </w:r>
      <w:r w:rsidR="00011EDA" w:rsidRPr="008A25FB">
        <w:rPr>
          <w:rStyle w:val="CodeInline"/>
        </w:rPr>
        <w:t xml:space="preserve">( :: ) of </w:t>
      </w:r>
      <w:r w:rsidR="00553CB7">
        <w:rPr>
          <w:rStyle w:val="CodeInline"/>
        </w:rPr>
        <w:t>'T</w:t>
      </w:r>
      <w:r w:rsidR="00011EDA" w:rsidRPr="008A25FB">
        <w:rPr>
          <w:rStyle w:val="CodeInline"/>
        </w:rPr>
        <w:t xml:space="preserve"> * </w:t>
      </w:r>
      <w:r>
        <w:rPr>
          <w:rStyle w:val="CodeInline"/>
        </w:rPr>
        <w:t>List&lt;list&lt;'T&gt;&gt;</w:t>
      </w:r>
    </w:p>
    <w:p w:rsidR="00011EDA" w:rsidRPr="008A25FB" w:rsidRDefault="00067085" w:rsidP="00D25F1D">
      <w:pPr>
        <w:pStyle w:val="SpecBox"/>
        <w:rPr>
          <w:rStyle w:val="CodeInline"/>
        </w:rPr>
      </w:pPr>
      <w:r>
        <w:rPr>
          <w:rStyle w:val="CodeInline"/>
        </w:rPr>
        <w:t xml:space="preserve">  interface</w:t>
      </w:r>
      <w:r w:rsidR="00011EDA" w:rsidRPr="008A25FB">
        <w:rPr>
          <w:rStyle w:val="CodeInline"/>
        </w:rPr>
        <w:t xml:space="preserve"> IEnumerable&lt;</w:t>
      </w:r>
      <w:r w:rsidR="00553CB7">
        <w:rPr>
          <w:rStyle w:val="CodeInline"/>
        </w:rPr>
        <w:t>'T</w:t>
      </w:r>
      <w:r w:rsidR="00011EDA" w:rsidRPr="008A25FB">
        <w:rPr>
          <w:rStyle w:val="CodeInline"/>
        </w:rPr>
        <w:t>&gt;</w:t>
      </w:r>
    </w:p>
    <w:p w:rsidR="00B26B02" w:rsidRPr="008A25FB" w:rsidRDefault="00067085" w:rsidP="00B26B02">
      <w:pPr>
        <w:pStyle w:val="SpecBox"/>
        <w:rPr>
          <w:rStyle w:val="CodeInline"/>
        </w:rPr>
      </w:pPr>
      <w:r>
        <w:rPr>
          <w:rStyle w:val="CodeInline"/>
        </w:rPr>
        <w:t xml:space="preserve">  member</w:t>
      </w:r>
      <w:r w:rsidR="00B26B02" w:rsidRPr="008A25FB">
        <w:rPr>
          <w:rStyle w:val="CodeInline"/>
        </w:rPr>
        <w:t xml:space="preserve"> Head: </w:t>
      </w:r>
      <w:r w:rsidR="00B26B02">
        <w:rPr>
          <w:rStyle w:val="CodeInline"/>
        </w:rPr>
        <w:t>'T</w:t>
      </w:r>
    </w:p>
    <w:p w:rsidR="00011EDA" w:rsidRPr="008A25FB" w:rsidRDefault="00067085" w:rsidP="00D25F1D">
      <w:pPr>
        <w:pStyle w:val="SpecBox"/>
        <w:rPr>
          <w:rStyle w:val="CodeInline"/>
        </w:rPr>
      </w:pPr>
      <w:r>
        <w:rPr>
          <w:rStyle w:val="CodeInline"/>
        </w:rPr>
        <w:t xml:space="preserve">  member</w:t>
      </w:r>
      <w:r w:rsidR="00011EDA" w:rsidRPr="008A25FB">
        <w:rPr>
          <w:rStyle w:val="CodeInline"/>
        </w:rPr>
        <w:t xml:space="preserve"> Tail: </w:t>
      </w:r>
      <w:r w:rsidR="00553CB7">
        <w:rPr>
          <w:rStyle w:val="CodeInline"/>
        </w:rPr>
        <w:t>'T</w:t>
      </w:r>
      <w:r w:rsidR="00011EDA" w:rsidRPr="008A25FB">
        <w:rPr>
          <w:rStyle w:val="CodeInline"/>
        </w:rPr>
        <w:t xml:space="preserve"> </w:t>
      </w:r>
      <w:r w:rsidR="00F266BA">
        <w:fldChar w:fldCharType="begin"/>
      </w:r>
      <w:r w:rsidR="00F266BA">
        <w:instrText>HYPERLINK "Microsoft.FSharp.Collections.type_list.html"</w:instrText>
      </w:r>
      <w:ins w:id="1849" w:author="Don Syme" w:date="2010-06-28T12:43:00Z"/>
      <w:r w:rsidR="00F266BA">
        <w:fldChar w:fldCharType="separate"/>
      </w:r>
      <w:r w:rsidR="00011EDA" w:rsidRPr="008A25FB">
        <w:rPr>
          <w:rStyle w:val="CodeInline"/>
        </w:rPr>
        <w:t>list</w:t>
      </w:r>
      <w:r w:rsidR="00F266BA">
        <w:fldChar w:fldCharType="end"/>
      </w:r>
    </w:p>
    <w:p w:rsidR="00972AD0" w:rsidRPr="008A25FB" w:rsidRDefault="00067085" w:rsidP="00D25F1D">
      <w:pPr>
        <w:pStyle w:val="SpecBox"/>
        <w:rPr>
          <w:rStyle w:val="CodeInline"/>
        </w:rPr>
      </w:pPr>
      <w:r>
        <w:rPr>
          <w:rStyle w:val="CodeInline"/>
        </w:rPr>
        <w:t xml:space="preserve">  member</w:t>
      </w:r>
      <w:r w:rsidR="00972AD0" w:rsidRPr="008A25FB">
        <w:rPr>
          <w:rStyle w:val="CodeInline"/>
        </w:rPr>
        <w:t xml:space="preserve"> IsEmpty: </w:t>
      </w:r>
      <w:r w:rsidR="00F266BA">
        <w:fldChar w:fldCharType="begin"/>
      </w:r>
      <w:r w:rsidR="00F266BA">
        <w:instrText>HYPERLINK "Microsoft.FSharp.Core.type_bool.html"</w:instrText>
      </w:r>
      <w:ins w:id="1850" w:author="Don Syme" w:date="2010-06-28T12:43:00Z"/>
      <w:r w:rsidR="00F266BA">
        <w:fldChar w:fldCharType="separate"/>
      </w:r>
      <w:r w:rsidR="00972AD0" w:rsidRPr="008A25FB">
        <w:rPr>
          <w:rStyle w:val="CodeInline"/>
        </w:rPr>
        <w:t>bool</w:t>
      </w:r>
      <w:r w:rsidR="00F266BA">
        <w:fldChar w:fldCharType="end"/>
      </w:r>
    </w:p>
    <w:p w:rsidR="00B26B02" w:rsidRPr="008A25FB" w:rsidRDefault="00067085" w:rsidP="00B26B02">
      <w:pPr>
        <w:pStyle w:val="SpecBox"/>
        <w:rPr>
          <w:rStyle w:val="CodeInline"/>
        </w:rPr>
      </w:pPr>
      <w:r>
        <w:rPr>
          <w:rStyle w:val="CodeInline"/>
        </w:rPr>
        <w:t xml:space="preserve">  member</w:t>
      </w:r>
      <w:r w:rsidR="00B26B02" w:rsidRPr="008A25FB">
        <w:rPr>
          <w:rStyle w:val="CodeInline"/>
        </w:rPr>
        <w:t xml:space="preserve"> IsCons: bool</w:t>
      </w:r>
    </w:p>
    <w:p w:rsidR="00011EDA" w:rsidRPr="008A25FB" w:rsidRDefault="00067085" w:rsidP="00D25F1D">
      <w:pPr>
        <w:pStyle w:val="SpecBox"/>
        <w:rPr>
          <w:rStyle w:val="CodeInline"/>
        </w:rPr>
      </w:pPr>
      <w:r>
        <w:rPr>
          <w:rStyle w:val="CodeInline"/>
        </w:rPr>
        <w:t xml:space="preserve">  member</w:t>
      </w:r>
      <w:r w:rsidR="00011EDA" w:rsidRPr="008A25FB">
        <w:rPr>
          <w:rStyle w:val="CodeInline"/>
        </w:rPr>
        <w:t xml:space="preserve"> Length: int</w:t>
      </w:r>
    </w:p>
    <w:p w:rsidR="00B26B02" w:rsidRPr="008A25FB" w:rsidRDefault="00067085" w:rsidP="00B26B02">
      <w:pPr>
        <w:pStyle w:val="SpecBox"/>
        <w:rPr>
          <w:rStyle w:val="CodeInline"/>
        </w:rPr>
      </w:pPr>
      <w:r>
        <w:rPr>
          <w:rStyle w:val="CodeInline"/>
        </w:rPr>
        <w:t xml:space="preserve">  </w:t>
      </w:r>
      <w:r w:rsidR="0071050D">
        <w:rPr>
          <w:rStyle w:val="CodeInline"/>
        </w:rPr>
        <w:t xml:space="preserve">static </w:t>
      </w:r>
      <w:r w:rsidR="00B26B02" w:rsidRPr="008A25FB">
        <w:rPr>
          <w:rStyle w:val="CodeInline"/>
        </w:rPr>
        <w:t xml:space="preserve">Empty: </w:t>
      </w:r>
      <w:r>
        <w:rPr>
          <w:rStyle w:val="CodeInline"/>
        </w:rPr>
        <w:t>list&lt;'T&gt;</w:t>
      </w:r>
    </w:p>
    <w:p w:rsidR="00011EDA" w:rsidRDefault="00067085" w:rsidP="00D25F1D">
      <w:pPr>
        <w:pStyle w:val="SpecBox"/>
        <w:rPr>
          <w:rStyle w:val="CodeInline"/>
        </w:rPr>
      </w:pPr>
      <w:r>
        <w:rPr>
          <w:rStyle w:val="CodeInline"/>
        </w:rPr>
        <w:t xml:space="preserve">  </w:t>
      </w:r>
      <w:r w:rsidR="0071050D">
        <w:rPr>
          <w:rStyle w:val="CodeInline"/>
        </w:rPr>
        <w:t xml:space="preserve">static </w:t>
      </w:r>
      <w:r w:rsidR="00011EDA" w:rsidRPr="008A25FB">
        <w:rPr>
          <w:rStyle w:val="CodeInline"/>
        </w:rPr>
        <w:t xml:space="preserve">Cons: </w:t>
      </w:r>
      <w:r w:rsidR="00553CB7">
        <w:rPr>
          <w:rStyle w:val="CodeInline"/>
        </w:rPr>
        <w:t>'T</w:t>
      </w:r>
      <w:r w:rsidR="00011EDA" w:rsidRPr="008A25FB">
        <w:rPr>
          <w:rStyle w:val="CodeInline"/>
        </w:rPr>
        <w:t xml:space="preserve"> * </w:t>
      </w:r>
      <w:r>
        <w:rPr>
          <w:rStyle w:val="CodeInline"/>
        </w:rPr>
        <w:t>list&lt;'T&gt;</w:t>
      </w:r>
      <w:r w:rsidR="00011EDA" w:rsidRPr="008A25FB">
        <w:rPr>
          <w:rStyle w:val="CodeInline"/>
        </w:rPr>
        <w:t xml:space="preserve"> -&gt; </w:t>
      </w:r>
      <w:r>
        <w:rPr>
          <w:rStyle w:val="CodeInline"/>
        </w:rPr>
        <w:t>list&lt;'T&gt;</w:t>
      </w:r>
    </w:p>
    <w:p w:rsidR="00067085" w:rsidRDefault="00067085" w:rsidP="00D25F1D">
      <w:pPr>
        <w:pStyle w:val="SpecBox"/>
        <w:rPr>
          <w:rStyle w:val="CodeInline"/>
        </w:rPr>
      </w:pPr>
    </w:p>
    <w:p w:rsidR="00067085" w:rsidRPr="004252EA" w:rsidRDefault="00067085" w:rsidP="00D25F1D">
      <w:pPr>
        <w:pStyle w:val="SpecBox"/>
        <w:rPr>
          <w:rStyle w:val="CodeInline"/>
          <w:lang w:val="de-DE"/>
          <w:rPrChange w:id="1851" w:author="Don Syme" w:date="2010-06-28T10:29:00Z">
            <w:rPr>
              <w:rStyle w:val="CodeInline"/>
            </w:rPr>
          </w:rPrChange>
        </w:rPr>
      </w:pPr>
      <w:r w:rsidRPr="004252EA">
        <w:rPr>
          <w:rStyle w:val="CodeInline"/>
          <w:lang w:val="de-DE"/>
          <w:rPrChange w:id="1852" w:author="Don Syme" w:date="2010-06-28T10:29:00Z">
            <w:rPr>
              <w:rStyle w:val="CodeInline"/>
            </w:rPr>
          </w:rPrChange>
        </w:rPr>
        <w:t>type list&lt;'T&gt; = List&lt;'T&gt;</w:t>
      </w:r>
    </w:p>
    <w:p w:rsidR="00950C68" w:rsidRPr="004252EA" w:rsidRDefault="006E099A" w:rsidP="006E099A">
      <w:pPr>
        <w:pStyle w:val="MiniHeading"/>
        <w:rPr>
          <w:lang w:val="de-DE"/>
          <w:rPrChange w:id="1853" w:author="Don Syme" w:date="2010-06-28T10:29:00Z">
            <w:rPr/>
          </w:rPrChange>
        </w:rPr>
      </w:pPr>
      <w:r w:rsidRPr="004252EA">
        <w:rPr>
          <w:lang w:val="de-DE"/>
          <w:rPrChange w:id="1854" w:author="Don Syme" w:date="2010-06-28T10:29:00Z">
            <w:rPr/>
          </w:rPrChange>
        </w:rPr>
        <w:t xml:space="preserve">Signature (Module) </w:t>
      </w:r>
    </w:p>
    <w:p w:rsidR="00D2220F" w:rsidRPr="004252EA" w:rsidRDefault="00D2220F" w:rsidP="00D25F1D">
      <w:pPr>
        <w:pStyle w:val="SpecBox"/>
        <w:rPr>
          <w:rStyle w:val="CodeInline"/>
          <w:lang w:val="de-DE"/>
          <w:rPrChange w:id="1855" w:author="Don Syme" w:date="2010-06-28T10:29:00Z">
            <w:rPr>
              <w:rStyle w:val="CodeInline"/>
            </w:rPr>
          </w:rPrChange>
        </w:rPr>
      </w:pPr>
      <w:r w:rsidRPr="004252EA">
        <w:rPr>
          <w:rStyle w:val="CodeInline"/>
          <w:lang w:val="de-DE"/>
          <w:rPrChange w:id="1856" w:author="Don Syme" w:date="2010-06-28T10:29:00Z">
            <w:rPr>
              <w:rStyle w:val="CodeInline"/>
            </w:rPr>
          </w:rPrChange>
        </w:rPr>
        <w:t xml:space="preserve">module List = </w:t>
      </w:r>
    </w:p>
    <w:p w:rsidR="00067085" w:rsidRPr="004252EA" w:rsidRDefault="00067085" w:rsidP="00D25F1D">
      <w:pPr>
        <w:pStyle w:val="SpecBox"/>
        <w:rPr>
          <w:rStyle w:val="CodeInline"/>
          <w:lang w:val="de-DE"/>
          <w:rPrChange w:id="1857" w:author="Don Syme" w:date="2010-06-28T10:29:00Z">
            <w:rPr>
              <w:rStyle w:val="CodeInline"/>
            </w:rPr>
          </w:rPrChange>
        </w:rPr>
      </w:pPr>
    </w:p>
    <w:p w:rsidR="003C524B" w:rsidRPr="004252EA" w:rsidRDefault="00067085" w:rsidP="00D25F1D">
      <w:pPr>
        <w:pStyle w:val="SpecBox"/>
        <w:rPr>
          <w:rStyle w:val="CodeInline"/>
          <w:lang w:val="de-DE"/>
          <w:rPrChange w:id="1858" w:author="Don Syme" w:date="2010-06-28T10:29:00Z">
            <w:rPr>
              <w:rStyle w:val="CodeInline"/>
            </w:rPr>
          </w:rPrChange>
        </w:rPr>
      </w:pPr>
      <w:r w:rsidRPr="004252EA">
        <w:rPr>
          <w:rStyle w:val="CodeInline"/>
          <w:lang w:val="de-DE"/>
          <w:rPrChange w:id="1859" w:author="Don Syme" w:date="2010-06-28T10:29:00Z">
            <w:rPr>
              <w:rStyle w:val="CodeInline"/>
            </w:rPr>
          </w:rPrChange>
        </w:rPr>
        <w:t xml:space="preserve">  val</w:t>
      </w:r>
      <w:r w:rsidR="003C524B" w:rsidRPr="004252EA">
        <w:rPr>
          <w:rStyle w:val="CodeInline"/>
          <w:lang w:val="de-DE"/>
          <w:rPrChange w:id="1860" w:author="Don Syme" w:date="2010-06-28T10:29:00Z">
            <w:rPr>
              <w:rStyle w:val="CodeInline"/>
            </w:rPr>
          </w:rPrChange>
        </w:rPr>
        <w:t xml:space="preserve"> append: </w:t>
      </w:r>
      <w:r w:rsidR="00C05756" w:rsidRPr="004252EA">
        <w:rPr>
          <w:rStyle w:val="CodeInline"/>
          <w:lang w:val="de-DE"/>
          <w:rPrChange w:id="1861" w:author="Don Syme" w:date="2010-06-28T10:29:00Z">
            <w:rPr>
              <w:rStyle w:val="CodeInline"/>
            </w:rPr>
          </w:rPrChange>
        </w:rPr>
        <w:t>list&lt;'T&gt;</w:t>
      </w:r>
      <w:r w:rsidR="003C524B" w:rsidRPr="004252EA">
        <w:rPr>
          <w:rStyle w:val="CodeInline"/>
          <w:lang w:val="de-DE"/>
          <w:rPrChange w:id="1862" w:author="Don Syme" w:date="2010-06-28T10:29:00Z">
            <w:rPr>
              <w:rStyle w:val="CodeInline"/>
            </w:rPr>
          </w:rPrChange>
        </w:rPr>
        <w:t xml:space="preserve"> -&gt; </w:t>
      </w:r>
      <w:r w:rsidR="00C05756" w:rsidRPr="004252EA">
        <w:rPr>
          <w:rStyle w:val="CodeInline"/>
          <w:lang w:val="de-DE"/>
          <w:rPrChange w:id="1863" w:author="Don Syme" w:date="2010-06-28T10:29:00Z">
            <w:rPr>
              <w:rStyle w:val="CodeInline"/>
            </w:rPr>
          </w:rPrChange>
        </w:rPr>
        <w:t>list&lt;'T&gt;</w:t>
      </w:r>
      <w:r w:rsidR="003C524B" w:rsidRPr="004252EA">
        <w:rPr>
          <w:rStyle w:val="CodeInline"/>
          <w:lang w:val="de-DE"/>
          <w:rPrChange w:id="1864" w:author="Don Syme" w:date="2010-06-28T10:29:00Z">
            <w:rPr>
              <w:rStyle w:val="CodeInline"/>
            </w:rPr>
          </w:rPrChange>
        </w:rPr>
        <w:t xml:space="preserve"> -&gt; </w:t>
      </w:r>
      <w:r w:rsidR="00C05756" w:rsidRPr="004252EA">
        <w:rPr>
          <w:rStyle w:val="CodeInline"/>
          <w:lang w:val="de-DE"/>
          <w:rPrChange w:id="1865" w:author="Don Syme" w:date="2010-06-28T10:29:00Z">
            <w:rPr>
              <w:rStyle w:val="CodeInline"/>
            </w:rPr>
          </w:rPrChange>
        </w:rPr>
        <w:t>list&lt;'T&gt;</w:t>
      </w:r>
    </w:p>
    <w:p w:rsidR="00636F87" w:rsidRPr="004252EA" w:rsidRDefault="00636F87" w:rsidP="00636F87">
      <w:pPr>
        <w:pStyle w:val="SpecBox"/>
        <w:rPr>
          <w:rStyle w:val="CodeInline"/>
          <w:lang w:val="de-DE"/>
          <w:rPrChange w:id="1866" w:author="Don Syme" w:date="2010-06-28T10:29:00Z">
            <w:rPr>
              <w:rStyle w:val="CodeInline"/>
            </w:rPr>
          </w:rPrChange>
        </w:rPr>
      </w:pPr>
      <w:r w:rsidRPr="004252EA">
        <w:rPr>
          <w:rStyle w:val="CodeInline"/>
          <w:lang w:val="de-DE"/>
          <w:rPrChange w:id="1867" w:author="Don Syme" w:date="2010-06-28T10:29:00Z">
            <w:rPr>
              <w:rStyle w:val="CodeInline"/>
            </w:rPr>
          </w:rPrChange>
        </w:rPr>
        <w:t xml:space="preserve">  val average: Numeric&lt;'T&gt; =&gt; list&lt;'T&gt; -&gt; 'T</w:t>
      </w:r>
    </w:p>
    <w:p w:rsidR="00636F87" w:rsidRPr="004252EA" w:rsidRDefault="00636F87" w:rsidP="00636F87">
      <w:pPr>
        <w:pStyle w:val="SpecBox"/>
        <w:rPr>
          <w:rStyle w:val="CodeInline"/>
          <w:lang w:val="de-DE"/>
          <w:rPrChange w:id="1868" w:author="Don Syme" w:date="2010-06-28T10:29:00Z">
            <w:rPr>
              <w:rStyle w:val="CodeInline"/>
            </w:rPr>
          </w:rPrChange>
        </w:rPr>
      </w:pPr>
      <w:r w:rsidRPr="004252EA">
        <w:rPr>
          <w:rStyle w:val="CodeInline"/>
          <w:lang w:val="de-DE"/>
          <w:rPrChange w:id="1869" w:author="Don Syme" w:date="2010-06-28T10:29:00Z">
            <w:rPr>
              <w:rStyle w:val="CodeInline"/>
            </w:rPr>
          </w:rPrChange>
        </w:rPr>
        <w:t xml:space="preserve">  val </w:t>
      </w:r>
      <w:r w:rsidR="003A252F" w:rsidRPr="004252EA">
        <w:rPr>
          <w:rStyle w:val="CodeInline"/>
          <w:lang w:val="de-DE"/>
          <w:rPrChange w:id="1870" w:author="Don Syme" w:date="2010-06-28T10:29:00Z">
            <w:rPr>
              <w:rStyle w:val="CodeInline"/>
            </w:rPr>
          </w:rPrChange>
        </w:rPr>
        <w:t>averageBy</w:t>
      </w:r>
      <w:r w:rsidRPr="004252EA">
        <w:rPr>
          <w:rStyle w:val="CodeInline"/>
          <w:lang w:val="de-DE"/>
          <w:rPrChange w:id="1871" w:author="Don Syme" w:date="2010-06-28T10:29:00Z">
            <w:rPr>
              <w:rStyle w:val="CodeInline"/>
            </w:rPr>
          </w:rPrChange>
        </w:rPr>
        <w:t>: Numeric&lt;'U&gt; =&gt; ('T -&gt; 'U) -&gt; list&lt;'T&gt; -&gt; 'U</w:t>
      </w:r>
    </w:p>
    <w:p w:rsidR="00067085" w:rsidRPr="008A25FB" w:rsidRDefault="00067085" w:rsidP="00067085">
      <w:pPr>
        <w:pStyle w:val="SpecBox"/>
        <w:rPr>
          <w:rStyle w:val="CodeInline"/>
        </w:rPr>
      </w:pPr>
      <w:r w:rsidRPr="004252EA">
        <w:rPr>
          <w:rStyle w:val="CodeInline"/>
          <w:lang w:val="de-DE"/>
          <w:rPrChange w:id="1872" w:author="Don Syme" w:date="2010-06-28T10:29:00Z">
            <w:rPr>
              <w:rStyle w:val="CodeInline"/>
            </w:rPr>
          </w:rPrChange>
        </w:rPr>
        <w:t xml:space="preserve">  </w:t>
      </w:r>
      <w:r>
        <w:rPr>
          <w:rStyle w:val="CodeInline"/>
        </w:rPr>
        <w:t>val</w:t>
      </w:r>
      <w:r w:rsidRPr="008A25FB">
        <w:rPr>
          <w:rStyle w:val="CodeInline"/>
        </w:rPr>
        <w:t xml:space="preserve"> </w:t>
      </w:r>
      <w:r>
        <w:rPr>
          <w:rStyle w:val="CodeInline"/>
        </w:rPr>
        <w:t>collect</w:t>
      </w:r>
      <w:r w:rsidRPr="008A25FB">
        <w:rPr>
          <w:rStyle w:val="CodeInline"/>
        </w:rPr>
        <w:t>: (</w:t>
      </w:r>
      <w:r>
        <w:rPr>
          <w:rStyle w:val="CodeInline"/>
        </w:rPr>
        <w:t>'T</w:t>
      </w:r>
      <w:r w:rsidRPr="008A25FB">
        <w:rPr>
          <w:rStyle w:val="CodeInline"/>
        </w:rPr>
        <w:t xml:space="preserve"> -&gt; </w:t>
      </w:r>
      <w:r>
        <w:rPr>
          <w:rStyle w:val="CodeInline"/>
        </w:rPr>
        <w:t>list&lt;'U&gt;</w:t>
      </w:r>
      <w:r w:rsidRPr="008A25FB">
        <w:rPr>
          <w:rStyle w:val="CodeInline"/>
        </w:rPr>
        <w:t xml:space="preserve">) -&gt; </w:t>
      </w:r>
      <w:r>
        <w:rPr>
          <w:rStyle w:val="CodeInline"/>
        </w:rPr>
        <w:t>list&lt;'T&gt;</w:t>
      </w:r>
      <w:r w:rsidRPr="008A25FB">
        <w:rPr>
          <w:rStyle w:val="CodeInline"/>
        </w:rPr>
        <w:t xml:space="preserve"> -&gt; </w:t>
      </w:r>
      <w:r>
        <w:rPr>
          <w:rStyle w:val="CodeInline"/>
        </w:rPr>
        <w:t>list&lt;'U&gt;</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concat: seq&lt;</w:t>
      </w:r>
      <w:r w:rsidR="00C05756">
        <w:rPr>
          <w:rStyle w:val="CodeInline"/>
        </w:rPr>
        <w:t>list&lt;'T&gt;</w:t>
      </w:r>
      <w:r w:rsidR="003C524B" w:rsidRPr="008A25FB">
        <w:rPr>
          <w:rStyle w:val="CodeInline"/>
        </w:rPr>
        <w:t xml:space="preserve">&gt; -&gt; </w:t>
      </w:r>
      <w:r w:rsidR="00C05756">
        <w:rPr>
          <w:rStyle w:val="CodeInline"/>
        </w:rPr>
        <w:t>list&lt;'T&gt;</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empty: </w:t>
      </w:r>
      <w:r w:rsidR="00C05756">
        <w:rPr>
          <w:rStyle w:val="CodeInline"/>
        </w:rPr>
        <w:t>list&lt;'T&gt;</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exists: (</w:t>
      </w:r>
      <w:r w:rsidR="00553CB7">
        <w:rPr>
          <w:rStyle w:val="CodeInline"/>
        </w:rPr>
        <w:t>'T</w:t>
      </w:r>
      <w:r w:rsidR="003C524B" w:rsidRPr="008A25FB">
        <w:rPr>
          <w:rStyle w:val="CodeInline"/>
        </w:rPr>
        <w:t xml:space="preserve"> -&gt; bool) -&gt; </w:t>
      </w:r>
      <w:r w:rsidR="00C05756">
        <w:rPr>
          <w:rStyle w:val="CodeInline"/>
        </w:rPr>
        <w:t>list&lt;'T&gt;</w:t>
      </w:r>
      <w:r w:rsidR="003C524B" w:rsidRPr="008A25FB">
        <w:rPr>
          <w:rStyle w:val="CodeInline"/>
        </w:rPr>
        <w:t xml:space="preserve"> -&gt; bool</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exists2: (</w:t>
      </w:r>
      <w:r w:rsidR="00553CB7">
        <w:rPr>
          <w:rStyle w:val="CodeInline"/>
        </w:rPr>
        <w:t>'T</w:t>
      </w:r>
      <w:r w:rsidR="00B26B02">
        <w:rPr>
          <w:rStyle w:val="CodeInline"/>
        </w:rPr>
        <w:t>1</w:t>
      </w:r>
      <w:r w:rsidR="003C524B" w:rsidRPr="008A25FB">
        <w:rPr>
          <w:rStyle w:val="CodeInline"/>
        </w:rPr>
        <w:t xml:space="preserve"> -&gt; </w:t>
      </w:r>
      <w:r w:rsidR="00B26B02">
        <w:rPr>
          <w:rStyle w:val="CodeInline"/>
        </w:rPr>
        <w:t>'T2</w:t>
      </w:r>
      <w:r w:rsidR="003C524B" w:rsidRPr="008A25FB">
        <w:rPr>
          <w:rStyle w:val="CodeInline"/>
        </w:rPr>
        <w:t xml:space="preserve"> -&gt; bool) -&gt; </w:t>
      </w:r>
      <w:r>
        <w:rPr>
          <w:rStyle w:val="CodeInline"/>
        </w:rPr>
        <w:t>list&lt;'T1&gt;</w:t>
      </w:r>
      <w:r w:rsidR="003C524B" w:rsidRPr="008A25FB">
        <w:rPr>
          <w:rStyle w:val="CodeInline"/>
        </w:rPr>
        <w:t xml:space="preserve"> -&gt; </w:t>
      </w:r>
      <w:r>
        <w:rPr>
          <w:rStyle w:val="CodeInline"/>
        </w:rPr>
        <w:t>list&lt;'T2&gt;</w:t>
      </w:r>
      <w:r w:rsidR="003C524B" w:rsidRPr="008A25FB">
        <w:rPr>
          <w:rStyle w:val="CodeInline"/>
        </w:rPr>
        <w:t xml:space="preserve"> -&gt; bool</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filter: (</w:t>
      </w:r>
      <w:r w:rsidR="00553CB7">
        <w:rPr>
          <w:rStyle w:val="CodeInline"/>
        </w:rPr>
        <w:t>'T</w:t>
      </w:r>
      <w:r w:rsidR="003C524B" w:rsidRPr="008A25FB">
        <w:rPr>
          <w:rStyle w:val="CodeInline"/>
        </w:rPr>
        <w:t xml:space="preserve"> -&gt; bool) -&gt; </w:t>
      </w:r>
      <w:r w:rsidR="00C05756">
        <w:rPr>
          <w:rStyle w:val="CodeInline"/>
        </w:rPr>
        <w:t>list&lt;'T&gt;</w:t>
      </w:r>
      <w:r w:rsidR="003C524B" w:rsidRPr="008A25FB">
        <w:rPr>
          <w:rStyle w:val="CodeInline"/>
        </w:rPr>
        <w:t xml:space="preserve"> -&gt; </w:t>
      </w:r>
      <w:r w:rsidR="00C05756">
        <w:rPr>
          <w:rStyle w:val="CodeInline"/>
        </w:rPr>
        <w:t>list&lt;'T&gt;</w:t>
      </w:r>
    </w:p>
    <w:p w:rsidR="00B26B02" w:rsidRPr="008A25FB" w:rsidRDefault="00067085" w:rsidP="00B26B02">
      <w:pPr>
        <w:pStyle w:val="SpecBox"/>
        <w:rPr>
          <w:rStyle w:val="CodeInline"/>
        </w:rPr>
      </w:pPr>
      <w:r>
        <w:rPr>
          <w:rStyle w:val="CodeInline"/>
        </w:rPr>
        <w:t xml:space="preserve">  val</w:t>
      </w:r>
      <w:r w:rsidR="00B26B02" w:rsidRPr="008A25FB">
        <w:rPr>
          <w:rStyle w:val="CodeInline"/>
        </w:rPr>
        <w:t xml:space="preserve"> find: (</w:t>
      </w:r>
      <w:r w:rsidR="00B26B02">
        <w:rPr>
          <w:rStyle w:val="CodeInline"/>
        </w:rPr>
        <w:t>'T</w:t>
      </w:r>
      <w:r w:rsidR="00B26B02" w:rsidRPr="008A25FB">
        <w:rPr>
          <w:rStyle w:val="CodeInline"/>
        </w:rPr>
        <w:t xml:space="preserve"> -&gt; bool) -&gt; </w:t>
      </w:r>
      <w:r w:rsidR="00C05756">
        <w:rPr>
          <w:rStyle w:val="CodeInline"/>
        </w:rPr>
        <w:t>list&lt;'T&gt;</w:t>
      </w:r>
      <w:r w:rsidR="00B26B02" w:rsidRPr="008A25FB">
        <w:rPr>
          <w:rStyle w:val="CodeInline"/>
        </w:rPr>
        <w:t xml:space="preserve"> -&gt; </w:t>
      </w:r>
      <w:r w:rsidR="00B26B02">
        <w:rPr>
          <w:rStyle w:val="CodeInline"/>
        </w:rPr>
        <w:t>'T</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FA76ED">
        <w:rPr>
          <w:rStyle w:val="CodeInline"/>
        </w:rPr>
        <w:t>fold</w:t>
      </w:r>
      <w:r w:rsidR="003C524B" w:rsidRPr="008A25FB">
        <w:rPr>
          <w:rStyle w:val="CodeInline"/>
        </w:rPr>
        <w:t>: (</w:t>
      </w:r>
      <w:r w:rsidR="00B26B02">
        <w:rPr>
          <w:rStyle w:val="CodeInline"/>
        </w:rPr>
        <w:t>'State</w:t>
      </w:r>
      <w:r w:rsidR="003C524B" w:rsidRPr="008A25FB">
        <w:rPr>
          <w:rStyle w:val="CodeInline"/>
        </w:rPr>
        <w:t xml:space="preserve"> -&gt; </w:t>
      </w:r>
      <w:r w:rsidR="00553CB7">
        <w:rPr>
          <w:rStyle w:val="CodeInline"/>
        </w:rPr>
        <w:t>'T</w:t>
      </w:r>
      <w:r w:rsidR="003C524B" w:rsidRPr="008A25FB">
        <w:rPr>
          <w:rStyle w:val="CodeInline"/>
        </w:rPr>
        <w:t xml:space="preserve"> -&gt; </w:t>
      </w:r>
      <w:r w:rsidR="00B26B02">
        <w:rPr>
          <w:rStyle w:val="CodeInline"/>
        </w:rPr>
        <w:t>'State</w:t>
      </w:r>
      <w:r w:rsidR="003C524B" w:rsidRPr="008A25FB">
        <w:rPr>
          <w:rStyle w:val="CodeInline"/>
        </w:rPr>
        <w:t xml:space="preserve">) -&gt; </w:t>
      </w:r>
      <w:r w:rsidR="00B26B02">
        <w:rPr>
          <w:rStyle w:val="CodeInline"/>
        </w:rPr>
        <w:t>'State</w:t>
      </w:r>
      <w:r w:rsidR="003C524B" w:rsidRPr="008A25FB">
        <w:rPr>
          <w:rStyle w:val="CodeInline"/>
        </w:rPr>
        <w:t xml:space="preserve"> -&gt; </w:t>
      </w:r>
      <w:r w:rsidR="00C05756">
        <w:rPr>
          <w:rStyle w:val="CodeInline"/>
        </w:rPr>
        <w:t>list&lt;'T&gt;</w:t>
      </w:r>
      <w:r w:rsidR="003C524B" w:rsidRPr="008A25FB">
        <w:rPr>
          <w:rStyle w:val="CodeInline"/>
        </w:rPr>
        <w:t xml:space="preserve"> -&gt; </w:t>
      </w:r>
      <w:r w:rsidR="00B26B02">
        <w:rPr>
          <w:rStyle w:val="CodeInline"/>
        </w:rPr>
        <w:t>'State</w:t>
      </w:r>
    </w:p>
    <w:p w:rsidR="003C524B" w:rsidRPr="00067085" w:rsidRDefault="00067085" w:rsidP="00D25F1D">
      <w:pPr>
        <w:pStyle w:val="SpecBox"/>
        <w:rPr>
          <w:rStyle w:val="CodeInline"/>
          <w:sz w:val="20"/>
        </w:rPr>
      </w:pPr>
      <w:r>
        <w:rPr>
          <w:rStyle w:val="CodeInline"/>
        </w:rPr>
        <w:t xml:space="preserve">  val</w:t>
      </w:r>
      <w:r w:rsidR="003C524B" w:rsidRPr="008A25FB">
        <w:rPr>
          <w:rStyle w:val="CodeInline"/>
        </w:rPr>
        <w:t xml:space="preserve"> </w:t>
      </w:r>
      <w:r w:rsidR="00FA76ED">
        <w:rPr>
          <w:rStyle w:val="CodeInline"/>
        </w:rPr>
        <w:t>fold</w:t>
      </w:r>
      <w:r w:rsidR="003C524B" w:rsidRPr="008A25FB">
        <w:rPr>
          <w:rStyle w:val="CodeInline"/>
        </w:rPr>
        <w:t xml:space="preserve">2: </w:t>
      </w:r>
      <w:r w:rsidR="003C524B" w:rsidRPr="00067085">
        <w:rPr>
          <w:rStyle w:val="CodeInline"/>
        </w:rPr>
        <w:t>(</w:t>
      </w:r>
      <w:r w:rsidR="00B26B02" w:rsidRPr="00067085">
        <w:rPr>
          <w:rStyle w:val="CodeInline"/>
        </w:rPr>
        <w:t>'State</w:t>
      </w:r>
      <w:r w:rsidR="003C524B" w:rsidRPr="00067085">
        <w:rPr>
          <w:rStyle w:val="CodeInline"/>
        </w:rPr>
        <w:t xml:space="preserve"> -&gt; </w:t>
      </w:r>
      <w:r w:rsidR="00553CB7" w:rsidRPr="00067085">
        <w:rPr>
          <w:rStyle w:val="CodeInline"/>
        </w:rPr>
        <w:t>'T</w:t>
      </w:r>
      <w:r w:rsidR="00B26B02" w:rsidRPr="00067085">
        <w:rPr>
          <w:rStyle w:val="CodeInline"/>
        </w:rPr>
        <w:t>1</w:t>
      </w:r>
      <w:r w:rsidR="003C524B" w:rsidRPr="00067085">
        <w:rPr>
          <w:rStyle w:val="CodeInline"/>
        </w:rPr>
        <w:t xml:space="preserve"> -&gt; </w:t>
      </w:r>
      <w:r w:rsidR="00553CB7" w:rsidRPr="00067085">
        <w:rPr>
          <w:rStyle w:val="CodeInline"/>
        </w:rPr>
        <w:t>'</w:t>
      </w:r>
      <w:r w:rsidR="00B26B02" w:rsidRPr="00067085">
        <w:rPr>
          <w:rStyle w:val="CodeInline"/>
        </w:rPr>
        <w:t>T2</w:t>
      </w:r>
      <w:r w:rsidR="003C524B" w:rsidRPr="00067085">
        <w:rPr>
          <w:rStyle w:val="CodeInline"/>
        </w:rPr>
        <w:t xml:space="preserve"> -&gt; </w:t>
      </w:r>
      <w:r w:rsidR="00553CB7" w:rsidRPr="00067085">
        <w:rPr>
          <w:rStyle w:val="CodeInline"/>
        </w:rPr>
        <w:t>'</w:t>
      </w:r>
      <w:r>
        <w:rPr>
          <w:rStyle w:val="CodeInline"/>
        </w:rPr>
        <w:t>State</w:t>
      </w:r>
      <w:r w:rsidR="003C524B" w:rsidRPr="00067085">
        <w:rPr>
          <w:rStyle w:val="CodeInline"/>
        </w:rPr>
        <w:t xml:space="preserve">) -&gt; </w:t>
      </w:r>
      <w:r w:rsidR="00553CB7" w:rsidRPr="00067085">
        <w:rPr>
          <w:rStyle w:val="CodeInline"/>
        </w:rPr>
        <w:t>'</w:t>
      </w:r>
      <w:r w:rsidR="00B26B02" w:rsidRPr="00067085">
        <w:rPr>
          <w:rStyle w:val="CodeInline"/>
        </w:rPr>
        <w:t>State</w:t>
      </w:r>
      <w:r w:rsidR="003C524B" w:rsidRPr="00067085">
        <w:rPr>
          <w:rStyle w:val="CodeInline"/>
        </w:rPr>
        <w:t xml:space="preserve"> -&gt; </w:t>
      </w:r>
      <w:r w:rsidRPr="00067085">
        <w:rPr>
          <w:rStyle w:val="CodeInline"/>
        </w:rPr>
        <w:t>list&lt;'T1&gt;</w:t>
      </w:r>
      <w:r w:rsidR="003C524B" w:rsidRPr="00067085">
        <w:rPr>
          <w:rStyle w:val="CodeInline"/>
        </w:rPr>
        <w:t xml:space="preserve"> -&gt; </w:t>
      </w:r>
      <w:r>
        <w:rPr>
          <w:rStyle w:val="CodeInline"/>
        </w:rPr>
        <w:t>list&lt;'T2&gt;</w:t>
      </w:r>
      <w:r w:rsidR="003C524B" w:rsidRPr="00067085">
        <w:rPr>
          <w:rStyle w:val="CodeInline"/>
        </w:rPr>
        <w:t xml:space="preserve"> -&gt; </w:t>
      </w:r>
      <w:r w:rsidR="00553CB7" w:rsidRPr="00067085">
        <w:rPr>
          <w:rStyle w:val="CodeInline"/>
        </w:rPr>
        <w:t>'</w:t>
      </w:r>
      <w:r w:rsidR="00B26B02" w:rsidRPr="00067085">
        <w:rPr>
          <w:rStyle w:val="CodeInline"/>
        </w:rPr>
        <w:t>State</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3A252F">
        <w:rPr>
          <w:rStyle w:val="CodeInline"/>
        </w:rPr>
        <w:t>foldBack</w:t>
      </w:r>
      <w:r w:rsidR="003C524B" w:rsidRPr="008A25FB">
        <w:rPr>
          <w:rStyle w:val="CodeInline"/>
        </w:rPr>
        <w:t>: (</w:t>
      </w:r>
      <w:r w:rsidR="00553CB7">
        <w:rPr>
          <w:rStyle w:val="CodeInline"/>
        </w:rPr>
        <w:t>'T</w:t>
      </w:r>
      <w:r w:rsidR="003C524B" w:rsidRPr="008A25FB">
        <w:rPr>
          <w:rStyle w:val="CodeInline"/>
        </w:rPr>
        <w:t xml:space="preserve"> -&gt; </w:t>
      </w:r>
      <w:r w:rsidR="00B26B02">
        <w:rPr>
          <w:rStyle w:val="CodeInline"/>
        </w:rPr>
        <w:t>'State</w:t>
      </w:r>
      <w:r w:rsidR="003C524B" w:rsidRPr="008A25FB">
        <w:rPr>
          <w:rStyle w:val="CodeInline"/>
        </w:rPr>
        <w:t xml:space="preserve"> -&gt; </w:t>
      </w:r>
      <w:r w:rsidR="00B26B02">
        <w:rPr>
          <w:rStyle w:val="CodeInline"/>
        </w:rPr>
        <w:t>'State</w:t>
      </w:r>
      <w:r w:rsidR="003C524B" w:rsidRPr="008A25FB">
        <w:rPr>
          <w:rStyle w:val="CodeInline"/>
        </w:rPr>
        <w:t xml:space="preserve">) -&gt; </w:t>
      </w:r>
      <w:r w:rsidR="00C05756">
        <w:rPr>
          <w:rStyle w:val="CodeInline"/>
        </w:rPr>
        <w:t>list&lt;'T&gt;</w:t>
      </w:r>
      <w:r w:rsidR="003C524B" w:rsidRPr="008A25FB">
        <w:rPr>
          <w:rStyle w:val="CodeInline"/>
        </w:rPr>
        <w:t xml:space="preserve"> -&gt; </w:t>
      </w:r>
      <w:r w:rsidR="00B26B02">
        <w:rPr>
          <w:rStyle w:val="CodeInline"/>
        </w:rPr>
        <w:t>'State</w:t>
      </w:r>
      <w:r w:rsidR="003C524B" w:rsidRPr="008A25FB">
        <w:rPr>
          <w:rStyle w:val="CodeInline"/>
        </w:rPr>
        <w:t xml:space="preserve"> -&gt; </w:t>
      </w:r>
      <w:r w:rsidR="00B26B02">
        <w:rPr>
          <w:rStyle w:val="CodeInline"/>
        </w:rPr>
        <w:t>'State</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3A252F">
        <w:rPr>
          <w:rStyle w:val="CodeInline"/>
        </w:rPr>
        <w:t>foldBack</w:t>
      </w:r>
      <w:r w:rsidR="003C524B" w:rsidRPr="008A25FB">
        <w:rPr>
          <w:rStyle w:val="CodeInline"/>
        </w:rPr>
        <w:t>2: (</w:t>
      </w:r>
      <w:r w:rsidR="00553CB7">
        <w:rPr>
          <w:rStyle w:val="CodeInline"/>
        </w:rPr>
        <w:t>'T</w:t>
      </w:r>
      <w:r w:rsidR="00B26B02">
        <w:rPr>
          <w:rStyle w:val="CodeInline"/>
        </w:rPr>
        <w:t>1</w:t>
      </w:r>
      <w:r w:rsidR="003C524B" w:rsidRPr="008A25FB">
        <w:rPr>
          <w:rStyle w:val="CodeInline"/>
        </w:rPr>
        <w:t xml:space="preserve"> -&gt; </w:t>
      </w:r>
      <w:r w:rsidR="00B26B02">
        <w:rPr>
          <w:rStyle w:val="CodeInline"/>
        </w:rPr>
        <w:t>'T2</w:t>
      </w:r>
      <w:r w:rsidR="003C524B" w:rsidRPr="008A25FB">
        <w:rPr>
          <w:rStyle w:val="CodeInline"/>
        </w:rPr>
        <w:t xml:space="preserve"> -&gt; </w:t>
      </w:r>
      <w:r w:rsidR="00B26B02">
        <w:rPr>
          <w:rStyle w:val="CodeInline"/>
        </w:rPr>
        <w:t>'State</w:t>
      </w:r>
      <w:r w:rsidR="003C524B" w:rsidRPr="008A25FB">
        <w:rPr>
          <w:rStyle w:val="CodeInline"/>
        </w:rPr>
        <w:t xml:space="preserve"> -&gt; </w:t>
      </w:r>
      <w:r w:rsidR="00B26B02">
        <w:rPr>
          <w:rStyle w:val="CodeInline"/>
        </w:rPr>
        <w:t>'State</w:t>
      </w:r>
      <w:r w:rsidR="003C524B" w:rsidRPr="008A25FB">
        <w:rPr>
          <w:rStyle w:val="CodeInline"/>
        </w:rPr>
        <w:t xml:space="preserve">) -&gt; </w:t>
      </w:r>
      <w:r>
        <w:rPr>
          <w:rStyle w:val="CodeInline"/>
        </w:rPr>
        <w:t>list&lt;'T1&gt;</w:t>
      </w:r>
      <w:r w:rsidR="003C524B" w:rsidRPr="008A25FB">
        <w:rPr>
          <w:rStyle w:val="CodeInline"/>
        </w:rPr>
        <w:t xml:space="preserve"> -&gt; </w:t>
      </w:r>
      <w:r>
        <w:rPr>
          <w:rStyle w:val="CodeInline"/>
        </w:rPr>
        <w:t>list&lt;'T2&gt;</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sidR="00553CB7">
        <w:rPr>
          <w:rStyle w:val="CodeInline"/>
        </w:rPr>
        <w:t>'</w:t>
      </w:r>
      <w:r w:rsidR="00B26B02">
        <w:rPr>
          <w:rStyle w:val="CodeInline"/>
        </w:rPr>
        <w:t>State</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FA76ED">
        <w:rPr>
          <w:rStyle w:val="CodeInline"/>
        </w:rPr>
        <w:t>forall</w:t>
      </w:r>
      <w:r w:rsidR="003C524B" w:rsidRPr="008A25FB">
        <w:rPr>
          <w:rStyle w:val="CodeInline"/>
        </w:rPr>
        <w:t>: (</w:t>
      </w:r>
      <w:r w:rsidR="00553CB7">
        <w:rPr>
          <w:rStyle w:val="CodeInline"/>
        </w:rPr>
        <w:t>'T</w:t>
      </w:r>
      <w:r w:rsidR="003C524B" w:rsidRPr="008A25FB">
        <w:rPr>
          <w:rStyle w:val="CodeInline"/>
        </w:rPr>
        <w:t xml:space="preserve"> -&gt; bool) -&gt; </w:t>
      </w:r>
      <w:r w:rsidR="00C05756">
        <w:rPr>
          <w:rStyle w:val="CodeInline"/>
        </w:rPr>
        <w:t>list&lt;'T&gt;</w:t>
      </w:r>
      <w:r w:rsidR="003C524B" w:rsidRPr="008A25FB">
        <w:rPr>
          <w:rStyle w:val="CodeInline"/>
        </w:rPr>
        <w:t xml:space="preserve"> -&gt; bool</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FA76ED">
        <w:rPr>
          <w:rStyle w:val="CodeInline"/>
        </w:rPr>
        <w:t>forall</w:t>
      </w:r>
      <w:r w:rsidR="003C524B" w:rsidRPr="008A25FB">
        <w:rPr>
          <w:rStyle w:val="CodeInline"/>
        </w:rPr>
        <w:t>2: (</w:t>
      </w:r>
      <w:r w:rsidR="00553CB7">
        <w:rPr>
          <w:rStyle w:val="CodeInline"/>
        </w:rPr>
        <w:t>'T</w:t>
      </w:r>
      <w:r w:rsidR="00B26B02">
        <w:rPr>
          <w:rStyle w:val="CodeInline"/>
        </w:rPr>
        <w:t>1</w:t>
      </w:r>
      <w:r w:rsidR="003C524B" w:rsidRPr="008A25FB">
        <w:rPr>
          <w:rStyle w:val="CodeInline"/>
        </w:rPr>
        <w:t xml:space="preserve"> -&gt; </w:t>
      </w:r>
      <w:r w:rsidR="00553CB7">
        <w:rPr>
          <w:rStyle w:val="CodeInline"/>
        </w:rPr>
        <w:t>'</w:t>
      </w:r>
      <w:r w:rsidR="00B26B02">
        <w:rPr>
          <w:rStyle w:val="CodeInline"/>
        </w:rPr>
        <w:t>T2</w:t>
      </w:r>
      <w:r w:rsidR="003C524B" w:rsidRPr="008A25FB">
        <w:rPr>
          <w:rStyle w:val="CodeInline"/>
        </w:rPr>
        <w:t xml:space="preserve"> -&gt; bool) -&gt; </w:t>
      </w:r>
      <w:r>
        <w:rPr>
          <w:rStyle w:val="CodeInline"/>
        </w:rPr>
        <w:t>list&lt;'T1&gt;</w:t>
      </w:r>
      <w:r w:rsidR="003C524B" w:rsidRPr="008A25FB">
        <w:rPr>
          <w:rStyle w:val="CodeInline"/>
        </w:rPr>
        <w:t xml:space="preserve"> -&gt; </w:t>
      </w:r>
      <w:r>
        <w:rPr>
          <w:rStyle w:val="CodeInline"/>
        </w:rPr>
        <w:t>list&lt;'T2&gt;</w:t>
      </w:r>
      <w:r w:rsidR="003C524B" w:rsidRPr="008A25FB">
        <w:rPr>
          <w:rStyle w:val="CodeInline"/>
        </w:rPr>
        <w:t xml:space="preserve"> -&gt; bool</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del w:id="1873" w:author="Don Syme" w:date="2010-06-28T10:53:00Z">
        <w:r w:rsidR="003C524B" w:rsidRPr="008A25FB" w:rsidDel="00427F8B">
          <w:rPr>
            <w:rStyle w:val="CodeInline"/>
          </w:rPr>
          <w:delText>hd</w:delText>
        </w:r>
      </w:del>
      <w:ins w:id="1874" w:author="Don Syme" w:date="2010-06-28T10:53:00Z">
        <w:r w:rsidR="00427F8B">
          <w:rPr>
            <w:rStyle w:val="CodeInline"/>
          </w:rPr>
          <w:t>head</w:t>
        </w:r>
      </w:ins>
      <w:r w:rsidR="003C524B" w:rsidRPr="008A25FB">
        <w:rPr>
          <w:rStyle w:val="CodeInline"/>
        </w:rPr>
        <w:t xml:space="preserve">: </w:t>
      </w:r>
      <w:r w:rsidR="00C05756">
        <w:rPr>
          <w:rStyle w:val="CodeInline"/>
        </w:rPr>
        <w:t>list&lt;'T&gt;</w:t>
      </w:r>
      <w:r w:rsidR="003C524B" w:rsidRPr="008A25FB">
        <w:rPr>
          <w:rStyle w:val="CodeInline"/>
        </w:rPr>
        <w:t xml:space="preserve"> -&gt; </w:t>
      </w:r>
      <w:r w:rsidR="00553CB7">
        <w:rPr>
          <w:rStyle w:val="CodeInline"/>
        </w:rPr>
        <w:t>'T</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init: int -&gt; (int -&gt; </w:t>
      </w:r>
      <w:r w:rsidR="00553CB7">
        <w:rPr>
          <w:rStyle w:val="CodeInline"/>
        </w:rPr>
        <w:t>'T</w:t>
      </w:r>
      <w:r w:rsidR="003C524B" w:rsidRPr="008A25FB">
        <w:rPr>
          <w:rStyle w:val="CodeInline"/>
        </w:rPr>
        <w:t xml:space="preserve">) -&gt; </w:t>
      </w:r>
      <w:r w:rsidR="00C05756">
        <w:rPr>
          <w:rStyle w:val="CodeInline"/>
        </w:rPr>
        <w:t>list&lt;'T&gt;</w:t>
      </w:r>
    </w:p>
    <w:p w:rsidR="003C524B" w:rsidRPr="006B3E02" w:rsidRDefault="00067085" w:rsidP="00D25F1D">
      <w:pPr>
        <w:pStyle w:val="SpecBox"/>
        <w:rPr>
          <w:rStyle w:val="CodeInline"/>
        </w:rPr>
      </w:pPr>
      <w:r w:rsidRPr="006B3E02">
        <w:rPr>
          <w:rStyle w:val="CodeInline"/>
        </w:rPr>
        <w:t xml:space="preserve">  val</w:t>
      </w:r>
      <w:r w:rsidR="003C524B" w:rsidRPr="006B3E02">
        <w:rPr>
          <w:rStyle w:val="CodeInline"/>
        </w:rPr>
        <w:t xml:space="preserve"> </w:t>
      </w:r>
      <w:r w:rsidR="0030766C">
        <w:rPr>
          <w:rStyle w:val="CodeInline"/>
        </w:rPr>
        <w:t>isEmpty</w:t>
      </w:r>
      <w:r w:rsidR="003C524B" w:rsidRPr="006B3E02">
        <w:rPr>
          <w:rStyle w:val="CodeInline"/>
        </w:rPr>
        <w:t xml:space="preserve">: </w:t>
      </w:r>
      <w:r w:rsidR="00C05756" w:rsidRPr="006B3E02">
        <w:rPr>
          <w:rStyle w:val="CodeInline"/>
        </w:rPr>
        <w:t>list&lt;'T&gt;</w:t>
      </w:r>
      <w:r w:rsidR="003C524B" w:rsidRPr="006B3E02">
        <w:rPr>
          <w:rStyle w:val="CodeInline"/>
        </w:rPr>
        <w:t xml:space="preserve"> -&gt; bool</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iter: (</w:t>
      </w:r>
      <w:r w:rsidR="00553CB7">
        <w:rPr>
          <w:rStyle w:val="CodeInline"/>
        </w:rPr>
        <w:t>'T</w:t>
      </w:r>
      <w:r w:rsidR="003C524B" w:rsidRPr="008A25FB">
        <w:rPr>
          <w:rStyle w:val="CodeInline"/>
        </w:rPr>
        <w:t xml:space="preserve"> -&gt; unit) -&gt; </w:t>
      </w:r>
      <w:r w:rsidR="00C05756">
        <w:rPr>
          <w:rStyle w:val="CodeInline"/>
        </w:rPr>
        <w:t>list&lt;'T&gt;</w:t>
      </w:r>
      <w:r w:rsidR="003C524B" w:rsidRPr="008A25FB">
        <w:rPr>
          <w:rStyle w:val="CodeInline"/>
        </w:rPr>
        <w:t xml:space="preserve"> -&gt; unit</w:t>
      </w:r>
    </w:p>
    <w:p w:rsidR="003C524B" w:rsidRPr="004252EA" w:rsidRDefault="00067085" w:rsidP="00D25F1D">
      <w:pPr>
        <w:pStyle w:val="SpecBox"/>
        <w:rPr>
          <w:rStyle w:val="CodeInline"/>
          <w:lang w:val="de-DE"/>
          <w:rPrChange w:id="1875" w:author="Don Syme" w:date="2010-06-28T10:29:00Z">
            <w:rPr>
              <w:rStyle w:val="CodeInline"/>
            </w:rPr>
          </w:rPrChange>
        </w:rPr>
      </w:pPr>
      <w:r>
        <w:rPr>
          <w:rStyle w:val="CodeInline"/>
        </w:rPr>
        <w:t xml:space="preserve">  </w:t>
      </w:r>
      <w:r w:rsidRPr="004252EA">
        <w:rPr>
          <w:rStyle w:val="CodeInline"/>
          <w:lang w:val="de-DE"/>
          <w:rPrChange w:id="1876" w:author="Don Syme" w:date="2010-06-28T10:29:00Z">
            <w:rPr>
              <w:rStyle w:val="CodeInline"/>
            </w:rPr>
          </w:rPrChange>
        </w:rPr>
        <w:t>val</w:t>
      </w:r>
      <w:r w:rsidR="003C524B" w:rsidRPr="004252EA">
        <w:rPr>
          <w:rStyle w:val="CodeInline"/>
          <w:lang w:val="de-DE"/>
          <w:rPrChange w:id="1877" w:author="Don Syme" w:date="2010-06-28T10:29:00Z">
            <w:rPr>
              <w:rStyle w:val="CodeInline"/>
            </w:rPr>
          </w:rPrChange>
        </w:rPr>
        <w:t xml:space="preserve"> iter2: (</w:t>
      </w:r>
      <w:r w:rsidR="00553CB7" w:rsidRPr="004252EA">
        <w:rPr>
          <w:rStyle w:val="CodeInline"/>
          <w:lang w:val="de-DE"/>
          <w:rPrChange w:id="1878" w:author="Don Syme" w:date="2010-06-28T10:29:00Z">
            <w:rPr>
              <w:rStyle w:val="CodeInline"/>
            </w:rPr>
          </w:rPrChange>
        </w:rPr>
        <w:t>'T</w:t>
      </w:r>
      <w:r w:rsidR="00B26B02" w:rsidRPr="004252EA">
        <w:rPr>
          <w:rStyle w:val="CodeInline"/>
          <w:lang w:val="de-DE"/>
          <w:rPrChange w:id="1879" w:author="Don Syme" w:date="2010-06-28T10:29:00Z">
            <w:rPr>
              <w:rStyle w:val="CodeInline"/>
            </w:rPr>
          </w:rPrChange>
        </w:rPr>
        <w:t>1</w:t>
      </w:r>
      <w:r w:rsidR="003C524B" w:rsidRPr="004252EA">
        <w:rPr>
          <w:rStyle w:val="CodeInline"/>
          <w:lang w:val="de-DE"/>
          <w:rPrChange w:id="1880" w:author="Don Syme" w:date="2010-06-28T10:29:00Z">
            <w:rPr>
              <w:rStyle w:val="CodeInline"/>
            </w:rPr>
          </w:rPrChange>
        </w:rPr>
        <w:t xml:space="preserve"> -&gt; </w:t>
      </w:r>
      <w:r w:rsidR="00553CB7" w:rsidRPr="004252EA">
        <w:rPr>
          <w:rStyle w:val="CodeInline"/>
          <w:lang w:val="de-DE"/>
          <w:rPrChange w:id="1881" w:author="Don Syme" w:date="2010-06-28T10:29:00Z">
            <w:rPr>
              <w:rStyle w:val="CodeInline"/>
            </w:rPr>
          </w:rPrChange>
        </w:rPr>
        <w:t>'</w:t>
      </w:r>
      <w:r w:rsidR="00B26B02" w:rsidRPr="004252EA">
        <w:rPr>
          <w:rStyle w:val="CodeInline"/>
          <w:lang w:val="de-DE"/>
          <w:rPrChange w:id="1882" w:author="Don Syme" w:date="2010-06-28T10:29:00Z">
            <w:rPr>
              <w:rStyle w:val="CodeInline"/>
            </w:rPr>
          </w:rPrChange>
        </w:rPr>
        <w:t>T2</w:t>
      </w:r>
      <w:r w:rsidR="003C524B" w:rsidRPr="004252EA">
        <w:rPr>
          <w:rStyle w:val="CodeInline"/>
          <w:lang w:val="de-DE"/>
          <w:rPrChange w:id="1883" w:author="Don Syme" w:date="2010-06-28T10:29:00Z">
            <w:rPr>
              <w:rStyle w:val="CodeInline"/>
            </w:rPr>
          </w:rPrChange>
        </w:rPr>
        <w:t xml:space="preserve"> -&gt; </w:t>
      </w:r>
      <w:r w:rsidR="00F266BA">
        <w:fldChar w:fldCharType="begin"/>
      </w:r>
      <w:r w:rsidR="00F266BA" w:rsidRPr="004252EA">
        <w:rPr>
          <w:lang w:val="de-DE"/>
          <w:rPrChange w:id="1884" w:author="Don Syme" w:date="2010-06-28T10:29:00Z">
            <w:rPr/>
          </w:rPrChange>
        </w:rPr>
        <w:instrText>HYPERLINK "Microsoft.FSharp.Core.type_unit.html"</w:instrText>
      </w:r>
      <w:ins w:id="1885" w:author="Don Syme" w:date="2010-06-28T12:43:00Z"/>
      <w:r w:rsidR="00F266BA">
        <w:fldChar w:fldCharType="separate"/>
      </w:r>
      <w:r w:rsidR="003C524B" w:rsidRPr="004252EA">
        <w:rPr>
          <w:rStyle w:val="CodeInline"/>
          <w:lang w:val="de-DE"/>
          <w:rPrChange w:id="1886" w:author="Don Syme" w:date="2010-06-28T10:29:00Z">
            <w:rPr>
              <w:rStyle w:val="CodeInline"/>
            </w:rPr>
          </w:rPrChange>
        </w:rPr>
        <w:t>unit</w:t>
      </w:r>
      <w:r w:rsidR="00F266BA">
        <w:fldChar w:fldCharType="end"/>
      </w:r>
      <w:r w:rsidR="003C524B" w:rsidRPr="004252EA">
        <w:rPr>
          <w:rStyle w:val="CodeInline"/>
          <w:lang w:val="de-DE"/>
          <w:rPrChange w:id="1887" w:author="Don Syme" w:date="2010-06-28T10:29:00Z">
            <w:rPr>
              <w:rStyle w:val="CodeInline"/>
            </w:rPr>
          </w:rPrChange>
        </w:rPr>
        <w:t xml:space="preserve">) -&gt; </w:t>
      </w:r>
      <w:r w:rsidR="00553CB7" w:rsidRPr="004252EA">
        <w:rPr>
          <w:rStyle w:val="CodeInline"/>
          <w:lang w:val="de-DE"/>
          <w:rPrChange w:id="1888" w:author="Don Syme" w:date="2010-06-28T10:29:00Z">
            <w:rPr>
              <w:rStyle w:val="CodeInline"/>
            </w:rPr>
          </w:rPrChange>
        </w:rPr>
        <w:t>'T</w:t>
      </w:r>
      <w:r w:rsidR="00B26B02" w:rsidRPr="004252EA">
        <w:rPr>
          <w:rStyle w:val="CodeInline"/>
          <w:lang w:val="de-DE"/>
          <w:rPrChange w:id="1889" w:author="Don Syme" w:date="2010-06-28T10:29:00Z">
            <w:rPr>
              <w:rStyle w:val="CodeInline"/>
            </w:rPr>
          </w:rPrChange>
        </w:rPr>
        <w:t>1</w:t>
      </w:r>
      <w:r w:rsidR="003C524B" w:rsidRPr="004252EA">
        <w:rPr>
          <w:rStyle w:val="CodeInline"/>
          <w:lang w:val="de-DE"/>
          <w:rPrChange w:id="1890" w:author="Don Syme" w:date="2010-06-28T10:29:00Z">
            <w:rPr>
              <w:rStyle w:val="CodeInline"/>
            </w:rPr>
          </w:rPrChange>
        </w:rPr>
        <w:t xml:space="preserve"> list -&gt; </w:t>
      </w:r>
      <w:r w:rsidR="00553CB7" w:rsidRPr="004252EA">
        <w:rPr>
          <w:rStyle w:val="CodeInline"/>
          <w:lang w:val="de-DE"/>
          <w:rPrChange w:id="1891" w:author="Don Syme" w:date="2010-06-28T10:29:00Z">
            <w:rPr>
              <w:rStyle w:val="CodeInline"/>
            </w:rPr>
          </w:rPrChange>
        </w:rPr>
        <w:t>'</w:t>
      </w:r>
      <w:r w:rsidR="00B26B02" w:rsidRPr="004252EA">
        <w:rPr>
          <w:rStyle w:val="CodeInline"/>
          <w:lang w:val="de-DE"/>
          <w:rPrChange w:id="1892" w:author="Don Syme" w:date="2010-06-28T10:29:00Z">
            <w:rPr>
              <w:rStyle w:val="CodeInline"/>
            </w:rPr>
          </w:rPrChange>
        </w:rPr>
        <w:t>T2</w:t>
      </w:r>
      <w:r w:rsidR="003C524B" w:rsidRPr="004252EA">
        <w:rPr>
          <w:rStyle w:val="CodeInline"/>
          <w:lang w:val="de-DE"/>
          <w:rPrChange w:id="1893" w:author="Don Syme" w:date="2010-06-28T10:29:00Z">
            <w:rPr>
              <w:rStyle w:val="CodeInline"/>
            </w:rPr>
          </w:rPrChange>
        </w:rPr>
        <w:t xml:space="preserve"> list -&gt; </w:t>
      </w:r>
      <w:r w:rsidR="00F266BA">
        <w:fldChar w:fldCharType="begin"/>
      </w:r>
      <w:r w:rsidR="00F266BA" w:rsidRPr="004252EA">
        <w:rPr>
          <w:lang w:val="de-DE"/>
          <w:rPrChange w:id="1894" w:author="Don Syme" w:date="2010-06-28T10:29:00Z">
            <w:rPr/>
          </w:rPrChange>
        </w:rPr>
        <w:instrText>HYPERLINK "Microsoft.FSharp.Core.type_unit.html"</w:instrText>
      </w:r>
      <w:ins w:id="1895" w:author="Don Syme" w:date="2010-06-28T12:43:00Z"/>
      <w:r w:rsidR="00F266BA">
        <w:fldChar w:fldCharType="separate"/>
      </w:r>
      <w:r w:rsidR="003C524B" w:rsidRPr="004252EA">
        <w:rPr>
          <w:rStyle w:val="CodeInline"/>
          <w:lang w:val="de-DE"/>
          <w:rPrChange w:id="1896" w:author="Don Syme" w:date="2010-06-28T10:29:00Z">
            <w:rPr>
              <w:rStyle w:val="CodeInline"/>
            </w:rPr>
          </w:rPrChange>
        </w:rPr>
        <w:t>unit</w:t>
      </w:r>
      <w:r w:rsidR="00F266BA">
        <w:fldChar w:fldCharType="end"/>
      </w:r>
    </w:p>
    <w:p w:rsidR="003C524B" w:rsidRPr="004252EA" w:rsidRDefault="00067085" w:rsidP="00D25F1D">
      <w:pPr>
        <w:pStyle w:val="SpecBox"/>
        <w:rPr>
          <w:rStyle w:val="CodeInline"/>
          <w:lang w:val="de-DE"/>
          <w:rPrChange w:id="1897" w:author="Don Syme" w:date="2010-06-28T10:29:00Z">
            <w:rPr>
              <w:rStyle w:val="CodeInline"/>
            </w:rPr>
          </w:rPrChange>
        </w:rPr>
      </w:pPr>
      <w:r w:rsidRPr="004252EA">
        <w:rPr>
          <w:rStyle w:val="CodeInline"/>
          <w:lang w:val="de-DE"/>
          <w:rPrChange w:id="1898" w:author="Don Syme" w:date="2010-06-28T10:29:00Z">
            <w:rPr>
              <w:rStyle w:val="CodeInline"/>
            </w:rPr>
          </w:rPrChange>
        </w:rPr>
        <w:t xml:space="preserve">  val</w:t>
      </w:r>
      <w:r w:rsidR="003C524B" w:rsidRPr="004252EA">
        <w:rPr>
          <w:rStyle w:val="CodeInline"/>
          <w:lang w:val="de-DE"/>
          <w:rPrChange w:id="1899" w:author="Don Syme" w:date="2010-06-28T10:29:00Z">
            <w:rPr>
              <w:rStyle w:val="CodeInline"/>
            </w:rPr>
          </w:rPrChange>
        </w:rPr>
        <w:t xml:space="preserve"> iteri: (</w:t>
      </w:r>
      <w:r w:rsidR="00F266BA">
        <w:fldChar w:fldCharType="begin"/>
      </w:r>
      <w:r w:rsidR="00F266BA" w:rsidRPr="004252EA">
        <w:rPr>
          <w:lang w:val="de-DE"/>
          <w:rPrChange w:id="1900" w:author="Don Syme" w:date="2010-06-28T10:29:00Z">
            <w:rPr/>
          </w:rPrChange>
        </w:rPr>
        <w:instrText>HYPERLINK "Microsoft.FSharp.Core.type_int.html"</w:instrText>
      </w:r>
      <w:ins w:id="1901" w:author="Don Syme" w:date="2010-06-28T12:43:00Z"/>
      <w:r w:rsidR="00F266BA">
        <w:fldChar w:fldCharType="separate"/>
      </w:r>
      <w:r w:rsidR="003C524B" w:rsidRPr="004252EA">
        <w:rPr>
          <w:rStyle w:val="CodeInline"/>
          <w:lang w:val="de-DE"/>
          <w:rPrChange w:id="1902" w:author="Don Syme" w:date="2010-06-28T10:29:00Z">
            <w:rPr>
              <w:rStyle w:val="CodeInline"/>
            </w:rPr>
          </w:rPrChange>
        </w:rPr>
        <w:t>int</w:t>
      </w:r>
      <w:r w:rsidR="00F266BA">
        <w:fldChar w:fldCharType="end"/>
      </w:r>
      <w:r w:rsidR="003C524B" w:rsidRPr="004252EA">
        <w:rPr>
          <w:rStyle w:val="CodeInline"/>
          <w:lang w:val="de-DE"/>
          <w:rPrChange w:id="1903" w:author="Don Syme" w:date="2010-06-28T10:29:00Z">
            <w:rPr>
              <w:rStyle w:val="CodeInline"/>
            </w:rPr>
          </w:rPrChange>
        </w:rPr>
        <w:t xml:space="preserve"> -&gt; </w:t>
      </w:r>
      <w:r w:rsidR="00553CB7" w:rsidRPr="004252EA">
        <w:rPr>
          <w:rStyle w:val="CodeInline"/>
          <w:lang w:val="de-DE"/>
          <w:rPrChange w:id="1904" w:author="Don Syme" w:date="2010-06-28T10:29:00Z">
            <w:rPr>
              <w:rStyle w:val="CodeInline"/>
            </w:rPr>
          </w:rPrChange>
        </w:rPr>
        <w:t>'T</w:t>
      </w:r>
      <w:r w:rsidR="003C524B" w:rsidRPr="004252EA">
        <w:rPr>
          <w:rStyle w:val="CodeInline"/>
          <w:lang w:val="de-DE"/>
          <w:rPrChange w:id="1905" w:author="Don Syme" w:date="2010-06-28T10:29:00Z">
            <w:rPr>
              <w:rStyle w:val="CodeInline"/>
            </w:rPr>
          </w:rPrChange>
        </w:rPr>
        <w:t xml:space="preserve"> -&gt; </w:t>
      </w:r>
      <w:r w:rsidR="00F266BA">
        <w:fldChar w:fldCharType="begin"/>
      </w:r>
      <w:r w:rsidR="00F266BA" w:rsidRPr="004252EA">
        <w:rPr>
          <w:lang w:val="de-DE"/>
          <w:rPrChange w:id="1906" w:author="Don Syme" w:date="2010-06-28T10:29:00Z">
            <w:rPr/>
          </w:rPrChange>
        </w:rPr>
        <w:instrText>HYPERLINK "Microsoft.FSharp.Core.type_unit.html"</w:instrText>
      </w:r>
      <w:ins w:id="1907" w:author="Don Syme" w:date="2010-06-28T12:43:00Z"/>
      <w:r w:rsidR="00F266BA">
        <w:fldChar w:fldCharType="separate"/>
      </w:r>
      <w:r w:rsidR="003C524B" w:rsidRPr="004252EA">
        <w:rPr>
          <w:rStyle w:val="CodeInline"/>
          <w:lang w:val="de-DE"/>
          <w:rPrChange w:id="1908" w:author="Don Syme" w:date="2010-06-28T10:29:00Z">
            <w:rPr>
              <w:rStyle w:val="CodeInline"/>
            </w:rPr>
          </w:rPrChange>
        </w:rPr>
        <w:t>unit</w:t>
      </w:r>
      <w:r w:rsidR="00F266BA">
        <w:fldChar w:fldCharType="end"/>
      </w:r>
      <w:r w:rsidR="003C524B" w:rsidRPr="004252EA">
        <w:rPr>
          <w:rStyle w:val="CodeInline"/>
          <w:lang w:val="de-DE"/>
          <w:rPrChange w:id="1909" w:author="Don Syme" w:date="2010-06-28T10:29:00Z">
            <w:rPr>
              <w:rStyle w:val="CodeInline"/>
            </w:rPr>
          </w:rPrChange>
        </w:rPr>
        <w:t xml:space="preserve">) -&gt; </w:t>
      </w:r>
      <w:r w:rsidRPr="004252EA">
        <w:rPr>
          <w:rStyle w:val="CodeInline"/>
          <w:lang w:val="de-DE"/>
          <w:rPrChange w:id="1910" w:author="Don Syme" w:date="2010-06-28T10:29:00Z">
            <w:rPr>
              <w:rStyle w:val="CodeInline"/>
            </w:rPr>
          </w:rPrChange>
        </w:rPr>
        <w:t>list&lt;'T&gt;</w:t>
      </w:r>
      <w:r w:rsidR="003C524B" w:rsidRPr="004252EA">
        <w:rPr>
          <w:rStyle w:val="CodeInline"/>
          <w:lang w:val="de-DE"/>
          <w:rPrChange w:id="1911" w:author="Don Syme" w:date="2010-06-28T10:29:00Z">
            <w:rPr>
              <w:rStyle w:val="CodeInline"/>
            </w:rPr>
          </w:rPrChange>
        </w:rPr>
        <w:t xml:space="preserve"> -&gt; </w:t>
      </w:r>
      <w:r w:rsidR="00F266BA">
        <w:fldChar w:fldCharType="begin"/>
      </w:r>
      <w:r w:rsidR="00F266BA" w:rsidRPr="004252EA">
        <w:rPr>
          <w:lang w:val="de-DE"/>
          <w:rPrChange w:id="1912" w:author="Don Syme" w:date="2010-06-28T10:29:00Z">
            <w:rPr/>
          </w:rPrChange>
        </w:rPr>
        <w:instrText>HYPERLINK "Microsoft.FSharp.Core.type_unit.html"</w:instrText>
      </w:r>
      <w:ins w:id="1913" w:author="Don Syme" w:date="2010-06-28T12:43:00Z"/>
      <w:r w:rsidR="00F266BA">
        <w:fldChar w:fldCharType="separate"/>
      </w:r>
      <w:r w:rsidR="003C524B" w:rsidRPr="004252EA">
        <w:rPr>
          <w:rStyle w:val="CodeInline"/>
          <w:lang w:val="de-DE"/>
          <w:rPrChange w:id="1914" w:author="Don Syme" w:date="2010-06-28T10:29:00Z">
            <w:rPr>
              <w:rStyle w:val="CodeInline"/>
            </w:rPr>
          </w:rPrChange>
        </w:rPr>
        <w:t>unit</w:t>
      </w:r>
      <w:r w:rsidR="00F266BA">
        <w:fldChar w:fldCharType="end"/>
      </w:r>
    </w:p>
    <w:p w:rsidR="003C524B" w:rsidRPr="004252EA" w:rsidRDefault="00067085" w:rsidP="00D25F1D">
      <w:pPr>
        <w:pStyle w:val="SpecBox"/>
        <w:rPr>
          <w:rStyle w:val="CodeInline"/>
          <w:lang w:val="de-DE"/>
          <w:rPrChange w:id="1915" w:author="Don Syme" w:date="2010-06-28T10:29:00Z">
            <w:rPr>
              <w:rStyle w:val="CodeInline"/>
            </w:rPr>
          </w:rPrChange>
        </w:rPr>
      </w:pPr>
      <w:r w:rsidRPr="004252EA">
        <w:rPr>
          <w:rStyle w:val="CodeInline"/>
          <w:lang w:val="de-DE"/>
          <w:rPrChange w:id="1916" w:author="Don Syme" w:date="2010-06-28T10:29:00Z">
            <w:rPr>
              <w:rStyle w:val="CodeInline"/>
            </w:rPr>
          </w:rPrChange>
        </w:rPr>
        <w:t xml:space="preserve">  val</w:t>
      </w:r>
      <w:r w:rsidR="003C524B" w:rsidRPr="004252EA">
        <w:rPr>
          <w:rStyle w:val="CodeInline"/>
          <w:lang w:val="de-DE"/>
          <w:rPrChange w:id="1917" w:author="Don Syme" w:date="2010-06-28T10:29:00Z">
            <w:rPr>
              <w:rStyle w:val="CodeInline"/>
            </w:rPr>
          </w:rPrChange>
        </w:rPr>
        <w:t xml:space="preserve"> iteri2: (</w:t>
      </w:r>
      <w:r w:rsidR="00F266BA">
        <w:fldChar w:fldCharType="begin"/>
      </w:r>
      <w:r w:rsidR="00F266BA" w:rsidRPr="004252EA">
        <w:rPr>
          <w:lang w:val="de-DE"/>
          <w:rPrChange w:id="1918" w:author="Don Syme" w:date="2010-06-28T10:29:00Z">
            <w:rPr/>
          </w:rPrChange>
        </w:rPr>
        <w:instrText>HYPERLINK "Microsoft.FSharp.Core.type_int.html"</w:instrText>
      </w:r>
      <w:ins w:id="1919" w:author="Don Syme" w:date="2010-06-28T12:43:00Z"/>
      <w:r w:rsidR="00F266BA">
        <w:fldChar w:fldCharType="separate"/>
      </w:r>
      <w:r w:rsidR="003C524B" w:rsidRPr="004252EA">
        <w:rPr>
          <w:rStyle w:val="CodeInline"/>
          <w:lang w:val="de-DE"/>
          <w:rPrChange w:id="1920" w:author="Don Syme" w:date="2010-06-28T10:29:00Z">
            <w:rPr>
              <w:rStyle w:val="CodeInline"/>
            </w:rPr>
          </w:rPrChange>
        </w:rPr>
        <w:t>int</w:t>
      </w:r>
      <w:r w:rsidR="00F266BA">
        <w:fldChar w:fldCharType="end"/>
      </w:r>
      <w:r w:rsidR="003C524B" w:rsidRPr="004252EA">
        <w:rPr>
          <w:rStyle w:val="CodeInline"/>
          <w:lang w:val="de-DE"/>
          <w:rPrChange w:id="1921" w:author="Don Syme" w:date="2010-06-28T10:29:00Z">
            <w:rPr>
              <w:rStyle w:val="CodeInline"/>
            </w:rPr>
          </w:rPrChange>
        </w:rPr>
        <w:t xml:space="preserve"> -&gt; </w:t>
      </w:r>
      <w:r w:rsidR="00553CB7" w:rsidRPr="004252EA">
        <w:rPr>
          <w:rStyle w:val="CodeInline"/>
          <w:lang w:val="de-DE"/>
          <w:rPrChange w:id="1922" w:author="Don Syme" w:date="2010-06-28T10:29:00Z">
            <w:rPr>
              <w:rStyle w:val="CodeInline"/>
            </w:rPr>
          </w:rPrChange>
        </w:rPr>
        <w:t>'T</w:t>
      </w:r>
      <w:r w:rsidR="00B26B02" w:rsidRPr="004252EA">
        <w:rPr>
          <w:rStyle w:val="CodeInline"/>
          <w:lang w:val="de-DE"/>
          <w:rPrChange w:id="1923" w:author="Don Syme" w:date="2010-06-28T10:29:00Z">
            <w:rPr>
              <w:rStyle w:val="CodeInline"/>
            </w:rPr>
          </w:rPrChange>
        </w:rPr>
        <w:t>1</w:t>
      </w:r>
      <w:r w:rsidR="003C524B" w:rsidRPr="004252EA">
        <w:rPr>
          <w:rStyle w:val="CodeInline"/>
          <w:lang w:val="de-DE"/>
          <w:rPrChange w:id="1924" w:author="Don Syme" w:date="2010-06-28T10:29:00Z">
            <w:rPr>
              <w:rStyle w:val="CodeInline"/>
            </w:rPr>
          </w:rPrChange>
        </w:rPr>
        <w:t xml:space="preserve"> -&gt; </w:t>
      </w:r>
      <w:r w:rsidR="00553CB7" w:rsidRPr="004252EA">
        <w:rPr>
          <w:rStyle w:val="CodeInline"/>
          <w:lang w:val="de-DE"/>
          <w:rPrChange w:id="1925" w:author="Don Syme" w:date="2010-06-28T10:29:00Z">
            <w:rPr>
              <w:rStyle w:val="CodeInline"/>
            </w:rPr>
          </w:rPrChange>
        </w:rPr>
        <w:t>'</w:t>
      </w:r>
      <w:r w:rsidR="00B26B02" w:rsidRPr="004252EA">
        <w:rPr>
          <w:rStyle w:val="CodeInline"/>
          <w:lang w:val="de-DE"/>
          <w:rPrChange w:id="1926" w:author="Don Syme" w:date="2010-06-28T10:29:00Z">
            <w:rPr>
              <w:rStyle w:val="CodeInline"/>
            </w:rPr>
          </w:rPrChange>
        </w:rPr>
        <w:t>T2</w:t>
      </w:r>
      <w:r w:rsidR="003C524B" w:rsidRPr="004252EA">
        <w:rPr>
          <w:rStyle w:val="CodeInline"/>
          <w:lang w:val="de-DE"/>
          <w:rPrChange w:id="1927" w:author="Don Syme" w:date="2010-06-28T10:29:00Z">
            <w:rPr>
              <w:rStyle w:val="CodeInline"/>
            </w:rPr>
          </w:rPrChange>
        </w:rPr>
        <w:t xml:space="preserve"> -&gt; </w:t>
      </w:r>
      <w:r w:rsidR="00F266BA">
        <w:fldChar w:fldCharType="begin"/>
      </w:r>
      <w:r w:rsidR="00F266BA" w:rsidRPr="004252EA">
        <w:rPr>
          <w:lang w:val="de-DE"/>
          <w:rPrChange w:id="1928" w:author="Don Syme" w:date="2010-06-28T10:29:00Z">
            <w:rPr/>
          </w:rPrChange>
        </w:rPr>
        <w:instrText>HYPERLINK "Microsoft.FSharp.Core.type_unit.html"</w:instrText>
      </w:r>
      <w:ins w:id="1929" w:author="Don Syme" w:date="2010-06-28T12:43:00Z"/>
      <w:r w:rsidR="00F266BA">
        <w:fldChar w:fldCharType="separate"/>
      </w:r>
      <w:r w:rsidR="003C524B" w:rsidRPr="004252EA">
        <w:rPr>
          <w:rStyle w:val="CodeInline"/>
          <w:lang w:val="de-DE"/>
          <w:rPrChange w:id="1930" w:author="Don Syme" w:date="2010-06-28T10:29:00Z">
            <w:rPr>
              <w:rStyle w:val="CodeInline"/>
            </w:rPr>
          </w:rPrChange>
        </w:rPr>
        <w:t>unit</w:t>
      </w:r>
      <w:r w:rsidR="00F266BA">
        <w:fldChar w:fldCharType="end"/>
      </w:r>
      <w:r w:rsidR="003C524B" w:rsidRPr="004252EA">
        <w:rPr>
          <w:rStyle w:val="CodeInline"/>
          <w:lang w:val="de-DE"/>
          <w:rPrChange w:id="1931" w:author="Don Syme" w:date="2010-06-28T10:29:00Z">
            <w:rPr>
              <w:rStyle w:val="CodeInline"/>
            </w:rPr>
          </w:rPrChange>
        </w:rPr>
        <w:t xml:space="preserve">) -&gt; </w:t>
      </w:r>
      <w:r w:rsidR="00553CB7" w:rsidRPr="004252EA">
        <w:rPr>
          <w:rStyle w:val="CodeInline"/>
          <w:lang w:val="de-DE"/>
          <w:rPrChange w:id="1932" w:author="Don Syme" w:date="2010-06-28T10:29:00Z">
            <w:rPr>
              <w:rStyle w:val="CodeInline"/>
            </w:rPr>
          </w:rPrChange>
        </w:rPr>
        <w:t>'T</w:t>
      </w:r>
      <w:r w:rsidR="00B26B02" w:rsidRPr="004252EA">
        <w:rPr>
          <w:rStyle w:val="CodeInline"/>
          <w:lang w:val="de-DE"/>
          <w:rPrChange w:id="1933" w:author="Don Syme" w:date="2010-06-28T10:29:00Z">
            <w:rPr>
              <w:rStyle w:val="CodeInline"/>
            </w:rPr>
          </w:rPrChange>
        </w:rPr>
        <w:t>1</w:t>
      </w:r>
      <w:r w:rsidR="003C524B" w:rsidRPr="004252EA">
        <w:rPr>
          <w:rStyle w:val="CodeInline"/>
          <w:lang w:val="de-DE"/>
          <w:rPrChange w:id="1934" w:author="Don Syme" w:date="2010-06-28T10:29:00Z">
            <w:rPr>
              <w:rStyle w:val="CodeInline"/>
            </w:rPr>
          </w:rPrChange>
        </w:rPr>
        <w:t xml:space="preserve"> list -&gt; </w:t>
      </w:r>
      <w:r w:rsidR="00553CB7" w:rsidRPr="004252EA">
        <w:rPr>
          <w:rStyle w:val="CodeInline"/>
          <w:lang w:val="de-DE"/>
          <w:rPrChange w:id="1935" w:author="Don Syme" w:date="2010-06-28T10:29:00Z">
            <w:rPr>
              <w:rStyle w:val="CodeInline"/>
            </w:rPr>
          </w:rPrChange>
        </w:rPr>
        <w:t>'</w:t>
      </w:r>
      <w:r w:rsidR="00B26B02" w:rsidRPr="004252EA">
        <w:rPr>
          <w:rStyle w:val="CodeInline"/>
          <w:lang w:val="de-DE"/>
          <w:rPrChange w:id="1936" w:author="Don Syme" w:date="2010-06-28T10:29:00Z">
            <w:rPr>
              <w:rStyle w:val="CodeInline"/>
            </w:rPr>
          </w:rPrChange>
        </w:rPr>
        <w:t>T2</w:t>
      </w:r>
      <w:r w:rsidR="003C524B" w:rsidRPr="004252EA">
        <w:rPr>
          <w:rStyle w:val="CodeInline"/>
          <w:lang w:val="de-DE"/>
          <w:rPrChange w:id="1937" w:author="Don Syme" w:date="2010-06-28T10:29:00Z">
            <w:rPr>
              <w:rStyle w:val="CodeInline"/>
            </w:rPr>
          </w:rPrChange>
        </w:rPr>
        <w:t xml:space="preserve"> list -&gt; </w:t>
      </w:r>
      <w:r w:rsidR="00F266BA">
        <w:fldChar w:fldCharType="begin"/>
      </w:r>
      <w:r w:rsidR="00F266BA" w:rsidRPr="004252EA">
        <w:rPr>
          <w:lang w:val="de-DE"/>
          <w:rPrChange w:id="1938" w:author="Don Syme" w:date="2010-06-28T10:29:00Z">
            <w:rPr/>
          </w:rPrChange>
        </w:rPr>
        <w:instrText>HYPERLINK "Microsoft.FSharp.Core.type_unit.html"</w:instrText>
      </w:r>
      <w:ins w:id="1939" w:author="Don Syme" w:date="2010-06-28T12:43:00Z"/>
      <w:r w:rsidR="00F266BA">
        <w:fldChar w:fldCharType="separate"/>
      </w:r>
      <w:r w:rsidR="003C524B" w:rsidRPr="004252EA">
        <w:rPr>
          <w:rStyle w:val="CodeInline"/>
          <w:lang w:val="de-DE"/>
          <w:rPrChange w:id="1940" w:author="Don Syme" w:date="2010-06-28T10:29:00Z">
            <w:rPr>
              <w:rStyle w:val="CodeInline"/>
            </w:rPr>
          </w:rPrChange>
        </w:rPr>
        <w:t>unit</w:t>
      </w:r>
      <w:r w:rsidR="00F266BA">
        <w:fldChar w:fldCharType="end"/>
      </w:r>
    </w:p>
    <w:p w:rsidR="003C524B" w:rsidRPr="004252EA" w:rsidRDefault="00067085" w:rsidP="00D25F1D">
      <w:pPr>
        <w:pStyle w:val="SpecBox"/>
        <w:rPr>
          <w:rStyle w:val="CodeInline"/>
          <w:lang w:val="de-DE"/>
          <w:rPrChange w:id="1941" w:author="Don Syme" w:date="2010-06-28T10:29:00Z">
            <w:rPr>
              <w:rStyle w:val="CodeInline"/>
            </w:rPr>
          </w:rPrChange>
        </w:rPr>
      </w:pPr>
      <w:r w:rsidRPr="004252EA">
        <w:rPr>
          <w:rStyle w:val="CodeInline"/>
          <w:lang w:val="de-DE"/>
          <w:rPrChange w:id="1942" w:author="Don Syme" w:date="2010-06-28T10:29:00Z">
            <w:rPr>
              <w:rStyle w:val="CodeInline"/>
            </w:rPr>
          </w:rPrChange>
        </w:rPr>
        <w:t xml:space="preserve">  val</w:t>
      </w:r>
      <w:r w:rsidR="003C524B" w:rsidRPr="004252EA">
        <w:rPr>
          <w:rStyle w:val="CodeInline"/>
          <w:lang w:val="de-DE"/>
          <w:rPrChange w:id="1943" w:author="Don Syme" w:date="2010-06-28T10:29:00Z">
            <w:rPr>
              <w:rStyle w:val="CodeInline"/>
            </w:rPr>
          </w:rPrChange>
        </w:rPr>
        <w:t xml:space="preserve"> length: </w:t>
      </w:r>
      <w:r w:rsidRPr="004252EA">
        <w:rPr>
          <w:rStyle w:val="CodeInline"/>
          <w:lang w:val="de-DE"/>
          <w:rPrChange w:id="1944" w:author="Don Syme" w:date="2010-06-28T10:29:00Z">
            <w:rPr>
              <w:rStyle w:val="CodeInline"/>
            </w:rPr>
          </w:rPrChange>
        </w:rPr>
        <w:t>list&lt;'T&gt;</w:t>
      </w:r>
      <w:r w:rsidR="003C524B" w:rsidRPr="004252EA">
        <w:rPr>
          <w:rStyle w:val="CodeInline"/>
          <w:lang w:val="de-DE"/>
          <w:rPrChange w:id="1945" w:author="Don Syme" w:date="2010-06-28T10:29:00Z">
            <w:rPr>
              <w:rStyle w:val="CodeInline"/>
            </w:rPr>
          </w:rPrChange>
        </w:rPr>
        <w:t xml:space="preserve"> -&gt; </w:t>
      </w:r>
      <w:r w:rsidR="00F266BA">
        <w:fldChar w:fldCharType="begin"/>
      </w:r>
      <w:r w:rsidR="00F266BA" w:rsidRPr="004252EA">
        <w:rPr>
          <w:lang w:val="de-DE"/>
          <w:rPrChange w:id="1946" w:author="Don Syme" w:date="2010-06-28T10:29:00Z">
            <w:rPr/>
          </w:rPrChange>
        </w:rPr>
        <w:instrText>HYPERLINK "Microsoft.FSharp.Core.type_int.html"</w:instrText>
      </w:r>
      <w:ins w:id="1947" w:author="Don Syme" w:date="2010-06-28T12:43:00Z"/>
      <w:r w:rsidR="00F266BA">
        <w:fldChar w:fldCharType="separate"/>
      </w:r>
      <w:r w:rsidR="003C524B" w:rsidRPr="004252EA">
        <w:rPr>
          <w:rStyle w:val="CodeInline"/>
          <w:lang w:val="de-DE"/>
          <w:rPrChange w:id="1948" w:author="Don Syme" w:date="2010-06-28T10:29:00Z">
            <w:rPr>
              <w:rStyle w:val="CodeInline"/>
            </w:rPr>
          </w:rPrChange>
        </w:rPr>
        <w:t>int</w:t>
      </w:r>
      <w:r w:rsidR="00F266BA">
        <w:fldChar w:fldCharType="end"/>
      </w:r>
    </w:p>
    <w:p w:rsidR="003C524B" w:rsidRPr="004252EA" w:rsidRDefault="00067085" w:rsidP="00D25F1D">
      <w:pPr>
        <w:pStyle w:val="SpecBox"/>
        <w:rPr>
          <w:rStyle w:val="CodeInline"/>
          <w:lang w:val="de-DE"/>
          <w:rPrChange w:id="1949" w:author="Don Syme" w:date="2010-06-28T10:29:00Z">
            <w:rPr>
              <w:rStyle w:val="CodeInline"/>
            </w:rPr>
          </w:rPrChange>
        </w:rPr>
      </w:pPr>
      <w:r w:rsidRPr="004252EA">
        <w:rPr>
          <w:rStyle w:val="CodeInline"/>
          <w:lang w:val="de-DE"/>
          <w:rPrChange w:id="1950" w:author="Don Syme" w:date="2010-06-28T10:29:00Z">
            <w:rPr>
              <w:rStyle w:val="CodeInline"/>
            </w:rPr>
          </w:rPrChange>
        </w:rPr>
        <w:t xml:space="preserve">  val</w:t>
      </w:r>
      <w:r w:rsidR="003C524B" w:rsidRPr="004252EA">
        <w:rPr>
          <w:rStyle w:val="CodeInline"/>
          <w:lang w:val="de-DE"/>
          <w:rPrChange w:id="1951" w:author="Don Syme" w:date="2010-06-28T10:29:00Z">
            <w:rPr>
              <w:rStyle w:val="CodeInline"/>
            </w:rPr>
          </w:rPrChange>
        </w:rPr>
        <w:t xml:space="preserve"> map: (</w:t>
      </w:r>
      <w:r w:rsidR="00553CB7" w:rsidRPr="004252EA">
        <w:rPr>
          <w:rStyle w:val="CodeInline"/>
          <w:lang w:val="de-DE"/>
          <w:rPrChange w:id="1952" w:author="Don Syme" w:date="2010-06-28T10:29:00Z">
            <w:rPr>
              <w:rStyle w:val="CodeInline"/>
            </w:rPr>
          </w:rPrChange>
        </w:rPr>
        <w:t>'T</w:t>
      </w:r>
      <w:r w:rsidR="003C524B" w:rsidRPr="004252EA">
        <w:rPr>
          <w:rStyle w:val="CodeInline"/>
          <w:lang w:val="de-DE"/>
          <w:rPrChange w:id="1953" w:author="Don Syme" w:date="2010-06-28T10:29:00Z">
            <w:rPr>
              <w:rStyle w:val="CodeInline"/>
            </w:rPr>
          </w:rPrChange>
        </w:rPr>
        <w:t xml:space="preserve"> -&gt; </w:t>
      </w:r>
      <w:r w:rsidR="00553CB7" w:rsidRPr="004252EA">
        <w:rPr>
          <w:rStyle w:val="CodeInline"/>
          <w:lang w:val="de-DE"/>
          <w:rPrChange w:id="1954" w:author="Don Syme" w:date="2010-06-28T10:29:00Z">
            <w:rPr>
              <w:rStyle w:val="CodeInline"/>
            </w:rPr>
          </w:rPrChange>
        </w:rPr>
        <w:t>'U</w:t>
      </w:r>
      <w:r w:rsidR="003C524B" w:rsidRPr="004252EA">
        <w:rPr>
          <w:rStyle w:val="CodeInline"/>
          <w:lang w:val="de-DE"/>
          <w:rPrChange w:id="1955" w:author="Don Syme" w:date="2010-06-28T10:29:00Z">
            <w:rPr>
              <w:rStyle w:val="CodeInline"/>
            </w:rPr>
          </w:rPrChange>
        </w:rPr>
        <w:t xml:space="preserve">) -&gt; </w:t>
      </w:r>
      <w:r w:rsidRPr="004252EA">
        <w:rPr>
          <w:rStyle w:val="CodeInline"/>
          <w:lang w:val="de-DE"/>
          <w:rPrChange w:id="1956" w:author="Don Syme" w:date="2010-06-28T10:29:00Z">
            <w:rPr>
              <w:rStyle w:val="CodeInline"/>
            </w:rPr>
          </w:rPrChange>
        </w:rPr>
        <w:t>list&lt;'T&gt;</w:t>
      </w:r>
      <w:r w:rsidR="003C524B" w:rsidRPr="004252EA">
        <w:rPr>
          <w:rStyle w:val="CodeInline"/>
          <w:lang w:val="de-DE"/>
          <w:rPrChange w:id="1957" w:author="Don Syme" w:date="2010-06-28T10:29:00Z">
            <w:rPr>
              <w:rStyle w:val="CodeInline"/>
            </w:rPr>
          </w:rPrChange>
        </w:rPr>
        <w:t xml:space="preserve"> -&gt; </w:t>
      </w:r>
      <w:r w:rsidRPr="004252EA">
        <w:rPr>
          <w:rStyle w:val="CodeInline"/>
          <w:lang w:val="de-DE"/>
          <w:rPrChange w:id="1958" w:author="Don Syme" w:date="2010-06-28T10:29:00Z">
            <w:rPr>
              <w:rStyle w:val="CodeInline"/>
            </w:rPr>
          </w:rPrChange>
        </w:rPr>
        <w:t>list&lt;'U&gt;</w:t>
      </w:r>
    </w:p>
    <w:p w:rsidR="003C524B" w:rsidRPr="004252EA" w:rsidRDefault="00067085" w:rsidP="00D25F1D">
      <w:pPr>
        <w:pStyle w:val="SpecBox"/>
        <w:rPr>
          <w:rStyle w:val="CodeInline"/>
          <w:lang w:val="de-DE"/>
          <w:rPrChange w:id="1959" w:author="Don Syme" w:date="2010-06-28T10:29:00Z">
            <w:rPr>
              <w:rStyle w:val="CodeInline"/>
            </w:rPr>
          </w:rPrChange>
        </w:rPr>
      </w:pPr>
      <w:r w:rsidRPr="004252EA">
        <w:rPr>
          <w:rStyle w:val="CodeInline"/>
          <w:lang w:val="de-DE"/>
          <w:rPrChange w:id="1960" w:author="Don Syme" w:date="2010-06-28T10:29:00Z">
            <w:rPr>
              <w:rStyle w:val="CodeInline"/>
            </w:rPr>
          </w:rPrChange>
        </w:rPr>
        <w:t xml:space="preserve">  val</w:t>
      </w:r>
      <w:r w:rsidR="003C524B" w:rsidRPr="004252EA">
        <w:rPr>
          <w:rStyle w:val="CodeInline"/>
          <w:lang w:val="de-DE"/>
          <w:rPrChange w:id="1961" w:author="Don Syme" w:date="2010-06-28T10:29:00Z">
            <w:rPr>
              <w:rStyle w:val="CodeInline"/>
            </w:rPr>
          </w:rPrChange>
        </w:rPr>
        <w:t xml:space="preserve"> map2: (</w:t>
      </w:r>
      <w:r w:rsidR="00553CB7" w:rsidRPr="004252EA">
        <w:rPr>
          <w:rStyle w:val="CodeInline"/>
          <w:lang w:val="de-DE"/>
          <w:rPrChange w:id="1962" w:author="Don Syme" w:date="2010-06-28T10:29:00Z">
            <w:rPr>
              <w:rStyle w:val="CodeInline"/>
            </w:rPr>
          </w:rPrChange>
        </w:rPr>
        <w:t>'T</w:t>
      </w:r>
      <w:r w:rsidR="00B26B02" w:rsidRPr="004252EA">
        <w:rPr>
          <w:rStyle w:val="CodeInline"/>
          <w:lang w:val="de-DE"/>
          <w:rPrChange w:id="1963" w:author="Don Syme" w:date="2010-06-28T10:29:00Z">
            <w:rPr>
              <w:rStyle w:val="CodeInline"/>
            </w:rPr>
          </w:rPrChange>
        </w:rPr>
        <w:t>1</w:t>
      </w:r>
      <w:r w:rsidR="003C524B" w:rsidRPr="004252EA">
        <w:rPr>
          <w:rStyle w:val="CodeInline"/>
          <w:lang w:val="de-DE"/>
          <w:rPrChange w:id="1964" w:author="Don Syme" w:date="2010-06-28T10:29:00Z">
            <w:rPr>
              <w:rStyle w:val="CodeInline"/>
            </w:rPr>
          </w:rPrChange>
        </w:rPr>
        <w:t xml:space="preserve"> -&gt; </w:t>
      </w:r>
      <w:r w:rsidR="00553CB7" w:rsidRPr="004252EA">
        <w:rPr>
          <w:rStyle w:val="CodeInline"/>
          <w:lang w:val="de-DE"/>
          <w:rPrChange w:id="1965" w:author="Don Syme" w:date="2010-06-28T10:29:00Z">
            <w:rPr>
              <w:rStyle w:val="CodeInline"/>
            </w:rPr>
          </w:rPrChange>
        </w:rPr>
        <w:t>'</w:t>
      </w:r>
      <w:r w:rsidR="00B26B02" w:rsidRPr="004252EA">
        <w:rPr>
          <w:rStyle w:val="CodeInline"/>
          <w:lang w:val="de-DE"/>
          <w:rPrChange w:id="1966" w:author="Don Syme" w:date="2010-06-28T10:29:00Z">
            <w:rPr>
              <w:rStyle w:val="CodeInline"/>
            </w:rPr>
          </w:rPrChange>
        </w:rPr>
        <w:t>T2</w:t>
      </w:r>
      <w:r w:rsidR="003C524B" w:rsidRPr="004252EA">
        <w:rPr>
          <w:rStyle w:val="CodeInline"/>
          <w:lang w:val="de-DE"/>
          <w:rPrChange w:id="1967" w:author="Don Syme" w:date="2010-06-28T10:29:00Z">
            <w:rPr>
              <w:rStyle w:val="CodeInline"/>
            </w:rPr>
          </w:rPrChange>
        </w:rPr>
        <w:t xml:space="preserve"> -&gt; </w:t>
      </w:r>
      <w:r w:rsidR="00553CB7" w:rsidRPr="004252EA">
        <w:rPr>
          <w:rStyle w:val="CodeInline"/>
          <w:lang w:val="de-DE"/>
          <w:rPrChange w:id="1968" w:author="Don Syme" w:date="2010-06-28T10:29:00Z">
            <w:rPr>
              <w:rStyle w:val="CodeInline"/>
            </w:rPr>
          </w:rPrChange>
        </w:rPr>
        <w:t>'</w:t>
      </w:r>
      <w:r w:rsidR="00B26B02" w:rsidRPr="004252EA">
        <w:rPr>
          <w:rStyle w:val="CodeInline"/>
          <w:lang w:val="de-DE"/>
          <w:rPrChange w:id="1969" w:author="Don Syme" w:date="2010-06-28T10:29:00Z">
            <w:rPr>
              <w:rStyle w:val="CodeInline"/>
            </w:rPr>
          </w:rPrChange>
        </w:rPr>
        <w:t>U</w:t>
      </w:r>
      <w:r w:rsidR="003C524B" w:rsidRPr="004252EA">
        <w:rPr>
          <w:rStyle w:val="CodeInline"/>
          <w:lang w:val="de-DE"/>
          <w:rPrChange w:id="1970" w:author="Don Syme" w:date="2010-06-28T10:29:00Z">
            <w:rPr>
              <w:rStyle w:val="CodeInline"/>
            </w:rPr>
          </w:rPrChange>
        </w:rPr>
        <w:t xml:space="preserve">) -&gt; </w:t>
      </w:r>
      <w:r w:rsidR="00553CB7" w:rsidRPr="004252EA">
        <w:rPr>
          <w:rStyle w:val="CodeInline"/>
          <w:lang w:val="de-DE"/>
          <w:rPrChange w:id="1971" w:author="Don Syme" w:date="2010-06-28T10:29:00Z">
            <w:rPr>
              <w:rStyle w:val="CodeInline"/>
            </w:rPr>
          </w:rPrChange>
        </w:rPr>
        <w:t>'T</w:t>
      </w:r>
      <w:r w:rsidR="00B26B02" w:rsidRPr="004252EA">
        <w:rPr>
          <w:rStyle w:val="CodeInline"/>
          <w:lang w:val="de-DE"/>
          <w:rPrChange w:id="1972" w:author="Don Syme" w:date="2010-06-28T10:29:00Z">
            <w:rPr>
              <w:rStyle w:val="CodeInline"/>
            </w:rPr>
          </w:rPrChange>
        </w:rPr>
        <w:t>1</w:t>
      </w:r>
      <w:r w:rsidR="003C524B" w:rsidRPr="004252EA">
        <w:rPr>
          <w:rStyle w:val="CodeInline"/>
          <w:lang w:val="de-DE"/>
          <w:rPrChange w:id="1973" w:author="Don Syme" w:date="2010-06-28T10:29:00Z">
            <w:rPr>
              <w:rStyle w:val="CodeInline"/>
            </w:rPr>
          </w:rPrChange>
        </w:rPr>
        <w:t xml:space="preserve"> list -&gt; </w:t>
      </w:r>
      <w:r w:rsidR="00553CB7" w:rsidRPr="004252EA">
        <w:rPr>
          <w:rStyle w:val="CodeInline"/>
          <w:lang w:val="de-DE"/>
          <w:rPrChange w:id="1974" w:author="Don Syme" w:date="2010-06-28T10:29:00Z">
            <w:rPr>
              <w:rStyle w:val="CodeInline"/>
            </w:rPr>
          </w:rPrChange>
        </w:rPr>
        <w:t>'</w:t>
      </w:r>
      <w:r w:rsidR="00B26B02" w:rsidRPr="004252EA">
        <w:rPr>
          <w:rStyle w:val="CodeInline"/>
          <w:lang w:val="de-DE"/>
          <w:rPrChange w:id="1975" w:author="Don Syme" w:date="2010-06-28T10:29:00Z">
            <w:rPr>
              <w:rStyle w:val="CodeInline"/>
            </w:rPr>
          </w:rPrChange>
        </w:rPr>
        <w:t>T2</w:t>
      </w:r>
      <w:r w:rsidR="003C524B" w:rsidRPr="004252EA">
        <w:rPr>
          <w:rStyle w:val="CodeInline"/>
          <w:lang w:val="de-DE"/>
          <w:rPrChange w:id="1976" w:author="Don Syme" w:date="2010-06-28T10:29:00Z">
            <w:rPr>
              <w:rStyle w:val="CodeInline"/>
            </w:rPr>
          </w:rPrChange>
        </w:rPr>
        <w:t xml:space="preserve"> list -&gt; </w:t>
      </w:r>
      <w:r w:rsidRPr="004252EA">
        <w:rPr>
          <w:rStyle w:val="CodeInline"/>
          <w:lang w:val="de-DE"/>
          <w:rPrChange w:id="1977" w:author="Don Syme" w:date="2010-06-28T10:29:00Z">
            <w:rPr>
              <w:rStyle w:val="CodeInline"/>
            </w:rPr>
          </w:rPrChange>
        </w:rPr>
        <w:t>list&lt;'U&gt;</w:t>
      </w:r>
    </w:p>
    <w:p w:rsidR="003C524B" w:rsidRPr="004252EA" w:rsidRDefault="00067085" w:rsidP="00D25F1D">
      <w:pPr>
        <w:pStyle w:val="SpecBox"/>
        <w:rPr>
          <w:rStyle w:val="CodeInline"/>
          <w:lang w:val="de-DE"/>
          <w:rPrChange w:id="1978" w:author="Don Syme" w:date="2010-06-28T10:29:00Z">
            <w:rPr>
              <w:rStyle w:val="CodeInline"/>
            </w:rPr>
          </w:rPrChange>
        </w:rPr>
      </w:pPr>
      <w:r w:rsidRPr="004252EA">
        <w:rPr>
          <w:rStyle w:val="CodeInline"/>
          <w:lang w:val="de-DE"/>
          <w:rPrChange w:id="1979" w:author="Don Syme" w:date="2010-06-28T10:29:00Z">
            <w:rPr>
              <w:rStyle w:val="CodeInline"/>
            </w:rPr>
          </w:rPrChange>
        </w:rPr>
        <w:t xml:space="preserve">  val</w:t>
      </w:r>
      <w:r w:rsidR="003C524B" w:rsidRPr="004252EA">
        <w:rPr>
          <w:rStyle w:val="CodeInline"/>
          <w:lang w:val="de-DE"/>
          <w:rPrChange w:id="1980" w:author="Don Syme" w:date="2010-06-28T10:29:00Z">
            <w:rPr>
              <w:rStyle w:val="CodeInline"/>
            </w:rPr>
          </w:rPrChange>
        </w:rPr>
        <w:t xml:space="preserve"> map3: (</w:t>
      </w:r>
      <w:r w:rsidR="00553CB7" w:rsidRPr="004252EA">
        <w:rPr>
          <w:rStyle w:val="CodeInline"/>
          <w:lang w:val="de-DE"/>
          <w:rPrChange w:id="1981" w:author="Don Syme" w:date="2010-06-28T10:29:00Z">
            <w:rPr>
              <w:rStyle w:val="CodeInline"/>
            </w:rPr>
          </w:rPrChange>
        </w:rPr>
        <w:t>'T</w:t>
      </w:r>
      <w:r w:rsidR="00B26B02" w:rsidRPr="004252EA">
        <w:rPr>
          <w:rStyle w:val="CodeInline"/>
          <w:lang w:val="de-DE"/>
          <w:rPrChange w:id="1982" w:author="Don Syme" w:date="2010-06-28T10:29:00Z">
            <w:rPr>
              <w:rStyle w:val="CodeInline"/>
            </w:rPr>
          </w:rPrChange>
        </w:rPr>
        <w:t>1</w:t>
      </w:r>
      <w:r w:rsidR="003C524B" w:rsidRPr="004252EA">
        <w:rPr>
          <w:rStyle w:val="CodeInline"/>
          <w:lang w:val="de-DE"/>
          <w:rPrChange w:id="1983" w:author="Don Syme" w:date="2010-06-28T10:29:00Z">
            <w:rPr>
              <w:rStyle w:val="CodeInline"/>
            </w:rPr>
          </w:rPrChange>
        </w:rPr>
        <w:t xml:space="preserve"> -&gt; </w:t>
      </w:r>
      <w:r w:rsidR="00553CB7" w:rsidRPr="004252EA">
        <w:rPr>
          <w:rStyle w:val="CodeInline"/>
          <w:lang w:val="de-DE"/>
          <w:rPrChange w:id="1984" w:author="Don Syme" w:date="2010-06-28T10:29:00Z">
            <w:rPr>
              <w:rStyle w:val="CodeInline"/>
            </w:rPr>
          </w:rPrChange>
        </w:rPr>
        <w:t>'</w:t>
      </w:r>
      <w:r w:rsidR="00B26B02" w:rsidRPr="004252EA">
        <w:rPr>
          <w:rStyle w:val="CodeInline"/>
          <w:lang w:val="de-DE"/>
          <w:rPrChange w:id="1985" w:author="Don Syme" w:date="2010-06-28T10:29:00Z">
            <w:rPr>
              <w:rStyle w:val="CodeInline"/>
            </w:rPr>
          </w:rPrChange>
        </w:rPr>
        <w:t>T2</w:t>
      </w:r>
      <w:r w:rsidR="003C524B" w:rsidRPr="004252EA">
        <w:rPr>
          <w:rStyle w:val="CodeInline"/>
          <w:lang w:val="de-DE"/>
          <w:rPrChange w:id="1986" w:author="Don Syme" w:date="2010-06-28T10:29:00Z">
            <w:rPr>
              <w:rStyle w:val="CodeInline"/>
            </w:rPr>
          </w:rPrChange>
        </w:rPr>
        <w:t xml:space="preserve"> -&gt; </w:t>
      </w:r>
      <w:r w:rsidR="00553CB7" w:rsidRPr="004252EA">
        <w:rPr>
          <w:rStyle w:val="CodeInline"/>
          <w:lang w:val="de-DE"/>
          <w:rPrChange w:id="1987" w:author="Don Syme" w:date="2010-06-28T10:29:00Z">
            <w:rPr>
              <w:rStyle w:val="CodeInline"/>
            </w:rPr>
          </w:rPrChange>
        </w:rPr>
        <w:t>'</w:t>
      </w:r>
      <w:r w:rsidR="00B26B02" w:rsidRPr="004252EA">
        <w:rPr>
          <w:rStyle w:val="CodeInline"/>
          <w:lang w:val="de-DE"/>
          <w:rPrChange w:id="1988" w:author="Don Syme" w:date="2010-06-28T10:29:00Z">
            <w:rPr>
              <w:rStyle w:val="CodeInline"/>
            </w:rPr>
          </w:rPrChange>
        </w:rPr>
        <w:t>T3</w:t>
      </w:r>
      <w:r w:rsidR="003C524B" w:rsidRPr="004252EA">
        <w:rPr>
          <w:rStyle w:val="CodeInline"/>
          <w:lang w:val="de-DE"/>
          <w:rPrChange w:id="1989" w:author="Don Syme" w:date="2010-06-28T10:29:00Z">
            <w:rPr>
              <w:rStyle w:val="CodeInline"/>
            </w:rPr>
          </w:rPrChange>
        </w:rPr>
        <w:t xml:space="preserve"> -&gt; '</w:t>
      </w:r>
      <w:r w:rsidR="00B26B02" w:rsidRPr="004252EA">
        <w:rPr>
          <w:rStyle w:val="CodeInline"/>
          <w:lang w:val="de-DE"/>
          <w:rPrChange w:id="1990" w:author="Don Syme" w:date="2010-06-28T10:29:00Z">
            <w:rPr>
              <w:rStyle w:val="CodeInline"/>
            </w:rPr>
          </w:rPrChange>
        </w:rPr>
        <w:t>U</w:t>
      </w:r>
      <w:r w:rsidR="003C524B" w:rsidRPr="004252EA">
        <w:rPr>
          <w:rStyle w:val="CodeInline"/>
          <w:lang w:val="de-DE"/>
          <w:rPrChange w:id="1991" w:author="Don Syme" w:date="2010-06-28T10:29:00Z">
            <w:rPr>
              <w:rStyle w:val="CodeInline"/>
            </w:rPr>
          </w:rPrChange>
        </w:rPr>
        <w:t xml:space="preserve">) -&gt; </w:t>
      </w:r>
      <w:r w:rsidR="00553CB7" w:rsidRPr="004252EA">
        <w:rPr>
          <w:rStyle w:val="CodeInline"/>
          <w:lang w:val="de-DE"/>
          <w:rPrChange w:id="1992" w:author="Don Syme" w:date="2010-06-28T10:29:00Z">
            <w:rPr>
              <w:rStyle w:val="CodeInline"/>
            </w:rPr>
          </w:rPrChange>
        </w:rPr>
        <w:t>'T</w:t>
      </w:r>
      <w:r w:rsidR="00B26B02" w:rsidRPr="004252EA">
        <w:rPr>
          <w:rStyle w:val="CodeInline"/>
          <w:lang w:val="de-DE"/>
          <w:rPrChange w:id="1993" w:author="Don Syme" w:date="2010-06-28T10:29:00Z">
            <w:rPr>
              <w:rStyle w:val="CodeInline"/>
            </w:rPr>
          </w:rPrChange>
        </w:rPr>
        <w:t>1</w:t>
      </w:r>
      <w:r w:rsidR="003C524B" w:rsidRPr="004252EA">
        <w:rPr>
          <w:rStyle w:val="CodeInline"/>
          <w:lang w:val="de-DE"/>
          <w:rPrChange w:id="1994" w:author="Don Syme" w:date="2010-06-28T10:29:00Z">
            <w:rPr>
              <w:rStyle w:val="CodeInline"/>
            </w:rPr>
          </w:rPrChange>
        </w:rPr>
        <w:t xml:space="preserve"> list -&gt; </w:t>
      </w:r>
      <w:r w:rsidR="00553CB7" w:rsidRPr="004252EA">
        <w:rPr>
          <w:rStyle w:val="CodeInline"/>
          <w:lang w:val="de-DE"/>
          <w:rPrChange w:id="1995" w:author="Don Syme" w:date="2010-06-28T10:29:00Z">
            <w:rPr>
              <w:rStyle w:val="CodeInline"/>
            </w:rPr>
          </w:rPrChange>
        </w:rPr>
        <w:t>'</w:t>
      </w:r>
      <w:r w:rsidR="00B26B02" w:rsidRPr="004252EA">
        <w:rPr>
          <w:rStyle w:val="CodeInline"/>
          <w:lang w:val="de-DE"/>
          <w:rPrChange w:id="1996" w:author="Don Syme" w:date="2010-06-28T10:29:00Z">
            <w:rPr>
              <w:rStyle w:val="CodeInline"/>
            </w:rPr>
          </w:rPrChange>
        </w:rPr>
        <w:t>T2</w:t>
      </w:r>
      <w:r w:rsidR="003C524B" w:rsidRPr="004252EA">
        <w:rPr>
          <w:rStyle w:val="CodeInline"/>
          <w:lang w:val="de-DE"/>
          <w:rPrChange w:id="1997" w:author="Don Syme" w:date="2010-06-28T10:29:00Z">
            <w:rPr>
              <w:rStyle w:val="CodeInline"/>
            </w:rPr>
          </w:rPrChange>
        </w:rPr>
        <w:t xml:space="preserve"> list -&gt; </w:t>
      </w:r>
      <w:r w:rsidR="00553CB7" w:rsidRPr="004252EA">
        <w:rPr>
          <w:rStyle w:val="CodeInline"/>
          <w:lang w:val="de-DE"/>
          <w:rPrChange w:id="1998" w:author="Don Syme" w:date="2010-06-28T10:29:00Z">
            <w:rPr>
              <w:rStyle w:val="CodeInline"/>
            </w:rPr>
          </w:rPrChange>
        </w:rPr>
        <w:t>'</w:t>
      </w:r>
      <w:r w:rsidR="00B26B02" w:rsidRPr="004252EA">
        <w:rPr>
          <w:rStyle w:val="CodeInline"/>
          <w:lang w:val="de-DE"/>
          <w:rPrChange w:id="1999" w:author="Don Syme" w:date="2010-06-28T10:29:00Z">
            <w:rPr>
              <w:rStyle w:val="CodeInline"/>
            </w:rPr>
          </w:rPrChange>
        </w:rPr>
        <w:t>T3</w:t>
      </w:r>
      <w:r w:rsidR="003C524B" w:rsidRPr="004252EA">
        <w:rPr>
          <w:rStyle w:val="CodeInline"/>
          <w:lang w:val="de-DE"/>
          <w:rPrChange w:id="2000" w:author="Don Syme" w:date="2010-06-28T10:29:00Z">
            <w:rPr>
              <w:rStyle w:val="CodeInline"/>
            </w:rPr>
          </w:rPrChange>
        </w:rPr>
        <w:t xml:space="preserve"> list -&gt; </w:t>
      </w:r>
      <w:r w:rsidRPr="004252EA">
        <w:rPr>
          <w:rStyle w:val="CodeInline"/>
          <w:lang w:val="de-DE"/>
          <w:rPrChange w:id="2001" w:author="Don Syme" w:date="2010-06-28T10:29:00Z">
            <w:rPr>
              <w:rStyle w:val="CodeInline"/>
            </w:rPr>
          </w:rPrChange>
        </w:rPr>
        <w:t>list&lt;'U&gt;</w:t>
      </w:r>
    </w:p>
    <w:p w:rsidR="003C524B" w:rsidRPr="004252EA" w:rsidRDefault="00067085" w:rsidP="00D25F1D">
      <w:pPr>
        <w:pStyle w:val="SpecBox"/>
        <w:rPr>
          <w:rStyle w:val="CodeInline"/>
          <w:lang w:val="de-DE"/>
          <w:rPrChange w:id="2002" w:author="Don Syme" w:date="2010-06-28T10:29:00Z">
            <w:rPr>
              <w:rStyle w:val="CodeInline"/>
            </w:rPr>
          </w:rPrChange>
        </w:rPr>
      </w:pPr>
      <w:r w:rsidRPr="004252EA">
        <w:rPr>
          <w:rStyle w:val="CodeInline"/>
          <w:lang w:val="de-DE"/>
          <w:rPrChange w:id="2003" w:author="Don Syme" w:date="2010-06-28T10:29:00Z">
            <w:rPr>
              <w:rStyle w:val="CodeInline"/>
            </w:rPr>
          </w:rPrChange>
        </w:rPr>
        <w:t xml:space="preserve">  val</w:t>
      </w:r>
      <w:r w:rsidR="003C524B" w:rsidRPr="004252EA">
        <w:rPr>
          <w:rStyle w:val="CodeInline"/>
          <w:lang w:val="de-DE"/>
          <w:rPrChange w:id="2004" w:author="Don Syme" w:date="2010-06-28T10:29:00Z">
            <w:rPr>
              <w:rStyle w:val="CodeInline"/>
            </w:rPr>
          </w:rPrChange>
        </w:rPr>
        <w:t xml:space="preserve"> mapi: (</w:t>
      </w:r>
      <w:r w:rsidR="00F266BA">
        <w:fldChar w:fldCharType="begin"/>
      </w:r>
      <w:r w:rsidR="00F266BA" w:rsidRPr="004252EA">
        <w:rPr>
          <w:lang w:val="de-DE"/>
          <w:rPrChange w:id="2005" w:author="Don Syme" w:date="2010-06-28T10:29:00Z">
            <w:rPr/>
          </w:rPrChange>
        </w:rPr>
        <w:instrText>HYPERLINK "Microsoft.FSharp.Core.type_int.html"</w:instrText>
      </w:r>
      <w:ins w:id="2006" w:author="Don Syme" w:date="2010-06-28T12:43:00Z"/>
      <w:r w:rsidR="00F266BA">
        <w:fldChar w:fldCharType="separate"/>
      </w:r>
      <w:r w:rsidR="003C524B" w:rsidRPr="004252EA">
        <w:rPr>
          <w:rStyle w:val="CodeInline"/>
          <w:lang w:val="de-DE"/>
          <w:rPrChange w:id="2007" w:author="Don Syme" w:date="2010-06-28T10:29:00Z">
            <w:rPr>
              <w:rStyle w:val="CodeInline"/>
            </w:rPr>
          </w:rPrChange>
        </w:rPr>
        <w:t>int</w:t>
      </w:r>
      <w:r w:rsidR="00F266BA">
        <w:fldChar w:fldCharType="end"/>
      </w:r>
      <w:r w:rsidR="003C524B" w:rsidRPr="004252EA">
        <w:rPr>
          <w:rStyle w:val="CodeInline"/>
          <w:lang w:val="de-DE"/>
          <w:rPrChange w:id="2008" w:author="Don Syme" w:date="2010-06-28T10:29:00Z">
            <w:rPr>
              <w:rStyle w:val="CodeInline"/>
            </w:rPr>
          </w:rPrChange>
        </w:rPr>
        <w:t xml:space="preserve"> -&gt; </w:t>
      </w:r>
      <w:r w:rsidR="00553CB7" w:rsidRPr="004252EA">
        <w:rPr>
          <w:rStyle w:val="CodeInline"/>
          <w:lang w:val="de-DE"/>
          <w:rPrChange w:id="2009" w:author="Don Syme" w:date="2010-06-28T10:29:00Z">
            <w:rPr>
              <w:rStyle w:val="CodeInline"/>
            </w:rPr>
          </w:rPrChange>
        </w:rPr>
        <w:t>'T</w:t>
      </w:r>
      <w:r w:rsidR="003C524B" w:rsidRPr="004252EA">
        <w:rPr>
          <w:rStyle w:val="CodeInline"/>
          <w:lang w:val="de-DE"/>
          <w:rPrChange w:id="2010" w:author="Don Syme" w:date="2010-06-28T10:29:00Z">
            <w:rPr>
              <w:rStyle w:val="CodeInline"/>
            </w:rPr>
          </w:rPrChange>
        </w:rPr>
        <w:t xml:space="preserve"> -&gt; </w:t>
      </w:r>
      <w:r w:rsidR="00553CB7" w:rsidRPr="004252EA">
        <w:rPr>
          <w:rStyle w:val="CodeInline"/>
          <w:lang w:val="de-DE"/>
          <w:rPrChange w:id="2011" w:author="Don Syme" w:date="2010-06-28T10:29:00Z">
            <w:rPr>
              <w:rStyle w:val="CodeInline"/>
            </w:rPr>
          </w:rPrChange>
        </w:rPr>
        <w:t>'U</w:t>
      </w:r>
      <w:r w:rsidR="003C524B" w:rsidRPr="004252EA">
        <w:rPr>
          <w:rStyle w:val="CodeInline"/>
          <w:lang w:val="de-DE"/>
          <w:rPrChange w:id="2012" w:author="Don Syme" w:date="2010-06-28T10:29:00Z">
            <w:rPr>
              <w:rStyle w:val="CodeInline"/>
            </w:rPr>
          </w:rPrChange>
        </w:rPr>
        <w:t xml:space="preserve">) -&gt; </w:t>
      </w:r>
      <w:r w:rsidRPr="004252EA">
        <w:rPr>
          <w:rStyle w:val="CodeInline"/>
          <w:lang w:val="de-DE"/>
          <w:rPrChange w:id="2013" w:author="Don Syme" w:date="2010-06-28T10:29:00Z">
            <w:rPr>
              <w:rStyle w:val="CodeInline"/>
            </w:rPr>
          </w:rPrChange>
        </w:rPr>
        <w:t>list&lt;'T&gt;</w:t>
      </w:r>
      <w:r w:rsidR="003C524B" w:rsidRPr="004252EA">
        <w:rPr>
          <w:rStyle w:val="CodeInline"/>
          <w:lang w:val="de-DE"/>
          <w:rPrChange w:id="2014" w:author="Don Syme" w:date="2010-06-28T10:29:00Z">
            <w:rPr>
              <w:rStyle w:val="CodeInline"/>
            </w:rPr>
          </w:rPrChange>
        </w:rPr>
        <w:t xml:space="preserve"> -&gt; </w:t>
      </w:r>
      <w:r w:rsidRPr="004252EA">
        <w:rPr>
          <w:rStyle w:val="CodeInline"/>
          <w:lang w:val="de-DE"/>
          <w:rPrChange w:id="2015" w:author="Don Syme" w:date="2010-06-28T10:29:00Z">
            <w:rPr>
              <w:rStyle w:val="CodeInline"/>
            </w:rPr>
          </w:rPrChange>
        </w:rPr>
        <w:t>list&lt;'U&gt;</w:t>
      </w:r>
    </w:p>
    <w:p w:rsidR="003C524B" w:rsidRPr="004252EA" w:rsidRDefault="00067085" w:rsidP="00D25F1D">
      <w:pPr>
        <w:pStyle w:val="SpecBox"/>
        <w:rPr>
          <w:rStyle w:val="CodeInline"/>
          <w:lang w:val="de-DE"/>
          <w:rPrChange w:id="2016" w:author="Don Syme" w:date="2010-06-28T10:29:00Z">
            <w:rPr>
              <w:rStyle w:val="CodeInline"/>
            </w:rPr>
          </w:rPrChange>
        </w:rPr>
      </w:pPr>
      <w:r w:rsidRPr="004252EA">
        <w:rPr>
          <w:rStyle w:val="CodeInline"/>
          <w:lang w:val="de-DE"/>
          <w:rPrChange w:id="2017" w:author="Don Syme" w:date="2010-06-28T10:29:00Z">
            <w:rPr>
              <w:rStyle w:val="CodeInline"/>
            </w:rPr>
          </w:rPrChange>
        </w:rPr>
        <w:t xml:space="preserve">  val</w:t>
      </w:r>
      <w:r w:rsidR="003C524B" w:rsidRPr="004252EA">
        <w:rPr>
          <w:rStyle w:val="CodeInline"/>
          <w:lang w:val="de-DE"/>
          <w:rPrChange w:id="2018" w:author="Don Syme" w:date="2010-06-28T10:29:00Z">
            <w:rPr>
              <w:rStyle w:val="CodeInline"/>
            </w:rPr>
          </w:rPrChange>
        </w:rPr>
        <w:t xml:space="preserve"> mapi2: (</w:t>
      </w:r>
      <w:r w:rsidR="00F266BA">
        <w:fldChar w:fldCharType="begin"/>
      </w:r>
      <w:r w:rsidR="00F266BA" w:rsidRPr="004252EA">
        <w:rPr>
          <w:lang w:val="de-DE"/>
          <w:rPrChange w:id="2019" w:author="Don Syme" w:date="2010-06-28T10:29:00Z">
            <w:rPr/>
          </w:rPrChange>
        </w:rPr>
        <w:instrText>HYPERLINK "Microsoft.FSharp.Core.type_int.html"</w:instrText>
      </w:r>
      <w:ins w:id="2020" w:author="Don Syme" w:date="2010-06-28T12:43:00Z"/>
      <w:r w:rsidR="00F266BA">
        <w:fldChar w:fldCharType="separate"/>
      </w:r>
      <w:r w:rsidR="003C524B" w:rsidRPr="004252EA">
        <w:rPr>
          <w:rStyle w:val="CodeInline"/>
          <w:lang w:val="de-DE"/>
          <w:rPrChange w:id="2021" w:author="Don Syme" w:date="2010-06-28T10:29:00Z">
            <w:rPr>
              <w:rStyle w:val="CodeInline"/>
            </w:rPr>
          </w:rPrChange>
        </w:rPr>
        <w:t>int</w:t>
      </w:r>
      <w:r w:rsidR="00F266BA">
        <w:fldChar w:fldCharType="end"/>
      </w:r>
      <w:r w:rsidR="003C524B" w:rsidRPr="004252EA">
        <w:rPr>
          <w:rStyle w:val="CodeInline"/>
          <w:lang w:val="de-DE"/>
          <w:rPrChange w:id="2022" w:author="Don Syme" w:date="2010-06-28T10:29:00Z">
            <w:rPr>
              <w:rStyle w:val="CodeInline"/>
            </w:rPr>
          </w:rPrChange>
        </w:rPr>
        <w:t xml:space="preserve"> -&gt; </w:t>
      </w:r>
      <w:r w:rsidR="00553CB7" w:rsidRPr="004252EA">
        <w:rPr>
          <w:rStyle w:val="CodeInline"/>
          <w:lang w:val="de-DE"/>
          <w:rPrChange w:id="2023" w:author="Don Syme" w:date="2010-06-28T10:29:00Z">
            <w:rPr>
              <w:rStyle w:val="CodeInline"/>
            </w:rPr>
          </w:rPrChange>
        </w:rPr>
        <w:t>'T</w:t>
      </w:r>
      <w:r w:rsidR="00B26B02" w:rsidRPr="004252EA">
        <w:rPr>
          <w:rStyle w:val="CodeInline"/>
          <w:lang w:val="de-DE"/>
          <w:rPrChange w:id="2024" w:author="Don Syme" w:date="2010-06-28T10:29:00Z">
            <w:rPr>
              <w:rStyle w:val="CodeInline"/>
            </w:rPr>
          </w:rPrChange>
        </w:rPr>
        <w:t>1</w:t>
      </w:r>
      <w:r w:rsidR="003C524B" w:rsidRPr="004252EA">
        <w:rPr>
          <w:rStyle w:val="CodeInline"/>
          <w:lang w:val="de-DE"/>
          <w:rPrChange w:id="2025" w:author="Don Syme" w:date="2010-06-28T10:29:00Z">
            <w:rPr>
              <w:rStyle w:val="CodeInline"/>
            </w:rPr>
          </w:rPrChange>
        </w:rPr>
        <w:t xml:space="preserve"> -&gt; </w:t>
      </w:r>
      <w:r w:rsidR="00553CB7" w:rsidRPr="004252EA">
        <w:rPr>
          <w:rStyle w:val="CodeInline"/>
          <w:lang w:val="de-DE"/>
          <w:rPrChange w:id="2026" w:author="Don Syme" w:date="2010-06-28T10:29:00Z">
            <w:rPr>
              <w:rStyle w:val="CodeInline"/>
            </w:rPr>
          </w:rPrChange>
        </w:rPr>
        <w:t>'</w:t>
      </w:r>
      <w:r w:rsidR="00B26B02" w:rsidRPr="004252EA">
        <w:rPr>
          <w:rStyle w:val="CodeInline"/>
          <w:lang w:val="de-DE"/>
          <w:rPrChange w:id="2027" w:author="Don Syme" w:date="2010-06-28T10:29:00Z">
            <w:rPr>
              <w:rStyle w:val="CodeInline"/>
            </w:rPr>
          </w:rPrChange>
        </w:rPr>
        <w:t>T2</w:t>
      </w:r>
      <w:r w:rsidR="003C524B" w:rsidRPr="004252EA">
        <w:rPr>
          <w:rStyle w:val="CodeInline"/>
          <w:lang w:val="de-DE"/>
          <w:rPrChange w:id="2028" w:author="Don Syme" w:date="2010-06-28T10:29:00Z">
            <w:rPr>
              <w:rStyle w:val="CodeInline"/>
            </w:rPr>
          </w:rPrChange>
        </w:rPr>
        <w:t xml:space="preserve"> -&gt; </w:t>
      </w:r>
      <w:r w:rsidR="00553CB7" w:rsidRPr="004252EA">
        <w:rPr>
          <w:rStyle w:val="CodeInline"/>
          <w:lang w:val="de-DE"/>
          <w:rPrChange w:id="2029" w:author="Don Syme" w:date="2010-06-28T10:29:00Z">
            <w:rPr>
              <w:rStyle w:val="CodeInline"/>
            </w:rPr>
          </w:rPrChange>
        </w:rPr>
        <w:t>'</w:t>
      </w:r>
      <w:r w:rsidR="00B26B02" w:rsidRPr="004252EA">
        <w:rPr>
          <w:rStyle w:val="CodeInline"/>
          <w:lang w:val="de-DE"/>
          <w:rPrChange w:id="2030" w:author="Don Syme" w:date="2010-06-28T10:29:00Z">
            <w:rPr>
              <w:rStyle w:val="CodeInline"/>
            </w:rPr>
          </w:rPrChange>
        </w:rPr>
        <w:t>U</w:t>
      </w:r>
      <w:r w:rsidR="003C524B" w:rsidRPr="004252EA">
        <w:rPr>
          <w:rStyle w:val="CodeInline"/>
          <w:lang w:val="de-DE"/>
          <w:rPrChange w:id="2031" w:author="Don Syme" w:date="2010-06-28T10:29:00Z">
            <w:rPr>
              <w:rStyle w:val="CodeInline"/>
            </w:rPr>
          </w:rPrChange>
        </w:rPr>
        <w:t xml:space="preserve">) -&gt; </w:t>
      </w:r>
      <w:r w:rsidR="00553CB7" w:rsidRPr="004252EA">
        <w:rPr>
          <w:rStyle w:val="CodeInline"/>
          <w:lang w:val="de-DE"/>
          <w:rPrChange w:id="2032" w:author="Don Syme" w:date="2010-06-28T10:29:00Z">
            <w:rPr>
              <w:rStyle w:val="CodeInline"/>
            </w:rPr>
          </w:rPrChange>
        </w:rPr>
        <w:t>'T</w:t>
      </w:r>
      <w:r w:rsidR="00B26B02" w:rsidRPr="004252EA">
        <w:rPr>
          <w:rStyle w:val="CodeInline"/>
          <w:lang w:val="de-DE"/>
          <w:rPrChange w:id="2033" w:author="Don Syme" w:date="2010-06-28T10:29:00Z">
            <w:rPr>
              <w:rStyle w:val="CodeInline"/>
            </w:rPr>
          </w:rPrChange>
        </w:rPr>
        <w:t>1</w:t>
      </w:r>
      <w:r w:rsidR="003C524B" w:rsidRPr="004252EA">
        <w:rPr>
          <w:rStyle w:val="CodeInline"/>
          <w:lang w:val="de-DE"/>
          <w:rPrChange w:id="2034" w:author="Don Syme" w:date="2010-06-28T10:29:00Z">
            <w:rPr>
              <w:rStyle w:val="CodeInline"/>
            </w:rPr>
          </w:rPrChange>
        </w:rPr>
        <w:t xml:space="preserve"> list -&gt; </w:t>
      </w:r>
      <w:r w:rsidR="00553CB7" w:rsidRPr="004252EA">
        <w:rPr>
          <w:rStyle w:val="CodeInline"/>
          <w:lang w:val="de-DE"/>
          <w:rPrChange w:id="2035" w:author="Don Syme" w:date="2010-06-28T10:29:00Z">
            <w:rPr>
              <w:rStyle w:val="CodeInline"/>
            </w:rPr>
          </w:rPrChange>
        </w:rPr>
        <w:t>'</w:t>
      </w:r>
      <w:r w:rsidR="00B26B02" w:rsidRPr="004252EA">
        <w:rPr>
          <w:rStyle w:val="CodeInline"/>
          <w:lang w:val="de-DE"/>
          <w:rPrChange w:id="2036" w:author="Don Syme" w:date="2010-06-28T10:29:00Z">
            <w:rPr>
              <w:rStyle w:val="CodeInline"/>
            </w:rPr>
          </w:rPrChange>
        </w:rPr>
        <w:t>T2</w:t>
      </w:r>
      <w:r w:rsidR="003C524B" w:rsidRPr="004252EA">
        <w:rPr>
          <w:rStyle w:val="CodeInline"/>
          <w:lang w:val="de-DE"/>
          <w:rPrChange w:id="2037" w:author="Don Syme" w:date="2010-06-28T10:29:00Z">
            <w:rPr>
              <w:rStyle w:val="CodeInline"/>
            </w:rPr>
          </w:rPrChange>
        </w:rPr>
        <w:t xml:space="preserve"> list -&gt; </w:t>
      </w:r>
      <w:r w:rsidRPr="004252EA">
        <w:rPr>
          <w:rStyle w:val="CodeInline"/>
          <w:lang w:val="de-DE"/>
          <w:rPrChange w:id="2038" w:author="Don Syme" w:date="2010-06-28T10:29:00Z">
            <w:rPr>
              <w:rStyle w:val="CodeInline"/>
            </w:rPr>
          </w:rPrChange>
        </w:rPr>
        <w:t>list&lt;'U&gt;</w:t>
      </w:r>
    </w:p>
    <w:p w:rsidR="00636F87" w:rsidRPr="004252EA" w:rsidRDefault="00636F87" w:rsidP="00636F87">
      <w:pPr>
        <w:pStyle w:val="SpecBox"/>
        <w:rPr>
          <w:rStyle w:val="CodeInline"/>
          <w:lang w:val="de-DE"/>
          <w:rPrChange w:id="2039" w:author="Don Syme" w:date="2010-06-28T10:29:00Z">
            <w:rPr>
              <w:rStyle w:val="CodeInline"/>
            </w:rPr>
          </w:rPrChange>
        </w:rPr>
      </w:pPr>
      <w:r w:rsidRPr="004252EA">
        <w:rPr>
          <w:rStyle w:val="CodeInline"/>
          <w:lang w:val="de-DE"/>
          <w:rPrChange w:id="2040" w:author="Don Syme" w:date="2010-06-28T10:29:00Z">
            <w:rPr>
              <w:rStyle w:val="CodeInline"/>
            </w:rPr>
          </w:rPrChange>
        </w:rPr>
        <w:t xml:space="preserve">  val max: list&lt;'T&gt; -&gt; 'T</w:t>
      </w:r>
    </w:p>
    <w:p w:rsidR="00636F87" w:rsidRPr="004252EA" w:rsidRDefault="00636F87" w:rsidP="00636F87">
      <w:pPr>
        <w:pStyle w:val="SpecBox"/>
        <w:rPr>
          <w:rStyle w:val="CodeInline"/>
          <w:lang w:val="de-DE"/>
          <w:rPrChange w:id="2041" w:author="Don Syme" w:date="2010-06-28T10:29:00Z">
            <w:rPr>
              <w:rStyle w:val="CodeInline"/>
            </w:rPr>
          </w:rPrChange>
        </w:rPr>
      </w:pPr>
      <w:r w:rsidRPr="004252EA">
        <w:rPr>
          <w:rStyle w:val="CodeInline"/>
          <w:lang w:val="de-DE"/>
          <w:rPrChange w:id="2042" w:author="Don Syme" w:date="2010-06-28T10:29:00Z">
            <w:rPr>
              <w:rStyle w:val="CodeInline"/>
            </w:rPr>
          </w:rPrChange>
        </w:rPr>
        <w:t xml:space="preserve">  val </w:t>
      </w:r>
      <w:r w:rsidR="004905DB" w:rsidRPr="004252EA">
        <w:rPr>
          <w:rStyle w:val="CodeInline"/>
          <w:lang w:val="de-DE"/>
          <w:rPrChange w:id="2043" w:author="Don Syme" w:date="2010-06-28T10:29:00Z">
            <w:rPr>
              <w:rStyle w:val="CodeInline"/>
            </w:rPr>
          </w:rPrChange>
        </w:rPr>
        <w:t>maxBy</w:t>
      </w:r>
      <w:r w:rsidRPr="004252EA">
        <w:rPr>
          <w:rStyle w:val="CodeInline"/>
          <w:lang w:val="de-DE"/>
          <w:rPrChange w:id="2044" w:author="Don Syme" w:date="2010-06-28T10:29:00Z">
            <w:rPr>
              <w:rStyle w:val="CodeInline"/>
            </w:rPr>
          </w:rPrChange>
        </w:rPr>
        <w:t>: ('T -&gt; 'U) -&gt; list&lt;'T&gt; -&gt; 'T</w:t>
      </w:r>
    </w:p>
    <w:p w:rsidR="00636F87" w:rsidRPr="004252EA" w:rsidRDefault="00636F87" w:rsidP="00636F87">
      <w:pPr>
        <w:pStyle w:val="SpecBox"/>
        <w:rPr>
          <w:rStyle w:val="CodeInline"/>
          <w:lang w:val="de-DE"/>
          <w:rPrChange w:id="2045" w:author="Don Syme" w:date="2010-06-28T10:29:00Z">
            <w:rPr>
              <w:rStyle w:val="CodeInline"/>
            </w:rPr>
          </w:rPrChange>
        </w:rPr>
      </w:pPr>
      <w:r w:rsidRPr="004252EA">
        <w:rPr>
          <w:rStyle w:val="CodeInline"/>
          <w:lang w:val="de-DE"/>
          <w:rPrChange w:id="2046" w:author="Don Syme" w:date="2010-06-28T10:29:00Z">
            <w:rPr>
              <w:rStyle w:val="CodeInline"/>
            </w:rPr>
          </w:rPrChange>
        </w:rPr>
        <w:t xml:space="preserve">  val min: list&lt;'T&gt; -&gt; 'T</w:t>
      </w:r>
    </w:p>
    <w:p w:rsidR="00636F87" w:rsidRPr="004252EA" w:rsidRDefault="00636F87" w:rsidP="00636F87">
      <w:pPr>
        <w:pStyle w:val="SpecBox"/>
        <w:rPr>
          <w:rStyle w:val="CodeInline"/>
          <w:lang w:val="de-DE"/>
          <w:rPrChange w:id="2047" w:author="Don Syme" w:date="2010-06-28T10:29:00Z">
            <w:rPr>
              <w:rStyle w:val="CodeInline"/>
            </w:rPr>
          </w:rPrChange>
        </w:rPr>
      </w:pPr>
      <w:r w:rsidRPr="004252EA">
        <w:rPr>
          <w:rStyle w:val="CodeInline"/>
          <w:lang w:val="de-DE"/>
          <w:rPrChange w:id="2048" w:author="Don Syme" w:date="2010-06-28T10:29:00Z">
            <w:rPr>
              <w:rStyle w:val="CodeInline"/>
            </w:rPr>
          </w:rPrChange>
        </w:rPr>
        <w:t xml:space="preserve">  val </w:t>
      </w:r>
      <w:r w:rsidR="004905DB" w:rsidRPr="004252EA">
        <w:rPr>
          <w:rStyle w:val="CodeInline"/>
          <w:lang w:val="de-DE"/>
          <w:rPrChange w:id="2049" w:author="Don Syme" w:date="2010-06-28T10:29:00Z">
            <w:rPr>
              <w:rStyle w:val="CodeInline"/>
            </w:rPr>
          </w:rPrChange>
        </w:rPr>
        <w:t>minBy</w:t>
      </w:r>
      <w:r w:rsidRPr="004252EA">
        <w:rPr>
          <w:rStyle w:val="CodeInline"/>
          <w:lang w:val="de-DE"/>
          <w:rPrChange w:id="2050" w:author="Don Syme" w:date="2010-06-28T10:29:00Z">
            <w:rPr>
              <w:rStyle w:val="CodeInline"/>
            </w:rPr>
          </w:rPrChange>
        </w:rPr>
        <w:t>: ('T -&gt; 'U) -&gt; list&lt;'T&gt; -&gt; 'T</w:t>
      </w:r>
    </w:p>
    <w:p w:rsidR="003C524B" w:rsidRPr="008A25FB" w:rsidRDefault="00067085" w:rsidP="00D25F1D">
      <w:pPr>
        <w:pStyle w:val="SpecBox"/>
        <w:rPr>
          <w:rStyle w:val="CodeInline"/>
        </w:rPr>
      </w:pPr>
      <w:r w:rsidRPr="004252EA">
        <w:rPr>
          <w:rStyle w:val="CodeInline"/>
          <w:lang w:val="de-DE"/>
          <w:rPrChange w:id="2051" w:author="Don Syme" w:date="2010-06-28T10:29:00Z">
            <w:rPr>
              <w:rStyle w:val="CodeInline"/>
            </w:rPr>
          </w:rPrChange>
        </w:rPr>
        <w:t xml:space="preserve">  </w:t>
      </w:r>
      <w:r>
        <w:rPr>
          <w:rStyle w:val="CodeInline"/>
        </w:rPr>
        <w:t>val</w:t>
      </w:r>
      <w:r w:rsidR="003C524B" w:rsidRPr="008A25FB">
        <w:rPr>
          <w:rStyle w:val="CodeInline"/>
        </w:rPr>
        <w:t xml:space="preserve"> nth: </w:t>
      </w:r>
      <w:r w:rsidR="00C05756">
        <w:rPr>
          <w:rStyle w:val="CodeInline"/>
        </w:rPr>
        <w:t>list&lt;'T&gt;</w:t>
      </w:r>
      <w:r w:rsidR="003C524B" w:rsidRPr="008A25FB">
        <w:rPr>
          <w:rStyle w:val="CodeInline"/>
        </w:rPr>
        <w:t xml:space="preserve"> -&gt; int -&gt; </w:t>
      </w:r>
      <w:r w:rsidR="00553CB7">
        <w:rPr>
          <w:rStyle w:val="CodeInline"/>
        </w:rPr>
        <w:t>'T</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del w:id="2052" w:author="Don Syme" w:date="2010-06-28T10:52:00Z">
        <w:r w:rsidR="003C524B" w:rsidRPr="008A25FB" w:rsidDel="00427F8B">
          <w:rPr>
            <w:rStyle w:val="CodeInline"/>
          </w:rPr>
          <w:delText>of_array</w:delText>
        </w:r>
      </w:del>
      <w:ins w:id="2053" w:author="Don Syme" w:date="2010-06-28T10:52:00Z">
        <w:r w:rsidR="00427F8B">
          <w:rPr>
            <w:rStyle w:val="CodeInline"/>
          </w:rPr>
          <w:t>ofArray</w:t>
        </w:r>
      </w:ins>
      <w:r w:rsidR="003C524B" w:rsidRPr="008A25FB">
        <w:rPr>
          <w:rStyle w:val="CodeInline"/>
        </w:rPr>
        <w:t xml:space="preserve">: </w:t>
      </w:r>
      <w:r w:rsidR="00C05756">
        <w:rPr>
          <w:rStyle w:val="CodeInline"/>
        </w:rPr>
        <w:t>array&lt;'T&gt;</w:t>
      </w:r>
      <w:r w:rsidR="003C524B" w:rsidRPr="008A25FB">
        <w:rPr>
          <w:rStyle w:val="CodeInline"/>
        </w:rPr>
        <w:t xml:space="preserve"> -&gt; </w:t>
      </w:r>
      <w:r w:rsidR="00C05756">
        <w:rPr>
          <w:rStyle w:val="CodeInline"/>
        </w:rPr>
        <w:t>list&lt;'T&gt;</w:t>
      </w:r>
    </w:p>
    <w:p w:rsidR="003C524B" w:rsidRPr="007C052B" w:rsidRDefault="00067085" w:rsidP="00D25F1D">
      <w:pPr>
        <w:pStyle w:val="SpecBox"/>
        <w:rPr>
          <w:rStyle w:val="CodeInline"/>
          <w:lang w:val="de-DE"/>
          <w:rPrChange w:id="2054" w:author="Don Syme" w:date="2010-06-28T12:44:00Z">
            <w:rPr>
              <w:rStyle w:val="CodeInline"/>
            </w:rPr>
          </w:rPrChange>
        </w:rPr>
      </w:pPr>
      <w:r>
        <w:rPr>
          <w:rStyle w:val="CodeInline"/>
        </w:rPr>
        <w:t xml:space="preserve">  </w:t>
      </w:r>
      <w:r w:rsidRPr="007C052B">
        <w:rPr>
          <w:rStyle w:val="CodeInline"/>
          <w:lang w:val="de-DE"/>
          <w:rPrChange w:id="2055" w:author="Don Syme" w:date="2010-06-28T12:44:00Z">
            <w:rPr>
              <w:rStyle w:val="CodeInline"/>
            </w:rPr>
          </w:rPrChange>
        </w:rPr>
        <w:t>val</w:t>
      </w:r>
      <w:r w:rsidR="003C524B" w:rsidRPr="007C052B">
        <w:rPr>
          <w:rStyle w:val="CodeInline"/>
          <w:lang w:val="de-DE"/>
          <w:rPrChange w:id="2056" w:author="Don Syme" w:date="2010-06-28T12:44:00Z">
            <w:rPr>
              <w:rStyle w:val="CodeInline"/>
            </w:rPr>
          </w:rPrChange>
        </w:rPr>
        <w:t xml:space="preserve"> </w:t>
      </w:r>
      <w:del w:id="2057" w:author="Don Syme" w:date="2010-06-28T10:53:00Z">
        <w:r w:rsidR="003C524B" w:rsidRPr="007C052B" w:rsidDel="00427F8B">
          <w:rPr>
            <w:rStyle w:val="CodeInline"/>
            <w:lang w:val="de-DE"/>
            <w:rPrChange w:id="2058" w:author="Don Syme" w:date="2010-06-28T12:44:00Z">
              <w:rPr>
                <w:rStyle w:val="CodeInline"/>
              </w:rPr>
            </w:rPrChange>
          </w:rPr>
          <w:delText>of_seq</w:delText>
        </w:r>
      </w:del>
      <w:ins w:id="2059" w:author="Don Syme" w:date="2010-06-28T10:53:00Z">
        <w:r w:rsidR="00427F8B" w:rsidRPr="007C052B">
          <w:rPr>
            <w:rStyle w:val="CodeInline"/>
            <w:lang w:val="de-DE"/>
            <w:rPrChange w:id="2060" w:author="Don Syme" w:date="2010-06-28T12:44:00Z">
              <w:rPr>
                <w:rStyle w:val="CodeInline"/>
              </w:rPr>
            </w:rPrChange>
          </w:rPr>
          <w:t>ofSeq</w:t>
        </w:r>
      </w:ins>
      <w:r w:rsidR="003C524B" w:rsidRPr="007C052B">
        <w:rPr>
          <w:rStyle w:val="CodeInline"/>
          <w:lang w:val="de-DE"/>
          <w:rPrChange w:id="2061" w:author="Don Syme" w:date="2010-06-28T12:44:00Z">
            <w:rPr>
              <w:rStyle w:val="CodeInline"/>
            </w:rPr>
          </w:rPrChange>
        </w:rPr>
        <w:t>: seq&lt;</w:t>
      </w:r>
      <w:r w:rsidR="00553CB7" w:rsidRPr="007C052B">
        <w:rPr>
          <w:rStyle w:val="CodeInline"/>
          <w:lang w:val="de-DE"/>
          <w:rPrChange w:id="2062" w:author="Don Syme" w:date="2010-06-28T12:44:00Z">
            <w:rPr>
              <w:rStyle w:val="CodeInline"/>
            </w:rPr>
          </w:rPrChange>
        </w:rPr>
        <w:t>'T</w:t>
      </w:r>
      <w:r w:rsidR="003C524B" w:rsidRPr="007C052B">
        <w:rPr>
          <w:rStyle w:val="CodeInline"/>
          <w:lang w:val="de-DE"/>
          <w:rPrChange w:id="2063" w:author="Don Syme" w:date="2010-06-28T12:44:00Z">
            <w:rPr>
              <w:rStyle w:val="CodeInline"/>
            </w:rPr>
          </w:rPrChange>
        </w:rPr>
        <w:t xml:space="preserve">&gt; -&gt; </w:t>
      </w:r>
      <w:r w:rsidR="00C05756" w:rsidRPr="007C052B">
        <w:rPr>
          <w:rStyle w:val="CodeInline"/>
          <w:lang w:val="de-DE"/>
          <w:rPrChange w:id="2064" w:author="Don Syme" w:date="2010-06-28T12:44:00Z">
            <w:rPr>
              <w:rStyle w:val="CodeInline"/>
            </w:rPr>
          </w:rPrChange>
        </w:rPr>
        <w:t>list&lt;'T&gt;</w:t>
      </w:r>
    </w:p>
    <w:p w:rsidR="003C524B" w:rsidRPr="004252EA" w:rsidRDefault="00067085" w:rsidP="00D25F1D">
      <w:pPr>
        <w:pStyle w:val="SpecBox"/>
        <w:rPr>
          <w:rStyle w:val="CodeInline"/>
          <w:lang w:val="de-DE"/>
          <w:rPrChange w:id="2065" w:author="Don Syme" w:date="2010-06-28T10:29:00Z">
            <w:rPr>
              <w:rStyle w:val="CodeInline"/>
            </w:rPr>
          </w:rPrChange>
        </w:rPr>
      </w:pPr>
      <w:r w:rsidRPr="007C052B">
        <w:rPr>
          <w:rStyle w:val="CodeInline"/>
          <w:lang w:val="de-DE"/>
          <w:rPrChange w:id="2066" w:author="Don Syme" w:date="2010-06-28T12:44:00Z">
            <w:rPr>
              <w:rStyle w:val="CodeInline"/>
            </w:rPr>
          </w:rPrChange>
        </w:rPr>
        <w:t xml:space="preserve">  </w:t>
      </w:r>
      <w:r w:rsidRPr="004252EA">
        <w:rPr>
          <w:rStyle w:val="CodeInline"/>
          <w:lang w:val="de-DE"/>
          <w:rPrChange w:id="2067" w:author="Don Syme" w:date="2010-06-28T10:29:00Z">
            <w:rPr>
              <w:rStyle w:val="CodeInline"/>
            </w:rPr>
          </w:rPrChange>
        </w:rPr>
        <w:t>val</w:t>
      </w:r>
      <w:r w:rsidR="003C524B" w:rsidRPr="004252EA">
        <w:rPr>
          <w:rStyle w:val="CodeInline"/>
          <w:lang w:val="de-DE"/>
          <w:rPrChange w:id="2068" w:author="Don Syme" w:date="2010-06-28T10:29:00Z">
            <w:rPr>
              <w:rStyle w:val="CodeInline"/>
            </w:rPr>
          </w:rPrChange>
        </w:rPr>
        <w:t xml:space="preserve"> partition: (</w:t>
      </w:r>
      <w:r w:rsidR="00553CB7" w:rsidRPr="004252EA">
        <w:rPr>
          <w:rStyle w:val="CodeInline"/>
          <w:lang w:val="de-DE"/>
          <w:rPrChange w:id="2069" w:author="Don Syme" w:date="2010-06-28T10:29:00Z">
            <w:rPr>
              <w:rStyle w:val="CodeInline"/>
            </w:rPr>
          </w:rPrChange>
        </w:rPr>
        <w:t>'T</w:t>
      </w:r>
      <w:r w:rsidR="003C524B" w:rsidRPr="004252EA">
        <w:rPr>
          <w:rStyle w:val="CodeInline"/>
          <w:lang w:val="de-DE"/>
          <w:rPrChange w:id="2070" w:author="Don Syme" w:date="2010-06-28T10:29:00Z">
            <w:rPr>
              <w:rStyle w:val="CodeInline"/>
            </w:rPr>
          </w:rPrChange>
        </w:rPr>
        <w:t xml:space="preserve"> -&gt; bool) -&gt; </w:t>
      </w:r>
      <w:r w:rsidR="00C05756" w:rsidRPr="004252EA">
        <w:rPr>
          <w:rStyle w:val="CodeInline"/>
          <w:lang w:val="de-DE"/>
          <w:rPrChange w:id="2071" w:author="Don Syme" w:date="2010-06-28T10:29:00Z">
            <w:rPr>
              <w:rStyle w:val="CodeInline"/>
            </w:rPr>
          </w:rPrChange>
        </w:rPr>
        <w:t>list&lt;'T&gt;</w:t>
      </w:r>
      <w:r w:rsidR="003C524B" w:rsidRPr="004252EA">
        <w:rPr>
          <w:rStyle w:val="CodeInline"/>
          <w:lang w:val="de-DE"/>
          <w:rPrChange w:id="2072" w:author="Don Syme" w:date="2010-06-28T10:29:00Z">
            <w:rPr>
              <w:rStyle w:val="CodeInline"/>
            </w:rPr>
          </w:rPrChange>
        </w:rPr>
        <w:t xml:space="preserve"> -&gt; </w:t>
      </w:r>
      <w:r w:rsidR="00C05756" w:rsidRPr="004252EA">
        <w:rPr>
          <w:rStyle w:val="CodeInline"/>
          <w:lang w:val="de-DE"/>
          <w:rPrChange w:id="2073" w:author="Don Syme" w:date="2010-06-28T10:29:00Z">
            <w:rPr>
              <w:rStyle w:val="CodeInline"/>
            </w:rPr>
          </w:rPrChange>
        </w:rPr>
        <w:t>list&lt;'T&gt;</w:t>
      </w:r>
      <w:r w:rsidR="003C524B" w:rsidRPr="004252EA">
        <w:rPr>
          <w:rStyle w:val="CodeInline"/>
          <w:lang w:val="de-DE"/>
          <w:rPrChange w:id="2074" w:author="Don Syme" w:date="2010-06-28T10:29:00Z">
            <w:rPr>
              <w:rStyle w:val="CodeInline"/>
            </w:rPr>
          </w:rPrChange>
        </w:rPr>
        <w:t xml:space="preserve"> * </w:t>
      </w:r>
      <w:r w:rsidR="00C05756" w:rsidRPr="004252EA">
        <w:rPr>
          <w:rStyle w:val="CodeInline"/>
          <w:lang w:val="de-DE"/>
          <w:rPrChange w:id="2075" w:author="Don Syme" w:date="2010-06-28T10:29:00Z">
            <w:rPr>
              <w:rStyle w:val="CodeInline"/>
            </w:rPr>
          </w:rPrChange>
        </w:rPr>
        <w:t>list&lt;'T&gt;</w:t>
      </w:r>
    </w:p>
    <w:p w:rsidR="00B26B02" w:rsidRPr="004252EA" w:rsidRDefault="00067085" w:rsidP="00B26B02">
      <w:pPr>
        <w:pStyle w:val="SpecBox"/>
        <w:rPr>
          <w:rStyle w:val="CodeInline"/>
          <w:lang w:val="de-DE"/>
          <w:rPrChange w:id="2076" w:author="Don Syme" w:date="2010-06-28T10:29:00Z">
            <w:rPr>
              <w:rStyle w:val="CodeInline"/>
            </w:rPr>
          </w:rPrChange>
        </w:rPr>
      </w:pPr>
      <w:r w:rsidRPr="004252EA">
        <w:rPr>
          <w:rStyle w:val="CodeInline"/>
          <w:lang w:val="de-DE"/>
          <w:rPrChange w:id="2077" w:author="Don Syme" w:date="2010-06-28T10:29:00Z">
            <w:rPr>
              <w:rStyle w:val="CodeInline"/>
            </w:rPr>
          </w:rPrChange>
        </w:rPr>
        <w:t xml:space="preserve">  val</w:t>
      </w:r>
      <w:r w:rsidR="00B26B02" w:rsidRPr="004252EA">
        <w:rPr>
          <w:rStyle w:val="CodeInline"/>
          <w:lang w:val="de-DE"/>
          <w:rPrChange w:id="2078" w:author="Don Syme" w:date="2010-06-28T10:29:00Z">
            <w:rPr>
              <w:rStyle w:val="CodeInline"/>
            </w:rPr>
          </w:rPrChange>
        </w:rPr>
        <w:t xml:space="preserve"> reduce: ('T -&gt; 'T -&gt; 'T) -&gt; </w:t>
      </w:r>
      <w:r w:rsidR="00C05756" w:rsidRPr="004252EA">
        <w:rPr>
          <w:rStyle w:val="CodeInline"/>
          <w:lang w:val="de-DE"/>
          <w:rPrChange w:id="2079" w:author="Don Syme" w:date="2010-06-28T10:29:00Z">
            <w:rPr>
              <w:rStyle w:val="CodeInline"/>
            </w:rPr>
          </w:rPrChange>
        </w:rPr>
        <w:t>list&lt;'T&gt;</w:t>
      </w:r>
      <w:r w:rsidR="00B26B02" w:rsidRPr="004252EA">
        <w:rPr>
          <w:rStyle w:val="CodeInline"/>
          <w:lang w:val="de-DE"/>
          <w:rPrChange w:id="2080" w:author="Don Syme" w:date="2010-06-28T10:29:00Z">
            <w:rPr>
              <w:rStyle w:val="CodeInline"/>
            </w:rPr>
          </w:rPrChange>
        </w:rPr>
        <w:t xml:space="preserve"> -&gt; 'T</w:t>
      </w:r>
    </w:p>
    <w:p w:rsidR="00B26B02" w:rsidRPr="004252EA" w:rsidRDefault="00067085" w:rsidP="00B26B02">
      <w:pPr>
        <w:pStyle w:val="SpecBox"/>
        <w:rPr>
          <w:rStyle w:val="CodeInline"/>
          <w:lang w:val="de-DE"/>
          <w:rPrChange w:id="2081" w:author="Don Syme" w:date="2010-06-28T10:29:00Z">
            <w:rPr>
              <w:rStyle w:val="CodeInline"/>
            </w:rPr>
          </w:rPrChange>
        </w:rPr>
      </w:pPr>
      <w:r w:rsidRPr="004252EA">
        <w:rPr>
          <w:rStyle w:val="CodeInline"/>
          <w:lang w:val="de-DE"/>
          <w:rPrChange w:id="2082" w:author="Don Syme" w:date="2010-06-28T10:29:00Z">
            <w:rPr>
              <w:rStyle w:val="CodeInline"/>
            </w:rPr>
          </w:rPrChange>
        </w:rPr>
        <w:t xml:space="preserve">  val</w:t>
      </w:r>
      <w:r w:rsidR="00B26B02" w:rsidRPr="004252EA">
        <w:rPr>
          <w:rStyle w:val="CodeInline"/>
          <w:lang w:val="de-DE"/>
          <w:rPrChange w:id="2083" w:author="Don Syme" w:date="2010-06-28T10:29:00Z">
            <w:rPr>
              <w:rStyle w:val="CodeInline"/>
            </w:rPr>
          </w:rPrChange>
        </w:rPr>
        <w:t xml:space="preserve"> </w:t>
      </w:r>
      <w:r w:rsidR="003A252F" w:rsidRPr="004252EA">
        <w:rPr>
          <w:rStyle w:val="CodeInline"/>
          <w:lang w:val="de-DE"/>
          <w:rPrChange w:id="2084" w:author="Don Syme" w:date="2010-06-28T10:29:00Z">
            <w:rPr>
              <w:rStyle w:val="CodeInline"/>
            </w:rPr>
          </w:rPrChange>
        </w:rPr>
        <w:t>reduceBack</w:t>
      </w:r>
      <w:r w:rsidR="00B26B02" w:rsidRPr="004252EA">
        <w:rPr>
          <w:rStyle w:val="CodeInline"/>
          <w:lang w:val="de-DE"/>
          <w:rPrChange w:id="2085" w:author="Don Syme" w:date="2010-06-28T10:29:00Z">
            <w:rPr>
              <w:rStyle w:val="CodeInline"/>
            </w:rPr>
          </w:rPrChange>
        </w:rPr>
        <w:t xml:space="preserve">: ('T -&gt; 'T -&gt; 'T) -&gt; </w:t>
      </w:r>
      <w:r w:rsidR="00C05756" w:rsidRPr="004252EA">
        <w:rPr>
          <w:rStyle w:val="CodeInline"/>
          <w:lang w:val="de-DE"/>
          <w:rPrChange w:id="2086" w:author="Don Syme" w:date="2010-06-28T10:29:00Z">
            <w:rPr>
              <w:rStyle w:val="CodeInline"/>
            </w:rPr>
          </w:rPrChange>
        </w:rPr>
        <w:t>list&lt;'T&gt;</w:t>
      </w:r>
      <w:r w:rsidR="00B26B02" w:rsidRPr="004252EA">
        <w:rPr>
          <w:rStyle w:val="CodeInline"/>
          <w:lang w:val="de-DE"/>
          <w:rPrChange w:id="2087" w:author="Don Syme" w:date="2010-06-28T10:29:00Z">
            <w:rPr>
              <w:rStyle w:val="CodeInline"/>
            </w:rPr>
          </w:rPrChange>
        </w:rPr>
        <w:t xml:space="preserve"> -&gt; 'T</w:t>
      </w:r>
    </w:p>
    <w:p w:rsidR="003C524B" w:rsidRPr="008A25FB" w:rsidRDefault="00067085" w:rsidP="00D25F1D">
      <w:pPr>
        <w:pStyle w:val="SpecBox"/>
        <w:rPr>
          <w:rStyle w:val="CodeInline"/>
        </w:rPr>
      </w:pPr>
      <w:r w:rsidRPr="004252EA">
        <w:rPr>
          <w:rStyle w:val="CodeInline"/>
          <w:lang w:val="de-DE"/>
          <w:rPrChange w:id="2088" w:author="Don Syme" w:date="2010-06-28T10:29:00Z">
            <w:rPr>
              <w:rStyle w:val="CodeInline"/>
            </w:rPr>
          </w:rPrChange>
        </w:rPr>
        <w:t xml:space="preserve">  </w:t>
      </w:r>
      <w:r>
        <w:rPr>
          <w:rStyle w:val="CodeInline"/>
        </w:rPr>
        <w:t>val</w:t>
      </w:r>
      <w:r w:rsidR="003C524B" w:rsidRPr="008A25FB">
        <w:rPr>
          <w:rStyle w:val="CodeInline"/>
        </w:rPr>
        <w:t xml:space="preserve"> rev: </w:t>
      </w:r>
      <w:r w:rsidR="00C05756">
        <w:rPr>
          <w:rStyle w:val="CodeInline"/>
        </w:rPr>
        <w:t>list&lt;'T&gt;</w:t>
      </w:r>
      <w:r w:rsidR="003C524B" w:rsidRPr="008A25FB">
        <w:rPr>
          <w:rStyle w:val="CodeInline"/>
        </w:rPr>
        <w:t xml:space="preserve"> -&gt; </w:t>
      </w:r>
      <w:r w:rsidR="00C05756">
        <w:rPr>
          <w:rStyle w:val="CodeInline"/>
        </w:rPr>
        <w:t>list&lt;'T&gt;</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6E099A">
        <w:rPr>
          <w:rStyle w:val="CodeInline"/>
        </w:rPr>
        <w:t>scan</w:t>
      </w:r>
      <w:r w:rsidR="003C524B" w:rsidRPr="008A25FB">
        <w:rPr>
          <w:rStyle w:val="CodeInline"/>
        </w:rPr>
        <w:t>: (</w:t>
      </w:r>
      <w:r w:rsidR="00553CB7">
        <w:rPr>
          <w:rStyle w:val="CodeInline"/>
        </w:rPr>
        <w:t>'</w:t>
      </w:r>
      <w:r w:rsidR="00B26B02">
        <w:rPr>
          <w:rStyle w:val="CodeInline"/>
        </w:rPr>
        <w:t>State</w:t>
      </w:r>
      <w:r w:rsidR="003C524B" w:rsidRPr="008A25FB">
        <w:rPr>
          <w:rStyle w:val="CodeInline"/>
        </w:rPr>
        <w:t xml:space="preserve"> -&gt; </w:t>
      </w:r>
      <w:r w:rsidR="00553CB7">
        <w:rPr>
          <w:rStyle w:val="CodeInline"/>
        </w:rPr>
        <w:t>'T</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sidR="00C05756">
        <w:rPr>
          <w:rStyle w:val="CodeInline"/>
        </w:rPr>
        <w:t>list&lt;'T&gt;</w:t>
      </w:r>
      <w:r w:rsidR="003C524B" w:rsidRPr="008A25FB">
        <w:rPr>
          <w:rStyle w:val="CodeInline"/>
        </w:rPr>
        <w:t xml:space="preserve"> -&gt; </w:t>
      </w:r>
      <w:r>
        <w:rPr>
          <w:rStyle w:val="CodeInline"/>
        </w:rPr>
        <w:t>list&lt;'State&gt;</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r w:rsidR="003A252F">
        <w:rPr>
          <w:rStyle w:val="CodeInline"/>
        </w:rPr>
        <w:t>scanBack</w:t>
      </w:r>
      <w:r w:rsidR="003C524B" w:rsidRPr="008A25FB">
        <w:rPr>
          <w:rStyle w:val="CodeInline"/>
        </w:rPr>
        <w:t>: (</w:t>
      </w:r>
      <w:r w:rsidR="00553CB7">
        <w:rPr>
          <w:rStyle w:val="CodeInline"/>
        </w:rPr>
        <w:t>'T</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sidR="00C05756">
        <w:rPr>
          <w:rStyle w:val="CodeInline"/>
        </w:rPr>
        <w:t>list&lt;'T&gt;</w:t>
      </w:r>
      <w:r w:rsidR="003C524B" w:rsidRPr="008A25FB">
        <w:rPr>
          <w:rStyle w:val="CodeInline"/>
        </w:rPr>
        <w:t xml:space="preserve"> -&gt; </w:t>
      </w:r>
      <w:r w:rsidR="00553CB7">
        <w:rPr>
          <w:rStyle w:val="CodeInline"/>
        </w:rPr>
        <w:t>'</w:t>
      </w:r>
      <w:r w:rsidR="00B26B02">
        <w:rPr>
          <w:rStyle w:val="CodeInline"/>
        </w:rPr>
        <w:t>State</w:t>
      </w:r>
      <w:r w:rsidR="003C524B" w:rsidRPr="008A25FB">
        <w:rPr>
          <w:rStyle w:val="CodeInline"/>
        </w:rPr>
        <w:t xml:space="preserve"> -&gt; </w:t>
      </w:r>
      <w:r>
        <w:rPr>
          <w:rStyle w:val="CodeInline"/>
        </w:rPr>
        <w:t>list&lt;'State&gt;</w:t>
      </w:r>
    </w:p>
    <w:p w:rsidR="0050010D" w:rsidRPr="004252EA" w:rsidRDefault="0050010D" w:rsidP="0050010D">
      <w:pPr>
        <w:pStyle w:val="SpecBox"/>
        <w:rPr>
          <w:rStyle w:val="CodeInline"/>
          <w:lang w:val="de-DE"/>
          <w:rPrChange w:id="2089" w:author="Don Syme" w:date="2010-06-28T10:29:00Z">
            <w:rPr>
              <w:rStyle w:val="CodeInline"/>
            </w:rPr>
          </w:rPrChange>
        </w:rPr>
      </w:pPr>
      <w:r>
        <w:rPr>
          <w:rStyle w:val="CodeInline"/>
        </w:rPr>
        <w:t xml:space="preserve">  </w:t>
      </w:r>
      <w:r w:rsidRPr="004252EA">
        <w:rPr>
          <w:rStyle w:val="CodeInline"/>
          <w:lang w:val="de-DE"/>
          <w:rPrChange w:id="2090" w:author="Don Syme" w:date="2010-06-28T10:29:00Z">
            <w:rPr>
              <w:rStyle w:val="CodeInline"/>
            </w:rPr>
          </w:rPrChange>
        </w:rPr>
        <w:t xml:space="preserve">val sort: </w:t>
      </w:r>
      <w:r w:rsidR="00F266BA">
        <w:fldChar w:fldCharType="begin"/>
      </w:r>
      <w:r w:rsidR="00F266BA" w:rsidRPr="004252EA">
        <w:rPr>
          <w:lang w:val="de-DE"/>
          <w:rPrChange w:id="2091" w:author="Don Syme" w:date="2010-06-28T10:29:00Z">
            <w:rPr/>
          </w:rPrChange>
        </w:rPr>
        <w:instrText>HYPERLINK "Microsoft.FSharp.Collections.type_seq.html"</w:instrText>
      </w:r>
      <w:ins w:id="2092" w:author="Don Syme" w:date="2010-06-28T12:43:00Z"/>
      <w:r w:rsidR="00F266BA">
        <w:fldChar w:fldCharType="separate"/>
      </w:r>
      <w:r w:rsidRPr="004252EA">
        <w:rPr>
          <w:rStyle w:val="CodeInline"/>
          <w:lang w:val="de-DE"/>
          <w:rPrChange w:id="2093" w:author="Don Syme" w:date="2010-06-28T10:29:00Z">
            <w:rPr>
              <w:rStyle w:val="CodeInline"/>
            </w:rPr>
          </w:rPrChange>
        </w:rPr>
        <w:t>seq</w:t>
      </w:r>
      <w:r w:rsidR="00F266BA">
        <w:fldChar w:fldCharType="end"/>
      </w:r>
      <w:r w:rsidRPr="004252EA">
        <w:rPr>
          <w:rStyle w:val="CodeInline"/>
          <w:lang w:val="de-DE"/>
          <w:rPrChange w:id="2094" w:author="Don Syme" w:date="2010-06-28T10:29:00Z">
            <w:rPr>
              <w:rStyle w:val="CodeInline"/>
            </w:rPr>
          </w:rPrChange>
        </w:rPr>
        <w:t xml:space="preserve">&lt;'T&gt; -&gt; </w:t>
      </w:r>
      <w:r w:rsidR="00F266BA">
        <w:fldChar w:fldCharType="begin"/>
      </w:r>
      <w:r w:rsidR="00F266BA" w:rsidRPr="004252EA">
        <w:rPr>
          <w:lang w:val="de-DE"/>
          <w:rPrChange w:id="2095" w:author="Don Syme" w:date="2010-06-28T10:29:00Z">
            <w:rPr/>
          </w:rPrChange>
        </w:rPr>
        <w:instrText>HYPERLINK "Microsoft.FSharp.Collections.type_seq.html"</w:instrText>
      </w:r>
      <w:ins w:id="2096" w:author="Don Syme" w:date="2010-06-28T12:43:00Z"/>
      <w:r w:rsidR="00F266BA">
        <w:fldChar w:fldCharType="separate"/>
      </w:r>
      <w:r w:rsidRPr="004252EA">
        <w:rPr>
          <w:rStyle w:val="CodeInline"/>
          <w:lang w:val="de-DE"/>
          <w:rPrChange w:id="2097" w:author="Don Syme" w:date="2010-06-28T10:29:00Z">
            <w:rPr>
              <w:rStyle w:val="CodeInline"/>
            </w:rPr>
          </w:rPrChange>
        </w:rPr>
        <w:t>list</w:t>
      </w:r>
      <w:r w:rsidR="00F266BA">
        <w:fldChar w:fldCharType="end"/>
      </w:r>
      <w:r w:rsidRPr="004252EA">
        <w:rPr>
          <w:rStyle w:val="CodeInline"/>
          <w:lang w:val="de-DE"/>
          <w:rPrChange w:id="2098" w:author="Don Syme" w:date="2010-06-28T10:29:00Z">
            <w:rPr>
              <w:rStyle w:val="CodeInline"/>
            </w:rPr>
          </w:rPrChange>
        </w:rPr>
        <w:t>&lt;'T&gt;</w:t>
      </w:r>
    </w:p>
    <w:p w:rsidR="0050010D" w:rsidRPr="004252EA" w:rsidRDefault="0050010D" w:rsidP="0050010D">
      <w:pPr>
        <w:pStyle w:val="SpecBox"/>
        <w:rPr>
          <w:rStyle w:val="CodeInline"/>
          <w:lang w:val="de-DE"/>
          <w:rPrChange w:id="2099" w:author="Don Syme" w:date="2010-06-28T10:29:00Z">
            <w:rPr>
              <w:rStyle w:val="CodeInline"/>
            </w:rPr>
          </w:rPrChange>
        </w:rPr>
      </w:pPr>
      <w:r w:rsidRPr="004252EA">
        <w:rPr>
          <w:rStyle w:val="CodeInline"/>
          <w:lang w:val="de-DE"/>
          <w:rPrChange w:id="2100" w:author="Don Syme" w:date="2010-06-28T10:29:00Z">
            <w:rPr>
              <w:rStyle w:val="CodeInline"/>
            </w:rPr>
          </w:rPrChange>
        </w:rPr>
        <w:t xml:space="preserve">  val </w:t>
      </w:r>
      <w:r w:rsidR="003A252F" w:rsidRPr="004252EA">
        <w:rPr>
          <w:rStyle w:val="CodeInline"/>
          <w:lang w:val="de-DE"/>
          <w:rPrChange w:id="2101" w:author="Don Syme" w:date="2010-06-28T10:29:00Z">
            <w:rPr>
              <w:rStyle w:val="CodeInline"/>
            </w:rPr>
          </w:rPrChange>
        </w:rPr>
        <w:t>sortBy</w:t>
      </w:r>
      <w:r w:rsidRPr="004252EA">
        <w:rPr>
          <w:rStyle w:val="CodeInline"/>
          <w:lang w:val="de-DE"/>
          <w:rPrChange w:id="2102" w:author="Don Syme" w:date="2010-06-28T10:29:00Z">
            <w:rPr>
              <w:rStyle w:val="CodeInline"/>
            </w:rPr>
          </w:rPrChange>
        </w:rPr>
        <w:t xml:space="preserve">: ('T -&gt; 'Key) -&gt; </w:t>
      </w:r>
      <w:r w:rsidR="00F266BA">
        <w:fldChar w:fldCharType="begin"/>
      </w:r>
      <w:r w:rsidR="00F266BA" w:rsidRPr="004252EA">
        <w:rPr>
          <w:lang w:val="de-DE"/>
          <w:rPrChange w:id="2103" w:author="Don Syme" w:date="2010-06-28T10:29:00Z">
            <w:rPr/>
          </w:rPrChange>
        </w:rPr>
        <w:instrText>HYPERLINK "Microsoft.FSharp.Collections.type_seq.html"</w:instrText>
      </w:r>
      <w:ins w:id="2104" w:author="Don Syme" w:date="2010-06-28T12:43:00Z"/>
      <w:r w:rsidR="00F266BA">
        <w:fldChar w:fldCharType="separate"/>
      </w:r>
      <w:r w:rsidRPr="004252EA">
        <w:rPr>
          <w:rStyle w:val="CodeInline"/>
          <w:lang w:val="de-DE"/>
          <w:rPrChange w:id="2105" w:author="Don Syme" w:date="2010-06-28T10:29:00Z">
            <w:rPr>
              <w:rStyle w:val="CodeInline"/>
            </w:rPr>
          </w:rPrChange>
        </w:rPr>
        <w:t>list</w:t>
      </w:r>
      <w:r w:rsidR="00F266BA">
        <w:fldChar w:fldCharType="end"/>
      </w:r>
      <w:r w:rsidRPr="004252EA">
        <w:rPr>
          <w:rStyle w:val="CodeInline"/>
          <w:lang w:val="de-DE"/>
          <w:rPrChange w:id="2106" w:author="Don Syme" w:date="2010-06-28T10:29:00Z">
            <w:rPr>
              <w:rStyle w:val="CodeInline"/>
            </w:rPr>
          </w:rPrChange>
        </w:rPr>
        <w:t xml:space="preserve">&lt;'T&gt; -&gt; </w:t>
      </w:r>
      <w:r w:rsidR="00F266BA">
        <w:fldChar w:fldCharType="begin"/>
      </w:r>
      <w:r w:rsidR="00F266BA" w:rsidRPr="004252EA">
        <w:rPr>
          <w:lang w:val="de-DE"/>
          <w:rPrChange w:id="2107" w:author="Don Syme" w:date="2010-06-28T10:29:00Z">
            <w:rPr/>
          </w:rPrChange>
        </w:rPr>
        <w:instrText>HYPERLINK "Microsoft.FSharp.Collections.type_seq.html"</w:instrText>
      </w:r>
      <w:ins w:id="2108" w:author="Don Syme" w:date="2010-06-28T12:43:00Z"/>
      <w:r w:rsidR="00F266BA">
        <w:fldChar w:fldCharType="separate"/>
      </w:r>
      <w:r w:rsidRPr="004252EA">
        <w:rPr>
          <w:rStyle w:val="CodeInline"/>
          <w:lang w:val="de-DE"/>
          <w:rPrChange w:id="2109" w:author="Don Syme" w:date="2010-06-28T10:29:00Z">
            <w:rPr>
              <w:rStyle w:val="CodeInline"/>
            </w:rPr>
          </w:rPrChange>
        </w:rPr>
        <w:t>list</w:t>
      </w:r>
      <w:r w:rsidR="00F266BA">
        <w:fldChar w:fldCharType="end"/>
      </w:r>
      <w:r w:rsidRPr="004252EA">
        <w:rPr>
          <w:rStyle w:val="CodeInline"/>
          <w:lang w:val="de-DE"/>
          <w:rPrChange w:id="2110" w:author="Don Syme" w:date="2010-06-28T10:29:00Z">
            <w:rPr>
              <w:rStyle w:val="CodeInline"/>
            </w:rPr>
          </w:rPrChange>
        </w:rPr>
        <w:t>&lt;'T&gt;</w:t>
      </w:r>
    </w:p>
    <w:p w:rsidR="0050010D" w:rsidRPr="004252EA" w:rsidRDefault="0050010D" w:rsidP="0050010D">
      <w:pPr>
        <w:pStyle w:val="SpecBox"/>
        <w:rPr>
          <w:rStyle w:val="CodeInline"/>
          <w:lang w:val="de-DE"/>
          <w:rPrChange w:id="2111" w:author="Don Syme" w:date="2010-06-28T10:29:00Z">
            <w:rPr>
              <w:rStyle w:val="CodeInline"/>
            </w:rPr>
          </w:rPrChange>
        </w:rPr>
      </w:pPr>
      <w:r w:rsidRPr="004252EA">
        <w:rPr>
          <w:rStyle w:val="CodeInline"/>
          <w:lang w:val="de-DE"/>
          <w:rPrChange w:id="2112" w:author="Don Syme" w:date="2010-06-28T10:29:00Z">
            <w:rPr>
              <w:rStyle w:val="CodeInline"/>
            </w:rPr>
          </w:rPrChange>
        </w:rPr>
        <w:lastRenderedPageBreak/>
        <w:t xml:space="preserve">  val </w:t>
      </w:r>
      <w:r w:rsidR="003A252F" w:rsidRPr="004252EA">
        <w:rPr>
          <w:rStyle w:val="CodeInline"/>
          <w:lang w:val="de-DE"/>
          <w:rPrChange w:id="2113" w:author="Don Syme" w:date="2010-06-28T10:29:00Z">
            <w:rPr>
              <w:rStyle w:val="CodeInline"/>
            </w:rPr>
          </w:rPrChange>
        </w:rPr>
        <w:t>sortWith</w:t>
      </w:r>
      <w:r w:rsidRPr="004252EA">
        <w:rPr>
          <w:rStyle w:val="CodeInline"/>
          <w:lang w:val="de-DE"/>
          <w:rPrChange w:id="2114" w:author="Don Syme" w:date="2010-06-28T10:29:00Z">
            <w:rPr>
              <w:rStyle w:val="CodeInline"/>
            </w:rPr>
          </w:rPrChange>
        </w:rPr>
        <w:t>: ('T -&gt; 'T -&gt; int) -&gt; list&lt;'T&gt; -&gt; list&lt;'T&gt;</w:t>
      </w:r>
    </w:p>
    <w:p w:rsidR="00636F87" w:rsidRPr="004252EA" w:rsidRDefault="00636F87" w:rsidP="00636F87">
      <w:pPr>
        <w:pStyle w:val="SpecBox"/>
        <w:rPr>
          <w:rStyle w:val="CodeInline"/>
          <w:lang w:val="de-DE"/>
          <w:rPrChange w:id="2115" w:author="Don Syme" w:date="2010-06-28T10:29:00Z">
            <w:rPr>
              <w:rStyle w:val="CodeInline"/>
            </w:rPr>
          </w:rPrChange>
        </w:rPr>
      </w:pPr>
      <w:r w:rsidRPr="004252EA">
        <w:rPr>
          <w:rStyle w:val="CodeInline"/>
          <w:lang w:val="de-DE"/>
          <w:rPrChange w:id="2116" w:author="Don Syme" w:date="2010-06-28T10:29:00Z">
            <w:rPr>
              <w:rStyle w:val="CodeInline"/>
            </w:rPr>
          </w:rPrChange>
        </w:rPr>
        <w:t xml:space="preserve">  val sum: Numeric&lt;'T&gt; =&gt; list&lt;'T&gt; -&gt; 'T</w:t>
      </w:r>
    </w:p>
    <w:p w:rsidR="00636F87" w:rsidRPr="00022DBD" w:rsidRDefault="00636F87" w:rsidP="00636F87">
      <w:pPr>
        <w:pStyle w:val="SpecBox"/>
        <w:rPr>
          <w:rStyle w:val="CodeInline"/>
        </w:rPr>
      </w:pPr>
      <w:r w:rsidRPr="004252EA">
        <w:rPr>
          <w:rStyle w:val="CodeInline"/>
          <w:lang w:val="de-DE"/>
          <w:rPrChange w:id="2117" w:author="Don Syme" w:date="2010-06-28T10:29:00Z">
            <w:rPr>
              <w:rStyle w:val="CodeInline"/>
            </w:rPr>
          </w:rPrChange>
        </w:rPr>
        <w:t xml:space="preserve">  </w:t>
      </w:r>
      <w:r>
        <w:rPr>
          <w:rStyle w:val="CodeInline"/>
        </w:rPr>
        <w:t>val</w:t>
      </w:r>
      <w:r w:rsidRPr="00022DBD">
        <w:rPr>
          <w:rStyle w:val="CodeInline"/>
        </w:rPr>
        <w:t xml:space="preserve"> </w:t>
      </w:r>
      <w:r w:rsidR="003A252F">
        <w:rPr>
          <w:rStyle w:val="CodeInline"/>
        </w:rPr>
        <w:t>sumBy</w:t>
      </w:r>
      <w:r w:rsidRPr="00022DBD">
        <w:rPr>
          <w:rStyle w:val="CodeInline"/>
        </w:rPr>
        <w:t>: Numeric&lt;</w:t>
      </w:r>
      <w:r>
        <w:rPr>
          <w:rStyle w:val="CodeInline"/>
        </w:rPr>
        <w:t>'U</w:t>
      </w:r>
      <w:r w:rsidRPr="00022DBD">
        <w:rPr>
          <w:rStyle w:val="CodeInline"/>
        </w:rPr>
        <w:t>&gt; =&gt; (</w:t>
      </w:r>
      <w:r>
        <w:rPr>
          <w:rStyle w:val="CodeInline"/>
        </w:rPr>
        <w:t>'T</w:t>
      </w:r>
      <w:r w:rsidRPr="00022DBD">
        <w:rPr>
          <w:rStyle w:val="CodeInline"/>
        </w:rPr>
        <w:t xml:space="preserve"> -&gt; </w:t>
      </w:r>
      <w:r>
        <w:rPr>
          <w:rStyle w:val="CodeInline"/>
        </w:rPr>
        <w:t>'U</w:t>
      </w:r>
      <w:r w:rsidRPr="00022DBD">
        <w:rPr>
          <w:rStyle w:val="CodeInline"/>
        </w:rPr>
        <w:t xml:space="preserve">) -&gt; </w:t>
      </w:r>
      <w:r>
        <w:rPr>
          <w:rStyle w:val="CodeInline"/>
        </w:rPr>
        <w:t>list&lt;'T&gt;</w:t>
      </w:r>
      <w:r w:rsidRPr="00022DBD">
        <w:rPr>
          <w:rStyle w:val="CodeInline"/>
        </w:rPr>
        <w:t xml:space="preserve"> -&gt; </w:t>
      </w:r>
      <w:r>
        <w:rPr>
          <w:rStyle w:val="CodeInline"/>
        </w:rPr>
        <w:t>'U</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del w:id="2118" w:author="Don Syme" w:date="2010-06-28T10:53:00Z">
        <w:r w:rsidR="003C524B" w:rsidRPr="008A25FB" w:rsidDel="00427F8B">
          <w:rPr>
            <w:rStyle w:val="CodeInline"/>
          </w:rPr>
          <w:delText>tl</w:delText>
        </w:r>
      </w:del>
      <w:ins w:id="2119" w:author="Don Syme" w:date="2010-06-28T10:53:00Z">
        <w:r w:rsidR="00427F8B">
          <w:rPr>
            <w:rStyle w:val="CodeInline"/>
          </w:rPr>
          <w:t>tail</w:t>
        </w:r>
      </w:ins>
      <w:r w:rsidR="003C524B" w:rsidRPr="008A25FB">
        <w:rPr>
          <w:rStyle w:val="CodeInline"/>
        </w:rPr>
        <w:t xml:space="preserve">: </w:t>
      </w:r>
      <w:r w:rsidR="00C05756">
        <w:rPr>
          <w:rStyle w:val="CodeInline"/>
        </w:rPr>
        <w:t>list&lt;'T&gt;</w:t>
      </w:r>
      <w:r w:rsidR="003C524B" w:rsidRPr="008A25FB">
        <w:rPr>
          <w:rStyle w:val="CodeInline"/>
        </w:rPr>
        <w:t xml:space="preserve"> -&gt; </w:t>
      </w:r>
      <w:r w:rsidR="00C05756">
        <w:rPr>
          <w:rStyle w:val="CodeInline"/>
        </w:rPr>
        <w:t>list&lt;'T&gt;</w:t>
      </w:r>
    </w:p>
    <w:p w:rsidR="003C524B" w:rsidRPr="008A25FB" w:rsidRDefault="00067085" w:rsidP="00D25F1D">
      <w:pPr>
        <w:pStyle w:val="SpecBox"/>
        <w:rPr>
          <w:rStyle w:val="CodeInline"/>
        </w:rPr>
      </w:pPr>
      <w:r>
        <w:rPr>
          <w:rStyle w:val="CodeInline"/>
        </w:rPr>
        <w:t xml:space="preserve">  val</w:t>
      </w:r>
      <w:r w:rsidR="003C524B" w:rsidRPr="008A25FB">
        <w:rPr>
          <w:rStyle w:val="CodeInline"/>
        </w:rPr>
        <w:t xml:space="preserve"> </w:t>
      </w:r>
      <w:del w:id="2120" w:author="Don Syme" w:date="2010-06-28T10:52:00Z">
        <w:r w:rsidR="003C524B" w:rsidRPr="008A25FB" w:rsidDel="00427F8B">
          <w:rPr>
            <w:rStyle w:val="CodeInline"/>
          </w:rPr>
          <w:delText>to_array</w:delText>
        </w:r>
      </w:del>
      <w:ins w:id="2121" w:author="Don Syme" w:date="2010-06-28T10:52:00Z">
        <w:r w:rsidR="00427F8B">
          <w:rPr>
            <w:rStyle w:val="CodeInline"/>
          </w:rPr>
          <w:t>toArray</w:t>
        </w:r>
      </w:ins>
      <w:r w:rsidR="003C524B" w:rsidRPr="008A25FB">
        <w:rPr>
          <w:rStyle w:val="CodeInline"/>
        </w:rPr>
        <w:t xml:space="preserve">: </w:t>
      </w:r>
      <w:r w:rsidR="00C05756">
        <w:rPr>
          <w:rStyle w:val="CodeInline"/>
        </w:rPr>
        <w:t>list&lt;'T&gt;</w:t>
      </w:r>
      <w:r w:rsidR="003C524B" w:rsidRPr="008A25FB">
        <w:rPr>
          <w:rStyle w:val="CodeInline"/>
        </w:rPr>
        <w:t xml:space="preserve"> -&gt; </w:t>
      </w:r>
      <w:r w:rsidR="00C05756">
        <w:rPr>
          <w:rStyle w:val="CodeInline"/>
        </w:rPr>
        <w:t>array&lt;'T&gt;</w:t>
      </w:r>
    </w:p>
    <w:p w:rsidR="003C524B" w:rsidRPr="00427F8B" w:rsidRDefault="00067085" w:rsidP="00D25F1D">
      <w:pPr>
        <w:pStyle w:val="SpecBox"/>
        <w:rPr>
          <w:rStyle w:val="CodeInline"/>
          <w:lang w:val="de-DE"/>
          <w:rPrChange w:id="2122" w:author="Don Syme" w:date="2010-06-28T10:52:00Z">
            <w:rPr>
              <w:rStyle w:val="CodeInline"/>
            </w:rPr>
          </w:rPrChange>
        </w:rPr>
      </w:pPr>
      <w:r w:rsidRPr="007C052B">
        <w:rPr>
          <w:rStyle w:val="CodeInline"/>
        </w:rPr>
        <w:t xml:space="preserve">  </w:t>
      </w:r>
      <w:r w:rsidRPr="00427F8B">
        <w:rPr>
          <w:rStyle w:val="CodeInline"/>
          <w:lang w:val="de-DE"/>
          <w:rPrChange w:id="2123" w:author="Don Syme" w:date="2010-06-28T10:52:00Z">
            <w:rPr>
              <w:rStyle w:val="CodeInline"/>
            </w:rPr>
          </w:rPrChange>
        </w:rPr>
        <w:t>val</w:t>
      </w:r>
      <w:r w:rsidR="003C524B" w:rsidRPr="00427F8B">
        <w:rPr>
          <w:rStyle w:val="CodeInline"/>
          <w:lang w:val="de-DE"/>
          <w:rPrChange w:id="2124" w:author="Don Syme" w:date="2010-06-28T10:52:00Z">
            <w:rPr>
              <w:rStyle w:val="CodeInline"/>
            </w:rPr>
          </w:rPrChange>
        </w:rPr>
        <w:t xml:space="preserve"> </w:t>
      </w:r>
      <w:del w:id="2125" w:author="Don Syme" w:date="2010-06-28T10:52:00Z">
        <w:r w:rsidR="003C524B" w:rsidRPr="00427F8B" w:rsidDel="00427F8B">
          <w:rPr>
            <w:rStyle w:val="CodeInline"/>
            <w:lang w:val="de-DE"/>
            <w:rPrChange w:id="2126" w:author="Don Syme" w:date="2010-06-28T10:52:00Z">
              <w:rPr>
                <w:rStyle w:val="CodeInline"/>
              </w:rPr>
            </w:rPrChange>
          </w:rPr>
          <w:delText>to_seq</w:delText>
        </w:r>
      </w:del>
      <w:ins w:id="2127" w:author="Don Syme" w:date="2010-06-28T10:52:00Z">
        <w:r w:rsidR="00427F8B" w:rsidRPr="00427F8B">
          <w:rPr>
            <w:rStyle w:val="CodeInline"/>
            <w:lang w:val="de-DE"/>
            <w:rPrChange w:id="2128" w:author="Don Syme" w:date="2010-06-28T10:52:00Z">
              <w:rPr>
                <w:rStyle w:val="CodeInline"/>
              </w:rPr>
            </w:rPrChange>
          </w:rPr>
          <w:t>toSeq</w:t>
        </w:r>
      </w:ins>
      <w:r w:rsidR="003C524B" w:rsidRPr="00427F8B">
        <w:rPr>
          <w:rStyle w:val="CodeInline"/>
          <w:lang w:val="de-DE"/>
          <w:rPrChange w:id="2129" w:author="Don Syme" w:date="2010-06-28T10:52:00Z">
            <w:rPr>
              <w:rStyle w:val="CodeInline"/>
            </w:rPr>
          </w:rPrChange>
        </w:rPr>
        <w:t xml:space="preserve">: </w:t>
      </w:r>
      <w:r w:rsidR="00C05756" w:rsidRPr="00427F8B">
        <w:rPr>
          <w:rStyle w:val="CodeInline"/>
          <w:lang w:val="de-DE"/>
          <w:rPrChange w:id="2130" w:author="Don Syme" w:date="2010-06-28T10:52:00Z">
            <w:rPr>
              <w:rStyle w:val="CodeInline"/>
            </w:rPr>
          </w:rPrChange>
        </w:rPr>
        <w:t>list&lt;'T&gt;</w:t>
      </w:r>
      <w:r w:rsidR="003C524B" w:rsidRPr="00427F8B">
        <w:rPr>
          <w:rStyle w:val="CodeInline"/>
          <w:lang w:val="de-DE"/>
          <w:rPrChange w:id="2131" w:author="Don Syme" w:date="2010-06-28T10:52:00Z">
            <w:rPr>
              <w:rStyle w:val="CodeInline"/>
            </w:rPr>
          </w:rPrChange>
        </w:rPr>
        <w:t xml:space="preserve"> -&gt; seq&lt;</w:t>
      </w:r>
      <w:r w:rsidR="00553CB7" w:rsidRPr="00427F8B">
        <w:rPr>
          <w:rStyle w:val="CodeInline"/>
          <w:lang w:val="de-DE"/>
          <w:rPrChange w:id="2132" w:author="Don Syme" w:date="2010-06-28T10:52:00Z">
            <w:rPr>
              <w:rStyle w:val="CodeInline"/>
            </w:rPr>
          </w:rPrChange>
        </w:rPr>
        <w:t>'T</w:t>
      </w:r>
      <w:r w:rsidR="003C524B" w:rsidRPr="00427F8B">
        <w:rPr>
          <w:rStyle w:val="CodeInline"/>
          <w:lang w:val="de-DE"/>
          <w:rPrChange w:id="2133" w:author="Don Syme" w:date="2010-06-28T10:52:00Z">
            <w:rPr>
              <w:rStyle w:val="CodeInline"/>
            </w:rPr>
          </w:rPrChange>
        </w:rPr>
        <w:t>&gt;</w:t>
      </w:r>
    </w:p>
    <w:p w:rsidR="00067085" w:rsidRPr="007C052B" w:rsidRDefault="00067085" w:rsidP="00067085">
      <w:pPr>
        <w:pStyle w:val="SpecBox"/>
        <w:rPr>
          <w:rStyle w:val="CodeInline"/>
          <w:lang w:val="de-DE"/>
          <w:rPrChange w:id="2134" w:author="Don Syme" w:date="2010-06-28T12:44:00Z">
            <w:rPr>
              <w:rStyle w:val="CodeInline"/>
            </w:rPr>
          </w:rPrChange>
        </w:rPr>
      </w:pPr>
      <w:r w:rsidRPr="00427F8B">
        <w:rPr>
          <w:rStyle w:val="CodeInline"/>
          <w:lang w:val="de-DE"/>
          <w:rPrChange w:id="2135" w:author="Don Syme" w:date="2010-06-28T10:52:00Z">
            <w:rPr>
              <w:rStyle w:val="CodeInline"/>
            </w:rPr>
          </w:rPrChange>
        </w:rPr>
        <w:t xml:space="preserve">  </w:t>
      </w:r>
      <w:r w:rsidRPr="007C052B">
        <w:rPr>
          <w:rStyle w:val="CodeInline"/>
          <w:lang w:val="de-DE"/>
          <w:rPrChange w:id="2136" w:author="Don Syme" w:date="2010-06-28T12:44:00Z">
            <w:rPr>
              <w:rStyle w:val="CodeInline"/>
            </w:rPr>
          </w:rPrChange>
        </w:rPr>
        <w:t xml:space="preserve">val </w:t>
      </w:r>
      <w:r w:rsidR="004905DB" w:rsidRPr="007C052B">
        <w:rPr>
          <w:rStyle w:val="CodeInline"/>
          <w:lang w:val="de-DE"/>
          <w:rPrChange w:id="2137" w:author="Don Syme" w:date="2010-06-28T12:44:00Z">
            <w:rPr>
              <w:rStyle w:val="CodeInline"/>
            </w:rPr>
          </w:rPrChange>
        </w:rPr>
        <w:t>tryPick</w:t>
      </w:r>
      <w:r w:rsidRPr="007C052B">
        <w:rPr>
          <w:rStyle w:val="CodeInline"/>
          <w:lang w:val="de-DE"/>
          <w:rPrChange w:id="2138" w:author="Don Syme" w:date="2010-06-28T12:44:00Z">
            <w:rPr>
              <w:rStyle w:val="CodeInline"/>
            </w:rPr>
          </w:rPrChange>
        </w:rPr>
        <w:t>: ('T -&gt; 'U option) -&gt; list&lt;'T&gt; -&gt; 'U option</w:t>
      </w:r>
    </w:p>
    <w:p w:rsidR="00067085" w:rsidRPr="007C052B" w:rsidRDefault="00067085" w:rsidP="00067085">
      <w:pPr>
        <w:pStyle w:val="SpecBox"/>
        <w:rPr>
          <w:rStyle w:val="CodeInline"/>
          <w:lang w:val="de-DE"/>
          <w:rPrChange w:id="2139" w:author="Don Syme" w:date="2010-06-28T12:44:00Z">
            <w:rPr>
              <w:rStyle w:val="CodeInline"/>
            </w:rPr>
          </w:rPrChange>
        </w:rPr>
      </w:pPr>
      <w:r w:rsidRPr="007C052B">
        <w:rPr>
          <w:rStyle w:val="CodeInline"/>
          <w:lang w:val="de-DE"/>
          <w:rPrChange w:id="2140" w:author="Don Syme" w:date="2010-06-28T12:44:00Z">
            <w:rPr>
              <w:rStyle w:val="CodeInline"/>
            </w:rPr>
          </w:rPrChange>
        </w:rPr>
        <w:t xml:space="preserve">  val </w:t>
      </w:r>
      <w:r w:rsidR="00027321" w:rsidRPr="007C052B">
        <w:rPr>
          <w:rStyle w:val="CodeInline"/>
          <w:lang w:val="de-DE"/>
          <w:rPrChange w:id="2141" w:author="Don Syme" w:date="2010-06-28T12:44:00Z">
            <w:rPr>
              <w:rStyle w:val="CodeInline"/>
            </w:rPr>
          </w:rPrChange>
        </w:rPr>
        <w:t>tryFind</w:t>
      </w:r>
      <w:r w:rsidRPr="007C052B">
        <w:rPr>
          <w:rStyle w:val="CodeInline"/>
          <w:lang w:val="de-DE"/>
          <w:rPrChange w:id="2142" w:author="Don Syme" w:date="2010-06-28T12:44:00Z">
            <w:rPr>
              <w:rStyle w:val="CodeInline"/>
            </w:rPr>
          </w:rPrChange>
        </w:rPr>
        <w:t>: ('T -&gt; bool) -&gt; list&lt;'T&gt; -&gt; 'T option</w:t>
      </w:r>
    </w:p>
    <w:p w:rsidR="00067085" w:rsidRPr="007C052B" w:rsidRDefault="00067085" w:rsidP="00067085">
      <w:pPr>
        <w:pStyle w:val="SpecBox"/>
        <w:rPr>
          <w:rStyle w:val="CodeInline"/>
          <w:lang w:val="de-DE"/>
          <w:rPrChange w:id="2143" w:author="Don Syme" w:date="2010-06-28T12:44:00Z">
            <w:rPr>
              <w:rStyle w:val="CodeInline"/>
            </w:rPr>
          </w:rPrChange>
        </w:rPr>
      </w:pPr>
      <w:r w:rsidRPr="007C052B">
        <w:rPr>
          <w:rStyle w:val="CodeInline"/>
          <w:lang w:val="de-DE"/>
          <w:rPrChange w:id="2144" w:author="Don Syme" w:date="2010-06-28T12:44:00Z">
            <w:rPr>
              <w:rStyle w:val="CodeInline"/>
            </w:rPr>
          </w:rPrChange>
        </w:rPr>
        <w:t xml:space="preserve">  val trymap: ('T -&gt; 'U option) -&gt; list&lt;'T&gt; -&gt; list&lt;'U&gt;</w:t>
      </w:r>
    </w:p>
    <w:p w:rsidR="003C524B" w:rsidRPr="004252EA" w:rsidRDefault="00067085" w:rsidP="00D25F1D">
      <w:pPr>
        <w:pStyle w:val="SpecBox"/>
        <w:rPr>
          <w:rStyle w:val="CodeInline"/>
          <w:lang w:val="de-DE"/>
          <w:rPrChange w:id="2145" w:author="Don Syme" w:date="2010-06-28T10:29:00Z">
            <w:rPr>
              <w:rStyle w:val="CodeInline"/>
            </w:rPr>
          </w:rPrChange>
        </w:rPr>
      </w:pPr>
      <w:r w:rsidRPr="007C052B">
        <w:rPr>
          <w:rStyle w:val="CodeInline"/>
          <w:lang w:val="de-DE"/>
          <w:rPrChange w:id="2146" w:author="Don Syme" w:date="2010-06-28T12:44:00Z">
            <w:rPr>
              <w:rStyle w:val="CodeInline"/>
            </w:rPr>
          </w:rPrChange>
        </w:rPr>
        <w:t xml:space="preserve">  </w:t>
      </w:r>
      <w:r w:rsidRPr="004252EA">
        <w:rPr>
          <w:rStyle w:val="CodeInline"/>
          <w:lang w:val="de-DE"/>
          <w:rPrChange w:id="2147" w:author="Don Syme" w:date="2010-06-28T10:29:00Z">
            <w:rPr>
              <w:rStyle w:val="CodeInline"/>
            </w:rPr>
          </w:rPrChange>
        </w:rPr>
        <w:t>val</w:t>
      </w:r>
      <w:r w:rsidR="003C524B" w:rsidRPr="004252EA">
        <w:rPr>
          <w:rStyle w:val="CodeInline"/>
          <w:lang w:val="de-DE"/>
          <w:rPrChange w:id="2148" w:author="Don Syme" w:date="2010-06-28T10:29:00Z">
            <w:rPr>
              <w:rStyle w:val="CodeInline"/>
            </w:rPr>
          </w:rPrChange>
        </w:rPr>
        <w:t xml:space="preserve"> unzip: (</w:t>
      </w:r>
      <w:r w:rsidR="00553CB7" w:rsidRPr="004252EA">
        <w:rPr>
          <w:rStyle w:val="CodeInline"/>
          <w:lang w:val="de-DE"/>
          <w:rPrChange w:id="2149" w:author="Don Syme" w:date="2010-06-28T10:29:00Z">
            <w:rPr>
              <w:rStyle w:val="CodeInline"/>
            </w:rPr>
          </w:rPrChange>
        </w:rPr>
        <w:t>'T</w:t>
      </w:r>
      <w:r w:rsidR="00B26B02" w:rsidRPr="004252EA">
        <w:rPr>
          <w:rStyle w:val="CodeInline"/>
          <w:lang w:val="de-DE"/>
          <w:rPrChange w:id="2150" w:author="Don Syme" w:date="2010-06-28T10:29:00Z">
            <w:rPr>
              <w:rStyle w:val="CodeInline"/>
            </w:rPr>
          </w:rPrChange>
        </w:rPr>
        <w:t>1</w:t>
      </w:r>
      <w:r w:rsidR="003C524B" w:rsidRPr="004252EA">
        <w:rPr>
          <w:rStyle w:val="CodeInline"/>
          <w:lang w:val="de-DE"/>
          <w:rPrChange w:id="2151" w:author="Don Syme" w:date="2010-06-28T10:29:00Z">
            <w:rPr>
              <w:rStyle w:val="CodeInline"/>
            </w:rPr>
          </w:rPrChange>
        </w:rPr>
        <w:t xml:space="preserve"> * </w:t>
      </w:r>
      <w:r w:rsidR="00553CB7" w:rsidRPr="004252EA">
        <w:rPr>
          <w:rStyle w:val="CodeInline"/>
          <w:lang w:val="de-DE"/>
          <w:rPrChange w:id="2152" w:author="Don Syme" w:date="2010-06-28T10:29:00Z">
            <w:rPr>
              <w:rStyle w:val="CodeInline"/>
            </w:rPr>
          </w:rPrChange>
        </w:rPr>
        <w:t>'</w:t>
      </w:r>
      <w:r w:rsidR="00B26B02" w:rsidRPr="004252EA">
        <w:rPr>
          <w:rStyle w:val="CodeInline"/>
          <w:lang w:val="de-DE"/>
          <w:rPrChange w:id="2153" w:author="Don Syme" w:date="2010-06-28T10:29:00Z">
            <w:rPr>
              <w:rStyle w:val="CodeInline"/>
            </w:rPr>
          </w:rPrChange>
        </w:rPr>
        <w:t>T2</w:t>
      </w:r>
      <w:r w:rsidR="003C524B" w:rsidRPr="004252EA">
        <w:rPr>
          <w:rStyle w:val="CodeInline"/>
          <w:lang w:val="de-DE"/>
          <w:rPrChange w:id="2154" w:author="Don Syme" w:date="2010-06-28T10:29:00Z">
            <w:rPr>
              <w:rStyle w:val="CodeInline"/>
            </w:rPr>
          </w:rPrChange>
        </w:rPr>
        <w:t xml:space="preserve">) list -&gt; </w:t>
      </w:r>
      <w:r w:rsidRPr="004252EA">
        <w:rPr>
          <w:rStyle w:val="CodeInline"/>
          <w:lang w:val="de-DE"/>
          <w:rPrChange w:id="2155" w:author="Don Syme" w:date="2010-06-28T10:29:00Z">
            <w:rPr>
              <w:rStyle w:val="CodeInline"/>
            </w:rPr>
          </w:rPrChange>
        </w:rPr>
        <w:t>list&lt;'T1&gt;</w:t>
      </w:r>
      <w:r w:rsidR="003C524B" w:rsidRPr="004252EA">
        <w:rPr>
          <w:rStyle w:val="CodeInline"/>
          <w:lang w:val="de-DE"/>
          <w:rPrChange w:id="2156" w:author="Don Syme" w:date="2010-06-28T10:29:00Z">
            <w:rPr>
              <w:rStyle w:val="CodeInline"/>
            </w:rPr>
          </w:rPrChange>
        </w:rPr>
        <w:t xml:space="preserve"> * </w:t>
      </w:r>
      <w:r w:rsidRPr="004252EA">
        <w:rPr>
          <w:rStyle w:val="CodeInline"/>
          <w:lang w:val="de-DE"/>
          <w:rPrChange w:id="2157" w:author="Don Syme" w:date="2010-06-28T10:29:00Z">
            <w:rPr>
              <w:rStyle w:val="CodeInline"/>
            </w:rPr>
          </w:rPrChange>
        </w:rPr>
        <w:t>list&lt;'T2&gt;</w:t>
      </w:r>
    </w:p>
    <w:p w:rsidR="003C524B" w:rsidRPr="004252EA" w:rsidRDefault="00067085" w:rsidP="00D25F1D">
      <w:pPr>
        <w:pStyle w:val="SpecBox"/>
        <w:rPr>
          <w:rStyle w:val="CodeInline"/>
          <w:lang w:val="de-DE"/>
          <w:rPrChange w:id="2158" w:author="Don Syme" w:date="2010-06-28T10:29:00Z">
            <w:rPr>
              <w:rStyle w:val="CodeInline"/>
            </w:rPr>
          </w:rPrChange>
        </w:rPr>
      </w:pPr>
      <w:r w:rsidRPr="004252EA">
        <w:rPr>
          <w:rStyle w:val="CodeInline"/>
          <w:lang w:val="de-DE"/>
          <w:rPrChange w:id="2159" w:author="Don Syme" w:date="2010-06-28T10:29:00Z">
            <w:rPr>
              <w:rStyle w:val="CodeInline"/>
            </w:rPr>
          </w:rPrChange>
        </w:rPr>
        <w:t xml:space="preserve">  val</w:t>
      </w:r>
      <w:r w:rsidR="003C524B" w:rsidRPr="004252EA">
        <w:rPr>
          <w:rStyle w:val="CodeInline"/>
          <w:lang w:val="de-DE"/>
          <w:rPrChange w:id="2160" w:author="Don Syme" w:date="2010-06-28T10:29:00Z">
            <w:rPr>
              <w:rStyle w:val="CodeInline"/>
            </w:rPr>
          </w:rPrChange>
        </w:rPr>
        <w:t xml:space="preserve"> unzip3: (</w:t>
      </w:r>
      <w:r w:rsidR="00553CB7" w:rsidRPr="004252EA">
        <w:rPr>
          <w:rStyle w:val="CodeInline"/>
          <w:lang w:val="de-DE"/>
          <w:rPrChange w:id="2161" w:author="Don Syme" w:date="2010-06-28T10:29:00Z">
            <w:rPr>
              <w:rStyle w:val="CodeInline"/>
            </w:rPr>
          </w:rPrChange>
        </w:rPr>
        <w:t>'T</w:t>
      </w:r>
      <w:r w:rsidR="00B26B02" w:rsidRPr="004252EA">
        <w:rPr>
          <w:rStyle w:val="CodeInline"/>
          <w:lang w:val="de-DE"/>
          <w:rPrChange w:id="2162" w:author="Don Syme" w:date="2010-06-28T10:29:00Z">
            <w:rPr>
              <w:rStyle w:val="CodeInline"/>
            </w:rPr>
          </w:rPrChange>
        </w:rPr>
        <w:t>1</w:t>
      </w:r>
      <w:r w:rsidR="003C524B" w:rsidRPr="004252EA">
        <w:rPr>
          <w:rStyle w:val="CodeInline"/>
          <w:lang w:val="de-DE"/>
          <w:rPrChange w:id="2163" w:author="Don Syme" w:date="2010-06-28T10:29:00Z">
            <w:rPr>
              <w:rStyle w:val="CodeInline"/>
            </w:rPr>
          </w:rPrChange>
        </w:rPr>
        <w:t xml:space="preserve"> * </w:t>
      </w:r>
      <w:r w:rsidR="00553CB7" w:rsidRPr="004252EA">
        <w:rPr>
          <w:rStyle w:val="CodeInline"/>
          <w:lang w:val="de-DE"/>
          <w:rPrChange w:id="2164" w:author="Don Syme" w:date="2010-06-28T10:29:00Z">
            <w:rPr>
              <w:rStyle w:val="CodeInline"/>
            </w:rPr>
          </w:rPrChange>
        </w:rPr>
        <w:t>'</w:t>
      </w:r>
      <w:r w:rsidR="00B26B02" w:rsidRPr="004252EA">
        <w:rPr>
          <w:rStyle w:val="CodeInline"/>
          <w:lang w:val="de-DE"/>
          <w:rPrChange w:id="2165" w:author="Don Syme" w:date="2010-06-28T10:29:00Z">
            <w:rPr>
              <w:rStyle w:val="CodeInline"/>
            </w:rPr>
          </w:rPrChange>
        </w:rPr>
        <w:t>T2</w:t>
      </w:r>
      <w:r w:rsidR="003C524B" w:rsidRPr="004252EA">
        <w:rPr>
          <w:rStyle w:val="CodeInline"/>
          <w:lang w:val="de-DE"/>
          <w:rPrChange w:id="2166" w:author="Don Syme" w:date="2010-06-28T10:29:00Z">
            <w:rPr>
              <w:rStyle w:val="CodeInline"/>
            </w:rPr>
          </w:rPrChange>
        </w:rPr>
        <w:t xml:space="preserve"> * </w:t>
      </w:r>
      <w:r w:rsidR="00553CB7" w:rsidRPr="004252EA">
        <w:rPr>
          <w:rStyle w:val="CodeInline"/>
          <w:lang w:val="de-DE"/>
          <w:rPrChange w:id="2167" w:author="Don Syme" w:date="2010-06-28T10:29:00Z">
            <w:rPr>
              <w:rStyle w:val="CodeInline"/>
            </w:rPr>
          </w:rPrChange>
        </w:rPr>
        <w:t>'</w:t>
      </w:r>
      <w:r w:rsidR="00B26B02" w:rsidRPr="004252EA">
        <w:rPr>
          <w:rStyle w:val="CodeInline"/>
          <w:lang w:val="de-DE"/>
          <w:rPrChange w:id="2168" w:author="Don Syme" w:date="2010-06-28T10:29:00Z">
            <w:rPr>
              <w:rStyle w:val="CodeInline"/>
            </w:rPr>
          </w:rPrChange>
        </w:rPr>
        <w:t>T3</w:t>
      </w:r>
      <w:r w:rsidR="003C524B" w:rsidRPr="004252EA">
        <w:rPr>
          <w:rStyle w:val="CodeInline"/>
          <w:lang w:val="de-DE"/>
          <w:rPrChange w:id="2169" w:author="Don Syme" w:date="2010-06-28T10:29:00Z">
            <w:rPr>
              <w:rStyle w:val="CodeInline"/>
            </w:rPr>
          </w:rPrChange>
        </w:rPr>
        <w:t xml:space="preserve">) list -&gt; </w:t>
      </w:r>
      <w:r w:rsidRPr="004252EA">
        <w:rPr>
          <w:rStyle w:val="CodeInline"/>
          <w:lang w:val="de-DE"/>
          <w:rPrChange w:id="2170" w:author="Don Syme" w:date="2010-06-28T10:29:00Z">
            <w:rPr>
              <w:rStyle w:val="CodeInline"/>
            </w:rPr>
          </w:rPrChange>
        </w:rPr>
        <w:t>list&lt;'T1&gt;</w:t>
      </w:r>
      <w:r w:rsidR="003C524B" w:rsidRPr="004252EA">
        <w:rPr>
          <w:rStyle w:val="CodeInline"/>
          <w:lang w:val="de-DE"/>
          <w:rPrChange w:id="2171" w:author="Don Syme" w:date="2010-06-28T10:29:00Z">
            <w:rPr>
              <w:rStyle w:val="CodeInline"/>
            </w:rPr>
          </w:rPrChange>
        </w:rPr>
        <w:t xml:space="preserve"> * </w:t>
      </w:r>
      <w:r w:rsidRPr="004252EA">
        <w:rPr>
          <w:rStyle w:val="CodeInline"/>
          <w:lang w:val="de-DE"/>
          <w:rPrChange w:id="2172" w:author="Don Syme" w:date="2010-06-28T10:29:00Z">
            <w:rPr>
              <w:rStyle w:val="CodeInline"/>
            </w:rPr>
          </w:rPrChange>
        </w:rPr>
        <w:t>list&lt;'T2&gt;</w:t>
      </w:r>
      <w:r w:rsidR="003C524B" w:rsidRPr="004252EA">
        <w:rPr>
          <w:rStyle w:val="CodeInline"/>
          <w:lang w:val="de-DE"/>
          <w:rPrChange w:id="2173" w:author="Don Syme" w:date="2010-06-28T10:29:00Z">
            <w:rPr>
              <w:rStyle w:val="CodeInline"/>
            </w:rPr>
          </w:rPrChange>
        </w:rPr>
        <w:t xml:space="preserve"> * </w:t>
      </w:r>
      <w:r w:rsidR="00553CB7" w:rsidRPr="004252EA">
        <w:rPr>
          <w:rStyle w:val="CodeInline"/>
          <w:lang w:val="de-DE"/>
          <w:rPrChange w:id="2174" w:author="Don Syme" w:date="2010-06-28T10:29:00Z">
            <w:rPr>
              <w:rStyle w:val="CodeInline"/>
            </w:rPr>
          </w:rPrChange>
        </w:rPr>
        <w:t>'</w:t>
      </w:r>
      <w:r w:rsidR="00B26B02" w:rsidRPr="004252EA">
        <w:rPr>
          <w:rStyle w:val="CodeInline"/>
          <w:lang w:val="de-DE"/>
          <w:rPrChange w:id="2175" w:author="Don Syme" w:date="2010-06-28T10:29:00Z">
            <w:rPr>
              <w:rStyle w:val="CodeInline"/>
            </w:rPr>
          </w:rPrChange>
        </w:rPr>
        <w:t>T3</w:t>
      </w:r>
      <w:r w:rsidR="003C524B" w:rsidRPr="004252EA">
        <w:rPr>
          <w:rStyle w:val="CodeInline"/>
          <w:lang w:val="de-DE"/>
          <w:rPrChange w:id="2176" w:author="Don Syme" w:date="2010-06-28T10:29:00Z">
            <w:rPr>
              <w:rStyle w:val="CodeInline"/>
            </w:rPr>
          </w:rPrChange>
        </w:rPr>
        <w:t xml:space="preserve"> list</w:t>
      </w:r>
    </w:p>
    <w:p w:rsidR="003C524B" w:rsidRPr="004252EA" w:rsidRDefault="00067085" w:rsidP="00D25F1D">
      <w:pPr>
        <w:pStyle w:val="SpecBox"/>
        <w:rPr>
          <w:rStyle w:val="CodeInline"/>
          <w:lang w:val="de-DE"/>
          <w:rPrChange w:id="2177" w:author="Don Syme" w:date="2010-06-28T10:29:00Z">
            <w:rPr>
              <w:rStyle w:val="CodeInline"/>
            </w:rPr>
          </w:rPrChange>
        </w:rPr>
      </w:pPr>
      <w:r w:rsidRPr="004252EA">
        <w:rPr>
          <w:rStyle w:val="CodeInline"/>
          <w:lang w:val="de-DE"/>
          <w:rPrChange w:id="2178" w:author="Don Syme" w:date="2010-06-28T10:29:00Z">
            <w:rPr>
              <w:rStyle w:val="CodeInline"/>
            </w:rPr>
          </w:rPrChange>
        </w:rPr>
        <w:t xml:space="preserve">  val</w:t>
      </w:r>
      <w:r w:rsidR="003C524B" w:rsidRPr="004252EA">
        <w:rPr>
          <w:rStyle w:val="CodeInline"/>
          <w:lang w:val="de-DE"/>
          <w:rPrChange w:id="2179" w:author="Don Syme" w:date="2010-06-28T10:29:00Z">
            <w:rPr>
              <w:rStyle w:val="CodeInline"/>
            </w:rPr>
          </w:rPrChange>
        </w:rPr>
        <w:t xml:space="preserve"> zip: </w:t>
      </w:r>
      <w:r w:rsidRPr="004252EA">
        <w:rPr>
          <w:rStyle w:val="CodeInline"/>
          <w:lang w:val="de-DE"/>
          <w:rPrChange w:id="2180" w:author="Don Syme" w:date="2010-06-28T10:29:00Z">
            <w:rPr>
              <w:rStyle w:val="CodeInline"/>
            </w:rPr>
          </w:rPrChange>
        </w:rPr>
        <w:t>list&lt;'T1&gt;</w:t>
      </w:r>
      <w:r w:rsidR="003C524B" w:rsidRPr="004252EA">
        <w:rPr>
          <w:rStyle w:val="CodeInline"/>
          <w:lang w:val="de-DE"/>
          <w:rPrChange w:id="2181" w:author="Don Syme" w:date="2010-06-28T10:29:00Z">
            <w:rPr>
              <w:rStyle w:val="CodeInline"/>
            </w:rPr>
          </w:rPrChange>
        </w:rPr>
        <w:t xml:space="preserve"> -&gt; </w:t>
      </w:r>
      <w:r w:rsidRPr="004252EA">
        <w:rPr>
          <w:rStyle w:val="CodeInline"/>
          <w:lang w:val="de-DE"/>
          <w:rPrChange w:id="2182" w:author="Don Syme" w:date="2010-06-28T10:29:00Z">
            <w:rPr>
              <w:rStyle w:val="CodeInline"/>
            </w:rPr>
          </w:rPrChange>
        </w:rPr>
        <w:t>list&lt;'T2&gt;</w:t>
      </w:r>
      <w:r w:rsidR="003C524B" w:rsidRPr="004252EA">
        <w:rPr>
          <w:rStyle w:val="CodeInline"/>
          <w:lang w:val="de-DE"/>
          <w:rPrChange w:id="2183" w:author="Don Syme" w:date="2010-06-28T10:29:00Z">
            <w:rPr>
              <w:rStyle w:val="CodeInline"/>
            </w:rPr>
          </w:rPrChange>
        </w:rPr>
        <w:t xml:space="preserve"> -&gt; (</w:t>
      </w:r>
      <w:r w:rsidR="00553CB7" w:rsidRPr="004252EA">
        <w:rPr>
          <w:rStyle w:val="CodeInline"/>
          <w:lang w:val="de-DE"/>
          <w:rPrChange w:id="2184" w:author="Don Syme" w:date="2010-06-28T10:29:00Z">
            <w:rPr>
              <w:rStyle w:val="CodeInline"/>
            </w:rPr>
          </w:rPrChange>
        </w:rPr>
        <w:t>'T</w:t>
      </w:r>
      <w:r w:rsidR="00B26B02" w:rsidRPr="004252EA">
        <w:rPr>
          <w:rStyle w:val="CodeInline"/>
          <w:lang w:val="de-DE"/>
          <w:rPrChange w:id="2185" w:author="Don Syme" w:date="2010-06-28T10:29:00Z">
            <w:rPr>
              <w:rStyle w:val="CodeInline"/>
            </w:rPr>
          </w:rPrChange>
        </w:rPr>
        <w:t>1</w:t>
      </w:r>
      <w:r w:rsidR="003C524B" w:rsidRPr="004252EA">
        <w:rPr>
          <w:rStyle w:val="CodeInline"/>
          <w:lang w:val="de-DE"/>
          <w:rPrChange w:id="2186" w:author="Don Syme" w:date="2010-06-28T10:29:00Z">
            <w:rPr>
              <w:rStyle w:val="CodeInline"/>
            </w:rPr>
          </w:rPrChange>
        </w:rPr>
        <w:t xml:space="preserve"> * </w:t>
      </w:r>
      <w:r w:rsidR="00553CB7" w:rsidRPr="004252EA">
        <w:rPr>
          <w:rStyle w:val="CodeInline"/>
          <w:lang w:val="de-DE"/>
          <w:rPrChange w:id="2187" w:author="Don Syme" w:date="2010-06-28T10:29:00Z">
            <w:rPr>
              <w:rStyle w:val="CodeInline"/>
            </w:rPr>
          </w:rPrChange>
        </w:rPr>
        <w:t>'</w:t>
      </w:r>
      <w:r w:rsidR="00B26B02" w:rsidRPr="004252EA">
        <w:rPr>
          <w:rStyle w:val="CodeInline"/>
          <w:lang w:val="de-DE"/>
          <w:rPrChange w:id="2188" w:author="Don Syme" w:date="2010-06-28T10:29:00Z">
            <w:rPr>
              <w:rStyle w:val="CodeInline"/>
            </w:rPr>
          </w:rPrChange>
        </w:rPr>
        <w:t>T2</w:t>
      </w:r>
      <w:r w:rsidR="003C524B" w:rsidRPr="004252EA">
        <w:rPr>
          <w:rStyle w:val="CodeInline"/>
          <w:lang w:val="de-DE"/>
          <w:rPrChange w:id="2189" w:author="Don Syme" w:date="2010-06-28T10:29:00Z">
            <w:rPr>
              <w:rStyle w:val="CodeInline"/>
            </w:rPr>
          </w:rPrChange>
        </w:rPr>
        <w:t>) list</w:t>
      </w:r>
    </w:p>
    <w:p w:rsidR="00950C68" w:rsidRPr="004252EA" w:rsidRDefault="00067085" w:rsidP="00D25F1D">
      <w:pPr>
        <w:pStyle w:val="SpecBox"/>
        <w:rPr>
          <w:rStyle w:val="CodeInline"/>
          <w:lang w:val="de-DE"/>
          <w:rPrChange w:id="2190" w:author="Don Syme" w:date="2010-06-28T10:29:00Z">
            <w:rPr>
              <w:rStyle w:val="CodeInline"/>
            </w:rPr>
          </w:rPrChange>
        </w:rPr>
      </w:pPr>
      <w:r w:rsidRPr="004252EA">
        <w:rPr>
          <w:rStyle w:val="CodeInline"/>
          <w:lang w:val="de-DE"/>
          <w:rPrChange w:id="2191" w:author="Don Syme" w:date="2010-06-28T10:29:00Z">
            <w:rPr>
              <w:rStyle w:val="CodeInline"/>
            </w:rPr>
          </w:rPrChange>
        </w:rPr>
        <w:t xml:space="preserve">  val</w:t>
      </w:r>
      <w:r w:rsidR="003C524B" w:rsidRPr="004252EA">
        <w:rPr>
          <w:rStyle w:val="CodeInline"/>
          <w:lang w:val="de-DE"/>
          <w:rPrChange w:id="2192" w:author="Don Syme" w:date="2010-06-28T10:29:00Z">
            <w:rPr>
              <w:rStyle w:val="CodeInline"/>
            </w:rPr>
          </w:rPrChange>
        </w:rPr>
        <w:t xml:space="preserve"> zip3: </w:t>
      </w:r>
      <w:r w:rsidRPr="004252EA">
        <w:rPr>
          <w:rStyle w:val="CodeInline"/>
          <w:lang w:val="de-DE"/>
          <w:rPrChange w:id="2193" w:author="Don Syme" w:date="2010-06-28T10:29:00Z">
            <w:rPr>
              <w:rStyle w:val="CodeInline"/>
            </w:rPr>
          </w:rPrChange>
        </w:rPr>
        <w:t>list&lt;'T1&gt;</w:t>
      </w:r>
      <w:r w:rsidR="003C524B" w:rsidRPr="004252EA">
        <w:rPr>
          <w:rStyle w:val="CodeInline"/>
          <w:lang w:val="de-DE"/>
          <w:rPrChange w:id="2194" w:author="Don Syme" w:date="2010-06-28T10:29:00Z">
            <w:rPr>
              <w:rStyle w:val="CodeInline"/>
            </w:rPr>
          </w:rPrChange>
        </w:rPr>
        <w:t xml:space="preserve"> -&gt; </w:t>
      </w:r>
      <w:r w:rsidRPr="004252EA">
        <w:rPr>
          <w:rStyle w:val="CodeInline"/>
          <w:lang w:val="de-DE"/>
          <w:rPrChange w:id="2195" w:author="Don Syme" w:date="2010-06-28T10:29:00Z">
            <w:rPr>
              <w:rStyle w:val="CodeInline"/>
            </w:rPr>
          </w:rPrChange>
        </w:rPr>
        <w:t>list&lt;'T2&gt;</w:t>
      </w:r>
      <w:r w:rsidR="003C524B" w:rsidRPr="004252EA">
        <w:rPr>
          <w:rStyle w:val="CodeInline"/>
          <w:lang w:val="de-DE"/>
          <w:rPrChange w:id="2196" w:author="Don Syme" w:date="2010-06-28T10:29:00Z">
            <w:rPr>
              <w:rStyle w:val="CodeInline"/>
            </w:rPr>
          </w:rPrChange>
        </w:rPr>
        <w:t xml:space="preserve"> -&gt; </w:t>
      </w:r>
      <w:r w:rsidR="00553CB7" w:rsidRPr="004252EA">
        <w:rPr>
          <w:rStyle w:val="CodeInline"/>
          <w:lang w:val="de-DE"/>
          <w:rPrChange w:id="2197" w:author="Don Syme" w:date="2010-06-28T10:29:00Z">
            <w:rPr>
              <w:rStyle w:val="CodeInline"/>
            </w:rPr>
          </w:rPrChange>
        </w:rPr>
        <w:t>'</w:t>
      </w:r>
      <w:r w:rsidR="00B26B02" w:rsidRPr="004252EA">
        <w:rPr>
          <w:rStyle w:val="CodeInline"/>
          <w:lang w:val="de-DE"/>
          <w:rPrChange w:id="2198" w:author="Don Syme" w:date="2010-06-28T10:29:00Z">
            <w:rPr>
              <w:rStyle w:val="CodeInline"/>
            </w:rPr>
          </w:rPrChange>
        </w:rPr>
        <w:t>T3</w:t>
      </w:r>
      <w:r w:rsidR="003C524B" w:rsidRPr="004252EA">
        <w:rPr>
          <w:rStyle w:val="CodeInline"/>
          <w:lang w:val="de-DE"/>
          <w:rPrChange w:id="2199" w:author="Don Syme" w:date="2010-06-28T10:29:00Z">
            <w:rPr>
              <w:rStyle w:val="CodeInline"/>
            </w:rPr>
          </w:rPrChange>
        </w:rPr>
        <w:t xml:space="preserve"> list -&gt; (</w:t>
      </w:r>
      <w:r w:rsidR="00553CB7" w:rsidRPr="004252EA">
        <w:rPr>
          <w:rStyle w:val="CodeInline"/>
          <w:lang w:val="de-DE"/>
          <w:rPrChange w:id="2200" w:author="Don Syme" w:date="2010-06-28T10:29:00Z">
            <w:rPr>
              <w:rStyle w:val="CodeInline"/>
            </w:rPr>
          </w:rPrChange>
        </w:rPr>
        <w:t>'T</w:t>
      </w:r>
      <w:r w:rsidR="00B26B02" w:rsidRPr="004252EA">
        <w:rPr>
          <w:rStyle w:val="CodeInline"/>
          <w:lang w:val="de-DE"/>
          <w:rPrChange w:id="2201" w:author="Don Syme" w:date="2010-06-28T10:29:00Z">
            <w:rPr>
              <w:rStyle w:val="CodeInline"/>
            </w:rPr>
          </w:rPrChange>
        </w:rPr>
        <w:t>1</w:t>
      </w:r>
      <w:r w:rsidR="003C524B" w:rsidRPr="004252EA">
        <w:rPr>
          <w:rStyle w:val="CodeInline"/>
          <w:lang w:val="de-DE"/>
          <w:rPrChange w:id="2202" w:author="Don Syme" w:date="2010-06-28T10:29:00Z">
            <w:rPr>
              <w:rStyle w:val="CodeInline"/>
            </w:rPr>
          </w:rPrChange>
        </w:rPr>
        <w:t xml:space="preserve"> * </w:t>
      </w:r>
      <w:r w:rsidR="00553CB7" w:rsidRPr="004252EA">
        <w:rPr>
          <w:rStyle w:val="CodeInline"/>
          <w:lang w:val="de-DE"/>
          <w:rPrChange w:id="2203" w:author="Don Syme" w:date="2010-06-28T10:29:00Z">
            <w:rPr>
              <w:rStyle w:val="CodeInline"/>
            </w:rPr>
          </w:rPrChange>
        </w:rPr>
        <w:t>'</w:t>
      </w:r>
      <w:r w:rsidR="00B26B02" w:rsidRPr="004252EA">
        <w:rPr>
          <w:rStyle w:val="CodeInline"/>
          <w:lang w:val="de-DE"/>
          <w:rPrChange w:id="2204" w:author="Don Syme" w:date="2010-06-28T10:29:00Z">
            <w:rPr>
              <w:rStyle w:val="CodeInline"/>
            </w:rPr>
          </w:rPrChange>
        </w:rPr>
        <w:t>T2</w:t>
      </w:r>
      <w:r w:rsidR="003C524B" w:rsidRPr="004252EA">
        <w:rPr>
          <w:rStyle w:val="CodeInline"/>
          <w:lang w:val="de-DE"/>
          <w:rPrChange w:id="2205" w:author="Don Syme" w:date="2010-06-28T10:29:00Z">
            <w:rPr>
              <w:rStyle w:val="CodeInline"/>
            </w:rPr>
          </w:rPrChange>
        </w:rPr>
        <w:t xml:space="preserve"> * </w:t>
      </w:r>
      <w:r w:rsidR="00553CB7" w:rsidRPr="004252EA">
        <w:rPr>
          <w:rStyle w:val="CodeInline"/>
          <w:lang w:val="de-DE"/>
          <w:rPrChange w:id="2206" w:author="Don Syme" w:date="2010-06-28T10:29:00Z">
            <w:rPr>
              <w:rStyle w:val="CodeInline"/>
            </w:rPr>
          </w:rPrChange>
        </w:rPr>
        <w:t>'</w:t>
      </w:r>
      <w:r w:rsidR="00B26B02" w:rsidRPr="004252EA">
        <w:rPr>
          <w:rStyle w:val="CodeInline"/>
          <w:lang w:val="de-DE"/>
          <w:rPrChange w:id="2207" w:author="Don Syme" w:date="2010-06-28T10:29:00Z">
            <w:rPr>
              <w:rStyle w:val="CodeInline"/>
            </w:rPr>
          </w:rPrChange>
        </w:rPr>
        <w:t>T3</w:t>
      </w:r>
      <w:r w:rsidR="003C524B" w:rsidRPr="004252EA">
        <w:rPr>
          <w:rStyle w:val="CodeInline"/>
          <w:lang w:val="de-DE"/>
          <w:rPrChange w:id="2208" w:author="Don Syme" w:date="2010-06-28T10:29:00Z">
            <w:rPr>
              <w:rStyle w:val="CodeInline"/>
            </w:rPr>
          </w:rPrChange>
        </w:rPr>
        <w:t>) list</w:t>
      </w:r>
    </w:p>
    <w:p w:rsidR="003C524B" w:rsidRPr="006E099A" w:rsidRDefault="00067085" w:rsidP="00D25F1D">
      <w:pPr>
        <w:pStyle w:val="SpecBox"/>
        <w:rPr>
          <w:rStyle w:val="CodeInline"/>
          <w:strike/>
        </w:rPr>
      </w:pPr>
      <w:r w:rsidRPr="004252EA">
        <w:rPr>
          <w:rStyle w:val="CodeInline"/>
          <w:strike/>
          <w:lang w:val="de-DE"/>
          <w:rPrChange w:id="2209" w:author="Don Syme" w:date="2010-06-28T10:29:00Z">
            <w:rPr>
              <w:rStyle w:val="CodeInline"/>
              <w:strike/>
            </w:rPr>
          </w:rPrChange>
        </w:rPr>
        <w:t xml:space="preserve">  </w:t>
      </w:r>
      <w:r>
        <w:rPr>
          <w:rStyle w:val="CodeInline"/>
          <w:strike/>
        </w:rPr>
        <w:t>val</w:t>
      </w:r>
      <w:r w:rsidR="003C524B" w:rsidRPr="006E099A">
        <w:rPr>
          <w:rStyle w:val="CodeInline"/>
          <w:strike/>
        </w:rPr>
        <w:t xml:space="preserve"> </w:t>
      </w:r>
      <w:r w:rsidR="00027321">
        <w:rPr>
          <w:rStyle w:val="CodeInline"/>
          <w:strike/>
        </w:rPr>
        <w:t>tryFind</w:t>
      </w:r>
      <w:r w:rsidR="003C524B" w:rsidRPr="006E099A">
        <w:rPr>
          <w:rStyle w:val="CodeInline"/>
          <w:strike/>
        </w:rPr>
        <w:t>_index: (</w:t>
      </w:r>
      <w:r w:rsidR="00553CB7">
        <w:rPr>
          <w:rStyle w:val="CodeInline"/>
          <w:strike/>
        </w:rPr>
        <w:t>'T</w:t>
      </w:r>
      <w:r w:rsidR="003C524B" w:rsidRPr="006E099A">
        <w:rPr>
          <w:rStyle w:val="CodeInline"/>
          <w:strike/>
        </w:rPr>
        <w:t xml:space="preserve"> -&gt; bool) -&gt; </w:t>
      </w:r>
      <w:r w:rsidR="00C05756">
        <w:rPr>
          <w:rStyle w:val="CodeInline"/>
          <w:strike/>
        </w:rPr>
        <w:t>list&lt;'T&gt;</w:t>
      </w:r>
      <w:r w:rsidR="003C524B" w:rsidRPr="006E099A">
        <w:rPr>
          <w:rStyle w:val="CodeInline"/>
          <w:strike/>
        </w:rPr>
        <w:t xml:space="preserve"> -&gt; int option</w:t>
      </w:r>
    </w:p>
    <w:p w:rsidR="003C524B" w:rsidRPr="006E099A" w:rsidRDefault="00067085" w:rsidP="00D25F1D">
      <w:pPr>
        <w:pStyle w:val="SpecBox"/>
        <w:rPr>
          <w:rStyle w:val="CodeInline"/>
          <w:strike/>
        </w:rPr>
      </w:pPr>
      <w:r>
        <w:rPr>
          <w:rStyle w:val="CodeInline"/>
          <w:strike/>
        </w:rPr>
        <w:t xml:space="preserve">  val</w:t>
      </w:r>
      <w:r w:rsidR="003C524B" w:rsidRPr="006E099A">
        <w:rPr>
          <w:rStyle w:val="CodeInline"/>
          <w:strike/>
        </w:rPr>
        <w:t xml:space="preserve"> </w:t>
      </w:r>
      <w:r w:rsidR="00027321">
        <w:rPr>
          <w:rStyle w:val="CodeInline"/>
          <w:strike/>
        </w:rPr>
        <w:t>tryFind</w:t>
      </w:r>
      <w:r w:rsidR="003C524B" w:rsidRPr="006E099A">
        <w:rPr>
          <w:rStyle w:val="CodeInline"/>
          <w:strike/>
        </w:rPr>
        <w:t xml:space="preserve">_indexi: (int -&gt; </w:t>
      </w:r>
      <w:r w:rsidR="00553CB7">
        <w:rPr>
          <w:rStyle w:val="CodeInline"/>
          <w:strike/>
        </w:rPr>
        <w:t>'T</w:t>
      </w:r>
      <w:r w:rsidR="003C524B" w:rsidRPr="006E099A">
        <w:rPr>
          <w:rStyle w:val="CodeInline"/>
          <w:strike/>
        </w:rPr>
        <w:t xml:space="preserve"> -&gt; bool) -&gt; </w:t>
      </w:r>
      <w:r w:rsidR="00C05756">
        <w:rPr>
          <w:rStyle w:val="CodeInline"/>
          <w:strike/>
        </w:rPr>
        <w:t>list&lt;'T&gt;</w:t>
      </w:r>
      <w:r w:rsidR="003C524B" w:rsidRPr="006E099A">
        <w:rPr>
          <w:rStyle w:val="CodeInline"/>
          <w:strike/>
        </w:rPr>
        <w:t xml:space="preserve"> -&gt; int option</w:t>
      </w:r>
    </w:p>
    <w:p w:rsidR="003C524B" w:rsidRPr="006E099A" w:rsidRDefault="00067085" w:rsidP="00D25F1D">
      <w:pPr>
        <w:pStyle w:val="SpecBox"/>
        <w:rPr>
          <w:rStyle w:val="CodeInline"/>
          <w:strike/>
        </w:rPr>
      </w:pPr>
      <w:r>
        <w:rPr>
          <w:rStyle w:val="CodeInline"/>
          <w:strike/>
        </w:rPr>
        <w:t xml:space="preserve">  val</w:t>
      </w:r>
      <w:r w:rsidR="003C524B" w:rsidRPr="006E099A">
        <w:rPr>
          <w:rStyle w:val="CodeInline"/>
          <w:strike/>
        </w:rPr>
        <w:t xml:space="preserve"> find_index: (</w:t>
      </w:r>
      <w:r w:rsidR="00553CB7">
        <w:rPr>
          <w:rStyle w:val="CodeInline"/>
          <w:strike/>
        </w:rPr>
        <w:t>'T</w:t>
      </w:r>
      <w:r w:rsidR="003C524B" w:rsidRPr="006E099A">
        <w:rPr>
          <w:rStyle w:val="CodeInline"/>
          <w:strike/>
        </w:rPr>
        <w:t xml:space="preserve"> -&gt; bool) -&gt; </w:t>
      </w:r>
      <w:r w:rsidR="00C05756">
        <w:rPr>
          <w:rStyle w:val="CodeInline"/>
          <w:strike/>
        </w:rPr>
        <w:t>list&lt;'T&gt;</w:t>
      </w:r>
      <w:r w:rsidR="003C524B" w:rsidRPr="006E099A">
        <w:rPr>
          <w:rStyle w:val="CodeInline"/>
          <w:strike/>
        </w:rPr>
        <w:t xml:space="preserve"> -&gt; int</w:t>
      </w:r>
    </w:p>
    <w:p w:rsidR="00D2220F" w:rsidRPr="006E099A" w:rsidRDefault="00067085" w:rsidP="00145F4B">
      <w:pPr>
        <w:pStyle w:val="SpecBox"/>
        <w:rPr>
          <w:rFonts w:ascii="Consolas" w:hAnsi="Consolas"/>
          <w:bCs/>
          <w:strike/>
          <w:color w:val="4F81BD" w:themeColor="accent1"/>
          <w:sz w:val="18"/>
        </w:rPr>
      </w:pPr>
      <w:r>
        <w:rPr>
          <w:rStyle w:val="CodeInline"/>
          <w:strike/>
        </w:rPr>
        <w:t xml:space="preserve">  val</w:t>
      </w:r>
      <w:r w:rsidR="003C524B" w:rsidRPr="006E099A">
        <w:rPr>
          <w:rStyle w:val="CodeInline"/>
          <w:strike/>
        </w:rPr>
        <w:t xml:space="preserve"> find_indexi: (int -&gt; </w:t>
      </w:r>
      <w:r w:rsidR="00553CB7">
        <w:rPr>
          <w:rStyle w:val="CodeInline"/>
          <w:strike/>
        </w:rPr>
        <w:t>'T</w:t>
      </w:r>
      <w:r w:rsidR="003C524B" w:rsidRPr="006E099A">
        <w:rPr>
          <w:rStyle w:val="CodeInline"/>
          <w:strike/>
        </w:rPr>
        <w:t xml:space="preserve"> -&gt; bool) -&gt; </w:t>
      </w:r>
      <w:r w:rsidR="00C05756">
        <w:rPr>
          <w:rStyle w:val="CodeInline"/>
          <w:strike/>
        </w:rPr>
        <w:t>list&lt;'T&gt;</w:t>
      </w:r>
      <w:r w:rsidR="003C524B" w:rsidRPr="006E099A">
        <w:rPr>
          <w:rStyle w:val="CodeInline"/>
          <w:strike/>
        </w:rPr>
        <w:t xml:space="preserve"> -&gt; int</w:t>
      </w:r>
    </w:p>
    <w:p w:rsidR="00D2220F" w:rsidRDefault="00D2220F" w:rsidP="00D2220F">
      <w:pPr>
        <w:pStyle w:val="Heading2"/>
      </w:pPr>
      <w:bookmarkStart w:id="2210" w:name="_Toc265492484"/>
      <w:r>
        <w:t>FSharp.Collections.Array (Module)</w:t>
      </w:r>
      <w:bookmarkEnd w:id="2210"/>
    </w:p>
    <w:p w:rsidR="001B6B3B" w:rsidRPr="006E099A" w:rsidRDefault="001B6B3B" w:rsidP="001B6B3B">
      <w:pPr>
        <w:pStyle w:val="MiniHeading"/>
      </w:pPr>
      <w:r w:rsidRPr="006E099A">
        <w:t>Design Criteria</w:t>
      </w:r>
    </w:p>
    <w:p w:rsidR="001B6B3B" w:rsidRDefault="00C05756" w:rsidP="001B6B3B">
      <w:pPr>
        <w:pStyle w:val="ListParagraph"/>
        <w:numPr>
          <w:ilvl w:val="0"/>
          <w:numId w:val="4"/>
        </w:numPr>
      </w:pPr>
      <w:r>
        <w:t xml:space="preserve">Support standard F# functional operators for the </w:t>
      </w:r>
      <w:del w:id="2211" w:author="Luke Hoban" w:date="2008-11-20T15:30:00Z">
        <w:r w:rsidDel="00EF519B">
          <w:delText>/</w:delText>
        </w:r>
      </w:del>
      <w:ins w:id="2212" w:author="Luke Hoban" w:date="2008-11-20T15:30:00Z">
        <w:r w:rsidR="00EF519B">
          <w:t>.</w:t>
        </w:r>
      </w:ins>
      <w:r>
        <w:t>NET array type, as if it were immutable</w:t>
      </w:r>
    </w:p>
    <w:p w:rsidR="001B6B3B" w:rsidRDefault="00C05756" w:rsidP="001B6B3B">
      <w:pPr>
        <w:pStyle w:val="ListParagraph"/>
        <w:numPr>
          <w:ilvl w:val="0"/>
          <w:numId w:val="4"/>
        </w:numPr>
      </w:pPr>
      <w:r>
        <w:t>Support additional operators</w:t>
      </w:r>
    </w:p>
    <w:p w:rsidR="0071050D" w:rsidRPr="00FA76ED" w:rsidRDefault="0071050D" w:rsidP="0071050D">
      <w:pPr>
        <w:pStyle w:val="MiniHeading"/>
      </w:pPr>
      <w:r w:rsidRPr="00FA76ED">
        <w:t xml:space="preserve">Performance </w:t>
      </w:r>
      <w:r>
        <w:t>Criteria</w:t>
      </w:r>
    </w:p>
    <w:p w:rsidR="0071050D" w:rsidRDefault="0071050D" w:rsidP="0071050D">
      <w:pPr>
        <w:pStyle w:val="BodyText"/>
      </w:pPr>
      <w:r>
        <w:t>TBD</w:t>
      </w:r>
    </w:p>
    <w:p w:rsidR="00E949EB" w:rsidRPr="00FA76ED" w:rsidRDefault="00E949EB" w:rsidP="00E949EB">
      <w:pPr>
        <w:pStyle w:val="MiniHeading"/>
        <w:rPr>
          <w:ins w:id="2213" w:author="Don Syme" w:date="2010-06-28T11:02:00Z"/>
        </w:rPr>
      </w:pPr>
      <w:ins w:id="2214" w:author="Don Syme" w:date="2010-06-28T11:02:00Z">
        <w:r>
          <w:t>Serialization</w:t>
        </w:r>
      </w:ins>
    </w:p>
    <w:p w:rsidR="00E949EB" w:rsidRDefault="00E949EB" w:rsidP="00E949EB">
      <w:pPr>
        <w:pStyle w:val="BodyText"/>
        <w:rPr>
          <w:ins w:id="2215" w:author="Don Syme" w:date="2010-06-28T11:02:00Z"/>
        </w:rPr>
      </w:pPr>
      <w:ins w:id="2216" w:author="Don Syme" w:date="2010-06-28T11:02:00Z">
        <w:r>
          <w:t>The serialization format</w:t>
        </w:r>
      </w:ins>
      <w:ins w:id="2217" w:author="Don Syme" w:date="2010-06-28T11:03:00Z">
        <w:r>
          <w:t>s</w:t>
        </w:r>
      </w:ins>
      <w:ins w:id="2218" w:author="Don Syme" w:date="2010-06-28T11:02:00Z">
        <w:r>
          <w:t xml:space="preserve"> of this type </w:t>
        </w:r>
      </w:ins>
      <w:ins w:id="2219" w:author="Don Syme" w:date="2010-06-28T11:03:00Z">
        <w:r>
          <w:t>are</w:t>
        </w:r>
      </w:ins>
      <w:ins w:id="2220" w:author="Don Syme" w:date="2010-06-28T11:02:00Z">
        <w:r>
          <w:t xml:space="preserve"> dicated by the .NET implementation</w:t>
        </w:r>
      </w:ins>
      <w:ins w:id="2221" w:author="Don Syme" w:date="2010-06-28T11:03:00Z">
        <w:r>
          <w:t>(s)</w:t>
        </w:r>
      </w:ins>
      <w:ins w:id="2222" w:author="Don Syme" w:date="2010-06-28T11:02:00Z">
        <w:r>
          <w:t xml:space="preserve"> of serialization</w:t>
        </w:r>
      </w:ins>
      <w:ins w:id="2223" w:author="Don Syme" w:date="2010-06-28T11:03:00Z">
        <w:r>
          <w:t>.</w:t>
        </w:r>
      </w:ins>
    </w:p>
    <w:p w:rsidR="001B6B3B" w:rsidRDefault="001B6B3B" w:rsidP="001B6B3B">
      <w:pPr>
        <w:pStyle w:val="MiniHeading"/>
      </w:pPr>
      <w:r w:rsidRPr="003A175F">
        <w:t>Naming</w:t>
      </w:r>
    </w:p>
    <w:p w:rsidR="001B6B3B" w:rsidRPr="0019287C" w:rsidRDefault="001B6B3B" w:rsidP="001B6B3B">
      <w:r>
        <w:t>F# has some n</w:t>
      </w:r>
      <w:r w:rsidRPr="0019287C">
        <w:t>aming constraints</w:t>
      </w:r>
      <w:r>
        <w:t xml:space="preserve"> for this type</w:t>
      </w:r>
      <w:r w:rsidRPr="0019287C">
        <w:t xml:space="preserve">: </w:t>
      </w:r>
    </w:p>
    <w:p w:rsidR="001B6B3B" w:rsidRPr="001B6B3B" w:rsidRDefault="001B6B3B" w:rsidP="001B6B3B">
      <w:pPr>
        <w:pStyle w:val="ListParagraph"/>
        <w:numPr>
          <w:ilvl w:val="0"/>
          <w:numId w:val="4"/>
        </w:numPr>
      </w:pPr>
      <w:r w:rsidRPr="0019287C">
        <w:t xml:space="preserve">Naming constraints: </w:t>
      </w:r>
    </w:p>
    <w:p w:rsidR="001B6B3B" w:rsidRPr="0019287C" w:rsidRDefault="001B6B3B" w:rsidP="001B6B3B">
      <w:pPr>
        <w:pStyle w:val="ListParagraph"/>
        <w:numPr>
          <w:ilvl w:val="1"/>
          <w:numId w:val="20"/>
        </w:numPr>
        <w:contextualSpacing w:val="0"/>
      </w:pPr>
      <w:r w:rsidRPr="0019287C">
        <w:t>It is lower-case “</w:t>
      </w:r>
      <w:ins w:id="2224" w:author="Don Syme" w:date="2010-06-28T11:00:00Z">
        <w:r w:rsidR="00E949EB">
          <w:t xml:space="preserve">int </w:t>
        </w:r>
      </w:ins>
      <w:del w:id="2225" w:author="Don Syme" w:date="2010-06-28T10:59:00Z">
        <w:r w:rsidRPr="0019287C" w:rsidDel="00E949EB">
          <w:delText>list</w:delText>
        </w:r>
      </w:del>
      <w:ins w:id="2226" w:author="Don Syme" w:date="2010-06-28T10:59:00Z">
        <w:r w:rsidR="00E949EB">
          <w:t>array</w:t>
        </w:r>
      </w:ins>
      <w:r w:rsidRPr="0019287C">
        <w:t>” for F# programmers</w:t>
      </w:r>
      <w:ins w:id="2227" w:author="Don Syme" w:date="2010-06-28T10:59:00Z">
        <w:r w:rsidR="00E949EB">
          <w:t xml:space="preserve">, or </w:t>
        </w:r>
      </w:ins>
      <w:ins w:id="2228" w:author="Don Syme" w:date="2010-06-28T11:00:00Z">
        <w:r w:rsidR="00E949EB">
          <w:t>"</w:t>
        </w:r>
      </w:ins>
      <w:ins w:id="2229" w:author="Don Syme" w:date="2010-06-28T10:59:00Z">
        <w:r w:rsidR="00E949EB">
          <w:t>int[]</w:t>
        </w:r>
      </w:ins>
      <w:del w:id="2230" w:author="Don Syme" w:date="2010-06-28T10:59:00Z">
        <w:r w:rsidRPr="0019287C" w:rsidDel="00E949EB">
          <w:delText xml:space="preserve"> (we use a type abbreviation to get this effect)</w:delText>
        </w:r>
      </w:del>
      <w:ins w:id="2231" w:author="Don Syme" w:date="2010-06-28T11:00:00Z">
        <w:r w:rsidR="00E949EB">
          <w:t>"</w:t>
        </w:r>
      </w:ins>
      <w:del w:id="2232" w:author="Don Syme" w:date="2010-06-28T11:00:00Z">
        <w:r w:rsidRPr="0019287C" w:rsidDel="00E949EB">
          <w:delText xml:space="preserve"> </w:delText>
        </w:r>
      </w:del>
    </w:p>
    <w:p w:rsidR="001B6B3B" w:rsidRPr="0019287C" w:rsidRDefault="001B6B3B" w:rsidP="001B6B3B">
      <w:pPr>
        <w:pStyle w:val="ListParagraph"/>
        <w:numPr>
          <w:ilvl w:val="1"/>
          <w:numId w:val="20"/>
        </w:numPr>
        <w:contextualSpacing w:val="0"/>
      </w:pPr>
      <w:r w:rsidRPr="0019287C">
        <w:t>The upper case name is not generally used by F# programmers</w:t>
      </w:r>
      <w:del w:id="2233" w:author="Don Syme" w:date="2010-06-28T10:59:00Z">
        <w:r w:rsidRPr="0019287C" w:rsidDel="00E949EB">
          <w:delText xml:space="preserve"> and could potentially be changed</w:delText>
        </w:r>
      </w:del>
      <w:r w:rsidRPr="0019287C">
        <w:t>.</w:t>
      </w:r>
    </w:p>
    <w:p w:rsidR="001B6B3B" w:rsidRDefault="001B6B3B" w:rsidP="001B6B3B">
      <w:pPr>
        <w:pStyle w:val="MiniHeading"/>
      </w:pPr>
      <w:r>
        <w:t>Alignment</w:t>
      </w:r>
    </w:p>
    <w:p w:rsidR="001B6B3B" w:rsidRDefault="001B6B3B" w:rsidP="001B6B3B">
      <w:r>
        <w:t>The .NET System.Array module has an adhoc and cumbersome set of operators, some of them related to functional programming. Some (such as binary search) are suitable for direct use from F#, but many others are cumbersome, unsafe and overly imperative.</w:t>
      </w:r>
    </w:p>
    <w:p w:rsidR="001B6B3B" w:rsidRDefault="001B6B3B" w:rsidP="001B6B3B">
      <w:pPr>
        <w:pStyle w:val="MiniHeading"/>
      </w:pPr>
      <w:r>
        <w:t>Usage Model</w:t>
      </w:r>
    </w:p>
    <w:p w:rsidR="00F34D1B" w:rsidRPr="00DF274C" w:rsidRDefault="00F34D1B" w:rsidP="00B7361E">
      <w:pPr>
        <w:rPr>
          <w:rFonts w:eastAsia="Times New Roman"/>
        </w:rPr>
      </w:pPr>
      <w:r w:rsidRPr="00DF274C">
        <w:rPr>
          <w:rFonts w:eastAsia="Times New Roman"/>
        </w:rPr>
        <w:t xml:space="preserve">1-dimensional (generic) arrays. </w:t>
      </w:r>
    </w:p>
    <w:p w:rsidR="00D2220F" w:rsidRDefault="00D2220F" w:rsidP="00D25F1D">
      <w:pPr>
        <w:pStyle w:val="SpecBox"/>
        <w:rPr>
          <w:rStyle w:val="CodeInline"/>
        </w:rPr>
      </w:pPr>
      <w:r>
        <w:rPr>
          <w:rStyle w:val="CodeInline"/>
        </w:rPr>
        <w:t xml:space="preserve">module Array = </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append: </w:t>
      </w:r>
      <w:r w:rsidR="00C05756">
        <w:rPr>
          <w:rStyle w:val="CodeInline"/>
        </w:rPr>
        <w:t>array&lt;'T&gt;</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array&lt;'T&gt;</w:t>
      </w:r>
    </w:p>
    <w:p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average: </w:t>
      </w:r>
      <w:r w:rsidR="00C05756">
        <w:rPr>
          <w:rStyle w:val="CodeInline"/>
        </w:rPr>
        <w:t>array&lt;</w:t>
      </w:r>
      <w:r w:rsidR="00B26B02">
        <w:rPr>
          <w:rStyle w:val="CodeInline"/>
        </w:rPr>
        <w:t>'T</w:t>
      </w:r>
      <w:r w:rsidR="00C05756">
        <w:rPr>
          <w:rStyle w:val="CodeInline"/>
        </w:rPr>
        <w:t>&gt;</w:t>
      </w:r>
      <w:r w:rsidR="00B26B02" w:rsidRPr="00022DBD">
        <w:rPr>
          <w:rStyle w:val="CodeInline"/>
        </w:rPr>
        <w:t xml:space="preserve"> -&gt; </w:t>
      </w:r>
      <w:r w:rsidR="00B26B02">
        <w:rPr>
          <w:rStyle w:val="CodeInline"/>
        </w:rPr>
        <w:t>'T</w:t>
      </w:r>
    </w:p>
    <w:p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w:t>
      </w:r>
      <w:r w:rsidR="003A252F">
        <w:rPr>
          <w:rStyle w:val="CodeInline"/>
        </w:rPr>
        <w:t>averageBy</w:t>
      </w:r>
      <w:r w:rsidR="00B26B02" w:rsidRPr="00022DBD">
        <w:rPr>
          <w:rStyle w:val="CodeInline"/>
        </w:rPr>
        <w:t>: (</w:t>
      </w:r>
      <w:r w:rsidR="00B26B02">
        <w:rPr>
          <w:rStyle w:val="CodeInline"/>
        </w:rPr>
        <w:t>'T</w:t>
      </w:r>
      <w:r w:rsidR="00B26B02" w:rsidRPr="00022DBD">
        <w:rPr>
          <w:rStyle w:val="CodeInline"/>
        </w:rPr>
        <w:t xml:space="preserve"> -&gt; </w:t>
      </w:r>
      <w:r w:rsidR="00B26B02">
        <w:rPr>
          <w:rStyle w:val="CodeInline"/>
        </w:rPr>
        <w:t>'U</w:t>
      </w:r>
      <w:r w:rsidR="00B26B02" w:rsidRPr="00022DBD">
        <w:rPr>
          <w:rStyle w:val="CodeInline"/>
        </w:rPr>
        <w:t xml:space="preserve">) -&gt; </w:t>
      </w:r>
      <w:r w:rsidR="00C05756">
        <w:rPr>
          <w:rStyle w:val="CodeInline"/>
        </w:rPr>
        <w:t>array&lt;'T&gt;</w:t>
      </w:r>
      <w:r w:rsidR="00B26B02" w:rsidRPr="00022DBD">
        <w:rPr>
          <w:rStyle w:val="CodeInline"/>
        </w:rPr>
        <w:t xml:space="preserve"> -&gt; </w:t>
      </w:r>
      <w:r w:rsidR="00B26B02">
        <w:rPr>
          <w:rStyle w:val="CodeInline"/>
        </w:rPr>
        <w:t>'U</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blit: </w:t>
      </w:r>
      <w:r w:rsidR="00C05756">
        <w:rPr>
          <w:rStyle w:val="CodeInline"/>
        </w:rPr>
        <w:t>array&lt;'T&gt;</w:t>
      </w:r>
      <w:r w:rsidR="00C852E9" w:rsidRPr="00022DBD">
        <w:rPr>
          <w:rStyle w:val="CodeInline"/>
        </w:rPr>
        <w:t xml:space="preserve"> -&gt; int -&gt; </w:t>
      </w:r>
      <w:r w:rsidR="00C05756">
        <w:rPr>
          <w:rStyle w:val="CodeInline"/>
        </w:rPr>
        <w:t>array&lt;'T&gt;</w:t>
      </w:r>
      <w:r w:rsidR="00C852E9" w:rsidRPr="00022DBD">
        <w:rPr>
          <w:rStyle w:val="CodeInline"/>
        </w:rPr>
        <w:t xml:space="preserve"> -&gt; </w:t>
      </w:r>
      <w:r w:rsidR="00F266BA">
        <w:fldChar w:fldCharType="begin"/>
      </w:r>
      <w:r w:rsidR="00F266BA">
        <w:instrText>HYPERLINK "Microsoft.FSharp.Core.type_int.html"</w:instrText>
      </w:r>
      <w:ins w:id="2234"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F266BA">
        <w:fldChar w:fldCharType="begin"/>
      </w:r>
      <w:r w:rsidR="00F266BA">
        <w:instrText>HYPERLINK "Microsoft.FSharp.Core.type_int.html"</w:instrText>
      </w:r>
      <w:ins w:id="2235"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F266BA">
        <w:fldChar w:fldCharType="begin"/>
      </w:r>
      <w:r w:rsidR="00F266BA">
        <w:instrText>HYPERLINK "Microsoft.FSharp.Core.type_unit.html"</w:instrText>
      </w:r>
      <w:ins w:id="2236" w:author="Don Syme" w:date="2010-06-28T12:43:00Z"/>
      <w:r w:rsidR="00F266BA">
        <w:fldChar w:fldCharType="separate"/>
      </w:r>
      <w:r w:rsidR="00C852E9" w:rsidRPr="00022DBD">
        <w:rPr>
          <w:rStyle w:val="CodeInline"/>
        </w:rPr>
        <w:t>unit</w:t>
      </w:r>
      <w:r w:rsidR="00F266BA">
        <w:fldChar w:fldCharType="end"/>
      </w:r>
    </w:p>
    <w:p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w:t>
      </w:r>
      <w:r w:rsidR="00B26B02">
        <w:rPr>
          <w:rStyle w:val="CodeInline"/>
        </w:rPr>
        <w:t>choose</w:t>
      </w:r>
      <w:r w:rsidR="00B26B02" w:rsidRPr="00022DBD">
        <w:rPr>
          <w:rStyle w:val="CodeInline"/>
        </w:rPr>
        <w:t>: (</w:t>
      </w:r>
      <w:r w:rsidR="00B26B02">
        <w:rPr>
          <w:rStyle w:val="CodeInline"/>
        </w:rPr>
        <w:t>'T</w:t>
      </w:r>
      <w:r w:rsidR="00B26B02" w:rsidRPr="00022DBD">
        <w:rPr>
          <w:rStyle w:val="CodeInline"/>
        </w:rPr>
        <w:t xml:space="preserve"> -&gt; </w:t>
      </w:r>
      <w:r w:rsidR="00B26B02">
        <w:rPr>
          <w:rStyle w:val="CodeInline"/>
        </w:rPr>
        <w:t>'U</w:t>
      </w:r>
      <w:r w:rsidR="00B26B02" w:rsidRPr="00022DBD">
        <w:rPr>
          <w:rStyle w:val="CodeInline"/>
        </w:rPr>
        <w:t xml:space="preserve"> option) -&gt; </w:t>
      </w:r>
      <w:r w:rsidR="00C05756">
        <w:rPr>
          <w:rStyle w:val="CodeInline"/>
        </w:rPr>
        <w:t>array&lt;'T&gt;</w:t>
      </w:r>
      <w:r w:rsidR="00B26B02" w:rsidRPr="00022DBD">
        <w:rPr>
          <w:rStyle w:val="CodeInline"/>
        </w:rPr>
        <w:t xml:space="preserve"> -&gt; </w:t>
      </w:r>
      <w:r w:rsidR="00B26B02">
        <w:rPr>
          <w:rStyle w:val="CodeInline"/>
        </w:rPr>
        <w:t>'U</w:t>
      </w:r>
      <w:r w:rsidR="00B26B02" w:rsidRPr="00022DBD">
        <w:rPr>
          <w:rStyle w:val="CodeInline"/>
        </w:rPr>
        <w:t xml:space="preserve"> </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concat</w:t>
      </w:r>
      <w:r w:rsidR="00B26B02">
        <w:rPr>
          <w:rStyle w:val="CodeInline"/>
        </w:rPr>
        <w:t>:</w:t>
      </w:r>
      <w:r w:rsidR="00C852E9" w:rsidRPr="00022DBD">
        <w:rPr>
          <w:rStyle w:val="CodeInline"/>
        </w:rPr>
        <w:t xml:space="preserve"> </w:t>
      </w:r>
      <w:r w:rsidR="00F266BA">
        <w:fldChar w:fldCharType="begin"/>
      </w:r>
      <w:r w:rsidR="00F266BA">
        <w:instrText>HYPERLINK "Microsoft.FSharp.Collections.type_seq.html"</w:instrText>
      </w:r>
      <w:ins w:id="2237" w:author="Don Syme" w:date="2010-06-28T12:43:00Z"/>
      <w:r w:rsidR="00F266BA">
        <w:fldChar w:fldCharType="separate"/>
      </w:r>
      <w:r w:rsidR="00C852E9" w:rsidRPr="00022DBD">
        <w:rPr>
          <w:rStyle w:val="CodeInline"/>
        </w:rPr>
        <w:t>seq</w:t>
      </w:r>
      <w:r w:rsidR="00F266BA">
        <w:fldChar w:fldCharType="end"/>
      </w:r>
      <w:r w:rsidR="00C852E9" w:rsidRPr="00022DBD">
        <w:rPr>
          <w:rStyle w:val="CodeInline"/>
        </w:rPr>
        <w:t>&lt;</w:t>
      </w:r>
      <w:r w:rsidR="00C05756">
        <w:rPr>
          <w:rStyle w:val="CodeInline"/>
        </w:rPr>
        <w:t>array&lt;'T&gt;</w:t>
      </w:r>
      <w:r w:rsidR="00C852E9" w:rsidRPr="00022DBD">
        <w:rPr>
          <w:rStyle w:val="CodeInline"/>
        </w:rPr>
        <w:t xml:space="preserve">&gt; -&gt; </w:t>
      </w:r>
      <w:r w:rsidR="00C05756">
        <w:rPr>
          <w:rStyle w:val="CodeInline"/>
        </w:rPr>
        <w:t>array&lt;'T&gt;</w:t>
      </w:r>
    </w:p>
    <w:p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w:t>
      </w:r>
      <w:r w:rsidR="00B26B02">
        <w:rPr>
          <w:rStyle w:val="CodeInline"/>
        </w:rPr>
        <w:t>collect</w:t>
      </w:r>
      <w:r w:rsidR="00B26B02" w:rsidRPr="00022DBD">
        <w:rPr>
          <w:rStyle w:val="CodeInline"/>
        </w:rPr>
        <w:t xml:space="preserve">: </w:t>
      </w:r>
      <w:r w:rsidR="00BC0FE1">
        <w:rPr>
          <w:rStyle w:val="CodeInline"/>
        </w:rPr>
        <w:t>('T -&gt; array&lt;'U&gt;) -&gt; array&lt;'T&gt; -&gt; array&lt;'U&gt;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copy: </w:t>
      </w:r>
      <w:r w:rsidR="00C05756">
        <w:rPr>
          <w:rStyle w:val="CodeInline"/>
        </w:rPr>
        <w:t>array&lt;'T&gt;</w:t>
      </w:r>
      <w:r w:rsidR="00C852E9" w:rsidRPr="00022DBD">
        <w:rPr>
          <w:rStyle w:val="CodeInline"/>
        </w:rPr>
        <w:t xml:space="preserve"> -&gt; </w:t>
      </w:r>
      <w:r w:rsidR="00C05756">
        <w:rPr>
          <w:rStyle w:val="CodeInline"/>
        </w:rPr>
        <w:t>array&lt;'T&gt;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create: </w:t>
      </w:r>
      <w:r w:rsidR="00F266BA">
        <w:fldChar w:fldCharType="begin"/>
      </w:r>
      <w:r w:rsidR="00F266BA">
        <w:instrText>HYPERLINK "Microsoft.FSharp.Core.type_int.html"</w:instrText>
      </w:r>
      <w:ins w:id="2238"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553CB7">
        <w:rPr>
          <w:rStyle w:val="CodeInline"/>
        </w:rPr>
        <w:t>'T</w:t>
      </w:r>
      <w:r w:rsidR="00C852E9" w:rsidRPr="00022DBD">
        <w:rPr>
          <w:rStyle w:val="CodeInline"/>
        </w:rPr>
        <w:t xml:space="preserve"> -&gt; </w:t>
      </w:r>
      <w:r w:rsidR="00C05756">
        <w:rPr>
          <w:rStyle w:val="CodeInline"/>
        </w:rPr>
        <w:t>array&lt;'T&gt;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empty: </w:t>
      </w:r>
      <w:r w:rsidR="00C05756">
        <w:rPr>
          <w:rStyle w:val="CodeInline"/>
        </w:rPr>
        <w:t>array&lt;'T&gt;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exists: (</w:t>
      </w:r>
      <w:r w:rsidR="00553CB7">
        <w:rPr>
          <w:rStyle w:val="CodeInline"/>
        </w:rPr>
        <w:t>'T</w:t>
      </w:r>
      <w:r w:rsidR="00C852E9" w:rsidRPr="00022DBD">
        <w:rPr>
          <w:rStyle w:val="CodeInline"/>
        </w:rPr>
        <w:t xml:space="preserve"> -&gt; </w:t>
      </w:r>
      <w:r w:rsidR="00F266BA">
        <w:fldChar w:fldCharType="begin"/>
      </w:r>
      <w:r w:rsidR="00F266BA">
        <w:instrText>HYPERLINK "Microsoft.FSharp.Core.type_bool.html"</w:instrText>
      </w:r>
      <w:ins w:id="2239" w:author="Don Syme" w:date="2010-06-28T12:43:00Z"/>
      <w:r w:rsidR="00F266BA">
        <w:fldChar w:fldCharType="separate"/>
      </w:r>
      <w:r w:rsidR="00C852E9" w:rsidRPr="00022DBD">
        <w:rPr>
          <w:rStyle w:val="CodeInline"/>
        </w:rPr>
        <w:t>bool</w:t>
      </w:r>
      <w:r w:rsidR="00F266BA">
        <w:fldChar w:fldCharType="end"/>
      </w:r>
      <w:r w:rsidR="00C852E9" w:rsidRPr="00022DBD">
        <w:rPr>
          <w:rStyle w:val="CodeInline"/>
        </w:rPr>
        <w:t xml:space="preserve">) -&gt; </w:t>
      </w:r>
      <w:r w:rsidR="00C05756">
        <w:rPr>
          <w:rStyle w:val="CodeInline"/>
        </w:rPr>
        <w:t>array&lt;'T&gt;</w:t>
      </w:r>
      <w:r w:rsidR="00C852E9" w:rsidRPr="00022DBD">
        <w:rPr>
          <w:rStyle w:val="CodeInline"/>
        </w:rPr>
        <w:t xml:space="preserve"> -&gt; bool</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exists2: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F266BA">
        <w:fldChar w:fldCharType="begin"/>
      </w:r>
      <w:r w:rsidR="00F266BA">
        <w:instrText>HYPERLINK "Microsoft.FSharp.Core.type_bool.html"</w:instrText>
      </w:r>
      <w:ins w:id="2240" w:author="Don Syme" w:date="2010-06-28T12:43:00Z"/>
      <w:r w:rsidR="00F266BA">
        <w:fldChar w:fldCharType="separate"/>
      </w:r>
      <w:r w:rsidR="00C852E9" w:rsidRPr="00022DBD">
        <w:rPr>
          <w:rStyle w:val="CodeInline"/>
        </w:rPr>
        <w:t>bool</w:t>
      </w:r>
      <w:r w:rsidR="00F266BA">
        <w:fldChar w:fldCharType="end"/>
      </w:r>
      <w:r w:rsidR="00C852E9" w:rsidRPr="00022DBD">
        <w:rPr>
          <w:rStyle w:val="CodeInline"/>
        </w:rPr>
        <w:t xml:space="preserve">) -&gt; </w:t>
      </w:r>
      <w:r w:rsidR="00C05756">
        <w:rPr>
          <w:rStyle w:val="CodeInline"/>
        </w:rPr>
        <w:t>array&lt;'T&gt;</w:t>
      </w:r>
      <w:r w:rsidR="006E099A">
        <w:rPr>
          <w:rStyle w:val="CodeInline"/>
        </w:rPr>
        <w:t xml:space="preserve"> </w:t>
      </w:r>
      <w:r w:rsidR="00C852E9" w:rsidRPr="00022DBD">
        <w:rPr>
          <w:rStyle w:val="CodeInline"/>
        </w:rPr>
        <w:t xml:space="preserve">-&gt; </w:t>
      </w:r>
      <w:r w:rsidR="00C05756">
        <w:rPr>
          <w:rStyle w:val="CodeInline"/>
        </w:rPr>
        <w:t>array&lt;'U&gt;</w:t>
      </w:r>
      <w:r w:rsidR="00C852E9" w:rsidRPr="00022DBD">
        <w:rPr>
          <w:rStyle w:val="CodeInline"/>
        </w:rPr>
        <w:t xml:space="preserve"> -&gt; </w:t>
      </w:r>
      <w:r w:rsidR="00F266BA">
        <w:fldChar w:fldCharType="begin"/>
      </w:r>
      <w:r w:rsidR="00F266BA">
        <w:instrText>HYPERLINK "Microsoft.FSharp.Core.type_bool.html"</w:instrText>
      </w:r>
      <w:ins w:id="2241" w:author="Don Syme" w:date="2010-06-28T12:43:00Z"/>
      <w:r w:rsidR="00F266BA">
        <w:fldChar w:fldCharType="separate"/>
      </w:r>
      <w:r w:rsidR="00C852E9" w:rsidRPr="00022DBD">
        <w:rPr>
          <w:rStyle w:val="CodeInline"/>
        </w:rPr>
        <w:t>bool</w:t>
      </w:r>
      <w:r w:rsidR="00F266BA">
        <w:fldChar w:fldCharType="end"/>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fill: </w:t>
      </w:r>
      <w:r w:rsidR="00C05756">
        <w:rPr>
          <w:rStyle w:val="CodeInline"/>
        </w:rPr>
        <w:t>array&lt;'T&gt;</w:t>
      </w:r>
      <w:r w:rsidR="00C852E9" w:rsidRPr="00022DBD">
        <w:rPr>
          <w:rStyle w:val="CodeInline"/>
        </w:rPr>
        <w:t xml:space="preserve"> -&gt; </w:t>
      </w:r>
      <w:r w:rsidR="00F266BA">
        <w:fldChar w:fldCharType="begin"/>
      </w:r>
      <w:r w:rsidR="00F266BA">
        <w:instrText>HYPERLINK "Microsoft.FSharp.Core.type_int.html"</w:instrText>
      </w:r>
      <w:ins w:id="2242"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F266BA">
        <w:fldChar w:fldCharType="begin"/>
      </w:r>
      <w:r w:rsidR="00F266BA">
        <w:instrText>HYPERLINK "Microsoft.FSharp.Core.type_int.html"</w:instrText>
      </w:r>
      <w:ins w:id="2243"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553CB7">
        <w:rPr>
          <w:rStyle w:val="CodeInline"/>
        </w:rPr>
        <w:t>'T</w:t>
      </w:r>
      <w:r w:rsidR="00C852E9" w:rsidRPr="00022DBD">
        <w:rPr>
          <w:rStyle w:val="CodeInline"/>
        </w:rPr>
        <w:t xml:space="preserve"> -&gt; </w:t>
      </w:r>
      <w:r w:rsidR="00F266BA">
        <w:fldChar w:fldCharType="begin"/>
      </w:r>
      <w:r w:rsidR="00F266BA">
        <w:instrText>HYPERLINK "Microsoft.FSharp.Core.type_unit.html"</w:instrText>
      </w:r>
      <w:ins w:id="2244" w:author="Don Syme" w:date="2010-06-28T12:43:00Z"/>
      <w:r w:rsidR="00F266BA">
        <w:fldChar w:fldCharType="separate"/>
      </w:r>
      <w:r w:rsidR="00C852E9" w:rsidRPr="00022DBD">
        <w:rPr>
          <w:rStyle w:val="CodeInline"/>
        </w:rPr>
        <w:t>unit</w:t>
      </w:r>
      <w:r w:rsidR="00F266BA">
        <w:fldChar w:fldCharType="end"/>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filter: (</w:t>
      </w:r>
      <w:r w:rsidR="00553CB7">
        <w:rPr>
          <w:rStyle w:val="CodeInline"/>
        </w:rPr>
        <w:t>'T</w:t>
      </w:r>
      <w:r w:rsidR="00C852E9" w:rsidRPr="00022DBD">
        <w:rPr>
          <w:rStyle w:val="CodeInline"/>
        </w:rPr>
        <w:t xml:space="preserve"> -&gt; </w:t>
      </w:r>
      <w:r w:rsidR="00F266BA">
        <w:fldChar w:fldCharType="begin"/>
      </w:r>
      <w:r w:rsidR="00F266BA">
        <w:instrText>HYPERLINK "Microsoft.FSharp.Core.type_bool.html"</w:instrText>
      </w:r>
      <w:ins w:id="2245" w:author="Don Syme" w:date="2010-06-28T12:43:00Z"/>
      <w:r w:rsidR="00F266BA">
        <w:fldChar w:fldCharType="separate"/>
      </w:r>
      <w:r w:rsidR="00C852E9" w:rsidRPr="00022DBD">
        <w:rPr>
          <w:rStyle w:val="CodeInline"/>
        </w:rPr>
        <w:t>bool</w:t>
      </w:r>
      <w:r w:rsidR="00F266BA">
        <w:fldChar w:fldCharType="end"/>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array&lt;'T&gt;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find: (</w:t>
      </w:r>
      <w:r w:rsidR="00553CB7">
        <w:rPr>
          <w:rStyle w:val="CodeInline"/>
        </w:rPr>
        <w:t>'T</w:t>
      </w:r>
      <w:r w:rsidR="00C852E9" w:rsidRPr="00022DBD">
        <w:rPr>
          <w:rStyle w:val="CodeInline"/>
        </w:rPr>
        <w:t xml:space="preserve"> -&gt; </w:t>
      </w:r>
      <w:r w:rsidR="00F266BA">
        <w:fldChar w:fldCharType="begin"/>
      </w:r>
      <w:r w:rsidR="00F266BA">
        <w:instrText>HYPERLINK "Microsoft.FSharp.Core.type_bool.html"</w:instrText>
      </w:r>
      <w:ins w:id="2246" w:author="Don Syme" w:date="2010-06-28T12:43:00Z"/>
      <w:r w:rsidR="00F266BA">
        <w:fldChar w:fldCharType="separate"/>
      </w:r>
      <w:r w:rsidR="00C852E9" w:rsidRPr="00022DBD">
        <w:rPr>
          <w:rStyle w:val="CodeInline"/>
        </w:rPr>
        <w:t>bool</w:t>
      </w:r>
      <w:r w:rsidR="00F266BA">
        <w:fldChar w:fldCharType="end"/>
      </w:r>
      <w:r w:rsidR="00C852E9" w:rsidRPr="00022DBD">
        <w:rPr>
          <w:rStyle w:val="CodeInline"/>
        </w:rPr>
        <w:t xml:space="preserve">) -&gt; </w:t>
      </w:r>
      <w:r w:rsidR="00C05756">
        <w:rPr>
          <w:rStyle w:val="CodeInline"/>
        </w:rPr>
        <w:t>array&lt;'T&gt;</w:t>
      </w:r>
      <w:r w:rsidR="00C852E9" w:rsidRPr="00022DBD">
        <w:rPr>
          <w:rStyle w:val="CodeInline"/>
        </w:rPr>
        <w:t xml:space="preserve"> -&gt; </w:t>
      </w:r>
      <w:r w:rsidR="00553CB7">
        <w:rPr>
          <w:rStyle w:val="CodeInline"/>
        </w:rPr>
        <w:t>'T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4905DB">
        <w:rPr>
          <w:rStyle w:val="CodeInline"/>
        </w:rPr>
        <w:t>tryPick</w:t>
      </w:r>
      <w:r w:rsidR="00C852E9" w:rsidRPr="00022DBD">
        <w:rPr>
          <w:rStyle w:val="CodeInline"/>
        </w:rPr>
        <w:t>: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option) -&gt; </w:t>
      </w:r>
      <w:r w:rsidR="00C05756">
        <w:rPr>
          <w:rStyle w:val="CodeInline"/>
        </w:rPr>
        <w:t>array&lt;'T&gt;</w:t>
      </w:r>
      <w:r w:rsidR="00C852E9" w:rsidRPr="00022DBD">
        <w:rPr>
          <w:rStyle w:val="CodeInline"/>
        </w:rPr>
        <w:t xml:space="preserve"> -&gt; </w:t>
      </w:r>
      <w:r w:rsidR="00553CB7">
        <w:rPr>
          <w:rStyle w:val="CodeInline"/>
        </w:rPr>
        <w:t>'U</w:t>
      </w:r>
      <w:r w:rsidR="00C852E9" w:rsidRPr="00022DBD">
        <w:rPr>
          <w:rStyle w:val="CodeInline"/>
        </w:rPr>
        <w:t xml:space="preserve"> option</w:t>
      </w:r>
    </w:p>
    <w:p w:rsidR="00C852E9" w:rsidRPr="004252EA" w:rsidRDefault="00067085" w:rsidP="00D25F1D">
      <w:pPr>
        <w:pStyle w:val="SpecBox"/>
        <w:rPr>
          <w:rStyle w:val="CodeInline"/>
          <w:lang w:val="de-DE"/>
          <w:rPrChange w:id="2247" w:author="Don Syme" w:date="2010-06-28T10:29:00Z">
            <w:rPr>
              <w:rStyle w:val="CodeInline"/>
            </w:rPr>
          </w:rPrChange>
        </w:rPr>
      </w:pPr>
      <w:r>
        <w:rPr>
          <w:rStyle w:val="CodeInline"/>
        </w:rPr>
        <w:lastRenderedPageBreak/>
        <w:t xml:space="preserve">  </w:t>
      </w:r>
      <w:r w:rsidRPr="004252EA">
        <w:rPr>
          <w:rStyle w:val="CodeInline"/>
          <w:lang w:val="de-DE"/>
          <w:rPrChange w:id="2248" w:author="Don Syme" w:date="2010-06-28T10:29:00Z">
            <w:rPr>
              <w:rStyle w:val="CodeInline"/>
            </w:rPr>
          </w:rPrChange>
        </w:rPr>
        <w:t>val</w:t>
      </w:r>
      <w:r w:rsidR="00C852E9" w:rsidRPr="004252EA">
        <w:rPr>
          <w:rStyle w:val="CodeInline"/>
          <w:lang w:val="de-DE"/>
          <w:rPrChange w:id="2249" w:author="Don Syme" w:date="2010-06-28T10:29:00Z">
            <w:rPr>
              <w:rStyle w:val="CodeInline"/>
            </w:rPr>
          </w:rPrChange>
        </w:rPr>
        <w:t xml:space="preserve"> </w:t>
      </w:r>
      <w:r w:rsidR="006E099A" w:rsidRPr="004252EA">
        <w:rPr>
          <w:rStyle w:val="CodeInline"/>
          <w:lang w:val="de-DE"/>
          <w:rPrChange w:id="2250" w:author="Don Syme" w:date="2010-06-28T10:29:00Z">
            <w:rPr>
              <w:rStyle w:val="CodeInline"/>
            </w:rPr>
          </w:rPrChange>
        </w:rPr>
        <w:t>reduce</w:t>
      </w:r>
      <w:r w:rsidR="00C852E9" w:rsidRPr="004252EA">
        <w:rPr>
          <w:rStyle w:val="CodeInline"/>
          <w:lang w:val="de-DE"/>
          <w:rPrChange w:id="2251" w:author="Don Syme" w:date="2010-06-28T10:29:00Z">
            <w:rPr>
              <w:rStyle w:val="CodeInline"/>
            </w:rPr>
          </w:rPrChange>
        </w:rPr>
        <w:t>: (</w:t>
      </w:r>
      <w:r w:rsidR="00553CB7" w:rsidRPr="004252EA">
        <w:rPr>
          <w:rStyle w:val="CodeInline"/>
          <w:lang w:val="de-DE"/>
          <w:rPrChange w:id="2252" w:author="Don Syme" w:date="2010-06-28T10:29:00Z">
            <w:rPr>
              <w:rStyle w:val="CodeInline"/>
            </w:rPr>
          </w:rPrChange>
        </w:rPr>
        <w:t>'T</w:t>
      </w:r>
      <w:r w:rsidR="00C852E9" w:rsidRPr="004252EA">
        <w:rPr>
          <w:rStyle w:val="CodeInline"/>
          <w:lang w:val="de-DE"/>
          <w:rPrChange w:id="2253" w:author="Don Syme" w:date="2010-06-28T10:29:00Z">
            <w:rPr>
              <w:rStyle w:val="CodeInline"/>
            </w:rPr>
          </w:rPrChange>
        </w:rPr>
        <w:t xml:space="preserve"> -&gt; </w:t>
      </w:r>
      <w:r w:rsidR="00553CB7" w:rsidRPr="004252EA">
        <w:rPr>
          <w:rStyle w:val="CodeInline"/>
          <w:lang w:val="de-DE"/>
          <w:rPrChange w:id="2254" w:author="Don Syme" w:date="2010-06-28T10:29:00Z">
            <w:rPr>
              <w:rStyle w:val="CodeInline"/>
            </w:rPr>
          </w:rPrChange>
        </w:rPr>
        <w:t>'T</w:t>
      </w:r>
      <w:r w:rsidR="00C852E9" w:rsidRPr="004252EA">
        <w:rPr>
          <w:rStyle w:val="CodeInline"/>
          <w:lang w:val="de-DE"/>
          <w:rPrChange w:id="2255" w:author="Don Syme" w:date="2010-06-28T10:29:00Z">
            <w:rPr>
              <w:rStyle w:val="CodeInline"/>
            </w:rPr>
          </w:rPrChange>
        </w:rPr>
        <w:t xml:space="preserve"> -&gt; </w:t>
      </w:r>
      <w:r w:rsidR="00553CB7" w:rsidRPr="004252EA">
        <w:rPr>
          <w:rStyle w:val="CodeInline"/>
          <w:lang w:val="de-DE"/>
          <w:rPrChange w:id="2256" w:author="Don Syme" w:date="2010-06-28T10:29:00Z">
            <w:rPr>
              <w:rStyle w:val="CodeInline"/>
            </w:rPr>
          </w:rPrChange>
        </w:rPr>
        <w:t>'T</w:t>
      </w:r>
      <w:r w:rsidR="00C852E9" w:rsidRPr="004252EA">
        <w:rPr>
          <w:rStyle w:val="CodeInline"/>
          <w:lang w:val="de-DE"/>
          <w:rPrChange w:id="2257" w:author="Don Syme" w:date="2010-06-28T10:29:00Z">
            <w:rPr>
              <w:rStyle w:val="CodeInline"/>
            </w:rPr>
          </w:rPrChange>
        </w:rPr>
        <w:t xml:space="preserve">) -&gt; </w:t>
      </w:r>
      <w:r w:rsidR="00C05756" w:rsidRPr="004252EA">
        <w:rPr>
          <w:rStyle w:val="CodeInline"/>
          <w:lang w:val="de-DE"/>
          <w:rPrChange w:id="2258" w:author="Don Syme" w:date="2010-06-28T10:29:00Z">
            <w:rPr>
              <w:rStyle w:val="CodeInline"/>
            </w:rPr>
          </w:rPrChange>
        </w:rPr>
        <w:t>array&lt;'T&gt;</w:t>
      </w:r>
      <w:r w:rsidR="00C852E9" w:rsidRPr="004252EA">
        <w:rPr>
          <w:rStyle w:val="CodeInline"/>
          <w:lang w:val="de-DE"/>
          <w:rPrChange w:id="2259" w:author="Don Syme" w:date="2010-06-28T10:29:00Z">
            <w:rPr>
              <w:rStyle w:val="CodeInline"/>
            </w:rPr>
          </w:rPrChange>
        </w:rPr>
        <w:t xml:space="preserve"> -&gt; </w:t>
      </w:r>
      <w:r w:rsidR="00553CB7" w:rsidRPr="004252EA">
        <w:rPr>
          <w:rStyle w:val="CodeInline"/>
          <w:lang w:val="de-DE"/>
          <w:rPrChange w:id="2260" w:author="Don Syme" w:date="2010-06-28T10:29:00Z">
            <w:rPr>
              <w:rStyle w:val="CodeInline"/>
            </w:rPr>
          </w:rPrChange>
        </w:rPr>
        <w:t>'T</w:t>
      </w:r>
    </w:p>
    <w:p w:rsidR="00C852E9" w:rsidRPr="004252EA" w:rsidRDefault="00067085" w:rsidP="00D25F1D">
      <w:pPr>
        <w:pStyle w:val="SpecBox"/>
        <w:rPr>
          <w:rStyle w:val="CodeInline"/>
          <w:lang w:val="de-DE"/>
          <w:rPrChange w:id="2261" w:author="Don Syme" w:date="2010-06-28T10:29:00Z">
            <w:rPr>
              <w:rStyle w:val="CodeInline"/>
            </w:rPr>
          </w:rPrChange>
        </w:rPr>
      </w:pPr>
      <w:r w:rsidRPr="004252EA">
        <w:rPr>
          <w:rStyle w:val="CodeInline"/>
          <w:lang w:val="de-DE"/>
          <w:rPrChange w:id="2262" w:author="Don Syme" w:date="2010-06-28T10:29:00Z">
            <w:rPr>
              <w:rStyle w:val="CodeInline"/>
            </w:rPr>
          </w:rPrChange>
        </w:rPr>
        <w:t xml:space="preserve">  val</w:t>
      </w:r>
      <w:r w:rsidR="00C852E9" w:rsidRPr="004252EA">
        <w:rPr>
          <w:rStyle w:val="CodeInline"/>
          <w:lang w:val="de-DE"/>
          <w:rPrChange w:id="2263" w:author="Don Syme" w:date="2010-06-28T10:29:00Z">
            <w:rPr>
              <w:rStyle w:val="CodeInline"/>
            </w:rPr>
          </w:rPrChange>
        </w:rPr>
        <w:t xml:space="preserve"> </w:t>
      </w:r>
      <w:r w:rsidR="003A252F" w:rsidRPr="004252EA">
        <w:rPr>
          <w:rStyle w:val="CodeInline"/>
          <w:lang w:val="de-DE"/>
          <w:rPrChange w:id="2264" w:author="Don Syme" w:date="2010-06-28T10:29:00Z">
            <w:rPr>
              <w:rStyle w:val="CodeInline"/>
            </w:rPr>
          </w:rPrChange>
        </w:rPr>
        <w:t>reduceBack</w:t>
      </w:r>
      <w:r w:rsidR="00C852E9" w:rsidRPr="004252EA">
        <w:rPr>
          <w:rStyle w:val="CodeInline"/>
          <w:lang w:val="de-DE"/>
          <w:rPrChange w:id="2265" w:author="Don Syme" w:date="2010-06-28T10:29:00Z">
            <w:rPr>
              <w:rStyle w:val="CodeInline"/>
            </w:rPr>
          </w:rPrChange>
        </w:rPr>
        <w:t>: (</w:t>
      </w:r>
      <w:r w:rsidR="00553CB7" w:rsidRPr="004252EA">
        <w:rPr>
          <w:rStyle w:val="CodeInline"/>
          <w:lang w:val="de-DE"/>
          <w:rPrChange w:id="2266" w:author="Don Syme" w:date="2010-06-28T10:29:00Z">
            <w:rPr>
              <w:rStyle w:val="CodeInline"/>
            </w:rPr>
          </w:rPrChange>
        </w:rPr>
        <w:t>'T</w:t>
      </w:r>
      <w:r w:rsidR="00C852E9" w:rsidRPr="004252EA">
        <w:rPr>
          <w:rStyle w:val="CodeInline"/>
          <w:lang w:val="de-DE"/>
          <w:rPrChange w:id="2267" w:author="Don Syme" w:date="2010-06-28T10:29:00Z">
            <w:rPr>
              <w:rStyle w:val="CodeInline"/>
            </w:rPr>
          </w:rPrChange>
        </w:rPr>
        <w:t xml:space="preserve"> -&gt; </w:t>
      </w:r>
      <w:r w:rsidR="00553CB7" w:rsidRPr="004252EA">
        <w:rPr>
          <w:rStyle w:val="CodeInline"/>
          <w:lang w:val="de-DE"/>
          <w:rPrChange w:id="2268" w:author="Don Syme" w:date="2010-06-28T10:29:00Z">
            <w:rPr>
              <w:rStyle w:val="CodeInline"/>
            </w:rPr>
          </w:rPrChange>
        </w:rPr>
        <w:t>'T</w:t>
      </w:r>
      <w:r w:rsidR="00C852E9" w:rsidRPr="004252EA">
        <w:rPr>
          <w:rStyle w:val="CodeInline"/>
          <w:lang w:val="de-DE"/>
          <w:rPrChange w:id="2269" w:author="Don Syme" w:date="2010-06-28T10:29:00Z">
            <w:rPr>
              <w:rStyle w:val="CodeInline"/>
            </w:rPr>
          </w:rPrChange>
        </w:rPr>
        <w:t xml:space="preserve"> -&gt; </w:t>
      </w:r>
      <w:r w:rsidR="00553CB7" w:rsidRPr="004252EA">
        <w:rPr>
          <w:rStyle w:val="CodeInline"/>
          <w:lang w:val="de-DE"/>
          <w:rPrChange w:id="2270" w:author="Don Syme" w:date="2010-06-28T10:29:00Z">
            <w:rPr>
              <w:rStyle w:val="CodeInline"/>
            </w:rPr>
          </w:rPrChange>
        </w:rPr>
        <w:t>'T</w:t>
      </w:r>
      <w:r w:rsidR="00C852E9" w:rsidRPr="004252EA">
        <w:rPr>
          <w:rStyle w:val="CodeInline"/>
          <w:lang w:val="de-DE"/>
          <w:rPrChange w:id="2271" w:author="Don Syme" w:date="2010-06-28T10:29:00Z">
            <w:rPr>
              <w:rStyle w:val="CodeInline"/>
            </w:rPr>
          </w:rPrChange>
        </w:rPr>
        <w:t xml:space="preserve">) -&gt; </w:t>
      </w:r>
      <w:r w:rsidR="00C05756" w:rsidRPr="004252EA">
        <w:rPr>
          <w:rStyle w:val="CodeInline"/>
          <w:lang w:val="de-DE"/>
          <w:rPrChange w:id="2272" w:author="Don Syme" w:date="2010-06-28T10:29:00Z">
            <w:rPr>
              <w:rStyle w:val="CodeInline"/>
            </w:rPr>
          </w:rPrChange>
        </w:rPr>
        <w:t>array&lt;'T&gt;</w:t>
      </w:r>
      <w:r w:rsidR="00C852E9" w:rsidRPr="004252EA">
        <w:rPr>
          <w:rStyle w:val="CodeInline"/>
          <w:lang w:val="de-DE"/>
          <w:rPrChange w:id="2273" w:author="Don Syme" w:date="2010-06-28T10:29:00Z">
            <w:rPr>
              <w:rStyle w:val="CodeInline"/>
            </w:rPr>
          </w:rPrChange>
        </w:rPr>
        <w:t xml:space="preserve"> -&gt; </w:t>
      </w:r>
      <w:r w:rsidR="00553CB7" w:rsidRPr="004252EA">
        <w:rPr>
          <w:rStyle w:val="CodeInline"/>
          <w:lang w:val="de-DE"/>
          <w:rPrChange w:id="2274" w:author="Don Syme" w:date="2010-06-28T10:29:00Z">
            <w:rPr>
              <w:rStyle w:val="CodeInline"/>
            </w:rPr>
          </w:rPrChange>
        </w:rPr>
        <w:t>'T</w:t>
      </w:r>
    </w:p>
    <w:p w:rsidR="00C852E9" w:rsidRPr="004252EA" w:rsidRDefault="00067085" w:rsidP="00D25F1D">
      <w:pPr>
        <w:pStyle w:val="SpecBox"/>
        <w:rPr>
          <w:rStyle w:val="CodeInline"/>
          <w:lang w:val="de-DE"/>
          <w:rPrChange w:id="2275" w:author="Don Syme" w:date="2010-06-28T10:29:00Z">
            <w:rPr>
              <w:rStyle w:val="CodeInline"/>
            </w:rPr>
          </w:rPrChange>
        </w:rPr>
      </w:pPr>
      <w:r w:rsidRPr="004252EA">
        <w:rPr>
          <w:rStyle w:val="CodeInline"/>
          <w:lang w:val="de-DE"/>
          <w:rPrChange w:id="2276" w:author="Don Syme" w:date="2010-06-28T10:29:00Z">
            <w:rPr>
              <w:rStyle w:val="CodeInline"/>
            </w:rPr>
          </w:rPrChange>
        </w:rPr>
        <w:t xml:space="preserve">  val</w:t>
      </w:r>
      <w:r w:rsidR="00C852E9" w:rsidRPr="004252EA">
        <w:rPr>
          <w:rStyle w:val="CodeInline"/>
          <w:lang w:val="de-DE"/>
          <w:rPrChange w:id="2277" w:author="Don Syme" w:date="2010-06-28T10:29:00Z">
            <w:rPr>
              <w:rStyle w:val="CodeInline"/>
            </w:rPr>
          </w:rPrChange>
        </w:rPr>
        <w:t xml:space="preserve"> </w:t>
      </w:r>
      <w:r w:rsidR="00FA76ED" w:rsidRPr="004252EA">
        <w:rPr>
          <w:rStyle w:val="CodeInline"/>
          <w:lang w:val="de-DE"/>
          <w:rPrChange w:id="2278" w:author="Don Syme" w:date="2010-06-28T10:29:00Z">
            <w:rPr>
              <w:rStyle w:val="CodeInline"/>
            </w:rPr>
          </w:rPrChange>
        </w:rPr>
        <w:t>fold</w:t>
      </w:r>
      <w:r w:rsidR="00C852E9" w:rsidRPr="004252EA">
        <w:rPr>
          <w:rStyle w:val="CodeInline"/>
          <w:lang w:val="de-DE"/>
          <w:rPrChange w:id="2279" w:author="Don Syme" w:date="2010-06-28T10:29:00Z">
            <w:rPr>
              <w:rStyle w:val="CodeInline"/>
            </w:rPr>
          </w:rPrChange>
        </w:rPr>
        <w:t>: (</w:t>
      </w:r>
      <w:r w:rsidR="00553CB7" w:rsidRPr="004252EA">
        <w:rPr>
          <w:rStyle w:val="CodeInline"/>
          <w:lang w:val="de-DE"/>
          <w:rPrChange w:id="2280" w:author="Don Syme" w:date="2010-06-28T10:29:00Z">
            <w:rPr>
              <w:rStyle w:val="CodeInline"/>
            </w:rPr>
          </w:rPrChange>
        </w:rPr>
        <w:t>'T</w:t>
      </w:r>
      <w:r w:rsidR="00C852E9" w:rsidRPr="004252EA">
        <w:rPr>
          <w:rStyle w:val="CodeInline"/>
          <w:lang w:val="de-DE"/>
          <w:rPrChange w:id="2281" w:author="Don Syme" w:date="2010-06-28T10:29:00Z">
            <w:rPr>
              <w:rStyle w:val="CodeInline"/>
            </w:rPr>
          </w:rPrChange>
        </w:rPr>
        <w:t xml:space="preserve"> -&gt; </w:t>
      </w:r>
      <w:r w:rsidR="00553CB7" w:rsidRPr="004252EA">
        <w:rPr>
          <w:rStyle w:val="CodeInline"/>
          <w:lang w:val="de-DE"/>
          <w:rPrChange w:id="2282" w:author="Don Syme" w:date="2010-06-28T10:29:00Z">
            <w:rPr>
              <w:rStyle w:val="CodeInline"/>
            </w:rPr>
          </w:rPrChange>
        </w:rPr>
        <w:t>'U</w:t>
      </w:r>
      <w:r w:rsidR="00C852E9" w:rsidRPr="004252EA">
        <w:rPr>
          <w:rStyle w:val="CodeInline"/>
          <w:lang w:val="de-DE"/>
          <w:rPrChange w:id="2283" w:author="Don Syme" w:date="2010-06-28T10:29:00Z">
            <w:rPr>
              <w:rStyle w:val="CodeInline"/>
            </w:rPr>
          </w:rPrChange>
        </w:rPr>
        <w:t xml:space="preserve"> -&gt; </w:t>
      </w:r>
      <w:r w:rsidR="00553CB7" w:rsidRPr="004252EA">
        <w:rPr>
          <w:rStyle w:val="CodeInline"/>
          <w:lang w:val="de-DE"/>
          <w:rPrChange w:id="2284" w:author="Don Syme" w:date="2010-06-28T10:29:00Z">
            <w:rPr>
              <w:rStyle w:val="CodeInline"/>
            </w:rPr>
          </w:rPrChange>
        </w:rPr>
        <w:t>'T</w:t>
      </w:r>
      <w:r w:rsidR="00C852E9" w:rsidRPr="004252EA">
        <w:rPr>
          <w:rStyle w:val="CodeInline"/>
          <w:lang w:val="de-DE"/>
          <w:rPrChange w:id="2285" w:author="Don Syme" w:date="2010-06-28T10:29:00Z">
            <w:rPr>
              <w:rStyle w:val="CodeInline"/>
            </w:rPr>
          </w:rPrChange>
        </w:rPr>
        <w:t xml:space="preserve">) -&gt; </w:t>
      </w:r>
      <w:r w:rsidR="00553CB7" w:rsidRPr="004252EA">
        <w:rPr>
          <w:rStyle w:val="CodeInline"/>
          <w:lang w:val="de-DE"/>
          <w:rPrChange w:id="2286" w:author="Don Syme" w:date="2010-06-28T10:29:00Z">
            <w:rPr>
              <w:rStyle w:val="CodeInline"/>
            </w:rPr>
          </w:rPrChange>
        </w:rPr>
        <w:t>'T</w:t>
      </w:r>
      <w:r w:rsidR="00C852E9" w:rsidRPr="004252EA">
        <w:rPr>
          <w:rStyle w:val="CodeInline"/>
          <w:lang w:val="de-DE"/>
          <w:rPrChange w:id="2287" w:author="Don Syme" w:date="2010-06-28T10:29:00Z">
            <w:rPr>
              <w:rStyle w:val="CodeInline"/>
            </w:rPr>
          </w:rPrChange>
        </w:rPr>
        <w:t xml:space="preserve"> -&gt; </w:t>
      </w:r>
      <w:r w:rsidR="00C05756" w:rsidRPr="004252EA">
        <w:rPr>
          <w:rStyle w:val="CodeInline"/>
          <w:lang w:val="de-DE"/>
          <w:rPrChange w:id="2288" w:author="Don Syme" w:date="2010-06-28T10:29:00Z">
            <w:rPr>
              <w:rStyle w:val="CodeInline"/>
            </w:rPr>
          </w:rPrChange>
        </w:rPr>
        <w:t>array&lt;'U&gt;</w:t>
      </w:r>
      <w:r w:rsidR="00C852E9" w:rsidRPr="004252EA">
        <w:rPr>
          <w:rStyle w:val="CodeInline"/>
          <w:lang w:val="de-DE"/>
          <w:rPrChange w:id="2289" w:author="Don Syme" w:date="2010-06-28T10:29:00Z">
            <w:rPr>
              <w:rStyle w:val="CodeInline"/>
            </w:rPr>
          </w:rPrChange>
        </w:rPr>
        <w:t xml:space="preserve"> -&gt; </w:t>
      </w:r>
      <w:r w:rsidR="00553CB7" w:rsidRPr="004252EA">
        <w:rPr>
          <w:rStyle w:val="CodeInline"/>
          <w:lang w:val="de-DE"/>
          <w:rPrChange w:id="2290" w:author="Don Syme" w:date="2010-06-28T10:29:00Z">
            <w:rPr>
              <w:rStyle w:val="CodeInline"/>
            </w:rPr>
          </w:rPrChange>
        </w:rPr>
        <w:t>'T</w:t>
      </w:r>
    </w:p>
    <w:p w:rsidR="00C852E9" w:rsidRPr="00022DBD" w:rsidRDefault="00067085" w:rsidP="00D25F1D">
      <w:pPr>
        <w:pStyle w:val="SpecBox"/>
        <w:rPr>
          <w:rStyle w:val="CodeInline"/>
        </w:rPr>
      </w:pPr>
      <w:r w:rsidRPr="004252EA">
        <w:rPr>
          <w:rStyle w:val="CodeInline"/>
          <w:lang w:val="de-DE"/>
          <w:rPrChange w:id="2291" w:author="Don Syme" w:date="2010-06-28T10:29:00Z">
            <w:rPr>
              <w:rStyle w:val="CodeInline"/>
            </w:rPr>
          </w:rPrChange>
        </w:rPr>
        <w:t xml:space="preserve">  </w:t>
      </w:r>
      <w:r>
        <w:rPr>
          <w:rStyle w:val="CodeInline"/>
        </w:rPr>
        <w:t>val</w:t>
      </w:r>
      <w:r w:rsidR="00C852E9" w:rsidRPr="00022DBD">
        <w:rPr>
          <w:rStyle w:val="CodeInline"/>
        </w:rPr>
        <w:t xml:space="preserve"> </w:t>
      </w:r>
      <w:r w:rsidR="00FA76ED">
        <w:rPr>
          <w:rStyle w:val="CodeInline"/>
        </w:rPr>
        <w:t>fold</w:t>
      </w:r>
      <w:r w:rsidR="00C852E9" w:rsidRPr="00022DBD">
        <w:rPr>
          <w:rStyle w:val="CodeInline"/>
        </w:rPr>
        <w:t xml:space="preserve">2: </w:t>
      </w:r>
      <w:r w:rsidR="00BC0FE1">
        <w:rPr>
          <w:rStyle w:val="CodeInline"/>
        </w:rPr>
        <w:t>&lt;signature omitted&gt;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3A252F">
        <w:rPr>
          <w:rStyle w:val="CodeInline"/>
        </w:rPr>
        <w:t>foldBack</w:t>
      </w:r>
      <w:r w:rsidR="00C852E9" w:rsidRPr="00022DBD">
        <w:rPr>
          <w:rStyle w:val="CodeInline"/>
        </w:rPr>
        <w:t>: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553CB7">
        <w:rPr>
          <w:rStyle w:val="CodeInline"/>
        </w:rPr>
        <w:t>'U</w:t>
      </w:r>
      <w:r w:rsidR="00C852E9" w:rsidRPr="00022DBD">
        <w:rPr>
          <w:rStyle w:val="CodeInline"/>
        </w:rPr>
        <w:t xml:space="preserve"> -&gt; </w:t>
      </w:r>
      <w:r w:rsidR="00553CB7">
        <w:rPr>
          <w:rStyle w:val="CodeInline"/>
        </w:rPr>
        <w:t>'U</w:t>
      </w:r>
    </w:p>
    <w:p w:rsidR="00D3132E" w:rsidRPr="00022DBD" w:rsidRDefault="00D3132E" w:rsidP="00D3132E">
      <w:pPr>
        <w:pStyle w:val="SpecBox"/>
        <w:rPr>
          <w:rStyle w:val="CodeInline"/>
        </w:rPr>
      </w:pPr>
      <w:r>
        <w:rPr>
          <w:rStyle w:val="CodeInline"/>
        </w:rPr>
        <w:t xml:space="preserve">  val</w:t>
      </w:r>
      <w:r w:rsidRPr="00022DBD">
        <w:rPr>
          <w:rStyle w:val="CodeInline"/>
        </w:rPr>
        <w:t xml:space="preserve"> </w:t>
      </w:r>
      <w:r w:rsidR="003A252F">
        <w:rPr>
          <w:rStyle w:val="CodeInline"/>
        </w:rPr>
        <w:t>foldBack</w:t>
      </w:r>
      <w:r>
        <w:rPr>
          <w:rStyle w:val="CodeInline"/>
        </w:rPr>
        <w:t>2: &lt;signature omitted&gt;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FA76ED">
        <w:rPr>
          <w:rStyle w:val="CodeInline"/>
        </w:rPr>
        <w:t>forall</w:t>
      </w:r>
      <w:r w:rsidR="00C852E9" w:rsidRPr="00022DBD">
        <w:rPr>
          <w:rStyle w:val="CodeInline"/>
        </w:rPr>
        <w:t>: (</w:t>
      </w:r>
      <w:r w:rsidR="00553CB7">
        <w:rPr>
          <w:rStyle w:val="CodeInline"/>
        </w:rPr>
        <w:t>'T</w:t>
      </w:r>
      <w:r w:rsidR="00C852E9" w:rsidRPr="00022DBD">
        <w:rPr>
          <w:rStyle w:val="CodeInline"/>
        </w:rPr>
        <w:t xml:space="preserve"> -&gt; </w:t>
      </w:r>
      <w:r w:rsidR="00F266BA">
        <w:fldChar w:fldCharType="begin"/>
      </w:r>
      <w:r w:rsidR="00F266BA">
        <w:instrText>HYPERLINK "Microsoft.FSharp.Core.type_bool.html"</w:instrText>
      </w:r>
      <w:ins w:id="2292" w:author="Don Syme" w:date="2010-06-28T12:43:00Z"/>
      <w:r w:rsidR="00F266BA">
        <w:fldChar w:fldCharType="separate"/>
      </w:r>
      <w:r w:rsidR="00C852E9" w:rsidRPr="00022DBD">
        <w:rPr>
          <w:rStyle w:val="CodeInline"/>
        </w:rPr>
        <w:t>bool</w:t>
      </w:r>
      <w:r w:rsidR="00F266BA">
        <w:fldChar w:fldCharType="end"/>
      </w:r>
      <w:r w:rsidR="00C852E9" w:rsidRPr="00022DBD">
        <w:rPr>
          <w:rStyle w:val="CodeInline"/>
        </w:rPr>
        <w:t xml:space="preserve">) -&gt; </w:t>
      </w:r>
      <w:r w:rsidR="00C05756">
        <w:rPr>
          <w:rStyle w:val="CodeInline"/>
        </w:rPr>
        <w:t>array&lt;'T&gt;</w:t>
      </w:r>
      <w:r w:rsidR="00C852E9" w:rsidRPr="00022DBD">
        <w:rPr>
          <w:rStyle w:val="CodeInline"/>
        </w:rPr>
        <w:t xml:space="preserve"> -&gt; </w:t>
      </w:r>
      <w:r w:rsidR="00F266BA">
        <w:fldChar w:fldCharType="begin"/>
      </w:r>
      <w:r w:rsidR="00F266BA">
        <w:instrText>HYPERLINK "Microsoft.FSharp.Core.type_bool.html"</w:instrText>
      </w:r>
      <w:ins w:id="2293" w:author="Don Syme" w:date="2010-06-28T12:43:00Z"/>
      <w:r w:rsidR="00F266BA">
        <w:fldChar w:fldCharType="separate"/>
      </w:r>
      <w:r w:rsidR="00C852E9" w:rsidRPr="00022DBD">
        <w:rPr>
          <w:rStyle w:val="CodeInline"/>
        </w:rPr>
        <w:t>bool</w:t>
      </w:r>
      <w:r w:rsidR="00F266BA">
        <w:fldChar w:fldCharType="end"/>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FA76ED">
        <w:rPr>
          <w:rStyle w:val="CodeInline"/>
        </w:rPr>
        <w:t>forall</w:t>
      </w:r>
      <w:r w:rsidR="00BC0FE1">
        <w:rPr>
          <w:rStyle w:val="CodeInline"/>
        </w:rPr>
        <w:t>2: &lt;signature omitted&gt;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init: </w:t>
      </w:r>
      <w:r w:rsidR="00F266BA">
        <w:fldChar w:fldCharType="begin"/>
      </w:r>
      <w:r w:rsidR="00F266BA">
        <w:instrText>HYPERLINK "Microsoft.FSharp.Core.type_int.html"</w:instrText>
      </w:r>
      <w:ins w:id="2294"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F266BA">
        <w:fldChar w:fldCharType="begin"/>
      </w:r>
      <w:r w:rsidR="00F266BA">
        <w:instrText>HYPERLINK "Microsoft.FSharp.Core.type_int.html"</w:instrText>
      </w:r>
      <w:ins w:id="2295"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553CB7">
        <w:rPr>
          <w:rStyle w:val="CodeInline"/>
        </w:rPr>
        <w:t>'T</w:t>
      </w:r>
      <w:r w:rsidR="00C852E9" w:rsidRPr="00022DBD">
        <w:rPr>
          <w:rStyle w:val="CodeInline"/>
        </w:rPr>
        <w:t xml:space="preserve">) -&gt; </w:t>
      </w:r>
      <w:r w:rsidR="00C05756">
        <w:rPr>
          <w:rStyle w:val="CodeInline"/>
        </w:rPr>
        <w:t>array&lt;'T&gt;</w:t>
      </w:r>
    </w:p>
    <w:p w:rsidR="00C852E9" w:rsidRPr="008E4E36" w:rsidRDefault="00067085" w:rsidP="00D25F1D">
      <w:pPr>
        <w:pStyle w:val="SpecBox"/>
        <w:rPr>
          <w:rStyle w:val="CodeInline"/>
        </w:rPr>
      </w:pPr>
      <w:r w:rsidRPr="008E4E36">
        <w:rPr>
          <w:rStyle w:val="CodeInline"/>
        </w:rPr>
        <w:t xml:space="preserve">  val</w:t>
      </w:r>
      <w:r w:rsidR="00C852E9" w:rsidRPr="008E4E36">
        <w:rPr>
          <w:rStyle w:val="CodeInline"/>
        </w:rPr>
        <w:t xml:space="preserve"> </w:t>
      </w:r>
      <w:r w:rsidR="0030766C">
        <w:rPr>
          <w:rStyle w:val="CodeInline"/>
        </w:rPr>
        <w:t>isEmpty</w:t>
      </w:r>
      <w:r w:rsidR="00C852E9" w:rsidRPr="008E4E36">
        <w:rPr>
          <w:rStyle w:val="CodeInline"/>
        </w:rPr>
        <w:t xml:space="preserve">: </w:t>
      </w:r>
      <w:r w:rsidR="00553CB7" w:rsidRPr="008E4E36">
        <w:rPr>
          <w:rStyle w:val="CodeInline"/>
        </w:rPr>
        <w:t>'T</w:t>
      </w:r>
      <w:r w:rsidR="00C852E9" w:rsidRPr="008E4E36">
        <w:rPr>
          <w:rStyle w:val="CodeInline"/>
        </w:rPr>
        <w:t xml:space="preserve"> </w:t>
      </w:r>
      <w:r w:rsidR="00F266BA">
        <w:fldChar w:fldCharType="begin"/>
      </w:r>
      <w:r w:rsidR="00F266BA">
        <w:instrText>HYPERLINK "Microsoft.FSharp.Core.type_array.html"</w:instrText>
      </w:r>
      <w:ins w:id="2296" w:author="Don Syme" w:date="2010-06-28T12:43:00Z"/>
      <w:r w:rsidR="00F266BA">
        <w:fldChar w:fldCharType="separate"/>
      </w:r>
      <w:r w:rsidR="00C852E9" w:rsidRPr="008E4E36">
        <w:rPr>
          <w:rStyle w:val="CodeInline"/>
        </w:rPr>
        <w:t>array</w:t>
      </w:r>
      <w:r w:rsidR="00F266BA">
        <w:fldChar w:fldCharType="end"/>
      </w:r>
      <w:r w:rsidR="00C852E9" w:rsidRPr="008E4E36">
        <w:rPr>
          <w:rStyle w:val="CodeInline"/>
        </w:rPr>
        <w:t xml:space="preserve"> -&gt; bool</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iter: (</w:t>
      </w:r>
      <w:r w:rsidR="00553CB7">
        <w:rPr>
          <w:rStyle w:val="CodeInline"/>
        </w:rPr>
        <w:t>'T</w:t>
      </w:r>
      <w:r w:rsidR="00C852E9" w:rsidRPr="00022DBD">
        <w:rPr>
          <w:rStyle w:val="CodeInline"/>
        </w:rPr>
        <w:t xml:space="preserve"> -&gt; </w:t>
      </w:r>
      <w:r w:rsidR="00F266BA">
        <w:fldChar w:fldCharType="begin"/>
      </w:r>
      <w:r w:rsidR="00F266BA">
        <w:instrText>HYPERLINK "Microsoft.FSharp.Core.type_unit.html"</w:instrText>
      </w:r>
      <w:ins w:id="2297" w:author="Don Syme" w:date="2010-06-28T12:43:00Z"/>
      <w:r w:rsidR="00F266BA">
        <w:fldChar w:fldCharType="separate"/>
      </w:r>
      <w:r w:rsidR="00C852E9" w:rsidRPr="00022DBD">
        <w:rPr>
          <w:rStyle w:val="CodeInline"/>
        </w:rPr>
        <w:t>unit</w:t>
      </w:r>
      <w:r w:rsidR="00F266BA">
        <w:fldChar w:fldCharType="end"/>
      </w:r>
      <w:r w:rsidR="00C852E9" w:rsidRPr="00022DBD">
        <w:rPr>
          <w:rStyle w:val="CodeInline"/>
        </w:rPr>
        <w:t xml:space="preserve">) -&gt; </w:t>
      </w:r>
      <w:r w:rsidR="00C05756">
        <w:rPr>
          <w:rStyle w:val="CodeInline"/>
        </w:rPr>
        <w:t>array&lt;'T&gt;</w:t>
      </w:r>
      <w:r w:rsidR="00C852E9" w:rsidRPr="00022DBD">
        <w:rPr>
          <w:rStyle w:val="CodeInline"/>
        </w:rPr>
        <w:t xml:space="preserve"> -&gt; </w:t>
      </w:r>
      <w:r w:rsidR="00F266BA">
        <w:fldChar w:fldCharType="begin"/>
      </w:r>
      <w:r w:rsidR="00F266BA">
        <w:instrText>HYPERLINK "Microsoft.FSharp.Core.type_unit.html"</w:instrText>
      </w:r>
      <w:ins w:id="2298" w:author="Don Syme" w:date="2010-06-28T12:43:00Z"/>
      <w:r w:rsidR="00F266BA">
        <w:fldChar w:fldCharType="separate"/>
      </w:r>
      <w:r w:rsidR="00C852E9" w:rsidRPr="00022DBD">
        <w:rPr>
          <w:rStyle w:val="CodeInline"/>
        </w:rPr>
        <w:t>unit</w:t>
      </w:r>
      <w:r w:rsidR="00F266BA">
        <w:fldChar w:fldCharType="end"/>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iter2: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F266BA">
        <w:fldChar w:fldCharType="begin"/>
      </w:r>
      <w:r w:rsidR="00F266BA">
        <w:instrText>HYPERLINK "Microsoft.FSharp.Core.type_unit.html"</w:instrText>
      </w:r>
      <w:ins w:id="2299" w:author="Don Syme" w:date="2010-06-28T12:43:00Z"/>
      <w:r w:rsidR="00F266BA">
        <w:fldChar w:fldCharType="separate"/>
      </w:r>
      <w:r w:rsidR="00C852E9" w:rsidRPr="00022DBD">
        <w:rPr>
          <w:rStyle w:val="CodeInline"/>
        </w:rPr>
        <w:t>unit</w:t>
      </w:r>
      <w:r w:rsidR="00F266BA">
        <w:fldChar w:fldCharType="end"/>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array&lt;'U&gt;</w:t>
      </w:r>
      <w:r w:rsidR="00C852E9" w:rsidRPr="00022DBD">
        <w:rPr>
          <w:rStyle w:val="CodeInline"/>
        </w:rPr>
        <w:t xml:space="preserve"> -&gt; </w:t>
      </w:r>
      <w:r w:rsidR="00F266BA">
        <w:fldChar w:fldCharType="begin"/>
      </w:r>
      <w:r w:rsidR="00F266BA">
        <w:instrText>HYPERLINK "Microsoft.FSharp.Core.type_unit.html"</w:instrText>
      </w:r>
      <w:ins w:id="2300" w:author="Don Syme" w:date="2010-06-28T12:43:00Z"/>
      <w:r w:rsidR="00F266BA">
        <w:fldChar w:fldCharType="separate"/>
      </w:r>
      <w:r w:rsidR="00C852E9" w:rsidRPr="00022DBD">
        <w:rPr>
          <w:rStyle w:val="CodeInline"/>
        </w:rPr>
        <w:t>unit</w:t>
      </w:r>
      <w:r w:rsidR="00F266BA">
        <w:fldChar w:fldCharType="end"/>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iteri: (</w:t>
      </w:r>
      <w:r w:rsidR="00F266BA">
        <w:fldChar w:fldCharType="begin"/>
      </w:r>
      <w:r w:rsidR="00F266BA">
        <w:instrText>HYPERLINK "Microsoft.FSharp.Core.type_int.html"</w:instrText>
      </w:r>
      <w:ins w:id="2301"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553CB7">
        <w:rPr>
          <w:rStyle w:val="CodeInline"/>
        </w:rPr>
        <w:t>'T</w:t>
      </w:r>
      <w:r w:rsidR="00C852E9" w:rsidRPr="00022DBD">
        <w:rPr>
          <w:rStyle w:val="CodeInline"/>
        </w:rPr>
        <w:t xml:space="preserve"> -&gt; </w:t>
      </w:r>
      <w:r w:rsidR="00F266BA">
        <w:fldChar w:fldCharType="begin"/>
      </w:r>
      <w:r w:rsidR="00F266BA">
        <w:instrText>HYPERLINK "Microsoft.FSharp.Core.type_unit.html"</w:instrText>
      </w:r>
      <w:ins w:id="2302" w:author="Don Syme" w:date="2010-06-28T12:43:00Z"/>
      <w:r w:rsidR="00F266BA">
        <w:fldChar w:fldCharType="separate"/>
      </w:r>
      <w:r w:rsidR="00C852E9" w:rsidRPr="00022DBD">
        <w:rPr>
          <w:rStyle w:val="CodeInline"/>
        </w:rPr>
        <w:t>unit</w:t>
      </w:r>
      <w:r w:rsidR="00F266BA">
        <w:fldChar w:fldCharType="end"/>
      </w:r>
      <w:r w:rsidR="00C852E9" w:rsidRPr="00022DBD">
        <w:rPr>
          <w:rStyle w:val="CodeInline"/>
        </w:rPr>
        <w:t xml:space="preserve">) -&gt; </w:t>
      </w:r>
      <w:r w:rsidR="00C05756">
        <w:rPr>
          <w:rStyle w:val="CodeInline"/>
        </w:rPr>
        <w:t>array&lt;'T&gt;</w:t>
      </w:r>
      <w:r w:rsidR="00C852E9" w:rsidRPr="00022DBD">
        <w:rPr>
          <w:rStyle w:val="CodeInline"/>
        </w:rPr>
        <w:t xml:space="preserve"> -&gt; </w:t>
      </w:r>
      <w:r w:rsidR="00F266BA">
        <w:fldChar w:fldCharType="begin"/>
      </w:r>
      <w:r w:rsidR="00F266BA">
        <w:instrText>HYPERLINK "Microsoft.FSharp.Core.type_unit.html"</w:instrText>
      </w:r>
      <w:ins w:id="2303" w:author="Don Syme" w:date="2010-06-28T12:43:00Z"/>
      <w:r w:rsidR="00F266BA">
        <w:fldChar w:fldCharType="separate"/>
      </w:r>
      <w:r w:rsidR="00C852E9" w:rsidRPr="00022DBD">
        <w:rPr>
          <w:rStyle w:val="CodeInline"/>
        </w:rPr>
        <w:t>unit</w:t>
      </w:r>
      <w:r w:rsidR="00F266BA">
        <w:fldChar w:fldCharType="end"/>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iteri2: </w:t>
      </w:r>
      <w:r w:rsidR="00BC0FE1">
        <w:rPr>
          <w:rStyle w:val="CodeInline"/>
        </w:rPr>
        <w:t>&lt;signature omitted&gt;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length: </w:t>
      </w:r>
      <w:r w:rsidR="00C05756">
        <w:rPr>
          <w:rStyle w:val="CodeInline"/>
        </w:rPr>
        <w:t>array&lt;'T&gt;</w:t>
      </w:r>
      <w:r w:rsidR="00C852E9" w:rsidRPr="00022DBD">
        <w:rPr>
          <w:rStyle w:val="CodeInline"/>
        </w:rPr>
        <w:t xml:space="preserve"> -&gt; </w:t>
      </w:r>
      <w:r w:rsidR="00F266BA">
        <w:fldChar w:fldCharType="begin"/>
      </w:r>
      <w:r w:rsidR="00F266BA">
        <w:instrText>HYPERLINK "Microsoft.FSharp.Core.type_int.html"</w:instrText>
      </w:r>
      <w:ins w:id="2304" w:author="Don Syme" w:date="2010-06-28T12:43:00Z"/>
      <w:r w:rsidR="00F266BA">
        <w:fldChar w:fldCharType="separate"/>
      </w:r>
      <w:r w:rsidR="00C852E9" w:rsidRPr="00022DBD">
        <w:rPr>
          <w:rStyle w:val="CodeInline"/>
        </w:rPr>
        <w:t>int</w:t>
      </w:r>
      <w:r w:rsidR="00F266BA">
        <w:fldChar w:fldCharType="end"/>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map: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array&lt;'U&gt;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map2: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553CB7">
        <w:rPr>
          <w:rStyle w:val="CodeInline"/>
        </w:rPr>
        <w:t>'V</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array&lt;'U&gt;</w:t>
      </w:r>
      <w:r w:rsidR="00C852E9" w:rsidRPr="00022DBD">
        <w:rPr>
          <w:rStyle w:val="CodeInline"/>
        </w:rPr>
        <w:t xml:space="preserve"> -&gt; </w:t>
      </w:r>
      <w:r w:rsidR="00553CB7">
        <w:rPr>
          <w:rStyle w:val="CodeInline"/>
        </w:rPr>
        <w:t>'V</w:t>
      </w:r>
      <w:r w:rsidR="00C852E9" w:rsidRPr="00022DBD">
        <w:rPr>
          <w:rStyle w:val="CodeInline"/>
        </w:rPr>
        <w:t xml:space="preserve"> array</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mapi: (</w:t>
      </w:r>
      <w:r w:rsidR="00F266BA">
        <w:fldChar w:fldCharType="begin"/>
      </w:r>
      <w:r w:rsidR="00F266BA">
        <w:instrText>HYPERLINK "Microsoft.FSharp.Core.type_int.html"</w:instrText>
      </w:r>
      <w:ins w:id="2305"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array&lt;'U&gt;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mapi2: </w:t>
      </w:r>
      <w:r w:rsidR="00BC0FE1">
        <w:rPr>
          <w:rStyle w:val="CodeInline"/>
        </w:rPr>
        <w:t>&lt;signature omitted&gt;</w:t>
      </w:r>
    </w:p>
    <w:p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max: </w:t>
      </w:r>
      <w:r w:rsidR="00C05756">
        <w:rPr>
          <w:rStyle w:val="CodeInline"/>
        </w:rPr>
        <w:t>array&lt;'T&gt;</w:t>
      </w:r>
      <w:r w:rsidR="00B26B02" w:rsidRPr="00022DBD">
        <w:rPr>
          <w:rStyle w:val="CodeInline"/>
        </w:rPr>
        <w:t xml:space="preserve"> -&gt; </w:t>
      </w:r>
      <w:r w:rsidR="00B26B02">
        <w:rPr>
          <w:rStyle w:val="CodeInline"/>
        </w:rPr>
        <w:t>'T</w:t>
      </w:r>
    </w:p>
    <w:p w:rsidR="00B26B02" w:rsidRPr="004252EA" w:rsidRDefault="00067085" w:rsidP="00B26B02">
      <w:pPr>
        <w:pStyle w:val="SpecBox"/>
        <w:rPr>
          <w:rStyle w:val="CodeInline"/>
          <w:lang w:val="de-DE"/>
          <w:rPrChange w:id="2306" w:author="Don Syme" w:date="2010-06-28T10:29:00Z">
            <w:rPr>
              <w:rStyle w:val="CodeInline"/>
            </w:rPr>
          </w:rPrChange>
        </w:rPr>
      </w:pPr>
      <w:r>
        <w:rPr>
          <w:rStyle w:val="CodeInline"/>
        </w:rPr>
        <w:t xml:space="preserve">  </w:t>
      </w:r>
      <w:r w:rsidRPr="004252EA">
        <w:rPr>
          <w:rStyle w:val="CodeInline"/>
          <w:lang w:val="de-DE"/>
          <w:rPrChange w:id="2307" w:author="Don Syme" w:date="2010-06-28T10:29:00Z">
            <w:rPr>
              <w:rStyle w:val="CodeInline"/>
            </w:rPr>
          </w:rPrChange>
        </w:rPr>
        <w:t>val</w:t>
      </w:r>
      <w:r w:rsidR="00B26B02" w:rsidRPr="004252EA">
        <w:rPr>
          <w:rStyle w:val="CodeInline"/>
          <w:lang w:val="de-DE"/>
          <w:rPrChange w:id="2308" w:author="Don Syme" w:date="2010-06-28T10:29:00Z">
            <w:rPr>
              <w:rStyle w:val="CodeInline"/>
            </w:rPr>
          </w:rPrChange>
        </w:rPr>
        <w:t xml:space="preserve"> </w:t>
      </w:r>
      <w:r w:rsidR="004905DB" w:rsidRPr="004252EA">
        <w:rPr>
          <w:rStyle w:val="CodeInline"/>
          <w:lang w:val="de-DE"/>
          <w:rPrChange w:id="2309" w:author="Don Syme" w:date="2010-06-28T10:29:00Z">
            <w:rPr>
              <w:rStyle w:val="CodeInline"/>
            </w:rPr>
          </w:rPrChange>
        </w:rPr>
        <w:t>maxBy</w:t>
      </w:r>
      <w:r w:rsidR="00B26B02" w:rsidRPr="004252EA">
        <w:rPr>
          <w:rStyle w:val="CodeInline"/>
          <w:lang w:val="de-DE"/>
          <w:rPrChange w:id="2310" w:author="Don Syme" w:date="2010-06-28T10:29:00Z">
            <w:rPr>
              <w:rStyle w:val="CodeInline"/>
            </w:rPr>
          </w:rPrChange>
        </w:rPr>
        <w:t xml:space="preserve">: ('T -&gt; 'U) -&gt; </w:t>
      </w:r>
      <w:r w:rsidR="00C05756" w:rsidRPr="004252EA">
        <w:rPr>
          <w:rStyle w:val="CodeInline"/>
          <w:lang w:val="de-DE"/>
          <w:rPrChange w:id="2311" w:author="Don Syme" w:date="2010-06-28T10:29:00Z">
            <w:rPr>
              <w:rStyle w:val="CodeInline"/>
            </w:rPr>
          </w:rPrChange>
        </w:rPr>
        <w:t>array&lt;'T&gt;</w:t>
      </w:r>
      <w:r w:rsidR="00B26B02" w:rsidRPr="004252EA">
        <w:rPr>
          <w:rStyle w:val="CodeInline"/>
          <w:lang w:val="de-DE"/>
          <w:rPrChange w:id="2312" w:author="Don Syme" w:date="2010-06-28T10:29:00Z">
            <w:rPr>
              <w:rStyle w:val="CodeInline"/>
            </w:rPr>
          </w:rPrChange>
        </w:rPr>
        <w:t xml:space="preserve"> -&gt; 'T</w:t>
      </w:r>
    </w:p>
    <w:p w:rsidR="001B6B3B" w:rsidRPr="004252EA" w:rsidRDefault="00067085" w:rsidP="001B6B3B">
      <w:pPr>
        <w:pStyle w:val="SpecBox"/>
        <w:rPr>
          <w:rStyle w:val="CodeInline"/>
          <w:lang w:val="de-DE"/>
          <w:rPrChange w:id="2313" w:author="Don Syme" w:date="2010-06-28T10:29:00Z">
            <w:rPr>
              <w:rStyle w:val="CodeInline"/>
            </w:rPr>
          </w:rPrChange>
        </w:rPr>
      </w:pPr>
      <w:r w:rsidRPr="004252EA">
        <w:rPr>
          <w:rStyle w:val="CodeInline"/>
          <w:lang w:val="de-DE"/>
          <w:rPrChange w:id="2314" w:author="Don Syme" w:date="2010-06-28T10:29:00Z">
            <w:rPr>
              <w:rStyle w:val="CodeInline"/>
            </w:rPr>
          </w:rPrChange>
        </w:rPr>
        <w:t xml:space="preserve">  val</w:t>
      </w:r>
      <w:r w:rsidR="001B6B3B" w:rsidRPr="004252EA">
        <w:rPr>
          <w:rStyle w:val="CodeInline"/>
          <w:lang w:val="de-DE"/>
          <w:rPrChange w:id="2315" w:author="Don Syme" w:date="2010-06-28T10:29:00Z">
            <w:rPr>
              <w:rStyle w:val="CodeInline"/>
            </w:rPr>
          </w:rPrChange>
        </w:rPr>
        <w:t xml:space="preserve"> min: 'T </w:t>
      </w:r>
      <w:r w:rsidR="00F266BA">
        <w:fldChar w:fldCharType="begin"/>
      </w:r>
      <w:r w:rsidR="00F266BA" w:rsidRPr="004252EA">
        <w:rPr>
          <w:lang w:val="de-DE"/>
          <w:rPrChange w:id="2316" w:author="Don Syme" w:date="2010-06-28T10:29:00Z">
            <w:rPr/>
          </w:rPrChange>
        </w:rPr>
        <w:instrText>HYPERLINK "Microsoft.FSharp.Collections.type_list.html"</w:instrText>
      </w:r>
      <w:ins w:id="2317" w:author="Don Syme" w:date="2010-06-28T12:43:00Z"/>
      <w:r w:rsidR="00F266BA">
        <w:fldChar w:fldCharType="separate"/>
      </w:r>
      <w:r w:rsidR="001B6B3B" w:rsidRPr="004252EA">
        <w:rPr>
          <w:rStyle w:val="CodeInline"/>
          <w:lang w:val="de-DE"/>
          <w:rPrChange w:id="2318" w:author="Don Syme" w:date="2010-06-28T10:29:00Z">
            <w:rPr>
              <w:rStyle w:val="CodeInline"/>
            </w:rPr>
          </w:rPrChange>
        </w:rPr>
        <w:t>list</w:t>
      </w:r>
      <w:r w:rsidR="00F266BA">
        <w:fldChar w:fldCharType="end"/>
      </w:r>
      <w:r w:rsidR="001B6B3B" w:rsidRPr="004252EA">
        <w:rPr>
          <w:rStyle w:val="CodeInline"/>
          <w:lang w:val="de-DE"/>
          <w:rPrChange w:id="2319" w:author="Don Syme" w:date="2010-06-28T10:29:00Z">
            <w:rPr>
              <w:rStyle w:val="CodeInline"/>
            </w:rPr>
          </w:rPrChange>
        </w:rPr>
        <w:t xml:space="preserve"> -&gt; 'T</w:t>
      </w:r>
    </w:p>
    <w:p w:rsidR="001B6B3B" w:rsidRPr="004252EA" w:rsidRDefault="00067085" w:rsidP="001B6B3B">
      <w:pPr>
        <w:pStyle w:val="SpecBox"/>
        <w:rPr>
          <w:rStyle w:val="CodeInline"/>
          <w:lang w:val="de-DE"/>
          <w:rPrChange w:id="2320" w:author="Don Syme" w:date="2010-06-28T10:29:00Z">
            <w:rPr>
              <w:rStyle w:val="CodeInline"/>
            </w:rPr>
          </w:rPrChange>
        </w:rPr>
      </w:pPr>
      <w:r w:rsidRPr="004252EA">
        <w:rPr>
          <w:rStyle w:val="CodeInline"/>
          <w:lang w:val="de-DE"/>
          <w:rPrChange w:id="2321" w:author="Don Syme" w:date="2010-06-28T10:29:00Z">
            <w:rPr>
              <w:rStyle w:val="CodeInline"/>
            </w:rPr>
          </w:rPrChange>
        </w:rPr>
        <w:t xml:space="preserve">  val</w:t>
      </w:r>
      <w:r w:rsidR="001B6B3B" w:rsidRPr="004252EA">
        <w:rPr>
          <w:rStyle w:val="CodeInline"/>
          <w:lang w:val="de-DE"/>
          <w:rPrChange w:id="2322" w:author="Don Syme" w:date="2010-06-28T10:29:00Z">
            <w:rPr>
              <w:rStyle w:val="CodeInline"/>
            </w:rPr>
          </w:rPrChange>
        </w:rPr>
        <w:t xml:space="preserve"> </w:t>
      </w:r>
      <w:r w:rsidR="004905DB" w:rsidRPr="004252EA">
        <w:rPr>
          <w:rStyle w:val="CodeInline"/>
          <w:lang w:val="de-DE"/>
          <w:rPrChange w:id="2323" w:author="Don Syme" w:date="2010-06-28T10:29:00Z">
            <w:rPr>
              <w:rStyle w:val="CodeInline"/>
            </w:rPr>
          </w:rPrChange>
        </w:rPr>
        <w:t>minBy</w:t>
      </w:r>
      <w:r w:rsidR="001B6B3B" w:rsidRPr="004252EA">
        <w:rPr>
          <w:rStyle w:val="CodeInline"/>
          <w:lang w:val="de-DE"/>
          <w:rPrChange w:id="2324" w:author="Don Syme" w:date="2010-06-28T10:29:00Z">
            <w:rPr>
              <w:rStyle w:val="CodeInline"/>
            </w:rPr>
          </w:rPrChange>
        </w:rPr>
        <w:t xml:space="preserve">: ('T -&gt; 'U) -&gt; </w:t>
      </w:r>
      <w:r w:rsidR="00C05756" w:rsidRPr="004252EA">
        <w:rPr>
          <w:rStyle w:val="CodeInline"/>
          <w:lang w:val="de-DE"/>
          <w:rPrChange w:id="2325" w:author="Don Syme" w:date="2010-06-28T10:29:00Z">
            <w:rPr>
              <w:rStyle w:val="CodeInline"/>
            </w:rPr>
          </w:rPrChange>
        </w:rPr>
        <w:t>array&lt;'T&gt;</w:t>
      </w:r>
      <w:r w:rsidR="001B6B3B" w:rsidRPr="004252EA">
        <w:rPr>
          <w:rStyle w:val="CodeInline"/>
          <w:lang w:val="de-DE"/>
          <w:rPrChange w:id="2326" w:author="Don Syme" w:date="2010-06-28T10:29:00Z">
            <w:rPr>
              <w:rStyle w:val="CodeInline"/>
            </w:rPr>
          </w:rPrChange>
        </w:rPr>
        <w:t xml:space="preserve"> -&gt; 'T</w:t>
      </w:r>
    </w:p>
    <w:p w:rsidR="00C852E9" w:rsidRPr="00022DBD" w:rsidRDefault="00067085" w:rsidP="00D25F1D">
      <w:pPr>
        <w:pStyle w:val="SpecBox"/>
        <w:rPr>
          <w:rStyle w:val="CodeInline"/>
        </w:rPr>
      </w:pPr>
      <w:r w:rsidRPr="007C052B">
        <w:rPr>
          <w:rStyle w:val="CodeInline"/>
          <w:lang w:val="de-DE"/>
          <w:rPrChange w:id="2327" w:author="Don Syme" w:date="2010-06-28T12:44:00Z">
            <w:rPr>
              <w:rStyle w:val="CodeInline"/>
            </w:rPr>
          </w:rPrChange>
        </w:rPr>
        <w:t xml:space="preserve">  </w:t>
      </w:r>
      <w:r>
        <w:rPr>
          <w:rStyle w:val="CodeInline"/>
        </w:rPr>
        <w:t>val</w:t>
      </w:r>
      <w:r w:rsidR="00C852E9" w:rsidRPr="00022DBD">
        <w:rPr>
          <w:rStyle w:val="CodeInline"/>
        </w:rPr>
        <w:t xml:space="preserve"> </w:t>
      </w:r>
      <w:del w:id="2328" w:author="Don Syme" w:date="2010-06-28T11:00:00Z">
        <w:r w:rsidR="00C852E9" w:rsidRPr="00022DBD" w:rsidDel="00E949EB">
          <w:rPr>
            <w:rStyle w:val="CodeInline"/>
          </w:rPr>
          <w:delText>of_list</w:delText>
        </w:r>
      </w:del>
      <w:ins w:id="2329" w:author="Don Syme" w:date="2010-06-28T11:00:00Z">
        <w:r w:rsidR="00E949EB">
          <w:rPr>
            <w:rStyle w:val="CodeInline"/>
          </w:rPr>
          <w:t>ofList</w:t>
        </w:r>
      </w:ins>
      <w:r w:rsidR="00C852E9" w:rsidRPr="00022DBD">
        <w:rPr>
          <w:rStyle w:val="CodeInline"/>
        </w:rPr>
        <w:t xml:space="preserve">: </w:t>
      </w:r>
      <w:r w:rsidR="00BC0FE1">
        <w:rPr>
          <w:rStyle w:val="CodeInline"/>
        </w:rPr>
        <w:t>list&lt;'T&gt;</w:t>
      </w:r>
      <w:r w:rsidR="00C852E9" w:rsidRPr="00022DBD">
        <w:rPr>
          <w:rStyle w:val="CodeInline"/>
        </w:rPr>
        <w:t xml:space="preserve"> -&gt; </w:t>
      </w:r>
      <w:r w:rsidR="00C05756">
        <w:rPr>
          <w:rStyle w:val="CodeInline"/>
        </w:rPr>
        <w:t>array&lt;'T&gt;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del w:id="2330" w:author="Don Syme" w:date="2010-06-28T10:53:00Z">
        <w:r w:rsidR="00C852E9" w:rsidRPr="00022DBD" w:rsidDel="00427F8B">
          <w:rPr>
            <w:rStyle w:val="CodeInline"/>
          </w:rPr>
          <w:delText>of_seq</w:delText>
        </w:r>
      </w:del>
      <w:ins w:id="2331" w:author="Don Syme" w:date="2010-06-28T10:53:00Z">
        <w:r w:rsidR="00427F8B">
          <w:rPr>
            <w:rStyle w:val="CodeInline"/>
          </w:rPr>
          <w:t>ofSeq</w:t>
        </w:r>
      </w:ins>
      <w:r w:rsidR="00C852E9" w:rsidRPr="00022DBD">
        <w:rPr>
          <w:rStyle w:val="CodeInline"/>
        </w:rPr>
        <w:t xml:space="preserve">: </w:t>
      </w:r>
      <w:r w:rsidR="00F266BA">
        <w:fldChar w:fldCharType="begin"/>
      </w:r>
      <w:r w:rsidR="00F266BA">
        <w:instrText>HYPERLINK "Microsoft.FSharp.Collections.type_seq.html"</w:instrText>
      </w:r>
      <w:ins w:id="2332" w:author="Don Syme" w:date="2010-06-28T12:43:00Z"/>
      <w:r w:rsidR="00F266BA">
        <w:fldChar w:fldCharType="separate"/>
      </w:r>
      <w:r w:rsidR="00C852E9" w:rsidRPr="00022DBD">
        <w:rPr>
          <w:rStyle w:val="CodeInline"/>
        </w:rPr>
        <w:t>seq</w:t>
      </w:r>
      <w:r w:rsidR="00F266BA">
        <w:fldChar w:fldCharType="end"/>
      </w:r>
      <w:r w:rsidR="00C852E9" w:rsidRPr="00022DBD">
        <w:rPr>
          <w:rStyle w:val="CodeInline"/>
        </w:rPr>
        <w:t>&lt;</w:t>
      </w:r>
      <w:r w:rsidR="00553CB7">
        <w:rPr>
          <w:rStyle w:val="CodeInline"/>
        </w:rPr>
        <w:t>'T</w:t>
      </w:r>
      <w:r w:rsidR="00C852E9" w:rsidRPr="00022DBD">
        <w:rPr>
          <w:rStyle w:val="CodeInline"/>
        </w:rPr>
        <w:t xml:space="preserve">&gt; -&gt; </w:t>
      </w:r>
      <w:r w:rsidR="00C05756">
        <w:rPr>
          <w:rStyle w:val="CodeInline"/>
        </w:rPr>
        <w:t>array&lt;'T&gt;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partition: (</w:t>
      </w:r>
      <w:r w:rsidR="00553CB7">
        <w:rPr>
          <w:rStyle w:val="CodeInline"/>
        </w:rPr>
        <w:t>'T</w:t>
      </w:r>
      <w:r w:rsidR="00C852E9" w:rsidRPr="00022DBD">
        <w:rPr>
          <w:rStyle w:val="CodeInline"/>
        </w:rPr>
        <w:t xml:space="preserve"> -&gt; </w:t>
      </w:r>
      <w:r w:rsidR="00F266BA">
        <w:fldChar w:fldCharType="begin"/>
      </w:r>
      <w:r w:rsidR="00F266BA">
        <w:instrText>HYPERLINK "Microsoft.FSharp.Core.type_bool.html"</w:instrText>
      </w:r>
      <w:ins w:id="2333" w:author="Don Syme" w:date="2010-06-28T12:43:00Z"/>
      <w:r w:rsidR="00F266BA">
        <w:fldChar w:fldCharType="separate"/>
      </w:r>
      <w:r w:rsidR="00C852E9" w:rsidRPr="00022DBD">
        <w:rPr>
          <w:rStyle w:val="CodeInline"/>
        </w:rPr>
        <w:t>bool</w:t>
      </w:r>
      <w:r w:rsidR="00F266BA">
        <w:fldChar w:fldCharType="end"/>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array&lt;'T&gt;</w:t>
      </w:r>
      <w:r w:rsidR="00C852E9" w:rsidRPr="00022DBD">
        <w:rPr>
          <w:rStyle w:val="CodeInline"/>
        </w:rPr>
        <w:t xml:space="preserve"> * </w:t>
      </w:r>
      <w:r w:rsidR="00C05756">
        <w:rPr>
          <w:rStyle w:val="CodeInline"/>
        </w:rPr>
        <w:t>array&lt;'T&gt;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permute: </w:t>
      </w:r>
      <w:r w:rsidR="00F266BA">
        <w:fldChar w:fldCharType="begin"/>
      </w:r>
      <w:r w:rsidR="00F266BA">
        <w:instrText>HYPERLINK "Microsoft.FSharp.Collections.type_Permutation.html"</w:instrText>
      </w:r>
      <w:ins w:id="2334" w:author="Don Syme" w:date="2010-06-28T12:43:00Z"/>
      <w:r w:rsidR="00F266BA">
        <w:fldChar w:fldCharType="separate"/>
      </w:r>
      <w:r w:rsidR="00C852E9" w:rsidRPr="00022DBD">
        <w:rPr>
          <w:rStyle w:val="CodeInline"/>
        </w:rPr>
        <w:t>Permutation</w:t>
      </w:r>
      <w:r w:rsidR="00F266BA">
        <w:fldChar w:fldCharType="end"/>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array&lt;'T&gt;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rev: </w:t>
      </w:r>
      <w:r w:rsidR="00C05756">
        <w:rPr>
          <w:rStyle w:val="CodeInline"/>
        </w:rPr>
        <w:t>array&lt;'T&gt;</w:t>
      </w:r>
      <w:r w:rsidR="00C852E9" w:rsidRPr="00022DBD">
        <w:rPr>
          <w:rStyle w:val="CodeInline"/>
        </w:rPr>
        <w:t xml:space="preserve"> -&gt; </w:t>
      </w:r>
      <w:r w:rsidR="00C05756">
        <w:rPr>
          <w:rStyle w:val="CodeInline"/>
        </w:rPr>
        <w:t>array&lt;'T&gt;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6E099A">
        <w:rPr>
          <w:rStyle w:val="CodeInline"/>
        </w:rPr>
        <w:t>scan</w:t>
      </w:r>
      <w:r w:rsidR="00C852E9" w:rsidRPr="00022DBD">
        <w:rPr>
          <w:rStyle w:val="CodeInline"/>
        </w:rPr>
        <w:t>: (</w:t>
      </w:r>
      <w:r w:rsidR="00553CB7">
        <w:rPr>
          <w:rStyle w:val="CodeInline"/>
        </w:rPr>
        <w:t>'U</w:t>
      </w:r>
      <w:r w:rsidR="00C852E9" w:rsidRPr="00022DBD">
        <w:rPr>
          <w:rStyle w:val="CodeInline"/>
        </w:rPr>
        <w:t xml:space="preserve"> -&gt;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C05756">
        <w:rPr>
          <w:rStyle w:val="CodeInline"/>
        </w:rPr>
        <w:t>array&lt;'U&gt;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3A252F">
        <w:rPr>
          <w:rStyle w:val="CodeInline"/>
        </w:rPr>
        <w:t>scanBack</w:t>
      </w:r>
      <w:r w:rsidR="00C852E9" w:rsidRPr="00022DBD">
        <w:rPr>
          <w:rStyle w:val="CodeInline"/>
        </w:rPr>
        <w:t>: (</w:t>
      </w:r>
      <w:r w:rsidR="00553CB7">
        <w:rPr>
          <w:rStyle w:val="CodeInline"/>
        </w:rPr>
        <w:t>'T</w:t>
      </w:r>
      <w:r w:rsidR="00C852E9" w:rsidRPr="00022DBD">
        <w:rPr>
          <w:rStyle w:val="CodeInline"/>
        </w:rPr>
        <w:t xml:space="preserve"> -&gt; </w:t>
      </w:r>
      <w:r w:rsidR="00553CB7">
        <w:rPr>
          <w:rStyle w:val="CodeInline"/>
        </w:rPr>
        <w:t>'U</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array&lt;'T&gt;</w:t>
      </w:r>
      <w:r w:rsidR="00C852E9" w:rsidRPr="00022DBD">
        <w:rPr>
          <w:rStyle w:val="CodeInline"/>
        </w:rPr>
        <w:t xml:space="preserve"> -&gt; </w:t>
      </w:r>
      <w:r w:rsidR="00553CB7">
        <w:rPr>
          <w:rStyle w:val="CodeInline"/>
        </w:rPr>
        <w:t>'U</w:t>
      </w:r>
      <w:r w:rsidR="00C852E9" w:rsidRPr="00022DBD">
        <w:rPr>
          <w:rStyle w:val="CodeInline"/>
        </w:rPr>
        <w:t xml:space="preserve"> -&gt; </w:t>
      </w:r>
      <w:r w:rsidR="00C05756">
        <w:rPr>
          <w:rStyle w:val="CodeInline"/>
        </w:rPr>
        <w:t>array&lt;'U&gt;</w:t>
      </w:r>
    </w:p>
    <w:p w:rsidR="00C852E9" w:rsidRPr="00022DBD" w:rsidRDefault="00067085" w:rsidP="00D25F1D">
      <w:pPr>
        <w:pStyle w:val="SpecBox"/>
        <w:rPr>
          <w:rStyle w:val="CodeInline"/>
        </w:rPr>
      </w:pPr>
      <w:r>
        <w:rPr>
          <w:rStyle w:val="CodeInline"/>
        </w:rPr>
        <w:t xml:space="preserve">  val</w:t>
      </w:r>
      <w:commentRangeStart w:id="2335"/>
      <w:r w:rsidR="00C852E9" w:rsidRPr="00022DBD">
        <w:rPr>
          <w:rStyle w:val="CodeInline"/>
        </w:rPr>
        <w:t xml:space="preserve"> sort: (</w:t>
      </w:r>
      <w:r w:rsidR="00553CB7">
        <w:rPr>
          <w:rStyle w:val="CodeInline"/>
        </w:rPr>
        <w:t>'T</w:t>
      </w:r>
      <w:r w:rsidR="00C852E9" w:rsidRPr="00022DBD">
        <w:rPr>
          <w:rStyle w:val="CodeInline"/>
        </w:rPr>
        <w:t xml:space="preserve"> -&gt; </w:t>
      </w:r>
      <w:r w:rsidR="00553CB7">
        <w:rPr>
          <w:rStyle w:val="CodeInline"/>
        </w:rPr>
        <w:t>'T</w:t>
      </w:r>
      <w:r w:rsidR="00C852E9" w:rsidRPr="00022DBD">
        <w:rPr>
          <w:rStyle w:val="CodeInline"/>
        </w:rPr>
        <w:t xml:space="preserve"> -&gt; </w:t>
      </w:r>
      <w:r w:rsidR="00F266BA">
        <w:fldChar w:fldCharType="begin"/>
      </w:r>
      <w:r w:rsidR="00F266BA">
        <w:instrText>HYPERLINK "Microsoft.FSharp.Core.type_int.html"</w:instrText>
      </w:r>
      <w:ins w:id="2336"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C05756">
        <w:rPr>
          <w:rStyle w:val="CodeInline"/>
        </w:rPr>
        <w:t>array&lt;'T&gt;</w:t>
      </w:r>
      <w:r w:rsidR="00C852E9" w:rsidRPr="00022DBD">
        <w:rPr>
          <w:rStyle w:val="CodeInline"/>
        </w:rPr>
        <w:t xml:space="preserve"> -&gt; </w:t>
      </w:r>
      <w:r w:rsidR="00F266BA">
        <w:fldChar w:fldCharType="begin"/>
      </w:r>
      <w:r w:rsidR="00F266BA">
        <w:instrText>HYPERLINK "Microsoft.FSharp.Core.type_unit.html"</w:instrText>
      </w:r>
      <w:ins w:id="2337" w:author="Don Syme" w:date="2010-06-28T12:43:00Z"/>
      <w:r w:rsidR="00F266BA">
        <w:fldChar w:fldCharType="separate"/>
      </w:r>
      <w:r w:rsidR="00C852E9" w:rsidRPr="00022DBD">
        <w:rPr>
          <w:rStyle w:val="CodeInline"/>
        </w:rPr>
        <w:t>unit</w:t>
      </w:r>
      <w:r w:rsidR="00F266BA">
        <w:fldChar w:fldCharType="end"/>
      </w:r>
      <w:commentRangeEnd w:id="2335"/>
      <w:r w:rsidR="001B6B3B">
        <w:rPr>
          <w:rStyle w:val="CommentReference"/>
        </w:rPr>
        <w:commentReference w:id="2335"/>
      </w:r>
    </w:p>
    <w:p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sub: </w:t>
      </w:r>
      <w:r w:rsidR="00C05756">
        <w:rPr>
          <w:rStyle w:val="CodeInline"/>
        </w:rPr>
        <w:t>array&lt;'T&gt;</w:t>
      </w:r>
      <w:r w:rsidR="00B26B02" w:rsidRPr="00022DBD">
        <w:rPr>
          <w:rStyle w:val="CodeInline"/>
        </w:rPr>
        <w:t xml:space="preserve"> -&gt; </w:t>
      </w:r>
      <w:r w:rsidR="00F266BA">
        <w:fldChar w:fldCharType="begin"/>
      </w:r>
      <w:r w:rsidR="00F266BA">
        <w:instrText>HYPERLINK "Microsoft.FSharp.Core.type_int.html"</w:instrText>
      </w:r>
      <w:ins w:id="2338" w:author="Don Syme" w:date="2010-06-28T12:43:00Z"/>
      <w:r w:rsidR="00F266BA">
        <w:fldChar w:fldCharType="separate"/>
      </w:r>
      <w:r w:rsidR="00B26B02" w:rsidRPr="00022DBD">
        <w:rPr>
          <w:rStyle w:val="CodeInline"/>
        </w:rPr>
        <w:t>int</w:t>
      </w:r>
      <w:r w:rsidR="00F266BA">
        <w:fldChar w:fldCharType="end"/>
      </w:r>
      <w:r w:rsidR="00B26B02" w:rsidRPr="00022DBD">
        <w:rPr>
          <w:rStyle w:val="CodeInline"/>
        </w:rPr>
        <w:t xml:space="preserve"> -&gt; </w:t>
      </w:r>
      <w:r w:rsidR="00F266BA">
        <w:fldChar w:fldCharType="begin"/>
      </w:r>
      <w:r w:rsidR="00F266BA">
        <w:instrText>HYPERLINK "Microsoft.FSharp.Core.type_int.html"</w:instrText>
      </w:r>
      <w:ins w:id="2339" w:author="Don Syme" w:date="2010-06-28T12:43:00Z"/>
      <w:r w:rsidR="00F266BA">
        <w:fldChar w:fldCharType="separate"/>
      </w:r>
      <w:r w:rsidR="00B26B02" w:rsidRPr="00022DBD">
        <w:rPr>
          <w:rStyle w:val="CodeInline"/>
        </w:rPr>
        <w:t>int</w:t>
      </w:r>
      <w:r w:rsidR="00F266BA">
        <w:fldChar w:fldCharType="end"/>
      </w:r>
      <w:r w:rsidR="00B26B02" w:rsidRPr="00022DBD">
        <w:rPr>
          <w:rStyle w:val="CodeInline"/>
        </w:rPr>
        <w:t xml:space="preserve"> -&gt; </w:t>
      </w:r>
      <w:r w:rsidR="00C05756">
        <w:rPr>
          <w:rStyle w:val="CodeInline"/>
        </w:rPr>
        <w:t>array&lt;'T&gt;</w:t>
      </w:r>
    </w:p>
    <w:p w:rsidR="001B6B3B" w:rsidRPr="00022DBD" w:rsidRDefault="00067085" w:rsidP="001B6B3B">
      <w:pPr>
        <w:pStyle w:val="SpecBox"/>
        <w:rPr>
          <w:rStyle w:val="CodeInline"/>
        </w:rPr>
      </w:pPr>
      <w:r>
        <w:rPr>
          <w:rStyle w:val="CodeInline"/>
        </w:rPr>
        <w:t xml:space="preserve">  val</w:t>
      </w:r>
      <w:r w:rsidR="001B6B3B" w:rsidRPr="00022DBD">
        <w:rPr>
          <w:rStyle w:val="CodeInline"/>
        </w:rPr>
        <w:t xml:space="preserve"> sum: Numeric&lt;</w:t>
      </w:r>
      <w:r w:rsidR="001B6B3B">
        <w:rPr>
          <w:rStyle w:val="CodeInline"/>
        </w:rPr>
        <w:t>'T</w:t>
      </w:r>
      <w:r w:rsidR="001B6B3B" w:rsidRPr="00022DBD">
        <w:rPr>
          <w:rStyle w:val="CodeInline"/>
        </w:rPr>
        <w:t xml:space="preserve">&gt; =&gt; </w:t>
      </w:r>
      <w:r w:rsidR="00C05756">
        <w:rPr>
          <w:rStyle w:val="CodeInline"/>
        </w:rPr>
        <w:t>array&lt;'T&gt;</w:t>
      </w:r>
      <w:r w:rsidR="001B6B3B" w:rsidRPr="00022DBD">
        <w:rPr>
          <w:rStyle w:val="CodeInline"/>
        </w:rPr>
        <w:t xml:space="preserve"> -&gt; </w:t>
      </w:r>
      <w:r w:rsidR="001B6B3B">
        <w:rPr>
          <w:rStyle w:val="CodeInline"/>
        </w:rPr>
        <w:t>'T</w:t>
      </w:r>
    </w:p>
    <w:p w:rsidR="001B6B3B" w:rsidRPr="00022DBD" w:rsidRDefault="00067085" w:rsidP="001B6B3B">
      <w:pPr>
        <w:pStyle w:val="SpecBox"/>
        <w:rPr>
          <w:rStyle w:val="CodeInline"/>
        </w:rPr>
      </w:pPr>
      <w:r>
        <w:rPr>
          <w:rStyle w:val="CodeInline"/>
        </w:rPr>
        <w:t xml:space="preserve">  val</w:t>
      </w:r>
      <w:r w:rsidR="001B6B3B" w:rsidRPr="00022DBD">
        <w:rPr>
          <w:rStyle w:val="CodeInline"/>
        </w:rPr>
        <w:t xml:space="preserve"> </w:t>
      </w:r>
      <w:r w:rsidR="003A252F">
        <w:rPr>
          <w:rStyle w:val="CodeInline"/>
        </w:rPr>
        <w:t>sumBy</w:t>
      </w:r>
      <w:r w:rsidR="001B6B3B" w:rsidRPr="00022DBD">
        <w:rPr>
          <w:rStyle w:val="CodeInline"/>
        </w:rPr>
        <w:t>: Numeric&lt;</w:t>
      </w:r>
      <w:r w:rsidR="001B6B3B">
        <w:rPr>
          <w:rStyle w:val="CodeInline"/>
        </w:rPr>
        <w:t>'U</w:t>
      </w:r>
      <w:r w:rsidR="001B6B3B" w:rsidRPr="00022DBD">
        <w:rPr>
          <w:rStyle w:val="CodeInline"/>
        </w:rPr>
        <w:t>&gt; =&gt; (</w:t>
      </w:r>
      <w:r w:rsidR="001B6B3B">
        <w:rPr>
          <w:rStyle w:val="CodeInline"/>
        </w:rPr>
        <w:t>'T</w:t>
      </w:r>
      <w:r w:rsidR="001B6B3B" w:rsidRPr="00022DBD">
        <w:rPr>
          <w:rStyle w:val="CodeInline"/>
        </w:rPr>
        <w:t xml:space="preserve"> -&gt; </w:t>
      </w:r>
      <w:r w:rsidR="001B6B3B">
        <w:rPr>
          <w:rStyle w:val="CodeInline"/>
        </w:rPr>
        <w:t>'U</w:t>
      </w:r>
      <w:r w:rsidR="001B6B3B" w:rsidRPr="00022DBD">
        <w:rPr>
          <w:rStyle w:val="CodeInline"/>
        </w:rPr>
        <w:t xml:space="preserve">) -&gt; </w:t>
      </w:r>
      <w:r w:rsidR="00C05756">
        <w:rPr>
          <w:rStyle w:val="CodeInline"/>
        </w:rPr>
        <w:t>array&lt;'T&gt;</w:t>
      </w:r>
      <w:r w:rsidR="001B6B3B" w:rsidRPr="00022DBD">
        <w:rPr>
          <w:rStyle w:val="CodeInline"/>
        </w:rPr>
        <w:t xml:space="preserve"> -&gt; </w:t>
      </w:r>
      <w:r w:rsidR="001B6B3B">
        <w:rPr>
          <w:rStyle w:val="CodeInline"/>
        </w:rPr>
        <w:t>'U</w:t>
      </w:r>
    </w:p>
    <w:p w:rsidR="001B6B3B" w:rsidRPr="00022DBD" w:rsidRDefault="00067085" w:rsidP="001B6B3B">
      <w:pPr>
        <w:pStyle w:val="SpecBox"/>
        <w:rPr>
          <w:rStyle w:val="CodeInline"/>
        </w:rPr>
      </w:pPr>
      <w:r>
        <w:rPr>
          <w:rStyle w:val="CodeInline"/>
        </w:rPr>
        <w:t xml:space="preserve">  val</w:t>
      </w:r>
      <w:r w:rsidR="001B6B3B" w:rsidRPr="00022DBD">
        <w:rPr>
          <w:rStyle w:val="CodeInline"/>
        </w:rPr>
        <w:t xml:space="preserve"> </w:t>
      </w:r>
      <w:del w:id="2340" w:author="Don Syme" w:date="2010-06-28T10:52:00Z">
        <w:r w:rsidR="001B6B3B" w:rsidRPr="00022DBD" w:rsidDel="00427F8B">
          <w:rPr>
            <w:rStyle w:val="CodeInline"/>
          </w:rPr>
          <w:delText>to_list</w:delText>
        </w:r>
      </w:del>
      <w:ins w:id="2341" w:author="Don Syme" w:date="2010-06-28T10:52:00Z">
        <w:r w:rsidR="00427F8B">
          <w:rPr>
            <w:rStyle w:val="CodeInline"/>
          </w:rPr>
          <w:t>toList</w:t>
        </w:r>
      </w:ins>
      <w:r w:rsidR="001B6B3B" w:rsidRPr="00022DBD">
        <w:rPr>
          <w:rStyle w:val="CodeInline"/>
        </w:rPr>
        <w:t xml:space="preserve">: </w:t>
      </w:r>
      <w:r w:rsidR="00C05756">
        <w:rPr>
          <w:rStyle w:val="CodeInline"/>
        </w:rPr>
        <w:t>array&lt;'T&gt;</w:t>
      </w:r>
      <w:r w:rsidR="001B6B3B" w:rsidRPr="00022DBD">
        <w:rPr>
          <w:rStyle w:val="CodeInline"/>
        </w:rPr>
        <w:t xml:space="preserve"> -&gt; </w:t>
      </w:r>
      <w:r>
        <w:rPr>
          <w:rStyle w:val="CodeInline"/>
        </w:rPr>
        <w:t>list&lt;'T2&gt;</w:t>
      </w:r>
    </w:p>
    <w:p w:rsidR="001B6B3B" w:rsidRPr="00022DBD" w:rsidRDefault="00067085" w:rsidP="001B6B3B">
      <w:pPr>
        <w:pStyle w:val="SpecBox"/>
        <w:rPr>
          <w:rStyle w:val="CodeInline"/>
        </w:rPr>
      </w:pPr>
      <w:r>
        <w:rPr>
          <w:rStyle w:val="CodeInline"/>
        </w:rPr>
        <w:t xml:space="preserve">  val</w:t>
      </w:r>
      <w:r w:rsidR="001B6B3B" w:rsidRPr="00022DBD">
        <w:rPr>
          <w:rStyle w:val="CodeInline"/>
        </w:rPr>
        <w:t xml:space="preserve"> </w:t>
      </w:r>
      <w:del w:id="2342" w:author="Don Syme" w:date="2010-06-28T10:52:00Z">
        <w:r w:rsidR="001B6B3B" w:rsidRPr="00022DBD" w:rsidDel="00427F8B">
          <w:rPr>
            <w:rStyle w:val="CodeInline"/>
          </w:rPr>
          <w:delText>to_seq</w:delText>
        </w:r>
      </w:del>
      <w:ins w:id="2343" w:author="Don Syme" w:date="2010-06-28T10:52:00Z">
        <w:r w:rsidR="00427F8B">
          <w:rPr>
            <w:rStyle w:val="CodeInline"/>
          </w:rPr>
          <w:t>toSeq</w:t>
        </w:r>
      </w:ins>
      <w:r w:rsidR="001B6B3B" w:rsidRPr="00022DBD">
        <w:rPr>
          <w:rStyle w:val="CodeInline"/>
        </w:rPr>
        <w:t xml:space="preserve">: </w:t>
      </w:r>
      <w:r w:rsidR="00C05756">
        <w:rPr>
          <w:rStyle w:val="CodeInline"/>
        </w:rPr>
        <w:t>array&lt;'T&gt;</w:t>
      </w:r>
      <w:r w:rsidR="001B6B3B" w:rsidRPr="00022DBD">
        <w:rPr>
          <w:rStyle w:val="CodeInline"/>
        </w:rPr>
        <w:t xml:space="preserve"> -&gt; seq&lt;</w:t>
      </w:r>
      <w:r w:rsidR="001B6B3B">
        <w:rPr>
          <w:rStyle w:val="CodeInline"/>
        </w:rPr>
        <w:t>'T</w:t>
      </w:r>
      <w:r w:rsidR="001B6B3B" w:rsidRPr="00022DBD">
        <w:rPr>
          <w:rStyle w:val="CodeInline"/>
        </w:rPr>
        <w:t>&gt;</w:t>
      </w:r>
    </w:p>
    <w:p w:rsidR="001B6B3B" w:rsidRPr="00022DBD" w:rsidRDefault="00067085" w:rsidP="001B6B3B">
      <w:pPr>
        <w:pStyle w:val="SpecBox"/>
        <w:rPr>
          <w:rStyle w:val="CodeInline"/>
        </w:rPr>
      </w:pPr>
      <w:r>
        <w:rPr>
          <w:rStyle w:val="CodeInline"/>
        </w:rPr>
        <w:t xml:space="preserve">  val</w:t>
      </w:r>
      <w:r w:rsidR="001B6B3B" w:rsidRPr="00022DBD">
        <w:rPr>
          <w:rStyle w:val="CodeInline"/>
        </w:rPr>
        <w:t xml:space="preserve"> </w:t>
      </w:r>
      <w:r w:rsidR="00027321">
        <w:rPr>
          <w:rStyle w:val="CodeInline"/>
        </w:rPr>
        <w:t>tryFind</w:t>
      </w:r>
      <w:r w:rsidR="001B6B3B" w:rsidRPr="00022DBD">
        <w:rPr>
          <w:rStyle w:val="CodeInline"/>
        </w:rPr>
        <w:t>: (</w:t>
      </w:r>
      <w:r w:rsidR="001B6B3B">
        <w:rPr>
          <w:rStyle w:val="CodeInline"/>
        </w:rPr>
        <w:t>'T</w:t>
      </w:r>
      <w:r w:rsidR="001B6B3B" w:rsidRPr="00022DBD">
        <w:rPr>
          <w:rStyle w:val="CodeInline"/>
        </w:rPr>
        <w:t xml:space="preserve"> -&gt; </w:t>
      </w:r>
      <w:r w:rsidR="00F266BA">
        <w:fldChar w:fldCharType="begin"/>
      </w:r>
      <w:r w:rsidR="00F266BA">
        <w:instrText>HYPERLINK "Microsoft.FSharp.Core.type_bool.html"</w:instrText>
      </w:r>
      <w:ins w:id="2344" w:author="Don Syme" w:date="2010-06-28T12:43:00Z"/>
      <w:r w:rsidR="00F266BA">
        <w:fldChar w:fldCharType="separate"/>
      </w:r>
      <w:r w:rsidR="001B6B3B" w:rsidRPr="00022DBD">
        <w:rPr>
          <w:rStyle w:val="CodeInline"/>
        </w:rPr>
        <w:t>bool</w:t>
      </w:r>
      <w:r w:rsidR="00F266BA">
        <w:fldChar w:fldCharType="end"/>
      </w:r>
      <w:r w:rsidR="001B6B3B" w:rsidRPr="00022DBD">
        <w:rPr>
          <w:rStyle w:val="CodeInline"/>
        </w:rPr>
        <w:t xml:space="preserve">) -&gt; </w:t>
      </w:r>
      <w:r w:rsidR="00C05756">
        <w:rPr>
          <w:rStyle w:val="CodeInline"/>
        </w:rPr>
        <w:t>array&lt;'T&gt;</w:t>
      </w:r>
      <w:r w:rsidR="001B6B3B" w:rsidRPr="00022DBD">
        <w:rPr>
          <w:rStyle w:val="CodeInline"/>
        </w:rPr>
        <w:t xml:space="preserve"> -&gt; </w:t>
      </w:r>
      <w:r w:rsidR="001B6B3B">
        <w:rPr>
          <w:rStyle w:val="CodeInline"/>
        </w:rPr>
        <w:t>'T</w:t>
      </w:r>
      <w:r w:rsidR="001B6B3B" w:rsidRPr="00022DBD">
        <w:rPr>
          <w:rStyle w:val="CodeInline"/>
        </w:rPr>
        <w:t xml:space="preserve"> option</w:t>
      </w:r>
    </w:p>
    <w:p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w:t>
      </w:r>
      <w:r w:rsidR="00B26B02">
        <w:rPr>
          <w:rStyle w:val="CodeInline"/>
        </w:rPr>
        <w:t>trymap</w:t>
      </w:r>
      <w:r w:rsidR="00B26B02" w:rsidRPr="00022DBD">
        <w:rPr>
          <w:rStyle w:val="CodeInline"/>
        </w:rPr>
        <w:t>: (</w:t>
      </w:r>
      <w:r w:rsidR="00B26B02">
        <w:rPr>
          <w:rStyle w:val="CodeInline"/>
        </w:rPr>
        <w:t>'T</w:t>
      </w:r>
      <w:r w:rsidR="00B26B02" w:rsidRPr="00022DBD">
        <w:rPr>
          <w:rStyle w:val="CodeInline"/>
        </w:rPr>
        <w:t xml:space="preserve"> -&gt; </w:t>
      </w:r>
      <w:r w:rsidR="00B26B02">
        <w:rPr>
          <w:rStyle w:val="CodeInline"/>
        </w:rPr>
        <w:t>'U</w:t>
      </w:r>
      <w:r w:rsidR="00B26B02" w:rsidRPr="00022DBD">
        <w:rPr>
          <w:rStyle w:val="CodeInline"/>
        </w:rPr>
        <w:t xml:space="preserve"> option) -&gt; </w:t>
      </w:r>
      <w:r w:rsidR="00C05756">
        <w:rPr>
          <w:rStyle w:val="CodeInline"/>
        </w:rPr>
        <w:t>array&lt;'T&gt;</w:t>
      </w:r>
      <w:r w:rsidR="00B26B02" w:rsidRPr="00022DBD">
        <w:rPr>
          <w:rStyle w:val="CodeInline"/>
        </w:rPr>
        <w:t xml:space="preserve"> -&gt; </w:t>
      </w:r>
      <w:r w:rsidR="00C05756">
        <w:rPr>
          <w:rStyle w:val="CodeInline"/>
        </w:rPr>
        <w:t>array&lt;'U&gt;</w:t>
      </w:r>
    </w:p>
    <w:p w:rsidR="00B26B02" w:rsidRPr="00022DBD" w:rsidRDefault="00067085" w:rsidP="00B26B02">
      <w:pPr>
        <w:pStyle w:val="SpecBox"/>
        <w:rPr>
          <w:rStyle w:val="CodeInline"/>
        </w:rPr>
      </w:pPr>
      <w:r>
        <w:rPr>
          <w:rStyle w:val="CodeInline"/>
        </w:rPr>
        <w:t xml:space="preserve">  val</w:t>
      </w:r>
      <w:r w:rsidR="00B26B02" w:rsidRPr="00022DBD">
        <w:rPr>
          <w:rStyle w:val="CodeInline"/>
        </w:rPr>
        <w:t xml:space="preserve"> unzip: </w:t>
      </w:r>
      <w:r>
        <w:rPr>
          <w:rStyle w:val="CodeInline"/>
        </w:rPr>
        <w:t>array&lt;</w:t>
      </w:r>
      <w:r w:rsidR="00B26B02">
        <w:rPr>
          <w:rStyle w:val="CodeInline"/>
        </w:rPr>
        <w:t>'T</w:t>
      </w:r>
      <w:r w:rsidR="00B26B02" w:rsidRPr="00022DBD">
        <w:rPr>
          <w:rStyle w:val="CodeInline"/>
        </w:rPr>
        <w:t xml:space="preserve"> * </w:t>
      </w:r>
      <w:r w:rsidR="00B26B02">
        <w:rPr>
          <w:rStyle w:val="CodeInline"/>
        </w:rPr>
        <w:t>'U</w:t>
      </w:r>
      <w:r>
        <w:rPr>
          <w:rStyle w:val="CodeInline"/>
        </w:rPr>
        <w:t>&gt;</w:t>
      </w:r>
      <w:r w:rsidR="00B26B02" w:rsidRPr="00022DBD">
        <w:rPr>
          <w:rStyle w:val="CodeInline"/>
        </w:rPr>
        <w:t xml:space="preserve"> -&gt; </w:t>
      </w:r>
      <w:r w:rsidR="00C05756">
        <w:rPr>
          <w:rStyle w:val="CodeInline"/>
        </w:rPr>
        <w:t>array&lt;'T&gt;</w:t>
      </w:r>
      <w:r w:rsidR="00B26B02" w:rsidRPr="00022DBD">
        <w:rPr>
          <w:rStyle w:val="CodeInline"/>
        </w:rPr>
        <w:t xml:space="preserve"> * </w:t>
      </w:r>
      <w:r w:rsidR="00C05756">
        <w:rPr>
          <w:rStyle w:val="CodeInline"/>
        </w:rPr>
        <w:t>array&lt;'U&gt;</w:t>
      </w:r>
    </w:p>
    <w:p w:rsidR="00C852E9" w:rsidRPr="00022DBD" w:rsidRDefault="00067085" w:rsidP="00D25F1D">
      <w:pPr>
        <w:pStyle w:val="SpecBox"/>
        <w:rPr>
          <w:rStyle w:val="CodeInline"/>
        </w:rPr>
      </w:pPr>
      <w:r>
        <w:rPr>
          <w:rStyle w:val="CodeInline"/>
        </w:rPr>
        <w:t xml:space="preserve">  val</w:t>
      </w:r>
      <w:r w:rsidR="00C852E9" w:rsidRPr="00022DBD">
        <w:rPr>
          <w:rStyle w:val="CodeInline"/>
        </w:rPr>
        <w:t xml:space="preserve"> zip: </w:t>
      </w:r>
      <w:r w:rsidR="00C05756">
        <w:rPr>
          <w:rStyle w:val="CodeInline"/>
        </w:rPr>
        <w:t>array&lt;'T&gt;</w:t>
      </w:r>
      <w:r w:rsidR="00C852E9" w:rsidRPr="00022DBD">
        <w:rPr>
          <w:rStyle w:val="CodeInline"/>
        </w:rPr>
        <w:t xml:space="preserve"> -&gt; </w:t>
      </w:r>
      <w:r w:rsidR="00C05756">
        <w:rPr>
          <w:rStyle w:val="CodeInline"/>
        </w:rPr>
        <w:t>array&lt;'U&gt;</w:t>
      </w:r>
      <w:r w:rsidR="00C852E9" w:rsidRPr="00022DBD">
        <w:rPr>
          <w:rStyle w:val="CodeInline"/>
        </w:rPr>
        <w:t xml:space="preserve"> -&gt; </w:t>
      </w:r>
      <w:r>
        <w:rPr>
          <w:rStyle w:val="CodeInline"/>
        </w:rPr>
        <w:t>array&lt;</w:t>
      </w:r>
      <w:r w:rsidR="00553CB7">
        <w:rPr>
          <w:rStyle w:val="CodeInline"/>
        </w:rPr>
        <w:t>'T</w:t>
      </w:r>
      <w:r w:rsidR="00C852E9" w:rsidRPr="00022DBD">
        <w:rPr>
          <w:rStyle w:val="CodeInline"/>
        </w:rPr>
        <w:t xml:space="preserve"> * </w:t>
      </w:r>
      <w:r w:rsidR="00553CB7">
        <w:rPr>
          <w:rStyle w:val="CodeInline"/>
        </w:rPr>
        <w:t>'U</w:t>
      </w:r>
      <w:r>
        <w:rPr>
          <w:rStyle w:val="CodeInline"/>
        </w:rPr>
        <w:t>&gt;</w:t>
      </w:r>
    </w:p>
    <w:p w:rsidR="00D4217F" w:rsidRPr="00022DBD" w:rsidRDefault="00067085" w:rsidP="00D25F1D">
      <w:pPr>
        <w:pStyle w:val="SpecBox"/>
        <w:rPr>
          <w:rStyle w:val="CodeInline"/>
        </w:rPr>
      </w:pPr>
      <w:r>
        <w:rPr>
          <w:rStyle w:val="CodeInline"/>
        </w:rPr>
        <w:t xml:space="preserve">  val</w:t>
      </w:r>
      <w:r w:rsidR="00C852E9" w:rsidRPr="00022DBD">
        <w:rPr>
          <w:rStyle w:val="CodeInline"/>
        </w:rPr>
        <w:t xml:space="preserve"> </w:t>
      </w:r>
      <w:r w:rsidR="004905DB">
        <w:rPr>
          <w:rStyle w:val="CodeInline"/>
        </w:rPr>
        <w:t>zeroCreate</w:t>
      </w:r>
      <w:r w:rsidR="006E099A">
        <w:rPr>
          <w:rStyle w:val="CommentReference"/>
        </w:rPr>
        <w:commentReference w:id="2345"/>
      </w:r>
      <w:r w:rsidR="00C852E9" w:rsidRPr="00022DBD">
        <w:rPr>
          <w:rStyle w:val="CodeInline"/>
        </w:rPr>
        <w:t xml:space="preserve">: </w:t>
      </w:r>
      <w:r w:rsidR="00F266BA">
        <w:fldChar w:fldCharType="begin"/>
      </w:r>
      <w:r w:rsidR="00F266BA">
        <w:instrText>HYPERLINK "Microsoft.FSharp.Core.type_int.html"</w:instrText>
      </w:r>
      <w:ins w:id="2346" w:author="Don Syme" w:date="2010-06-28T12:43:00Z"/>
      <w:r w:rsidR="00F266BA">
        <w:fldChar w:fldCharType="separate"/>
      </w:r>
      <w:r w:rsidR="00C852E9" w:rsidRPr="00022DBD">
        <w:rPr>
          <w:rStyle w:val="CodeInline"/>
        </w:rPr>
        <w:t>int</w:t>
      </w:r>
      <w:r w:rsidR="00F266BA">
        <w:fldChar w:fldCharType="end"/>
      </w:r>
      <w:r w:rsidR="00C852E9" w:rsidRPr="00022DBD">
        <w:rPr>
          <w:rStyle w:val="CodeInline"/>
        </w:rPr>
        <w:t xml:space="preserve"> -&gt; </w:t>
      </w:r>
      <w:r w:rsidR="00C05756">
        <w:rPr>
          <w:rStyle w:val="CodeInline"/>
        </w:rPr>
        <w:t>array&lt;'T&gt;</w:t>
      </w:r>
    </w:p>
    <w:p w:rsidR="00D3132E" w:rsidRPr="006E099A" w:rsidDel="00E949EB" w:rsidRDefault="00D3132E" w:rsidP="00D3132E">
      <w:pPr>
        <w:pStyle w:val="SpecBox"/>
        <w:rPr>
          <w:del w:id="2347" w:author="Don Syme" w:date="2010-06-28T11:00:00Z"/>
          <w:rStyle w:val="CodeInline"/>
          <w:strike/>
        </w:rPr>
      </w:pPr>
      <w:del w:id="2348" w:author="Don Syme" w:date="2010-06-28T11:00:00Z">
        <w:r w:rsidDel="00E949EB">
          <w:rPr>
            <w:rStyle w:val="CodeInline"/>
            <w:strike/>
          </w:rPr>
          <w:delText xml:space="preserve">  val</w:delText>
        </w:r>
        <w:r w:rsidRPr="006E099A" w:rsidDel="00E949EB">
          <w:rPr>
            <w:rStyle w:val="CodeInline"/>
            <w:strike/>
          </w:rPr>
          <w:delText xml:space="preserve"> find_index: (</w:delText>
        </w:r>
        <w:r w:rsidDel="00E949EB">
          <w:rPr>
            <w:rStyle w:val="CodeInline"/>
            <w:strike/>
          </w:rPr>
          <w:delText>'T</w:delText>
        </w:r>
        <w:r w:rsidRPr="006E099A" w:rsidDel="00E949EB">
          <w:rPr>
            <w:rStyle w:val="CodeInline"/>
            <w:strike/>
          </w:rPr>
          <w:delText xml:space="preserve"> -&gt; </w:delText>
        </w:r>
        <w:r w:rsidR="00F266BA" w:rsidDel="00E949EB">
          <w:fldChar w:fldCharType="begin"/>
        </w:r>
        <w:r w:rsidR="00F266BA" w:rsidDel="00E949EB">
          <w:delInstrText>HYPERLINK "Microsoft.FSharp.Core.type_bool.html"</w:delInstrText>
        </w:r>
        <w:r w:rsidR="00F266BA" w:rsidDel="00E949EB">
          <w:fldChar w:fldCharType="separate"/>
        </w:r>
        <w:r w:rsidRPr="006E099A" w:rsidDel="00E949EB">
          <w:rPr>
            <w:rStyle w:val="CodeInline"/>
            <w:strike/>
          </w:rPr>
          <w:delText>bool</w:delText>
        </w:r>
        <w:r w:rsidR="00F266BA" w:rsidDel="00E949EB">
          <w:fldChar w:fldCharType="end"/>
        </w:r>
        <w:r w:rsidRPr="006E099A" w:rsidDel="00E949EB">
          <w:rPr>
            <w:rStyle w:val="CodeInline"/>
            <w:strike/>
          </w:rPr>
          <w:delText xml:space="preserve">) -&gt; </w:delText>
        </w:r>
        <w:r w:rsidDel="00E949EB">
          <w:rPr>
            <w:rStyle w:val="CodeInline"/>
            <w:strike/>
          </w:rPr>
          <w:delText>'T</w:delText>
        </w:r>
        <w:r w:rsidRPr="006E099A" w:rsidDel="00E949EB">
          <w:rPr>
            <w:rStyle w:val="CodeInline"/>
            <w:strike/>
          </w:rPr>
          <w:delText xml:space="preserve"> </w:delText>
        </w:r>
        <w:r w:rsidR="00F266BA" w:rsidDel="00E949EB">
          <w:fldChar w:fldCharType="begin"/>
        </w:r>
        <w:r w:rsidR="00F266BA" w:rsidDel="00E949EB">
          <w:delInstrText>HYPERLINK "Microsoft.FSharp.Core.type_array.html"</w:delInstrText>
        </w:r>
        <w:r w:rsidR="00F266BA" w:rsidDel="00E949EB">
          <w:fldChar w:fldCharType="separate"/>
        </w:r>
        <w:r w:rsidRPr="006E099A" w:rsidDel="00E949EB">
          <w:rPr>
            <w:rStyle w:val="CodeInline"/>
            <w:strike/>
          </w:rPr>
          <w:delText>array</w:delText>
        </w:r>
        <w:r w:rsidR="00F266BA" w:rsidDel="00E949EB">
          <w:fldChar w:fldCharType="end"/>
        </w:r>
        <w:r w:rsidRPr="006E099A" w:rsidDel="00E949EB">
          <w:rPr>
            <w:rStyle w:val="CodeInline"/>
            <w:strike/>
          </w:rPr>
          <w:delText xml:space="preserve"> -&gt; </w:delText>
        </w:r>
        <w:r w:rsidR="00F266BA" w:rsidDel="00E949EB">
          <w:fldChar w:fldCharType="begin"/>
        </w:r>
        <w:r w:rsidR="00F266BA" w:rsidDel="00E949EB">
          <w:delInstrText>HYPERLINK "Microsoft.FSharp.Core.type_int.html"</w:delInstrText>
        </w:r>
        <w:r w:rsidR="00F266BA" w:rsidDel="00E949EB">
          <w:fldChar w:fldCharType="separate"/>
        </w:r>
        <w:r w:rsidRPr="006E099A" w:rsidDel="00E949EB">
          <w:rPr>
            <w:rStyle w:val="CodeInline"/>
            <w:strike/>
          </w:rPr>
          <w:delText>int</w:delText>
        </w:r>
        <w:r w:rsidR="00F266BA" w:rsidDel="00E949EB">
          <w:fldChar w:fldCharType="end"/>
        </w:r>
        <w:bookmarkStart w:id="2349" w:name="_Toc265492485"/>
        <w:bookmarkEnd w:id="2349"/>
      </w:del>
    </w:p>
    <w:p w:rsidR="00D3132E" w:rsidRPr="006E099A" w:rsidDel="00E949EB" w:rsidRDefault="00D3132E" w:rsidP="00D3132E">
      <w:pPr>
        <w:pStyle w:val="SpecBox"/>
        <w:rPr>
          <w:del w:id="2350" w:author="Don Syme" w:date="2010-06-28T11:00:00Z"/>
          <w:rStyle w:val="CodeInline"/>
          <w:strike/>
        </w:rPr>
      </w:pPr>
      <w:del w:id="2351" w:author="Don Syme" w:date="2010-06-28T11:00:00Z">
        <w:r w:rsidDel="00E949EB">
          <w:rPr>
            <w:rStyle w:val="CodeInline"/>
            <w:strike/>
          </w:rPr>
          <w:delText xml:space="preserve">  val</w:delText>
        </w:r>
        <w:r w:rsidRPr="006E099A" w:rsidDel="00E949EB">
          <w:rPr>
            <w:rStyle w:val="CodeInline"/>
            <w:strike/>
          </w:rPr>
          <w:delText xml:space="preserve"> find_indexi: (</w:delText>
        </w:r>
        <w:r w:rsidR="00F266BA" w:rsidDel="00E949EB">
          <w:fldChar w:fldCharType="begin"/>
        </w:r>
        <w:r w:rsidR="00F266BA" w:rsidDel="00E949EB">
          <w:delInstrText>HYPERLINK "Microsoft.FSharp.Core.type_int.html"</w:delInstrText>
        </w:r>
        <w:r w:rsidR="00F266BA" w:rsidDel="00E949EB">
          <w:fldChar w:fldCharType="separate"/>
        </w:r>
        <w:r w:rsidRPr="006E099A" w:rsidDel="00E949EB">
          <w:rPr>
            <w:rStyle w:val="CodeInline"/>
            <w:strike/>
          </w:rPr>
          <w:delText>int</w:delText>
        </w:r>
        <w:r w:rsidR="00F266BA" w:rsidDel="00E949EB">
          <w:fldChar w:fldCharType="end"/>
        </w:r>
        <w:r w:rsidRPr="006E099A" w:rsidDel="00E949EB">
          <w:rPr>
            <w:rStyle w:val="CodeInline"/>
            <w:strike/>
          </w:rPr>
          <w:delText xml:space="preserve"> -&gt; </w:delText>
        </w:r>
        <w:r w:rsidDel="00E949EB">
          <w:rPr>
            <w:rStyle w:val="CodeInline"/>
            <w:strike/>
          </w:rPr>
          <w:delText>'T</w:delText>
        </w:r>
        <w:r w:rsidRPr="006E099A" w:rsidDel="00E949EB">
          <w:rPr>
            <w:rStyle w:val="CodeInline"/>
            <w:strike/>
          </w:rPr>
          <w:delText xml:space="preserve"> -&gt; </w:delText>
        </w:r>
        <w:r w:rsidR="00F266BA" w:rsidDel="00E949EB">
          <w:fldChar w:fldCharType="begin"/>
        </w:r>
        <w:r w:rsidR="00F266BA" w:rsidDel="00E949EB">
          <w:delInstrText>HYPERLINK "Microsoft.FSharp.Core.type_bool.html"</w:delInstrText>
        </w:r>
        <w:r w:rsidR="00F266BA" w:rsidDel="00E949EB">
          <w:fldChar w:fldCharType="separate"/>
        </w:r>
        <w:r w:rsidRPr="006E099A" w:rsidDel="00E949EB">
          <w:rPr>
            <w:rStyle w:val="CodeInline"/>
            <w:strike/>
          </w:rPr>
          <w:delText>bool</w:delText>
        </w:r>
        <w:r w:rsidR="00F266BA" w:rsidDel="00E949EB">
          <w:fldChar w:fldCharType="end"/>
        </w:r>
        <w:r w:rsidRPr="006E099A" w:rsidDel="00E949EB">
          <w:rPr>
            <w:rStyle w:val="CodeInline"/>
            <w:strike/>
          </w:rPr>
          <w:delText xml:space="preserve">) -&gt; </w:delText>
        </w:r>
        <w:r w:rsidDel="00E949EB">
          <w:rPr>
            <w:rStyle w:val="CodeInline"/>
            <w:strike/>
          </w:rPr>
          <w:delText>'T</w:delText>
        </w:r>
        <w:r w:rsidRPr="006E099A" w:rsidDel="00E949EB">
          <w:rPr>
            <w:rStyle w:val="CodeInline"/>
            <w:strike/>
          </w:rPr>
          <w:delText xml:space="preserve"> </w:delText>
        </w:r>
        <w:r w:rsidR="00F266BA" w:rsidDel="00E949EB">
          <w:fldChar w:fldCharType="begin"/>
        </w:r>
        <w:r w:rsidR="00F266BA" w:rsidDel="00E949EB">
          <w:delInstrText>HYPERLINK "Microsoft.FSharp.Core.type_array.html"</w:delInstrText>
        </w:r>
        <w:r w:rsidR="00F266BA" w:rsidDel="00E949EB">
          <w:fldChar w:fldCharType="separate"/>
        </w:r>
        <w:r w:rsidRPr="006E099A" w:rsidDel="00E949EB">
          <w:rPr>
            <w:rStyle w:val="CodeInline"/>
            <w:strike/>
          </w:rPr>
          <w:delText>array</w:delText>
        </w:r>
        <w:r w:rsidR="00F266BA" w:rsidDel="00E949EB">
          <w:fldChar w:fldCharType="end"/>
        </w:r>
        <w:r w:rsidRPr="006E099A" w:rsidDel="00E949EB">
          <w:rPr>
            <w:rStyle w:val="CodeInline"/>
            <w:strike/>
          </w:rPr>
          <w:delText xml:space="preserve"> -&gt; </w:delText>
        </w:r>
        <w:r w:rsidR="00F266BA" w:rsidDel="00E949EB">
          <w:fldChar w:fldCharType="begin"/>
        </w:r>
        <w:r w:rsidR="00F266BA" w:rsidDel="00E949EB">
          <w:delInstrText>HYPERLINK "Microsoft.FSharp.Core.type_int.html"</w:delInstrText>
        </w:r>
        <w:r w:rsidR="00F266BA" w:rsidDel="00E949EB">
          <w:fldChar w:fldCharType="separate"/>
        </w:r>
        <w:r w:rsidRPr="006E099A" w:rsidDel="00E949EB">
          <w:rPr>
            <w:rStyle w:val="CodeInline"/>
            <w:strike/>
          </w:rPr>
          <w:delText>int</w:delText>
        </w:r>
        <w:r w:rsidR="00F266BA" w:rsidDel="00E949EB">
          <w:fldChar w:fldCharType="end"/>
        </w:r>
        <w:bookmarkStart w:id="2352" w:name="_Toc265492486"/>
        <w:bookmarkEnd w:id="2352"/>
      </w:del>
    </w:p>
    <w:p w:rsidR="00D3132E" w:rsidRPr="006E099A" w:rsidDel="00E949EB" w:rsidRDefault="00D3132E" w:rsidP="00D3132E">
      <w:pPr>
        <w:pStyle w:val="SpecBox"/>
        <w:rPr>
          <w:del w:id="2353" w:author="Don Syme" w:date="2010-06-28T11:00:00Z"/>
          <w:rStyle w:val="CodeInline"/>
          <w:strike/>
        </w:rPr>
      </w:pPr>
      <w:del w:id="2354" w:author="Don Syme" w:date="2010-06-28T11:00:00Z">
        <w:r w:rsidDel="00E949EB">
          <w:rPr>
            <w:rStyle w:val="CodeInline"/>
            <w:strike/>
          </w:rPr>
          <w:delText xml:space="preserve">  val</w:delText>
        </w:r>
        <w:r w:rsidRPr="006E099A" w:rsidDel="00E949EB">
          <w:rPr>
            <w:rStyle w:val="CodeInline"/>
            <w:strike/>
          </w:rPr>
          <w:delText xml:space="preserve"> </w:delText>
        </w:r>
        <w:r w:rsidR="00027321" w:rsidDel="00E949EB">
          <w:rPr>
            <w:rStyle w:val="CodeInline"/>
            <w:strike/>
          </w:rPr>
          <w:delText>tryFind</w:delText>
        </w:r>
        <w:r w:rsidRPr="006E099A" w:rsidDel="00E949EB">
          <w:rPr>
            <w:rStyle w:val="CodeInline"/>
            <w:strike/>
          </w:rPr>
          <w:delText>_index: (</w:delText>
        </w:r>
        <w:r w:rsidDel="00E949EB">
          <w:rPr>
            <w:rStyle w:val="CodeInline"/>
            <w:strike/>
          </w:rPr>
          <w:delText>'T</w:delText>
        </w:r>
        <w:r w:rsidRPr="006E099A" w:rsidDel="00E949EB">
          <w:rPr>
            <w:rStyle w:val="CodeInline"/>
            <w:strike/>
          </w:rPr>
          <w:delText xml:space="preserve"> -&gt; </w:delText>
        </w:r>
        <w:r w:rsidR="00F266BA" w:rsidDel="00E949EB">
          <w:fldChar w:fldCharType="begin"/>
        </w:r>
        <w:r w:rsidR="00F266BA" w:rsidDel="00E949EB">
          <w:delInstrText>HYPERLINK "Microsoft.FSharp.Core.type_bool.html"</w:delInstrText>
        </w:r>
        <w:r w:rsidR="00F266BA" w:rsidDel="00E949EB">
          <w:fldChar w:fldCharType="separate"/>
        </w:r>
        <w:r w:rsidRPr="006E099A" w:rsidDel="00E949EB">
          <w:rPr>
            <w:rStyle w:val="CodeInline"/>
            <w:strike/>
          </w:rPr>
          <w:delText>bool</w:delText>
        </w:r>
        <w:r w:rsidR="00F266BA" w:rsidDel="00E949EB">
          <w:fldChar w:fldCharType="end"/>
        </w:r>
        <w:r w:rsidRPr="006E099A" w:rsidDel="00E949EB">
          <w:rPr>
            <w:rStyle w:val="CodeInline"/>
            <w:strike/>
          </w:rPr>
          <w:delText xml:space="preserve">) -&gt; </w:delText>
        </w:r>
        <w:r w:rsidDel="00E949EB">
          <w:rPr>
            <w:rStyle w:val="CodeInline"/>
            <w:strike/>
          </w:rPr>
          <w:delText>'T</w:delText>
        </w:r>
        <w:r w:rsidRPr="006E099A" w:rsidDel="00E949EB">
          <w:rPr>
            <w:rStyle w:val="CodeInline"/>
            <w:strike/>
          </w:rPr>
          <w:delText xml:space="preserve"> </w:delText>
        </w:r>
        <w:r w:rsidR="00F266BA" w:rsidDel="00E949EB">
          <w:fldChar w:fldCharType="begin"/>
        </w:r>
        <w:r w:rsidR="00F266BA" w:rsidDel="00E949EB">
          <w:delInstrText>HYPERLINK "Microsoft.FSharp.Core.type_array.html"</w:delInstrText>
        </w:r>
        <w:r w:rsidR="00F266BA" w:rsidDel="00E949EB">
          <w:fldChar w:fldCharType="separate"/>
        </w:r>
        <w:r w:rsidRPr="006E099A" w:rsidDel="00E949EB">
          <w:rPr>
            <w:rStyle w:val="CodeInline"/>
            <w:strike/>
          </w:rPr>
          <w:delText>array</w:delText>
        </w:r>
        <w:r w:rsidR="00F266BA" w:rsidDel="00E949EB">
          <w:fldChar w:fldCharType="end"/>
        </w:r>
        <w:r w:rsidRPr="006E099A" w:rsidDel="00E949EB">
          <w:rPr>
            <w:rStyle w:val="CodeInline"/>
            <w:strike/>
          </w:rPr>
          <w:delText xml:space="preserve"> -&gt; </w:delText>
        </w:r>
        <w:r w:rsidR="00F266BA" w:rsidDel="00E949EB">
          <w:fldChar w:fldCharType="begin"/>
        </w:r>
        <w:r w:rsidR="00F266BA" w:rsidDel="00E949EB">
          <w:delInstrText>HYPERLINK "Microsoft.FSharp.Core.type_int.html"</w:delInstrText>
        </w:r>
        <w:r w:rsidR="00F266BA" w:rsidDel="00E949EB">
          <w:fldChar w:fldCharType="separate"/>
        </w:r>
        <w:r w:rsidRPr="006E099A" w:rsidDel="00E949EB">
          <w:rPr>
            <w:rStyle w:val="CodeInline"/>
            <w:strike/>
          </w:rPr>
          <w:delText>int</w:delText>
        </w:r>
        <w:r w:rsidR="00F266BA" w:rsidDel="00E949EB">
          <w:fldChar w:fldCharType="end"/>
        </w:r>
        <w:r w:rsidRPr="006E099A" w:rsidDel="00E949EB">
          <w:rPr>
            <w:rStyle w:val="CodeInline"/>
            <w:strike/>
          </w:rPr>
          <w:delText xml:space="preserve"> </w:delText>
        </w:r>
        <w:r w:rsidR="00F266BA" w:rsidDel="00E949EB">
          <w:fldChar w:fldCharType="begin"/>
        </w:r>
        <w:r w:rsidR="00F266BA" w:rsidDel="00E949EB">
          <w:delInstrText>HYPERLINK "Microsoft.FSharp.Core.type_option.html"</w:delInstrText>
        </w:r>
        <w:r w:rsidR="00F266BA" w:rsidDel="00E949EB">
          <w:fldChar w:fldCharType="separate"/>
        </w:r>
        <w:r w:rsidRPr="006E099A" w:rsidDel="00E949EB">
          <w:rPr>
            <w:rStyle w:val="CodeInline"/>
            <w:strike/>
          </w:rPr>
          <w:delText>option</w:delText>
        </w:r>
        <w:r w:rsidR="00F266BA" w:rsidDel="00E949EB">
          <w:fldChar w:fldCharType="end"/>
        </w:r>
        <w:bookmarkStart w:id="2355" w:name="_Toc265492487"/>
        <w:bookmarkEnd w:id="2355"/>
      </w:del>
    </w:p>
    <w:p w:rsidR="00D3132E" w:rsidRPr="006E099A" w:rsidDel="00E949EB" w:rsidRDefault="00D3132E" w:rsidP="00D3132E">
      <w:pPr>
        <w:pStyle w:val="SpecBox"/>
        <w:rPr>
          <w:del w:id="2356" w:author="Don Syme" w:date="2010-06-28T11:00:00Z"/>
          <w:rStyle w:val="CodeInline"/>
          <w:strike/>
        </w:rPr>
      </w:pPr>
      <w:del w:id="2357" w:author="Don Syme" w:date="2010-06-28T11:00:00Z">
        <w:r w:rsidDel="00E949EB">
          <w:rPr>
            <w:rStyle w:val="CodeInline"/>
            <w:strike/>
          </w:rPr>
          <w:delText xml:space="preserve">  val</w:delText>
        </w:r>
        <w:r w:rsidRPr="006E099A" w:rsidDel="00E949EB">
          <w:rPr>
            <w:rStyle w:val="CodeInline"/>
            <w:strike/>
          </w:rPr>
          <w:delText xml:space="preserve"> </w:delText>
        </w:r>
        <w:r w:rsidR="00027321" w:rsidDel="00E949EB">
          <w:rPr>
            <w:rStyle w:val="CodeInline"/>
            <w:strike/>
          </w:rPr>
          <w:delText>tryFind</w:delText>
        </w:r>
        <w:r w:rsidRPr="006E099A" w:rsidDel="00E949EB">
          <w:rPr>
            <w:rStyle w:val="CodeInline"/>
            <w:strike/>
          </w:rPr>
          <w:delText>_indexi: (</w:delText>
        </w:r>
        <w:r w:rsidR="00F266BA" w:rsidDel="00E949EB">
          <w:fldChar w:fldCharType="begin"/>
        </w:r>
        <w:r w:rsidR="00F266BA" w:rsidDel="00E949EB">
          <w:delInstrText>HYPERLINK "Microsoft.FSharp.Core.type_int.html"</w:delInstrText>
        </w:r>
        <w:r w:rsidR="00F266BA" w:rsidDel="00E949EB">
          <w:fldChar w:fldCharType="separate"/>
        </w:r>
        <w:r w:rsidRPr="006E099A" w:rsidDel="00E949EB">
          <w:rPr>
            <w:rStyle w:val="CodeInline"/>
            <w:strike/>
          </w:rPr>
          <w:delText>int</w:delText>
        </w:r>
        <w:r w:rsidR="00F266BA" w:rsidDel="00E949EB">
          <w:fldChar w:fldCharType="end"/>
        </w:r>
        <w:r w:rsidRPr="006E099A" w:rsidDel="00E949EB">
          <w:rPr>
            <w:rStyle w:val="CodeInline"/>
            <w:strike/>
          </w:rPr>
          <w:delText xml:space="preserve"> -&gt; </w:delText>
        </w:r>
        <w:r w:rsidDel="00E949EB">
          <w:rPr>
            <w:rStyle w:val="CodeInline"/>
            <w:strike/>
          </w:rPr>
          <w:delText>'T</w:delText>
        </w:r>
        <w:r w:rsidRPr="006E099A" w:rsidDel="00E949EB">
          <w:rPr>
            <w:rStyle w:val="CodeInline"/>
            <w:strike/>
          </w:rPr>
          <w:delText xml:space="preserve"> -&gt; </w:delText>
        </w:r>
        <w:r w:rsidR="00F266BA" w:rsidDel="00E949EB">
          <w:fldChar w:fldCharType="begin"/>
        </w:r>
        <w:r w:rsidR="00F266BA" w:rsidDel="00E949EB">
          <w:delInstrText>HYPERLINK "Microsoft.FSharp.Core.type_bool.html"</w:delInstrText>
        </w:r>
        <w:r w:rsidR="00F266BA" w:rsidDel="00E949EB">
          <w:fldChar w:fldCharType="separate"/>
        </w:r>
        <w:r w:rsidRPr="006E099A" w:rsidDel="00E949EB">
          <w:rPr>
            <w:rStyle w:val="CodeInline"/>
            <w:strike/>
          </w:rPr>
          <w:delText>bool</w:delText>
        </w:r>
        <w:r w:rsidR="00F266BA" w:rsidDel="00E949EB">
          <w:fldChar w:fldCharType="end"/>
        </w:r>
        <w:r w:rsidRPr="006E099A" w:rsidDel="00E949EB">
          <w:rPr>
            <w:rStyle w:val="CodeInline"/>
            <w:strike/>
          </w:rPr>
          <w:delText xml:space="preserve">) -&gt; </w:delText>
        </w:r>
        <w:r w:rsidDel="00E949EB">
          <w:rPr>
            <w:rStyle w:val="CodeInline"/>
            <w:strike/>
          </w:rPr>
          <w:delText>'T</w:delText>
        </w:r>
        <w:r w:rsidRPr="006E099A" w:rsidDel="00E949EB">
          <w:rPr>
            <w:rStyle w:val="CodeInline"/>
            <w:strike/>
          </w:rPr>
          <w:delText xml:space="preserve"> </w:delText>
        </w:r>
        <w:r w:rsidR="00F266BA" w:rsidDel="00E949EB">
          <w:fldChar w:fldCharType="begin"/>
        </w:r>
        <w:r w:rsidR="00F266BA" w:rsidDel="00E949EB">
          <w:delInstrText>HYPERLINK "Microsoft.FSharp.Core.type_array.html"</w:delInstrText>
        </w:r>
        <w:r w:rsidR="00F266BA" w:rsidDel="00E949EB">
          <w:fldChar w:fldCharType="separate"/>
        </w:r>
        <w:r w:rsidRPr="006E099A" w:rsidDel="00E949EB">
          <w:rPr>
            <w:rStyle w:val="CodeInline"/>
            <w:strike/>
          </w:rPr>
          <w:delText>array</w:delText>
        </w:r>
        <w:r w:rsidR="00F266BA" w:rsidDel="00E949EB">
          <w:fldChar w:fldCharType="end"/>
        </w:r>
        <w:r w:rsidRPr="006E099A" w:rsidDel="00E949EB">
          <w:rPr>
            <w:rStyle w:val="CodeInline"/>
            <w:strike/>
          </w:rPr>
          <w:delText xml:space="preserve"> -&gt; </w:delText>
        </w:r>
        <w:r w:rsidR="00F266BA" w:rsidDel="00E949EB">
          <w:fldChar w:fldCharType="begin"/>
        </w:r>
        <w:r w:rsidR="00F266BA" w:rsidDel="00E949EB">
          <w:delInstrText>HYPERLINK "Microsoft.FSharp.Core.type_int.html"</w:delInstrText>
        </w:r>
        <w:r w:rsidR="00F266BA" w:rsidDel="00E949EB">
          <w:fldChar w:fldCharType="separate"/>
        </w:r>
        <w:r w:rsidRPr="006E099A" w:rsidDel="00E949EB">
          <w:rPr>
            <w:rStyle w:val="CodeInline"/>
            <w:strike/>
          </w:rPr>
          <w:delText>int</w:delText>
        </w:r>
        <w:r w:rsidR="00F266BA" w:rsidDel="00E949EB">
          <w:fldChar w:fldCharType="end"/>
        </w:r>
        <w:r w:rsidRPr="006E099A" w:rsidDel="00E949EB">
          <w:rPr>
            <w:rStyle w:val="CodeInline"/>
            <w:strike/>
          </w:rPr>
          <w:delText xml:space="preserve"> </w:delText>
        </w:r>
        <w:r w:rsidR="00F266BA" w:rsidDel="00E949EB">
          <w:fldChar w:fldCharType="begin"/>
        </w:r>
        <w:r w:rsidR="00F266BA" w:rsidDel="00E949EB">
          <w:delInstrText>HYPERLINK "Microsoft.FSharp.Core.type_option.html"</w:delInstrText>
        </w:r>
        <w:r w:rsidR="00F266BA" w:rsidDel="00E949EB">
          <w:fldChar w:fldCharType="separate"/>
        </w:r>
        <w:r w:rsidRPr="006E099A" w:rsidDel="00E949EB">
          <w:rPr>
            <w:rStyle w:val="CodeInline"/>
            <w:strike/>
          </w:rPr>
          <w:delText>option</w:delText>
        </w:r>
        <w:r w:rsidR="00F266BA" w:rsidDel="00E949EB">
          <w:fldChar w:fldCharType="end"/>
        </w:r>
        <w:bookmarkStart w:id="2358" w:name="_Toc265492488"/>
        <w:bookmarkEnd w:id="2358"/>
      </w:del>
    </w:p>
    <w:p w:rsidR="000D20CD" w:rsidRPr="00DF274C" w:rsidRDefault="000D20CD" w:rsidP="000D20CD">
      <w:pPr>
        <w:pStyle w:val="Heading2"/>
      </w:pPr>
      <w:bookmarkStart w:id="2359" w:name="_Toc265492489"/>
      <w:r w:rsidRPr="00DF274C">
        <w:t>FSharp.Collections.</w:t>
      </w:r>
      <w:r>
        <w:t>Array.Parallel</w:t>
      </w:r>
      <w:r w:rsidRPr="00DF274C">
        <w:t xml:space="preserve"> (Module)</w:t>
      </w:r>
      <w:bookmarkEnd w:id="2359"/>
    </w:p>
    <w:p w:rsidR="000D20CD" w:rsidRPr="006E099A" w:rsidRDefault="000D20CD" w:rsidP="000D20CD">
      <w:pPr>
        <w:pStyle w:val="MiniHeading"/>
      </w:pPr>
      <w:r w:rsidRPr="006E099A">
        <w:t>Design Criteria</w:t>
      </w:r>
    </w:p>
    <w:p w:rsidR="000D20CD" w:rsidRDefault="000D20CD" w:rsidP="00E949EB">
      <w:pPr>
        <w:pPrChange w:id="2360" w:author="Don Syme" w:date="2010-06-28T11:00:00Z">
          <w:pPr>
            <w:pStyle w:val="ListParagraph"/>
            <w:numPr>
              <w:numId w:val="4"/>
            </w:numPr>
            <w:ind w:hanging="360"/>
          </w:pPr>
        </w:pPrChange>
      </w:pPr>
      <w:del w:id="2361" w:author="Don Syme" w:date="2010-06-28T11:00:00Z">
        <w:r w:rsidDel="00E949EB">
          <w:delText>???</w:delText>
        </w:r>
      </w:del>
      <w:ins w:id="2362" w:author="Don Syme" w:date="2010-06-28T11:00:00Z">
        <w:r w:rsidR="00E949EB">
          <w:t>TBD</w:t>
        </w:r>
      </w:ins>
    </w:p>
    <w:p w:rsidR="000D20CD" w:rsidRPr="00FA76ED" w:rsidRDefault="000D20CD" w:rsidP="000D20CD">
      <w:pPr>
        <w:pStyle w:val="MiniHeading"/>
      </w:pPr>
      <w:r w:rsidRPr="00FA76ED">
        <w:t xml:space="preserve">Performance </w:t>
      </w:r>
      <w:r>
        <w:t>Criteria</w:t>
      </w:r>
    </w:p>
    <w:p w:rsidR="000D20CD" w:rsidRDefault="000D20CD" w:rsidP="000D20CD">
      <w:pPr>
        <w:pStyle w:val="BodyText"/>
        <w:numPr>
          <w:ilvl w:val="0"/>
          <w:numId w:val="4"/>
        </w:numPr>
      </w:pPr>
      <w:r>
        <w:t xml:space="preserve">All operators can accept arrays that occupy 1/4 the physical memory of a machine </w:t>
      </w:r>
    </w:p>
    <w:p w:rsidR="000D20CD" w:rsidRDefault="000D20CD" w:rsidP="000D20CD">
      <w:pPr>
        <w:pStyle w:val="BodyText"/>
        <w:numPr>
          <w:ilvl w:val="0"/>
          <w:numId w:val="4"/>
        </w:numPr>
      </w:pPr>
      <w:r>
        <w:t xml:space="preserve">Array.Parallel.map achieves successful parallelization (compared to Array.map) for </w:t>
      </w:r>
      <w:r w:rsidR="00ED2C0A">
        <w:t>a "update-a-reference-cell-100-times"</w:t>
      </w:r>
      <w:r>
        <w:t xml:space="preserve"> function on very large imput arrays (assuming no compiler optimization removes the work from Array.map </w:t>
      </w:r>
      <w:r>
        <w:sym w:font="Wingdings" w:char="F04A"/>
      </w:r>
      <w:r>
        <w:t>)</w:t>
      </w:r>
    </w:p>
    <w:p w:rsidR="00ED2C0A" w:rsidRDefault="00ED2C0A" w:rsidP="00ED2C0A">
      <w:pPr>
        <w:pStyle w:val="BodyText"/>
        <w:ind w:left="360"/>
      </w:pPr>
    </w:p>
    <w:p w:rsidR="00ED2C0A" w:rsidRPr="000A7087" w:rsidRDefault="00ED2C0A" w:rsidP="00ED2C0A">
      <w:pPr>
        <w:autoSpaceDE w:val="0"/>
        <w:autoSpaceDN w:val="0"/>
        <w:adjustRightInd w:val="0"/>
        <w:ind w:left="1440"/>
        <w:rPr>
          <w:rFonts w:ascii="Consolas" w:eastAsia="Times New Roman" w:hAnsi="Consolas"/>
          <w:noProof/>
          <w:color w:val="0000FF"/>
          <w:sz w:val="18"/>
          <w:szCs w:val="20"/>
        </w:rPr>
      </w:pPr>
      <w:r w:rsidRPr="000A7087">
        <w:rPr>
          <w:rFonts w:ascii="Consolas" w:eastAsia="Times New Roman" w:hAnsi="Consolas"/>
          <w:noProof/>
          <w:color w:val="0000FF"/>
          <w:sz w:val="18"/>
          <w:szCs w:val="20"/>
        </w:rPr>
        <w:t>#time</w:t>
      </w:r>
    </w:p>
    <w:p w:rsidR="00ED2C0A" w:rsidRPr="000A7087" w:rsidRDefault="00ED2C0A" w:rsidP="00ED2C0A">
      <w:pPr>
        <w:autoSpaceDE w:val="0"/>
        <w:autoSpaceDN w:val="0"/>
        <w:adjustRightInd w:val="0"/>
        <w:ind w:left="1440"/>
        <w:rPr>
          <w:rFonts w:ascii="Consolas" w:eastAsia="Times New Roman" w:hAnsi="Consolas"/>
          <w:noProof/>
          <w:color w:val="0000FF"/>
          <w:sz w:val="18"/>
          <w:szCs w:val="20"/>
        </w:rPr>
      </w:pPr>
    </w:p>
    <w:p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color w:val="0000FF"/>
          <w:sz w:val="18"/>
          <w:szCs w:val="20"/>
        </w:rPr>
        <w:t>let</w:t>
      </w:r>
      <w:r w:rsidRPr="000A7087">
        <w:rPr>
          <w:rFonts w:ascii="Consolas" w:eastAsia="Times New Roman" w:hAnsi="Consolas"/>
          <w:noProof/>
          <w:sz w:val="18"/>
          <w:szCs w:val="20"/>
        </w:rPr>
        <w:t xml:space="preserve"> r = ref 3</w:t>
      </w:r>
    </w:p>
    <w:p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color w:val="0000FF"/>
          <w:sz w:val="18"/>
          <w:szCs w:val="20"/>
        </w:rPr>
        <w:t>let</w:t>
      </w:r>
      <w:r w:rsidRPr="000A7087">
        <w:rPr>
          <w:rFonts w:ascii="Consolas" w:eastAsia="Times New Roman" w:hAnsi="Consolas"/>
          <w:noProof/>
          <w:sz w:val="18"/>
          <w:szCs w:val="20"/>
        </w:rPr>
        <w:t xml:space="preserve"> work _ = </w:t>
      </w:r>
    </w:p>
    <w:p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 xml:space="preserve">    </w:t>
      </w:r>
      <w:r w:rsidRPr="000A7087">
        <w:rPr>
          <w:rFonts w:ascii="Consolas" w:eastAsia="Times New Roman" w:hAnsi="Consolas"/>
          <w:noProof/>
          <w:color w:val="0000FF"/>
          <w:sz w:val="18"/>
          <w:szCs w:val="20"/>
        </w:rPr>
        <w:t>for</w:t>
      </w:r>
      <w:r w:rsidRPr="000A7087">
        <w:rPr>
          <w:rFonts w:ascii="Consolas" w:eastAsia="Times New Roman" w:hAnsi="Consolas"/>
          <w:noProof/>
          <w:sz w:val="18"/>
          <w:szCs w:val="20"/>
        </w:rPr>
        <w:t xml:space="preserve"> i = 0 </w:t>
      </w:r>
      <w:r w:rsidRPr="000A7087">
        <w:rPr>
          <w:rFonts w:ascii="Consolas" w:eastAsia="Times New Roman" w:hAnsi="Consolas"/>
          <w:noProof/>
          <w:color w:val="0000FF"/>
          <w:sz w:val="18"/>
          <w:szCs w:val="20"/>
        </w:rPr>
        <w:t>to</w:t>
      </w:r>
      <w:r w:rsidRPr="000A7087">
        <w:rPr>
          <w:rFonts w:ascii="Consolas" w:eastAsia="Times New Roman" w:hAnsi="Consolas"/>
          <w:noProof/>
          <w:sz w:val="18"/>
          <w:szCs w:val="20"/>
        </w:rPr>
        <w:t xml:space="preserve"> 100 </w:t>
      </w:r>
      <w:r w:rsidRPr="000A7087">
        <w:rPr>
          <w:rFonts w:ascii="Consolas" w:eastAsia="Times New Roman" w:hAnsi="Consolas"/>
          <w:noProof/>
          <w:color w:val="0000FF"/>
          <w:sz w:val="18"/>
          <w:szCs w:val="20"/>
        </w:rPr>
        <w:t>do</w:t>
      </w:r>
      <w:r w:rsidRPr="000A7087">
        <w:rPr>
          <w:rFonts w:ascii="Consolas" w:eastAsia="Times New Roman" w:hAnsi="Consolas"/>
          <w:noProof/>
          <w:sz w:val="18"/>
          <w:szCs w:val="20"/>
        </w:rPr>
        <w:t xml:space="preserve"> </w:t>
      </w:r>
    </w:p>
    <w:p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 xml:space="preserve">       r := !r + 1</w:t>
      </w:r>
    </w:p>
    <w:p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 xml:space="preserve">    </w:t>
      </w:r>
    </w:p>
    <w:p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color w:val="0000FF"/>
          <w:sz w:val="18"/>
          <w:szCs w:val="20"/>
        </w:rPr>
        <w:t>let</w:t>
      </w:r>
      <w:r w:rsidRPr="000A7087">
        <w:rPr>
          <w:rFonts w:ascii="Consolas" w:eastAsia="Times New Roman" w:hAnsi="Consolas"/>
          <w:noProof/>
          <w:sz w:val="18"/>
          <w:szCs w:val="20"/>
        </w:rPr>
        <w:t xml:space="preserve"> arr = Array.init&lt;int&gt; 30000000 id</w:t>
      </w:r>
    </w:p>
    <w:p w:rsidR="00ED2C0A" w:rsidRPr="000A7087" w:rsidRDefault="00ED2C0A" w:rsidP="00ED2C0A">
      <w:pPr>
        <w:autoSpaceDE w:val="0"/>
        <w:autoSpaceDN w:val="0"/>
        <w:adjustRightInd w:val="0"/>
        <w:ind w:left="1440"/>
        <w:rPr>
          <w:rFonts w:ascii="Consolas" w:eastAsia="Times New Roman" w:hAnsi="Consolas"/>
          <w:noProof/>
          <w:sz w:val="18"/>
          <w:szCs w:val="20"/>
        </w:rPr>
      </w:pPr>
    </w:p>
    <w:p w:rsidR="00ED2C0A" w:rsidRPr="000A7087" w:rsidRDefault="00ED2C0A" w:rsidP="00ED2C0A">
      <w:pPr>
        <w:autoSpaceDE w:val="0"/>
        <w:autoSpaceDN w:val="0"/>
        <w:adjustRightInd w:val="0"/>
        <w:ind w:left="1440"/>
        <w:rPr>
          <w:rFonts w:ascii="Consolas" w:eastAsia="Times New Roman" w:hAnsi="Consolas"/>
          <w:noProof/>
          <w:color w:val="0000FF"/>
          <w:sz w:val="18"/>
          <w:szCs w:val="20"/>
        </w:rPr>
      </w:pPr>
      <w:r w:rsidRPr="000A7087">
        <w:rPr>
          <w:rFonts w:ascii="Consolas" w:eastAsia="Times New Roman" w:hAnsi="Consolas"/>
          <w:noProof/>
          <w:color w:val="0000FF"/>
          <w:sz w:val="18"/>
          <w:szCs w:val="20"/>
        </w:rPr>
        <w:lastRenderedPageBreak/>
        <w:t>#time</w:t>
      </w:r>
    </w:p>
    <w:p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arr |&gt; Array.iter work</w:t>
      </w:r>
    </w:p>
    <w:p w:rsidR="00ED2C0A" w:rsidRPr="000A7087" w:rsidRDefault="00ED2C0A" w:rsidP="00ED2C0A">
      <w:pPr>
        <w:autoSpaceDE w:val="0"/>
        <w:autoSpaceDN w:val="0"/>
        <w:adjustRightInd w:val="0"/>
        <w:ind w:left="1440"/>
        <w:rPr>
          <w:rFonts w:ascii="Consolas" w:eastAsia="Times New Roman" w:hAnsi="Consolas"/>
          <w:noProof/>
          <w:sz w:val="18"/>
          <w:szCs w:val="20"/>
        </w:rPr>
      </w:pPr>
    </w:p>
    <w:p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System.Threading.Parallel.ForEach(arr,(</w:t>
      </w:r>
      <w:r w:rsidRPr="000A7087">
        <w:rPr>
          <w:rFonts w:ascii="Consolas" w:eastAsia="Times New Roman" w:hAnsi="Consolas"/>
          <w:noProof/>
          <w:color w:val="0000FF"/>
          <w:sz w:val="18"/>
          <w:szCs w:val="20"/>
        </w:rPr>
        <w:t>fun</w:t>
      </w:r>
      <w:r w:rsidRPr="000A7087">
        <w:rPr>
          <w:rFonts w:ascii="Consolas" w:eastAsia="Times New Roman" w:hAnsi="Consolas"/>
          <w:noProof/>
          <w:sz w:val="18"/>
          <w:szCs w:val="20"/>
        </w:rPr>
        <w:t xml:space="preserve"> _ </w:t>
      </w:r>
      <w:r w:rsidRPr="000A7087">
        <w:rPr>
          <w:rFonts w:ascii="Consolas" w:eastAsia="Times New Roman" w:hAnsi="Consolas"/>
          <w:noProof/>
          <w:color w:val="0000FF"/>
          <w:sz w:val="18"/>
          <w:szCs w:val="20"/>
        </w:rPr>
        <w:t>-&gt;</w:t>
      </w:r>
      <w:r w:rsidRPr="000A7087">
        <w:rPr>
          <w:rFonts w:ascii="Consolas" w:eastAsia="Times New Roman" w:hAnsi="Consolas"/>
          <w:noProof/>
          <w:sz w:val="18"/>
          <w:szCs w:val="20"/>
        </w:rPr>
        <w:t xml:space="preserve"> work()))</w:t>
      </w:r>
    </w:p>
    <w:p w:rsidR="00ED2C0A" w:rsidRPr="000A7087" w:rsidRDefault="00ED2C0A" w:rsidP="00ED2C0A">
      <w:pPr>
        <w:autoSpaceDE w:val="0"/>
        <w:autoSpaceDN w:val="0"/>
        <w:adjustRightInd w:val="0"/>
        <w:ind w:left="1440"/>
        <w:rPr>
          <w:rFonts w:ascii="Consolas" w:eastAsia="Times New Roman" w:hAnsi="Consolas"/>
          <w:noProof/>
          <w:sz w:val="18"/>
          <w:szCs w:val="20"/>
        </w:rPr>
      </w:pPr>
    </w:p>
    <w:p w:rsidR="00ED2C0A" w:rsidRPr="000A7087" w:rsidRDefault="00ED2C0A" w:rsidP="00ED2C0A">
      <w:pPr>
        <w:autoSpaceDE w:val="0"/>
        <w:autoSpaceDN w:val="0"/>
        <w:adjustRightInd w:val="0"/>
        <w:ind w:left="1440"/>
        <w:rPr>
          <w:rFonts w:ascii="Consolas" w:eastAsia="Times New Roman" w:hAnsi="Consolas"/>
          <w:noProof/>
          <w:sz w:val="18"/>
          <w:szCs w:val="20"/>
        </w:rPr>
      </w:pPr>
      <w:r w:rsidRPr="000A7087">
        <w:rPr>
          <w:rFonts w:ascii="Consolas" w:eastAsia="Times New Roman" w:hAnsi="Consolas"/>
          <w:noProof/>
          <w:sz w:val="18"/>
          <w:szCs w:val="20"/>
        </w:rPr>
        <w:t>System.Threading.Parallel.For(0,30000000,(</w:t>
      </w:r>
      <w:r w:rsidRPr="000A7087">
        <w:rPr>
          <w:rFonts w:ascii="Consolas" w:eastAsia="Times New Roman" w:hAnsi="Consolas"/>
          <w:noProof/>
          <w:color w:val="0000FF"/>
          <w:sz w:val="18"/>
          <w:szCs w:val="20"/>
        </w:rPr>
        <w:t>fun</w:t>
      </w:r>
      <w:r w:rsidRPr="000A7087">
        <w:rPr>
          <w:rFonts w:ascii="Consolas" w:eastAsia="Times New Roman" w:hAnsi="Consolas"/>
          <w:noProof/>
          <w:sz w:val="18"/>
          <w:szCs w:val="20"/>
        </w:rPr>
        <w:t xml:space="preserve"> _ </w:t>
      </w:r>
      <w:r w:rsidRPr="000A7087">
        <w:rPr>
          <w:rFonts w:ascii="Consolas" w:eastAsia="Times New Roman" w:hAnsi="Consolas"/>
          <w:noProof/>
          <w:color w:val="0000FF"/>
          <w:sz w:val="18"/>
          <w:szCs w:val="20"/>
        </w:rPr>
        <w:t>-&gt;</w:t>
      </w:r>
      <w:r w:rsidRPr="000A7087">
        <w:rPr>
          <w:rFonts w:ascii="Consolas" w:eastAsia="Times New Roman" w:hAnsi="Consolas"/>
          <w:noProof/>
          <w:sz w:val="18"/>
          <w:szCs w:val="20"/>
        </w:rPr>
        <w:t xml:space="preserve"> work()))</w:t>
      </w:r>
    </w:p>
    <w:p w:rsidR="00ED2C0A" w:rsidRDefault="00ED2C0A" w:rsidP="00ED2C0A">
      <w:pPr>
        <w:pStyle w:val="BodyText"/>
        <w:ind w:left="360"/>
      </w:pPr>
    </w:p>
    <w:p w:rsidR="00ED2C0A" w:rsidRDefault="00ED2C0A" w:rsidP="000D20CD">
      <w:pPr>
        <w:pStyle w:val="BodyText"/>
        <w:numPr>
          <w:ilvl w:val="0"/>
          <w:numId w:val="4"/>
        </w:numPr>
      </w:pPr>
      <w:r>
        <w:t>Likewise everything except Array.Parallel.choose</w:t>
      </w:r>
      <w:r w:rsidR="00BE19E1">
        <w:t xml:space="preserve">, </w:t>
      </w:r>
      <w:r>
        <w:t xml:space="preserve"> </w:t>
      </w:r>
      <w:r w:rsidR="00BE19E1">
        <w:t xml:space="preserve">Array.Parallel.filter </w:t>
      </w:r>
      <w:r>
        <w:t xml:space="preserve">and Array.Parallel.collect for comparable workloads. </w:t>
      </w:r>
    </w:p>
    <w:p w:rsidR="00ED2C0A" w:rsidRDefault="00ED2C0A" w:rsidP="000D20CD">
      <w:pPr>
        <w:pStyle w:val="BodyText"/>
        <w:numPr>
          <w:ilvl w:val="0"/>
          <w:numId w:val="4"/>
        </w:numPr>
      </w:pPr>
      <w:r>
        <w:t xml:space="preserve">Array.Parallel.choose and Array.Parallel.collect </w:t>
      </w:r>
    </w:p>
    <w:p w:rsidR="000D20CD" w:rsidRDefault="000D20CD" w:rsidP="00042458">
      <w:pPr>
        <w:pStyle w:val="BodyText"/>
        <w:numPr>
          <w:ilvl w:val="0"/>
          <w:numId w:val="4"/>
        </w:numPr>
      </w:pPr>
      <w:r>
        <w:t>Successful parallelization on 2-10 element input arrays and a long running computation</w:t>
      </w:r>
    </w:p>
    <w:p w:rsidR="000A7087" w:rsidRDefault="000A7087" w:rsidP="00ED2C0A">
      <w:pPr>
        <w:pStyle w:val="MiniHeading"/>
      </w:pPr>
    </w:p>
    <w:p w:rsidR="000A7087" w:rsidRDefault="000A7087" w:rsidP="000A7087">
      <w:pPr>
        <w:pStyle w:val="MiniHeading"/>
      </w:pPr>
      <w:r w:rsidRPr="003A175F">
        <w:t>Naming</w:t>
      </w:r>
    </w:p>
    <w:p w:rsidR="000A7087" w:rsidRDefault="000A7087" w:rsidP="000A7087">
      <w:r>
        <w:t>Also considered FSharp.Parallel.Array.*</w:t>
      </w:r>
    </w:p>
    <w:p w:rsidR="000A7087" w:rsidRDefault="000A7087" w:rsidP="000A7087">
      <w:pPr>
        <w:pStyle w:val="MiniHeading"/>
      </w:pPr>
      <w:r>
        <w:t>Alignment</w:t>
      </w:r>
    </w:p>
    <w:p w:rsidR="000A7087" w:rsidRDefault="000A7087" w:rsidP="000A7087">
      <w:r>
        <w:t>Exposes 4.0 mscorlib goodness in an F# way</w:t>
      </w:r>
    </w:p>
    <w:p w:rsidR="000A7087" w:rsidRDefault="000A7087" w:rsidP="000A7087">
      <w:pPr>
        <w:pStyle w:val="MiniHeading"/>
      </w:pPr>
      <w:r>
        <w:t>Usage Model</w:t>
      </w:r>
    </w:p>
    <w:p w:rsidR="000A7087" w:rsidRDefault="000A7087" w:rsidP="000A7087">
      <w:pPr>
        <w:pStyle w:val="SpecBox"/>
        <w:rPr>
          <w:rStyle w:val="CodeInline"/>
        </w:rPr>
      </w:pPr>
      <w:r>
        <w:rPr>
          <w:rStyle w:val="CodeInline"/>
        </w:rPr>
        <w:t>arr |&gt; Array.Parallel.choose f</w:t>
      </w:r>
    </w:p>
    <w:p w:rsidR="000A7087" w:rsidRDefault="000A7087" w:rsidP="000A7087">
      <w:pPr>
        <w:pStyle w:val="SpecBox"/>
        <w:rPr>
          <w:rStyle w:val="CodeInline"/>
        </w:rPr>
      </w:pPr>
      <w:r>
        <w:rPr>
          <w:rStyle w:val="CodeInline"/>
        </w:rPr>
        <w:t>arr |&gt; Array.Parallel.collect f</w:t>
      </w:r>
    </w:p>
    <w:p w:rsidR="000A7087" w:rsidRDefault="000A7087" w:rsidP="000A7087">
      <w:pPr>
        <w:pStyle w:val="SpecBox"/>
        <w:rPr>
          <w:rStyle w:val="CodeInline"/>
        </w:rPr>
      </w:pPr>
      <w:r>
        <w:rPr>
          <w:rStyle w:val="CodeInline"/>
        </w:rPr>
        <w:t>arr |&gt; Array.Parallel.map f</w:t>
      </w:r>
    </w:p>
    <w:p w:rsidR="000A7087" w:rsidRDefault="000A7087" w:rsidP="000A7087">
      <w:pPr>
        <w:pStyle w:val="SpecBox"/>
        <w:rPr>
          <w:rStyle w:val="CodeInline"/>
        </w:rPr>
      </w:pPr>
      <w:r>
        <w:rPr>
          <w:rStyle w:val="CodeInline"/>
        </w:rPr>
        <w:t>arr |&gt; Array.Parallel.mapi f</w:t>
      </w:r>
    </w:p>
    <w:p w:rsidR="000A7087" w:rsidRDefault="000A7087" w:rsidP="000A7087">
      <w:pPr>
        <w:pStyle w:val="SpecBox"/>
        <w:rPr>
          <w:rStyle w:val="CodeInline"/>
        </w:rPr>
      </w:pPr>
      <w:r>
        <w:rPr>
          <w:rStyle w:val="CodeInline"/>
        </w:rPr>
        <w:t>arr |&gt; Array.Parallel.iter f</w:t>
      </w:r>
    </w:p>
    <w:p w:rsidR="000A7087" w:rsidRDefault="000A7087" w:rsidP="000A7087">
      <w:pPr>
        <w:pStyle w:val="SpecBox"/>
        <w:rPr>
          <w:rStyle w:val="CodeInline"/>
        </w:rPr>
      </w:pPr>
      <w:r>
        <w:rPr>
          <w:rStyle w:val="CodeInline"/>
        </w:rPr>
        <w:t>arr |&gt; Array.Parallel.iteri f</w:t>
      </w:r>
    </w:p>
    <w:p w:rsidR="000A7087" w:rsidRDefault="000A7087" w:rsidP="000A7087">
      <w:pPr>
        <w:pStyle w:val="SpecBox"/>
        <w:rPr>
          <w:rStyle w:val="CodeInline"/>
        </w:rPr>
      </w:pPr>
      <w:r>
        <w:rPr>
          <w:rStyle w:val="CodeInline"/>
        </w:rPr>
        <w:t>Array.Parallel.init n f</w:t>
      </w:r>
    </w:p>
    <w:p w:rsidR="000A7087" w:rsidRDefault="000A7087" w:rsidP="000A7087">
      <w:pPr>
        <w:pStyle w:val="MiniHeading"/>
      </w:pPr>
      <w:r>
        <w:t>Signature</w:t>
      </w:r>
    </w:p>
    <w:p w:rsidR="000A7087" w:rsidRDefault="000A7087" w:rsidP="000A7087">
      <w:pPr>
        <w:pStyle w:val="SpecBox"/>
        <w:rPr>
          <w:rStyle w:val="CodeInline"/>
        </w:rPr>
      </w:pPr>
      <w:r>
        <w:rPr>
          <w:rStyle w:val="CodeInline"/>
        </w:rPr>
        <w:t xml:space="preserve">module Array = </w:t>
      </w:r>
    </w:p>
    <w:p w:rsidR="000A7087" w:rsidRDefault="000A7087" w:rsidP="000A7087">
      <w:pPr>
        <w:pStyle w:val="SpecBox"/>
        <w:rPr>
          <w:rStyle w:val="CodeInline"/>
        </w:rPr>
      </w:pPr>
      <w:r>
        <w:rPr>
          <w:rStyle w:val="CodeInline"/>
        </w:rPr>
        <w:t xml:space="preserve">   module Parallel = </w:t>
      </w:r>
    </w:p>
    <w:p w:rsidR="000A7087" w:rsidRPr="000D20CD" w:rsidRDefault="000A7087" w:rsidP="000A7087">
      <w:pPr>
        <w:pStyle w:val="SpecBox"/>
        <w:rPr>
          <w:rStyle w:val="CodeInline"/>
        </w:rPr>
      </w:pPr>
      <w:r>
        <w:rPr>
          <w:rStyle w:val="CodeInline"/>
        </w:rPr>
        <w:t xml:space="preserve">      val </w:t>
      </w:r>
      <w:r w:rsidRPr="000D20CD">
        <w:rPr>
          <w:rStyle w:val="CodeInline"/>
        </w:rPr>
        <w:t xml:space="preserve">choose </w:t>
      </w:r>
      <w:r>
        <w:rPr>
          <w:rStyle w:val="CodeInline"/>
        </w:rPr>
        <w:t xml:space="preserve">: </w:t>
      </w:r>
      <w:r w:rsidR="00C057D6">
        <w:rPr>
          <w:rStyle w:val="CodeInline"/>
        </w:rPr>
        <w:t>chooser:</w:t>
      </w:r>
      <w:r w:rsidRPr="000D20CD">
        <w:rPr>
          <w:rStyle w:val="CodeInline"/>
        </w:rPr>
        <w:t xml:space="preserve">('T -&gt; option&lt;'U&gt;) -&gt; </w:t>
      </w:r>
      <w:r w:rsidR="00C057D6">
        <w:rPr>
          <w:rStyle w:val="CodeInline"/>
        </w:rPr>
        <w:t>array:</w:t>
      </w:r>
      <w:r>
        <w:rPr>
          <w:rStyle w:val="CodeInline"/>
        </w:rPr>
        <w:t>array&lt;'T&gt; -&gt; array&lt;</w:t>
      </w:r>
      <w:r w:rsidRPr="000D20CD">
        <w:rPr>
          <w:rStyle w:val="CodeInline"/>
        </w:rPr>
        <w:t>'U&gt;</w:t>
      </w:r>
    </w:p>
    <w:p w:rsidR="000A7087" w:rsidRPr="000D20CD"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collect </w:t>
      </w:r>
      <w:r>
        <w:rPr>
          <w:rStyle w:val="CodeInline"/>
        </w:rPr>
        <w:t xml:space="preserve">: </w:t>
      </w:r>
      <w:r w:rsidRPr="000D20CD">
        <w:rPr>
          <w:rStyle w:val="CodeInline"/>
        </w:rPr>
        <w:tab/>
      </w:r>
      <w:r>
        <w:rPr>
          <w:rStyle w:val="CodeInline"/>
        </w:rPr>
        <w:t>('T -&gt; array&lt;'U&gt;) -&gt; array&lt;'T&gt; -&gt; array&lt;</w:t>
      </w:r>
      <w:r w:rsidRPr="000D20CD">
        <w:rPr>
          <w:rStyle w:val="CodeInline"/>
        </w:rPr>
        <w:t>'U&gt;</w:t>
      </w:r>
    </w:p>
    <w:p w:rsidR="000A7087" w:rsidRPr="000D20CD"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map </w:t>
      </w:r>
      <w:r>
        <w:rPr>
          <w:rStyle w:val="CodeInline"/>
        </w:rPr>
        <w:t>: ('T -&gt; 'U) -&gt; array&lt;'T&gt; -&gt; array&lt;</w:t>
      </w:r>
      <w:r w:rsidRPr="000D20CD">
        <w:rPr>
          <w:rStyle w:val="CodeInline"/>
        </w:rPr>
        <w:t>'U&gt;</w:t>
      </w:r>
    </w:p>
    <w:p w:rsidR="000A7087" w:rsidRPr="000D20CD"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mapi </w:t>
      </w:r>
      <w:r>
        <w:rPr>
          <w:rStyle w:val="CodeInline"/>
        </w:rPr>
        <w:t>: (int -&gt; 'T -&gt; 'U) -&gt; array&lt;</w:t>
      </w:r>
      <w:r w:rsidRPr="000D20CD">
        <w:rPr>
          <w:rStyle w:val="CodeInline"/>
        </w:rPr>
        <w:t xml:space="preserve">'T&gt; -&gt; </w:t>
      </w:r>
      <w:r>
        <w:rPr>
          <w:rStyle w:val="CodeInline"/>
        </w:rPr>
        <w:t>array&lt;</w:t>
      </w:r>
      <w:r w:rsidRPr="000D20CD">
        <w:rPr>
          <w:rStyle w:val="CodeInline"/>
        </w:rPr>
        <w:t>'U&gt;</w:t>
      </w:r>
    </w:p>
    <w:p w:rsidR="000A7087" w:rsidRPr="000D20CD"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iter </w:t>
      </w:r>
      <w:r>
        <w:rPr>
          <w:rStyle w:val="CodeInline"/>
        </w:rPr>
        <w:t>: ('T -&gt; unit) -&gt; array&lt;</w:t>
      </w:r>
      <w:r w:rsidRPr="000D20CD">
        <w:rPr>
          <w:rStyle w:val="CodeInline"/>
        </w:rPr>
        <w:t>'T&gt; -&gt; unit</w:t>
      </w:r>
    </w:p>
    <w:p w:rsidR="000A7087" w:rsidRPr="000D20CD"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iteri </w:t>
      </w:r>
      <w:r>
        <w:rPr>
          <w:rStyle w:val="CodeInline"/>
        </w:rPr>
        <w:t>: (int -&gt; 'T -&gt; unit) -&gt; array&lt;</w:t>
      </w:r>
      <w:r w:rsidRPr="000D20CD">
        <w:rPr>
          <w:rStyle w:val="CodeInline"/>
        </w:rPr>
        <w:t>'T&gt; -&gt; unit</w:t>
      </w:r>
    </w:p>
    <w:p w:rsidR="000A7087" w:rsidRDefault="000A7087" w:rsidP="000A7087">
      <w:pPr>
        <w:pStyle w:val="SpecBox"/>
        <w:rPr>
          <w:rStyle w:val="CodeInline"/>
        </w:rPr>
      </w:pPr>
      <w:r>
        <w:rPr>
          <w:rStyle w:val="CodeInline"/>
        </w:rPr>
        <w:t xml:space="preserve">    </w:t>
      </w:r>
      <w:r w:rsidRPr="000D20CD">
        <w:rPr>
          <w:rStyle w:val="CodeInline"/>
        </w:rPr>
        <w:t xml:space="preserve">  </w:t>
      </w:r>
      <w:r>
        <w:rPr>
          <w:rStyle w:val="CodeInline"/>
        </w:rPr>
        <w:t xml:space="preserve">val </w:t>
      </w:r>
      <w:r w:rsidRPr="000D20CD">
        <w:rPr>
          <w:rStyle w:val="CodeInline"/>
        </w:rPr>
        <w:t xml:space="preserve">init </w:t>
      </w:r>
      <w:r>
        <w:rPr>
          <w:rStyle w:val="CodeInline"/>
        </w:rPr>
        <w:t xml:space="preserve">: </w:t>
      </w:r>
      <w:r w:rsidR="0081013C">
        <w:rPr>
          <w:rStyle w:val="CodeInline"/>
        </w:rPr>
        <w:t xml:space="preserve">int -&gt; </w:t>
      </w:r>
      <w:r>
        <w:rPr>
          <w:rStyle w:val="CodeInline"/>
        </w:rPr>
        <w:t>(int -&gt; 'T) -&gt; array&lt;</w:t>
      </w:r>
      <w:r w:rsidRPr="000D20CD">
        <w:rPr>
          <w:rStyle w:val="CodeInline"/>
        </w:rPr>
        <w:t xml:space="preserve">'T&gt; </w:t>
      </w:r>
    </w:p>
    <w:p w:rsidR="00ED2C0A" w:rsidRDefault="00ED2C0A" w:rsidP="00ED2C0A">
      <w:pPr>
        <w:pStyle w:val="MiniHeading"/>
      </w:pPr>
      <w:r>
        <w:t>Sample Implementation</w:t>
      </w:r>
      <w:r w:rsidR="00634DDC">
        <w:t xml:space="preserve"> (checked for performance criteria, not correctness)</w:t>
      </w:r>
    </w:p>
    <w:p w:rsidR="00ED2C0A" w:rsidRDefault="00ED2C0A" w:rsidP="00ED2C0A">
      <w:pPr>
        <w:autoSpaceDE w:val="0"/>
        <w:autoSpaceDN w:val="0"/>
        <w:adjustRightInd w:val="0"/>
        <w:ind w:left="720"/>
        <w:rPr>
          <w:rFonts w:ascii="Consolas" w:eastAsia="Times New Roman" w:hAnsi="Consolas"/>
          <w:noProof/>
          <w:sz w:val="18"/>
          <w:szCs w:val="20"/>
        </w:rPr>
      </w:pPr>
      <w:r>
        <w:rPr>
          <w:rFonts w:ascii="Consolas" w:eastAsia="Times New Roman" w:hAnsi="Consolas"/>
          <w:noProof/>
          <w:color w:val="0000FF"/>
          <w:sz w:val="18"/>
          <w:szCs w:val="20"/>
        </w:rPr>
        <w:t xml:space="preserve">open </w:t>
      </w:r>
      <w:r>
        <w:rPr>
          <w:rFonts w:ascii="Consolas" w:eastAsia="Times New Roman" w:hAnsi="Consolas"/>
          <w:noProof/>
          <w:sz w:val="18"/>
          <w:szCs w:val="20"/>
        </w:rPr>
        <w:t>System.Threading</w:t>
      </w:r>
    </w:p>
    <w:p w:rsidR="00ED2C0A" w:rsidRPr="00ED2C0A" w:rsidRDefault="00ED2C0A" w:rsidP="00ED2C0A">
      <w:pPr>
        <w:autoSpaceDE w:val="0"/>
        <w:autoSpaceDN w:val="0"/>
        <w:adjustRightInd w:val="0"/>
        <w:ind w:left="720"/>
        <w:rPr>
          <w:rFonts w:ascii="Consolas" w:eastAsia="Times New Roman" w:hAnsi="Consolas"/>
          <w:noProof/>
          <w:sz w:val="18"/>
          <w:szCs w:val="20"/>
        </w:rPr>
      </w:pPr>
      <w:r w:rsidRPr="00ED2C0A">
        <w:rPr>
          <w:rFonts w:ascii="Consolas" w:eastAsia="Times New Roman" w:hAnsi="Consolas"/>
          <w:noProof/>
          <w:color w:val="0000FF"/>
          <w:sz w:val="18"/>
          <w:szCs w:val="20"/>
        </w:rPr>
        <w:t>let</w:t>
      </w:r>
      <w:r w:rsidRPr="00ED2C0A">
        <w:rPr>
          <w:rFonts w:ascii="Consolas" w:eastAsia="Times New Roman" w:hAnsi="Consolas"/>
          <w:noProof/>
          <w:sz w:val="18"/>
          <w:szCs w:val="20"/>
        </w:rPr>
        <w:t xml:space="preserve"> map f (x : 'a array) = </w:t>
      </w:r>
    </w:p>
    <w:p w:rsidR="00ED2C0A" w:rsidRPr="00ED2C0A" w:rsidRDefault="00ED2C0A" w:rsidP="00ED2C0A">
      <w:pPr>
        <w:autoSpaceDE w:val="0"/>
        <w:autoSpaceDN w:val="0"/>
        <w:adjustRightInd w:val="0"/>
        <w:ind w:left="720"/>
        <w:rPr>
          <w:rFonts w:ascii="Consolas" w:eastAsia="Times New Roman" w:hAnsi="Consolas"/>
          <w:noProof/>
          <w:sz w:val="18"/>
          <w:szCs w:val="20"/>
        </w:rPr>
      </w:pPr>
      <w:r w:rsidRPr="00ED2C0A">
        <w:rPr>
          <w:rFonts w:ascii="Consolas" w:eastAsia="Times New Roman" w:hAnsi="Consolas"/>
          <w:noProof/>
          <w:sz w:val="18"/>
          <w:szCs w:val="20"/>
        </w:rPr>
        <w:t xml:space="preserve">    </w:t>
      </w:r>
      <w:r w:rsidRPr="00ED2C0A">
        <w:rPr>
          <w:rFonts w:ascii="Consolas" w:eastAsia="Times New Roman" w:hAnsi="Consolas"/>
          <w:noProof/>
          <w:color w:val="0000FF"/>
          <w:sz w:val="18"/>
          <w:szCs w:val="20"/>
        </w:rPr>
        <w:t>let</w:t>
      </w:r>
      <w:r w:rsidRPr="00ED2C0A">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ED2C0A">
        <w:rPr>
          <w:rFonts w:ascii="Consolas" w:eastAsia="Times New Roman" w:hAnsi="Consolas"/>
          <w:noProof/>
          <w:sz w:val="18"/>
          <w:szCs w:val="20"/>
        </w:rPr>
        <w:t xml:space="preserve"> x.Length</w:t>
      </w:r>
    </w:p>
    <w:p w:rsidR="00ED2C0A" w:rsidRPr="00ED2C0A" w:rsidRDefault="00ED2C0A" w:rsidP="00ED2C0A">
      <w:pPr>
        <w:autoSpaceDE w:val="0"/>
        <w:autoSpaceDN w:val="0"/>
        <w:adjustRightInd w:val="0"/>
        <w:ind w:left="720"/>
        <w:rPr>
          <w:rFonts w:ascii="Consolas" w:eastAsia="Times New Roman" w:hAnsi="Consolas"/>
          <w:noProof/>
          <w:sz w:val="18"/>
          <w:szCs w:val="20"/>
        </w:rPr>
      </w:pPr>
      <w:r w:rsidRPr="00ED2C0A">
        <w:rPr>
          <w:rFonts w:ascii="Consolas" w:eastAsia="Times New Roman" w:hAnsi="Consolas"/>
          <w:noProof/>
          <w:sz w:val="18"/>
          <w:szCs w:val="20"/>
        </w:rPr>
        <w:t xml:space="preserve">    Parallel.For(0,x.Length,(</w:t>
      </w:r>
      <w:r w:rsidRPr="00ED2C0A">
        <w:rPr>
          <w:rFonts w:ascii="Consolas" w:eastAsia="Times New Roman" w:hAnsi="Consolas"/>
          <w:noProof/>
          <w:color w:val="0000FF"/>
          <w:sz w:val="18"/>
          <w:szCs w:val="20"/>
        </w:rPr>
        <w:t>fun</w:t>
      </w:r>
      <w:r w:rsidRPr="00ED2C0A">
        <w:rPr>
          <w:rFonts w:ascii="Consolas" w:eastAsia="Times New Roman" w:hAnsi="Consolas"/>
          <w:noProof/>
          <w:sz w:val="18"/>
          <w:szCs w:val="20"/>
        </w:rPr>
        <w:t xml:space="preserve"> i </w:t>
      </w:r>
      <w:r w:rsidRPr="00ED2C0A">
        <w:rPr>
          <w:rFonts w:ascii="Consolas" w:eastAsia="Times New Roman" w:hAnsi="Consolas"/>
          <w:noProof/>
          <w:color w:val="0000FF"/>
          <w:sz w:val="18"/>
          <w:szCs w:val="20"/>
        </w:rPr>
        <w:t>-&gt;</w:t>
      </w:r>
      <w:r w:rsidRPr="00ED2C0A">
        <w:rPr>
          <w:rFonts w:ascii="Consolas" w:eastAsia="Times New Roman" w:hAnsi="Consolas"/>
          <w:noProof/>
          <w:sz w:val="18"/>
          <w:szCs w:val="20"/>
        </w:rPr>
        <w:t xml:space="preserve"> results.[i] &lt;- f(x.[i])))</w:t>
      </w:r>
    </w:p>
    <w:p w:rsidR="00ED2C0A" w:rsidRDefault="00ED2C0A" w:rsidP="00ED2C0A">
      <w:pPr>
        <w:autoSpaceDE w:val="0"/>
        <w:autoSpaceDN w:val="0"/>
        <w:adjustRightInd w:val="0"/>
        <w:ind w:left="720"/>
        <w:rPr>
          <w:rFonts w:ascii="Consolas" w:eastAsia="Times New Roman" w:hAnsi="Consolas"/>
          <w:noProof/>
          <w:sz w:val="20"/>
          <w:szCs w:val="20"/>
        </w:rPr>
      </w:pPr>
      <w:r w:rsidRPr="00ED2C0A">
        <w:rPr>
          <w:rFonts w:ascii="Consolas" w:eastAsia="Times New Roman" w:hAnsi="Consolas"/>
          <w:noProof/>
          <w:sz w:val="18"/>
          <w:szCs w:val="20"/>
        </w:rPr>
        <w:t xml:space="preserve">    results</w:t>
      </w:r>
    </w:p>
    <w:p w:rsidR="00ED2C0A" w:rsidRDefault="00ED2C0A" w:rsidP="000D20CD">
      <w:pPr>
        <w:pStyle w:val="MiniHeading"/>
      </w:pPr>
    </w:p>
    <w:p w:rsidR="00ED2C0A" w:rsidRPr="00ED2C0A" w:rsidRDefault="00ED2C0A" w:rsidP="00ED2C0A">
      <w:pPr>
        <w:autoSpaceDE w:val="0"/>
        <w:autoSpaceDN w:val="0"/>
        <w:adjustRightInd w:val="0"/>
        <w:ind w:left="720"/>
        <w:rPr>
          <w:rFonts w:ascii="Consolas" w:eastAsia="Times New Roman" w:hAnsi="Consolas"/>
          <w:noProof/>
          <w:sz w:val="18"/>
          <w:szCs w:val="20"/>
        </w:rPr>
      </w:pPr>
      <w:r w:rsidRPr="00ED2C0A">
        <w:rPr>
          <w:rFonts w:ascii="Consolas" w:eastAsia="Times New Roman" w:hAnsi="Consolas"/>
          <w:noProof/>
          <w:color w:val="0000FF"/>
          <w:sz w:val="18"/>
          <w:szCs w:val="20"/>
        </w:rPr>
        <w:t>let</w:t>
      </w:r>
      <w:r w:rsidRPr="00ED2C0A">
        <w:rPr>
          <w:rFonts w:ascii="Consolas" w:eastAsia="Times New Roman" w:hAnsi="Consolas"/>
          <w:noProof/>
          <w:sz w:val="18"/>
          <w:szCs w:val="20"/>
        </w:rPr>
        <w:t xml:space="preserve"> iter f (</w:t>
      </w:r>
      <w:r w:rsidR="00C057D6">
        <w:rPr>
          <w:rFonts w:ascii="Consolas" w:eastAsia="Times New Roman" w:hAnsi="Consolas"/>
          <w:noProof/>
          <w:sz w:val="18"/>
          <w:szCs w:val="20"/>
        </w:rPr>
        <w:t>arr</w:t>
      </w:r>
      <w:r w:rsidRPr="00ED2C0A">
        <w:rPr>
          <w:rFonts w:ascii="Consolas" w:eastAsia="Times New Roman" w:hAnsi="Consolas"/>
          <w:noProof/>
          <w:sz w:val="18"/>
          <w:szCs w:val="20"/>
        </w:rPr>
        <w:t xml:space="preserve"> : 'a array) = </w:t>
      </w:r>
    </w:p>
    <w:p w:rsidR="00ED2C0A" w:rsidRPr="00ED2C0A" w:rsidRDefault="00C057D6" w:rsidP="00ED2C0A">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Parallel.ForEach(arr</w:t>
      </w:r>
      <w:r w:rsidR="00ED2C0A" w:rsidRPr="00ED2C0A">
        <w:rPr>
          <w:rFonts w:ascii="Consolas" w:eastAsia="Times New Roman" w:hAnsi="Consolas"/>
          <w:noProof/>
          <w:sz w:val="18"/>
          <w:szCs w:val="20"/>
        </w:rPr>
        <w:t>,(</w:t>
      </w:r>
      <w:r w:rsidR="00ED2C0A" w:rsidRPr="00ED2C0A">
        <w:rPr>
          <w:rFonts w:ascii="Consolas" w:eastAsia="Times New Roman" w:hAnsi="Consolas"/>
          <w:noProof/>
          <w:color w:val="0000FF"/>
          <w:sz w:val="18"/>
          <w:szCs w:val="20"/>
        </w:rPr>
        <w:t>fun</w:t>
      </w:r>
      <w:r w:rsidR="00ED2C0A" w:rsidRPr="00ED2C0A">
        <w:rPr>
          <w:rFonts w:ascii="Consolas" w:eastAsia="Times New Roman" w:hAnsi="Consolas"/>
          <w:noProof/>
          <w:sz w:val="18"/>
          <w:szCs w:val="20"/>
        </w:rPr>
        <w:t xml:space="preserve"> </w:t>
      </w:r>
      <w:r>
        <w:rPr>
          <w:rFonts w:ascii="Consolas" w:eastAsia="Times New Roman" w:hAnsi="Consolas"/>
          <w:noProof/>
          <w:sz w:val="18"/>
          <w:szCs w:val="20"/>
        </w:rPr>
        <w:t>elem</w:t>
      </w:r>
      <w:r w:rsidR="00ED2C0A" w:rsidRPr="00ED2C0A">
        <w:rPr>
          <w:rFonts w:ascii="Consolas" w:eastAsia="Times New Roman" w:hAnsi="Consolas"/>
          <w:noProof/>
          <w:sz w:val="18"/>
          <w:szCs w:val="20"/>
        </w:rPr>
        <w:t xml:space="preserve"> </w:t>
      </w:r>
      <w:r w:rsidR="00ED2C0A" w:rsidRPr="00ED2C0A">
        <w:rPr>
          <w:rFonts w:ascii="Consolas" w:eastAsia="Times New Roman" w:hAnsi="Consolas"/>
          <w:noProof/>
          <w:color w:val="0000FF"/>
          <w:sz w:val="18"/>
          <w:szCs w:val="20"/>
        </w:rPr>
        <w:t>-&gt;</w:t>
      </w:r>
      <w:r>
        <w:rPr>
          <w:rFonts w:ascii="Consolas" w:eastAsia="Times New Roman" w:hAnsi="Consolas"/>
          <w:noProof/>
          <w:sz w:val="18"/>
          <w:szCs w:val="20"/>
        </w:rPr>
        <w:t xml:space="preserve"> f elem</w:t>
      </w:r>
      <w:r w:rsidR="00ED2C0A" w:rsidRPr="00ED2C0A">
        <w:rPr>
          <w:rFonts w:ascii="Consolas" w:eastAsia="Times New Roman" w:hAnsi="Consolas"/>
          <w:noProof/>
          <w:sz w:val="18"/>
          <w:szCs w:val="20"/>
        </w:rPr>
        <w:t>))</w:t>
      </w:r>
    </w:p>
    <w:p w:rsidR="00C057D6" w:rsidRDefault="00C057D6" w:rsidP="00634DDC">
      <w:pPr>
        <w:autoSpaceDE w:val="0"/>
        <w:autoSpaceDN w:val="0"/>
        <w:adjustRightInd w:val="0"/>
        <w:ind w:left="1440"/>
        <w:rPr>
          <w:rFonts w:ascii="Consolas" w:eastAsia="Times New Roman" w:hAnsi="Consolas"/>
          <w:noProof/>
          <w:color w:val="0000FF"/>
          <w:sz w:val="16"/>
          <w:szCs w:val="20"/>
        </w:rPr>
      </w:pPr>
    </w:p>
    <w:p w:rsidR="00F3258B" w:rsidRDefault="00634DDC" w:rsidP="00F3258B">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color w:val="0000FF"/>
          <w:sz w:val="18"/>
          <w:szCs w:val="20"/>
        </w:rPr>
        <w:t>let</w:t>
      </w:r>
      <w:r w:rsidR="00BE19E1">
        <w:rPr>
          <w:rFonts w:ascii="Consolas" w:eastAsia="Times New Roman" w:hAnsi="Consolas"/>
          <w:noProof/>
          <w:sz w:val="18"/>
          <w:szCs w:val="20"/>
        </w:rPr>
        <w:t xml:space="preserve"> mapi f (x</w:t>
      </w:r>
      <w:r w:rsidRPr="00634DDC">
        <w:rPr>
          <w:rFonts w:ascii="Consolas" w:eastAsia="Times New Roman" w:hAnsi="Consolas"/>
          <w:noProof/>
          <w:sz w:val="18"/>
          <w:szCs w:val="20"/>
        </w:rPr>
        <w:t xml:space="preserve"> : 'a array) = </w:t>
      </w:r>
    </w:p>
    <w:p w:rsidR="00F3258B" w:rsidRDefault="00F3258B" w:rsidP="00F3258B">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w:t>
      </w:r>
      <w:r w:rsidRPr="00F3258B">
        <w:rPr>
          <w:rFonts w:ascii="Consolas" w:eastAsia="Times New Roman" w:hAnsi="Consolas"/>
          <w:noProof/>
          <w:color w:val="0000FF"/>
          <w:sz w:val="18"/>
          <w:szCs w:val="20"/>
        </w:rPr>
        <w:t>let</w:t>
      </w:r>
      <w:r w:rsidRPr="00F3258B">
        <w:rPr>
          <w:rFonts w:ascii="Consolas" w:eastAsia="Times New Roman" w:hAnsi="Consolas"/>
          <w:noProof/>
          <w:sz w:val="18"/>
          <w:szCs w:val="20"/>
        </w:rPr>
        <w:t xml:space="preserve"> f</w:t>
      </w:r>
      <w:r w:rsidR="00C057D6">
        <w:rPr>
          <w:rFonts w:ascii="Consolas" w:eastAsia="Times New Roman" w:hAnsi="Consolas"/>
          <w:noProof/>
          <w:sz w:val="18"/>
          <w:szCs w:val="20"/>
        </w:rPr>
        <w:t>2</w:t>
      </w:r>
      <w:r w:rsidRPr="00F3258B">
        <w:rPr>
          <w:rFonts w:ascii="Consolas" w:eastAsia="Times New Roman" w:hAnsi="Consolas"/>
          <w:noProof/>
          <w:sz w:val="18"/>
          <w:szCs w:val="20"/>
        </w:rPr>
        <w:t xml:space="preserve"> = OptimizedClosures.FastFunc2&lt;_,_,_&gt;.Adapt(f)</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 xml:space="preserve"> x.Length</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Parallel.For(0,x.Length,(</w:t>
      </w:r>
      <w:r w:rsidRPr="00634DDC">
        <w:rPr>
          <w:rFonts w:ascii="Consolas" w:eastAsia="Times New Roman" w:hAnsi="Consolas"/>
          <w:noProof/>
          <w:color w:val="0000FF"/>
          <w:sz w:val="18"/>
          <w:szCs w:val="20"/>
        </w:rPr>
        <w:t>fun</w:t>
      </w:r>
      <w:r w:rsidRPr="00634DDC">
        <w:rPr>
          <w:rFonts w:ascii="Consolas" w:eastAsia="Times New Roman" w:hAnsi="Consolas"/>
          <w:noProof/>
          <w:sz w:val="18"/>
          <w:szCs w:val="20"/>
        </w:rPr>
        <w:t xml:space="preserve"> i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results.[i] &lt;- f</w:t>
      </w:r>
      <w:r w:rsidR="00BE19E1">
        <w:rPr>
          <w:rFonts w:ascii="Consolas" w:eastAsia="Times New Roman" w:hAnsi="Consolas"/>
          <w:noProof/>
          <w:sz w:val="18"/>
          <w:szCs w:val="20"/>
        </w:rPr>
        <w:t>2</w:t>
      </w:r>
      <w:r w:rsidR="00F3258B">
        <w:rPr>
          <w:rFonts w:ascii="Consolas" w:eastAsia="Times New Roman" w:hAnsi="Consolas"/>
          <w:noProof/>
          <w:sz w:val="18"/>
          <w:szCs w:val="20"/>
        </w:rPr>
        <w:t>.Invoke(i,</w:t>
      </w:r>
      <w:r w:rsidRPr="00634DDC">
        <w:rPr>
          <w:rFonts w:ascii="Consolas" w:eastAsia="Times New Roman" w:hAnsi="Consolas"/>
          <w:noProof/>
          <w:sz w:val="18"/>
          <w:szCs w:val="20"/>
        </w:rPr>
        <w:t>x.[i]</w:t>
      </w:r>
      <w:r w:rsidR="00F3258B">
        <w:rPr>
          <w:rFonts w:ascii="Consolas" w:eastAsia="Times New Roman" w:hAnsi="Consolas"/>
          <w:noProof/>
          <w:sz w:val="18"/>
          <w:szCs w:val="20"/>
        </w:rPr>
        <w:t>)</w:t>
      </w:r>
      <w:r w:rsidRPr="00634DDC">
        <w:rPr>
          <w:rFonts w:ascii="Consolas" w:eastAsia="Times New Roman" w:hAnsi="Consolas"/>
          <w:noProof/>
          <w:sz w:val="18"/>
          <w:szCs w:val="20"/>
        </w:rPr>
        <w:t>))</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w:t>
      </w:r>
    </w:p>
    <w:p w:rsidR="00634DDC" w:rsidRPr="00634DDC" w:rsidRDefault="00634DDC" w:rsidP="00634DDC">
      <w:pPr>
        <w:autoSpaceDE w:val="0"/>
        <w:autoSpaceDN w:val="0"/>
        <w:adjustRightInd w:val="0"/>
        <w:ind w:left="720"/>
        <w:rPr>
          <w:rFonts w:ascii="Consolas" w:eastAsia="Times New Roman" w:hAnsi="Consolas"/>
          <w:noProof/>
          <w:sz w:val="18"/>
          <w:szCs w:val="20"/>
        </w:rPr>
      </w:pPr>
    </w:p>
    <w:p w:rsidR="00F3258B" w:rsidRDefault="00634DDC" w:rsidP="00F3258B">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iteri f (x : 'a array) = </w:t>
      </w:r>
    </w:p>
    <w:p w:rsidR="00F3258B" w:rsidRPr="00F3258B" w:rsidRDefault="00F3258B" w:rsidP="00F3258B">
      <w:pPr>
        <w:autoSpaceDE w:val="0"/>
        <w:autoSpaceDN w:val="0"/>
        <w:adjustRightInd w:val="0"/>
        <w:ind w:left="720"/>
        <w:rPr>
          <w:rFonts w:ascii="Consolas" w:eastAsia="Times New Roman" w:hAnsi="Consolas"/>
          <w:noProof/>
          <w:sz w:val="18"/>
          <w:szCs w:val="20"/>
        </w:rPr>
      </w:pPr>
      <w:r>
        <w:rPr>
          <w:rFonts w:ascii="Consolas" w:eastAsia="Times New Roman" w:hAnsi="Consolas"/>
          <w:noProof/>
          <w:color w:val="0000FF"/>
          <w:sz w:val="18"/>
          <w:szCs w:val="20"/>
        </w:rPr>
        <w:t xml:space="preserve">    </w:t>
      </w:r>
      <w:r w:rsidRPr="00F3258B">
        <w:rPr>
          <w:rFonts w:ascii="Consolas" w:eastAsia="Times New Roman" w:hAnsi="Consolas"/>
          <w:noProof/>
          <w:color w:val="0000FF"/>
          <w:sz w:val="18"/>
          <w:szCs w:val="20"/>
        </w:rPr>
        <w:t>let</w:t>
      </w:r>
      <w:r w:rsidRPr="00F3258B">
        <w:rPr>
          <w:rFonts w:ascii="Consolas" w:eastAsia="Times New Roman" w:hAnsi="Consolas"/>
          <w:noProof/>
          <w:sz w:val="18"/>
          <w:szCs w:val="20"/>
        </w:rPr>
        <w:t xml:space="preserve"> f = OptimizedClosures.FastFunc2&lt;_,_,_&gt;.Adapt(f)</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00BE19E1">
        <w:rPr>
          <w:rFonts w:ascii="Consolas" w:eastAsia="Times New Roman" w:hAnsi="Consolas"/>
          <w:noProof/>
          <w:sz w:val="18"/>
          <w:szCs w:val="20"/>
        </w:rPr>
        <w:t>//</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 xml:space="preserve"> x.Length</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Parallel.For(0,x.Length,(</w:t>
      </w:r>
      <w:r w:rsidRPr="00634DDC">
        <w:rPr>
          <w:rFonts w:ascii="Consolas" w:eastAsia="Times New Roman" w:hAnsi="Consolas"/>
          <w:noProof/>
          <w:color w:val="0000FF"/>
          <w:sz w:val="18"/>
          <w:szCs w:val="20"/>
        </w:rPr>
        <w:t>fun</w:t>
      </w:r>
      <w:r w:rsidRPr="00634DDC">
        <w:rPr>
          <w:rFonts w:ascii="Consolas" w:eastAsia="Times New Roman" w:hAnsi="Consolas"/>
          <w:noProof/>
          <w:sz w:val="18"/>
          <w:szCs w:val="20"/>
        </w:rPr>
        <w:t xml:space="preserve"> i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f</w:t>
      </w:r>
      <w:r w:rsidR="00F3258B">
        <w:rPr>
          <w:rFonts w:ascii="Consolas" w:eastAsia="Times New Roman" w:hAnsi="Consolas"/>
          <w:noProof/>
          <w:sz w:val="18"/>
          <w:szCs w:val="20"/>
        </w:rPr>
        <w:t>.Invoke(i,</w:t>
      </w:r>
      <w:r w:rsidRPr="00634DDC">
        <w:rPr>
          <w:rFonts w:ascii="Consolas" w:eastAsia="Times New Roman" w:hAnsi="Consolas"/>
          <w:noProof/>
          <w:sz w:val="18"/>
          <w:szCs w:val="20"/>
        </w:rPr>
        <w:t>x.[i])</w:t>
      </w:r>
      <w:r w:rsidR="00F3258B">
        <w:rPr>
          <w:rFonts w:ascii="Consolas" w:eastAsia="Times New Roman" w:hAnsi="Consolas"/>
          <w:noProof/>
          <w:sz w:val="18"/>
          <w:szCs w:val="20"/>
        </w:rPr>
        <w:t>)</w:t>
      </w:r>
      <w:r w:rsidRPr="00634DDC">
        <w:rPr>
          <w:rFonts w:ascii="Consolas" w:eastAsia="Times New Roman" w:hAnsi="Consolas"/>
          <w:noProof/>
          <w:sz w:val="18"/>
          <w:szCs w:val="20"/>
        </w:rPr>
        <w:t>)</w:t>
      </w:r>
    </w:p>
    <w:p w:rsidR="00634DDC" w:rsidRPr="00634DDC" w:rsidRDefault="00634DDC" w:rsidP="00634DDC">
      <w:pPr>
        <w:autoSpaceDE w:val="0"/>
        <w:autoSpaceDN w:val="0"/>
        <w:adjustRightInd w:val="0"/>
        <w:ind w:left="720"/>
        <w:rPr>
          <w:rFonts w:ascii="Consolas" w:eastAsia="Times New Roman" w:hAnsi="Consolas"/>
          <w:noProof/>
          <w:sz w:val="18"/>
          <w:szCs w:val="20"/>
        </w:rPr>
      </w:pP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init n f = </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lastRenderedPageBreak/>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 xml:space="preserve"> n</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Parallel.For(0,n,(</w:t>
      </w:r>
      <w:r w:rsidRPr="00634DDC">
        <w:rPr>
          <w:rFonts w:ascii="Consolas" w:eastAsia="Times New Roman" w:hAnsi="Consolas"/>
          <w:noProof/>
          <w:color w:val="0000FF"/>
          <w:sz w:val="18"/>
          <w:szCs w:val="20"/>
        </w:rPr>
        <w:t>fun</w:t>
      </w:r>
      <w:r w:rsidRPr="00634DDC">
        <w:rPr>
          <w:rFonts w:ascii="Consolas" w:eastAsia="Times New Roman" w:hAnsi="Consolas"/>
          <w:noProof/>
          <w:sz w:val="18"/>
          <w:szCs w:val="20"/>
        </w:rPr>
        <w:t xml:space="preserve"> i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results.[i] &lt;- f i))</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w:t>
      </w:r>
    </w:p>
    <w:p w:rsidR="00634DDC" w:rsidRPr="00634DDC" w:rsidRDefault="00634DDC" w:rsidP="00634DDC">
      <w:pPr>
        <w:autoSpaceDE w:val="0"/>
        <w:autoSpaceDN w:val="0"/>
        <w:adjustRightInd w:val="0"/>
        <w:ind w:left="720"/>
        <w:rPr>
          <w:rFonts w:ascii="Consolas" w:eastAsia="Times New Roman" w:hAnsi="Consolas"/>
          <w:noProof/>
          <w:color w:val="0000FF"/>
          <w:sz w:val="16"/>
          <w:szCs w:val="20"/>
        </w:rPr>
      </w:pP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choose f (c: array&lt;_&gt;) = </w:t>
      </w:r>
    </w:p>
    <w:p w:rsidR="00634DDC" w:rsidRPr="00634DDC" w:rsidRDefault="00634DDC" w:rsidP="00634DDC">
      <w:pPr>
        <w:autoSpaceDE w:val="0"/>
        <w:autoSpaceDN w:val="0"/>
        <w:adjustRightInd w:val="0"/>
        <w:ind w:left="720"/>
        <w:rPr>
          <w:rFonts w:ascii="Consolas" w:eastAsia="Times New Roman" w:hAnsi="Consolas"/>
          <w:noProof/>
          <w:color w:val="008000"/>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8000"/>
          <w:sz w:val="18"/>
          <w:szCs w:val="20"/>
        </w:rPr>
        <w:t>// Note: this array of bools should be a bitarray</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results1 = </w:t>
      </w:r>
      <w:r w:rsidR="00157876">
        <w:rPr>
          <w:rFonts w:ascii="Consolas" w:eastAsia="Times New Roman" w:hAnsi="Consolas"/>
          <w:noProof/>
          <w:sz w:val="18"/>
          <w:szCs w:val="20"/>
        </w:rPr>
        <w:t>System.Collections.Bit</w:t>
      </w:r>
      <w:r w:rsidRPr="00634DDC">
        <w:rPr>
          <w:rFonts w:ascii="Consolas" w:eastAsia="Times New Roman" w:hAnsi="Consolas"/>
          <w:noProof/>
          <w:sz w:val="18"/>
          <w:szCs w:val="20"/>
        </w:rPr>
        <w:t>Array c.Length</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results2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&lt;_&gt; c.Length</w:t>
      </w:r>
    </w:p>
    <w:p w:rsid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Parallel.For(0,c.Length,(</w:t>
      </w:r>
      <w:r w:rsidRPr="00634DDC">
        <w:rPr>
          <w:rFonts w:ascii="Consolas" w:eastAsia="Times New Roman" w:hAnsi="Consolas"/>
          <w:noProof/>
          <w:color w:val="0000FF"/>
          <w:sz w:val="18"/>
          <w:szCs w:val="20"/>
        </w:rPr>
        <w:t>fun</w:t>
      </w:r>
      <w:r w:rsidRPr="00634DDC">
        <w:rPr>
          <w:rFonts w:ascii="Consolas" w:eastAsia="Times New Roman" w:hAnsi="Consolas"/>
          <w:noProof/>
          <w:sz w:val="18"/>
          <w:szCs w:val="20"/>
        </w:rPr>
        <w:t xml:space="preserve"> i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w:t>
      </w:r>
    </w:p>
    <w:p w:rsidR="00634DDC" w:rsidRDefault="00634DDC" w:rsidP="00634DDC">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w:t>
      </w:r>
      <w:r w:rsidRPr="00634DDC">
        <w:rPr>
          <w:rFonts w:ascii="Consolas" w:eastAsia="Times New Roman" w:hAnsi="Consolas"/>
          <w:noProof/>
          <w:color w:val="0000FF"/>
          <w:sz w:val="18"/>
          <w:szCs w:val="20"/>
        </w:rPr>
        <w:t>match</w:t>
      </w:r>
      <w:r w:rsidRPr="00634DDC">
        <w:rPr>
          <w:rFonts w:ascii="Consolas" w:eastAsia="Times New Roman" w:hAnsi="Consolas"/>
          <w:noProof/>
          <w:sz w:val="18"/>
          <w:szCs w:val="20"/>
        </w:rPr>
        <w:t xml:space="preserve"> f c.[i] </w:t>
      </w:r>
      <w:r w:rsidRPr="00634DDC">
        <w:rPr>
          <w:rFonts w:ascii="Consolas" w:eastAsia="Times New Roman" w:hAnsi="Consolas"/>
          <w:noProof/>
          <w:color w:val="0000FF"/>
          <w:sz w:val="18"/>
          <w:szCs w:val="20"/>
        </w:rPr>
        <w:t>with</w:t>
      </w:r>
      <w:r w:rsidRPr="00634DDC">
        <w:rPr>
          <w:rFonts w:ascii="Consolas" w:eastAsia="Times New Roman" w:hAnsi="Consolas"/>
          <w:noProof/>
          <w:sz w:val="18"/>
          <w:szCs w:val="20"/>
        </w:rPr>
        <w:t xml:space="preserve"> </w:t>
      </w:r>
    </w:p>
    <w:p w:rsidR="00634DDC" w:rsidRDefault="00634DDC" w:rsidP="00634DDC">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 </w:t>
      </w:r>
      <w:r w:rsidRPr="00634DDC">
        <w:rPr>
          <w:rFonts w:ascii="Consolas" w:eastAsia="Times New Roman" w:hAnsi="Consolas"/>
          <w:noProof/>
          <w:sz w:val="18"/>
          <w:szCs w:val="20"/>
        </w:rPr>
        <w:t xml:space="preserve">None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 </w:t>
      </w:r>
    </w:p>
    <w:p w:rsidR="00634DDC" w:rsidRDefault="00634DDC" w:rsidP="00634DDC">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w:t>
      </w:r>
      <w:r w:rsidRPr="00634DDC">
        <w:rPr>
          <w:rFonts w:ascii="Consolas" w:eastAsia="Times New Roman" w:hAnsi="Consolas"/>
          <w:noProof/>
          <w:sz w:val="18"/>
          <w:szCs w:val="20"/>
        </w:rPr>
        <w:t xml:space="preserve">| Some v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w:t>
      </w:r>
    </w:p>
    <w:p w:rsidR="00634DDC" w:rsidRDefault="00634DDC" w:rsidP="00634DDC">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w:t>
      </w:r>
      <w:r w:rsidRPr="00634DDC">
        <w:rPr>
          <w:rFonts w:ascii="Consolas" w:eastAsia="Times New Roman" w:hAnsi="Consolas"/>
          <w:noProof/>
          <w:sz w:val="18"/>
          <w:szCs w:val="20"/>
        </w:rPr>
        <w:t xml:space="preserve">results1.[i] &lt;- </w:t>
      </w:r>
      <w:r w:rsidRPr="00634DDC">
        <w:rPr>
          <w:rFonts w:ascii="Consolas" w:eastAsia="Times New Roman" w:hAnsi="Consolas"/>
          <w:noProof/>
          <w:color w:val="0000FF"/>
          <w:sz w:val="18"/>
          <w:szCs w:val="20"/>
        </w:rPr>
        <w:t>true</w:t>
      </w:r>
      <w:r w:rsidRPr="00634DDC">
        <w:rPr>
          <w:rFonts w:ascii="Consolas" w:eastAsia="Times New Roman" w:hAnsi="Consolas"/>
          <w:noProof/>
          <w:sz w:val="18"/>
          <w:szCs w:val="20"/>
        </w:rPr>
        <w:t xml:space="preserve">; </w:t>
      </w:r>
    </w:p>
    <w:p w:rsidR="00634DDC" w:rsidRPr="00634DDC" w:rsidRDefault="00634DDC" w:rsidP="00634DDC">
      <w:pPr>
        <w:autoSpaceDE w:val="0"/>
        <w:autoSpaceDN w:val="0"/>
        <w:adjustRightInd w:val="0"/>
        <w:ind w:left="720"/>
        <w:rPr>
          <w:rFonts w:ascii="Consolas" w:eastAsia="Times New Roman" w:hAnsi="Consolas"/>
          <w:noProof/>
          <w:sz w:val="18"/>
          <w:szCs w:val="20"/>
        </w:rPr>
      </w:pPr>
      <w:r>
        <w:rPr>
          <w:rFonts w:ascii="Consolas" w:eastAsia="Times New Roman" w:hAnsi="Consolas"/>
          <w:noProof/>
          <w:sz w:val="18"/>
          <w:szCs w:val="20"/>
        </w:rPr>
        <w:t xml:space="preserve">            </w:t>
      </w:r>
      <w:r w:rsidRPr="00634DDC">
        <w:rPr>
          <w:rFonts w:ascii="Consolas" w:eastAsia="Times New Roman" w:hAnsi="Consolas"/>
          <w:noProof/>
          <w:sz w:val="18"/>
          <w:szCs w:val="20"/>
        </w:rPr>
        <w:t>results2.[i] &lt;- v))</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mutable</w:t>
      </w:r>
      <w:r w:rsidRPr="00634DDC">
        <w:rPr>
          <w:rFonts w:ascii="Consolas" w:eastAsia="Times New Roman" w:hAnsi="Consolas"/>
          <w:noProof/>
          <w:sz w:val="18"/>
          <w:szCs w:val="20"/>
        </w:rPr>
        <w:t xml:space="preserve"> n = 0</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for</w:t>
      </w:r>
      <w:r w:rsidRPr="00634DDC">
        <w:rPr>
          <w:rFonts w:ascii="Consolas" w:eastAsia="Times New Roman" w:hAnsi="Consolas"/>
          <w:noProof/>
          <w:sz w:val="18"/>
          <w:szCs w:val="20"/>
        </w:rPr>
        <w:t xml:space="preserve"> i = 0 </w:t>
      </w:r>
      <w:r w:rsidRPr="00634DDC">
        <w:rPr>
          <w:rFonts w:ascii="Consolas" w:eastAsia="Times New Roman" w:hAnsi="Consolas"/>
          <w:noProof/>
          <w:color w:val="0000FF"/>
          <w:sz w:val="18"/>
          <w:szCs w:val="20"/>
        </w:rPr>
        <w:t>to</w:t>
      </w:r>
      <w:r w:rsidRPr="00634DDC">
        <w:rPr>
          <w:rFonts w:ascii="Consolas" w:eastAsia="Times New Roman" w:hAnsi="Consolas"/>
          <w:noProof/>
          <w:sz w:val="18"/>
          <w:szCs w:val="20"/>
        </w:rPr>
        <w:t xml:space="preserve"> arr.Length - 1 </w:t>
      </w:r>
      <w:r w:rsidRPr="00634DDC">
        <w:rPr>
          <w:rFonts w:ascii="Consolas" w:eastAsia="Times New Roman" w:hAnsi="Consolas"/>
          <w:noProof/>
          <w:color w:val="0000FF"/>
          <w:sz w:val="18"/>
          <w:szCs w:val="20"/>
        </w:rPr>
        <w:t>do</w:t>
      </w:r>
      <w:r w:rsidRPr="00634DDC">
        <w:rPr>
          <w:rFonts w:ascii="Consolas" w:eastAsia="Times New Roman" w:hAnsi="Consolas"/>
          <w:noProof/>
          <w:sz w:val="18"/>
          <w:szCs w:val="20"/>
        </w:rPr>
        <w:t xml:space="preserve"> </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if</w:t>
      </w:r>
      <w:r w:rsidRPr="00634DDC">
        <w:rPr>
          <w:rFonts w:ascii="Consolas" w:eastAsia="Times New Roman" w:hAnsi="Consolas"/>
          <w:noProof/>
          <w:sz w:val="18"/>
          <w:szCs w:val="20"/>
        </w:rPr>
        <w:t xml:space="preserve"> results1.[i] </w:t>
      </w:r>
      <w:r w:rsidRPr="00634DDC">
        <w:rPr>
          <w:rFonts w:ascii="Consolas" w:eastAsia="Times New Roman" w:hAnsi="Consolas"/>
          <w:noProof/>
          <w:color w:val="0000FF"/>
          <w:sz w:val="18"/>
          <w:szCs w:val="20"/>
        </w:rPr>
        <w:t>then</w:t>
      </w:r>
      <w:r w:rsidRPr="00634DDC">
        <w:rPr>
          <w:rFonts w:ascii="Consolas" w:eastAsia="Times New Roman" w:hAnsi="Consolas"/>
          <w:noProof/>
          <w:sz w:val="18"/>
          <w:szCs w:val="20"/>
        </w:rPr>
        <w:t xml:space="preserve"> </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n &lt;- n + 1</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 xml:space="preserve"> n</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mutable</w:t>
      </w:r>
      <w:r w:rsidRPr="00634DDC">
        <w:rPr>
          <w:rFonts w:ascii="Consolas" w:eastAsia="Times New Roman" w:hAnsi="Consolas"/>
          <w:noProof/>
          <w:sz w:val="18"/>
          <w:szCs w:val="20"/>
        </w:rPr>
        <w:t xml:space="preserve"> curr = 0</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for</w:t>
      </w:r>
      <w:r w:rsidRPr="00634DDC">
        <w:rPr>
          <w:rFonts w:ascii="Consolas" w:eastAsia="Times New Roman" w:hAnsi="Consolas"/>
          <w:noProof/>
          <w:sz w:val="18"/>
          <w:szCs w:val="20"/>
        </w:rPr>
        <w:t xml:space="preserve"> i = 0 </w:t>
      </w:r>
      <w:r w:rsidRPr="00634DDC">
        <w:rPr>
          <w:rFonts w:ascii="Consolas" w:eastAsia="Times New Roman" w:hAnsi="Consolas"/>
          <w:noProof/>
          <w:color w:val="0000FF"/>
          <w:sz w:val="18"/>
          <w:szCs w:val="20"/>
        </w:rPr>
        <w:t>to</w:t>
      </w:r>
      <w:r w:rsidRPr="00634DDC">
        <w:rPr>
          <w:rFonts w:ascii="Consolas" w:eastAsia="Times New Roman" w:hAnsi="Consolas"/>
          <w:noProof/>
          <w:sz w:val="18"/>
          <w:szCs w:val="20"/>
        </w:rPr>
        <w:t xml:space="preserve"> arr.Length - 1 </w:t>
      </w:r>
      <w:r w:rsidRPr="00634DDC">
        <w:rPr>
          <w:rFonts w:ascii="Consolas" w:eastAsia="Times New Roman" w:hAnsi="Consolas"/>
          <w:noProof/>
          <w:color w:val="0000FF"/>
          <w:sz w:val="18"/>
          <w:szCs w:val="20"/>
        </w:rPr>
        <w:t>do</w:t>
      </w:r>
      <w:r w:rsidRPr="00634DDC">
        <w:rPr>
          <w:rFonts w:ascii="Consolas" w:eastAsia="Times New Roman" w:hAnsi="Consolas"/>
          <w:noProof/>
          <w:sz w:val="18"/>
          <w:szCs w:val="20"/>
        </w:rPr>
        <w:t xml:space="preserve"> </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if</w:t>
      </w:r>
      <w:r w:rsidRPr="00634DDC">
        <w:rPr>
          <w:rFonts w:ascii="Consolas" w:eastAsia="Times New Roman" w:hAnsi="Consolas"/>
          <w:noProof/>
          <w:sz w:val="18"/>
          <w:szCs w:val="20"/>
        </w:rPr>
        <w:t xml:space="preserve"> results1.[i] </w:t>
      </w:r>
      <w:r w:rsidRPr="00634DDC">
        <w:rPr>
          <w:rFonts w:ascii="Consolas" w:eastAsia="Times New Roman" w:hAnsi="Consolas"/>
          <w:noProof/>
          <w:color w:val="0000FF"/>
          <w:sz w:val="18"/>
          <w:szCs w:val="20"/>
        </w:rPr>
        <w:t>then</w:t>
      </w:r>
      <w:r w:rsidRPr="00634DDC">
        <w:rPr>
          <w:rFonts w:ascii="Consolas" w:eastAsia="Times New Roman" w:hAnsi="Consolas"/>
          <w:noProof/>
          <w:sz w:val="18"/>
          <w:szCs w:val="20"/>
        </w:rPr>
        <w:t xml:space="preserve"> </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results.[curr] &lt;- results2.[i]</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curr &lt;- curr + 1</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w:t>
      </w:r>
    </w:p>
    <w:p w:rsidR="00634DDC" w:rsidRPr="00634DDC" w:rsidRDefault="00634DDC" w:rsidP="00634DDC">
      <w:pPr>
        <w:autoSpaceDE w:val="0"/>
        <w:autoSpaceDN w:val="0"/>
        <w:adjustRightInd w:val="0"/>
        <w:ind w:left="720"/>
        <w:rPr>
          <w:rFonts w:ascii="Consolas" w:eastAsia="Times New Roman" w:hAnsi="Consolas"/>
          <w:noProof/>
          <w:sz w:val="18"/>
          <w:szCs w:val="20"/>
        </w:rPr>
      </w:pP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filter f (c:array&lt;_&gt;) = </w:t>
      </w:r>
    </w:p>
    <w:p w:rsidR="00157876" w:rsidRPr="00634DDC" w:rsidRDefault="00157876" w:rsidP="00157876">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results1 = </w:t>
      </w:r>
      <w:r>
        <w:rPr>
          <w:rFonts w:ascii="Consolas" w:eastAsia="Times New Roman" w:hAnsi="Consolas"/>
          <w:noProof/>
          <w:sz w:val="18"/>
          <w:szCs w:val="20"/>
        </w:rPr>
        <w:t>System.Collections.Bit</w:t>
      </w:r>
      <w:r w:rsidRPr="00634DDC">
        <w:rPr>
          <w:rFonts w:ascii="Consolas" w:eastAsia="Times New Roman" w:hAnsi="Consolas"/>
          <w:noProof/>
          <w:sz w:val="18"/>
          <w:szCs w:val="20"/>
        </w:rPr>
        <w:t>Array c.Length</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results2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&lt;_&gt; c.Length</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Parallel.For(0,c.Length,(</w:t>
      </w:r>
      <w:r w:rsidRPr="00634DDC">
        <w:rPr>
          <w:rFonts w:ascii="Consolas" w:eastAsia="Times New Roman" w:hAnsi="Consolas"/>
          <w:noProof/>
          <w:color w:val="0000FF"/>
          <w:sz w:val="18"/>
          <w:szCs w:val="20"/>
        </w:rPr>
        <w:t>fun</w:t>
      </w:r>
      <w:r w:rsidRPr="00634DDC">
        <w:rPr>
          <w:rFonts w:ascii="Consolas" w:eastAsia="Times New Roman" w:hAnsi="Consolas"/>
          <w:noProof/>
          <w:sz w:val="18"/>
          <w:szCs w:val="20"/>
        </w:rPr>
        <w:t xml:space="preserve"> i </w:t>
      </w:r>
      <w:r w:rsidRPr="00634DDC">
        <w:rPr>
          <w:rFonts w:ascii="Consolas" w:eastAsia="Times New Roman" w:hAnsi="Consolas"/>
          <w:noProof/>
          <w:color w:val="0000FF"/>
          <w:sz w:val="18"/>
          <w:szCs w:val="20"/>
        </w:rPr>
        <w:t>-&gt;</w:t>
      </w: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if</w:t>
      </w:r>
      <w:r w:rsidRPr="00634DDC">
        <w:rPr>
          <w:rFonts w:ascii="Consolas" w:eastAsia="Times New Roman" w:hAnsi="Consolas"/>
          <w:noProof/>
          <w:sz w:val="18"/>
          <w:szCs w:val="20"/>
        </w:rPr>
        <w:t xml:space="preserve"> f c.[i] </w:t>
      </w:r>
      <w:r w:rsidRPr="00634DDC">
        <w:rPr>
          <w:rFonts w:ascii="Consolas" w:eastAsia="Times New Roman" w:hAnsi="Consolas"/>
          <w:noProof/>
          <w:color w:val="0000FF"/>
          <w:sz w:val="18"/>
          <w:szCs w:val="20"/>
        </w:rPr>
        <w:t>then</w:t>
      </w:r>
      <w:r w:rsidRPr="00634DDC">
        <w:rPr>
          <w:rFonts w:ascii="Consolas" w:eastAsia="Times New Roman" w:hAnsi="Consolas"/>
          <w:noProof/>
          <w:sz w:val="18"/>
          <w:szCs w:val="20"/>
        </w:rPr>
        <w:t xml:space="preserve"> results1.[i] &lt;- </w:t>
      </w:r>
      <w:r w:rsidRPr="00634DDC">
        <w:rPr>
          <w:rFonts w:ascii="Consolas" w:eastAsia="Times New Roman" w:hAnsi="Consolas"/>
          <w:noProof/>
          <w:color w:val="0000FF"/>
          <w:sz w:val="18"/>
          <w:szCs w:val="20"/>
        </w:rPr>
        <w:t>true</w:t>
      </w:r>
      <w:r w:rsidRPr="00634DDC">
        <w:rPr>
          <w:rFonts w:ascii="Consolas" w:eastAsia="Times New Roman" w:hAnsi="Consolas"/>
          <w:noProof/>
          <w:sz w:val="18"/>
          <w:szCs w:val="20"/>
        </w:rPr>
        <w:t>))</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mutable</w:t>
      </w:r>
      <w:r w:rsidRPr="00634DDC">
        <w:rPr>
          <w:rFonts w:ascii="Consolas" w:eastAsia="Times New Roman" w:hAnsi="Consolas"/>
          <w:noProof/>
          <w:sz w:val="18"/>
          <w:szCs w:val="20"/>
        </w:rPr>
        <w:t xml:space="preserve"> n = 0</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for</w:t>
      </w:r>
      <w:r w:rsidRPr="00634DDC">
        <w:rPr>
          <w:rFonts w:ascii="Consolas" w:eastAsia="Times New Roman" w:hAnsi="Consolas"/>
          <w:noProof/>
          <w:sz w:val="18"/>
          <w:szCs w:val="20"/>
        </w:rPr>
        <w:t xml:space="preserve"> i = 0 </w:t>
      </w:r>
      <w:r w:rsidRPr="00634DDC">
        <w:rPr>
          <w:rFonts w:ascii="Consolas" w:eastAsia="Times New Roman" w:hAnsi="Consolas"/>
          <w:noProof/>
          <w:color w:val="0000FF"/>
          <w:sz w:val="18"/>
          <w:szCs w:val="20"/>
        </w:rPr>
        <w:t>to</w:t>
      </w:r>
      <w:r w:rsidRPr="00634DDC">
        <w:rPr>
          <w:rFonts w:ascii="Consolas" w:eastAsia="Times New Roman" w:hAnsi="Consolas"/>
          <w:noProof/>
          <w:sz w:val="18"/>
          <w:szCs w:val="20"/>
        </w:rPr>
        <w:t xml:space="preserve"> arr.Length - 1 </w:t>
      </w:r>
      <w:r w:rsidRPr="00634DDC">
        <w:rPr>
          <w:rFonts w:ascii="Consolas" w:eastAsia="Times New Roman" w:hAnsi="Consolas"/>
          <w:noProof/>
          <w:color w:val="0000FF"/>
          <w:sz w:val="18"/>
          <w:szCs w:val="20"/>
        </w:rPr>
        <w:t>do</w:t>
      </w:r>
      <w:r w:rsidRPr="00634DDC">
        <w:rPr>
          <w:rFonts w:ascii="Consolas" w:eastAsia="Times New Roman" w:hAnsi="Consolas"/>
          <w:noProof/>
          <w:sz w:val="18"/>
          <w:szCs w:val="20"/>
        </w:rPr>
        <w:t xml:space="preserve"> </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if</w:t>
      </w:r>
      <w:r w:rsidRPr="00634DDC">
        <w:rPr>
          <w:rFonts w:ascii="Consolas" w:eastAsia="Times New Roman" w:hAnsi="Consolas"/>
          <w:noProof/>
          <w:sz w:val="18"/>
          <w:szCs w:val="20"/>
        </w:rPr>
        <w:t xml:space="preserve"> results1.[i] </w:t>
      </w:r>
      <w:r w:rsidRPr="00634DDC">
        <w:rPr>
          <w:rFonts w:ascii="Consolas" w:eastAsia="Times New Roman" w:hAnsi="Consolas"/>
          <w:noProof/>
          <w:color w:val="0000FF"/>
          <w:sz w:val="18"/>
          <w:szCs w:val="20"/>
        </w:rPr>
        <w:t>then</w:t>
      </w:r>
      <w:r w:rsidRPr="00634DDC">
        <w:rPr>
          <w:rFonts w:ascii="Consolas" w:eastAsia="Times New Roman" w:hAnsi="Consolas"/>
          <w:noProof/>
          <w:sz w:val="18"/>
          <w:szCs w:val="20"/>
        </w:rPr>
        <w:t xml:space="preserve"> </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n &lt;- n + 1</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results = Array.</w:t>
      </w:r>
      <w:r w:rsidR="004905DB">
        <w:rPr>
          <w:rFonts w:ascii="Consolas" w:eastAsia="Times New Roman" w:hAnsi="Consolas"/>
          <w:noProof/>
          <w:sz w:val="18"/>
          <w:szCs w:val="20"/>
        </w:rPr>
        <w:t>zeroCreate</w:t>
      </w:r>
      <w:r w:rsidRPr="00634DDC">
        <w:rPr>
          <w:rFonts w:ascii="Consolas" w:eastAsia="Times New Roman" w:hAnsi="Consolas"/>
          <w:noProof/>
          <w:sz w:val="18"/>
          <w:szCs w:val="20"/>
        </w:rPr>
        <w:t xml:space="preserve"> n</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let</w:t>
      </w: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mutable</w:t>
      </w:r>
      <w:r w:rsidRPr="00634DDC">
        <w:rPr>
          <w:rFonts w:ascii="Consolas" w:eastAsia="Times New Roman" w:hAnsi="Consolas"/>
          <w:noProof/>
          <w:sz w:val="18"/>
          <w:szCs w:val="20"/>
        </w:rPr>
        <w:t xml:space="preserve"> curr = 0</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for</w:t>
      </w:r>
      <w:r w:rsidRPr="00634DDC">
        <w:rPr>
          <w:rFonts w:ascii="Consolas" w:eastAsia="Times New Roman" w:hAnsi="Consolas"/>
          <w:noProof/>
          <w:sz w:val="18"/>
          <w:szCs w:val="20"/>
        </w:rPr>
        <w:t xml:space="preserve"> i = 0 </w:t>
      </w:r>
      <w:r w:rsidRPr="00634DDC">
        <w:rPr>
          <w:rFonts w:ascii="Consolas" w:eastAsia="Times New Roman" w:hAnsi="Consolas"/>
          <w:noProof/>
          <w:color w:val="0000FF"/>
          <w:sz w:val="18"/>
          <w:szCs w:val="20"/>
        </w:rPr>
        <w:t>to</w:t>
      </w:r>
      <w:r w:rsidRPr="00634DDC">
        <w:rPr>
          <w:rFonts w:ascii="Consolas" w:eastAsia="Times New Roman" w:hAnsi="Consolas"/>
          <w:noProof/>
          <w:sz w:val="18"/>
          <w:szCs w:val="20"/>
        </w:rPr>
        <w:t xml:space="preserve"> arr.Length - 1 </w:t>
      </w:r>
      <w:r w:rsidRPr="00634DDC">
        <w:rPr>
          <w:rFonts w:ascii="Consolas" w:eastAsia="Times New Roman" w:hAnsi="Consolas"/>
          <w:noProof/>
          <w:color w:val="0000FF"/>
          <w:sz w:val="18"/>
          <w:szCs w:val="20"/>
        </w:rPr>
        <w:t>do</w:t>
      </w:r>
      <w:r w:rsidRPr="00634DDC">
        <w:rPr>
          <w:rFonts w:ascii="Consolas" w:eastAsia="Times New Roman" w:hAnsi="Consolas"/>
          <w:noProof/>
          <w:sz w:val="18"/>
          <w:szCs w:val="20"/>
        </w:rPr>
        <w:t xml:space="preserve"> </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w:t>
      </w:r>
      <w:r w:rsidRPr="00634DDC">
        <w:rPr>
          <w:rFonts w:ascii="Consolas" w:eastAsia="Times New Roman" w:hAnsi="Consolas"/>
          <w:noProof/>
          <w:color w:val="0000FF"/>
          <w:sz w:val="18"/>
          <w:szCs w:val="20"/>
        </w:rPr>
        <w:t>if</w:t>
      </w:r>
      <w:r w:rsidRPr="00634DDC">
        <w:rPr>
          <w:rFonts w:ascii="Consolas" w:eastAsia="Times New Roman" w:hAnsi="Consolas"/>
          <w:noProof/>
          <w:sz w:val="18"/>
          <w:szCs w:val="20"/>
        </w:rPr>
        <w:t xml:space="preserve"> results1.[i] </w:t>
      </w:r>
      <w:r w:rsidRPr="00634DDC">
        <w:rPr>
          <w:rFonts w:ascii="Consolas" w:eastAsia="Times New Roman" w:hAnsi="Consolas"/>
          <w:noProof/>
          <w:color w:val="0000FF"/>
          <w:sz w:val="18"/>
          <w:szCs w:val="20"/>
        </w:rPr>
        <w:t>then</w:t>
      </w:r>
      <w:r w:rsidRPr="00634DDC">
        <w:rPr>
          <w:rFonts w:ascii="Consolas" w:eastAsia="Times New Roman" w:hAnsi="Consolas"/>
          <w:noProof/>
          <w:sz w:val="18"/>
          <w:szCs w:val="20"/>
        </w:rPr>
        <w:t xml:space="preserve"> </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results.[curr] &lt;- results2.[i]</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curr &lt;- curr + 1</w:t>
      </w:r>
    </w:p>
    <w:p w:rsidR="00634DDC" w:rsidRPr="00634DDC" w:rsidRDefault="00634DDC" w:rsidP="00634DDC">
      <w:pPr>
        <w:autoSpaceDE w:val="0"/>
        <w:autoSpaceDN w:val="0"/>
        <w:adjustRightInd w:val="0"/>
        <w:ind w:left="720"/>
        <w:rPr>
          <w:rFonts w:ascii="Consolas" w:eastAsia="Times New Roman" w:hAnsi="Consolas"/>
          <w:noProof/>
          <w:sz w:val="18"/>
          <w:szCs w:val="20"/>
        </w:rPr>
      </w:pPr>
      <w:r w:rsidRPr="00634DDC">
        <w:rPr>
          <w:rFonts w:ascii="Consolas" w:eastAsia="Times New Roman" w:hAnsi="Consolas"/>
          <w:noProof/>
          <w:sz w:val="18"/>
          <w:szCs w:val="20"/>
        </w:rPr>
        <w:t xml:space="preserve">    results</w:t>
      </w:r>
    </w:p>
    <w:p w:rsidR="002142E1" w:rsidRPr="00DF274C" w:rsidRDefault="002142E1" w:rsidP="002142E1">
      <w:pPr>
        <w:pStyle w:val="Heading2"/>
      </w:pPr>
      <w:bookmarkStart w:id="2363" w:name="_Toc265492490"/>
      <w:r w:rsidRPr="00DF274C">
        <w:t>FSharp.Collections.Seq  (Module)</w:t>
      </w:r>
      <w:bookmarkEnd w:id="2363"/>
    </w:p>
    <w:p w:rsidR="002142E1" w:rsidRPr="00DF274C" w:rsidRDefault="002142E1" w:rsidP="002142E1">
      <w:pPr>
        <w:pStyle w:val="MiniHeading"/>
      </w:pPr>
      <w:r>
        <w:t>Design Criteria</w:t>
      </w:r>
    </w:p>
    <w:p w:rsidR="0071050D" w:rsidRPr="0071050D" w:rsidRDefault="001B6B3B" w:rsidP="002142E1">
      <w:pPr>
        <w:pStyle w:val="ListParagraph"/>
        <w:numPr>
          <w:ilvl w:val="0"/>
          <w:numId w:val="4"/>
        </w:numPr>
        <w:rPr>
          <w:rFonts w:eastAsia="Times New Roman"/>
        </w:rPr>
      </w:pPr>
      <w:r w:rsidRPr="001B6B3B">
        <w:rPr>
          <w:rFonts w:eastAsia="Times New Roman"/>
        </w:rPr>
        <w:t>Provide functional programming operators for the seq&lt;_&gt; type (i.e. IEnumerable&lt;_&gt;)</w:t>
      </w:r>
    </w:p>
    <w:p w:rsidR="0071050D" w:rsidRPr="00FA76ED" w:rsidRDefault="0071050D" w:rsidP="0071050D">
      <w:pPr>
        <w:pStyle w:val="MiniHeading"/>
      </w:pPr>
      <w:r w:rsidRPr="00FA76ED">
        <w:t xml:space="preserve">Performance </w:t>
      </w:r>
      <w:r>
        <w:t>Criteria</w:t>
      </w:r>
    </w:p>
    <w:p w:rsidR="0071050D" w:rsidRDefault="0071050D" w:rsidP="0071050D">
      <w:pPr>
        <w:pStyle w:val="BodyText"/>
      </w:pPr>
      <w:r>
        <w:t>TBD</w:t>
      </w:r>
    </w:p>
    <w:p w:rsidR="002142E1" w:rsidRPr="00DF274C" w:rsidRDefault="002142E1" w:rsidP="002142E1">
      <w:pPr>
        <w:pStyle w:val="MiniHeading"/>
      </w:pPr>
      <w:r>
        <w:t>Usage Model</w:t>
      </w:r>
    </w:p>
    <w:p w:rsidR="002142E1" w:rsidRDefault="002142E1" w:rsidP="002142E1">
      <w:pPr>
        <w:pStyle w:val="BodyText"/>
      </w:pPr>
      <w:r>
        <w:t>TBD</w:t>
      </w:r>
    </w:p>
    <w:p w:rsidR="00E949EB" w:rsidRPr="00FA76ED" w:rsidRDefault="00E949EB" w:rsidP="00E949EB">
      <w:pPr>
        <w:pStyle w:val="MiniHeading"/>
        <w:rPr>
          <w:ins w:id="2364" w:author="Don Syme" w:date="2010-06-28T11:04:00Z"/>
        </w:rPr>
      </w:pPr>
      <w:ins w:id="2365" w:author="Don Syme" w:date="2010-06-28T11:04:00Z">
        <w:r>
          <w:t>Serialization</w:t>
        </w:r>
      </w:ins>
    </w:p>
    <w:p w:rsidR="00E949EB" w:rsidRDefault="00E949EB" w:rsidP="00E949EB">
      <w:pPr>
        <w:pStyle w:val="BodyText"/>
        <w:rPr>
          <w:ins w:id="2366" w:author="Don Syme" w:date="2010-06-28T11:04:00Z"/>
        </w:rPr>
      </w:pPr>
      <w:ins w:id="2367" w:author="Don Syme" w:date="2010-06-28T11:04:00Z">
        <w:r>
          <w:t>The serialization formats of instances are determined by their underlying implementation</w:t>
        </w:r>
      </w:ins>
    </w:p>
    <w:p w:rsidR="00E949EB" w:rsidRDefault="00E949EB" w:rsidP="00E949EB">
      <w:pPr>
        <w:pStyle w:val="BodyText"/>
        <w:rPr>
          <w:ins w:id="2368" w:author="Don Syme" w:date="2010-06-28T11:04:00Z"/>
        </w:rPr>
      </w:pPr>
      <w:ins w:id="2369" w:author="Don Syme" w:date="2010-06-28T11:04:00Z">
        <w:r>
          <w:t>Sequences implemented by F# sequences shall be marked Serializable in the .NET metadata.</w:t>
        </w:r>
      </w:ins>
    </w:p>
    <w:p w:rsidR="002142E1" w:rsidRPr="00DF274C" w:rsidRDefault="002142E1" w:rsidP="002142E1">
      <w:pPr>
        <w:pStyle w:val="MiniHeading"/>
      </w:pPr>
      <w:r>
        <w:t>Signature</w:t>
      </w:r>
    </w:p>
    <w:p w:rsidR="002142E1" w:rsidRPr="001B6B3B" w:rsidRDefault="002142E1" w:rsidP="001B6B3B">
      <w:pPr>
        <w:pStyle w:val="BodyText"/>
      </w:pPr>
      <w:r>
        <w:t>TBD</w:t>
      </w:r>
    </w:p>
    <w:p w:rsidR="002142E1" w:rsidRPr="00CA7FEC" w:rsidRDefault="002142E1" w:rsidP="002142E1">
      <w:pPr>
        <w:pStyle w:val="SpecBox"/>
        <w:rPr>
          <w:rStyle w:val="CodeInline"/>
        </w:rPr>
      </w:pPr>
      <w:r w:rsidRPr="00CA7FEC">
        <w:rPr>
          <w:rStyle w:val="CodeInline"/>
        </w:rPr>
        <w:t xml:space="preserve">val append: </w:t>
      </w:r>
      <w:r w:rsidR="00F266BA">
        <w:fldChar w:fldCharType="begin"/>
      </w:r>
      <w:r w:rsidR="00F266BA">
        <w:instrText>HYPERLINK "Microsoft.FSharp.Collections.type_seq.html"</w:instrText>
      </w:r>
      <w:ins w:id="2370"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"Microsoft.FSharp.Collections.type_seq.html"</w:instrText>
      </w:r>
      <w:ins w:id="2371"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"Microsoft.FSharp.Collections.type_seq.html"</w:instrText>
      </w:r>
      <w:ins w:id="2372"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&gt;</w:t>
      </w:r>
    </w:p>
    <w:p w:rsidR="00636F87" w:rsidRPr="00CA7FEC" w:rsidRDefault="00636F87" w:rsidP="00636F87">
      <w:pPr>
        <w:pStyle w:val="SpecBox"/>
        <w:rPr>
          <w:rStyle w:val="CodeInline"/>
        </w:rPr>
      </w:pPr>
      <w:r w:rsidRPr="00CA7FEC">
        <w:rPr>
          <w:rStyle w:val="CodeInline"/>
        </w:rPr>
        <w:t>val average: Numeric&lt;</w:t>
      </w:r>
      <w:r>
        <w:rPr>
          <w:rStyle w:val="CodeInline"/>
        </w:rPr>
        <w:t>'T</w:t>
      </w:r>
      <w:r w:rsidRPr="00CA7FEC">
        <w:rPr>
          <w:rStyle w:val="CodeInline"/>
        </w:rPr>
        <w:t xml:space="preserve">&gt; =&gt; </w:t>
      </w:r>
      <w:r>
        <w:rPr>
          <w:rStyle w:val="CodeInline"/>
        </w:rPr>
        <w:t>seq&lt;'T&gt;</w:t>
      </w:r>
      <w:r w:rsidRPr="00CA7FEC">
        <w:rPr>
          <w:rStyle w:val="CodeInline"/>
        </w:rPr>
        <w:t xml:space="preserve"> -&gt; </w:t>
      </w:r>
      <w:r>
        <w:rPr>
          <w:rStyle w:val="CodeInline"/>
        </w:rPr>
        <w:t>'T</w:t>
      </w:r>
    </w:p>
    <w:p w:rsidR="00636F87" w:rsidRPr="00CA7FEC" w:rsidRDefault="00636F87" w:rsidP="00636F87">
      <w:pPr>
        <w:pStyle w:val="SpecBox"/>
        <w:rPr>
          <w:rStyle w:val="CodeInline"/>
        </w:rPr>
      </w:pPr>
      <w:r w:rsidRPr="00CA7FEC">
        <w:rPr>
          <w:rStyle w:val="CodeInline"/>
        </w:rPr>
        <w:t xml:space="preserve">val </w:t>
      </w:r>
      <w:r w:rsidR="003A252F">
        <w:rPr>
          <w:rStyle w:val="CodeInline"/>
        </w:rPr>
        <w:t>averageBy</w:t>
      </w:r>
      <w:r w:rsidRPr="00CA7FEC">
        <w:rPr>
          <w:rStyle w:val="CodeInline"/>
        </w:rPr>
        <w:t>: Numeric&lt;</w:t>
      </w:r>
      <w:r>
        <w:rPr>
          <w:rStyle w:val="CodeInline"/>
        </w:rPr>
        <w:t>'U</w:t>
      </w:r>
      <w:r w:rsidRPr="00CA7FEC">
        <w:rPr>
          <w:rStyle w:val="CodeInline"/>
        </w:rPr>
        <w:t>&gt; =&gt; (</w:t>
      </w:r>
      <w:r>
        <w:rPr>
          <w:rStyle w:val="CodeInline"/>
        </w:rPr>
        <w:t>'T</w:t>
      </w:r>
      <w:r w:rsidRPr="00CA7FEC">
        <w:rPr>
          <w:rStyle w:val="CodeInline"/>
        </w:rPr>
        <w:t xml:space="preserve"> -&gt; </w:t>
      </w:r>
      <w:r>
        <w:rPr>
          <w:rStyle w:val="CodeInline"/>
        </w:rPr>
        <w:t>'U</w:t>
      </w:r>
      <w:r w:rsidRPr="00CA7FEC">
        <w:rPr>
          <w:rStyle w:val="CodeInline"/>
        </w:rPr>
        <w:t xml:space="preserve">) -&gt; </w:t>
      </w:r>
      <w:r>
        <w:rPr>
          <w:rStyle w:val="CodeInline"/>
        </w:rPr>
        <w:t>seq&lt;'T&gt;</w:t>
      </w:r>
      <w:r w:rsidRPr="00CA7FEC">
        <w:rPr>
          <w:rStyle w:val="CodeInline"/>
        </w:rPr>
        <w:t xml:space="preserve"> -&gt; </w:t>
      </w:r>
      <w:r>
        <w:rPr>
          <w:rStyle w:val="CodeInline"/>
        </w:rPr>
        <w:t>'U</w:t>
      </w:r>
    </w:p>
    <w:p w:rsidR="002142E1" w:rsidRPr="004252EA" w:rsidRDefault="002142E1" w:rsidP="002142E1">
      <w:pPr>
        <w:pStyle w:val="SpecBox"/>
        <w:rPr>
          <w:rStyle w:val="CodeInline"/>
          <w:lang w:val="de-DE"/>
          <w:rPrChange w:id="2373" w:author="Don Syme" w:date="2010-06-28T10:29:00Z">
            <w:rPr>
              <w:rStyle w:val="CodeInline"/>
            </w:rPr>
          </w:rPrChange>
        </w:rPr>
      </w:pPr>
      <w:r w:rsidRPr="004252EA">
        <w:rPr>
          <w:rStyle w:val="CodeInline"/>
          <w:lang w:val="de-DE"/>
          <w:rPrChange w:id="2374" w:author="Don Syme" w:date="2010-06-28T10:29:00Z">
            <w:rPr>
              <w:rStyle w:val="CodeInline"/>
            </w:rPr>
          </w:rPrChange>
        </w:rPr>
        <w:lastRenderedPageBreak/>
        <w:t xml:space="preserve">val cache: </w:t>
      </w:r>
      <w:r w:rsidR="00F266BA">
        <w:fldChar w:fldCharType="begin"/>
      </w:r>
      <w:r w:rsidR="00F266BA" w:rsidRPr="004252EA">
        <w:rPr>
          <w:lang w:val="de-DE"/>
          <w:rPrChange w:id="2375" w:author="Don Syme" w:date="2010-06-28T10:29:00Z">
            <w:rPr/>
          </w:rPrChange>
        </w:rPr>
        <w:instrText>HYPERLINK "Microsoft.FSharp.Collections.type_seq.html"</w:instrText>
      </w:r>
      <w:ins w:id="2376" w:author="Don Syme" w:date="2010-06-28T12:43:00Z"/>
      <w:r w:rsidR="00F266BA">
        <w:fldChar w:fldCharType="separate"/>
      </w:r>
      <w:r w:rsidRPr="004252EA">
        <w:rPr>
          <w:rStyle w:val="CodeInline"/>
          <w:lang w:val="de-DE"/>
          <w:rPrChange w:id="2377" w:author="Don Syme" w:date="2010-06-28T10:29:00Z">
            <w:rPr>
              <w:rStyle w:val="CodeInline"/>
            </w:rPr>
          </w:rPrChange>
        </w:rPr>
        <w:t>seq</w:t>
      </w:r>
      <w:r w:rsidR="00F266BA">
        <w:fldChar w:fldCharType="end"/>
      </w:r>
      <w:r w:rsidRPr="004252EA">
        <w:rPr>
          <w:rStyle w:val="CodeInline"/>
          <w:lang w:val="de-DE"/>
          <w:rPrChange w:id="2378" w:author="Don Syme" w:date="2010-06-28T10:29:00Z">
            <w:rPr>
              <w:rStyle w:val="CodeInline"/>
            </w:rPr>
          </w:rPrChange>
        </w:rPr>
        <w:t>&lt;</w:t>
      </w:r>
      <w:r w:rsidR="00553CB7" w:rsidRPr="004252EA">
        <w:rPr>
          <w:rStyle w:val="CodeInline"/>
          <w:lang w:val="de-DE"/>
          <w:rPrChange w:id="2379" w:author="Don Syme" w:date="2010-06-28T10:29:00Z">
            <w:rPr>
              <w:rStyle w:val="CodeInline"/>
            </w:rPr>
          </w:rPrChange>
        </w:rPr>
        <w:t>'T</w:t>
      </w:r>
      <w:r w:rsidRPr="004252EA">
        <w:rPr>
          <w:rStyle w:val="CodeInline"/>
          <w:lang w:val="de-DE"/>
          <w:rPrChange w:id="2380" w:author="Don Syme" w:date="2010-06-28T10:29:00Z">
            <w:rPr>
              <w:rStyle w:val="CodeInline"/>
            </w:rPr>
          </w:rPrChange>
        </w:rPr>
        <w:t>&gt; -&gt; Seq.CachedSeq&lt;</w:t>
      </w:r>
      <w:r w:rsidR="00553CB7" w:rsidRPr="004252EA">
        <w:rPr>
          <w:rStyle w:val="CodeInline"/>
          <w:lang w:val="de-DE"/>
          <w:rPrChange w:id="2381" w:author="Don Syme" w:date="2010-06-28T10:29:00Z">
            <w:rPr>
              <w:rStyle w:val="CodeInline"/>
            </w:rPr>
          </w:rPrChange>
        </w:rPr>
        <w:t>'T</w:t>
      </w:r>
      <w:r w:rsidRPr="004252EA">
        <w:rPr>
          <w:rStyle w:val="CodeInline"/>
          <w:lang w:val="de-DE"/>
          <w:rPrChange w:id="2382" w:author="Don Syme" w:date="2010-06-28T10:29:00Z">
            <w:rPr>
              <w:rStyle w:val="CodeInline"/>
            </w:rPr>
          </w:rPrChange>
        </w:rPr>
        <w:t>&gt;</w:t>
      </w:r>
    </w:p>
    <w:p w:rsidR="002142E1" w:rsidRPr="004252EA" w:rsidRDefault="002142E1" w:rsidP="002142E1">
      <w:pPr>
        <w:pStyle w:val="SpecBox"/>
        <w:rPr>
          <w:rStyle w:val="CodeInline"/>
          <w:lang w:val="de-DE"/>
          <w:rPrChange w:id="2383" w:author="Don Syme" w:date="2010-06-28T10:29:00Z">
            <w:rPr>
              <w:rStyle w:val="CodeInline"/>
            </w:rPr>
          </w:rPrChange>
        </w:rPr>
      </w:pPr>
      <w:r w:rsidRPr="004252EA">
        <w:rPr>
          <w:rStyle w:val="CodeInline"/>
          <w:lang w:val="de-DE"/>
          <w:rPrChange w:id="2384" w:author="Don Syme" w:date="2010-06-28T10:29:00Z">
            <w:rPr>
              <w:rStyle w:val="CodeInline"/>
            </w:rPr>
          </w:rPrChange>
        </w:rPr>
        <w:t>val choose: (</w:t>
      </w:r>
      <w:r w:rsidR="00553CB7" w:rsidRPr="004252EA">
        <w:rPr>
          <w:rStyle w:val="CodeInline"/>
          <w:lang w:val="de-DE"/>
          <w:rPrChange w:id="2385" w:author="Don Syme" w:date="2010-06-28T10:29:00Z">
            <w:rPr>
              <w:rStyle w:val="CodeInline"/>
            </w:rPr>
          </w:rPrChange>
        </w:rPr>
        <w:t>'T</w:t>
      </w:r>
      <w:r w:rsidRPr="004252EA">
        <w:rPr>
          <w:rStyle w:val="CodeInline"/>
          <w:lang w:val="de-DE"/>
          <w:rPrChange w:id="2386" w:author="Don Syme" w:date="2010-06-28T10:29:00Z">
            <w:rPr>
              <w:rStyle w:val="CodeInline"/>
            </w:rPr>
          </w:rPrChange>
        </w:rPr>
        <w:t xml:space="preserve"> -&gt; </w:t>
      </w:r>
      <w:r w:rsidR="00553CB7" w:rsidRPr="004252EA">
        <w:rPr>
          <w:rStyle w:val="CodeInline"/>
          <w:lang w:val="de-DE"/>
          <w:rPrChange w:id="2387" w:author="Don Syme" w:date="2010-06-28T10:29:00Z">
            <w:rPr>
              <w:rStyle w:val="CodeInline"/>
            </w:rPr>
          </w:rPrChange>
        </w:rPr>
        <w:t>'U</w:t>
      </w:r>
      <w:r w:rsidRPr="004252EA">
        <w:rPr>
          <w:rStyle w:val="CodeInline"/>
          <w:lang w:val="de-DE"/>
          <w:rPrChange w:id="2388" w:author="Don Syme" w:date="2010-06-28T10:29:00Z">
            <w:rPr>
              <w:rStyle w:val="CodeInline"/>
            </w:rPr>
          </w:rPrChange>
        </w:rPr>
        <w:t xml:space="preserve"> </w:t>
      </w:r>
      <w:r w:rsidR="00F266BA">
        <w:fldChar w:fldCharType="begin"/>
      </w:r>
      <w:r w:rsidR="00F266BA" w:rsidRPr="004252EA">
        <w:rPr>
          <w:lang w:val="de-DE"/>
          <w:rPrChange w:id="2389" w:author="Don Syme" w:date="2010-06-28T10:29:00Z">
            <w:rPr/>
          </w:rPrChange>
        </w:rPr>
        <w:instrText>HYPERLINK "Microsoft.FSharp.Core.type_option.html"</w:instrText>
      </w:r>
      <w:ins w:id="2390" w:author="Don Syme" w:date="2010-06-28T12:43:00Z"/>
      <w:r w:rsidR="00F266BA">
        <w:fldChar w:fldCharType="separate"/>
      </w:r>
      <w:r w:rsidRPr="004252EA">
        <w:rPr>
          <w:rStyle w:val="CodeInline"/>
          <w:lang w:val="de-DE"/>
          <w:rPrChange w:id="2391" w:author="Don Syme" w:date="2010-06-28T10:29:00Z">
            <w:rPr>
              <w:rStyle w:val="CodeInline"/>
            </w:rPr>
          </w:rPrChange>
        </w:rPr>
        <w:t>option</w:t>
      </w:r>
      <w:r w:rsidR="00F266BA">
        <w:fldChar w:fldCharType="end"/>
      </w:r>
      <w:r w:rsidRPr="004252EA">
        <w:rPr>
          <w:rStyle w:val="CodeInline"/>
          <w:lang w:val="de-DE"/>
          <w:rPrChange w:id="2392" w:author="Don Syme" w:date="2010-06-28T10:29:00Z">
            <w:rPr>
              <w:rStyle w:val="CodeInline"/>
            </w:rPr>
          </w:rPrChange>
        </w:rPr>
        <w:t xml:space="preserve">) -&gt; </w:t>
      </w:r>
      <w:r w:rsidR="00F266BA">
        <w:fldChar w:fldCharType="begin"/>
      </w:r>
      <w:r w:rsidR="00F266BA" w:rsidRPr="004252EA">
        <w:rPr>
          <w:lang w:val="de-DE"/>
          <w:rPrChange w:id="2393" w:author="Don Syme" w:date="2010-06-28T10:29:00Z">
            <w:rPr/>
          </w:rPrChange>
        </w:rPr>
        <w:instrText>HYPERLINK "Microsoft.FSharp.Collections.type_seq.html"</w:instrText>
      </w:r>
      <w:ins w:id="2394" w:author="Don Syme" w:date="2010-06-28T12:43:00Z"/>
      <w:r w:rsidR="00F266BA">
        <w:fldChar w:fldCharType="separate"/>
      </w:r>
      <w:r w:rsidRPr="004252EA">
        <w:rPr>
          <w:rStyle w:val="CodeInline"/>
          <w:lang w:val="de-DE"/>
          <w:rPrChange w:id="2395" w:author="Don Syme" w:date="2010-06-28T10:29:00Z">
            <w:rPr>
              <w:rStyle w:val="CodeInline"/>
            </w:rPr>
          </w:rPrChange>
        </w:rPr>
        <w:t>seq</w:t>
      </w:r>
      <w:r w:rsidR="00F266BA">
        <w:fldChar w:fldCharType="end"/>
      </w:r>
      <w:r w:rsidRPr="004252EA">
        <w:rPr>
          <w:rStyle w:val="CodeInline"/>
          <w:lang w:val="de-DE"/>
          <w:rPrChange w:id="2396" w:author="Don Syme" w:date="2010-06-28T10:29:00Z">
            <w:rPr>
              <w:rStyle w:val="CodeInline"/>
            </w:rPr>
          </w:rPrChange>
        </w:rPr>
        <w:t>&lt;</w:t>
      </w:r>
      <w:r w:rsidR="00553CB7" w:rsidRPr="004252EA">
        <w:rPr>
          <w:rStyle w:val="CodeInline"/>
          <w:lang w:val="de-DE"/>
          <w:rPrChange w:id="2397" w:author="Don Syme" w:date="2010-06-28T10:29:00Z">
            <w:rPr>
              <w:rStyle w:val="CodeInline"/>
            </w:rPr>
          </w:rPrChange>
        </w:rPr>
        <w:t>'T</w:t>
      </w:r>
      <w:r w:rsidRPr="004252EA">
        <w:rPr>
          <w:rStyle w:val="CodeInline"/>
          <w:lang w:val="de-DE"/>
          <w:rPrChange w:id="2398" w:author="Don Syme" w:date="2010-06-28T10:29:00Z">
            <w:rPr>
              <w:rStyle w:val="CodeInline"/>
            </w:rPr>
          </w:rPrChange>
        </w:rPr>
        <w:t xml:space="preserve">&gt; -&gt; </w:t>
      </w:r>
      <w:r w:rsidR="00F266BA">
        <w:fldChar w:fldCharType="begin"/>
      </w:r>
      <w:r w:rsidR="00F266BA" w:rsidRPr="004252EA">
        <w:rPr>
          <w:lang w:val="de-DE"/>
          <w:rPrChange w:id="2399" w:author="Don Syme" w:date="2010-06-28T10:29:00Z">
            <w:rPr/>
          </w:rPrChange>
        </w:rPr>
        <w:instrText>HYPERLINK "Microsoft.FSharp.Collections.type_seq.html"</w:instrText>
      </w:r>
      <w:ins w:id="2400" w:author="Don Syme" w:date="2010-06-28T12:43:00Z"/>
      <w:r w:rsidR="00F266BA">
        <w:fldChar w:fldCharType="separate"/>
      </w:r>
      <w:r w:rsidRPr="004252EA">
        <w:rPr>
          <w:rStyle w:val="CodeInline"/>
          <w:lang w:val="de-DE"/>
          <w:rPrChange w:id="2401" w:author="Don Syme" w:date="2010-06-28T10:29:00Z">
            <w:rPr>
              <w:rStyle w:val="CodeInline"/>
            </w:rPr>
          </w:rPrChange>
        </w:rPr>
        <w:t>seq</w:t>
      </w:r>
      <w:r w:rsidR="00F266BA">
        <w:fldChar w:fldCharType="end"/>
      </w:r>
      <w:r w:rsidRPr="004252EA">
        <w:rPr>
          <w:rStyle w:val="CodeInline"/>
          <w:lang w:val="de-DE"/>
          <w:rPrChange w:id="2402" w:author="Don Syme" w:date="2010-06-28T10:29:00Z">
            <w:rPr>
              <w:rStyle w:val="CodeInline"/>
            </w:rPr>
          </w:rPrChange>
        </w:rPr>
        <w:t>&lt;</w:t>
      </w:r>
      <w:r w:rsidR="00553CB7" w:rsidRPr="004252EA">
        <w:rPr>
          <w:rStyle w:val="CodeInline"/>
          <w:lang w:val="de-DE"/>
          <w:rPrChange w:id="2403" w:author="Don Syme" w:date="2010-06-28T10:29:00Z">
            <w:rPr>
              <w:rStyle w:val="CodeInline"/>
            </w:rPr>
          </w:rPrChange>
        </w:rPr>
        <w:t>'U</w:t>
      </w:r>
      <w:r w:rsidRPr="004252EA">
        <w:rPr>
          <w:rStyle w:val="CodeInline"/>
          <w:lang w:val="de-DE"/>
          <w:rPrChange w:id="2404" w:author="Don Syme" w:date="2010-06-28T10:29:00Z">
            <w:rPr>
              <w:rStyle w:val="CodeInline"/>
            </w:rPr>
          </w:rPrChange>
        </w:rPr>
        <w:t>&gt;</w:t>
      </w:r>
    </w:p>
    <w:p w:rsidR="00C05756" w:rsidRPr="004252EA" w:rsidRDefault="00C05756" w:rsidP="00C05756">
      <w:pPr>
        <w:pStyle w:val="SpecBox"/>
        <w:rPr>
          <w:rStyle w:val="CodeInline"/>
          <w:lang w:val="de-DE"/>
          <w:rPrChange w:id="2405" w:author="Don Syme" w:date="2010-06-28T10:29:00Z">
            <w:rPr>
              <w:rStyle w:val="CodeInline"/>
            </w:rPr>
          </w:rPrChange>
        </w:rPr>
      </w:pPr>
      <w:r w:rsidRPr="004252EA">
        <w:rPr>
          <w:rStyle w:val="CodeInline"/>
          <w:lang w:val="de-DE"/>
          <w:rPrChange w:id="2406" w:author="Don Syme" w:date="2010-06-28T10:29:00Z">
            <w:rPr>
              <w:rStyle w:val="CodeInline"/>
            </w:rPr>
          </w:rPrChange>
        </w:rPr>
        <w:t xml:space="preserve">val collect: ('T -&gt; </w:t>
      </w:r>
      <w:r w:rsidR="00F266BA">
        <w:fldChar w:fldCharType="begin"/>
      </w:r>
      <w:r w:rsidR="00F266BA" w:rsidRPr="004252EA">
        <w:rPr>
          <w:lang w:val="de-DE"/>
          <w:rPrChange w:id="2407" w:author="Don Syme" w:date="2010-06-28T10:29:00Z">
            <w:rPr/>
          </w:rPrChange>
        </w:rPr>
        <w:instrText>HYPERLINK "Microsoft.FSharp.Collections.type_seq.html"</w:instrText>
      </w:r>
      <w:ins w:id="2408" w:author="Don Syme" w:date="2010-06-28T12:43:00Z"/>
      <w:r w:rsidR="00F266BA">
        <w:fldChar w:fldCharType="separate"/>
      </w:r>
      <w:r w:rsidRPr="004252EA">
        <w:rPr>
          <w:rStyle w:val="CodeInline"/>
          <w:lang w:val="de-DE"/>
          <w:rPrChange w:id="2409" w:author="Don Syme" w:date="2010-06-28T10:29:00Z">
            <w:rPr>
              <w:rStyle w:val="CodeInline"/>
            </w:rPr>
          </w:rPrChange>
        </w:rPr>
        <w:t>seq</w:t>
      </w:r>
      <w:r w:rsidR="00F266BA">
        <w:fldChar w:fldCharType="end"/>
      </w:r>
      <w:r w:rsidRPr="004252EA">
        <w:rPr>
          <w:rStyle w:val="CodeInline"/>
          <w:lang w:val="de-DE"/>
          <w:rPrChange w:id="2410" w:author="Don Syme" w:date="2010-06-28T10:29:00Z">
            <w:rPr>
              <w:rStyle w:val="CodeInline"/>
            </w:rPr>
          </w:rPrChange>
        </w:rPr>
        <w:t xml:space="preserve">&lt;'U&gt;) -&gt; </w:t>
      </w:r>
      <w:r w:rsidR="00F266BA">
        <w:fldChar w:fldCharType="begin"/>
      </w:r>
      <w:r w:rsidR="00F266BA" w:rsidRPr="004252EA">
        <w:rPr>
          <w:lang w:val="de-DE"/>
          <w:rPrChange w:id="2411" w:author="Don Syme" w:date="2010-06-28T10:29:00Z">
            <w:rPr/>
          </w:rPrChange>
        </w:rPr>
        <w:instrText>HYPERLINK "Microsoft.FSharp.Collections.type_seq.html"</w:instrText>
      </w:r>
      <w:ins w:id="2412" w:author="Don Syme" w:date="2010-06-28T12:43:00Z"/>
      <w:r w:rsidR="00F266BA">
        <w:fldChar w:fldCharType="separate"/>
      </w:r>
      <w:r w:rsidRPr="004252EA">
        <w:rPr>
          <w:rStyle w:val="CodeInline"/>
          <w:lang w:val="de-DE"/>
          <w:rPrChange w:id="2413" w:author="Don Syme" w:date="2010-06-28T10:29:00Z">
            <w:rPr>
              <w:rStyle w:val="CodeInline"/>
            </w:rPr>
          </w:rPrChange>
        </w:rPr>
        <w:t>seq</w:t>
      </w:r>
      <w:r w:rsidR="00F266BA">
        <w:fldChar w:fldCharType="end"/>
      </w:r>
      <w:r w:rsidRPr="004252EA">
        <w:rPr>
          <w:rStyle w:val="CodeInline"/>
          <w:lang w:val="de-DE"/>
          <w:rPrChange w:id="2414" w:author="Don Syme" w:date="2010-06-28T10:29:00Z">
            <w:rPr>
              <w:rStyle w:val="CodeInline"/>
            </w:rPr>
          </w:rPrChange>
        </w:rPr>
        <w:t xml:space="preserve">&lt;'T&gt; -&gt; </w:t>
      </w:r>
      <w:r w:rsidR="00F266BA">
        <w:fldChar w:fldCharType="begin"/>
      </w:r>
      <w:r w:rsidR="00F266BA" w:rsidRPr="004252EA">
        <w:rPr>
          <w:lang w:val="de-DE"/>
          <w:rPrChange w:id="2415" w:author="Don Syme" w:date="2010-06-28T10:29:00Z">
            <w:rPr/>
          </w:rPrChange>
        </w:rPr>
        <w:instrText>HYPERLINK "Microsoft.FSharp.Collections.type_seq.html"</w:instrText>
      </w:r>
      <w:ins w:id="2416" w:author="Don Syme" w:date="2010-06-28T12:43:00Z"/>
      <w:r w:rsidR="00F266BA">
        <w:fldChar w:fldCharType="separate"/>
      </w:r>
      <w:r w:rsidRPr="004252EA">
        <w:rPr>
          <w:rStyle w:val="CodeInline"/>
          <w:lang w:val="de-DE"/>
          <w:rPrChange w:id="2417" w:author="Don Syme" w:date="2010-06-28T10:29:00Z">
            <w:rPr>
              <w:rStyle w:val="CodeInline"/>
            </w:rPr>
          </w:rPrChange>
        </w:rPr>
        <w:t>seq</w:t>
      </w:r>
      <w:r w:rsidR="00F266BA">
        <w:fldChar w:fldCharType="end"/>
      </w:r>
      <w:r w:rsidRPr="004252EA">
        <w:rPr>
          <w:rStyle w:val="CodeInline"/>
          <w:lang w:val="de-DE"/>
          <w:rPrChange w:id="2418" w:author="Don Syme" w:date="2010-06-28T10:29:00Z">
            <w:rPr>
              <w:rStyle w:val="CodeInline"/>
            </w:rPr>
          </w:rPrChange>
        </w:rPr>
        <w:t>&lt;'U&gt;</w:t>
      </w:r>
    </w:p>
    <w:p w:rsidR="00C05756" w:rsidRPr="004252EA" w:rsidRDefault="00C05756" w:rsidP="00C05756">
      <w:pPr>
        <w:pStyle w:val="SpecBox"/>
        <w:rPr>
          <w:rStyle w:val="CodeInline"/>
          <w:lang w:val="de-DE"/>
          <w:rPrChange w:id="2419" w:author="Don Syme" w:date="2010-06-28T10:29:00Z">
            <w:rPr>
              <w:rStyle w:val="CodeInline"/>
            </w:rPr>
          </w:rPrChange>
        </w:rPr>
      </w:pPr>
      <w:r w:rsidRPr="004252EA">
        <w:rPr>
          <w:rStyle w:val="CodeInline"/>
          <w:lang w:val="de-DE"/>
          <w:rPrChange w:id="2420" w:author="Don Syme" w:date="2010-06-28T10:29:00Z">
            <w:rPr>
              <w:rStyle w:val="CodeInline"/>
            </w:rPr>
          </w:rPrChange>
        </w:rPr>
        <w:t xml:space="preserve">val collect2: ('T -&gt; 'U -&gt; </w:t>
      </w:r>
      <w:r w:rsidR="00F266BA">
        <w:fldChar w:fldCharType="begin"/>
      </w:r>
      <w:r w:rsidR="00F266BA" w:rsidRPr="004252EA">
        <w:rPr>
          <w:lang w:val="de-DE"/>
          <w:rPrChange w:id="2421" w:author="Don Syme" w:date="2010-06-28T10:29:00Z">
            <w:rPr/>
          </w:rPrChange>
        </w:rPr>
        <w:instrText>HYPERLINK "Microsoft.FSharp.Collections.type_seq.html"</w:instrText>
      </w:r>
      <w:ins w:id="2422" w:author="Don Syme" w:date="2010-06-28T12:43:00Z"/>
      <w:r w:rsidR="00F266BA">
        <w:fldChar w:fldCharType="separate"/>
      </w:r>
      <w:r w:rsidRPr="004252EA">
        <w:rPr>
          <w:rStyle w:val="CodeInline"/>
          <w:lang w:val="de-DE"/>
          <w:rPrChange w:id="2423" w:author="Don Syme" w:date="2010-06-28T10:29:00Z">
            <w:rPr>
              <w:rStyle w:val="CodeInline"/>
            </w:rPr>
          </w:rPrChange>
        </w:rPr>
        <w:t>seq</w:t>
      </w:r>
      <w:r w:rsidR="00F266BA">
        <w:fldChar w:fldCharType="end"/>
      </w:r>
      <w:r w:rsidRPr="004252EA">
        <w:rPr>
          <w:rStyle w:val="CodeInline"/>
          <w:lang w:val="de-DE"/>
          <w:rPrChange w:id="2424" w:author="Don Syme" w:date="2010-06-28T10:29:00Z">
            <w:rPr>
              <w:rStyle w:val="CodeInline"/>
            </w:rPr>
          </w:rPrChange>
        </w:rPr>
        <w:t xml:space="preserve">&lt;'V&gt;) -&gt; </w:t>
      </w:r>
      <w:r w:rsidR="00F266BA">
        <w:fldChar w:fldCharType="begin"/>
      </w:r>
      <w:r w:rsidR="00F266BA" w:rsidRPr="004252EA">
        <w:rPr>
          <w:lang w:val="de-DE"/>
          <w:rPrChange w:id="2425" w:author="Don Syme" w:date="2010-06-28T10:29:00Z">
            <w:rPr/>
          </w:rPrChange>
        </w:rPr>
        <w:instrText>HYPERLINK "Microsoft.FSharp.Collections.type_seq.html"</w:instrText>
      </w:r>
      <w:ins w:id="2426" w:author="Don Syme" w:date="2010-06-28T12:43:00Z"/>
      <w:r w:rsidR="00F266BA">
        <w:fldChar w:fldCharType="separate"/>
      </w:r>
      <w:r w:rsidRPr="004252EA">
        <w:rPr>
          <w:rStyle w:val="CodeInline"/>
          <w:lang w:val="de-DE"/>
          <w:rPrChange w:id="2427" w:author="Don Syme" w:date="2010-06-28T10:29:00Z">
            <w:rPr>
              <w:rStyle w:val="CodeInline"/>
            </w:rPr>
          </w:rPrChange>
        </w:rPr>
        <w:t>seq</w:t>
      </w:r>
      <w:r w:rsidR="00F266BA">
        <w:fldChar w:fldCharType="end"/>
      </w:r>
      <w:r w:rsidRPr="004252EA">
        <w:rPr>
          <w:rStyle w:val="CodeInline"/>
          <w:lang w:val="de-DE"/>
          <w:rPrChange w:id="2428" w:author="Don Syme" w:date="2010-06-28T10:29:00Z">
            <w:rPr>
              <w:rStyle w:val="CodeInline"/>
            </w:rPr>
          </w:rPrChange>
        </w:rPr>
        <w:t xml:space="preserve">&lt;'T&gt; -&gt; </w:t>
      </w:r>
      <w:r w:rsidR="00F266BA">
        <w:fldChar w:fldCharType="begin"/>
      </w:r>
      <w:r w:rsidR="00F266BA" w:rsidRPr="004252EA">
        <w:rPr>
          <w:lang w:val="de-DE"/>
          <w:rPrChange w:id="2429" w:author="Don Syme" w:date="2010-06-28T10:29:00Z">
            <w:rPr/>
          </w:rPrChange>
        </w:rPr>
        <w:instrText>HYPERLINK "Microsoft.FSharp.Collections.type_seq.html"</w:instrText>
      </w:r>
      <w:ins w:id="2430" w:author="Don Syme" w:date="2010-06-28T12:43:00Z"/>
      <w:r w:rsidR="00F266BA">
        <w:fldChar w:fldCharType="separate"/>
      </w:r>
      <w:r w:rsidRPr="004252EA">
        <w:rPr>
          <w:rStyle w:val="CodeInline"/>
          <w:lang w:val="de-DE"/>
          <w:rPrChange w:id="2431" w:author="Don Syme" w:date="2010-06-28T10:29:00Z">
            <w:rPr>
              <w:rStyle w:val="CodeInline"/>
            </w:rPr>
          </w:rPrChange>
        </w:rPr>
        <w:t>seq</w:t>
      </w:r>
      <w:r w:rsidR="00F266BA">
        <w:fldChar w:fldCharType="end"/>
      </w:r>
      <w:r w:rsidRPr="004252EA">
        <w:rPr>
          <w:rStyle w:val="CodeInline"/>
          <w:lang w:val="de-DE"/>
          <w:rPrChange w:id="2432" w:author="Don Syme" w:date="2010-06-28T10:29:00Z">
            <w:rPr>
              <w:rStyle w:val="CodeInline"/>
            </w:rPr>
          </w:rPrChange>
        </w:rPr>
        <w:t>&lt;'U&gt; -&gt; seq&lt;'V&gt;</w:t>
      </w:r>
    </w:p>
    <w:p w:rsidR="002142E1" w:rsidRPr="004252EA" w:rsidRDefault="002142E1" w:rsidP="002142E1">
      <w:pPr>
        <w:pStyle w:val="SpecBox"/>
        <w:rPr>
          <w:rStyle w:val="CodeInline"/>
          <w:lang w:val="de-DE"/>
          <w:rPrChange w:id="2433" w:author="Don Syme" w:date="2010-06-28T10:29:00Z">
            <w:rPr>
              <w:rStyle w:val="CodeInline"/>
            </w:rPr>
          </w:rPrChange>
        </w:rPr>
      </w:pPr>
      <w:r w:rsidRPr="004252EA">
        <w:rPr>
          <w:rStyle w:val="CodeInline"/>
          <w:lang w:val="de-DE"/>
          <w:rPrChange w:id="2434" w:author="Don Syme" w:date="2010-06-28T10:29:00Z">
            <w:rPr>
              <w:rStyle w:val="CodeInline"/>
            </w:rPr>
          </w:rPrChange>
        </w:rPr>
        <w:t>val compare: (</w:t>
      </w:r>
      <w:r w:rsidR="00553CB7" w:rsidRPr="004252EA">
        <w:rPr>
          <w:rStyle w:val="CodeInline"/>
          <w:lang w:val="de-DE"/>
          <w:rPrChange w:id="2435" w:author="Don Syme" w:date="2010-06-28T10:29:00Z">
            <w:rPr>
              <w:rStyle w:val="CodeInline"/>
            </w:rPr>
          </w:rPrChange>
        </w:rPr>
        <w:t>'T</w:t>
      </w:r>
      <w:r w:rsidRPr="004252EA">
        <w:rPr>
          <w:rStyle w:val="CodeInline"/>
          <w:lang w:val="de-DE"/>
          <w:rPrChange w:id="2436" w:author="Don Syme" w:date="2010-06-28T10:29:00Z">
            <w:rPr>
              <w:rStyle w:val="CodeInline"/>
            </w:rPr>
          </w:rPrChange>
        </w:rPr>
        <w:t xml:space="preserve"> -&gt; </w:t>
      </w:r>
      <w:r w:rsidR="00553CB7" w:rsidRPr="004252EA">
        <w:rPr>
          <w:rStyle w:val="CodeInline"/>
          <w:lang w:val="de-DE"/>
          <w:rPrChange w:id="2437" w:author="Don Syme" w:date="2010-06-28T10:29:00Z">
            <w:rPr>
              <w:rStyle w:val="CodeInline"/>
            </w:rPr>
          </w:rPrChange>
        </w:rPr>
        <w:t>'T</w:t>
      </w:r>
      <w:r w:rsidRPr="004252EA">
        <w:rPr>
          <w:rStyle w:val="CodeInline"/>
          <w:lang w:val="de-DE"/>
          <w:rPrChange w:id="2438" w:author="Don Syme" w:date="2010-06-28T10:29:00Z">
            <w:rPr>
              <w:rStyle w:val="CodeInline"/>
            </w:rPr>
          </w:rPrChange>
        </w:rPr>
        <w:t xml:space="preserve"> -&gt; </w:t>
      </w:r>
      <w:r w:rsidR="00F266BA">
        <w:fldChar w:fldCharType="begin"/>
      </w:r>
      <w:r w:rsidR="00F266BA" w:rsidRPr="004252EA">
        <w:rPr>
          <w:lang w:val="de-DE"/>
          <w:rPrChange w:id="2439" w:author="Don Syme" w:date="2010-06-28T10:29:00Z">
            <w:rPr/>
          </w:rPrChange>
        </w:rPr>
        <w:instrText>HYPERLINK "Microsoft.FSharp.Core.type_int.html"</w:instrText>
      </w:r>
      <w:ins w:id="2440" w:author="Don Syme" w:date="2010-06-28T12:43:00Z"/>
      <w:r w:rsidR="00F266BA">
        <w:fldChar w:fldCharType="separate"/>
      </w:r>
      <w:r w:rsidRPr="004252EA">
        <w:rPr>
          <w:rStyle w:val="CodeInline"/>
          <w:lang w:val="de-DE"/>
          <w:rPrChange w:id="2441" w:author="Don Syme" w:date="2010-06-28T10:29:00Z">
            <w:rPr>
              <w:rStyle w:val="CodeInline"/>
            </w:rPr>
          </w:rPrChange>
        </w:rPr>
        <w:t>int</w:t>
      </w:r>
      <w:r w:rsidR="00F266BA">
        <w:fldChar w:fldCharType="end"/>
      </w:r>
      <w:r w:rsidRPr="004252EA">
        <w:rPr>
          <w:rStyle w:val="CodeInline"/>
          <w:lang w:val="de-DE"/>
          <w:rPrChange w:id="2442" w:author="Don Syme" w:date="2010-06-28T10:29:00Z">
            <w:rPr>
              <w:rStyle w:val="CodeInline"/>
            </w:rPr>
          </w:rPrChange>
        </w:rPr>
        <w:t xml:space="preserve">) -&gt; </w:t>
      </w:r>
      <w:r w:rsidR="00F266BA">
        <w:fldChar w:fldCharType="begin"/>
      </w:r>
      <w:r w:rsidR="00F266BA" w:rsidRPr="004252EA">
        <w:rPr>
          <w:lang w:val="de-DE"/>
          <w:rPrChange w:id="2443" w:author="Don Syme" w:date="2010-06-28T10:29:00Z">
            <w:rPr/>
          </w:rPrChange>
        </w:rPr>
        <w:instrText>HYPERLINK "Microsoft.FSharp.Collections.type_seq.html"</w:instrText>
      </w:r>
      <w:ins w:id="2444" w:author="Don Syme" w:date="2010-06-28T12:43:00Z"/>
      <w:r w:rsidR="00F266BA">
        <w:fldChar w:fldCharType="separate"/>
      </w:r>
      <w:r w:rsidRPr="004252EA">
        <w:rPr>
          <w:rStyle w:val="CodeInline"/>
          <w:lang w:val="de-DE"/>
          <w:rPrChange w:id="2445" w:author="Don Syme" w:date="2010-06-28T10:29:00Z">
            <w:rPr>
              <w:rStyle w:val="CodeInline"/>
            </w:rPr>
          </w:rPrChange>
        </w:rPr>
        <w:t>seq</w:t>
      </w:r>
      <w:r w:rsidR="00F266BA">
        <w:fldChar w:fldCharType="end"/>
      </w:r>
      <w:r w:rsidRPr="004252EA">
        <w:rPr>
          <w:rStyle w:val="CodeInline"/>
          <w:lang w:val="de-DE"/>
          <w:rPrChange w:id="2446" w:author="Don Syme" w:date="2010-06-28T10:29:00Z">
            <w:rPr>
              <w:rStyle w:val="CodeInline"/>
            </w:rPr>
          </w:rPrChange>
        </w:rPr>
        <w:t>&lt;</w:t>
      </w:r>
      <w:r w:rsidR="00553CB7" w:rsidRPr="004252EA">
        <w:rPr>
          <w:rStyle w:val="CodeInline"/>
          <w:lang w:val="de-DE"/>
          <w:rPrChange w:id="2447" w:author="Don Syme" w:date="2010-06-28T10:29:00Z">
            <w:rPr>
              <w:rStyle w:val="CodeInline"/>
            </w:rPr>
          </w:rPrChange>
        </w:rPr>
        <w:t>'T</w:t>
      </w:r>
      <w:r w:rsidRPr="004252EA">
        <w:rPr>
          <w:rStyle w:val="CodeInline"/>
          <w:lang w:val="de-DE"/>
          <w:rPrChange w:id="2448" w:author="Don Syme" w:date="2010-06-28T10:29:00Z">
            <w:rPr>
              <w:rStyle w:val="CodeInline"/>
            </w:rPr>
          </w:rPrChange>
        </w:rPr>
        <w:t xml:space="preserve">&gt; -&gt; </w:t>
      </w:r>
      <w:r w:rsidR="00F266BA">
        <w:fldChar w:fldCharType="begin"/>
      </w:r>
      <w:r w:rsidR="00F266BA" w:rsidRPr="004252EA">
        <w:rPr>
          <w:lang w:val="de-DE"/>
          <w:rPrChange w:id="2449" w:author="Don Syme" w:date="2010-06-28T10:29:00Z">
            <w:rPr/>
          </w:rPrChange>
        </w:rPr>
        <w:instrText>HYPERLINK "Microsoft.FSharp.Collections.type_seq.html"</w:instrText>
      </w:r>
      <w:ins w:id="2450" w:author="Don Syme" w:date="2010-06-28T12:43:00Z"/>
      <w:r w:rsidR="00F266BA">
        <w:fldChar w:fldCharType="separate"/>
      </w:r>
      <w:r w:rsidRPr="004252EA">
        <w:rPr>
          <w:rStyle w:val="CodeInline"/>
          <w:lang w:val="de-DE"/>
          <w:rPrChange w:id="2451" w:author="Don Syme" w:date="2010-06-28T10:29:00Z">
            <w:rPr>
              <w:rStyle w:val="CodeInline"/>
            </w:rPr>
          </w:rPrChange>
        </w:rPr>
        <w:t>seq</w:t>
      </w:r>
      <w:r w:rsidR="00F266BA">
        <w:fldChar w:fldCharType="end"/>
      </w:r>
      <w:r w:rsidRPr="004252EA">
        <w:rPr>
          <w:rStyle w:val="CodeInline"/>
          <w:lang w:val="de-DE"/>
          <w:rPrChange w:id="2452" w:author="Don Syme" w:date="2010-06-28T10:29:00Z">
            <w:rPr>
              <w:rStyle w:val="CodeInline"/>
            </w:rPr>
          </w:rPrChange>
        </w:rPr>
        <w:t>&lt;</w:t>
      </w:r>
      <w:r w:rsidR="00553CB7" w:rsidRPr="004252EA">
        <w:rPr>
          <w:rStyle w:val="CodeInline"/>
          <w:lang w:val="de-DE"/>
          <w:rPrChange w:id="2453" w:author="Don Syme" w:date="2010-06-28T10:29:00Z">
            <w:rPr>
              <w:rStyle w:val="CodeInline"/>
            </w:rPr>
          </w:rPrChange>
        </w:rPr>
        <w:t>'T</w:t>
      </w:r>
      <w:r w:rsidRPr="004252EA">
        <w:rPr>
          <w:rStyle w:val="CodeInline"/>
          <w:lang w:val="de-DE"/>
          <w:rPrChange w:id="2454" w:author="Don Syme" w:date="2010-06-28T10:29:00Z">
            <w:rPr>
              <w:rStyle w:val="CodeInline"/>
            </w:rPr>
          </w:rPrChange>
        </w:rPr>
        <w:t xml:space="preserve">&gt; -&gt; </w:t>
      </w:r>
      <w:r w:rsidR="00F266BA">
        <w:fldChar w:fldCharType="begin"/>
      </w:r>
      <w:r w:rsidR="00F266BA" w:rsidRPr="004252EA">
        <w:rPr>
          <w:lang w:val="de-DE"/>
          <w:rPrChange w:id="2455" w:author="Don Syme" w:date="2010-06-28T10:29:00Z">
            <w:rPr/>
          </w:rPrChange>
        </w:rPr>
        <w:instrText>HYPERLINK "Microsoft.FSharp.Core.type_int.html"</w:instrText>
      </w:r>
      <w:ins w:id="2456" w:author="Don Syme" w:date="2010-06-28T12:43:00Z"/>
      <w:r w:rsidR="00F266BA">
        <w:fldChar w:fldCharType="separate"/>
      </w:r>
      <w:r w:rsidRPr="004252EA">
        <w:rPr>
          <w:rStyle w:val="CodeInline"/>
          <w:lang w:val="de-DE"/>
          <w:rPrChange w:id="2457" w:author="Don Syme" w:date="2010-06-28T10:29:00Z">
            <w:rPr>
              <w:rStyle w:val="CodeInline"/>
            </w:rPr>
          </w:rPrChange>
        </w:rPr>
        <w:t>int</w:t>
      </w:r>
      <w:r w:rsidR="00F266BA">
        <w:fldChar w:fldCharType="end"/>
      </w:r>
    </w:p>
    <w:p w:rsidR="002142E1" w:rsidRPr="00CA7FEC" w:rsidRDefault="002142E1" w:rsidP="002142E1">
      <w:pPr>
        <w:pStyle w:val="SpecBox"/>
        <w:rPr>
          <w:rStyle w:val="CodeInline"/>
        </w:rPr>
      </w:pPr>
      <w:r w:rsidRPr="00CA7FEC">
        <w:rPr>
          <w:rStyle w:val="CodeInline"/>
        </w:rPr>
        <w:t xml:space="preserve">val concat: </w:t>
      </w:r>
      <w:r w:rsidR="00F266BA">
        <w:fldChar w:fldCharType="begin"/>
      </w:r>
      <w:r w:rsidR="00F266BA">
        <w:instrText>HYPERLINK "Microsoft.FSharp.Collections.type_seq.html"</w:instrText>
      </w:r>
      <w:ins w:id="2458" w:author="Don Syme" w:date="2010-06-28T12:43:00Z"/>
      <w:r w:rsidR="00F266BA">
        <w:fldChar w:fldCharType="separate"/>
      </w:r>
      <w:r w:rsidRPr="00CA7FEC">
        <w:rPr>
          <w:rStyle w:val="CodeInline"/>
        </w:rPr>
        <w:t>seq</w:t>
      </w:r>
      <w:r w:rsidR="00F266BA">
        <w:fldChar w:fldCharType="end"/>
      </w:r>
      <w:r w:rsidRPr="00CA7FEC">
        <w:rPr>
          <w:rStyle w:val="CodeInline"/>
        </w:rPr>
        <w:t>&lt;</w:t>
      </w:r>
      <w:r w:rsidR="00C05756">
        <w:rPr>
          <w:rStyle w:val="CodeInline"/>
        </w:rPr>
        <w:t>#seq&lt;</w:t>
      </w:r>
      <w:r w:rsidR="00553CB7">
        <w:rPr>
          <w:rStyle w:val="CodeInline"/>
        </w:rPr>
        <w:t>'V</w:t>
      </w:r>
      <w:r w:rsidR="00C05756">
        <w:rPr>
          <w:rStyle w:val="CodeInline"/>
        </w:rPr>
        <w:t>&gt;</w:t>
      </w:r>
      <w:r w:rsidRPr="00CA7FEC">
        <w:rPr>
          <w:rStyle w:val="CodeInline"/>
        </w:rPr>
        <w:t xml:space="preserve">&gt; -&gt; </w:t>
      </w:r>
      <w:r w:rsidR="00F266BA">
        <w:fldChar w:fldCharType="begin"/>
      </w:r>
      <w:r w:rsidR="00F266BA">
        <w:instrText>HYPERLINK "Microsoft.FSharp.Collections.type_seq.html"</w:instrText>
      </w:r>
      <w:ins w:id="2459"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w:t>
      </w:r>
    </w:p>
    <w:p w:rsidR="002142E1" w:rsidRPr="00CA7FEC" w:rsidRDefault="002142E1" w:rsidP="002142E1">
      <w:pPr>
        <w:pStyle w:val="SpecBox"/>
        <w:rPr>
          <w:rStyle w:val="CodeInline"/>
        </w:rPr>
      </w:pPr>
      <w:r w:rsidRPr="00CA7FEC">
        <w:rPr>
          <w:rStyle w:val="CodeInline"/>
        </w:rPr>
        <w:t>val delay: (</w:t>
      </w:r>
      <w:r w:rsidR="00F266BA">
        <w:fldChar w:fldCharType="begin"/>
      </w:r>
      <w:r w:rsidR="00F266BA">
        <w:instrText>HYPERLINK "Microsoft.FSharp.Core.type_unit.html"</w:instrText>
      </w:r>
      <w:ins w:id="2460" w:author="Don Syme" w:date="2010-06-28T12:43:00Z"/>
      <w:r w:rsidR="00F266BA">
        <w:fldChar w:fldCharType="separate"/>
      </w:r>
      <w:r w:rsidRPr="00CA7FEC">
        <w:rPr>
          <w:rStyle w:val="CodeInline"/>
        </w:rPr>
        <w:t>unit</w:t>
      </w:r>
      <w:r w:rsidR="00F266BA">
        <w:fldChar w:fldCharType="end"/>
      </w:r>
      <w:r w:rsidRPr="00CA7FEC">
        <w:rPr>
          <w:rStyle w:val="CodeInline"/>
        </w:rPr>
        <w:t xml:space="preserve"> -&gt; </w:t>
      </w:r>
      <w:r w:rsidR="00F266BA">
        <w:fldChar w:fldCharType="begin"/>
      </w:r>
      <w:r w:rsidR="00F266BA">
        <w:instrText>HYPERLINK "Microsoft.FSharp.Collections.type_seq.html"</w:instrText>
      </w:r>
      <w:ins w:id="2461"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"Microsoft.FSharp.Collections.type_seq.html"</w:instrText>
      </w:r>
      <w:ins w:id="2462"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&gt;</w:t>
      </w:r>
    </w:p>
    <w:p w:rsidR="002142E1" w:rsidRPr="00CA7FEC" w:rsidRDefault="002142E1" w:rsidP="002142E1">
      <w:pPr>
        <w:pStyle w:val="SpecBox"/>
        <w:rPr>
          <w:rStyle w:val="CodeInline"/>
        </w:rPr>
      </w:pPr>
      <w:r w:rsidRPr="00CA7FEC">
        <w:rPr>
          <w:rStyle w:val="CodeInline"/>
        </w:rPr>
        <w:t xml:space="preserve">val empty: </w:t>
      </w:r>
      <w:r w:rsidR="00F266BA">
        <w:fldChar w:fldCharType="begin"/>
      </w:r>
      <w:r w:rsidR="00F266BA">
        <w:instrText>HYPERLINK "Microsoft.FSharp.Collections.type_seq.html"</w:instrText>
      </w:r>
      <w:ins w:id="2463"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&gt;</w:t>
      </w:r>
    </w:p>
    <w:p w:rsidR="002142E1" w:rsidRPr="00CA7FEC" w:rsidRDefault="002142E1" w:rsidP="002142E1">
      <w:pPr>
        <w:pStyle w:val="SpecBox"/>
        <w:rPr>
          <w:rStyle w:val="CodeInline"/>
        </w:rPr>
      </w:pPr>
      <w:r w:rsidRPr="00CA7FEC">
        <w:rPr>
          <w:rStyle w:val="CodeInline"/>
        </w:rPr>
        <w:t>val exists: (</w:t>
      </w:r>
      <w:r w:rsidR="00553CB7">
        <w:rPr>
          <w:rStyle w:val="CodeInline"/>
        </w:rPr>
        <w:t>'T</w:t>
      </w:r>
      <w:r w:rsidRPr="00CA7FEC">
        <w:rPr>
          <w:rStyle w:val="CodeInline"/>
        </w:rPr>
        <w:t xml:space="preserve"> -&gt; </w:t>
      </w:r>
      <w:r w:rsidR="00F266BA">
        <w:fldChar w:fldCharType="begin"/>
      </w:r>
      <w:r w:rsidR="00F266BA">
        <w:instrText>HYPERLINK "Microsoft.FSharp.Core.type_bool.html"</w:instrText>
      </w:r>
      <w:ins w:id="2464" w:author="Don Syme" w:date="2010-06-28T12:43:00Z"/>
      <w:r w:rsidR="00F266BA">
        <w:fldChar w:fldCharType="separate"/>
      </w:r>
      <w:r w:rsidRPr="00CA7FEC">
        <w:rPr>
          <w:rStyle w:val="CodeInline"/>
        </w:rPr>
        <w:t>bool</w:t>
      </w:r>
      <w:r w:rsidR="00F266BA">
        <w:fldChar w:fldCharType="end"/>
      </w:r>
      <w:r w:rsidRPr="00CA7FEC">
        <w:rPr>
          <w:rStyle w:val="CodeInline"/>
        </w:rPr>
        <w:t xml:space="preserve">) -&gt; </w:t>
      </w:r>
      <w:r w:rsidR="00F266BA">
        <w:fldChar w:fldCharType="begin"/>
      </w:r>
      <w:r w:rsidR="00F266BA">
        <w:instrText>HYPERLINK "Microsoft.FSharp.Collections.type_seq.html"</w:instrText>
      </w:r>
      <w:ins w:id="2465"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"Microsoft.FSharp.Core.type_bool.html"</w:instrText>
      </w:r>
      <w:ins w:id="2466" w:author="Don Syme" w:date="2010-06-28T12:43:00Z"/>
      <w:r w:rsidR="00F266BA">
        <w:fldChar w:fldCharType="separate"/>
      </w:r>
      <w:r w:rsidRPr="00CA7FEC">
        <w:rPr>
          <w:rStyle w:val="CodeInline"/>
        </w:rPr>
        <w:t>bool</w:t>
      </w:r>
      <w:r w:rsidR="00F266BA">
        <w:fldChar w:fldCharType="end"/>
      </w:r>
    </w:p>
    <w:p w:rsidR="002142E1" w:rsidRPr="00CA7FEC" w:rsidRDefault="002142E1" w:rsidP="002142E1">
      <w:pPr>
        <w:pStyle w:val="SpecBox"/>
        <w:rPr>
          <w:rStyle w:val="CodeInline"/>
        </w:rPr>
      </w:pPr>
      <w:r w:rsidRPr="00CA7FEC">
        <w:rPr>
          <w:rStyle w:val="CodeInline"/>
        </w:rPr>
        <w:t>val exists2: (</w:t>
      </w:r>
      <w:r w:rsidR="00553CB7">
        <w:rPr>
          <w:rStyle w:val="CodeInline"/>
        </w:rPr>
        <w:t>'T</w:t>
      </w:r>
      <w:r w:rsidRPr="00CA7FEC">
        <w:rPr>
          <w:rStyle w:val="CodeInline"/>
        </w:rPr>
        <w:t xml:space="preserve"> -&gt; </w:t>
      </w:r>
      <w:r w:rsidR="00553CB7">
        <w:rPr>
          <w:rStyle w:val="CodeInline"/>
        </w:rPr>
        <w:t>'U</w:t>
      </w:r>
      <w:r w:rsidRPr="00CA7FEC">
        <w:rPr>
          <w:rStyle w:val="CodeInline"/>
        </w:rPr>
        <w:t xml:space="preserve"> -&gt; </w:t>
      </w:r>
      <w:r w:rsidR="00F266BA">
        <w:fldChar w:fldCharType="begin"/>
      </w:r>
      <w:r w:rsidR="00F266BA">
        <w:instrText>HYPERLINK "Microsoft.FSharp.Core.type_bool.html"</w:instrText>
      </w:r>
      <w:ins w:id="2467" w:author="Don Syme" w:date="2010-06-28T12:43:00Z"/>
      <w:r w:rsidR="00F266BA">
        <w:fldChar w:fldCharType="separate"/>
      </w:r>
      <w:r w:rsidRPr="00CA7FEC">
        <w:rPr>
          <w:rStyle w:val="CodeInline"/>
        </w:rPr>
        <w:t>bool</w:t>
      </w:r>
      <w:r w:rsidR="00F266BA">
        <w:fldChar w:fldCharType="end"/>
      </w:r>
      <w:r w:rsidRPr="00CA7FEC">
        <w:rPr>
          <w:rStyle w:val="CodeInline"/>
        </w:rPr>
        <w:t xml:space="preserve">) -&gt; </w:t>
      </w:r>
      <w:r w:rsidR="00F266BA">
        <w:fldChar w:fldCharType="begin"/>
      </w:r>
      <w:r w:rsidR="00F266BA">
        <w:instrText>HYPERLINK "Microsoft.FSharp.Collections.type_seq.html"</w:instrText>
      </w:r>
      <w:ins w:id="2468"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"Microsoft.FSharp.Collections.type_seq.html"</w:instrText>
      </w:r>
      <w:ins w:id="2469"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'U</w:t>
      </w:r>
      <w:r w:rsidRPr="00CA7FEC">
        <w:rPr>
          <w:rStyle w:val="CodeInline"/>
        </w:rPr>
        <w:t xml:space="preserve">&gt; -&gt; </w:t>
      </w:r>
      <w:r w:rsidR="00F266BA">
        <w:fldChar w:fldCharType="begin"/>
      </w:r>
      <w:r w:rsidR="00F266BA">
        <w:instrText>HYPERLINK "Microsoft.FSharp.Core.type_bool.html"</w:instrText>
      </w:r>
      <w:ins w:id="2470" w:author="Don Syme" w:date="2010-06-28T12:43:00Z"/>
      <w:r w:rsidR="00F266BA">
        <w:fldChar w:fldCharType="separate"/>
      </w:r>
      <w:r w:rsidRPr="00CA7FEC">
        <w:rPr>
          <w:rStyle w:val="CodeInline"/>
        </w:rPr>
        <w:t>bool</w:t>
      </w:r>
      <w:r w:rsidR="00F266BA">
        <w:fldChar w:fldCharType="end"/>
      </w:r>
    </w:p>
    <w:p w:rsidR="002142E1" w:rsidRPr="004252EA" w:rsidRDefault="002142E1" w:rsidP="002142E1">
      <w:pPr>
        <w:pStyle w:val="SpecBox"/>
        <w:rPr>
          <w:rStyle w:val="CodeInline"/>
          <w:lang w:val="de-DE"/>
          <w:rPrChange w:id="2471" w:author="Don Syme" w:date="2010-06-28T10:29:00Z">
            <w:rPr>
              <w:rStyle w:val="CodeInline"/>
            </w:rPr>
          </w:rPrChange>
        </w:rPr>
      </w:pPr>
      <w:r w:rsidRPr="004252EA">
        <w:rPr>
          <w:rStyle w:val="CodeInline"/>
          <w:lang w:val="de-DE"/>
          <w:rPrChange w:id="2472" w:author="Don Syme" w:date="2010-06-28T10:29:00Z">
            <w:rPr>
              <w:rStyle w:val="CodeInline"/>
            </w:rPr>
          </w:rPrChange>
        </w:rPr>
        <w:t>val filter: (</w:t>
      </w:r>
      <w:r w:rsidR="00553CB7" w:rsidRPr="004252EA">
        <w:rPr>
          <w:rStyle w:val="CodeInline"/>
          <w:lang w:val="de-DE"/>
          <w:rPrChange w:id="2473" w:author="Don Syme" w:date="2010-06-28T10:29:00Z">
            <w:rPr>
              <w:rStyle w:val="CodeInline"/>
            </w:rPr>
          </w:rPrChange>
        </w:rPr>
        <w:t>'T</w:t>
      </w:r>
      <w:r w:rsidRPr="004252EA">
        <w:rPr>
          <w:rStyle w:val="CodeInline"/>
          <w:lang w:val="de-DE"/>
          <w:rPrChange w:id="2474" w:author="Don Syme" w:date="2010-06-28T10:29:00Z">
            <w:rPr>
              <w:rStyle w:val="CodeInline"/>
            </w:rPr>
          </w:rPrChange>
        </w:rPr>
        <w:t xml:space="preserve"> -&gt; </w:t>
      </w:r>
      <w:r w:rsidR="00F266BA">
        <w:fldChar w:fldCharType="begin"/>
      </w:r>
      <w:r w:rsidR="00F266BA" w:rsidRPr="004252EA">
        <w:rPr>
          <w:lang w:val="de-DE"/>
          <w:rPrChange w:id="2475" w:author="Don Syme" w:date="2010-06-28T10:29:00Z">
            <w:rPr/>
          </w:rPrChange>
        </w:rPr>
        <w:instrText>HYPERLINK "Microsoft.FSharp.Core.type_bool.html"</w:instrText>
      </w:r>
      <w:ins w:id="2476" w:author="Don Syme" w:date="2010-06-28T12:43:00Z"/>
      <w:r w:rsidR="00F266BA">
        <w:fldChar w:fldCharType="separate"/>
      </w:r>
      <w:r w:rsidRPr="004252EA">
        <w:rPr>
          <w:rStyle w:val="CodeInline"/>
          <w:lang w:val="de-DE"/>
          <w:rPrChange w:id="2477" w:author="Don Syme" w:date="2010-06-28T10:29:00Z">
            <w:rPr>
              <w:rStyle w:val="CodeInline"/>
            </w:rPr>
          </w:rPrChange>
        </w:rPr>
        <w:t>bool</w:t>
      </w:r>
      <w:r w:rsidR="00F266BA">
        <w:fldChar w:fldCharType="end"/>
      </w:r>
      <w:r w:rsidRPr="004252EA">
        <w:rPr>
          <w:rStyle w:val="CodeInline"/>
          <w:lang w:val="de-DE"/>
          <w:rPrChange w:id="2478" w:author="Don Syme" w:date="2010-06-28T10:29:00Z">
            <w:rPr>
              <w:rStyle w:val="CodeInline"/>
            </w:rPr>
          </w:rPrChange>
        </w:rPr>
        <w:t xml:space="preserve">) -&gt; </w:t>
      </w:r>
      <w:r w:rsidR="00F266BA">
        <w:fldChar w:fldCharType="begin"/>
      </w:r>
      <w:r w:rsidR="00F266BA" w:rsidRPr="004252EA">
        <w:rPr>
          <w:lang w:val="de-DE"/>
          <w:rPrChange w:id="2479" w:author="Don Syme" w:date="2010-06-28T10:29:00Z">
            <w:rPr/>
          </w:rPrChange>
        </w:rPr>
        <w:instrText>HYPERLINK "Microsoft.FSharp.Collections.type_seq.html"</w:instrText>
      </w:r>
      <w:ins w:id="2480" w:author="Don Syme" w:date="2010-06-28T12:43:00Z"/>
      <w:r w:rsidR="00F266BA">
        <w:fldChar w:fldCharType="separate"/>
      </w:r>
      <w:r w:rsidRPr="004252EA">
        <w:rPr>
          <w:rStyle w:val="CodeInline"/>
          <w:lang w:val="de-DE"/>
          <w:rPrChange w:id="2481" w:author="Don Syme" w:date="2010-06-28T10:29:00Z">
            <w:rPr>
              <w:rStyle w:val="CodeInline"/>
            </w:rPr>
          </w:rPrChange>
        </w:rPr>
        <w:t>seq</w:t>
      </w:r>
      <w:r w:rsidR="00F266BA">
        <w:fldChar w:fldCharType="end"/>
      </w:r>
      <w:r w:rsidRPr="004252EA">
        <w:rPr>
          <w:rStyle w:val="CodeInline"/>
          <w:lang w:val="de-DE"/>
          <w:rPrChange w:id="2482" w:author="Don Syme" w:date="2010-06-28T10:29:00Z">
            <w:rPr>
              <w:rStyle w:val="CodeInline"/>
            </w:rPr>
          </w:rPrChange>
        </w:rPr>
        <w:t>&lt;</w:t>
      </w:r>
      <w:r w:rsidR="00553CB7" w:rsidRPr="004252EA">
        <w:rPr>
          <w:rStyle w:val="CodeInline"/>
          <w:lang w:val="de-DE"/>
          <w:rPrChange w:id="2483" w:author="Don Syme" w:date="2010-06-28T10:29:00Z">
            <w:rPr>
              <w:rStyle w:val="CodeInline"/>
            </w:rPr>
          </w:rPrChange>
        </w:rPr>
        <w:t>'T</w:t>
      </w:r>
      <w:r w:rsidRPr="004252EA">
        <w:rPr>
          <w:rStyle w:val="CodeInline"/>
          <w:lang w:val="de-DE"/>
          <w:rPrChange w:id="2484" w:author="Don Syme" w:date="2010-06-28T10:29:00Z">
            <w:rPr>
              <w:rStyle w:val="CodeInline"/>
            </w:rPr>
          </w:rPrChange>
        </w:rPr>
        <w:t xml:space="preserve">&gt; -&gt; </w:t>
      </w:r>
      <w:r w:rsidR="00F266BA">
        <w:fldChar w:fldCharType="begin"/>
      </w:r>
      <w:r w:rsidR="00F266BA" w:rsidRPr="004252EA">
        <w:rPr>
          <w:lang w:val="de-DE"/>
          <w:rPrChange w:id="2485" w:author="Don Syme" w:date="2010-06-28T10:29:00Z">
            <w:rPr/>
          </w:rPrChange>
        </w:rPr>
        <w:instrText>HYPERLINK "Microsoft.FSharp.Collections.type_seq.html"</w:instrText>
      </w:r>
      <w:ins w:id="2486" w:author="Don Syme" w:date="2010-06-28T12:43:00Z"/>
      <w:r w:rsidR="00F266BA">
        <w:fldChar w:fldCharType="separate"/>
      </w:r>
      <w:r w:rsidRPr="004252EA">
        <w:rPr>
          <w:rStyle w:val="CodeInline"/>
          <w:lang w:val="de-DE"/>
          <w:rPrChange w:id="2487" w:author="Don Syme" w:date="2010-06-28T10:29:00Z">
            <w:rPr>
              <w:rStyle w:val="CodeInline"/>
            </w:rPr>
          </w:rPrChange>
        </w:rPr>
        <w:t>seq</w:t>
      </w:r>
      <w:r w:rsidR="00F266BA">
        <w:fldChar w:fldCharType="end"/>
      </w:r>
      <w:r w:rsidRPr="004252EA">
        <w:rPr>
          <w:rStyle w:val="CodeInline"/>
          <w:lang w:val="de-DE"/>
          <w:rPrChange w:id="2488" w:author="Don Syme" w:date="2010-06-28T10:29:00Z">
            <w:rPr>
              <w:rStyle w:val="CodeInline"/>
            </w:rPr>
          </w:rPrChange>
        </w:rPr>
        <w:t>&lt;</w:t>
      </w:r>
      <w:r w:rsidR="00553CB7" w:rsidRPr="004252EA">
        <w:rPr>
          <w:rStyle w:val="CodeInline"/>
          <w:lang w:val="de-DE"/>
          <w:rPrChange w:id="2489" w:author="Don Syme" w:date="2010-06-28T10:29:00Z">
            <w:rPr>
              <w:rStyle w:val="CodeInline"/>
            </w:rPr>
          </w:rPrChange>
        </w:rPr>
        <w:t>'T</w:t>
      </w:r>
      <w:r w:rsidRPr="004252EA">
        <w:rPr>
          <w:rStyle w:val="CodeInline"/>
          <w:lang w:val="de-DE"/>
          <w:rPrChange w:id="2490" w:author="Don Syme" w:date="2010-06-28T10:29:00Z">
            <w:rPr>
              <w:rStyle w:val="CodeInline"/>
            </w:rPr>
          </w:rPrChange>
        </w:rPr>
        <w:t>&gt;</w:t>
      </w:r>
    </w:p>
    <w:p w:rsidR="002142E1" w:rsidRPr="004252EA" w:rsidRDefault="002142E1" w:rsidP="002142E1">
      <w:pPr>
        <w:pStyle w:val="SpecBox"/>
        <w:rPr>
          <w:rStyle w:val="CodeInline"/>
          <w:lang w:val="de-DE"/>
          <w:rPrChange w:id="2491" w:author="Don Syme" w:date="2010-06-28T10:29:00Z">
            <w:rPr>
              <w:rStyle w:val="CodeInline"/>
            </w:rPr>
          </w:rPrChange>
        </w:rPr>
      </w:pPr>
      <w:r w:rsidRPr="004252EA">
        <w:rPr>
          <w:rStyle w:val="CodeInline"/>
          <w:lang w:val="de-DE"/>
          <w:rPrChange w:id="2492" w:author="Don Syme" w:date="2010-06-28T10:29:00Z">
            <w:rPr>
              <w:rStyle w:val="CodeInline"/>
            </w:rPr>
          </w:rPrChange>
        </w:rPr>
        <w:t>val find: (</w:t>
      </w:r>
      <w:r w:rsidR="00553CB7" w:rsidRPr="004252EA">
        <w:rPr>
          <w:rStyle w:val="CodeInline"/>
          <w:lang w:val="de-DE"/>
          <w:rPrChange w:id="2493" w:author="Don Syme" w:date="2010-06-28T10:29:00Z">
            <w:rPr>
              <w:rStyle w:val="CodeInline"/>
            </w:rPr>
          </w:rPrChange>
        </w:rPr>
        <w:t>'T</w:t>
      </w:r>
      <w:r w:rsidRPr="004252EA">
        <w:rPr>
          <w:rStyle w:val="CodeInline"/>
          <w:lang w:val="de-DE"/>
          <w:rPrChange w:id="2494" w:author="Don Syme" w:date="2010-06-28T10:29:00Z">
            <w:rPr>
              <w:rStyle w:val="CodeInline"/>
            </w:rPr>
          </w:rPrChange>
        </w:rPr>
        <w:t xml:space="preserve"> -&gt; </w:t>
      </w:r>
      <w:r w:rsidR="00F266BA">
        <w:fldChar w:fldCharType="begin"/>
      </w:r>
      <w:r w:rsidR="00F266BA" w:rsidRPr="004252EA">
        <w:rPr>
          <w:lang w:val="de-DE"/>
          <w:rPrChange w:id="2495" w:author="Don Syme" w:date="2010-06-28T10:29:00Z">
            <w:rPr/>
          </w:rPrChange>
        </w:rPr>
        <w:instrText>HYPERLINK "Microsoft.FSharp.Core.type_bool.html"</w:instrText>
      </w:r>
      <w:ins w:id="2496" w:author="Don Syme" w:date="2010-06-28T12:43:00Z"/>
      <w:r w:rsidR="00F266BA">
        <w:fldChar w:fldCharType="separate"/>
      </w:r>
      <w:r w:rsidRPr="004252EA">
        <w:rPr>
          <w:rStyle w:val="CodeInline"/>
          <w:lang w:val="de-DE"/>
          <w:rPrChange w:id="2497" w:author="Don Syme" w:date="2010-06-28T10:29:00Z">
            <w:rPr>
              <w:rStyle w:val="CodeInline"/>
            </w:rPr>
          </w:rPrChange>
        </w:rPr>
        <w:t>bool</w:t>
      </w:r>
      <w:r w:rsidR="00F266BA">
        <w:fldChar w:fldCharType="end"/>
      </w:r>
      <w:r w:rsidRPr="004252EA">
        <w:rPr>
          <w:rStyle w:val="CodeInline"/>
          <w:lang w:val="de-DE"/>
          <w:rPrChange w:id="2498" w:author="Don Syme" w:date="2010-06-28T10:29:00Z">
            <w:rPr>
              <w:rStyle w:val="CodeInline"/>
            </w:rPr>
          </w:rPrChange>
        </w:rPr>
        <w:t xml:space="preserve">) -&gt; </w:t>
      </w:r>
      <w:r w:rsidR="00F266BA">
        <w:fldChar w:fldCharType="begin"/>
      </w:r>
      <w:r w:rsidR="00F266BA" w:rsidRPr="004252EA">
        <w:rPr>
          <w:lang w:val="de-DE"/>
          <w:rPrChange w:id="2499" w:author="Don Syme" w:date="2010-06-28T10:29:00Z">
            <w:rPr/>
          </w:rPrChange>
        </w:rPr>
        <w:instrText>HYPERLINK "Microsoft.FSharp.Collections.type_seq.html"</w:instrText>
      </w:r>
      <w:ins w:id="2500" w:author="Don Syme" w:date="2010-06-28T12:43:00Z"/>
      <w:r w:rsidR="00F266BA">
        <w:fldChar w:fldCharType="separate"/>
      </w:r>
      <w:r w:rsidRPr="004252EA">
        <w:rPr>
          <w:rStyle w:val="CodeInline"/>
          <w:lang w:val="de-DE"/>
          <w:rPrChange w:id="2501" w:author="Don Syme" w:date="2010-06-28T10:29:00Z">
            <w:rPr>
              <w:rStyle w:val="CodeInline"/>
            </w:rPr>
          </w:rPrChange>
        </w:rPr>
        <w:t>seq</w:t>
      </w:r>
      <w:r w:rsidR="00F266BA">
        <w:fldChar w:fldCharType="end"/>
      </w:r>
      <w:r w:rsidRPr="004252EA">
        <w:rPr>
          <w:rStyle w:val="CodeInline"/>
          <w:lang w:val="de-DE"/>
          <w:rPrChange w:id="2502" w:author="Don Syme" w:date="2010-06-28T10:29:00Z">
            <w:rPr>
              <w:rStyle w:val="CodeInline"/>
            </w:rPr>
          </w:rPrChange>
        </w:rPr>
        <w:t>&lt;</w:t>
      </w:r>
      <w:r w:rsidR="00553CB7" w:rsidRPr="004252EA">
        <w:rPr>
          <w:rStyle w:val="CodeInline"/>
          <w:lang w:val="de-DE"/>
          <w:rPrChange w:id="2503" w:author="Don Syme" w:date="2010-06-28T10:29:00Z">
            <w:rPr>
              <w:rStyle w:val="CodeInline"/>
            </w:rPr>
          </w:rPrChange>
        </w:rPr>
        <w:t>'T</w:t>
      </w:r>
      <w:r w:rsidRPr="004252EA">
        <w:rPr>
          <w:rStyle w:val="CodeInline"/>
          <w:lang w:val="de-DE"/>
          <w:rPrChange w:id="2504" w:author="Don Syme" w:date="2010-06-28T10:29:00Z">
            <w:rPr>
              <w:rStyle w:val="CodeInline"/>
            </w:rPr>
          </w:rPrChange>
        </w:rPr>
        <w:t xml:space="preserve">&gt; -&gt; </w:t>
      </w:r>
      <w:r w:rsidR="00553CB7" w:rsidRPr="004252EA">
        <w:rPr>
          <w:rStyle w:val="CodeInline"/>
          <w:lang w:val="de-DE"/>
          <w:rPrChange w:id="2505" w:author="Don Syme" w:date="2010-06-28T10:29:00Z">
            <w:rPr>
              <w:rStyle w:val="CodeInline"/>
            </w:rPr>
          </w:rPrChange>
        </w:rPr>
        <w:t>'T</w:t>
      </w:r>
    </w:p>
    <w:p w:rsidR="002142E1" w:rsidRPr="004252EA" w:rsidRDefault="002142E1" w:rsidP="002142E1">
      <w:pPr>
        <w:pStyle w:val="SpecBox"/>
        <w:rPr>
          <w:rStyle w:val="CodeInline"/>
          <w:lang w:val="de-DE"/>
          <w:rPrChange w:id="2506" w:author="Don Syme" w:date="2010-06-28T10:29:00Z">
            <w:rPr>
              <w:rStyle w:val="CodeInline"/>
            </w:rPr>
          </w:rPrChange>
        </w:rPr>
      </w:pPr>
      <w:r w:rsidRPr="004252EA">
        <w:rPr>
          <w:rStyle w:val="CodeInline"/>
          <w:lang w:val="de-DE"/>
          <w:rPrChange w:id="2507" w:author="Don Syme" w:date="2010-06-28T10:29:00Z">
            <w:rPr>
              <w:rStyle w:val="CodeInline"/>
            </w:rPr>
          </w:rPrChange>
        </w:rPr>
        <w:t>val first: (</w:t>
      </w:r>
      <w:r w:rsidR="00553CB7" w:rsidRPr="004252EA">
        <w:rPr>
          <w:rStyle w:val="CodeInline"/>
          <w:lang w:val="de-DE"/>
          <w:rPrChange w:id="2508" w:author="Don Syme" w:date="2010-06-28T10:29:00Z">
            <w:rPr>
              <w:rStyle w:val="CodeInline"/>
            </w:rPr>
          </w:rPrChange>
        </w:rPr>
        <w:t>'T</w:t>
      </w:r>
      <w:r w:rsidRPr="004252EA">
        <w:rPr>
          <w:rStyle w:val="CodeInline"/>
          <w:lang w:val="de-DE"/>
          <w:rPrChange w:id="2509" w:author="Don Syme" w:date="2010-06-28T10:29:00Z">
            <w:rPr>
              <w:rStyle w:val="CodeInline"/>
            </w:rPr>
          </w:rPrChange>
        </w:rPr>
        <w:t xml:space="preserve"> -&gt; </w:t>
      </w:r>
      <w:r w:rsidR="00553CB7" w:rsidRPr="004252EA">
        <w:rPr>
          <w:rStyle w:val="CodeInline"/>
          <w:lang w:val="de-DE"/>
          <w:rPrChange w:id="2510" w:author="Don Syme" w:date="2010-06-28T10:29:00Z">
            <w:rPr>
              <w:rStyle w:val="CodeInline"/>
            </w:rPr>
          </w:rPrChange>
        </w:rPr>
        <w:t>'U</w:t>
      </w:r>
      <w:r w:rsidRPr="004252EA">
        <w:rPr>
          <w:rStyle w:val="CodeInline"/>
          <w:lang w:val="de-DE"/>
          <w:rPrChange w:id="2511" w:author="Don Syme" w:date="2010-06-28T10:29:00Z">
            <w:rPr>
              <w:rStyle w:val="CodeInline"/>
            </w:rPr>
          </w:rPrChange>
        </w:rPr>
        <w:t xml:space="preserve"> </w:t>
      </w:r>
      <w:r w:rsidR="00F266BA">
        <w:fldChar w:fldCharType="begin"/>
      </w:r>
      <w:r w:rsidR="00F266BA" w:rsidRPr="004252EA">
        <w:rPr>
          <w:lang w:val="de-DE"/>
          <w:rPrChange w:id="2512" w:author="Don Syme" w:date="2010-06-28T10:29:00Z">
            <w:rPr/>
          </w:rPrChange>
        </w:rPr>
        <w:instrText>HYPERLINK "Microsoft.FSharp.Core.type_option.html"</w:instrText>
      </w:r>
      <w:ins w:id="2513" w:author="Don Syme" w:date="2010-06-28T12:43:00Z"/>
      <w:r w:rsidR="00F266BA">
        <w:fldChar w:fldCharType="separate"/>
      </w:r>
      <w:r w:rsidRPr="004252EA">
        <w:rPr>
          <w:rStyle w:val="CodeInline"/>
          <w:lang w:val="de-DE"/>
          <w:rPrChange w:id="2514" w:author="Don Syme" w:date="2010-06-28T10:29:00Z">
            <w:rPr>
              <w:rStyle w:val="CodeInline"/>
            </w:rPr>
          </w:rPrChange>
        </w:rPr>
        <w:t>option</w:t>
      </w:r>
      <w:r w:rsidR="00F266BA">
        <w:fldChar w:fldCharType="end"/>
      </w:r>
      <w:r w:rsidRPr="004252EA">
        <w:rPr>
          <w:rStyle w:val="CodeInline"/>
          <w:lang w:val="de-DE"/>
          <w:rPrChange w:id="2515" w:author="Don Syme" w:date="2010-06-28T10:29:00Z">
            <w:rPr>
              <w:rStyle w:val="CodeInline"/>
            </w:rPr>
          </w:rPrChange>
        </w:rPr>
        <w:t xml:space="preserve">) -&gt; </w:t>
      </w:r>
      <w:r w:rsidR="00F266BA">
        <w:fldChar w:fldCharType="begin"/>
      </w:r>
      <w:r w:rsidR="00F266BA" w:rsidRPr="004252EA">
        <w:rPr>
          <w:lang w:val="de-DE"/>
          <w:rPrChange w:id="2516" w:author="Don Syme" w:date="2010-06-28T10:29:00Z">
            <w:rPr/>
          </w:rPrChange>
        </w:rPr>
        <w:instrText>HYPERLINK "Microsoft.FSharp.Collections.type_seq.html"</w:instrText>
      </w:r>
      <w:ins w:id="2517" w:author="Don Syme" w:date="2010-06-28T12:43:00Z"/>
      <w:r w:rsidR="00F266BA">
        <w:fldChar w:fldCharType="separate"/>
      </w:r>
      <w:r w:rsidRPr="004252EA">
        <w:rPr>
          <w:rStyle w:val="CodeInline"/>
          <w:lang w:val="de-DE"/>
          <w:rPrChange w:id="2518" w:author="Don Syme" w:date="2010-06-28T10:29:00Z">
            <w:rPr>
              <w:rStyle w:val="CodeInline"/>
            </w:rPr>
          </w:rPrChange>
        </w:rPr>
        <w:t>seq</w:t>
      </w:r>
      <w:r w:rsidR="00F266BA">
        <w:fldChar w:fldCharType="end"/>
      </w:r>
      <w:r w:rsidRPr="004252EA">
        <w:rPr>
          <w:rStyle w:val="CodeInline"/>
          <w:lang w:val="de-DE"/>
          <w:rPrChange w:id="2519" w:author="Don Syme" w:date="2010-06-28T10:29:00Z">
            <w:rPr>
              <w:rStyle w:val="CodeInline"/>
            </w:rPr>
          </w:rPrChange>
        </w:rPr>
        <w:t>&lt;</w:t>
      </w:r>
      <w:r w:rsidR="00553CB7" w:rsidRPr="004252EA">
        <w:rPr>
          <w:rStyle w:val="CodeInline"/>
          <w:lang w:val="de-DE"/>
          <w:rPrChange w:id="2520" w:author="Don Syme" w:date="2010-06-28T10:29:00Z">
            <w:rPr>
              <w:rStyle w:val="CodeInline"/>
            </w:rPr>
          </w:rPrChange>
        </w:rPr>
        <w:t>'T</w:t>
      </w:r>
      <w:r w:rsidRPr="004252EA">
        <w:rPr>
          <w:rStyle w:val="CodeInline"/>
          <w:lang w:val="de-DE"/>
          <w:rPrChange w:id="2521" w:author="Don Syme" w:date="2010-06-28T10:29:00Z">
            <w:rPr>
              <w:rStyle w:val="CodeInline"/>
            </w:rPr>
          </w:rPrChange>
        </w:rPr>
        <w:t xml:space="preserve">&gt; -&gt; </w:t>
      </w:r>
      <w:r w:rsidR="00553CB7" w:rsidRPr="004252EA">
        <w:rPr>
          <w:rStyle w:val="CodeInline"/>
          <w:lang w:val="de-DE"/>
          <w:rPrChange w:id="2522" w:author="Don Syme" w:date="2010-06-28T10:29:00Z">
            <w:rPr>
              <w:rStyle w:val="CodeInline"/>
            </w:rPr>
          </w:rPrChange>
        </w:rPr>
        <w:t>'U</w:t>
      </w:r>
      <w:r w:rsidRPr="004252EA">
        <w:rPr>
          <w:rStyle w:val="CodeInline"/>
          <w:lang w:val="de-DE"/>
          <w:rPrChange w:id="2523" w:author="Don Syme" w:date="2010-06-28T10:29:00Z">
            <w:rPr>
              <w:rStyle w:val="CodeInline"/>
            </w:rPr>
          </w:rPrChange>
        </w:rPr>
        <w:t xml:space="preserve"> </w:t>
      </w:r>
      <w:r w:rsidR="00F266BA">
        <w:fldChar w:fldCharType="begin"/>
      </w:r>
      <w:r w:rsidR="00F266BA" w:rsidRPr="004252EA">
        <w:rPr>
          <w:lang w:val="de-DE"/>
          <w:rPrChange w:id="2524" w:author="Don Syme" w:date="2010-06-28T10:29:00Z">
            <w:rPr/>
          </w:rPrChange>
        </w:rPr>
        <w:instrText>HYPERLINK "Microsoft.FSharp.Core.type_option.html"</w:instrText>
      </w:r>
      <w:ins w:id="2525" w:author="Don Syme" w:date="2010-06-28T12:43:00Z"/>
      <w:r w:rsidR="00F266BA">
        <w:fldChar w:fldCharType="separate"/>
      </w:r>
      <w:r w:rsidRPr="004252EA">
        <w:rPr>
          <w:rStyle w:val="CodeInline"/>
          <w:lang w:val="de-DE"/>
          <w:rPrChange w:id="2526" w:author="Don Syme" w:date="2010-06-28T10:29:00Z">
            <w:rPr>
              <w:rStyle w:val="CodeInline"/>
            </w:rPr>
          </w:rPrChange>
        </w:rPr>
        <w:t>option</w:t>
      </w:r>
      <w:r w:rsidR="00F266BA">
        <w:fldChar w:fldCharType="end"/>
      </w:r>
    </w:p>
    <w:p w:rsidR="002142E1" w:rsidRPr="004252EA" w:rsidRDefault="002142E1" w:rsidP="002142E1">
      <w:pPr>
        <w:pStyle w:val="SpecBox"/>
        <w:rPr>
          <w:rStyle w:val="CodeInline"/>
          <w:lang w:val="de-DE"/>
          <w:rPrChange w:id="2527" w:author="Don Syme" w:date="2010-06-28T10:29:00Z">
            <w:rPr>
              <w:rStyle w:val="CodeInline"/>
            </w:rPr>
          </w:rPrChange>
        </w:rPr>
      </w:pPr>
      <w:r w:rsidRPr="004252EA">
        <w:rPr>
          <w:rStyle w:val="CodeInline"/>
          <w:lang w:val="de-DE"/>
          <w:rPrChange w:id="2528" w:author="Don Syme" w:date="2010-06-28T10:29:00Z">
            <w:rPr>
              <w:rStyle w:val="CodeInline"/>
            </w:rPr>
          </w:rPrChange>
        </w:rPr>
        <w:t>val fold: (</w:t>
      </w:r>
      <w:r w:rsidR="00553CB7" w:rsidRPr="004252EA">
        <w:rPr>
          <w:rStyle w:val="CodeInline"/>
          <w:lang w:val="de-DE"/>
          <w:rPrChange w:id="2529" w:author="Don Syme" w:date="2010-06-28T10:29:00Z">
            <w:rPr>
              <w:rStyle w:val="CodeInline"/>
            </w:rPr>
          </w:rPrChange>
        </w:rPr>
        <w:t>'U</w:t>
      </w:r>
      <w:r w:rsidRPr="004252EA">
        <w:rPr>
          <w:rStyle w:val="CodeInline"/>
          <w:lang w:val="de-DE"/>
          <w:rPrChange w:id="2530" w:author="Don Syme" w:date="2010-06-28T10:29:00Z">
            <w:rPr>
              <w:rStyle w:val="CodeInline"/>
            </w:rPr>
          </w:rPrChange>
        </w:rPr>
        <w:t xml:space="preserve"> -&gt; </w:t>
      </w:r>
      <w:r w:rsidR="00553CB7" w:rsidRPr="004252EA">
        <w:rPr>
          <w:rStyle w:val="CodeInline"/>
          <w:lang w:val="de-DE"/>
          <w:rPrChange w:id="2531" w:author="Don Syme" w:date="2010-06-28T10:29:00Z">
            <w:rPr>
              <w:rStyle w:val="CodeInline"/>
            </w:rPr>
          </w:rPrChange>
        </w:rPr>
        <w:t>'T</w:t>
      </w:r>
      <w:r w:rsidRPr="004252EA">
        <w:rPr>
          <w:rStyle w:val="CodeInline"/>
          <w:lang w:val="de-DE"/>
          <w:rPrChange w:id="2532" w:author="Don Syme" w:date="2010-06-28T10:29:00Z">
            <w:rPr>
              <w:rStyle w:val="CodeInline"/>
            </w:rPr>
          </w:rPrChange>
        </w:rPr>
        <w:t xml:space="preserve"> -&gt; </w:t>
      </w:r>
      <w:r w:rsidR="00553CB7" w:rsidRPr="004252EA">
        <w:rPr>
          <w:rStyle w:val="CodeInline"/>
          <w:lang w:val="de-DE"/>
          <w:rPrChange w:id="2533" w:author="Don Syme" w:date="2010-06-28T10:29:00Z">
            <w:rPr>
              <w:rStyle w:val="CodeInline"/>
            </w:rPr>
          </w:rPrChange>
        </w:rPr>
        <w:t>'U</w:t>
      </w:r>
      <w:r w:rsidRPr="004252EA">
        <w:rPr>
          <w:rStyle w:val="CodeInline"/>
          <w:lang w:val="de-DE"/>
          <w:rPrChange w:id="2534" w:author="Don Syme" w:date="2010-06-28T10:29:00Z">
            <w:rPr>
              <w:rStyle w:val="CodeInline"/>
            </w:rPr>
          </w:rPrChange>
        </w:rPr>
        <w:t xml:space="preserve">) -&gt; </w:t>
      </w:r>
      <w:r w:rsidR="00553CB7" w:rsidRPr="004252EA">
        <w:rPr>
          <w:rStyle w:val="CodeInline"/>
          <w:lang w:val="de-DE"/>
          <w:rPrChange w:id="2535" w:author="Don Syme" w:date="2010-06-28T10:29:00Z">
            <w:rPr>
              <w:rStyle w:val="CodeInline"/>
            </w:rPr>
          </w:rPrChange>
        </w:rPr>
        <w:t>'U</w:t>
      </w:r>
      <w:r w:rsidRPr="004252EA">
        <w:rPr>
          <w:rStyle w:val="CodeInline"/>
          <w:lang w:val="de-DE"/>
          <w:rPrChange w:id="2536" w:author="Don Syme" w:date="2010-06-28T10:29:00Z">
            <w:rPr>
              <w:rStyle w:val="CodeInline"/>
            </w:rPr>
          </w:rPrChange>
        </w:rPr>
        <w:t xml:space="preserve"> -&gt; </w:t>
      </w:r>
      <w:r w:rsidR="00F266BA">
        <w:fldChar w:fldCharType="begin"/>
      </w:r>
      <w:r w:rsidR="00F266BA" w:rsidRPr="004252EA">
        <w:rPr>
          <w:lang w:val="de-DE"/>
          <w:rPrChange w:id="2537" w:author="Don Syme" w:date="2010-06-28T10:29:00Z">
            <w:rPr/>
          </w:rPrChange>
        </w:rPr>
        <w:instrText>HYPERLINK "Microsoft.FSharp.Collections.type_seq.html"</w:instrText>
      </w:r>
      <w:ins w:id="2538" w:author="Don Syme" w:date="2010-06-28T12:43:00Z"/>
      <w:r w:rsidR="00F266BA">
        <w:fldChar w:fldCharType="separate"/>
      </w:r>
      <w:r w:rsidRPr="004252EA">
        <w:rPr>
          <w:rStyle w:val="CodeInline"/>
          <w:lang w:val="de-DE"/>
          <w:rPrChange w:id="2539" w:author="Don Syme" w:date="2010-06-28T10:29:00Z">
            <w:rPr>
              <w:rStyle w:val="CodeInline"/>
            </w:rPr>
          </w:rPrChange>
        </w:rPr>
        <w:t>seq</w:t>
      </w:r>
      <w:r w:rsidR="00F266BA">
        <w:fldChar w:fldCharType="end"/>
      </w:r>
      <w:r w:rsidRPr="004252EA">
        <w:rPr>
          <w:rStyle w:val="CodeInline"/>
          <w:lang w:val="de-DE"/>
          <w:rPrChange w:id="2540" w:author="Don Syme" w:date="2010-06-28T10:29:00Z">
            <w:rPr>
              <w:rStyle w:val="CodeInline"/>
            </w:rPr>
          </w:rPrChange>
        </w:rPr>
        <w:t>&lt;</w:t>
      </w:r>
      <w:r w:rsidR="00553CB7" w:rsidRPr="004252EA">
        <w:rPr>
          <w:rStyle w:val="CodeInline"/>
          <w:lang w:val="de-DE"/>
          <w:rPrChange w:id="2541" w:author="Don Syme" w:date="2010-06-28T10:29:00Z">
            <w:rPr>
              <w:rStyle w:val="CodeInline"/>
            </w:rPr>
          </w:rPrChange>
        </w:rPr>
        <w:t>'T</w:t>
      </w:r>
      <w:r w:rsidRPr="004252EA">
        <w:rPr>
          <w:rStyle w:val="CodeInline"/>
          <w:lang w:val="de-DE"/>
          <w:rPrChange w:id="2542" w:author="Don Syme" w:date="2010-06-28T10:29:00Z">
            <w:rPr>
              <w:rStyle w:val="CodeInline"/>
            </w:rPr>
          </w:rPrChange>
        </w:rPr>
        <w:t xml:space="preserve">&gt; -&gt; </w:t>
      </w:r>
      <w:r w:rsidR="00553CB7" w:rsidRPr="004252EA">
        <w:rPr>
          <w:rStyle w:val="CodeInline"/>
          <w:lang w:val="de-DE"/>
          <w:rPrChange w:id="2543" w:author="Don Syme" w:date="2010-06-28T10:29:00Z">
            <w:rPr>
              <w:rStyle w:val="CodeInline"/>
            </w:rPr>
          </w:rPrChange>
        </w:rPr>
        <w:t>'U</w:t>
      </w:r>
    </w:p>
    <w:p w:rsidR="002142E1" w:rsidRPr="004252EA" w:rsidRDefault="002142E1" w:rsidP="002142E1">
      <w:pPr>
        <w:pStyle w:val="SpecBox"/>
        <w:rPr>
          <w:rStyle w:val="CodeInline"/>
          <w:lang w:val="de-DE"/>
          <w:rPrChange w:id="2544" w:author="Don Syme" w:date="2010-06-28T10:29:00Z">
            <w:rPr>
              <w:rStyle w:val="CodeInline"/>
            </w:rPr>
          </w:rPrChange>
        </w:rPr>
      </w:pPr>
      <w:r w:rsidRPr="004252EA">
        <w:rPr>
          <w:rStyle w:val="CodeInline"/>
          <w:lang w:val="de-DE"/>
          <w:rPrChange w:id="2545" w:author="Don Syme" w:date="2010-06-28T10:29:00Z">
            <w:rPr>
              <w:rStyle w:val="CodeInline"/>
            </w:rPr>
          </w:rPrChange>
        </w:rPr>
        <w:t>val fold2: (</w:t>
      </w:r>
      <w:r w:rsidR="00553CB7" w:rsidRPr="004252EA">
        <w:rPr>
          <w:rStyle w:val="CodeInline"/>
          <w:lang w:val="de-DE"/>
          <w:rPrChange w:id="2546" w:author="Don Syme" w:date="2010-06-28T10:29:00Z">
            <w:rPr>
              <w:rStyle w:val="CodeInline"/>
            </w:rPr>
          </w:rPrChange>
        </w:rPr>
        <w:t>'U</w:t>
      </w:r>
      <w:r w:rsidRPr="004252EA">
        <w:rPr>
          <w:rStyle w:val="CodeInline"/>
          <w:lang w:val="de-DE"/>
          <w:rPrChange w:id="2547" w:author="Don Syme" w:date="2010-06-28T10:29:00Z">
            <w:rPr>
              <w:rStyle w:val="CodeInline"/>
            </w:rPr>
          </w:rPrChange>
        </w:rPr>
        <w:t xml:space="preserve"> -&gt; </w:t>
      </w:r>
      <w:r w:rsidR="00553CB7" w:rsidRPr="004252EA">
        <w:rPr>
          <w:rStyle w:val="CodeInline"/>
          <w:lang w:val="de-DE"/>
          <w:rPrChange w:id="2548" w:author="Don Syme" w:date="2010-06-28T10:29:00Z">
            <w:rPr>
              <w:rStyle w:val="CodeInline"/>
            </w:rPr>
          </w:rPrChange>
        </w:rPr>
        <w:t>'T</w:t>
      </w:r>
      <w:r w:rsidRPr="004252EA">
        <w:rPr>
          <w:rStyle w:val="CodeInline"/>
          <w:lang w:val="de-DE"/>
          <w:rPrChange w:id="2549" w:author="Don Syme" w:date="2010-06-28T10:29:00Z">
            <w:rPr>
              <w:rStyle w:val="CodeInline"/>
            </w:rPr>
          </w:rPrChange>
        </w:rPr>
        <w:t xml:space="preserve">1 -&gt; </w:t>
      </w:r>
      <w:r w:rsidR="00553CB7" w:rsidRPr="004252EA">
        <w:rPr>
          <w:rStyle w:val="CodeInline"/>
          <w:lang w:val="de-DE"/>
          <w:rPrChange w:id="2550" w:author="Don Syme" w:date="2010-06-28T10:29:00Z">
            <w:rPr>
              <w:rStyle w:val="CodeInline"/>
            </w:rPr>
          </w:rPrChange>
        </w:rPr>
        <w:t>'T</w:t>
      </w:r>
      <w:r w:rsidRPr="004252EA">
        <w:rPr>
          <w:rStyle w:val="CodeInline"/>
          <w:lang w:val="de-DE"/>
          <w:rPrChange w:id="2551" w:author="Don Syme" w:date="2010-06-28T10:29:00Z">
            <w:rPr>
              <w:rStyle w:val="CodeInline"/>
            </w:rPr>
          </w:rPrChange>
        </w:rPr>
        <w:t xml:space="preserve">2 -&gt; </w:t>
      </w:r>
      <w:r w:rsidR="00553CB7" w:rsidRPr="004252EA">
        <w:rPr>
          <w:rStyle w:val="CodeInline"/>
          <w:lang w:val="de-DE"/>
          <w:rPrChange w:id="2552" w:author="Don Syme" w:date="2010-06-28T10:29:00Z">
            <w:rPr>
              <w:rStyle w:val="CodeInline"/>
            </w:rPr>
          </w:rPrChange>
        </w:rPr>
        <w:t>'U</w:t>
      </w:r>
      <w:r w:rsidRPr="004252EA">
        <w:rPr>
          <w:rStyle w:val="CodeInline"/>
          <w:lang w:val="de-DE"/>
          <w:rPrChange w:id="2553" w:author="Don Syme" w:date="2010-06-28T10:29:00Z">
            <w:rPr>
              <w:rStyle w:val="CodeInline"/>
            </w:rPr>
          </w:rPrChange>
        </w:rPr>
        <w:t xml:space="preserve">) -&gt; </w:t>
      </w:r>
      <w:r w:rsidR="00553CB7" w:rsidRPr="004252EA">
        <w:rPr>
          <w:rStyle w:val="CodeInline"/>
          <w:lang w:val="de-DE"/>
          <w:rPrChange w:id="2554" w:author="Don Syme" w:date="2010-06-28T10:29:00Z">
            <w:rPr>
              <w:rStyle w:val="CodeInline"/>
            </w:rPr>
          </w:rPrChange>
        </w:rPr>
        <w:t>'U</w:t>
      </w:r>
      <w:r w:rsidRPr="004252EA">
        <w:rPr>
          <w:rStyle w:val="CodeInline"/>
          <w:lang w:val="de-DE"/>
          <w:rPrChange w:id="2555" w:author="Don Syme" w:date="2010-06-28T10:29:00Z">
            <w:rPr>
              <w:rStyle w:val="CodeInline"/>
            </w:rPr>
          </w:rPrChange>
        </w:rPr>
        <w:t xml:space="preserve"> -&gt; </w:t>
      </w:r>
      <w:r w:rsidR="00F266BA">
        <w:fldChar w:fldCharType="begin"/>
      </w:r>
      <w:r w:rsidR="00F266BA" w:rsidRPr="004252EA">
        <w:rPr>
          <w:lang w:val="de-DE"/>
          <w:rPrChange w:id="2556" w:author="Don Syme" w:date="2010-06-28T10:29:00Z">
            <w:rPr/>
          </w:rPrChange>
        </w:rPr>
        <w:instrText>HYPERLINK "Microsoft.FSharp.Collections.type_seq.html"</w:instrText>
      </w:r>
      <w:ins w:id="2557" w:author="Don Syme" w:date="2010-06-28T12:43:00Z"/>
      <w:r w:rsidR="00F266BA">
        <w:fldChar w:fldCharType="separate"/>
      </w:r>
      <w:r w:rsidRPr="004252EA">
        <w:rPr>
          <w:rStyle w:val="CodeInline"/>
          <w:lang w:val="de-DE"/>
          <w:rPrChange w:id="2558" w:author="Don Syme" w:date="2010-06-28T10:29:00Z">
            <w:rPr>
              <w:rStyle w:val="CodeInline"/>
            </w:rPr>
          </w:rPrChange>
        </w:rPr>
        <w:t>seq</w:t>
      </w:r>
      <w:r w:rsidR="00F266BA">
        <w:fldChar w:fldCharType="end"/>
      </w:r>
      <w:r w:rsidRPr="004252EA">
        <w:rPr>
          <w:rStyle w:val="CodeInline"/>
          <w:lang w:val="de-DE"/>
          <w:rPrChange w:id="2559" w:author="Don Syme" w:date="2010-06-28T10:29:00Z">
            <w:rPr>
              <w:rStyle w:val="CodeInline"/>
            </w:rPr>
          </w:rPrChange>
        </w:rPr>
        <w:t>&lt;</w:t>
      </w:r>
      <w:r w:rsidR="00553CB7" w:rsidRPr="004252EA">
        <w:rPr>
          <w:rStyle w:val="CodeInline"/>
          <w:lang w:val="de-DE"/>
          <w:rPrChange w:id="2560" w:author="Don Syme" w:date="2010-06-28T10:29:00Z">
            <w:rPr>
              <w:rStyle w:val="CodeInline"/>
            </w:rPr>
          </w:rPrChange>
        </w:rPr>
        <w:t>'T</w:t>
      </w:r>
      <w:r w:rsidRPr="004252EA">
        <w:rPr>
          <w:rStyle w:val="CodeInline"/>
          <w:lang w:val="de-DE"/>
          <w:rPrChange w:id="2561" w:author="Don Syme" w:date="2010-06-28T10:29:00Z">
            <w:rPr>
              <w:rStyle w:val="CodeInline"/>
            </w:rPr>
          </w:rPrChange>
        </w:rPr>
        <w:t xml:space="preserve">1&gt; -&gt; </w:t>
      </w:r>
      <w:r w:rsidR="00F266BA">
        <w:fldChar w:fldCharType="begin"/>
      </w:r>
      <w:r w:rsidR="00F266BA" w:rsidRPr="004252EA">
        <w:rPr>
          <w:lang w:val="de-DE"/>
          <w:rPrChange w:id="2562" w:author="Don Syme" w:date="2010-06-28T10:29:00Z">
            <w:rPr/>
          </w:rPrChange>
        </w:rPr>
        <w:instrText>HYPERLINK "Microsoft.FSharp.Collections.type_seq.html"</w:instrText>
      </w:r>
      <w:ins w:id="2563" w:author="Don Syme" w:date="2010-06-28T12:43:00Z"/>
      <w:r w:rsidR="00F266BA">
        <w:fldChar w:fldCharType="separate"/>
      </w:r>
      <w:r w:rsidRPr="004252EA">
        <w:rPr>
          <w:rStyle w:val="CodeInline"/>
          <w:lang w:val="de-DE"/>
          <w:rPrChange w:id="2564" w:author="Don Syme" w:date="2010-06-28T10:29:00Z">
            <w:rPr>
              <w:rStyle w:val="CodeInline"/>
            </w:rPr>
          </w:rPrChange>
        </w:rPr>
        <w:t>seq</w:t>
      </w:r>
      <w:r w:rsidR="00F266BA">
        <w:fldChar w:fldCharType="end"/>
      </w:r>
      <w:r w:rsidRPr="004252EA">
        <w:rPr>
          <w:rStyle w:val="CodeInline"/>
          <w:lang w:val="de-DE"/>
          <w:rPrChange w:id="2565" w:author="Don Syme" w:date="2010-06-28T10:29:00Z">
            <w:rPr>
              <w:rStyle w:val="CodeInline"/>
            </w:rPr>
          </w:rPrChange>
        </w:rPr>
        <w:t>&lt;</w:t>
      </w:r>
      <w:r w:rsidR="00553CB7" w:rsidRPr="004252EA">
        <w:rPr>
          <w:rStyle w:val="CodeInline"/>
          <w:lang w:val="de-DE"/>
          <w:rPrChange w:id="2566" w:author="Don Syme" w:date="2010-06-28T10:29:00Z">
            <w:rPr>
              <w:rStyle w:val="CodeInline"/>
            </w:rPr>
          </w:rPrChange>
        </w:rPr>
        <w:t>'T</w:t>
      </w:r>
      <w:r w:rsidRPr="004252EA">
        <w:rPr>
          <w:rStyle w:val="CodeInline"/>
          <w:lang w:val="de-DE"/>
          <w:rPrChange w:id="2567" w:author="Don Syme" w:date="2010-06-28T10:29:00Z">
            <w:rPr>
              <w:rStyle w:val="CodeInline"/>
            </w:rPr>
          </w:rPrChange>
        </w:rPr>
        <w:t xml:space="preserve">2&gt; -&gt; </w:t>
      </w:r>
      <w:r w:rsidR="00553CB7" w:rsidRPr="004252EA">
        <w:rPr>
          <w:rStyle w:val="CodeInline"/>
          <w:lang w:val="de-DE"/>
          <w:rPrChange w:id="2568" w:author="Don Syme" w:date="2010-06-28T10:29:00Z">
            <w:rPr>
              <w:rStyle w:val="CodeInline"/>
            </w:rPr>
          </w:rPrChange>
        </w:rPr>
        <w:t>'U</w:t>
      </w:r>
    </w:p>
    <w:p w:rsidR="002142E1" w:rsidRPr="00CA7FEC" w:rsidRDefault="002142E1" w:rsidP="002142E1">
      <w:pPr>
        <w:pStyle w:val="SpecBox"/>
        <w:rPr>
          <w:rStyle w:val="CodeInline"/>
        </w:rPr>
      </w:pPr>
      <w:r w:rsidRPr="00CA7FEC">
        <w:rPr>
          <w:rStyle w:val="CodeInline"/>
        </w:rPr>
        <w:t xml:space="preserve">val </w:t>
      </w:r>
      <w:r>
        <w:rPr>
          <w:rStyle w:val="CodeInline"/>
        </w:rPr>
        <w:t>forall</w:t>
      </w:r>
      <w:r w:rsidRPr="00CA7FEC">
        <w:rPr>
          <w:rStyle w:val="CodeInline"/>
        </w:rPr>
        <w:t>: (</w:t>
      </w:r>
      <w:r w:rsidR="00553CB7">
        <w:rPr>
          <w:rStyle w:val="CodeInline"/>
        </w:rPr>
        <w:t>'T</w:t>
      </w:r>
      <w:r w:rsidRPr="00CA7FEC">
        <w:rPr>
          <w:rStyle w:val="CodeInline"/>
        </w:rPr>
        <w:t xml:space="preserve"> -&gt; </w:t>
      </w:r>
      <w:r w:rsidR="00F266BA">
        <w:fldChar w:fldCharType="begin"/>
      </w:r>
      <w:r w:rsidR="00F266BA">
        <w:instrText>HYPERLINK "Microsoft.FSharp.Core.type_bool.html"</w:instrText>
      </w:r>
      <w:ins w:id="2569" w:author="Don Syme" w:date="2010-06-28T12:43:00Z"/>
      <w:r w:rsidR="00F266BA">
        <w:fldChar w:fldCharType="separate"/>
      </w:r>
      <w:r w:rsidRPr="00CA7FEC">
        <w:rPr>
          <w:rStyle w:val="CodeInline"/>
        </w:rPr>
        <w:t>bool</w:t>
      </w:r>
      <w:r w:rsidR="00F266BA">
        <w:fldChar w:fldCharType="end"/>
      </w:r>
      <w:r w:rsidRPr="00CA7FEC">
        <w:rPr>
          <w:rStyle w:val="CodeInline"/>
        </w:rPr>
        <w:t xml:space="preserve">) -&gt; </w:t>
      </w:r>
      <w:r w:rsidR="00F266BA">
        <w:fldChar w:fldCharType="begin"/>
      </w:r>
      <w:r w:rsidR="00F266BA">
        <w:instrText>HYPERLINK "Microsoft.FSharp.Collections.type_seq.html"</w:instrText>
      </w:r>
      <w:ins w:id="2570"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"Microsoft.FSharp.Core.type_bool.html"</w:instrText>
      </w:r>
      <w:ins w:id="2571" w:author="Don Syme" w:date="2010-06-28T12:43:00Z"/>
      <w:r w:rsidR="00F266BA">
        <w:fldChar w:fldCharType="separate"/>
      </w:r>
      <w:r w:rsidRPr="00CA7FEC">
        <w:rPr>
          <w:rStyle w:val="CodeInline"/>
        </w:rPr>
        <w:t>bool</w:t>
      </w:r>
      <w:r w:rsidR="00F266BA">
        <w:fldChar w:fldCharType="end"/>
      </w:r>
    </w:p>
    <w:p w:rsidR="002142E1" w:rsidRPr="00CA7FEC" w:rsidRDefault="002142E1" w:rsidP="002142E1">
      <w:pPr>
        <w:pStyle w:val="SpecBox"/>
        <w:rPr>
          <w:rStyle w:val="CodeInline"/>
        </w:rPr>
      </w:pPr>
      <w:r w:rsidRPr="00CA7FEC">
        <w:rPr>
          <w:rStyle w:val="CodeInline"/>
        </w:rPr>
        <w:t xml:space="preserve">val </w:t>
      </w:r>
      <w:r>
        <w:rPr>
          <w:rStyle w:val="CodeInline"/>
        </w:rPr>
        <w:t>forall</w:t>
      </w:r>
      <w:r w:rsidRPr="00CA7FEC">
        <w:rPr>
          <w:rStyle w:val="CodeInline"/>
        </w:rPr>
        <w:t>2: (</w:t>
      </w:r>
      <w:r w:rsidR="00553CB7">
        <w:rPr>
          <w:rStyle w:val="CodeInline"/>
        </w:rPr>
        <w:t>'T</w:t>
      </w:r>
      <w:r w:rsidRPr="00CA7FEC">
        <w:rPr>
          <w:rStyle w:val="CodeInline"/>
        </w:rPr>
        <w:t xml:space="preserve"> -&gt; </w:t>
      </w:r>
      <w:r w:rsidR="00553CB7">
        <w:rPr>
          <w:rStyle w:val="CodeInline"/>
        </w:rPr>
        <w:t>'U</w:t>
      </w:r>
      <w:r w:rsidRPr="00CA7FEC">
        <w:rPr>
          <w:rStyle w:val="CodeInline"/>
        </w:rPr>
        <w:t xml:space="preserve"> -&gt; </w:t>
      </w:r>
      <w:r w:rsidR="00F266BA">
        <w:fldChar w:fldCharType="begin"/>
      </w:r>
      <w:r w:rsidR="00F266BA">
        <w:instrText>HYPERLINK "Microsoft.FSharp.Core.type_bool.html"</w:instrText>
      </w:r>
      <w:ins w:id="2572" w:author="Don Syme" w:date="2010-06-28T12:43:00Z"/>
      <w:r w:rsidR="00F266BA">
        <w:fldChar w:fldCharType="separate"/>
      </w:r>
      <w:r w:rsidRPr="00CA7FEC">
        <w:rPr>
          <w:rStyle w:val="CodeInline"/>
        </w:rPr>
        <w:t>bool</w:t>
      </w:r>
      <w:r w:rsidR="00F266BA">
        <w:fldChar w:fldCharType="end"/>
      </w:r>
      <w:r w:rsidRPr="00CA7FEC">
        <w:rPr>
          <w:rStyle w:val="CodeInline"/>
        </w:rPr>
        <w:t xml:space="preserve">) -&gt; </w:t>
      </w:r>
      <w:r w:rsidR="00F266BA">
        <w:fldChar w:fldCharType="begin"/>
      </w:r>
      <w:r w:rsidR="00F266BA">
        <w:instrText>HYPERLINK "Microsoft.FSharp.Collections.type_seq.html"</w:instrText>
      </w:r>
      <w:ins w:id="2573"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"Microsoft.FSharp.Collections.type_seq.html"</w:instrText>
      </w:r>
      <w:ins w:id="2574"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'U</w:t>
      </w:r>
      <w:r w:rsidRPr="00CA7FEC">
        <w:rPr>
          <w:rStyle w:val="CodeInline"/>
        </w:rPr>
        <w:t xml:space="preserve">&gt; -&gt; </w:t>
      </w:r>
      <w:r w:rsidR="00F266BA">
        <w:fldChar w:fldCharType="begin"/>
      </w:r>
      <w:r w:rsidR="00F266BA">
        <w:instrText>HYPERLINK "Microsoft.FSharp.Core.type_bool.html"</w:instrText>
      </w:r>
      <w:ins w:id="2575" w:author="Don Syme" w:date="2010-06-28T12:43:00Z"/>
      <w:r w:rsidR="00F266BA">
        <w:fldChar w:fldCharType="separate"/>
      </w:r>
      <w:r w:rsidRPr="00CA7FEC">
        <w:rPr>
          <w:rStyle w:val="CodeInline"/>
        </w:rPr>
        <w:t>bool</w:t>
      </w:r>
      <w:r w:rsidR="00F266BA">
        <w:fldChar w:fldCharType="end"/>
      </w:r>
    </w:p>
    <w:p w:rsidR="002142E1" w:rsidRPr="004252EA" w:rsidRDefault="002142E1" w:rsidP="002142E1">
      <w:pPr>
        <w:pStyle w:val="SpecBox"/>
        <w:rPr>
          <w:rStyle w:val="CodeInline"/>
          <w:lang w:val="de-DE"/>
          <w:rPrChange w:id="2576" w:author="Don Syme" w:date="2010-06-28T10:29:00Z">
            <w:rPr>
              <w:rStyle w:val="CodeInline"/>
            </w:rPr>
          </w:rPrChange>
        </w:rPr>
      </w:pPr>
      <w:r w:rsidRPr="004252EA">
        <w:rPr>
          <w:rStyle w:val="CodeInline"/>
          <w:lang w:val="de-DE"/>
          <w:rPrChange w:id="2577" w:author="Don Syme" w:date="2010-06-28T10:29:00Z">
            <w:rPr>
              <w:rStyle w:val="CodeInline"/>
            </w:rPr>
          </w:rPrChange>
        </w:rPr>
        <w:t xml:space="preserve">val </w:t>
      </w:r>
      <w:del w:id="2578" w:author="Don Syme" w:date="2010-06-28T10:53:00Z">
        <w:r w:rsidRPr="004252EA" w:rsidDel="00427F8B">
          <w:rPr>
            <w:rStyle w:val="CodeInline"/>
            <w:lang w:val="de-DE"/>
            <w:rPrChange w:id="2579" w:author="Don Syme" w:date="2010-06-28T10:29:00Z">
              <w:rPr>
                <w:rStyle w:val="CodeInline"/>
              </w:rPr>
            </w:rPrChange>
          </w:rPr>
          <w:delText>hd</w:delText>
        </w:r>
      </w:del>
      <w:ins w:id="2580" w:author="Don Syme" w:date="2010-06-28T10:53:00Z">
        <w:r w:rsidR="00427F8B">
          <w:rPr>
            <w:rStyle w:val="CodeInline"/>
            <w:lang w:val="de-DE"/>
          </w:rPr>
          <w:t>head</w:t>
        </w:r>
      </w:ins>
      <w:r w:rsidRPr="004252EA">
        <w:rPr>
          <w:rStyle w:val="CodeInline"/>
          <w:lang w:val="de-DE"/>
          <w:rPrChange w:id="2581" w:author="Don Syme" w:date="2010-06-28T10:29:00Z">
            <w:rPr>
              <w:rStyle w:val="CodeInline"/>
            </w:rPr>
          </w:rPrChange>
        </w:rPr>
        <w:t xml:space="preserve">: </w:t>
      </w:r>
      <w:r w:rsidR="00F266BA">
        <w:fldChar w:fldCharType="begin"/>
      </w:r>
      <w:r w:rsidR="00F266BA" w:rsidRPr="004252EA">
        <w:rPr>
          <w:lang w:val="de-DE"/>
          <w:rPrChange w:id="2582" w:author="Don Syme" w:date="2010-06-28T10:29:00Z">
            <w:rPr/>
          </w:rPrChange>
        </w:rPr>
        <w:instrText>HYPERLINK "Microsoft.FSharp.Collections.type_seq.html"</w:instrText>
      </w:r>
      <w:ins w:id="2583" w:author="Don Syme" w:date="2010-06-28T12:43:00Z"/>
      <w:r w:rsidR="00F266BA">
        <w:fldChar w:fldCharType="separate"/>
      </w:r>
      <w:r w:rsidRPr="004252EA">
        <w:rPr>
          <w:rStyle w:val="CodeInline"/>
          <w:lang w:val="de-DE"/>
          <w:rPrChange w:id="2584" w:author="Don Syme" w:date="2010-06-28T10:29:00Z">
            <w:rPr>
              <w:rStyle w:val="CodeInline"/>
            </w:rPr>
          </w:rPrChange>
        </w:rPr>
        <w:t>seq</w:t>
      </w:r>
      <w:r w:rsidR="00F266BA">
        <w:fldChar w:fldCharType="end"/>
      </w:r>
      <w:r w:rsidRPr="004252EA">
        <w:rPr>
          <w:rStyle w:val="CodeInline"/>
          <w:lang w:val="de-DE"/>
          <w:rPrChange w:id="2585" w:author="Don Syme" w:date="2010-06-28T10:29:00Z">
            <w:rPr>
              <w:rStyle w:val="CodeInline"/>
            </w:rPr>
          </w:rPrChange>
        </w:rPr>
        <w:t>&lt;</w:t>
      </w:r>
      <w:r w:rsidR="00553CB7" w:rsidRPr="004252EA">
        <w:rPr>
          <w:rStyle w:val="CodeInline"/>
          <w:lang w:val="de-DE"/>
          <w:rPrChange w:id="2586" w:author="Don Syme" w:date="2010-06-28T10:29:00Z">
            <w:rPr>
              <w:rStyle w:val="CodeInline"/>
            </w:rPr>
          </w:rPrChange>
        </w:rPr>
        <w:t>'T</w:t>
      </w:r>
      <w:r w:rsidRPr="004252EA">
        <w:rPr>
          <w:rStyle w:val="CodeInline"/>
          <w:lang w:val="de-DE"/>
          <w:rPrChange w:id="2587" w:author="Don Syme" w:date="2010-06-28T10:29:00Z">
            <w:rPr>
              <w:rStyle w:val="CodeInline"/>
            </w:rPr>
          </w:rPrChange>
        </w:rPr>
        <w:t xml:space="preserve">&gt; -&gt; </w:t>
      </w:r>
      <w:r w:rsidR="00553CB7" w:rsidRPr="004252EA">
        <w:rPr>
          <w:rStyle w:val="CodeInline"/>
          <w:lang w:val="de-DE"/>
          <w:rPrChange w:id="2588" w:author="Don Syme" w:date="2010-06-28T10:29:00Z">
            <w:rPr>
              <w:rStyle w:val="CodeInline"/>
            </w:rPr>
          </w:rPrChange>
        </w:rPr>
        <w:t>'T</w:t>
      </w:r>
    </w:p>
    <w:p w:rsidR="002142E1" w:rsidRPr="004252EA" w:rsidRDefault="002142E1" w:rsidP="002142E1">
      <w:pPr>
        <w:pStyle w:val="SpecBox"/>
        <w:rPr>
          <w:rStyle w:val="CodeInline"/>
          <w:lang w:val="de-DE"/>
          <w:rPrChange w:id="2589" w:author="Don Syme" w:date="2010-06-28T10:29:00Z">
            <w:rPr>
              <w:rStyle w:val="CodeInline"/>
            </w:rPr>
          </w:rPrChange>
        </w:rPr>
      </w:pPr>
      <w:r w:rsidRPr="004252EA">
        <w:rPr>
          <w:rStyle w:val="CodeInline"/>
          <w:lang w:val="de-DE"/>
          <w:rPrChange w:id="2590" w:author="Don Syme" w:date="2010-06-28T10:29:00Z">
            <w:rPr>
              <w:rStyle w:val="CodeInline"/>
            </w:rPr>
          </w:rPrChange>
        </w:rPr>
        <w:t xml:space="preserve">val </w:t>
      </w:r>
      <w:r w:rsidR="00042458" w:rsidRPr="004252EA">
        <w:rPr>
          <w:rStyle w:val="CodeInline"/>
          <w:lang w:val="de-DE"/>
          <w:rPrChange w:id="2591" w:author="Don Syme" w:date="2010-06-28T10:29:00Z">
            <w:rPr>
              <w:rStyle w:val="CodeInline"/>
            </w:rPr>
          </w:rPrChange>
        </w:rPr>
        <w:t>init</w:t>
      </w:r>
      <w:r w:rsidRPr="004252EA">
        <w:rPr>
          <w:rStyle w:val="CodeInline"/>
          <w:lang w:val="de-DE"/>
          <w:rPrChange w:id="2592" w:author="Don Syme" w:date="2010-06-28T10:29:00Z">
            <w:rPr>
              <w:rStyle w:val="CodeInline"/>
            </w:rPr>
          </w:rPrChange>
        </w:rPr>
        <w:t xml:space="preserve">: </w:t>
      </w:r>
      <w:r w:rsidR="00F266BA">
        <w:fldChar w:fldCharType="begin"/>
      </w:r>
      <w:r w:rsidR="00F266BA" w:rsidRPr="004252EA">
        <w:rPr>
          <w:lang w:val="de-DE"/>
          <w:rPrChange w:id="2593" w:author="Don Syme" w:date="2010-06-28T10:29:00Z">
            <w:rPr/>
          </w:rPrChange>
        </w:rPr>
        <w:instrText>HYPERLINK "Microsoft.FSharp.Core.type_int.html"</w:instrText>
      </w:r>
      <w:ins w:id="2594" w:author="Don Syme" w:date="2010-06-28T12:43:00Z"/>
      <w:r w:rsidR="00F266BA">
        <w:fldChar w:fldCharType="separate"/>
      </w:r>
      <w:r w:rsidRPr="004252EA">
        <w:rPr>
          <w:rStyle w:val="CodeInline"/>
          <w:lang w:val="de-DE"/>
          <w:rPrChange w:id="2595" w:author="Don Syme" w:date="2010-06-28T10:29:00Z">
            <w:rPr>
              <w:rStyle w:val="CodeInline"/>
            </w:rPr>
          </w:rPrChange>
        </w:rPr>
        <w:t>int</w:t>
      </w:r>
      <w:r w:rsidR="00F266BA">
        <w:fldChar w:fldCharType="end"/>
      </w:r>
      <w:r w:rsidRPr="004252EA">
        <w:rPr>
          <w:rStyle w:val="CodeInline"/>
          <w:lang w:val="de-DE"/>
          <w:rPrChange w:id="2596" w:author="Don Syme" w:date="2010-06-28T10:29:00Z">
            <w:rPr>
              <w:rStyle w:val="CodeInline"/>
            </w:rPr>
          </w:rPrChange>
        </w:rPr>
        <w:t xml:space="preserve"> -&gt; (</w:t>
      </w:r>
      <w:r w:rsidR="00F266BA">
        <w:fldChar w:fldCharType="begin"/>
      </w:r>
      <w:r w:rsidR="00F266BA" w:rsidRPr="004252EA">
        <w:rPr>
          <w:lang w:val="de-DE"/>
          <w:rPrChange w:id="2597" w:author="Don Syme" w:date="2010-06-28T10:29:00Z">
            <w:rPr/>
          </w:rPrChange>
        </w:rPr>
        <w:instrText>HYPERLINK "Microsoft.FSharp.Core.type_int.html"</w:instrText>
      </w:r>
      <w:ins w:id="2598" w:author="Don Syme" w:date="2010-06-28T12:43:00Z"/>
      <w:r w:rsidR="00F266BA">
        <w:fldChar w:fldCharType="separate"/>
      </w:r>
      <w:r w:rsidRPr="004252EA">
        <w:rPr>
          <w:rStyle w:val="CodeInline"/>
          <w:lang w:val="de-DE"/>
          <w:rPrChange w:id="2599" w:author="Don Syme" w:date="2010-06-28T10:29:00Z">
            <w:rPr>
              <w:rStyle w:val="CodeInline"/>
            </w:rPr>
          </w:rPrChange>
        </w:rPr>
        <w:t>int</w:t>
      </w:r>
      <w:r w:rsidR="00F266BA">
        <w:fldChar w:fldCharType="end"/>
      </w:r>
      <w:r w:rsidRPr="004252EA">
        <w:rPr>
          <w:rStyle w:val="CodeInline"/>
          <w:lang w:val="de-DE"/>
          <w:rPrChange w:id="2600" w:author="Don Syme" w:date="2010-06-28T10:29:00Z">
            <w:rPr>
              <w:rStyle w:val="CodeInline"/>
            </w:rPr>
          </w:rPrChange>
        </w:rPr>
        <w:t xml:space="preserve"> -&gt; </w:t>
      </w:r>
      <w:r w:rsidR="00553CB7" w:rsidRPr="004252EA">
        <w:rPr>
          <w:rStyle w:val="CodeInline"/>
          <w:lang w:val="de-DE"/>
          <w:rPrChange w:id="2601" w:author="Don Syme" w:date="2010-06-28T10:29:00Z">
            <w:rPr>
              <w:rStyle w:val="CodeInline"/>
            </w:rPr>
          </w:rPrChange>
        </w:rPr>
        <w:t>'T</w:t>
      </w:r>
      <w:r w:rsidRPr="004252EA">
        <w:rPr>
          <w:rStyle w:val="CodeInline"/>
          <w:lang w:val="de-DE"/>
          <w:rPrChange w:id="2602" w:author="Don Syme" w:date="2010-06-28T10:29:00Z">
            <w:rPr>
              <w:rStyle w:val="CodeInline"/>
            </w:rPr>
          </w:rPrChange>
        </w:rPr>
        <w:t xml:space="preserve">) -&gt; </w:t>
      </w:r>
      <w:r w:rsidR="00F266BA">
        <w:fldChar w:fldCharType="begin"/>
      </w:r>
      <w:r w:rsidR="00F266BA" w:rsidRPr="004252EA">
        <w:rPr>
          <w:lang w:val="de-DE"/>
          <w:rPrChange w:id="2603" w:author="Don Syme" w:date="2010-06-28T10:29:00Z">
            <w:rPr/>
          </w:rPrChange>
        </w:rPr>
        <w:instrText>HYPERLINK "Microsoft.FSharp.Collections.type_seq.html"</w:instrText>
      </w:r>
      <w:ins w:id="2604" w:author="Don Syme" w:date="2010-06-28T12:43:00Z"/>
      <w:r w:rsidR="00F266BA">
        <w:fldChar w:fldCharType="separate"/>
      </w:r>
      <w:r w:rsidRPr="004252EA">
        <w:rPr>
          <w:rStyle w:val="CodeInline"/>
          <w:lang w:val="de-DE"/>
          <w:rPrChange w:id="2605" w:author="Don Syme" w:date="2010-06-28T10:29:00Z">
            <w:rPr>
              <w:rStyle w:val="CodeInline"/>
            </w:rPr>
          </w:rPrChange>
        </w:rPr>
        <w:t>seq</w:t>
      </w:r>
      <w:r w:rsidR="00F266BA">
        <w:fldChar w:fldCharType="end"/>
      </w:r>
      <w:r w:rsidRPr="004252EA">
        <w:rPr>
          <w:rStyle w:val="CodeInline"/>
          <w:lang w:val="de-DE"/>
          <w:rPrChange w:id="2606" w:author="Don Syme" w:date="2010-06-28T10:29:00Z">
            <w:rPr>
              <w:rStyle w:val="CodeInline"/>
            </w:rPr>
          </w:rPrChange>
        </w:rPr>
        <w:t>&lt;</w:t>
      </w:r>
      <w:r w:rsidR="00553CB7" w:rsidRPr="004252EA">
        <w:rPr>
          <w:rStyle w:val="CodeInline"/>
          <w:lang w:val="de-DE"/>
          <w:rPrChange w:id="2607" w:author="Don Syme" w:date="2010-06-28T10:29:00Z">
            <w:rPr>
              <w:rStyle w:val="CodeInline"/>
            </w:rPr>
          </w:rPrChange>
        </w:rPr>
        <w:t>'T</w:t>
      </w:r>
      <w:r w:rsidRPr="004252EA">
        <w:rPr>
          <w:rStyle w:val="CodeInline"/>
          <w:lang w:val="de-DE"/>
          <w:rPrChange w:id="2608" w:author="Don Syme" w:date="2010-06-28T10:29:00Z">
            <w:rPr>
              <w:rStyle w:val="CodeInline"/>
            </w:rPr>
          </w:rPrChange>
        </w:rPr>
        <w:t>&gt;</w:t>
      </w:r>
    </w:p>
    <w:p w:rsidR="002142E1" w:rsidRPr="004252EA" w:rsidRDefault="00042458" w:rsidP="002142E1">
      <w:pPr>
        <w:pStyle w:val="SpecBox"/>
        <w:rPr>
          <w:rStyle w:val="CodeInline"/>
          <w:lang w:val="de-DE"/>
          <w:rPrChange w:id="2609" w:author="Don Syme" w:date="2010-06-28T10:29:00Z">
            <w:rPr>
              <w:rStyle w:val="CodeInline"/>
            </w:rPr>
          </w:rPrChange>
        </w:rPr>
      </w:pPr>
      <w:r w:rsidRPr="004252EA">
        <w:rPr>
          <w:rStyle w:val="CodeInline"/>
          <w:lang w:val="de-DE"/>
          <w:rPrChange w:id="2610" w:author="Don Syme" w:date="2010-06-28T10:29:00Z">
            <w:rPr>
              <w:rStyle w:val="CodeInline"/>
            </w:rPr>
          </w:rPrChange>
        </w:rPr>
        <w:t>val initI</w:t>
      </w:r>
      <w:r w:rsidR="002142E1" w:rsidRPr="004252EA">
        <w:rPr>
          <w:rStyle w:val="CodeInline"/>
          <w:lang w:val="de-DE"/>
          <w:rPrChange w:id="2611" w:author="Don Syme" w:date="2010-06-28T10:29:00Z">
            <w:rPr>
              <w:rStyle w:val="CodeInline"/>
            </w:rPr>
          </w:rPrChange>
        </w:rPr>
        <w:t>nfinite: (</w:t>
      </w:r>
      <w:r w:rsidR="00F266BA">
        <w:fldChar w:fldCharType="begin"/>
      </w:r>
      <w:r w:rsidR="00F266BA" w:rsidRPr="004252EA">
        <w:rPr>
          <w:lang w:val="de-DE"/>
          <w:rPrChange w:id="2612" w:author="Don Syme" w:date="2010-06-28T10:29:00Z">
            <w:rPr/>
          </w:rPrChange>
        </w:rPr>
        <w:instrText>HYPERLINK "Microsoft.FSharp.Core.type_int.html"</w:instrText>
      </w:r>
      <w:ins w:id="2613" w:author="Don Syme" w:date="2010-06-28T12:43:00Z"/>
      <w:r w:rsidR="00F266BA">
        <w:fldChar w:fldCharType="separate"/>
      </w:r>
      <w:r w:rsidR="002142E1" w:rsidRPr="004252EA">
        <w:rPr>
          <w:rStyle w:val="CodeInline"/>
          <w:lang w:val="de-DE"/>
          <w:rPrChange w:id="2614" w:author="Don Syme" w:date="2010-06-28T10:29:00Z">
            <w:rPr>
              <w:rStyle w:val="CodeInline"/>
            </w:rPr>
          </w:rPrChange>
        </w:rPr>
        <w:t>int</w:t>
      </w:r>
      <w:r w:rsidR="00F266BA">
        <w:fldChar w:fldCharType="end"/>
      </w:r>
      <w:r w:rsidR="002142E1" w:rsidRPr="004252EA">
        <w:rPr>
          <w:rStyle w:val="CodeInline"/>
          <w:lang w:val="de-DE"/>
          <w:rPrChange w:id="2615" w:author="Don Syme" w:date="2010-06-28T10:29:00Z">
            <w:rPr>
              <w:rStyle w:val="CodeInline"/>
            </w:rPr>
          </w:rPrChange>
        </w:rPr>
        <w:t xml:space="preserve"> -&gt; </w:t>
      </w:r>
      <w:r w:rsidR="00553CB7" w:rsidRPr="004252EA">
        <w:rPr>
          <w:rStyle w:val="CodeInline"/>
          <w:lang w:val="de-DE"/>
          <w:rPrChange w:id="2616" w:author="Don Syme" w:date="2010-06-28T10:29:00Z">
            <w:rPr>
              <w:rStyle w:val="CodeInline"/>
            </w:rPr>
          </w:rPrChange>
        </w:rPr>
        <w:t>'T</w:t>
      </w:r>
      <w:r w:rsidR="002142E1" w:rsidRPr="004252EA">
        <w:rPr>
          <w:rStyle w:val="CodeInline"/>
          <w:lang w:val="de-DE"/>
          <w:rPrChange w:id="2617" w:author="Don Syme" w:date="2010-06-28T10:29:00Z">
            <w:rPr>
              <w:rStyle w:val="CodeInline"/>
            </w:rPr>
          </w:rPrChange>
        </w:rPr>
        <w:t xml:space="preserve">) -&gt; </w:t>
      </w:r>
      <w:r w:rsidR="00F266BA">
        <w:fldChar w:fldCharType="begin"/>
      </w:r>
      <w:r w:rsidR="00F266BA" w:rsidRPr="004252EA">
        <w:rPr>
          <w:lang w:val="de-DE"/>
          <w:rPrChange w:id="2618" w:author="Don Syme" w:date="2010-06-28T10:29:00Z">
            <w:rPr/>
          </w:rPrChange>
        </w:rPr>
        <w:instrText>HYPERLINK "Microsoft.FSharp.Collections.type_seq.html"</w:instrText>
      </w:r>
      <w:ins w:id="2619" w:author="Don Syme" w:date="2010-06-28T12:43:00Z"/>
      <w:r w:rsidR="00F266BA">
        <w:fldChar w:fldCharType="separate"/>
      </w:r>
      <w:r w:rsidR="002142E1" w:rsidRPr="004252EA">
        <w:rPr>
          <w:rStyle w:val="CodeInline"/>
          <w:lang w:val="de-DE"/>
          <w:rPrChange w:id="2620" w:author="Don Syme" w:date="2010-06-28T10:29:00Z">
            <w:rPr>
              <w:rStyle w:val="CodeInline"/>
            </w:rPr>
          </w:rPrChange>
        </w:rPr>
        <w:t>seq</w:t>
      </w:r>
      <w:r w:rsidR="00F266BA">
        <w:fldChar w:fldCharType="end"/>
      </w:r>
      <w:r w:rsidR="002142E1" w:rsidRPr="004252EA">
        <w:rPr>
          <w:rStyle w:val="CodeInline"/>
          <w:lang w:val="de-DE"/>
          <w:rPrChange w:id="2621" w:author="Don Syme" w:date="2010-06-28T10:29:00Z">
            <w:rPr>
              <w:rStyle w:val="CodeInline"/>
            </w:rPr>
          </w:rPrChange>
        </w:rPr>
        <w:t>&lt;</w:t>
      </w:r>
      <w:r w:rsidR="00553CB7" w:rsidRPr="004252EA">
        <w:rPr>
          <w:rStyle w:val="CodeInline"/>
          <w:lang w:val="de-DE"/>
          <w:rPrChange w:id="2622" w:author="Don Syme" w:date="2010-06-28T10:29:00Z">
            <w:rPr>
              <w:rStyle w:val="CodeInline"/>
            </w:rPr>
          </w:rPrChange>
        </w:rPr>
        <w:t>'T</w:t>
      </w:r>
      <w:r w:rsidR="002142E1" w:rsidRPr="004252EA">
        <w:rPr>
          <w:rStyle w:val="CodeInline"/>
          <w:lang w:val="de-DE"/>
          <w:rPrChange w:id="2623" w:author="Don Syme" w:date="2010-06-28T10:29:00Z">
            <w:rPr>
              <w:rStyle w:val="CodeInline"/>
            </w:rPr>
          </w:rPrChange>
        </w:rPr>
        <w:t>&gt;</w:t>
      </w:r>
    </w:p>
    <w:p w:rsidR="002142E1" w:rsidRPr="004252EA" w:rsidRDefault="002142E1" w:rsidP="002142E1">
      <w:pPr>
        <w:pStyle w:val="SpecBox"/>
        <w:rPr>
          <w:rStyle w:val="CodeInline"/>
          <w:lang w:val="de-DE"/>
          <w:rPrChange w:id="2624" w:author="Don Syme" w:date="2010-06-28T10:29:00Z">
            <w:rPr>
              <w:rStyle w:val="CodeInline"/>
            </w:rPr>
          </w:rPrChange>
        </w:rPr>
      </w:pPr>
      <w:r w:rsidRPr="004252EA">
        <w:rPr>
          <w:rStyle w:val="CodeInline"/>
          <w:lang w:val="de-DE"/>
          <w:rPrChange w:id="2625" w:author="Don Syme" w:date="2010-06-28T10:29:00Z">
            <w:rPr>
              <w:rStyle w:val="CodeInline"/>
            </w:rPr>
          </w:rPrChange>
        </w:rPr>
        <w:t>val iter: (</w:t>
      </w:r>
      <w:r w:rsidR="00553CB7" w:rsidRPr="004252EA">
        <w:rPr>
          <w:rStyle w:val="CodeInline"/>
          <w:lang w:val="de-DE"/>
          <w:rPrChange w:id="2626" w:author="Don Syme" w:date="2010-06-28T10:29:00Z">
            <w:rPr>
              <w:rStyle w:val="CodeInline"/>
            </w:rPr>
          </w:rPrChange>
        </w:rPr>
        <w:t>'T</w:t>
      </w:r>
      <w:r w:rsidRPr="004252EA">
        <w:rPr>
          <w:rStyle w:val="CodeInline"/>
          <w:lang w:val="de-DE"/>
          <w:rPrChange w:id="2627" w:author="Don Syme" w:date="2010-06-28T10:29:00Z">
            <w:rPr>
              <w:rStyle w:val="CodeInline"/>
            </w:rPr>
          </w:rPrChange>
        </w:rPr>
        <w:t xml:space="preserve"> -&gt; </w:t>
      </w:r>
      <w:r w:rsidR="00F266BA">
        <w:fldChar w:fldCharType="begin"/>
      </w:r>
      <w:r w:rsidR="00F266BA" w:rsidRPr="004252EA">
        <w:rPr>
          <w:lang w:val="de-DE"/>
          <w:rPrChange w:id="2628" w:author="Don Syme" w:date="2010-06-28T10:29:00Z">
            <w:rPr/>
          </w:rPrChange>
        </w:rPr>
        <w:instrText>HYPERLINK "Microsoft.FSharp.Core.type_unit.html"</w:instrText>
      </w:r>
      <w:ins w:id="2629" w:author="Don Syme" w:date="2010-06-28T12:43:00Z"/>
      <w:r w:rsidR="00F266BA">
        <w:fldChar w:fldCharType="separate"/>
      </w:r>
      <w:r w:rsidRPr="004252EA">
        <w:rPr>
          <w:rStyle w:val="CodeInline"/>
          <w:lang w:val="de-DE"/>
          <w:rPrChange w:id="2630" w:author="Don Syme" w:date="2010-06-28T10:29:00Z">
            <w:rPr>
              <w:rStyle w:val="CodeInline"/>
            </w:rPr>
          </w:rPrChange>
        </w:rPr>
        <w:t>unit</w:t>
      </w:r>
      <w:r w:rsidR="00F266BA">
        <w:fldChar w:fldCharType="end"/>
      </w:r>
      <w:r w:rsidRPr="004252EA">
        <w:rPr>
          <w:rStyle w:val="CodeInline"/>
          <w:lang w:val="de-DE"/>
          <w:rPrChange w:id="2631" w:author="Don Syme" w:date="2010-06-28T10:29:00Z">
            <w:rPr>
              <w:rStyle w:val="CodeInline"/>
            </w:rPr>
          </w:rPrChange>
        </w:rPr>
        <w:t xml:space="preserve">) -&gt; </w:t>
      </w:r>
      <w:r w:rsidR="00F266BA">
        <w:fldChar w:fldCharType="begin"/>
      </w:r>
      <w:r w:rsidR="00F266BA" w:rsidRPr="004252EA">
        <w:rPr>
          <w:lang w:val="de-DE"/>
          <w:rPrChange w:id="2632" w:author="Don Syme" w:date="2010-06-28T10:29:00Z">
            <w:rPr/>
          </w:rPrChange>
        </w:rPr>
        <w:instrText>HYPERLINK "Microsoft.FSharp.Collections.type_seq.html"</w:instrText>
      </w:r>
      <w:ins w:id="2633" w:author="Don Syme" w:date="2010-06-28T12:43:00Z"/>
      <w:r w:rsidR="00F266BA">
        <w:fldChar w:fldCharType="separate"/>
      </w:r>
      <w:r w:rsidRPr="004252EA">
        <w:rPr>
          <w:rStyle w:val="CodeInline"/>
          <w:lang w:val="de-DE"/>
          <w:rPrChange w:id="2634" w:author="Don Syme" w:date="2010-06-28T10:29:00Z">
            <w:rPr>
              <w:rStyle w:val="CodeInline"/>
            </w:rPr>
          </w:rPrChange>
        </w:rPr>
        <w:t>seq</w:t>
      </w:r>
      <w:r w:rsidR="00F266BA">
        <w:fldChar w:fldCharType="end"/>
      </w:r>
      <w:r w:rsidRPr="004252EA">
        <w:rPr>
          <w:rStyle w:val="CodeInline"/>
          <w:lang w:val="de-DE"/>
          <w:rPrChange w:id="2635" w:author="Don Syme" w:date="2010-06-28T10:29:00Z">
            <w:rPr>
              <w:rStyle w:val="CodeInline"/>
            </w:rPr>
          </w:rPrChange>
        </w:rPr>
        <w:t>&lt;</w:t>
      </w:r>
      <w:r w:rsidR="00553CB7" w:rsidRPr="004252EA">
        <w:rPr>
          <w:rStyle w:val="CodeInline"/>
          <w:lang w:val="de-DE"/>
          <w:rPrChange w:id="2636" w:author="Don Syme" w:date="2010-06-28T10:29:00Z">
            <w:rPr>
              <w:rStyle w:val="CodeInline"/>
            </w:rPr>
          </w:rPrChange>
        </w:rPr>
        <w:t>'T</w:t>
      </w:r>
      <w:r w:rsidRPr="004252EA">
        <w:rPr>
          <w:rStyle w:val="CodeInline"/>
          <w:lang w:val="de-DE"/>
          <w:rPrChange w:id="2637" w:author="Don Syme" w:date="2010-06-28T10:29:00Z">
            <w:rPr>
              <w:rStyle w:val="CodeInline"/>
            </w:rPr>
          </w:rPrChange>
        </w:rPr>
        <w:t xml:space="preserve">&gt; -&gt; </w:t>
      </w:r>
      <w:r w:rsidR="00F266BA">
        <w:fldChar w:fldCharType="begin"/>
      </w:r>
      <w:r w:rsidR="00F266BA" w:rsidRPr="004252EA">
        <w:rPr>
          <w:lang w:val="de-DE"/>
          <w:rPrChange w:id="2638" w:author="Don Syme" w:date="2010-06-28T10:29:00Z">
            <w:rPr/>
          </w:rPrChange>
        </w:rPr>
        <w:instrText>HYPERLINK "Microsoft.FSharp.Core.type_unit.html"</w:instrText>
      </w:r>
      <w:ins w:id="2639" w:author="Don Syme" w:date="2010-06-28T12:43:00Z"/>
      <w:r w:rsidR="00F266BA">
        <w:fldChar w:fldCharType="separate"/>
      </w:r>
      <w:r w:rsidRPr="004252EA">
        <w:rPr>
          <w:rStyle w:val="CodeInline"/>
          <w:lang w:val="de-DE"/>
          <w:rPrChange w:id="2640" w:author="Don Syme" w:date="2010-06-28T10:29:00Z">
            <w:rPr>
              <w:rStyle w:val="CodeInline"/>
            </w:rPr>
          </w:rPrChange>
        </w:rPr>
        <w:t>unit</w:t>
      </w:r>
      <w:r w:rsidR="00F266BA">
        <w:fldChar w:fldCharType="end"/>
      </w:r>
    </w:p>
    <w:p w:rsidR="002142E1" w:rsidRPr="004252EA" w:rsidRDefault="002142E1" w:rsidP="002142E1">
      <w:pPr>
        <w:pStyle w:val="SpecBox"/>
        <w:rPr>
          <w:rStyle w:val="CodeInline"/>
          <w:lang w:val="de-DE"/>
          <w:rPrChange w:id="2641" w:author="Don Syme" w:date="2010-06-28T10:29:00Z">
            <w:rPr>
              <w:rStyle w:val="CodeInline"/>
            </w:rPr>
          </w:rPrChange>
        </w:rPr>
      </w:pPr>
      <w:r w:rsidRPr="004252EA">
        <w:rPr>
          <w:rStyle w:val="CodeInline"/>
          <w:lang w:val="de-DE"/>
          <w:rPrChange w:id="2642" w:author="Don Syme" w:date="2010-06-28T10:29:00Z">
            <w:rPr>
              <w:rStyle w:val="CodeInline"/>
            </w:rPr>
          </w:rPrChange>
        </w:rPr>
        <w:t>val iter2: (</w:t>
      </w:r>
      <w:r w:rsidR="00553CB7" w:rsidRPr="004252EA">
        <w:rPr>
          <w:rStyle w:val="CodeInline"/>
          <w:lang w:val="de-DE"/>
          <w:rPrChange w:id="2643" w:author="Don Syme" w:date="2010-06-28T10:29:00Z">
            <w:rPr>
              <w:rStyle w:val="CodeInline"/>
            </w:rPr>
          </w:rPrChange>
        </w:rPr>
        <w:t>'T</w:t>
      </w:r>
      <w:r w:rsidRPr="004252EA">
        <w:rPr>
          <w:rStyle w:val="CodeInline"/>
          <w:lang w:val="de-DE"/>
          <w:rPrChange w:id="2644" w:author="Don Syme" w:date="2010-06-28T10:29:00Z">
            <w:rPr>
              <w:rStyle w:val="CodeInline"/>
            </w:rPr>
          </w:rPrChange>
        </w:rPr>
        <w:t xml:space="preserve"> -&gt; </w:t>
      </w:r>
      <w:r w:rsidR="00553CB7" w:rsidRPr="004252EA">
        <w:rPr>
          <w:rStyle w:val="CodeInline"/>
          <w:lang w:val="de-DE"/>
          <w:rPrChange w:id="2645" w:author="Don Syme" w:date="2010-06-28T10:29:00Z">
            <w:rPr>
              <w:rStyle w:val="CodeInline"/>
            </w:rPr>
          </w:rPrChange>
        </w:rPr>
        <w:t>'U</w:t>
      </w:r>
      <w:r w:rsidRPr="004252EA">
        <w:rPr>
          <w:rStyle w:val="CodeInline"/>
          <w:lang w:val="de-DE"/>
          <w:rPrChange w:id="2646" w:author="Don Syme" w:date="2010-06-28T10:29:00Z">
            <w:rPr>
              <w:rStyle w:val="CodeInline"/>
            </w:rPr>
          </w:rPrChange>
        </w:rPr>
        <w:t xml:space="preserve"> -&gt; </w:t>
      </w:r>
      <w:r w:rsidR="00F266BA">
        <w:fldChar w:fldCharType="begin"/>
      </w:r>
      <w:r w:rsidR="00F266BA" w:rsidRPr="004252EA">
        <w:rPr>
          <w:lang w:val="de-DE"/>
          <w:rPrChange w:id="2647" w:author="Don Syme" w:date="2010-06-28T10:29:00Z">
            <w:rPr/>
          </w:rPrChange>
        </w:rPr>
        <w:instrText>HYPERLINK "Microsoft.FSharp.Core.type_unit.html"</w:instrText>
      </w:r>
      <w:ins w:id="2648" w:author="Don Syme" w:date="2010-06-28T12:43:00Z"/>
      <w:r w:rsidR="00F266BA">
        <w:fldChar w:fldCharType="separate"/>
      </w:r>
      <w:r w:rsidRPr="004252EA">
        <w:rPr>
          <w:rStyle w:val="CodeInline"/>
          <w:lang w:val="de-DE"/>
          <w:rPrChange w:id="2649" w:author="Don Syme" w:date="2010-06-28T10:29:00Z">
            <w:rPr>
              <w:rStyle w:val="CodeInline"/>
            </w:rPr>
          </w:rPrChange>
        </w:rPr>
        <w:t>unit</w:t>
      </w:r>
      <w:r w:rsidR="00F266BA">
        <w:fldChar w:fldCharType="end"/>
      </w:r>
      <w:r w:rsidRPr="004252EA">
        <w:rPr>
          <w:rStyle w:val="CodeInline"/>
          <w:lang w:val="de-DE"/>
          <w:rPrChange w:id="2650" w:author="Don Syme" w:date="2010-06-28T10:29:00Z">
            <w:rPr>
              <w:rStyle w:val="CodeInline"/>
            </w:rPr>
          </w:rPrChange>
        </w:rPr>
        <w:t xml:space="preserve">) -&gt; </w:t>
      </w:r>
      <w:r w:rsidR="00F266BA">
        <w:fldChar w:fldCharType="begin"/>
      </w:r>
      <w:r w:rsidR="00F266BA" w:rsidRPr="004252EA">
        <w:rPr>
          <w:lang w:val="de-DE"/>
          <w:rPrChange w:id="2651" w:author="Don Syme" w:date="2010-06-28T10:29:00Z">
            <w:rPr/>
          </w:rPrChange>
        </w:rPr>
        <w:instrText>HYPERLINK "Microsoft.FSharp.Collections.type_seq.html"</w:instrText>
      </w:r>
      <w:ins w:id="2652" w:author="Don Syme" w:date="2010-06-28T12:43:00Z"/>
      <w:r w:rsidR="00F266BA">
        <w:fldChar w:fldCharType="separate"/>
      </w:r>
      <w:r w:rsidRPr="004252EA">
        <w:rPr>
          <w:rStyle w:val="CodeInline"/>
          <w:lang w:val="de-DE"/>
          <w:rPrChange w:id="2653" w:author="Don Syme" w:date="2010-06-28T10:29:00Z">
            <w:rPr>
              <w:rStyle w:val="CodeInline"/>
            </w:rPr>
          </w:rPrChange>
        </w:rPr>
        <w:t>seq</w:t>
      </w:r>
      <w:r w:rsidR="00F266BA">
        <w:fldChar w:fldCharType="end"/>
      </w:r>
      <w:r w:rsidRPr="004252EA">
        <w:rPr>
          <w:rStyle w:val="CodeInline"/>
          <w:lang w:val="de-DE"/>
          <w:rPrChange w:id="2654" w:author="Don Syme" w:date="2010-06-28T10:29:00Z">
            <w:rPr>
              <w:rStyle w:val="CodeInline"/>
            </w:rPr>
          </w:rPrChange>
        </w:rPr>
        <w:t>&lt;</w:t>
      </w:r>
      <w:r w:rsidR="00553CB7" w:rsidRPr="004252EA">
        <w:rPr>
          <w:rStyle w:val="CodeInline"/>
          <w:lang w:val="de-DE"/>
          <w:rPrChange w:id="2655" w:author="Don Syme" w:date="2010-06-28T10:29:00Z">
            <w:rPr>
              <w:rStyle w:val="CodeInline"/>
            </w:rPr>
          </w:rPrChange>
        </w:rPr>
        <w:t>'T</w:t>
      </w:r>
      <w:r w:rsidRPr="004252EA">
        <w:rPr>
          <w:rStyle w:val="CodeInline"/>
          <w:lang w:val="de-DE"/>
          <w:rPrChange w:id="2656" w:author="Don Syme" w:date="2010-06-28T10:29:00Z">
            <w:rPr>
              <w:rStyle w:val="CodeInline"/>
            </w:rPr>
          </w:rPrChange>
        </w:rPr>
        <w:t xml:space="preserve">&gt; -&gt; </w:t>
      </w:r>
      <w:r w:rsidR="00F266BA">
        <w:fldChar w:fldCharType="begin"/>
      </w:r>
      <w:r w:rsidR="00F266BA" w:rsidRPr="004252EA">
        <w:rPr>
          <w:lang w:val="de-DE"/>
          <w:rPrChange w:id="2657" w:author="Don Syme" w:date="2010-06-28T10:29:00Z">
            <w:rPr/>
          </w:rPrChange>
        </w:rPr>
        <w:instrText>HYPERLINK "Microsoft.FSharp.Collections.type_seq.html"</w:instrText>
      </w:r>
      <w:ins w:id="2658" w:author="Don Syme" w:date="2010-06-28T12:43:00Z"/>
      <w:r w:rsidR="00F266BA">
        <w:fldChar w:fldCharType="separate"/>
      </w:r>
      <w:r w:rsidRPr="004252EA">
        <w:rPr>
          <w:rStyle w:val="CodeInline"/>
          <w:lang w:val="de-DE"/>
          <w:rPrChange w:id="2659" w:author="Don Syme" w:date="2010-06-28T10:29:00Z">
            <w:rPr>
              <w:rStyle w:val="CodeInline"/>
            </w:rPr>
          </w:rPrChange>
        </w:rPr>
        <w:t>seq</w:t>
      </w:r>
      <w:r w:rsidR="00F266BA">
        <w:fldChar w:fldCharType="end"/>
      </w:r>
      <w:r w:rsidRPr="004252EA">
        <w:rPr>
          <w:rStyle w:val="CodeInline"/>
          <w:lang w:val="de-DE"/>
          <w:rPrChange w:id="2660" w:author="Don Syme" w:date="2010-06-28T10:29:00Z">
            <w:rPr>
              <w:rStyle w:val="CodeInline"/>
            </w:rPr>
          </w:rPrChange>
        </w:rPr>
        <w:t>&lt;</w:t>
      </w:r>
      <w:r w:rsidR="00553CB7" w:rsidRPr="004252EA">
        <w:rPr>
          <w:rStyle w:val="CodeInline"/>
          <w:lang w:val="de-DE"/>
          <w:rPrChange w:id="2661" w:author="Don Syme" w:date="2010-06-28T10:29:00Z">
            <w:rPr>
              <w:rStyle w:val="CodeInline"/>
            </w:rPr>
          </w:rPrChange>
        </w:rPr>
        <w:t>'U</w:t>
      </w:r>
      <w:r w:rsidRPr="004252EA">
        <w:rPr>
          <w:rStyle w:val="CodeInline"/>
          <w:lang w:val="de-DE"/>
          <w:rPrChange w:id="2662" w:author="Don Syme" w:date="2010-06-28T10:29:00Z">
            <w:rPr>
              <w:rStyle w:val="CodeInline"/>
            </w:rPr>
          </w:rPrChange>
        </w:rPr>
        <w:t xml:space="preserve">&gt; -&gt; </w:t>
      </w:r>
      <w:r w:rsidR="00F266BA">
        <w:fldChar w:fldCharType="begin"/>
      </w:r>
      <w:r w:rsidR="00F266BA" w:rsidRPr="004252EA">
        <w:rPr>
          <w:lang w:val="de-DE"/>
          <w:rPrChange w:id="2663" w:author="Don Syme" w:date="2010-06-28T10:29:00Z">
            <w:rPr/>
          </w:rPrChange>
        </w:rPr>
        <w:instrText>HYPERLINK "Microsoft.FSharp.Core.type_unit.html"</w:instrText>
      </w:r>
      <w:ins w:id="2664" w:author="Don Syme" w:date="2010-06-28T12:43:00Z"/>
      <w:r w:rsidR="00F266BA">
        <w:fldChar w:fldCharType="separate"/>
      </w:r>
      <w:r w:rsidRPr="004252EA">
        <w:rPr>
          <w:rStyle w:val="CodeInline"/>
          <w:lang w:val="de-DE"/>
          <w:rPrChange w:id="2665" w:author="Don Syme" w:date="2010-06-28T10:29:00Z">
            <w:rPr>
              <w:rStyle w:val="CodeInline"/>
            </w:rPr>
          </w:rPrChange>
        </w:rPr>
        <w:t>unit</w:t>
      </w:r>
      <w:r w:rsidR="00F266BA">
        <w:fldChar w:fldCharType="end"/>
      </w:r>
    </w:p>
    <w:p w:rsidR="002142E1" w:rsidRPr="00CA7FEC" w:rsidRDefault="002142E1" w:rsidP="002142E1">
      <w:pPr>
        <w:pStyle w:val="SpecBox"/>
        <w:rPr>
          <w:rStyle w:val="CodeInline"/>
        </w:rPr>
      </w:pPr>
      <w:r w:rsidRPr="00CA7FEC">
        <w:rPr>
          <w:rStyle w:val="CodeInline"/>
        </w:rPr>
        <w:t>val iteri: (</w:t>
      </w:r>
      <w:r w:rsidR="00F266BA">
        <w:fldChar w:fldCharType="begin"/>
      </w:r>
      <w:r w:rsidR="00F266BA">
        <w:instrText>HYPERLINK "Microsoft.FSharp.Core.type_int.html"</w:instrText>
      </w:r>
      <w:ins w:id="2666" w:author="Don Syme" w:date="2010-06-28T12:43:00Z"/>
      <w:r w:rsidR="00F266BA">
        <w:fldChar w:fldCharType="separate"/>
      </w:r>
      <w:r w:rsidRPr="00CA7FEC">
        <w:rPr>
          <w:rStyle w:val="CodeInline"/>
        </w:rPr>
        <w:t>int</w:t>
      </w:r>
      <w:r w:rsidR="00F266BA">
        <w:fldChar w:fldCharType="end"/>
      </w:r>
      <w:r w:rsidRPr="00CA7FEC">
        <w:rPr>
          <w:rStyle w:val="CodeInline"/>
        </w:rPr>
        <w:t xml:space="preserve"> -&gt; </w:t>
      </w:r>
      <w:r w:rsidR="00553CB7">
        <w:rPr>
          <w:rStyle w:val="CodeInline"/>
        </w:rPr>
        <w:t>'T</w:t>
      </w:r>
      <w:r w:rsidRPr="00CA7FEC">
        <w:rPr>
          <w:rStyle w:val="CodeInline"/>
        </w:rPr>
        <w:t xml:space="preserve"> -&gt; </w:t>
      </w:r>
      <w:r w:rsidR="00F266BA">
        <w:fldChar w:fldCharType="begin"/>
      </w:r>
      <w:r w:rsidR="00F266BA">
        <w:instrText>HYPERLINK "Microsoft.FSharp.Core.type_unit.html"</w:instrText>
      </w:r>
      <w:ins w:id="2667" w:author="Don Syme" w:date="2010-06-28T12:43:00Z"/>
      <w:r w:rsidR="00F266BA">
        <w:fldChar w:fldCharType="separate"/>
      </w:r>
      <w:r w:rsidRPr="00CA7FEC">
        <w:rPr>
          <w:rStyle w:val="CodeInline"/>
        </w:rPr>
        <w:t>unit</w:t>
      </w:r>
      <w:r w:rsidR="00F266BA">
        <w:fldChar w:fldCharType="end"/>
      </w:r>
      <w:r w:rsidRPr="00CA7FEC">
        <w:rPr>
          <w:rStyle w:val="CodeInline"/>
        </w:rPr>
        <w:t xml:space="preserve">) -&gt; </w:t>
      </w:r>
      <w:r w:rsidR="00F266BA">
        <w:fldChar w:fldCharType="begin"/>
      </w:r>
      <w:r w:rsidR="00F266BA">
        <w:instrText>HYPERLINK "Microsoft.FSharp.Collections.type_seq.html"</w:instrText>
      </w:r>
      <w:ins w:id="2668"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"Microsoft.FSharp.Core.type_unit.html"</w:instrText>
      </w:r>
      <w:ins w:id="2669" w:author="Don Syme" w:date="2010-06-28T12:43:00Z"/>
      <w:r w:rsidR="00F266BA">
        <w:fldChar w:fldCharType="separate"/>
      </w:r>
      <w:r w:rsidRPr="00CA7FEC">
        <w:rPr>
          <w:rStyle w:val="CodeInline"/>
        </w:rPr>
        <w:t>unit</w:t>
      </w:r>
      <w:r w:rsidR="00F266BA">
        <w:fldChar w:fldCharType="end"/>
      </w:r>
    </w:p>
    <w:p w:rsidR="002142E1" w:rsidRPr="00CA7FEC" w:rsidRDefault="00C05756" w:rsidP="002142E1">
      <w:pPr>
        <w:pStyle w:val="SpecBox"/>
        <w:rPr>
          <w:rStyle w:val="CodeInline"/>
        </w:rPr>
      </w:pPr>
      <w:r>
        <w:rPr>
          <w:rStyle w:val="CodeInline"/>
        </w:rPr>
        <w:t>val iteri2: &lt;standard signature&gt;</w:t>
      </w:r>
    </w:p>
    <w:p w:rsidR="002142E1" w:rsidRPr="00CA7FEC" w:rsidRDefault="002142E1" w:rsidP="002142E1">
      <w:pPr>
        <w:pStyle w:val="SpecBox"/>
        <w:rPr>
          <w:rStyle w:val="CodeInline"/>
        </w:rPr>
      </w:pPr>
      <w:r w:rsidRPr="00CA7FEC">
        <w:rPr>
          <w:rStyle w:val="CodeInline"/>
        </w:rPr>
        <w:t xml:space="preserve">val length: </w:t>
      </w:r>
      <w:r w:rsidR="00F266BA">
        <w:fldChar w:fldCharType="begin"/>
      </w:r>
      <w:r w:rsidR="00F266BA">
        <w:instrText>HYPERLINK "Microsoft.FSharp.Collections.type_seq.html"</w:instrText>
      </w:r>
      <w:ins w:id="2670"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"Microsoft.FSharp.Core.type_int.html"</w:instrText>
      </w:r>
      <w:ins w:id="2671" w:author="Don Syme" w:date="2010-06-28T12:43:00Z"/>
      <w:r w:rsidR="00F266BA">
        <w:fldChar w:fldCharType="separate"/>
      </w:r>
      <w:r w:rsidRPr="00CA7FEC">
        <w:rPr>
          <w:rStyle w:val="CodeInline"/>
        </w:rPr>
        <w:t>int</w:t>
      </w:r>
      <w:r w:rsidR="00F266BA">
        <w:fldChar w:fldCharType="end"/>
      </w:r>
    </w:p>
    <w:p w:rsidR="002142E1" w:rsidRPr="004252EA" w:rsidRDefault="002142E1" w:rsidP="002142E1">
      <w:pPr>
        <w:pStyle w:val="SpecBox"/>
        <w:rPr>
          <w:rStyle w:val="CodeInline"/>
          <w:lang w:val="de-DE"/>
          <w:rPrChange w:id="2672" w:author="Don Syme" w:date="2010-06-28T10:29:00Z">
            <w:rPr>
              <w:rStyle w:val="CodeInline"/>
            </w:rPr>
          </w:rPrChange>
        </w:rPr>
      </w:pPr>
      <w:r w:rsidRPr="004252EA">
        <w:rPr>
          <w:rStyle w:val="CodeInline"/>
          <w:lang w:val="de-DE"/>
          <w:rPrChange w:id="2673" w:author="Don Syme" w:date="2010-06-28T10:29:00Z">
            <w:rPr>
              <w:rStyle w:val="CodeInline"/>
            </w:rPr>
          </w:rPrChange>
        </w:rPr>
        <w:t>val map: (</w:t>
      </w:r>
      <w:r w:rsidR="00553CB7" w:rsidRPr="004252EA">
        <w:rPr>
          <w:rStyle w:val="CodeInline"/>
          <w:lang w:val="de-DE"/>
          <w:rPrChange w:id="2674" w:author="Don Syme" w:date="2010-06-28T10:29:00Z">
            <w:rPr>
              <w:rStyle w:val="CodeInline"/>
            </w:rPr>
          </w:rPrChange>
        </w:rPr>
        <w:t>'T</w:t>
      </w:r>
      <w:r w:rsidRPr="004252EA">
        <w:rPr>
          <w:rStyle w:val="CodeInline"/>
          <w:lang w:val="de-DE"/>
          <w:rPrChange w:id="2675" w:author="Don Syme" w:date="2010-06-28T10:29:00Z">
            <w:rPr>
              <w:rStyle w:val="CodeInline"/>
            </w:rPr>
          </w:rPrChange>
        </w:rPr>
        <w:t xml:space="preserve"> -&gt; </w:t>
      </w:r>
      <w:r w:rsidR="00553CB7" w:rsidRPr="004252EA">
        <w:rPr>
          <w:rStyle w:val="CodeInline"/>
          <w:lang w:val="de-DE"/>
          <w:rPrChange w:id="2676" w:author="Don Syme" w:date="2010-06-28T10:29:00Z">
            <w:rPr>
              <w:rStyle w:val="CodeInline"/>
            </w:rPr>
          </w:rPrChange>
        </w:rPr>
        <w:t>'U</w:t>
      </w:r>
      <w:r w:rsidRPr="004252EA">
        <w:rPr>
          <w:rStyle w:val="CodeInline"/>
          <w:lang w:val="de-DE"/>
          <w:rPrChange w:id="2677" w:author="Don Syme" w:date="2010-06-28T10:29:00Z">
            <w:rPr>
              <w:rStyle w:val="CodeInline"/>
            </w:rPr>
          </w:rPrChange>
        </w:rPr>
        <w:t xml:space="preserve">) -&gt; </w:t>
      </w:r>
      <w:r w:rsidR="00F266BA">
        <w:fldChar w:fldCharType="begin"/>
      </w:r>
      <w:r w:rsidR="00F266BA" w:rsidRPr="004252EA">
        <w:rPr>
          <w:lang w:val="de-DE"/>
          <w:rPrChange w:id="2678" w:author="Don Syme" w:date="2010-06-28T10:29:00Z">
            <w:rPr/>
          </w:rPrChange>
        </w:rPr>
        <w:instrText>HYPERLINK "Microsoft.FSharp.Collections.type_seq.html"</w:instrText>
      </w:r>
      <w:ins w:id="2679" w:author="Don Syme" w:date="2010-06-28T12:43:00Z"/>
      <w:r w:rsidR="00F266BA">
        <w:fldChar w:fldCharType="separate"/>
      </w:r>
      <w:r w:rsidRPr="004252EA">
        <w:rPr>
          <w:rStyle w:val="CodeInline"/>
          <w:lang w:val="de-DE"/>
          <w:rPrChange w:id="2680" w:author="Don Syme" w:date="2010-06-28T10:29:00Z">
            <w:rPr>
              <w:rStyle w:val="CodeInline"/>
            </w:rPr>
          </w:rPrChange>
        </w:rPr>
        <w:t>seq</w:t>
      </w:r>
      <w:r w:rsidR="00F266BA">
        <w:fldChar w:fldCharType="end"/>
      </w:r>
      <w:r w:rsidRPr="004252EA">
        <w:rPr>
          <w:rStyle w:val="CodeInline"/>
          <w:lang w:val="de-DE"/>
          <w:rPrChange w:id="2681" w:author="Don Syme" w:date="2010-06-28T10:29:00Z">
            <w:rPr>
              <w:rStyle w:val="CodeInline"/>
            </w:rPr>
          </w:rPrChange>
        </w:rPr>
        <w:t>&lt;</w:t>
      </w:r>
      <w:r w:rsidR="00553CB7" w:rsidRPr="004252EA">
        <w:rPr>
          <w:rStyle w:val="CodeInline"/>
          <w:lang w:val="de-DE"/>
          <w:rPrChange w:id="2682" w:author="Don Syme" w:date="2010-06-28T10:29:00Z">
            <w:rPr>
              <w:rStyle w:val="CodeInline"/>
            </w:rPr>
          </w:rPrChange>
        </w:rPr>
        <w:t>'T</w:t>
      </w:r>
      <w:r w:rsidRPr="004252EA">
        <w:rPr>
          <w:rStyle w:val="CodeInline"/>
          <w:lang w:val="de-DE"/>
          <w:rPrChange w:id="2683" w:author="Don Syme" w:date="2010-06-28T10:29:00Z">
            <w:rPr>
              <w:rStyle w:val="CodeInline"/>
            </w:rPr>
          </w:rPrChange>
        </w:rPr>
        <w:t xml:space="preserve">&gt; -&gt; </w:t>
      </w:r>
      <w:r w:rsidR="00F266BA">
        <w:fldChar w:fldCharType="begin"/>
      </w:r>
      <w:r w:rsidR="00F266BA" w:rsidRPr="004252EA">
        <w:rPr>
          <w:lang w:val="de-DE"/>
          <w:rPrChange w:id="2684" w:author="Don Syme" w:date="2010-06-28T10:29:00Z">
            <w:rPr/>
          </w:rPrChange>
        </w:rPr>
        <w:instrText>HYPERLINK "Microsoft.FSharp.Collections.type_seq.html"</w:instrText>
      </w:r>
      <w:ins w:id="2685" w:author="Don Syme" w:date="2010-06-28T12:43:00Z"/>
      <w:r w:rsidR="00F266BA">
        <w:fldChar w:fldCharType="separate"/>
      </w:r>
      <w:r w:rsidRPr="004252EA">
        <w:rPr>
          <w:rStyle w:val="CodeInline"/>
          <w:lang w:val="de-DE"/>
          <w:rPrChange w:id="2686" w:author="Don Syme" w:date="2010-06-28T10:29:00Z">
            <w:rPr>
              <w:rStyle w:val="CodeInline"/>
            </w:rPr>
          </w:rPrChange>
        </w:rPr>
        <w:t>seq</w:t>
      </w:r>
      <w:r w:rsidR="00F266BA">
        <w:fldChar w:fldCharType="end"/>
      </w:r>
      <w:r w:rsidRPr="004252EA">
        <w:rPr>
          <w:rStyle w:val="CodeInline"/>
          <w:lang w:val="de-DE"/>
          <w:rPrChange w:id="2687" w:author="Don Syme" w:date="2010-06-28T10:29:00Z">
            <w:rPr>
              <w:rStyle w:val="CodeInline"/>
            </w:rPr>
          </w:rPrChange>
        </w:rPr>
        <w:t>&lt;</w:t>
      </w:r>
      <w:r w:rsidR="00553CB7" w:rsidRPr="004252EA">
        <w:rPr>
          <w:rStyle w:val="CodeInline"/>
          <w:lang w:val="de-DE"/>
          <w:rPrChange w:id="2688" w:author="Don Syme" w:date="2010-06-28T10:29:00Z">
            <w:rPr>
              <w:rStyle w:val="CodeInline"/>
            </w:rPr>
          </w:rPrChange>
        </w:rPr>
        <w:t>'U</w:t>
      </w:r>
      <w:r w:rsidRPr="004252EA">
        <w:rPr>
          <w:rStyle w:val="CodeInline"/>
          <w:lang w:val="de-DE"/>
          <w:rPrChange w:id="2689" w:author="Don Syme" w:date="2010-06-28T10:29:00Z">
            <w:rPr>
              <w:rStyle w:val="CodeInline"/>
            </w:rPr>
          </w:rPrChange>
        </w:rPr>
        <w:t>&gt;</w:t>
      </w:r>
    </w:p>
    <w:p w:rsidR="002142E1" w:rsidRPr="004252EA" w:rsidRDefault="002142E1" w:rsidP="002142E1">
      <w:pPr>
        <w:pStyle w:val="SpecBox"/>
        <w:rPr>
          <w:rStyle w:val="CodeInline"/>
          <w:lang w:val="de-DE"/>
          <w:rPrChange w:id="2690" w:author="Don Syme" w:date="2010-06-28T10:29:00Z">
            <w:rPr>
              <w:rStyle w:val="CodeInline"/>
            </w:rPr>
          </w:rPrChange>
        </w:rPr>
      </w:pPr>
      <w:r w:rsidRPr="004252EA">
        <w:rPr>
          <w:rStyle w:val="CodeInline"/>
          <w:lang w:val="de-DE"/>
          <w:rPrChange w:id="2691" w:author="Don Syme" w:date="2010-06-28T10:29:00Z">
            <w:rPr>
              <w:rStyle w:val="CodeInline"/>
            </w:rPr>
          </w:rPrChange>
        </w:rPr>
        <w:t>val map2: (</w:t>
      </w:r>
      <w:r w:rsidR="00553CB7" w:rsidRPr="004252EA">
        <w:rPr>
          <w:rStyle w:val="CodeInline"/>
          <w:lang w:val="de-DE"/>
          <w:rPrChange w:id="2692" w:author="Don Syme" w:date="2010-06-28T10:29:00Z">
            <w:rPr>
              <w:rStyle w:val="CodeInline"/>
            </w:rPr>
          </w:rPrChange>
        </w:rPr>
        <w:t>'T</w:t>
      </w:r>
      <w:r w:rsidRPr="004252EA">
        <w:rPr>
          <w:rStyle w:val="CodeInline"/>
          <w:lang w:val="de-DE"/>
          <w:rPrChange w:id="2693" w:author="Don Syme" w:date="2010-06-28T10:29:00Z">
            <w:rPr>
              <w:rStyle w:val="CodeInline"/>
            </w:rPr>
          </w:rPrChange>
        </w:rPr>
        <w:t xml:space="preserve"> -&gt; </w:t>
      </w:r>
      <w:r w:rsidR="00553CB7" w:rsidRPr="004252EA">
        <w:rPr>
          <w:rStyle w:val="CodeInline"/>
          <w:lang w:val="de-DE"/>
          <w:rPrChange w:id="2694" w:author="Don Syme" w:date="2010-06-28T10:29:00Z">
            <w:rPr>
              <w:rStyle w:val="CodeInline"/>
            </w:rPr>
          </w:rPrChange>
        </w:rPr>
        <w:t>'U</w:t>
      </w:r>
      <w:r w:rsidRPr="004252EA">
        <w:rPr>
          <w:rStyle w:val="CodeInline"/>
          <w:lang w:val="de-DE"/>
          <w:rPrChange w:id="2695" w:author="Don Syme" w:date="2010-06-28T10:29:00Z">
            <w:rPr>
              <w:rStyle w:val="CodeInline"/>
            </w:rPr>
          </w:rPrChange>
        </w:rPr>
        <w:t xml:space="preserve"> -&gt; </w:t>
      </w:r>
      <w:r w:rsidR="00553CB7" w:rsidRPr="004252EA">
        <w:rPr>
          <w:rStyle w:val="CodeInline"/>
          <w:lang w:val="de-DE"/>
          <w:rPrChange w:id="2696" w:author="Don Syme" w:date="2010-06-28T10:29:00Z">
            <w:rPr>
              <w:rStyle w:val="CodeInline"/>
            </w:rPr>
          </w:rPrChange>
        </w:rPr>
        <w:t>'V</w:t>
      </w:r>
      <w:r w:rsidRPr="004252EA">
        <w:rPr>
          <w:rStyle w:val="CodeInline"/>
          <w:lang w:val="de-DE"/>
          <w:rPrChange w:id="2697" w:author="Don Syme" w:date="2010-06-28T10:29:00Z">
            <w:rPr>
              <w:rStyle w:val="CodeInline"/>
            </w:rPr>
          </w:rPrChange>
        </w:rPr>
        <w:t xml:space="preserve">) -&gt; </w:t>
      </w:r>
      <w:r w:rsidR="00F266BA">
        <w:fldChar w:fldCharType="begin"/>
      </w:r>
      <w:r w:rsidR="00F266BA" w:rsidRPr="004252EA">
        <w:rPr>
          <w:lang w:val="de-DE"/>
          <w:rPrChange w:id="2698" w:author="Don Syme" w:date="2010-06-28T10:29:00Z">
            <w:rPr/>
          </w:rPrChange>
        </w:rPr>
        <w:instrText>HYPERLINK "Microsoft.FSharp.Collections.type_seq.html"</w:instrText>
      </w:r>
      <w:ins w:id="2699" w:author="Don Syme" w:date="2010-06-28T12:43:00Z"/>
      <w:r w:rsidR="00F266BA">
        <w:fldChar w:fldCharType="separate"/>
      </w:r>
      <w:r w:rsidRPr="004252EA">
        <w:rPr>
          <w:rStyle w:val="CodeInline"/>
          <w:lang w:val="de-DE"/>
          <w:rPrChange w:id="2700" w:author="Don Syme" w:date="2010-06-28T10:29:00Z">
            <w:rPr>
              <w:rStyle w:val="CodeInline"/>
            </w:rPr>
          </w:rPrChange>
        </w:rPr>
        <w:t>seq</w:t>
      </w:r>
      <w:r w:rsidR="00F266BA">
        <w:fldChar w:fldCharType="end"/>
      </w:r>
      <w:r w:rsidRPr="004252EA">
        <w:rPr>
          <w:rStyle w:val="CodeInline"/>
          <w:lang w:val="de-DE"/>
          <w:rPrChange w:id="2701" w:author="Don Syme" w:date="2010-06-28T10:29:00Z">
            <w:rPr>
              <w:rStyle w:val="CodeInline"/>
            </w:rPr>
          </w:rPrChange>
        </w:rPr>
        <w:t>&lt;</w:t>
      </w:r>
      <w:r w:rsidR="00553CB7" w:rsidRPr="004252EA">
        <w:rPr>
          <w:rStyle w:val="CodeInline"/>
          <w:lang w:val="de-DE"/>
          <w:rPrChange w:id="2702" w:author="Don Syme" w:date="2010-06-28T10:29:00Z">
            <w:rPr>
              <w:rStyle w:val="CodeInline"/>
            </w:rPr>
          </w:rPrChange>
        </w:rPr>
        <w:t>'T</w:t>
      </w:r>
      <w:r w:rsidRPr="004252EA">
        <w:rPr>
          <w:rStyle w:val="CodeInline"/>
          <w:lang w:val="de-DE"/>
          <w:rPrChange w:id="2703" w:author="Don Syme" w:date="2010-06-28T10:29:00Z">
            <w:rPr>
              <w:rStyle w:val="CodeInline"/>
            </w:rPr>
          </w:rPrChange>
        </w:rPr>
        <w:t xml:space="preserve">&gt; -&gt; </w:t>
      </w:r>
      <w:r w:rsidR="00F266BA">
        <w:fldChar w:fldCharType="begin"/>
      </w:r>
      <w:r w:rsidR="00F266BA" w:rsidRPr="004252EA">
        <w:rPr>
          <w:lang w:val="de-DE"/>
          <w:rPrChange w:id="2704" w:author="Don Syme" w:date="2010-06-28T10:29:00Z">
            <w:rPr/>
          </w:rPrChange>
        </w:rPr>
        <w:instrText>HYPERLINK "Microsoft.FSharp.Collections.type_seq.html"</w:instrText>
      </w:r>
      <w:ins w:id="2705" w:author="Don Syme" w:date="2010-06-28T12:43:00Z"/>
      <w:r w:rsidR="00F266BA">
        <w:fldChar w:fldCharType="separate"/>
      </w:r>
      <w:r w:rsidRPr="004252EA">
        <w:rPr>
          <w:rStyle w:val="CodeInline"/>
          <w:lang w:val="de-DE"/>
          <w:rPrChange w:id="2706" w:author="Don Syme" w:date="2010-06-28T10:29:00Z">
            <w:rPr>
              <w:rStyle w:val="CodeInline"/>
            </w:rPr>
          </w:rPrChange>
        </w:rPr>
        <w:t>seq</w:t>
      </w:r>
      <w:r w:rsidR="00F266BA">
        <w:fldChar w:fldCharType="end"/>
      </w:r>
      <w:r w:rsidRPr="004252EA">
        <w:rPr>
          <w:rStyle w:val="CodeInline"/>
          <w:lang w:val="de-DE"/>
          <w:rPrChange w:id="2707" w:author="Don Syme" w:date="2010-06-28T10:29:00Z">
            <w:rPr>
              <w:rStyle w:val="CodeInline"/>
            </w:rPr>
          </w:rPrChange>
        </w:rPr>
        <w:t>&lt;</w:t>
      </w:r>
      <w:r w:rsidR="00553CB7" w:rsidRPr="004252EA">
        <w:rPr>
          <w:rStyle w:val="CodeInline"/>
          <w:lang w:val="de-DE"/>
          <w:rPrChange w:id="2708" w:author="Don Syme" w:date="2010-06-28T10:29:00Z">
            <w:rPr>
              <w:rStyle w:val="CodeInline"/>
            </w:rPr>
          </w:rPrChange>
        </w:rPr>
        <w:t>'U</w:t>
      </w:r>
      <w:r w:rsidRPr="004252EA">
        <w:rPr>
          <w:rStyle w:val="CodeInline"/>
          <w:lang w:val="de-DE"/>
          <w:rPrChange w:id="2709" w:author="Don Syme" w:date="2010-06-28T10:29:00Z">
            <w:rPr>
              <w:rStyle w:val="CodeInline"/>
            </w:rPr>
          </w:rPrChange>
        </w:rPr>
        <w:t xml:space="preserve">&gt; -&gt; </w:t>
      </w:r>
      <w:r w:rsidR="00F266BA">
        <w:fldChar w:fldCharType="begin"/>
      </w:r>
      <w:r w:rsidR="00F266BA" w:rsidRPr="004252EA">
        <w:rPr>
          <w:lang w:val="de-DE"/>
          <w:rPrChange w:id="2710" w:author="Don Syme" w:date="2010-06-28T10:29:00Z">
            <w:rPr/>
          </w:rPrChange>
        </w:rPr>
        <w:instrText>HYPERLINK "Microsoft.FSharp.Collections.type_seq.html"</w:instrText>
      </w:r>
      <w:ins w:id="2711" w:author="Don Syme" w:date="2010-06-28T12:43:00Z"/>
      <w:r w:rsidR="00F266BA">
        <w:fldChar w:fldCharType="separate"/>
      </w:r>
      <w:r w:rsidRPr="004252EA">
        <w:rPr>
          <w:rStyle w:val="CodeInline"/>
          <w:lang w:val="de-DE"/>
          <w:rPrChange w:id="2712" w:author="Don Syme" w:date="2010-06-28T10:29:00Z">
            <w:rPr>
              <w:rStyle w:val="CodeInline"/>
            </w:rPr>
          </w:rPrChange>
        </w:rPr>
        <w:t>seq</w:t>
      </w:r>
      <w:r w:rsidR="00F266BA">
        <w:fldChar w:fldCharType="end"/>
      </w:r>
      <w:r w:rsidRPr="004252EA">
        <w:rPr>
          <w:rStyle w:val="CodeInline"/>
          <w:lang w:val="de-DE"/>
          <w:rPrChange w:id="2713" w:author="Don Syme" w:date="2010-06-28T10:29:00Z">
            <w:rPr>
              <w:rStyle w:val="CodeInline"/>
            </w:rPr>
          </w:rPrChange>
        </w:rPr>
        <w:t>&lt;</w:t>
      </w:r>
      <w:r w:rsidR="00553CB7" w:rsidRPr="004252EA">
        <w:rPr>
          <w:rStyle w:val="CodeInline"/>
          <w:lang w:val="de-DE"/>
          <w:rPrChange w:id="2714" w:author="Don Syme" w:date="2010-06-28T10:29:00Z">
            <w:rPr>
              <w:rStyle w:val="CodeInline"/>
            </w:rPr>
          </w:rPrChange>
        </w:rPr>
        <w:t>'V</w:t>
      </w:r>
      <w:r w:rsidRPr="004252EA">
        <w:rPr>
          <w:rStyle w:val="CodeInline"/>
          <w:lang w:val="de-DE"/>
          <w:rPrChange w:id="2715" w:author="Don Syme" w:date="2010-06-28T10:29:00Z">
            <w:rPr>
              <w:rStyle w:val="CodeInline"/>
            </w:rPr>
          </w:rPrChange>
        </w:rPr>
        <w:t>&gt;</w:t>
      </w:r>
    </w:p>
    <w:p w:rsidR="002142E1" w:rsidRPr="004252EA" w:rsidRDefault="002142E1" w:rsidP="002142E1">
      <w:pPr>
        <w:pStyle w:val="SpecBox"/>
        <w:rPr>
          <w:rStyle w:val="CodeInline"/>
          <w:lang w:val="de-DE"/>
          <w:rPrChange w:id="2716" w:author="Don Syme" w:date="2010-06-28T10:29:00Z">
            <w:rPr>
              <w:rStyle w:val="CodeInline"/>
            </w:rPr>
          </w:rPrChange>
        </w:rPr>
      </w:pPr>
      <w:r w:rsidRPr="004252EA">
        <w:rPr>
          <w:rStyle w:val="CodeInline"/>
          <w:lang w:val="de-DE"/>
          <w:rPrChange w:id="2717" w:author="Don Syme" w:date="2010-06-28T10:29:00Z">
            <w:rPr>
              <w:rStyle w:val="CodeInline"/>
            </w:rPr>
          </w:rPrChange>
        </w:rPr>
        <w:t>val mapi: (</w:t>
      </w:r>
      <w:r w:rsidR="00F266BA">
        <w:fldChar w:fldCharType="begin"/>
      </w:r>
      <w:r w:rsidR="00F266BA" w:rsidRPr="004252EA">
        <w:rPr>
          <w:lang w:val="de-DE"/>
          <w:rPrChange w:id="2718" w:author="Don Syme" w:date="2010-06-28T10:29:00Z">
            <w:rPr/>
          </w:rPrChange>
        </w:rPr>
        <w:instrText>HYPERLINK "Microsoft.FSharp.Core.type_int.html"</w:instrText>
      </w:r>
      <w:ins w:id="2719" w:author="Don Syme" w:date="2010-06-28T12:43:00Z"/>
      <w:r w:rsidR="00F266BA">
        <w:fldChar w:fldCharType="separate"/>
      </w:r>
      <w:r w:rsidRPr="004252EA">
        <w:rPr>
          <w:rStyle w:val="CodeInline"/>
          <w:lang w:val="de-DE"/>
          <w:rPrChange w:id="2720" w:author="Don Syme" w:date="2010-06-28T10:29:00Z">
            <w:rPr>
              <w:rStyle w:val="CodeInline"/>
            </w:rPr>
          </w:rPrChange>
        </w:rPr>
        <w:t>int</w:t>
      </w:r>
      <w:r w:rsidR="00F266BA">
        <w:fldChar w:fldCharType="end"/>
      </w:r>
      <w:r w:rsidRPr="004252EA">
        <w:rPr>
          <w:rStyle w:val="CodeInline"/>
          <w:lang w:val="de-DE"/>
          <w:rPrChange w:id="2721" w:author="Don Syme" w:date="2010-06-28T10:29:00Z">
            <w:rPr>
              <w:rStyle w:val="CodeInline"/>
            </w:rPr>
          </w:rPrChange>
        </w:rPr>
        <w:t xml:space="preserve"> -&gt; </w:t>
      </w:r>
      <w:r w:rsidR="00553CB7" w:rsidRPr="004252EA">
        <w:rPr>
          <w:rStyle w:val="CodeInline"/>
          <w:lang w:val="de-DE"/>
          <w:rPrChange w:id="2722" w:author="Don Syme" w:date="2010-06-28T10:29:00Z">
            <w:rPr>
              <w:rStyle w:val="CodeInline"/>
            </w:rPr>
          </w:rPrChange>
        </w:rPr>
        <w:t>'T</w:t>
      </w:r>
      <w:r w:rsidRPr="004252EA">
        <w:rPr>
          <w:rStyle w:val="CodeInline"/>
          <w:lang w:val="de-DE"/>
          <w:rPrChange w:id="2723" w:author="Don Syme" w:date="2010-06-28T10:29:00Z">
            <w:rPr>
              <w:rStyle w:val="CodeInline"/>
            </w:rPr>
          </w:rPrChange>
        </w:rPr>
        <w:t xml:space="preserve"> -&gt; </w:t>
      </w:r>
      <w:r w:rsidR="00553CB7" w:rsidRPr="004252EA">
        <w:rPr>
          <w:rStyle w:val="CodeInline"/>
          <w:lang w:val="de-DE"/>
          <w:rPrChange w:id="2724" w:author="Don Syme" w:date="2010-06-28T10:29:00Z">
            <w:rPr>
              <w:rStyle w:val="CodeInline"/>
            </w:rPr>
          </w:rPrChange>
        </w:rPr>
        <w:t>'U</w:t>
      </w:r>
      <w:r w:rsidRPr="004252EA">
        <w:rPr>
          <w:rStyle w:val="CodeInline"/>
          <w:lang w:val="de-DE"/>
          <w:rPrChange w:id="2725" w:author="Don Syme" w:date="2010-06-28T10:29:00Z">
            <w:rPr>
              <w:rStyle w:val="CodeInline"/>
            </w:rPr>
          </w:rPrChange>
        </w:rPr>
        <w:t xml:space="preserve">) -&gt; </w:t>
      </w:r>
      <w:r w:rsidR="00F266BA">
        <w:fldChar w:fldCharType="begin"/>
      </w:r>
      <w:r w:rsidR="00F266BA" w:rsidRPr="004252EA">
        <w:rPr>
          <w:lang w:val="de-DE"/>
          <w:rPrChange w:id="2726" w:author="Don Syme" w:date="2010-06-28T10:29:00Z">
            <w:rPr/>
          </w:rPrChange>
        </w:rPr>
        <w:instrText>HYPERLINK "Microsoft.FSharp.Collections.type_seq.html"</w:instrText>
      </w:r>
      <w:ins w:id="2727" w:author="Don Syme" w:date="2010-06-28T12:43:00Z"/>
      <w:r w:rsidR="00F266BA">
        <w:fldChar w:fldCharType="separate"/>
      </w:r>
      <w:r w:rsidRPr="004252EA">
        <w:rPr>
          <w:rStyle w:val="CodeInline"/>
          <w:lang w:val="de-DE"/>
          <w:rPrChange w:id="2728" w:author="Don Syme" w:date="2010-06-28T10:29:00Z">
            <w:rPr>
              <w:rStyle w:val="CodeInline"/>
            </w:rPr>
          </w:rPrChange>
        </w:rPr>
        <w:t>seq</w:t>
      </w:r>
      <w:r w:rsidR="00F266BA">
        <w:fldChar w:fldCharType="end"/>
      </w:r>
      <w:r w:rsidRPr="004252EA">
        <w:rPr>
          <w:rStyle w:val="CodeInline"/>
          <w:lang w:val="de-DE"/>
          <w:rPrChange w:id="2729" w:author="Don Syme" w:date="2010-06-28T10:29:00Z">
            <w:rPr>
              <w:rStyle w:val="CodeInline"/>
            </w:rPr>
          </w:rPrChange>
        </w:rPr>
        <w:t>&lt;</w:t>
      </w:r>
      <w:r w:rsidR="00553CB7" w:rsidRPr="004252EA">
        <w:rPr>
          <w:rStyle w:val="CodeInline"/>
          <w:lang w:val="de-DE"/>
          <w:rPrChange w:id="2730" w:author="Don Syme" w:date="2010-06-28T10:29:00Z">
            <w:rPr>
              <w:rStyle w:val="CodeInline"/>
            </w:rPr>
          </w:rPrChange>
        </w:rPr>
        <w:t>'T</w:t>
      </w:r>
      <w:r w:rsidRPr="004252EA">
        <w:rPr>
          <w:rStyle w:val="CodeInline"/>
          <w:lang w:val="de-DE"/>
          <w:rPrChange w:id="2731" w:author="Don Syme" w:date="2010-06-28T10:29:00Z">
            <w:rPr>
              <w:rStyle w:val="CodeInline"/>
            </w:rPr>
          </w:rPrChange>
        </w:rPr>
        <w:t xml:space="preserve">&gt; -&gt; </w:t>
      </w:r>
      <w:r w:rsidR="00F266BA">
        <w:fldChar w:fldCharType="begin"/>
      </w:r>
      <w:r w:rsidR="00F266BA" w:rsidRPr="004252EA">
        <w:rPr>
          <w:lang w:val="de-DE"/>
          <w:rPrChange w:id="2732" w:author="Don Syme" w:date="2010-06-28T10:29:00Z">
            <w:rPr/>
          </w:rPrChange>
        </w:rPr>
        <w:instrText>HYPERLINK "Microsoft.FSharp.Collections.type_seq.html"</w:instrText>
      </w:r>
      <w:ins w:id="2733" w:author="Don Syme" w:date="2010-06-28T12:43:00Z"/>
      <w:r w:rsidR="00F266BA">
        <w:fldChar w:fldCharType="separate"/>
      </w:r>
      <w:r w:rsidRPr="004252EA">
        <w:rPr>
          <w:rStyle w:val="CodeInline"/>
          <w:lang w:val="de-DE"/>
          <w:rPrChange w:id="2734" w:author="Don Syme" w:date="2010-06-28T10:29:00Z">
            <w:rPr>
              <w:rStyle w:val="CodeInline"/>
            </w:rPr>
          </w:rPrChange>
        </w:rPr>
        <w:t>seq</w:t>
      </w:r>
      <w:r w:rsidR="00F266BA">
        <w:fldChar w:fldCharType="end"/>
      </w:r>
      <w:r w:rsidRPr="004252EA">
        <w:rPr>
          <w:rStyle w:val="CodeInline"/>
          <w:lang w:val="de-DE"/>
          <w:rPrChange w:id="2735" w:author="Don Syme" w:date="2010-06-28T10:29:00Z">
            <w:rPr>
              <w:rStyle w:val="CodeInline"/>
            </w:rPr>
          </w:rPrChange>
        </w:rPr>
        <w:t>&lt;</w:t>
      </w:r>
      <w:r w:rsidR="00553CB7" w:rsidRPr="004252EA">
        <w:rPr>
          <w:rStyle w:val="CodeInline"/>
          <w:lang w:val="de-DE"/>
          <w:rPrChange w:id="2736" w:author="Don Syme" w:date="2010-06-28T10:29:00Z">
            <w:rPr>
              <w:rStyle w:val="CodeInline"/>
            </w:rPr>
          </w:rPrChange>
        </w:rPr>
        <w:t>'U</w:t>
      </w:r>
      <w:r w:rsidRPr="004252EA">
        <w:rPr>
          <w:rStyle w:val="CodeInline"/>
          <w:lang w:val="de-DE"/>
          <w:rPrChange w:id="2737" w:author="Don Syme" w:date="2010-06-28T10:29:00Z">
            <w:rPr>
              <w:rStyle w:val="CodeInline"/>
            </w:rPr>
          </w:rPrChange>
        </w:rPr>
        <w:t>&gt;</w:t>
      </w:r>
    </w:p>
    <w:p w:rsidR="002142E1" w:rsidRPr="007C052B" w:rsidRDefault="00C05756" w:rsidP="002142E1">
      <w:pPr>
        <w:pStyle w:val="SpecBox"/>
        <w:rPr>
          <w:rStyle w:val="CodeInline"/>
          <w:lang w:val="de-DE"/>
          <w:rPrChange w:id="2738" w:author="Don Syme" w:date="2010-06-28T12:44:00Z">
            <w:rPr>
              <w:rStyle w:val="CodeInline"/>
            </w:rPr>
          </w:rPrChange>
        </w:rPr>
      </w:pPr>
      <w:r w:rsidRPr="007C052B">
        <w:rPr>
          <w:rStyle w:val="CodeInline"/>
          <w:lang w:val="de-DE"/>
          <w:rPrChange w:id="2739" w:author="Don Syme" w:date="2010-06-28T12:44:00Z">
            <w:rPr>
              <w:rStyle w:val="CodeInline"/>
            </w:rPr>
          </w:rPrChange>
        </w:rPr>
        <w:t>val mapi2: &lt;standard signature&gt;</w:t>
      </w:r>
    </w:p>
    <w:p w:rsidR="00C05756" w:rsidRPr="007C052B" w:rsidRDefault="00C05756" w:rsidP="00C05756">
      <w:pPr>
        <w:pStyle w:val="SpecBox"/>
        <w:rPr>
          <w:rStyle w:val="CodeInline"/>
          <w:lang w:val="de-DE"/>
          <w:rPrChange w:id="2740" w:author="Don Syme" w:date="2010-06-28T12:44:00Z">
            <w:rPr>
              <w:rStyle w:val="CodeInline"/>
            </w:rPr>
          </w:rPrChange>
        </w:rPr>
      </w:pPr>
      <w:r w:rsidRPr="007C052B">
        <w:rPr>
          <w:rStyle w:val="CodeInline"/>
          <w:lang w:val="de-DE"/>
          <w:rPrChange w:id="2741" w:author="Don Syme" w:date="2010-06-28T12:44:00Z">
            <w:rPr>
              <w:rStyle w:val="CodeInline"/>
            </w:rPr>
          </w:rPrChange>
        </w:rPr>
        <w:t xml:space="preserve">val reduce: ('T -&gt; 'T -&gt; 'T) -&gt; </w:t>
      </w:r>
      <w:r w:rsidR="00F266BA">
        <w:fldChar w:fldCharType="begin"/>
      </w:r>
      <w:r w:rsidR="00F266BA" w:rsidRPr="007C052B">
        <w:rPr>
          <w:lang w:val="de-DE"/>
          <w:rPrChange w:id="2742" w:author="Don Syme" w:date="2010-06-28T12:44:00Z">
            <w:rPr/>
          </w:rPrChange>
        </w:rPr>
        <w:instrText>HYPERLINK "Microsoft.FSharp.Collections.type_seq.html"</w:instrText>
      </w:r>
      <w:ins w:id="2743" w:author="Don Syme" w:date="2010-06-28T12:43:00Z"/>
      <w:r w:rsidR="00F266BA">
        <w:fldChar w:fldCharType="separate"/>
      </w:r>
      <w:r w:rsidRPr="007C052B">
        <w:rPr>
          <w:rStyle w:val="CodeInline"/>
          <w:lang w:val="de-DE"/>
          <w:rPrChange w:id="2744" w:author="Don Syme" w:date="2010-06-28T12:44:00Z">
            <w:rPr>
              <w:rStyle w:val="CodeInline"/>
            </w:rPr>
          </w:rPrChange>
        </w:rPr>
        <w:t>seq</w:t>
      </w:r>
      <w:r w:rsidR="00F266BA">
        <w:fldChar w:fldCharType="end"/>
      </w:r>
      <w:r w:rsidRPr="007C052B">
        <w:rPr>
          <w:rStyle w:val="CodeInline"/>
          <w:lang w:val="de-DE"/>
          <w:rPrChange w:id="2745" w:author="Don Syme" w:date="2010-06-28T12:44:00Z">
            <w:rPr>
              <w:rStyle w:val="CodeInline"/>
            </w:rPr>
          </w:rPrChange>
        </w:rPr>
        <w:t>&lt;'T&gt; -&gt; 'T</w:t>
      </w:r>
    </w:p>
    <w:p w:rsidR="002142E1" w:rsidRPr="007C052B" w:rsidRDefault="002142E1" w:rsidP="002142E1">
      <w:pPr>
        <w:pStyle w:val="SpecBox"/>
        <w:rPr>
          <w:rStyle w:val="CodeInline"/>
          <w:lang w:val="de-DE"/>
          <w:rPrChange w:id="2746" w:author="Don Syme" w:date="2010-06-28T12:44:00Z">
            <w:rPr>
              <w:rStyle w:val="CodeInline"/>
            </w:rPr>
          </w:rPrChange>
        </w:rPr>
      </w:pPr>
      <w:r w:rsidRPr="007C052B">
        <w:rPr>
          <w:rStyle w:val="CodeInline"/>
          <w:lang w:val="de-DE"/>
          <w:rPrChange w:id="2747" w:author="Don Syme" w:date="2010-06-28T12:44:00Z">
            <w:rPr>
              <w:rStyle w:val="CodeInline"/>
            </w:rPr>
          </w:rPrChange>
        </w:rPr>
        <w:t xml:space="preserve">val nth: </w:t>
      </w:r>
      <w:r w:rsidR="00F266BA">
        <w:fldChar w:fldCharType="begin"/>
      </w:r>
      <w:r w:rsidR="00F266BA" w:rsidRPr="007C052B">
        <w:rPr>
          <w:lang w:val="de-DE"/>
          <w:rPrChange w:id="2748" w:author="Don Syme" w:date="2010-06-28T12:44:00Z">
            <w:rPr/>
          </w:rPrChange>
        </w:rPr>
        <w:instrText>HYPERLINK "Microsoft.FSharp.Core.type_int.html"</w:instrText>
      </w:r>
      <w:ins w:id="2749" w:author="Don Syme" w:date="2010-06-28T12:43:00Z"/>
      <w:r w:rsidR="00F266BA">
        <w:fldChar w:fldCharType="separate"/>
      </w:r>
      <w:r w:rsidRPr="007C052B">
        <w:rPr>
          <w:rStyle w:val="CodeInline"/>
          <w:lang w:val="de-DE"/>
          <w:rPrChange w:id="2750" w:author="Don Syme" w:date="2010-06-28T12:44:00Z">
            <w:rPr>
              <w:rStyle w:val="CodeInline"/>
            </w:rPr>
          </w:rPrChange>
        </w:rPr>
        <w:t>int</w:t>
      </w:r>
      <w:r w:rsidR="00F266BA">
        <w:fldChar w:fldCharType="end"/>
      </w:r>
      <w:r w:rsidRPr="007C052B">
        <w:rPr>
          <w:rStyle w:val="CodeInline"/>
          <w:lang w:val="de-DE"/>
          <w:rPrChange w:id="2751" w:author="Don Syme" w:date="2010-06-28T12:44:00Z">
            <w:rPr>
              <w:rStyle w:val="CodeInline"/>
            </w:rPr>
          </w:rPrChange>
        </w:rPr>
        <w:t xml:space="preserve"> -&gt; </w:t>
      </w:r>
      <w:r w:rsidR="00F266BA">
        <w:fldChar w:fldCharType="begin"/>
      </w:r>
      <w:r w:rsidR="00F266BA" w:rsidRPr="007C052B">
        <w:rPr>
          <w:lang w:val="de-DE"/>
          <w:rPrChange w:id="2752" w:author="Don Syme" w:date="2010-06-28T12:44:00Z">
            <w:rPr/>
          </w:rPrChange>
        </w:rPr>
        <w:instrText>HYPERLINK "Microsoft.FSharp.Collections.type_seq.html"</w:instrText>
      </w:r>
      <w:ins w:id="2753" w:author="Don Syme" w:date="2010-06-28T12:43:00Z"/>
      <w:r w:rsidR="00F266BA">
        <w:fldChar w:fldCharType="separate"/>
      </w:r>
      <w:r w:rsidRPr="007C052B">
        <w:rPr>
          <w:rStyle w:val="CodeInline"/>
          <w:lang w:val="de-DE"/>
          <w:rPrChange w:id="2754" w:author="Don Syme" w:date="2010-06-28T12:44:00Z">
            <w:rPr>
              <w:rStyle w:val="CodeInline"/>
            </w:rPr>
          </w:rPrChange>
        </w:rPr>
        <w:t>seq</w:t>
      </w:r>
      <w:r w:rsidR="00F266BA">
        <w:fldChar w:fldCharType="end"/>
      </w:r>
      <w:r w:rsidRPr="007C052B">
        <w:rPr>
          <w:rStyle w:val="CodeInline"/>
          <w:lang w:val="de-DE"/>
          <w:rPrChange w:id="2755" w:author="Don Syme" w:date="2010-06-28T12:44:00Z">
            <w:rPr>
              <w:rStyle w:val="CodeInline"/>
            </w:rPr>
          </w:rPrChange>
        </w:rPr>
        <w:t>&lt;</w:t>
      </w:r>
      <w:r w:rsidR="00553CB7" w:rsidRPr="007C052B">
        <w:rPr>
          <w:rStyle w:val="CodeInline"/>
          <w:lang w:val="de-DE"/>
          <w:rPrChange w:id="2756" w:author="Don Syme" w:date="2010-06-28T12:44:00Z">
            <w:rPr>
              <w:rStyle w:val="CodeInline"/>
            </w:rPr>
          </w:rPrChange>
        </w:rPr>
        <w:t>'T</w:t>
      </w:r>
      <w:r w:rsidRPr="007C052B">
        <w:rPr>
          <w:rStyle w:val="CodeInline"/>
          <w:lang w:val="de-DE"/>
          <w:rPrChange w:id="2757" w:author="Don Syme" w:date="2010-06-28T12:44:00Z">
            <w:rPr>
              <w:rStyle w:val="CodeInline"/>
            </w:rPr>
          </w:rPrChange>
        </w:rPr>
        <w:t xml:space="preserve">&gt; -&gt; </w:t>
      </w:r>
      <w:r w:rsidR="00553CB7" w:rsidRPr="007C052B">
        <w:rPr>
          <w:rStyle w:val="CodeInline"/>
          <w:lang w:val="de-DE"/>
          <w:rPrChange w:id="2758" w:author="Don Syme" w:date="2010-06-28T12:44:00Z">
            <w:rPr>
              <w:rStyle w:val="CodeInline"/>
            </w:rPr>
          </w:rPrChange>
        </w:rPr>
        <w:t>'T</w:t>
      </w:r>
    </w:p>
    <w:p w:rsidR="002142E1" w:rsidRPr="007C052B" w:rsidRDefault="002142E1" w:rsidP="002142E1">
      <w:pPr>
        <w:pStyle w:val="SpecBox"/>
        <w:rPr>
          <w:rStyle w:val="CodeInline"/>
          <w:lang w:val="de-DE"/>
          <w:rPrChange w:id="2759" w:author="Don Syme" w:date="2010-06-28T12:44:00Z">
            <w:rPr>
              <w:rStyle w:val="CodeInline"/>
            </w:rPr>
          </w:rPrChange>
        </w:rPr>
      </w:pPr>
      <w:r w:rsidRPr="007C052B">
        <w:rPr>
          <w:rStyle w:val="CodeInline"/>
          <w:lang w:val="de-DE"/>
          <w:rPrChange w:id="2760" w:author="Don Syme" w:date="2010-06-28T12:44:00Z">
            <w:rPr>
              <w:rStyle w:val="CodeInline"/>
            </w:rPr>
          </w:rPrChange>
        </w:rPr>
        <w:t xml:space="preserve">val </w:t>
      </w:r>
      <w:del w:id="2761" w:author="Don Syme" w:date="2010-06-28T10:52:00Z">
        <w:r w:rsidRPr="007C052B" w:rsidDel="00427F8B">
          <w:rPr>
            <w:rStyle w:val="CodeInline"/>
            <w:lang w:val="de-DE"/>
            <w:rPrChange w:id="2762" w:author="Don Syme" w:date="2010-06-28T12:44:00Z">
              <w:rPr>
                <w:rStyle w:val="CodeInline"/>
              </w:rPr>
            </w:rPrChange>
          </w:rPr>
          <w:delText>of_array</w:delText>
        </w:r>
      </w:del>
      <w:ins w:id="2763" w:author="Don Syme" w:date="2010-06-28T10:52:00Z">
        <w:r w:rsidR="00427F8B" w:rsidRPr="007C052B">
          <w:rPr>
            <w:rStyle w:val="CodeInline"/>
            <w:lang w:val="de-DE"/>
            <w:rPrChange w:id="2764" w:author="Don Syme" w:date="2010-06-28T12:44:00Z">
              <w:rPr>
                <w:rStyle w:val="CodeInline"/>
              </w:rPr>
            </w:rPrChange>
          </w:rPr>
          <w:t>ofArray</w:t>
        </w:r>
      </w:ins>
      <w:r w:rsidRPr="007C052B">
        <w:rPr>
          <w:rStyle w:val="CodeInline"/>
          <w:lang w:val="de-DE"/>
          <w:rPrChange w:id="2765" w:author="Don Syme" w:date="2010-06-28T12:44:00Z">
            <w:rPr>
              <w:rStyle w:val="CodeInline"/>
            </w:rPr>
          </w:rPrChange>
        </w:rPr>
        <w:t xml:space="preserve">: </w:t>
      </w:r>
      <w:r w:rsidR="00553CB7" w:rsidRPr="007C052B">
        <w:rPr>
          <w:rStyle w:val="CodeInline"/>
          <w:lang w:val="de-DE"/>
          <w:rPrChange w:id="2766" w:author="Don Syme" w:date="2010-06-28T12:44:00Z">
            <w:rPr>
              <w:rStyle w:val="CodeInline"/>
            </w:rPr>
          </w:rPrChange>
        </w:rPr>
        <w:t>'T</w:t>
      </w:r>
      <w:r w:rsidRPr="007C052B">
        <w:rPr>
          <w:rStyle w:val="CodeInline"/>
          <w:lang w:val="de-DE"/>
          <w:rPrChange w:id="2767" w:author="Don Syme" w:date="2010-06-28T12:44:00Z">
            <w:rPr>
              <w:rStyle w:val="CodeInline"/>
            </w:rPr>
          </w:rPrChange>
        </w:rPr>
        <w:t xml:space="preserve"> </w:t>
      </w:r>
      <w:r w:rsidR="00F266BA">
        <w:fldChar w:fldCharType="begin"/>
      </w:r>
      <w:r w:rsidR="00F266BA" w:rsidRPr="007C052B">
        <w:rPr>
          <w:lang w:val="de-DE"/>
          <w:rPrChange w:id="2768" w:author="Don Syme" w:date="2010-06-28T12:44:00Z">
            <w:rPr/>
          </w:rPrChange>
        </w:rPr>
        <w:instrText>HYPERLINK "Microsoft.FSharp.Core.type_array.html"</w:instrText>
      </w:r>
      <w:ins w:id="2769" w:author="Don Syme" w:date="2010-06-28T12:43:00Z"/>
      <w:r w:rsidR="00F266BA">
        <w:fldChar w:fldCharType="separate"/>
      </w:r>
      <w:r w:rsidRPr="007C052B">
        <w:rPr>
          <w:rStyle w:val="CodeInline"/>
          <w:lang w:val="de-DE"/>
          <w:rPrChange w:id="2770" w:author="Don Syme" w:date="2010-06-28T12:44:00Z">
            <w:rPr>
              <w:rStyle w:val="CodeInline"/>
            </w:rPr>
          </w:rPrChange>
        </w:rPr>
        <w:t>array</w:t>
      </w:r>
      <w:r w:rsidR="00F266BA">
        <w:fldChar w:fldCharType="end"/>
      </w:r>
      <w:r w:rsidRPr="007C052B">
        <w:rPr>
          <w:rStyle w:val="CodeInline"/>
          <w:lang w:val="de-DE"/>
          <w:rPrChange w:id="2771" w:author="Don Syme" w:date="2010-06-28T12:44:00Z">
            <w:rPr>
              <w:rStyle w:val="CodeInline"/>
            </w:rPr>
          </w:rPrChange>
        </w:rPr>
        <w:t xml:space="preserve"> -&gt; </w:t>
      </w:r>
      <w:r w:rsidR="00F266BA">
        <w:fldChar w:fldCharType="begin"/>
      </w:r>
      <w:r w:rsidR="00F266BA" w:rsidRPr="007C052B">
        <w:rPr>
          <w:lang w:val="de-DE"/>
          <w:rPrChange w:id="2772" w:author="Don Syme" w:date="2010-06-28T12:44:00Z">
            <w:rPr/>
          </w:rPrChange>
        </w:rPr>
        <w:instrText>HYPERLINK "Microsoft.FSharp.Collections.type_seq.html"</w:instrText>
      </w:r>
      <w:ins w:id="2773" w:author="Don Syme" w:date="2010-06-28T12:43:00Z"/>
      <w:r w:rsidR="00F266BA">
        <w:fldChar w:fldCharType="separate"/>
      </w:r>
      <w:r w:rsidRPr="007C052B">
        <w:rPr>
          <w:rStyle w:val="CodeInline"/>
          <w:lang w:val="de-DE"/>
          <w:rPrChange w:id="2774" w:author="Don Syme" w:date="2010-06-28T12:44:00Z">
            <w:rPr>
              <w:rStyle w:val="CodeInline"/>
            </w:rPr>
          </w:rPrChange>
        </w:rPr>
        <w:t>seq</w:t>
      </w:r>
      <w:r w:rsidR="00F266BA">
        <w:fldChar w:fldCharType="end"/>
      </w:r>
      <w:r w:rsidRPr="007C052B">
        <w:rPr>
          <w:rStyle w:val="CodeInline"/>
          <w:lang w:val="de-DE"/>
          <w:rPrChange w:id="2775" w:author="Don Syme" w:date="2010-06-28T12:44:00Z">
            <w:rPr>
              <w:rStyle w:val="CodeInline"/>
            </w:rPr>
          </w:rPrChange>
        </w:rPr>
        <w:t>&lt;</w:t>
      </w:r>
      <w:r w:rsidR="00553CB7" w:rsidRPr="007C052B">
        <w:rPr>
          <w:rStyle w:val="CodeInline"/>
          <w:lang w:val="de-DE"/>
          <w:rPrChange w:id="2776" w:author="Don Syme" w:date="2010-06-28T12:44:00Z">
            <w:rPr>
              <w:rStyle w:val="CodeInline"/>
            </w:rPr>
          </w:rPrChange>
        </w:rPr>
        <w:t>'T</w:t>
      </w:r>
      <w:r w:rsidRPr="007C052B">
        <w:rPr>
          <w:rStyle w:val="CodeInline"/>
          <w:lang w:val="de-DE"/>
          <w:rPrChange w:id="2777" w:author="Don Syme" w:date="2010-06-28T12:44:00Z">
            <w:rPr>
              <w:rStyle w:val="CodeInline"/>
            </w:rPr>
          </w:rPrChange>
        </w:rPr>
        <w:t>&gt;</w:t>
      </w:r>
    </w:p>
    <w:p w:rsidR="002142E1" w:rsidRPr="00E949EB" w:rsidRDefault="002142E1" w:rsidP="002142E1">
      <w:pPr>
        <w:pStyle w:val="SpecBox"/>
        <w:rPr>
          <w:rStyle w:val="CodeInline"/>
          <w:lang w:val="de-DE"/>
          <w:rPrChange w:id="2778" w:author="Don Syme" w:date="2010-06-28T11:00:00Z">
            <w:rPr>
              <w:rStyle w:val="CodeInline"/>
            </w:rPr>
          </w:rPrChange>
        </w:rPr>
      </w:pPr>
      <w:r w:rsidRPr="00E949EB">
        <w:rPr>
          <w:rStyle w:val="CodeInline"/>
          <w:lang w:val="de-DE"/>
          <w:rPrChange w:id="2779" w:author="Don Syme" w:date="2010-06-28T11:00:00Z">
            <w:rPr>
              <w:rStyle w:val="CodeInline"/>
            </w:rPr>
          </w:rPrChange>
        </w:rPr>
        <w:t xml:space="preserve">val </w:t>
      </w:r>
      <w:del w:id="2780" w:author="Don Syme" w:date="2010-06-28T11:00:00Z">
        <w:r w:rsidRPr="00E949EB" w:rsidDel="00E949EB">
          <w:rPr>
            <w:rStyle w:val="CodeInline"/>
            <w:lang w:val="de-DE"/>
            <w:rPrChange w:id="2781" w:author="Don Syme" w:date="2010-06-28T11:00:00Z">
              <w:rPr>
                <w:rStyle w:val="CodeInline"/>
              </w:rPr>
            </w:rPrChange>
          </w:rPr>
          <w:delText>of_list</w:delText>
        </w:r>
      </w:del>
      <w:ins w:id="2782" w:author="Don Syme" w:date="2010-06-28T11:00:00Z">
        <w:r w:rsidR="00E949EB" w:rsidRPr="00E949EB">
          <w:rPr>
            <w:rStyle w:val="CodeInline"/>
            <w:lang w:val="de-DE"/>
            <w:rPrChange w:id="2783" w:author="Don Syme" w:date="2010-06-28T11:00:00Z">
              <w:rPr>
                <w:rStyle w:val="CodeInline"/>
              </w:rPr>
            </w:rPrChange>
          </w:rPr>
          <w:t>ofList</w:t>
        </w:r>
      </w:ins>
      <w:r w:rsidRPr="00E949EB">
        <w:rPr>
          <w:rStyle w:val="CodeInline"/>
          <w:lang w:val="de-DE"/>
          <w:rPrChange w:id="2784" w:author="Don Syme" w:date="2010-06-28T11:00:00Z">
            <w:rPr>
              <w:rStyle w:val="CodeInline"/>
            </w:rPr>
          </w:rPrChange>
        </w:rPr>
        <w:t xml:space="preserve">: </w:t>
      </w:r>
      <w:r w:rsidR="00553CB7" w:rsidRPr="00E949EB">
        <w:rPr>
          <w:rStyle w:val="CodeInline"/>
          <w:lang w:val="de-DE"/>
          <w:rPrChange w:id="2785" w:author="Don Syme" w:date="2010-06-28T11:00:00Z">
            <w:rPr>
              <w:rStyle w:val="CodeInline"/>
            </w:rPr>
          </w:rPrChange>
        </w:rPr>
        <w:t>'T</w:t>
      </w:r>
      <w:r w:rsidRPr="00E949EB">
        <w:rPr>
          <w:rStyle w:val="CodeInline"/>
          <w:lang w:val="de-DE"/>
          <w:rPrChange w:id="2786" w:author="Don Syme" w:date="2010-06-28T11:00:00Z">
            <w:rPr>
              <w:rStyle w:val="CodeInline"/>
            </w:rPr>
          </w:rPrChange>
        </w:rPr>
        <w:t xml:space="preserve"> </w:t>
      </w:r>
      <w:r w:rsidR="00F266BA">
        <w:fldChar w:fldCharType="begin"/>
      </w:r>
      <w:r w:rsidR="00F266BA" w:rsidRPr="00E949EB">
        <w:rPr>
          <w:lang w:val="de-DE"/>
          <w:rPrChange w:id="2787" w:author="Don Syme" w:date="2010-06-28T11:00:00Z">
            <w:rPr/>
          </w:rPrChange>
        </w:rPr>
        <w:instrText>HYPERLINK "Microsoft.FSharp.Collections.type_list.html"</w:instrText>
      </w:r>
      <w:ins w:id="2788" w:author="Don Syme" w:date="2010-06-28T12:43:00Z"/>
      <w:r w:rsidR="00F266BA">
        <w:fldChar w:fldCharType="separate"/>
      </w:r>
      <w:r w:rsidRPr="00E949EB">
        <w:rPr>
          <w:rStyle w:val="CodeInline"/>
          <w:lang w:val="de-DE"/>
          <w:rPrChange w:id="2789" w:author="Don Syme" w:date="2010-06-28T11:00:00Z">
            <w:rPr>
              <w:rStyle w:val="CodeInline"/>
            </w:rPr>
          </w:rPrChange>
        </w:rPr>
        <w:t>list</w:t>
      </w:r>
      <w:r w:rsidR="00F266BA">
        <w:fldChar w:fldCharType="end"/>
      </w:r>
      <w:r w:rsidRPr="00E949EB">
        <w:rPr>
          <w:rStyle w:val="CodeInline"/>
          <w:lang w:val="de-DE"/>
          <w:rPrChange w:id="2790" w:author="Don Syme" w:date="2010-06-28T11:00:00Z">
            <w:rPr>
              <w:rStyle w:val="CodeInline"/>
            </w:rPr>
          </w:rPrChange>
        </w:rPr>
        <w:t xml:space="preserve"> -&gt; </w:t>
      </w:r>
      <w:r w:rsidR="00F266BA">
        <w:fldChar w:fldCharType="begin"/>
      </w:r>
      <w:r w:rsidR="00F266BA" w:rsidRPr="00E949EB">
        <w:rPr>
          <w:lang w:val="de-DE"/>
          <w:rPrChange w:id="2791" w:author="Don Syme" w:date="2010-06-28T11:00:00Z">
            <w:rPr/>
          </w:rPrChange>
        </w:rPr>
        <w:instrText>HYPERLINK "Microsoft.FSharp.Collections.type_seq.html"</w:instrText>
      </w:r>
      <w:ins w:id="2792" w:author="Don Syme" w:date="2010-06-28T12:43:00Z"/>
      <w:r w:rsidR="00F266BA">
        <w:fldChar w:fldCharType="separate"/>
      </w:r>
      <w:r w:rsidRPr="00E949EB">
        <w:rPr>
          <w:rStyle w:val="CodeInline"/>
          <w:lang w:val="de-DE"/>
          <w:rPrChange w:id="2793" w:author="Don Syme" w:date="2010-06-28T11:00:00Z">
            <w:rPr>
              <w:rStyle w:val="CodeInline"/>
            </w:rPr>
          </w:rPrChange>
        </w:rPr>
        <w:t>seq</w:t>
      </w:r>
      <w:r w:rsidR="00F266BA">
        <w:fldChar w:fldCharType="end"/>
      </w:r>
      <w:r w:rsidRPr="00E949EB">
        <w:rPr>
          <w:rStyle w:val="CodeInline"/>
          <w:lang w:val="de-DE"/>
          <w:rPrChange w:id="2794" w:author="Don Syme" w:date="2010-06-28T11:00:00Z">
            <w:rPr>
              <w:rStyle w:val="CodeInline"/>
            </w:rPr>
          </w:rPrChange>
        </w:rPr>
        <w:t>&lt;</w:t>
      </w:r>
      <w:r w:rsidR="00553CB7" w:rsidRPr="00E949EB">
        <w:rPr>
          <w:rStyle w:val="CodeInline"/>
          <w:lang w:val="de-DE"/>
          <w:rPrChange w:id="2795" w:author="Don Syme" w:date="2010-06-28T11:00:00Z">
            <w:rPr>
              <w:rStyle w:val="CodeInline"/>
            </w:rPr>
          </w:rPrChange>
        </w:rPr>
        <w:t>'T</w:t>
      </w:r>
      <w:r w:rsidRPr="00E949EB">
        <w:rPr>
          <w:rStyle w:val="CodeInline"/>
          <w:lang w:val="de-DE"/>
          <w:rPrChange w:id="2796" w:author="Don Syme" w:date="2010-06-28T11:00:00Z">
            <w:rPr>
              <w:rStyle w:val="CodeInline"/>
            </w:rPr>
          </w:rPrChange>
        </w:rPr>
        <w:t>&gt;</w:t>
      </w:r>
    </w:p>
    <w:p w:rsidR="002142E1" w:rsidRPr="004252EA" w:rsidRDefault="002142E1" w:rsidP="002142E1">
      <w:pPr>
        <w:pStyle w:val="SpecBox"/>
        <w:rPr>
          <w:rStyle w:val="CodeInline"/>
          <w:lang w:val="de-DE"/>
          <w:rPrChange w:id="2797" w:author="Don Syme" w:date="2010-06-28T10:29:00Z">
            <w:rPr>
              <w:rStyle w:val="CodeInline"/>
            </w:rPr>
          </w:rPrChange>
        </w:rPr>
      </w:pPr>
      <w:r w:rsidRPr="004252EA">
        <w:rPr>
          <w:rStyle w:val="CodeInline"/>
          <w:lang w:val="de-DE"/>
          <w:rPrChange w:id="2798" w:author="Don Syme" w:date="2010-06-28T10:29:00Z">
            <w:rPr>
              <w:rStyle w:val="CodeInline"/>
            </w:rPr>
          </w:rPrChange>
        </w:rPr>
        <w:t xml:space="preserve">val </w:t>
      </w:r>
      <w:r w:rsidR="003A252F" w:rsidRPr="004252EA">
        <w:rPr>
          <w:rStyle w:val="CodeInline"/>
          <w:lang w:val="de-DE"/>
          <w:rPrChange w:id="2799" w:author="Don Syme" w:date="2010-06-28T10:29:00Z">
            <w:rPr>
              <w:rStyle w:val="CodeInline"/>
            </w:rPr>
          </w:rPrChange>
        </w:rPr>
        <w:t>sortBy</w:t>
      </w:r>
      <w:r w:rsidRPr="004252EA">
        <w:rPr>
          <w:rStyle w:val="CodeInline"/>
          <w:lang w:val="de-DE"/>
          <w:rPrChange w:id="2800" w:author="Don Syme" w:date="2010-06-28T10:29:00Z">
            <w:rPr>
              <w:rStyle w:val="CodeInline"/>
            </w:rPr>
          </w:rPrChange>
        </w:rPr>
        <w:t>: (</w:t>
      </w:r>
      <w:r w:rsidR="00553CB7" w:rsidRPr="004252EA">
        <w:rPr>
          <w:rStyle w:val="CodeInline"/>
          <w:lang w:val="de-DE"/>
          <w:rPrChange w:id="2801" w:author="Don Syme" w:date="2010-06-28T10:29:00Z">
            <w:rPr>
              <w:rStyle w:val="CodeInline"/>
            </w:rPr>
          </w:rPrChange>
        </w:rPr>
        <w:t>'T</w:t>
      </w:r>
      <w:r w:rsidRPr="004252EA">
        <w:rPr>
          <w:rStyle w:val="CodeInline"/>
          <w:lang w:val="de-DE"/>
          <w:rPrChange w:id="2802" w:author="Don Syme" w:date="2010-06-28T10:29:00Z">
            <w:rPr>
              <w:rStyle w:val="CodeInline"/>
            </w:rPr>
          </w:rPrChange>
        </w:rPr>
        <w:t xml:space="preserve"> -&gt; </w:t>
      </w:r>
      <w:r w:rsidR="001358A3" w:rsidRPr="004252EA">
        <w:rPr>
          <w:rStyle w:val="CodeInline"/>
          <w:lang w:val="de-DE"/>
          <w:rPrChange w:id="2803" w:author="Don Syme" w:date="2010-06-28T10:29:00Z">
            <w:rPr>
              <w:rStyle w:val="CodeInline"/>
            </w:rPr>
          </w:rPrChange>
        </w:rPr>
        <w:t>'Key</w:t>
      </w:r>
      <w:r w:rsidRPr="004252EA">
        <w:rPr>
          <w:rStyle w:val="CodeInline"/>
          <w:lang w:val="de-DE"/>
          <w:rPrChange w:id="2804" w:author="Don Syme" w:date="2010-06-28T10:29:00Z">
            <w:rPr>
              <w:rStyle w:val="CodeInline"/>
            </w:rPr>
          </w:rPrChange>
        </w:rPr>
        <w:t xml:space="preserve">) -&gt; </w:t>
      </w:r>
      <w:r w:rsidR="00F266BA">
        <w:fldChar w:fldCharType="begin"/>
      </w:r>
      <w:r w:rsidR="00F266BA" w:rsidRPr="004252EA">
        <w:rPr>
          <w:lang w:val="de-DE"/>
          <w:rPrChange w:id="2805" w:author="Don Syme" w:date="2010-06-28T10:29:00Z">
            <w:rPr/>
          </w:rPrChange>
        </w:rPr>
        <w:instrText>HYPERLINK "Microsoft.FSharp.Collections.type_seq.html"</w:instrText>
      </w:r>
      <w:ins w:id="2806" w:author="Don Syme" w:date="2010-06-28T12:43:00Z"/>
      <w:r w:rsidR="00F266BA">
        <w:fldChar w:fldCharType="separate"/>
      </w:r>
      <w:r w:rsidRPr="004252EA">
        <w:rPr>
          <w:rStyle w:val="CodeInline"/>
          <w:lang w:val="de-DE"/>
          <w:rPrChange w:id="2807" w:author="Don Syme" w:date="2010-06-28T10:29:00Z">
            <w:rPr>
              <w:rStyle w:val="CodeInline"/>
            </w:rPr>
          </w:rPrChange>
        </w:rPr>
        <w:t>seq</w:t>
      </w:r>
      <w:r w:rsidR="00F266BA">
        <w:fldChar w:fldCharType="end"/>
      </w:r>
      <w:r w:rsidRPr="004252EA">
        <w:rPr>
          <w:rStyle w:val="CodeInline"/>
          <w:lang w:val="de-DE"/>
          <w:rPrChange w:id="2808" w:author="Don Syme" w:date="2010-06-28T10:29:00Z">
            <w:rPr>
              <w:rStyle w:val="CodeInline"/>
            </w:rPr>
          </w:rPrChange>
        </w:rPr>
        <w:t>&lt;</w:t>
      </w:r>
      <w:r w:rsidR="00553CB7" w:rsidRPr="004252EA">
        <w:rPr>
          <w:rStyle w:val="CodeInline"/>
          <w:lang w:val="de-DE"/>
          <w:rPrChange w:id="2809" w:author="Don Syme" w:date="2010-06-28T10:29:00Z">
            <w:rPr>
              <w:rStyle w:val="CodeInline"/>
            </w:rPr>
          </w:rPrChange>
        </w:rPr>
        <w:t>'T</w:t>
      </w:r>
      <w:r w:rsidRPr="004252EA">
        <w:rPr>
          <w:rStyle w:val="CodeInline"/>
          <w:lang w:val="de-DE"/>
          <w:rPrChange w:id="2810" w:author="Don Syme" w:date="2010-06-28T10:29:00Z">
            <w:rPr>
              <w:rStyle w:val="CodeInline"/>
            </w:rPr>
          </w:rPrChange>
        </w:rPr>
        <w:t xml:space="preserve">&gt; -&gt; </w:t>
      </w:r>
      <w:r w:rsidR="00F266BA">
        <w:fldChar w:fldCharType="begin"/>
      </w:r>
      <w:r w:rsidR="00F266BA" w:rsidRPr="004252EA">
        <w:rPr>
          <w:lang w:val="de-DE"/>
          <w:rPrChange w:id="2811" w:author="Don Syme" w:date="2010-06-28T10:29:00Z">
            <w:rPr/>
          </w:rPrChange>
        </w:rPr>
        <w:instrText>HYPERLINK "Microsoft.FSharp.Collections.type_seq.html"</w:instrText>
      </w:r>
      <w:ins w:id="2812" w:author="Don Syme" w:date="2010-06-28T12:43:00Z"/>
      <w:r w:rsidR="00F266BA">
        <w:fldChar w:fldCharType="separate"/>
      </w:r>
      <w:r w:rsidRPr="004252EA">
        <w:rPr>
          <w:rStyle w:val="CodeInline"/>
          <w:lang w:val="de-DE"/>
          <w:rPrChange w:id="2813" w:author="Don Syme" w:date="2010-06-28T10:29:00Z">
            <w:rPr>
              <w:rStyle w:val="CodeInline"/>
            </w:rPr>
          </w:rPrChange>
        </w:rPr>
        <w:t>seq</w:t>
      </w:r>
      <w:r w:rsidR="00F266BA">
        <w:fldChar w:fldCharType="end"/>
      </w:r>
      <w:r w:rsidRPr="004252EA">
        <w:rPr>
          <w:rStyle w:val="CodeInline"/>
          <w:lang w:val="de-DE"/>
          <w:rPrChange w:id="2814" w:author="Don Syme" w:date="2010-06-28T10:29:00Z">
            <w:rPr>
              <w:rStyle w:val="CodeInline"/>
            </w:rPr>
          </w:rPrChange>
        </w:rPr>
        <w:t>&lt;</w:t>
      </w:r>
      <w:r w:rsidR="00553CB7" w:rsidRPr="004252EA">
        <w:rPr>
          <w:rStyle w:val="CodeInline"/>
          <w:lang w:val="de-DE"/>
          <w:rPrChange w:id="2815" w:author="Don Syme" w:date="2010-06-28T10:29:00Z">
            <w:rPr>
              <w:rStyle w:val="CodeInline"/>
            </w:rPr>
          </w:rPrChange>
        </w:rPr>
        <w:t>'T</w:t>
      </w:r>
      <w:r w:rsidRPr="004252EA">
        <w:rPr>
          <w:rStyle w:val="CodeInline"/>
          <w:lang w:val="de-DE"/>
          <w:rPrChange w:id="2816" w:author="Don Syme" w:date="2010-06-28T10:29:00Z">
            <w:rPr>
              <w:rStyle w:val="CodeInline"/>
            </w:rPr>
          </w:rPrChange>
        </w:rPr>
        <w:t>&gt;</w:t>
      </w:r>
    </w:p>
    <w:p w:rsidR="002142E1" w:rsidRPr="004252EA" w:rsidRDefault="002142E1" w:rsidP="002142E1">
      <w:pPr>
        <w:pStyle w:val="SpecBox"/>
        <w:rPr>
          <w:rStyle w:val="CodeInline"/>
          <w:lang w:val="de-DE"/>
          <w:rPrChange w:id="2817" w:author="Don Syme" w:date="2010-06-28T10:29:00Z">
            <w:rPr>
              <w:rStyle w:val="CodeInline"/>
            </w:rPr>
          </w:rPrChange>
        </w:rPr>
      </w:pPr>
      <w:r w:rsidRPr="004252EA">
        <w:rPr>
          <w:rStyle w:val="CodeInline"/>
          <w:lang w:val="de-DE"/>
          <w:rPrChange w:id="2818" w:author="Don Syme" w:date="2010-06-28T10:29:00Z">
            <w:rPr>
              <w:rStyle w:val="CodeInline"/>
            </w:rPr>
          </w:rPrChange>
        </w:rPr>
        <w:t>val sort: (</w:t>
      </w:r>
      <w:r w:rsidR="00553CB7" w:rsidRPr="004252EA">
        <w:rPr>
          <w:rStyle w:val="CodeInline"/>
          <w:lang w:val="de-DE"/>
          <w:rPrChange w:id="2819" w:author="Don Syme" w:date="2010-06-28T10:29:00Z">
            <w:rPr>
              <w:rStyle w:val="CodeInline"/>
            </w:rPr>
          </w:rPrChange>
        </w:rPr>
        <w:t>'T</w:t>
      </w:r>
      <w:r w:rsidRPr="004252EA">
        <w:rPr>
          <w:rStyle w:val="CodeInline"/>
          <w:lang w:val="de-DE"/>
          <w:rPrChange w:id="2820" w:author="Don Syme" w:date="2010-06-28T10:29:00Z">
            <w:rPr>
              <w:rStyle w:val="CodeInline"/>
            </w:rPr>
          </w:rPrChange>
        </w:rPr>
        <w:t xml:space="preserve"> -&gt; </w:t>
      </w:r>
      <w:r w:rsidR="00553CB7" w:rsidRPr="004252EA">
        <w:rPr>
          <w:rStyle w:val="CodeInline"/>
          <w:lang w:val="de-DE"/>
          <w:rPrChange w:id="2821" w:author="Don Syme" w:date="2010-06-28T10:29:00Z">
            <w:rPr>
              <w:rStyle w:val="CodeInline"/>
            </w:rPr>
          </w:rPrChange>
        </w:rPr>
        <w:t>'T</w:t>
      </w:r>
      <w:r w:rsidRPr="004252EA">
        <w:rPr>
          <w:rStyle w:val="CodeInline"/>
          <w:lang w:val="de-DE"/>
          <w:rPrChange w:id="2822" w:author="Don Syme" w:date="2010-06-28T10:29:00Z">
            <w:rPr>
              <w:rStyle w:val="CodeInline"/>
            </w:rPr>
          </w:rPrChange>
        </w:rPr>
        <w:t xml:space="preserve"> -&gt; bool) -&gt; </w:t>
      </w:r>
      <w:r w:rsidR="00F266BA">
        <w:fldChar w:fldCharType="begin"/>
      </w:r>
      <w:r w:rsidR="00F266BA" w:rsidRPr="004252EA">
        <w:rPr>
          <w:lang w:val="de-DE"/>
          <w:rPrChange w:id="2823" w:author="Don Syme" w:date="2010-06-28T10:29:00Z">
            <w:rPr/>
          </w:rPrChange>
        </w:rPr>
        <w:instrText>HYPERLINK "Microsoft.FSharp.Collections.type_seq.html"</w:instrText>
      </w:r>
      <w:ins w:id="2824" w:author="Don Syme" w:date="2010-06-28T12:43:00Z"/>
      <w:r w:rsidR="00F266BA">
        <w:fldChar w:fldCharType="separate"/>
      </w:r>
      <w:r w:rsidRPr="004252EA">
        <w:rPr>
          <w:rStyle w:val="CodeInline"/>
          <w:lang w:val="de-DE"/>
          <w:rPrChange w:id="2825" w:author="Don Syme" w:date="2010-06-28T10:29:00Z">
            <w:rPr>
              <w:rStyle w:val="CodeInline"/>
            </w:rPr>
          </w:rPrChange>
        </w:rPr>
        <w:t>seq</w:t>
      </w:r>
      <w:r w:rsidR="00F266BA">
        <w:fldChar w:fldCharType="end"/>
      </w:r>
      <w:r w:rsidRPr="004252EA">
        <w:rPr>
          <w:rStyle w:val="CodeInline"/>
          <w:lang w:val="de-DE"/>
          <w:rPrChange w:id="2826" w:author="Don Syme" w:date="2010-06-28T10:29:00Z">
            <w:rPr>
              <w:rStyle w:val="CodeInline"/>
            </w:rPr>
          </w:rPrChange>
        </w:rPr>
        <w:t>&lt;</w:t>
      </w:r>
      <w:r w:rsidR="00553CB7" w:rsidRPr="004252EA">
        <w:rPr>
          <w:rStyle w:val="CodeInline"/>
          <w:lang w:val="de-DE"/>
          <w:rPrChange w:id="2827" w:author="Don Syme" w:date="2010-06-28T10:29:00Z">
            <w:rPr>
              <w:rStyle w:val="CodeInline"/>
            </w:rPr>
          </w:rPrChange>
        </w:rPr>
        <w:t>'T</w:t>
      </w:r>
      <w:r w:rsidRPr="004252EA">
        <w:rPr>
          <w:rStyle w:val="CodeInline"/>
          <w:lang w:val="de-DE"/>
          <w:rPrChange w:id="2828" w:author="Don Syme" w:date="2010-06-28T10:29:00Z">
            <w:rPr>
              <w:rStyle w:val="CodeInline"/>
            </w:rPr>
          </w:rPrChange>
        </w:rPr>
        <w:t xml:space="preserve">&gt; -&gt; </w:t>
      </w:r>
      <w:r w:rsidR="00F266BA">
        <w:fldChar w:fldCharType="begin"/>
      </w:r>
      <w:r w:rsidR="00F266BA" w:rsidRPr="004252EA">
        <w:rPr>
          <w:lang w:val="de-DE"/>
          <w:rPrChange w:id="2829" w:author="Don Syme" w:date="2010-06-28T10:29:00Z">
            <w:rPr/>
          </w:rPrChange>
        </w:rPr>
        <w:instrText>HYPERLINK "Microsoft.FSharp.Collections.type_seq.html"</w:instrText>
      </w:r>
      <w:ins w:id="2830" w:author="Don Syme" w:date="2010-06-28T12:43:00Z"/>
      <w:r w:rsidR="00F266BA">
        <w:fldChar w:fldCharType="separate"/>
      </w:r>
      <w:r w:rsidRPr="004252EA">
        <w:rPr>
          <w:rStyle w:val="CodeInline"/>
          <w:lang w:val="de-DE"/>
          <w:rPrChange w:id="2831" w:author="Don Syme" w:date="2010-06-28T10:29:00Z">
            <w:rPr>
              <w:rStyle w:val="CodeInline"/>
            </w:rPr>
          </w:rPrChange>
        </w:rPr>
        <w:t>seq</w:t>
      </w:r>
      <w:r w:rsidR="00F266BA">
        <w:fldChar w:fldCharType="end"/>
      </w:r>
      <w:r w:rsidRPr="004252EA">
        <w:rPr>
          <w:rStyle w:val="CodeInline"/>
          <w:lang w:val="de-DE"/>
          <w:rPrChange w:id="2832" w:author="Don Syme" w:date="2010-06-28T10:29:00Z">
            <w:rPr>
              <w:rStyle w:val="CodeInline"/>
            </w:rPr>
          </w:rPrChange>
        </w:rPr>
        <w:t>&lt;</w:t>
      </w:r>
      <w:r w:rsidR="00553CB7" w:rsidRPr="004252EA">
        <w:rPr>
          <w:rStyle w:val="CodeInline"/>
          <w:lang w:val="de-DE"/>
          <w:rPrChange w:id="2833" w:author="Don Syme" w:date="2010-06-28T10:29:00Z">
            <w:rPr>
              <w:rStyle w:val="CodeInline"/>
            </w:rPr>
          </w:rPrChange>
        </w:rPr>
        <w:t>'T</w:t>
      </w:r>
      <w:r w:rsidRPr="004252EA">
        <w:rPr>
          <w:rStyle w:val="CodeInline"/>
          <w:lang w:val="de-DE"/>
          <w:rPrChange w:id="2834" w:author="Don Syme" w:date="2010-06-28T10:29:00Z">
            <w:rPr>
              <w:rStyle w:val="CodeInline"/>
            </w:rPr>
          </w:rPrChange>
        </w:rPr>
        <w:t>&gt;</w:t>
      </w:r>
    </w:p>
    <w:p w:rsidR="002142E1" w:rsidRPr="004252EA" w:rsidRDefault="002142E1" w:rsidP="002142E1">
      <w:pPr>
        <w:pStyle w:val="SpecBox"/>
        <w:rPr>
          <w:rStyle w:val="CodeInline"/>
          <w:lang w:val="de-DE"/>
          <w:rPrChange w:id="2835" w:author="Don Syme" w:date="2010-06-28T10:29:00Z">
            <w:rPr>
              <w:rStyle w:val="CodeInline"/>
            </w:rPr>
          </w:rPrChange>
        </w:rPr>
      </w:pPr>
      <w:r w:rsidRPr="004252EA">
        <w:rPr>
          <w:rStyle w:val="CodeInline"/>
          <w:lang w:val="de-DE"/>
          <w:rPrChange w:id="2836" w:author="Don Syme" w:date="2010-06-28T10:29:00Z">
            <w:rPr>
              <w:rStyle w:val="CodeInline"/>
            </w:rPr>
          </w:rPrChange>
        </w:rPr>
        <w:t xml:space="preserve">val pairwise: </w:t>
      </w:r>
      <w:r w:rsidR="00F266BA">
        <w:fldChar w:fldCharType="begin"/>
      </w:r>
      <w:r w:rsidR="00F266BA" w:rsidRPr="004252EA">
        <w:rPr>
          <w:lang w:val="de-DE"/>
          <w:rPrChange w:id="2837" w:author="Don Syme" w:date="2010-06-28T10:29:00Z">
            <w:rPr/>
          </w:rPrChange>
        </w:rPr>
        <w:instrText>HYPERLINK "Microsoft.FSharp.Collections.type_seq.html"</w:instrText>
      </w:r>
      <w:ins w:id="2838" w:author="Don Syme" w:date="2010-06-28T12:43:00Z"/>
      <w:r w:rsidR="00F266BA">
        <w:fldChar w:fldCharType="separate"/>
      </w:r>
      <w:r w:rsidRPr="004252EA">
        <w:rPr>
          <w:rStyle w:val="CodeInline"/>
          <w:lang w:val="de-DE"/>
          <w:rPrChange w:id="2839" w:author="Don Syme" w:date="2010-06-28T10:29:00Z">
            <w:rPr>
              <w:rStyle w:val="CodeInline"/>
            </w:rPr>
          </w:rPrChange>
        </w:rPr>
        <w:t>seq</w:t>
      </w:r>
      <w:r w:rsidR="00F266BA">
        <w:fldChar w:fldCharType="end"/>
      </w:r>
      <w:r w:rsidRPr="004252EA">
        <w:rPr>
          <w:rStyle w:val="CodeInline"/>
          <w:lang w:val="de-DE"/>
          <w:rPrChange w:id="2840" w:author="Don Syme" w:date="2010-06-28T10:29:00Z">
            <w:rPr>
              <w:rStyle w:val="CodeInline"/>
            </w:rPr>
          </w:rPrChange>
        </w:rPr>
        <w:t>&lt;</w:t>
      </w:r>
      <w:r w:rsidR="00553CB7" w:rsidRPr="004252EA">
        <w:rPr>
          <w:rStyle w:val="CodeInline"/>
          <w:lang w:val="de-DE"/>
          <w:rPrChange w:id="2841" w:author="Don Syme" w:date="2010-06-28T10:29:00Z">
            <w:rPr>
              <w:rStyle w:val="CodeInline"/>
            </w:rPr>
          </w:rPrChange>
        </w:rPr>
        <w:t>'T</w:t>
      </w:r>
      <w:r w:rsidRPr="004252EA">
        <w:rPr>
          <w:rStyle w:val="CodeInline"/>
          <w:lang w:val="de-DE"/>
          <w:rPrChange w:id="2842" w:author="Don Syme" w:date="2010-06-28T10:29:00Z">
            <w:rPr>
              <w:rStyle w:val="CodeInline"/>
            </w:rPr>
          </w:rPrChange>
        </w:rPr>
        <w:t xml:space="preserve">&gt; -&gt; </w:t>
      </w:r>
      <w:r w:rsidR="00F266BA">
        <w:fldChar w:fldCharType="begin"/>
      </w:r>
      <w:r w:rsidR="00F266BA" w:rsidRPr="004252EA">
        <w:rPr>
          <w:lang w:val="de-DE"/>
          <w:rPrChange w:id="2843" w:author="Don Syme" w:date="2010-06-28T10:29:00Z">
            <w:rPr/>
          </w:rPrChange>
        </w:rPr>
        <w:instrText>HYPERLINK "Microsoft.FSharp.Collections.type_seq.html"</w:instrText>
      </w:r>
      <w:ins w:id="2844" w:author="Don Syme" w:date="2010-06-28T12:43:00Z"/>
      <w:r w:rsidR="00F266BA">
        <w:fldChar w:fldCharType="separate"/>
      </w:r>
      <w:r w:rsidRPr="004252EA">
        <w:rPr>
          <w:rStyle w:val="CodeInline"/>
          <w:lang w:val="de-DE"/>
          <w:rPrChange w:id="2845" w:author="Don Syme" w:date="2010-06-28T10:29:00Z">
            <w:rPr>
              <w:rStyle w:val="CodeInline"/>
            </w:rPr>
          </w:rPrChange>
        </w:rPr>
        <w:t>seq</w:t>
      </w:r>
      <w:r w:rsidR="00F266BA">
        <w:fldChar w:fldCharType="end"/>
      </w:r>
      <w:r w:rsidRPr="004252EA">
        <w:rPr>
          <w:rStyle w:val="CodeInline"/>
          <w:lang w:val="de-DE"/>
          <w:rPrChange w:id="2846" w:author="Don Syme" w:date="2010-06-28T10:29:00Z">
            <w:rPr>
              <w:rStyle w:val="CodeInline"/>
            </w:rPr>
          </w:rPrChange>
        </w:rPr>
        <w:t>&lt;</w:t>
      </w:r>
      <w:r w:rsidR="00553CB7" w:rsidRPr="004252EA">
        <w:rPr>
          <w:rStyle w:val="CodeInline"/>
          <w:lang w:val="de-DE"/>
          <w:rPrChange w:id="2847" w:author="Don Syme" w:date="2010-06-28T10:29:00Z">
            <w:rPr>
              <w:rStyle w:val="CodeInline"/>
            </w:rPr>
          </w:rPrChange>
        </w:rPr>
        <w:t>'T</w:t>
      </w:r>
      <w:r w:rsidRPr="004252EA">
        <w:rPr>
          <w:rStyle w:val="CodeInline"/>
          <w:lang w:val="de-DE"/>
          <w:rPrChange w:id="2848" w:author="Don Syme" w:date="2010-06-28T10:29:00Z">
            <w:rPr>
              <w:rStyle w:val="CodeInline"/>
            </w:rPr>
          </w:rPrChange>
        </w:rPr>
        <w:t xml:space="preserve"> * </w:t>
      </w:r>
      <w:r w:rsidR="00553CB7" w:rsidRPr="004252EA">
        <w:rPr>
          <w:rStyle w:val="CodeInline"/>
          <w:lang w:val="de-DE"/>
          <w:rPrChange w:id="2849" w:author="Don Syme" w:date="2010-06-28T10:29:00Z">
            <w:rPr>
              <w:rStyle w:val="CodeInline"/>
            </w:rPr>
          </w:rPrChange>
        </w:rPr>
        <w:t>'T</w:t>
      </w:r>
      <w:r w:rsidRPr="004252EA">
        <w:rPr>
          <w:rStyle w:val="CodeInline"/>
          <w:lang w:val="de-DE"/>
          <w:rPrChange w:id="2850" w:author="Don Syme" w:date="2010-06-28T10:29:00Z">
            <w:rPr>
              <w:rStyle w:val="CodeInline"/>
            </w:rPr>
          </w:rPrChange>
        </w:rPr>
        <w:t>&gt;</w:t>
      </w:r>
    </w:p>
    <w:p w:rsidR="002142E1" w:rsidRPr="00CA7FEC" w:rsidRDefault="002142E1" w:rsidP="002142E1">
      <w:pPr>
        <w:pStyle w:val="SpecBox"/>
        <w:rPr>
          <w:rStyle w:val="CodeInline"/>
        </w:rPr>
      </w:pPr>
      <w:r w:rsidRPr="00CA7FEC">
        <w:rPr>
          <w:rStyle w:val="CodeInline"/>
        </w:rPr>
        <w:t xml:space="preserve">val windowed: int -&gt; </w:t>
      </w:r>
      <w:r w:rsidR="00F266BA">
        <w:fldChar w:fldCharType="begin"/>
      </w:r>
      <w:r w:rsidR="00F266BA">
        <w:instrText>HYPERLINK "Microsoft.FSharp.Collections.type_seq.html"</w:instrText>
      </w:r>
      <w:ins w:id="2851"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"Microsoft.FSharp.Collections.type_seq.html"</w:instrText>
      </w:r>
      <w:ins w:id="2852" w:author="Don Syme" w:date="2010-06-28T12:43:00Z"/>
      <w:r w:rsidR="00F266BA">
        <w:fldChar w:fldCharType="separate"/>
      </w:r>
      <w:r w:rsidRPr="00CA7FEC">
        <w:rPr>
          <w:rStyle w:val="CodeInline"/>
        </w:rPr>
        <w:t>seq</w:t>
      </w:r>
      <w:r w:rsidR="00F266BA">
        <w:fldChar w:fldCharType="end"/>
      </w:r>
      <w:r w:rsidRPr="00CA7FEC">
        <w:rPr>
          <w:rStyle w:val="CodeInline"/>
        </w:rPr>
        <w:t>&lt;</w:t>
      </w:r>
      <w:r w:rsidR="00C05756">
        <w:rPr>
          <w:rStyle w:val="CodeInline"/>
        </w:rPr>
        <w:t>array&lt;'T&gt;</w:t>
      </w:r>
      <w:r w:rsidRPr="00CA7FEC">
        <w:rPr>
          <w:rStyle w:val="CodeInline"/>
        </w:rPr>
        <w:t>&gt;</w:t>
      </w:r>
    </w:p>
    <w:p w:rsidR="002142E1" w:rsidRPr="00CA7FEC" w:rsidRDefault="002142E1" w:rsidP="002142E1">
      <w:pPr>
        <w:pStyle w:val="SpecBox"/>
        <w:rPr>
          <w:rStyle w:val="CodeInline"/>
        </w:rPr>
      </w:pPr>
      <w:r w:rsidRPr="00CA7FEC">
        <w:rPr>
          <w:rStyle w:val="CodeInline"/>
        </w:rPr>
        <w:t xml:space="preserve">val readonly: </w:t>
      </w:r>
      <w:r w:rsidR="00F266BA">
        <w:fldChar w:fldCharType="begin"/>
      </w:r>
      <w:r w:rsidR="00F266BA">
        <w:instrText>HYPERLINK "Microsoft.FSharp.Collections.type_seq.html"</w:instrText>
      </w:r>
      <w:ins w:id="2853"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F266BA">
        <w:fldChar w:fldCharType="begin"/>
      </w:r>
      <w:r w:rsidR="00F266BA">
        <w:instrText>HYPERLINK "Microsoft.FSharp.Collections.type_seq.html"</w:instrText>
      </w:r>
      <w:ins w:id="2854"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&gt;</w:t>
      </w:r>
    </w:p>
    <w:p w:rsidR="002142E1" w:rsidRPr="004252EA" w:rsidRDefault="002142E1" w:rsidP="002142E1">
      <w:pPr>
        <w:pStyle w:val="SpecBox"/>
        <w:rPr>
          <w:rStyle w:val="CodeInline"/>
          <w:lang w:val="de-DE"/>
          <w:rPrChange w:id="2855" w:author="Don Syme" w:date="2010-06-28T10:29:00Z">
            <w:rPr>
              <w:rStyle w:val="CodeInline"/>
            </w:rPr>
          </w:rPrChange>
        </w:rPr>
      </w:pPr>
      <w:r w:rsidRPr="004252EA">
        <w:rPr>
          <w:rStyle w:val="CodeInline"/>
          <w:lang w:val="de-DE"/>
          <w:rPrChange w:id="2856" w:author="Don Syme" w:date="2010-06-28T10:29:00Z">
            <w:rPr>
              <w:rStyle w:val="CodeInline"/>
            </w:rPr>
          </w:rPrChange>
        </w:rPr>
        <w:t>val scan: (</w:t>
      </w:r>
      <w:r w:rsidR="00553CB7" w:rsidRPr="004252EA">
        <w:rPr>
          <w:rStyle w:val="CodeInline"/>
          <w:lang w:val="de-DE"/>
          <w:rPrChange w:id="2857" w:author="Don Syme" w:date="2010-06-28T10:29:00Z">
            <w:rPr>
              <w:rStyle w:val="CodeInline"/>
            </w:rPr>
          </w:rPrChange>
        </w:rPr>
        <w:t>'U</w:t>
      </w:r>
      <w:r w:rsidRPr="004252EA">
        <w:rPr>
          <w:rStyle w:val="CodeInline"/>
          <w:lang w:val="de-DE"/>
          <w:rPrChange w:id="2858" w:author="Don Syme" w:date="2010-06-28T10:29:00Z">
            <w:rPr>
              <w:rStyle w:val="CodeInline"/>
            </w:rPr>
          </w:rPrChange>
        </w:rPr>
        <w:t xml:space="preserve"> -&gt; </w:t>
      </w:r>
      <w:r w:rsidR="00553CB7" w:rsidRPr="004252EA">
        <w:rPr>
          <w:rStyle w:val="CodeInline"/>
          <w:lang w:val="de-DE"/>
          <w:rPrChange w:id="2859" w:author="Don Syme" w:date="2010-06-28T10:29:00Z">
            <w:rPr>
              <w:rStyle w:val="CodeInline"/>
            </w:rPr>
          </w:rPrChange>
        </w:rPr>
        <w:t>'T</w:t>
      </w:r>
      <w:r w:rsidRPr="004252EA">
        <w:rPr>
          <w:rStyle w:val="CodeInline"/>
          <w:lang w:val="de-DE"/>
          <w:rPrChange w:id="2860" w:author="Don Syme" w:date="2010-06-28T10:29:00Z">
            <w:rPr>
              <w:rStyle w:val="CodeInline"/>
            </w:rPr>
          </w:rPrChange>
        </w:rPr>
        <w:t xml:space="preserve"> -&gt; </w:t>
      </w:r>
      <w:r w:rsidR="00553CB7" w:rsidRPr="004252EA">
        <w:rPr>
          <w:rStyle w:val="CodeInline"/>
          <w:lang w:val="de-DE"/>
          <w:rPrChange w:id="2861" w:author="Don Syme" w:date="2010-06-28T10:29:00Z">
            <w:rPr>
              <w:rStyle w:val="CodeInline"/>
            </w:rPr>
          </w:rPrChange>
        </w:rPr>
        <w:t>'U</w:t>
      </w:r>
      <w:r w:rsidRPr="004252EA">
        <w:rPr>
          <w:rStyle w:val="CodeInline"/>
          <w:lang w:val="de-DE"/>
          <w:rPrChange w:id="2862" w:author="Don Syme" w:date="2010-06-28T10:29:00Z">
            <w:rPr>
              <w:rStyle w:val="CodeInline"/>
            </w:rPr>
          </w:rPrChange>
        </w:rPr>
        <w:t xml:space="preserve">) -&gt; </w:t>
      </w:r>
      <w:r w:rsidR="00553CB7" w:rsidRPr="004252EA">
        <w:rPr>
          <w:rStyle w:val="CodeInline"/>
          <w:lang w:val="de-DE"/>
          <w:rPrChange w:id="2863" w:author="Don Syme" w:date="2010-06-28T10:29:00Z">
            <w:rPr>
              <w:rStyle w:val="CodeInline"/>
            </w:rPr>
          </w:rPrChange>
        </w:rPr>
        <w:t>'U</w:t>
      </w:r>
      <w:r w:rsidRPr="004252EA">
        <w:rPr>
          <w:rStyle w:val="CodeInline"/>
          <w:lang w:val="de-DE"/>
          <w:rPrChange w:id="2864" w:author="Don Syme" w:date="2010-06-28T10:29:00Z">
            <w:rPr>
              <w:rStyle w:val="CodeInline"/>
            </w:rPr>
          </w:rPrChange>
        </w:rPr>
        <w:t xml:space="preserve"> -&gt; </w:t>
      </w:r>
      <w:r w:rsidR="00F266BA">
        <w:fldChar w:fldCharType="begin"/>
      </w:r>
      <w:r w:rsidR="00F266BA" w:rsidRPr="004252EA">
        <w:rPr>
          <w:lang w:val="de-DE"/>
          <w:rPrChange w:id="2865" w:author="Don Syme" w:date="2010-06-28T10:29:00Z">
            <w:rPr/>
          </w:rPrChange>
        </w:rPr>
        <w:instrText>HYPERLINK "Microsoft.FSharp.Collections.type_seq.html"</w:instrText>
      </w:r>
      <w:ins w:id="2866" w:author="Don Syme" w:date="2010-06-28T12:43:00Z"/>
      <w:r w:rsidR="00F266BA">
        <w:fldChar w:fldCharType="separate"/>
      </w:r>
      <w:r w:rsidRPr="004252EA">
        <w:rPr>
          <w:rStyle w:val="CodeInline"/>
          <w:lang w:val="de-DE"/>
          <w:rPrChange w:id="2867" w:author="Don Syme" w:date="2010-06-28T10:29:00Z">
            <w:rPr>
              <w:rStyle w:val="CodeInline"/>
            </w:rPr>
          </w:rPrChange>
        </w:rPr>
        <w:t>seq</w:t>
      </w:r>
      <w:r w:rsidR="00F266BA">
        <w:fldChar w:fldCharType="end"/>
      </w:r>
      <w:r w:rsidRPr="004252EA">
        <w:rPr>
          <w:rStyle w:val="CodeInline"/>
          <w:lang w:val="de-DE"/>
          <w:rPrChange w:id="2868" w:author="Don Syme" w:date="2010-06-28T10:29:00Z">
            <w:rPr>
              <w:rStyle w:val="CodeInline"/>
            </w:rPr>
          </w:rPrChange>
        </w:rPr>
        <w:t>&lt;</w:t>
      </w:r>
      <w:r w:rsidR="00553CB7" w:rsidRPr="004252EA">
        <w:rPr>
          <w:rStyle w:val="CodeInline"/>
          <w:lang w:val="de-DE"/>
          <w:rPrChange w:id="2869" w:author="Don Syme" w:date="2010-06-28T10:29:00Z">
            <w:rPr>
              <w:rStyle w:val="CodeInline"/>
            </w:rPr>
          </w:rPrChange>
        </w:rPr>
        <w:t>'T</w:t>
      </w:r>
      <w:r w:rsidRPr="004252EA">
        <w:rPr>
          <w:rStyle w:val="CodeInline"/>
          <w:lang w:val="de-DE"/>
          <w:rPrChange w:id="2870" w:author="Don Syme" w:date="2010-06-28T10:29:00Z">
            <w:rPr>
              <w:rStyle w:val="CodeInline"/>
            </w:rPr>
          </w:rPrChange>
        </w:rPr>
        <w:t xml:space="preserve">&gt; -&gt; </w:t>
      </w:r>
      <w:r w:rsidR="00F266BA">
        <w:fldChar w:fldCharType="begin"/>
      </w:r>
      <w:r w:rsidR="00F266BA" w:rsidRPr="004252EA">
        <w:rPr>
          <w:lang w:val="de-DE"/>
          <w:rPrChange w:id="2871" w:author="Don Syme" w:date="2010-06-28T10:29:00Z">
            <w:rPr/>
          </w:rPrChange>
        </w:rPr>
        <w:instrText>HYPERLINK "Microsoft.FSharp.Collections.type_seq.html"</w:instrText>
      </w:r>
      <w:ins w:id="2872" w:author="Don Syme" w:date="2010-06-28T12:43:00Z"/>
      <w:r w:rsidR="00F266BA">
        <w:fldChar w:fldCharType="separate"/>
      </w:r>
      <w:r w:rsidRPr="004252EA">
        <w:rPr>
          <w:rStyle w:val="CodeInline"/>
          <w:lang w:val="de-DE"/>
          <w:rPrChange w:id="2873" w:author="Don Syme" w:date="2010-06-28T10:29:00Z">
            <w:rPr>
              <w:rStyle w:val="CodeInline"/>
            </w:rPr>
          </w:rPrChange>
        </w:rPr>
        <w:t>seq</w:t>
      </w:r>
      <w:r w:rsidR="00F266BA">
        <w:fldChar w:fldCharType="end"/>
      </w:r>
      <w:r w:rsidRPr="004252EA">
        <w:rPr>
          <w:rStyle w:val="CodeInline"/>
          <w:lang w:val="de-DE"/>
          <w:rPrChange w:id="2874" w:author="Don Syme" w:date="2010-06-28T10:29:00Z">
            <w:rPr>
              <w:rStyle w:val="CodeInline"/>
            </w:rPr>
          </w:rPrChange>
        </w:rPr>
        <w:t>&lt;</w:t>
      </w:r>
      <w:r w:rsidR="00553CB7" w:rsidRPr="004252EA">
        <w:rPr>
          <w:rStyle w:val="CodeInline"/>
          <w:lang w:val="de-DE"/>
          <w:rPrChange w:id="2875" w:author="Don Syme" w:date="2010-06-28T10:29:00Z">
            <w:rPr>
              <w:rStyle w:val="CodeInline"/>
            </w:rPr>
          </w:rPrChange>
        </w:rPr>
        <w:t>'U</w:t>
      </w:r>
      <w:r w:rsidRPr="004252EA">
        <w:rPr>
          <w:rStyle w:val="CodeInline"/>
          <w:lang w:val="de-DE"/>
          <w:rPrChange w:id="2876" w:author="Don Syme" w:date="2010-06-28T10:29:00Z">
            <w:rPr>
              <w:rStyle w:val="CodeInline"/>
            </w:rPr>
          </w:rPrChange>
        </w:rPr>
        <w:t>&gt;</w:t>
      </w:r>
    </w:p>
    <w:p w:rsidR="002142E1" w:rsidRPr="004252EA" w:rsidRDefault="002142E1" w:rsidP="002142E1">
      <w:pPr>
        <w:pStyle w:val="SpecBox"/>
        <w:rPr>
          <w:rStyle w:val="CodeInline"/>
          <w:lang w:val="de-DE"/>
          <w:rPrChange w:id="2877" w:author="Don Syme" w:date="2010-06-28T10:29:00Z">
            <w:rPr>
              <w:rStyle w:val="CodeInline"/>
            </w:rPr>
          </w:rPrChange>
        </w:rPr>
      </w:pPr>
      <w:r w:rsidRPr="004252EA">
        <w:rPr>
          <w:rStyle w:val="CodeInline"/>
          <w:lang w:val="de-DE"/>
          <w:rPrChange w:id="2878" w:author="Don Syme" w:date="2010-06-28T10:29:00Z">
            <w:rPr>
              <w:rStyle w:val="CodeInline"/>
            </w:rPr>
          </w:rPrChange>
        </w:rPr>
        <w:t xml:space="preserve">val singleton: </w:t>
      </w:r>
      <w:r w:rsidR="00553CB7" w:rsidRPr="004252EA">
        <w:rPr>
          <w:rStyle w:val="CodeInline"/>
          <w:lang w:val="de-DE"/>
          <w:rPrChange w:id="2879" w:author="Don Syme" w:date="2010-06-28T10:29:00Z">
            <w:rPr>
              <w:rStyle w:val="CodeInline"/>
            </w:rPr>
          </w:rPrChange>
        </w:rPr>
        <w:t>'T</w:t>
      </w:r>
      <w:r w:rsidRPr="004252EA">
        <w:rPr>
          <w:rStyle w:val="CodeInline"/>
          <w:lang w:val="de-DE"/>
          <w:rPrChange w:id="2880" w:author="Don Syme" w:date="2010-06-28T10:29:00Z">
            <w:rPr>
              <w:rStyle w:val="CodeInline"/>
            </w:rPr>
          </w:rPrChange>
        </w:rPr>
        <w:t xml:space="preserve"> -&gt; </w:t>
      </w:r>
      <w:r w:rsidR="00F266BA">
        <w:fldChar w:fldCharType="begin"/>
      </w:r>
      <w:r w:rsidR="00F266BA" w:rsidRPr="004252EA">
        <w:rPr>
          <w:lang w:val="de-DE"/>
          <w:rPrChange w:id="2881" w:author="Don Syme" w:date="2010-06-28T10:29:00Z">
            <w:rPr/>
          </w:rPrChange>
        </w:rPr>
        <w:instrText>HYPERLINK "Microsoft.FSharp.Collections.type_seq.html"</w:instrText>
      </w:r>
      <w:ins w:id="2882" w:author="Don Syme" w:date="2010-06-28T12:43:00Z"/>
      <w:r w:rsidR="00F266BA">
        <w:fldChar w:fldCharType="separate"/>
      </w:r>
      <w:r w:rsidRPr="004252EA">
        <w:rPr>
          <w:rStyle w:val="CodeInline"/>
          <w:lang w:val="de-DE"/>
          <w:rPrChange w:id="2883" w:author="Don Syme" w:date="2010-06-28T10:29:00Z">
            <w:rPr>
              <w:rStyle w:val="CodeInline"/>
            </w:rPr>
          </w:rPrChange>
        </w:rPr>
        <w:t>seq</w:t>
      </w:r>
      <w:r w:rsidR="00F266BA">
        <w:fldChar w:fldCharType="end"/>
      </w:r>
      <w:r w:rsidRPr="004252EA">
        <w:rPr>
          <w:rStyle w:val="CodeInline"/>
          <w:lang w:val="de-DE"/>
          <w:rPrChange w:id="2884" w:author="Don Syme" w:date="2010-06-28T10:29:00Z">
            <w:rPr>
              <w:rStyle w:val="CodeInline"/>
            </w:rPr>
          </w:rPrChange>
        </w:rPr>
        <w:t>&lt;</w:t>
      </w:r>
      <w:r w:rsidR="00553CB7" w:rsidRPr="004252EA">
        <w:rPr>
          <w:rStyle w:val="CodeInline"/>
          <w:lang w:val="de-DE"/>
          <w:rPrChange w:id="2885" w:author="Don Syme" w:date="2010-06-28T10:29:00Z">
            <w:rPr>
              <w:rStyle w:val="CodeInline"/>
            </w:rPr>
          </w:rPrChange>
        </w:rPr>
        <w:t>'T</w:t>
      </w:r>
      <w:r w:rsidRPr="004252EA">
        <w:rPr>
          <w:rStyle w:val="CodeInline"/>
          <w:lang w:val="de-DE"/>
          <w:rPrChange w:id="2886" w:author="Don Syme" w:date="2010-06-28T10:29:00Z">
            <w:rPr>
              <w:rStyle w:val="CodeInline"/>
            </w:rPr>
          </w:rPrChange>
        </w:rPr>
        <w:t>&gt;</w:t>
      </w:r>
    </w:p>
    <w:p w:rsidR="002142E1" w:rsidRPr="004252EA" w:rsidRDefault="002142E1" w:rsidP="002142E1">
      <w:pPr>
        <w:pStyle w:val="SpecBox"/>
        <w:rPr>
          <w:rStyle w:val="CodeInline"/>
          <w:lang w:val="de-DE"/>
          <w:rPrChange w:id="2887" w:author="Don Syme" w:date="2010-06-28T10:29:00Z">
            <w:rPr>
              <w:rStyle w:val="CodeInline"/>
            </w:rPr>
          </w:rPrChange>
        </w:rPr>
      </w:pPr>
      <w:r w:rsidRPr="004252EA">
        <w:rPr>
          <w:rStyle w:val="CodeInline"/>
          <w:lang w:val="de-DE"/>
          <w:rPrChange w:id="2888" w:author="Don Syme" w:date="2010-06-28T10:29:00Z">
            <w:rPr>
              <w:rStyle w:val="CodeInline"/>
            </w:rPr>
          </w:rPrChange>
        </w:rPr>
        <w:t>val sum: Numeric&lt;</w:t>
      </w:r>
      <w:r w:rsidR="00553CB7" w:rsidRPr="004252EA">
        <w:rPr>
          <w:rStyle w:val="CodeInline"/>
          <w:lang w:val="de-DE"/>
          <w:rPrChange w:id="2889" w:author="Don Syme" w:date="2010-06-28T10:29:00Z">
            <w:rPr>
              <w:rStyle w:val="CodeInline"/>
            </w:rPr>
          </w:rPrChange>
        </w:rPr>
        <w:t>'T</w:t>
      </w:r>
      <w:r w:rsidRPr="004252EA">
        <w:rPr>
          <w:rStyle w:val="CodeInline"/>
          <w:lang w:val="de-DE"/>
          <w:rPrChange w:id="2890" w:author="Don Syme" w:date="2010-06-28T10:29:00Z">
            <w:rPr>
              <w:rStyle w:val="CodeInline"/>
            </w:rPr>
          </w:rPrChange>
        </w:rPr>
        <w:t xml:space="preserve">&gt; =&gt; </w:t>
      </w:r>
      <w:r w:rsidR="00553CB7" w:rsidRPr="004252EA">
        <w:rPr>
          <w:rStyle w:val="CodeInline"/>
          <w:lang w:val="de-DE"/>
          <w:rPrChange w:id="2891" w:author="Don Syme" w:date="2010-06-28T10:29:00Z">
            <w:rPr>
              <w:rStyle w:val="CodeInline"/>
            </w:rPr>
          </w:rPrChange>
        </w:rPr>
        <w:t>'T</w:t>
      </w:r>
      <w:r w:rsidRPr="004252EA">
        <w:rPr>
          <w:rStyle w:val="CodeInline"/>
          <w:lang w:val="de-DE"/>
          <w:rPrChange w:id="2892" w:author="Don Syme" w:date="2010-06-28T10:29:00Z">
            <w:rPr>
              <w:rStyle w:val="CodeInline"/>
            </w:rPr>
          </w:rPrChange>
        </w:rPr>
        <w:t xml:space="preserve"> </w:t>
      </w:r>
      <w:r w:rsidR="00F266BA">
        <w:fldChar w:fldCharType="begin"/>
      </w:r>
      <w:r w:rsidR="00F266BA" w:rsidRPr="004252EA">
        <w:rPr>
          <w:lang w:val="de-DE"/>
          <w:rPrChange w:id="2893" w:author="Don Syme" w:date="2010-06-28T10:29:00Z">
            <w:rPr/>
          </w:rPrChange>
        </w:rPr>
        <w:instrText>HYPERLINK "Microsoft.FSharp.Collections.type_list.html"</w:instrText>
      </w:r>
      <w:ins w:id="2894" w:author="Don Syme" w:date="2010-06-28T12:43:00Z"/>
      <w:r w:rsidR="00F266BA">
        <w:fldChar w:fldCharType="separate"/>
      </w:r>
      <w:r w:rsidRPr="004252EA">
        <w:rPr>
          <w:rStyle w:val="CodeInline"/>
          <w:lang w:val="de-DE"/>
          <w:rPrChange w:id="2895" w:author="Don Syme" w:date="2010-06-28T10:29:00Z">
            <w:rPr>
              <w:rStyle w:val="CodeInline"/>
            </w:rPr>
          </w:rPrChange>
        </w:rPr>
        <w:t>list</w:t>
      </w:r>
      <w:r w:rsidR="00F266BA">
        <w:fldChar w:fldCharType="end"/>
      </w:r>
      <w:r w:rsidRPr="004252EA">
        <w:rPr>
          <w:rStyle w:val="CodeInline"/>
          <w:lang w:val="de-DE"/>
          <w:rPrChange w:id="2896" w:author="Don Syme" w:date="2010-06-28T10:29:00Z">
            <w:rPr>
              <w:rStyle w:val="CodeInline"/>
            </w:rPr>
          </w:rPrChange>
        </w:rPr>
        <w:t xml:space="preserve"> -&gt; </w:t>
      </w:r>
      <w:r w:rsidR="00553CB7" w:rsidRPr="004252EA">
        <w:rPr>
          <w:rStyle w:val="CodeInline"/>
          <w:lang w:val="de-DE"/>
          <w:rPrChange w:id="2897" w:author="Don Syme" w:date="2010-06-28T10:29:00Z">
            <w:rPr>
              <w:rStyle w:val="CodeInline"/>
            </w:rPr>
          </w:rPrChange>
        </w:rPr>
        <w:t>'T</w:t>
      </w:r>
    </w:p>
    <w:p w:rsidR="002142E1" w:rsidRPr="004252EA" w:rsidRDefault="002142E1" w:rsidP="002142E1">
      <w:pPr>
        <w:pStyle w:val="SpecBox"/>
        <w:rPr>
          <w:rStyle w:val="CodeInline"/>
          <w:lang w:val="de-DE"/>
          <w:rPrChange w:id="2898" w:author="Don Syme" w:date="2010-06-28T10:29:00Z">
            <w:rPr>
              <w:rStyle w:val="CodeInline"/>
            </w:rPr>
          </w:rPrChange>
        </w:rPr>
      </w:pPr>
      <w:r w:rsidRPr="004252EA">
        <w:rPr>
          <w:rStyle w:val="CodeInline"/>
          <w:lang w:val="de-DE"/>
          <w:rPrChange w:id="2899" w:author="Don Syme" w:date="2010-06-28T10:29:00Z">
            <w:rPr>
              <w:rStyle w:val="CodeInline"/>
            </w:rPr>
          </w:rPrChange>
        </w:rPr>
        <w:t xml:space="preserve">val </w:t>
      </w:r>
      <w:r w:rsidR="003A252F" w:rsidRPr="004252EA">
        <w:rPr>
          <w:rStyle w:val="CodeInline"/>
          <w:lang w:val="de-DE"/>
          <w:rPrChange w:id="2900" w:author="Don Syme" w:date="2010-06-28T10:29:00Z">
            <w:rPr>
              <w:rStyle w:val="CodeInline"/>
            </w:rPr>
          </w:rPrChange>
        </w:rPr>
        <w:t>sumBy</w:t>
      </w:r>
      <w:r w:rsidRPr="004252EA">
        <w:rPr>
          <w:rStyle w:val="CodeInline"/>
          <w:lang w:val="de-DE"/>
          <w:rPrChange w:id="2901" w:author="Don Syme" w:date="2010-06-28T10:29:00Z">
            <w:rPr>
              <w:rStyle w:val="CodeInline"/>
            </w:rPr>
          </w:rPrChange>
        </w:rPr>
        <w:t>: Numeric&lt;</w:t>
      </w:r>
      <w:r w:rsidR="00553CB7" w:rsidRPr="004252EA">
        <w:rPr>
          <w:rStyle w:val="CodeInline"/>
          <w:lang w:val="de-DE"/>
          <w:rPrChange w:id="2902" w:author="Don Syme" w:date="2010-06-28T10:29:00Z">
            <w:rPr>
              <w:rStyle w:val="CodeInline"/>
            </w:rPr>
          </w:rPrChange>
        </w:rPr>
        <w:t>'U</w:t>
      </w:r>
      <w:r w:rsidRPr="004252EA">
        <w:rPr>
          <w:rStyle w:val="CodeInline"/>
          <w:lang w:val="de-DE"/>
          <w:rPrChange w:id="2903" w:author="Don Syme" w:date="2010-06-28T10:29:00Z">
            <w:rPr>
              <w:rStyle w:val="CodeInline"/>
            </w:rPr>
          </w:rPrChange>
        </w:rPr>
        <w:t>&gt; =&gt; (</w:t>
      </w:r>
      <w:r w:rsidR="00553CB7" w:rsidRPr="004252EA">
        <w:rPr>
          <w:rStyle w:val="CodeInline"/>
          <w:lang w:val="de-DE"/>
          <w:rPrChange w:id="2904" w:author="Don Syme" w:date="2010-06-28T10:29:00Z">
            <w:rPr>
              <w:rStyle w:val="CodeInline"/>
            </w:rPr>
          </w:rPrChange>
        </w:rPr>
        <w:t>'T</w:t>
      </w:r>
      <w:r w:rsidRPr="004252EA">
        <w:rPr>
          <w:rStyle w:val="CodeInline"/>
          <w:lang w:val="de-DE"/>
          <w:rPrChange w:id="2905" w:author="Don Syme" w:date="2010-06-28T10:29:00Z">
            <w:rPr>
              <w:rStyle w:val="CodeInline"/>
            </w:rPr>
          </w:rPrChange>
        </w:rPr>
        <w:t xml:space="preserve"> -&gt; </w:t>
      </w:r>
      <w:r w:rsidR="00553CB7" w:rsidRPr="004252EA">
        <w:rPr>
          <w:rStyle w:val="CodeInline"/>
          <w:lang w:val="de-DE"/>
          <w:rPrChange w:id="2906" w:author="Don Syme" w:date="2010-06-28T10:29:00Z">
            <w:rPr>
              <w:rStyle w:val="CodeInline"/>
            </w:rPr>
          </w:rPrChange>
        </w:rPr>
        <w:t>'U</w:t>
      </w:r>
      <w:r w:rsidRPr="004252EA">
        <w:rPr>
          <w:rStyle w:val="CodeInline"/>
          <w:lang w:val="de-DE"/>
          <w:rPrChange w:id="2907" w:author="Don Syme" w:date="2010-06-28T10:29:00Z">
            <w:rPr>
              <w:rStyle w:val="CodeInline"/>
            </w:rPr>
          </w:rPrChange>
        </w:rPr>
        <w:t xml:space="preserve">) -&gt; </w:t>
      </w:r>
      <w:r w:rsidR="00C05756" w:rsidRPr="004252EA">
        <w:rPr>
          <w:rStyle w:val="CodeInline"/>
          <w:lang w:val="de-DE"/>
          <w:rPrChange w:id="2908" w:author="Don Syme" w:date="2010-06-28T10:29:00Z">
            <w:rPr>
              <w:rStyle w:val="CodeInline"/>
            </w:rPr>
          </w:rPrChange>
        </w:rPr>
        <w:t>seq&lt;'T&gt;</w:t>
      </w:r>
      <w:r w:rsidRPr="004252EA">
        <w:rPr>
          <w:rStyle w:val="CodeInline"/>
          <w:lang w:val="de-DE"/>
          <w:rPrChange w:id="2909" w:author="Don Syme" w:date="2010-06-28T10:29:00Z">
            <w:rPr>
              <w:rStyle w:val="CodeInline"/>
            </w:rPr>
          </w:rPrChange>
        </w:rPr>
        <w:t xml:space="preserve">-&gt; </w:t>
      </w:r>
      <w:r w:rsidR="00553CB7" w:rsidRPr="004252EA">
        <w:rPr>
          <w:rStyle w:val="CodeInline"/>
          <w:lang w:val="de-DE"/>
          <w:rPrChange w:id="2910" w:author="Don Syme" w:date="2010-06-28T10:29:00Z">
            <w:rPr>
              <w:rStyle w:val="CodeInline"/>
            </w:rPr>
          </w:rPrChange>
        </w:rPr>
        <w:t>'U</w:t>
      </w:r>
    </w:p>
    <w:p w:rsidR="002142E1" w:rsidRPr="004252EA" w:rsidRDefault="002142E1" w:rsidP="002142E1">
      <w:pPr>
        <w:pStyle w:val="SpecBox"/>
        <w:rPr>
          <w:rStyle w:val="CodeInline"/>
          <w:lang w:val="de-DE"/>
          <w:rPrChange w:id="2911" w:author="Don Syme" w:date="2010-06-28T10:29:00Z">
            <w:rPr>
              <w:rStyle w:val="CodeInline"/>
            </w:rPr>
          </w:rPrChange>
        </w:rPr>
      </w:pPr>
      <w:r w:rsidRPr="004252EA">
        <w:rPr>
          <w:rStyle w:val="CodeInline"/>
          <w:lang w:val="de-DE"/>
          <w:rPrChange w:id="2912" w:author="Don Syme" w:date="2010-06-28T10:29:00Z">
            <w:rPr>
              <w:rStyle w:val="CodeInline"/>
            </w:rPr>
          </w:rPrChange>
        </w:rPr>
        <w:t xml:space="preserve">val max: </w:t>
      </w:r>
      <w:r w:rsidR="00C05756" w:rsidRPr="004252EA">
        <w:rPr>
          <w:rStyle w:val="CodeInline"/>
          <w:lang w:val="de-DE"/>
          <w:rPrChange w:id="2913" w:author="Don Syme" w:date="2010-06-28T10:29:00Z">
            <w:rPr>
              <w:rStyle w:val="CodeInline"/>
            </w:rPr>
          </w:rPrChange>
        </w:rPr>
        <w:t>seq&lt;</w:t>
      </w:r>
      <w:r w:rsidR="00553CB7" w:rsidRPr="004252EA">
        <w:rPr>
          <w:rStyle w:val="CodeInline"/>
          <w:lang w:val="de-DE"/>
          <w:rPrChange w:id="2914" w:author="Don Syme" w:date="2010-06-28T10:29:00Z">
            <w:rPr>
              <w:rStyle w:val="CodeInline"/>
            </w:rPr>
          </w:rPrChange>
        </w:rPr>
        <w:t>'T</w:t>
      </w:r>
      <w:r w:rsidR="00C05756" w:rsidRPr="004252EA">
        <w:rPr>
          <w:rStyle w:val="CodeInline"/>
          <w:lang w:val="de-DE"/>
          <w:rPrChange w:id="2915" w:author="Don Syme" w:date="2010-06-28T10:29:00Z">
            <w:rPr>
              <w:rStyle w:val="CodeInline"/>
            </w:rPr>
          </w:rPrChange>
        </w:rPr>
        <w:t>&gt;</w:t>
      </w:r>
      <w:r w:rsidRPr="004252EA">
        <w:rPr>
          <w:rStyle w:val="CodeInline"/>
          <w:lang w:val="de-DE"/>
          <w:rPrChange w:id="2916" w:author="Don Syme" w:date="2010-06-28T10:29:00Z">
            <w:rPr>
              <w:rStyle w:val="CodeInline"/>
            </w:rPr>
          </w:rPrChange>
        </w:rPr>
        <w:t xml:space="preserve"> -&gt; </w:t>
      </w:r>
      <w:r w:rsidR="00553CB7" w:rsidRPr="004252EA">
        <w:rPr>
          <w:rStyle w:val="CodeInline"/>
          <w:lang w:val="de-DE"/>
          <w:rPrChange w:id="2917" w:author="Don Syme" w:date="2010-06-28T10:29:00Z">
            <w:rPr>
              <w:rStyle w:val="CodeInline"/>
            </w:rPr>
          </w:rPrChange>
        </w:rPr>
        <w:t>'T</w:t>
      </w:r>
    </w:p>
    <w:p w:rsidR="002142E1" w:rsidRPr="004252EA" w:rsidRDefault="002142E1" w:rsidP="002142E1">
      <w:pPr>
        <w:pStyle w:val="SpecBox"/>
        <w:rPr>
          <w:rStyle w:val="CodeInline"/>
          <w:lang w:val="de-DE"/>
          <w:rPrChange w:id="2918" w:author="Don Syme" w:date="2010-06-28T10:29:00Z">
            <w:rPr>
              <w:rStyle w:val="CodeInline"/>
            </w:rPr>
          </w:rPrChange>
        </w:rPr>
      </w:pPr>
      <w:r w:rsidRPr="004252EA">
        <w:rPr>
          <w:rStyle w:val="CodeInline"/>
          <w:lang w:val="de-DE"/>
          <w:rPrChange w:id="2919" w:author="Don Syme" w:date="2010-06-28T10:29:00Z">
            <w:rPr>
              <w:rStyle w:val="CodeInline"/>
            </w:rPr>
          </w:rPrChange>
        </w:rPr>
        <w:t xml:space="preserve">val </w:t>
      </w:r>
      <w:r w:rsidR="004905DB" w:rsidRPr="004252EA">
        <w:rPr>
          <w:rStyle w:val="CodeInline"/>
          <w:lang w:val="de-DE"/>
          <w:rPrChange w:id="2920" w:author="Don Syme" w:date="2010-06-28T10:29:00Z">
            <w:rPr>
              <w:rStyle w:val="CodeInline"/>
            </w:rPr>
          </w:rPrChange>
        </w:rPr>
        <w:t>maxBy</w:t>
      </w:r>
      <w:r w:rsidRPr="004252EA">
        <w:rPr>
          <w:rStyle w:val="CodeInline"/>
          <w:lang w:val="de-DE"/>
          <w:rPrChange w:id="2921" w:author="Don Syme" w:date="2010-06-28T10:29:00Z">
            <w:rPr>
              <w:rStyle w:val="CodeInline"/>
            </w:rPr>
          </w:rPrChange>
        </w:rPr>
        <w:t>: (</w:t>
      </w:r>
      <w:r w:rsidR="00553CB7" w:rsidRPr="004252EA">
        <w:rPr>
          <w:rStyle w:val="CodeInline"/>
          <w:lang w:val="de-DE"/>
          <w:rPrChange w:id="2922" w:author="Don Syme" w:date="2010-06-28T10:29:00Z">
            <w:rPr>
              <w:rStyle w:val="CodeInline"/>
            </w:rPr>
          </w:rPrChange>
        </w:rPr>
        <w:t>'T</w:t>
      </w:r>
      <w:r w:rsidRPr="004252EA">
        <w:rPr>
          <w:rStyle w:val="CodeInline"/>
          <w:lang w:val="de-DE"/>
          <w:rPrChange w:id="2923" w:author="Don Syme" w:date="2010-06-28T10:29:00Z">
            <w:rPr>
              <w:rStyle w:val="CodeInline"/>
            </w:rPr>
          </w:rPrChange>
        </w:rPr>
        <w:t xml:space="preserve"> -&gt; </w:t>
      </w:r>
      <w:r w:rsidR="00553CB7" w:rsidRPr="004252EA">
        <w:rPr>
          <w:rStyle w:val="CodeInline"/>
          <w:lang w:val="de-DE"/>
          <w:rPrChange w:id="2924" w:author="Don Syme" w:date="2010-06-28T10:29:00Z">
            <w:rPr>
              <w:rStyle w:val="CodeInline"/>
            </w:rPr>
          </w:rPrChange>
        </w:rPr>
        <w:t>'U</w:t>
      </w:r>
      <w:r w:rsidRPr="004252EA">
        <w:rPr>
          <w:rStyle w:val="CodeInline"/>
          <w:lang w:val="de-DE"/>
          <w:rPrChange w:id="2925" w:author="Don Syme" w:date="2010-06-28T10:29:00Z">
            <w:rPr>
              <w:rStyle w:val="CodeInline"/>
            </w:rPr>
          </w:rPrChange>
        </w:rPr>
        <w:t>) -&gt;</w:t>
      </w:r>
      <w:r w:rsidR="00C05756" w:rsidRPr="004252EA">
        <w:rPr>
          <w:rStyle w:val="CodeInline"/>
          <w:lang w:val="de-DE"/>
          <w:rPrChange w:id="2926" w:author="Don Syme" w:date="2010-06-28T10:29:00Z">
            <w:rPr>
              <w:rStyle w:val="CodeInline"/>
            </w:rPr>
          </w:rPrChange>
        </w:rPr>
        <w:t xml:space="preserve"> seq&lt;'T&gt;</w:t>
      </w:r>
      <w:r w:rsidRPr="004252EA">
        <w:rPr>
          <w:rStyle w:val="CodeInline"/>
          <w:lang w:val="de-DE"/>
          <w:rPrChange w:id="2927" w:author="Don Syme" w:date="2010-06-28T10:29:00Z">
            <w:rPr>
              <w:rStyle w:val="CodeInline"/>
            </w:rPr>
          </w:rPrChange>
        </w:rPr>
        <w:t xml:space="preserve"> -&gt; </w:t>
      </w:r>
      <w:r w:rsidR="00553CB7" w:rsidRPr="004252EA">
        <w:rPr>
          <w:rStyle w:val="CodeInline"/>
          <w:lang w:val="de-DE"/>
          <w:rPrChange w:id="2928" w:author="Don Syme" w:date="2010-06-28T10:29:00Z">
            <w:rPr>
              <w:rStyle w:val="CodeInline"/>
            </w:rPr>
          </w:rPrChange>
        </w:rPr>
        <w:t>'T</w:t>
      </w:r>
    </w:p>
    <w:p w:rsidR="002142E1" w:rsidRPr="004252EA" w:rsidRDefault="002142E1" w:rsidP="002142E1">
      <w:pPr>
        <w:pStyle w:val="SpecBox"/>
        <w:rPr>
          <w:rStyle w:val="CodeInline"/>
          <w:lang w:val="de-DE"/>
          <w:rPrChange w:id="2929" w:author="Don Syme" w:date="2010-06-28T10:29:00Z">
            <w:rPr>
              <w:rStyle w:val="CodeInline"/>
            </w:rPr>
          </w:rPrChange>
        </w:rPr>
      </w:pPr>
      <w:r w:rsidRPr="004252EA">
        <w:rPr>
          <w:rStyle w:val="CodeInline"/>
          <w:lang w:val="de-DE"/>
          <w:rPrChange w:id="2930" w:author="Don Syme" w:date="2010-06-28T10:29:00Z">
            <w:rPr>
              <w:rStyle w:val="CodeInline"/>
            </w:rPr>
          </w:rPrChange>
        </w:rPr>
        <w:t xml:space="preserve">val min: </w:t>
      </w:r>
      <w:r w:rsidR="00C05756" w:rsidRPr="004252EA">
        <w:rPr>
          <w:rStyle w:val="CodeInline"/>
          <w:lang w:val="de-DE"/>
          <w:rPrChange w:id="2931" w:author="Don Syme" w:date="2010-06-28T10:29:00Z">
            <w:rPr>
              <w:rStyle w:val="CodeInline"/>
            </w:rPr>
          </w:rPrChange>
        </w:rPr>
        <w:t>seq&lt;</w:t>
      </w:r>
      <w:r w:rsidR="00553CB7" w:rsidRPr="004252EA">
        <w:rPr>
          <w:rStyle w:val="CodeInline"/>
          <w:lang w:val="de-DE"/>
          <w:rPrChange w:id="2932" w:author="Don Syme" w:date="2010-06-28T10:29:00Z">
            <w:rPr>
              <w:rStyle w:val="CodeInline"/>
            </w:rPr>
          </w:rPrChange>
        </w:rPr>
        <w:t>'T</w:t>
      </w:r>
      <w:r w:rsidR="00C05756" w:rsidRPr="004252EA">
        <w:rPr>
          <w:rStyle w:val="CodeInline"/>
          <w:lang w:val="de-DE"/>
          <w:rPrChange w:id="2933" w:author="Don Syme" w:date="2010-06-28T10:29:00Z">
            <w:rPr>
              <w:rStyle w:val="CodeInline"/>
            </w:rPr>
          </w:rPrChange>
        </w:rPr>
        <w:t>&gt;</w:t>
      </w:r>
      <w:r w:rsidRPr="004252EA">
        <w:rPr>
          <w:rStyle w:val="CodeInline"/>
          <w:lang w:val="de-DE"/>
          <w:rPrChange w:id="2934" w:author="Don Syme" w:date="2010-06-28T10:29:00Z">
            <w:rPr>
              <w:rStyle w:val="CodeInline"/>
            </w:rPr>
          </w:rPrChange>
        </w:rPr>
        <w:t xml:space="preserve"> -&gt; </w:t>
      </w:r>
      <w:r w:rsidR="00553CB7" w:rsidRPr="004252EA">
        <w:rPr>
          <w:rStyle w:val="CodeInline"/>
          <w:lang w:val="de-DE"/>
          <w:rPrChange w:id="2935" w:author="Don Syme" w:date="2010-06-28T10:29:00Z">
            <w:rPr>
              <w:rStyle w:val="CodeInline"/>
            </w:rPr>
          </w:rPrChange>
        </w:rPr>
        <w:t>'T</w:t>
      </w:r>
    </w:p>
    <w:p w:rsidR="002142E1" w:rsidRPr="004252EA" w:rsidRDefault="002142E1" w:rsidP="002142E1">
      <w:pPr>
        <w:pStyle w:val="SpecBox"/>
        <w:rPr>
          <w:rStyle w:val="CodeInline"/>
          <w:lang w:val="de-DE"/>
          <w:rPrChange w:id="2936" w:author="Don Syme" w:date="2010-06-28T10:29:00Z">
            <w:rPr>
              <w:rStyle w:val="CodeInline"/>
            </w:rPr>
          </w:rPrChange>
        </w:rPr>
      </w:pPr>
      <w:r w:rsidRPr="004252EA">
        <w:rPr>
          <w:rStyle w:val="CodeInline"/>
          <w:lang w:val="de-DE"/>
          <w:rPrChange w:id="2937" w:author="Don Syme" w:date="2010-06-28T10:29:00Z">
            <w:rPr>
              <w:rStyle w:val="CodeInline"/>
            </w:rPr>
          </w:rPrChange>
        </w:rPr>
        <w:t xml:space="preserve">val </w:t>
      </w:r>
      <w:r w:rsidR="004905DB" w:rsidRPr="004252EA">
        <w:rPr>
          <w:rStyle w:val="CodeInline"/>
          <w:lang w:val="de-DE"/>
          <w:rPrChange w:id="2938" w:author="Don Syme" w:date="2010-06-28T10:29:00Z">
            <w:rPr>
              <w:rStyle w:val="CodeInline"/>
            </w:rPr>
          </w:rPrChange>
        </w:rPr>
        <w:t>minBy</w:t>
      </w:r>
      <w:r w:rsidRPr="004252EA">
        <w:rPr>
          <w:rStyle w:val="CodeInline"/>
          <w:lang w:val="de-DE"/>
          <w:rPrChange w:id="2939" w:author="Don Syme" w:date="2010-06-28T10:29:00Z">
            <w:rPr>
              <w:rStyle w:val="CodeInline"/>
            </w:rPr>
          </w:rPrChange>
        </w:rPr>
        <w:t>: (</w:t>
      </w:r>
      <w:r w:rsidR="00553CB7" w:rsidRPr="004252EA">
        <w:rPr>
          <w:rStyle w:val="CodeInline"/>
          <w:lang w:val="de-DE"/>
          <w:rPrChange w:id="2940" w:author="Don Syme" w:date="2010-06-28T10:29:00Z">
            <w:rPr>
              <w:rStyle w:val="CodeInline"/>
            </w:rPr>
          </w:rPrChange>
        </w:rPr>
        <w:t>'T</w:t>
      </w:r>
      <w:r w:rsidRPr="004252EA">
        <w:rPr>
          <w:rStyle w:val="CodeInline"/>
          <w:lang w:val="de-DE"/>
          <w:rPrChange w:id="2941" w:author="Don Syme" w:date="2010-06-28T10:29:00Z">
            <w:rPr>
              <w:rStyle w:val="CodeInline"/>
            </w:rPr>
          </w:rPrChange>
        </w:rPr>
        <w:t xml:space="preserve"> -&gt; </w:t>
      </w:r>
      <w:r w:rsidR="00553CB7" w:rsidRPr="004252EA">
        <w:rPr>
          <w:rStyle w:val="CodeInline"/>
          <w:lang w:val="de-DE"/>
          <w:rPrChange w:id="2942" w:author="Don Syme" w:date="2010-06-28T10:29:00Z">
            <w:rPr>
              <w:rStyle w:val="CodeInline"/>
            </w:rPr>
          </w:rPrChange>
        </w:rPr>
        <w:t>'U</w:t>
      </w:r>
      <w:r w:rsidRPr="004252EA">
        <w:rPr>
          <w:rStyle w:val="CodeInline"/>
          <w:lang w:val="de-DE"/>
          <w:rPrChange w:id="2943" w:author="Don Syme" w:date="2010-06-28T10:29:00Z">
            <w:rPr>
              <w:rStyle w:val="CodeInline"/>
            </w:rPr>
          </w:rPrChange>
        </w:rPr>
        <w:t>) -&gt;</w:t>
      </w:r>
      <w:r w:rsidR="00C05756" w:rsidRPr="004252EA">
        <w:rPr>
          <w:rStyle w:val="CodeInline"/>
          <w:lang w:val="de-DE"/>
          <w:rPrChange w:id="2944" w:author="Don Syme" w:date="2010-06-28T10:29:00Z">
            <w:rPr>
              <w:rStyle w:val="CodeInline"/>
            </w:rPr>
          </w:rPrChange>
        </w:rPr>
        <w:t xml:space="preserve"> seq&lt;'T&gt;</w:t>
      </w:r>
      <w:r w:rsidRPr="004252EA">
        <w:rPr>
          <w:rStyle w:val="CodeInline"/>
          <w:lang w:val="de-DE"/>
          <w:rPrChange w:id="2945" w:author="Don Syme" w:date="2010-06-28T10:29:00Z">
            <w:rPr>
              <w:rStyle w:val="CodeInline"/>
            </w:rPr>
          </w:rPrChange>
        </w:rPr>
        <w:t xml:space="preserve"> -&gt; </w:t>
      </w:r>
      <w:r w:rsidR="00553CB7" w:rsidRPr="004252EA">
        <w:rPr>
          <w:rStyle w:val="CodeInline"/>
          <w:lang w:val="de-DE"/>
          <w:rPrChange w:id="2946" w:author="Don Syme" w:date="2010-06-28T10:29:00Z">
            <w:rPr>
              <w:rStyle w:val="CodeInline"/>
            </w:rPr>
          </w:rPrChange>
        </w:rPr>
        <w:t>'T</w:t>
      </w:r>
    </w:p>
    <w:p w:rsidR="002142E1" w:rsidRPr="004252EA" w:rsidRDefault="002142E1" w:rsidP="002142E1">
      <w:pPr>
        <w:pStyle w:val="SpecBox"/>
        <w:rPr>
          <w:rStyle w:val="CodeInline"/>
          <w:lang w:val="de-DE"/>
          <w:rPrChange w:id="2947" w:author="Don Syme" w:date="2010-06-28T10:29:00Z">
            <w:rPr>
              <w:rStyle w:val="CodeInline"/>
            </w:rPr>
          </w:rPrChange>
        </w:rPr>
      </w:pPr>
      <w:r w:rsidRPr="004252EA">
        <w:rPr>
          <w:rStyle w:val="CodeInline"/>
          <w:lang w:val="de-DE"/>
          <w:rPrChange w:id="2948" w:author="Don Syme" w:date="2010-06-28T10:29:00Z">
            <w:rPr>
              <w:rStyle w:val="CodeInline"/>
            </w:rPr>
          </w:rPrChange>
        </w:rPr>
        <w:t xml:space="preserve">val skip: int -&gt; </w:t>
      </w:r>
      <w:r w:rsidR="00C05756" w:rsidRPr="004252EA">
        <w:rPr>
          <w:rStyle w:val="CodeInline"/>
          <w:lang w:val="de-DE"/>
          <w:rPrChange w:id="2949" w:author="Don Syme" w:date="2010-06-28T10:29:00Z">
            <w:rPr>
              <w:rStyle w:val="CodeInline"/>
            </w:rPr>
          </w:rPrChange>
        </w:rPr>
        <w:t>seq&lt;</w:t>
      </w:r>
      <w:r w:rsidR="00553CB7" w:rsidRPr="004252EA">
        <w:rPr>
          <w:rStyle w:val="CodeInline"/>
          <w:lang w:val="de-DE"/>
          <w:rPrChange w:id="2950" w:author="Don Syme" w:date="2010-06-28T10:29:00Z">
            <w:rPr>
              <w:rStyle w:val="CodeInline"/>
            </w:rPr>
          </w:rPrChange>
        </w:rPr>
        <w:t>'T</w:t>
      </w:r>
      <w:r w:rsidR="00C05756" w:rsidRPr="004252EA">
        <w:rPr>
          <w:rStyle w:val="CodeInline"/>
          <w:lang w:val="de-DE"/>
          <w:rPrChange w:id="2951" w:author="Don Syme" w:date="2010-06-28T10:29:00Z">
            <w:rPr>
              <w:rStyle w:val="CodeInline"/>
            </w:rPr>
          </w:rPrChange>
        </w:rPr>
        <w:t>&gt;</w:t>
      </w:r>
      <w:r w:rsidRPr="004252EA">
        <w:rPr>
          <w:rStyle w:val="CodeInline"/>
          <w:lang w:val="de-DE"/>
          <w:rPrChange w:id="2952" w:author="Don Syme" w:date="2010-06-28T10:29:00Z">
            <w:rPr>
              <w:rStyle w:val="CodeInline"/>
            </w:rPr>
          </w:rPrChange>
        </w:rPr>
        <w:t xml:space="preserve"> -&gt; seq&lt;</w:t>
      </w:r>
      <w:r w:rsidR="00553CB7" w:rsidRPr="004252EA">
        <w:rPr>
          <w:rStyle w:val="CodeInline"/>
          <w:lang w:val="de-DE"/>
          <w:rPrChange w:id="2953" w:author="Don Syme" w:date="2010-06-28T10:29:00Z">
            <w:rPr>
              <w:rStyle w:val="CodeInline"/>
            </w:rPr>
          </w:rPrChange>
        </w:rPr>
        <w:t>'T</w:t>
      </w:r>
      <w:r w:rsidRPr="004252EA">
        <w:rPr>
          <w:rStyle w:val="CodeInline"/>
          <w:lang w:val="de-DE"/>
          <w:rPrChange w:id="2954" w:author="Don Syme" w:date="2010-06-28T10:29:00Z">
            <w:rPr>
              <w:rStyle w:val="CodeInline"/>
            </w:rPr>
          </w:rPrChange>
        </w:rPr>
        <w:t>&gt;</w:t>
      </w:r>
    </w:p>
    <w:p w:rsidR="002142E1" w:rsidRPr="004252EA" w:rsidRDefault="002142E1" w:rsidP="002142E1">
      <w:pPr>
        <w:pStyle w:val="SpecBox"/>
        <w:rPr>
          <w:rStyle w:val="CodeInline"/>
          <w:lang w:val="de-DE"/>
          <w:rPrChange w:id="2955" w:author="Don Syme" w:date="2010-06-28T10:29:00Z">
            <w:rPr>
              <w:rStyle w:val="CodeInline"/>
            </w:rPr>
          </w:rPrChange>
        </w:rPr>
      </w:pPr>
      <w:r w:rsidRPr="004252EA">
        <w:rPr>
          <w:rStyle w:val="CodeInline"/>
          <w:lang w:val="de-DE"/>
          <w:rPrChange w:id="2956" w:author="Don Syme" w:date="2010-06-28T10:29:00Z">
            <w:rPr>
              <w:rStyle w:val="CodeInline"/>
            </w:rPr>
          </w:rPrChange>
        </w:rPr>
        <w:t xml:space="preserve">val take: </w:t>
      </w:r>
      <w:r w:rsidR="00F266BA">
        <w:fldChar w:fldCharType="begin"/>
      </w:r>
      <w:r w:rsidR="00F266BA" w:rsidRPr="004252EA">
        <w:rPr>
          <w:lang w:val="de-DE"/>
          <w:rPrChange w:id="2957" w:author="Don Syme" w:date="2010-06-28T10:29:00Z">
            <w:rPr/>
          </w:rPrChange>
        </w:rPr>
        <w:instrText>HYPERLINK "Microsoft.FSharp.Core.type_int.html"</w:instrText>
      </w:r>
      <w:ins w:id="2958" w:author="Don Syme" w:date="2010-06-28T12:43:00Z"/>
      <w:r w:rsidR="00F266BA">
        <w:fldChar w:fldCharType="separate"/>
      </w:r>
      <w:r w:rsidRPr="004252EA">
        <w:rPr>
          <w:rStyle w:val="CodeInline"/>
          <w:lang w:val="de-DE"/>
          <w:rPrChange w:id="2959" w:author="Don Syme" w:date="2010-06-28T10:29:00Z">
            <w:rPr>
              <w:rStyle w:val="CodeInline"/>
            </w:rPr>
          </w:rPrChange>
        </w:rPr>
        <w:t>int</w:t>
      </w:r>
      <w:r w:rsidR="00F266BA">
        <w:fldChar w:fldCharType="end"/>
      </w:r>
      <w:r w:rsidRPr="004252EA">
        <w:rPr>
          <w:rStyle w:val="CodeInline"/>
          <w:lang w:val="de-DE"/>
          <w:rPrChange w:id="2960" w:author="Don Syme" w:date="2010-06-28T10:29:00Z">
            <w:rPr>
              <w:rStyle w:val="CodeInline"/>
            </w:rPr>
          </w:rPrChange>
        </w:rPr>
        <w:t xml:space="preserve"> -&gt; seq&lt;</w:t>
      </w:r>
      <w:r w:rsidR="00553CB7" w:rsidRPr="004252EA">
        <w:rPr>
          <w:rStyle w:val="CodeInline"/>
          <w:lang w:val="de-DE"/>
          <w:rPrChange w:id="2961" w:author="Don Syme" w:date="2010-06-28T10:29:00Z">
            <w:rPr>
              <w:rStyle w:val="CodeInline"/>
            </w:rPr>
          </w:rPrChange>
        </w:rPr>
        <w:t>'T</w:t>
      </w:r>
      <w:r w:rsidRPr="004252EA">
        <w:rPr>
          <w:rStyle w:val="CodeInline"/>
          <w:lang w:val="de-DE"/>
          <w:rPrChange w:id="2962" w:author="Don Syme" w:date="2010-06-28T10:29:00Z">
            <w:rPr>
              <w:rStyle w:val="CodeInline"/>
            </w:rPr>
          </w:rPrChange>
        </w:rPr>
        <w:t>&gt; -&gt; seq&lt;</w:t>
      </w:r>
      <w:r w:rsidR="00553CB7" w:rsidRPr="004252EA">
        <w:rPr>
          <w:rStyle w:val="CodeInline"/>
          <w:lang w:val="de-DE"/>
          <w:rPrChange w:id="2963" w:author="Don Syme" w:date="2010-06-28T10:29:00Z">
            <w:rPr>
              <w:rStyle w:val="CodeInline"/>
            </w:rPr>
          </w:rPrChange>
        </w:rPr>
        <w:t>'T</w:t>
      </w:r>
      <w:r w:rsidRPr="004252EA">
        <w:rPr>
          <w:rStyle w:val="CodeInline"/>
          <w:lang w:val="de-DE"/>
          <w:rPrChange w:id="2964" w:author="Don Syme" w:date="2010-06-28T10:29:00Z">
            <w:rPr>
              <w:rStyle w:val="CodeInline"/>
            </w:rPr>
          </w:rPrChange>
        </w:rPr>
        <w:t>&gt;</w:t>
      </w:r>
    </w:p>
    <w:p w:rsidR="002142E1" w:rsidRPr="004252EA" w:rsidRDefault="00042458" w:rsidP="002142E1">
      <w:pPr>
        <w:pStyle w:val="SpecBox"/>
        <w:rPr>
          <w:rStyle w:val="CodeInline"/>
          <w:lang w:val="de-DE"/>
          <w:rPrChange w:id="2965" w:author="Don Syme" w:date="2010-06-28T10:29:00Z">
            <w:rPr>
              <w:rStyle w:val="CodeInline"/>
            </w:rPr>
          </w:rPrChange>
        </w:rPr>
      </w:pPr>
      <w:r w:rsidRPr="004252EA">
        <w:rPr>
          <w:rStyle w:val="CodeInline"/>
          <w:lang w:val="de-DE"/>
          <w:rPrChange w:id="2966" w:author="Don Syme" w:date="2010-06-28T10:29:00Z">
            <w:rPr>
              <w:rStyle w:val="CodeInline"/>
            </w:rPr>
          </w:rPrChange>
        </w:rPr>
        <w:t>val skipW</w:t>
      </w:r>
      <w:r w:rsidR="002142E1" w:rsidRPr="004252EA">
        <w:rPr>
          <w:rStyle w:val="CodeInline"/>
          <w:lang w:val="de-DE"/>
          <w:rPrChange w:id="2967" w:author="Don Syme" w:date="2010-06-28T10:29:00Z">
            <w:rPr>
              <w:rStyle w:val="CodeInline"/>
            </w:rPr>
          </w:rPrChange>
        </w:rPr>
        <w:t>hile: (</w:t>
      </w:r>
      <w:r w:rsidR="00553CB7" w:rsidRPr="004252EA">
        <w:rPr>
          <w:rStyle w:val="CodeInline"/>
          <w:lang w:val="de-DE"/>
          <w:rPrChange w:id="2968" w:author="Don Syme" w:date="2010-06-28T10:29:00Z">
            <w:rPr>
              <w:rStyle w:val="CodeInline"/>
            </w:rPr>
          </w:rPrChange>
        </w:rPr>
        <w:t>'T</w:t>
      </w:r>
      <w:r w:rsidR="002142E1" w:rsidRPr="004252EA">
        <w:rPr>
          <w:rStyle w:val="CodeInline"/>
          <w:lang w:val="de-DE"/>
          <w:rPrChange w:id="2969" w:author="Don Syme" w:date="2010-06-28T10:29:00Z">
            <w:rPr>
              <w:rStyle w:val="CodeInline"/>
            </w:rPr>
          </w:rPrChange>
        </w:rPr>
        <w:t xml:space="preserve"> -&gt; bool) -&gt; seq&lt;</w:t>
      </w:r>
      <w:r w:rsidR="00553CB7" w:rsidRPr="004252EA">
        <w:rPr>
          <w:rStyle w:val="CodeInline"/>
          <w:lang w:val="de-DE"/>
          <w:rPrChange w:id="2970" w:author="Don Syme" w:date="2010-06-28T10:29:00Z">
            <w:rPr>
              <w:rStyle w:val="CodeInline"/>
            </w:rPr>
          </w:rPrChange>
        </w:rPr>
        <w:t>'T</w:t>
      </w:r>
      <w:r w:rsidR="002142E1" w:rsidRPr="004252EA">
        <w:rPr>
          <w:rStyle w:val="CodeInline"/>
          <w:lang w:val="de-DE"/>
          <w:rPrChange w:id="2971" w:author="Don Syme" w:date="2010-06-28T10:29:00Z">
            <w:rPr>
              <w:rStyle w:val="CodeInline"/>
            </w:rPr>
          </w:rPrChange>
        </w:rPr>
        <w:t>&gt; -&gt; seq&lt;</w:t>
      </w:r>
      <w:r w:rsidR="00553CB7" w:rsidRPr="004252EA">
        <w:rPr>
          <w:rStyle w:val="CodeInline"/>
          <w:lang w:val="de-DE"/>
          <w:rPrChange w:id="2972" w:author="Don Syme" w:date="2010-06-28T10:29:00Z">
            <w:rPr>
              <w:rStyle w:val="CodeInline"/>
            </w:rPr>
          </w:rPrChange>
        </w:rPr>
        <w:t>'T</w:t>
      </w:r>
      <w:r w:rsidR="002142E1" w:rsidRPr="004252EA">
        <w:rPr>
          <w:rStyle w:val="CodeInline"/>
          <w:lang w:val="de-DE"/>
          <w:rPrChange w:id="2973" w:author="Don Syme" w:date="2010-06-28T10:29:00Z">
            <w:rPr>
              <w:rStyle w:val="CodeInline"/>
            </w:rPr>
          </w:rPrChange>
        </w:rPr>
        <w:t>&gt;</w:t>
      </w:r>
    </w:p>
    <w:p w:rsidR="002142E1" w:rsidRPr="004252EA" w:rsidRDefault="00042458" w:rsidP="002142E1">
      <w:pPr>
        <w:pStyle w:val="SpecBox"/>
        <w:rPr>
          <w:rStyle w:val="CodeInline"/>
          <w:lang w:val="de-DE"/>
          <w:rPrChange w:id="2974" w:author="Don Syme" w:date="2010-06-28T10:29:00Z">
            <w:rPr>
              <w:rStyle w:val="CodeInline"/>
            </w:rPr>
          </w:rPrChange>
        </w:rPr>
      </w:pPr>
      <w:r w:rsidRPr="004252EA">
        <w:rPr>
          <w:rStyle w:val="CodeInline"/>
          <w:lang w:val="de-DE"/>
          <w:rPrChange w:id="2975" w:author="Don Syme" w:date="2010-06-28T10:29:00Z">
            <w:rPr>
              <w:rStyle w:val="CodeInline"/>
            </w:rPr>
          </w:rPrChange>
        </w:rPr>
        <w:t>val takeW</w:t>
      </w:r>
      <w:r w:rsidR="002142E1" w:rsidRPr="004252EA">
        <w:rPr>
          <w:rStyle w:val="CodeInline"/>
          <w:lang w:val="de-DE"/>
          <w:rPrChange w:id="2976" w:author="Don Syme" w:date="2010-06-28T10:29:00Z">
            <w:rPr>
              <w:rStyle w:val="CodeInline"/>
            </w:rPr>
          </w:rPrChange>
        </w:rPr>
        <w:t>hile: (</w:t>
      </w:r>
      <w:r w:rsidR="00553CB7" w:rsidRPr="004252EA">
        <w:rPr>
          <w:rStyle w:val="CodeInline"/>
          <w:lang w:val="de-DE"/>
          <w:rPrChange w:id="2977" w:author="Don Syme" w:date="2010-06-28T10:29:00Z">
            <w:rPr>
              <w:rStyle w:val="CodeInline"/>
            </w:rPr>
          </w:rPrChange>
        </w:rPr>
        <w:t>'T</w:t>
      </w:r>
      <w:r w:rsidR="002142E1" w:rsidRPr="004252EA">
        <w:rPr>
          <w:rStyle w:val="CodeInline"/>
          <w:lang w:val="de-DE"/>
          <w:rPrChange w:id="2978" w:author="Don Syme" w:date="2010-06-28T10:29:00Z">
            <w:rPr>
              <w:rStyle w:val="CodeInline"/>
            </w:rPr>
          </w:rPrChange>
        </w:rPr>
        <w:t xml:space="preserve"> -&gt; bool) -&gt; seq&lt;</w:t>
      </w:r>
      <w:r w:rsidR="00553CB7" w:rsidRPr="004252EA">
        <w:rPr>
          <w:rStyle w:val="CodeInline"/>
          <w:lang w:val="de-DE"/>
          <w:rPrChange w:id="2979" w:author="Don Syme" w:date="2010-06-28T10:29:00Z">
            <w:rPr>
              <w:rStyle w:val="CodeInline"/>
            </w:rPr>
          </w:rPrChange>
        </w:rPr>
        <w:t>'T</w:t>
      </w:r>
      <w:r w:rsidR="002142E1" w:rsidRPr="004252EA">
        <w:rPr>
          <w:rStyle w:val="CodeInline"/>
          <w:lang w:val="de-DE"/>
          <w:rPrChange w:id="2980" w:author="Don Syme" w:date="2010-06-28T10:29:00Z">
            <w:rPr>
              <w:rStyle w:val="CodeInline"/>
            </w:rPr>
          </w:rPrChange>
        </w:rPr>
        <w:t>&gt; -&gt; seq&lt;</w:t>
      </w:r>
      <w:r w:rsidR="00553CB7" w:rsidRPr="004252EA">
        <w:rPr>
          <w:rStyle w:val="CodeInline"/>
          <w:lang w:val="de-DE"/>
          <w:rPrChange w:id="2981" w:author="Don Syme" w:date="2010-06-28T10:29:00Z">
            <w:rPr>
              <w:rStyle w:val="CodeInline"/>
            </w:rPr>
          </w:rPrChange>
        </w:rPr>
        <w:t>'T</w:t>
      </w:r>
      <w:r w:rsidR="002142E1" w:rsidRPr="004252EA">
        <w:rPr>
          <w:rStyle w:val="CodeInline"/>
          <w:lang w:val="de-DE"/>
          <w:rPrChange w:id="2982" w:author="Don Syme" w:date="2010-06-28T10:29:00Z">
            <w:rPr>
              <w:rStyle w:val="CodeInline"/>
            </w:rPr>
          </w:rPrChange>
        </w:rPr>
        <w:t>&gt;</w:t>
      </w:r>
    </w:p>
    <w:p w:rsidR="002142E1" w:rsidRPr="00CA7FEC" w:rsidRDefault="002142E1" w:rsidP="002142E1">
      <w:pPr>
        <w:pStyle w:val="SpecBox"/>
        <w:rPr>
          <w:rStyle w:val="CodeInline"/>
        </w:rPr>
      </w:pPr>
      <w:r w:rsidRPr="00CA7FEC">
        <w:rPr>
          <w:rStyle w:val="CodeInline"/>
        </w:rPr>
        <w:t xml:space="preserve">val </w:t>
      </w:r>
      <w:del w:id="2983" w:author="Don Syme" w:date="2010-06-28T10:52:00Z">
        <w:r w:rsidRPr="00CA7FEC" w:rsidDel="00427F8B">
          <w:rPr>
            <w:rStyle w:val="CodeInline"/>
          </w:rPr>
          <w:delText>to_array</w:delText>
        </w:r>
      </w:del>
      <w:ins w:id="2984" w:author="Don Syme" w:date="2010-06-28T10:52:00Z">
        <w:r w:rsidR="00427F8B">
          <w:rPr>
            <w:rStyle w:val="CodeInline"/>
          </w:rPr>
          <w:t>toArray</w:t>
        </w:r>
      </w:ins>
      <w:r w:rsidRPr="00CA7FEC">
        <w:rPr>
          <w:rStyle w:val="CodeInline"/>
        </w:rPr>
        <w:t xml:space="preserve">: </w:t>
      </w:r>
      <w:r w:rsidR="00F266BA">
        <w:fldChar w:fldCharType="begin"/>
      </w:r>
      <w:r w:rsidR="00F266BA">
        <w:instrText>HYPERLINK "Microsoft.FSharp.Collections.type_seq.html"</w:instrText>
      </w:r>
      <w:ins w:id="2985" w:author="Don Syme" w:date="2010-06-28T12:43:00Z"/>
      <w:r w:rsidR="00F266BA">
        <w:fldChar w:fldCharType="separate"/>
      </w:r>
      <w:r w:rsidRPr="00CA7FEC">
        <w:rPr>
          <w:rStyle w:val="CodeInline"/>
        </w:rPr>
        <w:t>seq</w:t>
      </w:r>
      <w:r w:rsidR="00F266BA">
        <w:fldChar w:fldCharType="end"/>
      </w:r>
      <w:r w:rsidRPr="00CA7FEC">
        <w:rPr>
          <w:rStyle w:val="CodeInline"/>
        </w:rPr>
        <w:t>&lt;</w:t>
      </w:r>
      <w:r w:rsidR="00553CB7">
        <w:rPr>
          <w:rStyle w:val="CodeInline"/>
        </w:rPr>
        <w:t>'T</w:t>
      </w:r>
      <w:r w:rsidRPr="00CA7FEC">
        <w:rPr>
          <w:rStyle w:val="CodeInline"/>
        </w:rPr>
        <w:t xml:space="preserve">&gt; -&gt; </w:t>
      </w:r>
      <w:r w:rsidR="00C05756">
        <w:rPr>
          <w:rStyle w:val="CodeInline"/>
        </w:rPr>
        <w:t>array&lt;</w:t>
      </w:r>
      <w:r w:rsidR="00553CB7">
        <w:rPr>
          <w:rStyle w:val="CodeInline"/>
        </w:rPr>
        <w:t>'T</w:t>
      </w:r>
      <w:r w:rsidR="00C05756">
        <w:rPr>
          <w:rStyle w:val="CodeInline"/>
        </w:rPr>
        <w:t>&gt;</w:t>
      </w:r>
    </w:p>
    <w:p w:rsidR="002142E1" w:rsidRPr="007C052B" w:rsidRDefault="002142E1" w:rsidP="002142E1">
      <w:pPr>
        <w:pStyle w:val="SpecBox"/>
        <w:rPr>
          <w:rStyle w:val="CodeInline"/>
          <w:lang w:val="de-DE"/>
          <w:rPrChange w:id="2986" w:author="Don Syme" w:date="2010-06-28T12:44:00Z">
            <w:rPr>
              <w:rStyle w:val="CodeInline"/>
            </w:rPr>
          </w:rPrChange>
        </w:rPr>
      </w:pPr>
      <w:r w:rsidRPr="007C052B">
        <w:rPr>
          <w:rStyle w:val="CodeInline"/>
          <w:lang w:val="de-DE"/>
          <w:rPrChange w:id="2987" w:author="Don Syme" w:date="2010-06-28T12:44:00Z">
            <w:rPr>
              <w:rStyle w:val="CodeInline"/>
            </w:rPr>
          </w:rPrChange>
        </w:rPr>
        <w:t xml:space="preserve">val </w:t>
      </w:r>
      <w:del w:id="2988" w:author="Don Syme" w:date="2010-06-28T10:52:00Z">
        <w:r w:rsidRPr="007C052B" w:rsidDel="00427F8B">
          <w:rPr>
            <w:rStyle w:val="CodeInline"/>
            <w:lang w:val="de-DE"/>
            <w:rPrChange w:id="2989" w:author="Don Syme" w:date="2010-06-28T12:44:00Z">
              <w:rPr>
                <w:rStyle w:val="CodeInline"/>
              </w:rPr>
            </w:rPrChange>
          </w:rPr>
          <w:delText>to_list</w:delText>
        </w:r>
      </w:del>
      <w:ins w:id="2990" w:author="Don Syme" w:date="2010-06-28T10:52:00Z">
        <w:r w:rsidR="00427F8B" w:rsidRPr="007C052B">
          <w:rPr>
            <w:rStyle w:val="CodeInline"/>
            <w:lang w:val="de-DE"/>
            <w:rPrChange w:id="2991" w:author="Don Syme" w:date="2010-06-28T12:44:00Z">
              <w:rPr>
                <w:rStyle w:val="CodeInline"/>
              </w:rPr>
            </w:rPrChange>
          </w:rPr>
          <w:t>toList</w:t>
        </w:r>
      </w:ins>
      <w:r w:rsidRPr="007C052B">
        <w:rPr>
          <w:rStyle w:val="CodeInline"/>
          <w:lang w:val="de-DE"/>
          <w:rPrChange w:id="2992" w:author="Don Syme" w:date="2010-06-28T12:44:00Z">
            <w:rPr>
              <w:rStyle w:val="CodeInline"/>
            </w:rPr>
          </w:rPrChange>
        </w:rPr>
        <w:t xml:space="preserve">: </w:t>
      </w:r>
      <w:r w:rsidR="00F266BA">
        <w:fldChar w:fldCharType="begin"/>
      </w:r>
      <w:r w:rsidR="00F266BA" w:rsidRPr="007C052B">
        <w:rPr>
          <w:lang w:val="de-DE"/>
          <w:rPrChange w:id="2993" w:author="Don Syme" w:date="2010-06-28T12:44:00Z">
            <w:rPr/>
          </w:rPrChange>
        </w:rPr>
        <w:instrText>HYPERLINK "Microsoft.FSharp.Collections.type_seq.html"</w:instrText>
      </w:r>
      <w:ins w:id="2994" w:author="Don Syme" w:date="2010-06-28T12:43:00Z"/>
      <w:r w:rsidR="00F266BA">
        <w:fldChar w:fldCharType="separate"/>
      </w:r>
      <w:r w:rsidRPr="007C052B">
        <w:rPr>
          <w:rStyle w:val="CodeInline"/>
          <w:lang w:val="de-DE"/>
          <w:rPrChange w:id="2995" w:author="Don Syme" w:date="2010-06-28T12:44:00Z">
            <w:rPr>
              <w:rStyle w:val="CodeInline"/>
            </w:rPr>
          </w:rPrChange>
        </w:rPr>
        <w:t>seq</w:t>
      </w:r>
      <w:r w:rsidR="00F266BA">
        <w:fldChar w:fldCharType="end"/>
      </w:r>
      <w:r w:rsidRPr="007C052B">
        <w:rPr>
          <w:rStyle w:val="CodeInline"/>
          <w:lang w:val="de-DE"/>
          <w:rPrChange w:id="2996" w:author="Don Syme" w:date="2010-06-28T12:44:00Z">
            <w:rPr>
              <w:rStyle w:val="CodeInline"/>
            </w:rPr>
          </w:rPrChange>
        </w:rPr>
        <w:t>&lt;</w:t>
      </w:r>
      <w:r w:rsidR="00553CB7" w:rsidRPr="007C052B">
        <w:rPr>
          <w:rStyle w:val="CodeInline"/>
          <w:lang w:val="de-DE"/>
          <w:rPrChange w:id="2997" w:author="Don Syme" w:date="2010-06-28T12:44:00Z">
            <w:rPr>
              <w:rStyle w:val="CodeInline"/>
            </w:rPr>
          </w:rPrChange>
        </w:rPr>
        <w:t>'T</w:t>
      </w:r>
      <w:r w:rsidRPr="007C052B">
        <w:rPr>
          <w:rStyle w:val="CodeInline"/>
          <w:lang w:val="de-DE"/>
          <w:rPrChange w:id="2998" w:author="Don Syme" w:date="2010-06-28T12:44:00Z">
            <w:rPr>
              <w:rStyle w:val="CodeInline"/>
            </w:rPr>
          </w:rPrChange>
        </w:rPr>
        <w:t xml:space="preserve">&gt; -&gt; </w:t>
      </w:r>
      <w:r w:rsidR="00C05756" w:rsidRPr="007C052B">
        <w:rPr>
          <w:rStyle w:val="CodeInline"/>
          <w:lang w:val="de-DE"/>
          <w:rPrChange w:id="2999" w:author="Don Syme" w:date="2010-06-28T12:44:00Z">
            <w:rPr>
              <w:rStyle w:val="CodeInline"/>
            </w:rPr>
          </w:rPrChange>
        </w:rPr>
        <w:t>list&lt;</w:t>
      </w:r>
      <w:r w:rsidR="00553CB7" w:rsidRPr="007C052B">
        <w:rPr>
          <w:rStyle w:val="CodeInline"/>
          <w:lang w:val="de-DE"/>
          <w:rPrChange w:id="3000" w:author="Don Syme" w:date="2010-06-28T12:44:00Z">
            <w:rPr>
              <w:rStyle w:val="CodeInline"/>
            </w:rPr>
          </w:rPrChange>
        </w:rPr>
        <w:t>'T</w:t>
      </w:r>
      <w:r w:rsidR="00C05756" w:rsidRPr="007C052B">
        <w:rPr>
          <w:rStyle w:val="CodeInline"/>
          <w:lang w:val="de-DE"/>
          <w:rPrChange w:id="3001" w:author="Don Syme" w:date="2010-06-28T12:44:00Z">
            <w:rPr>
              <w:rStyle w:val="CodeInline"/>
            </w:rPr>
          </w:rPrChange>
        </w:rPr>
        <w:t>&gt;</w:t>
      </w:r>
    </w:p>
    <w:p w:rsidR="002142E1" w:rsidRPr="004252EA" w:rsidRDefault="002142E1" w:rsidP="002142E1">
      <w:pPr>
        <w:pStyle w:val="SpecBox"/>
        <w:rPr>
          <w:rStyle w:val="CodeInline"/>
          <w:lang w:val="de-DE"/>
          <w:rPrChange w:id="3002" w:author="Don Syme" w:date="2010-06-28T10:29:00Z">
            <w:rPr>
              <w:rStyle w:val="CodeInline"/>
            </w:rPr>
          </w:rPrChange>
        </w:rPr>
      </w:pPr>
      <w:r w:rsidRPr="004252EA">
        <w:rPr>
          <w:rStyle w:val="CodeInline"/>
          <w:lang w:val="de-DE"/>
          <w:rPrChange w:id="3003" w:author="Don Syme" w:date="2010-06-28T10:29:00Z">
            <w:rPr>
              <w:rStyle w:val="CodeInline"/>
            </w:rPr>
          </w:rPrChange>
        </w:rPr>
        <w:t xml:space="preserve">val truncate: </w:t>
      </w:r>
      <w:r w:rsidR="00F266BA">
        <w:fldChar w:fldCharType="begin"/>
      </w:r>
      <w:r w:rsidR="00F266BA" w:rsidRPr="004252EA">
        <w:rPr>
          <w:lang w:val="de-DE"/>
          <w:rPrChange w:id="3004" w:author="Don Syme" w:date="2010-06-28T10:29:00Z">
            <w:rPr/>
          </w:rPrChange>
        </w:rPr>
        <w:instrText>HYPERLINK "Microsoft.FSharp.Core.type_int.html"</w:instrText>
      </w:r>
      <w:ins w:id="3005" w:author="Don Syme" w:date="2010-06-28T12:43:00Z"/>
      <w:r w:rsidR="00F266BA">
        <w:fldChar w:fldCharType="separate"/>
      </w:r>
      <w:r w:rsidRPr="004252EA">
        <w:rPr>
          <w:rStyle w:val="CodeInline"/>
          <w:lang w:val="de-DE"/>
          <w:rPrChange w:id="3006" w:author="Don Syme" w:date="2010-06-28T10:29:00Z">
            <w:rPr>
              <w:rStyle w:val="CodeInline"/>
            </w:rPr>
          </w:rPrChange>
        </w:rPr>
        <w:t>int</w:t>
      </w:r>
      <w:r w:rsidR="00F266BA">
        <w:fldChar w:fldCharType="end"/>
      </w:r>
      <w:r w:rsidRPr="004252EA">
        <w:rPr>
          <w:rStyle w:val="CodeInline"/>
          <w:lang w:val="de-DE"/>
          <w:rPrChange w:id="3007" w:author="Don Syme" w:date="2010-06-28T10:29:00Z">
            <w:rPr>
              <w:rStyle w:val="CodeInline"/>
            </w:rPr>
          </w:rPrChange>
        </w:rPr>
        <w:t xml:space="preserve"> -&gt; seq&lt;</w:t>
      </w:r>
      <w:r w:rsidR="00553CB7" w:rsidRPr="004252EA">
        <w:rPr>
          <w:rStyle w:val="CodeInline"/>
          <w:lang w:val="de-DE"/>
          <w:rPrChange w:id="3008" w:author="Don Syme" w:date="2010-06-28T10:29:00Z">
            <w:rPr>
              <w:rStyle w:val="CodeInline"/>
            </w:rPr>
          </w:rPrChange>
        </w:rPr>
        <w:t>'T</w:t>
      </w:r>
      <w:r w:rsidRPr="004252EA">
        <w:rPr>
          <w:rStyle w:val="CodeInline"/>
          <w:lang w:val="de-DE"/>
          <w:rPrChange w:id="3009" w:author="Don Syme" w:date="2010-06-28T10:29:00Z">
            <w:rPr>
              <w:rStyle w:val="CodeInline"/>
            </w:rPr>
          </w:rPrChange>
        </w:rPr>
        <w:t xml:space="preserve">&gt; -&gt; </w:t>
      </w:r>
      <w:r w:rsidR="00F266BA">
        <w:fldChar w:fldCharType="begin"/>
      </w:r>
      <w:r w:rsidR="00F266BA" w:rsidRPr="004252EA">
        <w:rPr>
          <w:lang w:val="de-DE"/>
          <w:rPrChange w:id="3010" w:author="Don Syme" w:date="2010-06-28T10:29:00Z">
            <w:rPr/>
          </w:rPrChange>
        </w:rPr>
        <w:instrText>HYPERLINK "Microsoft.FSharp.Collections.type_seq.html"</w:instrText>
      </w:r>
      <w:ins w:id="3011" w:author="Don Syme" w:date="2010-06-28T12:43:00Z"/>
      <w:r w:rsidR="00F266BA">
        <w:fldChar w:fldCharType="separate"/>
      </w:r>
      <w:r w:rsidRPr="004252EA">
        <w:rPr>
          <w:rStyle w:val="CodeInline"/>
          <w:lang w:val="de-DE"/>
          <w:rPrChange w:id="3012" w:author="Don Syme" w:date="2010-06-28T10:29:00Z">
            <w:rPr>
              <w:rStyle w:val="CodeInline"/>
            </w:rPr>
          </w:rPrChange>
        </w:rPr>
        <w:t>seq</w:t>
      </w:r>
      <w:r w:rsidR="00F266BA">
        <w:fldChar w:fldCharType="end"/>
      </w:r>
      <w:r w:rsidRPr="004252EA">
        <w:rPr>
          <w:rStyle w:val="CodeInline"/>
          <w:lang w:val="de-DE"/>
          <w:rPrChange w:id="3013" w:author="Don Syme" w:date="2010-06-28T10:29:00Z">
            <w:rPr>
              <w:rStyle w:val="CodeInline"/>
            </w:rPr>
          </w:rPrChange>
        </w:rPr>
        <w:t>&lt;</w:t>
      </w:r>
      <w:r w:rsidR="00553CB7" w:rsidRPr="004252EA">
        <w:rPr>
          <w:rStyle w:val="CodeInline"/>
          <w:lang w:val="de-DE"/>
          <w:rPrChange w:id="3014" w:author="Don Syme" w:date="2010-06-28T10:29:00Z">
            <w:rPr>
              <w:rStyle w:val="CodeInline"/>
            </w:rPr>
          </w:rPrChange>
        </w:rPr>
        <w:t>'T</w:t>
      </w:r>
      <w:r w:rsidRPr="004252EA">
        <w:rPr>
          <w:rStyle w:val="CodeInline"/>
          <w:lang w:val="de-DE"/>
          <w:rPrChange w:id="3015" w:author="Don Syme" w:date="2010-06-28T10:29:00Z">
            <w:rPr>
              <w:rStyle w:val="CodeInline"/>
            </w:rPr>
          </w:rPrChange>
        </w:rPr>
        <w:t>&gt;</w:t>
      </w:r>
    </w:p>
    <w:p w:rsidR="002142E1" w:rsidRPr="004252EA" w:rsidRDefault="002142E1" w:rsidP="002142E1">
      <w:pPr>
        <w:pStyle w:val="SpecBox"/>
        <w:rPr>
          <w:rStyle w:val="CodeInline"/>
          <w:lang w:val="de-DE"/>
          <w:rPrChange w:id="3016" w:author="Don Syme" w:date="2010-06-28T10:29:00Z">
            <w:rPr>
              <w:rStyle w:val="CodeInline"/>
            </w:rPr>
          </w:rPrChange>
        </w:rPr>
      </w:pPr>
      <w:r w:rsidRPr="004252EA">
        <w:rPr>
          <w:rStyle w:val="CodeInline"/>
          <w:lang w:val="de-DE"/>
          <w:rPrChange w:id="3017" w:author="Don Syme" w:date="2010-06-28T10:29:00Z">
            <w:rPr>
              <w:rStyle w:val="CodeInline"/>
            </w:rPr>
          </w:rPrChange>
        </w:rPr>
        <w:t xml:space="preserve">val </w:t>
      </w:r>
      <w:r w:rsidR="00027321" w:rsidRPr="004252EA">
        <w:rPr>
          <w:rStyle w:val="CodeInline"/>
          <w:lang w:val="de-DE"/>
          <w:rPrChange w:id="3018" w:author="Don Syme" w:date="2010-06-28T10:29:00Z">
            <w:rPr>
              <w:rStyle w:val="CodeInline"/>
            </w:rPr>
          </w:rPrChange>
        </w:rPr>
        <w:t>tryFind</w:t>
      </w:r>
      <w:r w:rsidRPr="004252EA">
        <w:rPr>
          <w:rStyle w:val="CodeInline"/>
          <w:lang w:val="de-DE"/>
          <w:rPrChange w:id="3019" w:author="Don Syme" w:date="2010-06-28T10:29:00Z">
            <w:rPr>
              <w:rStyle w:val="CodeInline"/>
            </w:rPr>
          </w:rPrChange>
        </w:rPr>
        <w:t>: (</w:t>
      </w:r>
      <w:r w:rsidR="00553CB7" w:rsidRPr="004252EA">
        <w:rPr>
          <w:rStyle w:val="CodeInline"/>
          <w:lang w:val="de-DE"/>
          <w:rPrChange w:id="3020" w:author="Don Syme" w:date="2010-06-28T10:29:00Z">
            <w:rPr>
              <w:rStyle w:val="CodeInline"/>
            </w:rPr>
          </w:rPrChange>
        </w:rPr>
        <w:t>'T</w:t>
      </w:r>
      <w:r w:rsidRPr="004252EA">
        <w:rPr>
          <w:rStyle w:val="CodeInline"/>
          <w:lang w:val="de-DE"/>
          <w:rPrChange w:id="3021" w:author="Don Syme" w:date="2010-06-28T10:29:00Z">
            <w:rPr>
              <w:rStyle w:val="CodeInline"/>
            </w:rPr>
          </w:rPrChange>
        </w:rPr>
        <w:t xml:space="preserve"> -&gt; bool) -&gt; seq&lt;</w:t>
      </w:r>
      <w:r w:rsidR="00553CB7" w:rsidRPr="004252EA">
        <w:rPr>
          <w:rStyle w:val="CodeInline"/>
          <w:lang w:val="de-DE"/>
          <w:rPrChange w:id="3022" w:author="Don Syme" w:date="2010-06-28T10:29:00Z">
            <w:rPr>
              <w:rStyle w:val="CodeInline"/>
            </w:rPr>
          </w:rPrChange>
        </w:rPr>
        <w:t>'T</w:t>
      </w:r>
      <w:r w:rsidRPr="004252EA">
        <w:rPr>
          <w:rStyle w:val="CodeInline"/>
          <w:lang w:val="de-DE"/>
          <w:rPrChange w:id="3023" w:author="Don Syme" w:date="2010-06-28T10:29:00Z">
            <w:rPr>
              <w:rStyle w:val="CodeInline"/>
            </w:rPr>
          </w:rPrChange>
        </w:rPr>
        <w:t xml:space="preserve">&gt; -&gt; </w:t>
      </w:r>
      <w:r w:rsidR="00553CB7" w:rsidRPr="004252EA">
        <w:rPr>
          <w:rStyle w:val="CodeInline"/>
          <w:lang w:val="de-DE"/>
          <w:rPrChange w:id="3024" w:author="Don Syme" w:date="2010-06-28T10:29:00Z">
            <w:rPr>
              <w:rStyle w:val="CodeInline"/>
            </w:rPr>
          </w:rPrChange>
        </w:rPr>
        <w:t>'T</w:t>
      </w:r>
      <w:r w:rsidRPr="004252EA">
        <w:rPr>
          <w:rStyle w:val="CodeInline"/>
          <w:lang w:val="de-DE"/>
          <w:rPrChange w:id="3025" w:author="Don Syme" w:date="2010-06-28T10:29:00Z">
            <w:rPr>
              <w:rStyle w:val="CodeInline"/>
            </w:rPr>
          </w:rPrChange>
        </w:rPr>
        <w:t xml:space="preserve"> option</w:t>
      </w:r>
    </w:p>
    <w:p w:rsidR="002142E1" w:rsidRPr="004252EA" w:rsidRDefault="002142E1" w:rsidP="002142E1">
      <w:pPr>
        <w:pStyle w:val="SpecBox"/>
        <w:rPr>
          <w:rStyle w:val="CodeInline"/>
          <w:lang w:val="de-DE"/>
          <w:rPrChange w:id="3026" w:author="Don Syme" w:date="2010-06-28T10:29:00Z">
            <w:rPr>
              <w:rStyle w:val="CodeInline"/>
            </w:rPr>
          </w:rPrChange>
        </w:rPr>
      </w:pPr>
      <w:r w:rsidRPr="004252EA">
        <w:rPr>
          <w:rStyle w:val="CodeInline"/>
          <w:lang w:val="de-DE"/>
          <w:rPrChange w:id="3027" w:author="Don Syme" w:date="2010-06-28T10:29:00Z">
            <w:rPr>
              <w:rStyle w:val="CodeInline"/>
            </w:rPr>
          </w:rPrChange>
        </w:rPr>
        <w:t>val unfold: (</w:t>
      </w:r>
      <w:r w:rsidR="00553CB7" w:rsidRPr="004252EA">
        <w:rPr>
          <w:rStyle w:val="CodeInline"/>
          <w:lang w:val="de-DE"/>
          <w:rPrChange w:id="3028" w:author="Don Syme" w:date="2010-06-28T10:29:00Z">
            <w:rPr>
              <w:rStyle w:val="CodeInline"/>
            </w:rPr>
          </w:rPrChange>
        </w:rPr>
        <w:t>'U</w:t>
      </w:r>
      <w:r w:rsidRPr="004252EA">
        <w:rPr>
          <w:rStyle w:val="CodeInline"/>
          <w:lang w:val="de-DE"/>
          <w:rPrChange w:id="3029" w:author="Don Syme" w:date="2010-06-28T10:29:00Z">
            <w:rPr>
              <w:rStyle w:val="CodeInline"/>
            </w:rPr>
          </w:rPrChange>
        </w:rPr>
        <w:t xml:space="preserve"> -&gt; (</w:t>
      </w:r>
      <w:r w:rsidR="00553CB7" w:rsidRPr="004252EA">
        <w:rPr>
          <w:rStyle w:val="CodeInline"/>
          <w:lang w:val="de-DE"/>
          <w:rPrChange w:id="3030" w:author="Don Syme" w:date="2010-06-28T10:29:00Z">
            <w:rPr>
              <w:rStyle w:val="CodeInline"/>
            </w:rPr>
          </w:rPrChange>
        </w:rPr>
        <w:t>'T</w:t>
      </w:r>
      <w:r w:rsidRPr="004252EA">
        <w:rPr>
          <w:rStyle w:val="CodeInline"/>
          <w:lang w:val="de-DE"/>
          <w:rPrChange w:id="3031" w:author="Don Syme" w:date="2010-06-28T10:29:00Z">
            <w:rPr>
              <w:rStyle w:val="CodeInline"/>
            </w:rPr>
          </w:rPrChange>
        </w:rPr>
        <w:t xml:space="preserve"> * </w:t>
      </w:r>
      <w:r w:rsidR="00553CB7" w:rsidRPr="004252EA">
        <w:rPr>
          <w:rStyle w:val="CodeInline"/>
          <w:lang w:val="de-DE"/>
          <w:rPrChange w:id="3032" w:author="Don Syme" w:date="2010-06-28T10:29:00Z">
            <w:rPr>
              <w:rStyle w:val="CodeInline"/>
            </w:rPr>
          </w:rPrChange>
        </w:rPr>
        <w:t>'U</w:t>
      </w:r>
      <w:r w:rsidRPr="004252EA">
        <w:rPr>
          <w:rStyle w:val="CodeInline"/>
          <w:lang w:val="de-DE"/>
          <w:rPrChange w:id="3033" w:author="Don Syme" w:date="2010-06-28T10:29:00Z">
            <w:rPr>
              <w:rStyle w:val="CodeInline"/>
            </w:rPr>
          </w:rPrChange>
        </w:rPr>
        <w:t xml:space="preserve">) option) -&gt; </w:t>
      </w:r>
      <w:r w:rsidR="00553CB7" w:rsidRPr="004252EA">
        <w:rPr>
          <w:rStyle w:val="CodeInline"/>
          <w:lang w:val="de-DE"/>
          <w:rPrChange w:id="3034" w:author="Don Syme" w:date="2010-06-28T10:29:00Z">
            <w:rPr>
              <w:rStyle w:val="CodeInline"/>
            </w:rPr>
          </w:rPrChange>
        </w:rPr>
        <w:t>'U</w:t>
      </w:r>
      <w:r w:rsidRPr="004252EA">
        <w:rPr>
          <w:rStyle w:val="CodeInline"/>
          <w:lang w:val="de-DE"/>
          <w:rPrChange w:id="3035" w:author="Don Syme" w:date="2010-06-28T10:29:00Z">
            <w:rPr>
              <w:rStyle w:val="CodeInline"/>
            </w:rPr>
          </w:rPrChange>
        </w:rPr>
        <w:t xml:space="preserve"> -&gt; seq&lt;</w:t>
      </w:r>
      <w:r w:rsidR="00553CB7" w:rsidRPr="004252EA">
        <w:rPr>
          <w:rStyle w:val="CodeInline"/>
          <w:lang w:val="de-DE"/>
          <w:rPrChange w:id="3036" w:author="Don Syme" w:date="2010-06-28T10:29:00Z">
            <w:rPr>
              <w:rStyle w:val="CodeInline"/>
            </w:rPr>
          </w:rPrChange>
        </w:rPr>
        <w:t>'T</w:t>
      </w:r>
      <w:r w:rsidRPr="004252EA">
        <w:rPr>
          <w:rStyle w:val="CodeInline"/>
          <w:lang w:val="de-DE"/>
          <w:rPrChange w:id="3037" w:author="Don Syme" w:date="2010-06-28T10:29:00Z">
            <w:rPr>
              <w:rStyle w:val="CodeInline"/>
            </w:rPr>
          </w:rPrChange>
        </w:rPr>
        <w:t>&gt;</w:t>
      </w:r>
    </w:p>
    <w:p w:rsidR="002142E1" w:rsidRPr="00CA7FEC" w:rsidRDefault="002142E1" w:rsidP="002142E1">
      <w:pPr>
        <w:pStyle w:val="SpecBox"/>
        <w:rPr>
          <w:rStyle w:val="CodeInline"/>
        </w:rPr>
      </w:pPr>
      <w:r w:rsidRPr="00CA7FEC">
        <w:rPr>
          <w:rStyle w:val="CodeInline"/>
        </w:rPr>
        <w:t>val cast: IEnumerable -&gt; seq&lt;</w:t>
      </w:r>
      <w:r w:rsidR="00553CB7">
        <w:rPr>
          <w:rStyle w:val="CodeInline"/>
        </w:rPr>
        <w:t>'T</w:t>
      </w:r>
      <w:r w:rsidRPr="00CA7FEC">
        <w:rPr>
          <w:rStyle w:val="CodeInline"/>
        </w:rPr>
        <w:t>&gt;</w:t>
      </w:r>
    </w:p>
    <w:p w:rsidR="002142E1" w:rsidRPr="004252EA" w:rsidRDefault="002142E1" w:rsidP="002142E1">
      <w:pPr>
        <w:pStyle w:val="SpecBox"/>
        <w:rPr>
          <w:rStyle w:val="CodeInline"/>
          <w:lang w:val="de-DE"/>
          <w:rPrChange w:id="3038" w:author="Don Syme" w:date="2010-06-28T10:29:00Z">
            <w:rPr>
              <w:rStyle w:val="CodeInline"/>
            </w:rPr>
          </w:rPrChange>
        </w:rPr>
      </w:pPr>
      <w:r w:rsidRPr="004252EA">
        <w:rPr>
          <w:rStyle w:val="CodeInline"/>
          <w:lang w:val="de-DE"/>
          <w:rPrChange w:id="3039" w:author="Don Syme" w:date="2010-06-28T10:29:00Z">
            <w:rPr>
              <w:rStyle w:val="CodeInline"/>
            </w:rPr>
          </w:rPrChange>
        </w:rPr>
        <w:t>val zip: seq&lt;</w:t>
      </w:r>
      <w:r w:rsidR="00553CB7" w:rsidRPr="004252EA">
        <w:rPr>
          <w:rStyle w:val="CodeInline"/>
          <w:lang w:val="de-DE"/>
          <w:rPrChange w:id="3040" w:author="Don Syme" w:date="2010-06-28T10:29:00Z">
            <w:rPr>
              <w:rStyle w:val="CodeInline"/>
            </w:rPr>
          </w:rPrChange>
        </w:rPr>
        <w:t>'T</w:t>
      </w:r>
      <w:r w:rsidRPr="004252EA">
        <w:rPr>
          <w:rStyle w:val="CodeInline"/>
          <w:lang w:val="de-DE"/>
          <w:rPrChange w:id="3041" w:author="Don Syme" w:date="2010-06-28T10:29:00Z">
            <w:rPr>
              <w:rStyle w:val="CodeInline"/>
            </w:rPr>
          </w:rPrChange>
        </w:rPr>
        <w:t>&gt; -&gt; seq&lt;</w:t>
      </w:r>
      <w:r w:rsidR="00553CB7" w:rsidRPr="004252EA">
        <w:rPr>
          <w:rStyle w:val="CodeInline"/>
          <w:lang w:val="de-DE"/>
          <w:rPrChange w:id="3042" w:author="Don Syme" w:date="2010-06-28T10:29:00Z">
            <w:rPr>
              <w:rStyle w:val="CodeInline"/>
            </w:rPr>
          </w:rPrChange>
        </w:rPr>
        <w:t>'U</w:t>
      </w:r>
      <w:r w:rsidRPr="004252EA">
        <w:rPr>
          <w:rStyle w:val="CodeInline"/>
          <w:lang w:val="de-DE"/>
          <w:rPrChange w:id="3043" w:author="Don Syme" w:date="2010-06-28T10:29:00Z">
            <w:rPr>
              <w:rStyle w:val="CodeInline"/>
            </w:rPr>
          </w:rPrChange>
        </w:rPr>
        <w:t>&gt; -&gt; seq&lt;</w:t>
      </w:r>
      <w:r w:rsidR="00553CB7" w:rsidRPr="004252EA">
        <w:rPr>
          <w:rStyle w:val="CodeInline"/>
          <w:lang w:val="de-DE"/>
          <w:rPrChange w:id="3044" w:author="Don Syme" w:date="2010-06-28T10:29:00Z">
            <w:rPr>
              <w:rStyle w:val="CodeInline"/>
            </w:rPr>
          </w:rPrChange>
        </w:rPr>
        <w:t>'T</w:t>
      </w:r>
      <w:r w:rsidRPr="004252EA">
        <w:rPr>
          <w:rStyle w:val="CodeInline"/>
          <w:lang w:val="de-DE"/>
          <w:rPrChange w:id="3045" w:author="Don Syme" w:date="2010-06-28T10:29:00Z">
            <w:rPr>
              <w:rStyle w:val="CodeInline"/>
            </w:rPr>
          </w:rPrChange>
        </w:rPr>
        <w:t xml:space="preserve"> * </w:t>
      </w:r>
      <w:r w:rsidR="00553CB7" w:rsidRPr="004252EA">
        <w:rPr>
          <w:rStyle w:val="CodeInline"/>
          <w:lang w:val="de-DE"/>
          <w:rPrChange w:id="3046" w:author="Don Syme" w:date="2010-06-28T10:29:00Z">
            <w:rPr>
              <w:rStyle w:val="CodeInline"/>
            </w:rPr>
          </w:rPrChange>
        </w:rPr>
        <w:t>'U</w:t>
      </w:r>
      <w:r w:rsidRPr="004252EA">
        <w:rPr>
          <w:rStyle w:val="CodeInline"/>
          <w:lang w:val="de-DE"/>
          <w:rPrChange w:id="3047" w:author="Don Syme" w:date="2010-06-28T10:29:00Z">
            <w:rPr>
              <w:rStyle w:val="CodeInline"/>
            </w:rPr>
          </w:rPrChange>
        </w:rPr>
        <w:t>&gt;</w:t>
      </w:r>
    </w:p>
    <w:p w:rsidR="002142E1" w:rsidRPr="004252EA" w:rsidRDefault="002142E1" w:rsidP="002142E1">
      <w:pPr>
        <w:pStyle w:val="SpecBox"/>
        <w:rPr>
          <w:rStyle w:val="CodeInline"/>
          <w:lang w:val="de-DE"/>
          <w:rPrChange w:id="3048" w:author="Don Syme" w:date="2010-06-28T10:29:00Z">
            <w:rPr>
              <w:rStyle w:val="CodeInline"/>
            </w:rPr>
          </w:rPrChange>
        </w:rPr>
      </w:pPr>
      <w:r w:rsidRPr="004252EA">
        <w:rPr>
          <w:rStyle w:val="CodeInline"/>
          <w:lang w:val="de-DE"/>
          <w:rPrChange w:id="3049" w:author="Don Syme" w:date="2010-06-28T10:29:00Z">
            <w:rPr>
              <w:rStyle w:val="CodeInline"/>
            </w:rPr>
          </w:rPrChange>
        </w:rPr>
        <w:t>val zip3: seq&lt;</w:t>
      </w:r>
      <w:r w:rsidR="00553CB7" w:rsidRPr="004252EA">
        <w:rPr>
          <w:rStyle w:val="CodeInline"/>
          <w:lang w:val="de-DE"/>
          <w:rPrChange w:id="3050" w:author="Don Syme" w:date="2010-06-28T10:29:00Z">
            <w:rPr>
              <w:rStyle w:val="CodeInline"/>
            </w:rPr>
          </w:rPrChange>
        </w:rPr>
        <w:t>'T</w:t>
      </w:r>
      <w:r w:rsidRPr="004252EA">
        <w:rPr>
          <w:rStyle w:val="CodeInline"/>
          <w:lang w:val="de-DE"/>
          <w:rPrChange w:id="3051" w:author="Don Syme" w:date="2010-06-28T10:29:00Z">
            <w:rPr>
              <w:rStyle w:val="CodeInline"/>
            </w:rPr>
          </w:rPrChange>
        </w:rPr>
        <w:t>&gt; -&gt; seq&lt;</w:t>
      </w:r>
      <w:r w:rsidR="00553CB7" w:rsidRPr="004252EA">
        <w:rPr>
          <w:rStyle w:val="CodeInline"/>
          <w:lang w:val="de-DE"/>
          <w:rPrChange w:id="3052" w:author="Don Syme" w:date="2010-06-28T10:29:00Z">
            <w:rPr>
              <w:rStyle w:val="CodeInline"/>
            </w:rPr>
          </w:rPrChange>
        </w:rPr>
        <w:t>'U</w:t>
      </w:r>
      <w:r w:rsidRPr="004252EA">
        <w:rPr>
          <w:rStyle w:val="CodeInline"/>
          <w:lang w:val="de-DE"/>
          <w:rPrChange w:id="3053" w:author="Don Syme" w:date="2010-06-28T10:29:00Z">
            <w:rPr>
              <w:rStyle w:val="CodeInline"/>
            </w:rPr>
          </w:rPrChange>
        </w:rPr>
        <w:t>&gt; -&gt; seq&lt;</w:t>
      </w:r>
      <w:r w:rsidR="00553CB7" w:rsidRPr="004252EA">
        <w:rPr>
          <w:rStyle w:val="CodeInline"/>
          <w:lang w:val="de-DE"/>
          <w:rPrChange w:id="3054" w:author="Don Syme" w:date="2010-06-28T10:29:00Z">
            <w:rPr>
              <w:rStyle w:val="CodeInline"/>
            </w:rPr>
          </w:rPrChange>
        </w:rPr>
        <w:t>'V</w:t>
      </w:r>
      <w:r w:rsidRPr="004252EA">
        <w:rPr>
          <w:rStyle w:val="CodeInline"/>
          <w:lang w:val="de-DE"/>
          <w:rPrChange w:id="3055" w:author="Don Syme" w:date="2010-06-28T10:29:00Z">
            <w:rPr>
              <w:rStyle w:val="CodeInline"/>
            </w:rPr>
          </w:rPrChange>
        </w:rPr>
        <w:t>&gt; -&gt; seq&lt;</w:t>
      </w:r>
      <w:r w:rsidR="00553CB7" w:rsidRPr="004252EA">
        <w:rPr>
          <w:rStyle w:val="CodeInline"/>
          <w:lang w:val="de-DE"/>
          <w:rPrChange w:id="3056" w:author="Don Syme" w:date="2010-06-28T10:29:00Z">
            <w:rPr>
              <w:rStyle w:val="CodeInline"/>
            </w:rPr>
          </w:rPrChange>
        </w:rPr>
        <w:t>'T</w:t>
      </w:r>
      <w:r w:rsidRPr="004252EA">
        <w:rPr>
          <w:rStyle w:val="CodeInline"/>
          <w:lang w:val="de-DE"/>
          <w:rPrChange w:id="3057" w:author="Don Syme" w:date="2010-06-28T10:29:00Z">
            <w:rPr>
              <w:rStyle w:val="CodeInline"/>
            </w:rPr>
          </w:rPrChange>
        </w:rPr>
        <w:t xml:space="preserve"> * </w:t>
      </w:r>
      <w:r w:rsidR="00553CB7" w:rsidRPr="004252EA">
        <w:rPr>
          <w:rStyle w:val="CodeInline"/>
          <w:lang w:val="de-DE"/>
          <w:rPrChange w:id="3058" w:author="Don Syme" w:date="2010-06-28T10:29:00Z">
            <w:rPr>
              <w:rStyle w:val="CodeInline"/>
            </w:rPr>
          </w:rPrChange>
        </w:rPr>
        <w:t>'U</w:t>
      </w:r>
      <w:r w:rsidRPr="004252EA">
        <w:rPr>
          <w:rStyle w:val="CodeInline"/>
          <w:lang w:val="de-DE"/>
          <w:rPrChange w:id="3059" w:author="Don Syme" w:date="2010-06-28T10:29:00Z">
            <w:rPr>
              <w:rStyle w:val="CodeInline"/>
            </w:rPr>
          </w:rPrChange>
        </w:rPr>
        <w:t xml:space="preserve"> * </w:t>
      </w:r>
      <w:r w:rsidR="00553CB7" w:rsidRPr="004252EA">
        <w:rPr>
          <w:rStyle w:val="CodeInline"/>
          <w:lang w:val="de-DE"/>
          <w:rPrChange w:id="3060" w:author="Don Syme" w:date="2010-06-28T10:29:00Z">
            <w:rPr>
              <w:rStyle w:val="CodeInline"/>
            </w:rPr>
          </w:rPrChange>
        </w:rPr>
        <w:t>'V</w:t>
      </w:r>
      <w:r w:rsidRPr="004252EA">
        <w:rPr>
          <w:rStyle w:val="CodeInline"/>
          <w:lang w:val="de-DE"/>
          <w:rPrChange w:id="3061" w:author="Don Syme" w:date="2010-06-28T10:29:00Z">
            <w:rPr>
              <w:rStyle w:val="CodeInline"/>
            </w:rPr>
          </w:rPrChange>
        </w:rPr>
        <w:t>&gt;</w:t>
      </w:r>
    </w:p>
    <w:p w:rsidR="00D3132E" w:rsidRPr="0063293B" w:rsidDel="00E949EB" w:rsidRDefault="00D3132E" w:rsidP="00D3132E">
      <w:pPr>
        <w:pStyle w:val="SpecBox"/>
        <w:rPr>
          <w:del w:id="3062" w:author="Don Syme" w:date="2010-06-28T11:00:00Z"/>
          <w:rStyle w:val="CodeInline"/>
          <w:strike/>
        </w:rPr>
      </w:pPr>
      <w:del w:id="3063" w:author="Don Syme" w:date="2010-06-28T11:00:00Z">
        <w:r w:rsidRPr="0063293B" w:rsidDel="00E949EB">
          <w:rPr>
            <w:rStyle w:val="CodeInline"/>
            <w:strike/>
          </w:rPr>
          <w:delText xml:space="preserve">val find_index: ('v -&gt; </w:delText>
        </w:r>
        <w:r w:rsidR="00F266BA" w:rsidDel="00E949EB">
          <w:fldChar w:fldCharType="begin"/>
        </w:r>
        <w:r w:rsidR="00F266BA" w:rsidDel="00E949EB">
          <w:delInstrText>HYPERLINK "Microsoft.FSharp.Core.type_bool.html"</w:delInstrText>
        </w:r>
        <w:r w:rsidR="00F266BA" w:rsidDel="00E949EB">
          <w:fldChar w:fldCharType="separate"/>
        </w:r>
        <w:r w:rsidRPr="0063293B" w:rsidDel="00E949EB">
          <w:rPr>
            <w:rStyle w:val="CodeInline"/>
            <w:strike/>
          </w:rPr>
          <w:delText>bool</w:delText>
        </w:r>
        <w:r w:rsidR="00F266BA" w:rsidDel="00E949EB">
          <w:fldChar w:fldCharType="end"/>
        </w:r>
        <w:r w:rsidRPr="0063293B" w:rsidDel="00E949EB">
          <w:rPr>
            <w:rStyle w:val="CodeInline"/>
            <w:strike/>
          </w:rPr>
          <w:delText xml:space="preserve">) -&gt; </w:delText>
        </w:r>
        <w:r w:rsidR="00F266BA" w:rsidDel="00E949EB">
          <w:fldChar w:fldCharType="begin"/>
        </w:r>
        <w:r w:rsidR="00F266BA" w:rsidDel="00E949EB">
          <w:delInstrText>HYPERLINK "Microsoft.FSharp.Collections.type_seq.html"</w:delInstrText>
        </w:r>
        <w:r w:rsidR="00F266BA" w:rsidDel="00E949EB">
          <w:fldChar w:fldCharType="separate"/>
        </w:r>
        <w:r w:rsidRPr="0063293B" w:rsidDel="00E949EB">
          <w:rPr>
            <w:rStyle w:val="CodeInline"/>
            <w:strike/>
          </w:rPr>
          <w:delText>seq</w:delText>
        </w:r>
        <w:r w:rsidR="00F266BA" w:rsidDel="00E949EB">
          <w:fldChar w:fldCharType="end"/>
        </w:r>
        <w:r w:rsidRPr="0063293B" w:rsidDel="00E949EB">
          <w:rPr>
            <w:rStyle w:val="CodeInline"/>
            <w:strike/>
          </w:rPr>
          <w:delText>&lt;'k * 'v&gt; -&gt; 'k</w:delText>
        </w:r>
        <w:bookmarkStart w:id="3064" w:name="_Toc265492491"/>
        <w:bookmarkEnd w:id="3064"/>
      </w:del>
    </w:p>
    <w:p w:rsidR="00D3132E" w:rsidRPr="0063293B" w:rsidDel="00E949EB" w:rsidRDefault="00D3132E" w:rsidP="00D3132E">
      <w:pPr>
        <w:pStyle w:val="SpecBox"/>
        <w:rPr>
          <w:del w:id="3065" w:author="Don Syme" w:date="2010-06-28T11:00:00Z"/>
          <w:rStyle w:val="CodeInline"/>
          <w:strike/>
        </w:rPr>
      </w:pPr>
      <w:del w:id="3066" w:author="Don Syme" w:date="2010-06-28T11:00:00Z">
        <w:r w:rsidRPr="0063293B" w:rsidDel="00E949EB">
          <w:rPr>
            <w:rStyle w:val="CodeInline"/>
            <w:strike/>
          </w:rPr>
          <w:delText xml:space="preserve">val find_indexi: ('k -&gt; 'v -&gt; </w:delText>
        </w:r>
        <w:r w:rsidR="00F266BA" w:rsidDel="00E949EB">
          <w:fldChar w:fldCharType="begin"/>
        </w:r>
        <w:r w:rsidR="00F266BA" w:rsidDel="00E949EB">
          <w:delInstrText>HYPERLINK "Microsoft.FSharp.Core.type_bool.html"</w:delInstrText>
        </w:r>
        <w:r w:rsidR="00F266BA" w:rsidDel="00E949EB">
          <w:fldChar w:fldCharType="separate"/>
        </w:r>
        <w:r w:rsidRPr="0063293B" w:rsidDel="00E949EB">
          <w:rPr>
            <w:rStyle w:val="CodeInline"/>
            <w:strike/>
          </w:rPr>
          <w:delText>bool</w:delText>
        </w:r>
        <w:r w:rsidR="00F266BA" w:rsidDel="00E949EB">
          <w:fldChar w:fldCharType="end"/>
        </w:r>
        <w:r w:rsidRPr="0063293B" w:rsidDel="00E949EB">
          <w:rPr>
            <w:rStyle w:val="CodeInline"/>
            <w:strike/>
          </w:rPr>
          <w:delText xml:space="preserve">) -&gt; </w:delText>
        </w:r>
        <w:r w:rsidR="00F266BA" w:rsidDel="00E949EB">
          <w:fldChar w:fldCharType="begin"/>
        </w:r>
        <w:r w:rsidR="00F266BA" w:rsidDel="00E949EB">
          <w:delInstrText>HYPERLINK "Microsoft.FSharp.Collections.type_seq.html"</w:delInstrText>
        </w:r>
        <w:r w:rsidR="00F266BA" w:rsidDel="00E949EB">
          <w:fldChar w:fldCharType="separate"/>
        </w:r>
        <w:r w:rsidRPr="0063293B" w:rsidDel="00E949EB">
          <w:rPr>
            <w:rStyle w:val="CodeInline"/>
            <w:strike/>
          </w:rPr>
          <w:delText>seq</w:delText>
        </w:r>
        <w:r w:rsidR="00F266BA" w:rsidDel="00E949EB">
          <w:fldChar w:fldCharType="end"/>
        </w:r>
        <w:r w:rsidRPr="0063293B" w:rsidDel="00E949EB">
          <w:rPr>
            <w:rStyle w:val="CodeInline"/>
            <w:strike/>
          </w:rPr>
          <w:delText>&lt;'k * 'v&gt; -&gt; 'k</w:delText>
        </w:r>
        <w:bookmarkStart w:id="3067" w:name="_Toc265492492"/>
        <w:bookmarkEnd w:id="3067"/>
      </w:del>
    </w:p>
    <w:p w:rsidR="00D3132E" w:rsidRPr="0063293B" w:rsidDel="00E949EB" w:rsidRDefault="00D3132E" w:rsidP="00D3132E">
      <w:pPr>
        <w:pStyle w:val="SpecBox"/>
        <w:rPr>
          <w:del w:id="3068" w:author="Don Syme" w:date="2010-06-28T11:00:00Z"/>
          <w:rStyle w:val="CodeInline"/>
          <w:strike/>
        </w:rPr>
      </w:pPr>
      <w:del w:id="3069" w:author="Don Syme" w:date="2010-06-28T11:00:00Z">
        <w:r w:rsidRPr="0063293B" w:rsidDel="00E949EB">
          <w:rPr>
            <w:rStyle w:val="CodeInline"/>
            <w:strike/>
          </w:rPr>
          <w:delText xml:space="preserve">val </w:delText>
        </w:r>
        <w:r w:rsidR="00027321" w:rsidDel="00E949EB">
          <w:rPr>
            <w:rStyle w:val="CodeInline"/>
            <w:strike/>
          </w:rPr>
          <w:delText>tryFind</w:delText>
        </w:r>
        <w:r w:rsidRPr="0063293B" w:rsidDel="00E949EB">
          <w:rPr>
            <w:rStyle w:val="CodeInline"/>
            <w:strike/>
          </w:rPr>
          <w:delText xml:space="preserve">_index: ('v -&gt; bool) -&gt; seq&lt;'k * 'v&gt; -&gt; 'k </w:delText>
        </w:r>
        <w:r w:rsidR="00F266BA" w:rsidDel="00E949EB">
          <w:fldChar w:fldCharType="begin"/>
        </w:r>
        <w:r w:rsidR="00F266BA" w:rsidDel="00E949EB">
          <w:delInstrText>HYPERLINK "Microsoft.FSharp.Core.type_option.html"</w:delInstrText>
        </w:r>
        <w:r w:rsidR="00F266BA" w:rsidDel="00E949EB">
          <w:fldChar w:fldCharType="separate"/>
        </w:r>
        <w:r w:rsidRPr="0063293B" w:rsidDel="00E949EB">
          <w:rPr>
            <w:rStyle w:val="CodeInline"/>
            <w:strike/>
          </w:rPr>
          <w:delText>option</w:delText>
        </w:r>
        <w:r w:rsidR="00F266BA" w:rsidDel="00E949EB">
          <w:fldChar w:fldCharType="end"/>
        </w:r>
        <w:bookmarkStart w:id="3070" w:name="_Toc265492493"/>
        <w:bookmarkEnd w:id="3070"/>
      </w:del>
    </w:p>
    <w:p w:rsidR="00D3132E" w:rsidRPr="0063293B" w:rsidDel="00E949EB" w:rsidRDefault="00D3132E" w:rsidP="00D3132E">
      <w:pPr>
        <w:pStyle w:val="SpecBox"/>
        <w:rPr>
          <w:del w:id="3071" w:author="Don Syme" w:date="2010-06-28T11:00:00Z"/>
          <w:rStyle w:val="CodeInline"/>
          <w:strike/>
        </w:rPr>
      </w:pPr>
      <w:del w:id="3072" w:author="Don Syme" w:date="2010-06-28T11:00:00Z">
        <w:r w:rsidRPr="0063293B" w:rsidDel="00E949EB">
          <w:rPr>
            <w:rStyle w:val="CodeInline"/>
            <w:strike/>
          </w:rPr>
          <w:delText xml:space="preserve">val </w:delText>
        </w:r>
        <w:r w:rsidR="00027321" w:rsidDel="00E949EB">
          <w:rPr>
            <w:rStyle w:val="CodeInline"/>
            <w:strike/>
          </w:rPr>
          <w:delText>tryFind</w:delText>
        </w:r>
        <w:r w:rsidRPr="0063293B" w:rsidDel="00E949EB">
          <w:rPr>
            <w:rStyle w:val="CodeInline"/>
            <w:strike/>
          </w:rPr>
          <w:delText xml:space="preserve">_indexi: ('k -&gt; 'v -&gt; bool) -&gt; seq&lt;'k * 'v&gt; -&gt; 'k </w:delText>
        </w:r>
        <w:r w:rsidR="00F266BA" w:rsidDel="00E949EB">
          <w:fldChar w:fldCharType="begin"/>
        </w:r>
        <w:r w:rsidR="00F266BA" w:rsidDel="00E949EB">
          <w:delInstrText>HYPERLINK "Microsoft.FSharp.Core.type_option.html"</w:delInstrText>
        </w:r>
        <w:r w:rsidR="00F266BA" w:rsidDel="00E949EB">
          <w:fldChar w:fldCharType="separate"/>
        </w:r>
        <w:r w:rsidRPr="0063293B" w:rsidDel="00E949EB">
          <w:rPr>
            <w:rStyle w:val="CodeInline"/>
            <w:strike/>
          </w:rPr>
          <w:delText>option</w:delText>
        </w:r>
        <w:r w:rsidR="00F266BA" w:rsidDel="00E949EB">
          <w:fldChar w:fldCharType="end"/>
        </w:r>
        <w:bookmarkStart w:id="3073" w:name="_Toc265492494"/>
        <w:bookmarkEnd w:id="3073"/>
      </w:del>
    </w:p>
    <w:p w:rsidR="00145F4B" w:rsidRPr="00FA76ED" w:rsidRDefault="00145F4B" w:rsidP="00145F4B">
      <w:pPr>
        <w:pStyle w:val="Heading2"/>
      </w:pPr>
      <w:bookmarkStart w:id="3074" w:name="_Toc265492495"/>
      <w:r w:rsidRPr="00B33B9F">
        <w:t>FSharp</w:t>
      </w:r>
      <w:r w:rsidRPr="00DF274C">
        <w:t>.</w:t>
      </w:r>
      <w:r w:rsidRPr="00B33B9F">
        <w:t>Collections</w:t>
      </w:r>
      <w:r w:rsidRPr="00DF274C">
        <w:t xml:space="preserve">.Set </w:t>
      </w:r>
      <w:r>
        <w:t xml:space="preserve"> (</w:t>
      </w:r>
      <w:r w:rsidRPr="00DF274C">
        <w:t>Type</w:t>
      </w:r>
      <w:r>
        <w:t>+Module)</w:t>
      </w:r>
      <w:bookmarkEnd w:id="3074"/>
    </w:p>
    <w:p w:rsidR="00145F4B" w:rsidRPr="0019287C" w:rsidRDefault="00145F4B" w:rsidP="00145F4B">
      <w:r w:rsidRPr="0019287C">
        <w:t xml:space="preserve">Set&lt;T&gt; implements </w:t>
      </w:r>
    </w:p>
    <w:p w:rsidR="00145F4B" w:rsidRPr="001B6B3B" w:rsidRDefault="00145F4B" w:rsidP="001B6B3B">
      <w:pPr>
        <w:pStyle w:val="ListParagraph"/>
        <w:numPr>
          <w:ilvl w:val="0"/>
          <w:numId w:val="4"/>
        </w:numPr>
      </w:pPr>
      <w:r w:rsidRPr="0019287C">
        <w:t>immutable sets</w:t>
      </w:r>
    </w:p>
    <w:p w:rsidR="00145F4B" w:rsidRPr="001B6B3B" w:rsidRDefault="00145F4B" w:rsidP="001B6B3B">
      <w:pPr>
        <w:pStyle w:val="ListParagraph"/>
        <w:numPr>
          <w:ilvl w:val="0"/>
          <w:numId w:val="4"/>
        </w:numPr>
      </w:pPr>
      <w:r w:rsidRPr="0019287C">
        <w:t xml:space="preserve">using an underlying binary tree representation </w:t>
      </w:r>
    </w:p>
    <w:p w:rsidR="00145F4B" w:rsidRPr="001B6B3B" w:rsidRDefault="00145F4B" w:rsidP="001B6B3B">
      <w:pPr>
        <w:pStyle w:val="ListParagraph"/>
        <w:numPr>
          <w:ilvl w:val="0"/>
          <w:numId w:val="4"/>
        </w:numPr>
      </w:pPr>
      <w:r w:rsidRPr="0019287C">
        <w:lastRenderedPageBreak/>
        <w:t>has good memory sharing characteristics on incremental update</w:t>
      </w:r>
    </w:p>
    <w:p w:rsidR="00145F4B" w:rsidRPr="001B6B3B" w:rsidRDefault="00145F4B" w:rsidP="001B6B3B">
      <w:pPr>
        <w:pStyle w:val="ListParagraph"/>
        <w:numPr>
          <w:ilvl w:val="0"/>
          <w:numId w:val="4"/>
        </w:numPr>
      </w:pPr>
      <w:r w:rsidRPr="0019287C">
        <w:t>sealed type</w:t>
      </w:r>
    </w:p>
    <w:p w:rsidR="00145F4B" w:rsidRPr="0019287C" w:rsidRDefault="00145F4B" w:rsidP="001C2359">
      <w:pPr>
        <w:pStyle w:val="ListParagraph"/>
        <w:numPr>
          <w:ilvl w:val="0"/>
          <w:numId w:val="4"/>
        </w:numPr>
      </w:pPr>
      <w:r w:rsidRPr="0019287C">
        <w:t>implements IEnumerable&lt;_&gt;, ICollection&lt;_&gt;</w:t>
      </w:r>
    </w:p>
    <w:p w:rsidR="00145F4B" w:rsidRDefault="00145F4B" w:rsidP="00145F4B">
      <w:pPr>
        <w:pStyle w:val="BodyText"/>
      </w:pPr>
      <w:r>
        <w:t>C</w:t>
      </w:r>
      <w:r w:rsidRPr="00DF274C">
        <w:t xml:space="preserve">omparison is F# </w:t>
      </w:r>
      <w:r>
        <w:t xml:space="preserve">generic </w:t>
      </w:r>
      <w:r w:rsidRPr="00DF274C">
        <w:t xml:space="preserve">comparison, potentially using implementations of the IComparable interface on key values. </w:t>
      </w:r>
    </w:p>
    <w:p w:rsidR="00145F4B" w:rsidRDefault="00145F4B" w:rsidP="0071050D">
      <w:pPr>
        <w:pStyle w:val="BodyText"/>
      </w:pPr>
      <w:r w:rsidRPr="0019287C">
        <w:t>Likewise Map&lt;</w:t>
      </w:r>
      <w:r w:rsidR="00C86E62">
        <w:t>_,_</w:t>
      </w:r>
      <w:r w:rsidRPr="0019287C">
        <w:t xml:space="preserve">&gt; implements immutable dictionaries, using an underlying binary tree representation, with good incremental memory characteristics. </w:t>
      </w:r>
    </w:p>
    <w:p w:rsidR="0071050D" w:rsidRPr="0019287C" w:rsidRDefault="0071050D" w:rsidP="0071050D">
      <w:pPr>
        <w:pStyle w:val="BodyText"/>
      </w:pPr>
      <w:r w:rsidRPr="00DF274C">
        <w:t>These sets can be used with elements of any type, but you should check that structural hashing and equality on the element type are correct for your type.</w:t>
      </w:r>
    </w:p>
    <w:p w:rsidR="00472DD6" w:rsidRPr="001C2359" w:rsidRDefault="00472DD6" w:rsidP="001C2359">
      <w:pPr>
        <w:pStyle w:val="MiniHeading"/>
        <w:rPr>
          <w:rStyle w:val="CodeInline"/>
          <w:rFonts w:ascii="Calibri" w:hAnsi="Calibri"/>
          <w:bCs/>
          <w:color w:val="auto"/>
          <w:sz w:val="22"/>
        </w:rPr>
      </w:pPr>
      <w:r w:rsidRPr="003A175F">
        <w:t>Alignment considerations</w:t>
      </w:r>
    </w:p>
    <w:p w:rsidR="00472DD6" w:rsidRPr="0019287C" w:rsidRDefault="0071050D" w:rsidP="00472DD6">
      <w:r>
        <w:t>The Se</w:t>
      </w:r>
      <w:r w:rsidR="00C86E62">
        <w:t>t</w:t>
      </w:r>
      <w:r>
        <w:t xml:space="preserve"> </w:t>
      </w:r>
      <w:r w:rsidR="00C86E62">
        <w:t xml:space="preserve">and Map </w:t>
      </w:r>
      <w:r w:rsidR="00472DD6">
        <w:t>types are for implementing algorithms and communicating results between agents and threads. They do not appear in APIs.</w:t>
      </w:r>
    </w:p>
    <w:p w:rsidR="00472DD6" w:rsidRDefault="00472DD6" w:rsidP="00472DD6">
      <w:pPr>
        <w:pStyle w:val="MiniHeading"/>
      </w:pPr>
      <w:r w:rsidRPr="003A175F">
        <w:t>Future-proofing</w:t>
      </w:r>
    </w:p>
    <w:p w:rsidR="00472DD6" w:rsidRPr="0019287C" w:rsidRDefault="00472DD6" w:rsidP="00472DD6">
      <w:r>
        <w:t>Both the Set&lt;_&gt; and Map&lt;_,_&gt;</w:t>
      </w:r>
      <w:r w:rsidRPr="0019287C">
        <w:t xml:space="preserve"> types hav</w:t>
      </w:r>
      <w:r>
        <w:t>e</w:t>
      </w:r>
      <w:r w:rsidRPr="0019287C">
        <w:t xml:space="preserve"> potential utility for C# programmers. As a result they could be a candidate for a BCL-led initiative to add functional collections to mscorlib. F# would accept (indeed welcome with open arms!) a BCL implementation of the type. Requirements would be:</w:t>
      </w:r>
    </w:p>
    <w:p w:rsidR="00472DD6" w:rsidRPr="001B6B3B" w:rsidRDefault="00472DD6" w:rsidP="001B6B3B">
      <w:pPr>
        <w:pStyle w:val="ListParagraph"/>
        <w:numPr>
          <w:ilvl w:val="0"/>
          <w:numId w:val="4"/>
        </w:numPr>
      </w:pPr>
      <w:r w:rsidRPr="0019287C">
        <w:t>in mscorlib</w:t>
      </w:r>
    </w:p>
    <w:p w:rsidR="00472DD6" w:rsidRPr="001B6B3B" w:rsidRDefault="00472DD6" w:rsidP="001B6B3B">
      <w:pPr>
        <w:pStyle w:val="ListParagraph"/>
        <w:numPr>
          <w:ilvl w:val="0"/>
          <w:numId w:val="4"/>
        </w:numPr>
      </w:pPr>
      <w:r w:rsidRPr="0019287C">
        <w:t>permanently maintains immutability semantics</w:t>
      </w:r>
    </w:p>
    <w:p w:rsidR="00472DD6" w:rsidRPr="001B6B3B" w:rsidRDefault="00472DD6" w:rsidP="001B6B3B">
      <w:pPr>
        <w:pStyle w:val="ListParagraph"/>
        <w:numPr>
          <w:ilvl w:val="0"/>
          <w:numId w:val="4"/>
        </w:numPr>
      </w:pPr>
      <w:r w:rsidRPr="0019287C">
        <w:t>provides the (fairly minimalist) OO functionality available on the current F# types</w:t>
      </w:r>
    </w:p>
    <w:p w:rsidR="00472DD6" w:rsidRPr="001B6B3B" w:rsidRDefault="00472DD6" w:rsidP="001B6B3B">
      <w:pPr>
        <w:pStyle w:val="ListParagraph"/>
        <w:numPr>
          <w:ilvl w:val="0"/>
          <w:numId w:val="4"/>
        </w:numPr>
      </w:pPr>
      <w:r w:rsidRPr="0019287C">
        <w:t xml:space="preserve">has performance at least as good as the current implementation, including sharing internal nodes on incremental updates </w:t>
      </w:r>
    </w:p>
    <w:p w:rsidR="00472DD6" w:rsidRPr="0019287C" w:rsidRDefault="00472DD6" w:rsidP="00472DD6">
      <w:pPr>
        <w:pStyle w:val="ListParagraph"/>
        <w:numPr>
          <w:ilvl w:val="0"/>
          <w:numId w:val="4"/>
        </w:numPr>
      </w:pPr>
      <w:commentRangeStart w:id="3075"/>
      <w:r w:rsidRPr="0019287C">
        <w:t>had an API reasonable to use from F# (though F# would maintain its existing Set.* API)</w:t>
      </w:r>
      <w:commentRangeEnd w:id="3075"/>
      <w:r w:rsidR="00EF519B">
        <w:rPr>
          <w:rStyle w:val="CommentReference"/>
        </w:rPr>
        <w:commentReference w:id="3075"/>
      </w:r>
    </w:p>
    <w:p w:rsidR="00145F4B" w:rsidRPr="00FA76ED" w:rsidRDefault="00145F4B" w:rsidP="006E099A">
      <w:pPr>
        <w:pStyle w:val="MiniHeading"/>
      </w:pPr>
      <w:r w:rsidRPr="00FA76ED">
        <w:t xml:space="preserve">Performance </w:t>
      </w:r>
      <w:r w:rsidR="0071050D">
        <w:t>Criteria</w:t>
      </w:r>
    </w:p>
    <w:p w:rsidR="0071050D" w:rsidRDefault="0071050D" w:rsidP="00145F4B">
      <w:pPr>
        <w:pStyle w:val="BodyText"/>
      </w:pPr>
      <w:r>
        <w:t>TBD</w:t>
      </w:r>
    </w:p>
    <w:p w:rsidR="00145F4B" w:rsidRPr="00DF274C" w:rsidRDefault="00145F4B" w:rsidP="00145F4B">
      <w:pPr>
        <w:pStyle w:val="BodyText"/>
      </w:pPr>
      <w:r w:rsidRPr="00DF274C">
        <w:t xml:space="preserve">Efficiency: Structural comparison is relatively efficient but is not a suitable choice in all circumstances, e.g. it may not compare efficiently on non-reference types and deeply-structured types. </w:t>
      </w:r>
    </w:p>
    <w:p w:rsidR="00E949EB" w:rsidRPr="00FA76ED" w:rsidRDefault="00E949EB" w:rsidP="00E949EB">
      <w:pPr>
        <w:pStyle w:val="MiniHeading"/>
        <w:rPr>
          <w:ins w:id="3076" w:author="Don Syme" w:date="2010-06-28T11:04:00Z"/>
        </w:rPr>
      </w:pPr>
      <w:ins w:id="3077" w:author="Don Syme" w:date="2010-06-28T11:04:00Z">
        <w:r>
          <w:t>Serialization</w:t>
        </w:r>
      </w:ins>
    </w:p>
    <w:p w:rsidR="00E949EB" w:rsidRDefault="00E949EB" w:rsidP="00E949EB">
      <w:pPr>
        <w:pStyle w:val="BodyText"/>
        <w:rPr>
          <w:ins w:id="3078" w:author="Don Syme" w:date="2010-06-28T11:04:00Z"/>
        </w:rPr>
      </w:pPr>
      <w:ins w:id="3079" w:author="Don Syme" w:date="2010-06-28T11:04:00Z">
        <w:r>
          <w:t>TBD.</w:t>
        </w:r>
      </w:ins>
    </w:p>
    <w:p w:rsidR="00472DD6" w:rsidRPr="00FA76ED" w:rsidRDefault="00472DD6" w:rsidP="00472DD6">
      <w:pPr>
        <w:pStyle w:val="MiniHeading"/>
      </w:pPr>
      <w:r>
        <w:t>Usage Model</w:t>
      </w:r>
    </w:p>
    <w:p w:rsidR="00472DD6" w:rsidRPr="006D769B" w:rsidRDefault="00472DD6" w:rsidP="00472DD6">
      <w:pPr>
        <w:pStyle w:val="SpecBox"/>
        <w:rPr>
          <w:rStyle w:val="CodeInline"/>
          <w:b/>
        </w:rPr>
      </w:pPr>
      <w:r w:rsidRPr="006D769B">
        <w:rPr>
          <w:rStyle w:val="CodeInline"/>
          <w:b/>
        </w:rPr>
        <w:t>new Set&lt;_&gt;(seq)</w:t>
      </w:r>
    </w:p>
    <w:p w:rsidR="00472DD6" w:rsidRPr="006D769B" w:rsidRDefault="00472DD6" w:rsidP="00472DD6">
      <w:pPr>
        <w:pStyle w:val="SpecBox"/>
        <w:rPr>
          <w:rStyle w:val="CodeInline"/>
          <w:b/>
        </w:rPr>
      </w:pPr>
      <w:r w:rsidRPr="006D769B">
        <w:rPr>
          <w:rStyle w:val="CodeInline"/>
          <w:b/>
        </w:rPr>
        <w:t>set.Contains key</w:t>
      </w:r>
    </w:p>
    <w:p w:rsidR="00472DD6" w:rsidRPr="006D769B" w:rsidRDefault="00472DD6" w:rsidP="00472DD6">
      <w:pPr>
        <w:pStyle w:val="SpecBox"/>
        <w:rPr>
          <w:rStyle w:val="CodeInline"/>
          <w:b/>
        </w:rPr>
      </w:pPr>
      <w:r w:rsidRPr="006D769B">
        <w:rPr>
          <w:rStyle w:val="CodeInline"/>
          <w:b/>
        </w:rPr>
        <w:t>set.Add (key)</w:t>
      </w:r>
    </w:p>
    <w:p w:rsidR="00472DD6" w:rsidRPr="006D769B" w:rsidRDefault="00472DD6" w:rsidP="00472DD6">
      <w:pPr>
        <w:pStyle w:val="SpecBox"/>
        <w:rPr>
          <w:rStyle w:val="CodeInline"/>
          <w:b/>
        </w:rPr>
      </w:pPr>
      <w:r w:rsidRPr="006D769B">
        <w:rPr>
          <w:rStyle w:val="CodeInline"/>
          <w:b/>
        </w:rPr>
        <w:t>set.Count</w:t>
      </w:r>
    </w:p>
    <w:p w:rsidR="00472DD6" w:rsidRPr="006D769B" w:rsidRDefault="00472DD6" w:rsidP="00472DD6">
      <w:pPr>
        <w:pStyle w:val="SpecBox"/>
        <w:rPr>
          <w:rStyle w:val="CodeInline"/>
          <w:b/>
        </w:rPr>
      </w:pPr>
      <w:r w:rsidRPr="006D769B">
        <w:rPr>
          <w:rStyle w:val="CodeInline"/>
          <w:b/>
        </w:rPr>
        <w:t xml:space="preserve">set.IsEmpty </w:t>
      </w:r>
    </w:p>
    <w:p w:rsidR="00472DD6" w:rsidRPr="006D769B" w:rsidRDefault="00472DD6" w:rsidP="00472DD6">
      <w:pPr>
        <w:pStyle w:val="SpecBox"/>
        <w:rPr>
          <w:rStyle w:val="CodeInline"/>
          <w:b/>
        </w:rPr>
      </w:pPr>
      <w:r w:rsidRPr="006D769B">
        <w:rPr>
          <w:rStyle w:val="CodeInline"/>
          <w:b/>
        </w:rPr>
        <w:t>set.Remove key</w:t>
      </w:r>
    </w:p>
    <w:p w:rsidR="00472DD6" w:rsidRPr="006D769B" w:rsidRDefault="00472DD6" w:rsidP="00472DD6">
      <w:pPr>
        <w:pStyle w:val="SpecBox"/>
        <w:rPr>
          <w:rStyle w:val="CodeInline"/>
          <w:b/>
        </w:rPr>
      </w:pPr>
      <w:r w:rsidRPr="006D769B">
        <w:rPr>
          <w:rStyle w:val="CodeInline"/>
          <w:b/>
        </w:rPr>
        <w:t>set1 = set2</w:t>
      </w:r>
    </w:p>
    <w:p w:rsidR="00472DD6" w:rsidRPr="006D769B" w:rsidRDefault="00472DD6" w:rsidP="00472DD6">
      <w:pPr>
        <w:pStyle w:val="SpecBox"/>
        <w:rPr>
          <w:rStyle w:val="CodeInline"/>
          <w:b/>
        </w:rPr>
      </w:pPr>
      <w:r w:rsidRPr="006D769B">
        <w:rPr>
          <w:rStyle w:val="CodeInline"/>
          <w:b/>
        </w:rPr>
        <w:t>set1 + set2</w:t>
      </w:r>
    </w:p>
    <w:p w:rsidR="00472DD6" w:rsidRPr="006D769B" w:rsidRDefault="00472DD6" w:rsidP="00472DD6">
      <w:pPr>
        <w:pStyle w:val="SpecBox"/>
        <w:rPr>
          <w:rStyle w:val="CodeInline"/>
          <w:b/>
        </w:rPr>
      </w:pPr>
      <w:r w:rsidRPr="006D769B">
        <w:rPr>
          <w:rStyle w:val="CodeInline"/>
          <w:b/>
        </w:rPr>
        <w:t>set1 - set2</w:t>
      </w:r>
    </w:p>
    <w:p w:rsidR="00472DD6" w:rsidRPr="006D769B" w:rsidRDefault="00472DD6" w:rsidP="00472DD6">
      <w:pPr>
        <w:pStyle w:val="SpecBox"/>
        <w:rPr>
          <w:rStyle w:val="CodeInline"/>
          <w:b/>
        </w:rPr>
      </w:pPr>
      <w:r w:rsidRPr="006D769B">
        <w:rPr>
          <w:rStyle w:val="CodeInline"/>
          <w:b/>
        </w:rPr>
        <w:t>set1 &lt; set2</w:t>
      </w:r>
    </w:p>
    <w:p w:rsidR="00472DD6" w:rsidRPr="006D769B" w:rsidRDefault="00472DD6" w:rsidP="00472DD6">
      <w:pPr>
        <w:pStyle w:val="SpecBox"/>
        <w:rPr>
          <w:rStyle w:val="CodeInline"/>
          <w:b/>
        </w:rPr>
      </w:pPr>
      <w:r w:rsidRPr="006D769B">
        <w:rPr>
          <w:rStyle w:val="CodeInline"/>
          <w:b/>
        </w:rPr>
        <w:t>hash set</w:t>
      </w:r>
    </w:p>
    <w:p w:rsidR="00472DD6" w:rsidRPr="006D769B" w:rsidRDefault="00472DD6" w:rsidP="00472DD6">
      <w:pPr>
        <w:pStyle w:val="SpecBox"/>
        <w:rPr>
          <w:rStyle w:val="CodeInline"/>
          <w:b/>
        </w:rPr>
      </w:pPr>
      <w:r w:rsidRPr="006D769B">
        <w:rPr>
          <w:rStyle w:val="CodeInline"/>
          <w:b/>
        </w:rPr>
        <w:t>Set.empty</w:t>
      </w:r>
    </w:p>
    <w:p w:rsidR="006D769B" w:rsidRPr="006D769B" w:rsidRDefault="006D769B" w:rsidP="006D769B">
      <w:pPr>
        <w:pStyle w:val="SpecBox"/>
        <w:rPr>
          <w:rStyle w:val="CodeInline"/>
          <w:b/>
        </w:rPr>
      </w:pPr>
      <w:r w:rsidRPr="006D769B">
        <w:rPr>
          <w:rStyle w:val="CodeInline"/>
          <w:b/>
        </w:rPr>
        <w:t>Set.singleton x</w:t>
      </w:r>
    </w:p>
    <w:p w:rsidR="006D769B" w:rsidRPr="006D769B" w:rsidRDefault="006D769B" w:rsidP="006D769B">
      <w:pPr>
        <w:pStyle w:val="SpecBox"/>
        <w:rPr>
          <w:rStyle w:val="CodeInline"/>
          <w:b/>
        </w:rPr>
      </w:pPr>
      <w:r w:rsidRPr="006D769B">
        <w:rPr>
          <w:rStyle w:val="CodeInline"/>
          <w:b/>
        </w:rPr>
        <w:t>Set.union s1 s2</w:t>
      </w:r>
    </w:p>
    <w:p w:rsidR="006D769B" w:rsidRPr="006D769B" w:rsidRDefault="006D769B" w:rsidP="006D769B">
      <w:pPr>
        <w:pStyle w:val="SpecBox"/>
        <w:rPr>
          <w:rStyle w:val="CodeInline"/>
          <w:b/>
        </w:rPr>
      </w:pPr>
      <w:r w:rsidRPr="006D769B">
        <w:rPr>
          <w:rStyle w:val="CodeInline"/>
          <w:b/>
        </w:rPr>
        <w:t>Set.intersect s1 s2</w:t>
      </w:r>
    </w:p>
    <w:p w:rsidR="00472DD6" w:rsidRPr="006D769B" w:rsidRDefault="007E4605" w:rsidP="00472DD6">
      <w:pPr>
        <w:pStyle w:val="SpecBox"/>
        <w:rPr>
          <w:rStyle w:val="CodeInline"/>
          <w:b/>
        </w:rPr>
      </w:pPr>
      <w:r w:rsidRPr="006D769B">
        <w:rPr>
          <w:rStyle w:val="CodeInline"/>
          <w:b/>
        </w:rPr>
        <w:t>set</w:t>
      </w:r>
      <w:r w:rsidR="00472DD6" w:rsidRPr="006D769B">
        <w:rPr>
          <w:rStyle w:val="CodeInline"/>
          <w:b/>
        </w:rPr>
        <w:t xml:space="preserve"> |&gt; Set.add key </w:t>
      </w:r>
    </w:p>
    <w:p w:rsidR="006D769B" w:rsidRPr="006D769B" w:rsidRDefault="006D769B" w:rsidP="007E4605">
      <w:pPr>
        <w:pStyle w:val="SpecBox"/>
        <w:rPr>
          <w:rStyle w:val="CodeInline"/>
          <w:b/>
        </w:rPr>
      </w:pPr>
    </w:p>
    <w:p w:rsidR="007E4605" w:rsidRPr="006D769B" w:rsidRDefault="007E4605" w:rsidP="007E4605">
      <w:pPr>
        <w:pStyle w:val="SpecBox"/>
        <w:rPr>
          <w:rStyle w:val="CodeInline"/>
          <w:b/>
        </w:rPr>
      </w:pPr>
      <w:r w:rsidRPr="006D769B">
        <w:rPr>
          <w:rStyle w:val="CodeInline"/>
          <w:b/>
        </w:rPr>
        <w:t>set |&gt; Set.exists</w:t>
      </w:r>
      <w:r w:rsidR="000456D5" w:rsidRPr="006D769B">
        <w:rPr>
          <w:rStyle w:val="CodeInline"/>
          <w:b/>
        </w:rPr>
        <w:t xml:space="preserve"> f</w:t>
      </w:r>
    </w:p>
    <w:p w:rsidR="007E4605" w:rsidRPr="006D769B" w:rsidRDefault="007E4605" w:rsidP="007E4605">
      <w:pPr>
        <w:pStyle w:val="SpecBox"/>
        <w:rPr>
          <w:rStyle w:val="CodeInline"/>
          <w:b/>
        </w:rPr>
      </w:pPr>
      <w:r w:rsidRPr="006D769B">
        <w:rPr>
          <w:rStyle w:val="CodeInline"/>
          <w:b/>
        </w:rPr>
        <w:t>set |&gt; Set.filter</w:t>
      </w:r>
      <w:r w:rsidR="000456D5" w:rsidRPr="006D769B">
        <w:rPr>
          <w:rStyle w:val="CodeInline"/>
          <w:b/>
        </w:rPr>
        <w:t xml:space="preserve"> f</w:t>
      </w:r>
    </w:p>
    <w:p w:rsidR="006D769B" w:rsidRPr="006D769B" w:rsidRDefault="006D769B" w:rsidP="006D769B">
      <w:pPr>
        <w:pStyle w:val="SpecBox"/>
        <w:rPr>
          <w:rStyle w:val="CodeInline"/>
          <w:b/>
        </w:rPr>
      </w:pPr>
      <w:r w:rsidRPr="006D769B">
        <w:rPr>
          <w:rStyle w:val="CodeInline"/>
          <w:b/>
        </w:rPr>
        <w:t>set |&gt; Set.forall f</w:t>
      </w:r>
    </w:p>
    <w:p w:rsidR="006D769B" w:rsidRPr="006D769B" w:rsidRDefault="006D769B" w:rsidP="000456D5">
      <w:pPr>
        <w:pStyle w:val="SpecBox"/>
        <w:rPr>
          <w:rStyle w:val="CodeInline"/>
          <w:b/>
        </w:rPr>
      </w:pPr>
    </w:p>
    <w:p w:rsidR="006D769B" w:rsidRPr="006D769B" w:rsidRDefault="006D769B" w:rsidP="006D769B">
      <w:pPr>
        <w:pStyle w:val="SpecBox"/>
        <w:rPr>
          <w:rStyle w:val="CodeInline"/>
          <w:b/>
        </w:rPr>
      </w:pPr>
      <w:r w:rsidRPr="006D769B">
        <w:rPr>
          <w:rStyle w:val="CodeInline"/>
          <w:b/>
        </w:rPr>
        <w:lastRenderedPageBreak/>
        <w:t>set |&gt; Set.count</w:t>
      </w:r>
    </w:p>
    <w:p w:rsidR="006D769B" w:rsidRPr="006D769B" w:rsidRDefault="006D769B" w:rsidP="006D769B">
      <w:pPr>
        <w:pStyle w:val="SpecBox"/>
        <w:rPr>
          <w:rStyle w:val="CodeInline"/>
          <w:b/>
        </w:rPr>
      </w:pPr>
      <w:r w:rsidRPr="006D769B">
        <w:rPr>
          <w:rStyle w:val="CodeInline"/>
          <w:b/>
        </w:rPr>
        <w:t>set |&gt; Set.</w:t>
      </w:r>
      <w:r w:rsidR="0030766C">
        <w:rPr>
          <w:rStyle w:val="CodeInline"/>
          <w:b/>
        </w:rPr>
        <w:t>isEmpty</w:t>
      </w:r>
    </w:p>
    <w:p w:rsidR="006D769B" w:rsidRPr="006D769B" w:rsidRDefault="006D769B" w:rsidP="000456D5">
      <w:pPr>
        <w:pStyle w:val="SpecBox"/>
        <w:rPr>
          <w:rStyle w:val="CodeInline"/>
          <w:b/>
        </w:rPr>
      </w:pPr>
    </w:p>
    <w:p w:rsidR="000456D5" w:rsidRPr="006D769B" w:rsidRDefault="000456D5" w:rsidP="000456D5">
      <w:pPr>
        <w:pStyle w:val="SpecBox"/>
        <w:rPr>
          <w:rStyle w:val="CodeInline"/>
          <w:b/>
        </w:rPr>
      </w:pPr>
      <w:r w:rsidRPr="006D769B">
        <w:rPr>
          <w:rStyle w:val="CodeInline"/>
          <w:b/>
        </w:rPr>
        <w:t>set   |&gt; Set.fold f state</w:t>
      </w:r>
    </w:p>
    <w:p w:rsidR="000456D5" w:rsidRPr="006D769B" w:rsidRDefault="000456D5" w:rsidP="000456D5">
      <w:pPr>
        <w:pStyle w:val="SpecBox"/>
        <w:rPr>
          <w:rStyle w:val="CodeInline"/>
          <w:b/>
        </w:rPr>
      </w:pPr>
      <w:r w:rsidRPr="006D769B">
        <w:rPr>
          <w:rStyle w:val="CodeInline"/>
          <w:b/>
        </w:rPr>
        <w:t>state |&gt; Set.</w:t>
      </w:r>
      <w:r w:rsidR="003A252F">
        <w:rPr>
          <w:rStyle w:val="CodeInline"/>
          <w:b/>
        </w:rPr>
        <w:t>foldBack</w:t>
      </w:r>
      <w:r w:rsidRPr="006D769B">
        <w:rPr>
          <w:rStyle w:val="CodeInline"/>
          <w:b/>
        </w:rPr>
        <w:t xml:space="preserve"> f set</w:t>
      </w:r>
    </w:p>
    <w:p w:rsidR="007E4605" w:rsidRPr="006D769B" w:rsidRDefault="000456D5" w:rsidP="000456D5">
      <w:pPr>
        <w:pStyle w:val="SpecBox"/>
        <w:rPr>
          <w:rStyle w:val="CodeInline"/>
          <w:b/>
        </w:rPr>
      </w:pPr>
      <w:r w:rsidRPr="006D769B">
        <w:rPr>
          <w:rStyle w:val="CodeInline"/>
          <w:b/>
        </w:rPr>
        <w:t>(state,</w:t>
      </w:r>
      <w:r w:rsidR="007E4605" w:rsidRPr="006D769B">
        <w:rPr>
          <w:rStyle w:val="CodeInline"/>
          <w:b/>
        </w:rPr>
        <w:t>set</w:t>
      </w:r>
      <w:r w:rsidRPr="006D769B">
        <w:rPr>
          <w:rStyle w:val="CodeInline"/>
          <w:b/>
        </w:rPr>
        <w:t>)</w:t>
      </w:r>
      <w:r w:rsidR="007E4605" w:rsidRPr="006D769B">
        <w:rPr>
          <w:rStyle w:val="CodeInline"/>
          <w:b/>
        </w:rPr>
        <w:t xml:space="preserve"> </w:t>
      </w:r>
      <w:r w:rsidRPr="006D769B">
        <w:rPr>
          <w:rStyle w:val="CodeInline"/>
          <w:b/>
        </w:rPr>
        <w:t>|</w:t>
      </w:r>
      <w:r w:rsidR="007E4605" w:rsidRPr="006D769B">
        <w:rPr>
          <w:rStyle w:val="CodeInline"/>
          <w:b/>
        </w:rPr>
        <w:t>|&gt; Set.fold</w:t>
      </w:r>
      <w:r w:rsidRPr="006D769B">
        <w:rPr>
          <w:rStyle w:val="CodeInline"/>
          <w:b/>
        </w:rPr>
        <w:t xml:space="preserve"> f</w:t>
      </w:r>
    </w:p>
    <w:p w:rsidR="000456D5" w:rsidRPr="006D769B" w:rsidRDefault="000456D5" w:rsidP="000456D5">
      <w:pPr>
        <w:pStyle w:val="SpecBox"/>
        <w:rPr>
          <w:rStyle w:val="CodeInline"/>
          <w:b/>
        </w:rPr>
      </w:pPr>
      <w:r w:rsidRPr="006D769B">
        <w:rPr>
          <w:rStyle w:val="CodeInline"/>
          <w:b/>
        </w:rPr>
        <w:t>(set,state) ||&gt; Set.</w:t>
      </w:r>
      <w:r w:rsidR="003A252F">
        <w:rPr>
          <w:rStyle w:val="CodeInline"/>
          <w:b/>
        </w:rPr>
        <w:t>foldBack</w:t>
      </w:r>
      <w:r w:rsidRPr="006D769B">
        <w:rPr>
          <w:rStyle w:val="CodeInline"/>
          <w:b/>
        </w:rPr>
        <w:t xml:space="preserve"> f</w:t>
      </w:r>
    </w:p>
    <w:p w:rsidR="006D769B" w:rsidRPr="006D769B" w:rsidRDefault="006D769B" w:rsidP="000456D5">
      <w:pPr>
        <w:pStyle w:val="SpecBox"/>
        <w:rPr>
          <w:rStyle w:val="CodeInline"/>
          <w:b/>
        </w:rPr>
      </w:pPr>
    </w:p>
    <w:p w:rsidR="000456D5" w:rsidRPr="006D769B" w:rsidRDefault="000456D5" w:rsidP="000456D5">
      <w:pPr>
        <w:pStyle w:val="SpecBox"/>
        <w:rPr>
          <w:rStyle w:val="CodeInline"/>
          <w:b/>
        </w:rPr>
      </w:pPr>
      <w:r w:rsidRPr="006D769B">
        <w:rPr>
          <w:rStyle w:val="CodeInline"/>
          <w:b/>
        </w:rPr>
        <w:t>sets |&gt; Set.</w:t>
      </w:r>
      <w:r w:rsidR="004905DB">
        <w:rPr>
          <w:rStyle w:val="CodeInline"/>
          <w:b/>
        </w:rPr>
        <w:t>intersectAll</w:t>
      </w:r>
      <w:r w:rsidRPr="006D769B">
        <w:rPr>
          <w:rStyle w:val="CodeInline"/>
          <w:b/>
        </w:rPr>
        <w:t xml:space="preserve"> </w:t>
      </w:r>
    </w:p>
    <w:p w:rsidR="007E4605" w:rsidRPr="006D769B" w:rsidRDefault="007E4605" w:rsidP="007E4605">
      <w:pPr>
        <w:pStyle w:val="SpecBox"/>
        <w:rPr>
          <w:rStyle w:val="CodeInline"/>
          <w:b/>
        </w:rPr>
      </w:pPr>
      <w:r w:rsidRPr="006D769B">
        <w:rPr>
          <w:rStyle w:val="CodeInline"/>
          <w:b/>
        </w:rPr>
        <w:t>set</w:t>
      </w:r>
      <w:r w:rsidR="000456D5" w:rsidRPr="006D769B">
        <w:rPr>
          <w:rStyle w:val="CodeInline"/>
          <w:b/>
        </w:rPr>
        <w:t>s</w:t>
      </w:r>
      <w:r w:rsidRPr="006D769B">
        <w:rPr>
          <w:rStyle w:val="CodeInline"/>
          <w:b/>
        </w:rPr>
        <w:t xml:space="preserve"> |&gt; Set.</w:t>
      </w:r>
      <w:r w:rsidR="004905DB">
        <w:rPr>
          <w:rStyle w:val="CodeInline"/>
          <w:b/>
        </w:rPr>
        <w:t>unionAll</w:t>
      </w:r>
    </w:p>
    <w:p w:rsidR="006D769B" w:rsidRPr="006D769B" w:rsidRDefault="006D769B" w:rsidP="007E4605">
      <w:pPr>
        <w:pStyle w:val="SpecBox"/>
        <w:rPr>
          <w:rStyle w:val="CodeInline"/>
          <w:b/>
        </w:rPr>
      </w:pPr>
    </w:p>
    <w:p w:rsidR="007E4605" w:rsidRPr="006D769B" w:rsidRDefault="007E4605" w:rsidP="007E4605">
      <w:pPr>
        <w:pStyle w:val="SpecBox"/>
        <w:rPr>
          <w:rStyle w:val="CodeInline"/>
          <w:b/>
        </w:rPr>
      </w:pPr>
      <w:r w:rsidRPr="006D769B">
        <w:rPr>
          <w:rStyle w:val="CodeInline"/>
          <w:b/>
        </w:rPr>
        <w:t>set |&gt; Set.iter</w:t>
      </w:r>
      <w:r w:rsidR="006D769B" w:rsidRPr="006D769B">
        <w:rPr>
          <w:rStyle w:val="CodeInline"/>
          <w:b/>
        </w:rPr>
        <w:t xml:space="preserve"> f</w:t>
      </w:r>
    </w:p>
    <w:p w:rsidR="006D769B" w:rsidRPr="006D769B" w:rsidRDefault="007E4605" w:rsidP="007E4605">
      <w:pPr>
        <w:pStyle w:val="SpecBox"/>
        <w:rPr>
          <w:rStyle w:val="CodeInline"/>
          <w:b/>
        </w:rPr>
      </w:pPr>
      <w:r w:rsidRPr="006D769B">
        <w:rPr>
          <w:rStyle w:val="CodeInline"/>
          <w:b/>
        </w:rPr>
        <w:t>set |&gt; Set.map</w:t>
      </w:r>
      <w:r w:rsidR="006D769B" w:rsidRPr="006D769B">
        <w:rPr>
          <w:rStyle w:val="CodeInline"/>
          <w:b/>
        </w:rPr>
        <w:t xml:space="preserve"> f</w:t>
      </w:r>
    </w:p>
    <w:p w:rsidR="007E4605" w:rsidRPr="006D769B" w:rsidRDefault="007E4605" w:rsidP="007E4605">
      <w:pPr>
        <w:pStyle w:val="SpecBox"/>
        <w:rPr>
          <w:rStyle w:val="CodeInline"/>
          <w:b/>
        </w:rPr>
      </w:pPr>
      <w:r w:rsidRPr="006D769B">
        <w:rPr>
          <w:rStyle w:val="CodeInline"/>
          <w:b/>
        </w:rPr>
        <w:t>set |&gt; Set.partition f</w:t>
      </w:r>
    </w:p>
    <w:p w:rsidR="007E4605" w:rsidRPr="006D769B" w:rsidRDefault="007E4605" w:rsidP="007E4605">
      <w:pPr>
        <w:pStyle w:val="SpecBox"/>
        <w:rPr>
          <w:rStyle w:val="CodeInline"/>
          <w:b/>
        </w:rPr>
      </w:pPr>
      <w:r w:rsidRPr="006D769B">
        <w:rPr>
          <w:rStyle w:val="CodeInline"/>
          <w:b/>
        </w:rPr>
        <w:t>set |&gt; Set.remove x</w:t>
      </w:r>
    </w:p>
    <w:p w:rsidR="007E4605" w:rsidRPr="006D769B" w:rsidRDefault="007E4605" w:rsidP="007E4605">
      <w:pPr>
        <w:pStyle w:val="SpecBox"/>
        <w:rPr>
          <w:rStyle w:val="CodeInline"/>
          <w:b/>
        </w:rPr>
      </w:pPr>
      <w:r w:rsidRPr="006D769B">
        <w:rPr>
          <w:rStyle w:val="CodeInline"/>
          <w:b/>
        </w:rPr>
        <w:t>set |&gt; Set.</w:t>
      </w:r>
      <w:del w:id="3080" w:author="Don Syme" w:date="2010-06-28T10:52:00Z">
        <w:r w:rsidRPr="006D769B" w:rsidDel="00427F8B">
          <w:rPr>
            <w:rStyle w:val="CodeInline"/>
            <w:b/>
          </w:rPr>
          <w:delText>to_array</w:delText>
        </w:r>
      </w:del>
      <w:ins w:id="3081" w:author="Don Syme" w:date="2010-06-28T10:52:00Z">
        <w:r w:rsidR="00427F8B">
          <w:rPr>
            <w:rStyle w:val="CodeInline"/>
            <w:b/>
          </w:rPr>
          <w:t>toArray</w:t>
        </w:r>
      </w:ins>
    </w:p>
    <w:p w:rsidR="007E4605" w:rsidRPr="006D769B" w:rsidRDefault="007E4605" w:rsidP="007E4605">
      <w:pPr>
        <w:pStyle w:val="SpecBox"/>
        <w:rPr>
          <w:rStyle w:val="CodeInline"/>
          <w:b/>
        </w:rPr>
      </w:pPr>
      <w:r w:rsidRPr="006D769B">
        <w:rPr>
          <w:rStyle w:val="CodeInline"/>
          <w:b/>
        </w:rPr>
        <w:t>set |&gt; Set.</w:t>
      </w:r>
      <w:del w:id="3082" w:author="Don Syme" w:date="2010-06-28T10:52:00Z">
        <w:r w:rsidRPr="006D769B" w:rsidDel="00427F8B">
          <w:rPr>
            <w:rStyle w:val="CodeInline"/>
            <w:b/>
          </w:rPr>
          <w:delText>to_list</w:delText>
        </w:r>
      </w:del>
      <w:ins w:id="3083" w:author="Don Syme" w:date="2010-06-28T10:52:00Z">
        <w:r w:rsidR="00427F8B">
          <w:rPr>
            <w:rStyle w:val="CodeInline"/>
            <w:b/>
          </w:rPr>
          <w:t>toList</w:t>
        </w:r>
      </w:ins>
    </w:p>
    <w:p w:rsidR="007E4605" w:rsidRPr="006D769B" w:rsidRDefault="007E4605" w:rsidP="007E4605">
      <w:pPr>
        <w:pStyle w:val="SpecBox"/>
        <w:rPr>
          <w:rFonts w:ascii="Consolas" w:hAnsi="Consolas"/>
          <w:b/>
          <w:bCs/>
          <w:color w:val="4F81BD" w:themeColor="accent1"/>
          <w:sz w:val="18"/>
        </w:rPr>
      </w:pPr>
      <w:r w:rsidRPr="006D769B">
        <w:rPr>
          <w:rStyle w:val="CodeInline"/>
          <w:b/>
        </w:rPr>
        <w:t>set |&gt; Set.</w:t>
      </w:r>
      <w:del w:id="3084" w:author="Don Syme" w:date="2010-06-28T10:52:00Z">
        <w:r w:rsidRPr="006D769B" w:rsidDel="00427F8B">
          <w:rPr>
            <w:rStyle w:val="CodeInline"/>
            <w:b/>
          </w:rPr>
          <w:delText>to_seq</w:delText>
        </w:r>
      </w:del>
      <w:ins w:id="3085" w:author="Don Syme" w:date="2010-06-28T10:52:00Z">
        <w:r w:rsidR="00427F8B">
          <w:rPr>
            <w:rStyle w:val="CodeInline"/>
            <w:b/>
          </w:rPr>
          <w:t>toSeq</w:t>
        </w:r>
      </w:ins>
    </w:p>
    <w:p w:rsidR="007E4605" w:rsidRPr="006D769B" w:rsidRDefault="007E4605" w:rsidP="007E4605">
      <w:pPr>
        <w:pStyle w:val="SpecBox"/>
        <w:rPr>
          <w:rStyle w:val="CodeInline"/>
          <w:b/>
        </w:rPr>
      </w:pPr>
      <w:r w:rsidRPr="006D769B">
        <w:rPr>
          <w:rStyle w:val="CodeInline"/>
          <w:b/>
        </w:rPr>
        <w:t>arr |&gt; Set.</w:t>
      </w:r>
      <w:del w:id="3086" w:author="Don Syme" w:date="2010-06-28T10:52:00Z">
        <w:r w:rsidRPr="006D769B" w:rsidDel="00427F8B">
          <w:rPr>
            <w:rStyle w:val="CodeInline"/>
            <w:b/>
          </w:rPr>
          <w:delText>of_array</w:delText>
        </w:r>
      </w:del>
      <w:ins w:id="3087" w:author="Don Syme" w:date="2010-06-28T10:52:00Z">
        <w:r w:rsidR="00427F8B">
          <w:rPr>
            <w:rStyle w:val="CodeInline"/>
            <w:b/>
          </w:rPr>
          <w:t>ofArray</w:t>
        </w:r>
      </w:ins>
    </w:p>
    <w:p w:rsidR="007E4605" w:rsidRPr="006D769B" w:rsidRDefault="007E4605" w:rsidP="007E4605">
      <w:pPr>
        <w:pStyle w:val="SpecBox"/>
        <w:rPr>
          <w:rStyle w:val="CodeInline"/>
          <w:b/>
        </w:rPr>
      </w:pPr>
      <w:r w:rsidRPr="006D769B">
        <w:rPr>
          <w:rStyle w:val="CodeInline"/>
          <w:b/>
        </w:rPr>
        <w:t xml:space="preserve">xs </w:t>
      </w:r>
      <w:r w:rsidR="006D769B" w:rsidRPr="006D769B">
        <w:rPr>
          <w:rStyle w:val="CodeInline"/>
          <w:b/>
        </w:rPr>
        <w:t xml:space="preserve"> </w:t>
      </w:r>
      <w:r w:rsidRPr="006D769B">
        <w:rPr>
          <w:rStyle w:val="CodeInline"/>
          <w:b/>
        </w:rPr>
        <w:t>|&gt; Set.</w:t>
      </w:r>
      <w:del w:id="3088" w:author="Don Syme" w:date="2010-06-28T11:00:00Z">
        <w:r w:rsidRPr="006D769B" w:rsidDel="00E949EB">
          <w:rPr>
            <w:rStyle w:val="CodeInline"/>
            <w:b/>
          </w:rPr>
          <w:delText>of_list</w:delText>
        </w:r>
      </w:del>
      <w:ins w:id="3089" w:author="Don Syme" w:date="2010-06-28T11:00:00Z">
        <w:r w:rsidR="00E949EB">
          <w:rPr>
            <w:rStyle w:val="CodeInline"/>
            <w:b/>
          </w:rPr>
          <w:t>ofList</w:t>
        </w:r>
      </w:ins>
    </w:p>
    <w:p w:rsidR="007E4605" w:rsidRPr="006D769B" w:rsidRDefault="007E4605" w:rsidP="007E4605">
      <w:pPr>
        <w:pStyle w:val="SpecBox"/>
        <w:rPr>
          <w:rStyle w:val="CodeInline"/>
          <w:b/>
        </w:rPr>
      </w:pPr>
      <w:r w:rsidRPr="006D769B">
        <w:rPr>
          <w:rStyle w:val="CodeInline"/>
          <w:b/>
        </w:rPr>
        <w:t xml:space="preserve">xs </w:t>
      </w:r>
      <w:r w:rsidR="006D769B" w:rsidRPr="006D769B">
        <w:rPr>
          <w:rStyle w:val="CodeInline"/>
          <w:b/>
        </w:rPr>
        <w:t xml:space="preserve"> </w:t>
      </w:r>
      <w:r w:rsidRPr="006D769B">
        <w:rPr>
          <w:rStyle w:val="CodeInline"/>
          <w:b/>
        </w:rPr>
        <w:t>|&gt; Set.</w:t>
      </w:r>
      <w:del w:id="3090" w:author="Don Syme" w:date="2010-06-28T10:53:00Z">
        <w:r w:rsidRPr="006D769B" w:rsidDel="00427F8B">
          <w:rPr>
            <w:rStyle w:val="CodeInline"/>
            <w:b/>
          </w:rPr>
          <w:delText>of_seq</w:delText>
        </w:r>
      </w:del>
      <w:ins w:id="3091" w:author="Don Syme" w:date="2010-06-28T10:53:00Z">
        <w:r w:rsidR="00427F8B">
          <w:rPr>
            <w:rStyle w:val="CodeInline"/>
            <w:b/>
          </w:rPr>
          <w:t>ofSeq</w:t>
        </w:r>
      </w:ins>
    </w:p>
    <w:p w:rsidR="00145F4B" w:rsidRPr="00FA76ED" w:rsidRDefault="00145F4B" w:rsidP="006E099A">
      <w:pPr>
        <w:pStyle w:val="MiniHeading"/>
      </w:pPr>
      <w:r>
        <w:t>Signature (Type)</w:t>
      </w:r>
    </w:p>
    <w:p w:rsidR="00145F4B" w:rsidRPr="008A25FB" w:rsidRDefault="00145F4B" w:rsidP="00145F4B">
      <w:pPr>
        <w:pStyle w:val="SpecBox"/>
        <w:rPr>
          <w:rStyle w:val="CodeInline"/>
        </w:rPr>
      </w:pPr>
      <w:r w:rsidRPr="008A25FB">
        <w:rPr>
          <w:rStyle w:val="CodeInline"/>
        </w:rPr>
        <w:t>type Set&lt;</w:t>
      </w:r>
      <w:r w:rsidR="00553CB7">
        <w:rPr>
          <w:rStyle w:val="CodeInline"/>
        </w:rPr>
        <w:t>'T</w:t>
      </w:r>
      <w:r w:rsidRPr="008A25FB">
        <w:rPr>
          <w:rStyle w:val="CodeInline"/>
        </w:rPr>
        <w:t>&gt; =</w:t>
      </w:r>
    </w:p>
    <w:p w:rsidR="00276B4A" w:rsidRDefault="00067085" w:rsidP="00145F4B">
      <w:pPr>
        <w:pStyle w:val="SpecBox"/>
        <w:rPr>
          <w:rStyle w:val="CodeInline"/>
        </w:rPr>
      </w:pPr>
      <w:r>
        <w:rPr>
          <w:rStyle w:val="CodeInline"/>
        </w:rPr>
        <w:t xml:space="preserve">  </w:t>
      </w:r>
      <w:r w:rsidR="00276B4A">
        <w:rPr>
          <w:rStyle w:val="CodeInline"/>
        </w:rPr>
        <w:t>interace IComparable</w:t>
      </w:r>
    </w:p>
    <w:p w:rsidR="00276B4A" w:rsidRDefault="00276B4A" w:rsidP="00145F4B">
      <w:pPr>
        <w:pStyle w:val="SpecBox"/>
        <w:rPr>
          <w:rStyle w:val="CodeInline"/>
        </w:rPr>
      </w:pPr>
      <w:r>
        <w:rPr>
          <w:rStyle w:val="CodeInline"/>
        </w:rPr>
        <w:t xml:space="preserve">  interface ICollection&lt;'T&gt;</w:t>
      </w:r>
    </w:p>
    <w:p w:rsidR="00145F4B" w:rsidRPr="008A25FB" w:rsidRDefault="00276B4A" w:rsidP="00145F4B">
      <w:pPr>
        <w:pStyle w:val="SpecBox"/>
        <w:rPr>
          <w:rStyle w:val="CodeInline"/>
        </w:rPr>
      </w:pPr>
      <w:r>
        <w:rPr>
          <w:rStyle w:val="CodeInline"/>
        </w:rPr>
        <w:t xml:space="preserve">  </w:t>
      </w:r>
      <w:r w:rsidR="00067085">
        <w:rPr>
          <w:rStyle w:val="CodeInline"/>
        </w:rPr>
        <w:t>member</w:t>
      </w:r>
      <w:r w:rsidR="00145F4B" w:rsidRPr="008A25FB">
        <w:rPr>
          <w:rStyle w:val="CodeInline"/>
        </w:rPr>
        <w:t xml:space="preserve"> Add: </w:t>
      </w:r>
      <w:r w:rsidR="00553CB7">
        <w:rPr>
          <w:rStyle w:val="CodeInline"/>
        </w:rPr>
        <w:t>'T</w:t>
      </w:r>
      <w:r w:rsidR="00145F4B" w:rsidRPr="008A25FB">
        <w:rPr>
          <w:rStyle w:val="CodeInline"/>
        </w:rPr>
        <w:t xml:space="preserve"> -&gt; </w:t>
      </w:r>
      <w:r w:rsidR="00F266BA">
        <w:fldChar w:fldCharType="begin"/>
      </w:r>
      <w:r w:rsidR="00F266BA">
        <w:instrText>HYPERLINK "Microsoft.FSharp.Collections.type_Set.html"</w:instrText>
      </w:r>
      <w:ins w:id="3092"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p>
    <w:p w:rsidR="00145F4B" w:rsidRPr="008A25FB" w:rsidRDefault="00067085" w:rsidP="00145F4B">
      <w:pPr>
        <w:pStyle w:val="SpecBox"/>
        <w:rPr>
          <w:rStyle w:val="CodeInline"/>
        </w:rPr>
      </w:pPr>
      <w:r>
        <w:rPr>
          <w:rStyle w:val="CodeInline"/>
        </w:rPr>
        <w:t xml:space="preserve">  member</w:t>
      </w:r>
      <w:r w:rsidR="00145F4B" w:rsidRPr="008A25FB">
        <w:rPr>
          <w:rStyle w:val="CodeInline"/>
        </w:rPr>
        <w:t xml:space="preserve"> Contains: </w:t>
      </w:r>
      <w:r w:rsidR="00553CB7">
        <w:rPr>
          <w:rStyle w:val="CodeInline"/>
        </w:rPr>
        <w:t>'T</w:t>
      </w:r>
      <w:r w:rsidR="00145F4B" w:rsidRPr="008A25FB">
        <w:rPr>
          <w:rStyle w:val="CodeInline"/>
        </w:rPr>
        <w:t xml:space="preserve"> -&gt; </w:t>
      </w:r>
      <w:r w:rsidR="00F266BA">
        <w:fldChar w:fldCharType="begin"/>
      </w:r>
      <w:r w:rsidR="00F266BA">
        <w:instrText>HYPERLINK "Microsoft.FSharp.Core.type_bool.html"</w:instrText>
      </w:r>
      <w:ins w:id="3093" w:author="Don Syme" w:date="2010-06-28T12:43:00Z"/>
      <w:r w:rsidR="00F266BA">
        <w:fldChar w:fldCharType="separate"/>
      </w:r>
      <w:r w:rsidR="00145F4B" w:rsidRPr="008A25FB">
        <w:rPr>
          <w:rStyle w:val="CodeInline"/>
        </w:rPr>
        <w:t>bool</w:t>
      </w:r>
      <w:r w:rsidR="00F266BA">
        <w:fldChar w:fldCharType="end"/>
      </w:r>
    </w:p>
    <w:p w:rsidR="00145F4B" w:rsidRPr="008A25FB" w:rsidRDefault="00067085" w:rsidP="00145F4B">
      <w:pPr>
        <w:pStyle w:val="SpecBox"/>
        <w:rPr>
          <w:rStyle w:val="CodeInline"/>
        </w:rPr>
      </w:pPr>
      <w:r>
        <w:rPr>
          <w:rStyle w:val="CodeInline"/>
        </w:rPr>
        <w:t xml:space="preserve">  member</w:t>
      </w:r>
      <w:r w:rsidR="00145F4B" w:rsidRPr="008A25FB">
        <w:rPr>
          <w:rStyle w:val="CodeInline"/>
        </w:rPr>
        <w:t xml:space="preserve"> Count: </w:t>
      </w:r>
      <w:r w:rsidR="00F266BA">
        <w:fldChar w:fldCharType="begin"/>
      </w:r>
      <w:r w:rsidR="00F266BA">
        <w:instrText>HYPERLINK "Microsoft.FSharp.Core.type_int.html"</w:instrText>
      </w:r>
      <w:ins w:id="3094" w:author="Don Syme" w:date="2010-06-28T12:43:00Z"/>
      <w:r w:rsidR="00F266BA">
        <w:fldChar w:fldCharType="separate"/>
      </w:r>
      <w:r w:rsidR="00145F4B" w:rsidRPr="008A25FB">
        <w:rPr>
          <w:rStyle w:val="CodeInline"/>
        </w:rPr>
        <w:t>int</w:t>
      </w:r>
      <w:r w:rsidR="00F266BA">
        <w:fldChar w:fldCharType="end"/>
      </w:r>
    </w:p>
    <w:p w:rsidR="00145F4B" w:rsidRPr="008A25FB" w:rsidRDefault="00067085" w:rsidP="00145F4B">
      <w:pPr>
        <w:pStyle w:val="SpecBox"/>
        <w:rPr>
          <w:rStyle w:val="CodeInline"/>
        </w:rPr>
      </w:pPr>
      <w:r>
        <w:rPr>
          <w:rStyle w:val="CodeInline"/>
        </w:rPr>
        <w:t xml:space="preserve">  member</w:t>
      </w:r>
      <w:r w:rsidR="00145F4B" w:rsidRPr="008A25FB">
        <w:rPr>
          <w:rStyle w:val="CodeInline"/>
        </w:rPr>
        <w:t xml:space="preserve"> IsEmpty: </w:t>
      </w:r>
      <w:r w:rsidR="00F266BA">
        <w:fldChar w:fldCharType="begin"/>
      </w:r>
      <w:r w:rsidR="00F266BA">
        <w:instrText>HYPERLINK "Microsoft.FSharp.Core.type_bool.html"</w:instrText>
      </w:r>
      <w:ins w:id="3095" w:author="Don Syme" w:date="2010-06-28T12:43:00Z"/>
      <w:r w:rsidR="00F266BA">
        <w:fldChar w:fldCharType="separate"/>
      </w:r>
      <w:r w:rsidR="00145F4B" w:rsidRPr="008A25FB">
        <w:rPr>
          <w:rStyle w:val="CodeInline"/>
        </w:rPr>
        <w:t>bool</w:t>
      </w:r>
      <w:r w:rsidR="00F266BA">
        <w:fldChar w:fldCharType="end"/>
      </w:r>
    </w:p>
    <w:p w:rsidR="007E4605" w:rsidRPr="007E4605" w:rsidRDefault="007E4605" w:rsidP="007E4605">
      <w:pPr>
        <w:pStyle w:val="SpecBox"/>
        <w:rPr>
          <w:rFonts w:ascii="Consolas" w:hAnsi="Consolas"/>
          <w:bCs/>
          <w:color w:val="4F81BD" w:themeColor="accent1"/>
          <w:sz w:val="18"/>
        </w:rPr>
      </w:pPr>
      <w:r w:rsidRPr="007E4605">
        <w:rPr>
          <w:rFonts w:ascii="Consolas" w:hAnsi="Consolas"/>
          <w:bCs/>
          <w:color w:val="4F81BD" w:themeColor="accent1"/>
          <w:sz w:val="18"/>
        </w:rPr>
        <w:t xml:space="preserve">  member IsSubsetOf: </w:t>
      </w:r>
      <w:r>
        <w:rPr>
          <w:rFonts w:ascii="Consolas" w:hAnsi="Consolas"/>
          <w:bCs/>
          <w:color w:val="4F81BD" w:themeColor="accent1"/>
          <w:sz w:val="18"/>
        </w:rPr>
        <w:t>Set&lt;'T</w:t>
      </w:r>
      <w:r w:rsidRPr="007E4605">
        <w:rPr>
          <w:rFonts w:ascii="Consolas" w:hAnsi="Consolas"/>
          <w:bCs/>
          <w:color w:val="4F81BD" w:themeColor="accent1"/>
          <w:sz w:val="18"/>
        </w:rPr>
        <w:t>&gt; -&gt; bool</w:t>
      </w:r>
    </w:p>
    <w:p w:rsidR="007E4605" w:rsidRPr="007E4605" w:rsidRDefault="007E4605" w:rsidP="007E4605">
      <w:pPr>
        <w:pStyle w:val="SpecBox"/>
        <w:rPr>
          <w:rFonts w:ascii="Consolas" w:hAnsi="Consolas"/>
          <w:bCs/>
          <w:color w:val="4F81BD" w:themeColor="accent1"/>
          <w:sz w:val="18"/>
        </w:rPr>
      </w:pPr>
      <w:r w:rsidRPr="007E4605">
        <w:rPr>
          <w:rFonts w:ascii="Consolas" w:hAnsi="Consolas"/>
          <w:bCs/>
          <w:color w:val="4F81BD" w:themeColor="accent1"/>
          <w:sz w:val="18"/>
        </w:rPr>
        <w:t xml:space="preserve">  member IsSupersetOf: </w:t>
      </w:r>
      <w:r>
        <w:rPr>
          <w:rFonts w:ascii="Consolas" w:hAnsi="Consolas"/>
          <w:bCs/>
          <w:color w:val="4F81BD" w:themeColor="accent1"/>
          <w:sz w:val="18"/>
        </w:rPr>
        <w:t>Set&lt;'T</w:t>
      </w:r>
      <w:r w:rsidRPr="007E4605">
        <w:rPr>
          <w:rFonts w:ascii="Consolas" w:hAnsi="Consolas"/>
          <w:bCs/>
          <w:color w:val="4F81BD" w:themeColor="accent1"/>
          <w:sz w:val="18"/>
        </w:rPr>
        <w:t>&gt; -&gt; bool</w:t>
      </w:r>
    </w:p>
    <w:p w:rsidR="007E4605" w:rsidRPr="007E4605" w:rsidRDefault="007E4605" w:rsidP="007E4605">
      <w:pPr>
        <w:pStyle w:val="SpecBox"/>
        <w:rPr>
          <w:rFonts w:ascii="Consolas" w:hAnsi="Consolas"/>
          <w:bCs/>
          <w:color w:val="4F81BD" w:themeColor="accent1"/>
          <w:sz w:val="18"/>
        </w:rPr>
      </w:pPr>
      <w:r>
        <w:rPr>
          <w:rFonts w:ascii="Consolas" w:hAnsi="Consolas"/>
          <w:bCs/>
          <w:color w:val="4F81BD" w:themeColor="accent1"/>
          <w:sz w:val="18"/>
        </w:rPr>
        <w:t xml:space="preserve">  </w:t>
      </w:r>
      <w:r w:rsidRPr="007E4605">
        <w:rPr>
          <w:rFonts w:ascii="Consolas" w:hAnsi="Consolas"/>
          <w:bCs/>
          <w:color w:val="4F81BD" w:themeColor="accent1"/>
          <w:sz w:val="18"/>
        </w:rPr>
        <w:t>member</w:t>
      </w:r>
      <w:r>
        <w:rPr>
          <w:rFonts w:ascii="Consolas" w:hAnsi="Consolas"/>
          <w:bCs/>
          <w:color w:val="4F81BD" w:themeColor="accent1"/>
          <w:sz w:val="18"/>
        </w:rPr>
        <w:t xml:space="preserve"> MinimumElement: 'T</w:t>
      </w:r>
    </w:p>
    <w:p w:rsidR="007E4605" w:rsidRPr="007E4605" w:rsidRDefault="007E4605" w:rsidP="007E4605">
      <w:pPr>
        <w:pStyle w:val="SpecBox"/>
        <w:rPr>
          <w:rFonts w:ascii="Consolas" w:hAnsi="Consolas"/>
          <w:bCs/>
          <w:color w:val="4F81BD" w:themeColor="accent1"/>
          <w:sz w:val="18"/>
        </w:rPr>
      </w:pPr>
      <w:r>
        <w:rPr>
          <w:rFonts w:ascii="Consolas" w:hAnsi="Consolas"/>
          <w:bCs/>
          <w:color w:val="4F81BD" w:themeColor="accent1"/>
          <w:sz w:val="18"/>
        </w:rPr>
        <w:t xml:space="preserve">  </w:t>
      </w:r>
      <w:r w:rsidRPr="007E4605">
        <w:rPr>
          <w:rFonts w:ascii="Consolas" w:hAnsi="Consolas"/>
          <w:bCs/>
          <w:color w:val="4F81BD" w:themeColor="accent1"/>
          <w:sz w:val="18"/>
        </w:rPr>
        <w:t>member</w:t>
      </w:r>
      <w:r>
        <w:rPr>
          <w:rFonts w:ascii="Consolas" w:hAnsi="Consolas"/>
          <w:bCs/>
          <w:color w:val="4F81BD" w:themeColor="accent1"/>
          <w:sz w:val="18"/>
        </w:rPr>
        <w:t xml:space="preserve"> MaximumElement: 'T</w:t>
      </w:r>
    </w:p>
    <w:p w:rsidR="00145F4B" w:rsidRPr="008A25FB" w:rsidRDefault="007E4605" w:rsidP="00145F4B">
      <w:pPr>
        <w:pStyle w:val="SpecBox"/>
        <w:rPr>
          <w:rStyle w:val="CodeInline"/>
        </w:rPr>
      </w:pPr>
      <w:r>
        <w:rPr>
          <w:rStyle w:val="CodeInline"/>
        </w:rPr>
        <w:t xml:space="preserve">  </w:t>
      </w:r>
      <w:r w:rsidR="00067085">
        <w:rPr>
          <w:rStyle w:val="CodeInline"/>
        </w:rPr>
        <w:t>member</w:t>
      </w:r>
      <w:r w:rsidR="00145F4B" w:rsidRPr="008A25FB">
        <w:rPr>
          <w:rStyle w:val="CodeInline"/>
        </w:rPr>
        <w:t xml:space="preserve"> Remove: </w:t>
      </w:r>
      <w:r w:rsidR="00553CB7">
        <w:rPr>
          <w:rStyle w:val="CodeInline"/>
        </w:rPr>
        <w:t>'T</w:t>
      </w:r>
      <w:r w:rsidR="00145F4B" w:rsidRPr="008A25FB">
        <w:rPr>
          <w:rStyle w:val="CodeInline"/>
        </w:rPr>
        <w:t xml:space="preserve"> -&gt; </w:t>
      </w:r>
      <w:r w:rsidR="00F266BA">
        <w:fldChar w:fldCharType="begin"/>
      </w:r>
      <w:r w:rsidR="00F266BA">
        <w:instrText>HYPERLINK "Microsoft.FSharp.Collections.type_Set.html"</w:instrText>
      </w:r>
      <w:ins w:id="3096"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p>
    <w:p w:rsidR="00145F4B" w:rsidRPr="008A25FB" w:rsidRDefault="00067085" w:rsidP="00145F4B">
      <w:pPr>
        <w:pStyle w:val="SpecBox"/>
        <w:rPr>
          <w:rStyle w:val="CodeInline"/>
        </w:rPr>
      </w:pPr>
      <w:r>
        <w:rPr>
          <w:rStyle w:val="CodeInline"/>
        </w:rPr>
        <w:t xml:space="preserve">  </w:t>
      </w:r>
      <w:r w:rsidR="0071050D">
        <w:rPr>
          <w:rStyle w:val="CodeInline"/>
        </w:rPr>
        <w:t xml:space="preserve">static </w:t>
      </w:r>
      <w:r w:rsidR="00145F4B" w:rsidRPr="008A25FB">
        <w:rPr>
          <w:rStyle w:val="CodeInline"/>
        </w:rPr>
        <w:t xml:space="preserve">Empty: </w:t>
      </w:r>
      <w:r w:rsidR="00F266BA">
        <w:fldChar w:fldCharType="begin"/>
      </w:r>
      <w:r w:rsidR="00F266BA">
        <w:instrText>HYPERLINK "Microsoft.FSharp.Collections.type_Set.html"</w:instrText>
      </w:r>
      <w:ins w:id="3097"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p>
    <w:p w:rsidR="00145F4B" w:rsidRPr="008A25FB" w:rsidRDefault="00067085" w:rsidP="00145F4B">
      <w:pPr>
        <w:pStyle w:val="SpecBox"/>
        <w:rPr>
          <w:rStyle w:val="CodeInline"/>
        </w:rPr>
      </w:pPr>
      <w:r>
        <w:rPr>
          <w:rStyle w:val="CodeInline"/>
        </w:rPr>
        <w:t xml:space="preserve">  </w:t>
      </w:r>
      <w:r w:rsidR="0071050D">
        <w:rPr>
          <w:rStyle w:val="CodeInline"/>
        </w:rPr>
        <w:t xml:space="preserve">static </w:t>
      </w:r>
      <w:r w:rsidR="00145F4B" w:rsidRPr="008A25FB">
        <w:rPr>
          <w:rStyle w:val="CodeInline"/>
        </w:rPr>
        <w:t xml:space="preserve">( + ): </w:t>
      </w:r>
      <w:r w:rsidR="00F266BA">
        <w:fldChar w:fldCharType="begin"/>
      </w:r>
      <w:r w:rsidR="00F266BA">
        <w:instrText>HYPERLINK "Microsoft.FSharp.Collections.type_Set.html"</w:instrText>
      </w:r>
      <w:ins w:id="3098"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 </w:t>
      </w:r>
      <w:r w:rsidR="00F266BA">
        <w:fldChar w:fldCharType="begin"/>
      </w:r>
      <w:r w:rsidR="00F266BA">
        <w:instrText>HYPERLINK "Microsoft.FSharp.Collections.type_Set.html"</w:instrText>
      </w:r>
      <w:ins w:id="3099"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"Microsoft.FSharp.Collections.type_Set.html"</w:instrText>
      </w:r>
      <w:ins w:id="3100"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p>
    <w:p w:rsidR="00145F4B" w:rsidRPr="008A25FB" w:rsidRDefault="00067085" w:rsidP="00145F4B">
      <w:pPr>
        <w:pStyle w:val="SpecBox"/>
        <w:rPr>
          <w:rStyle w:val="CodeInline"/>
        </w:rPr>
      </w:pPr>
      <w:r>
        <w:rPr>
          <w:rStyle w:val="CodeInline"/>
        </w:rPr>
        <w:t xml:space="preserve">  </w:t>
      </w:r>
      <w:r w:rsidR="0071050D">
        <w:rPr>
          <w:rStyle w:val="CodeInline"/>
        </w:rPr>
        <w:t xml:space="preserve">static </w:t>
      </w:r>
      <w:r w:rsidR="00145F4B" w:rsidRPr="008A25FB">
        <w:rPr>
          <w:rStyle w:val="CodeInline"/>
        </w:rPr>
        <w:t xml:space="preserve">( - ): </w:t>
      </w:r>
      <w:r w:rsidR="00F266BA">
        <w:fldChar w:fldCharType="begin"/>
      </w:r>
      <w:r w:rsidR="00F266BA">
        <w:instrText>HYPERLINK "Microsoft.FSharp.Collections.type_Set.html"</w:instrText>
      </w:r>
      <w:ins w:id="3101"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 </w:t>
      </w:r>
      <w:r w:rsidR="00F266BA">
        <w:fldChar w:fldCharType="begin"/>
      </w:r>
      <w:r w:rsidR="00F266BA">
        <w:instrText>HYPERLINK "Microsoft.FSharp.Collections.type_Set.html"</w:instrText>
      </w:r>
      <w:ins w:id="3102"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"Microsoft.FSharp.Collections.type_Set.html"</w:instrText>
      </w:r>
      <w:ins w:id="3103"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p>
    <w:p w:rsidR="00145F4B" w:rsidRPr="00FA76ED" w:rsidRDefault="00145F4B" w:rsidP="006E099A">
      <w:pPr>
        <w:pStyle w:val="MiniHeading"/>
      </w:pPr>
      <w:r>
        <w:t>Signature (Module)</w:t>
      </w:r>
    </w:p>
    <w:p w:rsidR="00145F4B" w:rsidRDefault="00145F4B" w:rsidP="00145F4B">
      <w:pPr>
        <w:pStyle w:val="SpecBox"/>
        <w:rPr>
          <w:rFonts w:ascii="Consolas" w:hAnsi="Consolas"/>
          <w:bCs/>
          <w:color w:val="4F81BD" w:themeColor="accent1"/>
          <w:sz w:val="18"/>
        </w:rPr>
      </w:pPr>
      <w:r w:rsidRPr="00145F4B">
        <w:rPr>
          <w:rFonts w:ascii="Consolas" w:hAnsi="Consolas"/>
          <w:bCs/>
          <w:color w:val="4F81BD" w:themeColor="accent1"/>
          <w:sz w:val="18"/>
        </w:rPr>
        <w:t>[&lt;CompilationRepresentation(CompilationRepresentationFlags.ModuleSuffix)&gt;]</w:t>
      </w:r>
    </w:p>
    <w:p w:rsidR="00145F4B" w:rsidRDefault="00145F4B" w:rsidP="00145F4B">
      <w:pPr>
        <w:pStyle w:val="SpecBox"/>
        <w:rPr>
          <w:rStyle w:val="CodeInline"/>
        </w:rPr>
      </w:pPr>
      <w:r>
        <w:rPr>
          <w:rFonts w:ascii="Consolas" w:hAnsi="Consolas"/>
          <w:bCs/>
          <w:color w:val="4F81BD" w:themeColor="accent1"/>
          <w:sz w:val="18"/>
        </w:rPr>
        <w:t xml:space="preserve">module </w:t>
      </w:r>
      <w:r>
        <w:rPr>
          <w:rStyle w:val="CodeInline"/>
        </w:rPr>
        <w:t>FSharp.Collections.Set =</w:t>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add: </w:t>
      </w:r>
      <w:r w:rsidR="00553CB7">
        <w:rPr>
          <w:rStyle w:val="CodeInline"/>
        </w:rPr>
        <w:t>'T</w:t>
      </w:r>
      <w:r w:rsidR="00145F4B" w:rsidRPr="008A25FB">
        <w:rPr>
          <w:rStyle w:val="CodeInline"/>
        </w:rPr>
        <w:t xml:space="preserve"> -&gt; </w:t>
      </w:r>
      <w:r w:rsidR="00F266BA">
        <w:fldChar w:fldCharType="begin"/>
      </w:r>
      <w:r w:rsidR="00F266BA">
        <w:instrText>HYPERLINK "Microsoft.FSharp.Collections.type_Set.html"</w:instrText>
      </w:r>
      <w:ins w:id="3104"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"Microsoft.FSharp.Collections.type_Set.html"</w:instrText>
      </w:r>
      <w:ins w:id="3105"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count: </w:t>
      </w:r>
      <w:r w:rsidR="00F266BA">
        <w:fldChar w:fldCharType="begin"/>
      </w:r>
      <w:r w:rsidR="00F266BA">
        <w:instrText>HYPERLINK "Microsoft.FSharp.Collections.type_Set.html"</w:instrText>
      </w:r>
      <w:ins w:id="3106"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"Microsoft.FSharp.Core.type_int.html"</w:instrText>
      </w:r>
      <w:ins w:id="3107" w:author="Don Syme" w:date="2010-06-28T12:43:00Z"/>
      <w:r w:rsidR="00F266BA">
        <w:fldChar w:fldCharType="separate"/>
      </w:r>
      <w:r w:rsidR="00145F4B" w:rsidRPr="008A25FB">
        <w:rPr>
          <w:rStyle w:val="CodeInline"/>
        </w:rPr>
        <w:t>int</w:t>
      </w:r>
      <w:r w:rsidR="00F266BA">
        <w:fldChar w:fldCharType="end"/>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empty: </w:t>
      </w:r>
      <w:r w:rsidR="00F266BA">
        <w:fldChar w:fldCharType="begin"/>
      </w:r>
      <w:r w:rsidR="00F266BA">
        <w:instrText>HYPERLINK "Microsoft.FSharp.Collections.type_Set.html"</w:instrText>
      </w:r>
      <w:ins w:id="3108"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exists: (</w:t>
      </w:r>
      <w:r w:rsidR="00553CB7">
        <w:rPr>
          <w:rStyle w:val="CodeInline"/>
        </w:rPr>
        <w:t>'T</w:t>
      </w:r>
      <w:r w:rsidR="00145F4B" w:rsidRPr="008A25FB">
        <w:rPr>
          <w:rStyle w:val="CodeInline"/>
        </w:rPr>
        <w:t xml:space="preserve"> -&gt; </w:t>
      </w:r>
      <w:r w:rsidR="00F266BA">
        <w:fldChar w:fldCharType="begin"/>
      </w:r>
      <w:r w:rsidR="00F266BA">
        <w:instrText>HYPERLINK "Microsoft.FSharp.Core.type_bool.html"</w:instrText>
      </w:r>
      <w:ins w:id="3109" w:author="Don Syme" w:date="2010-06-28T12:43:00Z"/>
      <w:r w:rsidR="00F266BA">
        <w:fldChar w:fldCharType="separate"/>
      </w:r>
      <w:r w:rsidR="00145F4B" w:rsidRPr="008A25FB">
        <w:rPr>
          <w:rStyle w:val="CodeInline"/>
        </w:rPr>
        <w:t>bool</w:t>
      </w:r>
      <w:r w:rsidR="00F266BA">
        <w:fldChar w:fldCharType="end"/>
      </w:r>
      <w:r w:rsidR="00145F4B" w:rsidRPr="008A25FB">
        <w:rPr>
          <w:rStyle w:val="CodeInline"/>
        </w:rPr>
        <w:t xml:space="preserve">) -&gt; </w:t>
      </w:r>
      <w:r w:rsidR="00F266BA">
        <w:fldChar w:fldCharType="begin"/>
      </w:r>
      <w:r w:rsidR="00F266BA">
        <w:instrText>HYPERLINK "Microsoft.FSharp.Collections.type_Set.html"</w:instrText>
      </w:r>
      <w:ins w:id="3110"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"Microsoft.FSharp.Core.type_bool.html"</w:instrText>
      </w:r>
      <w:ins w:id="3111" w:author="Don Syme" w:date="2010-06-28T12:43:00Z"/>
      <w:r w:rsidR="00F266BA">
        <w:fldChar w:fldCharType="separate"/>
      </w:r>
      <w:r w:rsidR="00145F4B" w:rsidRPr="008A25FB">
        <w:rPr>
          <w:rStyle w:val="CodeInline"/>
        </w:rPr>
        <w:t>bool</w:t>
      </w:r>
      <w:r w:rsidR="00F266BA">
        <w:fldChar w:fldCharType="end"/>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filter: (</w:t>
      </w:r>
      <w:r w:rsidR="00553CB7">
        <w:rPr>
          <w:rStyle w:val="CodeInline"/>
        </w:rPr>
        <w:t>'T</w:t>
      </w:r>
      <w:r w:rsidR="00145F4B" w:rsidRPr="008A25FB">
        <w:rPr>
          <w:rStyle w:val="CodeInline"/>
        </w:rPr>
        <w:t xml:space="preserve"> -&gt; </w:t>
      </w:r>
      <w:r w:rsidR="00F266BA">
        <w:fldChar w:fldCharType="begin"/>
      </w:r>
      <w:r w:rsidR="00F266BA">
        <w:instrText>HYPERLINK "Microsoft.FSharp.Core.type_bool.html"</w:instrText>
      </w:r>
      <w:ins w:id="3112" w:author="Don Syme" w:date="2010-06-28T12:43:00Z"/>
      <w:r w:rsidR="00F266BA">
        <w:fldChar w:fldCharType="separate"/>
      </w:r>
      <w:r w:rsidR="00145F4B" w:rsidRPr="008A25FB">
        <w:rPr>
          <w:rStyle w:val="CodeInline"/>
        </w:rPr>
        <w:t>bool</w:t>
      </w:r>
      <w:r w:rsidR="00F266BA">
        <w:fldChar w:fldCharType="end"/>
      </w:r>
      <w:r w:rsidR="00145F4B" w:rsidRPr="008A25FB">
        <w:rPr>
          <w:rStyle w:val="CodeInline"/>
        </w:rPr>
        <w:t xml:space="preserve">) -&gt; </w:t>
      </w:r>
      <w:r w:rsidR="00F266BA">
        <w:fldChar w:fldCharType="begin"/>
      </w:r>
      <w:r w:rsidR="00F266BA">
        <w:instrText>HYPERLINK "Microsoft.FSharp.Collections.type_Set.html"</w:instrText>
      </w:r>
      <w:ins w:id="3113"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"Microsoft.FSharp.Collections.type_Set.html"</w:instrText>
      </w:r>
      <w:ins w:id="3114"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145F4B">
        <w:rPr>
          <w:rStyle w:val="CodeInline"/>
        </w:rPr>
        <w:t>fold</w:t>
      </w:r>
      <w:r w:rsidR="00145F4B" w:rsidRPr="008A25FB">
        <w:rPr>
          <w:rStyle w:val="CodeInline"/>
        </w:rPr>
        <w:t>: (</w:t>
      </w:r>
      <w:r w:rsidR="00553CB7">
        <w:rPr>
          <w:rStyle w:val="CodeInline"/>
        </w:rPr>
        <w:t>'U</w:t>
      </w:r>
      <w:r w:rsidR="00145F4B" w:rsidRPr="008A25FB">
        <w:rPr>
          <w:rStyle w:val="CodeInline"/>
        </w:rPr>
        <w:t xml:space="preserve"> -&gt; </w:t>
      </w:r>
      <w:r w:rsidR="00553CB7">
        <w:rPr>
          <w:rStyle w:val="CodeInline"/>
        </w:rPr>
        <w:t>'T</w:t>
      </w:r>
      <w:r w:rsidR="00145F4B" w:rsidRPr="008A25FB">
        <w:rPr>
          <w:rStyle w:val="CodeInline"/>
        </w:rPr>
        <w:t xml:space="preserve"> -&gt; </w:t>
      </w:r>
      <w:r w:rsidR="00553CB7">
        <w:rPr>
          <w:rStyle w:val="CodeInline"/>
        </w:rPr>
        <w:t>'U</w:t>
      </w:r>
      <w:r w:rsidR="00145F4B" w:rsidRPr="008A25FB">
        <w:rPr>
          <w:rStyle w:val="CodeInline"/>
        </w:rPr>
        <w:t xml:space="preserve">) -&gt; </w:t>
      </w:r>
      <w:r w:rsidR="00553CB7">
        <w:rPr>
          <w:rStyle w:val="CodeInline"/>
        </w:rPr>
        <w:t>'U</w:t>
      </w:r>
      <w:r w:rsidR="00145F4B" w:rsidRPr="008A25FB">
        <w:rPr>
          <w:rStyle w:val="CodeInline"/>
        </w:rPr>
        <w:t xml:space="preserve"> -&gt; </w:t>
      </w:r>
      <w:r w:rsidR="00F266BA">
        <w:fldChar w:fldCharType="begin"/>
      </w:r>
      <w:r w:rsidR="00F266BA">
        <w:instrText>HYPERLINK "Microsoft.FSharp.Collections.type_Set.html"</w:instrText>
      </w:r>
      <w:ins w:id="3115"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553CB7">
        <w:rPr>
          <w:rStyle w:val="CodeInline"/>
        </w:rPr>
        <w:t>'U</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3A252F">
        <w:rPr>
          <w:rStyle w:val="CodeInline"/>
        </w:rPr>
        <w:t>foldBack</w:t>
      </w:r>
      <w:r w:rsidR="00145F4B" w:rsidRPr="008A25FB">
        <w:rPr>
          <w:rStyle w:val="CodeInline"/>
        </w:rPr>
        <w:t>: (</w:t>
      </w:r>
      <w:r w:rsidR="00553CB7">
        <w:rPr>
          <w:rStyle w:val="CodeInline"/>
        </w:rPr>
        <w:t>'T</w:t>
      </w:r>
      <w:r w:rsidR="00145F4B" w:rsidRPr="008A25FB">
        <w:rPr>
          <w:rStyle w:val="CodeInline"/>
        </w:rPr>
        <w:t xml:space="preserve"> -&gt; </w:t>
      </w:r>
      <w:r w:rsidR="00553CB7">
        <w:rPr>
          <w:rStyle w:val="CodeInline"/>
        </w:rPr>
        <w:t>'U</w:t>
      </w:r>
      <w:r w:rsidR="00145F4B" w:rsidRPr="008A25FB">
        <w:rPr>
          <w:rStyle w:val="CodeInline"/>
        </w:rPr>
        <w:t xml:space="preserve"> -&gt; </w:t>
      </w:r>
      <w:r w:rsidR="00553CB7">
        <w:rPr>
          <w:rStyle w:val="CodeInline"/>
        </w:rPr>
        <w:t>'U</w:t>
      </w:r>
      <w:r w:rsidR="00145F4B" w:rsidRPr="008A25FB">
        <w:rPr>
          <w:rStyle w:val="CodeInline"/>
        </w:rPr>
        <w:t xml:space="preserve">) -&gt; </w:t>
      </w:r>
      <w:r w:rsidR="00F266BA">
        <w:fldChar w:fldCharType="begin"/>
      </w:r>
      <w:r w:rsidR="00F266BA">
        <w:instrText>HYPERLINK "Microsoft.FSharp.Collections.type_Set.html"</w:instrText>
      </w:r>
      <w:ins w:id="3116"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553CB7">
        <w:rPr>
          <w:rStyle w:val="CodeInline"/>
        </w:rPr>
        <w:t>'U</w:t>
      </w:r>
      <w:r w:rsidR="00145F4B" w:rsidRPr="008A25FB">
        <w:rPr>
          <w:rStyle w:val="CodeInline"/>
        </w:rPr>
        <w:t xml:space="preserve"> -&gt; </w:t>
      </w:r>
      <w:r w:rsidR="00553CB7">
        <w:rPr>
          <w:rStyle w:val="CodeInline"/>
        </w:rPr>
        <w:t>'U</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145F4B">
        <w:rPr>
          <w:rStyle w:val="CodeInline"/>
        </w:rPr>
        <w:t>forall</w:t>
      </w:r>
      <w:r w:rsidR="00145F4B" w:rsidRPr="008A25FB">
        <w:rPr>
          <w:rStyle w:val="CodeInline"/>
        </w:rPr>
        <w:t>: (</w:t>
      </w:r>
      <w:r w:rsidR="00553CB7">
        <w:rPr>
          <w:rStyle w:val="CodeInline"/>
        </w:rPr>
        <w:t>'T</w:t>
      </w:r>
      <w:r w:rsidR="00145F4B" w:rsidRPr="008A25FB">
        <w:rPr>
          <w:rStyle w:val="CodeInline"/>
        </w:rPr>
        <w:t xml:space="preserve"> -&gt; </w:t>
      </w:r>
      <w:r w:rsidR="00F266BA">
        <w:fldChar w:fldCharType="begin"/>
      </w:r>
      <w:r w:rsidR="00F266BA">
        <w:instrText>HYPERLINK "Microsoft.FSharp.Core.type_bool.html"</w:instrText>
      </w:r>
      <w:ins w:id="3117" w:author="Don Syme" w:date="2010-06-28T12:43:00Z"/>
      <w:r w:rsidR="00F266BA">
        <w:fldChar w:fldCharType="separate"/>
      </w:r>
      <w:r w:rsidR="00145F4B" w:rsidRPr="008A25FB">
        <w:rPr>
          <w:rStyle w:val="CodeInline"/>
        </w:rPr>
        <w:t>bool</w:t>
      </w:r>
      <w:r w:rsidR="00F266BA">
        <w:fldChar w:fldCharType="end"/>
      </w:r>
      <w:r w:rsidR="00145F4B" w:rsidRPr="008A25FB">
        <w:rPr>
          <w:rStyle w:val="CodeInline"/>
        </w:rPr>
        <w:t xml:space="preserve">) -&gt; </w:t>
      </w:r>
      <w:r w:rsidR="00F266BA">
        <w:fldChar w:fldCharType="begin"/>
      </w:r>
      <w:r w:rsidR="00F266BA">
        <w:instrText>HYPERLINK "Microsoft.FSharp.Collections.type_Set.html"</w:instrText>
      </w:r>
      <w:ins w:id="3118"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"Microsoft.FSharp.Core.type_bool.html"</w:instrText>
      </w:r>
      <w:ins w:id="3119" w:author="Don Syme" w:date="2010-06-28T12:43:00Z"/>
      <w:r w:rsidR="00F266BA">
        <w:fldChar w:fldCharType="separate"/>
      </w:r>
      <w:r w:rsidR="00145F4B" w:rsidRPr="008A25FB">
        <w:rPr>
          <w:rStyle w:val="CodeInline"/>
        </w:rPr>
        <w:t>bool</w:t>
      </w:r>
      <w:r w:rsidR="00F266BA">
        <w:fldChar w:fldCharType="end"/>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4905DB">
        <w:rPr>
          <w:rStyle w:val="CodeInline"/>
        </w:rPr>
        <w:t>intersectAll</w:t>
      </w:r>
      <w:r w:rsidR="00145F4B" w:rsidRPr="008A25FB">
        <w:rPr>
          <w:rStyle w:val="CodeInline"/>
        </w:rPr>
        <w:t xml:space="preserve">: </w:t>
      </w:r>
      <w:r w:rsidR="00F266BA">
        <w:fldChar w:fldCharType="begin"/>
      </w:r>
      <w:r w:rsidR="00F266BA">
        <w:instrText>HYPERLINK "Microsoft.FSharp.Collections.type_seq.html"</w:instrText>
      </w:r>
      <w:ins w:id="3120" w:author="Don Syme" w:date="2010-06-28T12:43:00Z"/>
      <w:r w:rsidR="00F266BA">
        <w:fldChar w:fldCharType="separate"/>
      </w:r>
      <w:r w:rsidR="00145F4B" w:rsidRPr="008A25FB">
        <w:rPr>
          <w:rStyle w:val="CodeInline"/>
        </w:rPr>
        <w:t>seq</w:t>
      </w:r>
      <w:r w:rsidR="00F266BA">
        <w:fldChar w:fldCharType="end"/>
      </w:r>
      <w:r w:rsidR="00145F4B" w:rsidRPr="008A25FB">
        <w:rPr>
          <w:rStyle w:val="CodeInline"/>
        </w:rPr>
        <w:t>&lt;</w:t>
      </w:r>
      <w:r w:rsidR="00F266BA">
        <w:fldChar w:fldCharType="begin"/>
      </w:r>
      <w:r w:rsidR="00F266BA">
        <w:instrText>HYPERLINK "Microsoft.FSharp.Collections.type_Set.html"</w:instrText>
      </w:r>
      <w:ins w:id="3121"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&gt;&gt; -&gt; </w:t>
      </w:r>
      <w:r w:rsidR="00F266BA">
        <w:fldChar w:fldCharType="begin"/>
      </w:r>
      <w:r w:rsidR="00F266BA">
        <w:instrText>HYPERLINK "Microsoft.FSharp.Collections.type_Set.html"</w:instrText>
      </w:r>
      <w:ins w:id="3122"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intersect: </w:t>
      </w:r>
      <w:r w:rsidR="00F266BA">
        <w:fldChar w:fldCharType="begin"/>
      </w:r>
      <w:r w:rsidR="00F266BA">
        <w:instrText>HYPERLINK "Microsoft.FSharp.Collections.type_Set.html"</w:instrText>
      </w:r>
      <w:ins w:id="3123"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"Microsoft.FSharp.Collections.type_Set.html"</w:instrText>
      </w:r>
      <w:ins w:id="3124"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"Microsoft.FSharp.Collections.type_Set.html"</w:instrText>
      </w:r>
      <w:ins w:id="3125"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4905DB">
        <w:rPr>
          <w:rStyle w:val="CodeInline"/>
        </w:rPr>
        <w:t>unionAll</w:t>
      </w:r>
      <w:r w:rsidR="00145F4B" w:rsidRPr="008A25FB">
        <w:rPr>
          <w:rStyle w:val="CodeInline"/>
        </w:rPr>
        <w:t xml:space="preserve">: </w:t>
      </w:r>
      <w:r w:rsidR="00F266BA">
        <w:fldChar w:fldCharType="begin"/>
      </w:r>
      <w:r w:rsidR="00F266BA">
        <w:instrText>HYPERLINK "Microsoft.FSharp.Collections.type_seq.html"</w:instrText>
      </w:r>
      <w:ins w:id="3126" w:author="Don Syme" w:date="2010-06-28T12:43:00Z"/>
      <w:r w:rsidR="00F266BA">
        <w:fldChar w:fldCharType="separate"/>
      </w:r>
      <w:r w:rsidR="00145F4B" w:rsidRPr="008A25FB">
        <w:rPr>
          <w:rStyle w:val="CodeInline"/>
        </w:rPr>
        <w:t>seq</w:t>
      </w:r>
      <w:r w:rsidR="00F266BA">
        <w:fldChar w:fldCharType="end"/>
      </w:r>
      <w:r w:rsidR="00145F4B" w:rsidRPr="008A25FB">
        <w:rPr>
          <w:rStyle w:val="CodeInline"/>
        </w:rPr>
        <w:t>&lt;</w:t>
      </w:r>
      <w:r w:rsidR="00F266BA">
        <w:fldChar w:fldCharType="begin"/>
      </w:r>
      <w:r w:rsidR="00F266BA">
        <w:instrText>HYPERLINK "Microsoft.FSharp.Collections.type_Set.html"</w:instrText>
      </w:r>
      <w:ins w:id="3127"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&gt;&gt; -&gt; </w:t>
      </w:r>
      <w:r w:rsidR="00F266BA">
        <w:fldChar w:fldCharType="begin"/>
      </w:r>
      <w:r w:rsidR="00F266BA">
        <w:instrText>HYPERLINK "Microsoft.FSharp.Collections.type_Set.html"</w:instrText>
      </w:r>
      <w:ins w:id="3128"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union: </w:t>
      </w:r>
      <w:r w:rsidR="00F266BA">
        <w:fldChar w:fldCharType="begin"/>
      </w:r>
      <w:r w:rsidR="00F266BA">
        <w:instrText>HYPERLINK "Microsoft.FSharp.Collections.type_Set.html"</w:instrText>
      </w:r>
      <w:ins w:id="3129"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0456D5">
        <w:rPr>
          <w:rStyle w:val="CodeInline"/>
        </w:rPr>
        <w:t>&gt; -&gt;</w:t>
      </w:r>
      <w:r w:rsidR="00145F4B" w:rsidRPr="008A25FB">
        <w:rPr>
          <w:rStyle w:val="CodeInline"/>
        </w:rPr>
        <w:t xml:space="preserve"> </w:t>
      </w:r>
      <w:r w:rsidR="00F266BA">
        <w:fldChar w:fldCharType="begin"/>
      </w:r>
      <w:r w:rsidR="00F266BA">
        <w:instrText>HYPERLINK "Microsoft.FSharp.Collections.type_Set.html"</w:instrText>
      </w:r>
      <w:ins w:id="3130"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"Microsoft.FSharp.Collections.type_Set.html"</w:instrText>
      </w:r>
      <w:ins w:id="3131"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r w:rsidR="0030766C">
        <w:rPr>
          <w:rStyle w:val="CodeInline"/>
        </w:rPr>
        <w:t>isEmpty</w:t>
      </w:r>
      <w:r w:rsidR="00145F4B" w:rsidRPr="008A25FB">
        <w:rPr>
          <w:rStyle w:val="CodeInline"/>
        </w:rPr>
        <w:t xml:space="preserve">: </w:t>
      </w:r>
      <w:r w:rsidR="00F266BA">
        <w:fldChar w:fldCharType="begin"/>
      </w:r>
      <w:r w:rsidR="00F266BA">
        <w:instrText>HYPERLINK "Microsoft.FSharp.Collections.type_Set.html"</w:instrText>
      </w:r>
      <w:ins w:id="3132"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"Microsoft.FSharp.Core.type_bool.html"</w:instrText>
      </w:r>
      <w:ins w:id="3133" w:author="Don Syme" w:date="2010-06-28T12:43:00Z"/>
      <w:r w:rsidR="00F266BA">
        <w:fldChar w:fldCharType="separate"/>
      </w:r>
      <w:r w:rsidR="00145F4B" w:rsidRPr="008A25FB">
        <w:rPr>
          <w:rStyle w:val="CodeInline"/>
        </w:rPr>
        <w:t>bool</w:t>
      </w:r>
      <w:r w:rsidR="00F266BA">
        <w:fldChar w:fldCharType="end"/>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iter: (</w:t>
      </w:r>
      <w:r w:rsidR="00553CB7">
        <w:rPr>
          <w:rStyle w:val="CodeInline"/>
        </w:rPr>
        <w:t>'T</w:t>
      </w:r>
      <w:r w:rsidR="00145F4B" w:rsidRPr="008A25FB">
        <w:rPr>
          <w:rStyle w:val="CodeInline"/>
        </w:rPr>
        <w:t xml:space="preserve"> -&gt; </w:t>
      </w:r>
      <w:r w:rsidR="00F266BA">
        <w:fldChar w:fldCharType="begin"/>
      </w:r>
      <w:r w:rsidR="00F266BA">
        <w:instrText>HYPERLINK "Microsoft.FSharp.Core.type_unit.html"</w:instrText>
      </w:r>
      <w:ins w:id="3134" w:author="Don Syme" w:date="2010-06-28T12:43:00Z"/>
      <w:r w:rsidR="00F266BA">
        <w:fldChar w:fldCharType="separate"/>
      </w:r>
      <w:r w:rsidR="00145F4B" w:rsidRPr="008A25FB">
        <w:rPr>
          <w:rStyle w:val="CodeInline"/>
        </w:rPr>
        <w:t>unit</w:t>
      </w:r>
      <w:r w:rsidR="00F266BA">
        <w:fldChar w:fldCharType="end"/>
      </w:r>
      <w:r w:rsidR="00145F4B" w:rsidRPr="008A25FB">
        <w:rPr>
          <w:rStyle w:val="CodeInline"/>
        </w:rPr>
        <w:t xml:space="preserve">) -&gt; </w:t>
      </w:r>
      <w:r w:rsidR="00F266BA">
        <w:fldChar w:fldCharType="begin"/>
      </w:r>
      <w:r w:rsidR="00F266BA">
        <w:instrText>HYPERLINK "Microsoft.FSharp.Collections.type_Set.html"</w:instrText>
      </w:r>
      <w:ins w:id="3135"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"Microsoft.FSharp.Core.type_unit.html"</w:instrText>
      </w:r>
      <w:ins w:id="3136" w:author="Don Syme" w:date="2010-06-28T12:43:00Z"/>
      <w:r w:rsidR="00F266BA">
        <w:fldChar w:fldCharType="separate"/>
      </w:r>
      <w:r w:rsidR="00145F4B" w:rsidRPr="008A25FB">
        <w:rPr>
          <w:rStyle w:val="CodeInline"/>
        </w:rPr>
        <w:t>unit</w:t>
      </w:r>
      <w:r w:rsidR="00F266BA">
        <w:fldChar w:fldCharType="end"/>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map: (</w:t>
      </w:r>
      <w:r w:rsidR="00553CB7">
        <w:rPr>
          <w:rStyle w:val="CodeInline"/>
        </w:rPr>
        <w:t>'T</w:t>
      </w:r>
      <w:r w:rsidR="00145F4B" w:rsidRPr="008A25FB">
        <w:rPr>
          <w:rStyle w:val="CodeInline"/>
        </w:rPr>
        <w:t xml:space="preserve"> -&gt; </w:t>
      </w:r>
      <w:r w:rsidR="00553CB7">
        <w:rPr>
          <w:rStyle w:val="CodeInline"/>
        </w:rPr>
        <w:t>'U</w:t>
      </w:r>
      <w:r w:rsidR="00145F4B" w:rsidRPr="008A25FB">
        <w:rPr>
          <w:rStyle w:val="CodeInline"/>
        </w:rPr>
        <w:t xml:space="preserve">) -&gt; </w:t>
      </w:r>
      <w:r w:rsidR="00F266BA">
        <w:fldChar w:fldCharType="begin"/>
      </w:r>
      <w:r w:rsidR="00F266BA">
        <w:instrText>HYPERLINK "Microsoft.FSharp.Collections.type_Set.html"</w:instrText>
      </w:r>
      <w:ins w:id="3137"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"Microsoft.FSharp.Collections.type_Set.html"</w:instrText>
      </w:r>
      <w:ins w:id="3138"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'U</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mem: </w:t>
      </w:r>
      <w:r w:rsidR="00553CB7">
        <w:rPr>
          <w:rStyle w:val="CodeInline"/>
        </w:rPr>
        <w:t>'T</w:t>
      </w:r>
      <w:r w:rsidR="00145F4B" w:rsidRPr="008A25FB">
        <w:rPr>
          <w:rStyle w:val="CodeInline"/>
        </w:rPr>
        <w:t xml:space="preserve"> -&gt; </w:t>
      </w:r>
      <w:r w:rsidR="00F266BA">
        <w:fldChar w:fldCharType="begin"/>
      </w:r>
      <w:r w:rsidR="00F266BA">
        <w:instrText>HYPERLINK "Microsoft.FSharp.Collections.type_Set.html"</w:instrText>
      </w:r>
      <w:ins w:id="3139"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 xml:space="preserve">&gt; -&gt; </w:t>
      </w:r>
      <w:r w:rsidR="00F266BA">
        <w:fldChar w:fldCharType="begin"/>
      </w:r>
      <w:r w:rsidR="00F266BA">
        <w:instrText>HYPERLINK "Microsoft.FSharp.Core.type_bool.html"</w:instrText>
      </w:r>
      <w:ins w:id="3140" w:author="Don Syme" w:date="2010-06-28T12:43:00Z"/>
      <w:r w:rsidR="00F266BA">
        <w:fldChar w:fldCharType="separate"/>
      </w:r>
      <w:r w:rsidR="00145F4B" w:rsidRPr="008A25FB">
        <w:rPr>
          <w:rStyle w:val="CodeInline"/>
        </w:rPr>
        <w:t>bool</w:t>
      </w:r>
      <w:r w:rsidR="00F266BA">
        <w:fldChar w:fldCharType="end"/>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del w:id="3141" w:author="Don Syme" w:date="2010-06-28T10:52:00Z">
        <w:r w:rsidR="00145F4B" w:rsidRPr="008A25FB" w:rsidDel="00427F8B">
          <w:rPr>
            <w:rStyle w:val="CodeInline"/>
          </w:rPr>
          <w:delText>of_array</w:delText>
        </w:r>
      </w:del>
      <w:ins w:id="3142" w:author="Don Syme" w:date="2010-06-28T10:52:00Z">
        <w:r w:rsidR="00427F8B">
          <w:rPr>
            <w:rStyle w:val="CodeInline"/>
          </w:rPr>
          <w:t>ofArray</w:t>
        </w:r>
      </w:ins>
      <w:r w:rsidR="00145F4B" w:rsidRPr="008A25FB">
        <w:rPr>
          <w:rStyle w:val="CodeInline"/>
        </w:rPr>
        <w:t xml:space="preserve">: </w:t>
      </w:r>
      <w:r w:rsidR="00553CB7">
        <w:rPr>
          <w:rStyle w:val="CodeInline"/>
        </w:rPr>
        <w:t>'T</w:t>
      </w:r>
      <w:r w:rsidR="00145F4B" w:rsidRPr="008A25FB">
        <w:rPr>
          <w:rStyle w:val="CodeInline"/>
        </w:rPr>
        <w:t xml:space="preserve"> </w:t>
      </w:r>
      <w:r w:rsidR="00F266BA">
        <w:fldChar w:fldCharType="begin"/>
      </w:r>
      <w:r w:rsidR="00F266BA">
        <w:instrText>HYPERLINK "Microsoft.FSharp.Core.type_array.html"</w:instrText>
      </w:r>
      <w:ins w:id="3143" w:author="Don Syme" w:date="2010-06-28T12:43:00Z"/>
      <w:r w:rsidR="00F266BA">
        <w:fldChar w:fldCharType="separate"/>
      </w:r>
      <w:r w:rsidR="00145F4B" w:rsidRPr="008A25FB">
        <w:rPr>
          <w:rStyle w:val="CodeInline"/>
        </w:rPr>
        <w:t>array</w:t>
      </w:r>
      <w:r w:rsidR="00F266BA">
        <w:fldChar w:fldCharType="end"/>
      </w:r>
      <w:r w:rsidR="00145F4B" w:rsidRPr="008A25FB">
        <w:rPr>
          <w:rStyle w:val="CodeInline"/>
        </w:rPr>
        <w:t xml:space="preserve"> -&gt; </w:t>
      </w:r>
      <w:r w:rsidR="00F266BA">
        <w:fldChar w:fldCharType="begin"/>
      </w:r>
      <w:r w:rsidR="00F266BA">
        <w:instrText>HYPERLINK "Microsoft.FSharp.Collections.type_Set.html"</w:instrText>
      </w:r>
      <w:ins w:id="3144"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del w:id="3145" w:author="Don Syme" w:date="2010-06-28T11:00:00Z">
        <w:r w:rsidR="00145F4B" w:rsidRPr="008A25FB" w:rsidDel="00E949EB">
          <w:rPr>
            <w:rStyle w:val="CodeInline"/>
          </w:rPr>
          <w:delText>of_list</w:delText>
        </w:r>
      </w:del>
      <w:ins w:id="3146" w:author="Don Syme" w:date="2010-06-28T11:00:00Z">
        <w:r w:rsidR="00E949EB">
          <w:rPr>
            <w:rStyle w:val="CodeInline"/>
          </w:rPr>
          <w:t>ofList</w:t>
        </w:r>
      </w:ins>
      <w:r w:rsidR="00145F4B" w:rsidRPr="008A25FB">
        <w:rPr>
          <w:rStyle w:val="CodeInline"/>
        </w:rPr>
        <w:t xml:space="preserve">: </w:t>
      </w:r>
      <w:r w:rsidR="00553CB7">
        <w:rPr>
          <w:rStyle w:val="CodeInline"/>
        </w:rPr>
        <w:t>'T</w:t>
      </w:r>
      <w:r w:rsidR="00145F4B" w:rsidRPr="008A25FB">
        <w:rPr>
          <w:rStyle w:val="CodeInline"/>
        </w:rPr>
        <w:t xml:space="preserve"> </w:t>
      </w:r>
      <w:r w:rsidR="00F266BA">
        <w:fldChar w:fldCharType="begin"/>
      </w:r>
      <w:r w:rsidR="00F266BA">
        <w:instrText>HYPERLINK "Microsoft.FSharp.Collections.type_list.html"</w:instrText>
      </w:r>
      <w:ins w:id="3147" w:author="Don Syme" w:date="2010-06-28T12:43:00Z"/>
      <w:r w:rsidR="00F266BA">
        <w:fldChar w:fldCharType="separate"/>
      </w:r>
      <w:r w:rsidR="00145F4B" w:rsidRPr="008A25FB">
        <w:rPr>
          <w:rStyle w:val="CodeInline"/>
        </w:rPr>
        <w:t>list</w:t>
      </w:r>
      <w:r w:rsidR="00F266BA">
        <w:fldChar w:fldCharType="end"/>
      </w:r>
      <w:r w:rsidR="00145F4B" w:rsidRPr="008A25FB">
        <w:rPr>
          <w:rStyle w:val="CodeInline"/>
        </w:rPr>
        <w:t xml:space="preserve"> -&gt; </w:t>
      </w:r>
      <w:r w:rsidR="00F266BA">
        <w:fldChar w:fldCharType="begin"/>
      </w:r>
      <w:r w:rsidR="00F266BA">
        <w:instrText>HYPERLINK "Microsoft.FSharp.Collections.type_Set.html"</w:instrText>
      </w:r>
      <w:ins w:id="3148" w:author="Don Syme" w:date="2010-06-28T12:43:00Z"/>
      <w:r w:rsidR="00F266BA">
        <w:fldChar w:fldCharType="separate"/>
      </w:r>
      <w:r w:rsidR="00145F4B" w:rsidRPr="008A25FB">
        <w:rPr>
          <w:rStyle w:val="CodeInline"/>
        </w:rPr>
        <w:t>Set</w:t>
      </w:r>
      <w:r w:rsidR="00F266BA">
        <w:fldChar w:fldCharType="end"/>
      </w:r>
      <w:r w:rsidR="00145F4B" w:rsidRPr="008A25FB">
        <w:rPr>
          <w:rStyle w:val="CodeInline"/>
        </w:rPr>
        <w: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del w:id="3149" w:author="Don Syme" w:date="2010-06-28T10:53:00Z">
        <w:r w:rsidR="00145F4B" w:rsidRPr="008A25FB" w:rsidDel="00427F8B">
          <w:rPr>
            <w:rStyle w:val="CodeInline"/>
          </w:rPr>
          <w:delText>of_seq</w:delText>
        </w:r>
      </w:del>
      <w:ins w:id="3150" w:author="Don Syme" w:date="2010-06-28T10:53:00Z">
        <w:r w:rsidR="00427F8B">
          <w:rPr>
            <w:rStyle w:val="CodeInline"/>
          </w:rPr>
          <w:t>ofSeq</w:t>
        </w:r>
      </w:ins>
      <w:r w:rsidR="00145F4B" w:rsidRPr="008A25FB">
        <w:rPr>
          <w:rStyle w:val="CodeInline"/>
        </w:rPr>
        <w:t>: seq&lt;</w:t>
      </w:r>
      <w:r w:rsidR="00553CB7">
        <w:rPr>
          <w:rStyle w:val="CodeInline"/>
        </w:rPr>
        <w:t>'T</w:t>
      </w:r>
      <w:r w:rsidR="00145F4B" w:rsidRPr="008A25FB">
        <w:rPr>
          <w:rStyle w:val="CodeInline"/>
        </w:rPr>
        <w:t>&gt; -&gt; Set&lt;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partition: (</w:t>
      </w:r>
      <w:r w:rsidR="00553CB7">
        <w:rPr>
          <w:rStyle w:val="CodeInline"/>
        </w:rPr>
        <w:t>'T</w:t>
      </w:r>
      <w:r w:rsidR="00145F4B" w:rsidRPr="008A25FB">
        <w:rPr>
          <w:rStyle w:val="CodeInline"/>
        </w:rPr>
        <w:t xml:space="preserve"> -&gt; bool) -&gt; Set&lt;</w:t>
      </w:r>
      <w:r w:rsidR="00553CB7">
        <w:rPr>
          <w:rStyle w:val="CodeInline"/>
        </w:rPr>
        <w:t>'T</w:t>
      </w:r>
      <w:r w:rsidR="00145F4B" w:rsidRPr="008A25FB">
        <w:rPr>
          <w:rStyle w:val="CodeInline"/>
        </w:rPr>
        <w:t>&gt; -&gt; Set&lt;</w:t>
      </w:r>
      <w:r w:rsidR="00553CB7">
        <w:rPr>
          <w:rStyle w:val="CodeInline"/>
        </w:rPr>
        <w:t>'T</w:t>
      </w:r>
      <w:r w:rsidR="00145F4B" w:rsidRPr="008A25FB">
        <w:rPr>
          <w:rStyle w:val="CodeInline"/>
        </w:rPr>
        <w:t>&gt; * Set&lt;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remove: </w:t>
      </w:r>
      <w:r w:rsidR="00553CB7">
        <w:rPr>
          <w:rStyle w:val="CodeInline"/>
        </w:rPr>
        <w:t>'T</w:t>
      </w:r>
      <w:r w:rsidR="00145F4B" w:rsidRPr="008A25FB">
        <w:rPr>
          <w:rStyle w:val="CodeInline"/>
        </w:rPr>
        <w:t xml:space="preserve"> -&gt; Set&lt;</w:t>
      </w:r>
      <w:r w:rsidR="00553CB7">
        <w:rPr>
          <w:rStyle w:val="CodeInline"/>
        </w:rPr>
        <w:t>'T</w:t>
      </w:r>
      <w:r w:rsidR="00145F4B" w:rsidRPr="008A25FB">
        <w:rPr>
          <w:rStyle w:val="CodeInline"/>
        </w:rPr>
        <w:t>&gt; -&gt; Set&lt;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singleton: </w:t>
      </w:r>
      <w:r w:rsidR="00553CB7">
        <w:rPr>
          <w:rStyle w:val="CodeInline"/>
        </w:rPr>
        <w:t>'T</w:t>
      </w:r>
      <w:r w:rsidR="00145F4B" w:rsidRPr="008A25FB">
        <w:rPr>
          <w:rStyle w:val="CodeInline"/>
        </w:rPr>
        <w:t xml:space="preserve"> -&gt; Set&lt;</w:t>
      </w:r>
      <w:r w:rsidR="00553CB7">
        <w:rPr>
          <w:rStyle w:val="CodeInline"/>
        </w:rPr>
        <w:t>'T</w:t>
      </w:r>
      <w:r w:rsidR="00145F4B" w:rsidRPr="008A25FB">
        <w:rPr>
          <w:rStyle w:val="CodeInline"/>
        </w:rPr>
        <w:t>&gt;</w:t>
      </w:r>
      <w:r w:rsidR="00145F4B" w:rsidRPr="008A25FB">
        <w:rPr>
          <w:rStyle w:val="CodeInline"/>
        </w:rPr>
        <w:tab/>
      </w:r>
    </w:p>
    <w:p w:rsidR="00145F4B" w:rsidRPr="008A25FB" w:rsidRDefault="00067085" w:rsidP="00145F4B">
      <w:pPr>
        <w:pStyle w:val="SpecBox"/>
        <w:rPr>
          <w:rStyle w:val="CodeInline"/>
        </w:rPr>
      </w:pPr>
      <w:r>
        <w:rPr>
          <w:rStyle w:val="CodeInline"/>
        </w:rPr>
        <w:lastRenderedPageBreak/>
        <w:t xml:space="preserve">  val</w:t>
      </w:r>
      <w:r w:rsidR="00145F4B" w:rsidRPr="008A25FB">
        <w:rPr>
          <w:rStyle w:val="CodeInline"/>
        </w:rPr>
        <w:t xml:space="preserve"> subset: Set&lt;</w:t>
      </w:r>
      <w:r w:rsidR="00553CB7">
        <w:rPr>
          <w:rStyle w:val="CodeInline"/>
        </w:rPr>
        <w:t>'T</w:t>
      </w:r>
      <w:r w:rsidR="00145F4B" w:rsidRPr="008A25FB">
        <w:rPr>
          <w:rStyle w:val="CodeInline"/>
        </w:rPr>
        <w:t>&gt; -&gt; Set&lt;</w:t>
      </w:r>
      <w:r w:rsidR="00553CB7">
        <w:rPr>
          <w:rStyle w:val="CodeInline"/>
        </w:rPr>
        <w:t>'T</w:t>
      </w:r>
      <w:r w:rsidR="00145F4B" w:rsidRPr="008A25FB">
        <w:rPr>
          <w:rStyle w:val="CodeInline"/>
        </w:rPr>
        <w:t>&gt; -&gt; bool</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del w:id="3151" w:author="Don Syme" w:date="2010-06-28T10:52:00Z">
        <w:r w:rsidR="00145F4B" w:rsidRPr="008A25FB" w:rsidDel="00427F8B">
          <w:rPr>
            <w:rStyle w:val="CodeInline"/>
          </w:rPr>
          <w:delText>to_array</w:delText>
        </w:r>
      </w:del>
      <w:ins w:id="3152" w:author="Don Syme" w:date="2010-06-28T10:52:00Z">
        <w:r w:rsidR="00427F8B">
          <w:rPr>
            <w:rStyle w:val="CodeInline"/>
          </w:rPr>
          <w:t>toArray</w:t>
        </w:r>
      </w:ins>
      <w:r w:rsidR="00145F4B" w:rsidRPr="008A25FB">
        <w:rPr>
          <w:rStyle w:val="CodeInline"/>
        </w:rPr>
        <w:t>: Set&lt;</w:t>
      </w:r>
      <w:r w:rsidR="00553CB7">
        <w:rPr>
          <w:rStyle w:val="CodeInline"/>
        </w:rPr>
        <w:t>'T</w:t>
      </w:r>
      <w:r w:rsidR="00145F4B" w:rsidRPr="008A25FB">
        <w:rPr>
          <w:rStyle w:val="CodeInline"/>
        </w:rPr>
        <w:t xml:space="preserve">&gt; -&gt; </w:t>
      </w:r>
      <w:r w:rsidR="00C05756">
        <w:rPr>
          <w:rStyle w:val="CodeInline"/>
        </w:rPr>
        <w:t>array&lt;'T&gt;</w:t>
      </w:r>
      <w:r w:rsidR="00145F4B" w:rsidRPr="008A25FB">
        <w:rPr>
          <w:rStyle w:val="CodeInline"/>
        </w:rPr>
        <w:tab/>
      </w:r>
    </w:p>
    <w:p w:rsidR="00145F4B" w:rsidRPr="008A25FB" w:rsidRDefault="00067085" w:rsidP="00145F4B">
      <w:pPr>
        <w:pStyle w:val="SpecBox"/>
        <w:rPr>
          <w:rStyle w:val="CodeInline"/>
        </w:rPr>
      </w:pPr>
      <w:r>
        <w:rPr>
          <w:rStyle w:val="CodeInline"/>
        </w:rPr>
        <w:t xml:space="preserve">  val</w:t>
      </w:r>
      <w:r w:rsidR="00145F4B" w:rsidRPr="008A25FB">
        <w:rPr>
          <w:rStyle w:val="CodeInline"/>
        </w:rPr>
        <w:t xml:space="preserve"> </w:t>
      </w:r>
      <w:del w:id="3153" w:author="Don Syme" w:date="2010-06-28T10:52:00Z">
        <w:r w:rsidR="00145F4B" w:rsidRPr="008A25FB" w:rsidDel="00427F8B">
          <w:rPr>
            <w:rStyle w:val="CodeInline"/>
          </w:rPr>
          <w:delText>to_list</w:delText>
        </w:r>
      </w:del>
      <w:ins w:id="3154" w:author="Don Syme" w:date="2010-06-28T10:52:00Z">
        <w:r w:rsidR="00427F8B">
          <w:rPr>
            <w:rStyle w:val="CodeInline"/>
          </w:rPr>
          <w:t>toList</w:t>
        </w:r>
      </w:ins>
      <w:r w:rsidR="00145F4B" w:rsidRPr="008A25FB">
        <w:rPr>
          <w:rStyle w:val="CodeInline"/>
        </w:rPr>
        <w:t>: Set&lt;</w:t>
      </w:r>
      <w:r w:rsidR="00553CB7">
        <w:rPr>
          <w:rStyle w:val="CodeInline"/>
        </w:rPr>
        <w:t>'T</w:t>
      </w:r>
      <w:r w:rsidR="00145F4B" w:rsidRPr="008A25FB">
        <w:rPr>
          <w:rStyle w:val="CodeInline"/>
        </w:rPr>
        <w:t xml:space="preserve">&gt; -&gt; </w:t>
      </w:r>
      <w:r w:rsidR="00C05756">
        <w:rPr>
          <w:rStyle w:val="CodeInline"/>
        </w:rPr>
        <w:t>list&lt;'T&gt;</w:t>
      </w:r>
      <w:r w:rsidR="00145F4B" w:rsidRPr="008A25FB">
        <w:rPr>
          <w:rStyle w:val="CodeInline"/>
        </w:rPr>
        <w:tab/>
      </w:r>
    </w:p>
    <w:p w:rsidR="00145F4B" w:rsidRPr="00145F4B" w:rsidRDefault="00067085" w:rsidP="00145F4B">
      <w:pPr>
        <w:pStyle w:val="SpecBox"/>
        <w:rPr>
          <w:rFonts w:ascii="Consolas" w:hAnsi="Consolas"/>
          <w:bCs/>
          <w:color w:val="4F81BD" w:themeColor="accent1"/>
          <w:sz w:val="18"/>
        </w:rPr>
      </w:pPr>
      <w:r>
        <w:rPr>
          <w:rStyle w:val="CodeInline"/>
        </w:rPr>
        <w:t xml:space="preserve">  val</w:t>
      </w:r>
      <w:r w:rsidR="00145F4B" w:rsidRPr="008A25FB">
        <w:rPr>
          <w:rStyle w:val="CodeInline"/>
        </w:rPr>
        <w:t xml:space="preserve"> </w:t>
      </w:r>
      <w:del w:id="3155" w:author="Don Syme" w:date="2010-06-28T10:52:00Z">
        <w:r w:rsidR="00145F4B" w:rsidRPr="008A25FB" w:rsidDel="00427F8B">
          <w:rPr>
            <w:rStyle w:val="CodeInline"/>
          </w:rPr>
          <w:delText>to_seq</w:delText>
        </w:r>
      </w:del>
      <w:ins w:id="3156" w:author="Don Syme" w:date="2010-06-28T10:52:00Z">
        <w:r w:rsidR="00427F8B">
          <w:rPr>
            <w:rStyle w:val="CodeInline"/>
          </w:rPr>
          <w:t>toSeq</w:t>
        </w:r>
      </w:ins>
      <w:r w:rsidR="00145F4B" w:rsidRPr="008A25FB">
        <w:rPr>
          <w:rStyle w:val="CodeInline"/>
        </w:rPr>
        <w:t>: Set&lt;</w:t>
      </w:r>
      <w:r w:rsidR="00553CB7">
        <w:rPr>
          <w:rStyle w:val="CodeInline"/>
        </w:rPr>
        <w:t>'T</w:t>
      </w:r>
      <w:r w:rsidR="00145F4B" w:rsidRPr="008A25FB">
        <w:rPr>
          <w:rStyle w:val="CodeInline"/>
        </w:rPr>
        <w:t>&gt; -&gt; seq&lt;</w:t>
      </w:r>
      <w:r w:rsidR="00553CB7">
        <w:rPr>
          <w:rStyle w:val="CodeInline"/>
        </w:rPr>
        <w:t>'T</w:t>
      </w:r>
      <w:r w:rsidR="00145F4B" w:rsidRPr="008A25FB">
        <w:rPr>
          <w:rStyle w:val="CodeInline"/>
        </w:rPr>
        <w:t>&gt;</w:t>
      </w:r>
      <w:r w:rsidR="00145F4B" w:rsidRPr="008A25FB">
        <w:rPr>
          <w:rStyle w:val="CodeInline"/>
        </w:rPr>
        <w:tab/>
      </w:r>
    </w:p>
    <w:p w:rsidR="00950C68" w:rsidRPr="00DF274C" w:rsidRDefault="00950C68" w:rsidP="0019287C">
      <w:pPr>
        <w:pStyle w:val="Heading2"/>
      </w:pPr>
      <w:bookmarkStart w:id="3157" w:name="_Toc265492496"/>
      <w:r w:rsidRPr="00DF274C">
        <w:t>FSharp.Collections.Map</w:t>
      </w:r>
      <w:r w:rsidR="004D03CF">
        <w:t>&lt;Key,Value&gt;</w:t>
      </w:r>
      <w:r w:rsidRPr="00DF274C">
        <w:t xml:space="preserve"> (Type)</w:t>
      </w:r>
      <w:bookmarkEnd w:id="3157"/>
    </w:p>
    <w:p w:rsidR="00FA76ED" w:rsidRPr="00FA76ED" w:rsidRDefault="00FA76ED" w:rsidP="00FA76ED">
      <w:pPr>
        <w:pStyle w:val="MiniHeading"/>
      </w:pPr>
      <w:r w:rsidRPr="00FA76ED">
        <w:t>Design Criteria</w:t>
      </w:r>
    </w:p>
    <w:p w:rsidR="00FA76ED" w:rsidRPr="0019287C" w:rsidRDefault="00FA76ED" w:rsidP="00FA76ED">
      <w:pPr>
        <w:pStyle w:val="BodyText"/>
      </w:pPr>
      <w:r>
        <w:t>Map</w:t>
      </w:r>
      <w:r w:rsidRPr="0019287C">
        <w:t>&lt;</w:t>
      </w:r>
      <w:r w:rsidR="004D03CF">
        <w:t>Key,Value</w:t>
      </w:r>
      <w:r w:rsidRPr="0019287C">
        <w:t xml:space="preserve">&gt; implements </w:t>
      </w:r>
    </w:p>
    <w:p w:rsidR="00FA76ED" w:rsidRPr="001B6B3B" w:rsidRDefault="00FA76ED" w:rsidP="001B6B3B">
      <w:pPr>
        <w:pStyle w:val="ListParagraph"/>
        <w:numPr>
          <w:ilvl w:val="0"/>
          <w:numId w:val="4"/>
        </w:numPr>
      </w:pPr>
      <w:r w:rsidRPr="0019287C">
        <w:t xml:space="preserve">immutable </w:t>
      </w:r>
      <w:r>
        <w:t>associative lookup tables</w:t>
      </w:r>
    </w:p>
    <w:p w:rsidR="00FA76ED" w:rsidRPr="001B6B3B" w:rsidRDefault="00FA76ED" w:rsidP="001B6B3B">
      <w:pPr>
        <w:pStyle w:val="ListParagraph"/>
        <w:numPr>
          <w:ilvl w:val="0"/>
          <w:numId w:val="4"/>
        </w:numPr>
      </w:pPr>
      <w:r>
        <w:t xml:space="preserve">uses </w:t>
      </w:r>
      <w:r w:rsidRPr="0019287C">
        <w:t xml:space="preserve">an underlying binary tree representation </w:t>
      </w:r>
    </w:p>
    <w:p w:rsidR="00FA76ED" w:rsidRPr="001B6B3B" w:rsidRDefault="00FA76ED" w:rsidP="001B6B3B">
      <w:pPr>
        <w:pStyle w:val="ListParagraph"/>
        <w:numPr>
          <w:ilvl w:val="0"/>
          <w:numId w:val="4"/>
        </w:numPr>
      </w:pPr>
      <w:r w:rsidRPr="0019287C">
        <w:t>has good memory sharing characteristics on incremental update</w:t>
      </w:r>
    </w:p>
    <w:p w:rsidR="00FA76ED" w:rsidRPr="001B6B3B" w:rsidRDefault="00FA76ED" w:rsidP="001B6B3B">
      <w:pPr>
        <w:pStyle w:val="ListParagraph"/>
        <w:numPr>
          <w:ilvl w:val="0"/>
          <w:numId w:val="4"/>
        </w:numPr>
      </w:pPr>
      <w:r>
        <w:t xml:space="preserve">is a </w:t>
      </w:r>
      <w:r w:rsidRPr="0019287C">
        <w:t>sealed type</w:t>
      </w:r>
    </w:p>
    <w:p w:rsidR="00FA76ED" w:rsidRPr="001B6B3B" w:rsidRDefault="00FA76ED" w:rsidP="001B6B3B">
      <w:pPr>
        <w:pStyle w:val="ListParagraph"/>
        <w:numPr>
          <w:ilvl w:val="0"/>
          <w:numId w:val="4"/>
        </w:numPr>
      </w:pPr>
      <w:r w:rsidRPr="0019287C">
        <w:t>implements IEnumerable&lt;_&gt;, ICollection&lt;_&gt;</w:t>
      </w:r>
    </w:p>
    <w:p w:rsidR="00FA76ED" w:rsidRDefault="00FA76ED" w:rsidP="00EC0F94">
      <w:pPr>
        <w:pStyle w:val="BodyText"/>
      </w:pPr>
      <w:r>
        <w:t>C</w:t>
      </w:r>
      <w:r w:rsidRPr="00DF274C">
        <w:t xml:space="preserve">omparison is F# </w:t>
      </w:r>
      <w:r>
        <w:t xml:space="preserve">generic </w:t>
      </w:r>
      <w:r w:rsidRPr="00DF274C">
        <w:t xml:space="preserve">comparison, potentially using implementations of the IComparable interface on key values. </w:t>
      </w:r>
    </w:p>
    <w:p w:rsidR="007C052B" w:rsidRDefault="007C052B" w:rsidP="00472DD6">
      <w:pPr>
        <w:pStyle w:val="MiniHeading"/>
        <w:rPr>
          <w:ins w:id="3158" w:author="Don Syme" w:date="2010-06-28T12:45:00Z"/>
        </w:rPr>
      </w:pPr>
    </w:p>
    <w:p w:rsidR="00472DD6" w:rsidRDefault="00472DD6" w:rsidP="00472DD6">
      <w:pPr>
        <w:pStyle w:val="MiniHeading"/>
      </w:pPr>
      <w:r w:rsidRPr="003A175F">
        <w:t>Naming</w:t>
      </w:r>
    </w:p>
    <w:p w:rsidR="00472DD6" w:rsidRPr="001B6B3B" w:rsidDel="007C052B" w:rsidRDefault="007C052B" w:rsidP="007C052B">
      <w:pPr>
        <w:rPr>
          <w:del w:id="3159" w:author="Don Syme" w:date="2010-06-28T12:44:00Z"/>
        </w:rPr>
        <w:pPrChange w:id="3160" w:author="Don Syme" w:date="2010-06-28T12:44:00Z">
          <w:pPr>
            <w:pStyle w:val="ListParagraph"/>
            <w:numPr>
              <w:numId w:val="4"/>
            </w:numPr>
            <w:ind w:hanging="360"/>
          </w:pPr>
        </w:pPrChange>
      </w:pPr>
      <w:ins w:id="3161" w:author="Don Syme" w:date="2010-06-28T12:44:00Z">
        <w:r>
          <w:t xml:space="preserve">We considered </w:t>
        </w:r>
      </w:ins>
      <w:del w:id="3162" w:author="Don Syme" w:date="2010-06-28T12:44:00Z">
        <w:r w:rsidR="00472DD6" w:rsidRPr="0019287C" w:rsidDel="007C052B">
          <w:delText xml:space="preserve">Map </w:delText>
        </w:r>
        <w:r w:rsidR="00472DD6" w:rsidDel="007C052B">
          <w:delText xml:space="preserve">is </w:delText>
        </w:r>
        <w:r w:rsidR="004D03CF" w:rsidDel="007C052B">
          <w:delText>the OCaml name</w:delText>
        </w:r>
        <w:r w:rsidR="00472DD6" w:rsidRPr="0019287C" w:rsidDel="007C052B">
          <w:delText xml:space="preserve">. </w:delText>
        </w:r>
        <w:r w:rsidR="004D03CF" w:rsidDel="007C052B">
          <w:delText xml:space="preserve">This upper case name is </w:delText>
        </w:r>
        <w:r w:rsidR="00472DD6" w:rsidRPr="0019287C" w:rsidDel="007C052B">
          <w:delText>also widely used in F# programming</w:delText>
        </w:r>
      </w:del>
    </w:p>
    <w:p w:rsidR="00472DD6" w:rsidRPr="001B6B3B" w:rsidRDefault="00472DD6" w:rsidP="007C052B">
      <w:pPr>
        <w:pPrChange w:id="3163" w:author="Don Syme" w:date="2010-06-28T12:44:00Z">
          <w:pPr>
            <w:pStyle w:val="ListParagraph"/>
            <w:numPr>
              <w:numId w:val="4"/>
            </w:numPr>
            <w:ind w:hanging="360"/>
          </w:pPr>
        </w:pPrChange>
      </w:pPr>
      <w:del w:id="3164" w:author="Don Syme" w:date="2010-06-28T12:44:00Z">
        <w:r w:rsidRPr="0019287C" w:rsidDel="007C052B">
          <w:delText xml:space="preserve">It would be nice to find </w:delText>
        </w:r>
      </w:del>
      <w:r w:rsidRPr="0019287C">
        <w:t>a better name than “Map”. However any replacement name must be</w:t>
      </w:r>
    </w:p>
    <w:p w:rsidR="00472DD6" w:rsidRPr="0019287C" w:rsidRDefault="00472DD6" w:rsidP="007C052B">
      <w:pPr>
        <w:pStyle w:val="ListParagraph"/>
        <w:numPr>
          <w:ilvl w:val="0"/>
          <w:numId w:val="20"/>
        </w:numPr>
        <w:contextualSpacing w:val="0"/>
        <w:pPrChange w:id="3165" w:author="Don Syme" w:date="2010-06-28T12:44:00Z">
          <w:pPr>
            <w:pStyle w:val="ListParagraph"/>
            <w:numPr>
              <w:ilvl w:val="1"/>
              <w:numId w:val="20"/>
            </w:numPr>
            <w:ind w:left="1440" w:hanging="360"/>
            <w:contextualSpacing w:val="0"/>
          </w:pPr>
        </w:pPrChange>
      </w:pPr>
      <w:r w:rsidRPr="0019287C">
        <w:t xml:space="preserve">Short (c.f. Map.xyz) </w:t>
      </w:r>
    </w:p>
    <w:p w:rsidR="00472DD6" w:rsidRPr="0019287C" w:rsidRDefault="00472DD6" w:rsidP="007C052B">
      <w:pPr>
        <w:pStyle w:val="ListParagraph"/>
        <w:numPr>
          <w:ilvl w:val="0"/>
          <w:numId w:val="20"/>
        </w:numPr>
        <w:contextualSpacing w:val="0"/>
        <w:pPrChange w:id="3166" w:author="Don Syme" w:date="2010-06-28T12:44:00Z">
          <w:pPr>
            <w:pStyle w:val="ListParagraph"/>
            <w:numPr>
              <w:ilvl w:val="1"/>
              <w:numId w:val="20"/>
            </w:numPr>
            <w:ind w:left="1440" w:hanging="360"/>
            <w:contextualSpacing w:val="0"/>
          </w:pPr>
        </w:pPrChange>
      </w:pPr>
      <w:r w:rsidRPr="0019287C">
        <w:t>Better than Map</w:t>
      </w:r>
    </w:p>
    <w:p w:rsidR="00472DD6" w:rsidRPr="0019287C" w:rsidRDefault="00472DD6" w:rsidP="007C052B">
      <w:pPr>
        <w:pStyle w:val="ListParagraph"/>
        <w:numPr>
          <w:ilvl w:val="0"/>
          <w:numId w:val="20"/>
        </w:numPr>
        <w:contextualSpacing w:val="0"/>
        <w:pPrChange w:id="3167" w:author="Don Syme" w:date="2010-06-28T12:44:00Z">
          <w:pPr>
            <w:pStyle w:val="ListParagraph"/>
            <w:numPr>
              <w:ilvl w:val="1"/>
              <w:numId w:val="20"/>
            </w:numPr>
            <w:ind w:left="1440" w:hanging="360"/>
            <w:contextualSpacing w:val="0"/>
          </w:pPr>
        </w:pPrChange>
      </w:pPr>
      <w:r w:rsidRPr="0019287C">
        <w:t>Communicate the distinct functional nature of the collection</w:t>
      </w:r>
    </w:p>
    <w:p w:rsidR="00472DD6" w:rsidRDefault="00472DD6" w:rsidP="007C052B">
      <w:pPr>
        <w:rPr>
          <w:ins w:id="3168" w:author="Don Syme" w:date="2010-06-28T12:45:00Z"/>
        </w:rPr>
        <w:pPrChange w:id="3169" w:author="Don Syme" w:date="2010-06-28T12:44:00Z">
          <w:pPr>
            <w:ind w:firstLine="720"/>
          </w:pPr>
        </w:pPrChange>
      </w:pPr>
      <w:r w:rsidRPr="0019287C">
        <w:t xml:space="preserve">Suggestions </w:t>
      </w:r>
      <w:ins w:id="3170" w:author="Don Syme" w:date="2010-06-28T12:44:00Z">
        <w:r w:rsidR="007C052B">
          <w:t xml:space="preserve">were </w:t>
        </w:r>
      </w:ins>
      <w:del w:id="3171" w:author="Don Syme" w:date="2010-06-28T12:44:00Z">
        <w:r w:rsidDel="007C052B">
          <w:delText xml:space="preserve">have been </w:delText>
        </w:r>
      </w:del>
      <w:r>
        <w:t xml:space="preserve">“Mapping”, “Table”, </w:t>
      </w:r>
      <w:r w:rsidRPr="0019287C">
        <w:t>“Keyed”</w:t>
      </w:r>
      <w:r>
        <w:t>, "ReadonlyDictionary", "TreeMap", "Lookup"</w:t>
      </w:r>
      <w:ins w:id="3172" w:author="Don Syme" w:date="2010-06-28T12:44:00Z">
        <w:r w:rsidR="007C052B">
          <w:t>. In the end we stuck with "Map".</w:t>
        </w:r>
      </w:ins>
    </w:p>
    <w:p w:rsidR="007C052B" w:rsidRPr="0019287C" w:rsidRDefault="007C052B" w:rsidP="007C052B">
      <w:pPr>
        <w:pPrChange w:id="3173" w:author="Don Syme" w:date="2010-06-28T12:44:00Z">
          <w:pPr>
            <w:ind w:firstLine="720"/>
          </w:pPr>
        </w:pPrChange>
      </w:pPr>
    </w:p>
    <w:p w:rsidR="0071050D" w:rsidRPr="00FA76ED" w:rsidRDefault="0071050D" w:rsidP="0071050D">
      <w:pPr>
        <w:pStyle w:val="MiniHeading"/>
      </w:pPr>
      <w:r>
        <w:t>Performance Criteria</w:t>
      </w:r>
    </w:p>
    <w:p w:rsidR="007C052B" w:rsidRDefault="0071050D" w:rsidP="0071050D">
      <w:pPr>
        <w:pStyle w:val="BodyText"/>
        <w:rPr>
          <w:ins w:id="3174" w:author="Don Syme" w:date="2010-06-28T12:45:00Z"/>
        </w:rPr>
      </w:pPr>
      <w:del w:id="3175" w:author="Don Syme" w:date="2010-06-28T12:45:00Z">
        <w:r w:rsidDel="007C052B">
          <w:delText>TBD</w:delText>
        </w:r>
      </w:del>
      <w:ins w:id="3176" w:author="Don Syme" w:date="2010-06-28T12:45:00Z">
        <w:r w:rsidR="007C052B">
          <w:t xml:space="preserve">Performance </w:t>
        </w:r>
        <w:r w:rsidR="007C052B">
          <w:t>comparison</w:t>
        </w:r>
        <w:r w:rsidR="007C052B">
          <w:t xml:space="preserve"> points: </w:t>
        </w:r>
      </w:ins>
    </w:p>
    <w:p w:rsidR="007C052B" w:rsidRDefault="007C052B" w:rsidP="007C052B">
      <w:pPr>
        <w:pStyle w:val="BodyText"/>
        <w:numPr>
          <w:ilvl w:val="0"/>
          <w:numId w:val="20"/>
        </w:numPr>
        <w:rPr>
          <w:ins w:id="3177" w:author="Don Syme" w:date="2010-06-28T12:45:00Z"/>
        </w:rPr>
        <w:pPrChange w:id="3178" w:author="Don Syme" w:date="2010-06-28T12:45:00Z">
          <w:pPr>
            <w:pStyle w:val="BodyText"/>
          </w:pPr>
        </w:pPrChange>
      </w:pPr>
      <w:ins w:id="3179" w:author="Don Syme" w:date="2010-06-28T12:45:00Z">
        <w:r>
          <w:t>Dictionary&lt;_,_&gt;</w:t>
        </w:r>
      </w:ins>
    </w:p>
    <w:p w:rsidR="0071050D" w:rsidRDefault="007C052B" w:rsidP="007C052B">
      <w:pPr>
        <w:pStyle w:val="BodyText"/>
        <w:numPr>
          <w:ilvl w:val="0"/>
          <w:numId w:val="20"/>
        </w:numPr>
        <w:pPrChange w:id="3180" w:author="Don Syme" w:date="2010-06-28T12:45:00Z">
          <w:pPr>
            <w:pStyle w:val="BodyText"/>
          </w:pPr>
        </w:pPrChange>
      </w:pPr>
      <w:ins w:id="3181" w:author="Don Syme" w:date="2010-06-28T12:45:00Z">
        <w:r>
          <w:t>Clojure hash maps</w:t>
        </w:r>
      </w:ins>
    </w:p>
    <w:p w:rsidR="0071050D" w:rsidRPr="00DF274C" w:rsidRDefault="0071050D" w:rsidP="0071050D">
      <w:pPr>
        <w:pStyle w:val="BodyText"/>
      </w:pPr>
      <w:r w:rsidRPr="00DF274C">
        <w:t xml:space="preserve">Maps based on structural comparison are </w:t>
      </w:r>
      <w:r>
        <w:t xml:space="preserve">only </w:t>
      </w:r>
      <w:r w:rsidRPr="00DF274C">
        <w:t>efficient for small keys</w:t>
      </w:r>
      <w:r>
        <w:t xml:space="preserve"> (i.e. keys with fast comparison)</w:t>
      </w:r>
      <w:r w:rsidRPr="00DF274C">
        <w:t xml:space="preserve">. They are not a suitable choice if keys are recursive data structures or require non-structural comparison semantics. </w:t>
      </w:r>
    </w:p>
    <w:p w:rsidR="00E949EB" w:rsidRPr="00FA76ED" w:rsidRDefault="00E949EB" w:rsidP="00E949EB">
      <w:pPr>
        <w:pStyle w:val="MiniHeading"/>
        <w:rPr>
          <w:ins w:id="3182" w:author="Don Syme" w:date="2010-06-28T11:04:00Z"/>
        </w:rPr>
      </w:pPr>
      <w:ins w:id="3183" w:author="Don Syme" w:date="2010-06-28T11:04:00Z">
        <w:r>
          <w:t>Serialization</w:t>
        </w:r>
      </w:ins>
    </w:p>
    <w:p w:rsidR="00E949EB" w:rsidRDefault="007C3E3F" w:rsidP="00E949EB">
      <w:pPr>
        <w:pStyle w:val="BodyText"/>
        <w:rPr>
          <w:ins w:id="3184" w:author="Don Syme" w:date="2010-06-28T11:04:00Z"/>
        </w:rPr>
      </w:pPr>
      <w:ins w:id="3185" w:author="Don Syme" w:date="2010-06-28T11:04:00Z">
        <w:r>
          <w:t>TBD</w:t>
        </w:r>
      </w:ins>
    </w:p>
    <w:p w:rsidR="00472DD6" w:rsidRDefault="0071050D" w:rsidP="00472DD6">
      <w:pPr>
        <w:pStyle w:val="MiniHeading"/>
      </w:pPr>
      <w:r>
        <w:t xml:space="preserve">Alignment and </w:t>
      </w:r>
      <w:r w:rsidR="00472DD6">
        <w:t>Future-proofing</w:t>
      </w:r>
    </w:p>
    <w:p w:rsidR="0071050D" w:rsidRDefault="0071050D" w:rsidP="0071050D">
      <w:r>
        <w:t>See Set&lt;_&gt;</w:t>
      </w:r>
    </w:p>
    <w:p w:rsidR="00145F4B" w:rsidRPr="00FA76ED" w:rsidRDefault="00145F4B" w:rsidP="00145F4B">
      <w:pPr>
        <w:pStyle w:val="MiniHeading"/>
      </w:pPr>
      <w:r>
        <w:t>Usage Model</w:t>
      </w:r>
    </w:p>
    <w:p w:rsidR="00AB0442" w:rsidRPr="006D769B" w:rsidRDefault="00AB0442" w:rsidP="00145F4B">
      <w:pPr>
        <w:pStyle w:val="SpecBox"/>
        <w:rPr>
          <w:rStyle w:val="CodeInline"/>
          <w:b/>
        </w:rPr>
      </w:pPr>
      <w:r w:rsidRPr="006D769B">
        <w:rPr>
          <w:rStyle w:val="CodeInline"/>
          <w:b/>
        </w:rPr>
        <w:t>new Map&lt;_,_&gt;(seq)</w:t>
      </w:r>
    </w:p>
    <w:p w:rsidR="00145F4B" w:rsidRPr="006D769B" w:rsidRDefault="00145F4B" w:rsidP="00145F4B">
      <w:pPr>
        <w:pStyle w:val="SpecBox"/>
        <w:rPr>
          <w:rStyle w:val="CodeInline"/>
          <w:b/>
        </w:rPr>
      </w:pPr>
      <w:r w:rsidRPr="006D769B">
        <w:rPr>
          <w:rStyle w:val="CodeInline"/>
          <w:b/>
        </w:rPr>
        <w:t>tab.[key]</w:t>
      </w:r>
    </w:p>
    <w:p w:rsidR="00145F4B" w:rsidRPr="006D769B" w:rsidRDefault="00145F4B" w:rsidP="00145F4B">
      <w:pPr>
        <w:pStyle w:val="SpecBox"/>
        <w:rPr>
          <w:rStyle w:val="CodeInline"/>
          <w:b/>
        </w:rPr>
      </w:pPr>
      <w:r w:rsidRPr="006D769B">
        <w:rPr>
          <w:rStyle w:val="CodeInline"/>
          <w:b/>
        </w:rPr>
        <w:t>tab.Add (key,value)</w:t>
      </w:r>
    </w:p>
    <w:p w:rsidR="00145F4B" w:rsidRPr="006D769B" w:rsidRDefault="00145F4B" w:rsidP="00145F4B">
      <w:pPr>
        <w:pStyle w:val="SpecBox"/>
        <w:rPr>
          <w:rStyle w:val="CodeInline"/>
          <w:b/>
        </w:rPr>
      </w:pPr>
      <w:r w:rsidRPr="006D769B">
        <w:rPr>
          <w:rStyle w:val="CodeInline"/>
          <w:b/>
        </w:rPr>
        <w:t>tab.Count</w:t>
      </w:r>
    </w:p>
    <w:p w:rsidR="00145F4B" w:rsidRPr="006D769B" w:rsidRDefault="00145F4B" w:rsidP="00145F4B">
      <w:pPr>
        <w:pStyle w:val="SpecBox"/>
        <w:rPr>
          <w:rStyle w:val="CodeInline"/>
          <w:b/>
        </w:rPr>
      </w:pPr>
      <w:r w:rsidRPr="006D769B">
        <w:rPr>
          <w:rStyle w:val="CodeInline"/>
          <w:b/>
        </w:rPr>
        <w:t>tab.ContainsKey key</w:t>
      </w:r>
    </w:p>
    <w:p w:rsidR="00AB0442" w:rsidRPr="006D769B" w:rsidRDefault="00AB0442" w:rsidP="00AB0442">
      <w:pPr>
        <w:pStyle w:val="SpecBox"/>
        <w:rPr>
          <w:rStyle w:val="CodeInline"/>
          <w:b/>
        </w:rPr>
      </w:pPr>
      <w:r w:rsidRPr="006D769B">
        <w:rPr>
          <w:rStyle w:val="CodeInline"/>
          <w:b/>
        </w:rPr>
        <w:t xml:space="preserve">tab.IsEmpty </w:t>
      </w:r>
    </w:p>
    <w:p w:rsidR="00145F4B" w:rsidRPr="006D769B" w:rsidRDefault="00145F4B" w:rsidP="00145F4B">
      <w:pPr>
        <w:pStyle w:val="SpecBox"/>
        <w:rPr>
          <w:rStyle w:val="CodeInline"/>
          <w:b/>
        </w:rPr>
      </w:pPr>
      <w:r w:rsidRPr="006D769B">
        <w:rPr>
          <w:rStyle w:val="CodeInline"/>
          <w:b/>
        </w:rPr>
        <w:t>tab.Remove key</w:t>
      </w:r>
    </w:p>
    <w:p w:rsidR="00145F4B" w:rsidRPr="006D769B" w:rsidRDefault="00145F4B" w:rsidP="00145F4B">
      <w:pPr>
        <w:pStyle w:val="SpecBox"/>
        <w:rPr>
          <w:rStyle w:val="CodeInline"/>
          <w:b/>
        </w:rPr>
      </w:pPr>
      <w:r w:rsidRPr="006D769B">
        <w:rPr>
          <w:rStyle w:val="CodeInline"/>
          <w:b/>
        </w:rPr>
        <w:t>tab.</w:t>
      </w:r>
      <w:r w:rsidR="00027321">
        <w:rPr>
          <w:rStyle w:val="CodeInline"/>
          <w:b/>
        </w:rPr>
        <w:t>TryFind</w:t>
      </w:r>
      <w:r w:rsidRPr="006D769B">
        <w:rPr>
          <w:rStyle w:val="CodeInline"/>
          <w:b/>
        </w:rPr>
        <w:t xml:space="preserve"> key</w:t>
      </w:r>
    </w:p>
    <w:p w:rsidR="00145F4B" w:rsidRPr="006D769B" w:rsidRDefault="00145F4B" w:rsidP="00145F4B">
      <w:pPr>
        <w:pStyle w:val="SpecBox"/>
        <w:rPr>
          <w:rStyle w:val="CodeInline"/>
          <w:b/>
        </w:rPr>
      </w:pPr>
      <w:r w:rsidRPr="006D769B">
        <w:rPr>
          <w:rStyle w:val="CodeInline"/>
          <w:b/>
        </w:rPr>
        <w:t>tab1 = tab2</w:t>
      </w:r>
    </w:p>
    <w:p w:rsidR="00145F4B" w:rsidRPr="006D769B" w:rsidRDefault="00145F4B" w:rsidP="00145F4B">
      <w:pPr>
        <w:pStyle w:val="SpecBox"/>
        <w:rPr>
          <w:rStyle w:val="CodeInline"/>
          <w:b/>
        </w:rPr>
      </w:pPr>
      <w:r w:rsidRPr="006D769B">
        <w:rPr>
          <w:rStyle w:val="CodeInline"/>
          <w:b/>
        </w:rPr>
        <w:t>tab1 &lt; tab2</w:t>
      </w:r>
    </w:p>
    <w:p w:rsidR="00145F4B" w:rsidRPr="006D769B" w:rsidRDefault="00145F4B" w:rsidP="00145F4B">
      <w:pPr>
        <w:pStyle w:val="SpecBox"/>
        <w:rPr>
          <w:rStyle w:val="CodeInline"/>
          <w:b/>
        </w:rPr>
      </w:pPr>
      <w:r w:rsidRPr="006D769B">
        <w:rPr>
          <w:rStyle w:val="CodeInline"/>
          <w:b/>
        </w:rPr>
        <w:t>hash tab</w:t>
      </w:r>
    </w:p>
    <w:p w:rsidR="00145F4B" w:rsidRPr="006D769B" w:rsidRDefault="00145F4B" w:rsidP="00145F4B">
      <w:pPr>
        <w:pStyle w:val="SpecBox"/>
        <w:rPr>
          <w:rStyle w:val="CodeInline"/>
          <w:b/>
        </w:rPr>
      </w:pPr>
      <w:r w:rsidRPr="006D769B">
        <w:rPr>
          <w:rStyle w:val="CodeInline"/>
          <w:b/>
        </w:rPr>
        <w:t>Map.empty</w:t>
      </w:r>
    </w:p>
    <w:p w:rsidR="00145F4B" w:rsidRPr="006D769B" w:rsidRDefault="00145F4B" w:rsidP="00145F4B">
      <w:pPr>
        <w:pStyle w:val="SpecBox"/>
        <w:rPr>
          <w:rStyle w:val="CodeInline"/>
          <w:b/>
        </w:rPr>
      </w:pPr>
      <w:r w:rsidRPr="006D769B">
        <w:rPr>
          <w:rStyle w:val="CodeInline"/>
          <w:b/>
        </w:rPr>
        <w:t>tab |&gt; Map.add key value</w:t>
      </w:r>
    </w:p>
    <w:p w:rsidR="00145F4B" w:rsidRPr="006D769B" w:rsidRDefault="00145F4B" w:rsidP="00145F4B">
      <w:pPr>
        <w:pStyle w:val="SpecBox"/>
        <w:rPr>
          <w:rStyle w:val="CodeInline"/>
          <w:b/>
        </w:rPr>
      </w:pPr>
      <w:r w:rsidRPr="006D769B">
        <w:rPr>
          <w:rStyle w:val="CodeInline"/>
          <w:b/>
        </w:rPr>
        <w:t>tab |&gt; Map.exists f</w:t>
      </w:r>
    </w:p>
    <w:p w:rsidR="00145F4B" w:rsidRPr="006D769B" w:rsidRDefault="00145F4B" w:rsidP="00145F4B">
      <w:pPr>
        <w:pStyle w:val="SpecBox"/>
        <w:rPr>
          <w:rStyle w:val="CodeInline"/>
          <w:b/>
        </w:rPr>
      </w:pPr>
      <w:r w:rsidRPr="006D769B">
        <w:rPr>
          <w:rStyle w:val="CodeInline"/>
          <w:b/>
        </w:rPr>
        <w:lastRenderedPageBreak/>
        <w:t>tab |&gt; Map.filter f</w:t>
      </w:r>
    </w:p>
    <w:p w:rsidR="00145F4B" w:rsidRPr="006D769B" w:rsidRDefault="00145F4B" w:rsidP="00145F4B">
      <w:pPr>
        <w:pStyle w:val="SpecBox"/>
        <w:rPr>
          <w:rStyle w:val="CodeInline"/>
          <w:b/>
        </w:rPr>
      </w:pPr>
      <w:r w:rsidRPr="006D769B">
        <w:rPr>
          <w:rStyle w:val="CodeInline"/>
          <w:b/>
        </w:rPr>
        <w:t>tab |&gt; Map.find key</w:t>
      </w:r>
    </w:p>
    <w:p w:rsidR="00145F4B" w:rsidRPr="006D769B" w:rsidRDefault="00145F4B" w:rsidP="00145F4B">
      <w:pPr>
        <w:pStyle w:val="SpecBox"/>
        <w:rPr>
          <w:rStyle w:val="CodeInline"/>
          <w:b/>
        </w:rPr>
      </w:pPr>
      <w:r w:rsidRPr="006D769B">
        <w:rPr>
          <w:rStyle w:val="CodeInline"/>
          <w:b/>
        </w:rPr>
        <w:t>tab |&gt; Map.first f</w:t>
      </w:r>
    </w:p>
    <w:p w:rsidR="00145F4B" w:rsidRPr="006D769B" w:rsidRDefault="00145F4B" w:rsidP="00145F4B">
      <w:pPr>
        <w:pStyle w:val="SpecBox"/>
        <w:rPr>
          <w:rStyle w:val="CodeInline"/>
          <w:b/>
        </w:rPr>
      </w:pPr>
      <w:r w:rsidRPr="006D769B">
        <w:rPr>
          <w:rStyle w:val="CodeInline"/>
          <w:b/>
        </w:rPr>
        <w:t>tab |&gt; Map.forall f</w:t>
      </w:r>
    </w:p>
    <w:p w:rsidR="00145F4B" w:rsidRPr="006D769B" w:rsidRDefault="00145F4B" w:rsidP="00145F4B">
      <w:pPr>
        <w:pStyle w:val="SpecBox"/>
        <w:rPr>
          <w:rStyle w:val="CodeInline"/>
          <w:b/>
        </w:rPr>
      </w:pPr>
      <w:r w:rsidRPr="006D769B">
        <w:rPr>
          <w:rStyle w:val="CodeInline"/>
          <w:b/>
        </w:rPr>
        <w:t>tab |&gt; Map.</w:t>
      </w:r>
      <w:r w:rsidR="0030766C">
        <w:rPr>
          <w:rStyle w:val="CodeInline"/>
          <w:b/>
        </w:rPr>
        <w:t>isEmpty</w:t>
      </w:r>
    </w:p>
    <w:p w:rsidR="00145F4B" w:rsidRPr="006D769B" w:rsidRDefault="00145F4B" w:rsidP="00145F4B">
      <w:pPr>
        <w:pStyle w:val="SpecBox"/>
        <w:rPr>
          <w:rStyle w:val="CodeInline"/>
          <w:b/>
        </w:rPr>
      </w:pPr>
      <w:r w:rsidRPr="006D769B">
        <w:rPr>
          <w:rStyle w:val="CodeInline"/>
          <w:b/>
        </w:rPr>
        <w:t>tab |&gt; Map.iter f</w:t>
      </w:r>
    </w:p>
    <w:p w:rsidR="00145F4B" w:rsidRPr="006D769B" w:rsidRDefault="00145F4B" w:rsidP="00145F4B">
      <w:pPr>
        <w:pStyle w:val="SpecBox"/>
        <w:rPr>
          <w:rStyle w:val="CodeInline"/>
          <w:b/>
        </w:rPr>
      </w:pPr>
      <w:r w:rsidRPr="006D769B">
        <w:rPr>
          <w:rStyle w:val="CodeInline"/>
          <w:b/>
        </w:rPr>
        <w:t>tab |&gt; Map.map f</w:t>
      </w:r>
    </w:p>
    <w:p w:rsidR="00145F4B" w:rsidRPr="006D769B" w:rsidRDefault="00145F4B" w:rsidP="00145F4B">
      <w:pPr>
        <w:pStyle w:val="SpecBox"/>
        <w:rPr>
          <w:rStyle w:val="CodeInline"/>
          <w:b/>
        </w:rPr>
      </w:pPr>
      <w:r w:rsidRPr="006D769B">
        <w:rPr>
          <w:rStyle w:val="CodeInline"/>
          <w:b/>
        </w:rPr>
        <w:t>tab |&gt; Map.mapi f</w:t>
      </w:r>
    </w:p>
    <w:p w:rsidR="00145F4B" w:rsidRPr="006D769B" w:rsidRDefault="00145F4B" w:rsidP="00145F4B">
      <w:pPr>
        <w:pStyle w:val="SpecBox"/>
        <w:rPr>
          <w:rStyle w:val="CodeInline"/>
          <w:b/>
        </w:rPr>
      </w:pPr>
      <w:r w:rsidRPr="006D769B">
        <w:rPr>
          <w:rStyle w:val="CodeInline"/>
          <w:b/>
        </w:rPr>
        <w:t>tab |&gt; Map.mem x</w:t>
      </w:r>
    </w:p>
    <w:p w:rsidR="00145F4B" w:rsidRPr="006D769B" w:rsidRDefault="00145F4B" w:rsidP="00145F4B">
      <w:pPr>
        <w:pStyle w:val="SpecBox"/>
        <w:rPr>
          <w:rStyle w:val="CodeInline"/>
          <w:b/>
        </w:rPr>
      </w:pPr>
      <w:r w:rsidRPr="006D769B">
        <w:rPr>
          <w:rStyle w:val="CodeInline"/>
          <w:b/>
        </w:rPr>
        <w:t>tab |&gt; Map.partition f</w:t>
      </w:r>
    </w:p>
    <w:p w:rsidR="00145F4B" w:rsidRPr="006D769B" w:rsidRDefault="00145F4B" w:rsidP="00145F4B">
      <w:pPr>
        <w:pStyle w:val="SpecBox"/>
        <w:rPr>
          <w:rStyle w:val="CodeInline"/>
          <w:b/>
        </w:rPr>
      </w:pPr>
      <w:r w:rsidRPr="006D769B">
        <w:rPr>
          <w:rStyle w:val="CodeInline"/>
          <w:b/>
        </w:rPr>
        <w:t>tab |&gt; Map.remove x</w:t>
      </w:r>
    </w:p>
    <w:p w:rsidR="00145F4B" w:rsidRPr="006D769B" w:rsidRDefault="00145F4B" w:rsidP="00145F4B">
      <w:pPr>
        <w:pStyle w:val="SpecBox"/>
        <w:rPr>
          <w:rStyle w:val="CodeInline"/>
          <w:b/>
        </w:rPr>
      </w:pPr>
      <w:r w:rsidRPr="006D769B">
        <w:rPr>
          <w:rStyle w:val="CodeInline"/>
          <w:b/>
        </w:rPr>
        <w:t>tab |&gt; Map.</w:t>
      </w:r>
      <w:del w:id="3186" w:author="Don Syme" w:date="2010-06-28T10:52:00Z">
        <w:r w:rsidRPr="006D769B" w:rsidDel="00427F8B">
          <w:rPr>
            <w:rStyle w:val="CodeInline"/>
            <w:b/>
          </w:rPr>
          <w:delText>to_array</w:delText>
        </w:r>
      </w:del>
      <w:ins w:id="3187" w:author="Don Syme" w:date="2010-06-28T10:52:00Z">
        <w:r w:rsidR="00427F8B">
          <w:rPr>
            <w:rStyle w:val="CodeInline"/>
            <w:b/>
          </w:rPr>
          <w:t>toArray</w:t>
        </w:r>
      </w:ins>
    </w:p>
    <w:p w:rsidR="00145F4B" w:rsidRPr="006D769B" w:rsidRDefault="00145F4B" w:rsidP="00145F4B">
      <w:pPr>
        <w:pStyle w:val="SpecBox"/>
        <w:rPr>
          <w:rStyle w:val="CodeInline"/>
          <w:b/>
        </w:rPr>
      </w:pPr>
      <w:r w:rsidRPr="006D769B">
        <w:rPr>
          <w:rStyle w:val="CodeInline"/>
          <w:b/>
        </w:rPr>
        <w:t>tab |&gt; Map.</w:t>
      </w:r>
      <w:del w:id="3188" w:author="Don Syme" w:date="2010-06-28T10:52:00Z">
        <w:r w:rsidRPr="006D769B" w:rsidDel="00427F8B">
          <w:rPr>
            <w:rStyle w:val="CodeInline"/>
            <w:b/>
          </w:rPr>
          <w:delText>to_list</w:delText>
        </w:r>
      </w:del>
      <w:ins w:id="3189" w:author="Don Syme" w:date="2010-06-28T10:52:00Z">
        <w:r w:rsidR="00427F8B">
          <w:rPr>
            <w:rStyle w:val="CodeInline"/>
            <w:b/>
          </w:rPr>
          <w:t>toList</w:t>
        </w:r>
      </w:ins>
    </w:p>
    <w:p w:rsidR="00145F4B" w:rsidRPr="006D769B" w:rsidRDefault="00145F4B" w:rsidP="00145F4B">
      <w:pPr>
        <w:pStyle w:val="SpecBox"/>
        <w:rPr>
          <w:rStyle w:val="CodeInline"/>
          <w:b/>
        </w:rPr>
      </w:pPr>
      <w:r w:rsidRPr="006D769B">
        <w:rPr>
          <w:rStyle w:val="CodeInline"/>
          <w:b/>
        </w:rPr>
        <w:t>tab |&gt; Map.</w:t>
      </w:r>
      <w:del w:id="3190" w:author="Don Syme" w:date="2010-06-28T10:52:00Z">
        <w:r w:rsidRPr="006D769B" w:rsidDel="00427F8B">
          <w:rPr>
            <w:rStyle w:val="CodeInline"/>
            <w:b/>
          </w:rPr>
          <w:delText>to_seq</w:delText>
        </w:r>
      </w:del>
      <w:ins w:id="3191" w:author="Don Syme" w:date="2010-06-28T10:52:00Z">
        <w:r w:rsidR="00427F8B">
          <w:rPr>
            <w:rStyle w:val="CodeInline"/>
            <w:b/>
          </w:rPr>
          <w:t>toSeq</w:t>
        </w:r>
      </w:ins>
    </w:p>
    <w:p w:rsidR="00145F4B" w:rsidRPr="006D769B" w:rsidRDefault="00145F4B" w:rsidP="00145F4B">
      <w:pPr>
        <w:pStyle w:val="SpecBox"/>
        <w:rPr>
          <w:rStyle w:val="CodeInline"/>
          <w:b/>
        </w:rPr>
      </w:pPr>
      <w:r w:rsidRPr="006D769B">
        <w:rPr>
          <w:rStyle w:val="CodeInline"/>
          <w:b/>
        </w:rPr>
        <w:t>arr |&gt; Map.</w:t>
      </w:r>
      <w:del w:id="3192" w:author="Don Syme" w:date="2010-06-28T10:52:00Z">
        <w:r w:rsidRPr="006D769B" w:rsidDel="00427F8B">
          <w:rPr>
            <w:rStyle w:val="CodeInline"/>
            <w:b/>
          </w:rPr>
          <w:delText>of_array</w:delText>
        </w:r>
      </w:del>
      <w:ins w:id="3193" w:author="Don Syme" w:date="2010-06-28T10:52:00Z">
        <w:r w:rsidR="00427F8B">
          <w:rPr>
            <w:rStyle w:val="CodeInline"/>
            <w:b/>
          </w:rPr>
          <w:t>ofArray</w:t>
        </w:r>
      </w:ins>
      <w:r w:rsidRPr="006D769B">
        <w:rPr>
          <w:rStyle w:val="CodeInline"/>
          <w:b/>
        </w:rPr>
        <w:t xml:space="preserve"> </w:t>
      </w:r>
    </w:p>
    <w:p w:rsidR="00145F4B" w:rsidRPr="006D769B" w:rsidRDefault="00145F4B" w:rsidP="00145F4B">
      <w:pPr>
        <w:pStyle w:val="SpecBox"/>
        <w:rPr>
          <w:rStyle w:val="CodeInline"/>
          <w:b/>
        </w:rPr>
      </w:pPr>
      <w:r w:rsidRPr="006D769B">
        <w:rPr>
          <w:rStyle w:val="CodeInline"/>
          <w:b/>
        </w:rPr>
        <w:t>xs |&gt; Map.</w:t>
      </w:r>
      <w:del w:id="3194" w:author="Don Syme" w:date="2010-06-28T11:00:00Z">
        <w:r w:rsidRPr="006D769B" w:rsidDel="00E949EB">
          <w:rPr>
            <w:rStyle w:val="CodeInline"/>
            <w:b/>
          </w:rPr>
          <w:delText>of_list</w:delText>
        </w:r>
      </w:del>
      <w:ins w:id="3195" w:author="Don Syme" w:date="2010-06-28T11:00:00Z">
        <w:r w:rsidR="00E949EB">
          <w:rPr>
            <w:rStyle w:val="CodeInline"/>
            <w:b/>
          </w:rPr>
          <w:t>ofList</w:t>
        </w:r>
      </w:ins>
    </w:p>
    <w:p w:rsidR="00145F4B" w:rsidRPr="006D769B" w:rsidRDefault="00145F4B" w:rsidP="00145F4B">
      <w:pPr>
        <w:pStyle w:val="SpecBox"/>
        <w:rPr>
          <w:rStyle w:val="CodeInline"/>
          <w:b/>
        </w:rPr>
      </w:pPr>
      <w:r w:rsidRPr="006D769B">
        <w:rPr>
          <w:rStyle w:val="CodeInline"/>
          <w:b/>
        </w:rPr>
        <w:t>xs |&gt; Map.</w:t>
      </w:r>
      <w:del w:id="3196" w:author="Don Syme" w:date="2010-06-28T10:53:00Z">
        <w:r w:rsidRPr="006D769B" w:rsidDel="00427F8B">
          <w:rPr>
            <w:rStyle w:val="CodeInline"/>
            <w:b/>
          </w:rPr>
          <w:delText>of_seq</w:delText>
        </w:r>
      </w:del>
      <w:ins w:id="3197" w:author="Don Syme" w:date="2010-06-28T10:53:00Z">
        <w:r w:rsidR="00427F8B">
          <w:rPr>
            <w:rStyle w:val="CodeInline"/>
            <w:b/>
          </w:rPr>
          <w:t>ofSeq</w:t>
        </w:r>
      </w:ins>
    </w:p>
    <w:p w:rsidR="00145F4B" w:rsidRPr="006D769B" w:rsidRDefault="00145F4B" w:rsidP="00145F4B">
      <w:pPr>
        <w:pStyle w:val="SpecBox"/>
        <w:rPr>
          <w:rStyle w:val="CodeInline"/>
          <w:b/>
        </w:rPr>
      </w:pPr>
      <w:r w:rsidRPr="006D769B">
        <w:rPr>
          <w:rStyle w:val="CodeInline"/>
          <w:b/>
        </w:rPr>
        <w:t>(state, tab) ||&gt; Map.fold f</w:t>
      </w:r>
    </w:p>
    <w:p w:rsidR="00145F4B" w:rsidRPr="006D769B" w:rsidRDefault="00145F4B" w:rsidP="00145F4B">
      <w:pPr>
        <w:pStyle w:val="SpecBox"/>
        <w:rPr>
          <w:rStyle w:val="CodeInline"/>
          <w:b/>
        </w:rPr>
      </w:pPr>
      <w:r w:rsidRPr="006D769B">
        <w:rPr>
          <w:rStyle w:val="CodeInline"/>
          <w:b/>
        </w:rPr>
        <w:t>(tab, state) ||&gt; Map.</w:t>
      </w:r>
      <w:r w:rsidR="003A252F">
        <w:rPr>
          <w:rStyle w:val="CodeInline"/>
          <w:b/>
        </w:rPr>
        <w:t>foldBack</w:t>
      </w:r>
      <w:r w:rsidRPr="006D769B">
        <w:rPr>
          <w:rStyle w:val="CodeInline"/>
          <w:b/>
        </w:rPr>
        <w:t xml:space="preserve"> f</w:t>
      </w:r>
    </w:p>
    <w:p w:rsidR="00145F4B" w:rsidRDefault="00145F4B" w:rsidP="00145F4B">
      <w:pPr>
        <w:pStyle w:val="MiniHeading"/>
      </w:pPr>
      <w:r>
        <w:t>Signature (type)</w:t>
      </w:r>
    </w:p>
    <w:p w:rsidR="00950C68" w:rsidRPr="00D2220F" w:rsidRDefault="00553CB7" w:rsidP="00D25F1D">
      <w:pPr>
        <w:pStyle w:val="SpecBox"/>
        <w:rPr>
          <w:rStyle w:val="CodeInline"/>
        </w:rPr>
      </w:pPr>
      <w:r>
        <w:rPr>
          <w:rStyle w:val="CodeInline"/>
        </w:rPr>
        <w:t>type Map&lt;</w:t>
      </w:r>
      <w:r w:rsidR="001358A3">
        <w:rPr>
          <w:rStyle w:val="CodeInline"/>
        </w:rPr>
        <w:t>'Key</w:t>
      </w:r>
      <w:r w:rsidR="00950C68" w:rsidRPr="00D2220F">
        <w:rPr>
          <w:rStyle w:val="CodeInline"/>
        </w:rPr>
        <w:t>,'</w:t>
      </w:r>
      <w:r>
        <w:rPr>
          <w:rStyle w:val="CodeInline"/>
        </w:rPr>
        <w:t>T</w:t>
      </w:r>
      <w:r w:rsidR="00950C68" w:rsidRPr="00D2220F">
        <w:rPr>
          <w:rStyle w:val="CodeInline"/>
        </w:rPr>
        <w:t>&gt;</w:t>
      </w:r>
    </w:p>
    <w:p w:rsidR="00950C68" w:rsidRPr="00D2220F" w:rsidRDefault="00067085" w:rsidP="00D25F1D">
      <w:pPr>
        <w:pStyle w:val="SpecBox"/>
        <w:rPr>
          <w:rStyle w:val="CodeInline"/>
        </w:rPr>
      </w:pPr>
      <w:r>
        <w:rPr>
          <w:rStyle w:val="CodeInline"/>
        </w:rPr>
        <w:t xml:space="preserve">  interface</w:t>
      </w:r>
      <w:r w:rsidR="00950C68" w:rsidRPr="00D2220F">
        <w:rPr>
          <w:rStyle w:val="CodeInline"/>
        </w:rPr>
        <w:t xml:space="preserve"> IDictionary&lt;</w:t>
      </w:r>
      <w:r w:rsidR="001358A3">
        <w:rPr>
          <w:rStyle w:val="CodeInline"/>
        </w:rPr>
        <w:t>'Key</w:t>
      </w:r>
      <w:r w:rsidR="00950C68" w:rsidRPr="00D2220F">
        <w:rPr>
          <w:rStyle w:val="CodeInline"/>
        </w:rPr>
        <w:t>,</w:t>
      </w:r>
      <w:r w:rsidR="00553CB7">
        <w:rPr>
          <w:rStyle w:val="CodeInline"/>
        </w:rPr>
        <w:t>'T</w:t>
      </w:r>
      <w:r w:rsidR="00950C68" w:rsidRPr="00D2220F">
        <w:rPr>
          <w:rStyle w:val="CodeInline"/>
        </w:rPr>
        <w:t>&gt;</w:t>
      </w:r>
    </w:p>
    <w:p w:rsidR="00AB0442" w:rsidRPr="00D2220F" w:rsidRDefault="00BC0FE1" w:rsidP="00AB0442">
      <w:pPr>
        <w:pStyle w:val="SpecBox"/>
        <w:rPr>
          <w:rStyle w:val="CodeInline"/>
        </w:rPr>
      </w:pPr>
      <w:r>
        <w:rPr>
          <w:rStyle w:val="CodeInline"/>
        </w:rPr>
        <w:t xml:space="preserve">  new</w:t>
      </w:r>
      <w:r w:rsidR="00AB0442" w:rsidRPr="00D2220F">
        <w:rPr>
          <w:rStyle w:val="CodeInline"/>
        </w:rPr>
        <w:t xml:space="preserve">: </w:t>
      </w:r>
      <w:r w:rsidR="00F266BA">
        <w:fldChar w:fldCharType="begin"/>
      </w:r>
      <w:r w:rsidR="00F266BA">
        <w:instrText>HYPERLINK "Microsoft.FSharp.Collections.type_seq.html"</w:instrText>
      </w:r>
      <w:ins w:id="3198" w:author="Don Syme" w:date="2010-06-28T12:43:00Z"/>
      <w:r w:rsidR="00F266BA">
        <w:fldChar w:fldCharType="separate"/>
      </w:r>
      <w:r w:rsidR="00AB0442" w:rsidRPr="00D2220F">
        <w:rPr>
          <w:rStyle w:val="CodeInline"/>
        </w:rPr>
        <w:t>seq</w:t>
      </w:r>
      <w:r w:rsidR="00F266BA">
        <w:fldChar w:fldCharType="end"/>
      </w:r>
      <w:r w:rsidR="00AB0442" w:rsidRPr="00D2220F">
        <w:rPr>
          <w:rStyle w:val="CodeInline"/>
        </w:rPr>
        <w:t>&lt;</w:t>
      </w:r>
      <w:r w:rsidR="001358A3">
        <w:rPr>
          <w:rStyle w:val="CodeInline"/>
        </w:rPr>
        <w:t>'Key</w:t>
      </w:r>
      <w:r w:rsidR="00AB0442" w:rsidRPr="00D2220F">
        <w:rPr>
          <w:rStyle w:val="CodeInline"/>
        </w:rPr>
        <w:t xml:space="preserve"> * </w:t>
      </w:r>
      <w:r w:rsidR="00553CB7">
        <w:rPr>
          <w:rStyle w:val="CodeInline"/>
        </w:rPr>
        <w:t>'T</w:t>
      </w:r>
      <w:r w:rsidR="00AB0442" w:rsidRPr="00D2220F">
        <w:rPr>
          <w:rStyle w:val="CodeInline"/>
        </w:rPr>
        <w:t xml:space="preserve">&gt; -&gt; </w:t>
      </w:r>
      <w:r w:rsidR="00F266BA">
        <w:fldChar w:fldCharType="begin"/>
      </w:r>
      <w:r w:rsidR="00F266BA">
        <w:instrText>HYPERLINK "Microsoft.FSharp.Collections.type_Map.html"</w:instrText>
      </w:r>
      <w:ins w:id="3199" w:author="Don Syme" w:date="2010-06-28T12:43:00Z"/>
      <w:r w:rsidR="00F266BA">
        <w:fldChar w:fldCharType="separate"/>
      </w:r>
      <w:r w:rsidR="00AB0442" w:rsidRPr="00D2220F">
        <w:rPr>
          <w:rStyle w:val="CodeInline"/>
        </w:rPr>
        <w:t>Map</w:t>
      </w:r>
      <w:r w:rsidR="00F266BA">
        <w:fldChar w:fldCharType="end"/>
      </w:r>
      <w:r w:rsidR="00AB0442" w:rsidRPr="00D2220F">
        <w:rPr>
          <w:rStyle w:val="CodeInline"/>
        </w:rPr>
        <w:t>&lt;</w:t>
      </w:r>
      <w:r w:rsidR="001358A3">
        <w:rPr>
          <w:rStyle w:val="CodeInline"/>
        </w:rPr>
        <w:t>'Key</w:t>
      </w:r>
      <w:r w:rsidR="00AB0442" w:rsidRPr="00D2220F">
        <w:rPr>
          <w:rStyle w:val="CodeInline"/>
        </w:rPr>
        <w:t>,</w:t>
      </w:r>
      <w:r w:rsidR="00553CB7">
        <w:rPr>
          <w:rStyle w:val="CodeInline"/>
        </w:rPr>
        <w:t>'T</w:t>
      </w:r>
      <w:r w:rsidR="00AB0442" w:rsidRPr="00D2220F">
        <w:rPr>
          <w:rStyle w:val="CodeInline"/>
        </w:rPr>
        <w:t>&gt;</w:t>
      </w:r>
    </w:p>
    <w:p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w:t>
      </w:r>
      <w:r w:rsidR="00145F4B">
        <w:rPr>
          <w:rStyle w:val="CodeInline"/>
        </w:rPr>
        <w:t>(.[])</w:t>
      </w:r>
      <w:r w:rsidR="00950C68" w:rsidRPr="00D2220F">
        <w:rPr>
          <w:rStyle w:val="CodeInline"/>
        </w:rPr>
        <w:t xml:space="preserve">: </w:t>
      </w:r>
      <w:r w:rsidR="001358A3">
        <w:rPr>
          <w:rStyle w:val="CodeInline"/>
        </w:rPr>
        <w:t>'Key</w:t>
      </w:r>
      <w:r w:rsidR="00950C68" w:rsidRPr="00D2220F">
        <w:rPr>
          <w:rStyle w:val="CodeInline"/>
        </w:rPr>
        <w:t xml:space="preserve"> -&gt; </w:t>
      </w:r>
      <w:r w:rsidR="00553CB7">
        <w:rPr>
          <w:rStyle w:val="CodeInline"/>
        </w:rPr>
        <w:t>'T</w:t>
      </w:r>
      <w:r w:rsidR="00950C68" w:rsidRPr="00D2220F">
        <w:rPr>
          <w:rStyle w:val="CodeInline"/>
        </w:rPr>
        <w:t xml:space="preserve"> with get</w:t>
      </w:r>
    </w:p>
    <w:p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IsEmpty: </w:t>
      </w:r>
      <w:r w:rsidR="00F266BA">
        <w:fldChar w:fldCharType="begin"/>
      </w:r>
      <w:r w:rsidR="00F266BA">
        <w:instrText>HYPERLINK "Microsoft.FSharp.Core.type_bool.html"</w:instrText>
      </w:r>
      <w:ins w:id="3200" w:author="Don Syme" w:date="2010-06-28T12:43:00Z"/>
      <w:r w:rsidR="00F266BA">
        <w:fldChar w:fldCharType="separate"/>
      </w:r>
      <w:r w:rsidR="00950C68" w:rsidRPr="00D2220F">
        <w:rPr>
          <w:rStyle w:val="CodeInline"/>
        </w:rPr>
        <w:t>bool</w:t>
      </w:r>
      <w:r w:rsidR="00F266BA">
        <w:fldChar w:fldCharType="end"/>
      </w:r>
    </w:p>
    <w:p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Count: </w:t>
      </w:r>
      <w:r w:rsidR="00F266BA">
        <w:fldChar w:fldCharType="begin"/>
      </w:r>
      <w:r w:rsidR="00F266BA">
        <w:instrText>HYPERLINK "Microsoft.FSharp.Core.type_int.html"</w:instrText>
      </w:r>
      <w:ins w:id="3201" w:author="Don Syme" w:date="2010-06-28T12:43:00Z"/>
      <w:r w:rsidR="00F266BA">
        <w:fldChar w:fldCharType="separate"/>
      </w:r>
      <w:r w:rsidR="00950C68" w:rsidRPr="00D2220F">
        <w:rPr>
          <w:rStyle w:val="CodeInline"/>
        </w:rPr>
        <w:t>int</w:t>
      </w:r>
      <w:r w:rsidR="00F266BA">
        <w:fldChar w:fldCharType="end"/>
      </w:r>
    </w:p>
    <w:p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w:t>
      </w:r>
      <w:r w:rsidR="00027321">
        <w:rPr>
          <w:rStyle w:val="CodeInline"/>
        </w:rPr>
        <w:t>TryFind</w:t>
      </w:r>
      <w:r w:rsidR="00950C68" w:rsidRPr="00D2220F">
        <w:rPr>
          <w:rStyle w:val="CodeInline"/>
        </w:rPr>
        <w:t xml:space="preserve">: </w:t>
      </w:r>
      <w:r w:rsidR="001358A3">
        <w:rPr>
          <w:rStyle w:val="CodeInline"/>
        </w:rPr>
        <w:t>'Key</w:t>
      </w:r>
      <w:r w:rsidR="00950C68" w:rsidRPr="00D2220F">
        <w:rPr>
          <w:rStyle w:val="CodeInline"/>
        </w:rPr>
        <w:t xml:space="preserve"> -&gt; </w:t>
      </w:r>
      <w:r w:rsidR="00553CB7">
        <w:rPr>
          <w:rStyle w:val="CodeInline"/>
        </w:rPr>
        <w:t>'T</w:t>
      </w:r>
      <w:r w:rsidR="00950C68" w:rsidRPr="00D2220F">
        <w:rPr>
          <w:rStyle w:val="CodeInline"/>
        </w:rPr>
        <w:t xml:space="preserve"> </w:t>
      </w:r>
      <w:r w:rsidR="00F266BA">
        <w:fldChar w:fldCharType="begin"/>
      </w:r>
      <w:r w:rsidR="00F266BA">
        <w:instrText>HYPERLINK "Microsoft.FSharp.Core.type_option.html"</w:instrText>
      </w:r>
      <w:ins w:id="3202" w:author="Don Syme" w:date="2010-06-28T12:43:00Z"/>
      <w:r w:rsidR="00F266BA">
        <w:fldChar w:fldCharType="separate"/>
      </w:r>
      <w:r w:rsidR="00950C68" w:rsidRPr="00D2220F">
        <w:rPr>
          <w:rStyle w:val="CodeInline"/>
        </w:rPr>
        <w:t>option</w:t>
      </w:r>
      <w:r w:rsidR="00F266BA">
        <w:fldChar w:fldCharType="end"/>
      </w:r>
    </w:p>
    <w:p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Remove: </w:t>
      </w:r>
      <w:r w:rsidR="001358A3">
        <w:rPr>
          <w:rStyle w:val="CodeInline"/>
        </w:rPr>
        <w:t>'Key</w:t>
      </w:r>
      <w:r w:rsidR="00950C68" w:rsidRPr="00D2220F">
        <w:rPr>
          <w:rStyle w:val="CodeInline"/>
        </w:rPr>
        <w:t xml:space="preserve"> -&gt; </w:t>
      </w:r>
      <w:r w:rsidR="00F266BA">
        <w:fldChar w:fldCharType="begin"/>
      </w:r>
      <w:r w:rsidR="00F266BA">
        <w:instrText>HYPERLINK "Microsoft.FSharp.Collections.type_Map.html"</w:instrText>
      </w:r>
      <w:ins w:id="3203" w:author="Don Syme" w:date="2010-06-28T12:43:00Z"/>
      <w:r w:rsidR="00F266BA">
        <w:fldChar w:fldCharType="separate"/>
      </w:r>
      <w:r w:rsidR="00950C68" w:rsidRPr="00D2220F">
        <w:rPr>
          <w:rStyle w:val="CodeInline"/>
        </w:rPr>
        <w:t>Map</w:t>
      </w:r>
      <w:r w:rsidR="00F266BA">
        <w:fldChar w:fldCharType="end"/>
      </w:r>
      <w:r w:rsidR="00950C68" w:rsidRPr="00D2220F">
        <w:rPr>
          <w:rStyle w:val="CodeInline"/>
        </w:rPr>
        <w:t>&lt;</w:t>
      </w:r>
      <w:r w:rsidR="001358A3">
        <w:rPr>
          <w:rStyle w:val="CodeInline"/>
        </w:rPr>
        <w:t>'Key</w:t>
      </w:r>
      <w:r w:rsidR="00950C68" w:rsidRPr="00D2220F">
        <w:rPr>
          <w:rStyle w:val="CodeInline"/>
        </w:rPr>
        <w:t>,</w:t>
      </w:r>
      <w:r w:rsidR="00553CB7">
        <w:rPr>
          <w:rStyle w:val="CodeInline"/>
        </w:rPr>
        <w:t>'T</w:t>
      </w:r>
      <w:r w:rsidR="00950C68" w:rsidRPr="00D2220F">
        <w:rPr>
          <w:rStyle w:val="CodeInline"/>
        </w:rPr>
        <w:t>&gt;</w:t>
      </w:r>
    </w:p>
    <w:p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Find: </w:t>
      </w:r>
      <w:r w:rsidR="001358A3">
        <w:rPr>
          <w:rStyle w:val="CodeInline"/>
        </w:rPr>
        <w:t>'Key</w:t>
      </w:r>
      <w:r w:rsidR="00950C68" w:rsidRPr="00D2220F">
        <w:rPr>
          <w:rStyle w:val="CodeInline"/>
        </w:rPr>
        <w:t xml:space="preserve"> -&gt; </w:t>
      </w:r>
      <w:r w:rsidR="00553CB7">
        <w:rPr>
          <w:rStyle w:val="CodeInline"/>
        </w:rPr>
        <w:t>'T</w:t>
      </w:r>
    </w:p>
    <w:p w:rsidR="00950C68" w:rsidRPr="00D2220F" w:rsidRDefault="00067085" w:rsidP="00D25F1D">
      <w:pPr>
        <w:pStyle w:val="SpecBox"/>
        <w:rPr>
          <w:rStyle w:val="CodeInline"/>
        </w:rPr>
      </w:pPr>
      <w:r>
        <w:rPr>
          <w:rStyle w:val="CodeInline"/>
        </w:rPr>
        <w:t xml:space="preserve">  </w:t>
      </w:r>
      <w:r w:rsidR="0071050D">
        <w:rPr>
          <w:rStyle w:val="CodeInline"/>
        </w:rPr>
        <w:t xml:space="preserve">static </w:t>
      </w:r>
      <w:r w:rsidR="00950C68" w:rsidRPr="00D2220F">
        <w:rPr>
          <w:rStyle w:val="CodeInline"/>
        </w:rPr>
        <w:t>Empty</w:t>
      </w:r>
      <w:r w:rsidR="009C149A" w:rsidRPr="00D2220F">
        <w:rPr>
          <w:rStyle w:val="CodeInline"/>
        </w:rPr>
        <w:t>:</w:t>
      </w:r>
      <w:r w:rsidR="00950C68" w:rsidRPr="00D2220F">
        <w:rPr>
          <w:rStyle w:val="CodeInline"/>
        </w:rPr>
        <w:t xml:space="preserve"> </w:t>
      </w:r>
      <w:r w:rsidR="00F266BA">
        <w:fldChar w:fldCharType="begin"/>
      </w:r>
      <w:r w:rsidR="00F266BA">
        <w:instrText>HYPERLINK "Microsoft.FSharp.Collections.type_Map.html"</w:instrText>
      </w:r>
      <w:ins w:id="3204" w:author="Don Syme" w:date="2010-06-28T12:43:00Z"/>
      <w:r w:rsidR="00F266BA">
        <w:fldChar w:fldCharType="separate"/>
      </w:r>
      <w:r w:rsidR="00950C68" w:rsidRPr="00D2220F">
        <w:rPr>
          <w:rStyle w:val="CodeInline"/>
        </w:rPr>
        <w:t>Map</w:t>
      </w:r>
      <w:r w:rsidR="00F266BA">
        <w:fldChar w:fldCharType="end"/>
      </w:r>
      <w:r w:rsidR="00950C68" w:rsidRPr="00D2220F">
        <w:rPr>
          <w:rStyle w:val="CodeInline"/>
        </w:rPr>
        <w:t>&lt;</w:t>
      </w:r>
      <w:r w:rsidR="001358A3">
        <w:rPr>
          <w:rStyle w:val="CodeInline"/>
        </w:rPr>
        <w:t>'Key</w:t>
      </w:r>
      <w:r w:rsidR="00950C68" w:rsidRPr="00D2220F">
        <w:rPr>
          <w:rStyle w:val="CodeInline"/>
        </w:rPr>
        <w:t>,</w:t>
      </w:r>
      <w:r w:rsidR="00553CB7">
        <w:rPr>
          <w:rStyle w:val="CodeInline"/>
        </w:rPr>
        <w:t>'T</w:t>
      </w:r>
      <w:r w:rsidR="00950C68" w:rsidRPr="00D2220F">
        <w:rPr>
          <w:rStyle w:val="CodeInline"/>
        </w:rPr>
        <w:t>&gt;</w:t>
      </w:r>
    </w:p>
    <w:p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ContainsKey: </w:t>
      </w:r>
      <w:r w:rsidR="001358A3">
        <w:rPr>
          <w:rStyle w:val="CodeInline"/>
        </w:rPr>
        <w:t>'Key</w:t>
      </w:r>
      <w:r w:rsidR="00950C68" w:rsidRPr="00D2220F">
        <w:rPr>
          <w:rStyle w:val="CodeInline"/>
        </w:rPr>
        <w:t xml:space="preserve"> -&gt; </w:t>
      </w:r>
      <w:r w:rsidR="00F266BA">
        <w:fldChar w:fldCharType="begin"/>
      </w:r>
      <w:r w:rsidR="00F266BA">
        <w:instrText>HYPERLINK "Microsoft.FSharp.Core.type_bool.html"</w:instrText>
      </w:r>
      <w:ins w:id="3205" w:author="Don Syme" w:date="2010-06-28T12:43:00Z"/>
      <w:r w:rsidR="00F266BA">
        <w:fldChar w:fldCharType="separate"/>
      </w:r>
      <w:r w:rsidR="00950C68" w:rsidRPr="00D2220F">
        <w:rPr>
          <w:rStyle w:val="CodeInline"/>
        </w:rPr>
        <w:t>bool</w:t>
      </w:r>
      <w:r w:rsidR="00F266BA">
        <w:fldChar w:fldCharType="end"/>
      </w:r>
    </w:p>
    <w:p w:rsidR="00950C68" w:rsidRPr="00D2220F" w:rsidRDefault="00067085" w:rsidP="00D25F1D">
      <w:pPr>
        <w:pStyle w:val="SpecBox"/>
        <w:rPr>
          <w:rStyle w:val="CodeInline"/>
        </w:rPr>
      </w:pPr>
      <w:r>
        <w:rPr>
          <w:rStyle w:val="CodeInline"/>
        </w:rPr>
        <w:t xml:space="preserve">  member</w:t>
      </w:r>
      <w:r w:rsidR="00950C68" w:rsidRPr="00D2220F">
        <w:rPr>
          <w:rStyle w:val="CodeInline"/>
        </w:rPr>
        <w:t xml:space="preserve"> Add: </w:t>
      </w:r>
      <w:r w:rsidR="001358A3">
        <w:rPr>
          <w:rStyle w:val="CodeInline"/>
        </w:rPr>
        <w:t>'Key</w:t>
      </w:r>
      <w:r w:rsidR="00950C68" w:rsidRPr="00D2220F">
        <w:rPr>
          <w:rStyle w:val="CodeInline"/>
        </w:rPr>
        <w:t xml:space="preserve"> * </w:t>
      </w:r>
      <w:r w:rsidR="00553CB7">
        <w:rPr>
          <w:rStyle w:val="CodeInline"/>
        </w:rPr>
        <w:t>'T</w:t>
      </w:r>
      <w:r w:rsidR="00950C68" w:rsidRPr="00D2220F">
        <w:rPr>
          <w:rStyle w:val="CodeInline"/>
        </w:rPr>
        <w:t xml:space="preserve"> -&gt; </w:t>
      </w:r>
      <w:r w:rsidR="00F266BA">
        <w:fldChar w:fldCharType="begin"/>
      </w:r>
      <w:r w:rsidR="00F266BA">
        <w:instrText>HYPERLINK "Microsoft.FSharp.Collections.type_Map.html"</w:instrText>
      </w:r>
      <w:ins w:id="3206" w:author="Don Syme" w:date="2010-06-28T12:43:00Z"/>
      <w:r w:rsidR="00F266BA">
        <w:fldChar w:fldCharType="separate"/>
      </w:r>
      <w:r w:rsidR="00950C68" w:rsidRPr="00D2220F">
        <w:rPr>
          <w:rStyle w:val="CodeInline"/>
        </w:rPr>
        <w:t>Map</w:t>
      </w:r>
      <w:r w:rsidR="00F266BA">
        <w:fldChar w:fldCharType="end"/>
      </w:r>
      <w:r w:rsidR="00950C68" w:rsidRPr="00D2220F">
        <w:rPr>
          <w:rStyle w:val="CodeInline"/>
        </w:rPr>
        <w:t>&lt;</w:t>
      </w:r>
      <w:r w:rsidR="001358A3">
        <w:rPr>
          <w:rStyle w:val="CodeInline"/>
        </w:rPr>
        <w:t>'Key</w:t>
      </w:r>
      <w:r w:rsidR="00950C68" w:rsidRPr="00D2220F">
        <w:rPr>
          <w:rStyle w:val="CodeInline"/>
        </w:rPr>
        <w:t>,</w:t>
      </w:r>
      <w:r w:rsidR="00553CB7">
        <w:rPr>
          <w:rStyle w:val="CodeInline"/>
        </w:rPr>
        <w:t>'T</w:t>
      </w:r>
      <w:r w:rsidR="00950C68" w:rsidRPr="00D2220F">
        <w:rPr>
          <w:rStyle w:val="CodeInline"/>
        </w:rPr>
        <w:t>&gt;</w:t>
      </w:r>
    </w:p>
    <w:p w:rsidR="00F34D1B" w:rsidRPr="006D7B18" w:rsidRDefault="006E099A" w:rsidP="006E099A">
      <w:pPr>
        <w:pStyle w:val="MiniHeading"/>
      </w:pPr>
      <w:r>
        <w:t>Signature (module)</w:t>
      </w:r>
    </w:p>
    <w:p w:rsidR="00022DBD" w:rsidRDefault="00022DBD" w:rsidP="00D25F1D">
      <w:pPr>
        <w:pStyle w:val="SpecBox"/>
        <w:rPr>
          <w:rStyle w:val="CodeInline"/>
        </w:rPr>
      </w:pPr>
      <w:r>
        <w:rPr>
          <w:rStyle w:val="CodeInline"/>
        </w:rPr>
        <w:t xml:space="preserve">module Map = </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add: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F266BA">
        <w:fldChar w:fldCharType="begin"/>
      </w:r>
      <w:r w:rsidR="00F266BA">
        <w:instrText>HYPERLINK "Microsoft.FSharp.Collections.type_Map.html"</w:instrText>
      </w:r>
      <w:ins w:id="3207"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"Microsoft.FSharp.Collections.type_Map.html"</w:instrText>
      </w:r>
      <w:ins w:id="3208"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empty: </w:t>
      </w:r>
      <w:r w:rsidR="00F266BA">
        <w:fldChar w:fldCharType="begin"/>
      </w:r>
      <w:r w:rsidR="00F266BA">
        <w:instrText>HYPERLINK "Microsoft.FSharp.Collections.type_Map.html"</w:instrText>
      </w:r>
      <w:ins w:id="3209"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exists: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F266BA">
        <w:fldChar w:fldCharType="begin"/>
      </w:r>
      <w:r w:rsidR="00F266BA">
        <w:instrText>HYPERLINK "Microsoft.FSharp.Core.type_bool.html"</w:instrText>
      </w:r>
      <w:ins w:id="3210" w:author="Don Syme" w:date="2010-06-28T12:43:00Z"/>
      <w:r w:rsidR="00F266BA">
        <w:fldChar w:fldCharType="separate"/>
      </w:r>
      <w:r w:rsidR="00C852E9" w:rsidRPr="00CA7FEC">
        <w:rPr>
          <w:rStyle w:val="CodeInline"/>
        </w:rPr>
        <w:t>bool</w:t>
      </w:r>
      <w:r w:rsidR="00F266BA">
        <w:fldChar w:fldCharType="end"/>
      </w:r>
      <w:r w:rsidR="00C852E9" w:rsidRPr="00CA7FEC">
        <w:rPr>
          <w:rStyle w:val="CodeInline"/>
        </w:rPr>
        <w:t xml:space="preserve">) -&gt; </w:t>
      </w:r>
      <w:r w:rsidR="00F266BA">
        <w:fldChar w:fldCharType="begin"/>
      </w:r>
      <w:r w:rsidR="00F266BA">
        <w:instrText>HYPERLINK "Microsoft.FSharp.Collections.type_Map.html"</w:instrText>
      </w:r>
      <w:ins w:id="3211"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"Microsoft.FSharp.Core.type_bool.html"</w:instrText>
      </w:r>
      <w:ins w:id="3212" w:author="Don Syme" w:date="2010-06-28T12:43:00Z"/>
      <w:r w:rsidR="00F266BA">
        <w:fldChar w:fldCharType="separate"/>
      </w:r>
      <w:r w:rsidR="00C852E9" w:rsidRPr="00CA7FEC">
        <w:rPr>
          <w:rStyle w:val="CodeInline"/>
        </w:rPr>
        <w:t>bool</w:t>
      </w:r>
      <w:r w:rsidR="00F266BA">
        <w:fldChar w:fldCharType="end"/>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filter: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F266BA">
        <w:fldChar w:fldCharType="begin"/>
      </w:r>
      <w:r w:rsidR="00F266BA">
        <w:instrText>HYPERLINK "Microsoft.FSharp.Core.type_bool.html"</w:instrText>
      </w:r>
      <w:ins w:id="3213" w:author="Don Syme" w:date="2010-06-28T12:43:00Z"/>
      <w:r w:rsidR="00F266BA">
        <w:fldChar w:fldCharType="separate"/>
      </w:r>
      <w:r w:rsidR="00C852E9" w:rsidRPr="00CA7FEC">
        <w:rPr>
          <w:rStyle w:val="CodeInline"/>
        </w:rPr>
        <w:t>bool</w:t>
      </w:r>
      <w:r w:rsidR="00F266BA">
        <w:fldChar w:fldCharType="end"/>
      </w:r>
      <w:r w:rsidR="00C852E9" w:rsidRPr="00CA7FEC">
        <w:rPr>
          <w:rStyle w:val="CodeInline"/>
        </w:rPr>
        <w:t xml:space="preserve">) -&gt; </w:t>
      </w:r>
      <w:r w:rsidR="00F266BA">
        <w:fldChar w:fldCharType="begin"/>
      </w:r>
      <w:r w:rsidR="00F266BA">
        <w:instrText>HYPERLINK "Microsoft.FSharp.Collections.type_Map.html"</w:instrText>
      </w:r>
      <w:ins w:id="3214"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"Microsoft.FSharp.Collections.type_Map.html"</w:instrText>
      </w:r>
      <w:ins w:id="3215"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find: </w:t>
      </w:r>
      <w:r w:rsidR="001358A3">
        <w:rPr>
          <w:rStyle w:val="CodeInline"/>
        </w:rPr>
        <w:t>'Key</w:t>
      </w:r>
      <w:r w:rsidR="00C852E9" w:rsidRPr="00CA7FEC">
        <w:rPr>
          <w:rStyle w:val="CodeInline"/>
        </w:rPr>
        <w:t xml:space="preserve"> -&gt; </w:t>
      </w:r>
      <w:r w:rsidR="00F266BA">
        <w:fldChar w:fldCharType="begin"/>
      </w:r>
      <w:r w:rsidR="00F266BA">
        <w:instrText>HYPERLINK "Microsoft.FSharp.Collections.type_Map.html"</w:instrText>
      </w:r>
      <w:ins w:id="3216"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553CB7">
        <w:rPr>
          <w:rStyle w:val="CodeInline"/>
        </w:rPr>
        <w:t>'T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first: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553CB7">
        <w:rPr>
          <w:rStyle w:val="CodeInline"/>
        </w:rPr>
        <w:t>'U</w:t>
      </w:r>
      <w:r w:rsidR="00C852E9" w:rsidRPr="00CA7FEC">
        <w:rPr>
          <w:rStyle w:val="CodeInline"/>
        </w:rPr>
        <w:t xml:space="preserve"> </w:t>
      </w:r>
      <w:r w:rsidR="00F266BA">
        <w:fldChar w:fldCharType="begin"/>
      </w:r>
      <w:r w:rsidR="00F266BA">
        <w:instrText>HYPERLINK "Microsoft.FSharp.Core.type_option.html"</w:instrText>
      </w:r>
      <w:ins w:id="3217" w:author="Don Syme" w:date="2010-06-28T12:43:00Z"/>
      <w:r w:rsidR="00F266BA">
        <w:fldChar w:fldCharType="separate"/>
      </w:r>
      <w:r w:rsidR="00C852E9" w:rsidRPr="00CA7FEC">
        <w:rPr>
          <w:rStyle w:val="CodeInline"/>
        </w:rPr>
        <w:t>option</w:t>
      </w:r>
      <w:r w:rsidR="00F266BA">
        <w:fldChar w:fldCharType="end"/>
      </w:r>
      <w:r w:rsidR="00C852E9" w:rsidRPr="00CA7FEC">
        <w:rPr>
          <w:rStyle w:val="CodeInline"/>
        </w:rPr>
        <w:t xml:space="preserve">) -&gt; </w:t>
      </w:r>
      <w:r w:rsidR="00F266BA">
        <w:fldChar w:fldCharType="begin"/>
      </w:r>
      <w:r w:rsidR="00F266BA">
        <w:instrText>HYPERLINK "Microsoft.FSharp.Collections.type_Map.html"</w:instrText>
      </w:r>
      <w:ins w:id="3218"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553CB7">
        <w:rPr>
          <w:rStyle w:val="CodeInline"/>
        </w:rPr>
        <w:t>'U</w:t>
      </w:r>
      <w:r w:rsidR="00C852E9" w:rsidRPr="00CA7FEC">
        <w:rPr>
          <w:rStyle w:val="CodeInline"/>
        </w:rPr>
        <w:t xml:space="preserve"> </w:t>
      </w:r>
      <w:r w:rsidR="00F266BA">
        <w:fldChar w:fldCharType="begin"/>
      </w:r>
      <w:r w:rsidR="00F266BA">
        <w:instrText>HYPERLINK "Microsoft.FSharp.Core.type_option.html"</w:instrText>
      </w:r>
      <w:ins w:id="3219" w:author="Don Syme" w:date="2010-06-28T12:43:00Z"/>
      <w:r w:rsidR="00F266BA">
        <w:fldChar w:fldCharType="separate"/>
      </w:r>
      <w:r w:rsidR="00C852E9" w:rsidRPr="00CA7FEC">
        <w:rPr>
          <w:rStyle w:val="CodeInline"/>
        </w:rPr>
        <w:t>option</w:t>
      </w:r>
      <w:r w:rsidR="00F266BA">
        <w:fldChar w:fldCharType="end"/>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fold: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553CB7">
        <w:rPr>
          <w:rStyle w:val="CodeInline"/>
        </w:rPr>
        <w:t>'V</w:t>
      </w:r>
      <w:r w:rsidR="00C852E9" w:rsidRPr="00CA7FEC">
        <w:rPr>
          <w:rStyle w:val="CodeInline"/>
        </w:rPr>
        <w:t xml:space="preserve"> -&gt; </w:t>
      </w:r>
      <w:r w:rsidR="00553CB7">
        <w:rPr>
          <w:rStyle w:val="CodeInline"/>
        </w:rPr>
        <w:t>'V</w:t>
      </w:r>
      <w:r w:rsidR="00C852E9" w:rsidRPr="00CA7FEC">
        <w:rPr>
          <w:rStyle w:val="CodeInline"/>
        </w:rPr>
        <w:t xml:space="preserve">) -&gt; </w:t>
      </w:r>
      <w:r w:rsidR="00F266BA">
        <w:fldChar w:fldCharType="begin"/>
      </w:r>
      <w:r w:rsidR="00F266BA">
        <w:instrText>HYPERLINK "Microsoft.FSharp.Collections.type_Map.html"</w:instrText>
      </w:r>
      <w:ins w:id="3220"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553CB7">
        <w:rPr>
          <w:rStyle w:val="CodeInline"/>
        </w:rPr>
        <w:t>'V</w:t>
      </w:r>
      <w:r w:rsidR="00C852E9" w:rsidRPr="00CA7FEC">
        <w:rPr>
          <w:rStyle w:val="CodeInline"/>
        </w:rPr>
        <w:t xml:space="preserve"> -&gt; </w:t>
      </w:r>
      <w:r w:rsidR="00553CB7">
        <w:rPr>
          <w:rStyle w:val="CodeInline"/>
        </w:rPr>
        <w:t>'V</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3A252F">
        <w:rPr>
          <w:rStyle w:val="CodeInline"/>
        </w:rPr>
        <w:t>foldBack</w:t>
      </w:r>
      <w:r w:rsidR="00C852E9" w:rsidRPr="00CA7FEC">
        <w:rPr>
          <w:rStyle w:val="CodeInline"/>
        </w:rPr>
        <w:t>: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553CB7">
        <w:rPr>
          <w:rStyle w:val="CodeInline"/>
        </w:rPr>
        <w:t>'V</w:t>
      </w:r>
      <w:r w:rsidR="00C852E9" w:rsidRPr="00CA7FEC">
        <w:rPr>
          <w:rStyle w:val="CodeInline"/>
        </w:rPr>
        <w:t xml:space="preserve"> -&gt; </w:t>
      </w:r>
      <w:r w:rsidR="00553CB7">
        <w:rPr>
          <w:rStyle w:val="CodeInline"/>
        </w:rPr>
        <w:t>'V</w:t>
      </w:r>
      <w:r w:rsidR="00C852E9" w:rsidRPr="00CA7FEC">
        <w:rPr>
          <w:rStyle w:val="CodeInline"/>
        </w:rPr>
        <w:t>) -&gt; Map&lt;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553CB7">
        <w:rPr>
          <w:rStyle w:val="CodeInline"/>
        </w:rPr>
        <w:t>'V</w:t>
      </w:r>
      <w:r w:rsidR="00C852E9" w:rsidRPr="00CA7FEC">
        <w:rPr>
          <w:rStyle w:val="CodeInline"/>
        </w:rPr>
        <w:t xml:space="preserve"> -&gt; </w:t>
      </w:r>
      <w:r w:rsidR="00553CB7">
        <w:rPr>
          <w:rStyle w:val="CodeInline"/>
        </w:rPr>
        <w:t>'V</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FA76ED">
        <w:rPr>
          <w:rStyle w:val="CodeInline"/>
        </w:rPr>
        <w:t>forall</w:t>
      </w:r>
      <w:r w:rsidR="00C852E9" w:rsidRPr="00CA7FEC">
        <w:rPr>
          <w:rStyle w:val="CodeInline"/>
        </w:rPr>
        <w:t>: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F266BA">
        <w:fldChar w:fldCharType="begin"/>
      </w:r>
      <w:r w:rsidR="00F266BA">
        <w:instrText>HYPERLINK "Microsoft.FSharp.Core.type_bool.html"</w:instrText>
      </w:r>
      <w:ins w:id="3221" w:author="Don Syme" w:date="2010-06-28T12:43:00Z"/>
      <w:r w:rsidR="00F266BA">
        <w:fldChar w:fldCharType="separate"/>
      </w:r>
      <w:r w:rsidR="00C852E9" w:rsidRPr="00CA7FEC">
        <w:rPr>
          <w:rStyle w:val="CodeInline"/>
        </w:rPr>
        <w:t>bool</w:t>
      </w:r>
      <w:r w:rsidR="00F266BA">
        <w:fldChar w:fldCharType="end"/>
      </w:r>
      <w:r w:rsidR="00C852E9" w:rsidRPr="00CA7FEC">
        <w:rPr>
          <w:rStyle w:val="CodeInline"/>
        </w:rPr>
        <w:t xml:space="preserve">) -&gt; </w:t>
      </w:r>
      <w:r w:rsidR="00F266BA">
        <w:fldChar w:fldCharType="begin"/>
      </w:r>
      <w:r w:rsidR="00F266BA">
        <w:instrText>HYPERLINK "Microsoft.FSharp.Collections.type_Map.html"</w:instrText>
      </w:r>
      <w:ins w:id="3222"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"Microsoft.FSharp.Core.type_bool.html"</w:instrText>
      </w:r>
      <w:ins w:id="3223" w:author="Don Syme" w:date="2010-06-28T12:43:00Z"/>
      <w:r w:rsidR="00F266BA">
        <w:fldChar w:fldCharType="separate"/>
      </w:r>
      <w:r w:rsidR="00C852E9" w:rsidRPr="00CA7FEC">
        <w:rPr>
          <w:rStyle w:val="CodeInline"/>
        </w:rPr>
        <w:t>bool</w:t>
      </w:r>
      <w:r w:rsidR="00F266BA">
        <w:fldChar w:fldCharType="end"/>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30766C">
        <w:rPr>
          <w:rStyle w:val="CodeInline"/>
        </w:rPr>
        <w:t>isEmpty</w:t>
      </w:r>
      <w:r w:rsidR="00C852E9" w:rsidRPr="00CA7FEC">
        <w:rPr>
          <w:rStyle w:val="CodeInline"/>
        </w:rPr>
        <w:t xml:space="preserve">: </w:t>
      </w:r>
      <w:r w:rsidR="00F266BA">
        <w:fldChar w:fldCharType="begin"/>
      </w:r>
      <w:r w:rsidR="00F266BA">
        <w:instrText>HYPERLINK "Microsoft.FSharp.Collections.type_Map.html"</w:instrText>
      </w:r>
      <w:ins w:id="3224"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"Microsoft.FSharp.Core.type_bool.html"</w:instrText>
      </w:r>
      <w:ins w:id="3225" w:author="Don Syme" w:date="2010-06-28T12:43:00Z"/>
      <w:r w:rsidR="00F266BA">
        <w:fldChar w:fldCharType="separate"/>
      </w:r>
      <w:r w:rsidR="00C852E9" w:rsidRPr="00CA7FEC">
        <w:rPr>
          <w:rStyle w:val="CodeInline"/>
        </w:rPr>
        <w:t>bool</w:t>
      </w:r>
      <w:r w:rsidR="00F266BA">
        <w:fldChar w:fldCharType="end"/>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iter: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F266BA">
        <w:fldChar w:fldCharType="begin"/>
      </w:r>
      <w:r w:rsidR="00F266BA">
        <w:instrText>HYPERLINK "Microsoft.FSharp.Core.type_unit.html"</w:instrText>
      </w:r>
      <w:ins w:id="3226" w:author="Don Syme" w:date="2010-06-28T12:43:00Z"/>
      <w:r w:rsidR="00F266BA">
        <w:fldChar w:fldCharType="separate"/>
      </w:r>
      <w:r w:rsidR="00C852E9" w:rsidRPr="00CA7FEC">
        <w:rPr>
          <w:rStyle w:val="CodeInline"/>
        </w:rPr>
        <w:t>unit</w:t>
      </w:r>
      <w:r w:rsidR="00F266BA">
        <w:fldChar w:fldCharType="end"/>
      </w:r>
      <w:r w:rsidR="00C852E9" w:rsidRPr="00CA7FEC">
        <w:rPr>
          <w:rStyle w:val="CodeInline"/>
        </w:rPr>
        <w:t xml:space="preserve">) -&gt; </w:t>
      </w:r>
      <w:r w:rsidR="00F266BA">
        <w:fldChar w:fldCharType="begin"/>
      </w:r>
      <w:r w:rsidR="00F266BA">
        <w:instrText>HYPERLINK "Microsoft.FSharp.Collections.type_Map.html"</w:instrText>
      </w:r>
      <w:ins w:id="3227"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"Microsoft.FSharp.Core.type_unit.html"</w:instrText>
      </w:r>
      <w:ins w:id="3228" w:author="Don Syme" w:date="2010-06-28T12:43:00Z"/>
      <w:r w:rsidR="00F266BA">
        <w:fldChar w:fldCharType="separate"/>
      </w:r>
      <w:r w:rsidR="00C852E9" w:rsidRPr="00CA7FEC">
        <w:rPr>
          <w:rStyle w:val="CodeInline"/>
        </w:rPr>
        <w:t>unit</w:t>
      </w:r>
      <w:r w:rsidR="00F266BA">
        <w:fldChar w:fldCharType="end"/>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map: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553CB7">
        <w:rPr>
          <w:rStyle w:val="CodeInline"/>
        </w:rPr>
        <w:t>'U</w:t>
      </w:r>
      <w:r w:rsidR="00C852E9" w:rsidRPr="00CA7FEC">
        <w:rPr>
          <w:rStyle w:val="CodeInline"/>
        </w:rPr>
        <w:t xml:space="preserve">) -&gt; </w:t>
      </w:r>
      <w:r w:rsidR="00F266BA">
        <w:fldChar w:fldCharType="begin"/>
      </w:r>
      <w:r w:rsidR="00F266BA">
        <w:instrText>HYPERLINK "Microsoft.FSharp.Collections.type_Map.html"</w:instrText>
      </w:r>
      <w:ins w:id="3229"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"Microsoft.FSharp.Collections.type_Map.html"</w:instrText>
      </w:r>
      <w:ins w:id="3230"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'U</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mapi: (</w:t>
      </w:r>
      <w:r w:rsidR="001358A3">
        <w:rPr>
          <w:rStyle w:val="CodeInline"/>
        </w:rPr>
        <w:t>'Key</w:t>
      </w:r>
      <w:r w:rsidR="00C852E9" w:rsidRPr="00CA7FEC">
        <w:rPr>
          <w:rStyle w:val="CodeInline"/>
        </w:rPr>
        <w:t xml:space="preserve"> -&gt; </w:t>
      </w:r>
      <w:r w:rsidR="00553CB7">
        <w:rPr>
          <w:rStyle w:val="CodeInline"/>
        </w:rPr>
        <w:t>'T</w:t>
      </w:r>
      <w:r w:rsidR="00C852E9" w:rsidRPr="00CA7FEC">
        <w:rPr>
          <w:rStyle w:val="CodeInline"/>
        </w:rPr>
        <w:t xml:space="preserve"> -&gt; </w:t>
      </w:r>
      <w:r w:rsidR="00553CB7">
        <w:rPr>
          <w:rStyle w:val="CodeInline"/>
        </w:rPr>
        <w:t>'U</w:t>
      </w:r>
      <w:r w:rsidR="00C852E9" w:rsidRPr="00CA7FEC">
        <w:rPr>
          <w:rStyle w:val="CodeInline"/>
        </w:rPr>
        <w:t xml:space="preserve">) -&gt; </w:t>
      </w:r>
      <w:r w:rsidR="00F266BA">
        <w:fldChar w:fldCharType="begin"/>
      </w:r>
      <w:r w:rsidR="00F266BA">
        <w:instrText>HYPERLINK "Microsoft.FSharp.Collections.type_Map.html"</w:instrText>
      </w:r>
      <w:ins w:id="3231"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"Microsoft.FSharp.Collections.type_Map.html"</w:instrText>
      </w:r>
      <w:ins w:id="3232"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'U</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mem: </w:t>
      </w:r>
      <w:r w:rsidR="001358A3">
        <w:rPr>
          <w:rStyle w:val="CodeInline"/>
        </w:rPr>
        <w:t>'Key</w:t>
      </w:r>
      <w:r w:rsidR="00C852E9" w:rsidRPr="00CA7FEC">
        <w:rPr>
          <w:rStyle w:val="CodeInline"/>
        </w:rPr>
        <w:t xml:space="preserve"> -&gt; </w:t>
      </w:r>
      <w:r w:rsidR="00F266BA">
        <w:fldChar w:fldCharType="begin"/>
      </w:r>
      <w:r w:rsidR="00F266BA">
        <w:instrText>HYPERLINK "Microsoft.FSharp.Collections.type_Map.html"</w:instrText>
      </w:r>
      <w:ins w:id="3233"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"Microsoft.FSharp.Core.type_bool.html"</w:instrText>
      </w:r>
      <w:ins w:id="3234" w:author="Don Syme" w:date="2010-06-28T12:43:00Z"/>
      <w:r w:rsidR="00F266BA">
        <w:fldChar w:fldCharType="separate"/>
      </w:r>
      <w:r w:rsidR="00C852E9" w:rsidRPr="00CA7FEC">
        <w:rPr>
          <w:rStyle w:val="CodeInline"/>
        </w:rPr>
        <w:t>bool</w:t>
      </w:r>
      <w:r w:rsidR="00F266BA">
        <w:fldChar w:fldCharType="end"/>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del w:id="3235" w:author="Don Syme" w:date="2010-06-28T10:52:00Z">
        <w:r w:rsidR="00C852E9" w:rsidRPr="00CA7FEC" w:rsidDel="00427F8B">
          <w:rPr>
            <w:rStyle w:val="CodeInline"/>
          </w:rPr>
          <w:delText>of_array</w:delText>
        </w:r>
      </w:del>
      <w:ins w:id="3236" w:author="Don Syme" w:date="2010-06-28T10:52:00Z">
        <w:r w:rsidR="00427F8B">
          <w:rPr>
            <w:rStyle w:val="CodeInline"/>
          </w:rPr>
          <w:t>ofArray</w:t>
        </w:r>
      </w:ins>
      <w:r w:rsidR="00C852E9" w:rsidRPr="00CA7FEC">
        <w:rPr>
          <w:rStyle w:val="CodeInline"/>
        </w:rPr>
        <w:t>: (</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 xml:space="preserve">) </w:t>
      </w:r>
      <w:r w:rsidR="00F266BA">
        <w:fldChar w:fldCharType="begin"/>
      </w:r>
      <w:r w:rsidR="00F266BA">
        <w:instrText>HYPERLINK "Microsoft.FSharp.Core.type_array.html"</w:instrText>
      </w:r>
      <w:ins w:id="3237" w:author="Don Syme" w:date="2010-06-28T12:43:00Z"/>
      <w:r w:rsidR="00F266BA">
        <w:fldChar w:fldCharType="separate"/>
      </w:r>
      <w:r w:rsidR="00C852E9" w:rsidRPr="00CA7FEC">
        <w:rPr>
          <w:rStyle w:val="CodeInline"/>
        </w:rPr>
        <w:t>array</w:t>
      </w:r>
      <w:r w:rsidR="00F266BA">
        <w:fldChar w:fldCharType="end"/>
      </w:r>
      <w:r w:rsidR="00C852E9" w:rsidRPr="00CA7FEC">
        <w:rPr>
          <w:rStyle w:val="CodeInline"/>
        </w:rPr>
        <w:t xml:space="preserve"> -&gt; </w:t>
      </w:r>
      <w:r w:rsidR="00F266BA">
        <w:fldChar w:fldCharType="begin"/>
      </w:r>
      <w:r w:rsidR="00F266BA">
        <w:instrText>HYPERLINK "Microsoft.FSharp.Collections.type_Map.html"</w:instrText>
      </w:r>
      <w:ins w:id="3238"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del w:id="3239" w:author="Don Syme" w:date="2010-06-28T11:00:00Z">
        <w:r w:rsidR="00C852E9" w:rsidRPr="00CA7FEC" w:rsidDel="00E949EB">
          <w:rPr>
            <w:rStyle w:val="CodeInline"/>
          </w:rPr>
          <w:delText>of_list</w:delText>
        </w:r>
      </w:del>
      <w:ins w:id="3240" w:author="Don Syme" w:date="2010-06-28T11:00:00Z">
        <w:r w:rsidR="00E949EB">
          <w:rPr>
            <w:rStyle w:val="CodeInline"/>
          </w:rPr>
          <w:t>ofList</w:t>
        </w:r>
      </w:ins>
      <w:r w:rsidR="00C852E9" w:rsidRPr="00CA7FEC">
        <w:rPr>
          <w:rStyle w:val="CodeInline"/>
        </w:rPr>
        <w:t>: (</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 xml:space="preserve">) </w:t>
      </w:r>
      <w:r w:rsidR="00F266BA">
        <w:fldChar w:fldCharType="begin"/>
      </w:r>
      <w:r w:rsidR="00F266BA">
        <w:instrText>HYPERLINK "Microsoft.FSharp.Collections.type_list.html"</w:instrText>
      </w:r>
      <w:ins w:id="3241" w:author="Don Syme" w:date="2010-06-28T12:43:00Z"/>
      <w:r w:rsidR="00F266BA">
        <w:fldChar w:fldCharType="separate"/>
      </w:r>
      <w:r w:rsidR="00C852E9" w:rsidRPr="00CA7FEC">
        <w:rPr>
          <w:rStyle w:val="CodeInline"/>
        </w:rPr>
        <w:t>list</w:t>
      </w:r>
      <w:r w:rsidR="00F266BA">
        <w:fldChar w:fldCharType="end"/>
      </w:r>
      <w:r w:rsidR="00C852E9" w:rsidRPr="00CA7FEC">
        <w:rPr>
          <w:rStyle w:val="CodeInline"/>
        </w:rPr>
        <w:t xml:space="preserve"> -&gt; </w:t>
      </w:r>
      <w:r w:rsidR="00F266BA">
        <w:fldChar w:fldCharType="begin"/>
      </w:r>
      <w:r w:rsidR="00F266BA">
        <w:instrText>HYPERLINK "Microsoft.FSharp.Collections.type_Map.html"</w:instrText>
      </w:r>
      <w:ins w:id="3242"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del w:id="3243" w:author="Don Syme" w:date="2010-06-28T10:53:00Z">
        <w:r w:rsidR="00C852E9" w:rsidRPr="00CA7FEC" w:rsidDel="00427F8B">
          <w:rPr>
            <w:rStyle w:val="CodeInline"/>
          </w:rPr>
          <w:delText>of_seq</w:delText>
        </w:r>
      </w:del>
      <w:ins w:id="3244" w:author="Don Syme" w:date="2010-06-28T10:53:00Z">
        <w:r w:rsidR="00427F8B">
          <w:rPr>
            <w:rStyle w:val="CodeInline"/>
          </w:rPr>
          <w:t>ofSeq</w:t>
        </w:r>
      </w:ins>
      <w:r w:rsidR="00C852E9" w:rsidRPr="00CA7FEC">
        <w:rPr>
          <w:rStyle w:val="CodeInline"/>
        </w:rPr>
        <w:t xml:space="preserve">: </w:t>
      </w:r>
      <w:r w:rsidR="00F266BA">
        <w:fldChar w:fldCharType="begin"/>
      </w:r>
      <w:r w:rsidR="00F266BA">
        <w:instrText>HYPERLINK "Microsoft.FSharp.Collections.type_seq.html"</w:instrText>
      </w:r>
      <w:ins w:id="3245" w:author="Don Syme" w:date="2010-06-28T12:43:00Z"/>
      <w:r w:rsidR="00F266BA">
        <w:fldChar w:fldCharType="separate"/>
      </w:r>
      <w:r w:rsidR="00C852E9" w:rsidRPr="00CA7FEC">
        <w:rPr>
          <w:rStyle w:val="CodeInline"/>
        </w:rPr>
        <w:t>seq</w:t>
      </w:r>
      <w:r w:rsidR="00F266BA">
        <w:fldChar w:fldCharType="end"/>
      </w:r>
      <w:r w:rsidR="00C852E9" w:rsidRPr="00CA7FEC">
        <w:rPr>
          <w:rStyle w:val="CodeInline"/>
        </w:rPr>
        <w:t>&lt;</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 xml:space="preserve">&gt; -&gt; </w:t>
      </w:r>
      <w:r w:rsidR="00F266BA">
        <w:fldChar w:fldCharType="begin"/>
      </w:r>
      <w:r w:rsidR="00F266BA">
        <w:instrText>HYPERLINK "Microsoft.FSharp.Collections.type_Map.html"</w:instrText>
      </w:r>
      <w:ins w:id="3246"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145F4B">
        <w:rPr>
          <w:rStyle w:val="CodeInline"/>
        </w:rPr>
        <w:t xml:space="preserve"> partition</w:t>
      </w:r>
      <w:r w:rsidR="00C852E9" w:rsidRPr="00CA7FEC">
        <w:rPr>
          <w:rStyle w:val="CodeInline"/>
        </w:rPr>
        <w:t>:</w:t>
      </w:r>
      <w:r w:rsidR="006E099A">
        <w:rPr>
          <w:rStyle w:val="CodeInline"/>
        </w:rPr>
        <w:t>(</w:t>
      </w:r>
      <w:r w:rsidR="001358A3">
        <w:rPr>
          <w:rStyle w:val="CodeInline"/>
        </w:rPr>
        <w:t>'Key</w:t>
      </w:r>
      <w:r w:rsidR="006E099A">
        <w:rPr>
          <w:rStyle w:val="CodeInline"/>
        </w:rPr>
        <w:t xml:space="preserve"> -&gt; </w:t>
      </w:r>
      <w:r w:rsidR="00553CB7">
        <w:rPr>
          <w:rStyle w:val="CodeInline"/>
        </w:rPr>
        <w:t>'T</w:t>
      </w:r>
      <w:r w:rsidR="00C852E9" w:rsidRPr="00CA7FEC">
        <w:rPr>
          <w:rStyle w:val="CodeInline"/>
        </w:rPr>
        <w:t>-&gt;</w:t>
      </w:r>
      <w:r w:rsidR="00F266BA">
        <w:fldChar w:fldCharType="begin"/>
      </w:r>
      <w:r w:rsidR="00F266BA">
        <w:instrText>HYPERLINK "Microsoft.FSharp.Core.type_bool.html"</w:instrText>
      </w:r>
      <w:ins w:id="3247" w:author="Don Syme" w:date="2010-06-28T12:43:00Z"/>
      <w:r w:rsidR="00F266BA">
        <w:fldChar w:fldCharType="separate"/>
      </w:r>
      <w:r w:rsidR="00C852E9" w:rsidRPr="00CA7FEC">
        <w:rPr>
          <w:rStyle w:val="CodeInline"/>
        </w:rPr>
        <w:t>bool</w:t>
      </w:r>
      <w:r w:rsidR="00F266BA">
        <w:fldChar w:fldCharType="end"/>
      </w:r>
      <w:r w:rsidR="00C852E9" w:rsidRPr="00CA7FEC">
        <w:rPr>
          <w:rStyle w:val="CodeInline"/>
        </w:rPr>
        <w:t xml:space="preserve">) -&gt; </w:t>
      </w:r>
      <w:r w:rsidR="00F266BA">
        <w:fldChar w:fldCharType="begin"/>
      </w:r>
      <w:r w:rsidR="00F266BA">
        <w:instrText>HYPERLINK "Microsoft.FSharp.Collections.type_Map.html"</w:instrText>
      </w:r>
      <w:ins w:id="3248"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"Microsoft.FSharp.Collections.type_Map.html"</w:instrText>
      </w:r>
      <w:ins w:id="3249"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 </w:t>
      </w:r>
      <w:r w:rsidR="00F266BA">
        <w:fldChar w:fldCharType="begin"/>
      </w:r>
      <w:r w:rsidR="00F266BA">
        <w:instrText>HYPERLINK "Microsoft.FSharp.Collections.type_Map.html"</w:instrText>
      </w:r>
      <w:ins w:id="3250"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remove: </w:t>
      </w:r>
      <w:r w:rsidR="001358A3">
        <w:rPr>
          <w:rStyle w:val="CodeInline"/>
        </w:rPr>
        <w:t>'Key</w:t>
      </w:r>
      <w:r w:rsidR="00C852E9" w:rsidRPr="00CA7FEC">
        <w:rPr>
          <w:rStyle w:val="CodeInline"/>
        </w:rPr>
        <w:t xml:space="preserve"> -&gt; Map&lt;</w:t>
      </w:r>
      <w:r w:rsidR="001358A3">
        <w:rPr>
          <w:rStyle w:val="CodeInline"/>
        </w:rPr>
        <w:t>'Key</w:t>
      </w:r>
      <w:r w:rsidR="00C852E9" w:rsidRPr="00CA7FEC">
        <w:rPr>
          <w:rStyle w:val="CodeInline"/>
        </w:rPr>
        <w:t>,</w:t>
      </w:r>
      <w:r w:rsidR="00553CB7">
        <w:rPr>
          <w:rStyle w:val="CodeInline"/>
        </w:rPr>
        <w:t>'T</w:t>
      </w:r>
      <w:r w:rsidR="00C852E9" w:rsidRPr="00CA7FEC">
        <w:rPr>
          <w:rStyle w:val="CodeInline"/>
        </w:rPr>
        <w:t>&gt; -&gt; Map&lt;</w:t>
      </w:r>
      <w:r w:rsidR="001358A3">
        <w:rPr>
          <w:rStyle w:val="CodeInline"/>
        </w:rPr>
        <w:t>'Key</w:t>
      </w:r>
      <w:r w:rsidR="00C852E9" w:rsidRPr="00CA7FEC">
        <w:rPr>
          <w:rStyle w:val="CodeInline"/>
        </w:rPr>
        <w:t>,</w:t>
      </w:r>
      <w:r w:rsidR="00553CB7">
        <w:rPr>
          <w:rStyle w:val="CodeInline"/>
        </w:rPr>
        <w:t>'T</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del w:id="3251" w:author="Don Syme" w:date="2010-06-28T10:52:00Z">
        <w:r w:rsidR="00C852E9" w:rsidRPr="00CA7FEC" w:rsidDel="00427F8B">
          <w:rPr>
            <w:rStyle w:val="CodeInline"/>
          </w:rPr>
          <w:delText>to_array</w:delText>
        </w:r>
      </w:del>
      <w:ins w:id="3252" w:author="Don Syme" w:date="2010-06-28T10:52:00Z">
        <w:r w:rsidR="00427F8B">
          <w:rPr>
            <w:rStyle w:val="CodeInline"/>
          </w:rPr>
          <w:t>toArray</w:t>
        </w:r>
      </w:ins>
      <w:r w:rsidR="00C852E9" w:rsidRPr="00CA7FEC">
        <w:rPr>
          <w:rStyle w:val="CodeInline"/>
        </w:rPr>
        <w:t xml:space="preserve">: </w:t>
      </w:r>
      <w:r w:rsidR="00F266BA">
        <w:fldChar w:fldCharType="begin"/>
      </w:r>
      <w:r w:rsidR="00F266BA">
        <w:instrText>HYPERLINK "Microsoft.FSharp.Collections.type_Map.html"</w:instrText>
      </w:r>
      <w:ins w:id="3253"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 -&gt; (</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 xml:space="preserve">) </w:t>
      </w:r>
      <w:r w:rsidR="00F266BA">
        <w:fldChar w:fldCharType="begin"/>
      </w:r>
      <w:r w:rsidR="00F266BA">
        <w:instrText>HYPERLINK "Microsoft.FSharp.Core.type_array.html"</w:instrText>
      </w:r>
      <w:ins w:id="3254" w:author="Don Syme" w:date="2010-06-28T12:43:00Z"/>
      <w:r w:rsidR="00F266BA">
        <w:fldChar w:fldCharType="separate"/>
      </w:r>
      <w:r w:rsidR="00C852E9" w:rsidRPr="00CA7FEC">
        <w:rPr>
          <w:rStyle w:val="CodeInline"/>
        </w:rPr>
        <w:t>array</w:t>
      </w:r>
      <w:r w:rsidR="00F266BA">
        <w:fldChar w:fldCharType="end"/>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del w:id="3255" w:author="Don Syme" w:date="2010-06-28T10:52:00Z">
        <w:r w:rsidR="00C852E9" w:rsidRPr="00CA7FEC" w:rsidDel="00427F8B">
          <w:rPr>
            <w:rStyle w:val="CodeInline"/>
          </w:rPr>
          <w:delText>to_list</w:delText>
        </w:r>
      </w:del>
      <w:ins w:id="3256" w:author="Don Syme" w:date="2010-06-28T10:52:00Z">
        <w:r w:rsidR="00427F8B">
          <w:rPr>
            <w:rStyle w:val="CodeInline"/>
          </w:rPr>
          <w:t>toList</w:t>
        </w:r>
      </w:ins>
      <w:r w:rsidR="00C852E9" w:rsidRPr="00CA7FEC">
        <w:rPr>
          <w:rStyle w:val="CodeInline"/>
        </w:rPr>
        <w:t xml:space="preserve">: </w:t>
      </w:r>
      <w:r w:rsidR="00F266BA">
        <w:fldChar w:fldCharType="begin"/>
      </w:r>
      <w:r w:rsidR="00F266BA">
        <w:instrText>HYPERLINK "Microsoft.FSharp.Collections.type_Map.html"</w:instrText>
      </w:r>
      <w:ins w:id="3257"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&gt; -&gt; (</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 xml:space="preserve">) </w:t>
      </w:r>
      <w:r w:rsidR="00F266BA">
        <w:fldChar w:fldCharType="begin"/>
      </w:r>
      <w:r w:rsidR="00F266BA">
        <w:instrText>HYPERLINK "Microsoft.FSharp.Collections.type_list.html"</w:instrText>
      </w:r>
      <w:ins w:id="3258" w:author="Don Syme" w:date="2010-06-28T12:43:00Z"/>
      <w:r w:rsidR="00F266BA">
        <w:fldChar w:fldCharType="separate"/>
      </w:r>
      <w:r w:rsidR="00C852E9" w:rsidRPr="00CA7FEC">
        <w:rPr>
          <w:rStyle w:val="CodeInline"/>
        </w:rPr>
        <w:t>list</w:t>
      </w:r>
      <w:r w:rsidR="00F266BA">
        <w:fldChar w:fldCharType="end"/>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del w:id="3259" w:author="Don Syme" w:date="2010-06-28T10:52:00Z">
        <w:r w:rsidR="00C852E9" w:rsidRPr="00CA7FEC" w:rsidDel="00427F8B">
          <w:rPr>
            <w:rStyle w:val="CodeInline"/>
          </w:rPr>
          <w:delText>to_seq</w:delText>
        </w:r>
      </w:del>
      <w:ins w:id="3260" w:author="Don Syme" w:date="2010-06-28T10:52:00Z">
        <w:r w:rsidR="00427F8B">
          <w:rPr>
            <w:rStyle w:val="CodeInline"/>
          </w:rPr>
          <w:t>toSeq</w:t>
        </w:r>
      </w:ins>
      <w:r w:rsidR="00C852E9" w:rsidRPr="00CA7FEC">
        <w:rPr>
          <w:rStyle w:val="CodeInline"/>
        </w:rPr>
        <w:t xml:space="preserve">: </w:t>
      </w:r>
      <w:r w:rsidR="00F266BA">
        <w:fldChar w:fldCharType="begin"/>
      </w:r>
      <w:r w:rsidR="00F266BA">
        <w:instrText>HYPERLINK "Microsoft.FSharp.Collections.type_Map.html"</w:instrText>
      </w:r>
      <w:ins w:id="3261"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F266BA">
        <w:fldChar w:fldCharType="begin"/>
      </w:r>
      <w:r w:rsidR="00F266BA">
        <w:instrText>HYPERLINK "Microsoft.FSharp.Collections.type_seq.html"</w:instrText>
      </w:r>
      <w:ins w:id="3262" w:author="Don Syme" w:date="2010-06-28T12:43:00Z"/>
      <w:r w:rsidR="00F266BA">
        <w:fldChar w:fldCharType="separate"/>
      </w:r>
      <w:r w:rsidR="00C852E9" w:rsidRPr="00CA7FEC">
        <w:rPr>
          <w:rStyle w:val="CodeInline"/>
        </w:rPr>
        <w:t>seq</w:t>
      </w:r>
      <w:r w:rsidR="00F266BA">
        <w:fldChar w:fldCharType="end"/>
      </w:r>
      <w:r w:rsidR="00C852E9" w:rsidRPr="00CA7FEC">
        <w:rPr>
          <w:rStyle w:val="CodeInline"/>
        </w:rPr>
        <w:t>&lt;</w:t>
      </w:r>
      <w:r w:rsidR="001358A3">
        <w:rPr>
          <w:rStyle w:val="CodeInline"/>
        </w:rPr>
        <w:t>'Key</w:t>
      </w:r>
      <w:r w:rsidR="00C852E9" w:rsidRPr="00CA7FEC">
        <w:rPr>
          <w:rStyle w:val="CodeInline"/>
        </w:rPr>
        <w:t xml:space="preserve"> * </w:t>
      </w:r>
      <w:r w:rsidR="00553CB7">
        <w:rPr>
          <w:rStyle w:val="CodeInline"/>
        </w:rPr>
        <w:t>'T</w:t>
      </w:r>
      <w:r w:rsidR="00C852E9" w:rsidRPr="00CA7FEC">
        <w:rPr>
          <w:rStyle w:val="CodeInline"/>
        </w:rPr>
        <w:t>&gt;</w:t>
      </w:r>
    </w:p>
    <w:p w:rsidR="00C852E9" w:rsidRPr="00CA7FEC" w:rsidRDefault="00067085" w:rsidP="00D25F1D">
      <w:pPr>
        <w:pStyle w:val="SpecBox"/>
        <w:rPr>
          <w:rStyle w:val="CodeInline"/>
        </w:rPr>
      </w:pPr>
      <w:r>
        <w:rPr>
          <w:rStyle w:val="CodeInline"/>
        </w:rPr>
        <w:t xml:space="preserve">  val</w:t>
      </w:r>
      <w:r w:rsidR="00C852E9" w:rsidRPr="00CA7FEC">
        <w:rPr>
          <w:rStyle w:val="CodeInline"/>
        </w:rPr>
        <w:t xml:space="preserve"> </w:t>
      </w:r>
      <w:r w:rsidR="00027321">
        <w:rPr>
          <w:rStyle w:val="CodeInline"/>
        </w:rPr>
        <w:t>tryFind</w:t>
      </w:r>
      <w:r w:rsidR="00C852E9" w:rsidRPr="00CA7FEC">
        <w:rPr>
          <w:rStyle w:val="CodeInline"/>
        </w:rPr>
        <w:t xml:space="preserve">: </w:t>
      </w:r>
      <w:r w:rsidR="001358A3">
        <w:rPr>
          <w:rStyle w:val="CodeInline"/>
        </w:rPr>
        <w:t>'Key</w:t>
      </w:r>
      <w:r w:rsidR="00C852E9" w:rsidRPr="00CA7FEC">
        <w:rPr>
          <w:rStyle w:val="CodeInline"/>
        </w:rPr>
        <w:t xml:space="preserve"> -&gt; </w:t>
      </w:r>
      <w:r w:rsidR="00F266BA">
        <w:fldChar w:fldCharType="begin"/>
      </w:r>
      <w:r w:rsidR="00F266BA">
        <w:instrText>HYPERLINK "Microsoft.FSharp.Collections.type_Map.html"</w:instrText>
      </w:r>
      <w:ins w:id="3263" w:author="Don Syme" w:date="2010-06-28T12:43:00Z"/>
      <w:r w:rsidR="00F266BA">
        <w:fldChar w:fldCharType="separate"/>
      </w:r>
      <w:r w:rsidR="00C852E9" w:rsidRPr="00CA7FEC">
        <w:rPr>
          <w:rStyle w:val="CodeInline"/>
        </w:rPr>
        <w:t>Map</w:t>
      </w:r>
      <w:r w:rsidR="00F266BA">
        <w:fldChar w:fldCharType="end"/>
      </w:r>
      <w:r w:rsidR="00C852E9" w:rsidRPr="00CA7FEC">
        <w:rPr>
          <w:rStyle w:val="CodeInline"/>
        </w:rPr>
        <w:t>&lt;</w:t>
      </w:r>
      <w:r w:rsidR="001358A3">
        <w:rPr>
          <w:rStyle w:val="CodeInline"/>
        </w:rPr>
        <w:t>'Key</w:t>
      </w:r>
      <w:r w:rsidR="00C852E9" w:rsidRPr="00CA7FEC">
        <w:rPr>
          <w:rStyle w:val="CodeInline"/>
        </w:rPr>
        <w:t>,</w:t>
      </w:r>
      <w:r w:rsidR="00553CB7">
        <w:rPr>
          <w:rStyle w:val="CodeInline"/>
        </w:rPr>
        <w:t>'T</w:t>
      </w:r>
      <w:r w:rsidR="00C852E9" w:rsidRPr="00CA7FEC">
        <w:rPr>
          <w:rStyle w:val="CodeInline"/>
        </w:rPr>
        <w:t xml:space="preserve">&gt; -&gt; </w:t>
      </w:r>
      <w:r w:rsidR="00553CB7">
        <w:rPr>
          <w:rStyle w:val="CodeInline"/>
        </w:rPr>
        <w:t>'T</w:t>
      </w:r>
      <w:r w:rsidR="00C852E9" w:rsidRPr="00CA7FEC">
        <w:rPr>
          <w:rStyle w:val="CodeInline"/>
        </w:rPr>
        <w:t xml:space="preserve"> </w:t>
      </w:r>
      <w:r w:rsidR="00F266BA">
        <w:fldChar w:fldCharType="begin"/>
      </w:r>
      <w:r w:rsidR="00F266BA">
        <w:instrText>HYPERLINK "Microsoft.FSharp.Core.type_option.html"</w:instrText>
      </w:r>
      <w:ins w:id="3264" w:author="Don Syme" w:date="2010-06-28T12:43:00Z"/>
      <w:r w:rsidR="00F266BA">
        <w:fldChar w:fldCharType="separate"/>
      </w:r>
      <w:r w:rsidR="00C852E9" w:rsidRPr="00CA7FEC">
        <w:rPr>
          <w:rStyle w:val="CodeInline"/>
        </w:rPr>
        <w:t>option</w:t>
      </w:r>
      <w:r w:rsidR="00F266BA">
        <w:fldChar w:fldCharType="end"/>
      </w:r>
    </w:p>
    <w:p w:rsidR="00D3132E" w:rsidRPr="00145F4B" w:rsidDel="00E949EB" w:rsidRDefault="00D3132E" w:rsidP="00D3132E">
      <w:pPr>
        <w:pStyle w:val="SpecBox"/>
        <w:rPr>
          <w:del w:id="3265" w:author="Don Syme" w:date="2010-06-28T11:04:00Z"/>
          <w:rStyle w:val="CodeInline"/>
          <w:strike/>
        </w:rPr>
      </w:pPr>
      <w:del w:id="3266" w:author="Don Syme" w:date="2010-06-28T11:04:00Z">
        <w:r w:rsidDel="00E949EB">
          <w:rPr>
            <w:rStyle w:val="CodeInline"/>
            <w:strike/>
          </w:rPr>
          <w:delText xml:space="preserve">  val</w:delText>
        </w:r>
        <w:r w:rsidRPr="00145F4B" w:rsidDel="00E949EB">
          <w:rPr>
            <w:rStyle w:val="CodeInline"/>
            <w:strike/>
          </w:rPr>
          <w:delText xml:space="preserve"> find_index: (</w:delText>
        </w:r>
        <w:r w:rsidR="001358A3" w:rsidDel="00E949EB">
          <w:rPr>
            <w:rStyle w:val="CodeInline"/>
            <w:strike/>
          </w:rPr>
          <w:delText>'Key</w:delText>
        </w:r>
        <w:r w:rsidRPr="00145F4B" w:rsidDel="00E949EB">
          <w:rPr>
            <w:rStyle w:val="CodeInline"/>
            <w:strike/>
          </w:rPr>
          <w:delText xml:space="preserve"> -&gt; </w:delText>
        </w:r>
        <w:r w:rsidDel="00E949EB">
          <w:rPr>
            <w:rStyle w:val="CodeInline"/>
            <w:strike/>
          </w:rPr>
          <w:delText>'T</w:delText>
        </w:r>
        <w:r w:rsidRPr="00145F4B" w:rsidDel="00E949EB">
          <w:rPr>
            <w:rStyle w:val="CodeInline"/>
            <w:strike/>
          </w:rPr>
          <w:delText xml:space="preserve"> -&gt; </w:delText>
        </w:r>
        <w:r w:rsidR="00F266BA" w:rsidDel="00E949EB">
          <w:fldChar w:fldCharType="begin"/>
        </w:r>
        <w:r w:rsidR="00F266BA" w:rsidDel="00E949EB">
          <w:delInstrText>HYPERLINK "Microsoft.FSharp.Core.type_bool.html"</w:delInstrText>
        </w:r>
        <w:r w:rsidR="00F266BA" w:rsidDel="00E949EB">
          <w:fldChar w:fldCharType="separate"/>
        </w:r>
        <w:r w:rsidRPr="00145F4B" w:rsidDel="00E949EB">
          <w:rPr>
            <w:rStyle w:val="CodeInline"/>
            <w:strike/>
          </w:rPr>
          <w:delText>bool</w:delText>
        </w:r>
        <w:r w:rsidR="00F266BA" w:rsidDel="00E949EB">
          <w:fldChar w:fldCharType="end"/>
        </w:r>
        <w:r w:rsidRPr="00145F4B" w:rsidDel="00E949EB">
          <w:rPr>
            <w:rStyle w:val="CodeInline"/>
            <w:strike/>
          </w:rPr>
          <w:delText xml:space="preserve">) -&gt; </w:delText>
        </w:r>
        <w:r w:rsidR="00F266BA" w:rsidDel="00E949EB">
          <w:fldChar w:fldCharType="begin"/>
        </w:r>
        <w:r w:rsidR="00F266BA" w:rsidDel="00E949EB">
          <w:delInstrText>HYPERLINK "Microsoft.FSharp.Collections.type_Map.html"</w:delInstrText>
        </w:r>
        <w:r w:rsidR="00F266BA" w:rsidDel="00E949EB">
          <w:fldChar w:fldCharType="separate"/>
        </w:r>
        <w:r w:rsidRPr="00145F4B" w:rsidDel="00E949EB">
          <w:rPr>
            <w:rStyle w:val="CodeInline"/>
            <w:strike/>
          </w:rPr>
          <w:delText>Map</w:delText>
        </w:r>
        <w:r w:rsidR="00F266BA" w:rsidDel="00E949EB">
          <w:fldChar w:fldCharType="end"/>
        </w:r>
        <w:r w:rsidRPr="00145F4B" w:rsidDel="00E949EB">
          <w:rPr>
            <w:rStyle w:val="CodeInline"/>
            <w:strike/>
          </w:rPr>
          <w:delText>&lt;</w:delText>
        </w:r>
        <w:r w:rsidR="001358A3" w:rsidDel="00E949EB">
          <w:rPr>
            <w:rStyle w:val="CodeInline"/>
            <w:strike/>
          </w:rPr>
          <w:delText>'Key</w:delText>
        </w:r>
        <w:r w:rsidRPr="00145F4B" w:rsidDel="00E949EB">
          <w:rPr>
            <w:rStyle w:val="CodeInline"/>
            <w:strike/>
          </w:rPr>
          <w:delText>,</w:delText>
        </w:r>
        <w:r w:rsidDel="00E949EB">
          <w:rPr>
            <w:rStyle w:val="CodeInline"/>
            <w:strike/>
          </w:rPr>
          <w:delText>'T</w:delText>
        </w:r>
        <w:r w:rsidRPr="00145F4B" w:rsidDel="00E949EB">
          <w:rPr>
            <w:rStyle w:val="CodeInline"/>
            <w:strike/>
          </w:rPr>
          <w:delText xml:space="preserve">&gt; -&gt; </w:delText>
        </w:r>
        <w:r w:rsidR="001358A3" w:rsidDel="00E949EB">
          <w:rPr>
            <w:rStyle w:val="CodeInline"/>
            <w:strike/>
          </w:rPr>
          <w:delText>'Key</w:delText>
        </w:r>
        <w:bookmarkStart w:id="3267" w:name="_Toc265492497"/>
        <w:bookmarkEnd w:id="3267"/>
      </w:del>
    </w:p>
    <w:p w:rsidR="00C852E9" w:rsidRPr="00145F4B" w:rsidDel="00E949EB" w:rsidRDefault="00067085" w:rsidP="00D25F1D">
      <w:pPr>
        <w:pStyle w:val="SpecBox"/>
        <w:rPr>
          <w:del w:id="3268" w:author="Don Syme" w:date="2010-06-28T11:04:00Z"/>
          <w:rStyle w:val="CodeInline"/>
          <w:strike/>
        </w:rPr>
      </w:pPr>
      <w:del w:id="3269" w:author="Don Syme" w:date="2010-06-28T11:04:00Z">
        <w:r w:rsidDel="00E949EB">
          <w:rPr>
            <w:rStyle w:val="CodeInline"/>
            <w:strike/>
          </w:rPr>
          <w:delText xml:space="preserve">  val</w:delText>
        </w:r>
        <w:r w:rsidR="00C852E9" w:rsidRPr="00145F4B" w:rsidDel="00E949EB">
          <w:rPr>
            <w:rStyle w:val="CodeInline"/>
            <w:strike/>
          </w:rPr>
          <w:delText xml:space="preserve"> </w:delText>
        </w:r>
        <w:r w:rsidR="00027321" w:rsidDel="00E949EB">
          <w:rPr>
            <w:rStyle w:val="CodeInline"/>
            <w:strike/>
          </w:rPr>
          <w:delText>tryFind</w:delText>
        </w:r>
        <w:r w:rsidR="00C852E9" w:rsidRPr="00145F4B" w:rsidDel="00E949EB">
          <w:rPr>
            <w:rStyle w:val="CodeInline"/>
            <w:strike/>
          </w:rPr>
          <w:delText>_index: (</w:delText>
        </w:r>
        <w:r w:rsidR="001358A3" w:rsidDel="00E949EB">
          <w:rPr>
            <w:rStyle w:val="CodeInline"/>
            <w:strike/>
          </w:rPr>
          <w:delText>'Key</w:delText>
        </w:r>
        <w:r w:rsidR="00C852E9" w:rsidRPr="00145F4B" w:rsidDel="00E949EB">
          <w:rPr>
            <w:rStyle w:val="CodeInline"/>
            <w:strike/>
          </w:rPr>
          <w:delText xml:space="preserve"> -&gt; </w:delText>
        </w:r>
        <w:r w:rsidR="00553CB7" w:rsidDel="00E949EB">
          <w:rPr>
            <w:rStyle w:val="CodeInline"/>
            <w:strike/>
          </w:rPr>
          <w:delText>'T</w:delText>
        </w:r>
        <w:r w:rsidR="00C852E9" w:rsidRPr="00145F4B" w:rsidDel="00E949EB">
          <w:rPr>
            <w:rStyle w:val="CodeInline"/>
            <w:strike/>
          </w:rPr>
          <w:delText xml:space="preserve"> -&gt; </w:delText>
        </w:r>
        <w:r w:rsidR="00F266BA" w:rsidDel="00E949EB">
          <w:fldChar w:fldCharType="begin"/>
        </w:r>
        <w:r w:rsidR="00F266BA" w:rsidDel="00E949EB">
          <w:delInstrText>HYPERLINK "Microsoft.FSharp.Core.type_bool.html"</w:delInstrText>
        </w:r>
        <w:r w:rsidR="00F266BA" w:rsidDel="00E949EB">
          <w:fldChar w:fldCharType="separate"/>
        </w:r>
        <w:r w:rsidR="00C852E9" w:rsidRPr="00145F4B" w:rsidDel="00E949EB">
          <w:rPr>
            <w:rStyle w:val="CodeInline"/>
            <w:strike/>
          </w:rPr>
          <w:delText>bool</w:delText>
        </w:r>
        <w:r w:rsidR="00F266BA" w:rsidDel="00E949EB">
          <w:fldChar w:fldCharType="end"/>
        </w:r>
        <w:r w:rsidR="00C852E9" w:rsidRPr="00145F4B" w:rsidDel="00E949EB">
          <w:rPr>
            <w:rStyle w:val="CodeInline"/>
            <w:strike/>
          </w:rPr>
          <w:delText xml:space="preserve">) -&gt; </w:delText>
        </w:r>
        <w:r w:rsidR="00F266BA" w:rsidDel="00E949EB">
          <w:fldChar w:fldCharType="begin"/>
        </w:r>
        <w:r w:rsidR="00F266BA" w:rsidDel="00E949EB">
          <w:delInstrText>HYPERLINK "Microsoft.FSharp.Collections.type_Map.html"</w:delInstrText>
        </w:r>
        <w:r w:rsidR="00F266BA" w:rsidDel="00E949EB">
          <w:fldChar w:fldCharType="separate"/>
        </w:r>
        <w:r w:rsidR="00C852E9" w:rsidRPr="00145F4B" w:rsidDel="00E949EB">
          <w:rPr>
            <w:rStyle w:val="CodeInline"/>
            <w:strike/>
          </w:rPr>
          <w:delText>Map</w:delText>
        </w:r>
        <w:r w:rsidR="00F266BA" w:rsidDel="00E949EB">
          <w:fldChar w:fldCharType="end"/>
        </w:r>
        <w:r w:rsidR="00C852E9" w:rsidRPr="00145F4B" w:rsidDel="00E949EB">
          <w:rPr>
            <w:rStyle w:val="CodeInline"/>
            <w:strike/>
          </w:rPr>
          <w:delText>&lt;</w:delText>
        </w:r>
        <w:r w:rsidR="001358A3" w:rsidDel="00E949EB">
          <w:rPr>
            <w:rStyle w:val="CodeInline"/>
            <w:strike/>
          </w:rPr>
          <w:delText>'Key</w:delText>
        </w:r>
        <w:r w:rsidR="00C852E9" w:rsidRPr="00145F4B" w:rsidDel="00E949EB">
          <w:rPr>
            <w:rStyle w:val="CodeInline"/>
            <w:strike/>
          </w:rPr>
          <w:delText>,</w:delText>
        </w:r>
        <w:r w:rsidR="00553CB7" w:rsidDel="00E949EB">
          <w:rPr>
            <w:rStyle w:val="CodeInline"/>
            <w:strike/>
          </w:rPr>
          <w:delText>'T</w:delText>
        </w:r>
        <w:r w:rsidR="00C852E9" w:rsidRPr="00145F4B" w:rsidDel="00E949EB">
          <w:rPr>
            <w:rStyle w:val="CodeInline"/>
            <w:strike/>
          </w:rPr>
          <w:delText xml:space="preserve">&gt; -&gt; </w:delText>
        </w:r>
        <w:r w:rsidR="001358A3" w:rsidDel="00E949EB">
          <w:rPr>
            <w:rStyle w:val="CodeInline"/>
            <w:strike/>
          </w:rPr>
          <w:delText>'Key</w:delText>
        </w:r>
        <w:r w:rsidR="00C852E9" w:rsidRPr="00145F4B" w:rsidDel="00E949EB">
          <w:rPr>
            <w:rStyle w:val="CodeInline"/>
            <w:strike/>
          </w:rPr>
          <w:delText xml:space="preserve"> </w:delText>
        </w:r>
        <w:r w:rsidR="00F266BA" w:rsidDel="00E949EB">
          <w:fldChar w:fldCharType="begin"/>
        </w:r>
        <w:r w:rsidR="00F266BA" w:rsidDel="00E949EB">
          <w:delInstrText>HYPERLINK "Microsoft.FSharp.Core.type_option.html"</w:delInstrText>
        </w:r>
        <w:r w:rsidR="00F266BA" w:rsidDel="00E949EB">
          <w:fldChar w:fldCharType="separate"/>
        </w:r>
        <w:r w:rsidR="00C852E9" w:rsidRPr="00145F4B" w:rsidDel="00E949EB">
          <w:rPr>
            <w:rStyle w:val="CodeInline"/>
            <w:strike/>
          </w:rPr>
          <w:delText>option</w:delText>
        </w:r>
        <w:r w:rsidR="00F266BA" w:rsidDel="00E949EB">
          <w:fldChar w:fldCharType="end"/>
        </w:r>
        <w:bookmarkStart w:id="3270" w:name="_Toc265492498"/>
        <w:bookmarkEnd w:id="3270"/>
      </w:del>
    </w:p>
    <w:p w:rsidR="002142E1" w:rsidRPr="00DF274C" w:rsidRDefault="002142E1" w:rsidP="002142E1">
      <w:pPr>
        <w:pStyle w:val="Heading2"/>
      </w:pPr>
      <w:bookmarkStart w:id="3271" w:name="_Toc265492499"/>
      <w:r w:rsidRPr="00DF274C">
        <w:t>FSharp.Collections.Array2</w:t>
      </w:r>
      <w:r>
        <w:t>D</w:t>
      </w:r>
      <w:r w:rsidRPr="00DF274C">
        <w:t xml:space="preserve">  (Module)</w:t>
      </w:r>
      <w:bookmarkEnd w:id="3271"/>
    </w:p>
    <w:p w:rsidR="004D03CF" w:rsidRPr="00145F4B" w:rsidRDefault="004D03CF" w:rsidP="004D03CF">
      <w:r>
        <w:t>A minimalist set of functions for strongly type operations on rank-2 array types</w:t>
      </w:r>
    </w:p>
    <w:p w:rsidR="002142E1" w:rsidRDefault="002142E1" w:rsidP="002142E1">
      <w:pPr>
        <w:pStyle w:val="SpecBox"/>
        <w:rPr>
          <w:rStyle w:val="CodeInline"/>
        </w:rPr>
      </w:pPr>
      <w:r>
        <w:rPr>
          <w:rStyle w:val="CodeInline"/>
        </w:rPr>
        <w:lastRenderedPageBreak/>
        <w:t xml:space="preserve">module Array2D = </w:t>
      </w:r>
    </w:p>
    <w:p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base1: </w:t>
      </w:r>
      <w:del w:id="3272" w:author="Don Syme" w:date="2010-06-28T11:06:00Z">
        <w:r w:rsidR="00553CB7" w:rsidDel="00E949EB">
          <w:rPr>
            <w:rStyle w:val="CodeInline"/>
          </w:rPr>
          <w:delText>'T</w:delText>
        </w:r>
        <w:r w:rsidR="002142E1" w:rsidRPr="00022DBD" w:rsidDel="00E949EB">
          <w:rPr>
            <w:rStyle w:val="CodeInline"/>
          </w:rPr>
          <w:delText xml:space="preserve"> [,]</w:delText>
        </w:r>
      </w:del>
      <w:ins w:id="3273" w:author="Don Syme" w:date="2010-06-28T11:06:00Z">
        <w:r w:rsidR="00E949EB">
          <w:rPr>
            <w:rStyle w:val="CodeInline"/>
          </w:rPr>
          <w:t>'T[,]</w:t>
        </w:r>
      </w:ins>
      <w:r w:rsidR="002142E1" w:rsidRPr="00022DBD">
        <w:rPr>
          <w:rStyle w:val="CodeInline"/>
        </w:rPr>
        <w:t xml:space="preserve"> -&gt; </w:t>
      </w:r>
      <w:r w:rsidR="00F266BA">
        <w:fldChar w:fldCharType="begin"/>
      </w:r>
      <w:r w:rsidR="00F266BA">
        <w:instrText>HYPERLINK "Microsoft.FSharp.Core.type_int.html"</w:instrText>
      </w:r>
      <w:ins w:id="3274" w:author="Don Syme" w:date="2010-06-28T12:43:00Z"/>
      <w:r w:rsidR="00F266BA">
        <w:fldChar w:fldCharType="separate"/>
      </w:r>
      <w:r w:rsidR="002142E1" w:rsidRPr="00022DBD">
        <w:rPr>
          <w:rStyle w:val="CodeInline"/>
        </w:rPr>
        <w:t>int</w:t>
      </w:r>
      <w:r w:rsidR="00F266BA">
        <w:fldChar w:fldCharType="end"/>
      </w:r>
    </w:p>
    <w:p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base2: </w:t>
      </w:r>
      <w:r w:rsidR="00553CB7">
        <w:rPr>
          <w:rStyle w:val="CodeInline"/>
        </w:rPr>
        <w:t>'T</w:t>
      </w:r>
      <w:r w:rsidR="002142E1" w:rsidRPr="00022DBD">
        <w:rPr>
          <w:rStyle w:val="CodeInline"/>
        </w:rPr>
        <w:t xml:space="preserve"> </w:t>
      </w:r>
      <w:r w:rsidR="00F266BA">
        <w:fldChar w:fldCharType="begin"/>
      </w:r>
      <w:r w:rsidR="00F266BA">
        <w:instrText>HYPERLINK "../fslib/Microsoft.FSharp.Core.type__%5b,%5d.html"</w:instrText>
      </w:r>
      <w:ins w:id="3275" w:author="Don Syme" w:date="2010-06-28T12:43:00Z"/>
      <w:r w:rsidR="00F266BA">
        <w:fldChar w:fldCharType="separate"/>
      </w:r>
      <w:r w:rsidR="002142E1" w:rsidRPr="00022DBD">
        <w:rPr>
          <w:rStyle w:val="CodeInline"/>
        </w:rPr>
        <w:t>[,]</w:t>
      </w:r>
      <w:r w:rsidR="00F266BA">
        <w:fldChar w:fldCharType="end"/>
      </w:r>
      <w:r w:rsidR="002142E1" w:rsidRPr="00022DBD">
        <w:rPr>
          <w:rStyle w:val="CodeInline"/>
        </w:rPr>
        <w:t xml:space="preserve"> -&gt; </w:t>
      </w:r>
      <w:r w:rsidR="00F266BA">
        <w:fldChar w:fldCharType="begin"/>
      </w:r>
      <w:r w:rsidR="00F266BA">
        <w:instrText>HYPERLINK "Microsoft.FSharp.Core.type_int.html"</w:instrText>
      </w:r>
      <w:ins w:id="3276" w:author="Don Syme" w:date="2010-06-28T12:43:00Z"/>
      <w:r w:rsidR="00F266BA">
        <w:fldChar w:fldCharType="separate"/>
      </w:r>
      <w:r w:rsidR="002142E1" w:rsidRPr="00022DBD">
        <w:rPr>
          <w:rStyle w:val="CodeInline"/>
        </w:rPr>
        <w:t>int</w:t>
      </w:r>
      <w:r w:rsidR="00F266BA">
        <w:fldChar w:fldCharType="end"/>
      </w:r>
    </w:p>
    <w:p w:rsidR="002142E1" w:rsidRDefault="00067085" w:rsidP="002142E1">
      <w:pPr>
        <w:pStyle w:val="SpecBox"/>
        <w:rPr>
          <w:rStyle w:val="CodeInline"/>
        </w:rPr>
      </w:pPr>
      <w:r>
        <w:rPr>
          <w:rStyle w:val="CodeInline"/>
        </w:rPr>
        <w:t xml:space="preserve">  val</w:t>
      </w:r>
      <w:r w:rsidR="002142E1" w:rsidRPr="00022DBD">
        <w:rPr>
          <w:rStyle w:val="CodeInline"/>
        </w:rPr>
        <w:t xml:space="preserve"> blit: </w:t>
      </w:r>
      <w:del w:id="3277" w:author="Don Syme" w:date="2010-06-28T11:05:00Z">
        <w:r w:rsidR="002142E1" w:rsidRPr="00022DBD" w:rsidDel="00E949EB">
          <w:rPr>
            <w:rStyle w:val="CodeInline"/>
          </w:rPr>
          <w:delText>src:</w:delText>
        </w:r>
      </w:del>
      <w:ins w:id="3278" w:author="Don Syme" w:date="2010-06-28T11:05:00Z">
        <w:r w:rsidR="00E949EB">
          <w:rPr>
            <w:rStyle w:val="CodeInline"/>
          </w:rPr>
          <w:t>source:</w:t>
        </w:r>
      </w:ins>
      <w:r w:rsidR="00553CB7">
        <w:rPr>
          <w:rStyle w:val="CodeInline"/>
        </w:rPr>
        <w:t>'T</w:t>
      </w:r>
      <w:del w:id="3279" w:author="Don Syme" w:date="2010-06-28T11:07:00Z">
        <w:r w:rsidR="002142E1" w:rsidRPr="00022DBD" w:rsidDel="00E949EB">
          <w:rPr>
            <w:rStyle w:val="CodeInline"/>
          </w:rPr>
          <w:delText xml:space="preserve"> </w:delText>
        </w:r>
      </w:del>
      <w:r w:rsidR="00F266BA">
        <w:fldChar w:fldCharType="begin"/>
      </w:r>
      <w:r w:rsidR="00F266BA">
        <w:instrText>HYPERLINK "Microsoft.FSharp.Core.type_array.html"</w:instrText>
      </w:r>
      <w:ins w:id="3280" w:author="Don Syme" w:date="2010-06-28T12:43:00Z"/>
      <w:r w:rsidR="00F266BA">
        <w:fldChar w:fldCharType="separate"/>
      </w:r>
      <w:r w:rsidR="002142E1" w:rsidRPr="00022DBD">
        <w:rPr>
          <w:rStyle w:val="CodeInline"/>
        </w:rPr>
        <w:t>[,]</w:t>
      </w:r>
      <w:r w:rsidR="00F266BA">
        <w:fldChar w:fldCharType="end"/>
      </w:r>
      <w:r w:rsidR="002142E1" w:rsidRPr="00022DBD">
        <w:rPr>
          <w:rStyle w:val="CodeInline"/>
        </w:rPr>
        <w:t xml:space="preserve"> -&gt; </w:t>
      </w:r>
      <w:del w:id="3281" w:author="Don Syme" w:date="2010-06-28T11:05:00Z">
        <w:r w:rsidR="002142E1" w:rsidRPr="00022DBD" w:rsidDel="00E949EB">
          <w:rPr>
            <w:rStyle w:val="CodeInline"/>
          </w:rPr>
          <w:delText>src1:</w:delText>
        </w:r>
      </w:del>
      <w:ins w:id="3282" w:author="Don Syme" w:date="2010-06-28T11:05:00Z">
        <w:r w:rsidR="00E949EB">
          <w:rPr>
            <w:rStyle w:val="CodeInline"/>
          </w:rPr>
          <w:t>sourceIndex1:</w:t>
        </w:r>
      </w:ins>
      <w:r w:rsidR="002142E1" w:rsidRPr="00022DBD">
        <w:rPr>
          <w:rStyle w:val="CodeInline"/>
        </w:rPr>
        <w:t xml:space="preserve"> int -&gt; s</w:t>
      </w:r>
      <w:ins w:id="3283" w:author="Don Syme" w:date="2010-06-28T11:06:00Z">
        <w:r w:rsidR="00E949EB">
          <w:rPr>
            <w:rStyle w:val="CodeInline"/>
          </w:rPr>
          <w:t>ource</w:t>
        </w:r>
      </w:ins>
      <w:del w:id="3284" w:author="Don Syme" w:date="2010-06-28T11:06:00Z">
        <w:r w:rsidR="002142E1" w:rsidRPr="00022DBD" w:rsidDel="00E949EB">
          <w:rPr>
            <w:rStyle w:val="CodeInline"/>
          </w:rPr>
          <w:delText>rc</w:delText>
        </w:r>
      </w:del>
      <w:ins w:id="3285" w:author="Don Syme" w:date="2010-06-28T11:06:00Z">
        <w:r w:rsidR="00E949EB">
          <w:rPr>
            <w:rStyle w:val="CodeInline"/>
          </w:rPr>
          <w:t>Index</w:t>
        </w:r>
      </w:ins>
      <w:r w:rsidR="002142E1" w:rsidRPr="00022DBD">
        <w:rPr>
          <w:rStyle w:val="CodeInline"/>
        </w:rPr>
        <w:t>2:</w:t>
      </w:r>
      <w:r w:rsidR="00F266BA">
        <w:fldChar w:fldCharType="begin"/>
      </w:r>
      <w:r w:rsidR="00F266BA">
        <w:instrText>HYPERLINK "Microsoft.FSharp.Core.type_int.html"</w:instrText>
      </w:r>
      <w:ins w:id="3286"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del w:id="3287" w:author="Don Syme" w:date="2010-06-28T11:06:00Z">
        <w:r w:rsidR="002142E1" w:rsidRPr="00022DBD" w:rsidDel="00E949EB">
          <w:rPr>
            <w:rStyle w:val="CodeInline"/>
          </w:rPr>
          <w:delText>dest</w:delText>
        </w:r>
      </w:del>
      <w:ins w:id="3288" w:author="Don Syme" w:date="2010-06-28T11:06:00Z">
        <w:r w:rsidR="00E949EB">
          <w:rPr>
            <w:rStyle w:val="CodeInline"/>
          </w:rPr>
          <w:t>target</w:t>
        </w:r>
      </w:ins>
      <w:r w:rsidR="002142E1" w:rsidRPr="00022DBD">
        <w:rPr>
          <w:rStyle w:val="CodeInline"/>
        </w:rPr>
        <w:t>:</w:t>
      </w:r>
      <w:r w:rsidR="00553CB7">
        <w:rPr>
          <w:rStyle w:val="CodeInline"/>
        </w:rPr>
        <w:t>'T</w:t>
      </w:r>
      <w:r w:rsidR="002142E1" w:rsidRPr="00022DBD">
        <w:rPr>
          <w:rStyle w:val="CodeInline"/>
        </w:rPr>
        <w:t xml:space="preserve"> </w:t>
      </w:r>
      <w:r w:rsidR="00F266BA">
        <w:fldChar w:fldCharType="begin"/>
      </w:r>
      <w:r w:rsidR="00F266BA">
        <w:instrText>HYPERLINK "Microsoft.FSharp.Core.type_array.html"</w:instrText>
      </w:r>
      <w:ins w:id="3289" w:author="Don Syme" w:date="2010-06-28T12:43:00Z"/>
      <w:r w:rsidR="00F266BA">
        <w:fldChar w:fldCharType="separate"/>
      </w:r>
      <w:r w:rsidR="002142E1" w:rsidRPr="00022DBD">
        <w:rPr>
          <w:rStyle w:val="CodeInline"/>
        </w:rPr>
        <w:t>[,]</w:t>
      </w:r>
      <w:r w:rsidR="00F266BA">
        <w:fldChar w:fldCharType="end"/>
      </w:r>
      <w:r w:rsidR="002142E1" w:rsidRPr="00022DBD">
        <w:rPr>
          <w:rStyle w:val="CodeInline"/>
        </w:rPr>
        <w:t xml:space="preserve"> -&gt; </w:t>
      </w:r>
    </w:p>
    <w:p w:rsidR="002142E1" w:rsidRPr="00022DBD" w:rsidRDefault="002142E1" w:rsidP="002142E1">
      <w:pPr>
        <w:pStyle w:val="SpecBox"/>
        <w:rPr>
          <w:rStyle w:val="CodeInline"/>
        </w:rPr>
      </w:pPr>
      <w:r>
        <w:rPr>
          <w:rStyle w:val="CodeInline"/>
        </w:rPr>
        <w:t xml:space="preserve">            </w:t>
      </w:r>
      <w:del w:id="3290" w:author="Don Syme" w:date="2010-06-28T11:06:00Z">
        <w:r w:rsidDel="00E949EB">
          <w:rPr>
            <w:rStyle w:val="CodeInline"/>
          </w:rPr>
          <w:delText xml:space="preserve">       </w:delText>
        </w:r>
        <w:r w:rsidRPr="00022DBD" w:rsidDel="00E949EB">
          <w:rPr>
            <w:rStyle w:val="CodeInline"/>
          </w:rPr>
          <w:delText>dest1</w:delText>
        </w:r>
      </w:del>
      <w:ins w:id="3291" w:author="Don Syme" w:date="2010-06-28T11:06:00Z">
        <w:r w:rsidR="00E949EB">
          <w:rPr>
            <w:rStyle w:val="CodeInline"/>
          </w:rPr>
          <w:t>targetIndex1</w:t>
        </w:r>
      </w:ins>
      <w:r w:rsidRPr="00022DBD">
        <w:rPr>
          <w:rStyle w:val="CodeInline"/>
        </w:rPr>
        <w:t xml:space="preserve">:int -&gt; </w:t>
      </w:r>
      <w:del w:id="3292" w:author="Don Syme" w:date="2010-06-28T11:06:00Z">
        <w:r w:rsidRPr="00022DBD" w:rsidDel="00E949EB">
          <w:rPr>
            <w:rStyle w:val="CodeInline"/>
          </w:rPr>
          <w:delText>dest2</w:delText>
        </w:r>
      </w:del>
      <w:ins w:id="3293" w:author="Don Syme" w:date="2010-06-28T11:06:00Z">
        <w:r w:rsidR="00E949EB">
          <w:rPr>
            <w:rStyle w:val="CodeInline"/>
          </w:rPr>
          <w:t>targetIndex2</w:t>
        </w:r>
      </w:ins>
      <w:r w:rsidRPr="00022DBD">
        <w:rPr>
          <w:rStyle w:val="CodeInline"/>
        </w:rPr>
        <w:t>:</w:t>
      </w:r>
      <w:r w:rsidR="00F266BA">
        <w:fldChar w:fldCharType="begin"/>
      </w:r>
      <w:r w:rsidR="00F266BA">
        <w:instrText>HYPERLINK "Microsoft.FSharp.Core.type_int.html"</w:instrText>
      </w:r>
      <w:ins w:id="3294" w:author="Don Syme" w:date="2010-06-28T12:43:00Z"/>
      <w:r w:rsidR="00F266BA">
        <w:fldChar w:fldCharType="separate"/>
      </w:r>
      <w:r w:rsidRPr="00022DBD">
        <w:rPr>
          <w:rStyle w:val="CodeInline"/>
        </w:rPr>
        <w:t>int</w:t>
      </w:r>
      <w:r w:rsidR="00F266BA">
        <w:fldChar w:fldCharType="end"/>
      </w:r>
      <w:r w:rsidRPr="00022DBD">
        <w:rPr>
          <w:rStyle w:val="CodeInline"/>
        </w:rPr>
        <w:t xml:space="preserve"> -&gt; len</w:t>
      </w:r>
      <w:ins w:id="3295" w:author="Don Syme" w:date="2010-06-28T11:06:00Z">
        <w:r w:rsidR="00E949EB">
          <w:rPr>
            <w:rStyle w:val="CodeInline"/>
          </w:rPr>
          <w:t>gth</w:t>
        </w:r>
      </w:ins>
      <w:r w:rsidRPr="00022DBD">
        <w:rPr>
          <w:rStyle w:val="CodeInline"/>
        </w:rPr>
        <w:t>1:int -&gt; len</w:t>
      </w:r>
      <w:ins w:id="3296" w:author="Don Syme" w:date="2010-06-28T11:06:00Z">
        <w:r w:rsidR="00E949EB">
          <w:rPr>
            <w:rStyle w:val="CodeInline"/>
          </w:rPr>
          <w:t>gth</w:t>
        </w:r>
      </w:ins>
      <w:r w:rsidRPr="00022DBD">
        <w:rPr>
          <w:rStyle w:val="CodeInline"/>
        </w:rPr>
        <w:t>2:</w:t>
      </w:r>
      <w:r w:rsidR="00F266BA">
        <w:fldChar w:fldCharType="begin"/>
      </w:r>
      <w:r w:rsidR="00F266BA">
        <w:instrText>HYPERLINK "Microsoft.FSharp.Core.type_int.html"</w:instrText>
      </w:r>
      <w:ins w:id="3297" w:author="Don Syme" w:date="2010-06-28T12:43:00Z"/>
      <w:r w:rsidR="00F266BA">
        <w:fldChar w:fldCharType="separate"/>
      </w:r>
      <w:r w:rsidRPr="00022DBD">
        <w:rPr>
          <w:rStyle w:val="CodeInline"/>
        </w:rPr>
        <w:t>int</w:t>
      </w:r>
      <w:r w:rsidR="00F266BA">
        <w:fldChar w:fldCharType="end"/>
      </w:r>
      <w:r w:rsidRPr="00022DBD">
        <w:rPr>
          <w:rStyle w:val="CodeInline"/>
        </w:rPr>
        <w:t xml:space="preserve"> -&gt; </w:t>
      </w:r>
      <w:r w:rsidR="00F266BA">
        <w:fldChar w:fldCharType="begin"/>
      </w:r>
      <w:r w:rsidR="00F266BA">
        <w:instrText>HYPERLINK "Microsoft.FSharp.Core.type_unit.html"</w:instrText>
      </w:r>
      <w:ins w:id="3298" w:author="Don Syme" w:date="2010-06-28T12:43:00Z"/>
      <w:r w:rsidR="00F266BA">
        <w:fldChar w:fldCharType="separate"/>
      </w:r>
      <w:r w:rsidRPr="00022DBD">
        <w:rPr>
          <w:rStyle w:val="CodeInline"/>
        </w:rPr>
        <w:t>unit</w:t>
      </w:r>
      <w:r w:rsidR="00F266BA">
        <w:fldChar w:fldCharType="end"/>
      </w:r>
    </w:p>
    <w:p w:rsidR="002142E1" w:rsidRPr="00022DBD" w:rsidDel="00E949EB" w:rsidRDefault="00067085" w:rsidP="002142E1">
      <w:pPr>
        <w:pStyle w:val="SpecBox"/>
        <w:rPr>
          <w:del w:id="3299" w:author="Don Syme" w:date="2010-06-28T11:05:00Z"/>
          <w:rStyle w:val="CodeInline"/>
        </w:rPr>
      </w:pPr>
      <w:del w:id="3300" w:author="Don Syme" w:date="2010-06-28T11:05:00Z">
        <w:r w:rsidDel="00E949EB">
          <w:rPr>
            <w:rStyle w:val="CodeInline"/>
          </w:rPr>
          <w:delText xml:space="preserve">  val</w:delText>
        </w:r>
        <w:r w:rsidR="002142E1" w:rsidRPr="00022DBD" w:rsidDel="00E949EB">
          <w:rPr>
            <w:rStyle w:val="CodeInline"/>
          </w:rPr>
          <w:delText xml:space="preserve"> sub: src:</w:delText>
        </w:r>
        <w:r w:rsidR="00553CB7" w:rsidDel="00E949EB">
          <w:rPr>
            <w:rStyle w:val="CodeInline"/>
          </w:rPr>
          <w:delText>'T</w:delText>
        </w:r>
        <w:r w:rsidR="002142E1" w:rsidRPr="00022DBD" w:rsidDel="00E949EB">
          <w:rPr>
            <w:rStyle w:val="CodeInline"/>
          </w:rPr>
          <w:delText xml:space="preserve"> </w:delText>
        </w:r>
        <w:r w:rsidR="00F266BA" w:rsidDel="00E949EB">
          <w:fldChar w:fldCharType="begin"/>
        </w:r>
        <w:r w:rsidR="00F266BA" w:rsidDel="00E949EB">
          <w:delInstrText>HYPERLINK "Microsoft.FSharp.Core.type_array.html"</w:delInstrText>
        </w:r>
        <w:r w:rsidR="00F266BA" w:rsidDel="00E949EB">
          <w:fldChar w:fldCharType="separate"/>
        </w:r>
        <w:r w:rsidR="002142E1" w:rsidRPr="00022DBD" w:rsidDel="00E949EB">
          <w:rPr>
            <w:rStyle w:val="CodeInline"/>
          </w:rPr>
          <w:delText>[,]</w:delText>
        </w:r>
        <w:r w:rsidR="00F266BA" w:rsidDel="00E949EB">
          <w:fldChar w:fldCharType="end"/>
        </w:r>
        <w:r w:rsidR="002142E1" w:rsidRPr="00022DBD" w:rsidDel="00E949EB">
          <w:rPr>
            <w:rStyle w:val="CodeInline"/>
          </w:rPr>
          <w:delText xml:space="preserve"> -&gt; src1:</w:delText>
        </w:r>
        <w:r w:rsidR="00F266BA" w:rsidDel="00E949EB">
          <w:fldChar w:fldCharType="begin"/>
        </w:r>
        <w:r w:rsidR="00F266BA" w:rsidDel="00E949EB">
          <w:delInstrText>HYPERLINK "Microsoft.FSharp.Core.type_int.html"</w:delInstrText>
        </w:r>
        <w:r w:rsidR="00F266BA" w:rsidDel="00E949EB">
          <w:fldChar w:fldCharType="separate"/>
        </w:r>
        <w:r w:rsidR="002142E1" w:rsidRPr="00022DBD" w:rsidDel="00E949EB">
          <w:rPr>
            <w:rStyle w:val="CodeInline"/>
          </w:rPr>
          <w:delText>int</w:delText>
        </w:r>
        <w:r w:rsidR="00F266BA" w:rsidDel="00E949EB">
          <w:fldChar w:fldCharType="end"/>
        </w:r>
        <w:r w:rsidR="002142E1" w:rsidRPr="00022DBD" w:rsidDel="00E949EB">
          <w:rPr>
            <w:rStyle w:val="CodeInline"/>
          </w:rPr>
          <w:delText xml:space="preserve"> -&gt; src2:</w:delText>
        </w:r>
        <w:r w:rsidR="00F266BA" w:rsidDel="00E949EB">
          <w:fldChar w:fldCharType="begin"/>
        </w:r>
        <w:r w:rsidR="00F266BA" w:rsidDel="00E949EB">
          <w:delInstrText>HYPERLINK "Microsoft.FSharp.Core.type_int.html"</w:delInstrText>
        </w:r>
        <w:r w:rsidR="00F266BA" w:rsidDel="00E949EB">
          <w:fldChar w:fldCharType="separate"/>
        </w:r>
        <w:r w:rsidR="002142E1" w:rsidRPr="00022DBD" w:rsidDel="00E949EB">
          <w:rPr>
            <w:rStyle w:val="CodeInline"/>
          </w:rPr>
          <w:delText>int</w:delText>
        </w:r>
        <w:r w:rsidR="00F266BA" w:rsidDel="00E949EB">
          <w:fldChar w:fldCharType="end"/>
        </w:r>
        <w:r w:rsidR="002142E1" w:rsidRPr="00022DBD" w:rsidDel="00E949EB">
          <w:rPr>
            <w:rStyle w:val="CodeInline"/>
          </w:rPr>
          <w:delText xml:space="preserve"> -&gt; len1:int -&gt; len2:</w:delText>
        </w:r>
        <w:r w:rsidR="00F266BA" w:rsidDel="00E949EB">
          <w:fldChar w:fldCharType="begin"/>
        </w:r>
        <w:r w:rsidR="00F266BA" w:rsidDel="00E949EB">
          <w:delInstrText>HYPERLINK "Microsoft.FSharp.Core.type_int.html"</w:delInstrText>
        </w:r>
        <w:r w:rsidR="00F266BA" w:rsidDel="00E949EB">
          <w:fldChar w:fldCharType="separate"/>
        </w:r>
        <w:r w:rsidR="002142E1" w:rsidRPr="00022DBD" w:rsidDel="00E949EB">
          <w:rPr>
            <w:rStyle w:val="CodeInline"/>
          </w:rPr>
          <w:delText>int</w:delText>
        </w:r>
        <w:r w:rsidR="00F266BA" w:rsidDel="00E949EB">
          <w:fldChar w:fldCharType="end"/>
        </w:r>
        <w:r w:rsidR="002142E1" w:rsidRPr="00022DBD" w:rsidDel="00E949EB">
          <w:rPr>
            <w:rStyle w:val="CodeInline"/>
          </w:rPr>
          <w:delText xml:space="preserve"> -&gt; </w:delText>
        </w:r>
        <w:r w:rsidR="00553CB7" w:rsidDel="00E949EB">
          <w:rPr>
            <w:rStyle w:val="CodeInline"/>
          </w:rPr>
          <w:delText>'T</w:delText>
        </w:r>
        <w:r w:rsidR="002142E1" w:rsidRPr="00022DBD" w:rsidDel="00E949EB">
          <w:rPr>
            <w:rStyle w:val="CodeInline"/>
          </w:rPr>
          <w:delText xml:space="preserve"> </w:delText>
        </w:r>
        <w:r w:rsidR="00F266BA" w:rsidDel="00E949EB">
          <w:fldChar w:fldCharType="begin"/>
        </w:r>
        <w:r w:rsidR="00F266BA" w:rsidDel="00E949EB">
          <w:delInstrText>HYPERLINK "Microsoft.FSharp.Core.type_array.html"</w:delInstrText>
        </w:r>
        <w:r w:rsidR="00F266BA" w:rsidDel="00E949EB">
          <w:fldChar w:fldCharType="separate"/>
        </w:r>
        <w:r w:rsidR="002142E1" w:rsidRPr="00022DBD" w:rsidDel="00E949EB">
          <w:rPr>
            <w:rStyle w:val="CodeInline"/>
          </w:rPr>
          <w:delText>[,]</w:delText>
        </w:r>
        <w:r w:rsidR="00F266BA" w:rsidDel="00E949EB">
          <w:fldChar w:fldCharType="end"/>
        </w:r>
      </w:del>
    </w:p>
    <w:p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copy: </w:t>
      </w:r>
      <w:r w:rsidR="00553CB7">
        <w:rPr>
          <w:rStyle w:val="CodeInline"/>
        </w:rPr>
        <w:t>'T</w:t>
      </w:r>
      <w:del w:id="3301" w:author="Don Syme" w:date="2010-06-28T11:07:00Z">
        <w:r w:rsidR="002142E1" w:rsidRPr="00022DBD" w:rsidDel="00E949EB">
          <w:rPr>
            <w:rStyle w:val="CodeInline"/>
          </w:rPr>
          <w:delText xml:space="preserve"> </w:delText>
        </w:r>
      </w:del>
      <w:r w:rsidR="00F266BA">
        <w:fldChar w:fldCharType="begin"/>
      </w:r>
      <w:r w:rsidR="00F266BA">
        <w:instrText>HYPERLINK "../fslib/Microsoft.FSharp.Core.type__%5b,%5d.html"</w:instrText>
      </w:r>
      <w:ins w:id="3302" w:author="Don Syme" w:date="2010-06-28T12:43:00Z"/>
      <w:r w:rsidR="00F266BA">
        <w:fldChar w:fldCharType="separate"/>
      </w:r>
      <w:r w:rsidR="002142E1" w:rsidRPr="00022DBD">
        <w:rPr>
          <w:rStyle w:val="CodeInline"/>
        </w:rPr>
        <w:t>[,]</w:t>
      </w:r>
      <w:r w:rsidR="00F266BA">
        <w:fldChar w:fldCharType="end"/>
      </w:r>
      <w:r w:rsidR="002142E1" w:rsidRPr="00022DBD">
        <w:rPr>
          <w:rStyle w:val="CodeInline"/>
        </w:rPr>
        <w:t xml:space="preserve"> -&gt; </w:t>
      </w:r>
      <w:r w:rsidR="00553CB7">
        <w:rPr>
          <w:rStyle w:val="CodeInline"/>
        </w:rPr>
        <w:t>'T</w:t>
      </w:r>
      <w:del w:id="3303" w:author="Don Syme" w:date="2010-06-28T11:07:00Z">
        <w:r w:rsidR="002142E1" w:rsidRPr="00022DBD" w:rsidDel="00E949EB">
          <w:rPr>
            <w:rStyle w:val="CodeInline"/>
          </w:rPr>
          <w:delText xml:space="preserve"> </w:delText>
        </w:r>
      </w:del>
      <w:r w:rsidR="00F266BA">
        <w:fldChar w:fldCharType="begin"/>
      </w:r>
      <w:r w:rsidR="00F266BA">
        <w:instrText>HYPERLINK "../fslib/Microsoft.FSharp.Core.type__%5b,%5d.html"</w:instrText>
      </w:r>
      <w:ins w:id="3304" w:author="Don Syme" w:date="2010-06-28T12:43:00Z"/>
      <w:r w:rsidR="00F266BA">
        <w:fldChar w:fldCharType="separate"/>
      </w:r>
      <w:r w:rsidR="002142E1" w:rsidRPr="00022DBD">
        <w:rPr>
          <w:rStyle w:val="CodeInline"/>
        </w:rPr>
        <w:t>[,]</w:t>
      </w:r>
      <w:r w:rsidR="00F266BA">
        <w:fldChar w:fldCharType="end"/>
      </w:r>
    </w:p>
    <w:p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create: int -&gt; int -&gt; </w:t>
      </w:r>
      <w:r w:rsidR="00553CB7">
        <w:rPr>
          <w:rStyle w:val="CodeInline"/>
        </w:rPr>
        <w:t>'T</w:t>
      </w:r>
      <w:r w:rsidR="002142E1" w:rsidRPr="00022DBD">
        <w:rPr>
          <w:rStyle w:val="CodeInline"/>
        </w:rPr>
        <w:t xml:space="preserve"> -&gt; </w:t>
      </w:r>
      <w:del w:id="3305" w:author="Don Syme" w:date="2010-06-28T11:06:00Z">
        <w:r w:rsidR="00553CB7" w:rsidDel="00E949EB">
          <w:rPr>
            <w:rStyle w:val="CodeInline"/>
          </w:rPr>
          <w:delText>'T</w:delText>
        </w:r>
        <w:r w:rsidR="002142E1" w:rsidRPr="00022DBD" w:rsidDel="00E949EB">
          <w:rPr>
            <w:rStyle w:val="CodeInline"/>
          </w:rPr>
          <w:delText xml:space="preserve"> [,]</w:delText>
        </w:r>
      </w:del>
      <w:ins w:id="3306" w:author="Don Syme" w:date="2010-06-28T11:06:00Z">
        <w:r w:rsidR="00E949EB">
          <w:rPr>
            <w:rStyle w:val="CodeInline"/>
          </w:rPr>
          <w:t>'T[,]</w:t>
        </w:r>
      </w:ins>
    </w:p>
    <w:p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init: int -&gt; int -&gt; (int -&gt; int -&gt; </w:t>
      </w:r>
      <w:r w:rsidR="00553CB7">
        <w:rPr>
          <w:rStyle w:val="CodeInline"/>
        </w:rPr>
        <w:t>'T</w:t>
      </w:r>
      <w:r w:rsidR="002142E1" w:rsidRPr="00022DBD">
        <w:rPr>
          <w:rStyle w:val="CodeInline"/>
        </w:rPr>
        <w:t xml:space="preserve">) -&gt; </w:t>
      </w:r>
      <w:del w:id="3307" w:author="Don Syme" w:date="2010-06-28T11:06:00Z">
        <w:r w:rsidR="00553CB7" w:rsidDel="00E949EB">
          <w:rPr>
            <w:rStyle w:val="CodeInline"/>
          </w:rPr>
          <w:delText>'T</w:delText>
        </w:r>
        <w:r w:rsidR="002142E1" w:rsidRPr="00022DBD" w:rsidDel="00E949EB">
          <w:rPr>
            <w:rStyle w:val="CodeInline"/>
          </w:rPr>
          <w:delText xml:space="preserve"> [,]</w:delText>
        </w:r>
      </w:del>
      <w:ins w:id="3308" w:author="Don Syme" w:date="2010-06-28T11:06:00Z">
        <w:r w:rsidR="00E949EB">
          <w:rPr>
            <w:rStyle w:val="CodeInline"/>
          </w:rPr>
          <w:t>'T[,]</w:t>
        </w:r>
      </w:ins>
    </w:p>
    <w:p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w:t>
      </w:r>
      <w:r w:rsidR="004905DB">
        <w:rPr>
          <w:rStyle w:val="CodeInline"/>
        </w:rPr>
        <w:t>initBased</w:t>
      </w:r>
      <w:r w:rsidR="002142E1" w:rsidRPr="00022DBD">
        <w:rPr>
          <w:rStyle w:val="CodeInline"/>
        </w:rPr>
        <w:t xml:space="preserve">: </w:t>
      </w:r>
      <w:r w:rsidR="00F266BA">
        <w:fldChar w:fldCharType="begin"/>
      </w:r>
      <w:r w:rsidR="00F266BA">
        <w:instrText>HYPERLINK "Microsoft.FSharp.Core.type_int.html"</w:instrText>
      </w:r>
      <w:ins w:id="3309"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r w:rsidR="00F266BA">
        <w:fldChar w:fldCharType="begin"/>
      </w:r>
      <w:r w:rsidR="00F266BA">
        <w:instrText>HYPERLINK "Microsoft.FSharp.Core.type_int.html"</w:instrText>
      </w:r>
      <w:ins w:id="3310"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r w:rsidR="00F266BA">
        <w:fldChar w:fldCharType="begin"/>
      </w:r>
      <w:r w:rsidR="00F266BA">
        <w:instrText>HYPERLINK "Microsoft.FSharp.Core.type_int.html"</w:instrText>
      </w:r>
      <w:ins w:id="3311"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r w:rsidR="00F266BA">
        <w:fldChar w:fldCharType="begin"/>
      </w:r>
      <w:r w:rsidR="00F266BA">
        <w:instrText>HYPERLINK "Microsoft.FSharp.Core.type_int.html"</w:instrText>
      </w:r>
      <w:ins w:id="3312"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r w:rsidR="00F266BA">
        <w:fldChar w:fldCharType="begin"/>
      </w:r>
      <w:r w:rsidR="00F266BA">
        <w:instrText>HYPERLINK "Microsoft.FSharp.Core.type_int.html"</w:instrText>
      </w:r>
      <w:ins w:id="3313"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r w:rsidR="00F266BA">
        <w:fldChar w:fldCharType="begin"/>
      </w:r>
      <w:r w:rsidR="00F266BA">
        <w:instrText>HYPERLINK "Microsoft.FSharp.Core.type_int.html"</w:instrText>
      </w:r>
      <w:ins w:id="3314"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r w:rsidR="00553CB7">
        <w:rPr>
          <w:rStyle w:val="CodeInline"/>
        </w:rPr>
        <w:t>'T</w:t>
      </w:r>
      <w:r w:rsidR="002142E1" w:rsidRPr="00022DBD">
        <w:rPr>
          <w:rStyle w:val="CodeInline"/>
        </w:rPr>
        <w:t xml:space="preserve">) -&gt; </w:t>
      </w:r>
      <w:r w:rsidR="00553CB7">
        <w:rPr>
          <w:rStyle w:val="CodeInline"/>
        </w:rPr>
        <w:t>'T</w:t>
      </w:r>
      <w:del w:id="3315" w:author="Don Syme" w:date="2010-06-28T11:07:00Z">
        <w:r w:rsidR="002142E1" w:rsidRPr="00022DBD" w:rsidDel="00E949EB">
          <w:rPr>
            <w:rStyle w:val="CodeInline"/>
          </w:rPr>
          <w:delText xml:space="preserve"> </w:delText>
        </w:r>
      </w:del>
      <w:r w:rsidR="00F266BA">
        <w:fldChar w:fldCharType="begin"/>
      </w:r>
      <w:r w:rsidR="00F266BA">
        <w:instrText>HYPERLINK "../fslib/Microsoft.FSharp.Core.type__%5b,%5d.html"</w:instrText>
      </w:r>
      <w:ins w:id="3316" w:author="Don Syme" w:date="2010-06-28T12:43:00Z"/>
      <w:r w:rsidR="00F266BA">
        <w:fldChar w:fldCharType="separate"/>
      </w:r>
      <w:r w:rsidR="002142E1" w:rsidRPr="00022DBD">
        <w:rPr>
          <w:rStyle w:val="CodeInline"/>
        </w:rPr>
        <w:t>[,]</w:t>
      </w:r>
      <w:r w:rsidR="00F266BA">
        <w:fldChar w:fldCharType="end"/>
      </w:r>
    </w:p>
    <w:p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iter: (</w:t>
      </w:r>
      <w:r w:rsidR="00553CB7">
        <w:rPr>
          <w:rStyle w:val="CodeInline"/>
        </w:rPr>
        <w:t>'T</w:t>
      </w:r>
      <w:r w:rsidR="002142E1" w:rsidRPr="00022DBD">
        <w:rPr>
          <w:rStyle w:val="CodeInline"/>
        </w:rPr>
        <w:t xml:space="preserve"> -&gt; </w:t>
      </w:r>
      <w:r w:rsidR="00F266BA">
        <w:fldChar w:fldCharType="begin"/>
      </w:r>
      <w:r w:rsidR="00F266BA">
        <w:instrText>HYPERLINK "Microsoft.FSharp.Core.type_unit.html"</w:instrText>
      </w:r>
      <w:ins w:id="3317" w:author="Don Syme" w:date="2010-06-28T12:43:00Z"/>
      <w:r w:rsidR="00F266BA">
        <w:fldChar w:fldCharType="separate"/>
      </w:r>
      <w:r w:rsidR="002142E1" w:rsidRPr="00022DBD">
        <w:rPr>
          <w:rStyle w:val="CodeInline"/>
        </w:rPr>
        <w:t>unit</w:t>
      </w:r>
      <w:r w:rsidR="00F266BA">
        <w:fldChar w:fldCharType="end"/>
      </w:r>
      <w:r w:rsidR="002142E1" w:rsidRPr="00022DBD">
        <w:rPr>
          <w:rStyle w:val="CodeInline"/>
        </w:rPr>
        <w:t xml:space="preserve">) -&gt; </w:t>
      </w:r>
      <w:r w:rsidR="00553CB7">
        <w:rPr>
          <w:rStyle w:val="CodeInline"/>
        </w:rPr>
        <w:t>'T</w:t>
      </w:r>
      <w:del w:id="3318" w:author="Don Syme" w:date="2010-06-28T11:07:00Z">
        <w:r w:rsidR="002142E1" w:rsidRPr="00022DBD" w:rsidDel="00E949EB">
          <w:rPr>
            <w:rStyle w:val="CodeInline"/>
          </w:rPr>
          <w:delText xml:space="preserve"> </w:delText>
        </w:r>
      </w:del>
      <w:r w:rsidR="00F266BA">
        <w:fldChar w:fldCharType="begin"/>
      </w:r>
      <w:r w:rsidR="00F266BA">
        <w:instrText>HYPERLINK "../fslib/Microsoft.FSharp.Core.type__%5b,%5d.html"</w:instrText>
      </w:r>
      <w:ins w:id="3319" w:author="Don Syme" w:date="2010-06-28T12:43:00Z"/>
      <w:r w:rsidR="00F266BA">
        <w:fldChar w:fldCharType="separate"/>
      </w:r>
      <w:r w:rsidR="002142E1" w:rsidRPr="00022DBD">
        <w:rPr>
          <w:rStyle w:val="CodeInline"/>
        </w:rPr>
        <w:t>[,]</w:t>
      </w:r>
      <w:r w:rsidR="00F266BA">
        <w:fldChar w:fldCharType="end"/>
      </w:r>
      <w:r w:rsidR="002142E1" w:rsidRPr="00022DBD">
        <w:rPr>
          <w:rStyle w:val="CodeInline"/>
        </w:rPr>
        <w:t xml:space="preserve"> -&gt; </w:t>
      </w:r>
      <w:r w:rsidR="00F266BA">
        <w:fldChar w:fldCharType="begin"/>
      </w:r>
      <w:r w:rsidR="00F266BA">
        <w:instrText>HYPERLINK "Microsoft.FSharp.Core.type_unit.html"</w:instrText>
      </w:r>
      <w:ins w:id="3320" w:author="Don Syme" w:date="2010-06-28T12:43:00Z"/>
      <w:r w:rsidR="00F266BA">
        <w:fldChar w:fldCharType="separate"/>
      </w:r>
      <w:r w:rsidR="002142E1" w:rsidRPr="00022DBD">
        <w:rPr>
          <w:rStyle w:val="CodeInline"/>
        </w:rPr>
        <w:t>unit</w:t>
      </w:r>
      <w:r w:rsidR="00F266BA">
        <w:fldChar w:fldCharType="end"/>
      </w:r>
    </w:p>
    <w:p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iteri: (</w:t>
      </w:r>
      <w:r w:rsidR="00F266BA">
        <w:fldChar w:fldCharType="begin"/>
      </w:r>
      <w:r w:rsidR="00F266BA">
        <w:instrText>HYPERLINK "Microsoft.FSharp.Core.type_int.html"</w:instrText>
      </w:r>
      <w:ins w:id="3321"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r w:rsidR="00F266BA">
        <w:fldChar w:fldCharType="begin"/>
      </w:r>
      <w:r w:rsidR="00F266BA">
        <w:instrText>HYPERLINK "Microsoft.FSharp.Core.type_int.html"</w:instrText>
      </w:r>
      <w:ins w:id="3322"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r w:rsidR="00553CB7">
        <w:rPr>
          <w:rStyle w:val="CodeInline"/>
        </w:rPr>
        <w:t>'T</w:t>
      </w:r>
      <w:r w:rsidR="002142E1" w:rsidRPr="00022DBD">
        <w:rPr>
          <w:rStyle w:val="CodeInline"/>
        </w:rPr>
        <w:t xml:space="preserve"> -&gt; </w:t>
      </w:r>
      <w:r w:rsidR="00F266BA">
        <w:fldChar w:fldCharType="begin"/>
      </w:r>
      <w:r w:rsidR="00F266BA">
        <w:instrText>HYPERLINK "Microsoft.FSharp.Core.type_unit.html"</w:instrText>
      </w:r>
      <w:ins w:id="3323" w:author="Don Syme" w:date="2010-06-28T12:43:00Z"/>
      <w:r w:rsidR="00F266BA">
        <w:fldChar w:fldCharType="separate"/>
      </w:r>
      <w:r w:rsidR="002142E1" w:rsidRPr="00022DBD">
        <w:rPr>
          <w:rStyle w:val="CodeInline"/>
        </w:rPr>
        <w:t>unit</w:t>
      </w:r>
      <w:r w:rsidR="00F266BA">
        <w:fldChar w:fldCharType="end"/>
      </w:r>
      <w:r w:rsidR="002142E1" w:rsidRPr="00022DBD">
        <w:rPr>
          <w:rStyle w:val="CodeInline"/>
        </w:rPr>
        <w:t xml:space="preserve">) -&gt; </w:t>
      </w:r>
      <w:r w:rsidR="00553CB7">
        <w:rPr>
          <w:rStyle w:val="CodeInline"/>
        </w:rPr>
        <w:t>'T</w:t>
      </w:r>
      <w:del w:id="3324" w:author="Don Syme" w:date="2010-06-28T11:07:00Z">
        <w:r w:rsidR="002142E1" w:rsidRPr="00022DBD" w:rsidDel="00E949EB">
          <w:rPr>
            <w:rStyle w:val="CodeInline"/>
          </w:rPr>
          <w:delText xml:space="preserve"> </w:delText>
        </w:r>
      </w:del>
      <w:r w:rsidR="00F266BA">
        <w:fldChar w:fldCharType="begin"/>
      </w:r>
      <w:r w:rsidR="00F266BA">
        <w:instrText>HYPERLINK "../fslib/Microsoft.FSharp.Core.type__%5b,%5d.html"</w:instrText>
      </w:r>
      <w:ins w:id="3325" w:author="Don Syme" w:date="2010-06-28T12:43:00Z"/>
      <w:r w:rsidR="00F266BA">
        <w:fldChar w:fldCharType="separate"/>
      </w:r>
      <w:r w:rsidR="002142E1" w:rsidRPr="00022DBD">
        <w:rPr>
          <w:rStyle w:val="CodeInline"/>
        </w:rPr>
        <w:t>[,]</w:t>
      </w:r>
      <w:r w:rsidR="00F266BA">
        <w:fldChar w:fldCharType="end"/>
      </w:r>
      <w:r w:rsidR="002142E1" w:rsidRPr="00022DBD">
        <w:rPr>
          <w:rStyle w:val="CodeInline"/>
        </w:rPr>
        <w:t xml:space="preserve"> -&gt; </w:t>
      </w:r>
      <w:r w:rsidR="00F266BA">
        <w:fldChar w:fldCharType="begin"/>
      </w:r>
      <w:r w:rsidR="00F266BA">
        <w:instrText>HYPERLINK "Microsoft.FSharp.Core.type_unit.html"</w:instrText>
      </w:r>
      <w:ins w:id="3326" w:author="Don Syme" w:date="2010-06-28T12:43:00Z"/>
      <w:r w:rsidR="00F266BA">
        <w:fldChar w:fldCharType="separate"/>
      </w:r>
      <w:r w:rsidR="002142E1" w:rsidRPr="00022DBD">
        <w:rPr>
          <w:rStyle w:val="CodeInline"/>
        </w:rPr>
        <w:t>unit</w:t>
      </w:r>
      <w:r w:rsidR="00F266BA">
        <w:fldChar w:fldCharType="end"/>
      </w:r>
    </w:p>
    <w:p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length1: </w:t>
      </w:r>
      <w:r w:rsidR="00553CB7">
        <w:rPr>
          <w:rStyle w:val="CodeInline"/>
        </w:rPr>
        <w:t>'T</w:t>
      </w:r>
      <w:del w:id="3327" w:author="Don Syme" w:date="2010-06-28T11:07:00Z">
        <w:r w:rsidR="002142E1" w:rsidRPr="00022DBD" w:rsidDel="00E949EB">
          <w:rPr>
            <w:rStyle w:val="CodeInline"/>
          </w:rPr>
          <w:delText xml:space="preserve"> </w:delText>
        </w:r>
      </w:del>
      <w:r w:rsidR="00F266BA">
        <w:fldChar w:fldCharType="begin"/>
      </w:r>
      <w:r w:rsidR="00F266BA">
        <w:instrText>HYPERLINK "../fslib/Microsoft.FSharp.Core.type__%5b,%5d.html"</w:instrText>
      </w:r>
      <w:ins w:id="3328" w:author="Don Syme" w:date="2010-06-28T12:43:00Z"/>
      <w:r w:rsidR="00F266BA">
        <w:fldChar w:fldCharType="separate"/>
      </w:r>
      <w:r w:rsidR="002142E1" w:rsidRPr="00022DBD">
        <w:rPr>
          <w:rStyle w:val="CodeInline"/>
        </w:rPr>
        <w:t>[,]</w:t>
      </w:r>
      <w:r w:rsidR="00F266BA">
        <w:fldChar w:fldCharType="end"/>
      </w:r>
      <w:r w:rsidR="002142E1" w:rsidRPr="00022DBD">
        <w:rPr>
          <w:rStyle w:val="CodeInline"/>
        </w:rPr>
        <w:t xml:space="preserve"> -&gt; </w:t>
      </w:r>
      <w:r w:rsidR="00F266BA">
        <w:fldChar w:fldCharType="begin"/>
      </w:r>
      <w:r w:rsidR="00F266BA">
        <w:instrText>HYPERLINK "Microsoft.FSharp.Core.type_int.html"</w:instrText>
      </w:r>
      <w:ins w:id="3329" w:author="Don Syme" w:date="2010-06-28T12:43:00Z"/>
      <w:r w:rsidR="00F266BA">
        <w:fldChar w:fldCharType="separate"/>
      </w:r>
      <w:r w:rsidR="002142E1" w:rsidRPr="00022DBD">
        <w:rPr>
          <w:rStyle w:val="CodeInline"/>
        </w:rPr>
        <w:t>int</w:t>
      </w:r>
      <w:r w:rsidR="00F266BA">
        <w:fldChar w:fldCharType="end"/>
      </w:r>
    </w:p>
    <w:p w:rsidR="002142E1" w:rsidRPr="00E949EB" w:rsidRDefault="00067085" w:rsidP="002142E1">
      <w:pPr>
        <w:pStyle w:val="SpecBox"/>
        <w:rPr>
          <w:rStyle w:val="CodeInline"/>
        </w:rPr>
      </w:pPr>
      <w:r>
        <w:rPr>
          <w:rStyle w:val="CodeInline"/>
        </w:rPr>
        <w:t xml:space="preserve">  </w:t>
      </w:r>
      <w:r w:rsidRPr="00E949EB">
        <w:rPr>
          <w:rStyle w:val="CodeInline"/>
        </w:rPr>
        <w:t>val</w:t>
      </w:r>
      <w:r w:rsidR="002142E1" w:rsidRPr="00E949EB">
        <w:rPr>
          <w:rStyle w:val="CodeInline"/>
        </w:rPr>
        <w:t xml:space="preserve"> length2: </w:t>
      </w:r>
      <w:r w:rsidR="00553CB7" w:rsidRPr="00E949EB">
        <w:rPr>
          <w:rStyle w:val="CodeInline"/>
        </w:rPr>
        <w:t>'T</w:t>
      </w:r>
      <w:del w:id="3330" w:author="Don Syme" w:date="2010-06-28T11:07:00Z">
        <w:r w:rsidR="002142E1" w:rsidRPr="00E949EB" w:rsidDel="00E949EB">
          <w:rPr>
            <w:rStyle w:val="CodeInline"/>
          </w:rPr>
          <w:delText xml:space="preserve"> </w:delText>
        </w:r>
      </w:del>
      <w:r w:rsidR="00F266BA">
        <w:fldChar w:fldCharType="begin"/>
      </w:r>
      <w:r w:rsidR="00F266BA" w:rsidRPr="00E949EB">
        <w:instrText>HYPERLINK "../fslib/Microsoft.FSharp.Core.type__%5b,%5d.html"</w:instrText>
      </w:r>
      <w:ins w:id="3331" w:author="Don Syme" w:date="2010-06-28T12:43:00Z"/>
      <w:r w:rsidR="00F266BA">
        <w:fldChar w:fldCharType="separate"/>
      </w:r>
      <w:r w:rsidR="002142E1" w:rsidRPr="00E949EB">
        <w:rPr>
          <w:rStyle w:val="CodeInline"/>
        </w:rPr>
        <w:t>[,]</w:t>
      </w:r>
      <w:r w:rsidR="00F266BA">
        <w:fldChar w:fldCharType="end"/>
      </w:r>
      <w:r w:rsidR="002142E1" w:rsidRPr="00E949EB">
        <w:rPr>
          <w:rStyle w:val="CodeInline"/>
        </w:rPr>
        <w:t xml:space="preserve"> -&gt; </w:t>
      </w:r>
      <w:r w:rsidR="00F266BA">
        <w:fldChar w:fldCharType="begin"/>
      </w:r>
      <w:r w:rsidR="00F266BA" w:rsidRPr="00E949EB">
        <w:instrText>HYPERLINK "Microsoft.FSharp.Core.type_int.html"</w:instrText>
      </w:r>
      <w:ins w:id="3332" w:author="Don Syme" w:date="2010-06-28T12:43:00Z"/>
      <w:r w:rsidR="00F266BA">
        <w:fldChar w:fldCharType="separate"/>
      </w:r>
      <w:r w:rsidR="002142E1" w:rsidRPr="00E949EB">
        <w:rPr>
          <w:rStyle w:val="CodeInline"/>
        </w:rPr>
        <w:t>int</w:t>
      </w:r>
      <w:r w:rsidR="00F266BA">
        <w:fldChar w:fldCharType="end"/>
      </w:r>
    </w:p>
    <w:p w:rsidR="002142E1" w:rsidRPr="004252EA" w:rsidRDefault="00067085" w:rsidP="002142E1">
      <w:pPr>
        <w:pStyle w:val="SpecBox"/>
        <w:rPr>
          <w:rStyle w:val="CodeInline"/>
          <w:lang w:val="de-DE"/>
          <w:rPrChange w:id="3333" w:author="Don Syme" w:date="2010-06-28T10:29:00Z">
            <w:rPr>
              <w:rStyle w:val="CodeInline"/>
            </w:rPr>
          </w:rPrChange>
        </w:rPr>
      </w:pPr>
      <w:r w:rsidRPr="007C052B">
        <w:rPr>
          <w:rStyle w:val="CodeInline"/>
        </w:rPr>
        <w:t xml:space="preserve">  </w:t>
      </w:r>
      <w:r w:rsidRPr="004252EA">
        <w:rPr>
          <w:rStyle w:val="CodeInline"/>
          <w:lang w:val="de-DE"/>
          <w:rPrChange w:id="3334" w:author="Don Syme" w:date="2010-06-28T10:29:00Z">
            <w:rPr>
              <w:rStyle w:val="CodeInline"/>
            </w:rPr>
          </w:rPrChange>
        </w:rPr>
        <w:t>val</w:t>
      </w:r>
      <w:r w:rsidR="002142E1" w:rsidRPr="004252EA">
        <w:rPr>
          <w:rStyle w:val="CodeInline"/>
          <w:lang w:val="de-DE"/>
          <w:rPrChange w:id="3335" w:author="Don Syme" w:date="2010-06-28T10:29:00Z">
            <w:rPr>
              <w:rStyle w:val="CodeInline"/>
            </w:rPr>
          </w:rPrChange>
        </w:rPr>
        <w:t xml:space="preserve"> map: (</w:t>
      </w:r>
      <w:r w:rsidR="00553CB7" w:rsidRPr="004252EA">
        <w:rPr>
          <w:rStyle w:val="CodeInline"/>
          <w:lang w:val="de-DE"/>
          <w:rPrChange w:id="3336" w:author="Don Syme" w:date="2010-06-28T10:29:00Z">
            <w:rPr>
              <w:rStyle w:val="CodeInline"/>
            </w:rPr>
          </w:rPrChange>
        </w:rPr>
        <w:t>'T</w:t>
      </w:r>
      <w:r w:rsidR="002142E1" w:rsidRPr="004252EA">
        <w:rPr>
          <w:rStyle w:val="CodeInline"/>
          <w:lang w:val="de-DE"/>
          <w:rPrChange w:id="3337" w:author="Don Syme" w:date="2010-06-28T10:29:00Z">
            <w:rPr>
              <w:rStyle w:val="CodeInline"/>
            </w:rPr>
          </w:rPrChange>
        </w:rPr>
        <w:t xml:space="preserve"> -&gt; </w:t>
      </w:r>
      <w:r w:rsidR="00553CB7" w:rsidRPr="004252EA">
        <w:rPr>
          <w:rStyle w:val="CodeInline"/>
          <w:lang w:val="de-DE"/>
          <w:rPrChange w:id="3338" w:author="Don Syme" w:date="2010-06-28T10:29:00Z">
            <w:rPr>
              <w:rStyle w:val="CodeInline"/>
            </w:rPr>
          </w:rPrChange>
        </w:rPr>
        <w:t>'U</w:t>
      </w:r>
      <w:r w:rsidR="002142E1" w:rsidRPr="004252EA">
        <w:rPr>
          <w:rStyle w:val="CodeInline"/>
          <w:lang w:val="de-DE"/>
          <w:rPrChange w:id="3339" w:author="Don Syme" w:date="2010-06-28T10:29:00Z">
            <w:rPr>
              <w:rStyle w:val="CodeInline"/>
            </w:rPr>
          </w:rPrChange>
        </w:rPr>
        <w:t xml:space="preserve">) -&gt; </w:t>
      </w:r>
      <w:r w:rsidR="00553CB7" w:rsidRPr="004252EA">
        <w:rPr>
          <w:rStyle w:val="CodeInline"/>
          <w:lang w:val="de-DE"/>
          <w:rPrChange w:id="3340" w:author="Don Syme" w:date="2010-06-28T10:29:00Z">
            <w:rPr>
              <w:rStyle w:val="CodeInline"/>
            </w:rPr>
          </w:rPrChange>
        </w:rPr>
        <w:t>'T</w:t>
      </w:r>
      <w:del w:id="3341" w:author="Don Syme" w:date="2010-06-28T11:07:00Z">
        <w:r w:rsidR="002142E1" w:rsidRPr="004252EA" w:rsidDel="00E949EB">
          <w:rPr>
            <w:rStyle w:val="CodeInline"/>
            <w:lang w:val="de-DE"/>
            <w:rPrChange w:id="3342" w:author="Don Syme" w:date="2010-06-28T10:29:00Z">
              <w:rPr>
                <w:rStyle w:val="CodeInline"/>
              </w:rPr>
            </w:rPrChange>
          </w:rPr>
          <w:delText xml:space="preserve"> </w:delText>
        </w:r>
      </w:del>
      <w:r w:rsidR="00F266BA">
        <w:fldChar w:fldCharType="begin"/>
      </w:r>
      <w:r w:rsidR="00F266BA" w:rsidRPr="004252EA">
        <w:rPr>
          <w:lang w:val="de-DE"/>
          <w:rPrChange w:id="3343" w:author="Don Syme" w:date="2010-06-28T10:29:00Z">
            <w:rPr/>
          </w:rPrChange>
        </w:rPr>
        <w:instrText>HYPERLINK "../fslib/Microsoft.FSharp.Core.type__%5b,%5d.html"</w:instrText>
      </w:r>
      <w:ins w:id="3344" w:author="Don Syme" w:date="2010-06-28T12:43:00Z"/>
      <w:r w:rsidR="00F266BA">
        <w:fldChar w:fldCharType="separate"/>
      </w:r>
      <w:r w:rsidR="002142E1" w:rsidRPr="004252EA">
        <w:rPr>
          <w:rStyle w:val="CodeInline"/>
          <w:lang w:val="de-DE"/>
          <w:rPrChange w:id="3345" w:author="Don Syme" w:date="2010-06-28T10:29:00Z">
            <w:rPr>
              <w:rStyle w:val="CodeInline"/>
            </w:rPr>
          </w:rPrChange>
        </w:rPr>
        <w:t>[,]</w:t>
      </w:r>
      <w:r w:rsidR="00F266BA">
        <w:fldChar w:fldCharType="end"/>
      </w:r>
      <w:r w:rsidR="002142E1" w:rsidRPr="004252EA">
        <w:rPr>
          <w:rStyle w:val="CodeInline"/>
          <w:lang w:val="de-DE"/>
          <w:rPrChange w:id="3346" w:author="Don Syme" w:date="2010-06-28T10:29:00Z">
            <w:rPr>
              <w:rStyle w:val="CodeInline"/>
            </w:rPr>
          </w:rPrChange>
        </w:rPr>
        <w:t xml:space="preserve"> -&gt; </w:t>
      </w:r>
      <w:r w:rsidR="00553CB7" w:rsidRPr="004252EA">
        <w:rPr>
          <w:rStyle w:val="CodeInline"/>
          <w:lang w:val="de-DE"/>
          <w:rPrChange w:id="3347" w:author="Don Syme" w:date="2010-06-28T10:29:00Z">
            <w:rPr>
              <w:rStyle w:val="CodeInline"/>
            </w:rPr>
          </w:rPrChange>
        </w:rPr>
        <w:t>'U</w:t>
      </w:r>
      <w:del w:id="3348" w:author="Don Syme" w:date="2010-06-28T11:07:00Z">
        <w:r w:rsidR="002142E1" w:rsidRPr="004252EA" w:rsidDel="00E949EB">
          <w:rPr>
            <w:rStyle w:val="CodeInline"/>
            <w:lang w:val="de-DE"/>
            <w:rPrChange w:id="3349" w:author="Don Syme" w:date="2010-06-28T10:29:00Z">
              <w:rPr>
                <w:rStyle w:val="CodeInline"/>
              </w:rPr>
            </w:rPrChange>
          </w:rPr>
          <w:delText xml:space="preserve"> </w:delText>
        </w:r>
      </w:del>
      <w:r w:rsidR="00F266BA">
        <w:fldChar w:fldCharType="begin"/>
      </w:r>
      <w:r w:rsidR="00F266BA" w:rsidRPr="004252EA">
        <w:rPr>
          <w:lang w:val="de-DE"/>
          <w:rPrChange w:id="3350" w:author="Don Syme" w:date="2010-06-28T10:29:00Z">
            <w:rPr/>
          </w:rPrChange>
        </w:rPr>
        <w:instrText>HYPERLINK "../fslib/Microsoft.FSharp.Core.type__%5b,%5d.html"</w:instrText>
      </w:r>
      <w:ins w:id="3351" w:author="Don Syme" w:date="2010-06-28T12:43:00Z"/>
      <w:r w:rsidR="00F266BA">
        <w:fldChar w:fldCharType="separate"/>
      </w:r>
      <w:r w:rsidR="002142E1" w:rsidRPr="004252EA">
        <w:rPr>
          <w:rStyle w:val="CodeInline"/>
          <w:lang w:val="de-DE"/>
          <w:rPrChange w:id="3352" w:author="Don Syme" w:date="2010-06-28T10:29:00Z">
            <w:rPr>
              <w:rStyle w:val="CodeInline"/>
            </w:rPr>
          </w:rPrChange>
        </w:rPr>
        <w:t>[,]</w:t>
      </w:r>
      <w:r w:rsidR="00F266BA">
        <w:fldChar w:fldCharType="end"/>
      </w:r>
    </w:p>
    <w:p w:rsidR="002142E1" w:rsidRPr="004252EA" w:rsidRDefault="00067085" w:rsidP="002142E1">
      <w:pPr>
        <w:pStyle w:val="SpecBox"/>
        <w:rPr>
          <w:rStyle w:val="CodeInline"/>
          <w:lang w:val="de-DE"/>
          <w:rPrChange w:id="3353" w:author="Don Syme" w:date="2010-06-28T10:29:00Z">
            <w:rPr>
              <w:rStyle w:val="CodeInline"/>
            </w:rPr>
          </w:rPrChange>
        </w:rPr>
      </w:pPr>
      <w:r w:rsidRPr="004252EA">
        <w:rPr>
          <w:rStyle w:val="CodeInline"/>
          <w:lang w:val="de-DE"/>
          <w:rPrChange w:id="3354" w:author="Don Syme" w:date="2010-06-28T10:29:00Z">
            <w:rPr>
              <w:rStyle w:val="CodeInline"/>
            </w:rPr>
          </w:rPrChange>
        </w:rPr>
        <w:t xml:space="preserve">  val</w:t>
      </w:r>
      <w:r w:rsidR="002142E1" w:rsidRPr="004252EA">
        <w:rPr>
          <w:rStyle w:val="CodeInline"/>
          <w:lang w:val="de-DE"/>
          <w:rPrChange w:id="3355" w:author="Don Syme" w:date="2010-06-28T10:29:00Z">
            <w:rPr>
              <w:rStyle w:val="CodeInline"/>
            </w:rPr>
          </w:rPrChange>
        </w:rPr>
        <w:t xml:space="preserve"> mapi: (</w:t>
      </w:r>
      <w:r w:rsidR="00F266BA">
        <w:fldChar w:fldCharType="begin"/>
      </w:r>
      <w:r w:rsidR="00F266BA" w:rsidRPr="004252EA">
        <w:rPr>
          <w:lang w:val="de-DE"/>
          <w:rPrChange w:id="3356" w:author="Don Syme" w:date="2010-06-28T10:29:00Z">
            <w:rPr/>
          </w:rPrChange>
        </w:rPr>
        <w:instrText>HYPERLINK "Microsoft.FSharp.Core.type_int.html"</w:instrText>
      </w:r>
      <w:ins w:id="3357" w:author="Don Syme" w:date="2010-06-28T12:43:00Z"/>
      <w:r w:rsidR="00F266BA">
        <w:fldChar w:fldCharType="separate"/>
      </w:r>
      <w:r w:rsidR="002142E1" w:rsidRPr="004252EA">
        <w:rPr>
          <w:rStyle w:val="CodeInline"/>
          <w:lang w:val="de-DE"/>
          <w:rPrChange w:id="3358" w:author="Don Syme" w:date="2010-06-28T10:29:00Z">
            <w:rPr>
              <w:rStyle w:val="CodeInline"/>
            </w:rPr>
          </w:rPrChange>
        </w:rPr>
        <w:t>int</w:t>
      </w:r>
      <w:r w:rsidR="00F266BA">
        <w:fldChar w:fldCharType="end"/>
      </w:r>
      <w:r w:rsidR="002142E1" w:rsidRPr="004252EA">
        <w:rPr>
          <w:rStyle w:val="CodeInline"/>
          <w:lang w:val="de-DE"/>
          <w:rPrChange w:id="3359" w:author="Don Syme" w:date="2010-06-28T10:29:00Z">
            <w:rPr>
              <w:rStyle w:val="CodeInline"/>
            </w:rPr>
          </w:rPrChange>
        </w:rPr>
        <w:t xml:space="preserve"> -&gt; </w:t>
      </w:r>
      <w:r w:rsidR="00F266BA">
        <w:fldChar w:fldCharType="begin"/>
      </w:r>
      <w:r w:rsidR="00F266BA" w:rsidRPr="004252EA">
        <w:rPr>
          <w:lang w:val="de-DE"/>
          <w:rPrChange w:id="3360" w:author="Don Syme" w:date="2010-06-28T10:29:00Z">
            <w:rPr/>
          </w:rPrChange>
        </w:rPr>
        <w:instrText>HYPERLINK "Microsoft.FSharp.Core.type_int.html"</w:instrText>
      </w:r>
      <w:ins w:id="3361" w:author="Don Syme" w:date="2010-06-28T12:43:00Z"/>
      <w:r w:rsidR="00F266BA">
        <w:fldChar w:fldCharType="separate"/>
      </w:r>
      <w:r w:rsidR="002142E1" w:rsidRPr="004252EA">
        <w:rPr>
          <w:rStyle w:val="CodeInline"/>
          <w:lang w:val="de-DE"/>
          <w:rPrChange w:id="3362" w:author="Don Syme" w:date="2010-06-28T10:29:00Z">
            <w:rPr>
              <w:rStyle w:val="CodeInline"/>
            </w:rPr>
          </w:rPrChange>
        </w:rPr>
        <w:t>int</w:t>
      </w:r>
      <w:r w:rsidR="00F266BA">
        <w:fldChar w:fldCharType="end"/>
      </w:r>
      <w:r w:rsidR="002142E1" w:rsidRPr="004252EA">
        <w:rPr>
          <w:rStyle w:val="CodeInline"/>
          <w:lang w:val="de-DE"/>
          <w:rPrChange w:id="3363" w:author="Don Syme" w:date="2010-06-28T10:29:00Z">
            <w:rPr>
              <w:rStyle w:val="CodeInline"/>
            </w:rPr>
          </w:rPrChange>
        </w:rPr>
        <w:t xml:space="preserve"> -&gt; </w:t>
      </w:r>
      <w:r w:rsidR="00553CB7" w:rsidRPr="004252EA">
        <w:rPr>
          <w:rStyle w:val="CodeInline"/>
          <w:lang w:val="de-DE"/>
          <w:rPrChange w:id="3364" w:author="Don Syme" w:date="2010-06-28T10:29:00Z">
            <w:rPr>
              <w:rStyle w:val="CodeInline"/>
            </w:rPr>
          </w:rPrChange>
        </w:rPr>
        <w:t>'T</w:t>
      </w:r>
      <w:r w:rsidR="002142E1" w:rsidRPr="004252EA">
        <w:rPr>
          <w:rStyle w:val="CodeInline"/>
          <w:lang w:val="de-DE"/>
          <w:rPrChange w:id="3365" w:author="Don Syme" w:date="2010-06-28T10:29:00Z">
            <w:rPr>
              <w:rStyle w:val="CodeInline"/>
            </w:rPr>
          </w:rPrChange>
        </w:rPr>
        <w:t xml:space="preserve"> -&gt; </w:t>
      </w:r>
      <w:r w:rsidR="00553CB7" w:rsidRPr="004252EA">
        <w:rPr>
          <w:rStyle w:val="CodeInline"/>
          <w:lang w:val="de-DE"/>
          <w:rPrChange w:id="3366" w:author="Don Syme" w:date="2010-06-28T10:29:00Z">
            <w:rPr>
              <w:rStyle w:val="CodeInline"/>
            </w:rPr>
          </w:rPrChange>
        </w:rPr>
        <w:t>'U</w:t>
      </w:r>
      <w:r w:rsidR="002142E1" w:rsidRPr="004252EA">
        <w:rPr>
          <w:rStyle w:val="CodeInline"/>
          <w:lang w:val="de-DE"/>
          <w:rPrChange w:id="3367" w:author="Don Syme" w:date="2010-06-28T10:29:00Z">
            <w:rPr>
              <w:rStyle w:val="CodeInline"/>
            </w:rPr>
          </w:rPrChange>
        </w:rPr>
        <w:t xml:space="preserve">) -&gt; </w:t>
      </w:r>
      <w:r w:rsidR="00553CB7" w:rsidRPr="004252EA">
        <w:rPr>
          <w:rStyle w:val="CodeInline"/>
          <w:lang w:val="de-DE"/>
          <w:rPrChange w:id="3368" w:author="Don Syme" w:date="2010-06-28T10:29:00Z">
            <w:rPr>
              <w:rStyle w:val="CodeInline"/>
            </w:rPr>
          </w:rPrChange>
        </w:rPr>
        <w:t>'T</w:t>
      </w:r>
      <w:del w:id="3369" w:author="Don Syme" w:date="2010-06-28T11:07:00Z">
        <w:r w:rsidR="002142E1" w:rsidRPr="004252EA" w:rsidDel="00E949EB">
          <w:rPr>
            <w:rStyle w:val="CodeInline"/>
            <w:lang w:val="de-DE"/>
            <w:rPrChange w:id="3370" w:author="Don Syme" w:date="2010-06-28T10:29:00Z">
              <w:rPr>
                <w:rStyle w:val="CodeInline"/>
              </w:rPr>
            </w:rPrChange>
          </w:rPr>
          <w:delText xml:space="preserve"> </w:delText>
        </w:r>
      </w:del>
      <w:r w:rsidR="00F266BA">
        <w:fldChar w:fldCharType="begin"/>
      </w:r>
      <w:r w:rsidR="00F266BA" w:rsidRPr="004252EA">
        <w:rPr>
          <w:lang w:val="de-DE"/>
          <w:rPrChange w:id="3371" w:author="Don Syme" w:date="2010-06-28T10:29:00Z">
            <w:rPr/>
          </w:rPrChange>
        </w:rPr>
        <w:instrText>HYPERLINK "../fslib/Microsoft.FSharp.Core.type__%5b,%5d.html"</w:instrText>
      </w:r>
      <w:ins w:id="3372" w:author="Don Syme" w:date="2010-06-28T12:43:00Z"/>
      <w:r w:rsidR="00F266BA">
        <w:fldChar w:fldCharType="separate"/>
      </w:r>
      <w:r w:rsidR="002142E1" w:rsidRPr="004252EA">
        <w:rPr>
          <w:rStyle w:val="CodeInline"/>
          <w:lang w:val="de-DE"/>
          <w:rPrChange w:id="3373" w:author="Don Syme" w:date="2010-06-28T10:29:00Z">
            <w:rPr>
              <w:rStyle w:val="CodeInline"/>
            </w:rPr>
          </w:rPrChange>
        </w:rPr>
        <w:t>[,]</w:t>
      </w:r>
      <w:r w:rsidR="00F266BA">
        <w:fldChar w:fldCharType="end"/>
      </w:r>
      <w:r w:rsidR="002142E1" w:rsidRPr="004252EA">
        <w:rPr>
          <w:rStyle w:val="CodeInline"/>
          <w:lang w:val="de-DE"/>
          <w:rPrChange w:id="3374" w:author="Don Syme" w:date="2010-06-28T10:29:00Z">
            <w:rPr>
              <w:rStyle w:val="CodeInline"/>
            </w:rPr>
          </w:rPrChange>
        </w:rPr>
        <w:t xml:space="preserve"> -&gt; </w:t>
      </w:r>
      <w:r w:rsidR="00553CB7" w:rsidRPr="004252EA">
        <w:rPr>
          <w:rStyle w:val="CodeInline"/>
          <w:lang w:val="de-DE"/>
          <w:rPrChange w:id="3375" w:author="Don Syme" w:date="2010-06-28T10:29:00Z">
            <w:rPr>
              <w:rStyle w:val="CodeInline"/>
            </w:rPr>
          </w:rPrChange>
        </w:rPr>
        <w:t>'U</w:t>
      </w:r>
      <w:del w:id="3376" w:author="Don Syme" w:date="2010-06-28T11:07:00Z">
        <w:r w:rsidR="002142E1" w:rsidRPr="004252EA" w:rsidDel="00E949EB">
          <w:rPr>
            <w:rStyle w:val="CodeInline"/>
            <w:lang w:val="de-DE"/>
            <w:rPrChange w:id="3377" w:author="Don Syme" w:date="2010-06-28T10:29:00Z">
              <w:rPr>
                <w:rStyle w:val="CodeInline"/>
              </w:rPr>
            </w:rPrChange>
          </w:rPr>
          <w:delText xml:space="preserve"> </w:delText>
        </w:r>
      </w:del>
      <w:r w:rsidR="00F266BA">
        <w:fldChar w:fldCharType="begin"/>
      </w:r>
      <w:r w:rsidR="00F266BA" w:rsidRPr="004252EA">
        <w:rPr>
          <w:lang w:val="de-DE"/>
          <w:rPrChange w:id="3378" w:author="Don Syme" w:date="2010-06-28T10:29:00Z">
            <w:rPr/>
          </w:rPrChange>
        </w:rPr>
        <w:instrText>HYPERLINK "../fslib/Microsoft.FSharp.Core.type__%5b,%5d.html"</w:instrText>
      </w:r>
      <w:ins w:id="3379" w:author="Don Syme" w:date="2010-06-28T12:43:00Z"/>
      <w:r w:rsidR="00F266BA">
        <w:fldChar w:fldCharType="separate"/>
      </w:r>
      <w:r w:rsidR="002142E1" w:rsidRPr="004252EA">
        <w:rPr>
          <w:rStyle w:val="CodeInline"/>
          <w:lang w:val="de-DE"/>
          <w:rPrChange w:id="3380" w:author="Don Syme" w:date="2010-06-28T10:29:00Z">
            <w:rPr>
              <w:rStyle w:val="CodeInline"/>
            </w:rPr>
          </w:rPrChange>
        </w:rPr>
        <w:t>[,]</w:t>
      </w:r>
      <w:r w:rsidR="00F266BA">
        <w:fldChar w:fldCharType="end"/>
      </w:r>
    </w:p>
    <w:p w:rsidR="002142E1" w:rsidRPr="00022DBD" w:rsidRDefault="00067085" w:rsidP="002142E1">
      <w:pPr>
        <w:pStyle w:val="SpecBox"/>
        <w:rPr>
          <w:rStyle w:val="CodeInline"/>
        </w:rPr>
      </w:pPr>
      <w:r w:rsidRPr="004252EA">
        <w:rPr>
          <w:rStyle w:val="CodeInline"/>
          <w:lang w:val="de-DE"/>
          <w:rPrChange w:id="3381" w:author="Don Syme" w:date="2010-06-28T10:29:00Z">
            <w:rPr>
              <w:rStyle w:val="CodeInline"/>
            </w:rPr>
          </w:rPrChange>
        </w:rPr>
        <w:t xml:space="preserve">  </w:t>
      </w:r>
      <w:r>
        <w:rPr>
          <w:rStyle w:val="CodeInline"/>
        </w:rPr>
        <w:t>val</w:t>
      </w:r>
      <w:r w:rsidR="002142E1" w:rsidRPr="00022DBD">
        <w:rPr>
          <w:rStyle w:val="CodeInline"/>
        </w:rPr>
        <w:t xml:space="preserve"> rebase: </w:t>
      </w:r>
      <w:r w:rsidR="00553CB7">
        <w:rPr>
          <w:rStyle w:val="CodeInline"/>
        </w:rPr>
        <w:t>'T</w:t>
      </w:r>
      <w:del w:id="3382" w:author="Don Syme" w:date="2010-06-28T11:07:00Z">
        <w:r w:rsidR="002142E1" w:rsidRPr="00022DBD" w:rsidDel="00E949EB">
          <w:rPr>
            <w:rStyle w:val="CodeInline"/>
          </w:rPr>
          <w:delText xml:space="preserve"> </w:delText>
        </w:r>
      </w:del>
      <w:r w:rsidR="00F266BA">
        <w:fldChar w:fldCharType="begin"/>
      </w:r>
      <w:r w:rsidR="00F266BA">
        <w:instrText>HYPERLINK "../fslib/Microsoft.FSharp.Core.type__%5b,%5d.html"</w:instrText>
      </w:r>
      <w:ins w:id="3383" w:author="Don Syme" w:date="2010-06-28T12:43:00Z"/>
      <w:r w:rsidR="00F266BA">
        <w:fldChar w:fldCharType="separate"/>
      </w:r>
      <w:r w:rsidR="002142E1" w:rsidRPr="00022DBD">
        <w:rPr>
          <w:rStyle w:val="CodeInline"/>
        </w:rPr>
        <w:t>[,]</w:t>
      </w:r>
      <w:r w:rsidR="00F266BA">
        <w:fldChar w:fldCharType="end"/>
      </w:r>
      <w:r w:rsidR="002142E1" w:rsidRPr="00022DBD">
        <w:rPr>
          <w:rStyle w:val="CodeInline"/>
        </w:rPr>
        <w:t xml:space="preserve"> -&gt; </w:t>
      </w:r>
      <w:r w:rsidR="00553CB7">
        <w:rPr>
          <w:rStyle w:val="CodeInline"/>
        </w:rPr>
        <w:t>'T</w:t>
      </w:r>
      <w:del w:id="3384" w:author="Don Syme" w:date="2010-06-28T11:07:00Z">
        <w:r w:rsidR="002142E1" w:rsidRPr="00022DBD" w:rsidDel="00E949EB">
          <w:rPr>
            <w:rStyle w:val="CodeInline"/>
          </w:rPr>
          <w:delText xml:space="preserve"> </w:delText>
        </w:r>
      </w:del>
      <w:r w:rsidR="00F266BA">
        <w:fldChar w:fldCharType="begin"/>
      </w:r>
      <w:r w:rsidR="00F266BA">
        <w:instrText>HYPERLINK "../fslib/Microsoft.FSharp.Core.type__%5b,%5d.html"</w:instrText>
      </w:r>
      <w:ins w:id="3385" w:author="Don Syme" w:date="2010-06-28T12:43:00Z"/>
      <w:r w:rsidR="00F266BA">
        <w:fldChar w:fldCharType="separate"/>
      </w:r>
      <w:r w:rsidR="002142E1" w:rsidRPr="00022DBD">
        <w:rPr>
          <w:rStyle w:val="CodeInline"/>
        </w:rPr>
        <w:t>[,]</w:t>
      </w:r>
      <w:r w:rsidR="00F266BA">
        <w:fldChar w:fldCharType="end"/>
      </w:r>
    </w:p>
    <w:p w:rsidR="002142E1" w:rsidRPr="00022DBD" w:rsidRDefault="00067085" w:rsidP="002142E1">
      <w:pPr>
        <w:pStyle w:val="SpecBox"/>
        <w:rPr>
          <w:rStyle w:val="CodeInline"/>
        </w:rPr>
      </w:pPr>
      <w:r>
        <w:rPr>
          <w:rStyle w:val="CodeInline"/>
        </w:rPr>
        <w:t xml:space="preserve">  val</w:t>
      </w:r>
      <w:r w:rsidR="002142E1" w:rsidRPr="00022DBD">
        <w:rPr>
          <w:rStyle w:val="CodeInline"/>
        </w:rPr>
        <w:t xml:space="preserve"> </w:t>
      </w:r>
      <w:r w:rsidR="004905DB">
        <w:rPr>
          <w:rStyle w:val="CodeInline"/>
        </w:rPr>
        <w:t>zeroCreate</w:t>
      </w:r>
      <w:r w:rsidR="002142E1" w:rsidRPr="00022DBD">
        <w:rPr>
          <w:rStyle w:val="CodeInline"/>
        </w:rPr>
        <w:t xml:space="preserve">: </w:t>
      </w:r>
      <w:r w:rsidR="00F266BA">
        <w:fldChar w:fldCharType="begin"/>
      </w:r>
      <w:r w:rsidR="00F266BA">
        <w:instrText>HYPERLINK "Microsoft.FSharp.Core.type_int.html"</w:instrText>
      </w:r>
      <w:ins w:id="3386"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r w:rsidR="00F266BA">
        <w:fldChar w:fldCharType="begin"/>
      </w:r>
      <w:r w:rsidR="00F266BA">
        <w:instrText>HYPERLINK "Microsoft.FSharp.Core.type_int.html"</w:instrText>
      </w:r>
      <w:ins w:id="3387" w:author="Don Syme" w:date="2010-06-28T12:43:00Z"/>
      <w:r w:rsidR="00F266BA">
        <w:fldChar w:fldCharType="separate"/>
      </w:r>
      <w:r w:rsidR="002142E1" w:rsidRPr="00022DBD">
        <w:rPr>
          <w:rStyle w:val="CodeInline"/>
        </w:rPr>
        <w:t>int</w:t>
      </w:r>
      <w:r w:rsidR="00F266BA">
        <w:fldChar w:fldCharType="end"/>
      </w:r>
      <w:r w:rsidR="002142E1" w:rsidRPr="00022DBD">
        <w:rPr>
          <w:rStyle w:val="CodeInline"/>
        </w:rPr>
        <w:t xml:space="preserve"> -&gt; </w:t>
      </w:r>
      <w:r w:rsidR="00553CB7">
        <w:rPr>
          <w:rStyle w:val="CodeInline"/>
        </w:rPr>
        <w:t>'T</w:t>
      </w:r>
      <w:del w:id="3388" w:author="Don Syme" w:date="2010-06-28T11:07:00Z">
        <w:r w:rsidR="002142E1" w:rsidRPr="00022DBD" w:rsidDel="00E949EB">
          <w:rPr>
            <w:rStyle w:val="CodeInline"/>
          </w:rPr>
          <w:delText xml:space="preserve"> </w:delText>
        </w:r>
      </w:del>
      <w:r w:rsidR="00F266BA">
        <w:fldChar w:fldCharType="begin"/>
      </w:r>
      <w:r w:rsidR="00F266BA">
        <w:instrText>HYPERLINK "../fslib/Microsoft.FSharp.Core.type__%5b,%5d.html"</w:instrText>
      </w:r>
      <w:ins w:id="3389" w:author="Don Syme" w:date="2010-06-28T12:43:00Z"/>
      <w:r w:rsidR="00F266BA">
        <w:fldChar w:fldCharType="separate"/>
      </w:r>
      <w:r w:rsidR="002142E1" w:rsidRPr="00022DBD">
        <w:rPr>
          <w:rStyle w:val="CodeInline"/>
        </w:rPr>
        <w:t>[,]</w:t>
      </w:r>
      <w:r w:rsidR="00F266BA">
        <w:fldChar w:fldCharType="end"/>
      </w:r>
    </w:p>
    <w:p w:rsidR="002142E1" w:rsidRDefault="002142E1" w:rsidP="002142E1">
      <w:pPr>
        <w:pStyle w:val="Heading2"/>
      </w:pPr>
      <w:bookmarkStart w:id="3390" w:name="_Toc265492500"/>
      <w:r w:rsidRPr="00DF274C">
        <w:t>FSharp</w:t>
      </w:r>
      <w:r>
        <w:t>.Collections.Array3D</w:t>
      </w:r>
      <w:r w:rsidRPr="00DF274C">
        <w:t xml:space="preserve">  (Module)</w:t>
      </w:r>
      <w:bookmarkEnd w:id="3390"/>
    </w:p>
    <w:p w:rsidR="002142E1" w:rsidRDefault="002142E1" w:rsidP="002142E1">
      <w:pPr>
        <w:rPr>
          <w:ins w:id="3391" w:author="Don Syme" w:date="2010-06-28T11:07:00Z"/>
        </w:rPr>
      </w:pPr>
      <w:r>
        <w:t>A minimalist set of functions for strongly type operations on rank-3 array types</w:t>
      </w:r>
    </w:p>
    <w:p w:rsidR="00E949EB" w:rsidRDefault="00E949EB" w:rsidP="002142E1">
      <w:pPr>
        <w:rPr>
          <w:ins w:id="3392" w:author="Don Syme" w:date="2010-06-28T11:08:00Z"/>
        </w:rPr>
      </w:pPr>
    </w:p>
    <w:p w:rsidR="00E949EB" w:rsidRPr="00145F4B" w:rsidRDefault="00E949EB" w:rsidP="002142E1">
      <w:ins w:id="3393" w:author="Don Syme" w:date="2010-06-28T11:07:00Z">
        <w:r>
          <w:t>TBD</w:t>
        </w:r>
      </w:ins>
    </w:p>
    <w:p w:rsidR="00E949EB" w:rsidRDefault="00E949EB" w:rsidP="00E949EB">
      <w:pPr>
        <w:pStyle w:val="Heading2"/>
        <w:rPr>
          <w:ins w:id="3394" w:author="Don Syme" w:date="2010-06-28T11:07:00Z"/>
        </w:rPr>
      </w:pPr>
      <w:bookmarkStart w:id="3395" w:name="_Toc265492501"/>
      <w:ins w:id="3396" w:author="Don Syme" w:date="2010-06-28T11:07:00Z">
        <w:r w:rsidRPr="00DF274C">
          <w:t>FSharp</w:t>
        </w:r>
        <w:r>
          <w:t>.Collections.Array</w:t>
        </w:r>
      </w:ins>
      <w:ins w:id="3397" w:author="Don Syme" w:date="2010-06-28T11:08:00Z">
        <w:r>
          <w:t>4</w:t>
        </w:r>
      </w:ins>
      <w:ins w:id="3398" w:author="Don Syme" w:date="2010-06-28T11:07:00Z">
        <w:r>
          <w:t>D</w:t>
        </w:r>
        <w:r w:rsidRPr="00DF274C">
          <w:t xml:space="preserve">  (Module)</w:t>
        </w:r>
        <w:bookmarkEnd w:id="3395"/>
      </w:ins>
    </w:p>
    <w:p w:rsidR="00E949EB" w:rsidRDefault="00E949EB" w:rsidP="00E949EB">
      <w:pPr>
        <w:rPr>
          <w:ins w:id="3399" w:author="Don Syme" w:date="2010-06-28T11:08:00Z"/>
        </w:rPr>
      </w:pPr>
      <w:ins w:id="3400" w:author="Don Syme" w:date="2010-06-28T11:07:00Z">
        <w:r>
          <w:t>A minimalist set of functions for strongly type operations on rank-</w:t>
        </w:r>
      </w:ins>
      <w:ins w:id="3401" w:author="Don Syme" w:date="2010-06-28T11:08:00Z">
        <w:r>
          <w:t>4</w:t>
        </w:r>
      </w:ins>
      <w:ins w:id="3402" w:author="Don Syme" w:date="2010-06-28T11:07:00Z">
        <w:r>
          <w:t xml:space="preserve"> array types</w:t>
        </w:r>
      </w:ins>
    </w:p>
    <w:p w:rsidR="00E949EB" w:rsidRDefault="00E949EB" w:rsidP="00E949EB">
      <w:pPr>
        <w:rPr>
          <w:ins w:id="3403" w:author="Don Syme" w:date="2010-06-28T11:08:00Z"/>
        </w:rPr>
      </w:pPr>
    </w:p>
    <w:p w:rsidR="00E949EB" w:rsidRPr="00145F4B" w:rsidRDefault="00E949EB" w:rsidP="00E949EB">
      <w:pPr>
        <w:rPr>
          <w:ins w:id="3404" w:author="Don Syme" w:date="2010-06-28T11:07:00Z"/>
        </w:rPr>
      </w:pPr>
      <w:ins w:id="3405" w:author="Don Syme" w:date="2010-06-28T11:08:00Z">
        <w:r>
          <w:t>TBD</w:t>
        </w:r>
      </w:ins>
    </w:p>
    <w:p w:rsidR="00C86E62" w:rsidRPr="001273FF" w:rsidRDefault="00C86E62" w:rsidP="00C86E62">
      <w:pPr>
        <w:pStyle w:val="Heading2"/>
        <w:ind w:left="576" w:hanging="576"/>
      </w:pPr>
      <w:bookmarkStart w:id="3406" w:name="_Toc265492502"/>
      <w:r>
        <w:t>Convenience Functions (</w:t>
      </w:r>
      <w:r w:rsidRPr="00DF274C">
        <w:t>FSharp.Core.</w:t>
      </w:r>
      <w:del w:id="3407" w:author="Don Syme" w:date="2010-06-28T11:08:00Z">
        <w:r w:rsidRPr="00DF274C" w:rsidDel="00E949EB">
          <w:delText>Pervasives</w:delText>
        </w:r>
        <w:r w:rsidDel="00E949EB">
          <w:delText xml:space="preserve"> </w:delText>
        </w:r>
      </w:del>
      <w:ins w:id="3408" w:author="Don Syme" w:date="2010-06-28T11:08:00Z">
        <w:r w:rsidR="00E949EB">
          <w:t xml:space="preserve">ExtraTopLevelOperators </w:t>
        </w:r>
      </w:ins>
      <w:r w:rsidRPr="00DF274C">
        <w:t>Module</w:t>
      </w:r>
      <w:r w:rsidR="007160DC">
        <w:t>, AutoOpen</w:t>
      </w:r>
      <w:r w:rsidRPr="00DF274C">
        <w:t>)</w:t>
      </w:r>
      <w:bookmarkEnd w:id="3406"/>
    </w:p>
    <w:p w:rsidR="00C86E62" w:rsidRDefault="00C86E62" w:rsidP="00C86E62">
      <w:pPr>
        <w:rPr>
          <w:ins w:id="3409" w:author="Don Syme" w:date="2010-06-28T11:09:00Z"/>
          <w:rFonts w:eastAsia="Times New Roman"/>
        </w:rPr>
      </w:pPr>
      <w:del w:id="3410" w:author="Don Syme" w:date="2010-06-28T11:09:00Z">
        <w:r w:rsidRPr="004C4338" w:rsidDel="00E949EB">
          <w:rPr>
            <w:rFonts w:eastAsia="Times New Roman"/>
          </w:rPr>
          <w:delText xml:space="preserve">Pervasives: </w:delText>
        </w:r>
      </w:del>
      <w:r w:rsidRPr="004C4338">
        <w:rPr>
          <w:rFonts w:eastAsia="Times New Roman"/>
        </w:rPr>
        <w:t xml:space="preserve">Additional bindings available at the top level </w:t>
      </w:r>
    </w:p>
    <w:p w:rsidR="00E949EB" w:rsidRPr="00E949EB" w:rsidRDefault="00E949EB" w:rsidP="00C86E62">
      <w:pPr>
        <w:pStyle w:val="Heading3"/>
        <w:pPrChange w:id="3411" w:author="Don Syme" w:date="2010-06-28T11:09:00Z">
          <w:pPr/>
        </w:pPrChange>
      </w:pPr>
      <w:bookmarkStart w:id="3412" w:name="_Toc265492503"/>
      <w:ins w:id="3413" w:author="Don Syme" w:date="2010-06-28T11:09:00Z">
        <w:r>
          <w:t>Collection Functions</w:t>
        </w:r>
        <w:bookmarkEnd w:id="3412"/>
        <w:r>
          <w:t xml:space="preserve"> </w:t>
        </w:r>
      </w:ins>
    </w:p>
    <w:p w:rsidR="0071050D" w:rsidRDefault="0071050D" w:rsidP="00C86E62">
      <w:pPr>
        <w:pStyle w:val="MiniHeading"/>
      </w:pPr>
      <w:r>
        <w:t>Performance Criteria</w:t>
      </w:r>
    </w:p>
    <w:p w:rsidR="0071050D" w:rsidRPr="004C4338" w:rsidRDefault="0071050D" w:rsidP="0071050D">
      <w:pPr>
        <w:rPr>
          <w:rFonts w:eastAsia="Times New Roman"/>
        </w:rPr>
      </w:pPr>
      <w:r>
        <w:rPr>
          <w:rFonts w:eastAsia="Times New Roman"/>
        </w:rPr>
        <w:t>TBD</w:t>
      </w:r>
    </w:p>
    <w:p w:rsidR="00C86E62" w:rsidRPr="004C4338" w:rsidRDefault="00C86E62" w:rsidP="00C86E62">
      <w:pPr>
        <w:pStyle w:val="MiniHeading"/>
      </w:pPr>
      <w:r w:rsidRPr="00D25F1D">
        <w:t>Signature</w:t>
      </w:r>
      <w:r w:rsidRPr="004C4338">
        <w:t xml:space="preserve"> </w:t>
      </w:r>
    </w:p>
    <w:p w:rsidR="00C86E62" w:rsidRPr="008A25FB" w:rsidRDefault="00C86E62" w:rsidP="00C86E62">
      <w:pPr>
        <w:pStyle w:val="SpecBox"/>
        <w:rPr>
          <w:rStyle w:val="CodeInline"/>
        </w:rPr>
      </w:pPr>
      <w:r w:rsidRPr="008A25FB">
        <w:rPr>
          <w:rStyle w:val="CodeInline"/>
        </w:rPr>
        <w:t xml:space="preserve">val dict: </w:t>
      </w:r>
      <w:r w:rsidR="00F266BA">
        <w:fldChar w:fldCharType="begin"/>
      </w:r>
      <w:r w:rsidR="00F266BA">
        <w:instrText>HYPERLINK "Microsoft.FSharp.Collections.type_seq.html"</w:instrText>
      </w:r>
      <w:ins w:id="3414" w:author="Don Syme" w:date="2010-06-28T12:43:00Z"/>
      <w:r w:rsidR="00F266BA">
        <w:fldChar w:fldCharType="separate"/>
      </w:r>
      <w:r w:rsidRPr="008A25FB">
        <w:rPr>
          <w:rStyle w:val="CodeInline"/>
        </w:rPr>
        <w:t>seq</w:t>
      </w:r>
      <w:r w:rsidR="00F266BA">
        <w:fldChar w:fldCharType="end"/>
      </w:r>
      <w:r w:rsidRPr="008A25FB">
        <w:rPr>
          <w:rStyle w:val="CodeInline"/>
        </w:rPr>
        <w:t>&lt;</w:t>
      </w:r>
      <w:r>
        <w:rPr>
          <w:rStyle w:val="CodeInline"/>
        </w:rPr>
        <w:t>'T</w:t>
      </w:r>
      <w:r w:rsidRPr="008A25FB">
        <w:rPr>
          <w:rStyle w:val="CodeInline"/>
        </w:rPr>
        <w:t xml:space="preserve"> * </w:t>
      </w:r>
      <w:r>
        <w:rPr>
          <w:rStyle w:val="CodeInline"/>
        </w:rPr>
        <w:t>'U</w:t>
      </w:r>
      <w:r w:rsidRPr="008A25FB">
        <w:rPr>
          <w:rStyle w:val="CodeInline"/>
        </w:rPr>
        <w:t>&gt; -&gt; IDictionary&lt;</w:t>
      </w:r>
      <w:r>
        <w:rPr>
          <w:rStyle w:val="CodeInline"/>
        </w:rPr>
        <w:t>'T</w:t>
      </w:r>
      <w:r w:rsidRPr="008A25FB">
        <w:rPr>
          <w:rStyle w:val="CodeInline"/>
        </w:rPr>
        <w:t>,</w:t>
      </w:r>
      <w:r>
        <w:rPr>
          <w:rStyle w:val="CodeInline"/>
        </w:rPr>
        <w:t>'U</w:t>
      </w:r>
      <w:r w:rsidRPr="008A25FB">
        <w:rPr>
          <w:rStyle w:val="CodeInline"/>
        </w:rPr>
        <w:t>&gt;</w:t>
      </w:r>
    </w:p>
    <w:p w:rsidR="00C86E62" w:rsidRPr="004252EA" w:rsidDel="00E949EB" w:rsidRDefault="00C86E62" w:rsidP="00C86E62">
      <w:pPr>
        <w:pStyle w:val="SpecBox"/>
        <w:rPr>
          <w:del w:id="3415" w:author="Don Syme" w:date="2010-06-28T11:09:00Z"/>
          <w:rStyle w:val="CodeInline"/>
          <w:lang w:val="de-DE"/>
          <w:rPrChange w:id="3416" w:author="Don Syme" w:date="2010-06-28T10:29:00Z">
            <w:rPr>
              <w:del w:id="3417" w:author="Don Syme" w:date="2010-06-28T11:09:00Z"/>
              <w:rStyle w:val="CodeInline"/>
            </w:rPr>
          </w:rPrChange>
        </w:rPr>
      </w:pPr>
      <w:del w:id="3418" w:author="Don Syme" w:date="2010-06-28T11:09:00Z">
        <w:r w:rsidRPr="004252EA" w:rsidDel="00E949EB">
          <w:rPr>
            <w:rStyle w:val="CodeInline"/>
            <w:lang w:val="de-DE"/>
            <w:rPrChange w:id="3419" w:author="Don Syme" w:date="2010-06-28T10:29:00Z">
              <w:rPr>
                <w:rStyle w:val="CodeInline"/>
              </w:rPr>
            </w:rPrChange>
          </w:rPr>
          <w:delText xml:space="preserve">val seq: </w:delText>
        </w:r>
        <w:r w:rsidR="00F266BA" w:rsidDel="00E949EB">
          <w:fldChar w:fldCharType="begin"/>
        </w:r>
        <w:r w:rsidR="00F266BA" w:rsidRPr="004252EA" w:rsidDel="00E949EB">
          <w:rPr>
            <w:lang w:val="de-DE"/>
            <w:rPrChange w:id="3420" w:author="Don Syme" w:date="2010-06-28T10:29:00Z">
              <w:rPr/>
            </w:rPrChange>
          </w:rPr>
          <w:delInstrText>HYPERLINK "Microsoft.FSharp.Collections.type_seq.html"</w:delInstrText>
        </w:r>
        <w:r w:rsidR="00F266BA" w:rsidDel="00E949EB">
          <w:fldChar w:fldCharType="separate"/>
        </w:r>
        <w:r w:rsidRPr="004252EA" w:rsidDel="00E949EB">
          <w:rPr>
            <w:rStyle w:val="CodeInline"/>
            <w:lang w:val="de-DE"/>
            <w:rPrChange w:id="3421" w:author="Don Syme" w:date="2010-06-28T10:29:00Z">
              <w:rPr>
                <w:rStyle w:val="CodeInline"/>
              </w:rPr>
            </w:rPrChange>
          </w:rPr>
          <w:delText>seq</w:delText>
        </w:r>
        <w:r w:rsidR="00F266BA" w:rsidDel="00E949EB">
          <w:fldChar w:fldCharType="end"/>
        </w:r>
        <w:r w:rsidRPr="004252EA" w:rsidDel="00E949EB">
          <w:rPr>
            <w:rStyle w:val="CodeInline"/>
            <w:lang w:val="de-DE"/>
            <w:rPrChange w:id="3422" w:author="Don Syme" w:date="2010-06-28T10:29:00Z">
              <w:rPr>
                <w:rStyle w:val="CodeInline"/>
              </w:rPr>
            </w:rPrChange>
          </w:rPr>
          <w:delText xml:space="preserve">&lt;'T&gt; -&gt; </w:delText>
        </w:r>
        <w:r w:rsidR="00F266BA" w:rsidDel="00E949EB">
          <w:fldChar w:fldCharType="begin"/>
        </w:r>
        <w:r w:rsidR="00F266BA" w:rsidRPr="004252EA" w:rsidDel="00E949EB">
          <w:rPr>
            <w:lang w:val="de-DE"/>
            <w:rPrChange w:id="3423" w:author="Don Syme" w:date="2010-06-28T10:29:00Z">
              <w:rPr/>
            </w:rPrChange>
          </w:rPr>
          <w:delInstrText>HYPERLINK "Microsoft.FSharp.Collections.type_seq.html"</w:delInstrText>
        </w:r>
        <w:r w:rsidR="00F266BA" w:rsidDel="00E949EB">
          <w:fldChar w:fldCharType="separate"/>
        </w:r>
        <w:r w:rsidRPr="004252EA" w:rsidDel="00E949EB">
          <w:rPr>
            <w:rStyle w:val="CodeInline"/>
            <w:lang w:val="de-DE"/>
            <w:rPrChange w:id="3424" w:author="Don Syme" w:date="2010-06-28T10:29:00Z">
              <w:rPr>
                <w:rStyle w:val="CodeInline"/>
              </w:rPr>
            </w:rPrChange>
          </w:rPr>
          <w:delText>seq</w:delText>
        </w:r>
        <w:r w:rsidR="00F266BA" w:rsidDel="00E949EB">
          <w:fldChar w:fldCharType="end"/>
        </w:r>
        <w:r w:rsidRPr="004252EA" w:rsidDel="00E949EB">
          <w:rPr>
            <w:rStyle w:val="CodeInline"/>
            <w:lang w:val="de-DE"/>
            <w:rPrChange w:id="3425" w:author="Don Syme" w:date="2010-06-28T10:29:00Z">
              <w:rPr>
                <w:rStyle w:val="CodeInline"/>
              </w:rPr>
            </w:rPrChange>
          </w:rPr>
          <w:delText>&lt;'T&gt;</w:delText>
        </w:r>
      </w:del>
    </w:p>
    <w:p w:rsidR="00C86E62" w:rsidRDefault="00C86E62" w:rsidP="00C86E62">
      <w:pPr>
        <w:pStyle w:val="SpecBox"/>
        <w:rPr>
          <w:ins w:id="3426" w:author="Don Syme" w:date="2010-06-28T11:08:00Z"/>
          <w:rStyle w:val="CodeInline"/>
        </w:rPr>
      </w:pPr>
      <w:r w:rsidRPr="008A25FB">
        <w:rPr>
          <w:rStyle w:val="CodeInline"/>
        </w:rPr>
        <w:t xml:space="preserve">val set: </w:t>
      </w:r>
      <w:r w:rsidR="00F266BA">
        <w:fldChar w:fldCharType="begin"/>
      </w:r>
      <w:r w:rsidR="00F266BA">
        <w:instrText>HYPERLINK "Microsoft.FSharp.Collections.type_seq.html"</w:instrText>
      </w:r>
      <w:ins w:id="3427" w:author="Don Syme" w:date="2010-06-28T12:43:00Z"/>
      <w:r w:rsidR="00F266BA">
        <w:fldChar w:fldCharType="separate"/>
      </w:r>
      <w:r w:rsidRPr="008A25FB">
        <w:rPr>
          <w:rStyle w:val="CodeInline"/>
        </w:rPr>
        <w:t>seq</w:t>
      </w:r>
      <w:r w:rsidR="00F266BA">
        <w:fldChar w:fldCharType="end"/>
      </w:r>
      <w:r w:rsidRPr="008A25FB">
        <w:rPr>
          <w:rStyle w:val="CodeInline"/>
        </w:rPr>
        <w:t>&lt;</w:t>
      </w:r>
      <w:r>
        <w:rPr>
          <w:rStyle w:val="CodeInline"/>
        </w:rPr>
        <w:t>'T</w:t>
      </w:r>
      <w:r w:rsidRPr="008A25FB">
        <w:rPr>
          <w:rStyle w:val="CodeInline"/>
        </w:rPr>
        <w:t xml:space="preserve">&gt; -&gt; </w:t>
      </w:r>
      <w:r w:rsidR="00F266BA">
        <w:fldChar w:fldCharType="begin"/>
      </w:r>
      <w:r w:rsidR="00F266BA">
        <w:instrText>HYPERLINK "Microsoft.FSharp.Collections.type_Set.html"</w:instrText>
      </w:r>
      <w:ins w:id="3428" w:author="Don Syme" w:date="2010-06-28T12:43:00Z"/>
      <w:r w:rsidR="00F266BA">
        <w:fldChar w:fldCharType="separate"/>
      </w:r>
      <w:r w:rsidRPr="008A25FB">
        <w:rPr>
          <w:rStyle w:val="CodeInline"/>
        </w:rPr>
        <w:t>Set</w:t>
      </w:r>
      <w:r w:rsidR="00F266BA">
        <w:fldChar w:fldCharType="end"/>
      </w:r>
      <w:r w:rsidRPr="008A25FB">
        <w:rPr>
          <w:rStyle w:val="CodeInline"/>
        </w:rPr>
        <w:t>&lt;</w:t>
      </w:r>
      <w:r>
        <w:rPr>
          <w:rStyle w:val="CodeInline"/>
        </w:rPr>
        <w:t>'T</w:t>
      </w:r>
      <w:r w:rsidRPr="008A25FB">
        <w:rPr>
          <w:rStyle w:val="CodeInline"/>
        </w:rPr>
        <w:t>&gt;</w:t>
      </w:r>
    </w:p>
    <w:p w:rsidR="00E949EB" w:rsidRPr="001273FF" w:rsidRDefault="00E949EB" w:rsidP="00E949EB">
      <w:pPr>
        <w:pStyle w:val="Heading3"/>
        <w:rPr>
          <w:ins w:id="3429" w:author="Don Syme" w:date="2010-06-28T11:08:00Z"/>
        </w:rPr>
        <w:pPrChange w:id="3430" w:author="Don Syme" w:date="2010-06-28T11:08:00Z">
          <w:pPr>
            <w:pStyle w:val="Heading2"/>
            <w:ind w:left="576" w:hanging="576"/>
          </w:pPr>
        </w:pPrChange>
      </w:pPr>
      <w:bookmarkStart w:id="3431" w:name="_Toc265492504"/>
      <w:ins w:id="3432" w:author="Don Syme" w:date="2010-06-28T11:08:00Z">
        <w:r>
          <w:t>Printing Functions (</w:t>
        </w:r>
        <w:r w:rsidRPr="00DF274C">
          <w:t>FSharp.Core.</w:t>
        </w:r>
        <w:r>
          <w:t xml:space="preserve">ExtraTopLevelOperators </w:t>
        </w:r>
        <w:r w:rsidRPr="00DF274C">
          <w:t>Module)</w:t>
        </w:r>
        <w:bookmarkEnd w:id="3431"/>
      </w:ins>
    </w:p>
    <w:p w:rsidR="00E949EB" w:rsidRPr="00DF274C" w:rsidRDefault="00E949EB" w:rsidP="00E949EB">
      <w:pPr>
        <w:pStyle w:val="BodyText"/>
        <w:rPr>
          <w:ins w:id="3433" w:author="Don Syme" w:date="2010-06-28T11:08:00Z"/>
        </w:rPr>
      </w:pPr>
      <w:ins w:id="3434" w:author="Don Syme" w:date="2010-06-28T11:08:00Z">
        <w:r>
          <w:t>The F# typesafe "printf" feature is heavily used in F# code and the following operators are defined by default for printing and formatting:</w:t>
        </w:r>
      </w:ins>
    </w:p>
    <w:p w:rsidR="00E949EB" w:rsidRPr="00D25F1D" w:rsidRDefault="00E949EB" w:rsidP="00E949EB">
      <w:pPr>
        <w:pStyle w:val="MiniHeading"/>
        <w:rPr>
          <w:ins w:id="3435" w:author="Don Syme" w:date="2010-06-28T11:08:00Z"/>
        </w:rPr>
      </w:pPr>
      <w:ins w:id="3436" w:author="Don Syme" w:date="2010-06-28T11:08:00Z">
        <w:r w:rsidRPr="00D25F1D">
          <w:t>Summary</w:t>
        </w:r>
      </w:ins>
    </w:p>
    <w:tbl>
      <w:tblPr>
        <w:tblStyle w:val="LightList-Accent11"/>
        <w:tblW w:w="8460" w:type="dxa"/>
        <w:tblInd w:w="720" w:type="dxa"/>
        <w:tblLook w:val="04A0"/>
      </w:tblPr>
      <w:tblGrid>
        <w:gridCol w:w="1940"/>
        <w:gridCol w:w="2410"/>
        <w:gridCol w:w="4110"/>
      </w:tblGrid>
      <w:tr w:rsidR="00E949EB" w:rsidTr="00B660E7">
        <w:trPr>
          <w:cnfStyle w:val="100000000000"/>
          <w:trHeight w:val="565"/>
          <w:ins w:id="3437" w:author="Don Syme" w:date="2010-06-28T11:08:00Z"/>
        </w:trPr>
        <w:tc>
          <w:tcPr>
            <w:cnfStyle w:val="001000000000"/>
            <w:tcW w:w="1940" w:type="dxa"/>
          </w:tcPr>
          <w:p w:rsidR="00E949EB" w:rsidRDefault="00E949EB" w:rsidP="00B660E7">
            <w:pPr>
              <w:pStyle w:val="TableHeader"/>
              <w:rPr>
                <w:ins w:id="3438" w:author="Don Syme" w:date="2010-06-28T11:08:00Z"/>
              </w:rPr>
            </w:pPr>
            <w:ins w:id="3439" w:author="Don Syme" w:date="2010-06-28T11:08:00Z">
              <w:r>
                <w:t>Operator/Function Name</w:t>
              </w:r>
            </w:ins>
          </w:p>
        </w:tc>
        <w:tc>
          <w:tcPr>
            <w:tcW w:w="2410" w:type="dxa"/>
          </w:tcPr>
          <w:p w:rsidR="00E949EB" w:rsidRDefault="00E949EB" w:rsidP="00B660E7">
            <w:pPr>
              <w:pStyle w:val="TableHeader"/>
              <w:cnfStyle w:val="100000000000"/>
              <w:rPr>
                <w:ins w:id="3440" w:author="Don Syme" w:date="2010-06-28T11:08:00Z"/>
              </w:rPr>
            </w:pPr>
            <w:ins w:id="3441" w:author="Don Syme" w:date="2010-06-28T11:08:00Z">
              <w:r>
                <w:t>Expression Form</w:t>
              </w:r>
            </w:ins>
          </w:p>
        </w:tc>
        <w:tc>
          <w:tcPr>
            <w:tcW w:w="4110" w:type="dxa"/>
          </w:tcPr>
          <w:p w:rsidR="00E949EB" w:rsidRDefault="00E949EB" w:rsidP="00B660E7">
            <w:pPr>
              <w:pStyle w:val="TableHeader"/>
              <w:cnfStyle w:val="100000000000"/>
              <w:rPr>
                <w:ins w:id="3442" w:author="Don Syme" w:date="2010-06-28T11:08:00Z"/>
              </w:rPr>
            </w:pPr>
            <w:ins w:id="3443" w:author="Don Syme" w:date="2010-06-28T11:08:00Z">
              <w:r>
                <w:t xml:space="preserve">Short Description </w:t>
              </w:r>
            </w:ins>
          </w:p>
        </w:tc>
      </w:tr>
      <w:tr w:rsidR="00E949EB" w:rsidTr="00B660E7">
        <w:trPr>
          <w:cnfStyle w:val="000000100000"/>
          <w:ins w:id="3444" w:author="Don Syme" w:date="2010-06-28T11:08:00Z"/>
        </w:trPr>
        <w:tc>
          <w:tcPr>
            <w:cnfStyle w:val="001000000000"/>
            <w:tcW w:w="1940" w:type="dxa"/>
          </w:tcPr>
          <w:p w:rsidR="00E949EB" w:rsidRPr="008B72D8" w:rsidRDefault="00E949EB" w:rsidP="00B660E7">
            <w:pPr>
              <w:rPr>
                <w:ins w:id="3445" w:author="Don Syme" w:date="2010-06-28T11:08:00Z"/>
                <w:rStyle w:val="CodeInline"/>
              </w:rPr>
            </w:pPr>
            <w:ins w:id="3446" w:author="Don Syme" w:date="2010-06-28T11:08:00Z">
              <w:r w:rsidRPr="008A25FB">
                <w:rPr>
                  <w:rStyle w:val="CodeInline"/>
                </w:rPr>
                <w:t>printf</w:t>
              </w:r>
            </w:ins>
          </w:p>
        </w:tc>
        <w:tc>
          <w:tcPr>
            <w:tcW w:w="2410" w:type="dxa"/>
          </w:tcPr>
          <w:p w:rsidR="00E949EB" w:rsidRPr="008B72D8" w:rsidRDefault="00E949EB" w:rsidP="00B660E7">
            <w:pPr>
              <w:cnfStyle w:val="000000100000"/>
              <w:rPr>
                <w:ins w:id="3447" w:author="Don Syme" w:date="2010-06-28T11:08:00Z"/>
                <w:rStyle w:val="CodeInline"/>
                <w:b/>
              </w:rPr>
            </w:pPr>
            <w:ins w:id="3448" w:author="Don Syme" w:date="2010-06-28T11:08:00Z">
              <w:r w:rsidRPr="008A25FB">
                <w:rPr>
                  <w:rStyle w:val="CodeInline"/>
                </w:rPr>
                <w:t>printf</w:t>
              </w:r>
              <w:r>
                <w:rPr>
                  <w:rStyle w:val="CodeInline"/>
                </w:rPr>
                <w:t xml:space="preserve"> "%s" msg</w:t>
              </w:r>
            </w:ins>
          </w:p>
        </w:tc>
        <w:tc>
          <w:tcPr>
            <w:tcW w:w="4110" w:type="dxa"/>
          </w:tcPr>
          <w:p w:rsidR="00E949EB" w:rsidRDefault="00E949EB" w:rsidP="00B660E7">
            <w:pPr>
              <w:pStyle w:val="Description"/>
              <w:cnfStyle w:val="000000100000"/>
              <w:rPr>
                <w:ins w:id="3449" w:author="Don Syme" w:date="2010-06-28T11:08:00Z"/>
                <w:lang w:eastAsia="en-GB"/>
              </w:rPr>
            </w:pPr>
            <w:ins w:id="3450" w:author="Don Syme" w:date="2010-06-28T11:08:00Z">
              <w:r>
                <w:rPr>
                  <w:lang w:eastAsia="en-GB"/>
                </w:rPr>
                <w:t>Format to stdout</w:t>
              </w:r>
            </w:ins>
          </w:p>
        </w:tc>
      </w:tr>
      <w:tr w:rsidR="00E949EB" w:rsidTr="00B660E7">
        <w:trPr>
          <w:ins w:id="3451" w:author="Don Syme" w:date="2010-06-28T11:08:00Z"/>
        </w:trPr>
        <w:tc>
          <w:tcPr>
            <w:cnfStyle w:val="001000000000"/>
            <w:tcW w:w="1940" w:type="dxa"/>
          </w:tcPr>
          <w:p w:rsidR="00E949EB" w:rsidRPr="008B72D8" w:rsidRDefault="00E949EB" w:rsidP="00B660E7">
            <w:pPr>
              <w:rPr>
                <w:ins w:id="3452" w:author="Don Syme" w:date="2010-06-28T11:08:00Z"/>
                <w:rStyle w:val="CodeInline"/>
              </w:rPr>
            </w:pPr>
            <w:ins w:id="3453" w:author="Don Syme" w:date="2010-06-28T11:08:00Z">
              <w:r w:rsidRPr="008A25FB">
                <w:rPr>
                  <w:rStyle w:val="CodeInline"/>
                </w:rPr>
                <w:t>printf</w:t>
              </w:r>
              <w:r>
                <w:rPr>
                  <w:rStyle w:val="CodeInline"/>
                </w:rPr>
                <w:t>n</w:t>
              </w:r>
            </w:ins>
          </w:p>
        </w:tc>
        <w:tc>
          <w:tcPr>
            <w:tcW w:w="2410" w:type="dxa"/>
          </w:tcPr>
          <w:p w:rsidR="00E949EB" w:rsidRPr="008B72D8" w:rsidRDefault="00E949EB" w:rsidP="00B660E7">
            <w:pPr>
              <w:cnfStyle w:val="000000000000"/>
              <w:rPr>
                <w:ins w:id="3454" w:author="Don Syme" w:date="2010-06-28T11:08:00Z"/>
                <w:rStyle w:val="CodeInline"/>
                <w:b/>
              </w:rPr>
            </w:pPr>
            <w:ins w:id="3455" w:author="Don Syme" w:date="2010-06-28T11:08:00Z">
              <w:r w:rsidRPr="008A25FB">
                <w:rPr>
                  <w:rStyle w:val="CodeInline"/>
                </w:rPr>
                <w:t>printfn</w:t>
              </w:r>
              <w:r>
                <w:rPr>
                  <w:rStyle w:val="CodeInline"/>
                </w:rPr>
                <w:t xml:space="preserve"> "%s" msg</w:t>
              </w:r>
            </w:ins>
          </w:p>
        </w:tc>
        <w:tc>
          <w:tcPr>
            <w:tcW w:w="4110" w:type="dxa"/>
          </w:tcPr>
          <w:p w:rsidR="00E949EB" w:rsidRDefault="00E949EB" w:rsidP="00B660E7">
            <w:pPr>
              <w:pStyle w:val="Description"/>
              <w:cnfStyle w:val="000000000000"/>
              <w:rPr>
                <w:ins w:id="3456" w:author="Don Syme" w:date="2010-06-28T11:08:00Z"/>
                <w:lang w:eastAsia="en-GB"/>
              </w:rPr>
            </w:pPr>
            <w:ins w:id="3457" w:author="Don Syme" w:date="2010-06-28T11:08:00Z">
              <w:r>
                <w:rPr>
                  <w:lang w:eastAsia="en-GB"/>
                </w:rPr>
                <w:t>Format to stdout, with newline</w:t>
              </w:r>
            </w:ins>
          </w:p>
        </w:tc>
      </w:tr>
      <w:tr w:rsidR="00E949EB" w:rsidTr="00B660E7">
        <w:trPr>
          <w:cnfStyle w:val="000000100000"/>
          <w:ins w:id="3458" w:author="Don Syme" w:date="2010-06-28T11:08:00Z"/>
        </w:trPr>
        <w:tc>
          <w:tcPr>
            <w:cnfStyle w:val="001000000000"/>
            <w:tcW w:w="1940" w:type="dxa"/>
          </w:tcPr>
          <w:p w:rsidR="00E949EB" w:rsidRPr="008B72D8" w:rsidRDefault="00E949EB" w:rsidP="00B660E7">
            <w:pPr>
              <w:rPr>
                <w:ins w:id="3459" w:author="Don Syme" w:date="2010-06-28T11:08:00Z"/>
                <w:rStyle w:val="CodeInline"/>
              </w:rPr>
            </w:pPr>
            <w:ins w:id="3460" w:author="Don Syme" w:date="2010-06-28T11:08:00Z">
              <w:r>
                <w:rPr>
                  <w:rStyle w:val="CodeInline"/>
                </w:rPr>
                <w:t>f</w:t>
              </w:r>
              <w:r w:rsidRPr="008A25FB">
                <w:rPr>
                  <w:rStyle w:val="CodeInline"/>
                </w:rPr>
                <w:t>printf</w:t>
              </w:r>
            </w:ins>
          </w:p>
        </w:tc>
        <w:tc>
          <w:tcPr>
            <w:tcW w:w="2410" w:type="dxa"/>
          </w:tcPr>
          <w:p w:rsidR="00E949EB" w:rsidRPr="008B72D8" w:rsidRDefault="00E949EB" w:rsidP="00B660E7">
            <w:pPr>
              <w:cnfStyle w:val="000000100000"/>
              <w:rPr>
                <w:ins w:id="3461" w:author="Don Syme" w:date="2010-06-28T11:08:00Z"/>
                <w:rStyle w:val="CodeInline"/>
                <w:b/>
              </w:rPr>
            </w:pPr>
            <w:ins w:id="3462" w:author="Don Syme" w:date="2010-06-28T11:08:00Z">
              <w:r>
                <w:rPr>
                  <w:rStyle w:val="CodeInline"/>
                </w:rPr>
                <w:t>f</w:t>
              </w:r>
              <w:r w:rsidRPr="008A25FB">
                <w:rPr>
                  <w:rStyle w:val="CodeInline"/>
                </w:rPr>
                <w:t>printf</w:t>
              </w:r>
              <w:r>
                <w:rPr>
                  <w:rStyle w:val="CodeInline"/>
                </w:rPr>
                <w:t xml:space="preserve"> tw "%s" msg</w:t>
              </w:r>
            </w:ins>
          </w:p>
        </w:tc>
        <w:tc>
          <w:tcPr>
            <w:tcW w:w="4110" w:type="dxa"/>
          </w:tcPr>
          <w:p w:rsidR="00E949EB" w:rsidRDefault="00E949EB" w:rsidP="00B660E7">
            <w:pPr>
              <w:pStyle w:val="Description"/>
              <w:cnfStyle w:val="000000100000"/>
              <w:rPr>
                <w:ins w:id="3463" w:author="Don Syme" w:date="2010-06-28T11:08:00Z"/>
                <w:lang w:eastAsia="en-GB"/>
              </w:rPr>
            </w:pPr>
            <w:ins w:id="3464" w:author="Don Syme" w:date="2010-06-28T11:08:00Z">
              <w:r>
                <w:rPr>
                  <w:lang w:eastAsia="en-GB"/>
                </w:rPr>
                <w:t>Format to TextWriter</w:t>
              </w:r>
            </w:ins>
          </w:p>
        </w:tc>
      </w:tr>
      <w:tr w:rsidR="00E949EB" w:rsidTr="00B660E7">
        <w:trPr>
          <w:ins w:id="3465" w:author="Don Syme" w:date="2010-06-28T11:08:00Z"/>
        </w:trPr>
        <w:tc>
          <w:tcPr>
            <w:cnfStyle w:val="001000000000"/>
            <w:tcW w:w="1940" w:type="dxa"/>
          </w:tcPr>
          <w:p w:rsidR="00E949EB" w:rsidRPr="008B72D8" w:rsidRDefault="00E949EB" w:rsidP="00B660E7">
            <w:pPr>
              <w:rPr>
                <w:ins w:id="3466" w:author="Don Syme" w:date="2010-06-28T11:08:00Z"/>
                <w:rStyle w:val="CodeInline"/>
              </w:rPr>
            </w:pPr>
            <w:ins w:id="3467" w:author="Don Syme" w:date="2010-06-28T11:08:00Z">
              <w:r>
                <w:rPr>
                  <w:rStyle w:val="CodeInline"/>
                </w:rPr>
                <w:t>f</w:t>
              </w:r>
              <w:r w:rsidRPr="008A25FB">
                <w:rPr>
                  <w:rStyle w:val="CodeInline"/>
                </w:rPr>
                <w:t>printf</w:t>
              </w:r>
              <w:r>
                <w:rPr>
                  <w:rStyle w:val="CodeInline"/>
                </w:rPr>
                <w:t>n</w:t>
              </w:r>
            </w:ins>
          </w:p>
        </w:tc>
        <w:tc>
          <w:tcPr>
            <w:tcW w:w="2410" w:type="dxa"/>
          </w:tcPr>
          <w:p w:rsidR="00E949EB" w:rsidRPr="008B72D8" w:rsidRDefault="00E949EB" w:rsidP="00B660E7">
            <w:pPr>
              <w:cnfStyle w:val="000000000000"/>
              <w:rPr>
                <w:ins w:id="3468" w:author="Don Syme" w:date="2010-06-28T11:08:00Z"/>
                <w:rStyle w:val="CodeInline"/>
                <w:b/>
              </w:rPr>
            </w:pPr>
            <w:ins w:id="3469" w:author="Don Syme" w:date="2010-06-28T11:08:00Z">
              <w:r>
                <w:rPr>
                  <w:rStyle w:val="CodeInline"/>
                </w:rPr>
                <w:t>fp</w:t>
              </w:r>
              <w:r w:rsidRPr="008A25FB">
                <w:rPr>
                  <w:rStyle w:val="CodeInline"/>
                </w:rPr>
                <w:t>rintfn</w:t>
              </w:r>
              <w:r>
                <w:rPr>
                  <w:rStyle w:val="CodeInline"/>
                </w:rPr>
                <w:t xml:space="preserve"> tw "%s" msg</w:t>
              </w:r>
            </w:ins>
          </w:p>
        </w:tc>
        <w:tc>
          <w:tcPr>
            <w:tcW w:w="4110" w:type="dxa"/>
          </w:tcPr>
          <w:p w:rsidR="00E949EB" w:rsidRDefault="00E949EB" w:rsidP="00B660E7">
            <w:pPr>
              <w:pStyle w:val="Description"/>
              <w:cnfStyle w:val="000000000000"/>
              <w:rPr>
                <w:ins w:id="3470" w:author="Don Syme" w:date="2010-06-28T11:08:00Z"/>
                <w:lang w:eastAsia="en-GB"/>
              </w:rPr>
            </w:pPr>
            <w:ins w:id="3471" w:author="Don Syme" w:date="2010-06-28T11:08:00Z">
              <w:r>
                <w:rPr>
                  <w:lang w:eastAsia="en-GB"/>
                </w:rPr>
                <w:t>Format to TextWriter, with newline</w:t>
              </w:r>
            </w:ins>
          </w:p>
        </w:tc>
      </w:tr>
      <w:tr w:rsidR="00E949EB" w:rsidTr="00B660E7">
        <w:trPr>
          <w:cnfStyle w:val="000000100000"/>
          <w:ins w:id="3472" w:author="Don Syme" w:date="2010-06-28T11:08:00Z"/>
        </w:trPr>
        <w:tc>
          <w:tcPr>
            <w:cnfStyle w:val="001000000000"/>
            <w:tcW w:w="1940" w:type="dxa"/>
          </w:tcPr>
          <w:p w:rsidR="00E949EB" w:rsidRPr="008B72D8" w:rsidRDefault="00E949EB" w:rsidP="00B660E7">
            <w:pPr>
              <w:rPr>
                <w:ins w:id="3473" w:author="Don Syme" w:date="2010-06-28T11:08:00Z"/>
                <w:rStyle w:val="CodeInline"/>
              </w:rPr>
            </w:pPr>
            <w:ins w:id="3474" w:author="Don Syme" w:date="2010-06-28T11:08:00Z">
              <w:r w:rsidRPr="008A25FB">
                <w:rPr>
                  <w:rStyle w:val="CodeInline"/>
                </w:rPr>
                <w:lastRenderedPageBreak/>
                <w:t>eprintf</w:t>
              </w:r>
            </w:ins>
          </w:p>
        </w:tc>
        <w:tc>
          <w:tcPr>
            <w:tcW w:w="2410" w:type="dxa"/>
          </w:tcPr>
          <w:p w:rsidR="00E949EB" w:rsidRPr="008B72D8" w:rsidRDefault="00E949EB" w:rsidP="00B660E7">
            <w:pPr>
              <w:cnfStyle w:val="000000100000"/>
              <w:rPr>
                <w:ins w:id="3475" w:author="Don Syme" w:date="2010-06-28T11:08:00Z"/>
                <w:rStyle w:val="CodeInline"/>
                <w:b/>
              </w:rPr>
            </w:pPr>
            <w:ins w:id="3476" w:author="Don Syme" w:date="2010-06-28T11:08:00Z">
              <w:r w:rsidRPr="008A25FB">
                <w:rPr>
                  <w:rStyle w:val="CodeInline"/>
                </w:rPr>
                <w:t>eprintf</w:t>
              </w:r>
              <w:r>
                <w:rPr>
                  <w:rStyle w:val="CodeInline"/>
                </w:rPr>
                <w:t xml:space="preserve"> "%s" msg</w:t>
              </w:r>
            </w:ins>
          </w:p>
        </w:tc>
        <w:tc>
          <w:tcPr>
            <w:tcW w:w="4110" w:type="dxa"/>
          </w:tcPr>
          <w:p w:rsidR="00E949EB" w:rsidRDefault="00E949EB" w:rsidP="00B660E7">
            <w:pPr>
              <w:pStyle w:val="Description"/>
              <w:cnfStyle w:val="000000100000"/>
              <w:rPr>
                <w:ins w:id="3477" w:author="Don Syme" w:date="2010-06-28T11:08:00Z"/>
                <w:lang w:eastAsia="en-GB"/>
              </w:rPr>
            </w:pPr>
            <w:ins w:id="3478" w:author="Don Syme" w:date="2010-06-28T11:08:00Z">
              <w:r>
                <w:rPr>
                  <w:lang w:eastAsia="en-GB"/>
                </w:rPr>
                <w:t>Format to standard error</w:t>
              </w:r>
            </w:ins>
          </w:p>
        </w:tc>
      </w:tr>
      <w:tr w:rsidR="00E949EB" w:rsidTr="00B660E7">
        <w:trPr>
          <w:ins w:id="3479" w:author="Don Syme" w:date="2010-06-28T11:08:00Z"/>
        </w:trPr>
        <w:tc>
          <w:tcPr>
            <w:cnfStyle w:val="001000000000"/>
            <w:tcW w:w="1940" w:type="dxa"/>
          </w:tcPr>
          <w:p w:rsidR="00E949EB" w:rsidRPr="008B72D8" w:rsidRDefault="00E949EB" w:rsidP="00B660E7">
            <w:pPr>
              <w:rPr>
                <w:ins w:id="3480" w:author="Don Syme" w:date="2010-06-28T11:08:00Z"/>
                <w:rStyle w:val="CodeInline"/>
              </w:rPr>
            </w:pPr>
            <w:ins w:id="3481" w:author="Don Syme" w:date="2010-06-28T11:08:00Z">
              <w:r w:rsidRPr="008A25FB">
                <w:rPr>
                  <w:rStyle w:val="CodeInline"/>
                </w:rPr>
                <w:t>eprintf</w:t>
              </w:r>
              <w:r>
                <w:rPr>
                  <w:rStyle w:val="CodeInline"/>
                </w:rPr>
                <w:t>n</w:t>
              </w:r>
            </w:ins>
          </w:p>
        </w:tc>
        <w:tc>
          <w:tcPr>
            <w:tcW w:w="2410" w:type="dxa"/>
          </w:tcPr>
          <w:p w:rsidR="00E949EB" w:rsidRPr="008B72D8" w:rsidRDefault="00E949EB" w:rsidP="00B660E7">
            <w:pPr>
              <w:cnfStyle w:val="000000000000"/>
              <w:rPr>
                <w:ins w:id="3482" w:author="Don Syme" w:date="2010-06-28T11:08:00Z"/>
                <w:rStyle w:val="CodeInline"/>
                <w:b/>
              </w:rPr>
            </w:pPr>
            <w:ins w:id="3483" w:author="Don Syme" w:date="2010-06-28T11:08:00Z">
              <w:r w:rsidRPr="008A25FB">
                <w:rPr>
                  <w:rStyle w:val="CodeInline"/>
                </w:rPr>
                <w:t>eprintfn</w:t>
              </w:r>
              <w:r>
                <w:rPr>
                  <w:rStyle w:val="CodeInline"/>
                </w:rPr>
                <w:t xml:space="preserve"> "%s" msg</w:t>
              </w:r>
            </w:ins>
          </w:p>
        </w:tc>
        <w:tc>
          <w:tcPr>
            <w:tcW w:w="4110" w:type="dxa"/>
          </w:tcPr>
          <w:p w:rsidR="00E949EB" w:rsidRDefault="00E949EB" w:rsidP="00B660E7">
            <w:pPr>
              <w:pStyle w:val="Description"/>
              <w:cnfStyle w:val="000000000000"/>
              <w:rPr>
                <w:ins w:id="3484" w:author="Don Syme" w:date="2010-06-28T11:08:00Z"/>
                <w:lang w:eastAsia="en-GB"/>
              </w:rPr>
            </w:pPr>
            <w:ins w:id="3485" w:author="Don Syme" w:date="2010-06-28T11:08:00Z">
              <w:r>
                <w:rPr>
                  <w:lang w:eastAsia="en-GB"/>
                </w:rPr>
                <w:t>Format to standard error, with newline</w:t>
              </w:r>
            </w:ins>
          </w:p>
        </w:tc>
      </w:tr>
      <w:tr w:rsidR="00E949EB" w:rsidTr="00B660E7">
        <w:trPr>
          <w:cnfStyle w:val="000000100000"/>
          <w:ins w:id="3486" w:author="Don Syme" w:date="2010-06-28T11:08:00Z"/>
        </w:trPr>
        <w:tc>
          <w:tcPr>
            <w:cnfStyle w:val="001000000000"/>
            <w:tcW w:w="1940" w:type="dxa"/>
          </w:tcPr>
          <w:p w:rsidR="00E949EB" w:rsidRPr="008B72D8" w:rsidRDefault="00E949EB" w:rsidP="00B660E7">
            <w:pPr>
              <w:rPr>
                <w:ins w:id="3487" w:author="Don Syme" w:date="2010-06-28T11:08:00Z"/>
                <w:rStyle w:val="CodeInline"/>
              </w:rPr>
            </w:pPr>
            <w:ins w:id="3488" w:author="Don Syme" w:date="2010-06-28T11:08:00Z">
              <w:r>
                <w:rPr>
                  <w:rStyle w:val="CodeInline"/>
                </w:rPr>
                <w:t>s</w:t>
              </w:r>
              <w:r w:rsidRPr="008A25FB">
                <w:rPr>
                  <w:rStyle w:val="CodeInline"/>
                </w:rPr>
                <w:t>printf</w:t>
              </w:r>
            </w:ins>
          </w:p>
        </w:tc>
        <w:tc>
          <w:tcPr>
            <w:tcW w:w="2410" w:type="dxa"/>
          </w:tcPr>
          <w:p w:rsidR="00E949EB" w:rsidRPr="008B72D8" w:rsidRDefault="00E949EB" w:rsidP="00B660E7">
            <w:pPr>
              <w:cnfStyle w:val="000000100000"/>
              <w:rPr>
                <w:ins w:id="3489" w:author="Don Syme" w:date="2010-06-28T11:08:00Z"/>
                <w:rStyle w:val="CodeInline"/>
                <w:b/>
              </w:rPr>
            </w:pPr>
            <w:ins w:id="3490" w:author="Don Syme" w:date="2010-06-28T11:08:00Z">
              <w:r>
                <w:rPr>
                  <w:rStyle w:val="CodeInline"/>
                </w:rPr>
                <w:t>sprintf "%s" msg</w:t>
              </w:r>
            </w:ins>
          </w:p>
        </w:tc>
        <w:tc>
          <w:tcPr>
            <w:tcW w:w="4110" w:type="dxa"/>
          </w:tcPr>
          <w:p w:rsidR="00E949EB" w:rsidRDefault="00E949EB" w:rsidP="00B660E7">
            <w:pPr>
              <w:pStyle w:val="Description"/>
              <w:cnfStyle w:val="000000100000"/>
              <w:rPr>
                <w:ins w:id="3491" w:author="Don Syme" w:date="2010-06-28T11:08:00Z"/>
                <w:lang w:eastAsia="en-GB"/>
              </w:rPr>
            </w:pPr>
            <w:ins w:id="3492" w:author="Don Syme" w:date="2010-06-28T11:08:00Z">
              <w:r>
                <w:rPr>
                  <w:lang w:eastAsia="en-GB"/>
                </w:rPr>
                <w:t>Format to string</w:t>
              </w:r>
            </w:ins>
          </w:p>
        </w:tc>
      </w:tr>
      <w:tr w:rsidR="00E949EB" w:rsidTr="00B660E7">
        <w:trPr>
          <w:ins w:id="3493" w:author="Don Syme" w:date="2010-06-28T11:08:00Z"/>
        </w:trPr>
        <w:tc>
          <w:tcPr>
            <w:cnfStyle w:val="001000000000"/>
            <w:tcW w:w="1940" w:type="dxa"/>
          </w:tcPr>
          <w:p w:rsidR="00E949EB" w:rsidRPr="008B72D8" w:rsidRDefault="00E949EB" w:rsidP="00B660E7">
            <w:pPr>
              <w:rPr>
                <w:ins w:id="3494" w:author="Don Syme" w:date="2010-06-28T11:08:00Z"/>
                <w:rStyle w:val="CodeInline"/>
              </w:rPr>
            </w:pPr>
            <w:ins w:id="3495" w:author="Don Syme" w:date="2010-06-28T11:08:00Z">
              <w:r>
                <w:rPr>
                  <w:rStyle w:val="CodeInline"/>
                </w:rPr>
                <w:t>failwith</w:t>
              </w:r>
              <w:r w:rsidRPr="008A25FB">
                <w:rPr>
                  <w:rStyle w:val="CodeInline"/>
                </w:rPr>
                <w:t>f</w:t>
              </w:r>
            </w:ins>
          </w:p>
        </w:tc>
        <w:tc>
          <w:tcPr>
            <w:tcW w:w="2410" w:type="dxa"/>
          </w:tcPr>
          <w:p w:rsidR="00E949EB" w:rsidRPr="008B72D8" w:rsidRDefault="00E949EB" w:rsidP="00B660E7">
            <w:pPr>
              <w:cnfStyle w:val="000000000000"/>
              <w:rPr>
                <w:ins w:id="3496" w:author="Don Syme" w:date="2010-06-28T11:08:00Z"/>
                <w:rStyle w:val="CodeInline"/>
                <w:b/>
              </w:rPr>
            </w:pPr>
            <w:ins w:id="3497" w:author="Don Syme" w:date="2010-06-28T11:08:00Z">
              <w:r>
                <w:rPr>
                  <w:rStyle w:val="CodeInline"/>
                </w:rPr>
                <w:t>failwithf "%s" msg</w:t>
              </w:r>
            </w:ins>
          </w:p>
        </w:tc>
        <w:tc>
          <w:tcPr>
            <w:tcW w:w="4110" w:type="dxa"/>
          </w:tcPr>
          <w:p w:rsidR="00E949EB" w:rsidRDefault="00E949EB" w:rsidP="00B660E7">
            <w:pPr>
              <w:pStyle w:val="Description"/>
              <w:cnfStyle w:val="000000000000"/>
              <w:rPr>
                <w:ins w:id="3498" w:author="Don Syme" w:date="2010-06-28T11:08:00Z"/>
                <w:lang w:eastAsia="en-GB"/>
              </w:rPr>
            </w:pPr>
            <w:ins w:id="3499" w:author="Don Syme" w:date="2010-06-28T11:08:00Z">
              <w:r>
                <w:rPr>
                  <w:lang w:eastAsia="en-GB"/>
                </w:rPr>
                <w:t>Format to Failure exception</w:t>
              </w:r>
            </w:ins>
          </w:p>
        </w:tc>
      </w:tr>
    </w:tbl>
    <w:p w:rsidR="00E949EB" w:rsidRPr="004C4338" w:rsidRDefault="00E949EB" w:rsidP="00E949EB">
      <w:pPr>
        <w:pStyle w:val="MiniHeading"/>
        <w:rPr>
          <w:ins w:id="3500" w:author="Don Syme" w:date="2010-06-28T11:08:00Z"/>
        </w:rPr>
      </w:pPr>
      <w:ins w:id="3501" w:author="Don Syme" w:date="2010-06-28T11:08:00Z">
        <w:r w:rsidRPr="00D25F1D">
          <w:t>Signature</w:t>
        </w:r>
        <w:r w:rsidRPr="004C4338">
          <w:t xml:space="preserve"> </w:t>
        </w:r>
      </w:ins>
    </w:p>
    <w:p w:rsidR="00E949EB" w:rsidRDefault="00E949EB" w:rsidP="00E949EB">
      <w:pPr>
        <w:pStyle w:val="SpecBox"/>
        <w:rPr>
          <w:ins w:id="3502" w:author="Don Syme" w:date="2010-06-28T11:08:00Z"/>
          <w:rStyle w:val="CodeInline"/>
        </w:rPr>
      </w:pPr>
      <w:ins w:id="3503" w:author="Don Syme" w:date="2010-06-28T11:08:00Z">
        <w:r>
          <w:rPr>
            <w:rStyle w:val="CodeInline"/>
          </w:rPr>
          <w:t>[&lt;AutoOpen&gt;]</w:t>
        </w:r>
      </w:ins>
    </w:p>
    <w:p w:rsidR="00E949EB" w:rsidRDefault="00E949EB" w:rsidP="00E949EB">
      <w:pPr>
        <w:pStyle w:val="SpecBox"/>
        <w:rPr>
          <w:ins w:id="3504" w:author="Don Syme" w:date="2010-06-28T11:08:00Z"/>
          <w:rStyle w:val="CodeInline"/>
        </w:rPr>
      </w:pPr>
      <w:ins w:id="3505" w:author="Don Syme" w:date="2010-06-28T11:08:00Z">
        <w:r>
          <w:rPr>
            <w:rStyle w:val="CodeInline"/>
          </w:rPr>
          <w:t xml:space="preserve">module Microsoft.FSharp.Core.Pervasives = </w:t>
        </w:r>
      </w:ins>
    </w:p>
    <w:p w:rsidR="00E949EB" w:rsidRPr="004252EA" w:rsidRDefault="00E949EB" w:rsidP="00E949EB">
      <w:pPr>
        <w:pStyle w:val="SpecBox"/>
        <w:rPr>
          <w:ins w:id="3506" w:author="Don Syme" w:date="2010-06-28T11:08:00Z"/>
          <w:rStyle w:val="CodeInline"/>
          <w:lang w:val="de-DE"/>
        </w:rPr>
      </w:pPr>
      <w:ins w:id="3507" w:author="Don Syme" w:date="2010-06-28T11:08:00Z">
        <w:r>
          <w:rPr>
            <w:rStyle w:val="CodeInline"/>
          </w:rPr>
          <w:t xml:space="preserve">    </w:t>
        </w:r>
        <w:r w:rsidRPr="004252EA">
          <w:rPr>
            <w:rStyle w:val="CodeInline"/>
            <w:lang w:val="de-DE"/>
          </w:rPr>
          <w:t>...</w:t>
        </w:r>
      </w:ins>
    </w:p>
    <w:p w:rsidR="00E949EB" w:rsidRPr="004252EA" w:rsidRDefault="00E949EB" w:rsidP="00E949EB">
      <w:pPr>
        <w:pStyle w:val="SpecBox"/>
        <w:rPr>
          <w:ins w:id="3508" w:author="Don Syme" w:date="2010-06-28T11:08:00Z"/>
          <w:rStyle w:val="CodeInline"/>
          <w:lang w:val="de-DE"/>
        </w:rPr>
      </w:pPr>
      <w:ins w:id="3509" w:author="Don Syme" w:date="2010-06-28T11:08:00Z">
        <w:r w:rsidRPr="004252EA">
          <w:rPr>
            <w:rStyle w:val="CodeInline"/>
            <w:lang w:val="de-DE"/>
          </w:rPr>
          <w:t xml:space="preserve">  val eprintf: TextWriterFormat&lt;'T&gt; -&gt; 'T</w:t>
        </w:r>
      </w:ins>
    </w:p>
    <w:p w:rsidR="00E949EB" w:rsidRPr="004252EA" w:rsidRDefault="00E949EB" w:rsidP="00E949EB">
      <w:pPr>
        <w:pStyle w:val="SpecBox"/>
        <w:rPr>
          <w:ins w:id="3510" w:author="Don Syme" w:date="2010-06-28T11:08:00Z"/>
          <w:rStyle w:val="CodeInline"/>
          <w:lang w:val="de-DE"/>
        </w:rPr>
      </w:pPr>
      <w:ins w:id="3511" w:author="Don Syme" w:date="2010-06-28T11:08:00Z">
        <w:r w:rsidRPr="004252EA">
          <w:rPr>
            <w:rStyle w:val="CodeInline"/>
            <w:lang w:val="de-DE"/>
          </w:rPr>
          <w:t xml:space="preserve">  val eprintfn: TextWriterFormat&lt;'T&gt; -&gt; 'T</w:t>
        </w:r>
      </w:ins>
    </w:p>
    <w:p w:rsidR="00E949EB" w:rsidRPr="004252EA" w:rsidRDefault="00E949EB" w:rsidP="00E949EB">
      <w:pPr>
        <w:pStyle w:val="SpecBox"/>
        <w:rPr>
          <w:ins w:id="3512" w:author="Don Syme" w:date="2010-06-28T11:08:00Z"/>
          <w:rStyle w:val="CodeInline"/>
          <w:lang w:val="de-DE"/>
        </w:rPr>
      </w:pPr>
      <w:ins w:id="3513" w:author="Don Syme" w:date="2010-06-28T11:08:00Z">
        <w:r w:rsidRPr="004252EA">
          <w:rPr>
            <w:rStyle w:val="CodeInline"/>
            <w:lang w:val="de-DE"/>
          </w:rPr>
          <w:t xml:space="preserve">  val failwithf: TextWriterFormat&lt;'T,'d&gt; -&gt; 'T</w:t>
        </w:r>
      </w:ins>
    </w:p>
    <w:p w:rsidR="00E949EB" w:rsidRPr="004252EA" w:rsidRDefault="00E949EB" w:rsidP="00E949EB">
      <w:pPr>
        <w:pStyle w:val="SpecBox"/>
        <w:rPr>
          <w:ins w:id="3514" w:author="Don Syme" w:date="2010-06-28T11:08:00Z"/>
          <w:rStyle w:val="CodeInline"/>
          <w:rFonts w:ascii="Calibri" w:hAnsi="Calibri"/>
          <w:bCs w:val="0"/>
          <w:color w:val="auto"/>
          <w:sz w:val="22"/>
          <w:lang w:val="de-DE"/>
        </w:rPr>
      </w:pPr>
      <w:ins w:id="3515" w:author="Don Syme" w:date="2010-06-28T11:08:00Z">
        <w:r w:rsidRPr="004252EA">
          <w:rPr>
            <w:rStyle w:val="CodeInline"/>
            <w:lang w:val="de-DE"/>
          </w:rPr>
          <w:t xml:space="preserve">  val fprintf  : </w:t>
        </w:r>
        <w:r>
          <w:fldChar w:fldCharType="begin"/>
        </w:r>
        <w:r w:rsidRPr="004252EA">
          <w:rPr>
            <w:lang w:val="de-DE"/>
          </w:rPr>
          <w:instrText>HYPERLINK "http://msdn2.microsoft.com/en-us/library/System.IO.TextWriter.aspx"</w:instrText>
        </w:r>
      </w:ins>
      <w:ins w:id="3516" w:author="Don Syme" w:date="2010-06-28T12:43:00Z"/>
      <w:ins w:id="3517" w:author="Don Syme" w:date="2010-06-28T11:08:00Z">
        <w:r>
          <w:fldChar w:fldCharType="separate"/>
        </w:r>
        <w:r w:rsidRPr="004252EA">
          <w:rPr>
            <w:rStyle w:val="CodeInline"/>
            <w:lang w:val="de-DE"/>
          </w:rPr>
          <w:t>TextWriter</w:t>
        </w:r>
        <w:r>
          <w:fldChar w:fldCharType="end"/>
        </w:r>
        <w:r w:rsidRPr="004252EA">
          <w:rPr>
            <w:rStyle w:val="CodeInline"/>
            <w:lang w:val="de-DE"/>
          </w:rPr>
          <w:t xml:space="preserve"> -&gt; TextWriterFormat&lt;'T&gt; -&gt; 'T</w:t>
        </w:r>
      </w:ins>
    </w:p>
    <w:p w:rsidR="00E949EB" w:rsidRPr="004252EA" w:rsidRDefault="00E949EB" w:rsidP="00E949EB">
      <w:pPr>
        <w:pStyle w:val="SpecBox"/>
        <w:rPr>
          <w:ins w:id="3518" w:author="Don Syme" w:date="2010-06-28T11:08:00Z"/>
          <w:rStyle w:val="CodeInline"/>
          <w:lang w:val="de-DE"/>
        </w:rPr>
      </w:pPr>
      <w:ins w:id="3519" w:author="Don Syme" w:date="2010-06-28T11:08:00Z">
        <w:r w:rsidRPr="004252EA">
          <w:rPr>
            <w:rStyle w:val="CodeInline"/>
            <w:lang w:val="de-DE"/>
          </w:rPr>
          <w:t xml:space="preserve">  val fprintfn: </w:t>
        </w:r>
        <w:r>
          <w:fldChar w:fldCharType="begin"/>
        </w:r>
        <w:r w:rsidRPr="004252EA">
          <w:rPr>
            <w:lang w:val="de-DE"/>
          </w:rPr>
          <w:instrText>HYPERLINK "http://msdn2.microsoft.com/en-us/library/System.IO.TextWriter.aspx"</w:instrText>
        </w:r>
      </w:ins>
      <w:ins w:id="3520" w:author="Don Syme" w:date="2010-06-28T12:43:00Z"/>
      <w:ins w:id="3521" w:author="Don Syme" w:date="2010-06-28T11:08:00Z">
        <w:r>
          <w:fldChar w:fldCharType="separate"/>
        </w:r>
        <w:r w:rsidRPr="004252EA">
          <w:rPr>
            <w:rStyle w:val="CodeInline"/>
            <w:lang w:val="de-DE"/>
          </w:rPr>
          <w:t>TextWriter</w:t>
        </w:r>
        <w:r>
          <w:fldChar w:fldCharType="end"/>
        </w:r>
        <w:r w:rsidRPr="004252EA">
          <w:rPr>
            <w:rStyle w:val="CodeInline"/>
            <w:lang w:val="de-DE"/>
          </w:rPr>
          <w:t xml:space="preserve"> -&gt; TextWriterFormat&lt;'T&gt; -&gt; 'T</w:t>
        </w:r>
      </w:ins>
    </w:p>
    <w:p w:rsidR="00E949EB" w:rsidRPr="004252EA" w:rsidRDefault="00E949EB" w:rsidP="00E949EB">
      <w:pPr>
        <w:pStyle w:val="SpecBox"/>
        <w:rPr>
          <w:ins w:id="3522" w:author="Don Syme" w:date="2010-06-28T11:08:00Z"/>
          <w:rStyle w:val="CodeInline"/>
          <w:lang w:val="de-DE"/>
        </w:rPr>
      </w:pPr>
      <w:ins w:id="3523" w:author="Don Syme" w:date="2010-06-28T11:08:00Z">
        <w:r w:rsidRPr="004252EA">
          <w:rPr>
            <w:rStyle w:val="CodeInline"/>
            <w:lang w:val="de-DE"/>
          </w:rPr>
          <w:t xml:space="preserve">  val printf: TextWriterFormat&lt;'T&gt; -&gt; 'T</w:t>
        </w:r>
      </w:ins>
    </w:p>
    <w:p w:rsidR="00E949EB" w:rsidRPr="004252EA" w:rsidRDefault="00E949EB" w:rsidP="00E949EB">
      <w:pPr>
        <w:pStyle w:val="SpecBox"/>
        <w:rPr>
          <w:ins w:id="3524" w:author="Don Syme" w:date="2010-06-28T11:08:00Z"/>
          <w:rStyle w:val="CodeInline"/>
          <w:lang w:val="de-DE"/>
        </w:rPr>
      </w:pPr>
      <w:ins w:id="3525" w:author="Don Syme" w:date="2010-06-28T11:08:00Z">
        <w:r w:rsidRPr="004252EA">
          <w:rPr>
            <w:rStyle w:val="CodeInline"/>
            <w:lang w:val="de-DE"/>
          </w:rPr>
          <w:t xml:space="preserve">  val printfn: TextWriterFormat&lt;'T&gt; -&gt; 'T</w:t>
        </w:r>
      </w:ins>
    </w:p>
    <w:p w:rsidR="00E949EB" w:rsidRPr="008A25FB" w:rsidRDefault="00E949EB" w:rsidP="00E949EB">
      <w:pPr>
        <w:pStyle w:val="SpecBox"/>
        <w:rPr>
          <w:rStyle w:val="CodeInline"/>
        </w:rPr>
      </w:pPr>
      <w:ins w:id="3526" w:author="Don Syme" w:date="2010-06-28T11:08:00Z">
        <w:r w:rsidRPr="004252EA">
          <w:rPr>
            <w:rStyle w:val="CodeInline"/>
            <w:lang w:val="de-DE"/>
          </w:rPr>
          <w:t xml:space="preserve">  </w:t>
        </w:r>
        <w:r>
          <w:rPr>
            <w:rStyle w:val="CodeInline"/>
          </w:rPr>
          <w:t>val</w:t>
        </w:r>
        <w:r w:rsidRPr="008A25FB">
          <w:rPr>
            <w:rStyle w:val="CodeInline"/>
          </w:rPr>
          <w:t xml:space="preserve"> sprintf: </w:t>
        </w:r>
        <w:r>
          <w:rPr>
            <w:rStyle w:val="CodeInline"/>
          </w:rPr>
          <w:t>StringFormat&lt;'T&gt;</w:t>
        </w:r>
        <w:r w:rsidRPr="008A25FB">
          <w:rPr>
            <w:rStyle w:val="CodeInline"/>
          </w:rPr>
          <w:t xml:space="preserve"> -&gt; </w:t>
        </w:r>
        <w:r>
          <w:rPr>
            <w:rStyle w:val="CodeInline"/>
          </w:rPr>
          <w:t>'T</w:t>
        </w:r>
      </w:ins>
    </w:p>
    <w:p w:rsidR="006E7EDE" w:rsidRDefault="006E7EDE" w:rsidP="006E7EDE">
      <w:pPr>
        <w:pStyle w:val="Heading1"/>
      </w:pPr>
      <w:bookmarkStart w:id="3527" w:name="_Toc265492505"/>
      <w:r w:rsidRPr="00DF274C">
        <w:lastRenderedPageBreak/>
        <w:t>FSharp.Control</w:t>
      </w:r>
      <w:r>
        <w:t xml:space="preserve"> – Events</w:t>
      </w:r>
      <w:ins w:id="3528" w:author="Don Syme" w:date="2010-06-28T11:50:00Z">
        <w:r w:rsidR="0006772B">
          <w:t xml:space="preserve"> and Observables</w:t>
        </w:r>
      </w:ins>
      <w:bookmarkEnd w:id="3527"/>
    </w:p>
    <w:p w:rsidR="008B5C13" w:rsidRPr="008B5C13" w:rsidRDefault="008B5C13" w:rsidP="0071050D">
      <w:pPr>
        <w:pStyle w:val="BodyText"/>
        <w:rPr>
          <w:ins w:id="3529" w:author="Don Syme" w:date="2010-06-28T11:51:00Z"/>
          <w:b/>
          <w:rPrChange w:id="3530" w:author="Don Syme" w:date="2010-06-28T11:51:00Z">
            <w:rPr>
              <w:ins w:id="3531" w:author="Don Syme" w:date="2010-06-28T11:51:00Z"/>
            </w:rPr>
          </w:rPrChange>
        </w:rPr>
      </w:pPr>
      <w:ins w:id="3532" w:author="Don Syme" w:date="2010-06-28T11:51:00Z">
        <w:r w:rsidRPr="008B5C13">
          <w:rPr>
            <w:b/>
            <w:rPrChange w:id="3533" w:author="Don Syme" w:date="2010-06-28T11:51:00Z">
              <w:rPr/>
            </w:rPrChange>
          </w:rPr>
          <w:t xml:space="preserve">Design </w:t>
        </w:r>
      </w:ins>
      <w:ins w:id="3534" w:author="Don Syme" w:date="2010-06-28T11:52:00Z">
        <w:r>
          <w:rPr>
            <w:b/>
          </w:rPr>
          <w:t>Background (Events)</w:t>
        </w:r>
      </w:ins>
    </w:p>
    <w:p w:rsidR="0071050D" w:rsidRDefault="0071050D" w:rsidP="0071050D">
      <w:pPr>
        <w:pStyle w:val="BodyText"/>
      </w:pPr>
      <w:r w:rsidRPr="00DF274C">
        <w:t>.NET events are revealed to F# code as</w:t>
      </w:r>
      <w:r>
        <w:t xml:space="preserve"> instances of the type IEvent</w:t>
      </w:r>
      <w:r w:rsidRPr="00DF274C">
        <w:t xml:space="preserve">. The delegate type parameter and arguments are determined by the F# type checker based on information stored for the .NET event. F# code may also declare .NET events over any .NET delegate type. For example, </w:t>
      </w:r>
      <w:r>
        <w:t>I</w:t>
      </w:r>
      <w:r w:rsidRPr="00DF274C">
        <w:t xml:space="preserve">Event&lt;PaintEventHandler,PaintEventArgs&gt; can be used for an event whose callbacks are of type PaintEventHandler. The delegate and argument types must match. </w:t>
      </w:r>
    </w:p>
    <w:p w:rsidR="0071050D" w:rsidRPr="00DF274C" w:rsidRDefault="0071050D" w:rsidP="0071050D">
      <w:pPr>
        <w:pStyle w:val="BodyText"/>
      </w:pPr>
      <w:r w:rsidRPr="00DF274C">
        <w:t>F# gives special status to non-virtual instance member properties</w:t>
      </w:r>
      <w:r>
        <w:t xml:space="preserve"> compatible with type I</w:t>
      </w:r>
      <w:r w:rsidRPr="00DF274C">
        <w:t xml:space="preserve">DelegateEvent, generating approriate .NET metadata to make the member appear to other .NET languages as a .NET event. </w:t>
      </w:r>
    </w:p>
    <w:p w:rsidR="0071050D" w:rsidRPr="00582032" w:rsidRDefault="0071050D" w:rsidP="0071050D">
      <w:pPr>
        <w:pStyle w:val="BodyText"/>
      </w:pPr>
      <w:r w:rsidRPr="00582032">
        <w:t>Fresh .NET-compatible events declared in F# are t</w:t>
      </w:r>
      <w:r>
        <w:t>ypically values of type I</w:t>
      </w:r>
      <w:r w:rsidRPr="00582032">
        <w:t>Event&lt;</w:t>
      </w:r>
      <w:r>
        <w:t>'T</w:t>
      </w:r>
      <w:r w:rsidRPr="00582032">
        <w:t>&gt;. These hold event handlers of type Handler&lt;</w:t>
      </w:r>
      <w:r>
        <w:t>'T</w:t>
      </w:r>
      <w:r w:rsidRPr="00582032">
        <w:t xml:space="preserve">&gt;. </w:t>
      </w:r>
    </w:p>
    <w:p w:rsidR="008B5C13" w:rsidRPr="008B5C13" w:rsidRDefault="008B5C13" w:rsidP="008B5C13">
      <w:pPr>
        <w:pStyle w:val="BodyText"/>
        <w:rPr>
          <w:ins w:id="3535" w:author="Don Syme" w:date="2010-06-28T11:51:00Z"/>
          <w:b/>
        </w:rPr>
      </w:pPr>
      <w:ins w:id="3536" w:author="Don Syme" w:date="2010-06-28T11:51:00Z">
        <w:r w:rsidRPr="008B5C13">
          <w:rPr>
            <w:b/>
          </w:rPr>
          <w:t xml:space="preserve">Design </w:t>
        </w:r>
        <w:r>
          <w:rPr>
            <w:b/>
          </w:rPr>
          <w:t>Background</w:t>
        </w:r>
      </w:ins>
      <w:ins w:id="3537" w:author="Don Syme" w:date="2010-06-28T11:52:00Z">
        <w:r>
          <w:rPr>
            <w:b/>
          </w:rPr>
          <w:t xml:space="preserve"> (Observables)</w:t>
        </w:r>
      </w:ins>
    </w:p>
    <w:p w:rsidR="0006772B" w:rsidRDefault="0006772B" w:rsidP="0006772B">
      <w:pPr>
        <w:pStyle w:val="BodyText"/>
        <w:rPr>
          <w:ins w:id="3538" w:author="Don Syme" w:date="2010-06-28T11:50:00Z"/>
        </w:rPr>
      </w:pPr>
      <w:ins w:id="3539" w:author="Don Syme" w:date="2010-06-28T11:50:00Z">
        <w:r w:rsidRPr="00DF274C">
          <w:t xml:space="preserve">.NET </w:t>
        </w:r>
        <w:r>
          <w:t xml:space="preserve">4.0 observables are a model of "unbuffered event streams". Conceptually, imagine someone throwing balls at you very fast, even when you are not ready. You are allowed to spawn additional arms to catch the balls and do something with them. Observables are the basis of the Rx Reactive Framework. </w:t>
        </w:r>
      </w:ins>
    </w:p>
    <w:p w:rsidR="0006772B" w:rsidRDefault="0006772B" w:rsidP="0006772B">
      <w:pPr>
        <w:pStyle w:val="BodyText"/>
        <w:rPr>
          <w:ins w:id="3540" w:author="Don Syme" w:date="2010-06-28T11:50:00Z"/>
        </w:rPr>
      </w:pPr>
      <w:ins w:id="3541" w:author="Don Syme" w:date="2010-06-28T11:50:00Z">
        <w:r>
          <w:t>Observables have benefits over events with regards to subscription management and garbage collection of event chains. These benefits are often only noticeable on larger applications.</w:t>
        </w:r>
      </w:ins>
    </w:p>
    <w:p w:rsidR="0006772B" w:rsidRPr="00AB0442" w:rsidRDefault="0006772B" w:rsidP="0006772B">
      <w:pPr>
        <w:pStyle w:val="MiniHeading"/>
        <w:rPr>
          <w:ins w:id="3542" w:author="Don Syme" w:date="2010-06-28T11:50:00Z"/>
        </w:rPr>
      </w:pPr>
      <w:ins w:id="3543" w:author="Don Syme" w:date="2010-06-28T11:50:00Z">
        <w:r>
          <w:t>Design Criteria</w:t>
        </w:r>
      </w:ins>
      <w:ins w:id="3544" w:author="Don Syme" w:date="2010-06-28T11:51:00Z">
        <w:r w:rsidR="008B5C13">
          <w:t xml:space="preserve"> (Observables)</w:t>
        </w:r>
      </w:ins>
    </w:p>
    <w:p w:rsidR="0006772B" w:rsidRDefault="0006772B" w:rsidP="0006772B">
      <w:pPr>
        <w:pStyle w:val="BodyText"/>
        <w:rPr>
          <w:ins w:id="3545" w:author="Don Syme" w:date="2010-06-28T11:50:00Z"/>
        </w:rPr>
      </w:pPr>
      <w:ins w:id="3546" w:author="Don Syme" w:date="2010-06-28T11:50:00Z">
        <w:r>
          <w:t>The F# design goal is to provide smooth transitions from Event based code to Observable-based code.</w:t>
        </w:r>
      </w:ins>
    </w:p>
    <w:p w:rsidR="0006772B" w:rsidRPr="00AB0442" w:rsidRDefault="0006772B" w:rsidP="0006772B">
      <w:pPr>
        <w:pStyle w:val="MiniHeading"/>
        <w:rPr>
          <w:ins w:id="3547" w:author="Don Syme" w:date="2010-06-28T11:50:00Z"/>
        </w:rPr>
      </w:pPr>
      <w:ins w:id="3548" w:author="Don Syme" w:date="2010-06-28T11:50:00Z">
        <w:r>
          <w:t>Design Criteria</w:t>
        </w:r>
      </w:ins>
    </w:p>
    <w:p w:rsidR="0006772B" w:rsidDel="008B5C13" w:rsidRDefault="0006772B" w:rsidP="0006772B">
      <w:pPr>
        <w:pStyle w:val="ListParagraph"/>
        <w:numPr>
          <w:ilvl w:val="0"/>
          <w:numId w:val="4"/>
        </w:numPr>
        <w:rPr>
          <w:del w:id="3549" w:author="Don Syme" w:date="2010-06-28T11:53:00Z"/>
        </w:rPr>
      </w:pPr>
      <w:moveToRangeStart w:id="3550" w:author="Don Syme" w:date="2010-06-28T11:51:00Z" w:name="move265489193"/>
      <w:moveTo w:id="3551" w:author="Don Syme" w:date="2010-06-28T11:51:00Z">
        <w:del w:id="3552" w:author="Don Syme" w:date="2010-06-28T11:53:00Z">
          <w:r w:rsidDel="008B5C13">
            <w:delText>Provide primitives for F# and .NET events</w:delText>
          </w:r>
        </w:del>
      </w:moveTo>
    </w:p>
    <w:moveToRangeEnd w:id="3550"/>
    <w:p w:rsidR="008B5C13" w:rsidRDefault="008B5C13" w:rsidP="008B5C13">
      <w:pPr>
        <w:pStyle w:val="BodyText"/>
        <w:numPr>
          <w:ilvl w:val="0"/>
          <w:numId w:val="4"/>
        </w:numPr>
        <w:rPr>
          <w:ins w:id="3553" w:author="Don Syme" w:date="2010-06-28T11:53:00Z"/>
        </w:rPr>
      </w:pPr>
      <w:ins w:id="3554" w:author="Don Syme" w:date="2010-06-28T11:53:00Z">
        <w:r>
          <w:t xml:space="preserve">Support F# first class event and observable values </w:t>
        </w:r>
      </w:ins>
    </w:p>
    <w:p w:rsidR="0006772B" w:rsidRDefault="0006772B" w:rsidP="0006772B">
      <w:pPr>
        <w:pStyle w:val="BodyText"/>
        <w:numPr>
          <w:ilvl w:val="0"/>
          <w:numId w:val="4"/>
        </w:numPr>
        <w:rPr>
          <w:ins w:id="3555" w:author="Don Syme" w:date="2010-06-28T11:53:00Z"/>
        </w:rPr>
      </w:pPr>
      <w:ins w:id="3556" w:author="Don Syme" w:date="2010-06-28T11:50:00Z">
        <w:r>
          <w:t>Provide standard F# operators where appropriate</w:t>
        </w:r>
      </w:ins>
    </w:p>
    <w:p w:rsidR="008B5C13" w:rsidRDefault="008B5C13" w:rsidP="008B5C13">
      <w:pPr>
        <w:pStyle w:val="BodyText"/>
        <w:numPr>
          <w:ilvl w:val="0"/>
          <w:numId w:val="4"/>
        </w:numPr>
        <w:rPr>
          <w:ins w:id="3557" w:author="Don Syme" w:date="2010-06-28T11:50:00Z"/>
        </w:rPr>
      </w:pPr>
      <w:ins w:id="3558" w:author="Don Syme" w:date="2010-06-28T11:53:00Z">
        <w:r>
          <w:t>Allow event values to be published as standard .NET metadata</w:t>
        </w:r>
      </w:ins>
    </w:p>
    <w:p w:rsidR="0006772B" w:rsidRPr="00AB0442" w:rsidRDefault="0006772B" w:rsidP="0006772B">
      <w:pPr>
        <w:pStyle w:val="MiniHeading"/>
        <w:rPr>
          <w:ins w:id="3559" w:author="Don Syme" w:date="2010-06-28T11:50:00Z"/>
        </w:rPr>
      </w:pPr>
      <w:ins w:id="3560" w:author="Don Syme" w:date="2010-06-28T11:50:00Z">
        <w:r>
          <w:t>Dependency Basis</w:t>
        </w:r>
      </w:ins>
    </w:p>
    <w:p w:rsidR="0006772B" w:rsidRDefault="0006772B" w:rsidP="0006772B">
      <w:pPr>
        <w:pStyle w:val="BodyText"/>
        <w:rPr>
          <w:ins w:id="3561" w:author="Don Syme" w:date="2010-06-28T11:50:00Z"/>
        </w:rPr>
      </w:pPr>
      <w:ins w:id="3562" w:author="Don Syme" w:date="2010-06-28T11:50:00Z">
        <w:r>
          <w:t>The API surface area of the model requires the following .NET types</w:t>
        </w:r>
      </w:ins>
    </w:p>
    <w:p w:rsidR="0006772B" w:rsidRDefault="0006772B" w:rsidP="0006772B">
      <w:pPr>
        <w:pStyle w:val="BodyText"/>
        <w:numPr>
          <w:ilvl w:val="0"/>
          <w:numId w:val="4"/>
        </w:numPr>
        <w:rPr>
          <w:ins w:id="3563" w:author="Don Syme" w:date="2010-06-28T11:50:00Z"/>
        </w:rPr>
      </w:pPr>
      <w:ins w:id="3564" w:author="Don Syme" w:date="2010-06-28T11:50:00Z">
        <w:r>
          <w:t>System.IObserver&lt;'T&gt; (with members OnNext, OnError, OnCompleted)</w:t>
        </w:r>
      </w:ins>
    </w:p>
    <w:p w:rsidR="0006772B" w:rsidRDefault="0006772B" w:rsidP="0006772B">
      <w:pPr>
        <w:pStyle w:val="BodyText"/>
        <w:numPr>
          <w:ilvl w:val="0"/>
          <w:numId w:val="4"/>
        </w:numPr>
        <w:rPr>
          <w:ins w:id="3565" w:author="Don Syme" w:date="2010-06-28T11:50:00Z"/>
        </w:rPr>
      </w:pPr>
      <w:ins w:id="3566" w:author="Don Syme" w:date="2010-06-28T11:50:00Z">
        <w:r>
          <w:t>System.IObservable&lt;'T&gt; (with members Subscribe)</w:t>
        </w:r>
      </w:ins>
    </w:p>
    <w:p w:rsidR="006E7EDE" w:rsidDel="0006772B" w:rsidRDefault="006E7EDE" w:rsidP="006E7EDE">
      <w:pPr>
        <w:rPr>
          <w:del w:id="3567" w:author="Don Syme" w:date="2010-06-28T11:51:00Z"/>
        </w:rPr>
      </w:pPr>
      <w:del w:id="3568" w:author="Don Syme" w:date="2010-06-28T11:51:00Z">
        <w:r w:rsidDel="0006772B">
          <w:delText>Design goals:</w:delText>
        </w:r>
      </w:del>
    </w:p>
    <w:p w:rsidR="006E7EDE" w:rsidDel="0006772B" w:rsidRDefault="006E7EDE" w:rsidP="006E7EDE">
      <w:pPr>
        <w:pStyle w:val="ListParagraph"/>
        <w:numPr>
          <w:ilvl w:val="0"/>
          <w:numId w:val="4"/>
        </w:numPr>
      </w:pPr>
      <w:moveFromRangeStart w:id="3569" w:author="Don Syme" w:date="2010-06-28T11:51:00Z" w:name="move265489193"/>
      <w:moveFrom w:id="3570" w:author="Don Syme" w:date="2010-06-28T11:51:00Z">
        <w:r w:rsidDel="0006772B">
          <w:t>Provide primitives for F# and .NET events</w:t>
        </w:r>
      </w:moveFrom>
    </w:p>
    <w:moveFromRangeEnd w:id="3569"/>
    <w:p w:rsidR="006E7EDE" w:rsidRPr="004E3037" w:rsidDel="008B5C13" w:rsidRDefault="006E7EDE" w:rsidP="006E7EDE">
      <w:pPr>
        <w:pStyle w:val="Heading2"/>
        <w:rPr>
          <w:del w:id="3571" w:author="Don Syme" w:date="2010-06-28T11:52:00Z"/>
        </w:rPr>
      </w:pPr>
      <w:del w:id="3572" w:author="Don Syme" w:date="2010-06-28T11:52:00Z">
        <w:r w:rsidRPr="00BE2B73" w:rsidDel="008B5C13">
          <w:delText>FSharp</w:delText>
        </w:r>
        <w:r w:rsidRPr="00DF274C" w:rsidDel="008B5C13">
          <w:delText>.</w:delText>
        </w:r>
        <w:r w:rsidRPr="00BE2B73" w:rsidDel="008B5C13">
          <w:delText>Control</w:delText>
        </w:r>
        <w:r w:rsidRPr="00DF274C" w:rsidDel="008B5C13">
          <w:delText>.IDelegateEvent</w:delText>
        </w:r>
        <w:r w:rsidDel="008B5C13">
          <w:delText>, IEvent</w:delText>
        </w:r>
        <w:r w:rsidRPr="00DF274C" w:rsidDel="008B5C13">
          <w:delText xml:space="preserve"> </w:delText>
        </w:r>
        <w:r w:rsidDel="008B5C13">
          <w:delText>, Handler (</w:delText>
        </w:r>
        <w:r w:rsidRPr="00DF274C" w:rsidDel="008B5C13">
          <w:delText>Type</w:delText>
        </w:r>
        <w:r w:rsidDel="008B5C13">
          <w:delText>s)</w:delText>
        </w:r>
      </w:del>
    </w:p>
    <w:p w:rsidR="006E7EDE" w:rsidRPr="00AB0442" w:rsidDel="008B5C13" w:rsidRDefault="006E7EDE" w:rsidP="006E7EDE">
      <w:pPr>
        <w:pStyle w:val="MiniHeading"/>
        <w:rPr>
          <w:del w:id="3573" w:author="Don Syme" w:date="2010-06-28T11:52:00Z"/>
        </w:rPr>
      </w:pPr>
      <w:del w:id="3574" w:author="Don Syme" w:date="2010-06-28T11:52:00Z">
        <w:r w:rsidDel="008B5C13">
          <w:delText>Design Criteria</w:delText>
        </w:r>
      </w:del>
    </w:p>
    <w:p w:rsidR="006E7EDE" w:rsidDel="008B5C13" w:rsidRDefault="006E7EDE" w:rsidP="006E7EDE">
      <w:pPr>
        <w:pStyle w:val="BodyText"/>
        <w:numPr>
          <w:ilvl w:val="0"/>
          <w:numId w:val="4"/>
        </w:numPr>
        <w:rPr>
          <w:del w:id="3575" w:author="Don Syme" w:date="2010-06-28T11:52:00Z"/>
        </w:rPr>
      </w:pPr>
      <w:del w:id="3576" w:author="Don Syme" w:date="2010-06-28T11:52:00Z">
        <w:r w:rsidDel="008B5C13">
          <w:delText xml:space="preserve">Support F# first class event values </w:delText>
        </w:r>
      </w:del>
    </w:p>
    <w:p w:rsidR="006E7EDE" w:rsidDel="008B5C13" w:rsidRDefault="006E7EDE" w:rsidP="006E7EDE">
      <w:pPr>
        <w:pStyle w:val="BodyText"/>
        <w:numPr>
          <w:ilvl w:val="0"/>
          <w:numId w:val="4"/>
        </w:numPr>
        <w:rPr>
          <w:del w:id="3577" w:author="Don Syme" w:date="2010-06-28T11:52:00Z"/>
        </w:rPr>
      </w:pPr>
      <w:del w:id="3578" w:author="Don Syme" w:date="2010-06-28T11:52:00Z">
        <w:r w:rsidDel="008B5C13">
          <w:delText>Provide standard F# operators where appropriate</w:delText>
        </w:r>
      </w:del>
    </w:p>
    <w:p w:rsidR="006E7EDE" w:rsidRPr="00AB0442" w:rsidDel="008B5C13" w:rsidRDefault="006E7EDE" w:rsidP="006E7EDE">
      <w:pPr>
        <w:pStyle w:val="BodyText"/>
        <w:numPr>
          <w:ilvl w:val="0"/>
          <w:numId w:val="4"/>
        </w:numPr>
        <w:rPr>
          <w:del w:id="3579" w:author="Don Syme" w:date="2010-06-28T11:53:00Z"/>
        </w:rPr>
      </w:pPr>
      <w:del w:id="3580" w:author="Don Syme" w:date="2010-06-28T11:53:00Z">
        <w:r w:rsidDel="008B5C13">
          <w:delText>Allow event values to be published as standard .NET metadata</w:delText>
        </w:r>
      </w:del>
    </w:p>
    <w:p w:rsidR="006E7EDE" w:rsidRPr="00AB0442" w:rsidRDefault="006E7EDE" w:rsidP="006E7EDE">
      <w:pPr>
        <w:pStyle w:val="MiniHeading"/>
      </w:pPr>
      <w:r>
        <w:t>Usage Model</w:t>
      </w:r>
    </w:p>
    <w:p w:rsidR="0006772B" w:rsidRDefault="0006772B" w:rsidP="0006772B">
      <w:pPr>
        <w:pStyle w:val="SpecBox"/>
        <w:rPr>
          <w:ins w:id="3581" w:author="Don Syme" w:date="2010-06-28T11:47:00Z"/>
          <w:rStyle w:val="CodeInline"/>
        </w:rPr>
      </w:pPr>
      <w:ins w:id="3582" w:author="Don Syme" w:date="2010-06-28T11:48:00Z">
        <w:r>
          <w:rPr>
            <w:rStyle w:val="CodeInline"/>
          </w:rPr>
          <w:t>event</w:t>
        </w:r>
      </w:ins>
      <w:ins w:id="3583" w:author="Don Syme" w:date="2010-06-28T11:47:00Z">
        <w:r>
          <w:rPr>
            <w:rStyle w:val="CodeInline"/>
          </w:rPr>
          <w:t xml:space="preserve"> |&gt; Event.map (fun evArgs -&gt; ...)</w:t>
        </w:r>
      </w:ins>
    </w:p>
    <w:p w:rsidR="0006772B" w:rsidRDefault="0006772B" w:rsidP="0006772B">
      <w:pPr>
        <w:pStyle w:val="SpecBox"/>
        <w:rPr>
          <w:ins w:id="3584" w:author="Don Syme" w:date="2010-06-28T11:53:00Z"/>
          <w:rStyle w:val="CodeInline"/>
        </w:rPr>
      </w:pPr>
      <w:ins w:id="3585" w:author="Don Syme" w:date="2010-06-28T11:48:00Z">
        <w:r>
          <w:rPr>
            <w:rStyle w:val="CodeInline"/>
          </w:rPr>
          <w:t>event |&gt; Event.filter (fun evArgs -&gt; ...)</w:t>
        </w:r>
      </w:ins>
    </w:p>
    <w:p w:rsidR="008B5C13" w:rsidRDefault="008B5C13" w:rsidP="0006772B">
      <w:pPr>
        <w:pStyle w:val="SpecBox"/>
        <w:rPr>
          <w:ins w:id="3586" w:author="Don Syme" w:date="2010-06-28T11:48:00Z"/>
          <w:rStyle w:val="CodeInline"/>
        </w:rPr>
      </w:pPr>
      <w:ins w:id="3587" w:author="Don Syme" w:date="2010-06-28T11:53:00Z">
        <w:r>
          <w:rPr>
            <w:rStyle w:val="CodeInline"/>
          </w:rPr>
          <w:t>...</w:t>
        </w:r>
      </w:ins>
    </w:p>
    <w:p w:rsidR="0006772B" w:rsidRDefault="0006772B" w:rsidP="0006772B">
      <w:pPr>
        <w:pStyle w:val="SpecBox"/>
        <w:rPr>
          <w:ins w:id="3588" w:author="Don Syme" w:date="2010-06-28T11:48:00Z"/>
          <w:rStyle w:val="CodeInline"/>
        </w:rPr>
      </w:pPr>
      <w:ins w:id="3589" w:author="Don Syme" w:date="2010-06-28T11:48:00Z">
        <w:r>
          <w:rPr>
            <w:rStyle w:val="CodeInline"/>
          </w:rPr>
          <w:t>event.Add callback</w:t>
        </w:r>
      </w:ins>
    </w:p>
    <w:p w:rsidR="0006772B" w:rsidRDefault="0006772B" w:rsidP="0006772B">
      <w:pPr>
        <w:pStyle w:val="SpecBox"/>
        <w:rPr>
          <w:ins w:id="3590" w:author="Don Syme" w:date="2010-06-28T11:48:00Z"/>
          <w:rStyle w:val="CodeInline"/>
        </w:rPr>
      </w:pPr>
      <w:ins w:id="3591" w:author="Don Syme" w:date="2010-06-28T11:48:00Z">
        <w:r>
          <w:rPr>
            <w:rStyle w:val="CodeInline"/>
          </w:rPr>
          <w:t>event.AddHandler delegate</w:t>
        </w:r>
      </w:ins>
    </w:p>
    <w:p w:rsidR="0006772B" w:rsidRDefault="0006772B" w:rsidP="0006772B">
      <w:pPr>
        <w:pStyle w:val="SpecBox"/>
        <w:rPr>
          <w:ins w:id="3592" w:author="Don Syme" w:date="2010-06-28T11:48:00Z"/>
          <w:rStyle w:val="CodeInline"/>
        </w:rPr>
      </w:pPr>
      <w:ins w:id="3593" w:author="Don Syme" w:date="2010-06-28T11:48:00Z">
        <w:r>
          <w:rPr>
            <w:rStyle w:val="CodeInline"/>
          </w:rPr>
          <w:t>event.RemoveHandler delegate</w:t>
        </w:r>
      </w:ins>
    </w:p>
    <w:p w:rsidR="0006772B" w:rsidRDefault="0006772B" w:rsidP="0006772B">
      <w:pPr>
        <w:pStyle w:val="SpecBox"/>
        <w:rPr>
          <w:ins w:id="3594" w:author="Don Syme" w:date="2010-06-28T11:52:00Z"/>
          <w:rStyle w:val="CodeInline"/>
        </w:rPr>
      </w:pPr>
      <w:ins w:id="3595" w:author="Don Syme" w:date="2010-06-28T11:48:00Z">
        <w:r>
          <w:rPr>
            <w:rStyle w:val="CodeInline"/>
          </w:rPr>
          <w:t>event.Subscribe callback</w:t>
        </w:r>
      </w:ins>
    </w:p>
    <w:p w:rsidR="008B5C13" w:rsidRDefault="008B5C13" w:rsidP="0006772B">
      <w:pPr>
        <w:pStyle w:val="SpecBox"/>
        <w:rPr>
          <w:ins w:id="3596" w:author="Don Syme" w:date="2010-06-28T11:52:00Z"/>
          <w:rStyle w:val="CodeInline"/>
        </w:rPr>
      </w:pPr>
    </w:p>
    <w:p w:rsidR="008B5C13" w:rsidRDefault="008B5C13" w:rsidP="008B5C13">
      <w:pPr>
        <w:pStyle w:val="SpecBox"/>
        <w:rPr>
          <w:ins w:id="3597" w:author="Don Syme" w:date="2010-06-28T11:53:00Z"/>
          <w:rStyle w:val="CodeInline"/>
        </w:rPr>
      </w:pPr>
      <w:ins w:id="3598" w:author="Don Syme" w:date="2010-06-28T11:53:00Z">
        <w:r>
          <w:rPr>
            <w:rStyle w:val="CodeInline"/>
          </w:rPr>
          <w:t>observable |&gt; Observable.map (fun evArgs -&gt; ...)</w:t>
        </w:r>
      </w:ins>
    </w:p>
    <w:p w:rsidR="008B5C13" w:rsidRDefault="008B5C13" w:rsidP="008B5C13">
      <w:pPr>
        <w:pStyle w:val="SpecBox"/>
        <w:rPr>
          <w:ins w:id="3599" w:author="Don Syme" w:date="2010-06-28T11:53:00Z"/>
          <w:rStyle w:val="CodeInline"/>
        </w:rPr>
      </w:pPr>
      <w:ins w:id="3600" w:author="Don Syme" w:date="2010-06-28T11:53:00Z">
        <w:r>
          <w:rPr>
            <w:rStyle w:val="CodeInline"/>
          </w:rPr>
          <w:t>observable |&gt;</w:t>
        </w:r>
        <w:r w:rsidRPr="008B5C13">
          <w:rPr>
            <w:rStyle w:val="CodeInline"/>
          </w:rPr>
          <w:t xml:space="preserve"> </w:t>
        </w:r>
        <w:r>
          <w:rPr>
            <w:rStyle w:val="CodeInline"/>
          </w:rPr>
          <w:t>Observable.filter (fun evArgs -&gt; ...)</w:t>
        </w:r>
      </w:ins>
    </w:p>
    <w:p w:rsidR="008B5C13" w:rsidRDefault="008B5C13" w:rsidP="008B5C13">
      <w:pPr>
        <w:pStyle w:val="SpecBox"/>
        <w:rPr>
          <w:ins w:id="3601" w:author="Don Syme" w:date="2010-06-28T11:53:00Z"/>
          <w:rStyle w:val="CodeInline"/>
        </w:rPr>
      </w:pPr>
      <w:ins w:id="3602" w:author="Don Syme" w:date="2010-06-28T11:53:00Z">
        <w:r>
          <w:rPr>
            <w:rStyle w:val="CodeInline"/>
          </w:rPr>
          <w:t>...</w:t>
        </w:r>
      </w:ins>
    </w:p>
    <w:p w:rsidR="008B5C13" w:rsidRDefault="008B5C13" w:rsidP="008B5C13">
      <w:pPr>
        <w:pStyle w:val="SpecBox"/>
        <w:rPr>
          <w:ins w:id="3603" w:author="Don Syme" w:date="2010-06-28T11:52:00Z"/>
          <w:rStyle w:val="CodeInline"/>
        </w:rPr>
      </w:pPr>
      <w:ins w:id="3604" w:author="Don Syme" w:date="2010-06-28T11:52:00Z">
        <w:r>
          <w:rPr>
            <w:rStyle w:val="CodeInline"/>
          </w:rPr>
          <w:t>observable.Add callback</w:t>
        </w:r>
      </w:ins>
    </w:p>
    <w:p w:rsidR="008B5C13" w:rsidRDefault="008B5C13" w:rsidP="008B5C13">
      <w:pPr>
        <w:pStyle w:val="SpecBox"/>
        <w:rPr>
          <w:ins w:id="3605" w:author="Don Syme" w:date="2010-06-28T11:48:00Z"/>
          <w:rStyle w:val="CodeInline"/>
        </w:rPr>
      </w:pPr>
      <w:ins w:id="3606" w:author="Don Syme" w:date="2010-06-28T11:52:00Z">
        <w:r>
          <w:rPr>
            <w:rStyle w:val="CodeInline"/>
          </w:rPr>
          <w:t>observable.Subscribe callback</w:t>
        </w:r>
      </w:ins>
    </w:p>
    <w:p w:rsidR="006E7EDE" w:rsidRPr="00AB0442" w:rsidDel="0006772B" w:rsidRDefault="006E7EDE" w:rsidP="006E7EDE">
      <w:pPr>
        <w:pStyle w:val="BodyText"/>
        <w:rPr>
          <w:del w:id="3607" w:author="Don Syme" w:date="2010-06-28T11:48:00Z"/>
        </w:rPr>
      </w:pPr>
      <w:del w:id="3608" w:author="Don Syme" w:date="2010-06-28T11:48:00Z">
        <w:r w:rsidRPr="00AB0442" w:rsidDel="0006772B">
          <w:lastRenderedPageBreak/>
          <w:delText>TBD</w:delText>
        </w:r>
      </w:del>
    </w:p>
    <w:p w:rsidR="006E7EDE" w:rsidRPr="00DF274C" w:rsidRDefault="006E7EDE" w:rsidP="006E7EDE">
      <w:pPr>
        <w:pStyle w:val="MiniHeading"/>
      </w:pPr>
      <w:r>
        <w:t>Signature (Types)</w:t>
      </w:r>
    </w:p>
    <w:p w:rsidR="006E7EDE" w:rsidRPr="008B72D8" w:rsidRDefault="006E7EDE" w:rsidP="006E7EDE">
      <w:pPr>
        <w:pStyle w:val="SpecBox"/>
        <w:rPr>
          <w:rStyle w:val="CodeInline"/>
        </w:rPr>
      </w:pPr>
      <w:r w:rsidRPr="008B72D8">
        <w:rPr>
          <w:rStyle w:val="CodeInline"/>
        </w:rPr>
        <w:t>type IDelegateEvent&lt;</w:t>
      </w:r>
      <w:r>
        <w:rPr>
          <w:rStyle w:val="CodeInline"/>
        </w:rPr>
        <w:t>'Del</w:t>
      </w:r>
      <w:r w:rsidRPr="008B72D8">
        <w:rPr>
          <w:rStyle w:val="CodeInline"/>
        </w:rPr>
        <w:t xml:space="preserve">&gt; = </w:t>
      </w:r>
    </w:p>
    <w:p w:rsidR="006E7EDE" w:rsidRPr="008B72D8" w:rsidRDefault="006E7EDE" w:rsidP="006E7EDE">
      <w:pPr>
        <w:pStyle w:val="SpecBox"/>
        <w:rPr>
          <w:rStyle w:val="CodeInline"/>
        </w:rPr>
      </w:pPr>
      <w:r w:rsidRPr="008B72D8">
        <w:rPr>
          <w:rStyle w:val="CodeInline"/>
        </w:rPr>
        <w:t xml:space="preserve">    abstract member RemoveHandler: </w:t>
      </w:r>
      <w:r>
        <w:rPr>
          <w:rStyle w:val="CodeInline"/>
        </w:rPr>
        <w:t>'Del</w:t>
      </w:r>
      <w:r w:rsidRPr="008B72D8">
        <w:rPr>
          <w:rStyle w:val="CodeInline"/>
        </w:rPr>
        <w:t xml:space="preserve"> -</w:t>
      </w:r>
      <w:r>
        <w:rPr>
          <w:rStyle w:val="CodeInline"/>
        </w:rPr>
        <w:t>&gt; unit</w:t>
      </w:r>
    </w:p>
    <w:p w:rsidR="006E7EDE" w:rsidRDefault="006E7EDE" w:rsidP="006E7EDE">
      <w:pPr>
        <w:pStyle w:val="SpecBox"/>
      </w:pPr>
      <w:r w:rsidRPr="008B72D8">
        <w:rPr>
          <w:rStyle w:val="CodeInline"/>
        </w:rPr>
        <w:t xml:space="preserve">    abstract member AddHandler: </w:t>
      </w:r>
      <w:r>
        <w:rPr>
          <w:rStyle w:val="CodeInline"/>
        </w:rPr>
        <w:t>'Del</w:t>
      </w:r>
      <w:r w:rsidRPr="008B72D8">
        <w:rPr>
          <w:rStyle w:val="CodeInline"/>
        </w:rPr>
        <w:t xml:space="preserve"> -</w:t>
      </w:r>
      <w:r>
        <w:rPr>
          <w:rStyle w:val="CodeInline"/>
        </w:rPr>
        <w:t>&gt; unit</w:t>
      </w:r>
    </w:p>
    <w:p w:rsidR="006E7EDE" w:rsidRPr="00294BBC" w:rsidRDefault="006E7EDE" w:rsidP="006E7EDE">
      <w:pPr>
        <w:pStyle w:val="SpecBox"/>
      </w:pPr>
    </w:p>
    <w:p w:rsidR="006E7EDE" w:rsidRPr="00022DBD" w:rsidRDefault="006E7EDE" w:rsidP="006E7EDE">
      <w:pPr>
        <w:pStyle w:val="SpecBox"/>
        <w:rPr>
          <w:rStyle w:val="CodeInline"/>
        </w:rPr>
      </w:pPr>
      <w:r w:rsidRPr="00022DBD">
        <w:rPr>
          <w:rStyle w:val="CodeInline"/>
        </w:rPr>
        <w:t>type IEvent&lt;</w:t>
      </w:r>
      <w:r>
        <w:rPr>
          <w:rStyle w:val="CodeInline"/>
        </w:rPr>
        <w:t>'Del</w:t>
      </w:r>
      <w:r w:rsidRPr="00022DBD">
        <w:rPr>
          <w:rStyle w:val="CodeInline"/>
        </w:rPr>
        <w:t>,</w:t>
      </w:r>
      <w:r>
        <w:rPr>
          <w:rStyle w:val="CodeInline"/>
        </w:rPr>
        <w:t>'Args</w:t>
      </w:r>
      <w:r w:rsidRPr="00022DBD">
        <w:rPr>
          <w:rStyle w:val="CodeInline"/>
        </w:rPr>
        <w:t xml:space="preserve">&gt; = </w:t>
      </w:r>
    </w:p>
    <w:p w:rsidR="006E7EDE" w:rsidRPr="00022DBD" w:rsidRDefault="006E7EDE" w:rsidP="006E7EDE">
      <w:pPr>
        <w:pStyle w:val="SpecBox"/>
        <w:rPr>
          <w:rStyle w:val="CodeInline"/>
        </w:rPr>
      </w:pPr>
      <w:r w:rsidRPr="00022DBD">
        <w:rPr>
          <w:rStyle w:val="CodeInline"/>
        </w:rPr>
        <w:t xml:space="preserve">    inherit </w:t>
      </w:r>
      <w:r w:rsidR="00F266BA">
        <w:fldChar w:fldCharType="begin"/>
      </w:r>
      <w:r w:rsidR="00F266BA">
        <w:instrText>HYPERLINK "Microsoft.FSharp.Control.type_IPrimitiveDelegateEvent.html"</w:instrText>
      </w:r>
      <w:ins w:id="3609" w:author="Don Syme" w:date="2010-06-28T12:43:00Z"/>
      <w:r w:rsidR="00F266BA">
        <w:fldChar w:fldCharType="separate"/>
      </w:r>
      <w:r w:rsidRPr="00022DBD">
        <w:rPr>
          <w:rStyle w:val="CodeInline"/>
        </w:rPr>
        <w:t>IPrimitiveDelegateEvent</w:t>
      </w:r>
      <w:r w:rsidR="00F266BA">
        <w:fldChar w:fldCharType="end"/>
      </w:r>
      <w:r w:rsidRPr="00022DBD">
        <w:rPr>
          <w:rStyle w:val="CodeInline"/>
        </w:rPr>
        <w:t>&lt;</w:t>
      </w:r>
      <w:r>
        <w:rPr>
          <w:rStyle w:val="CodeInline"/>
        </w:rPr>
        <w:t>'Del</w:t>
      </w:r>
      <w:r w:rsidRPr="00022DBD">
        <w:rPr>
          <w:rStyle w:val="CodeInline"/>
        </w:rPr>
        <w:t>&gt;</w:t>
      </w:r>
    </w:p>
    <w:p w:rsidR="0006772B" w:rsidRDefault="006E7EDE" w:rsidP="006E7EDE">
      <w:pPr>
        <w:pStyle w:val="SpecBox"/>
        <w:rPr>
          <w:ins w:id="3610" w:author="Don Syme" w:date="2010-06-28T11:49:00Z"/>
          <w:rStyle w:val="CodeInline"/>
        </w:rPr>
      </w:pPr>
      <w:r w:rsidRPr="00022DBD">
        <w:rPr>
          <w:rStyle w:val="CodeInline"/>
        </w:rPr>
        <w:t xml:space="preserve">    </w:t>
      </w:r>
      <w:ins w:id="3611" w:author="Don Syme" w:date="2010-06-28T11:49:00Z">
        <w:r w:rsidR="0006772B">
          <w:rPr>
            <w:rStyle w:val="CodeInline"/>
          </w:rPr>
          <w:t>inherit IObservable&lt;'Args&gt;</w:t>
        </w:r>
      </w:ins>
    </w:p>
    <w:p w:rsidR="006E7EDE" w:rsidRPr="00022DBD" w:rsidDel="0006772B" w:rsidRDefault="006E7EDE" w:rsidP="006E7EDE">
      <w:pPr>
        <w:pStyle w:val="SpecBox"/>
        <w:rPr>
          <w:del w:id="3612" w:author="Don Syme" w:date="2010-06-28T11:49:00Z"/>
          <w:rStyle w:val="CodeInline"/>
        </w:rPr>
      </w:pPr>
      <w:del w:id="3613" w:author="Don Syme" w:date="2010-06-28T11:49:00Z">
        <w:r w:rsidRPr="00022DBD" w:rsidDel="0006772B">
          <w:rPr>
            <w:rStyle w:val="CodeInline"/>
          </w:rPr>
          <w:delText>abstract member Add: (</w:delText>
        </w:r>
        <w:r w:rsidDel="0006772B">
          <w:rPr>
            <w:rStyle w:val="CodeInline"/>
          </w:rPr>
          <w:delText>'A</w:delText>
        </w:r>
        <w:r w:rsidRPr="00022DBD" w:rsidDel="0006772B">
          <w:rPr>
            <w:rStyle w:val="CodeInline"/>
          </w:rPr>
          <w:delText xml:space="preserve">rgs -&gt; </w:delText>
        </w:r>
        <w:r w:rsidR="00F266BA" w:rsidDel="0006772B">
          <w:fldChar w:fldCharType="begin"/>
        </w:r>
        <w:r w:rsidR="00F266BA" w:rsidDel="0006772B">
          <w:delInstrText>HYPERLINK "Microsoft.FSharp.Core.type_unit.html"</w:delInstrText>
        </w:r>
        <w:r w:rsidR="00F266BA" w:rsidDel="0006772B">
          <w:fldChar w:fldCharType="separate"/>
        </w:r>
        <w:r w:rsidRPr="00022DBD" w:rsidDel="0006772B">
          <w:rPr>
            <w:rStyle w:val="CodeInline"/>
          </w:rPr>
          <w:delText>unit</w:delText>
        </w:r>
        <w:r w:rsidR="00F266BA" w:rsidDel="0006772B">
          <w:fldChar w:fldCharType="end"/>
        </w:r>
        <w:r w:rsidRPr="00022DBD" w:rsidDel="0006772B">
          <w:rPr>
            <w:rStyle w:val="CodeInline"/>
          </w:rPr>
          <w:delText xml:space="preserve">) -&gt; </w:delText>
        </w:r>
        <w:r w:rsidR="00F266BA" w:rsidDel="0006772B">
          <w:fldChar w:fldCharType="begin"/>
        </w:r>
        <w:r w:rsidR="00F266BA" w:rsidDel="0006772B">
          <w:delInstrText>HYPERLINK "Microsoft.FSharp.Core.type_unit.html"</w:delInstrText>
        </w:r>
        <w:r w:rsidR="00F266BA" w:rsidDel="0006772B">
          <w:fldChar w:fldCharType="separate"/>
        </w:r>
        <w:r w:rsidRPr="00022DBD" w:rsidDel="0006772B">
          <w:rPr>
            <w:rStyle w:val="CodeInline"/>
          </w:rPr>
          <w:delText>unit</w:delText>
        </w:r>
        <w:r w:rsidR="00F266BA" w:rsidDel="0006772B">
          <w:fldChar w:fldCharType="end"/>
        </w:r>
      </w:del>
    </w:p>
    <w:p w:rsidR="006E7EDE" w:rsidRPr="00022DBD" w:rsidRDefault="006E7EDE" w:rsidP="006E7EDE">
      <w:pPr>
        <w:pStyle w:val="SpecBox"/>
        <w:rPr>
          <w:rStyle w:val="CodeInline"/>
        </w:rPr>
      </w:pPr>
    </w:p>
    <w:p w:rsidR="006E7EDE" w:rsidRPr="00022DBD" w:rsidRDefault="006E7EDE" w:rsidP="006E7EDE">
      <w:pPr>
        <w:pStyle w:val="SpecBox"/>
        <w:rPr>
          <w:rStyle w:val="CodeInline"/>
        </w:rPr>
      </w:pPr>
      <w:r w:rsidRPr="00022DBD">
        <w:rPr>
          <w:rStyle w:val="CodeInline"/>
        </w:rPr>
        <w:t>type IEvent&lt;</w:t>
      </w:r>
      <w:r>
        <w:rPr>
          <w:rStyle w:val="CodeInline"/>
        </w:rPr>
        <w:t>'Args</w:t>
      </w:r>
      <w:r w:rsidRPr="00022DBD">
        <w:rPr>
          <w:rStyle w:val="CodeInline"/>
        </w:rPr>
        <w:t>&gt; = IEvent&lt;Handler&lt;</w:t>
      </w:r>
      <w:r>
        <w:rPr>
          <w:rStyle w:val="CodeInline"/>
        </w:rPr>
        <w:t>'</w:t>
      </w:r>
      <w:ins w:id="3614" w:author="Don Syme" w:date="2010-06-28T11:49:00Z">
        <w:r w:rsidR="0006772B">
          <w:rPr>
            <w:rStyle w:val="CodeInline"/>
          </w:rPr>
          <w:t>T</w:t>
        </w:r>
      </w:ins>
      <w:del w:id="3615" w:author="Don Syme" w:date="2010-06-28T11:49:00Z">
        <w:r w:rsidDel="0006772B">
          <w:rPr>
            <w:rStyle w:val="CodeInline"/>
          </w:rPr>
          <w:delText>Args</w:delText>
        </w:r>
      </w:del>
      <w:r w:rsidRPr="00022DBD">
        <w:rPr>
          <w:rStyle w:val="CodeInline"/>
        </w:rPr>
        <w:t xml:space="preserve">&gt;, </w:t>
      </w:r>
      <w:r>
        <w:rPr>
          <w:rStyle w:val="CodeInline"/>
        </w:rPr>
        <w:t>'</w:t>
      </w:r>
      <w:ins w:id="3616" w:author="Don Syme" w:date="2010-06-28T11:49:00Z">
        <w:r w:rsidR="0006772B">
          <w:rPr>
            <w:rStyle w:val="CodeInline"/>
          </w:rPr>
          <w:t>T</w:t>
        </w:r>
      </w:ins>
      <w:del w:id="3617" w:author="Don Syme" w:date="2010-06-28T11:49:00Z">
        <w:r w:rsidDel="0006772B">
          <w:rPr>
            <w:rStyle w:val="CodeInline"/>
          </w:rPr>
          <w:delText>Args</w:delText>
        </w:r>
      </w:del>
      <w:r w:rsidRPr="00022DBD">
        <w:rPr>
          <w:rStyle w:val="CodeInline"/>
        </w:rPr>
        <w:t>&gt;</w:t>
      </w:r>
    </w:p>
    <w:p w:rsidR="006E7EDE" w:rsidRPr="00CA7FEC" w:rsidRDefault="006E7EDE" w:rsidP="006E7EDE">
      <w:pPr>
        <w:pStyle w:val="SpecBox"/>
      </w:pPr>
      <w:r w:rsidRPr="00CA7FEC">
        <w:rPr>
          <w:rStyle w:val="CodeInline"/>
        </w:rPr>
        <w:t>type Handler&lt;</w:t>
      </w:r>
      <w:r>
        <w:rPr>
          <w:rStyle w:val="CodeInline"/>
        </w:rPr>
        <w:t>'T</w:t>
      </w:r>
      <w:r w:rsidRPr="00CA7FEC">
        <w:rPr>
          <w:rStyle w:val="CodeInline"/>
        </w:rPr>
        <w:t xml:space="preserve">&gt; = delegate of </w:t>
      </w:r>
      <w:ins w:id="3618" w:author="Don Syme" w:date="2010-06-28T11:50:00Z">
        <w:r w:rsidR="0006772B">
          <w:rPr>
            <w:rStyle w:val="CodeInline"/>
          </w:rPr>
          <w:t xml:space="preserve">sender: </w:t>
        </w:r>
      </w:ins>
      <w:r w:rsidR="00F266BA">
        <w:fldChar w:fldCharType="begin"/>
      </w:r>
      <w:r w:rsidR="00F266BA">
        <w:instrText>HYPERLINK "Microsoft.FSharp.Core.type_obj.html"</w:instrText>
      </w:r>
      <w:ins w:id="3619" w:author="Don Syme" w:date="2010-06-28T12:43:00Z"/>
      <w:r w:rsidR="00F266BA">
        <w:fldChar w:fldCharType="separate"/>
      </w:r>
      <w:r w:rsidRPr="00CA7FEC">
        <w:rPr>
          <w:rStyle w:val="CodeInline"/>
        </w:rPr>
        <w:t>obj</w:t>
      </w:r>
      <w:r w:rsidR="00F266BA">
        <w:fldChar w:fldCharType="end"/>
      </w:r>
      <w:r w:rsidRPr="00CA7FEC">
        <w:rPr>
          <w:rStyle w:val="CodeInline"/>
        </w:rPr>
        <w:t xml:space="preserve"> * </w:t>
      </w:r>
      <w:ins w:id="3620" w:author="Don Syme" w:date="2010-06-28T11:50:00Z">
        <w:r w:rsidR="0006772B">
          <w:rPr>
            <w:rStyle w:val="CodeInline"/>
          </w:rPr>
          <w:t xml:space="preserve">args: </w:t>
        </w:r>
      </w:ins>
      <w:r>
        <w:rPr>
          <w:rStyle w:val="CodeInline"/>
        </w:rPr>
        <w:t>'T</w:t>
      </w:r>
      <w:r w:rsidRPr="00CA7FEC">
        <w:rPr>
          <w:rStyle w:val="CodeInline"/>
        </w:rPr>
        <w:t xml:space="preserve"> -&gt; </w:t>
      </w:r>
      <w:r w:rsidR="00F266BA">
        <w:fldChar w:fldCharType="begin"/>
      </w:r>
      <w:r w:rsidR="00F266BA">
        <w:instrText>HYPERLINK "Microsoft.FSharp.Core.type_unit.html"</w:instrText>
      </w:r>
      <w:ins w:id="3621" w:author="Don Syme" w:date="2010-06-28T12:43:00Z"/>
      <w:r w:rsidR="00F266BA">
        <w:fldChar w:fldCharType="separate"/>
      </w:r>
      <w:r w:rsidRPr="00CA7FEC">
        <w:rPr>
          <w:rStyle w:val="CodeInline"/>
        </w:rPr>
        <w:t>unit</w:t>
      </w:r>
      <w:r w:rsidR="00F266BA">
        <w:fldChar w:fldCharType="end"/>
      </w:r>
    </w:p>
    <w:p w:rsidR="006E7EDE" w:rsidRPr="00DF274C" w:rsidRDefault="006E7EDE" w:rsidP="006E7EDE">
      <w:pPr>
        <w:pStyle w:val="MiniHeading"/>
      </w:pPr>
      <w:r>
        <w:t>Signature (Module)</w:t>
      </w:r>
    </w:p>
    <w:p w:rsidR="006E7EDE" w:rsidRDefault="006E7EDE" w:rsidP="006E7EDE">
      <w:pPr>
        <w:pStyle w:val="SpecBox"/>
        <w:rPr>
          <w:rStyle w:val="CodeInline"/>
        </w:rPr>
      </w:pPr>
      <w:r>
        <w:rPr>
          <w:rStyle w:val="CodeInline"/>
        </w:rPr>
        <w:t xml:space="preserve">module Event = </w:t>
      </w:r>
    </w:p>
    <w:p w:rsidR="008B5C13" w:rsidRPr="00CA7FEC" w:rsidRDefault="008B5C13" w:rsidP="008B5C13">
      <w:pPr>
        <w:pStyle w:val="SpecBox"/>
        <w:rPr>
          <w:ins w:id="3622" w:author="Don Syme" w:date="2010-06-28T11:55:00Z"/>
          <w:rStyle w:val="CodeInline"/>
        </w:rPr>
      </w:pPr>
      <w:ins w:id="3623" w:author="Don Syme" w:date="2010-06-28T11:55:00Z">
        <w:r>
          <w:rPr>
            <w:rStyle w:val="CodeInline"/>
          </w:rPr>
          <w:t xml:space="preserve">  val add</w:t>
        </w:r>
        <w:r w:rsidRPr="00CA7FEC">
          <w:rPr>
            <w:rStyle w:val="CodeInline"/>
          </w:rPr>
          <w:t>: (</w:t>
        </w:r>
        <w:r>
          <w:rPr>
            <w:rStyle w:val="CodeInline"/>
          </w:rPr>
          <w:t>'T</w:t>
        </w:r>
        <w:r w:rsidRPr="00CA7FEC">
          <w:rPr>
            <w:rStyle w:val="CodeInline"/>
          </w:rPr>
          <w:t xml:space="preserve"> -&gt; unit) -&gt;</w:t>
        </w:r>
        <w:r w:rsidRPr="008B5C13">
          <w:rPr>
            <w:rStyle w:val="CodeInline"/>
          </w:rPr>
          <w:t xml:space="preserve"> </w:t>
        </w:r>
        <w:r w:rsidRPr="00CA7FEC">
          <w:rPr>
            <w:rStyle w:val="CodeInline"/>
          </w:rPr>
          <w:t>I</w:t>
        </w:r>
        <w:r>
          <w:rPr>
            <w:rStyle w:val="CodeInline"/>
          </w:rPr>
          <w:t>Observable&lt;'T&gt;</w:t>
        </w:r>
        <w:r w:rsidRPr="00CA7FEC">
          <w:rPr>
            <w:rStyle w:val="CodeInline"/>
          </w:rPr>
          <w:t xml:space="preserve"> -&gt; unit</w:t>
        </w:r>
      </w:ins>
    </w:p>
    <w:p w:rsidR="006E7EDE" w:rsidRPr="00CA7FEC" w:rsidRDefault="006E7EDE" w:rsidP="006E7EDE">
      <w:pPr>
        <w:pStyle w:val="SpecBox"/>
        <w:rPr>
          <w:rStyle w:val="CodeInline"/>
        </w:rPr>
      </w:pPr>
      <w:r>
        <w:rPr>
          <w:rStyle w:val="CodeInline"/>
        </w:rPr>
        <w:t xml:space="preserve">  val</w:t>
      </w:r>
      <w:r w:rsidRPr="00CA7FEC">
        <w:rPr>
          <w:rStyle w:val="CodeInline"/>
        </w:rPr>
        <w:t xml:space="preserve"> choose: (</w:t>
      </w:r>
      <w:r>
        <w:rPr>
          <w:rStyle w:val="CodeInline"/>
        </w:rPr>
        <w:t>'T</w:t>
      </w:r>
      <w:r w:rsidRPr="00CA7FEC">
        <w:rPr>
          <w:rStyle w:val="CodeInline"/>
        </w:rPr>
        <w:t xml:space="preserve"> -&gt; </w:t>
      </w:r>
      <w:r>
        <w:rPr>
          <w:rStyle w:val="CodeInline"/>
        </w:rPr>
        <w:t>'U</w:t>
      </w:r>
      <w:r w:rsidRPr="00CA7FEC">
        <w:rPr>
          <w:rStyle w:val="CodeInline"/>
        </w:rPr>
        <w:t xml:space="preserve"> option)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'U</w:t>
      </w:r>
      <w:r w:rsidRPr="00CA7FEC">
        <w:rPr>
          <w:rStyle w:val="CodeInline"/>
        </w:rPr>
        <w:t>&gt;</w:t>
      </w:r>
    </w:p>
    <w:p w:rsidR="006E7EDE" w:rsidRPr="00CA7FEC" w:rsidRDefault="006E7EDE" w:rsidP="006E7EDE">
      <w:pPr>
        <w:pStyle w:val="SpecBox"/>
        <w:rPr>
          <w:rStyle w:val="CodeInline"/>
        </w:rPr>
      </w:pPr>
      <w:r>
        <w:rPr>
          <w:rStyle w:val="CodeInline"/>
        </w:rPr>
        <w:t xml:space="preserve">  val</w:t>
      </w:r>
      <w:r w:rsidRPr="00CA7FEC">
        <w:rPr>
          <w:rStyle w:val="CodeInline"/>
        </w:rPr>
        <w:t xml:space="preserve"> filter: (</w:t>
      </w:r>
      <w:r>
        <w:rPr>
          <w:rStyle w:val="CodeInline"/>
        </w:rPr>
        <w:t>'T</w:t>
      </w:r>
      <w:r w:rsidRPr="00CA7FEC">
        <w:rPr>
          <w:rStyle w:val="CodeInline"/>
        </w:rPr>
        <w:t xml:space="preserve"> -&gt; bool)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'T</w:t>
      </w:r>
      <w:r w:rsidRPr="00CA7FEC">
        <w:rPr>
          <w:rStyle w:val="CodeInline"/>
        </w:rPr>
        <w:t>&gt;</w:t>
      </w:r>
    </w:p>
    <w:p w:rsidR="006E7EDE" w:rsidRPr="00CA7FEC" w:rsidRDefault="006E7EDE" w:rsidP="006E7EDE">
      <w:pPr>
        <w:pStyle w:val="SpecBox"/>
        <w:rPr>
          <w:rStyle w:val="CodeInline"/>
        </w:rPr>
      </w:pPr>
      <w:r>
        <w:rPr>
          <w:rStyle w:val="CodeInline"/>
        </w:rPr>
        <w:t xml:space="preserve">  val</w:t>
      </w:r>
      <w:r w:rsidRPr="00CA7FEC">
        <w:rPr>
          <w:rStyle w:val="CodeInline"/>
        </w:rPr>
        <w:t xml:space="preserve"> scan: (</w:t>
      </w:r>
      <w:r>
        <w:rPr>
          <w:rStyle w:val="CodeInline"/>
        </w:rPr>
        <w:t>'U</w:t>
      </w:r>
      <w:r w:rsidRPr="00CA7FEC">
        <w:rPr>
          <w:rStyle w:val="CodeInline"/>
        </w:rPr>
        <w:t xml:space="preserve"> -&gt; </w:t>
      </w:r>
      <w:r>
        <w:rPr>
          <w:rStyle w:val="CodeInline"/>
        </w:rPr>
        <w:t>'T</w:t>
      </w:r>
      <w:r w:rsidRPr="00CA7FEC">
        <w:rPr>
          <w:rStyle w:val="CodeInline"/>
        </w:rPr>
        <w:t xml:space="preserve"> -&gt; </w:t>
      </w:r>
      <w:r>
        <w:rPr>
          <w:rStyle w:val="CodeInline"/>
        </w:rPr>
        <w:t>'U</w:t>
      </w:r>
      <w:r w:rsidRPr="00CA7FEC">
        <w:rPr>
          <w:rStyle w:val="CodeInline"/>
        </w:rPr>
        <w:t xml:space="preserve">) -&gt; </w:t>
      </w:r>
      <w:r>
        <w:rPr>
          <w:rStyle w:val="CodeInline"/>
        </w:rPr>
        <w:t>'U</w:t>
      </w:r>
      <w:r w:rsidRPr="00CA7FEC">
        <w:rPr>
          <w:rStyle w:val="CodeInline"/>
        </w:rPr>
        <w:t xml:space="preserve">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'U</w:t>
      </w:r>
      <w:r w:rsidRPr="00CA7FEC">
        <w:rPr>
          <w:rStyle w:val="CodeInline"/>
        </w:rPr>
        <w:t>&gt;</w:t>
      </w:r>
    </w:p>
    <w:p w:rsidR="006E7EDE" w:rsidRPr="00CA7FEC" w:rsidDel="008B5C13" w:rsidRDefault="006E7EDE" w:rsidP="006E7EDE">
      <w:pPr>
        <w:pStyle w:val="SpecBox"/>
        <w:rPr>
          <w:del w:id="3624" w:author="Don Syme" w:date="2010-06-28T11:55:00Z"/>
          <w:rStyle w:val="CodeInline"/>
        </w:rPr>
      </w:pPr>
      <w:del w:id="3625" w:author="Don Syme" w:date="2010-06-28T11:55:00Z">
        <w:r w:rsidDel="008B5C13">
          <w:rPr>
            <w:rStyle w:val="CodeInline"/>
          </w:rPr>
          <w:delText xml:space="preserve">  val</w:delText>
        </w:r>
        <w:r w:rsidRPr="00CA7FEC" w:rsidDel="008B5C13">
          <w:rPr>
            <w:rStyle w:val="CodeInline"/>
          </w:rPr>
          <w:delText xml:space="preserve"> listen: (</w:delText>
        </w:r>
        <w:r w:rsidDel="008B5C13">
          <w:rPr>
            <w:rStyle w:val="CodeInline"/>
          </w:rPr>
          <w:delText>'T</w:delText>
        </w:r>
        <w:r w:rsidRPr="00CA7FEC" w:rsidDel="008B5C13">
          <w:rPr>
            <w:rStyle w:val="CodeInline"/>
          </w:rPr>
          <w:delText xml:space="preserve"> -&gt; unit) -&gt; IEvent&lt;</w:delText>
        </w:r>
        <w:r w:rsidDel="008B5C13">
          <w:rPr>
            <w:rStyle w:val="CodeInline"/>
          </w:rPr>
          <w:delText>'Del</w:delText>
        </w:r>
        <w:r w:rsidRPr="00CA7FEC" w:rsidDel="008B5C13">
          <w:rPr>
            <w:rStyle w:val="CodeInline"/>
          </w:rPr>
          <w:delText>,</w:delText>
        </w:r>
        <w:r w:rsidDel="008B5C13">
          <w:rPr>
            <w:rStyle w:val="CodeInline"/>
          </w:rPr>
          <w:delText>'T</w:delText>
        </w:r>
        <w:r w:rsidRPr="00CA7FEC" w:rsidDel="008B5C13">
          <w:rPr>
            <w:rStyle w:val="CodeInline"/>
          </w:rPr>
          <w:delText>&gt; -&gt; unit</w:delText>
        </w:r>
      </w:del>
    </w:p>
    <w:p w:rsidR="006E7EDE" w:rsidRPr="00CA7FEC" w:rsidRDefault="006E7EDE" w:rsidP="006E7EDE">
      <w:pPr>
        <w:pStyle w:val="SpecBox"/>
        <w:rPr>
          <w:rStyle w:val="CodeInline"/>
        </w:rPr>
      </w:pPr>
      <w:r>
        <w:rPr>
          <w:rStyle w:val="CodeInline"/>
        </w:rPr>
        <w:t xml:space="preserve">  val</w:t>
      </w:r>
      <w:r w:rsidRPr="00CA7FEC">
        <w:rPr>
          <w:rStyle w:val="CodeInline"/>
        </w:rPr>
        <w:t xml:space="preserve"> map: (</w:t>
      </w:r>
      <w:r>
        <w:rPr>
          <w:rStyle w:val="CodeInline"/>
        </w:rPr>
        <w:t>'T</w:t>
      </w:r>
      <w:r w:rsidRPr="00CA7FEC">
        <w:rPr>
          <w:rStyle w:val="CodeInline"/>
        </w:rPr>
        <w:t xml:space="preserve"> -&gt; </w:t>
      </w:r>
      <w:r>
        <w:rPr>
          <w:rStyle w:val="CodeInline"/>
        </w:rPr>
        <w:t>'U</w:t>
      </w:r>
      <w:r w:rsidRPr="00CA7FEC">
        <w:rPr>
          <w:rStyle w:val="CodeInline"/>
        </w:rPr>
        <w:t>)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'U</w:t>
      </w:r>
      <w:r w:rsidRPr="00CA7FEC">
        <w:rPr>
          <w:rStyle w:val="CodeInline"/>
        </w:rPr>
        <w:t>&gt;</w:t>
      </w:r>
    </w:p>
    <w:p w:rsidR="006E7EDE" w:rsidRPr="00CA7FEC" w:rsidRDefault="006E7EDE" w:rsidP="006E7EDE">
      <w:pPr>
        <w:pStyle w:val="SpecBox"/>
        <w:rPr>
          <w:rStyle w:val="CodeInline"/>
        </w:rPr>
      </w:pPr>
      <w:r>
        <w:rPr>
          <w:rStyle w:val="CodeInline"/>
        </w:rPr>
        <w:t xml:space="preserve">  val</w:t>
      </w:r>
      <w:r w:rsidRPr="00CA7FEC">
        <w:rPr>
          <w:rStyle w:val="CodeInline"/>
        </w:rPr>
        <w:t xml:space="preserve"> merge: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'T</w:t>
      </w:r>
      <w:r w:rsidRPr="00CA7FEC">
        <w:rPr>
          <w:rStyle w:val="CodeInline"/>
        </w:rPr>
        <w:t>&gt;</w:t>
      </w:r>
    </w:p>
    <w:p w:rsidR="006E7EDE" w:rsidRPr="00CA7FEC" w:rsidRDefault="006E7EDE" w:rsidP="006E7EDE">
      <w:pPr>
        <w:pStyle w:val="SpecBox"/>
        <w:rPr>
          <w:rStyle w:val="CodeInline"/>
        </w:rPr>
      </w:pPr>
      <w:r>
        <w:rPr>
          <w:rStyle w:val="CodeInline"/>
        </w:rPr>
        <w:t xml:space="preserve">  val</w:t>
      </w:r>
      <w:r w:rsidRPr="00CA7FEC">
        <w:rPr>
          <w:rStyle w:val="CodeInline"/>
        </w:rPr>
        <w:t xml:space="preserve"> pairwise: IEvent&lt;</w:t>
      </w:r>
      <w:r>
        <w:rPr>
          <w:rStyle w:val="CodeInline"/>
        </w:rPr>
        <w:t>'Del</w:t>
      </w:r>
      <w:r w:rsidRPr="00CA7FEC">
        <w:rPr>
          <w:rStyle w:val="CodeInline"/>
        </w:rPr>
        <w:t>,</w:t>
      </w:r>
      <w:r>
        <w:rPr>
          <w:rStyle w:val="CodeInline"/>
        </w:rPr>
        <w:t>'T</w:t>
      </w:r>
      <w:r w:rsidRPr="00CA7FEC">
        <w:rPr>
          <w:rStyle w:val="CodeInline"/>
        </w:rPr>
        <w:t>&gt; -&gt; IEvent&lt;</w:t>
      </w:r>
      <w:r>
        <w:rPr>
          <w:rStyle w:val="CodeInline"/>
        </w:rPr>
        <w:t>'T</w:t>
      </w:r>
      <w:r w:rsidRPr="00CA7FEC">
        <w:rPr>
          <w:rStyle w:val="CodeInline"/>
        </w:rPr>
        <w:t xml:space="preserve"> * </w:t>
      </w:r>
      <w:r>
        <w:rPr>
          <w:rStyle w:val="CodeInline"/>
        </w:rPr>
        <w:t>'T</w:t>
      </w:r>
      <w:r w:rsidRPr="00CA7FEC">
        <w:rPr>
          <w:rStyle w:val="CodeInline"/>
        </w:rPr>
        <w:t>&gt;</w:t>
      </w:r>
    </w:p>
    <w:p w:rsidR="006E7EDE" w:rsidRPr="00CA7FEC" w:rsidRDefault="006E7EDE" w:rsidP="006E7EDE">
      <w:pPr>
        <w:pStyle w:val="SpecBox"/>
        <w:rPr>
          <w:rStyle w:val="CodeInline"/>
        </w:rPr>
      </w:pPr>
      <w:r>
        <w:rPr>
          <w:rStyle w:val="CodeInline"/>
        </w:rPr>
        <w:t xml:space="preserve">  val</w:t>
      </w:r>
      <w:r w:rsidRPr="00CA7FEC">
        <w:rPr>
          <w:rStyle w:val="CodeInline"/>
        </w:rPr>
        <w:t xml:space="preserve"> partition: (</w:t>
      </w:r>
      <w:r>
        <w:rPr>
          <w:rStyle w:val="CodeInline"/>
        </w:rPr>
        <w:t>'T</w:t>
      </w:r>
      <w:r w:rsidRPr="00CA7FEC">
        <w:rPr>
          <w:rStyle w:val="CodeInline"/>
        </w:rPr>
        <w:t xml:space="preserve"> -&gt; bool) -&gt; IEvent&lt;</w:t>
      </w:r>
      <w:r>
        <w:rPr>
          <w:rStyle w:val="CodeInline"/>
        </w:rPr>
        <w:t>'Del</w:t>
      </w:r>
      <w:r w:rsidRPr="00CA7FEC">
        <w:rPr>
          <w:rStyle w:val="CodeInline"/>
        </w:rPr>
        <w:t>,</w:t>
      </w:r>
      <w:r>
        <w:rPr>
          <w:rStyle w:val="CodeInline"/>
        </w:rPr>
        <w:t>'T</w:t>
      </w:r>
      <w:r w:rsidRPr="00CA7FEC">
        <w:rPr>
          <w:rStyle w:val="CodeInline"/>
        </w:rPr>
        <w:t>&gt; -&gt; IEvent&lt;</w:t>
      </w:r>
      <w:del w:id="3626" w:author="Don Syme" w:date="2010-06-28T11:56:00Z">
        <w:r w:rsidDel="008B5C13">
          <w:rPr>
            <w:rStyle w:val="CodeInline"/>
          </w:rPr>
          <w:delText>'Del</w:delText>
        </w:r>
        <w:r w:rsidRPr="00CA7FEC" w:rsidDel="008B5C13">
          <w:rPr>
            <w:rStyle w:val="CodeInline"/>
          </w:rPr>
          <w:delText>,</w:delText>
        </w:r>
      </w:del>
      <w:r>
        <w:rPr>
          <w:rStyle w:val="CodeInline"/>
        </w:rPr>
        <w:t>'T</w:t>
      </w:r>
      <w:r w:rsidRPr="00CA7FEC">
        <w:rPr>
          <w:rStyle w:val="CodeInline"/>
        </w:rPr>
        <w:t>&gt; * IEvent&lt;</w:t>
      </w:r>
      <w:del w:id="3627" w:author="Don Syme" w:date="2010-06-28T11:56:00Z">
        <w:r w:rsidDel="008B5C13">
          <w:rPr>
            <w:rStyle w:val="CodeInline"/>
          </w:rPr>
          <w:delText>'Del,</w:delText>
        </w:r>
      </w:del>
      <w:r>
        <w:rPr>
          <w:rStyle w:val="CodeInline"/>
        </w:rPr>
        <w:t>'T</w:t>
      </w:r>
      <w:r w:rsidRPr="00CA7FEC">
        <w:rPr>
          <w:rStyle w:val="CodeInline"/>
        </w:rPr>
        <w:t>&gt;</w:t>
      </w:r>
    </w:p>
    <w:p w:rsidR="006E7EDE" w:rsidRPr="00CA7FEC" w:rsidRDefault="006E7EDE" w:rsidP="006E7EDE">
      <w:pPr>
        <w:pStyle w:val="SpecBox"/>
        <w:rPr>
          <w:rStyle w:val="CodeInline"/>
        </w:rPr>
      </w:pPr>
      <w:r>
        <w:rPr>
          <w:rStyle w:val="CodeInline"/>
        </w:rPr>
        <w:t xml:space="preserve">  val</w:t>
      </w:r>
      <w:r w:rsidRPr="00CA7FEC">
        <w:rPr>
          <w:rStyle w:val="CodeInline"/>
        </w:rPr>
        <w:t xml:space="preserve"> split: (</w:t>
      </w:r>
      <w:r>
        <w:rPr>
          <w:rStyle w:val="CodeInline"/>
        </w:rPr>
        <w:t>'T</w:t>
      </w:r>
      <w:r w:rsidRPr="00CA7FEC">
        <w:rPr>
          <w:rStyle w:val="CodeInline"/>
        </w:rPr>
        <w:t xml:space="preserve"> -&gt; Choice&lt;</w:t>
      </w:r>
      <w:r>
        <w:rPr>
          <w:rStyle w:val="CodeInline"/>
        </w:rPr>
        <w:t>'U</w:t>
      </w:r>
      <w:ins w:id="3628" w:author="Don Syme" w:date="2010-06-28T11:56:00Z">
        <w:r w:rsidR="008B5C13">
          <w:rPr>
            <w:rStyle w:val="CodeInline"/>
          </w:rPr>
          <w:t>1</w:t>
        </w:r>
      </w:ins>
      <w:r w:rsidRPr="00CA7FEC">
        <w:rPr>
          <w:rStyle w:val="CodeInline"/>
        </w:rPr>
        <w:t>,</w:t>
      </w:r>
      <w:r>
        <w:rPr>
          <w:rStyle w:val="CodeInline"/>
        </w:rPr>
        <w:t>'</w:t>
      </w:r>
      <w:ins w:id="3629" w:author="Don Syme" w:date="2010-06-28T11:56:00Z">
        <w:r w:rsidR="008B5C13">
          <w:rPr>
            <w:rStyle w:val="CodeInline"/>
          </w:rPr>
          <w:t>U2&gt;</w:t>
        </w:r>
      </w:ins>
      <w:del w:id="3630" w:author="Don Syme" w:date="2010-06-28T11:56:00Z">
        <w:r w:rsidDel="008B5C13">
          <w:rPr>
            <w:rStyle w:val="CodeInline"/>
          </w:rPr>
          <w:delText>V</w:delText>
        </w:r>
        <w:r w:rsidRPr="00CA7FEC" w:rsidDel="008B5C13">
          <w:rPr>
            <w:rStyle w:val="CodeInline"/>
          </w:rPr>
          <w:delText>&gt;</w:delText>
        </w:r>
      </w:del>
      <w:r w:rsidRPr="00CA7FEC">
        <w:rPr>
          <w:rStyle w:val="CodeInline"/>
        </w:rPr>
        <w:t>) -&gt; IEvent&lt;</w:t>
      </w:r>
      <w:r>
        <w:rPr>
          <w:rStyle w:val="CodeInline"/>
        </w:rPr>
        <w:t>'Del</w:t>
      </w:r>
      <w:r w:rsidRPr="00CA7FEC">
        <w:rPr>
          <w:rStyle w:val="CodeInline"/>
        </w:rPr>
        <w:t>,</w:t>
      </w:r>
      <w:r>
        <w:rPr>
          <w:rStyle w:val="CodeInline"/>
        </w:rPr>
        <w:t>'T</w:t>
      </w:r>
      <w:r w:rsidRPr="00CA7FEC">
        <w:rPr>
          <w:rStyle w:val="CodeInline"/>
        </w:rPr>
        <w:t>&gt; -&gt; IEvent&lt;</w:t>
      </w:r>
      <w:del w:id="3631" w:author="Don Syme" w:date="2010-06-28T11:56:00Z">
        <w:r w:rsidDel="008B5C13">
          <w:rPr>
            <w:rStyle w:val="CodeInline"/>
          </w:rPr>
          <w:delText>'Del,</w:delText>
        </w:r>
      </w:del>
      <w:r>
        <w:rPr>
          <w:rStyle w:val="CodeInline"/>
        </w:rPr>
        <w:t>'U</w:t>
      </w:r>
      <w:ins w:id="3632" w:author="Don Syme" w:date="2010-06-28T11:56:00Z">
        <w:r w:rsidR="008B5C13">
          <w:rPr>
            <w:rStyle w:val="CodeInline"/>
          </w:rPr>
          <w:t>1</w:t>
        </w:r>
      </w:ins>
      <w:r w:rsidRPr="00CA7FEC">
        <w:rPr>
          <w:rStyle w:val="CodeInline"/>
        </w:rPr>
        <w:t>&gt; * IEvent&lt;</w:t>
      </w:r>
      <w:del w:id="3633" w:author="Don Syme" w:date="2010-06-28T11:56:00Z">
        <w:r w:rsidDel="008B5C13">
          <w:rPr>
            <w:rStyle w:val="CodeInline"/>
          </w:rPr>
          <w:delText>'Del,</w:delText>
        </w:r>
      </w:del>
      <w:r>
        <w:rPr>
          <w:rStyle w:val="CodeInline"/>
        </w:rPr>
        <w:t>'</w:t>
      </w:r>
      <w:ins w:id="3634" w:author="Don Syme" w:date="2010-06-28T11:56:00Z">
        <w:r w:rsidR="008B5C13">
          <w:rPr>
            <w:rStyle w:val="CodeInline"/>
          </w:rPr>
          <w:t>U2</w:t>
        </w:r>
      </w:ins>
      <w:del w:id="3635" w:author="Don Syme" w:date="2010-06-28T11:56:00Z">
        <w:r w:rsidDel="008B5C13">
          <w:rPr>
            <w:rStyle w:val="CodeInline"/>
          </w:rPr>
          <w:delText>V</w:delText>
        </w:r>
      </w:del>
      <w:r w:rsidRPr="00CA7FEC">
        <w:rPr>
          <w:rStyle w:val="CodeInline"/>
        </w:rPr>
        <w:t>&gt;</w:t>
      </w:r>
    </w:p>
    <w:p w:rsidR="008B5C13" w:rsidRDefault="008B5C13" w:rsidP="00A948DB">
      <w:pPr>
        <w:pStyle w:val="SpecBox"/>
        <w:rPr>
          <w:ins w:id="3636" w:author="Don Syme" w:date="2010-06-28T11:54:00Z"/>
          <w:rStyle w:val="CodeInline"/>
        </w:rPr>
      </w:pPr>
    </w:p>
    <w:p w:rsidR="00A948DB" w:rsidRDefault="00A948DB" w:rsidP="00A948DB">
      <w:pPr>
        <w:pStyle w:val="SpecBox"/>
        <w:rPr>
          <w:ins w:id="3637" w:author="Don Syme" w:date="2010-06-28T11:39:00Z"/>
          <w:rStyle w:val="CodeInline"/>
        </w:rPr>
      </w:pPr>
      <w:ins w:id="3638" w:author="Don Syme" w:date="2010-06-28T11:39:00Z">
        <w:r>
          <w:rPr>
            <w:rStyle w:val="CodeInline"/>
          </w:rPr>
          <w:t xml:space="preserve">module </w:t>
        </w:r>
      </w:ins>
      <w:ins w:id="3639" w:author="Don Syme" w:date="2010-06-28T11:44:00Z">
        <w:r w:rsidR="0006772B">
          <w:rPr>
            <w:rStyle w:val="CodeInline"/>
          </w:rPr>
          <w:t>Observable</w:t>
        </w:r>
      </w:ins>
      <w:ins w:id="3640" w:author="Don Syme" w:date="2010-06-28T11:39:00Z">
        <w:r>
          <w:rPr>
            <w:rStyle w:val="CodeInline"/>
          </w:rPr>
          <w:t xml:space="preserve"> = </w:t>
        </w:r>
      </w:ins>
    </w:p>
    <w:p w:rsidR="008B5C13" w:rsidRPr="00CA7FEC" w:rsidRDefault="008B5C13" w:rsidP="008B5C13">
      <w:pPr>
        <w:pStyle w:val="SpecBox"/>
        <w:rPr>
          <w:ins w:id="3641" w:author="Don Syme" w:date="2010-06-28T11:55:00Z"/>
          <w:rStyle w:val="CodeInline"/>
        </w:rPr>
      </w:pPr>
      <w:ins w:id="3642" w:author="Don Syme" w:date="2010-06-28T11:55:00Z">
        <w:r>
          <w:rPr>
            <w:rStyle w:val="CodeInline"/>
          </w:rPr>
          <w:t xml:space="preserve">  val add</w:t>
        </w:r>
        <w:r w:rsidRPr="00CA7FEC">
          <w:rPr>
            <w:rStyle w:val="CodeInline"/>
          </w:rPr>
          <w:t>: (</w:t>
        </w:r>
        <w:r>
          <w:rPr>
            <w:rStyle w:val="CodeInline"/>
          </w:rPr>
          <w:t>'T</w:t>
        </w:r>
        <w:r w:rsidRPr="00CA7FEC">
          <w:rPr>
            <w:rStyle w:val="CodeInline"/>
          </w:rPr>
          <w:t xml:space="preserve"> -&gt; unit) -&gt;</w:t>
        </w:r>
        <w:r w:rsidRPr="008B5C13">
          <w:rPr>
            <w:rStyle w:val="CodeInline"/>
          </w:rPr>
          <w:t xml:space="preserve"> </w:t>
        </w:r>
        <w:r w:rsidRPr="00CA7FEC">
          <w:rPr>
            <w:rStyle w:val="CodeInline"/>
          </w:rPr>
          <w:t>I</w:t>
        </w:r>
        <w:r>
          <w:rPr>
            <w:rStyle w:val="CodeInline"/>
          </w:rPr>
          <w:t>Observable&lt;'T&gt;</w:t>
        </w:r>
        <w:r w:rsidRPr="00CA7FEC">
          <w:rPr>
            <w:rStyle w:val="CodeInline"/>
          </w:rPr>
          <w:t xml:space="preserve"> -&gt; unit</w:t>
        </w:r>
      </w:ins>
    </w:p>
    <w:p w:rsidR="00A948DB" w:rsidRPr="00CA7FEC" w:rsidRDefault="00A948DB" w:rsidP="00A948DB">
      <w:pPr>
        <w:pStyle w:val="SpecBox"/>
        <w:rPr>
          <w:ins w:id="3643" w:author="Don Syme" w:date="2010-06-28T11:39:00Z"/>
          <w:rStyle w:val="CodeInline"/>
        </w:rPr>
      </w:pPr>
      <w:ins w:id="3644" w:author="Don Syme" w:date="2010-06-28T11:39:00Z">
        <w:r>
          <w:rPr>
            <w:rStyle w:val="CodeInline"/>
          </w:rPr>
          <w:t xml:space="preserve">  val</w:t>
        </w:r>
        <w:r w:rsidRPr="00CA7FEC">
          <w:rPr>
            <w:rStyle w:val="CodeInline"/>
          </w:rPr>
          <w:t xml:space="preserve"> choose: (</w:t>
        </w:r>
        <w:r>
          <w:rPr>
            <w:rStyle w:val="CodeInline"/>
          </w:rPr>
          <w:t>'T</w:t>
        </w:r>
        <w:r w:rsidRPr="00CA7FEC">
          <w:rPr>
            <w:rStyle w:val="CodeInline"/>
          </w:rPr>
          <w:t xml:space="preserve"> -&gt; </w:t>
        </w:r>
        <w:r>
          <w:rPr>
            <w:rStyle w:val="CodeInline"/>
          </w:rPr>
          <w:t>'U</w:t>
        </w:r>
        <w:r w:rsidRPr="00CA7FEC">
          <w:rPr>
            <w:rStyle w:val="CodeInline"/>
          </w:rPr>
          <w:t xml:space="preserve"> option) -&gt; I</w:t>
        </w:r>
      </w:ins>
      <w:ins w:id="3645" w:author="Don Syme" w:date="2010-06-28T11:54:00Z">
        <w:r w:rsidR="008B5C13">
          <w:rPr>
            <w:rStyle w:val="CodeInline"/>
          </w:rPr>
          <w:t>Observable&lt;'T&gt;</w:t>
        </w:r>
      </w:ins>
      <w:ins w:id="3646" w:author="Don Syme" w:date="2010-06-28T11:39:00Z">
        <w:r w:rsidRPr="00CA7FEC">
          <w:rPr>
            <w:rStyle w:val="CodeInline"/>
          </w:rPr>
          <w:t xml:space="preserve"> -&gt; </w:t>
        </w:r>
      </w:ins>
      <w:ins w:id="3647" w:author="Don Syme" w:date="2010-06-28T11:54:00Z">
        <w:r w:rsidR="008B5C13" w:rsidRPr="00CA7FEC">
          <w:rPr>
            <w:rStyle w:val="CodeInline"/>
          </w:rPr>
          <w:t>I</w:t>
        </w:r>
        <w:r w:rsidR="008B5C13">
          <w:rPr>
            <w:rStyle w:val="CodeInline"/>
          </w:rPr>
          <w:t>Observable&lt;'U&gt;</w:t>
        </w:r>
      </w:ins>
    </w:p>
    <w:p w:rsidR="00A948DB" w:rsidRPr="00CA7FEC" w:rsidRDefault="00A948DB" w:rsidP="00A948DB">
      <w:pPr>
        <w:pStyle w:val="SpecBox"/>
        <w:rPr>
          <w:ins w:id="3648" w:author="Don Syme" w:date="2010-06-28T11:39:00Z"/>
          <w:rStyle w:val="CodeInline"/>
        </w:rPr>
      </w:pPr>
      <w:ins w:id="3649" w:author="Don Syme" w:date="2010-06-28T11:39:00Z">
        <w:r>
          <w:rPr>
            <w:rStyle w:val="CodeInline"/>
          </w:rPr>
          <w:t xml:space="preserve">  val</w:t>
        </w:r>
        <w:r w:rsidRPr="00CA7FEC">
          <w:rPr>
            <w:rStyle w:val="CodeInline"/>
          </w:rPr>
          <w:t xml:space="preserve"> filter: (</w:t>
        </w:r>
        <w:r>
          <w:rPr>
            <w:rStyle w:val="CodeInline"/>
          </w:rPr>
          <w:t>'T</w:t>
        </w:r>
        <w:r w:rsidRPr="00CA7FEC">
          <w:rPr>
            <w:rStyle w:val="CodeInline"/>
          </w:rPr>
          <w:t xml:space="preserve"> -&gt; bool) -&gt;</w:t>
        </w:r>
      </w:ins>
      <w:ins w:id="3650" w:author="Don Syme" w:date="2010-06-28T11:54:00Z">
        <w:r w:rsidR="008B5C13" w:rsidRPr="008B5C13">
          <w:rPr>
            <w:rStyle w:val="CodeInline"/>
          </w:rPr>
          <w:t xml:space="preserve"> </w:t>
        </w:r>
        <w:r w:rsidR="008B5C13" w:rsidRPr="00CA7FEC">
          <w:rPr>
            <w:rStyle w:val="CodeInline"/>
          </w:rPr>
          <w:t>I</w:t>
        </w:r>
        <w:r w:rsidR="008B5C13">
          <w:rPr>
            <w:rStyle w:val="CodeInline"/>
          </w:rPr>
          <w:t>Observable&lt;'T&gt;</w:t>
        </w:r>
      </w:ins>
      <w:ins w:id="3651" w:author="Don Syme" w:date="2010-06-28T11:39:00Z">
        <w:r w:rsidRPr="00CA7FEC">
          <w:rPr>
            <w:rStyle w:val="CodeInline"/>
          </w:rPr>
          <w:t xml:space="preserve"> -&gt; </w:t>
        </w:r>
      </w:ins>
      <w:ins w:id="3652" w:author="Don Syme" w:date="2010-06-28T11:54:00Z">
        <w:r w:rsidR="008B5C13" w:rsidRPr="00CA7FEC">
          <w:rPr>
            <w:rStyle w:val="CodeInline"/>
          </w:rPr>
          <w:t>I</w:t>
        </w:r>
        <w:r w:rsidR="008B5C13">
          <w:rPr>
            <w:rStyle w:val="CodeInline"/>
          </w:rPr>
          <w:t>Observable&lt;'T&gt;</w:t>
        </w:r>
      </w:ins>
    </w:p>
    <w:p w:rsidR="00A948DB" w:rsidRPr="00CA7FEC" w:rsidRDefault="00A948DB" w:rsidP="00A948DB">
      <w:pPr>
        <w:pStyle w:val="SpecBox"/>
        <w:rPr>
          <w:ins w:id="3653" w:author="Don Syme" w:date="2010-06-28T11:39:00Z"/>
          <w:rStyle w:val="CodeInline"/>
        </w:rPr>
      </w:pPr>
      <w:ins w:id="3654" w:author="Don Syme" w:date="2010-06-28T11:39:00Z">
        <w:r>
          <w:rPr>
            <w:rStyle w:val="CodeInline"/>
          </w:rPr>
          <w:t xml:space="preserve">  val</w:t>
        </w:r>
        <w:r w:rsidRPr="00CA7FEC">
          <w:rPr>
            <w:rStyle w:val="CodeInline"/>
          </w:rPr>
          <w:t xml:space="preserve"> scan: (</w:t>
        </w:r>
        <w:r>
          <w:rPr>
            <w:rStyle w:val="CodeInline"/>
          </w:rPr>
          <w:t>'U</w:t>
        </w:r>
        <w:r w:rsidRPr="00CA7FEC">
          <w:rPr>
            <w:rStyle w:val="CodeInline"/>
          </w:rPr>
          <w:t xml:space="preserve"> -&gt; </w:t>
        </w:r>
        <w:r>
          <w:rPr>
            <w:rStyle w:val="CodeInline"/>
          </w:rPr>
          <w:t>'T</w:t>
        </w:r>
        <w:r w:rsidRPr="00CA7FEC">
          <w:rPr>
            <w:rStyle w:val="CodeInline"/>
          </w:rPr>
          <w:t xml:space="preserve"> -&gt; </w:t>
        </w:r>
        <w:r>
          <w:rPr>
            <w:rStyle w:val="CodeInline"/>
          </w:rPr>
          <w:t>'U</w:t>
        </w:r>
        <w:r w:rsidRPr="00CA7FEC">
          <w:rPr>
            <w:rStyle w:val="CodeInline"/>
          </w:rPr>
          <w:t xml:space="preserve">) -&gt; </w:t>
        </w:r>
        <w:r>
          <w:rPr>
            <w:rStyle w:val="CodeInline"/>
          </w:rPr>
          <w:t>'U</w:t>
        </w:r>
        <w:r w:rsidRPr="00CA7FEC">
          <w:rPr>
            <w:rStyle w:val="CodeInline"/>
          </w:rPr>
          <w:t xml:space="preserve"> -&gt;</w:t>
        </w:r>
      </w:ins>
      <w:ins w:id="3655" w:author="Don Syme" w:date="2010-06-28T11:54:00Z">
        <w:r w:rsidR="008B5C13" w:rsidRPr="008B5C13">
          <w:rPr>
            <w:rStyle w:val="CodeInline"/>
          </w:rPr>
          <w:t xml:space="preserve"> </w:t>
        </w:r>
        <w:r w:rsidR="008B5C13" w:rsidRPr="00CA7FEC">
          <w:rPr>
            <w:rStyle w:val="CodeInline"/>
          </w:rPr>
          <w:t>I</w:t>
        </w:r>
        <w:r w:rsidR="008B5C13">
          <w:rPr>
            <w:rStyle w:val="CodeInline"/>
          </w:rPr>
          <w:t>Observable&lt;'T&gt;</w:t>
        </w:r>
      </w:ins>
      <w:ins w:id="3656" w:author="Don Syme" w:date="2010-06-28T11:39:00Z">
        <w:r w:rsidRPr="00CA7FEC">
          <w:rPr>
            <w:rStyle w:val="CodeInline"/>
          </w:rPr>
          <w:t xml:space="preserve"> -&gt; </w:t>
        </w:r>
      </w:ins>
      <w:ins w:id="3657" w:author="Don Syme" w:date="2010-06-28T11:54:00Z">
        <w:r w:rsidR="008B5C13" w:rsidRPr="00CA7FEC">
          <w:rPr>
            <w:rStyle w:val="CodeInline"/>
          </w:rPr>
          <w:t>I</w:t>
        </w:r>
        <w:r w:rsidR="008B5C13">
          <w:rPr>
            <w:rStyle w:val="CodeInline"/>
          </w:rPr>
          <w:t>Observable&lt;'U&gt;</w:t>
        </w:r>
      </w:ins>
    </w:p>
    <w:p w:rsidR="00A948DB" w:rsidRPr="00CA7FEC" w:rsidRDefault="00A948DB" w:rsidP="00A948DB">
      <w:pPr>
        <w:pStyle w:val="SpecBox"/>
        <w:rPr>
          <w:ins w:id="3658" w:author="Don Syme" w:date="2010-06-28T11:39:00Z"/>
          <w:rStyle w:val="CodeInline"/>
        </w:rPr>
      </w:pPr>
      <w:ins w:id="3659" w:author="Don Syme" w:date="2010-06-28T11:39:00Z">
        <w:r>
          <w:rPr>
            <w:rStyle w:val="CodeInline"/>
          </w:rPr>
          <w:t xml:space="preserve">  val</w:t>
        </w:r>
        <w:r w:rsidRPr="00CA7FEC">
          <w:rPr>
            <w:rStyle w:val="CodeInline"/>
          </w:rPr>
          <w:t xml:space="preserve"> map: (</w:t>
        </w:r>
        <w:r>
          <w:rPr>
            <w:rStyle w:val="CodeInline"/>
          </w:rPr>
          <w:t>'T</w:t>
        </w:r>
        <w:r w:rsidRPr="00CA7FEC">
          <w:rPr>
            <w:rStyle w:val="CodeInline"/>
          </w:rPr>
          <w:t xml:space="preserve"> -&gt; </w:t>
        </w:r>
        <w:r>
          <w:rPr>
            <w:rStyle w:val="CodeInline"/>
          </w:rPr>
          <w:t>'U</w:t>
        </w:r>
        <w:r w:rsidR="008B5C13">
          <w:rPr>
            <w:rStyle w:val="CodeInline"/>
          </w:rPr>
          <w:t xml:space="preserve">) -&gt; </w:t>
        </w:r>
      </w:ins>
      <w:ins w:id="3660" w:author="Don Syme" w:date="2010-06-28T11:55:00Z">
        <w:r w:rsidR="008B5C13">
          <w:rPr>
            <w:rStyle w:val="CodeInline"/>
          </w:rPr>
          <w:t>IObservable&lt;</w:t>
        </w:r>
      </w:ins>
      <w:ins w:id="3661" w:author="Don Syme" w:date="2010-06-28T11:39:00Z">
        <w:r>
          <w:rPr>
            <w:rStyle w:val="CodeInline"/>
          </w:rPr>
          <w:t>'T</w:t>
        </w:r>
        <w:r w:rsidRPr="00CA7FEC">
          <w:rPr>
            <w:rStyle w:val="CodeInline"/>
          </w:rPr>
          <w:t xml:space="preserve">&gt; -&gt; </w:t>
        </w:r>
      </w:ins>
      <w:ins w:id="3662" w:author="Don Syme" w:date="2010-06-28T11:55:00Z">
        <w:r w:rsidR="008B5C13">
          <w:rPr>
            <w:rStyle w:val="CodeInline"/>
          </w:rPr>
          <w:t>IObservable</w:t>
        </w:r>
      </w:ins>
      <w:ins w:id="3663" w:author="Don Syme" w:date="2010-06-28T11:39:00Z">
        <w:r w:rsidRPr="00CA7FEC">
          <w:rPr>
            <w:rStyle w:val="CodeInline"/>
          </w:rPr>
          <w:t>&lt;</w:t>
        </w:r>
        <w:r>
          <w:rPr>
            <w:rStyle w:val="CodeInline"/>
          </w:rPr>
          <w:t>'U</w:t>
        </w:r>
        <w:r w:rsidRPr="00CA7FEC">
          <w:rPr>
            <w:rStyle w:val="CodeInline"/>
          </w:rPr>
          <w:t>&gt;</w:t>
        </w:r>
      </w:ins>
    </w:p>
    <w:p w:rsidR="00A948DB" w:rsidRPr="00CA7FEC" w:rsidRDefault="00A948DB" w:rsidP="00A948DB">
      <w:pPr>
        <w:pStyle w:val="SpecBox"/>
        <w:rPr>
          <w:ins w:id="3664" w:author="Don Syme" w:date="2010-06-28T11:39:00Z"/>
          <w:rStyle w:val="CodeInline"/>
        </w:rPr>
      </w:pPr>
      <w:ins w:id="3665" w:author="Don Syme" w:date="2010-06-28T11:39:00Z">
        <w:r>
          <w:rPr>
            <w:rStyle w:val="CodeInline"/>
          </w:rPr>
          <w:t xml:space="preserve">  val</w:t>
        </w:r>
        <w:r w:rsidRPr="00CA7FEC">
          <w:rPr>
            <w:rStyle w:val="CodeInline"/>
          </w:rPr>
          <w:t xml:space="preserve"> merge:</w:t>
        </w:r>
      </w:ins>
      <w:ins w:id="3666" w:author="Don Syme" w:date="2010-06-28T11:55:00Z">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ins>
      <w:ins w:id="3667" w:author="Don Syme" w:date="2010-06-28T11:39:00Z">
        <w:r w:rsidRPr="00CA7FEC">
          <w:rPr>
            <w:rStyle w:val="CodeInline"/>
          </w:rPr>
          <w:t xml:space="preserve"> -&gt;</w:t>
        </w:r>
      </w:ins>
      <w:ins w:id="3668" w:author="Don Syme" w:date="2010-06-28T11:55:00Z">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ins>
      <w:ins w:id="3669" w:author="Don Syme" w:date="2010-06-28T11:39:00Z">
        <w:r w:rsidRPr="00CA7FEC">
          <w:rPr>
            <w:rStyle w:val="CodeInline"/>
          </w:rPr>
          <w:t xml:space="preserve"> -&gt; </w:t>
        </w:r>
      </w:ins>
      <w:ins w:id="3670" w:author="Don Syme" w:date="2010-06-28T11:55:00Z">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ins>
    </w:p>
    <w:p w:rsidR="00A948DB" w:rsidRPr="00CA7FEC" w:rsidRDefault="00A948DB" w:rsidP="00A948DB">
      <w:pPr>
        <w:pStyle w:val="SpecBox"/>
        <w:rPr>
          <w:ins w:id="3671" w:author="Don Syme" w:date="2010-06-28T11:39:00Z"/>
          <w:rStyle w:val="CodeInline"/>
        </w:rPr>
      </w:pPr>
      <w:ins w:id="3672" w:author="Don Syme" w:date="2010-06-28T11:39:00Z">
        <w:r>
          <w:rPr>
            <w:rStyle w:val="CodeInline"/>
          </w:rPr>
          <w:t xml:space="preserve">  val</w:t>
        </w:r>
        <w:r w:rsidRPr="00CA7FEC">
          <w:rPr>
            <w:rStyle w:val="CodeInline"/>
          </w:rPr>
          <w:t xml:space="preserve"> pairwise:</w:t>
        </w:r>
      </w:ins>
      <w:ins w:id="3673" w:author="Don Syme" w:date="2010-06-28T11:55:00Z">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ins>
      <w:ins w:id="3674" w:author="Don Syme" w:date="2010-06-28T11:39:00Z">
        <w:r w:rsidRPr="00CA7FEC">
          <w:rPr>
            <w:rStyle w:val="CodeInline"/>
          </w:rPr>
          <w:t xml:space="preserve"> -&gt;</w:t>
        </w:r>
      </w:ins>
      <w:ins w:id="3675" w:author="Don Syme" w:date="2010-06-28T11:55:00Z">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 * 'T</w:t>
        </w:r>
        <w:r w:rsidR="008B5C13" w:rsidRPr="00CA7FEC">
          <w:rPr>
            <w:rStyle w:val="CodeInline"/>
          </w:rPr>
          <w:t>&gt;</w:t>
        </w:r>
      </w:ins>
      <w:ins w:id="3676" w:author="Don Syme" w:date="2010-06-28T11:39:00Z">
        <w:r w:rsidRPr="00CA7FEC">
          <w:rPr>
            <w:rStyle w:val="CodeInline"/>
          </w:rPr>
          <w:t xml:space="preserve"> </w:t>
        </w:r>
      </w:ins>
    </w:p>
    <w:p w:rsidR="00A948DB" w:rsidRPr="00CA7FEC" w:rsidRDefault="00A948DB" w:rsidP="00A948DB">
      <w:pPr>
        <w:pStyle w:val="SpecBox"/>
        <w:rPr>
          <w:ins w:id="3677" w:author="Don Syme" w:date="2010-06-28T11:39:00Z"/>
          <w:rStyle w:val="CodeInline"/>
        </w:rPr>
      </w:pPr>
      <w:ins w:id="3678" w:author="Don Syme" w:date="2010-06-28T11:39:00Z">
        <w:r>
          <w:rPr>
            <w:rStyle w:val="CodeInline"/>
          </w:rPr>
          <w:t xml:space="preserve">  val</w:t>
        </w:r>
        <w:r w:rsidRPr="00CA7FEC">
          <w:rPr>
            <w:rStyle w:val="CodeInline"/>
          </w:rPr>
          <w:t xml:space="preserve"> partition: (</w:t>
        </w:r>
        <w:r>
          <w:rPr>
            <w:rStyle w:val="CodeInline"/>
          </w:rPr>
          <w:t>'T</w:t>
        </w:r>
        <w:r w:rsidRPr="00CA7FEC">
          <w:rPr>
            <w:rStyle w:val="CodeInline"/>
          </w:rPr>
          <w:t xml:space="preserve"> -&gt; bool) -&gt;</w:t>
        </w:r>
      </w:ins>
      <w:ins w:id="3679" w:author="Don Syme" w:date="2010-06-28T11:55:00Z">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ins>
      <w:ins w:id="3680" w:author="Don Syme" w:date="2010-06-28T11:39:00Z">
        <w:r w:rsidRPr="00CA7FEC">
          <w:rPr>
            <w:rStyle w:val="CodeInline"/>
          </w:rPr>
          <w:t xml:space="preserve"> -&gt; </w:t>
        </w:r>
      </w:ins>
      <w:ins w:id="3681" w:author="Don Syme" w:date="2010-06-28T11:55:00Z">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r w:rsidR="008B5C13">
          <w:rPr>
            <w:rStyle w:val="CodeInline"/>
          </w:rPr>
          <w:t xml:space="preserve"> * IObservable</w:t>
        </w:r>
        <w:r w:rsidR="008B5C13" w:rsidRPr="00CA7FEC">
          <w:rPr>
            <w:rStyle w:val="CodeInline"/>
          </w:rPr>
          <w:t>&lt;</w:t>
        </w:r>
        <w:r w:rsidR="008B5C13">
          <w:rPr>
            <w:rStyle w:val="CodeInline"/>
          </w:rPr>
          <w:t>'</w:t>
        </w:r>
      </w:ins>
      <w:ins w:id="3682" w:author="Don Syme" w:date="2010-06-28T11:56:00Z">
        <w:r w:rsidR="008B5C13">
          <w:rPr>
            <w:rStyle w:val="CodeInline"/>
          </w:rPr>
          <w:t>T</w:t>
        </w:r>
      </w:ins>
      <w:ins w:id="3683" w:author="Don Syme" w:date="2010-06-28T11:55:00Z">
        <w:r w:rsidR="008B5C13" w:rsidRPr="00CA7FEC">
          <w:rPr>
            <w:rStyle w:val="CodeInline"/>
          </w:rPr>
          <w:t>&gt;</w:t>
        </w:r>
      </w:ins>
    </w:p>
    <w:p w:rsidR="00A948DB" w:rsidRDefault="00A948DB" w:rsidP="00A948DB">
      <w:pPr>
        <w:pStyle w:val="SpecBox"/>
        <w:rPr>
          <w:ins w:id="3684" w:author="Don Syme" w:date="2010-06-28T11:57:00Z"/>
          <w:rStyle w:val="CodeInline"/>
        </w:rPr>
      </w:pPr>
      <w:ins w:id="3685" w:author="Don Syme" w:date="2010-06-28T11:39:00Z">
        <w:r>
          <w:rPr>
            <w:rStyle w:val="CodeInline"/>
          </w:rPr>
          <w:t xml:space="preserve">  val</w:t>
        </w:r>
        <w:r w:rsidRPr="00CA7FEC">
          <w:rPr>
            <w:rStyle w:val="CodeInline"/>
          </w:rPr>
          <w:t xml:space="preserve"> split: (</w:t>
        </w:r>
        <w:r>
          <w:rPr>
            <w:rStyle w:val="CodeInline"/>
          </w:rPr>
          <w:t>'T</w:t>
        </w:r>
        <w:r w:rsidRPr="00CA7FEC">
          <w:rPr>
            <w:rStyle w:val="CodeInline"/>
          </w:rPr>
          <w:t xml:space="preserve"> -&gt; Choice&lt;</w:t>
        </w:r>
        <w:r>
          <w:rPr>
            <w:rStyle w:val="CodeInline"/>
          </w:rPr>
          <w:t>'U</w:t>
        </w:r>
      </w:ins>
      <w:ins w:id="3686" w:author="Don Syme" w:date="2010-06-28T11:56:00Z">
        <w:r w:rsidR="008B5C13">
          <w:rPr>
            <w:rStyle w:val="CodeInline"/>
          </w:rPr>
          <w:t>1</w:t>
        </w:r>
      </w:ins>
      <w:ins w:id="3687" w:author="Don Syme" w:date="2010-06-28T11:39:00Z">
        <w:r w:rsidRPr="00CA7FEC">
          <w:rPr>
            <w:rStyle w:val="CodeInline"/>
          </w:rPr>
          <w:t>,</w:t>
        </w:r>
        <w:r w:rsidR="008B5C13">
          <w:rPr>
            <w:rStyle w:val="CodeInline"/>
          </w:rPr>
          <w:t>'</w:t>
        </w:r>
      </w:ins>
      <w:ins w:id="3688" w:author="Don Syme" w:date="2010-06-28T11:56:00Z">
        <w:r w:rsidR="008B5C13">
          <w:rPr>
            <w:rStyle w:val="CodeInline"/>
          </w:rPr>
          <w:t>U2</w:t>
        </w:r>
      </w:ins>
      <w:ins w:id="3689" w:author="Don Syme" w:date="2010-06-28T11:39:00Z">
        <w:r w:rsidRPr="00CA7FEC">
          <w:rPr>
            <w:rStyle w:val="CodeInline"/>
          </w:rPr>
          <w:t>&gt;) -&gt;</w:t>
        </w:r>
      </w:ins>
      <w:ins w:id="3690" w:author="Don Syme" w:date="2010-06-28T11:56:00Z">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'T</w:t>
        </w:r>
        <w:r w:rsidR="008B5C13" w:rsidRPr="00CA7FEC">
          <w:rPr>
            <w:rStyle w:val="CodeInline"/>
          </w:rPr>
          <w:t>&gt;</w:t>
        </w:r>
      </w:ins>
      <w:ins w:id="3691" w:author="Don Syme" w:date="2010-06-28T11:39:00Z">
        <w:r w:rsidRPr="00CA7FEC">
          <w:rPr>
            <w:rStyle w:val="CodeInline"/>
          </w:rPr>
          <w:t xml:space="preserve"> -&gt;</w:t>
        </w:r>
      </w:ins>
      <w:ins w:id="3692" w:author="Don Syme" w:date="2010-06-28T11:56:00Z">
        <w:r w:rsidR="008B5C13" w:rsidRPr="008B5C13">
          <w:rPr>
            <w:rStyle w:val="CodeInline"/>
          </w:rPr>
          <w:t xml:space="preserve"> </w:t>
        </w:r>
        <w:r w:rsidR="008B5C13">
          <w:rPr>
            <w:rStyle w:val="CodeInline"/>
          </w:rPr>
          <w:t>IObservable</w:t>
        </w:r>
        <w:r w:rsidR="008B5C13" w:rsidRPr="00CA7FEC">
          <w:rPr>
            <w:rStyle w:val="CodeInline"/>
          </w:rPr>
          <w:t>&lt;</w:t>
        </w:r>
        <w:r w:rsidR="008B5C13">
          <w:rPr>
            <w:rStyle w:val="CodeInline"/>
          </w:rPr>
          <w:t>'U1</w:t>
        </w:r>
        <w:r w:rsidR="008B5C13" w:rsidRPr="00CA7FEC">
          <w:rPr>
            <w:rStyle w:val="CodeInline"/>
          </w:rPr>
          <w:t>&gt;</w:t>
        </w:r>
        <w:r w:rsidR="008B5C13">
          <w:rPr>
            <w:rStyle w:val="CodeInline"/>
          </w:rPr>
          <w:t xml:space="preserve"> * IObservable</w:t>
        </w:r>
        <w:r w:rsidR="008B5C13" w:rsidRPr="00CA7FEC">
          <w:rPr>
            <w:rStyle w:val="CodeInline"/>
          </w:rPr>
          <w:t>&lt;</w:t>
        </w:r>
        <w:r w:rsidR="008B5C13">
          <w:rPr>
            <w:rStyle w:val="CodeInline"/>
          </w:rPr>
          <w:t>'U2</w:t>
        </w:r>
        <w:r w:rsidR="008B5C13" w:rsidRPr="00CA7FEC">
          <w:rPr>
            <w:rStyle w:val="CodeInline"/>
          </w:rPr>
          <w:t>&gt;</w:t>
        </w:r>
      </w:ins>
      <w:ins w:id="3693" w:author="Don Syme" w:date="2010-06-28T11:39:00Z">
        <w:r w:rsidRPr="00CA7FEC">
          <w:rPr>
            <w:rStyle w:val="CodeInline"/>
          </w:rPr>
          <w:t xml:space="preserve"> </w:t>
        </w:r>
      </w:ins>
    </w:p>
    <w:p w:rsidR="008B5C13" w:rsidRPr="00CA7FEC" w:rsidRDefault="008B5C13" w:rsidP="008B5C13">
      <w:pPr>
        <w:pStyle w:val="SpecBox"/>
        <w:rPr>
          <w:ins w:id="3694" w:author="Don Syme" w:date="2010-06-28T11:39:00Z"/>
          <w:rStyle w:val="CodeInline"/>
        </w:rPr>
      </w:pPr>
      <w:ins w:id="3695" w:author="Don Syme" w:date="2010-06-28T11:57:00Z">
        <w:r>
          <w:rPr>
            <w:rStyle w:val="CodeInline"/>
          </w:rPr>
          <w:t xml:space="preserve">  val subscribe</w:t>
        </w:r>
        <w:r w:rsidRPr="00CA7FEC">
          <w:rPr>
            <w:rStyle w:val="CodeInline"/>
          </w:rPr>
          <w:t>: (</w:t>
        </w:r>
        <w:r>
          <w:rPr>
            <w:rStyle w:val="CodeInline"/>
          </w:rPr>
          <w:t>'T</w:t>
        </w:r>
        <w:r w:rsidRPr="00CA7FEC">
          <w:rPr>
            <w:rStyle w:val="CodeInline"/>
          </w:rPr>
          <w:t xml:space="preserve"> -&gt; unit) -&gt;</w:t>
        </w:r>
        <w:r w:rsidRPr="008B5C13">
          <w:rPr>
            <w:rStyle w:val="CodeInline"/>
          </w:rPr>
          <w:t xml:space="preserve"> </w:t>
        </w:r>
        <w:r w:rsidRPr="00CA7FEC">
          <w:rPr>
            <w:rStyle w:val="CodeInline"/>
          </w:rPr>
          <w:t>I</w:t>
        </w:r>
        <w:r>
          <w:rPr>
            <w:rStyle w:val="CodeInline"/>
          </w:rPr>
          <w:t>Observable&lt;'T&gt; -&gt; IDisposable</w:t>
        </w:r>
      </w:ins>
    </w:p>
    <w:p w:rsidR="00B9234A" w:rsidRDefault="00A81FC6" w:rsidP="00B5354C">
      <w:pPr>
        <w:pStyle w:val="Heading1"/>
      </w:pPr>
      <w:bookmarkStart w:id="3696" w:name="_Toc265492506"/>
      <w:r w:rsidRPr="00DF274C">
        <w:lastRenderedPageBreak/>
        <w:t>FSharp</w:t>
      </w:r>
      <w:r w:rsidR="00D4217F" w:rsidRPr="00DF274C">
        <w:t>.Control</w:t>
      </w:r>
      <w:r w:rsidR="006E7EDE">
        <w:t xml:space="preserve"> – Asynchronous Programming</w:t>
      </w:r>
      <w:bookmarkEnd w:id="3696"/>
    </w:p>
    <w:p w:rsidR="004E3037" w:rsidRDefault="004E3037" w:rsidP="004E3037">
      <w:r>
        <w:t>Design goals:</w:t>
      </w:r>
    </w:p>
    <w:p w:rsidR="00E46C6C" w:rsidRDefault="00E46C6C" w:rsidP="004E3037">
      <w:pPr>
        <w:pStyle w:val="ListParagraph"/>
        <w:numPr>
          <w:ilvl w:val="0"/>
          <w:numId w:val="4"/>
        </w:numPr>
        <w:rPr>
          <w:ins w:id="3697" w:author="Don Syme" w:date="2010-06-28T12:03:00Z"/>
        </w:rPr>
      </w:pPr>
      <w:ins w:id="3698" w:author="Don Syme" w:date="2010-06-28T12:03:00Z">
        <w:r>
          <w:t xml:space="preserve">Scalable, composable, non-blocking programming </w:t>
        </w:r>
      </w:ins>
    </w:p>
    <w:p w:rsidR="00E46C6C" w:rsidRDefault="00E46C6C" w:rsidP="004E3037">
      <w:pPr>
        <w:pStyle w:val="ListParagraph"/>
        <w:numPr>
          <w:ilvl w:val="0"/>
          <w:numId w:val="4"/>
        </w:numPr>
        <w:rPr>
          <w:ins w:id="3699" w:author="Don Syme" w:date="2010-06-28T12:03:00Z"/>
        </w:rPr>
      </w:pPr>
      <w:ins w:id="3700" w:author="Don Syme" w:date="2010-06-28T12:03:00Z">
        <w:r>
          <w:t>Task-based CPU and I/O parallelism</w:t>
        </w:r>
      </w:ins>
    </w:p>
    <w:p w:rsidR="00AB0442" w:rsidDel="00E46C6C" w:rsidRDefault="00AB0442" w:rsidP="004E3037">
      <w:pPr>
        <w:pStyle w:val="ListParagraph"/>
        <w:numPr>
          <w:ilvl w:val="0"/>
          <w:numId w:val="4"/>
        </w:numPr>
        <w:rPr>
          <w:del w:id="3701" w:author="Don Syme" w:date="2010-06-28T12:03:00Z"/>
        </w:rPr>
      </w:pPr>
      <w:del w:id="3702" w:author="Don Syme" w:date="2010-06-28T12:03:00Z">
        <w:r w:rsidDel="00E46C6C">
          <w:delText>Provide an implementation of F# asynchronous workflows</w:delText>
        </w:r>
      </w:del>
    </w:p>
    <w:p w:rsidR="006E7EDE" w:rsidDel="00E46C6C" w:rsidRDefault="004E3037" w:rsidP="004E3037">
      <w:pPr>
        <w:pStyle w:val="ListParagraph"/>
        <w:numPr>
          <w:ilvl w:val="0"/>
          <w:numId w:val="4"/>
        </w:numPr>
        <w:rPr>
          <w:del w:id="3703" w:author="Don Syme" w:date="2010-06-28T12:03:00Z"/>
        </w:rPr>
      </w:pPr>
      <w:del w:id="3704" w:author="Don Syme" w:date="2010-06-28T12:03:00Z">
        <w:r w:rsidDel="00E46C6C">
          <w:delText>Be able to reimplement Async using TPL tasks</w:delText>
        </w:r>
      </w:del>
    </w:p>
    <w:p w:rsidR="006E7EDE" w:rsidRDefault="006E7EDE" w:rsidP="006E7EDE"/>
    <w:p w:rsidR="006E7EDE" w:rsidRDefault="006E7EDE" w:rsidP="006E7EDE">
      <w:pPr>
        <w:pStyle w:val="BodyText"/>
      </w:pPr>
      <w:r>
        <w:t>F# asynchronous workflows are</w:t>
      </w:r>
      <w:r w:rsidRPr="0019287C">
        <w:t xml:space="preserve"> a declarative, functional, compositional form of asynchronous programming.</w:t>
      </w:r>
    </w:p>
    <w:p w:rsidR="006E7EDE" w:rsidRDefault="006E7EDE" w:rsidP="006E7EDE">
      <w:pPr>
        <w:pStyle w:val="BodyText"/>
      </w:pPr>
      <w:r>
        <w:t xml:space="preserve">Asynchronous computations are a </w:t>
      </w:r>
      <w:r w:rsidRPr="00DF274C">
        <w:t xml:space="preserve">computation, which, when run, will eventually produce a value of the given type, or else raise an exception. The value and/or exception is not returned to the caller immediately, but is rather passed to a continuation or exception continuation. Async computations can be specified using the F# 'workflow' syntax for building computations. Operationally, async computations typically run </w:t>
      </w:r>
      <w:r>
        <w:t xml:space="preserve">by scheduling micro operations in a queue-based scheduling engine (e.g. the </w:t>
      </w:r>
      <w:r w:rsidRPr="00DF274C">
        <w:t xml:space="preserve">.NET Thread Pool </w:t>
      </w:r>
      <w:r>
        <w:t>or the Parallel Extensions task processing queue). W</w:t>
      </w:r>
      <w:r w:rsidRPr="00DF274C">
        <w:t>hen waiting for asynchronous I/</w:t>
      </w:r>
      <w:r>
        <w:t xml:space="preserve">O, they are suspended as thunks, typically </w:t>
      </w:r>
      <w:r w:rsidRPr="00DF274C">
        <w:t xml:space="preserve">using ThreadPool.RegisterWaitForSingleObject, waiting for the I/O completion. </w:t>
      </w:r>
    </w:p>
    <w:p w:rsidR="006E7EDE" w:rsidRPr="003C702C" w:rsidRDefault="006E7EDE" w:rsidP="006E7EDE">
      <w:pPr>
        <w:pStyle w:val="BodyText"/>
      </w:pPr>
      <w:r w:rsidRPr="00DF274C">
        <w:t>Some prim</w:t>
      </w:r>
      <w:r>
        <w:t xml:space="preserve">itive asynchronous computations </w:t>
      </w:r>
      <w:r w:rsidRPr="00DF274C">
        <w:t xml:space="preserve">necessarily end up executing blocking operations: these should be run on threads specifically dedicated to resolving blocking conditions, </w:t>
      </w:r>
      <w:r>
        <w:t xml:space="preserve">for example </w:t>
      </w:r>
      <w:r w:rsidRPr="00DF274C">
        <w:t xml:space="preserve">via </w:t>
      </w:r>
      <w:r>
        <w:t>SwitchToNewThread</w:t>
      </w:r>
      <w:r w:rsidRPr="00DF274C">
        <w:t xml:space="preserve">. For example, FileOpen on Windows is, by design, a blocking operation. However frequently it is important to code as if this is asynchronous. </w:t>
      </w:r>
    </w:p>
    <w:p w:rsidR="006E7EDE" w:rsidRDefault="006E7EDE" w:rsidP="006E7EDE">
      <w:pPr>
        <w:pStyle w:val="BodyText"/>
      </w:pPr>
      <w:r w:rsidRPr="00DF274C">
        <w:t xml:space="preserve">When run, async computations belong to an AsyncGroup. This can usually be specified when the async computation is started. The only action on an AsyncGroup is to raise a cancellation condition for the AsyncGroup. Async values check the cancellation condition for their AsyncGroup regularly, though synchronous computations within an asynchronous computation will not automatically check this condition </w:t>
      </w:r>
    </w:p>
    <w:p w:rsidR="004E3037" w:rsidRDefault="006E7EDE" w:rsidP="006E7EDE">
      <w:pPr>
        <w:pStyle w:val="BodyText"/>
      </w:pPr>
      <w:r>
        <w:t>Implementation-wise, Async&lt;T&gt; involves no scheduling engine and rely on an underlying ClR scheduling engine such as the .NET thread pool or .NET futures. Using TPL futures is an area under active investigation.</w:t>
      </w:r>
      <w:r w:rsidRPr="0019287C">
        <w:t xml:space="preserve"> </w:t>
      </w:r>
      <w:r w:rsidR="004E3037">
        <w:t xml:space="preserve"> </w:t>
      </w:r>
    </w:p>
    <w:p w:rsidR="006D070A" w:rsidRDefault="006D070A" w:rsidP="006D070A">
      <w:pPr>
        <w:pStyle w:val="MiniHeading"/>
        <w:rPr>
          <w:ins w:id="3705" w:author="Don Syme" w:date="2009-05-04T19:20:00Z"/>
        </w:rPr>
      </w:pPr>
      <w:ins w:id="3706" w:author="Don Syme" w:date="2009-05-04T19:20:00Z">
        <w:r>
          <w:t>Al</w:t>
        </w:r>
        <w:r w:rsidRPr="0005229E">
          <w:t>ignment considerations</w:t>
        </w:r>
      </w:ins>
    </w:p>
    <w:p w:rsidR="006D070A" w:rsidRDefault="006D070A" w:rsidP="006D070A">
      <w:pPr>
        <w:pStyle w:val="BodyText"/>
        <w:rPr>
          <w:ins w:id="3707" w:author="Don Syme" w:date="2009-05-04T19:20:00Z"/>
        </w:rPr>
      </w:pPr>
      <w:ins w:id="3708" w:author="Don Syme" w:date="2009-05-04T19:20:00Z">
        <w:r>
          <w:t>The F# asynchronous workflow feature involves asynchronous programming and thus shares similarity with</w:t>
        </w:r>
      </w:ins>
    </w:p>
    <w:p w:rsidR="006D070A" w:rsidRPr="001B6B3B" w:rsidRDefault="006D070A" w:rsidP="006D070A">
      <w:pPr>
        <w:pStyle w:val="ListParagraph"/>
        <w:numPr>
          <w:ilvl w:val="0"/>
          <w:numId w:val="4"/>
        </w:numPr>
        <w:rPr>
          <w:ins w:id="3709" w:author="Don Syme" w:date="2009-05-04T19:20:00Z"/>
        </w:rPr>
      </w:pPr>
      <w:ins w:id="3710" w:author="Don Syme" w:date="2009-05-04T19:20:00Z">
        <w:r>
          <w:t>APM</w:t>
        </w:r>
      </w:ins>
    </w:p>
    <w:p w:rsidR="006D070A" w:rsidRPr="001B6B3B" w:rsidRDefault="001B4FDE" w:rsidP="006D070A">
      <w:pPr>
        <w:pStyle w:val="ListParagraph"/>
        <w:numPr>
          <w:ilvl w:val="0"/>
          <w:numId w:val="4"/>
        </w:numPr>
        <w:rPr>
          <w:ins w:id="3711" w:author="Don Syme" w:date="2009-05-04T19:20:00Z"/>
        </w:rPr>
      </w:pPr>
      <w:ins w:id="3712" w:author="Don Syme" w:date="2010-06-28T12:53:00Z">
        <w:r>
          <w:t>.NET 4.0 tasks</w:t>
        </w:r>
      </w:ins>
    </w:p>
    <w:p w:rsidR="006D070A" w:rsidRPr="001B6B3B" w:rsidRDefault="006D070A" w:rsidP="006D070A">
      <w:pPr>
        <w:pStyle w:val="ListParagraph"/>
        <w:numPr>
          <w:ilvl w:val="0"/>
          <w:numId w:val="4"/>
        </w:numPr>
        <w:rPr>
          <w:ins w:id="3713" w:author="Don Syme" w:date="2009-05-04T19:20:00Z"/>
        </w:rPr>
      </w:pPr>
      <w:ins w:id="3714" w:author="Don Syme" w:date="2009-05-04T19:20:00Z">
        <w:r>
          <w:t>CCR</w:t>
        </w:r>
      </w:ins>
    </w:p>
    <w:p w:rsidR="006D070A" w:rsidRPr="001B6B3B" w:rsidRDefault="001B4FDE" w:rsidP="006D070A">
      <w:pPr>
        <w:pStyle w:val="ListParagraph"/>
        <w:numPr>
          <w:ilvl w:val="0"/>
          <w:numId w:val="4"/>
        </w:numPr>
        <w:rPr>
          <w:ins w:id="3715" w:author="Don Syme" w:date="2009-05-04T19:20:00Z"/>
        </w:rPr>
      </w:pPr>
      <w:ins w:id="3716" w:author="Don Syme" w:date="2010-06-28T12:53:00Z">
        <w:r>
          <w:t>Reactive Framework IObservable</w:t>
        </w:r>
      </w:ins>
    </w:p>
    <w:p w:rsidR="005A2E67" w:rsidRPr="001B6B3B" w:rsidRDefault="005A2E67" w:rsidP="006D070A">
      <w:pPr>
        <w:pStyle w:val="ListParagraph"/>
        <w:numPr>
          <w:ilvl w:val="0"/>
          <w:numId w:val="4"/>
        </w:numPr>
        <w:rPr>
          <w:ins w:id="3717" w:author="Don Syme" w:date="2009-05-04T19:20:00Z"/>
        </w:rPr>
      </w:pPr>
      <w:ins w:id="3718" w:author="Don Syme" w:date="2010-06-28T11:10:00Z">
        <w:r>
          <w:t>Axum</w:t>
        </w:r>
      </w:ins>
    </w:p>
    <w:p w:rsidR="006D070A" w:rsidRDefault="006D070A" w:rsidP="006D070A">
      <w:pPr>
        <w:pStyle w:val="BodyText"/>
        <w:rPr>
          <w:ins w:id="3719" w:author="Don Syme" w:date="2009-05-04T19:20:00Z"/>
        </w:rPr>
      </w:pPr>
      <w:ins w:id="3720" w:author="Don Syme" w:date="2009-05-04T19:20:00Z">
        <w:r>
          <w:t xml:space="preserve">Implementation-wise, Async&lt;T&gt; involves no scheduling engine and relies on the .NET thread pool. </w:t>
        </w:r>
      </w:ins>
    </w:p>
    <w:p w:rsidR="006D070A" w:rsidRDefault="006D070A" w:rsidP="006D070A">
      <w:pPr>
        <w:pStyle w:val="BodyText"/>
        <w:rPr>
          <w:ins w:id="3721" w:author="Don Syme" w:date="2009-05-04T19:20:00Z"/>
        </w:rPr>
      </w:pPr>
      <w:ins w:id="3722" w:author="Don Syme" w:date="2009-05-04T19:20:00Z">
        <w:r>
          <w:t xml:space="preserve">Semantically, </w:t>
        </w:r>
      </w:ins>
      <w:ins w:id="3723" w:author="Don Syme" w:date="2010-06-28T11:10:00Z">
        <w:r w:rsidR="005A2E67">
          <w:t>Task&lt;</w:t>
        </w:r>
      </w:ins>
      <w:ins w:id="3724" w:author="Don Syme" w:date="2009-05-04T19:20:00Z">
        <w:r>
          <w:t>T&gt; is the most interesting comparison point.</w:t>
        </w:r>
      </w:ins>
    </w:p>
    <w:p w:rsidR="006D070A" w:rsidRPr="001B6B3B" w:rsidRDefault="006D070A" w:rsidP="006D070A">
      <w:pPr>
        <w:pStyle w:val="ListParagraph"/>
        <w:numPr>
          <w:ilvl w:val="0"/>
          <w:numId w:val="4"/>
        </w:numPr>
        <w:rPr>
          <w:ins w:id="3725" w:author="Don Syme" w:date="2009-05-04T19:20:00Z"/>
        </w:rPr>
      </w:pPr>
      <w:ins w:id="3726" w:author="Don Syme" w:date="2009-05-04T19:20:00Z">
        <w:r w:rsidRPr="0019287C">
          <w:t xml:space="preserve">The type is semantically different to </w:t>
        </w:r>
      </w:ins>
      <w:ins w:id="3727" w:author="Don Syme" w:date="2010-06-28T11:10:00Z">
        <w:r w:rsidR="005A2E67">
          <w:t>Task&lt;</w:t>
        </w:r>
      </w:ins>
      <w:ins w:id="3728" w:author="Don Syme" w:date="2009-05-04T19:20:00Z">
        <w:r w:rsidRPr="0019287C">
          <w:t xml:space="preserve">T&gt;. The following analogy </w:t>
        </w:r>
        <w:r>
          <w:t xml:space="preserve">is usually </w:t>
        </w:r>
        <w:r w:rsidRPr="0019287C">
          <w:t>very helpful to digest:</w:t>
        </w:r>
      </w:ins>
    </w:p>
    <w:p w:rsidR="001B4FDE" w:rsidRDefault="001B4FDE" w:rsidP="006D070A">
      <w:pPr>
        <w:ind w:left="1440" w:firstLine="720"/>
        <w:rPr>
          <w:ins w:id="3729" w:author="Don Syme" w:date="2010-06-28T12:54:00Z"/>
          <w:i/>
          <w:iCs/>
        </w:rPr>
      </w:pPr>
    </w:p>
    <w:p w:rsidR="006D070A" w:rsidRPr="0019287C" w:rsidRDefault="006D070A" w:rsidP="006D070A">
      <w:pPr>
        <w:ind w:left="1440" w:firstLine="720"/>
        <w:rPr>
          <w:ins w:id="3730" w:author="Don Syme" w:date="2009-05-04T19:20:00Z"/>
          <w:i/>
          <w:iCs/>
        </w:rPr>
      </w:pPr>
      <w:ins w:id="3731" w:author="Don Syme" w:date="2009-05-04T19:20:00Z">
        <w:r w:rsidRPr="0019287C">
          <w:rPr>
            <w:i/>
            <w:iCs/>
          </w:rPr>
          <w:t xml:space="preserve">Async&lt;T&gt; is to </w:t>
        </w:r>
      </w:ins>
      <w:ins w:id="3732" w:author="Don Syme" w:date="2010-06-28T11:10:00Z">
        <w:r w:rsidR="005A2E67">
          <w:rPr>
            <w:i/>
            <w:iCs/>
          </w:rPr>
          <w:t>Task&lt;</w:t>
        </w:r>
      </w:ins>
      <w:ins w:id="3733" w:author="Don Syme" w:date="2009-05-04T19:20:00Z">
        <w:r w:rsidRPr="0019287C">
          <w:rPr>
            <w:i/>
            <w:iCs/>
          </w:rPr>
          <w:t>T&gt; as IEnumerable&lt;T&gt; is to IEnumerator&lt;T&gt;</w:t>
        </w:r>
      </w:ins>
    </w:p>
    <w:p w:rsidR="001B4FDE" w:rsidRDefault="001B4FDE" w:rsidP="006D070A">
      <w:pPr>
        <w:ind w:left="720"/>
        <w:rPr>
          <w:ins w:id="3734" w:author="Don Syme" w:date="2010-06-28T12:54:00Z"/>
        </w:rPr>
      </w:pPr>
    </w:p>
    <w:p w:rsidR="006D070A" w:rsidRPr="0019287C" w:rsidRDefault="006D070A" w:rsidP="006D070A">
      <w:pPr>
        <w:ind w:left="720"/>
        <w:rPr>
          <w:ins w:id="3735" w:author="Don Syme" w:date="2009-05-04T19:20:00Z"/>
        </w:rPr>
      </w:pPr>
      <w:ins w:id="3736" w:author="Don Syme" w:date="2009-05-04T19:20:00Z">
        <w:r w:rsidRPr="0019287C">
          <w:t xml:space="preserve">That is, </w:t>
        </w:r>
      </w:ins>
      <w:ins w:id="3737" w:author="Don Syme" w:date="2010-06-28T11:10:00Z">
        <w:r w:rsidR="005A2E67">
          <w:t>Task&lt;</w:t>
        </w:r>
      </w:ins>
      <w:ins w:id="3738" w:author="Don Syme" w:date="2009-05-04T19:20:00Z">
        <w:r w:rsidRPr="0019287C">
          <w:t xml:space="preserve">T&gt; can be seen as the </w:t>
        </w:r>
        <w:r>
          <w:t xml:space="preserve">execution </w:t>
        </w:r>
        <w:r w:rsidRPr="0019287C">
          <w:t xml:space="preserve">substrate that underlies Async&lt;T&gt; programming. When you run an Async&lt;T&gt; you may be generating </w:t>
        </w:r>
      </w:ins>
      <w:ins w:id="3739" w:author="Don Syme" w:date="2010-06-28T11:10:00Z">
        <w:r w:rsidR="005A2E67">
          <w:t>Task&lt;</w:t>
        </w:r>
      </w:ins>
      <w:ins w:id="3740" w:author="Don Syme" w:date="2009-05-04T19:20:00Z">
        <w:r w:rsidRPr="0019287C">
          <w:t xml:space="preserve">T&gt; values “under the </w:t>
        </w:r>
        <w:r w:rsidRPr="0019287C">
          <w:lastRenderedPageBreak/>
          <w:t>hood”, just as when you iterate an IEnumerable&lt;T&gt; you may be generating one or more iterators under the hood. This analogy can be used to answer many design questions. For example, Async&lt;T&gt;.Current makes no sense.</w:t>
        </w:r>
      </w:ins>
    </w:p>
    <w:p w:rsidR="006D070A" w:rsidRDefault="006D070A" w:rsidP="00E46C6C">
      <w:pPr>
        <w:rPr>
          <w:ins w:id="3741" w:author="Don Syme" w:date="2009-05-04T19:20:00Z"/>
        </w:rPr>
        <w:pPrChange w:id="3742" w:author="Don Syme" w:date="2010-06-28T12:04:00Z">
          <w:pPr>
            <w:pStyle w:val="ListParagraph"/>
            <w:numPr>
              <w:numId w:val="4"/>
            </w:numPr>
            <w:ind w:hanging="360"/>
          </w:pPr>
        </w:pPrChange>
      </w:pPr>
    </w:p>
    <w:p w:rsidR="006D070A" w:rsidRPr="00680A81" w:rsidRDefault="006D070A" w:rsidP="006D070A">
      <w:pPr>
        <w:pStyle w:val="MiniHeading"/>
        <w:rPr>
          <w:ins w:id="3743" w:author="Don Syme" w:date="2009-05-04T19:20:00Z"/>
          <w:rStyle w:val="CodeInline"/>
          <w:rFonts w:ascii="Calibri" w:hAnsi="Calibri"/>
          <w:bCs/>
          <w:color w:val="auto"/>
          <w:sz w:val="22"/>
        </w:rPr>
      </w:pPr>
      <w:ins w:id="3744" w:author="Don Syme" w:date="2009-05-04T19:20:00Z">
        <w:r w:rsidRPr="0005229E">
          <w:t>Future-proofing</w:t>
        </w:r>
      </w:ins>
    </w:p>
    <w:p w:rsidR="006D070A" w:rsidRDefault="006D070A" w:rsidP="006D070A">
      <w:pPr>
        <w:pStyle w:val="ListParagraph"/>
        <w:numPr>
          <w:ilvl w:val="0"/>
          <w:numId w:val="4"/>
        </w:numPr>
        <w:rPr>
          <w:ins w:id="3745" w:author="Don Syme" w:date="2010-06-28T12:54:00Z"/>
        </w:rPr>
      </w:pPr>
      <w:ins w:id="3746" w:author="Don Syme" w:date="2009-05-04T19:20:00Z">
        <w:r w:rsidRPr="0019287C">
          <w:t xml:space="preserve">F# asynchronous workflows </w:t>
        </w:r>
        <w:r>
          <w:t xml:space="preserve">continue to be </w:t>
        </w:r>
        <w:r w:rsidRPr="0019287C">
          <w:t xml:space="preserve">influential with architects inside the company. </w:t>
        </w:r>
      </w:ins>
      <w:ins w:id="3747" w:author="Don Syme" w:date="2010-06-28T11:11:00Z">
        <w:r w:rsidR="005A2E67">
          <w:t>A</w:t>
        </w:r>
      </w:ins>
      <w:ins w:id="3748" w:author="Don Syme" w:date="2009-05-04T19:20:00Z">
        <w:r w:rsidRPr="0019287C">
          <w:t xml:space="preserve">sync workflow programming is </w:t>
        </w:r>
      </w:ins>
      <w:ins w:id="3749" w:author="Don Syme" w:date="2010-06-28T11:11:00Z">
        <w:r w:rsidR="005A2E67">
          <w:t xml:space="preserve">being designed as a </w:t>
        </w:r>
      </w:ins>
      <w:ins w:id="3750" w:author="Don Syme" w:date="2009-05-04T19:20:00Z">
        <w:r w:rsidRPr="0019287C">
          <w:t>C#</w:t>
        </w:r>
      </w:ins>
      <w:ins w:id="3751" w:author="Don Syme" w:date="2010-06-28T12:04:00Z">
        <w:r w:rsidR="00E46C6C">
          <w:t>/VB</w:t>
        </w:r>
      </w:ins>
      <w:ins w:id="3752" w:author="Don Syme" w:date="2009-05-04T19:20:00Z">
        <w:r w:rsidRPr="0019287C">
          <w:t xml:space="preserve"> language design extension. </w:t>
        </w:r>
      </w:ins>
    </w:p>
    <w:p w:rsidR="00084B55" w:rsidRPr="0019287C" w:rsidRDefault="00084B55" w:rsidP="00084B55">
      <w:pPr>
        <w:rPr>
          <w:ins w:id="3753" w:author="Don Syme" w:date="2009-05-04T19:20:00Z"/>
        </w:rPr>
        <w:pPrChange w:id="3754" w:author="Don Syme" w:date="2010-06-28T12:54:00Z">
          <w:pPr>
            <w:pStyle w:val="ListParagraph"/>
            <w:numPr>
              <w:numId w:val="4"/>
            </w:numPr>
            <w:ind w:hanging="360"/>
          </w:pPr>
        </w:pPrChange>
      </w:pPr>
    </w:p>
    <w:p w:rsidR="00E03D06" w:rsidRDefault="00E03D06" w:rsidP="00E03D06">
      <w:pPr>
        <w:pStyle w:val="Heading2"/>
        <w:rPr>
          <w:ins w:id="3755" w:author="Don Syme" w:date="2010-06-28T11:12:00Z"/>
        </w:rPr>
      </w:pPr>
      <w:bookmarkStart w:id="3756" w:name="_Toc265492507"/>
      <w:ins w:id="3757" w:author="Don Syme" w:date="2010-06-28T11:13:00Z">
        <w:r>
          <w:t xml:space="preserve">Dependency </w:t>
        </w:r>
      </w:ins>
      <w:ins w:id="3758" w:author="Don Syme" w:date="2010-06-28T11:12:00Z">
        <w:r>
          <w:t>Basis</w:t>
        </w:r>
        <w:bookmarkEnd w:id="3756"/>
      </w:ins>
    </w:p>
    <w:p w:rsidR="00E03D06" w:rsidRDefault="00E03D06" w:rsidP="00E03D06">
      <w:pPr>
        <w:pStyle w:val="BodyText"/>
        <w:rPr>
          <w:ins w:id="3759" w:author="Don Syme" w:date="2010-06-28T11:13:00Z"/>
        </w:rPr>
      </w:pPr>
      <w:ins w:id="3760" w:author="Don Syme" w:date="2010-06-28T11:13:00Z">
        <w:r>
          <w:t>The API design depends on the following .NET 4.0 types. If these are not present, the F# library includes an implementation of the types</w:t>
        </w:r>
      </w:ins>
    </w:p>
    <w:p w:rsidR="00E03D06" w:rsidRDefault="00E03D06" w:rsidP="00E03D06">
      <w:pPr>
        <w:pStyle w:val="ListParagraph"/>
        <w:numPr>
          <w:ilvl w:val="0"/>
          <w:numId w:val="4"/>
        </w:numPr>
        <w:rPr>
          <w:ins w:id="3761" w:author="Don Syme" w:date="2010-06-28T11:13:00Z"/>
        </w:rPr>
      </w:pPr>
      <w:ins w:id="3762" w:author="Don Syme" w:date="2010-06-28T11:13:00Z">
        <w:r>
          <w:t>System.AggregateException</w:t>
        </w:r>
      </w:ins>
    </w:p>
    <w:p w:rsidR="00F328DC" w:rsidRDefault="00F328DC" w:rsidP="00F328DC">
      <w:pPr>
        <w:pStyle w:val="ListParagraph"/>
        <w:numPr>
          <w:ilvl w:val="0"/>
          <w:numId w:val="4"/>
        </w:numPr>
        <w:rPr>
          <w:ins w:id="3763" w:author="Don Syme" w:date="2010-06-28T11:15:00Z"/>
        </w:rPr>
      </w:pPr>
      <w:ins w:id="3764" w:author="Don Syme" w:date="2010-06-28T11:15:00Z">
        <w:r>
          <w:t>System.OperationCanceledException</w:t>
        </w:r>
      </w:ins>
    </w:p>
    <w:p w:rsidR="00E03D06" w:rsidRDefault="00E03D06" w:rsidP="00E03D06">
      <w:pPr>
        <w:pStyle w:val="ListParagraph"/>
        <w:numPr>
          <w:ilvl w:val="0"/>
          <w:numId w:val="4"/>
        </w:numPr>
        <w:rPr>
          <w:ins w:id="3765" w:author="Don Syme" w:date="2010-06-28T11:14:00Z"/>
        </w:rPr>
      </w:pPr>
      <w:ins w:id="3766" w:author="Don Syme" w:date="2010-06-28T11:13:00Z">
        <w:r>
          <w:t>System.Threading.</w:t>
        </w:r>
      </w:ins>
      <w:ins w:id="3767" w:author="Don Syme" w:date="2010-06-28T11:14:00Z">
        <w:r w:rsidRPr="00E03D06">
          <w:t xml:space="preserve"> CancellationTokenRegistration</w:t>
        </w:r>
      </w:ins>
    </w:p>
    <w:p w:rsidR="00E03D06" w:rsidRDefault="00E03D06" w:rsidP="00E03D06">
      <w:pPr>
        <w:pStyle w:val="ListParagraph"/>
        <w:numPr>
          <w:ilvl w:val="0"/>
          <w:numId w:val="4"/>
        </w:numPr>
        <w:rPr>
          <w:ins w:id="3768" w:author="Don Syme" w:date="2010-06-28T11:14:00Z"/>
        </w:rPr>
      </w:pPr>
      <w:ins w:id="3769" w:author="Don Syme" w:date="2010-06-28T11:14:00Z">
        <w:r>
          <w:t>System.Threading.</w:t>
        </w:r>
        <w:r w:rsidRPr="00E03D06">
          <w:t xml:space="preserve"> </w:t>
        </w:r>
        <w:r>
          <w:t>CancellationToken</w:t>
        </w:r>
      </w:ins>
    </w:p>
    <w:p w:rsidR="00E03D06" w:rsidRDefault="00E03D06" w:rsidP="00E03D06">
      <w:pPr>
        <w:pStyle w:val="ListParagraph"/>
        <w:numPr>
          <w:ilvl w:val="0"/>
          <w:numId w:val="4"/>
        </w:numPr>
        <w:rPr>
          <w:ins w:id="3770" w:author="Don Syme" w:date="2010-06-28T11:14:00Z"/>
        </w:rPr>
      </w:pPr>
      <w:ins w:id="3771" w:author="Don Syme" w:date="2010-06-28T11:14:00Z">
        <w:r>
          <w:t>System.Threading.</w:t>
        </w:r>
        <w:r w:rsidRPr="00E03D06">
          <w:t xml:space="preserve"> </w:t>
        </w:r>
        <w:r>
          <w:t>CancellationTokenSource</w:t>
        </w:r>
      </w:ins>
    </w:p>
    <w:p w:rsidR="00E03D06" w:rsidRDefault="00E03D06" w:rsidP="00E03D06">
      <w:pPr>
        <w:pStyle w:val="BodyText"/>
        <w:ind w:left="720"/>
        <w:rPr>
          <w:ins w:id="3772" w:author="Don Syme" w:date="2010-06-28T11:14:00Z"/>
        </w:rPr>
        <w:pPrChange w:id="3773" w:author="Don Syme" w:date="2010-06-28T11:14:00Z">
          <w:pPr>
            <w:pStyle w:val="BodyText"/>
            <w:numPr>
              <w:numId w:val="4"/>
            </w:numPr>
            <w:ind w:left="720" w:hanging="360"/>
          </w:pPr>
        </w:pPrChange>
      </w:pPr>
    </w:p>
    <w:p w:rsidR="00E03D06" w:rsidRDefault="00E03D06" w:rsidP="00E03D06">
      <w:pPr>
        <w:pStyle w:val="BodyText"/>
        <w:rPr>
          <w:ins w:id="3774" w:author="Don Syme" w:date="2010-06-28T11:14:00Z"/>
        </w:rPr>
        <w:pPrChange w:id="3775" w:author="Don Syme" w:date="2010-06-28T11:14:00Z">
          <w:pPr>
            <w:pStyle w:val="BodyText"/>
            <w:numPr>
              <w:numId w:val="4"/>
            </w:numPr>
            <w:ind w:left="720" w:hanging="360"/>
          </w:pPr>
        </w:pPrChange>
      </w:pPr>
      <w:ins w:id="3776" w:author="Don Syme" w:date="2010-06-28T11:14:00Z">
        <w:r>
          <w:t xml:space="preserve">On .NET 4.0, additional functionality is included related to .NET 4.0 tasks. This increases the dependency basics to </w:t>
        </w:r>
      </w:ins>
      <w:ins w:id="3777" w:author="Don Syme" w:date="2010-06-28T11:15:00Z">
        <w:r>
          <w:t>include:</w:t>
        </w:r>
      </w:ins>
    </w:p>
    <w:p w:rsidR="00E03D06" w:rsidRDefault="00E03D06" w:rsidP="00E03D06">
      <w:pPr>
        <w:pStyle w:val="ListParagraph"/>
        <w:numPr>
          <w:ilvl w:val="0"/>
          <w:numId w:val="4"/>
        </w:numPr>
        <w:rPr>
          <w:ins w:id="3778" w:author="Don Syme" w:date="2010-06-28T11:15:00Z"/>
        </w:rPr>
      </w:pPr>
      <w:ins w:id="3779" w:author="Don Syme" w:date="2010-06-28T11:15:00Z">
        <w:r>
          <w:t>System.Threading.Tasks.Task&lt;T&gt;</w:t>
        </w:r>
      </w:ins>
    </w:p>
    <w:p w:rsidR="00E03D06" w:rsidRDefault="00E03D06" w:rsidP="00E03D06">
      <w:pPr>
        <w:pStyle w:val="BodyText"/>
        <w:rPr>
          <w:ins w:id="3780" w:author="Don Syme" w:date="2010-06-28T11:13:00Z"/>
        </w:rPr>
      </w:pPr>
    </w:p>
    <w:p w:rsidR="00427F8B" w:rsidRDefault="0034414D">
      <w:pPr>
        <w:pStyle w:val="Heading2"/>
        <w:rPr>
          <w:ins w:id="3781" w:author="Don Syme" w:date="2009-05-04T19:13:00Z"/>
        </w:rPr>
        <w:pPrChange w:id="3782" w:author="Dmitry Lomov" w:date="2010-06-15T14:17:00Z">
          <w:pPr>
            <w:pStyle w:val="MiniHeading"/>
          </w:pPr>
        </w:pPrChange>
      </w:pPr>
      <w:bookmarkStart w:id="3783" w:name="_Toc265492508"/>
      <w:ins w:id="3784" w:author="Don Syme" w:date="2009-05-04T19:13:00Z">
        <w:r>
          <w:t>Execution Semantics</w:t>
        </w:r>
        <w:bookmarkEnd w:id="3783"/>
      </w:ins>
    </w:p>
    <w:p w:rsidR="0034414D" w:rsidRDefault="0034414D" w:rsidP="0034414D">
      <w:pPr>
        <w:pStyle w:val="BodyText"/>
        <w:rPr>
          <w:ins w:id="3785" w:author="Don Syme" w:date="2009-05-04T19:13:00Z"/>
        </w:rPr>
      </w:pPr>
      <w:ins w:id="3786" w:author="Don Syme" w:date="2009-05-04T19:13:00Z">
        <w:r>
          <w:t>Although the Async&lt;T&gt; type is trivial, its semantics are not.</w:t>
        </w:r>
      </w:ins>
    </w:p>
    <w:p w:rsidR="00427F8B" w:rsidRDefault="006D070A">
      <w:pPr>
        <w:pStyle w:val="Heading3"/>
        <w:rPr>
          <w:ins w:id="3787" w:author="Don Syme" w:date="2009-05-04T19:20:00Z"/>
        </w:rPr>
        <w:pPrChange w:id="3788" w:author="Dmitry Lomov" w:date="2010-06-15T14:17:00Z">
          <w:pPr>
            <w:pStyle w:val="BodyText"/>
          </w:pPr>
        </w:pPrChange>
      </w:pPr>
      <w:bookmarkStart w:id="3789" w:name="_Toc265492509"/>
      <w:ins w:id="3790" w:author="Don Syme" w:date="2009-05-04T19:20:00Z">
        <w:r>
          <w:t>Threaded Context</w:t>
        </w:r>
        <w:bookmarkEnd w:id="3789"/>
      </w:ins>
    </w:p>
    <w:p w:rsidR="0034414D" w:rsidRDefault="0034414D" w:rsidP="0034414D">
      <w:pPr>
        <w:pStyle w:val="BodyText"/>
        <w:rPr>
          <w:ins w:id="3791" w:author="Don Syme" w:date="2009-05-04T19:13:00Z"/>
        </w:rPr>
      </w:pPr>
      <w:ins w:id="3792" w:author="Don Syme" w:date="2009-05-04T19:13:00Z">
        <w:r>
          <w:t>When executing, the implicit state of an asynchronous computation contains</w:t>
        </w:r>
      </w:ins>
    </w:p>
    <w:p w:rsidR="0034414D" w:rsidDel="00502368" w:rsidRDefault="0034414D" w:rsidP="0034414D">
      <w:pPr>
        <w:pStyle w:val="BodyText"/>
        <w:numPr>
          <w:ilvl w:val="0"/>
          <w:numId w:val="4"/>
        </w:numPr>
        <w:rPr>
          <w:ins w:id="3793" w:author="Don Syme" w:date="2009-05-04T19:13:00Z"/>
          <w:del w:id="3794" w:author="Dmitry Lomov" w:date="2010-06-14T20:04:00Z"/>
        </w:rPr>
      </w:pPr>
      <w:ins w:id="3795" w:author="Don Syme" w:date="2009-05-04T19:13:00Z">
        <w:del w:id="3796" w:author="Dmitry Lomov" w:date="2010-06-14T20:04:00Z">
          <w:r w:rsidDel="00502368">
            <w:delText>the flowed .NET execution context</w:delText>
          </w:r>
        </w:del>
      </w:ins>
    </w:p>
    <w:p w:rsidR="0034414D" w:rsidRDefault="0034414D" w:rsidP="0034414D">
      <w:pPr>
        <w:pStyle w:val="BodyText"/>
        <w:numPr>
          <w:ilvl w:val="0"/>
          <w:numId w:val="4"/>
        </w:numPr>
        <w:rPr>
          <w:ins w:id="3797" w:author="Don Syme" w:date="2009-05-04T19:13:00Z"/>
        </w:rPr>
      </w:pPr>
      <w:ins w:id="3798" w:author="Don Syme" w:date="2009-05-04T19:13:00Z">
        <w:r>
          <w:t xml:space="preserve">the </w:t>
        </w:r>
        <w:del w:id="3799" w:author="Dmitry Lomov" w:date="2010-06-14T20:04:00Z">
          <w:r w:rsidDel="00502368">
            <w:delText>current AsyncGroup</w:delText>
          </w:r>
        </w:del>
      </w:ins>
      <w:ins w:id="3800" w:author="Dmitry Lomov" w:date="2010-06-14T20:04:00Z">
        <w:r w:rsidR="00502368">
          <w:t xml:space="preserve">CancellationToken governing </w:t>
        </w:r>
      </w:ins>
      <w:ins w:id="3801" w:author="Dmitry Lomov" w:date="2010-06-14T20:05:00Z">
        <w:r w:rsidR="00502368">
          <w:t>an execution of async</w:t>
        </w:r>
      </w:ins>
    </w:p>
    <w:p w:rsidR="0034414D" w:rsidRDefault="0034414D" w:rsidP="0034414D">
      <w:pPr>
        <w:pStyle w:val="BodyText"/>
        <w:numPr>
          <w:ilvl w:val="0"/>
          <w:numId w:val="4"/>
        </w:numPr>
        <w:rPr>
          <w:ins w:id="3802" w:author="Don Syme" w:date="2009-05-04T19:13:00Z"/>
        </w:rPr>
      </w:pPr>
      <w:ins w:id="3803" w:author="Don Syme" w:date="2009-05-04T19:13:00Z">
        <w:r>
          <w:t>the success continuation</w:t>
        </w:r>
      </w:ins>
    </w:p>
    <w:p w:rsidR="0034414D" w:rsidRDefault="0034414D" w:rsidP="0034414D">
      <w:pPr>
        <w:pStyle w:val="BodyText"/>
        <w:numPr>
          <w:ilvl w:val="0"/>
          <w:numId w:val="4"/>
        </w:numPr>
        <w:rPr>
          <w:ins w:id="3804" w:author="Don Syme" w:date="2009-05-04T19:13:00Z"/>
        </w:rPr>
      </w:pPr>
      <w:ins w:id="3805" w:author="Don Syme" w:date="2009-05-04T19:13:00Z">
        <w:r>
          <w:t>the exception continuation</w:t>
        </w:r>
      </w:ins>
    </w:p>
    <w:p w:rsidR="0034414D" w:rsidRDefault="0034414D" w:rsidP="0034414D">
      <w:pPr>
        <w:pStyle w:val="BodyText"/>
        <w:numPr>
          <w:ilvl w:val="0"/>
          <w:numId w:val="4"/>
        </w:numPr>
        <w:rPr>
          <w:ins w:id="3806" w:author="Don Syme" w:date="2009-05-04T19:13:00Z"/>
        </w:rPr>
      </w:pPr>
      <w:ins w:id="3807" w:author="Don Syme" w:date="2009-05-04T19:13:00Z">
        <w:r>
          <w:t>the cancellation continuation</w:t>
        </w:r>
      </w:ins>
    </w:p>
    <w:p w:rsidR="00427F8B" w:rsidRDefault="00F266BA">
      <w:pPr>
        <w:pStyle w:val="Heading3"/>
        <w:rPr>
          <w:ins w:id="3808" w:author="Dmitry Lomov" w:date="2010-06-14T20:06:00Z"/>
        </w:rPr>
        <w:pPrChange w:id="3809" w:author="Dmitry Lomov" w:date="2010-06-15T14:17:00Z">
          <w:pPr>
            <w:pStyle w:val="ListParagraph"/>
            <w:numPr>
              <w:numId w:val="4"/>
            </w:numPr>
            <w:ind w:hanging="360"/>
          </w:pPr>
        </w:pPrChange>
      </w:pPr>
      <w:bookmarkStart w:id="3810" w:name="_Toc265492510"/>
      <w:ins w:id="3811" w:author="Dmitry Lomov" w:date="2010-06-14T20:05:00Z">
        <w:r w:rsidRPr="00F266BA">
          <w:t>Cancellation</w:t>
        </w:r>
      </w:ins>
      <w:bookmarkEnd w:id="3810"/>
    </w:p>
    <w:p w:rsidR="0034414D" w:rsidRPr="00502368" w:rsidDel="00502368" w:rsidRDefault="00F266BA" w:rsidP="0034414D">
      <w:pPr>
        <w:pStyle w:val="BodyText"/>
        <w:numPr>
          <w:ilvl w:val="0"/>
          <w:numId w:val="4"/>
        </w:numPr>
        <w:rPr>
          <w:ins w:id="3812" w:author="Don Syme" w:date="2009-05-04T19:13:00Z"/>
          <w:del w:id="3813" w:author="Dmitry Lomov" w:date="2010-06-14T20:05:00Z"/>
        </w:rPr>
      </w:pPr>
      <w:ins w:id="3814" w:author="Dmitry Lomov" w:date="2010-06-14T20:06:00Z">
        <w:r w:rsidRPr="00F266BA">
          <w:rPr>
            <w:rPrChange w:id="3815" w:author="Dmitry Lomov" w:date="2010-06-14T20:06:00Z">
              <w:rPr>
                <w:u w:val="single"/>
              </w:rPr>
            </w:rPrChange>
          </w:rPr>
          <w:t>Async</w:t>
        </w:r>
      </w:ins>
      <w:ins w:id="3816" w:author="Don Syme" w:date="2009-05-04T19:13:00Z">
        <w:del w:id="3817" w:author="Dmitry Lomov" w:date="2010-06-14T20:05:00Z">
          <w:r w:rsidR="0034414D" w:rsidRPr="00502368" w:rsidDel="00502368">
            <w:delText>an optional "known, blocked thread", set if the computation was started with RunSynchronously</w:delText>
          </w:r>
        </w:del>
      </w:ins>
    </w:p>
    <w:p w:rsidR="00427F8B" w:rsidRDefault="0034414D">
      <w:pPr>
        <w:pStyle w:val="BodyText"/>
        <w:rPr>
          <w:ins w:id="3818" w:author="Don Syme" w:date="2009-05-04T19:14:00Z"/>
          <w:del w:id="3819" w:author="Dmitry Lomov" w:date="2010-06-14T20:05:00Z"/>
        </w:rPr>
        <w:pPrChange w:id="3820" w:author="Don Syme" w:date="2009-05-04T19:14:00Z">
          <w:pPr>
            <w:pStyle w:val="BodyText"/>
            <w:numPr>
              <w:ilvl w:val="1"/>
              <w:numId w:val="4"/>
            </w:numPr>
            <w:ind w:left="1440" w:hanging="360"/>
          </w:pPr>
        </w:pPrChange>
      </w:pPr>
      <w:ins w:id="3821" w:author="Don Syme" w:date="2009-05-04T19:14:00Z">
        <w:del w:id="3822" w:author="Dmitry Lomov" w:date="2010-06-14T20:05:00Z">
          <w:r w:rsidRPr="00502368" w:rsidDel="00502368">
            <w:delText xml:space="preserve">Implicit Resceduling </w:delText>
          </w:r>
        </w:del>
      </w:ins>
    </w:p>
    <w:p w:rsidR="00427F8B" w:rsidRDefault="0034414D">
      <w:pPr>
        <w:pStyle w:val="BodyText"/>
        <w:rPr>
          <w:ins w:id="3823" w:author="Don Syme" w:date="2009-05-04T19:17:00Z"/>
          <w:del w:id="3824" w:author="Dmitry Lomov" w:date="2010-06-14T20:05:00Z"/>
        </w:rPr>
        <w:pPrChange w:id="3825" w:author="Don Syme" w:date="2009-05-04T19:14:00Z">
          <w:pPr>
            <w:pStyle w:val="BodyText"/>
            <w:numPr>
              <w:ilvl w:val="1"/>
              <w:numId w:val="4"/>
            </w:numPr>
            <w:ind w:left="1440" w:hanging="360"/>
          </w:pPr>
        </w:pPrChange>
      </w:pPr>
      <w:ins w:id="3826" w:author="Don Syme" w:date="2009-05-04T19:14:00Z">
        <w:del w:id="3827" w:author="Dmitry Lomov" w:date="2010-06-14T20:05:00Z">
          <w:r w:rsidRPr="00502368" w:rsidDel="00502368">
            <w:delText>F# async must</w:delText>
          </w:r>
        </w:del>
      </w:ins>
      <w:ins w:id="3828" w:author="Don Syme" w:date="2009-05-04T19:15:00Z">
        <w:del w:id="3829" w:author="Dmitry Lomov" w:date="2010-06-14T20:05:00Z">
          <w:r w:rsidRPr="00502368" w:rsidDel="00502368">
            <w:delText>, on occasion,</w:delText>
          </w:r>
        </w:del>
      </w:ins>
      <w:ins w:id="3830" w:author="Don Syme" w:date="2009-05-04T19:14:00Z">
        <w:del w:id="3831" w:author="Dmitry Lomov" w:date="2010-06-14T20:05:00Z">
          <w:r w:rsidRPr="00502368" w:rsidDel="00502368">
            <w:delText xml:space="preserve"> protect itself against stack overflows and reschedule continuations as new work items. This is needed in cases where tailcalls aren't being taken</w:delText>
          </w:r>
        </w:del>
      </w:ins>
      <w:ins w:id="3832" w:author="Don Syme" w:date="2009-05-04T19:16:00Z">
        <w:del w:id="3833" w:author="Dmitry Lomov" w:date="2010-06-14T20:05:00Z">
          <w:r w:rsidR="00883C64" w:rsidRPr="00502368" w:rsidDel="00502368">
            <w:delText xml:space="preserve"> and is done every 300 </w:delText>
          </w:r>
        </w:del>
      </w:ins>
      <w:ins w:id="3834" w:author="Don Syme" w:date="2009-05-04T19:17:00Z">
        <w:del w:id="3835" w:author="Dmitry Lomov" w:date="2010-06-14T20:05:00Z">
          <w:r w:rsidR="00883C64" w:rsidRPr="00502368" w:rsidDel="00502368">
            <w:delText>binding operations counted by a thread local static variable.</w:delText>
          </w:r>
        </w:del>
      </w:ins>
    </w:p>
    <w:p w:rsidR="00427F8B" w:rsidRDefault="0034414D">
      <w:pPr>
        <w:pStyle w:val="BodyText"/>
        <w:rPr>
          <w:del w:id="3836" w:author="Dmitry Lomov" w:date="2010-06-14T20:05:00Z"/>
        </w:rPr>
        <w:pPrChange w:id="3837" w:author="Don Syme" w:date="2009-05-04T19:20:00Z">
          <w:pPr>
            <w:pStyle w:val="MiniHeading"/>
          </w:pPr>
        </w:pPrChange>
      </w:pPr>
      <w:ins w:id="3838" w:author="Don Syme" w:date="2009-05-04T19:14:00Z">
        <w:del w:id="3839" w:author="Dmitry Lomov" w:date="2010-06-14T20:05:00Z">
          <w:r w:rsidRPr="001C4AEA" w:rsidDel="00502368">
            <w:delText>By default this reschedul</w:delText>
          </w:r>
          <w:r w:rsidR="00F266BA">
            <w:delText xml:space="preserve">ing is done through </w:delText>
          </w:r>
        </w:del>
      </w:ins>
      <w:ins w:id="3840" w:author="Don Syme" w:date="2009-05-04T19:15:00Z">
        <w:del w:id="3841" w:author="Dmitry Lomov" w:date="2010-06-14T20:05:00Z">
          <w:r w:rsidR="00F266BA">
            <w:delText>System.Threading.</w:delText>
          </w:r>
        </w:del>
      </w:ins>
      <w:ins w:id="3842" w:author="Don Syme" w:date="2009-05-04T19:14:00Z">
        <w:del w:id="3843" w:author="Dmitry Lomov" w:date="2010-06-14T20:05:00Z">
          <w:r w:rsidR="00F266BA">
            <w:delText>SynchronizationContext.Current</w:delText>
          </w:r>
        </w:del>
      </w:ins>
      <w:ins w:id="3844" w:author="Don Syme" w:date="2009-05-04T19:15:00Z">
        <w:del w:id="3845" w:author="Dmitry Lomov" w:date="2010-06-14T20:05:00Z">
          <w:r w:rsidR="00F266BA">
            <w:delText>.Post</w:delText>
          </w:r>
        </w:del>
      </w:ins>
      <w:ins w:id="3846" w:author="Don Syme" w:date="2009-05-04T19:14:00Z">
        <w:del w:id="3847" w:author="Dmitry Lomov" w:date="2010-06-14T20:05:00Z">
          <w:r w:rsidR="00F266BA">
            <w:delText xml:space="preserve"> if it exists, though normally it will not.  However, SynchronizationContext.Current is not used for the reschedule, if the current running thread for the async is the same as the "known blocked thread"</w:delText>
          </w:r>
        </w:del>
      </w:ins>
      <w:ins w:id="3848" w:author="Don Syme" w:date="2009-05-04T19:15:00Z">
        <w:del w:id="3849" w:author="Dmitry Lomov" w:date="2010-06-14T20:05:00Z">
          <w:r w:rsidR="00F266BA">
            <w:delText>, at the point where the reschedule occurs</w:delText>
          </w:r>
        </w:del>
      </w:ins>
      <w:ins w:id="3850" w:author="Don Syme" w:date="2009-05-04T19:14:00Z">
        <w:del w:id="3851" w:author="Dmitry Lomov" w:date="2010-06-14T20:05:00Z">
          <w:r w:rsidR="00F266BA">
            <w:delText>.  </w:delText>
          </w:r>
        </w:del>
      </w:ins>
      <w:ins w:id="3852" w:author="Don Syme" w:date="2009-05-04T19:18:00Z">
        <w:del w:id="3853" w:author="Dmitry Lomov" w:date="2010-06-14T20:05:00Z">
          <w:r w:rsidR="00F266BA">
            <w:delText>This</w:delText>
          </w:r>
        </w:del>
      </w:ins>
      <w:ins w:id="3854" w:author="Don Syme" w:date="2009-05-04T19:17:00Z">
        <w:del w:id="3855" w:author="Dmitry Lomov" w:date="2010-06-14T20:05:00Z">
          <w:r w:rsidR="00F266BA">
            <w:delText xml:space="preserve"> feature </w:delText>
          </w:r>
        </w:del>
      </w:ins>
      <w:ins w:id="3856" w:author="Don Syme" w:date="2009-05-04T19:18:00Z">
        <w:del w:id="3857" w:author="Dmitry Lomov" w:date="2010-06-14T20:05:00Z">
          <w:r w:rsidR="00F266BA">
            <w:delText>of</w:delText>
          </w:r>
        </w:del>
      </w:ins>
      <w:ins w:id="3858" w:author="Don Syme" w:date="2009-05-04T19:17:00Z">
        <w:del w:id="3859" w:author="Dmitry Lomov" w:date="2010-06-14T20:05:00Z">
          <w:r w:rsidR="00F266BA">
            <w:delText xml:space="preserve"> F# async is specifically designed to support the use of Async.RunSynchronously from the GUI thread. One motiviating scenario for this is running code from F# Interactive, but there are motivating scenarios such as CPU intensive computations run from the GUI thread where the programmer is willing to accept a UI block and non-cancellable computations in the name of programming simplicity.</w:delText>
          </w:r>
        </w:del>
      </w:ins>
      <w:del w:id="3860" w:author="Dmitry Lomov" w:date="2010-06-14T20:05:00Z">
        <w:r w:rsidR="00F266BA">
          <w:delText>Alignment considerations</w:delText>
        </w:r>
      </w:del>
    </w:p>
    <w:p w:rsidR="006E7EDE" w:rsidRPr="00502368" w:rsidDel="006D070A" w:rsidRDefault="00F266BA">
      <w:pPr>
        <w:pStyle w:val="BodyText"/>
        <w:rPr>
          <w:del w:id="3861" w:author="Don Syme" w:date="2009-05-04T19:20:00Z"/>
        </w:rPr>
      </w:pPr>
      <w:del w:id="3862" w:author="Don Syme" w:date="2009-05-04T19:20:00Z">
        <w:r w:rsidRPr="00F266BA">
          <w:rPr>
            <w:rPrChange w:id="3863" w:author="Dmitry Lomov" w:date="2010-06-14T20:06:00Z">
              <w:rPr>
                <w:b/>
                <w:bCs/>
              </w:rPr>
            </w:rPrChange>
          </w:rPr>
          <w:delText>The F# asynchronous workflow feature involves asynchronous programming and thus shares similarity with</w:delText>
        </w:r>
      </w:del>
    </w:p>
    <w:p w:rsidR="00427F8B" w:rsidRDefault="006E7EDE">
      <w:pPr>
        <w:pStyle w:val="BodyText"/>
        <w:rPr>
          <w:del w:id="3864" w:author="Don Syme" w:date="2009-05-04T19:20:00Z"/>
        </w:rPr>
        <w:pPrChange w:id="3865" w:author="Don Syme" w:date="2009-05-04T19:20:00Z">
          <w:pPr>
            <w:pStyle w:val="ListParagraph"/>
            <w:numPr>
              <w:numId w:val="4"/>
            </w:numPr>
            <w:ind w:hanging="360"/>
          </w:pPr>
        </w:pPrChange>
      </w:pPr>
      <w:del w:id="3866" w:author="Don Syme" w:date="2009-05-04T19:20:00Z">
        <w:r w:rsidRPr="00502368" w:rsidDel="006D070A">
          <w:delText>APM</w:delText>
        </w:r>
      </w:del>
    </w:p>
    <w:p w:rsidR="00427F8B" w:rsidRDefault="006E7EDE">
      <w:pPr>
        <w:pStyle w:val="BodyText"/>
        <w:rPr>
          <w:del w:id="3867" w:author="Don Syme" w:date="2009-05-04T19:20:00Z"/>
        </w:rPr>
        <w:pPrChange w:id="3868" w:author="Don Syme" w:date="2009-05-04T19:20:00Z">
          <w:pPr>
            <w:pStyle w:val="ListParagraph"/>
            <w:numPr>
              <w:numId w:val="4"/>
            </w:numPr>
            <w:ind w:hanging="360"/>
          </w:pPr>
        </w:pPrChange>
      </w:pPr>
      <w:del w:id="3869" w:author="Don Syme" w:date="2009-05-04T19:20:00Z">
        <w:r w:rsidRPr="00502368" w:rsidDel="006D070A">
          <w:delText>TPL Futures</w:delText>
        </w:r>
      </w:del>
    </w:p>
    <w:p w:rsidR="00427F8B" w:rsidRDefault="006E7EDE">
      <w:pPr>
        <w:pStyle w:val="BodyText"/>
        <w:rPr>
          <w:del w:id="3870" w:author="Don Syme" w:date="2009-05-04T19:20:00Z"/>
        </w:rPr>
        <w:pPrChange w:id="3871" w:author="Don Syme" w:date="2009-05-04T19:20:00Z">
          <w:pPr>
            <w:pStyle w:val="ListParagraph"/>
            <w:numPr>
              <w:numId w:val="4"/>
            </w:numPr>
            <w:ind w:hanging="360"/>
          </w:pPr>
        </w:pPrChange>
      </w:pPr>
      <w:del w:id="3872" w:author="Don Syme" w:date="2009-05-04T19:20:00Z">
        <w:r w:rsidRPr="00502368" w:rsidDel="006D070A">
          <w:delText>CCR</w:delText>
        </w:r>
      </w:del>
    </w:p>
    <w:p w:rsidR="00427F8B" w:rsidRDefault="006E7EDE">
      <w:pPr>
        <w:pStyle w:val="BodyText"/>
        <w:rPr>
          <w:del w:id="3873" w:author="Don Syme" w:date="2009-05-04T19:20:00Z"/>
        </w:rPr>
        <w:pPrChange w:id="3874" w:author="Don Syme" w:date="2009-05-04T19:20:00Z">
          <w:pPr>
            <w:pStyle w:val="ListParagraph"/>
            <w:numPr>
              <w:numId w:val="4"/>
            </w:numPr>
            <w:ind w:hanging="360"/>
          </w:pPr>
        </w:pPrChange>
      </w:pPr>
      <w:del w:id="3875" w:author="Don Syme" w:date="2009-05-04T19:20:00Z">
        <w:r w:rsidRPr="00502368" w:rsidDel="006D070A">
          <w:delText>LINQ to Events</w:delText>
        </w:r>
      </w:del>
    </w:p>
    <w:p w:rsidR="00427F8B" w:rsidRDefault="006E7EDE">
      <w:pPr>
        <w:pStyle w:val="BodyText"/>
        <w:rPr>
          <w:del w:id="3876" w:author="Don Syme" w:date="2009-05-04T19:20:00Z"/>
        </w:rPr>
        <w:pPrChange w:id="3877" w:author="Don Syme" w:date="2009-05-04T19:20:00Z">
          <w:pPr>
            <w:pStyle w:val="ListParagraph"/>
            <w:numPr>
              <w:numId w:val="4"/>
            </w:numPr>
            <w:ind w:hanging="360"/>
          </w:pPr>
        </w:pPrChange>
      </w:pPr>
      <w:del w:id="3878" w:author="Don Syme" w:date="2009-05-04T19:20:00Z">
        <w:r w:rsidRPr="00502368" w:rsidDel="006D070A">
          <w:delText>Maestro</w:delText>
        </w:r>
      </w:del>
    </w:p>
    <w:p w:rsidR="006E7EDE" w:rsidRPr="00502368" w:rsidDel="006D070A" w:rsidRDefault="006E7EDE">
      <w:pPr>
        <w:pStyle w:val="BodyText"/>
        <w:rPr>
          <w:del w:id="3879" w:author="Don Syme" w:date="2009-05-04T19:20:00Z"/>
        </w:rPr>
      </w:pPr>
      <w:del w:id="3880" w:author="Don Syme" w:date="2009-05-04T19:20:00Z">
        <w:r w:rsidRPr="00502368" w:rsidDel="006D070A">
          <w:delText>Implementation-wise, Async&lt;T&gt; involves no scheduling engine and currently relies on the .NET thread pool. Using TPL futures is an area under active investigation.</w:delText>
        </w:r>
      </w:del>
    </w:p>
    <w:p w:rsidR="006E7EDE" w:rsidRPr="00502368" w:rsidDel="006D070A" w:rsidRDefault="006E7EDE">
      <w:pPr>
        <w:pStyle w:val="BodyText"/>
        <w:rPr>
          <w:del w:id="3881" w:author="Don Syme" w:date="2009-05-04T19:20:00Z"/>
        </w:rPr>
      </w:pPr>
      <w:del w:id="3882" w:author="Don Syme" w:date="2009-05-04T19:20:00Z">
        <w:r w:rsidRPr="00502368" w:rsidDel="006D070A">
          <w:delText>Semantically, Future&lt;T&gt; is the most interesting comparison point.</w:delText>
        </w:r>
      </w:del>
    </w:p>
    <w:p w:rsidR="00427F8B" w:rsidRDefault="006E7EDE">
      <w:pPr>
        <w:pStyle w:val="BodyText"/>
        <w:rPr>
          <w:del w:id="3883" w:author="Don Syme" w:date="2009-05-04T19:20:00Z"/>
        </w:rPr>
        <w:pPrChange w:id="3884" w:author="Don Syme" w:date="2009-05-04T19:20:00Z">
          <w:pPr>
            <w:pStyle w:val="ListParagraph"/>
            <w:numPr>
              <w:numId w:val="4"/>
            </w:numPr>
            <w:ind w:hanging="360"/>
          </w:pPr>
        </w:pPrChange>
      </w:pPr>
      <w:del w:id="3885" w:author="Don Syme" w:date="2009-05-04T19:20:00Z">
        <w:r w:rsidRPr="00502368" w:rsidDel="006D070A">
          <w:delText>The type is semantically very different to Future&lt;T&gt;. The following analogy is usually very helpful to digest:</w:delText>
        </w:r>
      </w:del>
    </w:p>
    <w:p w:rsidR="00427F8B" w:rsidRDefault="006E7EDE">
      <w:pPr>
        <w:pStyle w:val="BodyText"/>
        <w:rPr>
          <w:del w:id="3886" w:author="Don Syme" w:date="2009-05-04T19:20:00Z"/>
          <w:i/>
          <w:iCs/>
        </w:rPr>
        <w:pPrChange w:id="3887" w:author="Don Syme" w:date="2009-05-04T19:20:00Z">
          <w:pPr>
            <w:ind w:left="1440" w:firstLine="720"/>
          </w:pPr>
        </w:pPrChange>
      </w:pPr>
      <w:del w:id="3888" w:author="Don Syme" w:date="2009-05-04T19:20:00Z">
        <w:r w:rsidRPr="00502368" w:rsidDel="006D070A">
          <w:rPr>
            <w:i/>
            <w:iCs/>
          </w:rPr>
          <w:delText>Async&lt;T&gt; is to Future&lt;T&gt; as IEnumerable&lt;T&gt; is to IEnumerator&lt;T&gt;</w:delText>
        </w:r>
      </w:del>
    </w:p>
    <w:p w:rsidR="00427F8B" w:rsidRDefault="006E7EDE">
      <w:pPr>
        <w:pStyle w:val="BodyText"/>
        <w:rPr>
          <w:del w:id="3889" w:author="Don Syme" w:date="2009-05-04T19:20:00Z"/>
        </w:rPr>
        <w:pPrChange w:id="3890" w:author="Don Syme" w:date="2009-05-04T19:20:00Z">
          <w:pPr>
            <w:ind w:left="720"/>
          </w:pPr>
        </w:pPrChange>
      </w:pPr>
      <w:del w:id="3891" w:author="Don Syme" w:date="2009-05-04T19:20:00Z">
        <w:r w:rsidRPr="00502368" w:rsidDel="006D070A">
          <w:delText>That is, Future&lt;T&gt; can be seen as the execution substrate that underlies Async&lt;T&gt; programming. When you run an Async&lt;T&gt; you may be generating Future&lt;T&gt; values “under the hood”, just as when you iterate an IEnumerable&lt;T&gt; you may be generating one or more iterators under the hood. This analogy can be used to answer many design questions. For example, Async&lt;T&gt;.Current makes no sense.</w:delText>
        </w:r>
      </w:del>
    </w:p>
    <w:p w:rsidR="00427F8B" w:rsidRDefault="006E7EDE">
      <w:pPr>
        <w:pStyle w:val="BodyText"/>
        <w:rPr>
          <w:del w:id="3892" w:author="Don Syme" w:date="2009-05-04T19:20:00Z"/>
        </w:rPr>
        <w:pPrChange w:id="3893" w:author="Don Syme" w:date="2009-05-04T19:20:00Z">
          <w:pPr>
            <w:pStyle w:val="ListParagraph"/>
            <w:numPr>
              <w:numId w:val="4"/>
            </w:numPr>
            <w:ind w:hanging="360"/>
          </w:pPr>
        </w:pPrChange>
      </w:pPr>
      <w:del w:id="3894" w:author="Don Syme" w:date="2009-05-04T19:20:00Z">
        <w:r w:rsidRPr="00502368" w:rsidDel="006D070A">
          <w:delText>We have ongoing work to align this API with TPL constructs. The move of Future&lt;T&gt; into mscorlib makes an enormous difference here. We expect to action work here as a DCR in Beta1</w:delText>
        </w:r>
      </w:del>
    </w:p>
    <w:p w:rsidR="00427F8B" w:rsidRDefault="00F266BA">
      <w:pPr>
        <w:pStyle w:val="BodyText"/>
        <w:rPr>
          <w:del w:id="3895" w:author="Don Syme" w:date="2009-05-04T19:20:00Z"/>
          <w:rStyle w:val="CodeInline"/>
          <w:rFonts w:ascii="Calibri" w:hAnsi="Calibri"/>
          <w:b/>
          <w:bCs w:val="0"/>
          <w:color w:val="auto"/>
          <w:sz w:val="22"/>
        </w:rPr>
        <w:pPrChange w:id="3896" w:author="Don Syme" w:date="2009-05-04T19:20:00Z">
          <w:pPr>
            <w:pStyle w:val="MiniHeading"/>
          </w:pPr>
        </w:pPrChange>
      </w:pPr>
      <w:del w:id="3897" w:author="Don Syme" w:date="2009-05-04T19:20:00Z">
        <w:r w:rsidRPr="00F266BA">
          <w:rPr>
            <w:rPrChange w:id="3898" w:author="Dmitry Lomov" w:date="2010-06-14T20:06:00Z">
              <w:rPr>
                <w:rFonts w:ascii="Consolas" w:hAnsi="Consolas"/>
                <w:color w:val="4F81BD" w:themeColor="accent1"/>
                <w:sz w:val="18"/>
              </w:rPr>
            </w:rPrChange>
          </w:rPr>
          <w:delText>Future-proofing</w:delText>
        </w:r>
      </w:del>
    </w:p>
    <w:p w:rsidR="00427F8B" w:rsidRDefault="00F266BA">
      <w:pPr>
        <w:pStyle w:val="BodyText"/>
        <w:rPr>
          <w:del w:id="3899" w:author="Don Syme" w:date="2009-05-04T19:20:00Z"/>
        </w:rPr>
        <w:pPrChange w:id="3900" w:author="Don Syme" w:date="2009-05-04T19:20:00Z">
          <w:pPr>
            <w:pStyle w:val="ListParagraph"/>
            <w:numPr>
              <w:numId w:val="4"/>
            </w:numPr>
            <w:ind w:hanging="360"/>
          </w:pPr>
        </w:pPrChange>
      </w:pPr>
      <w:del w:id="3901" w:author="Don Syme" w:date="2009-05-04T19:20:00Z">
        <w:r w:rsidRPr="00F266BA">
          <w:rPr>
            <w:rPrChange w:id="3902" w:author="Dmitry Lomov" w:date="2010-06-14T20:06:00Z">
              <w:rPr>
                <w:rFonts w:ascii="Consolas" w:hAnsi="Consolas"/>
                <w:bCs/>
                <w:color w:val="4F81BD" w:themeColor="accent1"/>
                <w:sz w:val="18"/>
              </w:rPr>
            </w:rPrChange>
          </w:rPr>
          <w:delText>F# asynchronous workflows and mailbox processing agents continue to be influential with architects inside the company. As a result we believe that async workflow programming is a potential future candidate for a C# language design extension. However we don’t believe workflow programming can or should be added to the BCL or C# in Dev10 timeframe, and nor do the C# team.</w:delText>
        </w:r>
      </w:del>
    </w:p>
    <w:p w:rsidR="00427F8B" w:rsidRDefault="00F266BA">
      <w:pPr>
        <w:pStyle w:val="BodyText"/>
        <w:rPr>
          <w:del w:id="3903" w:author="Don Syme" w:date="2009-05-04T19:20:00Z"/>
        </w:rPr>
        <w:pPrChange w:id="3904" w:author="Don Syme" w:date="2009-05-04T19:20:00Z">
          <w:pPr>
            <w:pStyle w:val="ListParagraph"/>
            <w:numPr>
              <w:numId w:val="4"/>
            </w:numPr>
            <w:ind w:hanging="360"/>
          </w:pPr>
        </w:pPrChange>
      </w:pPr>
      <w:del w:id="3905" w:author="Don Syme" w:date="2009-05-04T19:20:00Z">
        <w:r w:rsidRPr="00F266BA">
          <w:rPr>
            <w:rPrChange w:id="3906" w:author="Dmitry Lomov" w:date="2010-06-14T20:06:00Z">
              <w:rPr>
                <w:rFonts w:ascii="Consolas" w:hAnsi="Consolas"/>
                <w:bCs/>
                <w:color w:val="4F81BD" w:themeColor="accent1"/>
                <w:sz w:val="18"/>
              </w:rPr>
            </w:rPrChange>
          </w:rPr>
          <w:delText>We have taken the following steps to ensure F# async programming could adapt to some later C# standard for workflow programming</w:delText>
        </w:r>
      </w:del>
    </w:p>
    <w:p w:rsidR="00427F8B" w:rsidRDefault="00F266BA">
      <w:pPr>
        <w:pStyle w:val="BodyText"/>
        <w:rPr>
          <w:del w:id="3907" w:author="Don Syme" w:date="2009-05-04T19:20:00Z"/>
        </w:rPr>
        <w:pPrChange w:id="3908" w:author="Don Syme" w:date="2009-05-04T19:20:00Z">
          <w:pPr>
            <w:pStyle w:val="ListParagraph"/>
            <w:numPr>
              <w:ilvl w:val="1"/>
              <w:numId w:val="20"/>
            </w:numPr>
            <w:ind w:left="1440" w:hanging="360"/>
            <w:contextualSpacing w:val="0"/>
          </w:pPr>
        </w:pPrChange>
      </w:pPr>
      <w:del w:id="3909" w:author="Don Syme" w:date="2009-05-04T19:20:00Z">
        <w:r w:rsidRPr="00F266BA">
          <w:rPr>
            <w:rPrChange w:id="3910" w:author="Dmitry Lomov" w:date="2010-06-14T20:06:00Z">
              <w:rPr>
                <w:rFonts w:ascii="Consolas" w:hAnsi="Consolas"/>
                <w:bCs/>
                <w:color w:val="4F81BD" w:themeColor="accent1"/>
                <w:sz w:val="18"/>
              </w:rPr>
            </w:rPrChange>
          </w:rPr>
          <w:delText xml:space="preserve">The Async&lt;T&gt; type itself is entirely opaque. </w:delText>
        </w:r>
      </w:del>
    </w:p>
    <w:p w:rsidR="00427F8B" w:rsidRDefault="00F266BA">
      <w:pPr>
        <w:pStyle w:val="BodyText"/>
        <w:rPr>
          <w:del w:id="3911" w:author="Don Syme" w:date="2009-05-04T19:20:00Z"/>
        </w:rPr>
        <w:pPrChange w:id="3912" w:author="Don Syme" w:date="2009-05-04T19:20:00Z">
          <w:pPr>
            <w:pStyle w:val="ListParagraph"/>
            <w:numPr>
              <w:ilvl w:val="2"/>
              <w:numId w:val="20"/>
            </w:numPr>
            <w:ind w:left="2160" w:hanging="360"/>
            <w:contextualSpacing w:val="0"/>
          </w:pPr>
        </w:pPrChange>
      </w:pPr>
      <w:del w:id="3913" w:author="Don Syme" w:date="2009-05-04T19:20:00Z">
        <w:r w:rsidRPr="00F266BA">
          <w:rPr>
            <w:rPrChange w:id="3914" w:author="Dmitry Lomov" w:date="2010-06-14T20:06:00Z">
              <w:rPr>
                <w:rFonts w:ascii="Consolas" w:hAnsi="Consolas"/>
                <w:bCs/>
                <w:color w:val="4F81BD" w:themeColor="accent1"/>
                <w:sz w:val="18"/>
              </w:rPr>
            </w:rPrChange>
          </w:rPr>
          <w:delText>It can be implemented in any way (We have trialled two implementations, one based on continuations and one based on Future&lt;_&gt;)</w:delText>
        </w:r>
      </w:del>
    </w:p>
    <w:p w:rsidR="00427F8B" w:rsidRDefault="00F266BA">
      <w:pPr>
        <w:pStyle w:val="BodyText"/>
        <w:rPr>
          <w:del w:id="3915" w:author="Don Syme" w:date="2009-05-04T19:20:00Z"/>
        </w:rPr>
        <w:pPrChange w:id="3916" w:author="Don Syme" w:date="2009-05-04T19:20:00Z">
          <w:pPr>
            <w:pStyle w:val="ListParagraph"/>
            <w:numPr>
              <w:ilvl w:val="2"/>
              <w:numId w:val="20"/>
            </w:numPr>
            <w:ind w:left="2160" w:hanging="360"/>
            <w:contextualSpacing w:val="0"/>
          </w:pPr>
        </w:pPrChange>
      </w:pPr>
      <w:del w:id="3917" w:author="Don Syme" w:date="2009-05-04T19:20:00Z">
        <w:r w:rsidRPr="00F266BA">
          <w:rPr>
            <w:rPrChange w:id="3918" w:author="Dmitry Lomov" w:date="2010-06-14T20:06:00Z">
              <w:rPr>
                <w:rFonts w:ascii="Consolas" w:hAnsi="Consolas"/>
                <w:bCs/>
                <w:color w:val="4F81BD" w:themeColor="accent1"/>
                <w:sz w:val="18"/>
              </w:rPr>
            </w:rPrChange>
          </w:rPr>
          <w:delText>It could be forwarded to any type in mscorlib</w:delText>
        </w:r>
      </w:del>
    </w:p>
    <w:p w:rsidR="00427F8B" w:rsidRDefault="00F266BA">
      <w:pPr>
        <w:pStyle w:val="BodyText"/>
        <w:rPr>
          <w:del w:id="3919" w:author="Don Syme" w:date="2009-05-04T19:20:00Z"/>
        </w:rPr>
        <w:pPrChange w:id="3920" w:author="Don Syme" w:date="2009-05-04T19:20:00Z">
          <w:pPr>
            <w:pStyle w:val="ListParagraph"/>
            <w:numPr>
              <w:ilvl w:val="2"/>
              <w:numId w:val="20"/>
            </w:numPr>
            <w:ind w:left="2160" w:hanging="360"/>
            <w:contextualSpacing w:val="0"/>
          </w:pPr>
        </w:pPrChange>
      </w:pPr>
      <w:del w:id="3921" w:author="Don Syme" w:date="2009-05-04T19:20:00Z">
        <w:r w:rsidRPr="00F266BA">
          <w:rPr>
            <w:rPrChange w:id="3922" w:author="Dmitry Lomov" w:date="2010-06-14T20:06:00Z">
              <w:rPr>
                <w:rFonts w:ascii="Consolas" w:hAnsi="Consolas"/>
                <w:bCs/>
                <w:color w:val="4F81BD" w:themeColor="accent1"/>
                <w:sz w:val="18"/>
              </w:rPr>
            </w:rPrChange>
          </w:rPr>
          <w:delText>It could be implemented as an F# type abbreviation to any other type</w:delText>
        </w:r>
      </w:del>
    </w:p>
    <w:p w:rsidR="00427F8B" w:rsidRDefault="00F266BA">
      <w:pPr>
        <w:pStyle w:val="BodyText"/>
        <w:rPr>
          <w:del w:id="3923" w:author="Don Syme" w:date="2009-05-04T19:20:00Z"/>
        </w:rPr>
        <w:pPrChange w:id="3924" w:author="Don Syme" w:date="2009-05-04T19:20:00Z">
          <w:pPr>
            <w:pStyle w:val="ListParagraph"/>
            <w:numPr>
              <w:numId w:val="4"/>
            </w:numPr>
            <w:ind w:hanging="360"/>
          </w:pPr>
        </w:pPrChange>
      </w:pPr>
      <w:del w:id="3925" w:author="Don Syme" w:date="2009-05-04T19:20:00Z">
        <w:r w:rsidRPr="00F266BA">
          <w:rPr>
            <w:rPrChange w:id="3926" w:author="Dmitry Lomov" w:date="2010-06-14T20:06:00Z">
              <w:rPr>
                <w:rFonts w:ascii="Consolas" w:hAnsi="Consolas"/>
                <w:bCs/>
                <w:color w:val="4F81BD" w:themeColor="accent1"/>
                <w:sz w:val="18"/>
              </w:rPr>
            </w:rPrChange>
          </w:rPr>
          <w:delText>We have removed the AsyncFuture&lt;T&gt; type</w:delText>
        </w:r>
      </w:del>
    </w:p>
    <w:p w:rsidR="00427F8B" w:rsidRDefault="00F266BA">
      <w:pPr>
        <w:pStyle w:val="BodyText"/>
        <w:rPr>
          <w:ins w:id="3927" w:author="Dmitry Lomov" w:date="2010-06-14T20:07:00Z"/>
        </w:rPr>
        <w:pPrChange w:id="3928" w:author="Don Syme" w:date="2009-05-04T19:20:00Z">
          <w:pPr>
            <w:pStyle w:val="ListParagraph"/>
            <w:numPr>
              <w:numId w:val="4"/>
            </w:numPr>
            <w:ind w:hanging="360"/>
          </w:pPr>
        </w:pPrChange>
      </w:pPr>
      <w:del w:id="3929" w:author="Don Syme" w:date="2009-05-04T19:20:00Z">
        <w:r w:rsidRPr="00F266BA">
          <w:rPr>
            <w:rPrChange w:id="3930" w:author="Dmitry Lomov" w:date="2010-06-14T20:06:00Z">
              <w:rPr>
                <w:rFonts w:ascii="Consolas" w:hAnsi="Consolas"/>
                <w:bCs/>
                <w:color w:val="4F81BD" w:themeColor="accent1"/>
                <w:sz w:val="18"/>
              </w:rPr>
            </w:rPrChange>
          </w:rPr>
          <w:delText>We have removed significant functionality from the Async.* API and are continuing to do so</w:delText>
        </w:r>
      </w:del>
      <w:ins w:id="3931" w:author="Dmitry Lomov" w:date="2010-06-14T20:06:00Z">
        <w:r w:rsidR="00502368">
          <w:t xml:space="preserve">s support Unified Cancellation Model. All primitives starting execution of the async support specifying a System.Threading.CancellationToken </w:t>
        </w:r>
      </w:ins>
      <w:ins w:id="3932" w:author="Dmitry Lomov" w:date="2010-06-15T14:17:00Z">
        <w:r w:rsidR="001C4AEA">
          <w:t xml:space="preserve">that will </w:t>
        </w:r>
      </w:ins>
      <w:ins w:id="3933" w:author="Dmitry Lomov" w:date="2010-06-14T20:06:00Z">
        <w:r w:rsidR="00502368">
          <w:t xml:space="preserve">govern execution of </w:t>
        </w:r>
      </w:ins>
      <w:ins w:id="3934" w:author="Dmitry Lomov" w:date="2010-06-15T14:17:00Z">
        <w:r w:rsidR="001C4AEA">
          <w:t xml:space="preserve">the </w:t>
        </w:r>
      </w:ins>
      <w:ins w:id="3935" w:author="Dmitry Lomov" w:date="2010-06-14T20:06:00Z">
        <w:r w:rsidR="00502368">
          <w:t xml:space="preserve">async. Async primitives react to cancellation signal of governing cancellation token at </w:t>
        </w:r>
      </w:ins>
      <w:ins w:id="3936" w:author="Dmitry Lomov" w:date="2010-06-14T20:07:00Z">
        <w:r w:rsidR="00502368">
          <w:t xml:space="preserve">frequent places, most notable on Binds. </w:t>
        </w:r>
      </w:ins>
    </w:p>
    <w:p w:rsidR="00427F8B" w:rsidRDefault="00502368">
      <w:pPr>
        <w:pStyle w:val="BodyText"/>
        <w:rPr>
          <w:ins w:id="3937" w:author="Dmitry Lomov" w:date="2010-06-14T20:09:00Z"/>
        </w:rPr>
        <w:pPrChange w:id="3938" w:author="Don Syme" w:date="2009-05-04T19:20:00Z">
          <w:pPr>
            <w:pStyle w:val="ListParagraph"/>
            <w:numPr>
              <w:numId w:val="4"/>
            </w:numPr>
            <w:ind w:hanging="360"/>
          </w:pPr>
        </w:pPrChange>
      </w:pPr>
      <w:ins w:id="3939" w:author="Dmitry Lomov" w:date="2010-06-14T20:07:00Z">
        <w:r>
          <w:t xml:space="preserve">When cancellation signal is raised and </w:t>
        </w:r>
      </w:ins>
      <w:ins w:id="3940" w:author="Dmitry Lomov" w:date="2010-06-14T20:08:00Z">
        <w:r>
          <w:t>detected</w:t>
        </w:r>
      </w:ins>
      <w:ins w:id="3941" w:author="Dmitry Lomov" w:date="2010-06-14T20:07:00Z">
        <w:r>
          <w:t>,</w:t>
        </w:r>
      </w:ins>
      <w:ins w:id="3942" w:author="Dmitry Lomov" w:date="2010-06-14T20:08:00Z">
        <w:r>
          <w:t xml:space="preserve"> asyncs cease execution and </w:t>
        </w:r>
      </w:ins>
      <w:ins w:id="3943" w:author="Dmitry Lomov" w:date="2010-06-14T20:10:00Z">
        <w:r>
          <w:t>execute cancellation</w:t>
        </w:r>
      </w:ins>
      <w:ins w:id="3944" w:author="Dmitry Lomov" w:date="2010-06-14T20:08:00Z">
        <w:r>
          <w:t xml:space="preserve"> continuation o</w:t>
        </w:r>
      </w:ins>
      <w:ins w:id="3945" w:author="Dmitry Lomov" w:date="2010-06-14T20:09:00Z">
        <w:r>
          <w:t xml:space="preserve">f current threading context. Users can modify the cancellation continuation via Async.TryCanceled primitive. </w:t>
        </w:r>
      </w:ins>
    </w:p>
    <w:p w:rsidR="00427F8B" w:rsidRDefault="00502368">
      <w:pPr>
        <w:pStyle w:val="BodyText"/>
        <w:rPr>
          <w:ins w:id="3946" w:author="Dmitry Lomov" w:date="2010-06-15T14:30:00Z"/>
        </w:rPr>
        <w:pPrChange w:id="3947" w:author="Don Syme" w:date="2009-05-04T19:20:00Z">
          <w:pPr>
            <w:pStyle w:val="ListParagraph"/>
            <w:numPr>
              <w:numId w:val="4"/>
            </w:numPr>
            <w:ind w:hanging="360"/>
          </w:pPr>
        </w:pPrChange>
      </w:pPr>
      <w:ins w:id="3948" w:author="Dmitry Lomov" w:date="2010-06-14T20:09:00Z">
        <w:r>
          <w:t xml:space="preserve">The cancellation token governing the execution of an async should not be disposed until </w:t>
        </w:r>
      </w:ins>
      <w:ins w:id="3949" w:author="Dmitry Lomov" w:date="2010-06-14T20:11:00Z">
        <w:r>
          <w:t xml:space="preserve">that </w:t>
        </w:r>
      </w:ins>
      <w:ins w:id="3950" w:author="Dmitry Lomov" w:date="2010-06-14T20:10:00Z">
        <w:r>
          <w:t>execution ceases.</w:t>
        </w:r>
      </w:ins>
    </w:p>
    <w:p w:rsidR="00427F8B" w:rsidRDefault="00181097">
      <w:pPr>
        <w:pStyle w:val="BodyText"/>
        <w:rPr>
          <w:ins w:id="3951" w:author="Dmitry Lomov" w:date="2010-06-15T14:18:00Z"/>
        </w:rPr>
        <w:pPrChange w:id="3952" w:author="Don Syme" w:date="2009-05-04T19:20:00Z">
          <w:pPr>
            <w:pStyle w:val="ListParagraph"/>
            <w:numPr>
              <w:numId w:val="4"/>
            </w:numPr>
            <w:ind w:hanging="360"/>
          </w:pPr>
        </w:pPrChange>
      </w:pPr>
      <w:ins w:id="3953" w:author="Dmitry Lomov" w:date="2010-06-15T14:30:00Z">
        <w:r>
          <w:t>Cancellation token is available to excuting async via Async.CancellationToken primitive</w:t>
        </w:r>
      </w:ins>
      <w:ins w:id="3954" w:author="Dmitry Lomov" w:date="2010-06-15T14:34:00Z">
        <w:r>
          <w:t>.</w:t>
        </w:r>
      </w:ins>
    </w:p>
    <w:p w:rsidR="00427F8B" w:rsidRDefault="001C4AEA">
      <w:pPr>
        <w:pStyle w:val="Heading3"/>
        <w:rPr>
          <w:ins w:id="3955" w:author="Dmitry Lomov" w:date="2010-06-15T14:19:00Z"/>
        </w:rPr>
        <w:pPrChange w:id="3956" w:author="Dmitry Lomov" w:date="2010-06-15T14:18:00Z">
          <w:pPr>
            <w:pStyle w:val="ListParagraph"/>
            <w:numPr>
              <w:numId w:val="4"/>
            </w:numPr>
            <w:ind w:hanging="360"/>
          </w:pPr>
        </w:pPrChange>
      </w:pPr>
      <w:bookmarkStart w:id="3957" w:name="_Toc265492511"/>
      <w:ins w:id="3958" w:author="Dmitry Lomov" w:date="2010-06-15T14:18:00Z">
        <w:r>
          <w:lastRenderedPageBreak/>
          <w:t>Timeouts</w:t>
        </w:r>
      </w:ins>
      <w:bookmarkEnd w:id="3957"/>
    </w:p>
    <w:p w:rsidR="00427F8B" w:rsidRDefault="00181097">
      <w:pPr>
        <w:rPr>
          <w:ins w:id="3959" w:author="Dmitry Lomov" w:date="2010-06-15T14:37:00Z"/>
        </w:rPr>
        <w:pPrChange w:id="3960" w:author="Dmitry Lomov" w:date="2010-06-15T14:19:00Z">
          <w:pPr>
            <w:pStyle w:val="ListParagraph"/>
            <w:numPr>
              <w:numId w:val="4"/>
            </w:numPr>
            <w:ind w:hanging="360"/>
          </w:pPr>
        </w:pPrChange>
      </w:pPr>
      <w:ins w:id="3961" w:author="Dmitry Lomov" w:date="2010-06-15T14:37:00Z">
        <w:r>
          <w:t xml:space="preserve">There are functions in async library that start execution of an async and provide means for the caller to wait until execution is complete, for example </w:t>
        </w:r>
      </w:ins>
      <w:ins w:id="3962" w:author="Dmitry Lomov" w:date="2010-06-15T14:38:00Z">
        <w:r>
          <w:t>Async.RunSynchronously (which blocks the caller until execution completes) and Async.StartChild (which returns an async that can be run to wait</w:t>
        </w:r>
      </w:ins>
      <w:ins w:id="3963" w:author="Dmitry Lomov" w:date="2010-06-15T14:39:00Z">
        <w:r>
          <w:t xml:space="preserve"> until the exexcution completes</w:t>
        </w:r>
      </w:ins>
      <w:ins w:id="3964" w:author="Dmitry Lomov" w:date="2010-06-15T14:38:00Z">
        <w:r>
          <w:t>)</w:t>
        </w:r>
      </w:ins>
    </w:p>
    <w:p w:rsidR="00427F8B" w:rsidRDefault="00181097">
      <w:pPr>
        <w:rPr>
          <w:ins w:id="3965" w:author="Dmitry Lomov" w:date="2010-06-15T14:45:00Z"/>
        </w:rPr>
        <w:pPrChange w:id="3966" w:author="Dmitry Lomov" w:date="2010-06-15T14:19:00Z">
          <w:pPr>
            <w:pStyle w:val="ListParagraph"/>
            <w:numPr>
              <w:numId w:val="4"/>
            </w:numPr>
            <w:ind w:hanging="360"/>
          </w:pPr>
        </w:pPrChange>
      </w:pPr>
      <w:ins w:id="3967" w:author="Dmitry Lomov" w:date="2010-06-15T14:39:00Z">
        <w:r>
          <w:t xml:space="preserve">These functions typicallt allow specifiying timeouts for async execution. </w:t>
        </w:r>
      </w:ins>
      <w:ins w:id="3968" w:author="Dmitry Lomov" w:date="2010-06-15T14:35:00Z">
        <w:r>
          <w:t xml:space="preserve">All those timeouts have a “soft” semantics: when timeout occurs, </w:t>
        </w:r>
      </w:ins>
      <w:ins w:id="3969" w:author="Dmitry Lomov" w:date="2010-06-15T14:36:00Z">
        <w:r>
          <w:t xml:space="preserve">the cancellation signal for the executing async is raised, but the wait </w:t>
        </w:r>
      </w:ins>
      <w:ins w:id="3970" w:author="Dmitry Lomov" w:date="2010-06-15T14:39:00Z">
        <w:r w:rsidR="00707543">
          <w:t>is not complete untile the computation reacts to the signal and ceases execution.</w:t>
        </w:r>
      </w:ins>
    </w:p>
    <w:p w:rsidR="00427F8B" w:rsidRDefault="00427F8B">
      <w:pPr>
        <w:rPr>
          <w:ins w:id="3971" w:author="Dmitry Lomov" w:date="2010-06-15T14:45:00Z"/>
        </w:rPr>
        <w:pPrChange w:id="3972" w:author="Dmitry Lomov" w:date="2010-06-15T14:19:00Z">
          <w:pPr>
            <w:pStyle w:val="ListParagraph"/>
            <w:numPr>
              <w:numId w:val="4"/>
            </w:numPr>
            <w:ind w:hanging="360"/>
          </w:pPr>
        </w:pPrChange>
      </w:pPr>
    </w:p>
    <w:p w:rsidR="00707543" w:rsidRPr="005A2E67" w:rsidRDefault="00F266BA" w:rsidP="00707543">
      <w:pPr>
        <w:rPr>
          <w:ins w:id="3973" w:author="Dmitry Lomov" w:date="2010-06-15T14:46:00Z"/>
          <w:lang w:val="en-US"/>
        </w:rPr>
      </w:pPr>
      <w:ins w:id="3974" w:author="Dmitry Lomov" w:date="2010-06-15T14:45:00Z">
        <w:del w:id="3975" w:author="Don Syme" w:date="2010-06-28T11:11:00Z">
          <w:r w:rsidRPr="005A2E67" w:rsidDel="005A2E67">
            <w:rPr>
              <w:rPrChange w:id="3976" w:author="Don Syme" w:date="2010-06-28T11:11:00Z">
                <w:rPr>
                  <w:rFonts w:ascii="Consolas" w:hAnsi="Consolas"/>
                  <w:bCs/>
                  <w:color w:val="4F81BD" w:themeColor="accent1"/>
                  <w:sz w:val="18"/>
                </w:rPr>
              </w:rPrChange>
            </w:rPr>
            <w:delText>Pragmatics</w:delText>
          </w:r>
        </w:del>
      </w:ins>
      <w:ins w:id="3977" w:author="Don Syme" w:date="2010-06-28T11:11:00Z">
        <w:r w:rsidR="005A2E67">
          <w:t>Example</w:t>
        </w:r>
      </w:ins>
      <w:ins w:id="3978" w:author="Dmitry Lomov" w:date="2010-06-15T14:45:00Z">
        <w:r w:rsidRPr="005A2E67">
          <w:rPr>
            <w:rPrChange w:id="3979" w:author="Don Syme" w:date="2010-06-28T11:11:00Z">
              <w:rPr>
                <w:rFonts w:ascii="Consolas" w:hAnsi="Consolas"/>
                <w:bCs/>
                <w:color w:val="4F81BD" w:themeColor="accent1"/>
                <w:sz w:val="18"/>
              </w:rPr>
            </w:rPrChange>
          </w:rPr>
          <w:t>:</w:t>
        </w:r>
      </w:ins>
      <w:ins w:id="3980" w:author="Dmitry Lomov" w:date="2010-06-15T14:47:00Z">
        <w:r w:rsidR="00707543" w:rsidRPr="005A2E67">
          <w:rPr>
            <w:rPrChange w:id="3981" w:author="Don Syme" w:date="2010-06-28T11:11:00Z">
              <w:rPr>
                <w:i/>
              </w:rPr>
            </w:rPrChange>
          </w:rPr>
          <w:t xml:space="preserve"> </w:t>
        </w:r>
      </w:ins>
      <w:ins w:id="3982" w:author="Dmitry Lomov" w:date="2010-06-15T14:46:00Z">
        <w:r w:rsidRPr="005A2E67">
          <w:rPr>
            <w:lang w:val="en-US"/>
            <w:rPrChange w:id="3983" w:author="Don Syme" w:date="2010-06-28T11:11:00Z">
              <w:rPr>
                <w:rFonts w:ascii="Consolas" w:hAnsi="Consolas"/>
                <w:bCs/>
                <w:color w:val="4F81BD" w:themeColor="accent1"/>
                <w:sz w:val="18"/>
                <w:lang w:val="en-US"/>
              </w:rPr>
            </w:rPrChange>
          </w:rPr>
          <w:t>System.Net.WebClient allows only one download request at a time.</w:t>
        </w:r>
      </w:ins>
    </w:p>
    <w:p w:rsidR="00707543" w:rsidRPr="005A2E67" w:rsidRDefault="00707543" w:rsidP="00707543">
      <w:pPr>
        <w:rPr>
          <w:ins w:id="3984" w:author="Dmitry Lomov" w:date="2010-06-15T14:46:00Z"/>
          <w:lang w:val="en-US"/>
        </w:rPr>
      </w:pPr>
      <w:ins w:id="3985" w:author="Dmitry Lomov" w:date="2010-06-15T14:47:00Z">
        <w:r w:rsidRPr="005A2E67">
          <w:rPr>
            <w:lang w:val="en-US"/>
            <w:rPrChange w:id="3986" w:author="Don Syme" w:date="2010-06-28T11:11:00Z">
              <w:rPr>
                <w:i/>
                <w:lang w:val="en-US"/>
              </w:rPr>
            </w:rPrChange>
          </w:rPr>
          <w:t>Consider the following code</w:t>
        </w:r>
      </w:ins>
      <w:ins w:id="3987" w:author="Dmitry Lomov" w:date="2010-06-15T14:46:00Z">
        <w:r w:rsidR="00F266BA" w:rsidRPr="005A2E67">
          <w:rPr>
            <w:lang w:val="en-US"/>
            <w:rPrChange w:id="3988" w:author="Don Syme" w:date="2010-06-28T11:11:00Z">
              <w:rPr>
                <w:rFonts w:ascii="Consolas" w:hAnsi="Consolas"/>
                <w:bCs/>
                <w:color w:val="4F81BD" w:themeColor="accent1"/>
                <w:sz w:val="18"/>
                <w:lang w:val="en-US"/>
              </w:rPr>
            </w:rPrChange>
          </w:rPr>
          <w:t>:</w:t>
        </w:r>
      </w:ins>
    </w:p>
    <w:p w:rsidR="005A2E67" w:rsidRDefault="005A2E67" w:rsidP="00707543">
      <w:pPr>
        <w:rPr>
          <w:ins w:id="3989" w:author="Don Syme" w:date="2010-06-28T11:11:00Z"/>
          <w:rFonts w:ascii="Consolas" w:hAnsi="Consolas" w:cs="Consolas"/>
          <w:i/>
          <w:lang w:val="en-US"/>
        </w:rPr>
      </w:pPr>
    </w:p>
    <w:p w:rsidR="00707543" w:rsidRPr="00924479" w:rsidRDefault="00F266BA" w:rsidP="005A2E67">
      <w:pPr>
        <w:ind w:left="720"/>
        <w:rPr>
          <w:ins w:id="3990" w:author="Dmitry Lomov" w:date="2010-06-15T14:46:00Z"/>
          <w:rFonts w:ascii="Consolas" w:hAnsi="Consolas" w:cs="Consolas"/>
          <w:sz w:val="18"/>
          <w:lang w:val="en-US"/>
          <w:rPrChange w:id="3991" w:author="Don Syme" w:date="2010-06-28T11:15:00Z">
            <w:rPr>
              <w:ins w:id="3992" w:author="Dmitry Lomov" w:date="2010-06-15T14:46:00Z"/>
              <w:lang w:val="en-US"/>
            </w:rPr>
          </w:rPrChange>
        </w:rPr>
        <w:pPrChange w:id="3993" w:author="Don Syme" w:date="2010-06-28T11:11:00Z">
          <w:pPr/>
        </w:pPrChange>
      </w:pPr>
      <w:ins w:id="3994" w:author="Dmitry Lomov" w:date="2010-06-15T14:46:00Z">
        <w:r w:rsidRPr="00924479">
          <w:rPr>
            <w:rFonts w:ascii="Consolas" w:hAnsi="Consolas" w:cs="Consolas"/>
            <w:sz w:val="18"/>
            <w:lang w:val="en-US"/>
            <w:rPrChange w:id="3995" w:author="Don Syme" w:date="2010-06-28T11:15:00Z">
              <w:rPr>
                <w:rFonts w:ascii="Consolas" w:hAnsi="Consolas"/>
                <w:bCs/>
                <w:color w:val="4F81BD" w:themeColor="accent1"/>
                <w:sz w:val="18"/>
                <w:lang w:val="en-US"/>
              </w:rPr>
            </w:rPrChange>
          </w:rPr>
          <w:t>let a = async {</w:t>
        </w:r>
      </w:ins>
    </w:p>
    <w:p w:rsidR="00707543" w:rsidRPr="00924479" w:rsidRDefault="00F266BA" w:rsidP="005A2E67">
      <w:pPr>
        <w:ind w:left="720"/>
        <w:rPr>
          <w:ins w:id="3996" w:author="Dmitry Lomov" w:date="2010-06-15T14:46:00Z"/>
          <w:rFonts w:ascii="Consolas" w:hAnsi="Consolas" w:cs="Consolas"/>
          <w:sz w:val="18"/>
          <w:lang w:val="en-US"/>
          <w:rPrChange w:id="3997" w:author="Don Syme" w:date="2010-06-28T11:15:00Z">
            <w:rPr>
              <w:ins w:id="3998" w:author="Dmitry Lomov" w:date="2010-06-15T14:46:00Z"/>
              <w:lang w:val="en-US"/>
            </w:rPr>
          </w:rPrChange>
        </w:rPr>
        <w:pPrChange w:id="3999" w:author="Don Syme" w:date="2010-06-28T11:11:00Z">
          <w:pPr/>
        </w:pPrChange>
      </w:pPr>
      <w:ins w:id="4000" w:author="Dmitry Lomov" w:date="2010-06-15T14:46:00Z">
        <w:r w:rsidRPr="00924479">
          <w:rPr>
            <w:rFonts w:ascii="Consolas" w:hAnsi="Consolas" w:cs="Consolas"/>
            <w:sz w:val="18"/>
            <w:lang w:val="en-US"/>
            <w:rPrChange w:id="4001" w:author="Don Syme" w:date="2010-06-28T11:15:00Z">
              <w:rPr>
                <w:rFonts w:ascii="Consolas" w:hAnsi="Consolas"/>
                <w:bCs/>
                <w:color w:val="4F81BD" w:themeColor="accent1"/>
                <w:sz w:val="18"/>
                <w:lang w:val="en-US"/>
              </w:rPr>
            </w:rPrChange>
          </w:rPr>
          <w:t>      let! s = webClient.AsyncDownloadString(“</w:t>
        </w:r>
        <w:r w:rsidRPr="00924479">
          <w:rPr>
            <w:rFonts w:ascii="Consolas" w:hAnsi="Consolas" w:cs="Consolas"/>
            <w:sz w:val="18"/>
            <w:lang w:val="en-US"/>
            <w:rPrChange w:id="4002" w:author="Don Syme" w:date="2010-06-28T11:15:00Z">
              <w:rPr>
                <w:color w:val="0000FF" w:themeColor="hyperlink"/>
                <w:u w:val="single"/>
              </w:rPr>
            </w:rPrChange>
          </w:rPr>
          <w:fldChar w:fldCharType="begin"/>
        </w:r>
        <w:r w:rsidRPr="00924479">
          <w:rPr>
            <w:rFonts w:ascii="Consolas" w:hAnsi="Consolas" w:cs="Consolas"/>
            <w:sz w:val="18"/>
            <w:lang w:val="en-US"/>
            <w:rPrChange w:id="4003" w:author="Don Syme" w:date="2010-06-28T11:15:00Z">
              <w:rPr>
                <w:rFonts w:ascii="Consolas" w:hAnsi="Consolas"/>
                <w:bCs/>
                <w:color w:val="4F81BD" w:themeColor="accent1"/>
                <w:sz w:val="18"/>
                <w:lang w:val="en-US"/>
              </w:rPr>
            </w:rPrChange>
          </w:rPr>
          <w:instrText xml:space="preserve"> HYPERLINK "http://foobar.com" </w:instrText>
        </w:r>
      </w:ins>
      <w:ins w:id="4004" w:author="Don Syme" w:date="2010-06-28T12:43:00Z">
        <w:r w:rsidR="00F74666" w:rsidRPr="00924479">
          <w:rPr>
            <w:rFonts w:ascii="Consolas" w:hAnsi="Consolas" w:cs="Consolas"/>
            <w:sz w:val="18"/>
            <w:lang w:val="en-US"/>
          </w:rPr>
        </w:r>
      </w:ins>
      <w:ins w:id="4005" w:author="Dmitry Lomov" w:date="2010-06-15T14:46:00Z">
        <w:r w:rsidRPr="00924479">
          <w:rPr>
            <w:rFonts w:ascii="Consolas" w:hAnsi="Consolas" w:cs="Consolas"/>
            <w:sz w:val="18"/>
            <w:lang w:val="en-US"/>
            <w:rPrChange w:id="4006" w:author="Don Syme" w:date="2010-06-28T11:15:00Z">
              <w:rPr>
                <w:color w:val="0000FF" w:themeColor="hyperlink"/>
                <w:u w:val="single"/>
              </w:rPr>
            </w:rPrChange>
          </w:rPr>
          <w:fldChar w:fldCharType="separate"/>
        </w:r>
        <w:r w:rsidRPr="00924479">
          <w:rPr>
            <w:rStyle w:val="Hyperlink"/>
            <w:rFonts w:ascii="Consolas" w:hAnsi="Consolas" w:cs="Consolas"/>
            <w:sz w:val="18"/>
            <w:lang w:val="en-US"/>
            <w:rPrChange w:id="4007" w:author="Don Syme" w:date="2010-06-28T11:15:00Z">
              <w:rPr>
                <w:rStyle w:val="Hyperlink"/>
                <w:lang w:val="en-US"/>
              </w:rPr>
            </w:rPrChange>
          </w:rPr>
          <w:t>http://foobar.com</w:t>
        </w:r>
        <w:r w:rsidRPr="00924479">
          <w:rPr>
            <w:rFonts w:ascii="Consolas" w:hAnsi="Consolas" w:cs="Consolas"/>
            <w:sz w:val="18"/>
            <w:rPrChange w:id="4008" w:author="Don Syme" w:date="2010-06-28T11:15:00Z">
              <w:rPr>
                <w:color w:val="0000FF" w:themeColor="hyperlink"/>
                <w:u w:val="single"/>
              </w:rPr>
            </w:rPrChange>
          </w:rPr>
          <w:fldChar w:fldCharType="end"/>
        </w:r>
        <w:r w:rsidRPr="00924479">
          <w:rPr>
            <w:rFonts w:ascii="Consolas" w:hAnsi="Consolas" w:cs="Consolas"/>
            <w:sz w:val="18"/>
            <w:lang w:val="en-US"/>
            <w:rPrChange w:id="4009" w:author="Don Syme" w:date="2010-06-28T11:15:00Z">
              <w:rPr>
                <w:color w:val="0000FF" w:themeColor="hyperlink"/>
                <w:u w:val="single"/>
                <w:lang w:val="en-US"/>
              </w:rPr>
            </w:rPrChange>
          </w:rPr>
          <w:t>”)</w:t>
        </w:r>
      </w:ins>
    </w:p>
    <w:p w:rsidR="00707543" w:rsidRPr="00924479" w:rsidRDefault="00F266BA" w:rsidP="005A2E67">
      <w:pPr>
        <w:ind w:left="720"/>
        <w:rPr>
          <w:ins w:id="4010" w:author="Dmitry Lomov" w:date="2010-06-15T14:46:00Z"/>
          <w:rFonts w:ascii="Consolas" w:hAnsi="Consolas" w:cs="Consolas"/>
          <w:sz w:val="18"/>
          <w:lang w:val="en-US"/>
          <w:rPrChange w:id="4011" w:author="Don Syme" w:date="2010-06-28T11:15:00Z">
            <w:rPr>
              <w:ins w:id="4012" w:author="Dmitry Lomov" w:date="2010-06-15T14:46:00Z"/>
              <w:lang w:val="en-US"/>
            </w:rPr>
          </w:rPrChange>
        </w:rPr>
        <w:pPrChange w:id="4013" w:author="Don Syme" w:date="2010-06-28T11:11:00Z">
          <w:pPr/>
        </w:pPrChange>
      </w:pPr>
      <w:ins w:id="4014" w:author="Dmitry Lomov" w:date="2010-06-15T14:46:00Z">
        <w:r w:rsidRPr="00924479">
          <w:rPr>
            <w:rFonts w:ascii="Consolas" w:hAnsi="Consolas" w:cs="Consolas"/>
            <w:sz w:val="18"/>
            <w:lang w:val="en-US"/>
            <w:rPrChange w:id="4015" w:author="Don Syme" w:date="2010-06-28T11:15:00Z">
              <w:rPr>
                <w:color w:val="0000FF" w:themeColor="hyperlink"/>
                <w:u w:val="single"/>
                <w:lang w:val="en-US"/>
              </w:rPr>
            </w:rPrChange>
          </w:rPr>
          <w:t>      …</w:t>
        </w:r>
      </w:ins>
    </w:p>
    <w:p w:rsidR="00707543" w:rsidRPr="00924479" w:rsidRDefault="00F266BA" w:rsidP="005A2E67">
      <w:pPr>
        <w:ind w:left="720"/>
        <w:rPr>
          <w:ins w:id="4016" w:author="Dmitry Lomov" w:date="2010-06-15T14:46:00Z"/>
          <w:rFonts w:ascii="Consolas" w:hAnsi="Consolas" w:cs="Consolas"/>
          <w:sz w:val="18"/>
          <w:lang w:val="en-US"/>
          <w:rPrChange w:id="4017" w:author="Don Syme" w:date="2010-06-28T11:15:00Z">
            <w:rPr>
              <w:ins w:id="4018" w:author="Dmitry Lomov" w:date="2010-06-15T14:46:00Z"/>
              <w:lang w:val="en-US"/>
            </w:rPr>
          </w:rPrChange>
        </w:rPr>
        <w:pPrChange w:id="4019" w:author="Don Syme" w:date="2010-06-28T11:11:00Z">
          <w:pPr/>
        </w:pPrChange>
      </w:pPr>
      <w:ins w:id="4020" w:author="Dmitry Lomov" w:date="2010-06-15T14:46:00Z">
        <w:r w:rsidRPr="00924479">
          <w:rPr>
            <w:rFonts w:ascii="Consolas" w:hAnsi="Consolas" w:cs="Consolas"/>
            <w:sz w:val="18"/>
            <w:lang w:val="en-US"/>
            <w:rPrChange w:id="4021" w:author="Don Syme" w:date="2010-06-28T11:15:00Z">
              <w:rPr>
                <w:color w:val="0000FF" w:themeColor="hyperlink"/>
                <w:u w:val="single"/>
                <w:lang w:val="en-US"/>
              </w:rPr>
            </w:rPrChange>
          </w:rPr>
          <w:t>}</w:t>
        </w:r>
      </w:ins>
    </w:p>
    <w:p w:rsidR="00707543" w:rsidRPr="00924479" w:rsidRDefault="00F266BA" w:rsidP="005A2E67">
      <w:pPr>
        <w:ind w:left="720"/>
        <w:rPr>
          <w:ins w:id="4022" w:author="Dmitry Lomov" w:date="2010-06-15T14:46:00Z"/>
          <w:sz w:val="18"/>
          <w:lang w:val="en-US"/>
          <w:rPrChange w:id="4023" w:author="Don Syme" w:date="2010-06-28T11:15:00Z">
            <w:rPr>
              <w:ins w:id="4024" w:author="Dmitry Lomov" w:date="2010-06-15T14:46:00Z"/>
              <w:lang w:val="en-US"/>
            </w:rPr>
          </w:rPrChange>
        </w:rPr>
        <w:pPrChange w:id="4025" w:author="Don Syme" w:date="2010-06-28T11:11:00Z">
          <w:pPr/>
        </w:pPrChange>
      </w:pPr>
      <w:ins w:id="4026" w:author="Dmitry Lomov" w:date="2010-06-15T14:46:00Z">
        <w:r w:rsidRPr="00924479">
          <w:rPr>
            <w:rFonts w:ascii="Consolas" w:hAnsi="Consolas" w:cs="Consolas"/>
            <w:sz w:val="18"/>
            <w:lang w:val="en-US"/>
            <w:rPrChange w:id="4027" w:author="Don Syme" w:date="2010-06-28T11:15:00Z">
              <w:rPr>
                <w:color w:val="0000FF" w:themeColor="hyperlink"/>
                <w:u w:val="single"/>
                <w:lang w:val="en-US"/>
              </w:rPr>
            </w:rPrChange>
          </w:rPr>
          <w:t>Async.RunSynchronously(a, 100)</w:t>
        </w:r>
      </w:ins>
    </w:p>
    <w:p w:rsidR="00707543" w:rsidRPr="00707543" w:rsidRDefault="00707543" w:rsidP="00707543">
      <w:pPr>
        <w:rPr>
          <w:ins w:id="4028" w:author="Dmitry Lomov" w:date="2010-06-15T14:46:00Z"/>
          <w:i/>
          <w:lang w:val="en-US"/>
          <w:rPrChange w:id="4029" w:author="Dmitry Lomov" w:date="2010-06-15T14:46:00Z">
            <w:rPr>
              <w:ins w:id="4030" w:author="Dmitry Lomov" w:date="2010-06-15T14:46:00Z"/>
              <w:lang w:val="en-US"/>
            </w:rPr>
          </w:rPrChange>
        </w:rPr>
      </w:pPr>
    </w:p>
    <w:p w:rsidR="00427F8B" w:rsidRPr="005A2E67" w:rsidRDefault="00F266BA">
      <w:pPr>
        <w:rPr>
          <w:ins w:id="4031" w:author="Dmitry Lomov" w:date="2010-06-15T14:18:00Z"/>
          <w:lang w:val="en-US"/>
          <w:rPrChange w:id="4032" w:author="Don Syme" w:date="2010-06-28T11:11:00Z">
            <w:rPr>
              <w:ins w:id="4033" w:author="Dmitry Lomov" w:date="2010-06-15T14:18:00Z"/>
            </w:rPr>
          </w:rPrChange>
        </w:rPr>
        <w:pPrChange w:id="4034" w:author="Dmitry Lomov" w:date="2010-06-15T14:48:00Z">
          <w:pPr>
            <w:pStyle w:val="ListParagraph"/>
            <w:numPr>
              <w:numId w:val="4"/>
            </w:numPr>
            <w:ind w:hanging="360"/>
          </w:pPr>
        </w:pPrChange>
      </w:pPr>
      <w:ins w:id="4035" w:author="Dmitry Lomov" w:date="2010-06-15T14:46:00Z">
        <w:r w:rsidRPr="005A2E67">
          <w:rPr>
            <w:lang w:val="en-US"/>
            <w:rPrChange w:id="4036" w:author="Don Syme" w:date="2010-06-28T11:11:00Z">
              <w:rPr>
                <w:color w:val="0000FF" w:themeColor="hyperlink"/>
                <w:u w:val="single"/>
                <w:lang w:val="en-US"/>
              </w:rPr>
            </w:rPrChange>
          </w:rPr>
          <w:t xml:space="preserve">Under the </w:t>
        </w:r>
      </w:ins>
      <w:ins w:id="4037" w:author="Dmitry Lomov" w:date="2010-06-15T14:48:00Z">
        <w:r w:rsidR="00707543" w:rsidRPr="005A2E67">
          <w:rPr>
            <w:lang w:val="en-US"/>
            <w:rPrChange w:id="4038" w:author="Don Syme" w:date="2010-06-28T11:11:00Z">
              <w:rPr>
                <w:i/>
                <w:lang w:val="en-US"/>
              </w:rPr>
            </w:rPrChange>
          </w:rPr>
          <w:t xml:space="preserve">cooperative timeout </w:t>
        </w:r>
      </w:ins>
      <w:ins w:id="4039" w:author="Dmitry Lomov" w:date="2010-06-15T14:46:00Z">
        <w:r w:rsidRPr="005A2E67">
          <w:rPr>
            <w:lang w:val="en-US"/>
            <w:rPrChange w:id="4040" w:author="Don Syme" w:date="2010-06-28T11:11:00Z">
              <w:rPr>
                <w:color w:val="0000FF" w:themeColor="hyperlink"/>
                <w:u w:val="single"/>
                <w:lang w:val="en-US"/>
              </w:rPr>
            </w:rPrChange>
          </w:rPr>
          <w:t>discipline, if execution timeouts, it is guaranteed that webClient does not execute download request and is free to start another.</w:t>
        </w:r>
      </w:ins>
    </w:p>
    <w:p w:rsidR="00E46C6C" w:rsidRDefault="00E46C6C" w:rsidP="00E46C6C">
      <w:pPr>
        <w:pStyle w:val="Heading3"/>
        <w:rPr>
          <w:ins w:id="4041" w:author="Don Syme" w:date="2010-06-28T12:05:00Z"/>
        </w:rPr>
      </w:pPr>
      <w:bookmarkStart w:id="4042" w:name="_Toc265492512"/>
      <w:ins w:id="4043" w:author="Don Syme" w:date="2010-06-28T12:05:00Z">
        <w:r>
          <w:t>Return to Synchronization Context</w:t>
        </w:r>
        <w:bookmarkEnd w:id="4042"/>
      </w:ins>
    </w:p>
    <w:p w:rsidR="00E46C6C" w:rsidRDefault="00E46C6C" w:rsidP="00E46C6C">
      <w:pPr>
        <w:rPr>
          <w:ins w:id="4044" w:author="Don Syme" w:date="2010-06-28T12:10:00Z"/>
          <w:lang w:val="en-US"/>
        </w:rPr>
      </w:pPr>
      <w:ins w:id="4045" w:author="Don Syme" w:date="2010-06-28T12:05:00Z">
        <w:r>
          <w:rPr>
            <w:lang w:val="en-US"/>
          </w:rPr>
          <w:t xml:space="preserve">All primitives </w:t>
        </w:r>
      </w:ins>
      <w:ins w:id="4046" w:author="Don Syme" w:date="2010-06-28T12:10:00Z">
        <w:r>
          <w:rPr>
            <w:lang w:val="en-US"/>
          </w:rPr>
          <w:t xml:space="preserve">and compositions </w:t>
        </w:r>
      </w:ins>
      <w:ins w:id="4047" w:author="Don Syme" w:date="2010-06-28T12:05:00Z">
        <w:r>
          <w:rPr>
            <w:lang w:val="en-US"/>
          </w:rPr>
          <w:t xml:space="preserve">except </w:t>
        </w:r>
      </w:ins>
      <w:ins w:id="4048" w:author="Don Syme" w:date="2010-06-28T12:07:00Z">
        <w:r>
          <w:rPr>
            <w:lang w:val="en-US"/>
          </w:rPr>
          <w:t>Async.</w:t>
        </w:r>
      </w:ins>
      <w:ins w:id="4049" w:author="Don Syme" w:date="2010-06-28T12:05:00Z">
        <w:r>
          <w:rPr>
            <w:lang w:val="en-US"/>
          </w:rPr>
          <w:t>SwitchTo* run the</w:t>
        </w:r>
      </w:ins>
      <w:ins w:id="4050" w:author="Don Syme" w:date="2010-06-28T12:06:00Z">
        <w:r>
          <w:rPr>
            <w:lang w:val="en-US"/>
          </w:rPr>
          <w:t>ir</w:t>
        </w:r>
      </w:ins>
      <w:ins w:id="4051" w:author="Don Syme" w:date="2010-06-28T12:05:00Z">
        <w:r>
          <w:rPr>
            <w:lang w:val="en-US"/>
          </w:rPr>
          <w:t xml:space="preserve"> resulting continuation w.r.t. the same synchronization context the operation </w:t>
        </w:r>
      </w:ins>
      <w:ins w:id="4052" w:author="Don Syme" w:date="2010-06-28T12:06:00Z">
        <w:r>
          <w:rPr>
            <w:lang w:val="en-US"/>
          </w:rPr>
          <w:t>was beg</w:t>
        </w:r>
      </w:ins>
      <w:ins w:id="4053" w:author="Don Syme" w:date="2010-06-28T12:10:00Z">
        <w:r>
          <w:rPr>
            <w:lang w:val="en-US"/>
          </w:rPr>
          <w:t>u</w:t>
        </w:r>
      </w:ins>
      <w:ins w:id="4054" w:author="Don Syme" w:date="2010-06-28T12:06:00Z">
        <w:r>
          <w:rPr>
            <w:lang w:val="en-US"/>
          </w:rPr>
          <w:t>n in, as given by capturing System.Threading.SynchronizationContext.Current when the operation begins.</w:t>
        </w:r>
      </w:ins>
      <w:ins w:id="4055" w:author="Don Syme" w:date="2010-06-28T12:07:00Z">
        <w:r>
          <w:rPr>
            <w:lang w:val="en-US"/>
          </w:rPr>
          <w:t xml:space="preserve"> If this is null, the continuation is run on a .NET thread pool thread.</w:t>
        </w:r>
      </w:ins>
    </w:p>
    <w:p w:rsidR="00E46C6C" w:rsidRDefault="00E46C6C" w:rsidP="00E46C6C">
      <w:pPr>
        <w:rPr>
          <w:ins w:id="4056" w:author="Don Syme" w:date="2010-06-28T12:10:00Z"/>
          <w:lang w:val="en-US"/>
        </w:rPr>
      </w:pPr>
    </w:p>
    <w:p w:rsidR="00E46C6C" w:rsidRDefault="00E46C6C" w:rsidP="00E46C6C">
      <w:pPr>
        <w:rPr>
          <w:ins w:id="4057" w:author="Don Syme" w:date="2010-06-28T12:06:00Z"/>
          <w:lang w:val="en-US"/>
        </w:rPr>
      </w:pPr>
      <w:ins w:id="4058" w:author="Don Syme" w:date="2010-06-28T12:10:00Z">
        <w:r>
          <w:rPr>
            <w:lang w:val="en-US"/>
          </w:rPr>
          <w:t>Note</w:t>
        </w:r>
      </w:ins>
      <w:ins w:id="4059" w:author="Don Syme" w:date="2010-06-28T12:11:00Z">
        <w:r>
          <w:rPr>
            <w:lang w:val="en-US"/>
          </w:rPr>
          <w:t>: this refers to t</w:t>
        </w:r>
      </w:ins>
      <w:ins w:id="4060" w:author="Don Syme" w:date="2010-06-28T12:10:00Z">
        <w:r>
          <w:rPr>
            <w:lang w:val="en-US"/>
          </w:rPr>
          <w:t xml:space="preserve">he SynchronizationContext.Current active at the </w:t>
        </w:r>
        <w:r w:rsidRPr="00E46C6C">
          <w:rPr>
            <w:i/>
            <w:lang w:val="en-US"/>
            <w:rPrChange w:id="4061" w:author="Don Syme" w:date="2010-06-28T12:11:00Z">
              <w:rPr>
                <w:lang w:val="en-US"/>
              </w:rPr>
            </w:rPrChange>
          </w:rPr>
          <w:t>start</w:t>
        </w:r>
        <w:r>
          <w:rPr>
            <w:lang w:val="en-US"/>
          </w:rPr>
          <w:t xml:space="preserve"> of execution of an Async&lt;T&gt;, rather than </w:t>
        </w:r>
      </w:ins>
      <w:ins w:id="4062" w:author="Don Syme" w:date="2010-06-28T12:11:00Z">
        <w:r>
          <w:rPr>
            <w:lang w:val="en-US"/>
          </w:rPr>
          <w:t xml:space="preserve">at the </w:t>
        </w:r>
      </w:ins>
      <w:ins w:id="4063" w:author="Don Syme" w:date="2010-06-28T12:10:00Z">
        <w:r w:rsidRPr="00E46C6C">
          <w:rPr>
            <w:i/>
            <w:lang w:val="en-US"/>
            <w:rPrChange w:id="4064" w:author="Don Syme" w:date="2010-06-28T12:11:00Z">
              <w:rPr>
                <w:lang w:val="en-US"/>
              </w:rPr>
            </w:rPrChange>
          </w:rPr>
          <w:t>creation</w:t>
        </w:r>
        <w:r>
          <w:rPr>
            <w:lang w:val="en-US"/>
          </w:rPr>
          <w:t xml:space="preserve"> of the Async&lt;T&gt; object. Sometimes, these are the same, when an Async&lt;T&gt; is created and immediately </w:t>
        </w:r>
      </w:ins>
      <w:ins w:id="4065" w:author="Don Syme" w:date="2010-06-28T12:11:00Z">
        <w:r>
          <w:rPr>
            <w:lang w:val="en-US"/>
          </w:rPr>
          <w:t>started.</w:t>
        </w:r>
      </w:ins>
    </w:p>
    <w:p w:rsidR="00E46C6C" w:rsidRDefault="00E46C6C" w:rsidP="00E46C6C">
      <w:pPr>
        <w:rPr>
          <w:ins w:id="4066" w:author="Don Syme" w:date="2010-06-28T12:06:00Z"/>
          <w:lang w:val="en-US"/>
        </w:rPr>
      </w:pPr>
    </w:p>
    <w:p w:rsidR="00E46C6C" w:rsidRDefault="00E46C6C" w:rsidP="00E46C6C">
      <w:pPr>
        <w:rPr>
          <w:ins w:id="4067" w:author="Don Syme" w:date="2010-06-28T12:08:00Z"/>
          <w:lang w:val="en-US"/>
        </w:rPr>
      </w:pPr>
      <w:ins w:id="4068" w:author="Don Syme" w:date="2010-06-28T12:06:00Z">
        <w:r>
          <w:rPr>
            <w:lang w:val="en-US"/>
          </w:rPr>
          <w:t xml:space="preserve">The following operations implicitly introduce a switch to </w:t>
        </w:r>
      </w:ins>
      <w:ins w:id="4069" w:author="Don Syme" w:date="2010-06-28T12:07:00Z">
        <w:r>
          <w:rPr>
            <w:lang w:val="en-US"/>
          </w:rPr>
          <w:t>the .NET Thread Pool</w:t>
        </w:r>
      </w:ins>
      <w:ins w:id="4070" w:author="Don Syme" w:date="2010-06-28T12:11:00Z">
        <w:r>
          <w:rPr>
            <w:lang w:val="en-US"/>
          </w:rPr>
          <w:t xml:space="preserve"> for some or all child operations:</w:t>
        </w:r>
      </w:ins>
    </w:p>
    <w:p w:rsidR="00E46C6C" w:rsidRDefault="00E46C6C" w:rsidP="00E46C6C">
      <w:pPr>
        <w:pStyle w:val="ListParagraph"/>
        <w:numPr>
          <w:ilvl w:val="0"/>
          <w:numId w:val="4"/>
        </w:numPr>
        <w:rPr>
          <w:ins w:id="4071" w:author="Don Syme" w:date="2010-06-28T12:08:00Z"/>
          <w:lang w:val="en-US"/>
        </w:rPr>
        <w:pPrChange w:id="4072" w:author="Don Syme" w:date="2010-06-28T12:08:00Z">
          <w:pPr/>
        </w:pPrChange>
      </w:pPr>
      <w:ins w:id="4073" w:author="Don Syme" w:date="2010-06-28T12:08:00Z">
        <w:r>
          <w:rPr>
            <w:lang w:val="en-US"/>
          </w:rPr>
          <w:t>Async.Start</w:t>
        </w:r>
      </w:ins>
    </w:p>
    <w:p w:rsidR="00E46C6C" w:rsidRDefault="00E46C6C" w:rsidP="00E46C6C">
      <w:pPr>
        <w:pStyle w:val="ListParagraph"/>
        <w:numPr>
          <w:ilvl w:val="0"/>
          <w:numId w:val="4"/>
        </w:numPr>
        <w:rPr>
          <w:ins w:id="4074" w:author="Don Syme" w:date="2010-06-28T12:09:00Z"/>
          <w:lang w:val="en-US"/>
        </w:rPr>
      </w:pPr>
      <w:ins w:id="4075" w:author="Don Syme" w:date="2010-06-28T12:09:00Z">
        <w:r>
          <w:rPr>
            <w:lang w:val="en-US"/>
          </w:rPr>
          <w:t>Async.StartChild</w:t>
        </w:r>
      </w:ins>
    </w:p>
    <w:p w:rsidR="00E46C6C" w:rsidRDefault="00E46C6C" w:rsidP="00E46C6C">
      <w:pPr>
        <w:pStyle w:val="ListParagraph"/>
        <w:numPr>
          <w:ilvl w:val="0"/>
          <w:numId w:val="4"/>
        </w:numPr>
        <w:rPr>
          <w:ins w:id="4076" w:author="Don Syme" w:date="2010-06-28T12:09:00Z"/>
          <w:lang w:val="en-US"/>
        </w:rPr>
      </w:pPr>
      <w:ins w:id="4077" w:author="Don Syme" w:date="2010-06-28T12:09:00Z">
        <w:r>
          <w:rPr>
            <w:lang w:val="en-US"/>
          </w:rPr>
          <w:t xml:space="preserve">Async.StartChildAsTask (depending on </w:t>
        </w:r>
        <w:commentRangeStart w:id="4078"/>
        <w:r>
          <w:rPr>
            <w:lang w:val="en-US"/>
          </w:rPr>
          <w:t>TaskCreationOptions</w:t>
        </w:r>
        <w:commentRangeEnd w:id="4078"/>
        <w:r>
          <w:rPr>
            <w:rStyle w:val="CommentReference"/>
          </w:rPr>
          <w:commentReference w:id="4078"/>
        </w:r>
        <w:r>
          <w:rPr>
            <w:lang w:val="en-US"/>
          </w:rPr>
          <w:t>)</w:t>
        </w:r>
      </w:ins>
    </w:p>
    <w:p w:rsidR="00E46C6C" w:rsidRDefault="00E46C6C" w:rsidP="00E46C6C">
      <w:pPr>
        <w:pStyle w:val="ListParagraph"/>
        <w:numPr>
          <w:ilvl w:val="0"/>
          <w:numId w:val="4"/>
        </w:numPr>
        <w:rPr>
          <w:ins w:id="4079" w:author="Don Syme" w:date="2010-06-28T12:09:00Z"/>
          <w:lang w:val="en-US"/>
        </w:rPr>
      </w:pPr>
      <w:ins w:id="4080" w:author="Don Syme" w:date="2010-06-28T12:09:00Z">
        <w:r>
          <w:rPr>
            <w:lang w:val="en-US"/>
          </w:rPr>
          <w:t xml:space="preserve">Async.StartAsTask (depending on </w:t>
        </w:r>
        <w:commentRangeStart w:id="4081"/>
        <w:r>
          <w:rPr>
            <w:lang w:val="en-US"/>
          </w:rPr>
          <w:t>TaskCreationOptions</w:t>
        </w:r>
        <w:commentRangeEnd w:id="4081"/>
        <w:r>
          <w:rPr>
            <w:rStyle w:val="CommentReference"/>
          </w:rPr>
          <w:commentReference w:id="4081"/>
        </w:r>
        <w:r>
          <w:rPr>
            <w:lang w:val="en-US"/>
          </w:rPr>
          <w:t>)</w:t>
        </w:r>
      </w:ins>
    </w:p>
    <w:p w:rsidR="00E46C6C" w:rsidRDefault="00E46C6C" w:rsidP="00E46C6C">
      <w:pPr>
        <w:pStyle w:val="ListParagraph"/>
        <w:numPr>
          <w:ilvl w:val="0"/>
          <w:numId w:val="4"/>
        </w:numPr>
        <w:rPr>
          <w:ins w:id="4082" w:author="Don Syme" w:date="2010-06-28T12:08:00Z"/>
          <w:lang w:val="en-US"/>
        </w:rPr>
        <w:pPrChange w:id="4083" w:author="Don Syme" w:date="2010-06-28T12:08:00Z">
          <w:pPr/>
        </w:pPrChange>
      </w:pPr>
      <w:ins w:id="4084" w:author="Don Syme" w:date="2010-06-28T12:08:00Z">
        <w:r>
          <w:rPr>
            <w:lang w:val="en-US"/>
          </w:rPr>
          <w:t>Async.Parallel (for the component child tasks)</w:t>
        </w:r>
      </w:ins>
    </w:p>
    <w:p w:rsidR="00E46C6C" w:rsidRPr="00E46C6C" w:rsidRDefault="00E46C6C" w:rsidP="00E46C6C">
      <w:pPr>
        <w:pStyle w:val="ListParagraph"/>
        <w:numPr>
          <w:ilvl w:val="0"/>
          <w:numId w:val="4"/>
        </w:numPr>
        <w:rPr>
          <w:ins w:id="4085" w:author="Don Syme" w:date="2010-06-28T12:05:00Z"/>
          <w:lang w:val="en-US"/>
        </w:rPr>
        <w:pPrChange w:id="4086" w:author="Don Syme" w:date="2010-06-28T12:08:00Z">
          <w:pPr/>
        </w:pPrChange>
      </w:pPr>
      <w:ins w:id="4087" w:author="Don Syme" w:date="2010-06-28T12:08:00Z">
        <w:r>
          <w:rPr>
            <w:lang w:val="en-US"/>
          </w:rPr>
          <w:t>Async.RunSynchronously (for the child task)</w:t>
        </w:r>
      </w:ins>
    </w:p>
    <w:p w:rsidR="00E46C6C" w:rsidRDefault="00E46C6C" w:rsidP="00E46C6C">
      <w:pPr>
        <w:pStyle w:val="Heading3"/>
        <w:rPr>
          <w:ins w:id="4088" w:author="Don Syme" w:date="2010-06-28T12:13:00Z"/>
        </w:rPr>
      </w:pPr>
      <w:bookmarkStart w:id="4089" w:name="_Toc265492513"/>
      <w:ins w:id="4090" w:author="Don Syme" w:date="2010-06-28T12:13:00Z">
        <w:r>
          <w:t>Serialization</w:t>
        </w:r>
      </w:ins>
      <w:ins w:id="4091" w:author="Don Syme" w:date="2010-06-28T12:20:00Z">
        <w:r w:rsidR="00DC4BCD">
          <w:t xml:space="preserve"> and Cross-Machine/Cross-AppDomain programming:</w:t>
        </w:r>
      </w:ins>
      <w:bookmarkEnd w:id="4089"/>
    </w:p>
    <w:p w:rsidR="00E46C6C" w:rsidRDefault="00E46C6C" w:rsidP="00E46C6C">
      <w:pPr>
        <w:pStyle w:val="BodyText"/>
        <w:rPr>
          <w:ins w:id="4092" w:author="Don Syme" w:date="2010-06-28T12:18:00Z"/>
        </w:rPr>
      </w:pPr>
      <w:ins w:id="4093" w:author="Don Syme" w:date="2010-06-28T12:13:00Z">
        <w:r>
          <w:t xml:space="preserve">Values of type Async&lt;T&gt; should be </w:t>
        </w:r>
        <w:r w:rsidR="00DC4BCD">
          <w:t>binary-serializable</w:t>
        </w:r>
      </w:ins>
      <w:ins w:id="4094" w:author="Don Syme" w:date="2010-06-28T12:18:00Z">
        <w:r w:rsidR="00DC4BCD">
          <w:t xml:space="preserve">, as should the continuation objects provided by Async.FromContinuations(), as long as the closure of captured variables is </w:t>
        </w:r>
      </w:ins>
      <w:ins w:id="4095" w:author="Don Syme" w:date="2010-06-28T12:22:00Z">
        <w:r w:rsidR="002B603D">
          <w:t>binary-</w:t>
        </w:r>
      </w:ins>
      <w:ins w:id="4096" w:author="Don Syme" w:date="2010-06-28T12:18:00Z">
        <w:r w:rsidR="00DC4BCD">
          <w:t>serializable.</w:t>
        </w:r>
      </w:ins>
    </w:p>
    <w:p w:rsidR="002B603D" w:rsidRDefault="002B603D" w:rsidP="00E46C6C">
      <w:pPr>
        <w:pStyle w:val="BodyText"/>
        <w:rPr>
          <w:ins w:id="4097" w:author="Don Syme" w:date="2010-06-28T12:22:00Z"/>
        </w:rPr>
      </w:pPr>
      <w:ins w:id="4098" w:author="Don Syme" w:date="2010-06-28T12:22:00Z">
        <w:r>
          <w:t>This is particularly relevant to asynchronous, cross-app-domain programming using .NET remoting.</w:t>
        </w:r>
      </w:ins>
    </w:p>
    <w:p w:rsidR="00DC4BCD" w:rsidRDefault="00DC4BCD" w:rsidP="00E46C6C">
      <w:pPr>
        <w:pStyle w:val="BodyText"/>
        <w:rPr>
          <w:ins w:id="4099" w:author="Don Syme" w:date="2010-06-28T12:18:00Z"/>
        </w:rPr>
      </w:pPr>
      <w:ins w:id="4100" w:author="Don Syme" w:date="2010-06-28T12:18:00Z">
        <w:r>
          <w:t>For example, this should be valid:</w:t>
        </w:r>
      </w:ins>
    </w:p>
    <w:p w:rsidR="00DC4BCD" w:rsidRPr="00DC4BCD" w:rsidRDefault="00DC4BCD" w:rsidP="00DC4BCD">
      <w:pPr>
        <w:autoSpaceDE w:val="0"/>
        <w:autoSpaceDN w:val="0"/>
        <w:adjustRightInd w:val="0"/>
        <w:ind w:left="720"/>
        <w:rPr>
          <w:ins w:id="4101" w:author="Don Syme" w:date="2010-06-28T12:18:00Z"/>
          <w:rFonts w:ascii="Consolas" w:eastAsia="Times New Roman" w:hAnsi="Consolas" w:cs="Consolas"/>
          <w:noProof/>
          <w:sz w:val="12"/>
          <w:szCs w:val="32"/>
          <w:rPrChange w:id="4102" w:author="Don Syme" w:date="2010-06-28T12:19:00Z">
            <w:rPr>
              <w:ins w:id="4103" w:author="Don Syme" w:date="2010-06-28T12:18:00Z"/>
              <w:rFonts w:ascii="Consolas" w:eastAsia="Times New Roman" w:hAnsi="Consolas" w:cs="Consolas"/>
              <w:noProof/>
              <w:sz w:val="32"/>
              <w:szCs w:val="32"/>
            </w:rPr>
          </w:rPrChange>
        </w:rPr>
        <w:pPrChange w:id="4104" w:author="Don Syme" w:date="2010-06-28T12:19:00Z">
          <w:pPr>
            <w:autoSpaceDE w:val="0"/>
            <w:autoSpaceDN w:val="0"/>
            <w:adjustRightInd w:val="0"/>
          </w:pPr>
        </w:pPrChange>
      </w:pPr>
      <w:ins w:id="4105" w:author="Don Syme" w:date="2010-06-28T12:18:00Z">
        <w:r w:rsidRPr="00DC4BCD">
          <w:rPr>
            <w:rFonts w:ascii="Consolas" w:eastAsia="Times New Roman" w:hAnsi="Consolas" w:cs="Consolas"/>
            <w:noProof/>
            <w:color w:val="0000FF"/>
            <w:sz w:val="12"/>
            <w:szCs w:val="32"/>
            <w:rPrChange w:id="4106" w:author="Don Syme" w:date="2010-06-28T12:19:00Z">
              <w:rPr>
                <w:rFonts w:ascii="Consolas" w:eastAsia="Times New Roman" w:hAnsi="Consolas" w:cs="Consolas"/>
                <w:noProof/>
                <w:color w:val="0000FF"/>
                <w:sz w:val="32"/>
                <w:szCs w:val="32"/>
              </w:rPr>
            </w:rPrChange>
          </w:rPr>
          <w:t>let</w:t>
        </w:r>
        <w:r w:rsidRPr="00DC4BCD">
          <w:rPr>
            <w:rFonts w:ascii="Consolas" w:eastAsia="Times New Roman" w:hAnsi="Consolas" w:cs="Consolas"/>
            <w:noProof/>
            <w:sz w:val="12"/>
            <w:szCs w:val="32"/>
            <w:rPrChange w:id="4107" w:author="Don Syme" w:date="2010-06-28T12:19:00Z">
              <w:rPr>
                <w:rFonts w:ascii="Consolas" w:eastAsia="Times New Roman" w:hAnsi="Consolas" w:cs="Consolas"/>
                <w:noProof/>
                <w:sz w:val="32"/>
                <w:szCs w:val="32"/>
              </w:rPr>
            </w:rPrChange>
          </w:rPr>
          <w:t xml:space="preserve"> SwitchToAppDomain (ad: System.AppDomain) : Async&lt;unit&gt; = </w:t>
        </w:r>
      </w:ins>
    </w:p>
    <w:p w:rsidR="00DC4BCD" w:rsidRPr="00DC4BCD" w:rsidRDefault="00DC4BCD" w:rsidP="00DC4BCD">
      <w:pPr>
        <w:autoSpaceDE w:val="0"/>
        <w:autoSpaceDN w:val="0"/>
        <w:adjustRightInd w:val="0"/>
        <w:ind w:left="720"/>
        <w:rPr>
          <w:ins w:id="4108" w:author="Don Syme" w:date="2010-06-28T12:18:00Z"/>
          <w:rFonts w:ascii="Consolas" w:eastAsia="Times New Roman" w:hAnsi="Consolas" w:cs="Consolas"/>
          <w:noProof/>
          <w:sz w:val="12"/>
          <w:szCs w:val="32"/>
          <w:rPrChange w:id="4109" w:author="Don Syme" w:date="2010-06-28T12:19:00Z">
            <w:rPr>
              <w:ins w:id="4110" w:author="Don Syme" w:date="2010-06-28T12:18:00Z"/>
              <w:rFonts w:ascii="Consolas" w:eastAsia="Times New Roman" w:hAnsi="Consolas" w:cs="Consolas"/>
              <w:noProof/>
              <w:sz w:val="32"/>
              <w:szCs w:val="32"/>
            </w:rPr>
          </w:rPrChange>
        </w:rPr>
        <w:pPrChange w:id="4111" w:author="Don Syme" w:date="2010-06-28T12:19:00Z">
          <w:pPr>
            <w:autoSpaceDE w:val="0"/>
            <w:autoSpaceDN w:val="0"/>
            <w:adjustRightInd w:val="0"/>
          </w:pPr>
        </w:pPrChange>
      </w:pPr>
      <w:ins w:id="4112" w:author="Don Syme" w:date="2010-06-28T12:18:00Z">
        <w:r w:rsidRPr="00DC4BCD">
          <w:rPr>
            <w:rFonts w:ascii="Consolas" w:eastAsia="Times New Roman" w:hAnsi="Consolas" w:cs="Consolas"/>
            <w:noProof/>
            <w:sz w:val="12"/>
            <w:szCs w:val="32"/>
            <w:rPrChange w:id="4113" w:author="Don Syme" w:date="2010-06-28T12:19:00Z">
              <w:rPr>
                <w:rFonts w:ascii="Consolas" w:eastAsia="Times New Roman" w:hAnsi="Consolas" w:cs="Consolas"/>
                <w:noProof/>
                <w:sz w:val="32"/>
                <w:szCs w:val="32"/>
              </w:rPr>
            </w:rPrChange>
          </w:rPr>
          <w:t xml:space="preserve">    Async.FromContinuations(</w:t>
        </w:r>
        <w:r w:rsidRPr="00DC4BCD">
          <w:rPr>
            <w:rFonts w:ascii="Consolas" w:eastAsia="Times New Roman" w:hAnsi="Consolas" w:cs="Consolas"/>
            <w:noProof/>
            <w:color w:val="0000FF"/>
            <w:sz w:val="12"/>
            <w:szCs w:val="32"/>
            <w:rPrChange w:id="4114" w:author="Don Syme" w:date="2010-06-28T12:19:00Z">
              <w:rPr>
                <w:rFonts w:ascii="Consolas" w:eastAsia="Times New Roman" w:hAnsi="Consolas" w:cs="Consolas"/>
                <w:noProof/>
                <w:color w:val="0000FF"/>
                <w:sz w:val="32"/>
                <w:szCs w:val="32"/>
              </w:rPr>
            </w:rPrChange>
          </w:rPr>
          <w:t>fun</w:t>
        </w:r>
        <w:r w:rsidRPr="00DC4BCD">
          <w:rPr>
            <w:rFonts w:ascii="Consolas" w:eastAsia="Times New Roman" w:hAnsi="Consolas" w:cs="Consolas"/>
            <w:noProof/>
            <w:sz w:val="12"/>
            <w:szCs w:val="32"/>
            <w:rPrChange w:id="4115" w:author="Don Syme" w:date="2010-06-28T12:19:00Z">
              <w:rPr>
                <w:rFonts w:ascii="Consolas" w:eastAsia="Times New Roman" w:hAnsi="Consolas" w:cs="Consolas"/>
                <w:noProof/>
                <w:sz w:val="32"/>
                <w:szCs w:val="32"/>
              </w:rPr>
            </w:rPrChange>
          </w:rPr>
          <w:t xml:space="preserve"> (cont,_,_) </w:t>
        </w:r>
        <w:r w:rsidRPr="00DC4BCD">
          <w:rPr>
            <w:rFonts w:ascii="Consolas" w:eastAsia="Times New Roman" w:hAnsi="Consolas" w:cs="Consolas"/>
            <w:noProof/>
            <w:color w:val="0000FF"/>
            <w:sz w:val="12"/>
            <w:szCs w:val="32"/>
            <w:rPrChange w:id="4116" w:author="Don Syme" w:date="2010-06-28T12:19:00Z">
              <w:rPr>
                <w:rFonts w:ascii="Consolas" w:eastAsia="Times New Roman" w:hAnsi="Consolas" w:cs="Consolas"/>
                <w:noProof/>
                <w:color w:val="0000FF"/>
                <w:sz w:val="32"/>
                <w:szCs w:val="32"/>
              </w:rPr>
            </w:rPrChange>
          </w:rPr>
          <w:t>-&gt;</w:t>
        </w:r>
        <w:r w:rsidRPr="00DC4BCD">
          <w:rPr>
            <w:rFonts w:ascii="Consolas" w:eastAsia="Times New Roman" w:hAnsi="Consolas" w:cs="Consolas"/>
            <w:noProof/>
            <w:sz w:val="12"/>
            <w:szCs w:val="32"/>
            <w:rPrChange w:id="4117" w:author="Don Syme" w:date="2010-06-28T12:19:00Z">
              <w:rPr>
                <w:rFonts w:ascii="Consolas" w:eastAsia="Times New Roman" w:hAnsi="Consolas" w:cs="Consolas"/>
                <w:noProof/>
                <w:sz w:val="32"/>
                <w:szCs w:val="32"/>
              </w:rPr>
            </w:rPrChange>
          </w:rPr>
          <w:t xml:space="preserve">  ad.DoCallBack(</w:t>
        </w:r>
        <w:r w:rsidRPr="00DC4BCD">
          <w:rPr>
            <w:rFonts w:ascii="Consolas" w:eastAsia="Times New Roman" w:hAnsi="Consolas" w:cs="Consolas"/>
            <w:noProof/>
            <w:color w:val="0000FF"/>
            <w:sz w:val="12"/>
            <w:szCs w:val="32"/>
            <w:rPrChange w:id="4118" w:author="Don Syme" w:date="2010-06-28T12:19:00Z">
              <w:rPr>
                <w:rFonts w:ascii="Consolas" w:eastAsia="Times New Roman" w:hAnsi="Consolas" w:cs="Consolas"/>
                <w:noProof/>
                <w:color w:val="0000FF"/>
                <w:sz w:val="32"/>
                <w:szCs w:val="32"/>
              </w:rPr>
            </w:rPrChange>
          </w:rPr>
          <w:t>fun</w:t>
        </w:r>
        <w:r w:rsidRPr="00DC4BCD">
          <w:rPr>
            <w:rFonts w:ascii="Consolas" w:eastAsia="Times New Roman" w:hAnsi="Consolas" w:cs="Consolas"/>
            <w:noProof/>
            <w:sz w:val="12"/>
            <w:szCs w:val="32"/>
            <w:rPrChange w:id="4119" w:author="Don Syme" w:date="2010-06-28T12:19:00Z">
              <w:rPr>
                <w:rFonts w:ascii="Consolas" w:eastAsia="Times New Roman" w:hAnsi="Consolas" w:cs="Consolas"/>
                <w:noProof/>
                <w:sz w:val="32"/>
                <w:szCs w:val="32"/>
              </w:rPr>
            </w:rPrChange>
          </w:rPr>
          <w:t xml:space="preserve"> _ </w:t>
        </w:r>
        <w:r w:rsidRPr="00DC4BCD">
          <w:rPr>
            <w:rFonts w:ascii="Consolas" w:eastAsia="Times New Roman" w:hAnsi="Consolas" w:cs="Consolas"/>
            <w:noProof/>
            <w:color w:val="0000FF"/>
            <w:sz w:val="12"/>
            <w:szCs w:val="32"/>
            <w:rPrChange w:id="4120" w:author="Don Syme" w:date="2010-06-28T12:19:00Z">
              <w:rPr>
                <w:rFonts w:ascii="Consolas" w:eastAsia="Times New Roman" w:hAnsi="Consolas" w:cs="Consolas"/>
                <w:noProof/>
                <w:color w:val="0000FF"/>
                <w:sz w:val="32"/>
                <w:szCs w:val="32"/>
              </w:rPr>
            </w:rPrChange>
          </w:rPr>
          <w:t>-&gt;</w:t>
        </w:r>
        <w:r w:rsidRPr="00DC4BCD">
          <w:rPr>
            <w:rFonts w:ascii="Consolas" w:eastAsia="Times New Roman" w:hAnsi="Consolas" w:cs="Consolas"/>
            <w:noProof/>
            <w:sz w:val="12"/>
            <w:szCs w:val="32"/>
            <w:rPrChange w:id="4121" w:author="Don Syme" w:date="2010-06-28T12:19:00Z">
              <w:rPr>
                <w:rFonts w:ascii="Consolas" w:eastAsia="Times New Roman" w:hAnsi="Consolas" w:cs="Consolas"/>
                <w:noProof/>
                <w:sz w:val="32"/>
                <w:szCs w:val="32"/>
              </w:rPr>
            </w:rPrChange>
          </w:rPr>
          <w:t xml:space="preserve"> cont())) </w:t>
        </w:r>
      </w:ins>
    </w:p>
    <w:p w:rsidR="00DC4BCD" w:rsidRPr="00DC4BCD" w:rsidRDefault="00DC4BCD" w:rsidP="00DC4BCD">
      <w:pPr>
        <w:autoSpaceDE w:val="0"/>
        <w:autoSpaceDN w:val="0"/>
        <w:adjustRightInd w:val="0"/>
        <w:ind w:left="720"/>
        <w:rPr>
          <w:ins w:id="4122" w:author="Don Syme" w:date="2010-06-28T12:18:00Z"/>
          <w:rFonts w:ascii="Consolas" w:eastAsia="Times New Roman" w:hAnsi="Consolas" w:cs="Consolas"/>
          <w:noProof/>
          <w:sz w:val="12"/>
          <w:szCs w:val="32"/>
          <w:rPrChange w:id="4123" w:author="Don Syme" w:date="2010-06-28T12:19:00Z">
            <w:rPr>
              <w:ins w:id="4124" w:author="Don Syme" w:date="2010-06-28T12:18:00Z"/>
              <w:rFonts w:ascii="Consolas" w:eastAsia="Times New Roman" w:hAnsi="Consolas" w:cs="Consolas"/>
              <w:noProof/>
              <w:sz w:val="32"/>
              <w:szCs w:val="32"/>
            </w:rPr>
          </w:rPrChange>
        </w:rPr>
        <w:pPrChange w:id="4125" w:author="Don Syme" w:date="2010-06-28T12:19:00Z">
          <w:pPr>
            <w:autoSpaceDE w:val="0"/>
            <w:autoSpaceDN w:val="0"/>
            <w:adjustRightInd w:val="0"/>
          </w:pPr>
        </w:pPrChange>
      </w:pPr>
    </w:p>
    <w:p w:rsidR="00DC4BCD" w:rsidRPr="00DC4BCD" w:rsidRDefault="00DC4BCD" w:rsidP="00DC4BCD">
      <w:pPr>
        <w:autoSpaceDE w:val="0"/>
        <w:autoSpaceDN w:val="0"/>
        <w:adjustRightInd w:val="0"/>
        <w:ind w:left="720"/>
        <w:rPr>
          <w:ins w:id="4126" w:author="Don Syme" w:date="2010-06-28T12:19:00Z"/>
          <w:rFonts w:ascii="Consolas" w:eastAsia="Times New Roman" w:hAnsi="Consolas" w:cs="Consolas"/>
          <w:noProof/>
          <w:sz w:val="12"/>
          <w:szCs w:val="32"/>
          <w:rPrChange w:id="4127" w:author="Don Syme" w:date="2010-06-28T12:19:00Z">
            <w:rPr>
              <w:ins w:id="4128" w:author="Don Syme" w:date="2010-06-28T12:19:00Z"/>
              <w:rFonts w:ascii="Consolas" w:eastAsia="Times New Roman" w:hAnsi="Consolas" w:cs="Consolas"/>
              <w:noProof/>
              <w:sz w:val="32"/>
              <w:szCs w:val="32"/>
            </w:rPr>
          </w:rPrChange>
        </w:rPr>
        <w:pPrChange w:id="4129" w:author="Don Syme" w:date="2010-06-28T12:19:00Z">
          <w:pPr>
            <w:autoSpaceDE w:val="0"/>
            <w:autoSpaceDN w:val="0"/>
            <w:adjustRightInd w:val="0"/>
          </w:pPr>
        </w:pPrChange>
      </w:pPr>
      <w:ins w:id="4130" w:author="Don Syme" w:date="2010-06-28T12:19:00Z">
        <w:r w:rsidRPr="00DC4BCD">
          <w:rPr>
            <w:rFonts w:ascii="Consolas" w:eastAsia="Times New Roman" w:hAnsi="Consolas" w:cs="Consolas"/>
            <w:noProof/>
            <w:color w:val="0000FF"/>
            <w:sz w:val="12"/>
            <w:szCs w:val="32"/>
            <w:rPrChange w:id="4131" w:author="Don Syme" w:date="2010-06-28T12:19:00Z">
              <w:rPr>
                <w:rFonts w:ascii="Consolas" w:eastAsia="Times New Roman" w:hAnsi="Consolas" w:cs="Consolas"/>
                <w:noProof/>
                <w:color w:val="0000FF"/>
                <w:sz w:val="32"/>
                <w:szCs w:val="32"/>
              </w:rPr>
            </w:rPrChange>
          </w:rPr>
          <w:t>let</w:t>
        </w:r>
        <w:r w:rsidRPr="00DC4BCD">
          <w:rPr>
            <w:rFonts w:ascii="Consolas" w:eastAsia="Times New Roman" w:hAnsi="Consolas" w:cs="Consolas"/>
            <w:noProof/>
            <w:sz w:val="12"/>
            <w:szCs w:val="32"/>
            <w:rPrChange w:id="4132" w:author="Don Syme" w:date="2010-06-28T12:19:00Z">
              <w:rPr>
                <w:rFonts w:ascii="Consolas" w:eastAsia="Times New Roman" w:hAnsi="Consolas" w:cs="Consolas"/>
                <w:noProof/>
                <w:sz w:val="32"/>
                <w:szCs w:val="32"/>
              </w:rPr>
            </w:rPrChange>
          </w:rPr>
          <w:t xml:space="preserve"> report() = printfn </w:t>
        </w:r>
        <w:r w:rsidRPr="00DC4BCD">
          <w:rPr>
            <w:rFonts w:ascii="Consolas" w:eastAsia="Times New Roman" w:hAnsi="Consolas" w:cs="Consolas"/>
            <w:noProof/>
            <w:color w:val="800000"/>
            <w:sz w:val="12"/>
            <w:szCs w:val="32"/>
            <w:rPrChange w:id="4133" w:author="Don Syme" w:date="2010-06-28T12:19:00Z">
              <w:rPr>
                <w:rFonts w:ascii="Consolas" w:eastAsia="Times New Roman" w:hAnsi="Consolas" w:cs="Consolas"/>
                <w:noProof/>
                <w:color w:val="800000"/>
                <w:sz w:val="32"/>
                <w:szCs w:val="32"/>
              </w:rPr>
            </w:rPrChange>
          </w:rPr>
          <w:t>"app domain '%s'"</w:t>
        </w:r>
        <w:r w:rsidRPr="00DC4BCD">
          <w:rPr>
            <w:rFonts w:ascii="Consolas" w:eastAsia="Times New Roman" w:hAnsi="Consolas" w:cs="Consolas"/>
            <w:noProof/>
            <w:sz w:val="12"/>
            <w:szCs w:val="32"/>
            <w:rPrChange w:id="4134" w:author="Don Syme" w:date="2010-06-28T12:19:00Z">
              <w:rPr>
                <w:rFonts w:ascii="Consolas" w:eastAsia="Times New Roman" w:hAnsi="Consolas" w:cs="Consolas"/>
                <w:noProof/>
                <w:sz w:val="32"/>
                <w:szCs w:val="32"/>
              </w:rPr>
            </w:rPrChange>
          </w:rPr>
          <w:t xml:space="preserve"> System.AppDomain.CurrentDomain.FriendlyName </w:t>
        </w:r>
      </w:ins>
    </w:p>
    <w:p w:rsidR="00DC4BCD" w:rsidRPr="00DC4BCD" w:rsidRDefault="00DC4BCD" w:rsidP="00DC4BCD">
      <w:pPr>
        <w:autoSpaceDE w:val="0"/>
        <w:autoSpaceDN w:val="0"/>
        <w:adjustRightInd w:val="0"/>
        <w:ind w:left="720"/>
        <w:rPr>
          <w:ins w:id="4135" w:author="Don Syme" w:date="2010-06-28T12:19:00Z"/>
          <w:rFonts w:ascii="Consolas" w:eastAsia="Times New Roman" w:hAnsi="Consolas" w:cs="Consolas"/>
          <w:noProof/>
          <w:sz w:val="12"/>
          <w:szCs w:val="32"/>
          <w:rPrChange w:id="4136" w:author="Don Syme" w:date="2010-06-28T12:19:00Z">
            <w:rPr>
              <w:ins w:id="4137" w:author="Don Syme" w:date="2010-06-28T12:19:00Z"/>
              <w:rFonts w:ascii="Consolas" w:eastAsia="Times New Roman" w:hAnsi="Consolas" w:cs="Consolas"/>
              <w:noProof/>
              <w:sz w:val="32"/>
              <w:szCs w:val="32"/>
            </w:rPr>
          </w:rPrChange>
        </w:rPr>
        <w:pPrChange w:id="4138" w:author="Don Syme" w:date="2010-06-28T12:19:00Z">
          <w:pPr>
            <w:autoSpaceDE w:val="0"/>
            <w:autoSpaceDN w:val="0"/>
            <w:adjustRightInd w:val="0"/>
          </w:pPr>
        </w:pPrChange>
      </w:pPr>
    </w:p>
    <w:p w:rsidR="00DC4BCD" w:rsidRPr="00DC4BCD" w:rsidRDefault="00DC4BCD" w:rsidP="00DC4BCD">
      <w:pPr>
        <w:autoSpaceDE w:val="0"/>
        <w:autoSpaceDN w:val="0"/>
        <w:adjustRightInd w:val="0"/>
        <w:ind w:left="720"/>
        <w:rPr>
          <w:ins w:id="4139" w:author="Don Syme" w:date="2010-06-28T12:19:00Z"/>
          <w:rFonts w:ascii="Consolas" w:eastAsia="Times New Roman" w:hAnsi="Consolas" w:cs="Consolas"/>
          <w:noProof/>
          <w:color w:val="800000"/>
          <w:sz w:val="12"/>
          <w:szCs w:val="32"/>
          <w:rPrChange w:id="4140" w:author="Don Syme" w:date="2010-06-28T12:19:00Z">
            <w:rPr>
              <w:ins w:id="4141" w:author="Don Syme" w:date="2010-06-28T12:19:00Z"/>
              <w:rFonts w:ascii="Consolas" w:eastAsia="Times New Roman" w:hAnsi="Consolas" w:cs="Consolas"/>
              <w:noProof/>
              <w:color w:val="800000"/>
              <w:sz w:val="32"/>
              <w:szCs w:val="32"/>
            </w:rPr>
          </w:rPrChange>
        </w:rPr>
        <w:pPrChange w:id="4142" w:author="Don Syme" w:date="2010-06-28T12:19:00Z">
          <w:pPr>
            <w:autoSpaceDE w:val="0"/>
            <w:autoSpaceDN w:val="0"/>
            <w:adjustRightInd w:val="0"/>
          </w:pPr>
        </w:pPrChange>
      </w:pPr>
      <w:ins w:id="4143" w:author="Don Syme" w:date="2010-06-28T12:19:00Z">
        <w:r w:rsidRPr="00DC4BCD">
          <w:rPr>
            <w:rFonts w:ascii="Consolas" w:eastAsia="Times New Roman" w:hAnsi="Consolas" w:cs="Consolas"/>
            <w:noProof/>
            <w:color w:val="0000FF"/>
            <w:sz w:val="12"/>
            <w:szCs w:val="32"/>
            <w:rPrChange w:id="4144" w:author="Don Syme" w:date="2010-06-28T12:19:00Z">
              <w:rPr>
                <w:rFonts w:ascii="Consolas" w:eastAsia="Times New Roman" w:hAnsi="Consolas" w:cs="Consolas"/>
                <w:noProof/>
                <w:color w:val="0000FF"/>
                <w:sz w:val="32"/>
                <w:szCs w:val="32"/>
              </w:rPr>
            </w:rPrChange>
          </w:rPr>
          <w:t>let</w:t>
        </w:r>
        <w:r w:rsidRPr="00DC4BCD">
          <w:rPr>
            <w:rFonts w:ascii="Consolas" w:eastAsia="Times New Roman" w:hAnsi="Consolas" w:cs="Consolas"/>
            <w:noProof/>
            <w:sz w:val="12"/>
            <w:szCs w:val="32"/>
            <w:rPrChange w:id="4145" w:author="Don Syme" w:date="2010-06-28T12:19:00Z">
              <w:rPr>
                <w:rFonts w:ascii="Consolas" w:eastAsia="Times New Roman" w:hAnsi="Consolas" w:cs="Consolas"/>
                <w:noProof/>
                <w:sz w:val="32"/>
                <w:szCs w:val="32"/>
              </w:rPr>
            </w:rPrChange>
          </w:rPr>
          <w:t xml:space="preserve"> ad = System.AppDomain.CreateDomain </w:t>
        </w:r>
        <w:r w:rsidRPr="00DC4BCD">
          <w:rPr>
            <w:rFonts w:ascii="Consolas" w:eastAsia="Times New Roman" w:hAnsi="Consolas" w:cs="Consolas"/>
            <w:noProof/>
            <w:color w:val="800000"/>
            <w:sz w:val="12"/>
            <w:szCs w:val="32"/>
            <w:rPrChange w:id="4146" w:author="Don Syme" w:date="2010-06-28T12:19:00Z">
              <w:rPr>
                <w:rFonts w:ascii="Consolas" w:eastAsia="Times New Roman" w:hAnsi="Consolas" w:cs="Consolas"/>
                <w:noProof/>
                <w:color w:val="800000"/>
                <w:sz w:val="32"/>
                <w:szCs w:val="32"/>
              </w:rPr>
            </w:rPrChange>
          </w:rPr>
          <w:t>"other"</w:t>
        </w:r>
      </w:ins>
    </w:p>
    <w:p w:rsidR="00DC4BCD" w:rsidRPr="00DC4BCD" w:rsidRDefault="00DC4BCD" w:rsidP="00DC4BCD">
      <w:pPr>
        <w:autoSpaceDE w:val="0"/>
        <w:autoSpaceDN w:val="0"/>
        <w:adjustRightInd w:val="0"/>
        <w:ind w:left="720"/>
        <w:rPr>
          <w:ins w:id="4147" w:author="Don Syme" w:date="2010-06-28T12:19:00Z"/>
          <w:rFonts w:ascii="Consolas" w:eastAsia="Times New Roman" w:hAnsi="Consolas" w:cs="Consolas"/>
          <w:noProof/>
          <w:color w:val="800000"/>
          <w:sz w:val="12"/>
          <w:szCs w:val="32"/>
          <w:rPrChange w:id="4148" w:author="Don Syme" w:date="2010-06-28T12:19:00Z">
            <w:rPr>
              <w:ins w:id="4149" w:author="Don Syme" w:date="2010-06-28T12:19:00Z"/>
              <w:rFonts w:ascii="Consolas" w:eastAsia="Times New Roman" w:hAnsi="Consolas" w:cs="Consolas"/>
              <w:noProof/>
              <w:color w:val="800000"/>
              <w:sz w:val="32"/>
              <w:szCs w:val="32"/>
            </w:rPr>
          </w:rPrChange>
        </w:rPr>
        <w:pPrChange w:id="4150" w:author="Don Syme" w:date="2010-06-28T12:19:00Z">
          <w:pPr>
            <w:autoSpaceDE w:val="0"/>
            <w:autoSpaceDN w:val="0"/>
            <w:adjustRightInd w:val="0"/>
          </w:pPr>
        </w:pPrChange>
      </w:pPr>
    </w:p>
    <w:p w:rsidR="00DC4BCD" w:rsidRPr="00DC4BCD" w:rsidRDefault="00DC4BCD" w:rsidP="00DC4BCD">
      <w:pPr>
        <w:autoSpaceDE w:val="0"/>
        <w:autoSpaceDN w:val="0"/>
        <w:adjustRightInd w:val="0"/>
        <w:ind w:left="720"/>
        <w:rPr>
          <w:ins w:id="4151" w:author="Don Syme" w:date="2010-06-28T12:19:00Z"/>
          <w:rFonts w:ascii="Consolas" w:eastAsia="Times New Roman" w:hAnsi="Consolas" w:cs="Consolas"/>
          <w:noProof/>
          <w:sz w:val="12"/>
          <w:szCs w:val="32"/>
          <w:rPrChange w:id="4152" w:author="Don Syme" w:date="2010-06-28T12:19:00Z">
            <w:rPr>
              <w:ins w:id="4153" w:author="Don Syme" w:date="2010-06-28T12:19:00Z"/>
              <w:rFonts w:ascii="Consolas" w:eastAsia="Times New Roman" w:hAnsi="Consolas" w:cs="Consolas"/>
              <w:noProof/>
              <w:sz w:val="32"/>
              <w:szCs w:val="32"/>
            </w:rPr>
          </w:rPrChange>
        </w:rPr>
        <w:pPrChange w:id="4154" w:author="Don Syme" w:date="2010-06-28T12:19:00Z">
          <w:pPr>
            <w:autoSpaceDE w:val="0"/>
            <w:autoSpaceDN w:val="0"/>
            <w:adjustRightInd w:val="0"/>
          </w:pPr>
        </w:pPrChange>
      </w:pPr>
      <w:ins w:id="4155" w:author="Don Syme" w:date="2010-06-28T12:19:00Z">
        <w:r w:rsidRPr="00DC4BCD">
          <w:rPr>
            <w:rFonts w:ascii="Consolas" w:eastAsia="Times New Roman" w:hAnsi="Consolas" w:cs="Consolas"/>
            <w:noProof/>
            <w:sz w:val="12"/>
            <w:szCs w:val="32"/>
            <w:rPrChange w:id="4156" w:author="Don Syme" w:date="2010-06-28T12:19:00Z">
              <w:rPr>
                <w:rFonts w:ascii="Consolas" w:eastAsia="Times New Roman" w:hAnsi="Consolas" w:cs="Consolas"/>
                <w:noProof/>
                <w:sz w:val="32"/>
                <w:szCs w:val="32"/>
              </w:rPr>
            </w:rPrChange>
          </w:rPr>
          <w:t xml:space="preserve">async { report(); </w:t>
        </w:r>
      </w:ins>
    </w:p>
    <w:p w:rsidR="00DC4BCD" w:rsidRPr="00DC4BCD" w:rsidRDefault="00DC4BCD" w:rsidP="00DC4BCD">
      <w:pPr>
        <w:autoSpaceDE w:val="0"/>
        <w:autoSpaceDN w:val="0"/>
        <w:adjustRightInd w:val="0"/>
        <w:ind w:left="720"/>
        <w:rPr>
          <w:ins w:id="4157" w:author="Don Syme" w:date="2010-06-28T12:19:00Z"/>
          <w:rFonts w:ascii="Consolas" w:eastAsia="Times New Roman" w:hAnsi="Consolas" w:cs="Consolas"/>
          <w:noProof/>
          <w:sz w:val="12"/>
          <w:szCs w:val="32"/>
          <w:rPrChange w:id="4158" w:author="Don Syme" w:date="2010-06-28T12:19:00Z">
            <w:rPr>
              <w:ins w:id="4159" w:author="Don Syme" w:date="2010-06-28T12:19:00Z"/>
              <w:rFonts w:ascii="Consolas" w:eastAsia="Times New Roman" w:hAnsi="Consolas" w:cs="Consolas"/>
              <w:noProof/>
              <w:sz w:val="32"/>
              <w:szCs w:val="32"/>
            </w:rPr>
          </w:rPrChange>
        </w:rPr>
        <w:pPrChange w:id="4160" w:author="Don Syme" w:date="2010-06-28T12:19:00Z">
          <w:pPr>
            <w:autoSpaceDE w:val="0"/>
            <w:autoSpaceDN w:val="0"/>
            <w:adjustRightInd w:val="0"/>
          </w:pPr>
        </w:pPrChange>
      </w:pPr>
      <w:ins w:id="4161" w:author="Don Syme" w:date="2010-06-28T12:19:00Z">
        <w:r w:rsidRPr="00DC4BCD">
          <w:rPr>
            <w:rFonts w:ascii="Consolas" w:eastAsia="Times New Roman" w:hAnsi="Consolas" w:cs="Consolas"/>
            <w:noProof/>
            <w:sz w:val="12"/>
            <w:szCs w:val="32"/>
            <w:rPrChange w:id="4162" w:author="Don Syme" w:date="2010-06-28T12:19:00Z">
              <w:rPr>
                <w:rFonts w:ascii="Consolas" w:eastAsia="Times New Roman" w:hAnsi="Consolas" w:cs="Consolas"/>
                <w:noProof/>
                <w:sz w:val="32"/>
                <w:szCs w:val="32"/>
              </w:rPr>
            </w:rPrChange>
          </w:rPr>
          <w:t xml:space="preserve">        </w:t>
        </w:r>
        <w:r w:rsidRPr="00DC4BCD">
          <w:rPr>
            <w:rFonts w:ascii="Consolas" w:eastAsia="Times New Roman" w:hAnsi="Consolas" w:cs="Consolas"/>
            <w:noProof/>
            <w:color w:val="0000FF"/>
            <w:sz w:val="12"/>
            <w:szCs w:val="32"/>
            <w:rPrChange w:id="4163" w:author="Don Syme" w:date="2010-06-28T12:19:00Z">
              <w:rPr>
                <w:rFonts w:ascii="Consolas" w:eastAsia="Times New Roman" w:hAnsi="Consolas" w:cs="Consolas"/>
                <w:noProof/>
                <w:color w:val="0000FF"/>
                <w:sz w:val="32"/>
                <w:szCs w:val="32"/>
              </w:rPr>
            </w:rPrChange>
          </w:rPr>
          <w:t>do!</w:t>
        </w:r>
        <w:r w:rsidRPr="00DC4BCD">
          <w:rPr>
            <w:rFonts w:ascii="Consolas" w:eastAsia="Times New Roman" w:hAnsi="Consolas" w:cs="Consolas"/>
            <w:noProof/>
            <w:sz w:val="12"/>
            <w:szCs w:val="32"/>
            <w:rPrChange w:id="4164" w:author="Don Syme" w:date="2010-06-28T12:19:00Z">
              <w:rPr>
                <w:rFonts w:ascii="Consolas" w:eastAsia="Times New Roman" w:hAnsi="Consolas" w:cs="Consolas"/>
                <w:noProof/>
                <w:sz w:val="32"/>
                <w:szCs w:val="32"/>
              </w:rPr>
            </w:rPrChange>
          </w:rPr>
          <w:t xml:space="preserve"> SwitchToAppDomain ad; </w:t>
        </w:r>
      </w:ins>
    </w:p>
    <w:p w:rsidR="00DC4BCD" w:rsidRPr="00DC4BCD" w:rsidRDefault="00DC4BCD" w:rsidP="00DC4BCD">
      <w:pPr>
        <w:autoSpaceDE w:val="0"/>
        <w:autoSpaceDN w:val="0"/>
        <w:adjustRightInd w:val="0"/>
        <w:ind w:left="720"/>
        <w:rPr>
          <w:ins w:id="4165" w:author="Don Syme" w:date="2010-06-28T12:19:00Z"/>
          <w:rFonts w:ascii="Consolas" w:eastAsia="Times New Roman" w:hAnsi="Consolas" w:cs="Consolas"/>
          <w:noProof/>
          <w:sz w:val="12"/>
          <w:szCs w:val="32"/>
          <w:rPrChange w:id="4166" w:author="Don Syme" w:date="2010-06-28T12:19:00Z">
            <w:rPr>
              <w:ins w:id="4167" w:author="Don Syme" w:date="2010-06-28T12:19:00Z"/>
              <w:rFonts w:ascii="Consolas" w:eastAsia="Times New Roman" w:hAnsi="Consolas" w:cs="Consolas"/>
              <w:noProof/>
              <w:sz w:val="32"/>
              <w:szCs w:val="32"/>
            </w:rPr>
          </w:rPrChange>
        </w:rPr>
        <w:pPrChange w:id="4168" w:author="Don Syme" w:date="2010-06-28T12:19:00Z">
          <w:pPr>
            <w:autoSpaceDE w:val="0"/>
            <w:autoSpaceDN w:val="0"/>
            <w:adjustRightInd w:val="0"/>
          </w:pPr>
        </w:pPrChange>
      </w:pPr>
      <w:ins w:id="4169" w:author="Don Syme" w:date="2010-06-28T12:19:00Z">
        <w:r w:rsidRPr="00DC4BCD">
          <w:rPr>
            <w:rFonts w:ascii="Consolas" w:eastAsia="Times New Roman" w:hAnsi="Consolas" w:cs="Consolas"/>
            <w:noProof/>
            <w:sz w:val="12"/>
            <w:szCs w:val="32"/>
            <w:rPrChange w:id="4170" w:author="Don Syme" w:date="2010-06-28T12:19:00Z">
              <w:rPr>
                <w:rFonts w:ascii="Consolas" w:eastAsia="Times New Roman" w:hAnsi="Consolas" w:cs="Consolas"/>
                <w:noProof/>
                <w:sz w:val="32"/>
                <w:szCs w:val="32"/>
              </w:rPr>
            </w:rPrChange>
          </w:rPr>
          <w:t xml:space="preserve">        report() }</w:t>
        </w:r>
      </w:ins>
    </w:p>
    <w:p w:rsidR="00DC4BCD" w:rsidRPr="00DC4BCD" w:rsidRDefault="00DC4BCD" w:rsidP="00DC4BCD">
      <w:pPr>
        <w:autoSpaceDE w:val="0"/>
        <w:autoSpaceDN w:val="0"/>
        <w:adjustRightInd w:val="0"/>
        <w:ind w:left="720"/>
        <w:rPr>
          <w:ins w:id="4171" w:author="Don Syme" w:date="2010-06-28T12:13:00Z"/>
          <w:rFonts w:ascii="Consolas" w:eastAsia="Times New Roman" w:hAnsi="Consolas" w:cs="Consolas"/>
          <w:noProof/>
          <w:sz w:val="12"/>
          <w:szCs w:val="32"/>
          <w:rPrChange w:id="4172" w:author="Don Syme" w:date="2010-06-28T12:20:00Z">
            <w:rPr>
              <w:ins w:id="4173" w:author="Don Syme" w:date="2010-06-28T12:13:00Z"/>
            </w:rPr>
          </w:rPrChange>
        </w:rPr>
        <w:pPrChange w:id="4174" w:author="Don Syme" w:date="2010-06-28T12:20:00Z">
          <w:pPr>
            <w:pStyle w:val="BodyText"/>
          </w:pPr>
        </w:pPrChange>
      </w:pPr>
      <w:ins w:id="4175" w:author="Don Syme" w:date="2010-06-28T12:19:00Z">
        <w:r w:rsidRPr="00DC4BCD">
          <w:rPr>
            <w:rFonts w:ascii="Consolas" w:eastAsia="Times New Roman" w:hAnsi="Consolas" w:cs="Consolas"/>
            <w:noProof/>
            <w:sz w:val="12"/>
            <w:szCs w:val="32"/>
            <w:rPrChange w:id="4176" w:author="Don Syme" w:date="2010-06-28T12:19:00Z">
              <w:rPr>
                <w:rFonts w:ascii="Consolas" w:eastAsia="Times New Roman" w:hAnsi="Consolas" w:cs="Consolas"/>
                <w:noProof/>
                <w:sz w:val="32"/>
                <w:szCs w:val="32"/>
              </w:rPr>
            </w:rPrChange>
          </w:rPr>
          <w:lastRenderedPageBreak/>
          <w:t xml:space="preserve"> |&gt; Async.RunSynchronously      </w:t>
        </w:r>
      </w:ins>
    </w:p>
    <w:p w:rsidR="00DC4BCD" w:rsidRDefault="00DC4BCD" w:rsidP="00DC4BCD">
      <w:pPr>
        <w:pStyle w:val="BodyText"/>
        <w:rPr>
          <w:ins w:id="4177" w:author="Don Syme" w:date="2010-06-28T12:21:00Z"/>
        </w:rPr>
      </w:pPr>
      <w:ins w:id="4178" w:author="Don Syme" w:date="2010-06-28T12:21:00Z">
        <w:r>
          <w:t>Likewise this:</w:t>
        </w:r>
      </w:ins>
    </w:p>
    <w:p w:rsidR="00DC4BCD" w:rsidRPr="00DC4BCD" w:rsidRDefault="00DC4BCD" w:rsidP="00DC4BCD">
      <w:pPr>
        <w:autoSpaceDE w:val="0"/>
        <w:autoSpaceDN w:val="0"/>
        <w:adjustRightInd w:val="0"/>
        <w:ind w:left="720"/>
        <w:rPr>
          <w:ins w:id="4179" w:author="Don Syme" w:date="2010-06-28T12:21:00Z"/>
          <w:rFonts w:ascii="Consolas" w:eastAsia="Times New Roman" w:hAnsi="Consolas" w:cs="Consolas"/>
          <w:noProof/>
          <w:sz w:val="12"/>
          <w:szCs w:val="32"/>
        </w:rPr>
      </w:pPr>
      <w:ins w:id="4180" w:author="Don Syme" w:date="2010-06-28T12:21:00Z">
        <w:r w:rsidRPr="00DC4BCD">
          <w:rPr>
            <w:rFonts w:ascii="Consolas" w:eastAsia="Times New Roman" w:hAnsi="Consolas" w:cs="Consolas"/>
            <w:noProof/>
            <w:color w:val="0000FF"/>
            <w:sz w:val="12"/>
            <w:szCs w:val="32"/>
          </w:rPr>
          <w:t>open</w:t>
        </w:r>
        <w:r w:rsidRPr="00DC4BCD">
          <w:rPr>
            <w:rFonts w:ascii="Consolas" w:eastAsia="Times New Roman" w:hAnsi="Consolas" w:cs="Consolas"/>
            <w:noProof/>
            <w:sz w:val="12"/>
            <w:szCs w:val="32"/>
          </w:rPr>
          <w:t xml:space="preserve"> Microsoft.FSharp.Control</w:t>
        </w:r>
      </w:ins>
    </w:p>
    <w:p w:rsidR="00DC4BCD" w:rsidRDefault="00DC4BCD" w:rsidP="00DC4BCD">
      <w:pPr>
        <w:autoSpaceDE w:val="0"/>
        <w:autoSpaceDN w:val="0"/>
        <w:adjustRightInd w:val="0"/>
        <w:ind w:left="720"/>
        <w:rPr>
          <w:ins w:id="4181" w:author="Don Syme" w:date="2010-06-28T12:22:00Z"/>
          <w:rFonts w:ascii="Consolas" w:eastAsia="Times New Roman" w:hAnsi="Consolas" w:cs="Consolas"/>
          <w:noProof/>
          <w:color w:val="0000FF"/>
          <w:sz w:val="12"/>
          <w:szCs w:val="32"/>
        </w:rPr>
      </w:pPr>
    </w:p>
    <w:p w:rsidR="00DC4BCD" w:rsidRPr="00DC4BCD" w:rsidRDefault="00DC4BCD" w:rsidP="00DC4BCD">
      <w:pPr>
        <w:autoSpaceDE w:val="0"/>
        <w:autoSpaceDN w:val="0"/>
        <w:adjustRightInd w:val="0"/>
        <w:ind w:left="720"/>
        <w:rPr>
          <w:ins w:id="4182" w:author="Don Syme" w:date="2010-06-28T12:21:00Z"/>
          <w:rFonts w:ascii="Consolas" w:eastAsia="Times New Roman" w:hAnsi="Consolas" w:cs="Consolas"/>
          <w:noProof/>
          <w:sz w:val="12"/>
          <w:szCs w:val="32"/>
        </w:rPr>
      </w:pPr>
      <w:ins w:id="4183" w:author="Don Syme" w:date="2010-06-28T12:21:00Z">
        <w:r w:rsidRPr="00DC4BCD">
          <w:rPr>
            <w:rFonts w:ascii="Consolas" w:eastAsia="Times New Roman" w:hAnsi="Consolas" w:cs="Consolas"/>
            <w:noProof/>
            <w:color w:val="0000FF"/>
            <w:sz w:val="12"/>
            <w:szCs w:val="32"/>
          </w:rPr>
          <w:t>let</w:t>
        </w:r>
        <w:r w:rsidRPr="00DC4BCD">
          <w:rPr>
            <w:rFonts w:ascii="Consolas" w:eastAsia="Times New Roman" w:hAnsi="Consolas" w:cs="Consolas"/>
            <w:noProof/>
            <w:sz w:val="12"/>
            <w:szCs w:val="32"/>
          </w:rPr>
          <w:t xml:space="preserve"> InOtherAppDomain (ad: System.AppDomain) (a: Async&lt;'T&gt;) : Async&lt;'T&gt; = </w:t>
        </w:r>
      </w:ins>
    </w:p>
    <w:p w:rsidR="00DC4BCD" w:rsidRPr="00DC4BCD" w:rsidRDefault="00DC4BCD" w:rsidP="00DC4BCD">
      <w:pPr>
        <w:autoSpaceDE w:val="0"/>
        <w:autoSpaceDN w:val="0"/>
        <w:adjustRightInd w:val="0"/>
        <w:ind w:left="720"/>
        <w:rPr>
          <w:ins w:id="4184" w:author="Don Syme" w:date="2010-06-28T12:21:00Z"/>
          <w:rFonts w:ascii="Consolas" w:eastAsia="Times New Roman" w:hAnsi="Consolas" w:cs="Consolas"/>
          <w:noProof/>
          <w:sz w:val="12"/>
          <w:szCs w:val="32"/>
        </w:rPr>
      </w:pPr>
      <w:ins w:id="4185" w:author="Don Syme" w:date="2010-06-28T12:21:00Z">
        <w:r w:rsidRPr="00DC4BCD">
          <w:rPr>
            <w:rFonts w:ascii="Consolas" w:eastAsia="Times New Roman" w:hAnsi="Consolas" w:cs="Consolas"/>
            <w:noProof/>
            <w:sz w:val="12"/>
            <w:szCs w:val="32"/>
          </w:rPr>
          <w:t xml:space="preserve">    </w:t>
        </w:r>
        <w:r w:rsidRPr="00DC4BCD">
          <w:rPr>
            <w:rFonts w:ascii="Consolas" w:eastAsia="Times New Roman" w:hAnsi="Consolas" w:cs="Consolas"/>
            <w:noProof/>
            <w:color w:val="0000FF"/>
            <w:sz w:val="12"/>
            <w:szCs w:val="32"/>
          </w:rPr>
          <w:t>let</w:t>
        </w:r>
        <w:r w:rsidRPr="00DC4BCD">
          <w:rPr>
            <w:rFonts w:ascii="Consolas" w:eastAsia="Times New Roman" w:hAnsi="Consolas" w:cs="Consolas"/>
            <w:noProof/>
            <w:sz w:val="12"/>
            <w:szCs w:val="32"/>
          </w:rPr>
          <w:t xml:space="preserve"> result = AsyncResultCell&lt;'T&gt;()</w:t>
        </w:r>
      </w:ins>
    </w:p>
    <w:p w:rsidR="00DC4BCD" w:rsidRDefault="00DC4BCD" w:rsidP="00DC4BCD">
      <w:pPr>
        <w:autoSpaceDE w:val="0"/>
        <w:autoSpaceDN w:val="0"/>
        <w:adjustRightInd w:val="0"/>
        <w:ind w:left="720"/>
        <w:rPr>
          <w:ins w:id="4186" w:author="Don Syme" w:date="2010-06-28T12:21:00Z"/>
          <w:rFonts w:ascii="Consolas" w:eastAsia="Times New Roman" w:hAnsi="Consolas" w:cs="Consolas"/>
          <w:noProof/>
          <w:sz w:val="12"/>
          <w:szCs w:val="32"/>
        </w:rPr>
      </w:pPr>
      <w:ins w:id="4187" w:author="Don Syme" w:date="2010-06-28T12:21:00Z">
        <w:r w:rsidRPr="00DC4BCD">
          <w:rPr>
            <w:rFonts w:ascii="Consolas" w:eastAsia="Times New Roman" w:hAnsi="Consolas" w:cs="Consolas"/>
            <w:noProof/>
            <w:sz w:val="12"/>
            <w:szCs w:val="32"/>
          </w:rPr>
          <w:t xml:space="preserve">    async { ad.DoCallBack(</w:t>
        </w:r>
        <w:r w:rsidRPr="00DC4BCD">
          <w:rPr>
            <w:rFonts w:ascii="Consolas" w:eastAsia="Times New Roman" w:hAnsi="Consolas" w:cs="Consolas"/>
            <w:noProof/>
            <w:color w:val="0000FF"/>
            <w:sz w:val="12"/>
            <w:szCs w:val="32"/>
          </w:rPr>
          <w:t>fun</w:t>
        </w:r>
        <w:r w:rsidRPr="00DC4BCD">
          <w:rPr>
            <w:rFonts w:ascii="Consolas" w:eastAsia="Times New Roman" w:hAnsi="Consolas" w:cs="Consolas"/>
            <w:noProof/>
            <w:sz w:val="12"/>
            <w:szCs w:val="32"/>
          </w:rPr>
          <w:t xml:space="preserve"> _ </w:t>
        </w:r>
        <w:r w:rsidRPr="00DC4BCD">
          <w:rPr>
            <w:rFonts w:ascii="Consolas" w:eastAsia="Times New Roman" w:hAnsi="Consolas" w:cs="Consolas"/>
            <w:noProof/>
            <w:color w:val="0000FF"/>
            <w:sz w:val="12"/>
            <w:szCs w:val="32"/>
          </w:rPr>
          <w:t>-&gt;</w:t>
        </w:r>
        <w:r w:rsidRPr="00DC4BCD">
          <w:rPr>
            <w:rFonts w:ascii="Consolas" w:eastAsia="Times New Roman" w:hAnsi="Consolas" w:cs="Consolas"/>
            <w:noProof/>
            <w:sz w:val="12"/>
            <w:szCs w:val="32"/>
          </w:rPr>
          <w:t xml:space="preserve"> Async.StartWithContinuations(a, </w:t>
        </w:r>
      </w:ins>
    </w:p>
    <w:p w:rsidR="00DC4BCD" w:rsidRPr="00DC4BCD" w:rsidRDefault="00DC4BCD" w:rsidP="00DC4BCD">
      <w:pPr>
        <w:autoSpaceDE w:val="0"/>
        <w:autoSpaceDN w:val="0"/>
        <w:adjustRightInd w:val="0"/>
        <w:ind w:left="720"/>
        <w:rPr>
          <w:ins w:id="4188" w:author="Don Syme" w:date="2010-06-28T12:21:00Z"/>
          <w:rFonts w:ascii="Consolas" w:eastAsia="Times New Roman" w:hAnsi="Consolas" w:cs="Consolas"/>
          <w:noProof/>
          <w:sz w:val="12"/>
          <w:szCs w:val="32"/>
        </w:rPr>
      </w:pPr>
      <w:ins w:id="4189" w:author="Don Syme" w:date="2010-06-28T12:21:00Z">
        <w:r>
          <w:rPr>
            <w:rFonts w:ascii="Consolas" w:eastAsia="Times New Roman" w:hAnsi="Consolas" w:cs="Consolas"/>
            <w:noProof/>
            <w:sz w:val="12"/>
            <w:szCs w:val="32"/>
          </w:rPr>
          <w:t xml:space="preserve">                                        </w:t>
        </w:r>
        <w:r w:rsidRPr="00DC4BCD">
          <w:rPr>
            <w:rFonts w:ascii="Consolas" w:eastAsia="Times New Roman" w:hAnsi="Consolas" w:cs="Consolas"/>
            <w:noProof/>
            <w:sz w:val="12"/>
            <w:szCs w:val="32"/>
          </w:rPr>
          <w:t>continuation=(</w:t>
        </w:r>
        <w:r w:rsidRPr="00DC4BCD">
          <w:rPr>
            <w:rFonts w:ascii="Consolas" w:eastAsia="Times New Roman" w:hAnsi="Consolas" w:cs="Consolas"/>
            <w:noProof/>
            <w:color w:val="0000FF"/>
            <w:sz w:val="12"/>
            <w:szCs w:val="32"/>
          </w:rPr>
          <w:t>fun</w:t>
        </w:r>
        <w:r w:rsidRPr="00DC4BCD">
          <w:rPr>
            <w:rFonts w:ascii="Consolas" w:eastAsia="Times New Roman" w:hAnsi="Consolas" w:cs="Consolas"/>
            <w:noProof/>
            <w:sz w:val="12"/>
            <w:szCs w:val="32"/>
          </w:rPr>
          <w:t xml:space="preserve"> v </w:t>
        </w:r>
        <w:r w:rsidRPr="00DC4BCD">
          <w:rPr>
            <w:rFonts w:ascii="Consolas" w:eastAsia="Times New Roman" w:hAnsi="Consolas" w:cs="Consolas"/>
            <w:noProof/>
            <w:color w:val="0000FF"/>
            <w:sz w:val="12"/>
            <w:szCs w:val="32"/>
          </w:rPr>
          <w:t>-&gt;</w:t>
        </w:r>
        <w:r w:rsidRPr="00DC4BCD">
          <w:rPr>
            <w:rFonts w:ascii="Consolas" w:eastAsia="Times New Roman" w:hAnsi="Consolas" w:cs="Consolas"/>
            <w:noProof/>
            <w:sz w:val="12"/>
            <w:szCs w:val="32"/>
          </w:rPr>
          <w:t xml:space="preserve"> result.RegisterResult (AsyncOk v)),</w:t>
        </w:r>
      </w:ins>
    </w:p>
    <w:p w:rsidR="00DC4BCD" w:rsidRPr="00DC4BCD" w:rsidRDefault="00DC4BCD" w:rsidP="00DC4BCD">
      <w:pPr>
        <w:autoSpaceDE w:val="0"/>
        <w:autoSpaceDN w:val="0"/>
        <w:adjustRightInd w:val="0"/>
        <w:ind w:left="720"/>
        <w:rPr>
          <w:ins w:id="4190" w:author="Don Syme" w:date="2010-06-28T12:21:00Z"/>
          <w:rFonts w:ascii="Consolas" w:eastAsia="Times New Roman" w:hAnsi="Consolas" w:cs="Consolas"/>
          <w:noProof/>
          <w:sz w:val="12"/>
          <w:szCs w:val="32"/>
        </w:rPr>
      </w:pPr>
      <w:ins w:id="4191" w:author="Don Syme" w:date="2010-06-28T12:21:00Z">
        <w:r w:rsidRPr="00DC4BCD">
          <w:rPr>
            <w:rFonts w:ascii="Consolas" w:eastAsia="Times New Roman" w:hAnsi="Consolas" w:cs="Consolas"/>
            <w:noProof/>
            <w:sz w:val="12"/>
            <w:szCs w:val="32"/>
          </w:rPr>
          <w:t xml:space="preserve">                                        exceptionContinuation=(</w:t>
        </w:r>
        <w:r w:rsidRPr="00DC4BCD">
          <w:rPr>
            <w:rFonts w:ascii="Consolas" w:eastAsia="Times New Roman" w:hAnsi="Consolas" w:cs="Consolas"/>
            <w:noProof/>
            <w:color w:val="0000FF"/>
            <w:sz w:val="12"/>
            <w:szCs w:val="32"/>
          </w:rPr>
          <w:t>fun</w:t>
        </w:r>
        <w:r w:rsidRPr="00DC4BCD">
          <w:rPr>
            <w:rFonts w:ascii="Consolas" w:eastAsia="Times New Roman" w:hAnsi="Consolas" w:cs="Consolas"/>
            <w:noProof/>
            <w:sz w:val="12"/>
            <w:szCs w:val="32"/>
          </w:rPr>
          <w:t xml:space="preserve"> v </w:t>
        </w:r>
        <w:r w:rsidRPr="00DC4BCD">
          <w:rPr>
            <w:rFonts w:ascii="Consolas" w:eastAsia="Times New Roman" w:hAnsi="Consolas" w:cs="Consolas"/>
            <w:noProof/>
            <w:color w:val="0000FF"/>
            <w:sz w:val="12"/>
            <w:szCs w:val="32"/>
          </w:rPr>
          <w:t>-&gt;</w:t>
        </w:r>
        <w:r w:rsidRPr="00DC4BCD">
          <w:rPr>
            <w:rFonts w:ascii="Consolas" w:eastAsia="Times New Roman" w:hAnsi="Consolas" w:cs="Consolas"/>
            <w:noProof/>
            <w:sz w:val="12"/>
            <w:szCs w:val="32"/>
          </w:rPr>
          <w:t xml:space="preserve"> result.RegisterResult (AsyncException v) ),</w:t>
        </w:r>
      </w:ins>
    </w:p>
    <w:p w:rsidR="00DC4BCD" w:rsidRPr="00DC4BCD" w:rsidRDefault="00DC4BCD" w:rsidP="00DC4BCD">
      <w:pPr>
        <w:autoSpaceDE w:val="0"/>
        <w:autoSpaceDN w:val="0"/>
        <w:adjustRightInd w:val="0"/>
        <w:ind w:left="720"/>
        <w:rPr>
          <w:ins w:id="4192" w:author="Don Syme" w:date="2010-06-28T12:21:00Z"/>
          <w:rFonts w:ascii="Consolas" w:eastAsia="Times New Roman" w:hAnsi="Consolas" w:cs="Consolas"/>
          <w:noProof/>
          <w:sz w:val="12"/>
          <w:szCs w:val="32"/>
        </w:rPr>
      </w:pPr>
      <w:ins w:id="4193" w:author="Don Syme" w:date="2010-06-28T12:21:00Z">
        <w:r w:rsidRPr="00DC4BCD">
          <w:rPr>
            <w:rFonts w:ascii="Consolas" w:eastAsia="Times New Roman" w:hAnsi="Consolas" w:cs="Consolas"/>
            <w:noProof/>
            <w:sz w:val="12"/>
            <w:szCs w:val="32"/>
          </w:rPr>
          <w:t xml:space="preserve">                                        cancellationContinuation=(</w:t>
        </w:r>
        <w:r w:rsidRPr="00DC4BCD">
          <w:rPr>
            <w:rFonts w:ascii="Consolas" w:eastAsia="Times New Roman" w:hAnsi="Consolas" w:cs="Consolas"/>
            <w:noProof/>
            <w:color w:val="0000FF"/>
            <w:sz w:val="12"/>
            <w:szCs w:val="32"/>
          </w:rPr>
          <w:t>fun</w:t>
        </w:r>
        <w:r w:rsidRPr="00DC4BCD">
          <w:rPr>
            <w:rFonts w:ascii="Consolas" w:eastAsia="Times New Roman" w:hAnsi="Consolas" w:cs="Consolas"/>
            <w:noProof/>
            <w:sz w:val="12"/>
            <w:szCs w:val="32"/>
          </w:rPr>
          <w:t xml:space="preserve"> v </w:t>
        </w:r>
        <w:r w:rsidRPr="00DC4BCD">
          <w:rPr>
            <w:rFonts w:ascii="Consolas" w:eastAsia="Times New Roman" w:hAnsi="Consolas" w:cs="Consolas"/>
            <w:noProof/>
            <w:color w:val="0000FF"/>
            <w:sz w:val="12"/>
            <w:szCs w:val="32"/>
          </w:rPr>
          <w:t>-&gt;</w:t>
        </w:r>
        <w:r w:rsidRPr="00DC4BCD">
          <w:rPr>
            <w:rFonts w:ascii="Consolas" w:eastAsia="Times New Roman" w:hAnsi="Consolas" w:cs="Consolas"/>
            <w:noProof/>
            <w:sz w:val="12"/>
            <w:szCs w:val="32"/>
          </w:rPr>
          <w:t xml:space="preserve"> result.RegisterResult (AsyncCanceled v) ) ) )</w:t>
        </w:r>
      </w:ins>
    </w:p>
    <w:p w:rsidR="00DC4BCD" w:rsidRPr="00DC4BCD" w:rsidRDefault="00DC4BCD" w:rsidP="00DC4BCD">
      <w:pPr>
        <w:autoSpaceDE w:val="0"/>
        <w:autoSpaceDN w:val="0"/>
        <w:adjustRightInd w:val="0"/>
        <w:ind w:left="720"/>
        <w:rPr>
          <w:ins w:id="4194" w:author="Don Syme" w:date="2010-06-28T12:21:00Z"/>
          <w:rFonts w:ascii="Consolas" w:eastAsia="Times New Roman" w:hAnsi="Consolas" w:cs="Consolas"/>
          <w:noProof/>
          <w:sz w:val="12"/>
          <w:szCs w:val="32"/>
        </w:rPr>
      </w:pPr>
      <w:ins w:id="4195" w:author="Don Syme" w:date="2010-06-28T12:21:00Z">
        <w:r w:rsidRPr="00DC4BCD">
          <w:rPr>
            <w:rFonts w:ascii="Consolas" w:eastAsia="Times New Roman" w:hAnsi="Consolas" w:cs="Consolas"/>
            <w:noProof/>
            <w:sz w:val="12"/>
            <w:szCs w:val="32"/>
          </w:rPr>
          <w:t xml:space="preserve">            </w:t>
        </w:r>
        <w:r w:rsidRPr="00DC4BCD">
          <w:rPr>
            <w:rFonts w:ascii="Consolas" w:eastAsia="Times New Roman" w:hAnsi="Consolas" w:cs="Consolas"/>
            <w:noProof/>
            <w:color w:val="0000FF"/>
            <w:sz w:val="12"/>
            <w:szCs w:val="32"/>
          </w:rPr>
          <w:t>return!</w:t>
        </w:r>
        <w:r w:rsidRPr="00DC4BCD">
          <w:rPr>
            <w:rFonts w:ascii="Consolas" w:eastAsia="Times New Roman" w:hAnsi="Consolas" w:cs="Consolas"/>
            <w:noProof/>
            <w:sz w:val="12"/>
            <w:szCs w:val="32"/>
          </w:rPr>
          <w:t xml:space="preserve"> result.AsyncResult }</w:t>
        </w:r>
      </w:ins>
    </w:p>
    <w:p w:rsidR="00DC4BCD" w:rsidRDefault="00DC4BCD" w:rsidP="00DC4BCD">
      <w:pPr>
        <w:autoSpaceDE w:val="0"/>
        <w:autoSpaceDN w:val="0"/>
        <w:adjustRightInd w:val="0"/>
        <w:ind w:left="720"/>
        <w:rPr>
          <w:ins w:id="4196" w:author="Don Syme" w:date="2010-06-28T12:21:00Z"/>
          <w:rFonts w:ascii="Consolas" w:eastAsia="Times New Roman" w:hAnsi="Consolas" w:cs="Consolas"/>
          <w:noProof/>
          <w:color w:val="0000FF"/>
          <w:sz w:val="12"/>
          <w:szCs w:val="32"/>
        </w:rPr>
        <w:pPrChange w:id="4197" w:author="Don Syme" w:date="2010-06-28T12:21:00Z">
          <w:pPr>
            <w:autoSpaceDE w:val="0"/>
            <w:autoSpaceDN w:val="0"/>
            <w:adjustRightInd w:val="0"/>
          </w:pPr>
        </w:pPrChange>
      </w:pPr>
    </w:p>
    <w:p w:rsidR="00DC4BCD" w:rsidRPr="00DC4BCD" w:rsidRDefault="00DC4BCD" w:rsidP="00DC4BCD">
      <w:pPr>
        <w:autoSpaceDE w:val="0"/>
        <w:autoSpaceDN w:val="0"/>
        <w:adjustRightInd w:val="0"/>
        <w:ind w:left="720"/>
        <w:rPr>
          <w:ins w:id="4198" w:author="Don Syme" w:date="2010-06-28T12:21:00Z"/>
          <w:rFonts w:ascii="Consolas" w:eastAsia="Times New Roman" w:hAnsi="Consolas" w:cs="Consolas"/>
          <w:noProof/>
          <w:sz w:val="12"/>
          <w:szCs w:val="32"/>
          <w:rPrChange w:id="4199" w:author="Don Syme" w:date="2010-06-28T12:21:00Z">
            <w:rPr>
              <w:ins w:id="4200" w:author="Don Syme" w:date="2010-06-28T12:21:00Z"/>
              <w:rFonts w:ascii="Consolas" w:eastAsia="Times New Roman" w:hAnsi="Consolas" w:cs="Consolas"/>
              <w:noProof/>
              <w:sz w:val="32"/>
              <w:szCs w:val="32"/>
            </w:rPr>
          </w:rPrChange>
        </w:rPr>
        <w:pPrChange w:id="4201" w:author="Don Syme" w:date="2010-06-28T12:21:00Z">
          <w:pPr>
            <w:autoSpaceDE w:val="0"/>
            <w:autoSpaceDN w:val="0"/>
            <w:adjustRightInd w:val="0"/>
          </w:pPr>
        </w:pPrChange>
      </w:pPr>
      <w:ins w:id="4202" w:author="Don Syme" w:date="2010-06-28T12:21:00Z">
        <w:r w:rsidRPr="00DC4BCD">
          <w:rPr>
            <w:rFonts w:ascii="Consolas" w:eastAsia="Times New Roman" w:hAnsi="Consolas" w:cs="Consolas"/>
            <w:noProof/>
            <w:color w:val="0000FF"/>
            <w:sz w:val="12"/>
            <w:szCs w:val="32"/>
            <w:rPrChange w:id="4203" w:author="Don Syme" w:date="2010-06-28T12:21:00Z">
              <w:rPr>
                <w:rFonts w:ascii="Consolas" w:eastAsia="Times New Roman" w:hAnsi="Consolas" w:cs="Consolas"/>
                <w:noProof/>
                <w:color w:val="0000FF"/>
                <w:sz w:val="32"/>
                <w:szCs w:val="32"/>
              </w:rPr>
            </w:rPrChange>
          </w:rPr>
          <w:t>let</w:t>
        </w:r>
        <w:r w:rsidRPr="00DC4BCD">
          <w:rPr>
            <w:rFonts w:ascii="Consolas" w:eastAsia="Times New Roman" w:hAnsi="Consolas" w:cs="Consolas"/>
            <w:noProof/>
            <w:sz w:val="12"/>
            <w:szCs w:val="32"/>
            <w:rPrChange w:id="4204" w:author="Don Syme" w:date="2010-06-28T12:21:00Z">
              <w:rPr>
                <w:rFonts w:ascii="Consolas" w:eastAsia="Times New Roman" w:hAnsi="Consolas" w:cs="Consolas"/>
                <w:noProof/>
                <w:sz w:val="32"/>
                <w:szCs w:val="32"/>
              </w:rPr>
            </w:rPrChange>
          </w:rPr>
          <w:t xml:space="preserve"> report() = printfn </w:t>
        </w:r>
        <w:r w:rsidRPr="00DC4BCD">
          <w:rPr>
            <w:rFonts w:ascii="Consolas" w:eastAsia="Times New Roman" w:hAnsi="Consolas" w:cs="Consolas"/>
            <w:noProof/>
            <w:color w:val="800000"/>
            <w:sz w:val="12"/>
            <w:szCs w:val="32"/>
            <w:rPrChange w:id="4205" w:author="Don Syme" w:date="2010-06-28T12:21:00Z">
              <w:rPr>
                <w:rFonts w:ascii="Consolas" w:eastAsia="Times New Roman" w:hAnsi="Consolas" w:cs="Consolas"/>
                <w:noProof/>
                <w:color w:val="800000"/>
                <w:sz w:val="32"/>
                <w:szCs w:val="32"/>
              </w:rPr>
            </w:rPrChange>
          </w:rPr>
          <w:t>"app domain '%s'"</w:t>
        </w:r>
        <w:r w:rsidRPr="00DC4BCD">
          <w:rPr>
            <w:rFonts w:ascii="Consolas" w:eastAsia="Times New Roman" w:hAnsi="Consolas" w:cs="Consolas"/>
            <w:noProof/>
            <w:sz w:val="12"/>
            <w:szCs w:val="32"/>
            <w:rPrChange w:id="4206" w:author="Don Syme" w:date="2010-06-28T12:21:00Z">
              <w:rPr>
                <w:rFonts w:ascii="Consolas" w:eastAsia="Times New Roman" w:hAnsi="Consolas" w:cs="Consolas"/>
                <w:noProof/>
                <w:sz w:val="32"/>
                <w:szCs w:val="32"/>
              </w:rPr>
            </w:rPrChange>
          </w:rPr>
          <w:t xml:space="preserve"> System.AppDomain.CurrentDomain.FriendlyName </w:t>
        </w:r>
      </w:ins>
    </w:p>
    <w:p w:rsidR="00DC4BCD" w:rsidRDefault="00DC4BCD" w:rsidP="00DC4BCD">
      <w:pPr>
        <w:autoSpaceDE w:val="0"/>
        <w:autoSpaceDN w:val="0"/>
        <w:adjustRightInd w:val="0"/>
        <w:ind w:left="720"/>
        <w:rPr>
          <w:ins w:id="4207" w:author="Don Syme" w:date="2010-06-28T12:22:00Z"/>
          <w:rFonts w:ascii="Consolas" w:eastAsia="Times New Roman" w:hAnsi="Consolas" w:cs="Consolas"/>
          <w:noProof/>
          <w:color w:val="0000FF"/>
          <w:sz w:val="12"/>
          <w:szCs w:val="32"/>
        </w:rPr>
        <w:pPrChange w:id="4208" w:author="Don Syme" w:date="2010-06-28T12:21:00Z">
          <w:pPr>
            <w:autoSpaceDE w:val="0"/>
            <w:autoSpaceDN w:val="0"/>
            <w:adjustRightInd w:val="0"/>
          </w:pPr>
        </w:pPrChange>
      </w:pPr>
    </w:p>
    <w:p w:rsidR="00DC4BCD" w:rsidRPr="00DC4BCD" w:rsidRDefault="00DC4BCD" w:rsidP="00DC4BCD">
      <w:pPr>
        <w:autoSpaceDE w:val="0"/>
        <w:autoSpaceDN w:val="0"/>
        <w:adjustRightInd w:val="0"/>
        <w:ind w:left="720"/>
        <w:rPr>
          <w:ins w:id="4209" w:author="Don Syme" w:date="2010-06-28T12:21:00Z"/>
          <w:rFonts w:ascii="Consolas" w:eastAsia="Times New Roman" w:hAnsi="Consolas" w:cs="Consolas"/>
          <w:noProof/>
          <w:sz w:val="12"/>
          <w:szCs w:val="32"/>
          <w:rPrChange w:id="4210" w:author="Don Syme" w:date="2010-06-28T12:21:00Z">
            <w:rPr>
              <w:ins w:id="4211" w:author="Don Syme" w:date="2010-06-28T12:21:00Z"/>
              <w:rFonts w:ascii="Consolas" w:eastAsia="Times New Roman" w:hAnsi="Consolas" w:cs="Consolas"/>
              <w:noProof/>
              <w:sz w:val="32"/>
              <w:szCs w:val="32"/>
            </w:rPr>
          </w:rPrChange>
        </w:rPr>
        <w:pPrChange w:id="4212" w:author="Don Syme" w:date="2010-06-28T12:21:00Z">
          <w:pPr>
            <w:autoSpaceDE w:val="0"/>
            <w:autoSpaceDN w:val="0"/>
            <w:adjustRightInd w:val="0"/>
          </w:pPr>
        </w:pPrChange>
      </w:pPr>
      <w:ins w:id="4213" w:author="Don Syme" w:date="2010-06-28T12:21:00Z">
        <w:r w:rsidRPr="00DC4BCD">
          <w:rPr>
            <w:rFonts w:ascii="Consolas" w:eastAsia="Times New Roman" w:hAnsi="Consolas" w:cs="Consolas"/>
            <w:noProof/>
            <w:color w:val="0000FF"/>
            <w:sz w:val="12"/>
            <w:szCs w:val="32"/>
            <w:rPrChange w:id="4214" w:author="Don Syme" w:date="2010-06-28T12:21:00Z">
              <w:rPr>
                <w:rFonts w:ascii="Consolas" w:eastAsia="Times New Roman" w:hAnsi="Consolas" w:cs="Consolas"/>
                <w:noProof/>
                <w:color w:val="0000FF"/>
                <w:sz w:val="32"/>
                <w:szCs w:val="32"/>
              </w:rPr>
            </w:rPrChange>
          </w:rPr>
          <w:t>let</w:t>
        </w:r>
        <w:r w:rsidRPr="00DC4BCD">
          <w:rPr>
            <w:rFonts w:ascii="Consolas" w:eastAsia="Times New Roman" w:hAnsi="Consolas" w:cs="Consolas"/>
            <w:noProof/>
            <w:sz w:val="12"/>
            <w:szCs w:val="32"/>
            <w:rPrChange w:id="4215" w:author="Don Syme" w:date="2010-06-28T12:21:00Z">
              <w:rPr>
                <w:rFonts w:ascii="Consolas" w:eastAsia="Times New Roman" w:hAnsi="Consolas" w:cs="Consolas"/>
                <w:noProof/>
                <w:sz w:val="32"/>
                <w:szCs w:val="32"/>
              </w:rPr>
            </w:rPrChange>
          </w:rPr>
          <w:t xml:space="preserve"> task = async { </w:t>
        </w:r>
        <w:r w:rsidRPr="00DC4BCD">
          <w:rPr>
            <w:rFonts w:ascii="Consolas" w:eastAsia="Times New Roman" w:hAnsi="Consolas" w:cs="Consolas"/>
            <w:noProof/>
            <w:color w:val="0000FF"/>
            <w:sz w:val="12"/>
            <w:szCs w:val="32"/>
            <w:rPrChange w:id="4216" w:author="Don Syme" w:date="2010-06-28T12:21:00Z">
              <w:rPr>
                <w:rFonts w:ascii="Consolas" w:eastAsia="Times New Roman" w:hAnsi="Consolas" w:cs="Consolas"/>
                <w:noProof/>
                <w:color w:val="0000FF"/>
                <w:sz w:val="32"/>
                <w:szCs w:val="32"/>
              </w:rPr>
            </w:rPrChange>
          </w:rPr>
          <w:t>do</w:t>
        </w:r>
        <w:r w:rsidRPr="00DC4BCD">
          <w:rPr>
            <w:rFonts w:ascii="Consolas" w:eastAsia="Times New Roman" w:hAnsi="Consolas" w:cs="Consolas"/>
            <w:noProof/>
            <w:sz w:val="12"/>
            <w:szCs w:val="32"/>
            <w:rPrChange w:id="4217" w:author="Don Syme" w:date="2010-06-28T12:21:00Z">
              <w:rPr>
                <w:rFonts w:ascii="Consolas" w:eastAsia="Times New Roman" w:hAnsi="Consolas" w:cs="Consolas"/>
                <w:noProof/>
                <w:sz w:val="32"/>
                <w:szCs w:val="32"/>
              </w:rPr>
            </w:rPrChange>
          </w:rPr>
          <w:t xml:space="preserve"> report() }</w:t>
        </w:r>
      </w:ins>
    </w:p>
    <w:p w:rsidR="00DC4BCD" w:rsidRPr="00DC4BCD" w:rsidRDefault="00DC4BCD" w:rsidP="00DC4BCD">
      <w:pPr>
        <w:autoSpaceDE w:val="0"/>
        <w:autoSpaceDN w:val="0"/>
        <w:adjustRightInd w:val="0"/>
        <w:ind w:left="720"/>
        <w:rPr>
          <w:ins w:id="4218" w:author="Don Syme" w:date="2010-06-28T12:21:00Z"/>
          <w:rFonts w:ascii="Consolas" w:eastAsia="Times New Roman" w:hAnsi="Consolas" w:cs="Consolas"/>
          <w:noProof/>
          <w:sz w:val="12"/>
          <w:szCs w:val="32"/>
          <w:rPrChange w:id="4219" w:author="Don Syme" w:date="2010-06-28T12:21:00Z">
            <w:rPr>
              <w:ins w:id="4220" w:author="Don Syme" w:date="2010-06-28T12:21:00Z"/>
              <w:rFonts w:ascii="Consolas" w:eastAsia="Times New Roman" w:hAnsi="Consolas" w:cs="Consolas"/>
              <w:noProof/>
              <w:sz w:val="32"/>
              <w:szCs w:val="32"/>
            </w:rPr>
          </w:rPrChange>
        </w:rPr>
        <w:pPrChange w:id="4221" w:author="Don Syme" w:date="2010-06-28T12:21:00Z">
          <w:pPr>
            <w:autoSpaceDE w:val="0"/>
            <w:autoSpaceDN w:val="0"/>
            <w:adjustRightInd w:val="0"/>
          </w:pPr>
        </w:pPrChange>
      </w:pPr>
    </w:p>
    <w:p w:rsidR="00DC4BCD" w:rsidRPr="00DC4BCD" w:rsidRDefault="00DC4BCD" w:rsidP="00DC4BCD">
      <w:pPr>
        <w:autoSpaceDE w:val="0"/>
        <w:autoSpaceDN w:val="0"/>
        <w:adjustRightInd w:val="0"/>
        <w:ind w:left="720"/>
        <w:rPr>
          <w:ins w:id="4222" w:author="Don Syme" w:date="2010-06-28T12:21:00Z"/>
          <w:rFonts w:ascii="Consolas" w:eastAsia="Times New Roman" w:hAnsi="Consolas" w:cs="Consolas"/>
          <w:noProof/>
          <w:color w:val="800000"/>
          <w:sz w:val="12"/>
          <w:szCs w:val="32"/>
          <w:rPrChange w:id="4223" w:author="Don Syme" w:date="2010-06-28T12:21:00Z">
            <w:rPr>
              <w:ins w:id="4224" w:author="Don Syme" w:date="2010-06-28T12:21:00Z"/>
              <w:rFonts w:ascii="Consolas" w:eastAsia="Times New Roman" w:hAnsi="Consolas" w:cs="Consolas"/>
              <w:noProof/>
              <w:color w:val="800000"/>
              <w:sz w:val="32"/>
              <w:szCs w:val="32"/>
            </w:rPr>
          </w:rPrChange>
        </w:rPr>
        <w:pPrChange w:id="4225" w:author="Don Syme" w:date="2010-06-28T12:21:00Z">
          <w:pPr>
            <w:autoSpaceDE w:val="0"/>
            <w:autoSpaceDN w:val="0"/>
            <w:adjustRightInd w:val="0"/>
          </w:pPr>
        </w:pPrChange>
      </w:pPr>
      <w:ins w:id="4226" w:author="Don Syme" w:date="2010-06-28T12:21:00Z">
        <w:r w:rsidRPr="00DC4BCD">
          <w:rPr>
            <w:rFonts w:ascii="Consolas" w:eastAsia="Times New Roman" w:hAnsi="Consolas" w:cs="Consolas"/>
            <w:noProof/>
            <w:color w:val="0000FF"/>
            <w:sz w:val="12"/>
            <w:szCs w:val="32"/>
            <w:rPrChange w:id="4227" w:author="Don Syme" w:date="2010-06-28T12:21:00Z">
              <w:rPr>
                <w:rFonts w:ascii="Consolas" w:eastAsia="Times New Roman" w:hAnsi="Consolas" w:cs="Consolas"/>
                <w:noProof/>
                <w:color w:val="0000FF"/>
                <w:sz w:val="32"/>
                <w:szCs w:val="32"/>
              </w:rPr>
            </w:rPrChange>
          </w:rPr>
          <w:t>let</w:t>
        </w:r>
        <w:r w:rsidRPr="00DC4BCD">
          <w:rPr>
            <w:rFonts w:ascii="Consolas" w:eastAsia="Times New Roman" w:hAnsi="Consolas" w:cs="Consolas"/>
            <w:noProof/>
            <w:sz w:val="12"/>
            <w:szCs w:val="32"/>
            <w:rPrChange w:id="4228" w:author="Don Syme" w:date="2010-06-28T12:21:00Z">
              <w:rPr>
                <w:rFonts w:ascii="Consolas" w:eastAsia="Times New Roman" w:hAnsi="Consolas" w:cs="Consolas"/>
                <w:noProof/>
                <w:sz w:val="32"/>
                <w:szCs w:val="32"/>
              </w:rPr>
            </w:rPrChange>
          </w:rPr>
          <w:t xml:space="preserve"> ad = System.AppDomain.CreateDomain </w:t>
        </w:r>
        <w:r w:rsidRPr="00DC4BCD">
          <w:rPr>
            <w:rFonts w:ascii="Consolas" w:eastAsia="Times New Roman" w:hAnsi="Consolas" w:cs="Consolas"/>
            <w:noProof/>
            <w:color w:val="800000"/>
            <w:sz w:val="12"/>
            <w:szCs w:val="32"/>
            <w:rPrChange w:id="4229" w:author="Don Syme" w:date="2010-06-28T12:21:00Z">
              <w:rPr>
                <w:rFonts w:ascii="Consolas" w:eastAsia="Times New Roman" w:hAnsi="Consolas" w:cs="Consolas"/>
                <w:noProof/>
                <w:color w:val="800000"/>
                <w:sz w:val="32"/>
                <w:szCs w:val="32"/>
              </w:rPr>
            </w:rPrChange>
          </w:rPr>
          <w:t>"other"</w:t>
        </w:r>
      </w:ins>
    </w:p>
    <w:p w:rsidR="00DC4BCD" w:rsidRPr="00DC4BCD" w:rsidRDefault="00DC4BCD" w:rsidP="00DC4BCD">
      <w:pPr>
        <w:autoSpaceDE w:val="0"/>
        <w:autoSpaceDN w:val="0"/>
        <w:adjustRightInd w:val="0"/>
        <w:ind w:left="720"/>
        <w:rPr>
          <w:ins w:id="4230" w:author="Don Syme" w:date="2010-06-28T12:21:00Z"/>
          <w:rFonts w:ascii="Consolas" w:eastAsia="Times New Roman" w:hAnsi="Consolas" w:cs="Consolas"/>
          <w:noProof/>
          <w:color w:val="800000"/>
          <w:sz w:val="12"/>
          <w:szCs w:val="32"/>
          <w:rPrChange w:id="4231" w:author="Don Syme" w:date="2010-06-28T12:21:00Z">
            <w:rPr>
              <w:ins w:id="4232" w:author="Don Syme" w:date="2010-06-28T12:21:00Z"/>
              <w:rFonts w:ascii="Consolas" w:eastAsia="Times New Roman" w:hAnsi="Consolas" w:cs="Consolas"/>
              <w:noProof/>
              <w:color w:val="800000"/>
              <w:sz w:val="32"/>
              <w:szCs w:val="32"/>
            </w:rPr>
          </w:rPrChange>
        </w:rPr>
        <w:pPrChange w:id="4233" w:author="Don Syme" w:date="2010-06-28T12:21:00Z">
          <w:pPr>
            <w:autoSpaceDE w:val="0"/>
            <w:autoSpaceDN w:val="0"/>
            <w:adjustRightInd w:val="0"/>
          </w:pPr>
        </w:pPrChange>
      </w:pPr>
    </w:p>
    <w:p w:rsidR="00DC4BCD" w:rsidRPr="00DC4BCD" w:rsidRDefault="00DC4BCD" w:rsidP="00DC4BCD">
      <w:pPr>
        <w:autoSpaceDE w:val="0"/>
        <w:autoSpaceDN w:val="0"/>
        <w:adjustRightInd w:val="0"/>
        <w:ind w:left="720"/>
        <w:rPr>
          <w:ins w:id="4234" w:author="Don Syme" w:date="2010-06-28T12:21:00Z"/>
          <w:rFonts w:ascii="Consolas" w:eastAsia="Times New Roman" w:hAnsi="Consolas" w:cs="Consolas"/>
          <w:noProof/>
          <w:sz w:val="12"/>
          <w:szCs w:val="32"/>
          <w:rPrChange w:id="4235" w:author="Don Syme" w:date="2010-06-28T12:21:00Z">
            <w:rPr>
              <w:ins w:id="4236" w:author="Don Syme" w:date="2010-06-28T12:21:00Z"/>
              <w:rFonts w:ascii="Consolas" w:eastAsia="Times New Roman" w:hAnsi="Consolas" w:cs="Consolas"/>
              <w:noProof/>
              <w:sz w:val="32"/>
              <w:szCs w:val="32"/>
            </w:rPr>
          </w:rPrChange>
        </w:rPr>
        <w:pPrChange w:id="4237" w:author="Don Syme" w:date="2010-06-28T12:21:00Z">
          <w:pPr>
            <w:autoSpaceDE w:val="0"/>
            <w:autoSpaceDN w:val="0"/>
            <w:adjustRightInd w:val="0"/>
          </w:pPr>
        </w:pPrChange>
      </w:pPr>
      <w:ins w:id="4238" w:author="Don Syme" w:date="2010-06-28T12:21:00Z">
        <w:r w:rsidRPr="00DC4BCD">
          <w:rPr>
            <w:rFonts w:ascii="Consolas" w:eastAsia="Times New Roman" w:hAnsi="Consolas" w:cs="Consolas"/>
            <w:noProof/>
            <w:sz w:val="12"/>
            <w:szCs w:val="32"/>
            <w:rPrChange w:id="4239" w:author="Don Syme" w:date="2010-06-28T12:21:00Z">
              <w:rPr>
                <w:rFonts w:ascii="Consolas" w:eastAsia="Times New Roman" w:hAnsi="Consolas" w:cs="Consolas"/>
                <w:noProof/>
                <w:sz w:val="32"/>
                <w:szCs w:val="32"/>
              </w:rPr>
            </w:rPrChange>
          </w:rPr>
          <w:t>task |&gt; Async.RunSynchronously</w:t>
        </w:r>
      </w:ins>
    </w:p>
    <w:p w:rsidR="00DC4BCD" w:rsidRPr="00DC4BCD" w:rsidRDefault="00DC4BCD" w:rsidP="00DC4BCD">
      <w:pPr>
        <w:autoSpaceDE w:val="0"/>
        <w:autoSpaceDN w:val="0"/>
        <w:adjustRightInd w:val="0"/>
        <w:ind w:left="720"/>
        <w:rPr>
          <w:ins w:id="4240" w:author="Don Syme" w:date="2010-06-28T12:21:00Z"/>
          <w:rFonts w:ascii="Consolas" w:eastAsia="Times New Roman" w:hAnsi="Consolas" w:cs="Consolas"/>
          <w:noProof/>
          <w:sz w:val="12"/>
          <w:szCs w:val="32"/>
          <w:rPrChange w:id="4241" w:author="Don Syme" w:date="2010-06-28T12:21:00Z">
            <w:rPr>
              <w:ins w:id="4242" w:author="Don Syme" w:date="2010-06-28T12:21:00Z"/>
              <w:rFonts w:ascii="Consolas" w:eastAsia="Times New Roman" w:hAnsi="Consolas" w:cs="Consolas"/>
              <w:noProof/>
              <w:sz w:val="32"/>
              <w:szCs w:val="32"/>
            </w:rPr>
          </w:rPrChange>
        </w:rPr>
        <w:pPrChange w:id="4243" w:author="Don Syme" w:date="2010-06-28T12:21:00Z">
          <w:pPr>
            <w:autoSpaceDE w:val="0"/>
            <w:autoSpaceDN w:val="0"/>
            <w:adjustRightInd w:val="0"/>
          </w:pPr>
        </w:pPrChange>
      </w:pPr>
      <w:ins w:id="4244" w:author="Don Syme" w:date="2010-06-28T12:21:00Z">
        <w:r w:rsidRPr="00DC4BCD">
          <w:rPr>
            <w:rFonts w:ascii="Consolas" w:eastAsia="Times New Roman" w:hAnsi="Consolas" w:cs="Consolas"/>
            <w:noProof/>
            <w:sz w:val="12"/>
            <w:szCs w:val="32"/>
            <w:rPrChange w:id="4245" w:author="Don Syme" w:date="2010-06-28T12:21:00Z">
              <w:rPr>
                <w:rFonts w:ascii="Consolas" w:eastAsia="Times New Roman" w:hAnsi="Consolas" w:cs="Consolas"/>
                <w:noProof/>
                <w:sz w:val="32"/>
                <w:szCs w:val="32"/>
              </w:rPr>
            </w:rPrChange>
          </w:rPr>
          <w:t>task |&gt; InOtherAppDomain ad |&gt; Async.RunSynchronously</w:t>
        </w:r>
      </w:ins>
    </w:p>
    <w:p w:rsidR="00427F8B" w:rsidRDefault="00427F8B">
      <w:pPr>
        <w:pStyle w:val="BodyText"/>
        <w:rPr>
          <w:del w:id="4246" w:author="Dmitry Lomov" w:date="2010-06-15T14:18:00Z"/>
        </w:rPr>
        <w:pPrChange w:id="4247" w:author="Don Syme" w:date="2009-05-04T19:20:00Z">
          <w:pPr>
            <w:pStyle w:val="ListParagraph"/>
            <w:numPr>
              <w:numId w:val="4"/>
            </w:numPr>
            <w:ind w:hanging="360"/>
          </w:pPr>
        </w:pPrChange>
      </w:pPr>
      <w:bookmarkStart w:id="4248" w:name="_Toc265492514"/>
      <w:bookmarkEnd w:id="4248"/>
    </w:p>
    <w:p w:rsidR="006E7EDE" w:rsidRDefault="006E7EDE" w:rsidP="006E7EDE">
      <w:pPr>
        <w:pStyle w:val="Heading2"/>
      </w:pPr>
      <w:bookmarkStart w:id="4249" w:name="_Toc265492515"/>
      <w:r w:rsidRPr="00104D1F">
        <w:t>FSharp</w:t>
      </w:r>
      <w:r w:rsidRPr="00DF274C">
        <w:t>.</w:t>
      </w:r>
      <w:r w:rsidRPr="00104D1F">
        <w:t>Control</w:t>
      </w:r>
      <w:r w:rsidRPr="00DF274C">
        <w:t>.Async</w:t>
      </w:r>
      <w:r>
        <w:t>&lt;T&gt;</w:t>
      </w:r>
      <w:bookmarkEnd w:id="4249"/>
    </w:p>
    <w:p w:rsidR="003100B6" w:rsidRDefault="006E7EDE" w:rsidP="0034414D">
      <w:pPr>
        <w:pStyle w:val="BodyText"/>
      </w:pPr>
      <w:r>
        <w:t xml:space="preserve">The Async&lt;T&gt; type </w:t>
      </w:r>
      <w:del w:id="4250" w:author="Don Syme" w:date="2010-06-28T12:08:00Z">
        <w:r w:rsidDel="00E46C6C">
          <w:delText xml:space="preserve">is completely opaque. It </w:delText>
        </w:r>
      </w:del>
      <w:r>
        <w:t>has no members and supports no interfaces. It is created by operations in the static Async type and through the workflow syntax enabled by the AsyncBuilder type.</w:t>
      </w:r>
    </w:p>
    <w:p w:rsidR="006E7EDE" w:rsidRPr="00AB0442" w:rsidRDefault="006E7EDE" w:rsidP="006E7EDE">
      <w:pPr>
        <w:pStyle w:val="MiniHeading"/>
      </w:pPr>
      <w:r>
        <w:t>Full Signature</w:t>
      </w:r>
    </w:p>
    <w:p w:rsidR="006E7EDE" w:rsidRDefault="006E7EDE" w:rsidP="006E7EDE">
      <w:pPr>
        <w:pStyle w:val="SpecBox"/>
        <w:rPr>
          <w:rStyle w:val="CodeInline"/>
        </w:rPr>
      </w:pPr>
      <w:r>
        <w:rPr>
          <w:rStyle w:val="CodeInline"/>
        </w:rPr>
        <w:t xml:space="preserve">type Async&lt;'T&gt;  </w:t>
      </w:r>
    </w:p>
    <w:p w:rsidR="006E7EDE" w:rsidRPr="00DF274C" w:rsidRDefault="006E7EDE" w:rsidP="006E7EDE">
      <w:pPr>
        <w:pStyle w:val="Heading2"/>
      </w:pPr>
      <w:bookmarkStart w:id="4251" w:name="_Toc265492516"/>
      <w:r w:rsidRPr="00104D1F">
        <w:t>FSharp</w:t>
      </w:r>
      <w:r w:rsidRPr="00DF274C">
        <w:t>.</w:t>
      </w:r>
      <w:r w:rsidRPr="00104D1F">
        <w:t>Control</w:t>
      </w:r>
      <w:r w:rsidRPr="00DF274C">
        <w:t>.</w:t>
      </w:r>
      <w:r>
        <w:t xml:space="preserve"> AsyncBuilder</w:t>
      </w:r>
      <w:bookmarkEnd w:id="4251"/>
      <w:r>
        <w:t xml:space="preserve"> </w:t>
      </w:r>
    </w:p>
    <w:p w:rsidR="006E7EDE" w:rsidRDefault="006E7EDE" w:rsidP="006E7EDE">
      <w:pPr>
        <w:pStyle w:val="BodyText"/>
      </w:pPr>
      <w:r>
        <w:t>The AsyncBuilder enables workflow syntax for Async&lt;T&gt;.</w:t>
      </w:r>
    </w:p>
    <w:p w:rsidR="0071050D" w:rsidRPr="00DF274C" w:rsidRDefault="0071050D" w:rsidP="0071050D">
      <w:pPr>
        <w:pStyle w:val="MiniHeading"/>
      </w:pPr>
      <w:r>
        <w:t>Performance Criteria</w:t>
      </w:r>
    </w:p>
    <w:p w:rsidR="0071050D" w:rsidRDefault="0071050D" w:rsidP="0071050D">
      <w:pPr>
        <w:pStyle w:val="BodyText"/>
      </w:pPr>
      <w:r>
        <w:t>TBD</w:t>
      </w:r>
    </w:p>
    <w:p w:rsidR="006E7EDE" w:rsidRPr="00AB0442" w:rsidRDefault="006E7EDE" w:rsidP="006E7EDE">
      <w:pPr>
        <w:pStyle w:val="MiniHeading"/>
      </w:pPr>
      <w:r>
        <w:t>Usage Model</w:t>
      </w:r>
    </w:p>
    <w:p w:rsidR="006E7EDE" w:rsidRDefault="006E7EDE" w:rsidP="006E7EDE">
      <w:pPr>
        <w:pStyle w:val="SpecBox"/>
        <w:rPr>
          <w:rStyle w:val="CodeInline"/>
          <w:b/>
        </w:rPr>
      </w:pPr>
    </w:p>
    <w:p w:rsidR="006E7EDE" w:rsidRDefault="006E7EDE" w:rsidP="006E7EDE">
      <w:pPr>
        <w:pStyle w:val="SpecBox"/>
        <w:rPr>
          <w:rStyle w:val="CodeInline"/>
          <w:b/>
        </w:rPr>
      </w:pPr>
      <w:r>
        <w:rPr>
          <w:rStyle w:val="CodeInline"/>
          <w:b/>
        </w:rPr>
        <w:t>async { return 3 }</w:t>
      </w:r>
    </w:p>
    <w:p w:rsidR="0057594E" w:rsidRDefault="0057594E" w:rsidP="006E7EDE">
      <w:pPr>
        <w:pStyle w:val="SpecBox"/>
        <w:rPr>
          <w:rStyle w:val="CodeInline"/>
          <w:b/>
        </w:rPr>
      </w:pPr>
    </w:p>
    <w:p w:rsidR="006E7EDE" w:rsidRDefault="006E7EDE" w:rsidP="006E7EDE">
      <w:pPr>
        <w:pStyle w:val="SpecBox"/>
        <w:rPr>
          <w:rStyle w:val="CodeInline"/>
          <w:b/>
        </w:rPr>
      </w:pPr>
      <w:r>
        <w:rPr>
          <w:rStyle w:val="CodeInline"/>
          <w:b/>
        </w:rPr>
        <w:t xml:space="preserve">async { ... </w:t>
      </w:r>
    </w:p>
    <w:p w:rsidR="006E7EDE" w:rsidRDefault="006E7EDE" w:rsidP="006E7EDE">
      <w:pPr>
        <w:pStyle w:val="SpecBox"/>
        <w:rPr>
          <w:rStyle w:val="CodeInline"/>
          <w:b/>
        </w:rPr>
      </w:pPr>
      <w:r>
        <w:rPr>
          <w:rStyle w:val="CodeInline"/>
          <w:b/>
        </w:rPr>
        <w:t xml:space="preserve">        if ... then ... </w:t>
      </w:r>
    </w:p>
    <w:p w:rsidR="006E7EDE" w:rsidRDefault="006E7EDE" w:rsidP="006E7EDE">
      <w:pPr>
        <w:pStyle w:val="SpecBox"/>
        <w:rPr>
          <w:rStyle w:val="CodeInline"/>
          <w:b/>
        </w:rPr>
      </w:pPr>
      <w:r>
        <w:rPr>
          <w:rStyle w:val="CodeInline"/>
          <w:b/>
        </w:rPr>
        <w:t xml:space="preserve">        ... }</w:t>
      </w:r>
    </w:p>
    <w:p w:rsidR="0057594E" w:rsidRDefault="0057594E" w:rsidP="006E7EDE">
      <w:pPr>
        <w:pStyle w:val="SpecBox"/>
        <w:rPr>
          <w:rStyle w:val="CodeInline"/>
          <w:b/>
        </w:rPr>
      </w:pPr>
    </w:p>
    <w:p w:rsidR="006E7EDE" w:rsidRDefault="006E7EDE" w:rsidP="006E7EDE">
      <w:pPr>
        <w:pStyle w:val="SpecBox"/>
        <w:rPr>
          <w:rStyle w:val="CodeInline"/>
          <w:b/>
        </w:rPr>
      </w:pPr>
      <w:r>
        <w:rPr>
          <w:rStyle w:val="CodeInline"/>
          <w:b/>
        </w:rPr>
        <w:t>async { ...</w:t>
      </w:r>
    </w:p>
    <w:p w:rsidR="006E7EDE" w:rsidRDefault="006E7EDE" w:rsidP="006E7EDE">
      <w:pPr>
        <w:pStyle w:val="SpecBox"/>
        <w:rPr>
          <w:rStyle w:val="CodeInline"/>
          <w:b/>
        </w:rPr>
      </w:pPr>
      <w:r>
        <w:rPr>
          <w:rStyle w:val="CodeInline"/>
          <w:b/>
        </w:rPr>
        <w:t xml:space="preserve">        if ... then ... else ... </w:t>
      </w:r>
    </w:p>
    <w:p w:rsidR="006E7EDE" w:rsidRDefault="006E7EDE" w:rsidP="006E7EDE">
      <w:pPr>
        <w:pStyle w:val="SpecBox"/>
        <w:rPr>
          <w:rStyle w:val="CodeInline"/>
          <w:b/>
        </w:rPr>
      </w:pPr>
      <w:r>
        <w:rPr>
          <w:rStyle w:val="CodeInline"/>
          <w:b/>
        </w:rPr>
        <w:t xml:space="preserve">        ... }</w:t>
      </w:r>
    </w:p>
    <w:p w:rsidR="0057594E" w:rsidRDefault="0057594E" w:rsidP="006E7EDE">
      <w:pPr>
        <w:pStyle w:val="SpecBox"/>
        <w:rPr>
          <w:rStyle w:val="CodeInline"/>
          <w:b/>
        </w:rPr>
      </w:pPr>
    </w:p>
    <w:p w:rsidR="006E7EDE" w:rsidRDefault="006E7EDE" w:rsidP="006E7EDE">
      <w:pPr>
        <w:pStyle w:val="SpecBox"/>
        <w:rPr>
          <w:rStyle w:val="CodeInline"/>
          <w:b/>
        </w:rPr>
      </w:pPr>
      <w:r>
        <w:rPr>
          <w:rStyle w:val="CodeInline"/>
          <w:b/>
        </w:rPr>
        <w:t>async { ...</w:t>
      </w:r>
    </w:p>
    <w:p w:rsidR="006E7EDE" w:rsidRDefault="006E7EDE" w:rsidP="006E7EDE">
      <w:pPr>
        <w:pStyle w:val="SpecBox"/>
        <w:rPr>
          <w:rStyle w:val="CodeInline"/>
          <w:b/>
        </w:rPr>
      </w:pPr>
      <w:r>
        <w:rPr>
          <w:rStyle w:val="CodeInline"/>
          <w:b/>
        </w:rPr>
        <w:t xml:space="preserve">        match ... with </w:t>
      </w:r>
    </w:p>
    <w:p w:rsidR="006E7EDE" w:rsidRDefault="006E7EDE" w:rsidP="006E7EDE">
      <w:pPr>
        <w:pStyle w:val="SpecBox"/>
        <w:rPr>
          <w:rStyle w:val="CodeInline"/>
          <w:b/>
        </w:rPr>
      </w:pPr>
      <w:r>
        <w:rPr>
          <w:rStyle w:val="CodeInline"/>
          <w:b/>
        </w:rPr>
        <w:t xml:space="preserve">            ...</w:t>
      </w:r>
    </w:p>
    <w:p w:rsidR="006E7EDE" w:rsidRDefault="006E7EDE" w:rsidP="006E7EDE">
      <w:pPr>
        <w:pStyle w:val="SpecBox"/>
        <w:rPr>
          <w:rStyle w:val="CodeInline"/>
          <w:b/>
        </w:rPr>
      </w:pPr>
      <w:r>
        <w:rPr>
          <w:rStyle w:val="CodeInline"/>
          <w:b/>
        </w:rPr>
        <w:t xml:space="preserve">        ... }</w:t>
      </w:r>
    </w:p>
    <w:p w:rsidR="0057594E" w:rsidRDefault="0057594E" w:rsidP="006E7EDE">
      <w:pPr>
        <w:pStyle w:val="SpecBox"/>
        <w:rPr>
          <w:rStyle w:val="CodeInline"/>
          <w:b/>
        </w:rPr>
      </w:pPr>
    </w:p>
    <w:p w:rsidR="006E7EDE" w:rsidRDefault="006E7EDE" w:rsidP="006E7EDE">
      <w:pPr>
        <w:pStyle w:val="SpecBox"/>
        <w:rPr>
          <w:rStyle w:val="CodeInline"/>
          <w:b/>
        </w:rPr>
      </w:pPr>
      <w:r>
        <w:rPr>
          <w:rStyle w:val="CodeInline"/>
          <w:b/>
        </w:rPr>
        <w:t>async { ...</w:t>
      </w:r>
    </w:p>
    <w:p w:rsidR="006E7EDE" w:rsidRDefault="006E7EDE" w:rsidP="006E7EDE">
      <w:pPr>
        <w:pStyle w:val="SpecBox"/>
        <w:rPr>
          <w:rStyle w:val="CodeInline"/>
          <w:b/>
        </w:rPr>
      </w:pPr>
      <w:r>
        <w:rPr>
          <w:rStyle w:val="CodeInline"/>
          <w:b/>
        </w:rPr>
        <w:t xml:space="preserve">        let x = ... </w:t>
      </w:r>
    </w:p>
    <w:p w:rsidR="006E7EDE" w:rsidRDefault="006E7EDE" w:rsidP="006E7EDE">
      <w:pPr>
        <w:pStyle w:val="SpecBox"/>
        <w:rPr>
          <w:rStyle w:val="CodeInline"/>
          <w:b/>
        </w:rPr>
      </w:pPr>
      <w:r>
        <w:rPr>
          <w:rStyle w:val="CodeInline"/>
          <w:b/>
        </w:rPr>
        <w:t xml:space="preserve">        ... }</w:t>
      </w:r>
    </w:p>
    <w:p w:rsidR="0057594E" w:rsidRDefault="0057594E" w:rsidP="006E7EDE">
      <w:pPr>
        <w:pStyle w:val="SpecBox"/>
        <w:rPr>
          <w:rStyle w:val="CodeInline"/>
          <w:b/>
        </w:rPr>
      </w:pPr>
    </w:p>
    <w:p w:rsidR="006E7EDE" w:rsidRDefault="006E7EDE" w:rsidP="006E7EDE">
      <w:pPr>
        <w:pStyle w:val="SpecBox"/>
        <w:rPr>
          <w:rStyle w:val="CodeInline"/>
          <w:b/>
        </w:rPr>
      </w:pPr>
      <w:r>
        <w:rPr>
          <w:rStyle w:val="CodeInline"/>
          <w:b/>
        </w:rPr>
        <w:t>async { ...</w:t>
      </w:r>
    </w:p>
    <w:p w:rsidR="006E7EDE" w:rsidRDefault="006E7EDE" w:rsidP="006E7EDE">
      <w:pPr>
        <w:pStyle w:val="SpecBox"/>
        <w:rPr>
          <w:rStyle w:val="CodeInline"/>
          <w:b/>
        </w:rPr>
      </w:pPr>
      <w:r>
        <w:rPr>
          <w:rStyle w:val="CodeInline"/>
          <w:b/>
        </w:rPr>
        <w:t xml:space="preserve">        let! x = ... </w:t>
      </w:r>
    </w:p>
    <w:p w:rsidR="006E7EDE" w:rsidRDefault="006E7EDE" w:rsidP="006E7EDE">
      <w:pPr>
        <w:pStyle w:val="SpecBox"/>
        <w:rPr>
          <w:rStyle w:val="CodeInline"/>
          <w:b/>
        </w:rPr>
      </w:pPr>
      <w:r>
        <w:rPr>
          <w:rStyle w:val="CodeInline"/>
          <w:b/>
        </w:rPr>
        <w:t xml:space="preserve">        ... }</w:t>
      </w:r>
    </w:p>
    <w:p w:rsidR="0057594E" w:rsidRDefault="0057594E" w:rsidP="006E7EDE">
      <w:pPr>
        <w:pStyle w:val="SpecBox"/>
        <w:rPr>
          <w:rStyle w:val="CodeInline"/>
          <w:b/>
        </w:rPr>
      </w:pPr>
    </w:p>
    <w:p w:rsidR="006E7EDE" w:rsidRDefault="006E7EDE" w:rsidP="006E7EDE">
      <w:pPr>
        <w:pStyle w:val="SpecBox"/>
        <w:rPr>
          <w:rStyle w:val="CodeInline"/>
          <w:b/>
        </w:rPr>
      </w:pPr>
      <w:r>
        <w:rPr>
          <w:rStyle w:val="CodeInline"/>
          <w:b/>
        </w:rPr>
        <w:t>async { ...</w:t>
      </w:r>
    </w:p>
    <w:p w:rsidR="006E7EDE" w:rsidRDefault="006E7EDE" w:rsidP="006E7EDE">
      <w:pPr>
        <w:pStyle w:val="SpecBox"/>
        <w:rPr>
          <w:rStyle w:val="CodeInline"/>
          <w:b/>
        </w:rPr>
      </w:pPr>
      <w:r>
        <w:rPr>
          <w:rStyle w:val="CodeInline"/>
          <w:b/>
        </w:rPr>
        <w:t xml:space="preserve">        for x in ... do </w:t>
      </w:r>
    </w:p>
    <w:p w:rsidR="006E7EDE" w:rsidRDefault="006E7EDE" w:rsidP="006E7EDE">
      <w:pPr>
        <w:pStyle w:val="SpecBox"/>
        <w:rPr>
          <w:rStyle w:val="CodeInline"/>
          <w:b/>
        </w:rPr>
      </w:pPr>
      <w:r>
        <w:rPr>
          <w:rStyle w:val="CodeInline"/>
          <w:b/>
        </w:rPr>
        <w:t xml:space="preserve">           ... }</w:t>
      </w:r>
    </w:p>
    <w:p w:rsidR="006E7EDE" w:rsidRDefault="006E7EDE" w:rsidP="006E7EDE">
      <w:pPr>
        <w:pStyle w:val="SpecBox"/>
        <w:rPr>
          <w:rStyle w:val="CodeInline"/>
          <w:b/>
        </w:rPr>
      </w:pPr>
      <w:r>
        <w:rPr>
          <w:rStyle w:val="CodeInline"/>
          <w:b/>
        </w:rPr>
        <w:t>async { ...</w:t>
      </w:r>
    </w:p>
    <w:p w:rsidR="006E7EDE" w:rsidRDefault="006E7EDE" w:rsidP="006E7EDE">
      <w:pPr>
        <w:pStyle w:val="SpecBox"/>
        <w:rPr>
          <w:rStyle w:val="CodeInline"/>
          <w:b/>
        </w:rPr>
      </w:pPr>
      <w:r>
        <w:rPr>
          <w:rStyle w:val="CodeInline"/>
          <w:b/>
        </w:rPr>
        <w:t xml:space="preserve">        while ... do </w:t>
      </w:r>
    </w:p>
    <w:p w:rsidR="006E7EDE" w:rsidRDefault="006E7EDE" w:rsidP="006E7EDE">
      <w:pPr>
        <w:pStyle w:val="SpecBox"/>
        <w:rPr>
          <w:rStyle w:val="CodeInline"/>
          <w:b/>
        </w:rPr>
      </w:pPr>
      <w:r>
        <w:rPr>
          <w:rStyle w:val="CodeInline"/>
          <w:b/>
        </w:rPr>
        <w:t xml:space="preserve">           ... }</w:t>
      </w:r>
    </w:p>
    <w:p w:rsidR="006E7EDE" w:rsidRDefault="006E7EDE" w:rsidP="006E7EDE">
      <w:pPr>
        <w:pStyle w:val="SpecBox"/>
        <w:rPr>
          <w:rStyle w:val="CodeInline"/>
          <w:b/>
        </w:rPr>
      </w:pPr>
    </w:p>
    <w:p w:rsidR="0057594E" w:rsidRDefault="0057594E" w:rsidP="0057594E">
      <w:pPr>
        <w:pStyle w:val="SpecBox"/>
        <w:rPr>
          <w:rStyle w:val="CodeInline"/>
          <w:b/>
        </w:rPr>
      </w:pPr>
      <w:r>
        <w:rPr>
          <w:rStyle w:val="CodeInline"/>
          <w:b/>
        </w:rPr>
        <w:lastRenderedPageBreak/>
        <w:t>async { ...</w:t>
      </w:r>
    </w:p>
    <w:p w:rsidR="0057594E" w:rsidRDefault="0057594E" w:rsidP="0057594E">
      <w:pPr>
        <w:pStyle w:val="SpecBox"/>
        <w:rPr>
          <w:rStyle w:val="CodeInline"/>
          <w:b/>
        </w:rPr>
      </w:pPr>
      <w:r>
        <w:rPr>
          <w:rStyle w:val="CodeInline"/>
          <w:b/>
        </w:rPr>
        <w:t xml:space="preserve">        try ...</w:t>
      </w:r>
    </w:p>
    <w:p w:rsidR="0057594E" w:rsidRDefault="0057594E" w:rsidP="0057594E">
      <w:pPr>
        <w:pStyle w:val="SpecBox"/>
        <w:rPr>
          <w:rStyle w:val="CodeInline"/>
          <w:b/>
        </w:rPr>
      </w:pPr>
      <w:r>
        <w:rPr>
          <w:rStyle w:val="CodeInline"/>
          <w:b/>
        </w:rPr>
        <w:t xml:space="preserve">        finally ... }</w:t>
      </w:r>
    </w:p>
    <w:p w:rsidR="0057594E" w:rsidRDefault="0057594E" w:rsidP="006E7EDE">
      <w:pPr>
        <w:pStyle w:val="SpecBox"/>
        <w:rPr>
          <w:rStyle w:val="CodeInline"/>
          <w:b/>
        </w:rPr>
      </w:pPr>
    </w:p>
    <w:p w:rsidR="0057594E" w:rsidRDefault="0057594E" w:rsidP="0057594E">
      <w:pPr>
        <w:pStyle w:val="SpecBox"/>
        <w:rPr>
          <w:rStyle w:val="CodeInline"/>
          <w:b/>
        </w:rPr>
      </w:pPr>
      <w:r>
        <w:rPr>
          <w:rStyle w:val="CodeInline"/>
          <w:b/>
        </w:rPr>
        <w:t>async { ...</w:t>
      </w:r>
    </w:p>
    <w:p w:rsidR="0057594E" w:rsidRDefault="0057594E" w:rsidP="0057594E">
      <w:pPr>
        <w:pStyle w:val="SpecBox"/>
        <w:rPr>
          <w:rStyle w:val="CodeInline"/>
          <w:b/>
        </w:rPr>
      </w:pPr>
      <w:r>
        <w:rPr>
          <w:rStyle w:val="CodeInline"/>
          <w:b/>
        </w:rPr>
        <w:t xml:space="preserve">        try ...</w:t>
      </w:r>
    </w:p>
    <w:p w:rsidR="0057594E" w:rsidRDefault="0057594E" w:rsidP="0057594E">
      <w:pPr>
        <w:pStyle w:val="SpecBox"/>
        <w:rPr>
          <w:rStyle w:val="CodeInline"/>
          <w:b/>
        </w:rPr>
      </w:pPr>
      <w:r>
        <w:rPr>
          <w:rStyle w:val="CodeInline"/>
          <w:b/>
        </w:rPr>
        <w:t xml:space="preserve">        with ... }</w:t>
      </w:r>
    </w:p>
    <w:p w:rsidR="0057594E" w:rsidRDefault="0057594E" w:rsidP="0057594E">
      <w:pPr>
        <w:pStyle w:val="SpecBox"/>
        <w:rPr>
          <w:rStyle w:val="CodeInline"/>
          <w:b/>
        </w:rPr>
      </w:pPr>
    </w:p>
    <w:p w:rsidR="0057594E" w:rsidRDefault="0057594E" w:rsidP="0057594E">
      <w:pPr>
        <w:pStyle w:val="SpecBox"/>
        <w:rPr>
          <w:rStyle w:val="CodeInline"/>
          <w:b/>
        </w:rPr>
      </w:pPr>
      <w:r>
        <w:rPr>
          <w:rStyle w:val="CodeInline"/>
          <w:b/>
        </w:rPr>
        <w:t>async { use x = ... }</w:t>
      </w:r>
    </w:p>
    <w:p w:rsidR="0057594E" w:rsidRDefault="0057594E" w:rsidP="006E7EDE">
      <w:pPr>
        <w:pStyle w:val="SpecBox"/>
        <w:rPr>
          <w:rStyle w:val="CodeInline"/>
          <w:b/>
        </w:rPr>
      </w:pPr>
    </w:p>
    <w:p w:rsidR="0057594E" w:rsidRDefault="0057594E" w:rsidP="0057594E">
      <w:pPr>
        <w:pStyle w:val="SpecBox"/>
        <w:rPr>
          <w:rStyle w:val="CodeInline"/>
          <w:b/>
        </w:rPr>
      </w:pPr>
      <w:r>
        <w:rPr>
          <w:rStyle w:val="CodeInline"/>
          <w:b/>
        </w:rPr>
        <w:t>async { use! x = ... }</w:t>
      </w:r>
    </w:p>
    <w:p w:rsidR="0057594E" w:rsidRDefault="0057594E" w:rsidP="006E7EDE">
      <w:pPr>
        <w:pStyle w:val="SpecBox"/>
        <w:rPr>
          <w:rStyle w:val="CodeInline"/>
          <w:b/>
        </w:rPr>
      </w:pPr>
    </w:p>
    <w:p w:rsidR="006E7EDE" w:rsidRPr="00AB0442" w:rsidRDefault="006E7EDE" w:rsidP="006E7EDE">
      <w:pPr>
        <w:pStyle w:val="MiniHeading"/>
      </w:pPr>
      <w:r>
        <w:t>Full Signature</w:t>
      </w:r>
    </w:p>
    <w:p w:rsidR="0057594E" w:rsidRPr="00CA7FEC" w:rsidRDefault="0057594E" w:rsidP="0057594E">
      <w:pPr>
        <w:pStyle w:val="SpecBox"/>
        <w:rPr>
          <w:rStyle w:val="CodeInline"/>
        </w:rPr>
      </w:pPr>
      <w:r w:rsidRPr="00CA7FEC">
        <w:rPr>
          <w:rStyle w:val="CodeInline"/>
        </w:rPr>
        <w:t>type AsyncBuilder with</w:t>
      </w:r>
    </w:p>
    <w:p w:rsidR="0057594E" w:rsidRPr="00CA7FEC" w:rsidRDefault="0057594E" w:rsidP="0057594E">
      <w:pPr>
        <w:pStyle w:val="SpecBox"/>
        <w:rPr>
          <w:rStyle w:val="CodeInline"/>
        </w:rPr>
      </w:pPr>
      <w:r>
        <w:rPr>
          <w:rStyle w:val="CodeInline"/>
        </w:rPr>
        <w:t xml:space="preserve">  member</w:t>
      </w:r>
      <w:r w:rsidRPr="00CA7FEC">
        <w:rPr>
          <w:rStyle w:val="CodeInline"/>
        </w:rPr>
        <w:t xml:space="preserve"> Zero: </w:t>
      </w:r>
      <w:r w:rsidR="00F266BA">
        <w:fldChar w:fldCharType="begin"/>
      </w:r>
      <w:r w:rsidR="00F266BA">
        <w:instrText>HYPERLINK "Microsoft.FSharp.Core.type_unit.html"</w:instrText>
      </w:r>
      <w:ins w:id="4252" w:author="Don Syme" w:date="2010-06-28T12:43:00Z"/>
      <w:r w:rsidR="00F266BA">
        <w:fldChar w:fldCharType="separate"/>
      </w:r>
      <w:r w:rsidRPr="00CA7FEC">
        <w:rPr>
          <w:rStyle w:val="CodeInline"/>
        </w:rPr>
        <w:t>unit</w:t>
      </w:r>
      <w:r w:rsidR="00F266BA">
        <w:fldChar w:fldCharType="end"/>
      </w:r>
      <w:r w:rsidRPr="00CA7FEC">
        <w:rPr>
          <w:rStyle w:val="CodeInline"/>
        </w:rPr>
        <w:t xml:space="preserve"> -&gt; </w:t>
      </w:r>
      <w:r w:rsidR="00F266BA">
        <w:fldChar w:fldCharType="begin"/>
      </w:r>
      <w:r w:rsidR="00F266BA">
        <w:instrText>HYPERLINK "Microsoft.FSharp.Control.type_Async.html"</w:instrText>
      </w:r>
      <w:ins w:id="4253" w:author="Don Syme" w:date="2010-06-28T12:43:00Z"/>
      <w:r w:rsidR="00F266BA">
        <w:fldChar w:fldCharType="separate"/>
      </w:r>
      <w:r w:rsidRPr="00CA7FEC">
        <w:rPr>
          <w:rStyle w:val="CodeInline"/>
        </w:rPr>
        <w:t>Async</w:t>
      </w:r>
      <w:r w:rsidR="00F266BA">
        <w:fldChar w:fldCharType="end"/>
      </w:r>
      <w:r w:rsidRPr="00CA7FEC">
        <w:rPr>
          <w:rStyle w:val="CodeInline"/>
        </w:rPr>
        <w:t>&lt;</w:t>
      </w:r>
      <w:r w:rsidR="00F266BA">
        <w:fldChar w:fldCharType="begin"/>
      </w:r>
      <w:r w:rsidR="00F266BA">
        <w:instrText>HYPERLINK "Microsoft.FSharp.Core.type_unit.html"</w:instrText>
      </w:r>
      <w:ins w:id="4254" w:author="Don Syme" w:date="2010-06-28T12:43:00Z"/>
      <w:r w:rsidR="00F266BA">
        <w:fldChar w:fldCharType="separate"/>
      </w:r>
      <w:r w:rsidRPr="00CA7FEC">
        <w:rPr>
          <w:rStyle w:val="CodeInline"/>
        </w:rPr>
        <w:t>unit</w:t>
      </w:r>
      <w:r w:rsidR="00F266BA">
        <w:fldChar w:fldCharType="end"/>
      </w:r>
      <w:r w:rsidRPr="00CA7FEC">
        <w:rPr>
          <w:rStyle w:val="CodeInline"/>
        </w:rPr>
        <w:t>&gt;</w:t>
      </w:r>
    </w:p>
    <w:p w:rsidR="0057594E" w:rsidRPr="00CA7FEC" w:rsidRDefault="0057594E" w:rsidP="0057594E">
      <w:pPr>
        <w:pStyle w:val="SpecBox"/>
        <w:rPr>
          <w:rStyle w:val="CodeInline"/>
        </w:rPr>
      </w:pPr>
      <w:r>
        <w:rPr>
          <w:rStyle w:val="CodeInline"/>
        </w:rPr>
        <w:t xml:space="preserve">  member</w:t>
      </w:r>
      <w:r w:rsidRPr="00CA7FEC">
        <w:rPr>
          <w:rStyle w:val="CodeInline"/>
        </w:rPr>
        <w:t xml:space="preserve"> While: (</w:t>
      </w:r>
      <w:r w:rsidR="00F266BA">
        <w:fldChar w:fldCharType="begin"/>
      </w:r>
      <w:r w:rsidR="00F266BA">
        <w:instrText>HYPERLINK "Microsoft.FSharp.Core.type_unit.html"</w:instrText>
      </w:r>
      <w:ins w:id="4255" w:author="Don Syme" w:date="2010-06-28T12:43:00Z"/>
      <w:r w:rsidR="00F266BA">
        <w:fldChar w:fldCharType="separate"/>
      </w:r>
      <w:r w:rsidRPr="00CA7FEC">
        <w:rPr>
          <w:rStyle w:val="CodeInline"/>
        </w:rPr>
        <w:t>unit</w:t>
      </w:r>
      <w:r w:rsidR="00F266BA">
        <w:fldChar w:fldCharType="end"/>
      </w:r>
      <w:r w:rsidRPr="00CA7FEC">
        <w:rPr>
          <w:rStyle w:val="CodeInline"/>
        </w:rPr>
        <w:t xml:space="preserve"> -&gt; </w:t>
      </w:r>
      <w:r w:rsidR="00F266BA">
        <w:fldChar w:fldCharType="begin"/>
      </w:r>
      <w:r w:rsidR="00F266BA">
        <w:instrText>HYPERLINK "Microsoft.FSharp.Core.type_bool.html"</w:instrText>
      </w:r>
      <w:ins w:id="4256" w:author="Don Syme" w:date="2010-06-28T12:43:00Z"/>
      <w:r w:rsidR="00F266BA">
        <w:fldChar w:fldCharType="separate"/>
      </w:r>
      <w:r w:rsidRPr="00CA7FEC">
        <w:rPr>
          <w:rStyle w:val="CodeInline"/>
        </w:rPr>
        <w:t>bool</w:t>
      </w:r>
      <w:r w:rsidR="00F266BA">
        <w:fldChar w:fldCharType="end"/>
      </w:r>
      <w:r w:rsidRPr="00CA7FEC">
        <w:rPr>
          <w:rStyle w:val="CodeInline"/>
        </w:rPr>
        <w:t xml:space="preserve">) * </w:t>
      </w:r>
      <w:r w:rsidR="00F266BA">
        <w:fldChar w:fldCharType="begin"/>
      </w:r>
      <w:r w:rsidR="00F266BA">
        <w:instrText>HYPERLINK "Microsoft.FSharp.Control.type_Async.html"</w:instrText>
      </w:r>
      <w:ins w:id="4257" w:author="Don Syme" w:date="2010-06-28T12:43:00Z"/>
      <w:r w:rsidR="00F266BA">
        <w:fldChar w:fldCharType="separate"/>
      </w:r>
      <w:r w:rsidRPr="00CA7FEC">
        <w:rPr>
          <w:rStyle w:val="CodeInline"/>
        </w:rPr>
        <w:t>Async</w:t>
      </w:r>
      <w:r w:rsidR="00F266BA">
        <w:fldChar w:fldCharType="end"/>
      </w:r>
      <w:r w:rsidRPr="00CA7FEC">
        <w:rPr>
          <w:rStyle w:val="CodeInline"/>
        </w:rPr>
        <w:t>&lt;</w:t>
      </w:r>
      <w:r w:rsidR="00F266BA">
        <w:fldChar w:fldCharType="begin"/>
      </w:r>
      <w:r w:rsidR="00F266BA">
        <w:instrText>HYPERLINK "Microsoft.FSharp.Core.type_unit.html"</w:instrText>
      </w:r>
      <w:ins w:id="4258" w:author="Don Syme" w:date="2010-06-28T12:43:00Z"/>
      <w:r w:rsidR="00F266BA">
        <w:fldChar w:fldCharType="separate"/>
      </w:r>
      <w:r w:rsidRPr="00CA7FEC">
        <w:rPr>
          <w:rStyle w:val="CodeInline"/>
        </w:rPr>
        <w:t>unit</w:t>
      </w:r>
      <w:r w:rsidR="00F266BA">
        <w:fldChar w:fldCharType="end"/>
      </w:r>
      <w:r w:rsidRPr="00CA7FEC">
        <w:rPr>
          <w:rStyle w:val="CodeInline"/>
        </w:rPr>
        <w:t xml:space="preserve">&gt; -&gt; </w:t>
      </w:r>
      <w:r w:rsidR="00F266BA">
        <w:fldChar w:fldCharType="begin"/>
      </w:r>
      <w:r w:rsidR="00F266BA">
        <w:instrText>HYPERLINK "Microsoft.FSharp.Control.type_Async.html"</w:instrText>
      </w:r>
      <w:ins w:id="4259" w:author="Don Syme" w:date="2010-06-28T12:43:00Z"/>
      <w:r w:rsidR="00F266BA">
        <w:fldChar w:fldCharType="separate"/>
      </w:r>
      <w:r w:rsidRPr="00CA7FEC">
        <w:rPr>
          <w:rStyle w:val="CodeInline"/>
        </w:rPr>
        <w:t>Async</w:t>
      </w:r>
      <w:r w:rsidR="00F266BA">
        <w:fldChar w:fldCharType="end"/>
      </w:r>
      <w:r w:rsidRPr="00CA7FEC">
        <w:rPr>
          <w:rStyle w:val="CodeInline"/>
        </w:rPr>
        <w:t>&lt;</w:t>
      </w:r>
      <w:r w:rsidR="00F266BA">
        <w:fldChar w:fldCharType="begin"/>
      </w:r>
      <w:r w:rsidR="00F266BA">
        <w:instrText>HYPERLINK "Microsoft.FSharp.Core.type_unit.html"</w:instrText>
      </w:r>
      <w:ins w:id="4260" w:author="Don Syme" w:date="2010-06-28T12:43:00Z"/>
      <w:r w:rsidR="00F266BA">
        <w:fldChar w:fldCharType="separate"/>
      </w:r>
      <w:r w:rsidRPr="00CA7FEC">
        <w:rPr>
          <w:rStyle w:val="CodeInline"/>
        </w:rPr>
        <w:t>unit</w:t>
      </w:r>
      <w:r w:rsidR="00F266BA">
        <w:fldChar w:fldCharType="end"/>
      </w:r>
      <w:r w:rsidRPr="00CA7FEC">
        <w:rPr>
          <w:rStyle w:val="CodeInline"/>
        </w:rPr>
        <w:t>&gt;</w:t>
      </w:r>
    </w:p>
    <w:p w:rsidR="0057594E" w:rsidRPr="00CA7FEC" w:rsidRDefault="0057594E" w:rsidP="0057594E">
      <w:pPr>
        <w:pStyle w:val="SpecBox"/>
        <w:rPr>
          <w:rStyle w:val="CodeInline"/>
        </w:rPr>
      </w:pPr>
      <w:r>
        <w:rPr>
          <w:rStyle w:val="CodeInline"/>
        </w:rPr>
        <w:t xml:space="preserve">  member</w:t>
      </w:r>
      <w:r w:rsidRPr="00CA7FEC">
        <w:rPr>
          <w:rStyle w:val="CodeInline"/>
        </w:rPr>
        <w:t xml:space="preserve"> Using: </w:t>
      </w:r>
      <w:r>
        <w:rPr>
          <w:rStyle w:val="CodeInline"/>
        </w:rPr>
        <w:t>'T</w:t>
      </w:r>
      <w:r w:rsidRPr="00CA7FEC">
        <w:rPr>
          <w:rStyle w:val="CodeInline"/>
        </w:rPr>
        <w:t xml:space="preserve"> * (</w:t>
      </w:r>
      <w:r>
        <w:rPr>
          <w:rStyle w:val="CodeInline"/>
        </w:rPr>
        <w:t>'T</w:t>
      </w:r>
      <w:r w:rsidRPr="00CA7FEC">
        <w:rPr>
          <w:rStyle w:val="CodeInline"/>
        </w:rPr>
        <w:t xml:space="preserve"> -&gt; Async&lt;</w:t>
      </w:r>
      <w:r>
        <w:rPr>
          <w:rStyle w:val="CodeInline"/>
        </w:rPr>
        <w:t>'U</w:t>
      </w:r>
      <w:r w:rsidRPr="00CA7FEC">
        <w:rPr>
          <w:rStyle w:val="CodeInline"/>
        </w:rPr>
        <w:t xml:space="preserve">&gt;) -&gt; </w:t>
      </w:r>
      <w:r w:rsidR="00F266BA">
        <w:fldChar w:fldCharType="begin"/>
      </w:r>
      <w:r w:rsidR="00F266BA">
        <w:instrText>HYPERLINK "Microsoft.FSharp.Control.type_Async.html"</w:instrText>
      </w:r>
      <w:ins w:id="4261" w:author="Don Syme" w:date="2010-06-28T12:43:00Z"/>
      <w:r w:rsidR="00F266BA">
        <w:fldChar w:fldCharType="separate"/>
      </w:r>
      <w:r w:rsidRPr="00CA7FEC">
        <w:rPr>
          <w:rStyle w:val="CodeInline"/>
        </w:rPr>
        <w:t>Async</w:t>
      </w:r>
      <w:r w:rsidR="00F266BA">
        <w:fldChar w:fldCharType="end"/>
      </w:r>
      <w:r w:rsidRPr="00CA7FEC">
        <w:rPr>
          <w:rStyle w:val="CodeInline"/>
        </w:rPr>
        <w:t>&lt;</w:t>
      </w:r>
      <w:r>
        <w:rPr>
          <w:rStyle w:val="CodeInline"/>
        </w:rPr>
        <w:t>'U</w:t>
      </w:r>
      <w:r w:rsidRPr="00CA7FEC">
        <w:rPr>
          <w:rStyle w:val="CodeInline"/>
        </w:rPr>
        <w:t xml:space="preserve">&gt; when </w:t>
      </w:r>
      <w:r>
        <w:rPr>
          <w:rStyle w:val="CodeInline"/>
        </w:rPr>
        <w:t>'T</w:t>
      </w:r>
      <w:r w:rsidRPr="00CA7FEC">
        <w:rPr>
          <w:rStyle w:val="CodeInline"/>
        </w:rPr>
        <w:t xml:space="preserve"> :&gt; </w:t>
      </w:r>
      <w:r w:rsidR="00F266BA">
        <w:fldChar w:fldCharType="begin"/>
      </w:r>
      <w:r w:rsidR="00F266BA">
        <w:instrText>HYPERLINK "http://msdn2.microsoft.com/en-us/library/System.IDisposable.aspx"</w:instrText>
      </w:r>
      <w:ins w:id="4262" w:author="Don Syme" w:date="2010-06-28T12:43:00Z"/>
      <w:r w:rsidR="00F266BA">
        <w:fldChar w:fldCharType="separate"/>
      </w:r>
      <w:r w:rsidRPr="00CA7FEC">
        <w:rPr>
          <w:rStyle w:val="CodeInline"/>
        </w:rPr>
        <w:t>IDisposable</w:t>
      </w:r>
      <w:r w:rsidR="00F266BA">
        <w:fldChar w:fldCharType="end"/>
      </w:r>
    </w:p>
    <w:p w:rsidR="0057594E" w:rsidRPr="00CA7FEC" w:rsidRDefault="0057594E" w:rsidP="0057594E">
      <w:pPr>
        <w:pStyle w:val="SpecBox"/>
        <w:rPr>
          <w:rStyle w:val="CodeInline"/>
        </w:rPr>
      </w:pPr>
      <w:r>
        <w:rPr>
          <w:rStyle w:val="CodeInline"/>
        </w:rPr>
        <w:t xml:space="preserve">  member</w:t>
      </w:r>
      <w:r w:rsidRPr="00CA7FEC">
        <w:rPr>
          <w:rStyle w:val="CodeInline"/>
        </w:rPr>
        <w:t xml:space="preserve"> TryFinally: Async&lt;</w:t>
      </w:r>
      <w:r>
        <w:rPr>
          <w:rStyle w:val="CodeInline"/>
        </w:rPr>
        <w:t>'T</w:t>
      </w:r>
      <w:r w:rsidRPr="00CA7FEC">
        <w:rPr>
          <w:rStyle w:val="CodeInline"/>
        </w:rPr>
        <w:t>&gt; * (</w:t>
      </w:r>
      <w:r w:rsidR="00F266BA">
        <w:fldChar w:fldCharType="begin"/>
      </w:r>
      <w:r w:rsidR="00F266BA">
        <w:instrText>HYPERLINK "Microsoft.FSharp.Core.type_unit.html"</w:instrText>
      </w:r>
      <w:ins w:id="4263" w:author="Don Syme" w:date="2010-06-28T12:43:00Z"/>
      <w:r w:rsidR="00F266BA">
        <w:fldChar w:fldCharType="separate"/>
      </w:r>
      <w:r w:rsidRPr="00CA7FEC">
        <w:rPr>
          <w:rStyle w:val="CodeInline"/>
        </w:rPr>
        <w:t>unit</w:t>
      </w:r>
      <w:r w:rsidR="00F266BA">
        <w:fldChar w:fldCharType="end"/>
      </w:r>
      <w:r w:rsidRPr="00CA7FEC">
        <w:rPr>
          <w:rStyle w:val="CodeInline"/>
        </w:rPr>
        <w:t xml:space="preserve"> -&gt; </w:t>
      </w:r>
      <w:r w:rsidR="00F266BA">
        <w:fldChar w:fldCharType="begin"/>
      </w:r>
      <w:r w:rsidR="00F266BA">
        <w:instrText>HYPERLINK "Microsoft.FSharp.Core.type_unit.html"</w:instrText>
      </w:r>
      <w:ins w:id="4264" w:author="Don Syme" w:date="2010-06-28T12:43:00Z"/>
      <w:r w:rsidR="00F266BA">
        <w:fldChar w:fldCharType="separate"/>
      </w:r>
      <w:r w:rsidRPr="00CA7FEC">
        <w:rPr>
          <w:rStyle w:val="CodeInline"/>
        </w:rPr>
        <w:t>unit</w:t>
      </w:r>
      <w:r w:rsidR="00F266BA">
        <w:fldChar w:fldCharType="end"/>
      </w:r>
      <w:r w:rsidRPr="00CA7FEC">
        <w:rPr>
          <w:rStyle w:val="CodeInline"/>
        </w:rPr>
        <w:t xml:space="preserve">) -&gt; </w:t>
      </w:r>
      <w:r w:rsidR="00F266BA">
        <w:fldChar w:fldCharType="begin"/>
      </w:r>
      <w:r w:rsidR="00F266BA">
        <w:instrText>HYPERLINK "Microsoft.FSharp.Control.type_Async.html"</w:instrText>
      </w:r>
      <w:ins w:id="4265" w:author="Don Syme" w:date="2010-06-28T12:43:00Z"/>
      <w:r w:rsidR="00F266BA">
        <w:fldChar w:fldCharType="separate"/>
      </w:r>
      <w:r w:rsidRPr="00CA7FEC">
        <w:rPr>
          <w:rStyle w:val="CodeInline"/>
        </w:rPr>
        <w:t>Async</w:t>
      </w:r>
      <w:r w:rsidR="00F266BA">
        <w:fldChar w:fldCharType="end"/>
      </w:r>
      <w:r w:rsidRPr="00CA7FEC">
        <w:rPr>
          <w:rStyle w:val="CodeInline"/>
        </w:rPr>
        <w:t>&lt;</w:t>
      </w:r>
      <w:r>
        <w:rPr>
          <w:rStyle w:val="CodeInline"/>
        </w:rPr>
        <w:t>'T</w:t>
      </w:r>
      <w:r w:rsidRPr="00CA7FEC">
        <w:rPr>
          <w:rStyle w:val="CodeInline"/>
        </w:rPr>
        <w:t>&gt;</w:t>
      </w:r>
    </w:p>
    <w:p w:rsidR="0057594E" w:rsidRPr="00CA7FEC" w:rsidRDefault="0057594E" w:rsidP="0057594E">
      <w:pPr>
        <w:pStyle w:val="SpecBox"/>
        <w:rPr>
          <w:rStyle w:val="CodeInline"/>
        </w:rPr>
      </w:pPr>
      <w:r>
        <w:rPr>
          <w:rStyle w:val="CodeInline"/>
        </w:rPr>
        <w:t xml:space="preserve">  member</w:t>
      </w:r>
      <w:r w:rsidRPr="00CA7FEC">
        <w:rPr>
          <w:rStyle w:val="CodeInline"/>
        </w:rPr>
        <w:t xml:space="preserve"> Return: </w:t>
      </w:r>
      <w:r>
        <w:rPr>
          <w:rStyle w:val="CodeInline"/>
        </w:rPr>
        <w:t>'T</w:t>
      </w:r>
      <w:r w:rsidRPr="00CA7FEC">
        <w:rPr>
          <w:rStyle w:val="CodeInline"/>
        </w:rPr>
        <w:t xml:space="preserve"> -&gt; Async&lt;</w:t>
      </w:r>
      <w:r>
        <w:rPr>
          <w:rStyle w:val="CodeInline"/>
        </w:rPr>
        <w:t>'T</w:t>
      </w:r>
      <w:r w:rsidRPr="00CA7FEC">
        <w:rPr>
          <w:rStyle w:val="CodeInline"/>
        </w:rPr>
        <w:t>&gt;</w:t>
      </w:r>
    </w:p>
    <w:p w:rsidR="0057594E" w:rsidRPr="00CA7FEC" w:rsidRDefault="0057594E" w:rsidP="0057594E">
      <w:pPr>
        <w:pStyle w:val="SpecBox"/>
        <w:rPr>
          <w:rStyle w:val="CodeInline"/>
        </w:rPr>
      </w:pPr>
      <w:r>
        <w:rPr>
          <w:rStyle w:val="CodeInline"/>
        </w:rPr>
        <w:t xml:space="preserve">  member</w:t>
      </w:r>
      <w:r w:rsidRPr="00CA7FEC">
        <w:rPr>
          <w:rStyle w:val="CodeInline"/>
        </w:rPr>
        <w:t xml:space="preserve"> For: </w:t>
      </w:r>
      <w:r w:rsidR="00F266BA">
        <w:fldChar w:fldCharType="begin"/>
      </w:r>
      <w:r w:rsidR="00F266BA">
        <w:instrText>HYPERLINK "Microsoft.FSharp.Collections.type_seq.html"</w:instrText>
      </w:r>
      <w:ins w:id="4266" w:author="Don Syme" w:date="2010-06-28T12:43:00Z"/>
      <w:r w:rsidR="00F266BA">
        <w:fldChar w:fldCharType="separate"/>
      </w:r>
      <w:r w:rsidRPr="00CA7FEC">
        <w:rPr>
          <w:rStyle w:val="CodeInline"/>
        </w:rPr>
        <w:t>seq</w:t>
      </w:r>
      <w:r w:rsidR="00F266BA">
        <w:fldChar w:fldCharType="end"/>
      </w:r>
      <w:r w:rsidRPr="00CA7FEC">
        <w:rPr>
          <w:rStyle w:val="CodeInline"/>
        </w:rPr>
        <w:t>&lt;</w:t>
      </w:r>
      <w:r>
        <w:rPr>
          <w:rStyle w:val="CodeInline"/>
        </w:rPr>
        <w:t>'T</w:t>
      </w:r>
      <w:r w:rsidRPr="00CA7FEC">
        <w:rPr>
          <w:rStyle w:val="CodeInline"/>
        </w:rPr>
        <w:t>&gt; * (</w:t>
      </w:r>
      <w:r>
        <w:rPr>
          <w:rStyle w:val="CodeInline"/>
        </w:rPr>
        <w:t>'T</w:t>
      </w:r>
      <w:r w:rsidRPr="00CA7FEC">
        <w:rPr>
          <w:rStyle w:val="CodeInline"/>
        </w:rPr>
        <w:t xml:space="preserve"> -&gt; Async&lt;</w:t>
      </w:r>
      <w:r w:rsidR="00F266BA">
        <w:fldChar w:fldCharType="begin"/>
      </w:r>
      <w:r w:rsidR="00F266BA">
        <w:instrText>HYPERLINK "Microsoft.FSharp.Core.type_unit.html"</w:instrText>
      </w:r>
      <w:ins w:id="4267" w:author="Don Syme" w:date="2010-06-28T12:43:00Z"/>
      <w:r w:rsidR="00F266BA">
        <w:fldChar w:fldCharType="separate"/>
      </w:r>
      <w:r w:rsidRPr="00CA7FEC">
        <w:rPr>
          <w:rStyle w:val="CodeInline"/>
        </w:rPr>
        <w:t>unit</w:t>
      </w:r>
      <w:r w:rsidR="00F266BA">
        <w:fldChar w:fldCharType="end"/>
      </w:r>
      <w:r w:rsidRPr="00CA7FEC">
        <w:rPr>
          <w:rStyle w:val="CodeInline"/>
        </w:rPr>
        <w:t xml:space="preserve">&gt;) -&gt; </w:t>
      </w:r>
      <w:r w:rsidR="00F266BA">
        <w:fldChar w:fldCharType="begin"/>
      </w:r>
      <w:r w:rsidR="00F266BA">
        <w:instrText>HYPERLINK "Microsoft.FSharp.Control.type_Async.html"</w:instrText>
      </w:r>
      <w:ins w:id="4268" w:author="Don Syme" w:date="2010-06-28T12:43:00Z"/>
      <w:r w:rsidR="00F266BA">
        <w:fldChar w:fldCharType="separate"/>
      </w:r>
      <w:r w:rsidRPr="00CA7FEC">
        <w:rPr>
          <w:rStyle w:val="CodeInline"/>
        </w:rPr>
        <w:t>Async</w:t>
      </w:r>
      <w:r w:rsidR="00F266BA">
        <w:fldChar w:fldCharType="end"/>
      </w:r>
      <w:r w:rsidRPr="00CA7FEC">
        <w:rPr>
          <w:rStyle w:val="CodeInline"/>
        </w:rPr>
        <w:t>&lt;</w:t>
      </w:r>
      <w:r w:rsidR="00F266BA">
        <w:fldChar w:fldCharType="begin"/>
      </w:r>
      <w:r w:rsidR="00F266BA">
        <w:instrText>HYPERLINK "Microsoft.FSharp.Core.type_unit.html"</w:instrText>
      </w:r>
      <w:ins w:id="4269" w:author="Don Syme" w:date="2010-06-28T12:43:00Z"/>
      <w:r w:rsidR="00F266BA">
        <w:fldChar w:fldCharType="separate"/>
      </w:r>
      <w:r w:rsidRPr="00CA7FEC">
        <w:rPr>
          <w:rStyle w:val="CodeInline"/>
        </w:rPr>
        <w:t>unit</w:t>
      </w:r>
      <w:r w:rsidR="00F266BA">
        <w:fldChar w:fldCharType="end"/>
      </w:r>
      <w:r w:rsidRPr="00CA7FEC">
        <w:rPr>
          <w:rStyle w:val="CodeInline"/>
        </w:rPr>
        <w:t>&gt;</w:t>
      </w:r>
    </w:p>
    <w:p w:rsidR="0057594E" w:rsidRPr="00CA7FEC" w:rsidRDefault="0057594E" w:rsidP="0057594E">
      <w:pPr>
        <w:pStyle w:val="SpecBox"/>
        <w:rPr>
          <w:rStyle w:val="CodeInline"/>
        </w:rPr>
      </w:pPr>
      <w:r>
        <w:rPr>
          <w:rStyle w:val="CodeInline"/>
        </w:rPr>
        <w:t xml:space="preserve">  member</w:t>
      </w:r>
      <w:r w:rsidRPr="00CA7FEC">
        <w:rPr>
          <w:rStyle w:val="CodeInline"/>
        </w:rPr>
        <w:t xml:space="preserve"> Delay: (</w:t>
      </w:r>
      <w:r w:rsidR="00F266BA">
        <w:fldChar w:fldCharType="begin"/>
      </w:r>
      <w:r w:rsidR="00F266BA">
        <w:instrText>HYPERLINK "Microsoft.FSharp.Core.type_unit.html"</w:instrText>
      </w:r>
      <w:ins w:id="4270" w:author="Don Syme" w:date="2010-06-28T12:43:00Z"/>
      <w:r w:rsidR="00F266BA">
        <w:fldChar w:fldCharType="separate"/>
      </w:r>
      <w:r w:rsidRPr="00CA7FEC">
        <w:rPr>
          <w:rStyle w:val="CodeInline"/>
        </w:rPr>
        <w:t>unit</w:t>
      </w:r>
      <w:r w:rsidR="00F266BA">
        <w:fldChar w:fldCharType="end"/>
      </w:r>
      <w:r w:rsidRPr="00CA7FEC">
        <w:rPr>
          <w:rStyle w:val="CodeInline"/>
        </w:rPr>
        <w:t xml:space="preserve"> -&gt; </w:t>
      </w:r>
      <w:r w:rsidR="00F266BA">
        <w:fldChar w:fldCharType="begin"/>
      </w:r>
      <w:r w:rsidR="00F266BA">
        <w:instrText>HYPERLINK "Microsoft.FSharp.Control.type_Async.html"</w:instrText>
      </w:r>
      <w:ins w:id="4271" w:author="Don Syme" w:date="2010-06-28T12:43:00Z"/>
      <w:r w:rsidR="00F266BA">
        <w:fldChar w:fldCharType="separate"/>
      </w:r>
      <w:r w:rsidRPr="00CA7FEC">
        <w:rPr>
          <w:rStyle w:val="CodeInline"/>
        </w:rPr>
        <w:t>Async</w:t>
      </w:r>
      <w:r w:rsidR="00F266BA">
        <w:fldChar w:fldCharType="end"/>
      </w:r>
      <w:r w:rsidRPr="00CA7FEC">
        <w:rPr>
          <w:rStyle w:val="CodeInline"/>
        </w:rPr>
        <w:t>&lt;</w:t>
      </w:r>
      <w:r>
        <w:rPr>
          <w:rStyle w:val="CodeInline"/>
        </w:rPr>
        <w:t>'T</w:t>
      </w:r>
      <w:r w:rsidRPr="00CA7FEC">
        <w:rPr>
          <w:rStyle w:val="CodeInline"/>
        </w:rPr>
        <w:t xml:space="preserve">&gt;) -&gt; </w:t>
      </w:r>
      <w:r w:rsidR="00F266BA">
        <w:fldChar w:fldCharType="begin"/>
      </w:r>
      <w:r w:rsidR="00F266BA">
        <w:instrText>HYPERLINK "Microsoft.FSharp.Control.type_Async.html"</w:instrText>
      </w:r>
      <w:ins w:id="4272" w:author="Don Syme" w:date="2010-06-28T12:43:00Z"/>
      <w:r w:rsidR="00F266BA">
        <w:fldChar w:fldCharType="separate"/>
      </w:r>
      <w:r w:rsidRPr="00CA7FEC">
        <w:rPr>
          <w:rStyle w:val="CodeInline"/>
        </w:rPr>
        <w:t>Async</w:t>
      </w:r>
      <w:r w:rsidR="00F266BA">
        <w:fldChar w:fldCharType="end"/>
      </w:r>
      <w:r w:rsidRPr="00CA7FEC">
        <w:rPr>
          <w:rStyle w:val="CodeInline"/>
        </w:rPr>
        <w:t>&lt;</w:t>
      </w:r>
      <w:r>
        <w:rPr>
          <w:rStyle w:val="CodeInline"/>
        </w:rPr>
        <w:t>'T</w:t>
      </w:r>
      <w:r w:rsidRPr="00CA7FEC">
        <w:rPr>
          <w:rStyle w:val="CodeInline"/>
        </w:rPr>
        <w:t>&gt;</w:t>
      </w:r>
    </w:p>
    <w:p w:rsidR="0057594E" w:rsidRPr="00CA7FEC" w:rsidRDefault="0057594E" w:rsidP="0057594E">
      <w:pPr>
        <w:pStyle w:val="SpecBox"/>
        <w:rPr>
          <w:rStyle w:val="CodeInline"/>
        </w:rPr>
      </w:pPr>
      <w:r>
        <w:rPr>
          <w:rStyle w:val="CodeInline"/>
        </w:rPr>
        <w:t xml:space="preserve">  member</w:t>
      </w:r>
      <w:r w:rsidRPr="00CA7FEC">
        <w:rPr>
          <w:rStyle w:val="CodeInline"/>
        </w:rPr>
        <w:t xml:space="preserve"> Combine: Async&lt;</w:t>
      </w:r>
      <w:r w:rsidR="00F266BA">
        <w:fldChar w:fldCharType="begin"/>
      </w:r>
      <w:r w:rsidR="00F266BA">
        <w:instrText>HYPERLINK "Microsoft.FSharp.Core.type_unit.html"</w:instrText>
      </w:r>
      <w:ins w:id="4273" w:author="Don Syme" w:date="2010-06-28T12:43:00Z"/>
      <w:r w:rsidR="00F266BA">
        <w:fldChar w:fldCharType="separate"/>
      </w:r>
      <w:r w:rsidRPr="00CA7FEC">
        <w:rPr>
          <w:rStyle w:val="CodeInline"/>
        </w:rPr>
        <w:t>unit</w:t>
      </w:r>
      <w:r w:rsidR="00F266BA">
        <w:fldChar w:fldCharType="end"/>
      </w:r>
      <w:r w:rsidRPr="00CA7FEC">
        <w:rPr>
          <w:rStyle w:val="CodeInline"/>
        </w:rPr>
        <w:t>&gt; * Async&lt;</w:t>
      </w:r>
      <w:r>
        <w:rPr>
          <w:rStyle w:val="CodeInline"/>
        </w:rPr>
        <w:t>'T</w:t>
      </w:r>
      <w:r w:rsidRPr="00CA7FEC">
        <w:rPr>
          <w:rStyle w:val="CodeInline"/>
        </w:rPr>
        <w:t>&gt; -&gt; Async&lt;</w:t>
      </w:r>
      <w:r>
        <w:rPr>
          <w:rStyle w:val="CodeInline"/>
        </w:rPr>
        <w:t>'T</w:t>
      </w:r>
      <w:r w:rsidRPr="00CA7FEC">
        <w:rPr>
          <w:rStyle w:val="CodeInline"/>
        </w:rPr>
        <w:t>&gt;</w:t>
      </w:r>
    </w:p>
    <w:p w:rsidR="0057594E" w:rsidRPr="004252EA" w:rsidRDefault="0057594E" w:rsidP="0057594E">
      <w:pPr>
        <w:pStyle w:val="SpecBox"/>
        <w:rPr>
          <w:rStyle w:val="CodeInline"/>
          <w:lang w:val="de-DE"/>
          <w:rPrChange w:id="4274" w:author="Don Syme" w:date="2010-06-28T10:29:00Z">
            <w:rPr>
              <w:rStyle w:val="CodeInline"/>
            </w:rPr>
          </w:rPrChange>
        </w:rPr>
      </w:pPr>
      <w:r>
        <w:rPr>
          <w:rStyle w:val="CodeInline"/>
        </w:rPr>
        <w:t xml:space="preserve">  </w:t>
      </w:r>
      <w:r w:rsidRPr="004252EA">
        <w:rPr>
          <w:rStyle w:val="CodeInline"/>
          <w:lang w:val="de-DE"/>
          <w:rPrChange w:id="4275" w:author="Don Syme" w:date="2010-06-28T10:29:00Z">
            <w:rPr>
              <w:rStyle w:val="CodeInline"/>
            </w:rPr>
          </w:rPrChange>
        </w:rPr>
        <w:t xml:space="preserve">member Bind: </w:t>
      </w:r>
      <w:r w:rsidR="00F266BA">
        <w:fldChar w:fldCharType="begin"/>
      </w:r>
      <w:r w:rsidR="00F266BA" w:rsidRPr="004252EA">
        <w:rPr>
          <w:lang w:val="de-DE"/>
          <w:rPrChange w:id="4276" w:author="Don Syme" w:date="2010-06-28T10:29:00Z">
            <w:rPr/>
          </w:rPrChange>
        </w:rPr>
        <w:instrText>HYPERLINK "Microsoft.FSharp.Control.type_Async.html"</w:instrText>
      </w:r>
      <w:ins w:id="4277" w:author="Don Syme" w:date="2010-06-28T12:43:00Z"/>
      <w:r w:rsidR="00F266BA">
        <w:fldChar w:fldCharType="separate"/>
      </w:r>
      <w:r w:rsidRPr="004252EA">
        <w:rPr>
          <w:rStyle w:val="CodeInline"/>
          <w:lang w:val="de-DE"/>
          <w:rPrChange w:id="4278" w:author="Don Syme" w:date="2010-06-28T10:29:00Z">
            <w:rPr>
              <w:rStyle w:val="CodeInline"/>
            </w:rPr>
          </w:rPrChange>
        </w:rPr>
        <w:t>Async</w:t>
      </w:r>
      <w:r w:rsidR="00F266BA">
        <w:fldChar w:fldCharType="end"/>
      </w:r>
      <w:r w:rsidRPr="004252EA">
        <w:rPr>
          <w:rStyle w:val="CodeInline"/>
          <w:lang w:val="de-DE"/>
          <w:rPrChange w:id="4279" w:author="Don Syme" w:date="2010-06-28T10:29:00Z">
            <w:rPr>
              <w:rStyle w:val="CodeInline"/>
            </w:rPr>
          </w:rPrChange>
        </w:rPr>
        <w:t xml:space="preserve">&lt;'T&gt; * ('T -&gt; </w:t>
      </w:r>
      <w:r w:rsidR="00F266BA">
        <w:fldChar w:fldCharType="begin"/>
      </w:r>
      <w:r w:rsidR="00F266BA" w:rsidRPr="004252EA">
        <w:rPr>
          <w:lang w:val="de-DE"/>
          <w:rPrChange w:id="4280" w:author="Don Syme" w:date="2010-06-28T10:29:00Z">
            <w:rPr/>
          </w:rPrChange>
        </w:rPr>
        <w:instrText>HYPERLINK "Microsoft.FSharp.Control.type_Async.html"</w:instrText>
      </w:r>
      <w:ins w:id="4281" w:author="Don Syme" w:date="2010-06-28T12:43:00Z"/>
      <w:r w:rsidR="00F266BA">
        <w:fldChar w:fldCharType="separate"/>
      </w:r>
      <w:r w:rsidRPr="004252EA">
        <w:rPr>
          <w:rStyle w:val="CodeInline"/>
          <w:lang w:val="de-DE"/>
          <w:rPrChange w:id="4282" w:author="Don Syme" w:date="2010-06-28T10:29:00Z">
            <w:rPr>
              <w:rStyle w:val="CodeInline"/>
            </w:rPr>
          </w:rPrChange>
        </w:rPr>
        <w:t>Async</w:t>
      </w:r>
      <w:r w:rsidR="00F266BA">
        <w:fldChar w:fldCharType="end"/>
      </w:r>
      <w:r w:rsidRPr="004252EA">
        <w:rPr>
          <w:rStyle w:val="CodeInline"/>
          <w:lang w:val="de-DE"/>
          <w:rPrChange w:id="4283" w:author="Don Syme" w:date="2010-06-28T10:29:00Z">
            <w:rPr>
              <w:rStyle w:val="CodeInline"/>
            </w:rPr>
          </w:rPrChange>
        </w:rPr>
        <w:t xml:space="preserve">&lt;'U&gt;) -&gt; </w:t>
      </w:r>
      <w:r w:rsidR="00F266BA">
        <w:fldChar w:fldCharType="begin"/>
      </w:r>
      <w:r w:rsidR="00F266BA" w:rsidRPr="004252EA">
        <w:rPr>
          <w:lang w:val="de-DE"/>
          <w:rPrChange w:id="4284" w:author="Don Syme" w:date="2010-06-28T10:29:00Z">
            <w:rPr/>
          </w:rPrChange>
        </w:rPr>
        <w:instrText>HYPERLINK "Microsoft.FSharp.Control.type_Async.html"</w:instrText>
      </w:r>
      <w:ins w:id="4285" w:author="Don Syme" w:date="2010-06-28T12:43:00Z"/>
      <w:r w:rsidR="00F266BA">
        <w:fldChar w:fldCharType="separate"/>
      </w:r>
      <w:r w:rsidRPr="004252EA">
        <w:rPr>
          <w:rStyle w:val="CodeInline"/>
          <w:lang w:val="de-DE"/>
          <w:rPrChange w:id="4286" w:author="Don Syme" w:date="2010-06-28T10:29:00Z">
            <w:rPr>
              <w:rStyle w:val="CodeInline"/>
            </w:rPr>
          </w:rPrChange>
        </w:rPr>
        <w:t>Async</w:t>
      </w:r>
      <w:r w:rsidR="00F266BA">
        <w:fldChar w:fldCharType="end"/>
      </w:r>
      <w:r w:rsidRPr="004252EA">
        <w:rPr>
          <w:rStyle w:val="CodeInline"/>
          <w:lang w:val="de-DE"/>
          <w:rPrChange w:id="4287" w:author="Don Syme" w:date="2010-06-28T10:29:00Z">
            <w:rPr>
              <w:rStyle w:val="CodeInline"/>
            </w:rPr>
          </w:rPrChange>
        </w:rPr>
        <w:t>&lt;'U&gt;</w:t>
      </w:r>
    </w:p>
    <w:p w:rsidR="00D4217F" w:rsidRPr="00DF274C" w:rsidRDefault="00A81FC6" w:rsidP="0019287C">
      <w:pPr>
        <w:pStyle w:val="Heading2"/>
      </w:pPr>
      <w:bookmarkStart w:id="4288" w:name="_Toc265492517"/>
      <w:r w:rsidRPr="00104D1F">
        <w:t>FSharp</w:t>
      </w:r>
      <w:r w:rsidR="00D4217F" w:rsidRPr="00DF274C">
        <w:t>.</w:t>
      </w:r>
      <w:r w:rsidR="00D4217F" w:rsidRPr="00104D1F">
        <w:t>Control</w:t>
      </w:r>
      <w:r w:rsidR="00D4217F" w:rsidRPr="00DF274C">
        <w:t>.</w:t>
      </w:r>
      <w:r w:rsidR="0057594E">
        <w:t xml:space="preserve"> </w:t>
      </w:r>
      <w:r w:rsidR="003C702C">
        <w:t>Async</w:t>
      </w:r>
      <w:bookmarkEnd w:id="4288"/>
      <w:r w:rsidR="00AB0442">
        <w:t xml:space="preserve"> </w:t>
      </w:r>
    </w:p>
    <w:p w:rsidR="0057594E" w:rsidRDefault="0057594E" w:rsidP="0057594E">
      <w:pPr>
        <w:pStyle w:val="BodyText"/>
      </w:pPr>
      <w:r>
        <w:t>The Async static class provides members which give additional rich functionality for async programming.</w:t>
      </w:r>
    </w:p>
    <w:p w:rsidR="0071050D" w:rsidRPr="00DF274C" w:rsidRDefault="0071050D" w:rsidP="0071050D">
      <w:pPr>
        <w:pStyle w:val="MiniHeading"/>
      </w:pPr>
      <w:r>
        <w:t>Performance Criteria</w:t>
      </w:r>
    </w:p>
    <w:p w:rsidR="0071050D" w:rsidRDefault="0071050D" w:rsidP="0071050D">
      <w:pPr>
        <w:pStyle w:val="BodyText"/>
      </w:pPr>
      <w:r>
        <w:t>TBD</w:t>
      </w:r>
    </w:p>
    <w:p w:rsidR="0057594E" w:rsidRPr="00AB0442" w:rsidRDefault="0057594E" w:rsidP="0057594E">
      <w:pPr>
        <w:pStyle w:val="MiniHeading"/>
      </w:pPr>
      <w:r>
        <w:t>Usage Model</w:t>
      </w:r>
    </w:p>
    <w:p w:rsidR="00452E95" w:rsidRDefault="00452E95" w:rsidP="00452E95">
      <w:pPr>
        <w:pStyle w:val="SpecBox"/>
        <w:rPr>
          <w:rStyle w:val="CodeInline"/>
          <w:b/>
        </w:rPr>
      </w:pPr>
      <w:r>
        <w:rPr>
          <w:rStyle w:val="CodeInline"/>
          <w:b/>
        </w:rPr>
        <w:t>async { ...</w:t>
      </w:r>
    </w:p>
    <w:p w:rsidR="00452E95" w:rsidRDefault="00452E95" w:rsidP="00452E95">
      <w:pPr>
        <w:pStyle w:val="SpecBox"/>
        <w:rPr>
          <w:rStyle w:val="CodeInline"/>
          <w:b/>
        </w:rPr>
      </w:pPr>
      <w:r>
        <w:rPr>
          <w:rStyle w:val="CodeInline"/>
          <w:b/>
        </w:rPr>
        <w:t xml:space="preserve">        let! </w:t>
      </w:r>
      <w:del w:id="4289" w:author="Dmitry Lomov" w:date="2010-06-15T14:49:00Z">
        <w:r w:rsidDel="00707543">
          <w:rPr>
            <w:rStyle w:val="CodeInline"/>
            <w:b/>
          </w:rPr>
          <w:delText xml:space="preserve">cancellationEvent </w:delText>
        </w:r>
      </w:del>
      <w:ins w:id="4290" w:author="Dmitry Lomov" w:date="2010-06-15T14:49:00Z">
        <w:r w:rsidR="00707543">
          <w:rPr>
            <w:rStyle w:val="CodeInline"/>
            <w:b/>
          </w:rPr>
          <w:t xml:space="preserve">cancellationToken </w:t>
        </w:r>
      </w:ins>
      <w:r>
        <w:rPr>
          <w:rStyle w:val="CodeInline"/>
          <w:b/>
        </w:rPr>
        <w:t>= Async</w:t>
      </w:r>
      <w:del w:id="4291" w:author="Dmitry Lomov" w:date="2010-06-15T14:49:00Z">
        <w:r w:rsidDel="00707543">
          <w:rPr>
            <w:rStyle w:val="CodeInline"/>
            <w:b/>
          </w:rPr>
          <w:delText>.Get</w:delText>
        </w:r>
      </w:del>
      <w:r>
        <w:rPr>
          <w:rStyle w:val="CodeInline"/>
          <w:b/>
        </w:rPr>
        <w:t>Cancellation</w:t>
      </w:r>
      <w:del w:id="4292" w:author="Dmitry Lomov" w:date="2010-06-15T14:49:00Z">
        <w:r w:rsidDel="00707543">
          <w:rPr>
            <w:rStyle w:val="CodeInline"/>
            <w:b/>
          </w:rPr>
          <w:delText>Event()</w:delText>
        </w:r>
      </w:del>
      <w:ins w:id="4293" w:author="Dmitry Lomov" w:date="2010-06-15T14:49:00Z">
        <w:r w:rsidR="00707543">
          <w:rPr>
            <w:rStyle w:val="CodeInline"/>
            <w:b/>
          </w:rPr>
          <w:t>Token</w:t>
        </w:r>
      </w:ins>
      <w:r>
        <w:rPr>
          <w:rStyle w:val="CodeInline"/>
          <w:b/>
        </w:rPr>
        <w:t xml:space="preserve"> </w:t>
      </w:r>
    </w:p>
    <w:p w:rsidR="00452E95" w:rsidRDefault="00452E95" w:rsidP="00452E95">
      <w:pPr>
        <w:pStyle w:val="SpecBox"/>
        <w:rPr>
          <w:rStyle w:val="CodeInline"/>
          <w:b/>
        </w:rPr>
      </w:pPr>
      <w:r>
        <w:rPr>
          <w:rStyle w:val="CodeInline"/>
          <w:b/>
        </w:rPr>
        <w:t xml:space="preserve">        </w:t>
      </w:r>
      <w:del w:id="4294" w:author="Dmitry Lomov" w:date="2010-06-15T14:49:00Z">
        <w:r w:rsidDel="00707543">
          <w:rPr>
            <w:rStyle w:val="CodeInline"/>
            <w:b/>
          </w:rPr>
          <w:delText>cancellationEvent</w:delText>
        </w:r>
      </w:del>
      <w:ins w:id="4295" w:author="Dmitry Lomov" w:date="2010-06-15T14:49:00Z">
        <w:r w:rsidR="00707543">
          <w:rPr>
            <w:rStyle w:val="CodeInline"/>
            <w:b/>
          </w:rPr>
          <w:t>cancellationToken</w:t>
        </w:r>
      </w:ins>
      <w:r>
        <w:rPr>
          <w:rStyle w:val="CodeInline"/>
          <w:b/>
        </w:rPr>
        <w:t>.</w:t>
      </w:r>
      <w:del w:id="4296" w:author="Dmitry Lomov" w:date="2010-06-15T14:49:00Z">
        <w:r w:rsidDel="00707543">
          <w:rPr>
            <w:rStyle w:val="CodeInline"/>
            <w:b/>
          </w:rPr>
          <w:delText>Add</w:delText>
        </w:r>
      </w:del>
      <w:ins w:id="4297" w:author="Dmitry Lomov" w:date="2010-06-15T14:49:00Z">
        <w:r w:rsidR="00707543">
          <w:rPr>
            <w:rStyle w:val="CodeInline"/>
            <w:b/>
            <w:lang w:val="en-US"/>
          </w:rPr>
          <w:t>Register</w:t>
        </w:r>
        <w:r w:rsidR="00707543">
          <w:rPr>
            <w:rStyle w:val="CodeInline"/>
            <w:b/>
          </w:rPr>
          <w:t xml:space="preserve"> </w:t>
        </w:r>
      </w:ins>
      <w:r>
        <w:rPr>
          <w:rStyle w:val="CodeInline"/>
          <w:b/>
        </w:rPr>
        <w:t xml:space="preserve">(fun e -&gt; printfn "I'm being cancelled") </w:t>
      </w:r>
    </w:p>
    <w:p w:rsidR="00452E95" w:rsidRDefault="00452E95" w:rsidP="00452E95">
      <w:pPr>
        <w:pStyle w:val="SpecBox"/>
        <w:rPr>
          <w:rStyle w:val="CodeInline"/>
          <w:b/>
        </w:rPr>
      </w:pPr>
      <w:r>
        <w:rPr>
          <w:rStyle w:val="CodeInline"/>
          <w:b/>
        </w:rPr>
        <w:t xml:space="preserve">        ... }</w:t>
      </w:r>
    </w:p>
    <w:p w:rsidR="00452E95" w:rsidRDefault="00452E95" w:rsidP="00680A81">
      <w:pPr>
        <w:pStyle w:val="SpecBox"/>
        <w:rPr>
          <w:rStyle w:val="CodeInline"/>
          <w:b/>
        </w:rPr>
      </w:pPr>
    </w:p>
    <w:p w:rsidR="00452E95" w:rsidRDefault="00452E95" w:rsidP="00452E95">
      <w:pPr>
        <w:pStyle w:val="SpecBox"/>
        <w:rPr>
          <w:rStyle w:val="CodeInline"/>
          <w:b/>
        </w:rPr>
      </w:pPr>
      <w:r>
        <w:rPr>
          <w:rStyle w:val="CodeInline"/>
          <w:b/>
        </w:rPr>
        <w:t>async { ...</w:t>
      </w:r>
    </w:p>
    <w:p w:rsidR="00452E95" w:rsidRDefault="00452E95" w:rsidP="00452E95">
      <w:pPr>
        <w:pStyle w:val="SpecBox"/>
        <w:rPr>
          <w:rStyle w:val="CodeInline"/>
          <w:b/>
        </w:rPr>
      </w:pPr>
      <w:r>
        <w:rPr>
          <w:rStyle w:val="CodeInline"/>
          <w:b/>
        </w:rPr>
        <w:t xml:space="preserve">        </w:t>
      </w:r>
      <w:r w:rsidR="00E9730E">
        <w:rPr>
          <w:rStyle w:val="CodeInline"/>
          <w:b/>
        </w:rPr>
        <w:t>let! subTask =</w:t>
      </w:r>
      <w:r>
        <w:rPr>
          <w:rStyle w:val="CodeInline"/>
          <w:b/>
        </w:rPr>
        <w:t xml:space="preserve"> Async.</w:t>
      </w:r>
      <w:del w:id="4298" w:author="Dmitry Lomov" w:date="2010-06-15T14:49:00Z">
        <w:r w:rsidDel="00707543">
          <w:rPr>
            <w:rStyle w:val="CodeInline"/>
            <w:b/>
          </w:rPr>
          <w:delText xml:space="preserve">SpawnChild </w:delText>
        </w:r>
      </w:del>
      <w:ins w:id="4299" w:author="Dmitry Lomov" w:date="2010-06-15T14:49:00Z">
        <w:r w:rsidR="00707543">
          <w:rPr>
            <w:rStyle w:val="CodeInline"/>
            <w:b/>
          </w:rPr>
          <w:t xml:space="preserve">StartChild </w:t>
        </w:r>
      </w:ins>
      <w:r>
        <w:rPr>
          <w:rStyle w:val="CodeInline"/>
          <w:b/>
        </w:rPr>
        <w:t>(async { ... })</w:t>
      </w:r>
    </w:p>
    <w:p w:rsidR="00452E95" w:rsidRDefault="00452E95" w:rsidP="00452E95">
      <w:pPr>
        <w:pStyle w:val="SpecBox"/>
        <w:rPr>
          <w:rStyle w:val="CodeInline"/>
          <w:b/>
        </w:rPr>
      </w:pPr>
      <w:r>
        <w:rPr>
          <w:rStyle w:val="CodeInline"/>
          <w:b/>
        </w:rPr>
        <w:t xml:space="preserve">        ... }</w:t>
      </w:r>
    </w:p>
    <w:p w:rsidR="00452E95" w:rsidRDefault="00452E95" w:rsidP="00680A81">
      <w:pPr>
        <w:pStyle w:val="SpecBox"/>
        <w:rPr>
          <w:rStyle w:val="CodeInline"/>
          <w:b/>
        </w:rPr>
      </w:pPr>
    </w:p>
    <w:p w:rsidR="00E9730E" w:rsidRDefault="00E9730E" w:rsidP="00E9730E">
      <w:pPr>
        <w:pStyle w:val="SpecBox"/>
        <w:rPr>
          <w:rStyle w:val="CodeInline"/>
          <w:b/>
        </w:rPr>
      </w:pPr>
      <w:r>
        <w:rPr>
          <w:rStyle w:val="CodeInline"/>
          <w:b/>
        </w:rPr>
        <w:t>async { ...</w:t>
      </w:r>
    </w:p>
    <w:p w:rsidR="00E9730E" w:rsidRDefault="00E9730E" w:rsidP="00E9730E">
      <w:pPr>
        <w:pStyle w:val="SpecBox"/>
        <w:rPr>
          <w:rStyle w:val="CodeInline"/>
          <w:b/>
        </w:rPr>
      </w:pPr>
      <w:r>
        <w:rPr>
          <w:rStyle w:val="CodeInline"/>
          <w:b/>
        </w:rPr>
        <w:t xml:space="preserve">        do! </w:t>
      </w:r>
      <w:ins w:id="4300" w:author="Dmitry Lomov" w:date="2010-06-15T14:49:00Z">
        <w:r w:rsidR="00707543">
          <w:rPr>
            <w:rStyle w:val="CodeInline"/>
            <w:b/>
          </w:rPr>
          <w:t>Async.</w:t>
        </w:r>
      </w:ins>
      <w:r>
        <w:rPr>
          <w:rStyle w:val="CodeInline"/>
          <w:b/>
        </w:rPr>
        <w:t>SwitchToThreadPool()</w:t>
      </w:r>
    </w:p>
    <w:p w:rsidR="00E9730E" w:rsidRDefault="00E9730E" w:rsidP="00E9730E">
      <w:pPr>
        <w:pStyle w:val="SpecBox"/>
        <w:rPr>
          <w:rStyle w:val="CodeInline"/>
          <w:b/>
        </w:rPr>
      </w:pPr>
      <w:r>
        <w:rPr>
          <w:rStyle w:val="CodeInline"/>
          <w:b/>
        </w:rPr>
        <w:t xml:space="preserve">        ... }</w:t>
      </w:r>
    </w:p>
    <w:p w:rsidR="00E9730E" w:rsidRDefault="00E9730E" w:rsidP="00E9730E">
      <w:pPr>
        <w:pStyle w:val="SpecBox"/>
        <w:rPr>
          <w:rStyle w:val="CodeInline"/>
          <w:b/>
        </w:rPr>
      </w:pPr>
    </w:p>
    <w:p w:rsidR="00E9730E" w:rsidRDefault="00E9730E" w:rsidP="00E9730E">
      <w:pPr>
        <w:pStyle w:val="SpecBox"/>
        <w:rPr>
          <w:rStyle w:val="CodeInline"/>
          <w:b/>
        </w:rPr>
      </w:pPr>
      <w:r>
        <w:rPr>
          <w:rStyle w:val="CodeInline"/>
          <w:b/>
        </w:rPr>
        <w:t>async { ...</w:t>
      </w:r>
    </w:p>
    <w:p w:rsidR="00E9730E" w:rsidRDefault="00E9730E" w:rsidP="00E9730E">
      <w:pPr>
        <w:pStyle w:val="SpecBox"/>
        <w:rPr>
          <w:rStyle w:val="CodeInline"/>
          <w:b/>
        </w:rPr>
      </w:pPr>
      <w:r>
        <w:rPr>
          <w:rStyle w:val="CodeInline"/>
          <w:b/>
        </w:rPr>
        <w:t xml:space="preserve">        do! </w:t>
      </w:r>
      <w:ins w:id="4301" w:author="Dmitry Lomov" w:date="2010-06-15T14:50:00Z">
        <w:r w:rsidR="00707543">
          <w:rPr>
            <w:rStyle w:val="CodeInline"/>
            <w:b/>
          </w:rPr>
          <w:t>Async.</w:t>
        </w:r>
      </w:ins>
      <w:r>
        <w:rPr>
          <w:rStyle w:val="CodeInline"/>
          <w:b/>
        </w:rPr>
        <w:t>SwitchToNewThread()</w:t>
      </w:r>
    </w:p>
    <w:p w:rsidR="00E9730E" w:rsidRDefault="00E9730E" w:rsidP="00E9730E">
      <w:pPr>
        <w:pStyle w:val="SpecBox"/>
        <w:rPr>
          <w:rStyle w:val="CodeInline"/>
          <w:b/>
        </w:rPr>
      </w:pPr>
      <w:r>
        <w:rPr>
          <w:rStyle w:val="CodeInline"/>
          <w:b/>
        </w:rPr>
        <w:t xml:space="preserve">        ... }</w:t>
      </w:r>
    </w:p>
    <w:p w:rsidR="00E9730E" w:rsidRDefault="00E9730E" w:rsidP="00E9730E">
      <w:pPr>
        <w:pStyle w:val="SpecBox"/>
        <w:rPr>
          <w:rStyle w:val="CodeInline"/>
          <w:b/>
        </w:rPr>
      </w:pPr>
    </w:p>
    <w:p w:rsidR="00E9730E" w:rsidRDefault="00E9730E" w:rsidP="00E9730E">
      <w:pPr>
        <w:pStyle w:val="SpecBox"/>
        <w:rPr>
          <w:rStyle w:val="CodeInline"/>
          <w:b/>
        </w:rPr>
      </w:pPr>
      <w:r>
        <w:rPr>
          <w:rStyle w:val="CodeInline"/>
          <w:b/>
        </w:rPr>
        <w:t>async { ...</w:t>
      </w:r>
    </w:p>
    <w:p w:rsidR="00E9730E" w:rsidRDefault="00E9730E" w:rsidP="00E9730E">
      <w:pPr>
        <w:pStyle w:val="SpecBox"/>
        <w:rPr>
          <w:rStyle w:val="CodeInline"/>
          <w:b/>
        </w:rPr>
      </w:pPr>
      <w:r>
        <w:rPr>
          <w:rStyle w:val="CodeInline"/>
          <w:b/>
        </w:rPr>
        <w:t xml:space="preserve">        do! </w:t>
      </w:r>
      <w:ins w:id="4302" w:author="Dmitry Lomov" w:date="2010-06-15T14:50:00Z">
        <w:r w:rsidR="00707543">
          <w:rPr>
            <w:rStyle w:val="CodeInline"/>
            <w:b/>
          </w:rPr>
          <w:t>Async.</w:t>
        </w:r>
      </w:ins>
      <w:del w:id="4303" w:author="Dmitry Lomov" w:date="2010-06-15T14:50:00Z">
        <w:r w:rsidDel="00707543">
          <w:rPr>
            <w:rStyle w:val="CodeInline"/>
            <w:b/>
          </w:rPr>
          <w:delText>SwitchToGuiThread</w:delText>
        </w:r>
      </w:del>
      <w:ins w:id="4304" w:author="Dmitry Lomov" w:date="2010-06-15T14:50:00Z">
        <w:r w:rsidR="00707543">
          <w:rPr>
            <w:rStyle w:val="CodeInline"/>
            <w:b/>
          </w:rPr>
          <w:t>SwitchTo</w:t>
        </w:r>
        <w:r w:rsidR="00707543">
          <w:rPr>
            <w:rStyle w:val="CodeInline"/>
            <w:b/>
            <w:lang w:val="en-US"/>
          </w:rPr>
          <w:t>Context</w:t>
        </w:r>
        <w:r w:rsidR="00707543">
          <w:rPr>
            <w:rStyle w:val="CodeInline"/>
            <w:b/>
          </w:rPr>
          <w:t xml:space="preserve"> </w:t>
        </w:r>
      </w:ins>
      <w:r>
        <w:rPr>
          <w:rStyle w:val="CodeInline"/>
          <w:b/>
        </w:rPr>
        <w:t>(syncContext)</w:t>
      </w:r>
    </w:p>
    <w:p w:rsidR="00E9730E" w:rsidRDefault="00E9730E" w:rsidP="00E9730E">
      <w:pPr>
        <w:pStyle w:val="SpecBox"/>
        <w:rPr>
          <w:rStyle w:val="CodeInline"/>
          <w:b/>
        </w:rPr>
      </w:pPr>
      <w:r>
        <w:rPr>
          <w:rStyle w:val="CodeInline"/>
          <w:b/>
        </w:rPr>
        <w:t xml:space="preserve">        ... }</w:t>
      </w:r>
    </w:p>
    <w:p w:rsidR="00E9730E" w:rsidRDefault="00E9730E" w:rsidP="00E9730E">
      <w:pPr>
        <w:pStyle w:val="SpecBox"/>
        <w:rPr>
          <w:rStyle w:val="CodeInline"/>
          <w:b/>
        </w:rPr>
      </w:pPr>
    </w:p>
    <w:p w:rsidR="00453F5E" w:rsidRDefault="00453F5E" w:rsidP="00453F5E">
      <w:pPr>
        <w:pStyle w:val="SpecBox"/>
        <w:rPr>
          <w:ins w:id="4305" w:author="Don Syme" w:date="2010-06-28T11:28:00Z"/>
          <w:rStyle w:val="CodeInline"/>
        </w:rPr>
      </w:pPr>
      <w:ins w:id="4306" w:author="Don Syme" w:date="2010-06-28T11:28:00Z">
        <w:r>
          <w:rPr>
            <w:rStyle w:val="CodeInline"/>
          </w:rPr>
          <w:t>Async.AsBeginEnd(computation)</w:t>
        </w:r>
      </w:ins>
    </w:p>
    <w:p w:rsidR="00453F5E" w:rsidRPr="00CA7FEC" w:rsidRDefault="00453F5E" w:rsidP="00453F5E">
      <w:pPr>
        <w:pStyle w:val="SpecBox"/>
        <w:rPr>
          <w:ins w:id="4307" w:author="Don Syme" w:date="2010-06-28T11:22:00Z"/>
          <w:rStyle w:val="CodeInline"/>
        </w:rPr>
      </w:pPr>
      <w:ins w:id="4308" w:author="Don Syme" w:date="2010-06-28T11:22:00Z">
        <w:r>
          <w:rPr>
            <w:rStyle w:val="CodeInline"/>
          </w:rPr>
          <w:t>Async.AwaitEvent(event, ?cancelAction)</w:t>
        </w:r>
        <w:r w:rsidRPr="00CA7FEC">
          <w:rPr>
            <w:rStyle w:val="CodeInline"/>
          </w:rPr>
          <w:t xml:space="preserve"> </w:t>
        </w:r>
      </w:ins>
    </w:p>
    <w:p w:rsidR="00453F5E" w:rsidRPr="00CA7FEC" w:rsidRDefault="00453F5E" w:rsidP="00453F5E">
      <w:pPr>
        <w:pStyle w:val="SpecBox"/>
        <w:rPr>
          <w:ins w:id="4309" w:author="Don Syme" w:date="2010-06-28T11:22:00Z"/>
          <w:rStyle w:val="CodeInline"/>
        </w:rPr>
      </w:pPr>
      <w:ins w:id="4310" w:author="Don Syme" w:date="2010-06-28T11:22:00Z">
        <w:r>
          <w:rPr>
            <w:rStyle w:val="CodeInline"/>
          </w:rPr>
          <w:t>Async.AwaitIAsyncResult(iar, ?millisecondsTimeout)</w:t>
        </w:r>
        <w:r w:rsidRPr="00CA7FEC">
          <w:rPr>
            <w:rStyle w:val="CodeInline"/>
          </w:rPr>
          <w:t xml:space="preserve"> </w:t>
        </w:r>
      </w:ins>
    </w:p>
    <w:p w:rsidR="00453F5E" w:rsidRPr="00CA7FEC" w:rsidRDefault="00453F5E" w:rsidP="00453F5E">
      <w:pPr>
        <w:pStyle w:val="SpecBox"/>
        <w:rPr>
          <w:ins w:id="4311" w:author="Don Syme" w:date="2010-06-28T11:22:00Z"/>
          <w:rStyle w:val="CodeInline"/>
        </w:rPr>
      </w:pPr>
      <w:ins w:id="4312" w:author="Don Syme" w:date="2010-06-28T11:22:00Z">
        <w:r>
          <w:rPr>
            <w:rStyle w:val="CodeInline"/>
          </w:rPr>
          <w:t>Async.AwaitTask(task)</w:t>
        </w:r>
        <w:r w:rsidRPr="00CA7FEC">
          <w:rPr>
            <w:rStyle w:val="CodeInline"/>
          </w:rPr>
          <w:t xml:space="preserve"> </w:t>
        </w:r>
      </w:ins>
    </w:p>
    <w:p w:rsidR="00453F5E" w:rsidRPr="00CA7FEC" w:rsidRDefault="00453F5E" w:rsidP="00453F5E">
      <w:pPr>
        <w:pStyle w:val="SpecBox"/>
        <w:rPr>
          <w:ins w:id="4313" w:author="Don Syme" w:date="2010-06-28T11:22:00Z"/>
          <w:rStyle w:val="CodeInline"/>
        </w:rPr>
      </w:pPr>
      <w:ins w:id="4314" w:author="Don Syme" w:date="2010-06-28T11:22:00Z">
        <w:r>
          <w:rPr>
            <w:rStyle w:val="CodeInline"/>
          </w:rPr>
          <w:t>Async.AwaitWaitHandle(waitHandle, ?millisecondsTimeout)</w:t>
        </w:r>
        <w:r w:rsidRPr="00CA7FEC">
          <w:rPr>
            <w:rStyle w:val="CodeInline"/>
          </w:rPr>
          <w:t xml:space="preserve"> </w:t>
        </w:r>
      </w:ins>
    </w:p>
    <w:p w:rsidR="007B4D8B" w:rsidRPr="00CA7FEC" w:rsidRDefault="007B4D8B" w:rsidP="007B4D8B">
      <w:pPr>
        <w:pStyle w:val="SpecBox"/>
        <w:rPr>
          <w:ins w:id="4315" w:author="Don Syme" w:date="2010-06-28T12:50:00Z"/>
          <w:rStyle w:val="CodeInline"/>
        </w:rPr>
      </w:pPr>
      <w:ins w:id="4316" w:author="Don Syme" w:date="2010-06-28T12:50:00Z">
        <w:r>
          <w:rPr>
            <w:rStyle w:val="CodeInline"/>
          </w:rPr>
          <w:t>Async.CancellationToken</w:t>
        </w:r>
        <w:r w:rsidRPr="00CA7FEC">
          <w:rPr>
            <w:rStyle w:val="CodeInline"/>
          </w:rPr>
          <w:t>:</w:t>
        </w:r>
        <w:r>
          <w:rPr>
            <w:rStyle w:val="CodeInline"/>
          </w:rPr>
          <w:t xml:space="preserve"> Async&lt;CancellationToken&gt;</w:t>
        </w:r>
        <w:r w:rsidRPr="00CA7FEC">
          <w:rPr>
            <w:rStyle w:val="CodeInline"/>
          </w:rPr>
          <w:t xml:space="preserve"> </w:t>
        </w:r>
      </w:ins>
    </w:p>
    <w:p w:rsidR="007B4D8B" w:rsidRPr="00CA7FEC" w:rsidRDefault="007B4D8B" w:rsidP="007B4D8B">
      <w:pPr>
        <w:pStyle w:val="SpecBox"/>
        <w:rPr>
          <w:ins w:id="4317" w:author="Don Syme" w:date="2010-06-28T12:50:00Z"/>
          <w:rStyle w:val="CodeInline"/>
        </w:rPr>
      </w:pPr>
      <w:ins w:id="4318" w:author="Don Syme" w:date="2010-06-28T12:50:00Z">
        <w:r>
          <w:rPr>
            <w:rStyle w:val="CodeInline"/>
          </w:rPr>
          <w:t>Async.CancelDefaultToken()</w:t>
        </w:r>
        <w:r w:rsidRPr="00CA7FEC">
          <w:rPr>
            <w:rStyle w:val="CodeInline"/>
          </w:rPr>
          <w:t xml:space="preserve"> </w:t>
        </w:r>
        <w:r>
          <w:rPr>
            <w:rStyle w:val="CodeInline"/>
          </w:rPr>
          <w:t>: unit</w:t>
        </w:r>
      </w:ins>
    </w:p>
    <w:p w:rsidR="00453F5E" w:rsidRPr="00CA7FEC" w:rsidRDefault="007B4D8B" w:rsidP="00453F5E">
      <w:pPr>
        <w:pStyle w:val="SpecBox"/>
        <w:rPr>
          <w:ins w:id="4319" w:author="Don Syme" w:date="2010-06-28T11:22:00Z"/>
          <w:rStyle w:val="CodeInline"/>
        </w:rPr>
      </w:pPr>
      <w:ins w:id="4320" w:author="Don Syme" w:date="2010-06-28T11:22:00Z">
        <w:r>
          <w:rPr>
            <w:rStyle w:val="CodeInline"/>
          </w:rPr>
          <w:t>Async.Catch</w:t>
        </w:r>
      </w:ins>
      <w:ins w:id="4321" w:author="Don Syme" w:date="2010-06-28T12:50:00Z">
        <w:r>
          <w:rPr>
            <w:rStyle w:val="CodeInline"/>
          </w:rPr>
          <w:t xml:space="preserve"> </w:t>
        </w:r>
      </w:ins>
      <w:ins w:id="4322" w:author="Don Syme" w:date="2010-06-28T11:22:00Z">
        <w:r>
          <w:rPr>
            <w:rStyle w:val="CodeInline"/>
          </w:rPr>
          <w:t>computation</w:t>
        </w:r>
      </w:ins>
    </w:p>
    <w:p w:rsidR="00453F5E" w:rsidRPr="00CA7FEC" w:rsidRDefault="00453F5E" w:rsidP="00453F5E">
      <w:pPr>
        <w:pStyle w:val="SpecBox"/>
        <w:rPr>
          <w:ins w:id="4323" w:author="Don Syme" w:date="2010-06-28T11:22:00Z"/>
          <w:rStyle w:val="CodeInline"/>
        </w:rPr>
      </w:pPr>
      <w:ins w:id="4324" w:author="Don Syme" w:date="2010-06-28T11:22:00Z">
        <w:r>
          <w:rPr>
            <w:rStyle w:val="CodeInline"/>
          </w:rPr>
          <w:lastRenderedPageBreak/>
          <w:t>Async.DefaultCancellationToken</w:t>
        </w:r>
        <w:r w:rsidRPr="00CA7FEC">
          <w:rPr>
            <w:rStyle w:val="CodeInline"/>
          </w:rPr>
          <w:t>:</w:t>
        </w:r>
        <w:r>
          <w:rPr>
            <w:rStyle w:val="CodeInline"/>
          </w:rPr>
          <w:t xml:space="preserve"> CancellationToken</w:t>
        </w:r>
        <w:r w:rsidRPr="00CA7FEC">
          <w:rPr>
            <w:rStyle w:val="CodeInline"/>
          </w:rPr>
          <w:t xml:space="preserve"> </w:t>
        </w:r>
      </w:ins>
    </w:p>
    <w:p w:rsidR="00453F5E" w:rsidRPr="00CA7FEC" w:rsidRDefault="00453F5E" w:rsidP="00453F5E">
      <w:pPr>
        <w:pStyle w:val="SpecBox"/>
        <w:rPr>
          <w:ins w:id="4325" w:author="Don Syme" w:date="2010-06-28T11:22:00Z"/>
          <w:rStyle w:val="CodeInline"/>
        </w:rPr>
      </w:pPr>
      <w:ins w:id="4326" w:author="Don Syme" w:date="2010-06-28T11:22:00Z">
        <w:r>
          <w:rPr>
            <w:rStyle w:val="CodeInline"/>
          </w:rPr>
          <w:t>Async.FromBeginEnd(beginAction, endAction, ?cancelAction)</w:t>
        </w:r>
        <w:r w:rsidRPr="00CA7FEC">
          <w:rPr>
            <w:rStyle w:val="CodeInline"/>
          </w:rPr>
          <w:t xml:space="preserve"> </w:t>
        </w:r>
      </w:ins>
    </w:p>
    <w:p w:rsidR="00453F5E" w:rsidRDefault="00453F5E" w:rsidP="00453F5E">
      <w:pPr>
        <w:pStyle w:val="SpecBox"/>
        <w:rPr>
          <w:ins w:id="4327" w:author="Don Syme" w:date="2010-06-28T11:27:00Z"/>
          <w:rStyle w:val="CodeInline"/>
          <w:b/>
        </w:rPr>
      </w:pPr>
      <w:ins w:id="4328" w:author="Don Syme" w:date="2010-06-28T11:27:00Z">
        <w:r>
          <w:rPr>
            <w:rStyle w:val="CodeInline"/>
            <w:b/>
          </w:rPr>
          <w:t>Async.FromContinuations (fun (cont,econt,ccont) -&gt; ...)</w:t>
        </w:r>
      </w:ins>
    </w:p>
    <w:p w:rsidR="00453F5E" w:rsidRPr="00CA7FEC" w:rsidRDefault="00453F5E" w:rsidP="00453F5E">
      <w:pPr>
        <w:pStyle w:val="SpecBox"/>
        <w:rPr>
          <w:ins w:id="4329" w:author="Don Syme" w:date="2010-06-28T11:23:00Z"/>
          <w:rStyle w:val="CodeInline"/>
        </w:rPr>
      </w:pPr>
      <w:ins w:id="4330" w:author="Don Syme" w:date="2010-06-28T11:23:00Z">
        <w:r>
          <w:rPr>
            <w:rStyle w:val="CodeInline"/>
          </w:rPr>
          <w:t>Async.OnCancel</w:t>
        </w:r>
      </w:ins>
      <w:ins w:id="4331" w:author="Don Syme" w:date="2010-06-28T11:27:00Z">
        <w:r>
          <w:rPr>
            <w:rStyle w:val="CodeInline"/>
          </w:rPr>
          <w:t>()</w:t>
        </w:r>
      </w:ins>
    </w:p>
    <w:p w:rsidR="00453F5E" w:rsidRPr="00CA7FEC" w:rsidRDefault="00453F5E" w:rsidP="00453F5E">
      <w:pPr>
        <w:pStyle w:val="SpecBox"/>
        <w:rPr>
          <w:ins w:id="4332" w:author="Don Syme" w:date="2010-06-28T11:23:00Z"/>
          <w:rStyle w:val="CodeInline"/>
        </w:rPr>
      </w:pPr>
      <w:ins w:id="4333" w:author="Don Syme" w:date="2010-06-28T11:23:00Z">
        <w:r>
          <w:rPr>
            <w:rStyle w:val="CodeInline"/>
          </w:rPr>
          <w:t>Async.</w:t>
        </w:r>
        <w:r w:rsidRPr="00CA7FEC">
          <w:rPr>
            <w:rStyle w:val="CodeInline"/>
          </w:rPr>
          <w:t>Parallel</w:t>
        </w:r>
        <w:r>
          <w:rPr>
            <w:rStyle w:val="CodeInline"/>
          </w:rPr>
          <w:t>(computations)</w:t>
        </w:r>
      </w:ins>
    </w:p>
    <w:p w:rsidR="00453F5E" w:rsidRPr="00CA7FEC" w:rsidRDefault="00453F5E" w:rsidP="00453F5E">
      <w:pPr>
        <w:pStyle w:val="SpecBox"/>
        <w:rPr>
          <w:ins w:id="4334" w:author="Don Syme" w:date="2010-06-28T11:23:00Z"/>
          <w:rStyle w:val="CodeInline"/>
        </w:rPr>
      </w:pPr>
      <w:ins w:id="4335" w:author="Don Syme" w:date="2010-06-28T11:23:00Z">
        <w:r>
          <w:rPr>
            <w:rStyle w:val="CodeInline"/>
          </w:rPr>
          <w:t>Async.</w:t>
        </w:r>
        <w:r w:rsidRPr="00CA7FEC">
          <w:rPr>
            <w:rStyle w:val="CodeInline"/>
          </w:rPr>
          <w:t>Run</w:t>
        </w:r>
        <w:r>
          <w:rPr>
            <w:rStyle w:val="CodeInline"/>
          </w:rPr>
          <w:t>Synchronously(</w:t>
        </w:r>
        <w:r w:rsidRPr="00CA7FEC">
          <w:rPr>
            <w:rStyle w:val="CodeInline"/>
          </w:rPr>
          <w:t>computation</w:t>
        </w:r>
        <w:r>
          <w:rPr>
            <w:rStyle w:val="CodeInline"/>
          </w:rPr>
          <w:t>, ?timeout)</w:t>
        </w:r>
      </w:ins>
    </w:p>
    <w:p w:rsidR="00453F5E" w:rsidRPr="00CA7FEC" w:rsidRDefault="00453F5E" w:rsidP="00453F5E">
      <w:pPr>
        <w:pStyle w:val="SpecBox"/>
        <w:rPr>
          <w:ins w:id="4336" w:author="Don Syme" w:date="2010-06-28T11:23:00Z"/>
          <w:rStyle w:val="CodeInline"/>
        </w:rPr>
      </w:pPr>
      <w:ins w:id="4337" w:author="Don Syme" w:date="2010-06-28T11:23:00Z">
        <w:r>
          <w:rPr>
            <w:rStyle w:val="CodeInline"/>
          </w:rPr>
          <w:t>Async.Sleep(</w:t>
        </w:r>
      </w:ins>
      <w:ins w:id="4338" w:author="Don Syme" w:date="2010-06-28T11:24:00Z">
        <w:r>
          <w:rPr>
            <w:rStyle w:val="CodeInline"/>
          </w:rPr>
          <w:t>millisecondsTimeout</w:t>
        </w:r>
      </w:ins>
      <w:ins w:id="4339" w:author="Don Syme" w:date="2010-06-28T11:23:00Z">
        <w:r>
          <w:rPr>
            <w:rStyle w:val="CodeInline"/>
          </w:rPr>
          <w:t>)</w:t>
        </w:r>
        <w:r w:rsidRPr="00CA7FEC">
          <w:rPr>
            <w:rStyle w:val="CodeInline"/>
          </w:rPr>
          <w:t xml:space="preserve"> </w:t>
        </w:r>
      </w:ins>
    </w:p>
    <w:p w:rsidR="00453F5E" w:rsidRDefault="00453F5E" w:rsidP="00453F5E">
      <w:pPr>
        <w:pStyle w:val="SpecBox"/>
        <w:rPr>
          <w:ins w:id="4340" w:author="Don Syme" w:date="2010-06-28T11:24:00Z"/>
          <w:rStyle w:val="CodeInline"/>
        </w:rPr>
      </w:pPr>
      <w:ins w:id="4341" w:author="Don Syme" w:date="2010-06-28T11:24:00Z">
        <w:r>
          <w:rPr>
            <w:rStyle w:val="CodeInline"/>
          </w:rPr>
          <w:t>Async.Start(</w:t>
        </w:r>
        <w:r w:rsidR="00611BBC">
          <w:rPr>
            <w:rStyle w:val="CodeInline"/>
          </w:rPr>
          <w:t>computation, ?cancellationToken</w:t>
        </w:r>
      </w:ins>
      <w:ins w:id="4342" w:author="Don Syme" w:date="2010-06-28T11:30:00Z">
        <w:r w:rsidR="00611BBC">
          <w:rPr>
            <w:rStyle w:val="CodeInline"/>
          </w:rPr>
          <w:t>)</w:t>
        </w:r>
      </w:ins>
    </w:p>
    <w:p w:rsidR="00453F5E" w:rsidRDefault="00453F5E" w:rsidP="00453F5E">
      <w:pPr>
        <w:pStyle w:val="SpecBox"/>
        <w:rPr>
          <w:ins w:id="4343" w:author="Don Syme" w:date="2010-06-28T11:23:00Z"/>
          <w:rStyle w:val="CodeInline"/>
        </w:rPr>
        <w:pPrChange w:id="4344" w:author="Don Syme" w:date="2010-06-28T11:24:00Z">
          <w:pPr>
            <w:pStyle w:val="SpecBox"/>
            <w:ind w:firstLine="550"/>
          </w:pPr>
        </w:pPrChange>
      </w:pPr>
      <w:ins w:id="4345" w:author="Don Syme" w:date="2010-06-28T11:24:00Z">
        <w:r>
          <w:rPr>
            <w:rStyle w:val="CodeInline"/>
          </w:rPr>
          <w:t>Async.</w:t>
        </w:r>
      </w:ins>
      <w:ins w:id="4346" w:author="Don Syme" w:date="2010-06-28T11:23:00Z">
        <w:r>
          <w:rPr>
            <w:rStyle w:val="CodeInline"/>
          </w:rPr>
          <w:t>StartAsTask</w:t>
        </w:r>
      </w:ins>
      <w:ins w:id="4347" w:author="Don Syme" w:date="2010-06-28T11:24:00Z">
        <w:r>
          <w:rPr>
            <w:rStyle w:val="CodeInline"/>
          </w:rPr>
          <w:t>(</w:t>
        </w:r>
      </w:ins>
      <w:ins w:id="4348" w:author="Don Syme" w:date="2010-06-28T11:23:00Z">
        <w:r>
          <w:rPr>
            <w:rStyle w:val="CodeInline"/>
          </w:rPr>
          <w:t>computation</w:t>
        </w:r>
      </w:ins>
      <w:ins w:id="4349" w:author="Don Syme" w:date="2010-06-28T11:24:00Z">
        <w:r>
          <w:rPr>
            <w:rStyle w:val="CodeInline"/>
          </w:rPr>
          <w:t>,</w:t>
        </w:r>
      </w:ins>
      <w:ins w:id="4350" w:author="Don Syme" w:date="2010-06-28T11:23:00Z">
        <w:r w:rsidRPr="00D33895">
          <w:rPr>
            <w:rStyle w:val="CodeInline"/>
          </w:rPr>
          <w:t>?taskCreati</w:t>
        </w:r>
        <w:r>
          <w:rPr>
            <w:rStyle w:val="CodeInline"/>
          </w:rPr>
          <w:t>onOptions</w:t>
        </w:r>
      </w:ins>
      <w:ins w:id="4351" w:author="Don Syme" w:date="2010-06-28T11:24:00Z">
        <w:r>
          <w:rPr>
            <w:rStyle w:val="CodeInline"/>
          </w:rPr>
          <w:t>,</w:t>
        </w:r>
      </w:ins>
      <w:ins w:id="4352" w:author="Don Syme" w:date="2010-06-28T11:23:00Z">
        <w:r w:rsidRPr="00D33895">
          <w:rPr>
            <w:rStyle w:val="CodeInline"/>
          </w:rPr>
          <w:t>?cancellationTok</w:t>
        </w:r>
        <w:r>
          <w:rPr>
            <w:rStyle w:val="CodeInline"/>
          </w:rPr>
          <w:t>en</w:t>
        </w:r>
      </w:ins>
      <w:ins w:id="4353" w:author="Don Syme" w:date="2010-06-28T11:24:00Z">
        <w:r>
          <w:rPr>
            <w:rStyle w:val="CodeInline"/>
          </w:rPr>
          <w:t>)</w:t>
        </w:r>
      </w:ins>
      <w:ins w:id="4354" w:author="Don Syme" w:date="2010-06-28T11:23:00Z">
        <w:r>
          <w:rPr>
            <w:rStyle w:val="CodeInline"/>
          </w:rPr>
          <w:t xml:space="preserve"> </w:t>
        </w:r>
      </w:ins>
    </w:p>
    <w:p w:rsidR="00453F5E" w:rsidRPr="00CA7FEC" w:rsidRDefault="00453F5E" w:rsidP="00453F5E">
      <w:pPr>
        <w:pStyle w:val="SpecBox"/>
        <w:rPr>
          <w:ins w:id="4355" w:author="Don Syme" w:date="2010-06-28T11:23:00Z"/>
          <w:rStyle w:val="CodeInline"/>
        </w:rPr>
      </w:pPr>
      <w:ins w:id="4356" w:author="Don Syme" w:date="2010-06-28T11:25:00Z">
        <w:r>
          <w:rPr>
            <w:rStyle w:val="CodeInline"/>
          </w:rPr>
          <w:t>Async.</w:t>
        </w:r>
      </w:ins>
      <w:ins w:id="4357" w:author="Don Syme" w:date="2010-06-28T11:23:00Z">
        <w:r>
          <w:rPr>
            <w:rStyle w:val="CodeInline"/>
          </w:rPr>
          <w:t>Start</w:t>
        </w:r>
        <w:r w:rsidRPr="00CA7FEC">
          <w:rPr>
            <w:rStyle w:val="CodeInline"/>
          </w:rPr>
          <w:t>Child</w:t>
        </w:r>
      </w:ins>
      <w:ins w:id="4358" w:author="Don Syme" w:date="2010-06-28T11:25:00Z">
        <w:r>
          <w:rPr>
            <w:rStyle w:val="CodeInline"/>
          </w:rPr>
          <w:t>(computation,millisecondsTimeout)</w:t>
        </w:r>
      </w:ins>
      <w:ins w:id="4359" w:author="Don Syme" w:date="2010-06-28T11:23:00Z">
        <w:r>
          <w:rPr>
            <w:rStyle w:val="CodeInline"/>
          </w:rPr>
          <w:t xml:space="preserve"> </w:t>
        </w:r>
      </w:ins>
    </w:p>
    <w:p w:rsidR="00453F5E" w:rsidRDefault="00453F5E" w:rsidP="00453F5E">
      <w:pPr>
        <w:pStyle w:val="SpecBox"/>
        <w:rPr>
          <w:ins w:id="4360" w:author="Don Syme" w:date="2010-06-28T11:25:00Z"/>
          <w:rStyle w:val="CodeInline"/>
        </w:rPr>
      </w:pPr>
      <w:ins w:id="4361" w:author="Don Syme" w:date="2010-06-28T11:25:00Z">
        <w:r>
          <w:rPr>
            <w:rStyle w:val="CodeInline"/>
          </w:rPr>
          <w:t>Async.</w:t>
        </w:r>
      </w:ins>
      <w:ins w:id="4362" w:author="Don Syme" w:date="2010-06-28T11:23:00Z">
        <w:r>
          <w:rPr>
            <w:rStyle w:val="CodeInline"/>
          </w:rPr>
          <w:t>StartChildAsTask</w:t>
        </w:r>
      </w:ins>
      <w:ins w:id="4363" w:author="Don Syme" w:date="2010-06-28T11:25:00Z">
        <w:r>
          <w:rPr>
            <w:rStyle w:val="CodeInline"/>
          </w:rPr>
          <w:t>(computation,?taskCreationOptions)</w:t>
        </w:r>
      </w:ins>
    </w:p>
    <w:p w:rsidR="00611BBC" w:rsidRDefault="00611BBC" w:rsidP="00611BBC">
      <w:pPr>
        <w:pStyle w:val="SpecBox"/>
        <w:rPr>
          <w:ins w:id="4364" w:author="Don Syme" w:date="2010-06-28T11:30:00Z"/>
          <w:rStyle w:val="CodeInline"/>
        </w:rPr>
      </w:pPr>
      <w:ins w:id="4365" w:author="Don Syme" w:date="2010-06-28T11:30:00Z">
        <w:r>
          <w:rPr>
            <w:rStyle w:val="CodeInline"/>
          </w:rPr>
          <w:t>Async.StartImmediate(computation, ?cancellationToken)</w:t>
        </w:r>
      </w:ins>
    </w:p>
    <w:p w:rsidR="00121008" w:rsidRDefault="00453F5E" w:rsidP="00453F5E">
      <w:pPr>
        <w:pStyle w:val="SpecBox"/>
        <w:rPr>
          <w:ins w:id="4366" w:author="Don Syme" w:date="2010-06-28T11:30:00Z"/>
          <w:rStyle w:val="CodeInline"/>
        </w:rPr>
      </w:pPr>
      <w:ins w:id="4367" w:author="Don Syme" w:date="2010-06-28T11:29:00Z">
        <w:r>
          <w:rPr>
            <w:rStyle w:val="CodeInline"/>
          </w:rPr>
          <w:t>Async.StartWithContinuations(computation,continuation,exceptionContinuation,</w:t>
        </w:r>
      </w:ins>
    </w:p>
    <w:p w:rsidR="00453F5E" w:rsidRDefault="00121008" w:rsidP="00453F5E">
      <w:pPr>
        <w:pStyle w:val="SpecBox"/>
        <w:rPr>
          <w:ins w:id="4368" w:author="Don Syme" w:date="2010-06-28T11:29:00Z"/>
          <w:rStyle w:val="CodeInline"/>
        </w:rPr>
      </w:pPr>
      <w:ins w:id="4369" w:author="Don Syme" w:date="2010-06-28T11:30:00Z">
        <w:r>
          <w:rPr>
            <w:rStyle w:val="CodeInline"/>
          </w:rPr>
          <w:t xml:space="preserve">                             </w:t>
        </w:r>
      </w:ins>
      <w:ins w:id="4370" w:author="Don Syme" w:date="2010-06-28T11:29:00Z">
        <w:r w:rsidR="00453F5E">
          <w:rPr>
            <w:rStyle w:val="CodeInline"/>
          </w:rPr>
          <w:t>cancelContinuation,?cancellationToken)</w:t>
        </w:r>
      </w:ins>
    </w:p>
    <w:p w:rsidR="00453F5E" w:rsidRDefault="00453F5E" w:rsidP="00453F5E">
      <w:pPr>
        <w:pStyle w:val="SpecBox"/>
        <w:rPr>
          <w:ins w:id="4371" w:author="Don Syme" w:date="2010-06-28T11:26:00Z"/>
          <w:rStyle w:val="CodeInline"/>
        </w:rPr>
      </w:pPr>
      <w:ins w:id="4372" w:author="Don Syme" w:date="2010-06-28T11:25:00Z">
        <w:r>
          <w:rPr>
            <w:rStyle w:val="CodeInline"/>
          </w:rPr>
          <w:t>Async</w:t>
        </w:r>
      </w:ins>
      <w:ins w:id="4373" w:author="Don Syme" w:date="2010-06-28T11:26:00Z">
        <w:r>
          <w:rPr>
            <w:rStyle w:val="CodeInline"/>
          </w:rPr>
          <w:t>.</w:t>
        </w:r>
      </w:ins>
      <w:ins w:id="4374" w:author="Don Syme" w:date="2010-06-28T11:23:00Z">
        <w:r w:rsidRPr="00CA7FEC">
          <w:rPr>
            <w:rStyle w:val="CodeInline"/>
          </w:rPr>
          <w:t>SwitchTo</w:t>
        </w:r>
        <w:r>
          <w:rPr>
            <w:rStyle w:val="CodeInline"/>
          </w:rPr>
          <w:t>Context</w:t>
        </w:r>
      </w:ins>
      <w:ins w:id="4375" w:author="Don Syme" w:date="2010-06-28T11:26:00Z">
        <w:r>
          <w:rPr>
            <w:rStyle w:val="CodeInline"/>
          </w:rPr>
          <w:t>(syncContext)</w:t>
        </w:r>
      </w:ins>
    </w:p>
    <w:p w:rsidR="00453F5E" w:rsidRDefault="00453F5E" w:rsidP="00453F5E">
      <w:pPr>
        <w:pStyle w:val="SpecBox"/>
        <w:rPr>
          <w:ins w:id="4376" w:author="Don Syme" w:date="2010-06-28T11:26:00Z"/>
          <w:rStyle w:val="CodeInline"/>
        </w:rPr>
      </w:pPr>
      <w:ins w:id="4377" w:author="Don Syme" w:date="2010-06-28T11:26:00Z">
        <w:r>
          <w:rPr>
            <w:rStyle w:val="CodeInline"/>
          </w:rPr>
          <w:t>Async.</w:t>
        </w:r>
      </w:ins>
      <w:ins w:id="4378" w:author="Don Syme" w:date="2010-06-28T11:23:00Z">
        <w:r w:rsidRPr="00CA7FEC">
          <w:rPr>
            <w:rStyle w:val="CodeInline"/>
          </w:rPr>
          <w:t>SwitchToNewThread</w:t>
        </w:r>
      </w:ins>
      <w:ins w:id="4379" w:author="Don Syme" w:date="2010-06-28T11:26:00Z">
        <w:r>
          <w:rPr>
            <w:rStyle w:val="CodeInline"/>
          </w:rPr>
          <w:t>()</w:t>
        </w:r>
      </w:ins>
    </w:p>
    <w:p w:rsidR="00453F5E" w:rsidRDefault="00453F5E" w:rsidP="00453F5E">
      <w:pPr>
        <w:pStyle w:val="SpecBox"/>
        <w:rPr>
          <w:ins w:id="4380" w:author="Don Syme" w:date="2010-06-28T11:26:00Z"/>
          <w:rStyle w:val="CodeInline"/>
        </w:rPr>
      </w:pPr>
      <w:ins w:id="4381" w:author="Don Syme" w:date="2010-06-28T11:26:00Z">
        <w:r>
          <w:rPr>
            <w:rStyle w:val="CodeInline"/>
          </w:rPr>
          <w:t>Async.</w:t>
        </w:r>
      </w:ins>
      <w:ins w:id="4382" w:author="Don Syme" w:date="2010-06-28T11:23:00Z">
        <w:r w:rsidRPr="00CA7FEC">
          <w:rPr>
            <w:rStyle w:val="CodeInline"/>
          </w:rPr>
          <w:t>SwitchToThreadPool</w:t>
        </w:r>
      </w:ins>
      <w:ins w:id="4383" w:author="Don Syme" w:date="2010-06-28T11:26:00Z">
        <w:r>
          <w:rPr>
            <w:rStyle w:val="CodeInline"/>
          </w:rPr>
          <w:t>()</w:t>
        </w:r>
      </w:ins>
    </w:p>
    <w:p w:rsidR="00453F5E" w:rsidRPr="00CA7FEC" w:rsidRDefault="00453F5E" w:rsidP="00453F5E">
      <w:pPr>
        <w:pStyle w:val="SpecBox"/>
        <w:rPr>
          <w:ins w:id="4384" w:author="Don Syme" w:date="2010-06-28T11:23:00Z"/>
          <w:rStyle w:val="CodeInline"/>
        </w:rPr>
      </w:pPr>
      <w:ins w:id="4385" w:author="Don Syme" w:date="2010-06-28T11:27:00Z">
        <w:r>
          <w:rPr>
            <w:rStyle w:val="CodeInline"/>
          </w:rPr>
          <w:t>Async.</w:t>
        </w:r>
      </w:ins>
      <w:ins w:id="4386" w:author="Don Syme" w:date="2010-06-28T11:23:00Z">
        <w:r>
          <w:rPr>
            <w:rStyle w:val="CodeInline"/>
          </w:rPr>
          <w:t>TryCancelled</w:t>
        </w:r>
      </w:ins>
      <w:ins w:id="4387" w:author="Don Syme" w:date="2010-06-28T11:27:00Z">
        <w:r>
          <w:rPr>
            <w:rStyle w:val="CodeInline"/>
          </w:rPr>
          <w:t>(computation,compensation)</w:t>
        </w:r>
      </w:ins>
      <w:ins w:id="4388" w:author="Don Syme" w:date="2010-06-28T11:23:00Z">
        <w:r w:rsidRPr="00CA7FEC">
          <w:rPr>
            <w:rStyle w:val="CodeInline"/>
          </w:rPr>
          <w:t xml:space="preserve"> </w:t>
        </w:r>
      </w:ins>
    </w:p>
    <w:p w:rsidR="007B4D8B" w:rsidRPr="00DF274C" w:rsidRDefault="007B4D8B" w:rsidP="007B4D8B">
      <w:pPr>
        <w:pStyle w:val="Heading3"/>
        <w:rPr>
          <w:ins w:id="4389" w:author="Don Syme" w:date="2010-06-28T12:49:00Z"/>
        </w:rPr>
      </w:pPr>
      <w:bookmarkStart w:id="4390" w:name="_Toc265492574"/>
      <w:ins w:id="4391" w:author="Don Syme" w:date="2010-06-28T12:49:00Z">
        <w:r>
          <w:t>Async.AsBeginEnd</w:t>
        </w:r>
        <w:bookmarkEnd w:id="4390"/>
      </w:ins>
    </w:p>
    <w:p w:rsidR="007B4D8B" w:rsidRPr="00DF274C" w:rsidRDefault="007B4D8B" w:rsidP="007B4D8B">
      <w:pPr>
        <w:pStyle w:val="MiniHeading"/>
        <w:rPr>
          <w:ins w:id="4392" w:author="Don Syme" w:date="2010-06-28T12:49:00Z"/>
        </w:rPr>
      </w:pPr>
      <w:ins w:id="4393" w:author="Don Syme" w:date="2010-06-28T12:49:00Z">
        <w:r>
          <w:t>Signature</w:t>
        </w:r>
      </w:ins>
    </w:p>
    <w:p w:rsidR="007B4D8B" w:rsidRDefault="007B4D8B" w:rsidP="007B4D8B">
      <w:pPr>
        <w:pStyle w:val="SpecBox"/>
        <w:rPr>
          <w:ins w:id="4394" w:author="Don Syme" w:date="2010-06-28T12:49:00Z"/>
          <w:rStyle w:val="CodeInline"/>
          <w:b/>
        </w:rPr>
      </w:pPr>
      <w:ins w:id="4395" w:author="Don Syme" w:date="2010-06-28T12:49:00Z">
        <w:r>
          <w:rPr>
            <w:rStyle w:val="CodeInline"/>
            <w:b/>
          </w:rPr>
          <w:t>TBD</w:t>
        </w:r>
      </w:ins>
    </w:p>
    <w:p w:rsidR="007B4D8B" w:rsidRDefault="007B4D8B" w:rsidP="007B4D8B">
      <w:pPr>
        <w:pStyle w:val="MiniHeading"/>
        <w:rPr>
          <w:ins w:id="4396" w:author="Don Syme" w:date="2010-06-28T12:49:00Z"/>
        </w:rPr>
      </w:pPr>
      <w:ins w:id="4397" w:author="Don Syme" w:date="2010-06-28T12:49:00Z">
        <w:r>
          <w:t>Descrption</w:t>
        </w:r>
      </w:ins>
    </w:p>
    <w:p w:rsidR="007B4D8B" w:rsidRDefault="007B4D8B" w:rsidP="007B4D8B">
      <w:pPr>
        <w:pStyle w:val="BodyText"/>
        <w:rPr>
          <w:ins w:id="4398" w:author="Don Syme" w:date="2010-06-28T12:49:00Z"/>
        </w:rPr>
      </w:pPr>
      <w:ins w:id="4399" w:author="Don Syme" w:date="2010-06-28T12:49:00Z">
        <w:r>
          <w:t>TBD</w:t>
        </w:r>
      </w:ins>
    </w:p>
    <w:p w:rsidR="007B4D8B" w:rsidRDefault="007B4D8B" w:rsidP="007B4D8B">
      <w:pPr>
        <w:pStyle w:val="MiniHeading"/>
        <w:rPr>
          <w:ins w:id="4400" w:author="Don Syme" w:date="2010-06-28T12:49:00Z"/>
        </w:rPr>
      </w:pPr>
      <w:ins w:id="4401" w:author="Don Syme" w:date="2010-06-28T12:49:00Z">
        <w:r>
          <w:t>Threading Guarantees</w:t>
        </w:r>
      </w:ins>
    </w:p>
    <w:p w:rsidR="007B4D8B" w:rsidRDefault="007B4D8B" w:rsidP="007B4D8B">
      <w:pPr>
        <w:pStyle w:val="BodyText"/>
        <w:rPr>
          <w:ins w:id="4402" w:author="Don Syme" w:date="2010-06-28T12:49:00Z"/>
        </w:rPr>
      </w:pPr>
      <w:ins w:id="4403" w:author="Don Syme" w:date="2010-06-28T12:49:00Z">
        <w:r>
          <w:t>TBD</w:t>
        </w:r>
      </w:ins>
    </w:p>
    <w:p w:rsidR="007B4D8B" w:rsidRDefault="007B4D8B" w:rsidP="007B4D8B">
      <w:pPr>
        <w:pStyle w:val="MiniHeading"/>
        <w:rPr>
          <w:ins w:id="4404" w:author="Don Syme" w:date="2010-06-28T12:49:00Z"/>
        </w:rPr>
      </w:pPr>
      <w:ins w:id="4405" w:author="Don Syme" w:date="2010-06-28T12:49:00Z">
        <w:r>
          <w:t>Examples</w:t>
        </w:r>
      </w:ins>
    </w:p>
    <w:p w:rsidR="007B4D8B" w:rsidRDefault="007B4D8B" w:rsidP="007B4D8B">
      <w:pPr>
        <w:pStyle w:val="BodyText"/>
        <w:rPr>
          <w:ins w:id="4406" w:author="Don Syme" w:date="2010-06-28T12:49:00Z"/>
        </w:rPr>
      </w:pPr>
      <w:ins w:id="4407" w:author="Don Syme" w:date="2010-06-28T12:49:00Z">
        <w:r>
          <w:t>TBD</w:t>
        </w:r>
      </w:ins>
    </w:p>
    <w:p w:rsidR="007B4D8B" w:rsidRPr="00917E5E" w:rsidRDefault="007B4D8B" w:rsidP="007B4D8B">
      <w:pPr>
        <w:pStyle w:val="SpecBox"/>
        <w:rPr>
          <w:ins w:id="4408" w:author="Don Syme" w:date="2010-06-28T12:49:00Z"/>
          <w:rFonts w:ascii="Consolas" w:hAnsi="Consolas"/>
          <w:color w:val="4F81BD" w:themeColor="accent1"/>
          <w:sz w:val="18"/>
        </w:rPr>
      </w:pPr>
      <w:ins w:id="4409" w:author="Don Syme" w:date="2010-06-28T12:49:00Z">
        <w:r w:rsidRPr="00917E5E">
          <w:rPr>
            <w:rFonts w:ascii="Consolas" w:hAnsi="Consolas"/>
            <w:color w:val="4F81BD" w:themeColor="accent1"/>
            <w:sz w:val="18"/>
          </w:rPr>
          <w:t>Async.</w:t>
        </w:r>
        <w:r>
          <w:rPr>
            <w:rFonts w:ascii="Consolas" w:hAnsi="Consolas"/>
            <w:color w:val="4F81BD" w:themeColor="accent1"/>
            <w:sz w:val="18"/>
          </w:rPr>
          <w:t>AwaitWaitHandle</w:t>
        </w:r>
        <w:r w:rsidRPr="00917E5E">
          <w:rPr>
            <w:rFonts w:ascii="Consolas" w:hAnsi="Consolas"/>
            <w:color w:val="4F81BD" w:themeColor="accent1"/>
            <w:sz w:val="18"/>
          </w:rPr>
          <w:t>(</w:t>
        </w:r>
        <w:r>
          <w:rPr>
            <w:rFonts w:ascii="Consolas" w:hAnsi="Consolas"/>
            <w:color w:val="4F81BD" w:themeColor="accent1"/>
            <w:sz w:val="18"/>
          </w:rPr>
          <w:t>...</w:t>
        </w:r>
        <w:r w:rsidRPr="00917E5E">
          <w:rPr>
            <w:rFonts w:ascii="Consolas" w:hAnsi="Consolas"/>
            <w:color w:val="4F81BD" w:themeColor="accent1"/>
            <w:sz w:val="18"/>
          </w:rPr>
          <w:t>)</w:t>
        </w:r>
      </w:ins>
    </w:p>
    <w:p w:rsidR="00452E95" w:rsidDel="00453F5E" w:rsidRDefault="00452E95" w:rsidP="00452E95">
      <w:pPr>
        <w:pStyle w:val="SpecBox"/>
        <w:rPr>
          <w:del w:id="4410" w:author="Don Syme" w:date="2010-06-28T11:27:00Z"/>
          <w:rStyle w:val="CodeInline"/>
          <w:b/>
        </w:rPr>
      </w:pPr>
      <w:del w:id="4411" w:author="Don Syme" w:date="2010-06-28T11:27:00Z">
        <w:r w:rsidDel="00453F5E">
          <w:rPr>
            <w:rStyle w:val="CodeInline"/>
            <w:b/>
          </w:rPr>
          <w:delText>Async.Parallel [ p1; p2 ]</w:delText>
        </w:r>
        <w:bookmarkStart w:id="4412" w:name="_Toc265492518"/>
        <w:bookmarkEnd w:id="4412"/>
      </w:del>
    </w:p>
    <w:p w:rsidR="00452E95" w:rsidDel="00453F5E" w:rsidRDefault="00452E95" w:rsidP="00680A81">
      <w:pPr>
        <w:pStyle w:val="SpecBox"/>
        <w:rPr>
          <w:del w:id="4413" w:author="Don Syme" w:date="2010-06-28T11:27:00Z"/>
          <w:rStyle w:val="CodeInline"/>
          <w:b/>
        </w:rPr>
      </w:pPr>
      <w:bookmarkStart w:id="4414" w:name="_Toc265492519"/>
      <w:bookmarkEnd w:id="4414"/>
    </w:p>
    <w:p w:rsidR="00452E95" w:rsidDel="00453F5E" w:rsidRDefault="00452E95" w:rsidP="00453F5E">
      <w:pPr>
        <w:pStyle w:val="SpecBox"/>
        <w:ind w:left="0"/>
        <w:rPr>
          <w:del w:id="4415" w:author="Don Syme" w:date="2010-06-28T11:27:00Z"/>
          <w:rStyle w:val="CodeInline"/>
          <w:b/>
        </w:rPr>
        <w:pPrChange w:id="4416" w:author="Don Syme" w:date="2010-06-28T11:27:00Z">
          <w:pPr>
            <w:pStyle w:val="SpecBox"/>
          </w:pPr>
        </w:pPrChange>
      </w:pPr>
      <w:del w:id="4417" w:author="Don Syme" w:date="2010-06-28T11:27:00Z">
        <w:r w:rsidDel="00453F5E">
          <w:rPr>
            <w:rStyle w:val="CodeInline"/>
            <w:b/>
          </w:rPr>
          <w:delText>Async.</w:delText>
        </w:r>
        <w:r w:rsidDel="00453F5E">
          <w:rPr>
            <w:rStyle w:val="CodeInline"/>
            <w:b/>
          </w:rPr>
          <w:delText xml:space="preserve">Primitive </w:delText>
        </w:r>
      </w:del>
      <w:ins w:id="4418" w:author="Dmitry Lomov" w:date="2010-06-15T14:50:00Z">
        <w:del w:id="4419" w:author="Don Syme" w:date="2010-06-28T11:27:00Z">
          <w:r w:rsidR="00707543" w:rsidDel="00453F5E">
            <w:rPr>
              <w:rStyle w:val="CodeInline"/>
              <w:b/>
            </w:rPr>
            <w:delText xml:space="preserve">FromContinuations </w:delText>
          </w:r>
        </w:del>
      </w:ins>
      <w:del w:id="4420" w:author="Don Syme" w:date="2010-06-28T11:27:00Z">
        <w:r w:rsidDel="00453F5E">
          <w:rPr>
            <w:rStyle w:val="CodeInline"/>
            <w:b/>
          </w:rPr>
          <w:delText>(fun (cont,econt,ccont) -&gt; ...)</w:delText>
        </w:r>
        <w:bookmarkStart w:id="4421" w:name="_Toc265492520"/>
        <w:bookmarkEnd w:id="4421"/>
      </w:del>
    </w:p>
    <w:p w:rsidR="00452E95" w:rsidDel="00453F5E" w:rsidRDefault="00452E95" w:rsidP="00453F5E">
      <w:pPr>
        <w:pStyle w:val="SpecBox"/>
        <w:ind w:left="0"/>
        <w:rPr>
          <w:del w:id="4422" w:author="Don Syme" w:date="2010-06-28T11:27:00Z"/>
          <w:rStyle w:val="CodeInline"/>
          <w:b/>
        </w:rPr>
        <w:pPrChange w:id="4423" w:author="Don Syme" w:date="2010-06-28T11:27:00Z">
          <w:pPr>
            <w:pStyle w:val="SpecBox"/>
          </w:pPr>
        </w:pPrChange>
      </w:pPr>
      <w:bookmarkStart w:id="4424" w:name="_Toc265492521"/>
      <w:bookmarkEnd w:id="4424"/>
    </w:p>
    <w:p w:rsidR="00427F8B" w:rsidDel="00453F5E" w:rsidRDefault="00452E95">
      <w:pPr>
        <w:pStyle w:val="SpecBox"/>
        <w:rPr>
          <w:del w:id="4425" w:author="Don Syme" w:date="2010-06-28T11:27:00Z"/>
          <w:rStyle w:val="CodeInline"/>
          <w:b/>
        </w:rPr>
      </w:pPr>
      <w:del w:id="4426" w:author="Don Syme" w:date="2010-06-28T11:27:00Z">
        <w:r w:rsidDel="00453F5E">
          <w:rPr>
            <w:rStyle w:val="CodeInline"/>
            <w:b/>
          </w:rPr>
          <w:delText>Async.Run</w:delText>
        </w:r>
      </w:del>
      <w:ins w:id="4427" w:author="Dmitry Lomov" w:date="2010-06-15T14:50:00Z">
        <w:del w:id="4428" w:author="Don Syme" w:date="2010-06-28T11:27:00Z">
          <w:r w:rsidR="00707543" w:rsidDel="00453F5E">
            <w:rPr>
              <w:rStyle w:val="CodeInline"/>
              <w:b/>
            </w:rPr>
            <w:delText>Synchronously</w:delText>
          </w:r>
        </w:del>
      </w:ins>
      <w:del w:id="4429" w:author="Don Syme" w:date="2010-06-28T11:27:00Z">
        <w:r w:rsidDel="00453F5E">
          <w:rPr>
            <w:rStyle w:val="CodeInline"/>
            <w:b/>
          </w:rPr>
          <w:delText xml:space="preserve"> p</w:delText>
        </w:r>
        <w:bookmarkStart w:id="4430" w:name="_Toc265492522"/>
        <w:bookmarkEnd w:id="4430"/>
      </w:del>
    </w:p>
    <w:p w:rsidR="00707543" w:rsidDel="00453F5E" w:rsidRDefault="00707543" w:rsidP="00452E95">
      <w:pPr>
        <w:pStyle w:val="SpecBox"/>
        <w:rPr>
          <w:ins w:id="4431" w:author="Dmitry Lomov" w:date="2010-06-15T14:50:00Z"/>
          <w:del w:id="4432" w:author="Don Syme" w:date="2010-06-28T11:27:00Z"/>
          <w:rStyle w:val="CodeInline"/>
          <w:b/>
        </w:rPr>
      </w:pPr>
      <w:bookmarkStart w:id="4433" w:name="_Toc265492523"/>
      <w:bookmarkEnd w:id="4433"/>
    </w:p>
    <w:p w:rsidR="00452E95" w:rsidDel="00453F5E" w:rsidRDefault="00452E95" w:rsidP="00680A81">
      <w:pPr>
        <w:pStyle w:val="SpecBox"/>
        <w:rPr>
          <w:del w:id="4434" w:author="Don Syme" w:date="2010-06-28T11:27:00Z"/>
          <w:rStyle w:val="CodeInline"/>
          <w:b/>
        </w:rPr>
      </w:pPr>
      <w:bookmarkStart w:id="4435" w:name="_Toc265492524"/>
      <w:bookmarkEnd w:id="4435"/>
    </w:p>
    <w:p w:rsidR="00E9730E" w:rsidDel="00453F5E" w:rsidRDefault="00E9730E" w:rsidP="00E9730E">
      <w:pPr>
        <w:pStyle w:val="SpecBox"/>
        <w:rPr>
          <w:del w:id="4436" w:author="Don Syme" w:date="2010-06-28T11:27:00Z"/>
          <w:rStyle w:val="CodeInline"/>
          <w:b/>
        </w:rPr>
      </w:pPr>
      <w:del w:id="4437" w:author="Don Syme" w:date="2010-06-28T11:27:00Z">
        <w:r w:rsidDel="00453F5E">
          <w:rPr>
            <w:rStyle w:val="CodeInline"/>
            <w:b/>
          </w:rPr>
          <w:delText>Async.DefaultGroup.Cancel</w:delText>
        </w:r>
        <w:bookmarkStart w:id="4438" w:name="_Toc265492525"/>
        <w:bookmarkEnd w:id="4438"/>
      </w:del>
    </w:p>
    <w:p w:rsidR="00427F8B" w:rsidDel="00453F5E" w:rsidRDefault="00427F8B">
      <w:pPr>
        <w:pStyle w:val="SpecBox"/>
        <w:rPr>
          <w:del w:id="4439" w:author="Don Syme" w:date="2010-06-28T11:27:00Z"/>
          <w:rStyle w:val="CodeInline"/>
          <w:b/>
        </w:rPr>
      </w:pPr>
      <w:bookmarkStart w:id="4440" w:name="_Toc265492526"/>
      <w:bookmarkEnd w:id="4440"/>
    </w:p>
    <w:p w:rsidR="00452E95" w:rsidDel="00453F5E" w:rsidRDefault="00E9730E" w:rsidP="00452E95">
      <w:pPr>
        <w:pStyle w:val="SpecBox"/>
        <w:rPr>
          <w:del w:id="4441" w:author="Don Syme" w:date="2010-06-28T11:27:00Z"/>
          <w:rStyle w:val="CodeInline"/>
          <w:b/>
        </w:rPr>
      </w:pPr>
      <w:del w:id="4442" w:author="Don Syme" w:date="2010-06-28T11:27:00Z">
        <w:r w:rsidDel="00453F5E">
          <w:rPr>
            <w:rStyle w:val="CodeInline"/>
            <w:b/>
          </w:rPr>
          <w:delText xml:space="preserve">let task = </w:delText>
        </w:r>
        <w:r w:rsidR="00452E95" w:rsidDel="00453F5E">
          <w:rPr>
            <w:rStyle w:val="CodeInline"/>
            <w:b/>
          </w:rPr>
          <w:delText>Async.</w:delText>
        </w:r>
        <w:r w:rsidR="00452E95" w:rsidDel="00453F5E">
          <w:rPr>
            <w:rStyle w:val="CodeInline"/>
            <w:b/>
          </w:rPr>
          <w:delText xml:space="preserve">Spawn </w:delText>
        </w:r>
      </w:del>
      <w:ins w:id="4443" w:author="Dmitry Lomov" w:date="2010-06-15T14:50:00Z">
        <w:del w:id="4444" w:author="Don Syme" w:date="2010-06-28T11:27:00Z">
          <w:r w:rsidR="00707543" w:rsidDel="00453F5E">
            <w:rPr>
              <w:rStyle w:val="CodeInline"/>
              <w:b/>
            </w:rPr>
            <w:delText xml:space="preserve">StartAsTask </w:delText>
          </w:r>
        </w:del>
      </w:ins>
      <w:del w:id="4445" w:author="Don Syme" w:date="2010-06-28T11:27:00Z">
        <w:r w:rsidR="00452E95" w:rsidDel="00453F5E">
          <w:rPr>
            <w:rStyle w:val="CodeInline"/>
            <w:b/>
          </w:rPr>
          <w:delText>p</w:delText>
        </w:r>
        <w:bookmarkStart w:id="4446" w:name="_Toc265492527"/>
        <w:bookmarkEnd w:id="4446"/>
      </w:del>
    </w:p>
    <w:p w:rsidR="00452E95" w:rsidDel="00453F5E" w:rsidRDefault="00452E95" w:rsidP="00680A81">
      <w:pPr>
        <w:pStyle w:val="SpecBox"/>
        <w:rPr>
          <w:del w:id="4447" w:author="Don Syme" w:date="2010-06-28T11:27:00Z"/>
          <w:rStyle w:val="CodeInline"/>
          <w:b/>
        </w:rPr>
      </w:pPr>
      <w:bookmarkStart w:id="4448" w:name="_Toc265492528"/>
      <w:bookmarkEnd w:id="4448"/>
    </w:p>
    <w:p w:rsidR="00AB0442" w:rsidRPr="00AB0442" w:rsidDel="00453F5E" w:rsidRDefault="00AB0442" w:rsidP="00AB0442">
      <w:pPr>
        <w:pStyle w:val="MiniHeading"/>
        <w:rPr>
          <w:del w:id="4449" w:author="Don Syme" w:date="2010-06-28T11:23:00Z"/>
        </w:rPr>
      </w:pPr>
      <w:del w:id="4450" w:author="Don Syme" w:date="2010-06-28T11:23:00Z">
        <w:r w:rsidDel="00453F5E">
          <w:delText>Full Signature</w:delText>
        </w:r>
        <w:bookmarkStart w:id="4451" w:name="_Toc265492529"/>
        <w:bookmarkEnd w:id="4451"/>
      </w:del>
    </w:p>
    <w:p w:rsidR="003C702C" w:rsidDel="00453F5E" w:rsidRDefault="003C702C" w:rsidP="003C702C">
      <w:pPr>
        <w:pStyle w:val="SpecBox"/>
        <w:rPr>
          <w:del w:id="4452" w:author="Don Syme" w:date="2010-06-28T11:23:00Z"/>
          <w:rStyle w:val="CodeInline"/>
        </w:rPr>
      </w:pPr>
      <w:bookmarkStart w:id="4453" w:name="_Toc265492530"/>
      <w:bookmarkEnd w:id="4453"/>
    </w:p>
    <w:p w:rsidR="00022DBD" w:rsidDel="00453F5E" w:rsidRDefault="00022DBD" w:rsidP="003C702C">
      <w:pPr>
        <w:pStyle w:val="SpecBox"/>
        <w:rPr>
          <w:del w:id="4454" w:author="Don Syme" w:date="2010-06-28T11:23:00Z"/>
          <w:rStyle w:val="CodeInline"/>
        </w:rPr>
      </w:pPr>
      <w:del w:id="4455" w:author="Don Syme" w:date="2010-06-28T11:23:00Z">
        <w:r w:rsidDel="00453F5E">
          <w:rPr>
            <w:rStyle w:val="CodeInline"/>
          </w:rPr>
          <w:delText>[&lt;StaticClass&gt;]</w:delText>
        </w:r>
        <w:bookmarkStart w:id="4456" w:name="_Toc265492531"/>
        <w:bookmarkEnd w:id="4456"/>
      </w:del>
    </w:p>
    <w:p w:rsidR="00022DBD" w:rsidDel="00453F5E" w:rsidRDefault="00022DBD" w:rsidP="00AB0442">
      <w:pPr>
        <w:pStyle w:val="SpecBox"/>
        <w:rPr>
          <w:del w:id="4457" w:author="Don Syme" w:date="2010-06-28T11:23:00Z"/>
          <w:rStyle w:val="CodeInline"/>
        </w:rPr>
      </w:pPr>
      <w:del w:id="4458" w:author="Don Syme" w:date="2010-06-28T11:23:00Z">
        <w:r w:rsidDel="00453F5E">
          <w:rPr>
            <w:rStyle w:val="CodeInline"/>
          </w:rPr>
          <w:delText xml:space="preserve">type Async = </w:delText>
        </w:r>
        <w:bookmarkStart w:id="4459" w:name="_Toc265492532"/>
        <w:bookmarkEnd w:id="4459"/>
      </w:del>
    </w:p>
    <w:p w:rsidR="00AF7F54" w:rsidRPr="00CA7FEC" w:rsidDel="005315BE" w:rsidRDefault="00067085" w:rsidP="00AB0442">
      <w:pPr>
        <w:pStyle w:val="SpecBox"/>
        <w:rPr>
          <w:del w:id="4460" w:author="Don Syme" w:date="2009-05-04T16:52:00Z"/>
          <w:rStyle w:val="CodeInline"/>
        </w:rPr>
      </w:pPr>
      <w:del w:id="4461" w:author="Don Syme" w:date="2009-05-04T16:52:00Z">
        <w:r w:rsidDel="005315BE">
          <w:rPr>
            <w:rStyle w:val="CodeInline"/>
          </w:rPr>
          <w:delText xml:space="preserve">  </w:delText>
        </w:r>
        <w:r w:rsidR="0071050D" w:rsidDel="005315BE">
          <w:rPr>
            <w:rStyle w:val="CodeInline"/>
          </w:rPr>
          <w:delText xml:space="preserve">static </w:delText>
        </w:r>
      </w:del>
      <w:del w:id="4462" w:author="Don Syme" w:date="2009-05-04T15:53:00Z">
        <w:r w:rsidR="00AF7F54" w:rsidRPr="00CA7FEC" w:rsidDel="002E5AA6">
          <w:rPr>
            <w:rStyle w:val="CodeInline"/>
          </w:rPr>
          <w:delText>Cancel</w:delText>
        </w:r>
        <w:r w:rsidR="00452E95" w:rsidDel="002E5AA6">
          <w:rPr>
            <w:rStyle w:val="CodeInline"/>
          </w:rPr>
          <w:delText>lationEvent</w:delText>
        </w:r>
      </w:del>
      <w:del w:id="4463" w:author="Don Syme" w:date="2009-05-04T16:52:00Z">
        <w:r w:rsidR="00AF7F54" w:rsidRPr="00CA7FEC" w:rsidDel="005315BE">
          <w:rPr>
            <w:rStyle w:val="CodeInline"/>
          </w:rPr>
          <w:delText xml:space="preserve">: </w:delText>
        </w:r>
        <w:r w:rsidR="00452E95" w:rsidDel="005315BE">
          <w:rPr>
            <w:rStyle w:val="CodeInline"/>
          </w:rPr>
          <w:delText>Async&lt;</w:delText>
        </w:r>
      </w:del>
      <w:del w:id="4464" w:author="Don Syme" w:date="2009-05-04T15:55:00Z">
        <w:r w:rsidR="00452E95" w:rsidDel="002E5AA6">
          <w:rPr>
            <w:rStyle w:val="CodeInline"/>
          </w:rPr>
          <w:delText>IEvent&lt;</w:delText>
        </w:r>
      </w:del>
      <w:del w:id="4465" w:author="Don Syme" w:date="2009-05-04T15:54:00Z">
        <w:r w:rsidR="00452E95" w:rsidDel="002E5AA6">
          <w:rPr>
            <w:rStyle w:val="CodeInline"/>
          </w:rPr>
          <w:delText>OperationCanceledException</w:delText>
        </w:r>
      </w:del>
      <w:del w:id="4466" w:author="Don Syme" w:date="2009-05-04T15:55:00Z">
        <w:r w:rsidR="00452E95" w:rsidDel="002E5AA6">
          <w:rPr>
            <w:rStyle w:val="CodeInline"/>
          </w:rPr>
          <w:delText>&gt;</w:delText>
        </w:r>
      </w:del>
      <w:del w:id="4467" w:author="Don Syme" w:date="2009-05-04T16:52:00Z">
        <w:r w:rsidR="00452E95" w:rsidDel="005315BE">
          <w:rPr>
            <w:rStyle w:val="CodeInline"/>
          </w:rPr>
          <w:delText>&gt;</w:delText>
        </w:r>
        <w:bookmarkStart w:id="4468" w:name="_Toc265492533"/>
        <w:bookmarkEnd w:id="4468"/>
      </w:del>
    </w:p>
    <w:p w:rsidR="00AF7F54" w:rsidRPr="00CA7FEC" w:rsidDel="0052223C" w:rsidRDefault="00067085" w:rsidP="00AB0442">
      <w:pPr>
        <w:pStyle w:val="SpecBox"/>
        <w:rPr>
          <w:del w:id="4469" w:author="Don Syme" w:date="2009-05-04T15:59:00Z"/>
          <w:rStyle w:val="CodeInline"/>
        </w:rPr>
      </w:pPr>
      <w:del w:id="4470" w:author="Don Syme" w:date="2009-05-04T15:59:00Z">
        <w:r w:rsidDel="0052223C">
          <w:rPr>
            <w:rStyle w:val="CodeInline"/>
          </w:rPr>
          <w:delText xml:space="preserve">  </w:delText>
        </w:r>
        <w:r w:rsidR="0071050D" w:rsidDel="0052223C">
          <w:rPr>
            <w:rStyle w:val="CodeInline"/>
          </w:rPr>
          <w:delText xml:space="preserve">static </w:delText>
        </w:r>
        <w:r w:rsidR="00AF7F54" w:rsidRPr="00CA7FEC" w:rsidDel="0052223C">
          <w:rPr>
            <w:rStyle w:val="CodeInline"/>
          </w:rPr>
          <w:delText xml:space="preserve">Parallel: </w:delText>
        </w:r>
        <w:r w:rsidR="00F266BA" w:rsidDel="0052223C">
          <w:fldChar w:fldCharType="begin"/>
        </w:r>
        <w:r w:rsidR="00EA42F6" w:rsidDel="0052223C">
          <w:delInstrText>HYPERLINK "Microsoft.FSharp.Collections.type_seq.html"</w:delInstrText>
        </w:r>
        <w:r w:rsidR="00F266BA" w:rsidDel="0052223C">
          <w:fldChar w:fldCharType="separate"/>
        </w:r>
        <w:r w:rsidR="00AF7F54" w:rsidRPr="00CA7FEC" w:rsidDel="0052223C">
          <w:rPr>
            <w:rStyle w:val="CodeInline"/>
          </w:rPr>
          <w:delText>seq</w:delText>
        </w:r>
        <w:r w:rsidR="00F266BA" w:rsidDel="0052223C">
          <w:fldChar w:fldCharType="end"/>
        </w:r>
        <w:r w:rsidR="00AF7F54" w:rsidRPr="00CA7FEC" w:rsidDel="0052223C">
          <w:rPr>
            <w:rStyle w:val="CodeInline"/>
          </w:rPr>
          <w:delText>&lt;</w:delText>
        </w:r>
        <w:r w:rsidR="00F266BA" w:rsidDel="0052223C">
          <w:fldChar w:fldCharType="begin"/>
        </w:r>
        <w:r w:rsidR="00EA42F6" w:rsidDel="0052223C">
          <w:delInstrText>HYPERLINK "Microsoft.FSharp.Control.type_Async.html"</w:delInstrText>
        </w:r>
        <w:r w:rsidR="00F266BA" w:rsidDel="0052223C">
          <w:fldChar w:fldCharType="separate"/>
        </w:r>
        <w:r w:rsidR="00AF7F54" w:rsidRPr="00CA7FEC" w:rsidDel="0052223C">
          <w:rPr>
            <w:rStyle w:val="CodeInline"/>
          </w:rPr>
          <w:delText>Async</w:delText>
        </w:r>
        <w:r w:rsidR="00F266BA" w:rsidDel="0052223C">
          <w:fldChar w:fldCharType="end"/>
        </w:r>
        <w:r w:rsidR="00AF7F54" w:rsidRPr="00CA7FEC" w:rsidDel="0052223C">
          <w:rPr>
            <w:rStyle w:val="CodeInline"/>
          </w:rPr>
          <w:delText>&lt;</w:delText>
        </w:r>
        <w:r w:rsidR="00553CB7" w:rsidDel="0052223C">
          <w:rPr>
            <w:rStyle w:val="CodeInline"/>
          </w:rPr>
          <w:delText>'</w:delText>
        </w:r>
        <w:r w:rsidR="006E7EDE" w:rsidDel="0052223C">
          <w:rPr>
            <w:rStyle w:val="CodeInline"/>
          </w:rPr>
          <w:delText>T</w:delText>
        </w:r>
        <w:r w:rsidR="00AF7F54" w:rsidRPr="00CA7FEC" w:rsidDel="0052223C">
          <w:rPr>
            <w:rStyle w:val="CodeInline"/>
          </w:rPr>
          <w:delText xml:space="preserve">&gt;&gt; -&gt; </w:delText>
        </w:r>
        <w:r w:rsidR="00F266BA" w:rsidDel="0052223C">
          <w:fldChar w:fldCharType="begin"/>
        </w:r>
        <w:r w:rsidR="00EA42F6" w:rsidDel="0052223C">
          <w:delInstrText>HYPERLINK "Microsoft.FSharp.Control.type_Async.html"</w:delInstrText>
        </w:r>
        <w:r w:rsidR="00F266BA" w:rsidDel="0052223C">
          <w:fldChar w:fldCharType="separate"/>
        </w:r>
        <w:r w:rsidR="00AF7F54" w:rsidRPr="00CA7FEC" w:rsidDel="0052223C">
          <w:rPr>
            <w:rStyle w:val="CodeInline"/>
          </w:rPr>
          <w:delText>Async</w:delText>
        </w:r>
        <w:r w:rsidR="00F266BA" w:rsidDel="0052223C">
          <w:fldChar w:fldCharType="end"/>
        </w:r>
        <w:r w:rsidR="00AF7F54" w:rsidRPr="00CA7FEC" w:rsidDel="0052223C">
          <w:rPr>
            <w:rStyle w:val="CodeInline"/>
          </w:rPr>
          <w:delText>&lt;</w:delText>
        </w:r>
        <w:r w:rsidR="00553CB7" w:rsidDel="0052223C">
          <w:rPr>
            <w:rStyle w:val="CodeInline"/>
          </w:rPr>
          <w:delText>'</w:delText>
        </w:r>
        <w:r w:rsidR="006E7EDE" w:rsidDel="0052223C">
          <w:rPr>
            <w:rStyle w:val="CodeInline"/>
          </w:rPr>
          <w:delText>T</w:delText>
        </w:r>
        <w:r w:rsidR="00F266BA" w:rsidDel="0052223C">
          <w:fldChar w:fldCharType="begin"/>
        </w:r>
        <w:r w:rsidR="00EA42F6" w:rsidDel="0052223C">
          <w:delInstrText>HYPERLINK "Microsoft.FSharp.Core.type_array.html"</w:delInstrText>
        </w:r>
        <w:r w:rsidR="00F266BA" w:rsidDel="0052223C">
          <w:fldChar w:fldCharType="separate"/>
        </w:r>
        <w:r w:rsidR="00AF7F54" w:rsidRPr="00CA7FEC" w:rsidDel="0052223C">
          <w:rPr>
            <w:rStyle w:val="CodeInline"/>
          </w:rPr>
          <w:delText>[]</w:delText>
        </w:r>
        <w:r w:rsidR="00F266BA" w:rsidDel="0052223C">
          <w:fldChar w:fldCharType="end"/>
        </w:r>
        <w:r w:rsidR="00AF7F54" w:rsidRPr="00CA7FEC" w:rsidDel="0052223C">
          <w:rPr>
            <w:rStyle w:val="CodeInline"/>
          </w:rPr>
          <w:delText>&gt;</w:delText>
        </w:r>
        <w:bookmarkStart w:id="4471" w:name="_Toc265492534"/>
        <w:bookmarkEnd w:id="4471"/>
      </w:del>
    </w:p>
    <w:p w:rsidR="0052223C" w:rsidRPr="00CA7FEC" w:rsidDel="0052223C" w:rsidRDefault="0052223C" w:rsidP="0052223C">
      <w:pPr>
        <w:pStyle w:val="SpecBox"/>
        <w:rPr>
          <w:del w:id="4472" w:author="Don Syme" w:date="2009-05-04T15:59:00Z"/>
          <w:rStyle w:val="CodeInline"/>
        </w:rPr>
      </w:pPr>
      <w:moveToRangeStart w:id="4473" w:author="Don Syme" w:date="2009-05-04T15:59:00Z" w:name="move229215902"/>
      <w:moveTo w:id="4474" w:author="Don Syme" w:date="2009-05-04T15:59:00Z">
        <w:del w:id="4475" w:author="Don Syme" w:date="2009-05-04T15:59:00Z">
          <w:r w:rsidDel="0052223C">
            <w:rPr>
              <w:rStyle w:val="CodeInline"/>
            </w:rPr>
            <w:delText xml:space="preserve">  static Start</w:delText>
          </w:r>
          <w:r w:rsidRPr="00CA7FEC" w:rsidDel="0052223C">
            <w:rPr>
              <w:rStyle w:val="CodeInline"/>
            </w:rPr>
            <w:delText>: computation:</w:delText>
          </w:r>
          <w:r w:rsidR="00F266BA" w:rsidDel="0052223C">
            <w:fldChar w:fldCharType="begin"/>
          </w:r>
          <w:r w:rsidDel="0052223C">
            <w:delInstrText>HYPERLINK "Microsoft.FSharp.Control.type_Async.html"</w:delInstrText>
          </w:r>
          <w:r w:rsidR="00F266BA" w:rsidDel="0052223C">
            <w:fldChar w:fldCharType="separate"/>
          </w:r>
          <w:r w:rsidRPr="00CA7FEC" w:rsidDel="0052223C">
            <w:rPr>
              <w:rStyle w:val="CodeInline"/>
            </w:rPr>
            <w:delText>Async</w:delText>
          </w:r>
          <w:r w:rsidR="00F266BA" w:rsidDel="0052223C">
            <w:fldChar w:fldCharType="end"/>
          </w:r>
          <w:r w:rsidRPr="00CA7FEC" w:rsidDel="0052223C">
            <w:rPr>
              <w:rStyle w:val="CodeInline"/>
            </w:rPr>
            <w:delText>&lt;</w:delText>
          </w:r>
          <w:r w:rsidR="00F266BA" w:rsidDel="0052223C">
            <w:fldChar w:fldCharType="begin"/>
          </w:r>
          <w:r w:rsidDel="0052223C">
            <w:delInstrText>HYPERLINK "Microsoft.FSharp.Core.type_unit.html"</w:delInstrText>
          </w:r>
          <w:r w:rsidR="00F266BA" w:rsidDel="0052223C">
            <w:fldChar w:fldCharType="separate"/>
          </w:r>
          <w:r w:rsidRPr="00CA7FEC" w:rsidDel="0052223C">
            <w:rPr>
              <w:rStyle w:val="CodeInline"/>
            </w:rPr>
            <w:delText>unit</w:delText>
          </w:r>
          <w:r w:rsidR="00F266BA" w:rsidDel="0052223C">
            <w:fldChar w:fldCharType="end"/>
          </w:r>
          <w:r w:rsidRPr="00CA7FEC" w:rsidDel="0052223C">
            <w:rPr>
              <w:rStyle w:val="CodeInline"/>
            </w:rPr>
            <w:delText xml:space="preserve">&gt; * ?timeout : int -&gt; </w:delText>
          </w:r>
          <w:r w:rsidR="00F266BA" w:rsidDel="0052223C">
            <w:fldChar w:fldCharType="begin"/>
          </w:r>
          <w:r w:rsidDel="0052223C">
            <w:delInstrText>HYPERLINK "Microsoft.FSharp.Core.type_unit.html"</w:delInstrText>
          </w:r>
          <w:r w:rsidR="00F266BA" w:rsidDel="0052223C">
            <w:fldChar w:fldCharType="separate"/>
          </w:r>
          <w:r w:rsidDel="0052223C">
            <w:rPr>
              <w:rStyle w:val="CodeInline"/>
            </w:rPr>
            <w:delText>unit</w:delText>
          </w:r>
          <w:r w:rsidR="00F266BA" w:rsidDel="0052223C">
            <w:fldChar w:fldCharType="end"/>
          </w:r>
        </w:del>
      </w:moveTo>
      <w:bookmarkStart w:id="4476" w:name="_Toc265492535"/>
      <w:bookmarkEnd w:id="4476"/>
    </w:p>
    <w:p w:rsidR="0052223C" w:rsidRPr="00CA7FEC" w:rsidDel="0052223C" w:rsidRDefault="0052223C" w:rsidP="0052223C">
      <w:pPr>
        <w:pStyle w:val="SpecBox"/>
        <w:rPr>
          <w:del w:id="4477" w:author="Don Syme" w:date="2009-05-04T15:59:00Z"/>
          <w:rStyle w:val="CodeInline"/>
        </w:rPr>
      </w:pPr>
      <w:moveTo w:id="4478" w:author="Don Syme" w:date="2009-05-04T15:59:00Z">
        <w:del w:id="4479" w:author="Don Syme" w:date="2009-05-04T15:59:00Z">
          <w:r w:rsidDel="0052223C">
            <w:rPr>
              <w:rStyle w:val="CodeInline"/>
            </w:rPr>
            <w:delText xml:space="preserve">  static Start</w:delText>
          </w:r>
          <w:r w:rsidRPr="00CA7FEC" w:rsidDel="0052223C">
            <w:rPr>
              <w:rStyle w:val="CodeInline"/>
            </w:rPr>
            <w:delText xml:space="preserve">Child: </w:delText>
          </w:r>
          <w:r w:rsidR="00F266BA" w:rsidDel="0052223C">
            <w:fldChar w:fldCharType="begin"/>
          </w:r>
          <w:r w:rsidDel="0052223C">
            <w:delInstrText>HYPERLINK "Microsoft.FSharp.Control.type_Async.html"</w:delInstrText>
          </w:r>
          <w:r w:rsidR="00F266BA" w:rsidDel="0052223C">
            <w:fldChar w:fldCharType="separate"/>
          </w:r>
          <w:r w:rsidRPr="00CA7FEC" w:rsidDel="0052223C">
            <w:rPr>
              <w:rStyle w:val="CodeInline"/>
            </w:rPr>
            <w:delText>Async</w:delText>
          </w:r>
          <w:r w:rsidR="00F266BA" w:rsidDel="0052223C">
            <w:fldChar w:fldCharType="end"/>
          </w:r>
          <w:r w:rsidRPr="00CA7FEC" w:rsidDel="0052223C">
            <w:rPr>
              <w:rStyle w:val="CodeInline"/>
            </w:rPr>
            <w:delText>&lt;</w:delText>
          </w:r>
          <w:r w:rsidR="00F266BA" w:rsidDel="0052223C">
            <w:fldChar w:fldCharType="begin"/>
          </w:r>
          <w:r w:rsidDel="0052223C">
            <w:delInstrText>HYPERLINK "Microsoft.FSharp.Core.type_unit.html"</w:delInstrText>
          </w:r>
          <w:r w:rsidR="00F266BA" w:rsidDel="0052223C">
            <w:fldChar w:fldCharType="separate"/>
          </w:r>
          <w:r w:rsidRPr="00CA7FEC" w:rsidDel="0052223C">
            <w:rPr>
              <w:rStyle w:val="CodeInline"/>
            </w:rPr>
            <w:delText>unit</w:delText>
          </w:r>
          <w:r w:rsidR="00F266BA" w:rsidDel="0052223C">
            <w:fldChar w:fldCharType="end"/>
          </w:r>
          <w:r w:rsidRPr="00CA7FEC" w:rsidDel="0052223C">
            <w:rPr>
              <w:rStyle w:val="CodeInline"/>
            </w:rPr>
            <w:delText xml:space="preserve">&gt; -&gt; </w:delText>
          </w:r>
          <w:r w:rsidDel="0052223C">
            <w:rPr>
              <w:rStyle w:val="CodeInline"/>
            </w:rPr>
            <w:delText>Async&lt;</w:delText>
          </w:r>
          <w:r w:rsidR="00F266BA" w:rsidDel="0052223C">
            <w:fldChar w:fldCharType="begin"/>
          </w:r>
          <w:r w:rsidDel="0052223C">
            <w:delInstrText>HYPERLINK "Microsoft.FSharp.Core.type_unit.html"</w:delInstrText>
          </w:r>
          <w:r w:rsidR="00F266BA" w:rsidDel="0052223C">
            <w:fldChar w:fldCharType="separate"/>
          </w:r>
          <w:r w:rsidDel="0052223C">
            <w:rPr>
              <w:rStyle w:val="CodeInline"/>
            </w:rPr>
            <w:delText>Async&lt;T&gt;&gt;</w:delText>
          </w:r>
          <w:r w:rsidR="00F266BA" w:rsidDel="0052223C">
            <w:fldChar w:fldCharType="end"/>
          </w:r>
        </w:del>
      </w:moveTo>
      <w:bookmarkStart w:id="4480" w:name="_Toc265492536"/>
      <w:bookmarkEnd w:id="4480"/>
    </w:p>
    <w:moveToRangeEnd w:id="4473"/>
    <w:p w:rsidR="006E7EDE" w:rsidRPr="00CA7FEC" w:rsidDel="002E5AA6" w:rsidRDefault="00067085" w:rsidP="006E7EDE">
      <w:pPr>
        <w:pStyle w:val="SpecBox"/>
        <w:rPr>
          <w:del w:id="4481" w:author="Don Syme" w:date="2009-05-04T15:51:00Z"/>
          <w:rStyle w:val="CodeInline"/>
        </w:rPr>
      </w:pPr>
      <w:del w:id="4482" w:author="Don Syme" w:date="2009-05-04T15:51:00Z">
        <w:r w:rsidDel="002E5AA6">
          <w:rPr>
            <w:rStyle w:val="CodeInline"/>
          </w:rPr>
          <w:delText xml:space="preserve">  </w:delText>
        </w:r>
        <w:r w:rsidR="0071050D" w:rsidDel="002E5AA6">
          <w:rPr>
            <w:rStyle w:val="CodeInline"/>
          </w:rPr>
          <w:delText xml:space="preserve">static </w:delText>
        </w:r>
        <w:r w:rsidR="006E7EDE" w:rsidRPr="00CA7FEC" w:rsidDel="002E5AA6">
          <w:rPr>
            <w:rStyle w:val="CodeInline"/>
          </w:rPr>
          <w:delText>Parallel</w:delText>
        </w:r>
        <w:r w:rsidR="006E7EDE" w:rsidDel="002E5AA6">
          <w:rPr>
            <w:rStyle w:val="CodeInline"/>
          </w:rPr>
          <w:delText>2</w:delText>
        </w:r>
        <w:r w:rsidR="006E7EDE" w:rsidRPr="00CA7FEC" w:rsidDel="002E5AA6">
          <w:rPr>
            <w:rStyle w:val="CodeInline"/>
          </w:rPr>
          <w:delText xml:space="preserve">: </w:delText>
        </w:r>
        <w:r w:rsidR="00F266BA" w:rsidDel="002E5AA6">
          <w:fldChar w:fldCharType="begin"/>
        </w:r>
        <w:r w:rsidR="00EA42F6" w:rsidDel="002E5AA6">
          <w:delInstrText>HYPERLINK "Microsoft.FSharp.Control.type_Async.html"</w:delInstrText>
        </w:r>
        <w:r w:rsidR="00F266BA" w:rsidDel="002E5AA6">
          <w:fldChar w:fldCharType="separate"/>
        </w:r>
        <w:r w:rsidR="006E7EDE" w:rsidRPr="00CA7FEC" w:rsidDel="002E5AA6">
          <w:rPr>
            <w:rStyle w:val="CodeInline"/>
          </w:rPr>
          <w:delText>Async</w:delText>
        </w:r>
        <w:r w:rsidR="00F266BA" w:rsidDel="002E5AA6">
          <w:fldChar w:fldCharType="end"/>
        </w:r>
        <w:r w:rsidR="006E7EDE" w:rsidRPr="00CA7FEC" w:rsidDel="002E5AA6">
          <w:rPr>
            <w:rStyle w:val="CodeInline"/>
          </w:rPr>
          <w:delText>&lt;</w:delText>
        </w:r>
        <w:r w:rsidR="006E7EDE" w:rsidDel="002E5AA6">
          <w:rPr>
            <w:rStyle w:val="CodeInline"/>
          </w:rPr>
          <w:delText xml:space="preserve">'T1&gt; * Async&lt;'T2&gt; </w:delText>
        </w:r>
        <w:r w:rsidR="006E7EDE" w:rsidRPr="00CA7FEC" w:rsidDel="002E5AA6">
          <w:rPr>
            <w:rStyle w:val="CodeInline"/>
          </w:rPr>
          <w:delText xml:space="preserve"> -&gt; </w:delText>
        </w:r>
        <w:r w:rsidR="00F266BA" w:rsidDel="002E5AA6">
          <w:fldChar w:fldCharType="begin"/>
        </w:r>
        <w:r w:rsidR="00EA42F6" w:rsidDel="002E5AA6">
          <w:delInstrText>HYPERLINK "Microsoft.FSharp.Control.type_Async.html"</w:delInstrText>
        </w:r>
        <w:r w:rsidR="00F266BA" w:rsidDel="002E5AA6">
          <w:fldChar w:fldCharType="separate"/>
        </w:r>
        <w:r w:rsidR="006E7EDE" w:rsidRPr="00CA7FEC" w:rsidDel="002E5AA6">
          <w:rPr>
            <w:rStyle w:val="CodeInline"/>
          </w:rPr>
          <w:delText>Async</w:delText>
        </w:r>
        <w:r w:rsidR="00F266BA" w:rsidDel="002E5AA6">
          <w:fldChar w:fldCharType="end"/>
        </w:r>
        <w:r w:rsidR="006E7EDE" w:rsidRPr="00CA7FEC" w:rsidDel="002E5AA6">
          <w:rPr>
            <w:rStyle w:val="CodeInline"/>
          </w:rPr>
          <w:delText>&lt;</w:delText>
        </w:r>
        <w:r w:rsidR="006E7EDE" w:rsidDel="002E5AA6">
          <w:rPr>
            <w:rStyle w:val="CodeInline"/>
          </w:rPr>
          <w:delText>'T1 * 'T2</w:delText>
        </w:r>
        <w:r w:rsidR="006E7EDE" w:rsidRPr="00CA7FEC" w:rsidDel="002E5AA6">
          <w:rPr>
            <w:rStyle w:val="CodeInline"/>
          </w:rPr>
          <w:delText>&gt;</w:delText>
        </w:r>
        <w:bookmarkStart w:id="4483" w:name="_Toc265492537"/>
        <w:bookmarkEnd w:id="4483"/>
      </w:del>
    </w:p>
    <w:p w:rsidR="006E7EDE" w:rsidRPr="00CA7FEC" w:rsidDel="002E5AA6" w:rsidRDefault="006E7EDE" w:rsidP="006E7EDE">
      <w:pPr>
        <w:pStyle w:val="SpecBox"/>
        <w:rPr>
          <w:del w:id="4484" w:author="Don Syme" w:date="2009-05-04T15:51:00Z"/>
          <w:rStyle w:val="CodeInline"/>
        </w:rPr>
      </w:pPr>
      <w:del w:id="4485" w:author="Don Syme" w:date="2009-05-04T15:51:00Z">
        <w:r w:rsidDel="002E5AA6">
          <w:rPr>
            <w:rStyle w:val="CodeInline"/>
          </w:rPr>
          <w:delText xml:space="preserve">  </w:delText>
        </w:r>
        <w:r w:rsidR="0071050D" w:rsidDel="002E5AA6">
          <w:rPr>
            <w:rStyle w:val="CodeInline"/>
          </w:rPr>
          <w:delText xml:space="preserve">static </w:delText>
        </w:r>
        <w:r w:rsidRPr="00CA7FEC" w:rsidDel="002E5AA6">
          <w:rPr>
            <w:rStyle w:val="CodeInline"/>
          </w:rPr>
          <w:delText>Parallel</w:delText>
        </w:r>
        <w:r w:rsidDel="002E5AA6">
          <w:rPr>
            <w:rStyle w:val="CodeInline"/>
          </w:rPr>
          <w:delText>3</w:delText>
        </w:r>
        <w:r w:rsidRPr="00CA7FEC" w:rsidDel="002E5AA6">
          <w:rPr>
            <w:rStyle w:val="CodeInline"/>
          </w:rPr>
          <w:delText xml:space="preserve">: </w:delText>
        </w:r>
        <w:r w:rsidR="00F266BA" w:rsidDel="002E5AA6">
          <w:fldChar w:fldCharType="begin"/>
        </w:r>
        <w:r w:rsidR="00EA42F6" w:rsidDel="002E5AA6">
          <w:delInstrText>HYPERLINK "Microsoft.FSharp.Control.type_Async.html"</w:delInstrText>
        </w:r>
        <w:r w:rsidR="00F266BA" w:rsidDel="002E5AA6">
          <w:fldChar w:fldCharType="separate"/>
        </w:r>
        <w:r w:rsidRPr="00CA7FEC" w:rsidDel="002E5AA6">
          <w:rPr>
            <w:rStyle w:val="CodeInline"/>
          </w:rPr>
          <w:delText>Async</w:delText>
        </w:r>
        <w:r w:rsidR="00F266BA" w:rsidDel="002E5AA6">
          <w:fldChar w:fldCharType="end"/>
        </w:r>
        <w:r w:rsidRPr="00CA7FEC" w:rsidDel="002E5AA6">
          <w:rPr>
            <w:rStyle w:val="CodeInline"/>
          </w:rPr>
          <w:delText>&lt;</w:delText>
        </w:r>
        <w:r w:rsidDel="002E5AA6">
          <w:rPr>
            <w:rStyle w:val="CodeInline"/>
          </w:rPr>
          <w:delText xml:space="preserve">'T1&gt; * Async&lt;'T2&gt; * Async&lt;'T3&gt; </w:delText>
        </w:r>
        <w:r w:rsidRPr="00CA7FEC" w:rsidDel="002E5AA6">
          <w:rPr>
            <w:rStyle w:val="CodeInline"/>
          </w:rPr>
          <w:delText xml:space="preserve"> -&gt; </w:delText>
        </w:r>
        <w:r w:rsidR="00F266BA" w:rsidDel="002E5AA6">
          <w:fldChar w:fldCharType="begin"/>
        </w:r>
        <w:r w:rsidR="00EA42F6" w:rsidDel="002E5AA6">
          <w:delInstrText>HYPERLINK "Microsoft.FSharp.Control.type_Async.html"</w:delInstrText>
        </w:r>
        <w:r w:rsidR="00F266BA" w:rsidDel="002E5AA6">
          <w:fldChar w:fldCharType="separate"/>
        </w:r>
        <w:r w:rsidRPr="00CA7FEC" w:rsidDel="002E5AA6">
          <w:rPr>
            <w:rStyle w:val="CodeInline"/>
          </w:rPr>
          <w:delText>Async</w:delText>
        </w:r>
        <w:r w:rsidR="00F266BA" w:rsidDel="002E5AA6">
          <w:fldChar w:fldCharType="end"/>
        </w:r>
        <w:r w:rsidRPr="00CA7FEC" w:rsidDel="002E5AA6">
          <w:rPr>
            <w:rStyle w:val="CodeInline"/>
          </w:rPr>
          <w:delText>&lt;</w:delText>
        </w:r>
        <w:r w:rsidDel="002E5AA6">
          <w:rPr>
            <w:rStyle w:val="CodeInline"/>
          </w:rPr>
          <w:delText>'T1 * 'T2 * 'T3</w:delText>
        </w:r>
        <w:r w:rsidRPr="00CA7FEC" w:rsidDel="002E5AA6">
          <w:rPr>
            <w:rStyle w:val="CodeInline"/>
          </w:rPr>
          <w:delText>&gt;</w:delText>
        </w:r>
        <w:bookmarkStart w:id="4486" w:name="_Toc265492538"/>
        <w:bookmarkEnd w:id="4486"/>
      </w:del>
    </w:p>
    <w:p w:rsidR="00BC0FE1" w:rsidDel="0052223C" w:rsidRDefault="006E7EDE" w:rsidP="006E7EDE">
      <w:pPr>
        <w:pStyle w:val="SpecBox"/>
        <w:rPr>
          <w:del w:id="4487" w:author="Don Syme" w:date="2009-05-04T15:59:00Z"/>
          <w:rStyle w:val="CodeInline"/>
        </w:rPr>
      </w:pPr>
      <w:del w:id="4488" w:author="Don Syme" w:date="2009-05-04T15:59:00Z">
        <w:r w:rsidDel="0052223C">
          <w:rPr>
            <w:rStyle w:val="CodeInline"/>
          </w:rPr>
          <w:delText xml:space="preserve">  </w:delText>
        </w:r>
        <w:r w:rsidR="0071050D" w:rsidDel="0052223C">
          <w:rPr>
            <w:rStyle w:val="CodeInline"/>
          </w:rPr>
          <w:delText xml:space="preserve">static </w:delText>
        </w:r>
      </w:del>
      <w:del w:id="4489" w:author="Don Syme" w:date="2009-05-04T15:52:00Z">
        <w:r w:rsidR="00AF7F54" w:rsidRPr="00CA7FEC" w:rsidDel="002E5AA6">
          <w:rPr>
            <w:rStyle w:val="CodeInline"/>
          </w:rPr>
          <w:delText>Primitive</w:delText>
        </w:r>
      </w:del>
      <w:del w:id="4490" w:author="Don Syme" w:date="2009-05-04T15:59:00Z">
        <w:r w:rsidR="00AF7F54" w:rsidRPr="00CA7FEC" w:rsidDel="0052223C">
          <w:rPr>
            <w:rStyle w:val="CodeInline"/>
          </w:rPr>
          <w:delText>: ((</w:delText>
        </w:r>
        <w:r w:rsidR="00553CB7" w:rsidDel="0052223C">
          <w:rPr>
            <w:rStyle w:val="CodeInline"/>
          </w:rPr>
          <w:delText>'T</w:delText>
        </w:r>
        <w:r w:rsidR="00AF7F54" w:rsidRPr="00CA7FEC" w:rsidDel="0052223C">
          <w:rPr>
            <w:rStyle w:val="CodeInline"/>
          </w:rPr>
          <w:delText xml:space="preserve"> -&gt; </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unit</w:delText>
        </w:r>
        <w:r w:rsidR="00F266BA" w:rsidDel="0052223C">
          <w:fldChar w:fldCharType="end"/>
        </w:r>
        <w:r w:rsidR="00AF7F54" w:rsidRPr="00CA7FEC" w:rsidDel="0052223C">
          <w:rPr>
            <w:rStyle w:val="CodeInline"/>
          </w:rPr>
          <w:delText xml:space="preserve">) * </w:delText>
        </w:r>
        <w:bookmarkStart w:id="4491" w:name="_Toc265492539"/>
        <w:bookmarkEnd w:id="4491"/>
      </w:del>
    </w:p>
    <w:p w:rsidR="00BC0FE1" w:rsidDel="0052223C" w:rsidRDefault="00BC0FE1" w:rsidP="00AB0442">
      <w:pPr>
        <w:pStyle w:val="SpecBox"/>
        <w:rPr>
          <w:del w:id="4492" w:author="Don Syme" w:date="2009-05-04T15:59:00Z"/>
          <w:rStyle w:val="CodeInline"/>
        </w:rPr>
      </w:pPr>
      <w:del w:id="4493" w:author="Don Syme" w:date="2009-05-04T15:59:00Z">
        <w:r w:rsidDel="0052223C">
          <w:rPr>
            <w:rStyle w:val="CodeInline"/>
          </w:rPr>
          <w:delText xml:space="preserve">                </w:delText>
        </w:r>
      </w:del>
      <w:del w:id="4494" w:author="Don Syme" w:date="2009-05-04T15:52:00Z">
        <w:r w:rsidDel="002E5AA6">
          <w:rPr>
            <w:rStyle w:val="CodeInline"/>
          </w:rPr>
          <w:delText xml:space="preserve">            </w:delText>
        </w:r>
      </w:del>
      <w:del w:id="4495" w:author="Don Syme" w:date="2009-05-04T15:59:00Z">
        <w:r w:rsidR="00AF7F54" w:rsidRPr="00CA7FEC" w:rsidDel="0052223C">
          <w:rPr>
            <w:rStyle w:val="CodeInline"/>
          </w:rPr>
          <w:delText>(</w:delText>
        </w:r>
        <w:r w:rsidR="00F266BA" w:rsidDel="0052223C">
          <w:fldChar w:fldCharType="begin"/>
        </w:r>
        <w:r w:rsidR="00EA42F6" w:rsidDel="0052223C">
          <w:delInstrText>HYPERLINK "Microsoft.FSharp.Core.type_exn.html"</w:delInstrText>
        </w:r>
        <w:r w:rsidR="00F266BA" w:rsidDel="0052223C">
          <w:fldChar w:fldCharType="separate"/>
        </w:r>
        <w:r w:rsidR="00AF7F54" w:rsidRPr="00CA7FEC" w:rsidDel="0052223C">
          <w:rPr>
            <w:rStyle w:val="CodeInline"/>
          </w:rPr>
          <w:delText>exn</w:delText>
        </w:r>
        <w:r w:rsidR="00F266BA" w:rsidDel="0052223C">
          <w:fldChar w:fldCharType="end"/>
        </w:r>
        <w:r w:rsidR="00AF7F54" w:rsidRPr="00CA7FEC" w:rsidDel="0052223C">
          <w:rPr>
            <w:rStyle w:val="CodeInline"/>
          </w:rPr>
          <w:delText xml:space="preserve"> -&gt; </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unit</w:delText>
        </w:r>
        <w:r w:rsidR="00F266BA" w:rsidDel="0052223C">
          <w:fldChar w:fldCharType="end"/>
        </w:r>
        <w:r w:rsidR="00AF7F54" w:rsidRPr="00CA7FEC" w:rsidDel="0052223C">
          <w:rPr>
            <w:rStyle w:val="CodeInline"/>
          </w:rPr>
          <w:delText xml:space="preserve">) </w:delText>
        </w:r>
        <w:r w:rsidDel="0052223C">
          <w:rPr>
            <w:rStyle w:val="CodeInline"/>
          </w:rPr>
          <w:delText xml:space="preserve">* </w:delText>
        </w:r>
        <w:bookmarkStart w:id="4496" w:name="_Toc265492540"/>
        <w:bookmarkEnd w:id="4496"/>
      </w:del>
    </w:p>
    <w:p w:rsidR="00BC0FE1" w:rsidDel="0052223C" w:rsidRDefault="00BC0FE1" w:rsidP="00AB0442">
      <w:pPr>
        <w:pStyle w:val="SpecBox"/>
        <w:rPr>
          <w:del w:id="4497" w:author="Don Syme" w:date="2009-05-04T15:59:00Z"/>
          <w:rStyle w:val="CodeInline"/>
        </w:rPr>
      </w:pPr>
      <w:del w:id="4498" w:author="Don Syme" w:date="2009-05-04T15:59:00Z">
        <w:r w:rsidDel="0052223C">
          <w:rPr>
            <w:rStyle w:val="CodeInline"/>
          </w:rPr>
          <w:delText xml:space="preserve">                </w:delText>
        </w:r>
      </w:del>
      <w:del w:id="4499" w:author="Don Syme" w:date="2009-05-04T15:52:00Z">
        <w:r w:rsidDel="002E5AA6">
          <w:rPr>
            <w:rStyle w:val="CodeInline"/>
          </w:rPr>
          <w:delText xml:space="preserve">            </w:delText>
        </w:r>
      </w:del>
      <w:del w:id="4500" w:author="Don Syme" w:date="2009-05-04T15:59:00Z">
        <w:r w:rsidDel="0052223C">
          <w:rPr>
            <w:rStyle w:val="CodeInline"/>
          </w:rPr>
          <w:delText xml:space="preserve">(OperationCancelledException -&gt; unit) </w:delText>
        </w:r>
        <w:r w:rsidR="00AF7F54" w:rsidRPr="00CA7FEC" w:rsidDel="0052223C">
          <w:rPr>
            <w:rStyle w:val="CodeInline"/>
          </w:rPr>
          <w:delText xml:space="preserve">-&gt; </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unit</w:delText>
        </w:r>
        <w:r w:rsidR="00F266BA" w:rsidDel="0052223C">
          <w:fldChar w:fldCharType="end"/>
        </w:r>
        <w:r w:rsidR="00AF7F54" w:rsidRPr="00CA7FEC" w:rsidDel="0052223C">
          <w:rPr>
            <w:rStyle w:val="CodeInline"/>
          </w:rPr>
          <w:delText xml:space="preserve">) </w:delText>
        </w:r>
        <w:bookmarkStart w:id="4501" w:name="_Toc265492541"/>
        <w:bookmarkEnd w:id="4501"/>
      </w:del>
    </w:p>
    <w:p w:rsidR="00AF7F54" w:rsidRPr="00CA7FEC" w:rsidDel="0052223C" w:rsidRDefault="00BC0FE1" w:rsidP="00AB0442">
      <w:pPr>
        <w:pStyle w:val="SpecBox"/>
        <w:rPr>
          <w:del w:id="4502" w:author="Don Syme" w:date="2009-05-04T15:59:00Z"/>
          <w:rStyle w:val="CodeInline"/>
        </w:rPr>
      </w:pPr>
      <w:del w:id="4503" w:author="Don Syme" w:date="2009-05-04T15:59:00Z">
        <w:r w:rsidDel="0052223C">
          <w:rPr>
            <w:rStyle w:val="CodeInline"/>
          </w:rPr>
          <w:delText xml:space="preserve">                </w:delText>
        </w:r>
      </w:del>
      <w:del w:id="4504" w:author="Don Syme" w:date="2009-05-04T15:52:00Z">
        <w:r w:rsidDel="002E5AA6">
          <w:rPr>
            <w:rStyle w:val="CodeInline"/>
          </w:rPr>
          <w:delText xml:space="preserve">          </w:delText>
        </w:r>
      </w:del>
      <w:del w:id="4505" w:author="Don Syme" w:date="2009-05-04T15:59:00Z">
        <w:r w:rsidDel="0052223C">
          <w:rPr>
            <w:rStyle w:val="CodeInline"/>
          </w:rPr>
          <w:delText xml:space="preserve"> </w:delText>
        </w:r>
        <w:r w:rsidR="00AF7F54" w:rsidRPr="00CA7FEC" w:rsidDel="0052223C">
          <w:rPr>
            <w:rStyle w:val="CodeInline"/>
          </w:rPr>
          <w:delText xml:space="preserve">-&gt; </w:delText>
        </w:r>
        <w:r w:rsidR="00F266BA" w:rsidDel="0052223C">
          <w:fldChar w:fldCharType="begin"/>
        </w:r>
        <w:r w:rsidR="00EA42F6" w:rsidDel="0052223C">
          <w:delInstrText>HYPERLINK "Microsoft.FSharp.Control.type_Async.html"</w:delInstrText>
        </w:r>
        <w:r w:rsidR="00F266BA" w:rsidDel="0052223C">
          <w:fldChar w:fldCharType="separate"/>
        </w:r>
        <w:r w:rsidR="00AF7F54" w:rsidRPr="00CA7FEC" w:rsidDel="0052223C">
          <w:rPr>
            <w:rStyle w:val="CodeInline"/>
          </w:rPr>
          <w:delText>Async</w:delText>
        </w:r>
        <w:r w:rsidR="00F266BA" w:rsidDel="0052223C">
          <w:fldChar w:fldCharType="end"/>
        </w:r>
        <w:r w:rsidR="00AF7F54" w:rsidRPr="00CA7FEC" w:rsidDel="0052223C">
          <w:rPr>
            <w:rStyle w:val="CodeInline"/>
          </w:rPr>
          <w:delText>&lt;</w:delText>
        </w:r>
        <w:r w:rsidR="00553CB7" w:rsidDel="0052223C">
          <w:rPr>
            <w:rStyle w:val="CodeInline"/>
          </w:rPr>
          <w:delText>'T</w:delText>
        </w:r>
        <w:r w:rsidR="00AF7F54" w:rsidRPr="00CA7FEC" w:rsidDel="0052223C">
          <w:rPr>
            <w:rStyle w:val="CodeInline"/>
          </w:rPr>
          <w:delText>&gt;</w:delText>
        </w:r>
        <w:bookmarkStart w:id="4506" w:name="_Toc265492542"/>
        <w:bookmarkEnd w:id="4506"/>
      </w:del>
    </w:p>
    <w:p w:rsidR="00AF7F54" w:rsidRPr="00CA7FEC" w:rsidDel="0052223C" w:rsidRDefault="00067085" w:rsidP="00AB0442">
      <w:pPr>
        <w:pStyle w:val="SpecBox"/>
        <w:rPr>
          <w:del w:id="4507" w:author="Don Syme" w:date="2009-05-04T15:59:00Z"/>
          <w:rStyle w:val="CodeInline"/>
        </w:rPr>
      </w:pPr>
      <w:moveFromRangeStart w:id="4508" w:author="Don Syme" w:date="2009-05-04T15:59:00Z" w:name="move229216084"/>
      <w:moveFrom w:id="4509" w:author="Don Syme" w:date="2009-05-04T15:59:00Z">
        <w:del w:id="4510" w:author="Don Syme" w:date="2009-05-04T15:59:00Z">
          <w:r w:rsidDel="0052223C">
            <w:rPr>
              <w:rStyle w:val="CodeInline"/>
            </w:rPr>
            <w:delText xml:space="preserve">  </w:delText>
          </w:r>
          <w:r w:rsidR="0071050D" w:rsidDel="0052223C">
            <w:rPr>
              <w:rStyle w:val="CodeInline"/>
            </w:rPr>
            <w:delText xml:space="preserve">static </w:delText>
          </w:r>
          <w:r w:rsidR="00AF7F54" w:rsidRPr="00CA7FEC" w:rsidDel="0052223C">
            <w:rPr>
              <w:rStyle w:val="CodeInline"/>
            </w:rPr>
            <w:delText>Run</w:delText>
          </w:r>
          <w:r w:rsidR="00917E5E" w:rsidDel="0052223C">
            <w:rPr>
              <w:rStyle w:val="CodeInline"/>
            </w:rPr>
            <w:delText>Synchronously</w:delText>
          </w:r>
          <w:r w:rsidR="00AF7F54" w:rsidRPr="00CA7FEC" w:rsidDel="0052223C">
            <w:rPr>
              <w:rStyle w:val="CodeInline"/>
            </w:rPr>
            <w:delText>: computation:</w:delText>
          </w:r>
          <w:r w:rsidR="00F266BA" w:rsidDel="0052223C">
            <w:fldChar w:fldCharType="begin"/>
          </w:r>
          <w:r w:rsidR="00EA42F6" w:rsidDel="0052223C">
            <w:delInstrText>HYPERLINK "Microsoft.FSharp.Control.type_Async.html"</w:delInstrText>
          </w:r>
          <w:r w:rsidR="00F266BA" w:rsidDel="0052223C">
            <w:fldChar w:fldCharType="separate"/>
          </w:r>
          <w:r w:rsidR="00AF7F54" w:rsidRPr="00CA7FEC" w:rsidDel="0052223C">
            <w:rPr>
              <w:rStyle w:val="CodeInline"/>
            </w:rPr>
            <w:delText>Async</w:delText>
          </w:r>
          <w:r w:rsidR="00F266BA" w:rsidDel="0052223C">
            <w:fldChar w:fldCharType="end"/>
          </w:r>
          <w:r w:rsidR="00AF7F54" w:rsidRPr="00CA7FEC" w:rsidDel="0052223C">
            <w:rPr>
              <w:rStyle w:val="CodeInline"/>
            </w:rPr>
            <w:delText>&lt;</w:delText>
          </w:r>
          <w:r w:rsidR="00553CB7" w:rsidDel="0052223C">
            <w:rPr>
              <w:rStyle w:val="CodeInline"/>
            </w:rPr>
            <w:delText>'T</w:delText>
          </w:r>
          <w:r w:rsidR="00AF7F54" w:rsidRPr="00CA7FEC" w:rsidDel="0052223C">
            <w:rPr>
              <w:rStyle w:val="CodeInline"/>
            </w:rPr>
            <w:delText xml:space="preserve">&gt; * ?timeout : int  -&gt; </w:delText>
          </w:r>
          <w:r w:rsidR="00553CB7" w:rsidDel="0052223C">
            <w:rPr>
              <w:rStyle w:val="CodeInline"/>
            </w:rPr>
            <w:delText>'T</w:delText>
          </w:r>
        </w:del>
      </w:moveFrom>
      <w:bookmarkStart w:id="4511" w:name="_Toc265492543"/>
      <w:bookmarkEnd w:id="4511"/>
    </w:p>
    <w:p w:rsidR="00AF7F54" w:rsidRPr="00CA7FEC" w:rsidDel="0052223C" w:rsidRDefault="00067085" w:rsidP="00AB0442">
      <w:pPr>
        <w:pStyle w:val="SpecBox"/>
        <w:rPr>
          <w:del w:id="4512" w:author="Don Syme" w:date="2009-05-04T15:59:00Z"/>
          <w:rStyle w:val="CodeInline"/>
        </w:rPr>
      </w:pPr>
      <w:moveFromRangeStart w:id="4513" w:author="Don Syme" w:date="2009-05-04T15:59:00Z" w:name="move229215902"/>
      <w:moveFromRangeEnd w:id="4508"/>
      <w:moveFrom w:id="4514" w:author="Don Syme" w:date="2009-05-04T15:59:00Z">
        <w:del w:id="4515" w:author="Don Syme" w:date="2009-05-04T15:59:00Z">
          <w:r w:rsidDel="0052223C">
            <w:rPr>
              <w:rStyle w:val="CodeInline"/>
            </w:rPr>
            <w:delText xml:space="preserve">  </w:delText>
          </w:r>
          <w:r w:rsidR="0071050D" w:rsidDel="0052223C">
            <w:rPr>
              <w:rStyle w:val="CodeInline"/>
            </w:rPr>
            <w:delText xml:space="preserve">static </w:delText>
          </w:r>
          <w:r w:rsidR="00917E5E" w:rsidDel="0052223C">
            <w:rPr>
              <w:rStyle w:val="CodeInline"/>
            </w:rPr>
            <w:delText>Start</w:delText>
          </w:r>
          <w:r w:rsidR="00AF7F54" w:rsidRPr="00CA7FEC" w:rsidDel="0052223C">
            <w:rPr>
              <w:rStyle w:val="CodeInline"/>
            </w:rPr>
            <w:delText>: computation:</w:delText>
          </w:r>
          <w:r w:rsidR="00F266BA" w:rsidDel="0052223C">
            <w:fldChar w:fldCharType="begin"/>
          </w:r>
          <w:r w:rsidR="00EA42F6" w:rsidDel="0052223C">
            <w:delInstrText>HYPERLINK "Microsoft.FSharp.Control.type_Async.html"</w:delInstrText>
          </w:r>
          <w:r w:rsidR="00F266BA" w:rsidDel="0052223C">
            <w:fldChar w:fldCharType="separate"/>
          </w:r>
          <w:r w:rsidR="00AF7F54" w:rsidRPr="00CA7FEC" w:rsidDel="0052223C">
            <w:rPr>
              <w:rStyle w:val="CodeInline"/>
            </w:rPr>
            <w:delText>Async</w:delText>
          </w:r>
          <w:r w:rsidR="00F266BA" w:rsidDel="0052223C">
            <w:fldChar w:fldCharType="end"/>
          </w:r>
          <w:r w:rsidR="00AF7F54" w:rsidRPr="00CA7FEC" w:rsidDel="0052223C">
            <w:rPr>
              <w:rStyle w:val="CodeInline"/>
            </w:rPr>
            <w:delText>&lt;</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unit</w:delText>
          </w:r>
          <w:r w:rsidR="00F266BA" w:rsidDel="0052223C">
            <w:fldChar w:fldCharType="end"/>
          </w:r>
          <w:r w:rsidR="00AF7F54" w:rsidRPr="00CA7FEC" w:rsidDel="0052223C">
            <w:rPr>
              <w:rStyle w:val="CodeInline"/>
            </w:rPr>
            <w:delText xml:space="preserve">&gt; </w:delText>
          </w:r>
          <w:r w:rsidR="00E9730E" w:rsidRPr="00CA7FEC" w:rsidDel="0052223C">
            <w:rPr>
              <w:rStyle w:val="CodeInline"/>
            </w:rPr>
            <w:delText xml:space="preserve">* ?timeout : int </w:delText>
          </w:r>
          <w:r w:rsidR="00AF7F54" w:rsidRPr="00CA7FEC" w:rsidDel="0052223C">
            <w:rPr>
              <w:rStyle w:val="CodeInline"/>
            </w:rPr>
            <w:delText xml:space="preserve">-&gt; </w:delText>
          </w:r>
          <w:r w:rsidR="00F266BA" w:rsidDel="0052223C">
            <w:fldChar w:fldCharType="begin"/>
          </w:r>
          <w:r w:rsidR="00EA42F6" w:rsidDel="0052223C">
            <w:delInstrText>HYPERLINK "Microsoft.FSharp.Core.type_unit.html"</w:delInstrText>
          </w:r>
          <w:r w:rsidR="00F266BA" w:rsidDel="0052223C">
            <w:fldChar w:fldCharType="separate"/>
          </w:r>
          <w:r w:rsidR="00917E5E" w:rsidDel="0052223C">
            <w:rPr>
              <w:rStyle w:val="CodeInline"/>
            </w:rPr>
            <w:delText>unit</w:delText>
          </w:r>
          <w:r w:rsidR="00F266BA" w:rsidDel="0052223C">
            <w:fldChar w:fldCharType="end"/>
          </w:r>
        </w:del>
      </w:moveFrom>
      <w:bookmarkStart w:id="4516" w:name="_Toc265492544"/>
      <w:bookmarkEnd w:id="4516"/>
    </w:p>
    <w:p w:rsidR="00AF7F54" w:rsidRPr="00CA7FEC" w:rsidDel="0052223C" w:rsidRDefault="00067085" w:rsidP="00AB0442">
      <w:pPr>
        <w:pStyle w:val="SpecBox"/>
        <w:rPr>
          <w:del w:id="4517" w:author="Don Syme" w:date="2009-05-04T15:59:00Z"/>
          <w:rStyle w:val="CodeInline"/>
        </w:rPr>
      </w:pPr>
      <w:moveFrom w:id="4518" w:author="Don Syme" w:date="2009-05-04T15:59:00Z">
        <w:del w:id="4519" w:author="Don Syme" w:date="2009-05-04T15:59:00Z">
          <w:r w:rsidDel="0052223C">
            <w:rPr>
              <w:rStyle w:val="CodeInline"/>
            </w:rPr>
            <w:delText xml:space="preserve">  </w:delText>
          </w:r>
          <w:r w:rsidR="0071050D" w:rsidDel="0052223C">
            <w:rPr>
              <w:rStyle w:val="CodeInline"/>
            </w:rPr>
            <w:delText xml:space="preserve">static </w:delText>
          </w:r>
          <w:r w:rsidR="00917E5E" w:rsidDel="0052223C">
            <w:rPr>
              <w:rStyle w:val="CodeInline"/>
            </w:rPr>
            <w:delText>Start</w:delText>
          </w:r>
          <w:r w:rsidR="00AF7F54" w:rsidRPr="00CA7FEC" w:rsidDel="0052223C">
            <w:rPr>
              <w:rStyle w:val="CodeInline"/>
            </w:rPr>
            <w:delText xml:space="preserve">Child: </w:delText>
          </w:r>
          <w:r w:rsidR="00F266BA" w:rsidDel="0052223C">
            <w:fldChar w:fldCharType="begin"/>
          </w:r>
          <w:r w:rsidR="00EA42F6" w:rsidDel="0052223C">
            <w:delInstrText>HYPERLINK "Microsoft.FSharp.Control.type_Async.html"</w:delInstrText>
          </w:r>
          <w:r w:rsidR="00F266BA" w:rsidDel="0052223C">
            <w:fldChar w:fldCharType="separate"/>
          </w:r>
          <w:r w:rsidR="00AF7F54" w:rsidRPr="00CA7FEC" w:rsidDel="0052223C">
            <w:rPr>
              <w:rStyle w:val="CodeInline"/>
            </w:rPr>
            <w:delText>Async</w:delText>
          </w:r>
          <w:r w:rsidR="00F266BA" w:rsidDel="0052223C">
            <w:fldChar w:fldCharType="end"/>
          </w:r>
          <w:r w:rsidR="00AF7F54" w:rsidRPr="00CA7FEC" w:rsidDel="0052223C">
            <w:rPr>
              <w:rStyle w:val="CodeInline"/>
            </w:rPr>
            <w:delText>&lt;</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unit</w:delText>
          </w:r>
          <w:r w:rsidR="00F266BA" w:rsidDel="0052223C">
            <w:fldChar w:fldCharType="end"/>
          </w:r>
          <w:r w:rsidR="00AF7F54" w:rsidRPr="00CA7FEC" w:rsidDel="0052223C">
            <w:rPr>
              <w:rStyle w:val="CodeInline"/>
            </w:rPr>
            <w:delText xml:space="preserve">&gt; </w:delText>
          </w:r>
          <w:r w:rsidR="00E9730E" w:rsidRPr="00CA7FEC" w:rsidDel="0052223C">
            <w:rPr>
              <w:rStyle w:val="CodeInline"/>
            </w:rPr>
            <w:delText xml:space="preserve">-&gt; </w:delText>
          </w:r>
          <w:r w:rsidR="00E9730E" w:rsidDel="0052223C">
            <w:rPr>
              <w:rStyle w:val="CodeInline"/>
            </w:rPr>
            <w:delText>Async&lt;</w:delText>
          </w:r>
          <w:r w:rsidR="00F266BA" w:rsidDel="0052223C">
            <w:fldChar w:fldCharType="begin"/>
          </w:r>
          <w:r w:rsidR="00EA42F6" w:rsidDel="0052223C">
            <w:delInstrText>HYPERLINK "Microsoft.FSharp.Core.type_unit.html"</w:delInstrText>
          </w:r>
          <w:r w:rsidR="00F266BA" w:rsidDel="0052223C">
            <w:fldChar w:fldCharType="separate"/>
          </w:r>
          <w:r w:rsidR="00917E5E" w:rsidDel="0052223C">
            <w:rPr>
              <w:rStyle w:val="CodeInline"/>
            </w:rPr>
            <w:delText>Async</w:delText>
          </w:r>
          <w:r w:rsidR="00E9730E" w:rsidDel="0052223C">
            <w:rPr>
              <w:rStyle w:val="CodeInline"/>
            </w:rPr>
            <w:delText>&lt;T&gt;&gt;</w:delText>
          </w:r>
          <w:r w:rsidR="00F266BA" w:rsidDel="0052223C">
            <w:fldChar w:fldCharType="end"/>
          </w:r>
        </w:del>
      </w:moveFrom>
      <w:bookmarkStart w:id="4520" w:name="_Toc265492545"/>
      <w:bookmarkEnd w:id="4520"/>
    </w:p>
    <w:p w:rsidR="00AF7F54" w:rsidRPr="00CA7FEC" w:rsidDel="0052223C" w:rsidRDefault="00067085" w:rsidP="00AB0442">
      <w:pPr>
        <w:pStyle w:val="SpecBox"/>
        <w:rPr>
          <w:del w:id="4521" w:author="Don Syme" w:date="2009-05-04T15:59:00Z"/>
          <w:rStyle w:val="CodeInline"/>
        </w:rPr>
      </w:pPr>
      <w:moveFromRangeStart w:id="4522" w:author="Don Syme" w:date="2009-05-04T15:59:00Z" w:name="move229216100"/>
      <w:moveFromRangeEnd w:id="4513"/>
      <w:moveFrom w:id="4523" w:author="Don Syme" w:date="2009-05-04T15:59:00Z">
        <w:del w:id="4524" w:author="Don Syme" w:date="2009-05-04T15:59:00Z">
          <w:r w:rsidDel="0052223C">
            <w:rPr>
              <w:rStyle w:val="CodeInline"/>
            </w:rPr>
            <w:delText xml:space="preserve">  </w:delText>
          </w:r>
          <w:r w:rsidR="0071050D" w:rsidDel="0052223C">
            <w:rPr>
              <w:rStyle w:val="CodeInline"/>
            </w:rPr>
            <w:delText xml:space="preserve">static </w:delText>
          </w:r>
          <w:r w:rsidR="00AF7F54" w:rsidRPr="00CA7FEC" w:rsidDel="0052223C">
            <w:rPr>
              <w:rStyle w:val="CodeInline"/>
            </w:rPr>
            <w:delText>SwitchTo</w:delText>
          </w:r>
          <w:r w:rsidR="00E9730E" w:rsidDel="0052223C">
            <w:rPr>
              <w:rStyle w:val="CodeInline"/>
            </w:rPr>
            <w:delText>GuiThread</w:delText>
          </w:r>
          <w:r w:rsidR="00AF7F54" w:rsidRPr="00CA7FEC" w:rsidDel="0052223C">
            <w:rPr>
              <w:rStyle w:val="CodeInline"/>
            </w:rPr>
            <w:delText xml:space="preserve">: </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SynchronizationContext</w:delText>
          </w:r>
          <w:r w:rsidR="00F266BA" w:rsidDel="0052223C">
            <w:fldChar w:fldCharType="end"/>
          </w:r>
          <w:r w:rsidR="00AF7F54" w:rsidRPr="00CA7FEC" w:rsidDel="0052223C">
            <w:rPr>
              <w:rStyle w:val="CodeInline"/>
            </w:rPr>
            <w:delText xml:space="preserve"> -&gt; </w:delText>
          </w:r>
          <w:r w:rsidR="00F266BA" w:rsidDel="0052223C">
            <w:fldChar w:fldCharType="begin"/>
          </w:r>
          <w:r w:rsidR="00EA42F6" w:rsidDel="0052223C">
            <w:delInstrText>HYPERLINK "Microsoft.FSharp.Control.type_Async.html"</w:delInstrText>
          </w:r>
          <w:r w:rsidR="00F266BA" w:rsidDel="0052223C">
            <w:fldChar w:fldCharType="separate"/>
          </w:r>
          <w:r w:rsidR="00AF7F54" w:rsidRPr="00CA7FEC" w:rsidDel="0052223C">
            <w:rPr>
              <w:rStyle w:val="CodeInline"/>
            </w:rPr>
            <w:delText>Async</w:delText>
          </w:r>
          <w:r w:rsidR="00F266BA" w:rsidDel="0052223C">
            <w:fldChar w:fldCharType="end"/>
          </w:r>
          <w:r w:rsidR="00AF7F54" w:rsidRPr="00CA7FEC" w:rsidDel="0052223C">
            <w:rPr>
              <w:rStyle w:val="CodeInline"/>
            </w:rPr>
            <w:delText>&lt;</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unit</w:delText>
          </w:r>
          <w:r w:rsidR="00F266BA" w:rsidDel="0052223C">
            <w:fldChar w:fldCharType="end"/>
          </w:r>
          <w:r w:rsidR="00AF7F54" w:rsidRPr="00CA7FEC" w:rsidDel="0052223C">
            <w:rPr>
              <w:rStyle w:val="CodeInline"/>
            </w:rPr>
            <w:delText>&gt;</w:delText>
          </w:r>
        </w:del>
      </w:moveFrom>
      <w:bookmarkStart w:id="4525" w:name="_Toc265492546"/>
      <w:bookmarkEnd w:id="4525"/>
    </w:p>
    <w:p w:rsidR="00AF7F54" w:rsidRPr="00CA7FEC" w:rsidDel="0052223C" w:rsidRDefault="00067085" w:rsidP="00AB0442">
      <w:pPr>
        <w:pStyle w:val="SpecBox"/>
        <w:rPr>
          <w:del w:id="4526" w:author="Don Syme" w:date="2009-05-04T15:59:00Z"/>
          <w:rStyle w:val="CodeInline"/>
        </w:rPr>
      </w:pPr>
      <w:moveFrom w:id="4527" w:author="Don Syme" w:date="2009-05-04T15:59:00Z">
        <w:del w:id="4528" w:author="Don Syme" w:date="2009-05-04T15:59:00Z">
          <w:r w:rsidDel="0052223C">
            <w:rPr>
              <w:rStyle w:val="CodeInline"/>
            </w:rPr>
            <w:delText xml:space="preserve">  </w:delText>
          </w:r>
          <w:r w:rsidR="0071050D" w:rsidDel="0052223C">
            <w:rPr>
              <w:rStyle w:val="CodeInline"/>
            </w:rPr>
            <w:delText xml:space="preserve">static </w:delText>
          </w:r>
          <w:r w:rsidR="00AF7F54" w:rsidRPr="00CA7FEC" w:rsidDel="0052223C">
            <w:rPr>
              <w:rStyle w:val="CodeInline"/>
            </w:rPr>
            <w:delText xml:space="preserve">SwitchToNewThread: </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unit</w:delText>
          </w:r>
          <w:r w:rsidR="00F266BA" w:rsidDel="0052223C">
            <w:fldChar w:fldCharType="end"/>
          </w:r>
          <w:r w:rsidR="00AF7F54" w:rsidRPr="00CA7FEC" w:rsidDel="0052223C">
            <w:rPr>
              <w:rStyle w:val="CodeInline"/>
            </w:rPr>
            <w:delText xml:space="preserve"> -&gt; </w:delText>
          </w:r>
          <w:r w:rsidR="00F266BA" w:rsidDel="0052223C">
            <w:fldChar w:fldCharType="begin"/>
          </w:r>
          <w:r w:rsidR="00EA42F6" w:rsidDel="0052223C">
            <w:delInstrText>HYPERLINK "Microsoft.FSharp.Control.type_Async.html"</w:delInstrText>
          </w:r>
          <w:r w:rsidR="00F266BA" w:rsidDel="0052223C">
            <w:fldChar w:fldCharType="separate"/>
          </w:r>
          <w:r w:rsidR="00AF7F54" w:rsidRPr="00CA7FEC" w:rsidDel="0052223C">
            <w:rPr>
              <w:rStyle w:val="CodeInline"/>
            </w:rPr>
            <w:delText>Async</w:delText>
          </w:r>
          <w:r w:rsidR="00F266BA" w:rsidDel="0052223C">
            <w:fldChar w:fldCharType="end"/>
          </w:r>
          <w:r w:rsidR="00AF7F54" w:rsidRPr="00CA7FEC" w:rsidDel="0052223C">
            <w:rPr>
              <w:rStyle w:val="CodeInline"/>
            </w:rPr>
            <w:delText>&lt;</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unit</w:delText>
          </w:r>
          <w:r w:rsidR="00F266BA" w:rsidDel="0052223C">
            <w:fldChar w:fldCharType="end"/>
          </w:r>
          <w:r w:rsidR="00AF7F54" w:rsidRPr="00CA7FEC" w:rsidDel="0052223C">
            <w:rPr>
              <w:rStyle w:val="CodeInline"/>
            </w:rPr>
            <w:delText>&gt;</w:delText>
          </w:r>
        </w:del>
      </w:moveFrom>
      <w:bookmarkStart w:id="4529" w:name="_Toc265492547"/>
      <w:bookmarkEnd w:id="4529"/>
    </w:p>
    <w:moveFromRangeEnd w:id="4522"/>
    <w:p w:rsidR="00AF7F54" w:rsidRPr="00CA7FEC" w:rsidDel="0052223C" w:rsidRDefault="00067085" w:rsidP="00AB0442">
      <w:pPr>
        <w:pStyle w:val="SpecBox"/>
        <w:rPr>
          <w:del w:id="4530" w:author="Don Syme" w:date="2009-05-04T15:59:00Z"/>
          <w:rStyle w:val="CodeInline"/>
        </w:rPr>
      </w:pPr>
      <w:del w:id="4531" w:author="Don Syme" w:date="2009-05-04T15:59:00Z">
        <w:r w:rsidDel="0052223C">
          <w:rPr>
            <w:rStyle w:val="CodeInline"/>
          </w:rPr>
          <w:delText xml:space="preserve">  </w:delText>
        </w:r>
        <w:r w:rsidR="0071050D" w:rsidDel="0052223C">
          <w:rPr>
            <w:rStyle w:val="CodeInline"/>
          </w:rPr>
          <w:delText xml:space="preserve">static </w:delText>
        </w:r>
        <w:r w:rsidR="00AF7F54" w:rsidRPr="00CA7FEC" w:rsidDel="0052223C">
          <w:rPr>
            <w:rStyle w:val="CodeInline"/>
          </w:rPr>
          <w:delText xml:space="preserve">SwitchToThreadPool: </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unit</w:delText>
        </w:r>
        <w:r w:rsidR="00F266BA" w:rsidDel="0052223C">
          <w:fldChar w:fldCharType="end"/>
        </w:r>
        <w:r w:rsidR="00AF7F54" w:rsidRPr="00CA7FEC" w:rsidDel="0052223C">
          <w:rPr>
            <w:rStyle w:val="CodeInline"/>
          </w:rPr>
          <w:delText xml:space="preserve"> -&gt; </w:delText>
        </w:r>
        <w:r w:rsidR="00F266BA" w:rsidDel="0052223C">
          <w:fldChar w:fldCharType="begin"/>
        </w:r>
        <w:r w:rsidR="00EA42F6" w:rsidDel="0052223C">
          <w:delInstrText>HYPERLINK "Microsoft.FSharp.Control.type_Async.html"</w:delInstrText>
        </w:r>
        <w:r w:rsidR="00F266BA" w:rsidDel="0052223C">
          <w:fldChar w:fldCharType="separate"/>
        </w:r>
        <w:r w:rsidR="00AF7F54" w:rsidRPr="00CA7FEC" w:rsidDel="0052223C">
          <w:rPr>
            <w:rStyle w:val="CodeInline"/>
          </w:rPr>
          <w:delText>Async</w:delText>
        </w:r>
        <w:r w:rsidR="00F266BA" w:rsidDel="0052223C">
          <w:fldChar w:fldCharType="end"/>
        </w:r>
        <w:r w:rsidR="00AF7F54" w:rsidRPr="00CA7FEC" w:rsidDel="0052223C">
          <w:rPr>
            <w:rStyle w:val="CodeInline"/>
          </w:rPr>
          <w:delText>&lt;</w:delText>
        </w:r>
        <w:r w:rsidR="00F266BA" w:rsidDel="0052223C">
          <w:fldChar w:fldCharType="begin"/>
        </w:r>
        <w:r w:rsidR="00EA42F6" w:rsidDel="0052223C">
          <w:delInstrText>HYPERLINK "Microsoft.FSharp.Core.type_unit.html"</w:delInstrText>
        </w:r>
        <w:r w:rsidR="00F266BA" w:rsidDel="0052223C">
          <w:fldChar w:fldCharType="separate"/>
        </w:r>
        <w:r w:rsidR="00AF7F54" w:rsidRPr="00CA7FEC" w:rsidDel="0052223C">
          <w:rPr>
            <w:rStyle w:val="CodeInline"/>
          </w:rPr>
          <w:delText>unit</w:delText>
        </w:r>
        <w:r w:rsidR="00F266BA" w:rsidDel="0052223C">
          <w:fldChar w:fldCharType="end"/>
        </w:r>
        <w:r w:rsidR="00AF7F54" w:rsidRPr="00CA7FEC" w:rsidDel="0052223C">
          <w:rPr>
            <w:rStyle w:val="CodeInline"/>
          </w:rPr>
          <w:delText>&gt;</w:delText>
        </w:r>
        <w:bookmarkStart w:id="4532" w:name="_Toc265492548"/>
        <w:bookmarkEnd w:id="4532"/>
      </w:del>
    </w:p>
    <w:p w:rsidR="00AF7F54" w:rsidRPr="00CA7FEC" w:rsidDel="00924479" w:rsidRDefault="00067085" w:rsidP="00AB0442">
      <w:pPr>
        <w:pStyle w:val="SpecBox"/>
        <w:rPr>
          <w:del w:id="4533" w:author="Don Syme" w:date="2010-06-28T11:19:00Z"/>
          <w:rStyle w:val="CodeInline"/>
        </w:rPr>
      </w:pPr>
      <w:moveFromRangeStart w:id="4534" w:author="Don Syme" w:date="2009-05-04T15:58:00Z" w:name="move229216063"/>
      <w:moveFrom w:id="4535" w:author="Don Syme" w:date="2009-05-04T15:58:00Z">
        <w:del w:id="4536" w:author="Don Syme" w:date="2010-06-28T11:19:00Z">
          <w:r w:rsidDel="00924479">
            <w:rPr>
              <w:rStyle w:val="CodeInline"/>
            </w:rPr>
            <w:delText xml:space="preserve">  </w:delText>
          </w:r>
          <w:r w:rsidR="0071050D" w:rsidDel="00924479">
            <w:rPr>
              <w:rStyle w:val="CodeInline"/>
            </w:rPr>
            <w:delText xml:space="preserve">static </w:delText>
          </w:r>
          <w:r w:rsidR="00917E5E" w:rsidDel="00924479">
            <w:rPr>
              <w:rStyle w:val="CodeInline"/>
            </w:rPr>
            <w:delText>FromBeginEnd</w:delText>
          </w:r>
          <w:r w:rsidR="00AF7F54" w:rsidRPr="00CA7FEC" w:rsidDel="00924479">
            <w:rPr>
              <w:rStyle w:val="CodeInline"/>
            </w:rPr>
            <w:delText>:</w:delText>
          </w:r>
          <w:r w:rsidR="00BC0FE1" w:rsidDel="00924479">
            <w:rPr>
              <w:rStyle w:val="CodeInline"/>
            </w:rPr>
            <w:delText xml:space="preserve"> &lt;signature omitted&gt;</w:delText>
          </w:r>
          <w:r w:rsidR="00AF7F54" w:rsidRPr="00CA7FEC" w:rsidDel="00924479">
            <w:rPr>
              <w:rStyle w:val="CodeInline"/>
            </w:rPr>
            <w:delText xml:space="preserve"> </w:delText>
          </w:r>
        </w:del>
      </w:moveFrom>
      <w:bookmarkStart w:id="4537" w:name="_Toc265492549"/>
      <w:bookmarkEnd w:id="4537"/>
    </w:p>
    <w:moveFromRangeEnd w:id="4534"/>
    <w:p w:rsidR="00D33895" w:rsidDel="00924479" w:rsidRDefault="00707543" w:rsidP="005315BE">
      <w:pPr>
        <w:pStyle w:val="SpecBox"/>
        <w:rPr>
          <w:ins w:id="4538" w:author="Dmitry Lomov" w:date="2010-06-15T14:51:00Z"/>
          <w:del w:id="4539" w:author="Don Syme" w:date="2010-06-28T11:17:00Z"/>
          <w:rStyle w:val="CodeInline"/>
        </w:rPr>
      </w:pPr>
      <w:ins w:id="4540" w:author="Dmitry Lomov" w:date="2010-06-15T14:51:00Z">
        <w:del w:id="4541" w:author="Don Syme" w:date="2010-06-28T11:17:00Z">
          <w:r w:rsidDel="00924479">
            <w:rPr>
              <w:rStyle w:val="CodeInline"/>
            </w:rPr>
            <w:delText>Start</w:delText>
          </w:r>
          <w:r w:rsidR="00D33895" w:rsidRPr="00D33895" w:rsidDel="00924479">
            <w:rPr>
              <w:rStyle w:val="CodeInline"/>
            </w:rPr>
            <w:delText xml:space="preserve">computation:Async&lt;'T&gt; * </w:delText>
          </w:r>
          <w:bookmarkStart w:id="4542" w:name="_Toc265492550"/>
          <w:bookmarkEnd w:id="4542"/>
        </w:del>
      </w:ins>
    </w:p>
    <w:p w:rsidR="00427F8B" w:rsidDel="00924479" w:rsidRDefault="00D33895">
      <w:pPr>
        <w:pStyle w:val="SpecBox"/>
        <w:ind w:firstLine="550"/>
        <w:rPr>
          <w:ins w:id="4543" w:author="Dmitry Lomov" w:date="2010-06-15T14:51:00Z"/>
          <w:del w:id="4544" w:author="Don Syme" w:date="2010-06-28T11:17:00Z"/>
          <w:rStyle w:val="CodeInline"/>
        </w:rPr>
        <w:pPrChange w:id="4545" w:author="Dmitry Lomov" w:date="2010-06-15T14:51:00Z">
          <w:pPr>
            <w:pStyle w:val="SpecBox"/>
          </w:pPr>
        </w:pPrChange>
      </w:pPr>
      <w:ins w:id="4546" w:author="Dmitry Lomov" w:date="2010-06-15T14:51:00Z">
        <w:del w:id="4547" w:author="Don Syme" w:date="2010-06-28T11:17:00Z">
          <w:r w:rsidRPr="00D33895" w:rsidDel="00924479">
            <w:rPr>
              <w:rStyle w:val="CodeInline"/>
            </w:rPr>
            <w:delText xml:space="preserve">?taskCreationOptions:TaskCreationOptions * </w:delText>
          </w:r>
          <w:bookmarkStart w:id="4548" w:name="_Toc265492551"/>
          <w:bookmarkEnd w:id="4548"/>
        </w:del>
      </w:ins>
    </w:p>
    <w:p w:rsidR="00AF7F54" w:rsidRPr="00CA7FEC" w:rsidDel="002E5AA6" w:rsidRDefault="00D33895" w:rsidP="00AB0442">
      <w:pPr>
        <w:pStyle w:val="SpecBox"/>
        <w:rPr>
          <w:del w:id="4549" w:author="Don Syme" w:date="2009-05-04T15:51:00Z"/>
          <w:rStyle w:val="CodeInline"/>
        </w:rPr>
      </w:pPr>
      <w:ins w:id="4550" w:author="Dmitry Lomov" w:date="2010-06-15T14:51:00Z">
        <w:del w:id="4551" w:author="Don Syme" w:date="2010-06-28T11:17:00Z">
          <w:r w:rsidRPr="00D33895" w:rsidDel="00924479">
            <w:rPr>
              <w:rStyle w:val="CodeInline"/>
            </w:rPr>
            <w:delText>?cancellationToken:Can</w:delText>
          </w:r>
          <w:bookmarkStart w:id="4552" w:name="_GoBack"/>
          <w:bookmarkEnd w:id="4552"/>
          <w:r w:rsidRPr="00D33895" w:rsidDel="00924479">
            <w:rPr>
              <w:rStyle w:val="CodeInline"/>
            </w:rPr>
            <w:delText>cellationToken -&gt; Task&lt;'T&gt;</w:delText>
          </w:r>
          <w:r w:rsidR="00707543" w:rsidDel="00924479">
            <w:rPr>
              <w:rStyle w:val="CodeInline"/>
            </w:rPr>
            <w:delText>Start</w:delText>
          </w:r>
        </w:del>
      </w:ins>
      <w:del w:id="4553" w:author="Don Syme" w:date="2009-05-04T15:51:00Z">
        <w:r w:rsidR="00067085" w:rsidDel="002E5AA6">
          <w:rPr>
            <w:rStyle w:val="CodeInline"/>
          </w:rPr>
          <w:delText xml:space="preserve">  </w:delText>
        </w:r>
        <w:r w:rsidR="0071050D" w:rsidDel="002E5AA6">
          <w:rPr>
            <w:rStyle w:val="CodeInline"/>
          </w:rPr>
          <w:delText xml:space="preserve">static </w:delText>
        </w:r>
        <w:r w:rsidR="00917E5E" w:rsidDel="002E5AA6">
          <w:rPr>
            <w:rStyle w:val="CodeInline"/>
          </w:rPr>
          <w:delText>FromBeginEnd</w:delText>
        </w:r>
        <w:r w:rsidR="00AF7F54" w:rsidRPr="00CA7FEC" w:rsidDel="002E5AA6">
          <w:rPr>
            <w:rStyle w:val="CodeInline"/>
          </w:rPr>
          <w:delText xml:space="preserve">: </w:delText>
        </w:r>
        <w:r w:rsidR="00BC0FE1" w:rsidDel="002E5AA6">
          <w:rPr>
            <w:rStyle w:val="CodeInline"/>
          </w:rPr>
          <w:delText>&lt;signature omitted&gt;</w:delText>
        </w:r>
        <w:bookmarkStart w:id="4554" w:name="_Toc265492552"/>
        <w:bookmarkEnd w:id="4554"/>
      </w:del>
    </w:p>
    <w:p w:rsidR="00AF7F54" w:rsidRPr="00CA7FEC" w:rsidDel="002E5AA6" w:rsidRDefault="00067085" w:rsidP="00AB0442">
      <w:pPr>
        <w:pStyle w:val="SpecBox"/>
        <w:rPr>
          <w:del w:id="4555" w:author="Don Syme" w:date="2009-05-04T15:51:00Z"/>
          <w:rStyle w:val="CodeInline"/>
        </w:rPr>
      </w:pPr>
      <w:del w:id="4556" w:author="Don Syme" w:date="2009-05-04T15:51:00Z">
        <w:r w:rsidDel="002E5AA6">
          <w:rPr>
            <w:rStyle w:val="CodeInline"/>
          </w:rPr>
          <w:delText xml:space="preserve">  </w:delText>
        </w:r>
        <w:r w:rsidR="0071050D" w:rsidDel="002E5AA6">
          <w:rPr>
            <w:rStyle w:val="CodeInline"/>
          </w:rPr>
          <w:delText xml:space="preserve">static </w:delText>
        </w:r>
        <w:r w:rsidR="00917E5E" w:rsidDel="002E5AA6">
          <w:rPr>
            <w:rStyle w:val="CodeInline"/>
          </w:rPr>
          <w:delText>FromBeginEnd</w:delText>
        </w:r>
        <w:r w:rsidR="00AF7F54" w:rsidRPr="00CA7FEC" w:rsidDel="002E5AA6">
          <w:rPr>
            <w:rStyle w:val="CodeInline"/>
          </w:rPr>
          <w:delText xml:space="preserve">: </w:delText>
        </w:r>
        <w:r w:rsidR="00BC0FE1" w:rsidDel="002E5AA6">
          <w:rPr>
            <w:rStyle w:val="CodeInline"/>
          </w:rPr>
          <w:delText>&lt;signature omitted&gt;</w:delText>
        </w:r>
        <w:bookmarkStart w:id="4557" w:name="_Toc265492553"/>
        <w:bookmarkEnd w:id="4557"/>
      </w:del>
    </w:p>
    <w:p w:rsidR="00AF7F54" w:rsidRPr="00CA7FEC" w:rsidDel="0052223C" w:rsidRDefault="00067085" w:rsidP="00AB0442">
      <w:pPr>
        <w:pStyle w:val="SpecBox"/>
        <w:rPr>
          <w:del w:id="4558" w:author="Don Syme" w:date="2009-05-04T15:59:00Z"/>
          <w:rStyle w:val="CodeInline"/>
        </w:rPr>
      </w:pPr>
      <w:del w:id="4559" w:author="Don Syme" w:date="2009-05-04T15:59:00Z">
        <w:r w:rsidDel="0052223C">
          <w:rPr>
            <w:rStyle w:val="CodeInline"/>
          </w:rPr>
          <w:delText xml:space="preserve">  </w:delText>
        </w:r>
        <w:r w:rsidR="0071050D" w:rsidDel="0052223C">
          <w:rPr>
            <w:rStyle w:val="CodeInline"/>
          </w:rPr>
          <w:delText xml:space="preserve">static </w:delText>
        </w:r>
        <w:r w:rsidR="00AF7F54" w:rsidRPr="00CA7FEC" w:rsidDel="0052223C">
          <w:rPr>
            <w:rStyle w:val="CodeInline"/>
          </w:rPr>
          <w:delText xml:space="preserve">DefaultGroup: </w:delText>
        </w:r>
        <w:r w:rsidR="00E9730E" w:rsidDel="0052223C">
          <w:rPr>
            <w:rStyle w:val="CodeInline"/>
          </w:rPr>
          <w:delText>AsyncGroup</w:delText>
        </w:r>
        <w:r w:rsidR="00E9730E" w:rsidRPr="00CA7FEC" w:rsidDel="0052223C">
          <w:rPr>
            <w:rStyle w:val="CodeInline"/>
          </w:rPr>
          <w:delText xml:space="preserve"> </w:delText>
        </w:r>
        <w:bookmarkStart w:id="4560" w:name="_Toc265492554"/>
        <w:bookmarkEnd w:id="4560"/>
      </w:del>
    </w:p>
    <w:p w:rsidR="0052223C" w:rsidRPr="00CA7FEC" w:rsidDel="00453F5E" w:rsidRDefault="0052223C" w:rsidP="0052223C">
      <w:pPr>
        <w:pStyle w:val="SpecBox"/>
        <w:rPr>
          <w:del w:id="4561" w:author="Don Syme" w:date="2010-06-28T11:22:00Z"/>
          <w:rStyle w:val="CodeInline"/>
        </w:rPr>
      </w:pPr>
      <w:moveToRangeStart w:id="4562" w:author="Don Syme" w:date="2009-05-04T15:58:00Z" w:name="move229216063"/>
      <w:moveTo w:id="4563" w:author="Don Syme" w:date="2009-05-04T15:58:00Z">
        <w:del w:id="4564" w:author="Don Syme" w:date="2010-06-28T11:22:00Z">
          <w:r w:rsidDel="00453F5E">
            <w:rPr>
              <w:rStyle w:val="CodeInline"/>
            </w:rPr>
            <w:delText xml:space="preserve">  static FromBeginEnd</w:delText>
          </w:r>
          <w:r w:rsidRPr="00CA7FEC" w:rsidDel="00453F5E">
            <w:rPr>
              <w:rStyle w:val="CodeInline"/>
            </w:rPr>
            <w:delText>:</w:delText>
          </w:r>
          <w:r w:rsidDel="00453F5E">
            <w:rPr>
              <w:rStyle w:val="CodeInline"/>
            </w:rPr>
            <w:delText xml:space="preserve"> &lt;signature omitted&gt;</w:delText>
          </w:r>
          <w:r w:rsidRPr="00CA7FEC" w:rsidDel="00453F5E">
            <w:rPr>
              <w:rStyle w:val="CodeInline"/>
            </w:rPr>
            <w:delText xml:space="preserve"> </w:delText>
          </w:r>
        </w:del>
      </w:moveTo>
      <w:bookmarkStart w:id="4565" w:name="_Toc265492555"/>
      <w:bookmarkEnd w:id="4565"/>
    </w:p>
    <w:p w:rsidR="0052223C" w:rsidRPr="00CA7FEC" w:rsidDel="00453F5E" w:rsidRDefault="0052223C" w:rsidP="0052223C">
      <w:pPr>
        <w:pStyle w:val="SpecBox"/>
        <w:rPr>
          <w:del w:id="4566" w:author="Don Syme" w:date="2010-06-28T11:23:00Z"/>
          <w:rStyle w:val="CodeInline"/>
        </w:rPr>
      </w:pPr>
      <w:moveToRangeStart w:id="4567" w:author="Don Syme" w:date="2009-05-04T15:59:00Z" w:name="move229216084"/>
      <w:moveToRangeEnd w:id="4562"/>
      <w:moveTo w:id="4568" w:author="Don Syme" w:date="2009-05-04T15:59:00Z">
        <w:del w:id="4569" w:author="Don Syme" w:date="2010-06-28T11:23:00Z">
          <w:r w:rsidDel="00453F5E">
            <w:rPr>
              <w:rStyle w:val="CodeInline"/>
            </w:rPr>
            <w:delText xml:space="preserve">  static </w:delText>
          </w:r>
          <w:r w:rsidRPr="00CA7FEC" w:rsidDel="00453F5E">
            <w:rPr>
              <w:rStyle w:val="CodeInline"/>
            </w:rPr>
            <w:delText>Run</w:delText>
          </w:r>
          <w:r w:rsidDel="00453F5E">
            <w:rPr>
              <w:rStyle w:val="CodeInline"/>
            </w:rPr>
            <w:delText>Synchronously</w:delText>
          </w:r>
          <w:r w:rsidRPr="00CA7FEC" w:rsidDel="00453F5E">
            <w:rPr>
              <w:rStyle w:val="CodeInline"/>
            </w:rPr>
            <w:delText>: computation:</w:delText>
          </w:r>
          <w:r w:rsidR="00F266BA" w:rsidDel="00453F5E">
            <w:fldChar w:fldCharType="begin"/>
          </w:r>
          <w:r w:rsidDel="00453F5E">
            <w:delInstrText>HYPERLINK "Microsoft.FSharp.Control.type_Async.html"</w:delInstrText>
          </w:r>
          <w:r w:rsidR="00F266BA" w:rsidDel="00453F5E">
            <w:fldChar w:fldCharType="separate"/>
          </w:r>
          <w:r w:rsidRPr="00CA7FEC" w:rsidDel="00453F5E">
            <w:rPr>
              <w:rStyle w:val="CodeInline"/>
            </w:rPr>
            <w:delText>Async</w:delText>
          </w:r>
          <w:r w:rsidR="00F266BA" w:rsidDel="00453F5E">
            <w:fldChar w:fldCharType="end"/>
          </w:r>
          <w:r w:rsidRPr="00CA7FEC" w:rsidDel="00453F5E">
            <w:rPr>
              <w:rStyle w:val="CodeInline"/>
            </w:rPr>
            <w:delText>&lt;</w:delText>
          </w:r>
          <w:r w:rsidDel="00453F5E">
            <w:rPr>
              <w:rStyle w:val="CodeInline"/>
            </w:rPr>
            <w:delText>'T</w:delText>
          </w:r>
          <w:r w:rsidRPr="00CA7FEC" w:rsidDel="00453F5E">
            <w:rPr>
              <w:rStyle w:val="CodeInline"/>
            </w:rPr>
            <w:delText xml:space="preserve">&gt; * ?timeout : int  -&gt; </w:delText>
          </w:r>
          <w:r w:rsidDel="00453F5E">
            <w:rPr>
              <w:rStyle w:val="CodeInline"/>
            </w:rPr>
            <w:delText>'T</w:delText>
          </w:r>
        </w:del>
      </w:moveTo>
      <w:bookmarkStart w:id="4570" w:name="_Toc265492556"/>
      <w:bookmarkEnd w:id="4570"/>
    </w:p>
    <w:p w:rsidR="0052223C" w:rsidRPr="00CA7FEC" w:rsidDel="00453F5E" w:rsidRDefault="0052223C" w:rsidP="0052223C">
      <w:pPr>
        <w:pStyle w:val="SpecBox"/>
        <w:rPr>
          <w:del w:id="4571" w:author="Don Syme" w:date="2010-06-28T11:23:00Z"/>
          <w:rStyle w:val="CodeInline"/>
        </w:rPr>
      </w:pPr>
      <w:moveToRangeStart w:id="4572" w:author="Don Syme" w:date="2009-05-04T15:59:00Z" w:name="move229216100"/>
      <w:moveToRangeEnd w:id="4567"/>
      <w:moveTo w:id="4573" w:author="Don Syme" w:date="2009-05-04T15:59:00Z">
        <w:del w:id="4574" w:author="Don Syme" w:date="2010-06-28T11:23:00Z">
          <w:r w:rsidDel="00453F5E">
            <w:rPr>
              <w:rStyle w:val="CodeInline"/>
            </w:rPr>
            <w:delText xml:space="preserve">  static </w:delText>
          </w:r>
          <w:r w:rsidRPr="00CA7FEC" w:rsidDel="00453F5E">
            <w:rPr>
              <w:rStyle w:val="CodeInline"/>
            </w:rPr>
            <w:delText>SwitchTo</w:delText>
          </w:r>
        </w:del>
        <w:del w:id="4575" w:author="Don Syme" w:date="2010-06-28T11:18:00Z">
          <w:r w:rsidDel="00924479">
            <w:rPr>
              <w:rStyle w:val="CodeInline"/>
            </w:rPr>
            <w:delText>GuiThread</w:delText>
          </w:r>
        </w:del>
        <w:del w:id="4576" w:author="Don Syme" w:date="2010-06-28T11:23:00Z">
          <w:r w:rsidRPr="00CA7FEC" w:rsidDel="00453F5E">
            <w:rPr>
              <w:rStyle w:val="CodeInline"/>
            </w:rPr>
            <w:delText xml:space="preserve">: </w:delText>
          </w:r>
          <w:r w:rsidR="00F266BA" w:rsidDel="00453F5E">
            <w:fldChar w:fldCharType="begin"/>
          </w:r>
          <w:r w:rsidDel="00453F5E">
            <w:delInstrText>HYPERLINK "Microsoft.FSharp.Core.type_unit.html"</w:delInstrText>
          </w:r>
          <w:r w:rsidR="00F266BA" w:rsidDel="00453F5E">
            <w:fldChar w:fldCharType="separate"/>
          </w:r>
          <w:r w:rsidRPr="00CA7FEC" w:rsidDel="00453F5E">
            <w:rPr>
              <w:rStyle w:val="CodeInline"/>
            </w:rPr>
            <w:delText>SynchronizationContext</w:delText>
          </w:r>
          <w:r w:rsidR="00F266BA" w:rsidDel="00453F5E">
            <w:fldChar w:fldCharType="end"/>
          </w:r>
          <w:r w:rsidRPr="00CA7FEC" w:rsidDel="00453F5E">
            <w:rPr>
              <w:rStyle w:val="CodeInline"/>
            </w:rPr>
            <w:delText xml:space="preserve"> -&gt; </w:delText>
          </w:r>
          <w:r w:rsidR="00F266BA" w:rsidDel="00453F5E">
            <w:fldChar w:fldCharType="begin"/>
          </w:r>
          <w:r w:rsidDel="00453F5E">
            <w:delInstrText>HYPERLINK "Microsoft.FSharp.Control.type_Async.html"</w:delInstrText>
          </w:r>
          <w:r w:rsidR="00F266BA" w:rsidDel="00453F5E">
            <w:fldChar w:fldCharType="separate"/>
          </w:r>
          <w:r w:rsidRPr="00CA7FEC" w:rsidDel="00453F5E">
            <w:rPr>
              <w:rStyle w:val="CodeInline"/>
            </w:rPr>
            <w:delText>Async</w:delText>
          </w:r>
          <w:r w:rsidR="00F266BA" w:rsidDel="00453F5E">
            <w:fldChar w:fldCharType="end"/>
          </w:r>
          <w:r w:rsidRPr="00CA7FEC" w:rsidDel="00453F5E">
            <w:rPr>
              <w:rStyle w:val="CodeInline"/>
            </w:rPr>
            <w:delText>&lt;</w:delText>
          </w:r>
          <w:r w:rsidR="00F266BA" w:rsidDel="00453F5E">
            <w:fldChar w:fldCharType="begin"/>
          </w:r>
          <w:r w:rsidDel="00453F5E">
            <w:delInstrText>HYPERLINK "Microsoft.FSharp.Core.type_unit.html"</w:delInstrText>
          </w:r>
          <w:r w:rsidR="00F266BA" w:rsidDel="00453F5E">
            <w:fldChar w:fldCharType="separate"/>
          </w:r>
          <w:r w:rsidRPr="00CA7FEC" w:rsidDel="00453F5E">
            <w:rPr>
              <w:rStyle w:val="CodeInline"/>
            </w:rPr>
            <w:delText>unit</w:delText>
          </w:r>
          <w:r w:rsidR="00F266BA" w:rsidDel="00453F5E">
            <w:fldChar w:fldCharType="end"/>
          </w:r>
          <w:r w:rsidRPr="00CA7FEC" w:rsidDel="00453F5E">
            <w:rPr>
              <w:rStyle w:val="CodeInline"/>
            </w:rPr>
            <w:delText>&gt;</w:delText>
          </w:r>
        </w:del>
      </w:moveTo>
      <w:bookmarkStart w:id="4577" w:name="_Toc265492557"/>
      <w:bookmarkEnd w:id="4577"/>
    </w:p>
    <w:p w:rsidR="0052223C" w:rsidRPr="00CA7FEC" w:rsidDel="00453F5E" w:rsidRDefault="0052223C" w:rsidP="0052223C">
      <w:pPr>
        <w:pStyle w:val="SpecBox"/>
        <w:rPr>
          <w:del w:id="4578" w:author="Don Syme" w:date="2010-06-28T11:23:00Z"/>
          <w:rStyle w:val="CodeInline"/>
        </w:rPr>
      </w:pPr>
      <w:moveTo w:id="4579" w:author="Don Syme" w:date="2009-05-04T15:59:00Z">
        <w:del w:id="4580" w:author="Don Syme" w:date="2010-06-28T11:23:00Z">
          <w:r w:rsidDel="00453F5E">
            <w:rPr>
              <w:rStyle w:val="CodeInline"/>
            </w:rPr>
            <w:delText xml:space="preserve">  static </w:delText>
          </w:r>
          <w:r w:rsidRPr="00CA7FEC" w:rsidDel="00453F5E">
            <w:rPr>
              <w:rStyle w:val="CodeInline"/>
            </w:rPr>
            <w:delText xml:space="preserve">SwitchToNewThread: </w:delText>
          </w:r>
          <w:r w:rsidR="00F266BA" w:rsidDel="00453F5E">
            <w:fldChar w:fldCharType="begin"/>
          </w:r>
          <w:r w:rsidDel="00453F5E">
            <w:delInstrText>HYPERLINK "Microsoft.FSharp.Core.type_unit.html"</w:delInstrText>
          </w:r>
          <w:r w:rsidR="00F266BA" w:rsidDel="00453F5E">
            <w:fldChar w:fldCharType="separate"/>
          </w:r>
          <w:r w:rsidRPr="00CA7FEC" w:rsidDel="00453F5E">
            <w:rPr>
              <w:rStyle w:val="CodeInline"/>
            </w:rPr>
            <w:delText>unit</w:delText>
          </w:r>
          <w:r w:rsidR="00F266BA" w:rsidDel="00453F5E">
            <w:fldChar w:fldCharType="end"/>
          </w:r>
          <w:r w:rsidRPr="00CA7FEC" w:rsidDel="00453F5E">
            <w:rPr>
              <w:rStyle w:val="CodeInline"/>
            </w:rPr>
            <w:delText xml:space="preserve"> -&gt; </w:delText>
          </w:r>
          <w:r w:rsidR="00F266BA" w:rsidDel="00453F5E">
            <w:fldChar w:fldCharType="begin"/>
          </w:r>
          <w:r w:rsidDel="00453F5E">
            <w:delInstrText>HYPERLINK "Microsoft.FSharp.Control.type_Async.html"</w:delInstrText>
          </w:r>
          <w:r w:rsidR="00F266BA" w:rsidDel="00453F5E">
            <w:fldChar w:fldCharType="separate"/>
          </w:r>
          <w:r w:rsidRPr="00CA7FEC" w:rsidDel="00453F5E">
            <w:rPr>
              <w:rStyle w:val="CodeInline"/>
            </w:rPr>
            <w:delText>Async</w:delText>
          </w:r>
          <w:r w:rsidR="00F266BA" w:rsidDel="00453F5E">
            <w:fldChar w:fldCharType="end"/>
          </w:r>
          <w:r w:rsidRPr="00CA7FEC" w:rsidDel="00453F5E">
            <w:rPr>
              <w:rStyle w:val="CodeInline"/>
            </w:rPr>
            <w:delText>&lt;</w:delText>
          </w:r>
          <w:r w:rsidR="00F266BA" w:rsidDel="00453F5E">
            <w:fldChar w:fldCharType="begin"/>
          </w:r>
          <w:r w:rsidDel="00453F5E">
            <w:delInstrText>HYPERLINK "Microsoft.FSharp.Core.type_unit.html"</w:delInstrText>
          </w:r>
          <w:r w:rsidR="00F266BA" w:rsidDel="00453F5E">
            <w:fldChar w:fldCharType="separate"/>
          </w:r>
          <w:r w:rsidRPr="00CA7FEC" w:rsidDel="00453F5E">
            <w:rPr>
              <w:rStyle w:val="CodeInline"/>
            </w:rPr>
            <w:delText>unit</w:delText>
          </w:r>
          <w:r w:rsidR="00F266BA" w:rsidDel="00453F5E">
            <w:fldChar w:fldCharType="end"/>
          </w:r>
          <w:r w:rsidRPr="00CA7FEC" w:rsidDel="00453F5E">
            <w:rPr>
              <w:rStyle w:val="CodeInline"/>
            </w:rPr>
            <w:delText>&gt;</w:delText>
          </w:r>
        </w:del>
      </w:moveTo>
      <w:bookmarkStart w:id="4581" w:name="_Toc265492558"/>
      <w:bookmarkEnd w:id="4581"/>
    </w:p>
    <w:p w:rsidR="00452E95" w:rsidRPr="00AB0442" w:rsidDel="00453F5E" w:rsidRDefault="00452E95" w:rsidP="00AB0442">
      <w:pPr>
        <w:pStyle w:val="SpecBox"/>
        <w:rPr>
          <w:del w:id="4582" w:author="Don Syme" w:date="2010-06-28T11:23:00Z"/>
          <w:rFonts w:ascii="Consolas" w:hAnsi="Consolas"/>
          <w:bCs/>
          <w:strike/>
          <w:color w:val="FF0000"/>
          <w:sz w:val="18"/>
        </w:rPr>
      </w:pPr>
      <w:bookmarkStart w:id="4583" w:name="_Toc265492559"/>
      <w:bookmarkEnd w:id="4583"/>
      <w:moveToRangeEnd w:id="4572"/>
    </w:p>
    <w:p w:rsidR="00AF7F54" w:rsidRPr="00CA7FEC" w:rsidDel="00453F5E" w:rsidRDefault="00D50C0C" w:rsidP="00AB0442">
      <w:pPr>
        <w:pStyle w:val="SpecBox"/>
        <w:rPr>
          <w:del w:id="4584" w:author="Don Syme" w:date="2010-06-28T11:23:00Z"/>
          <w:rStyle w:val="CodeInline"/>
        </w:rPr>
      </w:pPr>
      <w:del w:id="4585" w:author="Don Syme" w:date="2010-06-28T11:23:00Z">
        <w:r w:rsidRPr="00CA7FEC" w:rsidDel="00453F5E">
          <w:rPr>
            <w:rStyle w:val="CodeInline"/>
          </w:rPr>
          <w:delText>type AsyncGroup =</w:delText>
        </w:r>
        <w:bookmarkStart w:id="4586" w:name="_Toc265492560"/>
        <w:bookmarkEnd w:id="4586"/>
      </w:del>
    </w:p>
    <w:p w:rsidR="0052223C" w:rsidDel="00453F5E" w:rsidRDefault="0052223C" w:rsidP="0052223C">
      <w:pPr>
        <w:pStyle w:val="SpecBox"/>
        <w:rPr>
          <w:del w:id="4587" w:author="Don Syme" w:date="2010-06-28T11:23:00Z"/>
          <w:rStyle w:val="CodeInline"/>
        </w:rPr>
      </w:pPr>
      <w:moveToRangeStart w:id="4588" w:author="Don Syme" w:date="2009-05-04T15:59:00Z" w:name="move229216120"/>
      <w:moveTo w:id="4589" w:author="Don Syme" w:date="2009-05-04T15:59:00Z">
        <w:del w:id="4590" w:author="Don Syme" w:date="2010-06-28T11:23:00Z">
          <w:r w:rsidDel="00453F5E">
            <w:rPr>
              <w:rStyle w:val="CodeInline"/>
            </w:rPr>
            <w:delText xml:space="preserve">  new</w:delText>
          </w:r>
          <w:r w:rsidRPr="00CA7FEC" w:rsidDel="00453F5E">
            <w:rPr>
              <w:rStyle w:val="CodeInline"/>
            </w:rPr>
            <w:delText xml:space="preserve">: </w:delText>
          </w:r>
          <w:r w:rsidR="00F266BA" w:rsidDel="00453F5E">
            <w:fldChar w:fldCharType="begin"/>
          </w:r>
          <w:r w:rsidDel="00453F5E">
            <w:delInstrText>HYPERLINK "Microsoft.FSharp.Core.type_unit.html"</w:delInstrText>
          </w:r>
          <w:r w:rsidR="00F266BA" w:rsidDel="00453F5E">
            <w:fldChar w:fldCharType="separate"/>
          </w:r>
          <w:r w:rsidRPr="00CA7FEC" w:rsidDel="00453F5E">
            <w:rPr>
              <w:rStyle w:val="CodeInline"/>
            </w:rPr>
            <w:delText>unit</w:delText>
          </w:r>
          <w:r w:rsidR="00F266BA" w:rsidDel="00453F5E">
            <w:fldChar w:fldCharType="end"/>
          </w:r>
          <w:r w:rsidRPr="00CA7FEC" w:rsidDel="00453F5E">
            <w:rPr>
              <w:rStyle w:val="CodeInline"/>
            </w:rPr>
            <w:delText xml:space="preserve"> -&gt; </w:delText>
          </w:r>
          <w:r w:rsidR="00F266BA" w:rsidDel="00453F5E">
            <w:fldChar w:fldCharType="begin"/>
          </w:r>
          <w:r w:rsidDel="00453F5E">
            <w:delInstrText>HYPERLINK "Microsoft.FSharp.Control.type_AsyncGroup.html"</w:delInstrText>
          </w:r>
          <w:r w:rsidR="00F266BA" w:rsidDel="00453F5E">
            <w:fldChar w:fldCharType="separate"/>
          </w:r>
          <w:r w:rsidRPr="00CA7FEC" w:rsidDel="00453F5E">
            <w:rPr>
              <w:rStyle w:val="CodeInline"/>
            </w:rPr>
            <w:delText>AsyncGroup</w:delText>
          </w:r>
          <w:r w:rsidR="00F266BA" w:rsidDel="00453F5E">
            <w:fldChar w:fldCharType="end"/>
          </w:r>
        </w:del>
      </w:moveTo>
      <w:bookmarkStart w:id="4591" w:name="_Toc265492561"/>
      <w:bookmarkEnd w:id="4591"/>
    </w:p>
    <w:moveToRangeEnd w:id="4588"/>
    <w:p w:rsidR="00AF7F54" w:rsidRPr="00CA7FEC" w:rsidDel="00453F5E" w:rsidRDefault="00067085" w:rsidP="00AB0442">
      <w:pPr>
        <w:pStyle w:val="SpecBox"/>
        <w:rPr>
          <w:del w:id="4592" w:author="Don Syme" w:date="2010-06-28T11:23:00Z"/>
          <w:rStyle w:val="CodeInline"/>
        </w:rPr>
      </w:pPr>
      <w:del w:id="4593" w:author="Don Syme" w:date="2010-06-28T11:23:00Z">
        <w:r w:rsidDel="00453F5E">
          <w:rPr>
            <w:rStyle w:val="CodeInline"/>
          </w:rPr>
          <w:delText xml:space="preserve">  member</w:delText>
        </w:r>
        <w:r w:rsidR="00AF7F54" w:rsidRPr="00CA7FEC" w:rsidDel="00453F5E">
          <w:rPr>
            <w:rStyle w:val="CodeInline"/>
          </w:rPr>
          <w:delText xml:space="preserve"> TriggerCancel: ?message:</w:delText>
        </w:r>
        <w:r w:rsidR="00F266BA" w:rsidRPr="00F266BA" w:rsidDel="00453F5E">
          <w:fldChar w:fldCharType="begin"/>
        </w:r>
        <w:r w:rsidR="00AA1BDE" w:rsidDel="00453F5E">
          <w:delInstrText xml:space="preserve"> HYPERLINK "Microsoft.FSharp.Core.type_string.html" </w:delInstrText>
        </w:r>
        <w:r w:rsidR="00F266BA" w:rsidRPr="00F266BA" w:rsidDel="00453F5E">
          <w:fldChar w:fldCharType="separate"/>
        </w:r>
        <w:r w:rsidR="00AF7F54" w:rsidRPr="00CA7FEC" w:rsidDel="00453F5E">
          <w:rPr>
            <w:rStyle w:val="CodeInline"/>
          </w:rPr>
          <w:delText>string</w:delText>
        </w:r>
        <w:r w:rsidR="00F266BA" w:rsidDel="00453F5E">
          <w:rPr>
            <w:rStyle w:val="CodeInline"/>
          </w:rPr>
          <w:fldChar w:fldCharType="end"/>
        </w:r>
        <w:r w:rsidR="00AF7F54" w:rsidRPr="00CA7FEC" w:rsidDel="00453F5E">
          <w:rPr>
            <w:rStyle w:val="CodeInline"/>
          </w:rPr>
          <w:delText xml:space="preserve"> -&gt; </w:delText>
        </w:r>
        <w:r w:rsidR="00F266BA" w:rsidRPr="00F266BA" w:rsidDel="00453F5E">
          <w:fldChar w:fldCharType="begin"/>
        </w:r>
        <w:r w:rsidR="00AA1BDE" w:rsidDel="00453F5E">
          <w:delInstrText xml:space="preserve"> HYPERLINK "Microsoft.FSharp.Core.type_unit.html" </w:delInstrText>
        </w:r>
        <w:r w:rsidR="00F266BA" w:rsidRPr="00F266BA" w:rsidDel="00453F5E">
          <w:fldChar w:fldCharType="separate"/>
        </w:r>
        <w:r w:rsidR="00AF7F54" w:rsidRPr="00CA7FEC" w:rsidDel="00453F5E">
          <w:rPr>
            <w:rStyle w:val="CodeInline"/>
          </w:rPr>
          <w:delText>unit</w:delText>
        </w:r>
        <w:r w:rsidR="00F266BA" w:rsidDel="00453F5E">
          <w:rPr>
            <w:rStyle w:val="CodeInline"/>
          </w:rPr>
          <w:fldChar w:fldCharType="end"/>
        </w:r>
        <w:bookmarkStart w:id="4594" w:name="_Toc265492562"/>
        <w:bookmarkEnd w:id="4594"/>
      </w:del>
    </w:p>
    <w:p w:rsidR="00AF7F54" w:rsidRPr="00CA7FEC" w:rsidDel="00453F5E" w:rsidRDefault="00067085" w:rsidP="00AB0442">
      <w:pPr>
        <w:pStyle w:val="SpecBox"/>
        <w:rPr>
          <w:del w:id="4595" w:author="Don Syme" w:date="2010-06-28T11:23:00Z"/>
          <w:rStyle w:val="CodeInline"/>
        </w:rPr>
      </w:pPr>
      <w:del w:id="4596" w:author="Don Syme" w:date="2010-06-28T11:23:00Z">
        <w:r w:rsidDel="00453F5E">
          <w:rPr>
            <w:rStyle w:val="CodeInline"/>
          </w:rPr>
          <w:delText xml:space="preserve">  member</w:delText>
        </w:r>
        <w:r w:rsidR="00AF7F54" w:rsidRPr="00CA7FEC" w:rsidDel="00453F5E">
          <w:rPr>
            <w:rStyle w:val="CodeInline"/>
          </w:rPr>
          <w:delText xml:space="preserve"> Run: </w:delText>
        </w:r>
        <w:r w:rsidR="00F266BA" w:rsidRPr="00F266BA" w:rsidDel="00453F5E">
          <w:fldChar w:fldCharType="begin"/>
        </w:r>
        <w:r w:rsidR="00AA1BDE" w:rsidDel="00453F5E">
          <w:delInstrText xml:space="preserve"> HYPERLINK "Microsoft.FSharp.Control.type_Async.html" </w:delInstrText>
        </w:r>
        <w:r w:rsidR="00F266BA" w:rsidRPr="00F266BA" w:rsidDel="00453F5E">
          <w:fldChar w:fldCharType="separate"/>
        </w:r>
        <w:r w:rsidR="00AF7F54" w:rsidRPr="00CA7FEC" w:rsidDel="00453F5E">
          <w:rPr>
            <w:rStyle w:val="CodeInline"/>
          </w:rPr>
          <w:delText>Async</w:delText>
        </w:r>
        <w:r w:rsidR="00F266BA" w:rsidDel="00453F5E">
          <w:rPr>
            <w:rStyle w:val="CodeInline"/>
          </w:rPr>
          <w:fldChar w:fldCharType="end"/>
        </w:r>
        <w:r w:rsidR="00AF7F54" w:rsidRPr="00CA7FEC" w:rsidDel="00453F5E">
          <w:rPr>
            <w:rStyle w:val="CodeInline"/>
          </w:rPr>
          <w:delText>&lt;</w:delText>
        </w:r>
        <w:r w:rsidR="00553CB7" w:rsidDel="00453F5E">
          <w:rPr>
            <w:rStyle w:val="CodeInline"/>
          </w:rPr>
          <w:delText>'T</w:delText>
        </w:r>
        <w:r w:rsidR="00AF7F54" w:rsidRPr="00CA7FEC" w:rsidDel="00453F5E">
          <w:rPr>
            <w:rStyle w:val="CodeInline"/>
          </w:rPr>
          <w:delText xml:space="preserve">&gt; -&gt; </w:delText>
        </w:r>
        <w:r w:rsidR="00553CB7" w:rsidDel="00453F5E">
          <w:rPr>
            <w:rStyle w:val="CodeInline"/>
          </w:rPr>
          <w:delText>'T</w:delText>
        </w:r>
        <w:bookmarkStart w:id="4597" w:name="_Toc265492563"/>
        <w:bookmarkEnd w:id="4597"/>
      </w:del>
    </w:p>
    <w:p w:rsidR="00AF7F54" w:rsidRPr="00CA7FEC" w:rsidDel="00453F5E" w:rsidRDefault="00067085" w:rsidP="00AB0442">
      <w:pPr>
        <w:pStyle w:val="SpecBox"/>
        <w:rPr>
          <w:del w:id="4598" w:author="Don Syme" w:date="2010-06-28T11:23:00Z"/>
          <w:rStyle w:val="CodeInline"/>
        </w:rPr>
      </w:pPr>
      <w:del w:id="4599" w:author="Don Syme" w:date="2010-06-28T11:23:00Z">
        <w:r w:rsidDel="00453F5E">
          <w:rPr>
            <w:rStyle w:val="CodeInline"/>
          </w:rPr>
          <w:delText xml:space="preserve">  member</w:delText>
        </w:r>
        <w:r w:rsidR="00AF7F54" w:rsidRPr="00CA7FEC" w:rsidDel="00453F5E">
          <w:rPr>
            <w:rStyle w:val="CodeInline"/>
          </w:rPr>
          <w:delText xml:space="preserve"> Spawn:</w:delText>
        </w:r>
        <w:r w:rsidR="00F266BA" w:rsidRPr="00F266BA" w:rsidDel="00453F5E">
          <w:fldChar w:fldCharType="begin"/>
        </w:r>
        <w:r w:rsidR="00AA1BDE" w:rsidDel="00453F5E">
          <w:delInstrText xml:space="preserve"> HYPERLINK "Microsoft.FSharp.Control.type_Async.html" </w:delInstrText>
        </w:r>
        <w:r w:rsidR="00F266BA" w:rsidRPr="00F266BA" w:rsidDel="00453F5E">
          <w:fldChar w:fldCharType="separate"/>
        </w:r>
        <w:r w:rsidR="00AF7F54" w:rsidRPr="00CA7FEC" w:rsidDel="00453F5E">
          <w:rPr>
            <w:rStyle w:val="CodeInline"/>
          </w:rPr>
          <w:delText>Async</w:delText>
        </w:r>
        <w:r w:rsidR="00F266BA" w:rsidDel="00453F5E">
          <w:rPr>
            <w:rStyle w:val="CodeInline"/>
          </w:rPr>
          <w:fldChar w:fldCharType="end"/>
        </w:r>
        <w:r w:rsidR="00AF7F54" w:rsidRPr="00CA7FEC" w:rsidDel="00453F5E">
          <w:rPr>
            <w:rStyle w:val="CodeInline"/>
          </w:rPr>
          <w:delText>&lt;</w:delText>
        </w:r>
        <w:r w:rsidR="00F266BA" w:rsidRPr="00F266BA" w:rsidDel="00453F5E">
          <w:fldChar w:fldCharType="begin"/>
        </w:r>
        <w:r w:rsidR="00AA1BDE" w:rsidDel="00453F5E">
          <w:delInstrText xml:space="preserve"> HYPERLINK "Microsoft.FSharp.Core.type_unit.html" </w:delInstrText>
        </w:r>
        <w:r w:rsidR="00F266BA" w:rsidRPr="00F266BA" w:rsidDel="00453F5E">
          <w:fldChar w:fldCharType="separate"/>
        </w:r>
        <w:r w:rsidR="00AF7F54" w:rsidRPr="00CA7FEC" w:rsidDel="00453F5E">
          <w:rPr>
            <w:rStyle w:val="CodeInline"/>
          </w:rPr>
          <w:delText>unit</w:delText>
        </w:r>
        <w:r w:rsidR="00F266BA" w:rsidDel="00453F5E">
          <w:rPr>
            <w:rStyle w:val="CodeInline"/>
          </w:rPr>
          <w:fldChar w:fldCharType="end"/>
        </w:r>
        <w:r w:rsidR="00AF7F54" w:rsidRPr="00CA7FEC" w:rsidDel="00453F5E">
          <w:rPr>
            <w:rStyle w:val="CodeInline"/>
          </w:rPr>
          <w:delText xml:space="preserve">&gt;  -&gt; </w:delText>
        </w:r>
        <w:r w:rsidR="00F266BA" w:rsidRPr="00F266BA" w:rsidDel="00453F5E">
          <w:fldChar w:fldCharType="begin"/>
        </w:r>
        <w:r w:rsidR="00AA1BDE" w:rsidDel="00453F5E">
          <w:delInstrText xml:space="preserve"> HYPERLINK "Microsoft.FSharp.Core.type_unit.html" </w:delInstrText>
        </w:r>
        <w:r w:rsidR="00F266BA" w:rsidRPr="00F266BA" w:rsidDel="00453F5E">
          <w:fldChar w:fldCharType="separate"/>
        </w:r>
        <w:r w:rsidR="00AF7F54" w:rsidRPr="00CA7FEC" w:rsidDel="00453F5E">
          <w:rPr>
            <w:rStyle w:val="CodeInline"/>
          </w:rPr>
          <w:delText>unit</w:delText>
        </w:r>
        <w:r w:rsidR="00F266BA" w:rsidDel="00453F5E">
          <w:rPr>
            <w:rStyle w:val="CodeInline"/>
          </w:rPr>
          <w:fldChar w:fldCharType="end"/>
        </w:r>
        <w:bookmarkStart w:id="4600" w:name="_Toc265492564"/>
        <w:bookmarkEnd w:id="4600"/>
      </w:del>
    </w:p>
    <w:p w:rsidR="00AF7F54" w:rsidRPr="00CA7FEC" w:rsidDel="00453F5E" w:rsidRDefault="00067085" w:rsidP="00AB0442">
      <w:pPr>
        <w:pStyle w:val="SpecBox"/>
        <w:rPr>
          <w:del w:id="4601" w:author="Don Syme" w:date="2010-06-28T11:23:00Z"/>
          <w:rStyle w:val="CodeInline"/>
        </w:rPr>
      </w:pPr>
      <w:del w:id="4602" w:author="Don Syme" w:date="2010-06-28T11:23:00Z">
        <w:r w:rsidDel="00453F5E">
          <w:rPr>
            <w:rStyle w:val="CodeInline"/>
          </w:rPr>
          <w:delText xml:space="preserve">  member</w:delText>
        </w:r>
        <w:r w:rsidR="00AF7F54" w:rsidRPr="00CA7FEC" w:rsidDel="00453F5E">
          <w:rPr>
            <w:rStyle w:val="CodeInline"/>
          </w:rPr>
          <w:delText xml:space="preserve"> SpawnChild: </w:delText>
        </w:r>
        <w:r w:rsidR="00F266BA" w:rsidRPr="00F266BA" w:rsidDel="00453F5E">
          <w:fldChar w:fldCharType="begin"/>
        </w:r>
        <w:r w:rsidR="00AA1BDE" w:rsidDel="00453F5E">
          <w:delInstrText xml:space="preserve"> HYPERLINK "Microsoft.FSharp.Control.type_Async.html" </w:delInstrText>
        </w:r>
        <w:r w:rsidR="00F266BA" w:rsidRPr="00F266BA" w:rsidDel="00453F5E">
          <w:fldChar w:fldCharType="separate"/>
        </w:r>
        <w:r w:rsidR="00AF7F54" w:rsidRPr="00CA7FEC" w:rsidDel="00453F5E">
          <w:rPr>
            <w:rStyle w:val="CodeInline"/>
          </w:rPr>
          <w:delText>Async</w:delText>
        </w:r>
        <w:r w:rsidR="00F266BA" w:rsidDel="00453F5E">
          <w:rPr>
            <w:rStyle w:val="CodeInline"/>
          </w:rPr>
          <w:fldChar w:fldCharType="end"/>
        </w:r>
        <w:r w:rsidR="00AF7F54" w:rsidRPr="00CA7FEC" w:rsidDel="00453F5E">
          <w:rPr>
            <w:rStyle w:val="CodeInline"/>
          </w:rPr>
          <w:delText>&lt;</w:delText>
        </w:r>
        <w:r w:rsidR="00F266BA" w:rsidRPr="00F266BA" w:rsidDel="00453F5E">
          <w:fldChar w:fldCharType="begin"/>
        </w:r>
        <w:r w:rsidR="00AA1BDE" w:rsidDel="00453F5E">
          <w:delInstrText xml:space="preserve"> HYPERLINK "Microsoft.FSharp.Core.type_unit.html" </w:delInstrText>
        </w:r>
        <w:r w:rsidR="00F266BA" w:rsidRPr="00F266BA" w:rsidDel="00453F5E">
          <w:fldChar w:fldCharType="separate"/>
        </w:r>
        <w:r w:rsidR="00AF7F54" w:rsidRPr="00CA7FEC" w:rsidDel="00453F5E">
          <w:rPr>
            <w:rStyle w:val="CodeInline"/>
          </w:rPr>
          <w:delText>unit</w:delText>
        </w:r>
        <w:r w:rsidR="00F266BA" w:rsidDel="00453F5E">
          <w:rPr>
            <w:rStyle w:val="CodeInline"/>
          </w:rPr>
          <w:fldChar w:fldCharType="end"/>
        </w:r>
        <w:r w:rsidR="00AF7F54" w:rsidRPr="00CA7FEC" w:rsidDel="00453F5E">
          <w:rPr>
            <w:rStyle w:val="CodeInline"/>
          </w:rPr>
          <w:delText xml:space="preserve">&gt; -&gt; </w:delText>
        </w:r>
        <w:r w:rsidR="00F266BA" w:rsidRPr="00F266BA" w:rsidDel="00453F5E">
          <w:fldChar w:fldCharType="begin"/>
        </w:r>
        <w:r w:rsidR="00AA1BDE" w:rsidDel="00453F5E">
          <w:delInstrText xml:space="preserve"> HYPERLINK "Microsoft.FSharp.Control.type_Async.html" </w:delInstrText>
        </w:r>
        <w:r w:rsidR="00F266BA" w:rsidRPr="00F266BA" w:rsidDel="00453F5E">
          <w:fldChar w:fldCharType="separate"/>
        </w:r>
        <w:r w:rsidR="00AF7F54" w:rsidRPr="00CA7FEC" w:rsidDel="00453F5E">
          <w:rPr>
            <w:rStyle w:val="CodeInline"/>
          </w:rPr>
          <w:delText>Async</w:delText>
        </w:r>
        <w:r w:rsidR="00F266BA" w:rsidDel="00453F5E">
          <w:rPr>
            <w:rStyle w:val="CodeInline"/>
          </w:rPr>
          <w:fldChar w:fldCharType="end"/>
        </w:r>
        <w:r w:rsidR="007160DC" w:rsidDel="00453F5E">
          <w:rPr>
            <w:rStyle w:val="CodeInline"/>
          </w:rPr>
          <w:delText>&lt;Task&lt;'T&gt;</w:delText>
        </w:r>
        <w:r w:rsidR="00AF7F54" w:rsidRPr="00CA7FEC" w:rsidDel="00453F5E">
          <w:rPr>
            <w:rStyle w:val="CodeInline"/>
          </w:rPr>
          <w:delText>&gt;</w:delText>
        </w:r>
        <w:bookmarkStart w:id="4603" w:name="_Toc265492565"/>
        <w:bookmarkEnd w:id="4603"/>
      </w:del>
    </w:p>
    <w:p w:rsidR="00C86E62" w:rsidDel="00453F5E" w:rsidRDefault="00BC0FE1" w:rsidP="00277DA6">
      <w:pPr>
        <w:pStyle w:val="SpecBox"/>
        <w:rPr>
          <w:del w:id="4604" w:author="Don Syme" w:date="2010-06-28T11:23:00Z"/>
          <w:rStyle w:val="CodeInline"/>
        </w:rPr>
      </w:pPr>
      <w:moveFromRangeStart w:id="4605" w:author="Don Syme" w:date="2009-05-04T15:59:00Z" w:name="move229216120"/>
      <w:moveFrom w:id="4606" w:author="Don Syme" w:date="2009-05-04T15:59:00Z">
        <w:del w:id="4607" w:author="Don Syme" w:date="2010-06-28T11:23:00Z">
          <w:r w:rsidDel="00453F5E">
            <w:rPr>
              <w:rStyle w:val="CodeInline"/>
            </w:rPr>
            <w:delText xml:space="preserve">  new</w:delText>
          </w:r>
          <w:r w:rsidR="00CA7FEC" w:rsidRPr="00CA7FEC" w:rsidDel="00453F5E">
            <w:rPr>
              <w:rStyle w:val="CodeInline"/>
            </w:rPr>
            <w:delText xml:space="preserve">: </w:delText>
          </w:r>
          <w:r w:rsidR="00F266BA" w:rsidDel="00453F5E">
            <w:fldChar w:fldCharType="begin"/>
          </w:r>
          <w:r w:rsidR="00EA42F6" w:rsidDel="00453F5E">
            <w:delInstrText>HYPERLINK "Microsoft.FSharp.Core.type_unit.html"</w:delInstrText>
          </w:r>
          <w:r w:rsidR="00F266BA" w:rsidDel="00453F5E">
            <w:fldChar w:fldCharType="separate"/>
          </w:r>
          <w:r w:rsidR="00CA7FEC" w:rsidRPr="00CA7FEC" w:rsidDel="00453F5E">
            <w:rPr>
              <w:rStyle w:val="CodeInline"/>
            </w:rPr>
            <w:delText>unit</w:delText>
          </w:r>
          <w:r w:rsidR="00F266BA" w:rsidDel="00453F5E">
            <w:fldChar w:fldCharType="end"/>
          </w:r>
          <w:r w:rsidR="00CA7FEC" w:rsidRPr="00CA7FEC" w:rsidDel="00453F5E">
            <w:rPr>
              <w:rStyle w:val="CodeInline"/>
            </w:rPr>
            <w:delText xml:space="preserve"> -&gt; </w:delText>
          </w:r>
          <w:r w:rsidR="00F266BA" w:rsidDel="00453F5E">
            <w:fldChar w:fldCharType="begin"/>
          </w:r>
          <w:r w:rsidR="00EA42F6" w:rsidDel="00453F5E">
            <w:delInstrText>HYPERLINK "Microsoft.FSharp.Control.type_AsyncGroup.html"</w:delInstrText>
          </w:r>
          <w:r w:rsidR="00F266BA" w:rsidDel="00453F5E">
            <w:fldChar w:fldCharType="separate"/>
          </w:r>
          <w:r w:rsidR="00CA7FEC" w:rsidRPr="00CA7FEC" w:rsidDel="00453F5E">
            <w:rPr>
              <w:rStyle w:val="CodeInline"/>
            </w:rPr>
            <w:delText>AsyncGroup</w:delText>
          </w:r>
          <w:r w:rsidR="00F266BA" w:rsidDel="00453F5E">
            <w:fldChar w:fldCharType="end"/>
          </w:r>
        </w:del>
      </w:moveFrom>
      <w:bookmarkStart w:id="4608" w:name="_Toc265492566"/>
      <w:bookmarkEnd w:id="4608"/>
    </w:p>
    <w:p w:rsidR="00C86E62" w:rsidDel="00453F5E" w:rsidRDefault="00C86E62" w:rsidP="00C86E62">
      <w:pPr>
        <w:pStyle w:val="SpecBox"/>
        <w:rPr>
          <w:del w:id="4609" w:author="Don Syme" w:date="2010-06-28T11:23:00Z"/>
          <w:rStyle w:val="CodeInline"/>
        </w:rPr>
      </w:pPr>
      <w:bookmarkStart w:id="4610" w:name="_Toc265492567"/>
      <w:bookmarkEnd w:id="4610"/>
      <w:moveFromRangeEnd w:id="4605"/>
    </w:p>
    <w:p w:rsidR="00C86E62" w:rsidRPr="008A25FB" w:rsidDel="00453F5E" w:rsidRDefault="00C86E62" w:rsidP="00C86E62">
      <w:pPr>
        <w:pStyle w:val="SpecBox"/>
        <w:rPr>
          <w:del w:id="4611" w:author="Don Syme" w:date="2010-06-28T11:23:00Z"/>
          <w:rStyle w:val="CodeInline"/>
        </w:rPr>
      </w:pPr>
      <w:del w:id="4612" w:author="Don Syme" w:date="2010-06-28T11:23:00Z">
        <w:r w:rsidRPr="008A25FB" w:rsidDel="00453F5E">
          <w:rPr>
            <w:rStyle w:val="CodeInline"/>
          </w:rPr>
          <w:delText>val async: AsyncBuilder</w:delText>
        </w:r>
        <w:r w:rsidDel="00453F5E">
          <w:rPr>
            <w:rStyle w:val="CodeInline"/>
          </w:rPr>
          <w:delText xml:space="preserve"> (in Fsharp.Core.Pervasives)</w:delText>
        </w:r>
        <w:bookmarkStart w:id="4613" w:name="_Toc265492568"/>
        <w:bookmarkEnd w:id="4613"/>
      </w:del>
    </w:p>
    <w:p w:rsidR="00CA7FEC" w:rsidRPr="00DF274C" w:rsidDel="00453F5E" w:rsidRDefault="00CA7FEC" w:rsidP="00B7361E">
      <w:pPr>
        <w:rPr>
          <w:del w:id="4614" w:author="Don Syme" w:date="2010-06-28T11:23:00Z"/>
          <w:rFonts w:eastAsia="Times New Roman"/>
        </w:rPr>
      </w:pPr>
      <w:bookmarkStart w:id="4615" w:name="_Toc265492569"/>
      <w:bookmarkEnd w:id="4615"/>
    </w:p>
    <w:p w:rsidR="00917E5E" w:rsidRPr="00DF274C" w:rsidDel="007B4D8B" w:rsidRDefault="00917E5E" w:rsidP="00917E5E">
      <w:pPr>
        <w:pStyle w:val="Heading3"/>
        <w:rPr>
          <w:del w:id="4616" w:author="Don Syme" w:date="2010-06-28T12:48:00Z"/>
        </w:rPr>
      </w:pPr>
      <w:bookmarkStart w:id="4617" w:name="_Toc265492570"/>
      <w:del w:id="4618" w:author="Don Syme" w:date="2010-06-28T12:48:00Z">
        <w:r w:rsidDel="007B4D8B">
          <w:delText>Async.FromBeginEnd</w:delText>
        </w:r>
        <w:bookmarkEnd w:id="4617"/>
        <w:r w:rsidDel="007B4D8B">
          <w:delText xml:space="preserve"> </w:delText>
        </w:r>
      </w:del>
    </w:p>
    <w:p w:rsidR="00917E5E" w:rsidRPr="00DF274C" w:rsidDel="007B4D8B" w:rsidRDefault="00917E5E" w:rsidP="00917E5E">
      <w:pPr>
        <w:pStyle w:val="MiniHeading"/>
        <w:rPr>
          <w:del w:id="4619" w:author="Don Syme" w:date="2010-06-28T12:48:00Z"/>
        </w:rPr>
      </w:pPr>
      <w:del w:id="4620" w:author="Don Syme" w:date="2010-06-28T12:48:00Z">
        <w:r w:rsidDel="007B4D8B">
          <w:delText>Signature</w:delText>
        </w:r>
      </w:del>
    </w:p>
    <w:p w:rsidR="00917E5E" w:rsidDel="007B4D8B" w:rsidRDefault="00917E5E" w:rsidP="00917E5E">
      <w:pPr>
        <w:pStyle w:val="SpecBox"/>
        <w:rPr>
          <w:del w:id="4621" w:author="Don Syme" w:date="2010-06-28T12:48:00Z"/>
          <w:rStyle w:val="CodeInline"/>
          <w:b/>
        </w:rPr>
      </w:pPr>
      <w:del w:id="4622" w:author="Don Syme" w:date="2010-06-28T12:48:00Z">
        <w:r w:rsidRPr="00917E5E" w:rsidDel="007B4D8B">
          <w:rPr>
            <w:rStyle w:val="CodeInline"/>
            <w:b/>
          </w:rPr>
          <w:delText xml:space="preserve">static member </w:delText>
        </w:r>
      </w:del>
      <w:del w:id="4623" w:author="Don Syme" w:date="2009-05-04T15:43:00Z">
        <w:r w:rsidRPr="00917E5E" w:rsidDel="003100B6">
          <w:rPr>
            <w:rStyle w:val="CodeInline"/>
            <w:b/>
          </w:rPr>
          <w:delText>BuildPrimitive</w:delText>
        </w:r>
      </w:del>
      <w:del w:id="4624" w:author="Don Syme" w:date="2010-06-28T12:48:00Z">
        <w:r w:rsidDel="007B4D8B">
          <w:rPr>
            <w:rStyle w:val="CodeInline"/>
            <w:b/>
          </w:rPr>
          <w:delText>(</w:delText>
        </w:r>
        <w:r w:rsidRPr="00917E5E" w:rsidDel="007B4D8B">
          <w:rPr>
            <w:rStyle w:val="CodeInline"/>
            <w:b/>
          </w:rPr>
          <w:delText>beginAction</w:delText>
        </w:r>
        <w:r w:rsidDel="007B4D8B">
          <w:rPr>
            <w:rStyle w:val="CodeInline"/>
            <w:b/>
          </w:rPr>
          <w:delText>, endAction, ?cancelAction)</w:delText>
        </w:r>
      </w:del>
    </w:p>
    <w:p w:rsidR="00917E5E" w:rsidDel="007B4D8B" w:rsidRDefault="00917E5E" w:rsidP="00917E5E">
      <w:pPr>
        <w:pStyle w:val="SpecBox"/>
        <w:rPr>
          <w:del w:id="4625" w:author="Don Syme" w:date="2010-06-28T12:48:00Z"/>
          <w:rStyle w:val="CodeInline"/>
          <w:b/>
        </w:rPr>
      </w:pPr>
      <w:del w:id="4626" w:author="Don Syme" w:date="2010-06-28T12:48:00Z">
        <w:r w:rsidDel="007B4D8B">
          <w:rPr>
            <w:rStyle w:val="CodeInline"/>
            <w:b/>
          </w:rPr>
          <w:delText xml:space="preserve">    beginAction</w:delText>
        </w:r>
        <w:r w:rsidRPr="00917E5E" w:rsidDel="007B4D8B">
          <w:rPr>
            <w:rStyle w:val="CodeInline"/>
            <w:b/>
          </w:rPr>
          <w:delText xml:space="preserve">:(System.AsyncCallback </w:delText>
        </w:r>
        <w:r w:rsidDel="007B4D8B">
          <w:rPr>
            <w:rStyle w:val="CodeInline"/>
            <w:b/>
          </w:rPr>
          <w:delText xml:space="preserve">* obj -&gt; System.IAsyncResult) </w:delText>
        </w:r>
      </w:del>
    </w:p>
    <w:p w:rsidR="00917E5E" w:rsidDel="007B4D8B" w:rsidRDefault="00917E5E" w:rsidP="00917E5E">
      <w:pPr>
        <w:pStyle w:val="SpecBox"/>
        <w:rPr>
          <w:del w:id="4627" w:author="Don Syme" w:date="2010-06-28T12:48:00Z"/>
          <w:rStyle w:val="CodeInline"/>
          <w:b/>
        </w:rPr>
      </w:pPr>
      <w:del w:id="4628" w:author="Don Syme" w:date="2010-06-28T12:48:00Z">
        <w:r w:rsidDel="007B4D8B">
          <w:rPr>
            <w:rStyle w:val="CodeInline"/>
            <w:b/>
          </w:rPr>
          <w:delText xml:space="preserve">    </w:delText>
        </w:r>
        <w:r w:rsidRPr="00917E5E" w:rsidDel="007B4D8B">
          <w:rPr>
            <w:rStyle w:val="CodeInline"/>
            <w:b/>
          </w:rPr>
          <w:delText>endActio</w:delText>
        </w:r>
        <w:r w:rsidDel="007B4D8B">
          <w:rPr>
            <w:rStyle w:val="CodeInline"/>
            <w:b/>
          </w:rPr>
          <w:delText xml:space="preserve">n:(System.IAsyncResult -&gt; 'T) </w:delText>
        </w:r>
      </w:del>
    </w:p>
    <w:p w:rsidR="00917E5E" w:rsidDel="007B4D8B" w:rsidRDefault="00917E5E" w:rsidP="00917E5E">
      <w:pPr>
        <w:pStyle w:val="SpecBox"/>
        <w:rPr>
          <w:del w:id="4629" w:author="Don Syme" w:date="2010-06-28T12:48:00Z"/>
          <w:rStyle w:val="CodeInline"/>
          <w:b/>
        </w:rPr>
      </w:pPr>
      <w:del w:id="4630" w:author="Don Syme" w:date="2010-06-28T12:48:00Z">
        <w:r w:rsidDel="007B4D8B">
          <w:rPr>
            <w:rStyle w:val="CodeInline"/>
            <w:b/>
          </w:rPr>
          <w:delText xml:space="preserve">    </w:delText>
        </w:r>
        <w:r w:rsidRPr="00917E5E" w:rsidDel="007B4D8B">
          <w:rPr>
            <w:rStyle w:val="CodeInline"/>
            <w:b/>
          </w:rPr>
          <w:delText xml:space="preserve">?cancelAction : (unit -&gt; unit) </w:delText>
        </w:r>
      </w:del>
    </w:p>
    <w:p w:rsidR="00917E5E" w:rsidDel="007B4D8B" w:rsidRDefault="00917E5E" w:rsidP="00917E5E">
      <w:pPr>
        <w:pStyle w:val="SpecBox"/>
        <w:rPr>
          <w:del w:id="4631" w:author="Don Syme" w:date="2010-06-28T12:48:00Z"/>
          <w:rStyle w:val="CodeInline"/>
          <w:b/>
        </w:rPr>
      </w:pPr>
      <w:del w:id="4632" w:author="Don Syme" w:date="2010-06-28T12:48:00Z">
        <w:r w:rsidDel="007B4D8B">
          <w:rPr>
            <w:rStyle w:val="CodeInline"/>
            <w:b/>
          </w:rPr>
          <w:delText xml:space="preserve">    Return: </w:delText>
        </w:r>
        <w:r w:rsidRPr="00917E5E" w:rsidDel="007B4D8B">
          <w:rPr>
            <w:rStyle w:val="CodeInline"/>
            <w:b/>
          </w:rPr>
          <w:delText>Async&lt;'T&gt;</w:delText>
        </w:r>
      </w:del>
    </w:p>
    <w:p w:rsidR="00917E5E" w:rsidRPr="00DF274C" w:rsidDel="007B4D8B" w:rsidRDefault="00917E5E" w:rsidP="00917E5E">
      <w:pPr>
        <w:pStyle w:val="MiniHeading"/>
        <w:rPr>
          <w:del w:id="4633" w:author="Don Syme" w:date="2010-06-28T12:48:00Z"/>
        </w:rPr>
      </w:pPr>
      <w:del w:id="4634" w:author="Don Syme" w:date="2010-06-28T12:48:00Z">
        <w:r w:rsidDel="007B4D8B">
          <w:delText>Descrption</w:delText>
        </w:r>
      </w:del>
    </w:p>
    <w:p w:rsidR="00917E5E" w:rsidDel="007B4D8B" w:rsidRDefault="00917E5E" w:rsidP="00917E5E">
      <w:pPr>
        <w:pStyle w:val="BodyText"/>
        <w:rPr>
          <w:del w:id="4635" w:author="Don Syme" w:date="2010-06-28T12:48:00Z"/>
        </w:rPr>
      </w:pPr>
      <w:del w:id="4636" w:author="Don Syme" w:date="2010-06-28T12:48:00Z">
        <w:r w:rsidDel="007B4D8B">
          <w:delText xml:space="preserve">Return an asynchronous computation in terms of a Begin/End pair of actions in the style used in .NET APIs where the overall operation is not qualified by any arguments. </w:delText>
        </w:r>
      </w:del>
    </w:p>
    <w:p w:rsidR="00806D59" w:rsidDel="007B4D8B" w:rsidRDefault="00917E5E" w:rsidP="00917E5E">
      <w:pPr>
        <w:pStyle w:val="BodyText"/>
        <w:rPr>
          <w:del w:id="4637" w:author="Don Syme" w:date="2010-06-28T12:48:00Z"/>
        </w:rPr>
      </w:pPr>
      <w:del w:id="4638" w:author="Don Syme" w:date="2010-06-28T12:48:00Z">
        <w:r w:rsidDel="007B4D8B">
          <w:delText xml:space="preserve">When the computation is run, 'beginFunc' is executed, with a callback which represents the continuation of the computation. When the callback is invoked, the overall result is fetched using 'endFunc'. </w:delText>
        </w:r>
      </w:del>
    </w:p>
    <w:p w:rsidR="00917E5E" w:rsidDel="007B4D8B" w:rsidRDefault="00917E5E" w:rsidP="00917E5E">
      <w:pPr>
        <w:pStyle w:val="BodyText"/>
        <w:rPr>
          <w:del w:id="4639" w:author="Don Syme" w:date="2010-06-28T12:48:00Z"/>
        </w:rPr>
      </w:pPr>
      <w:del w:id="4640" w:author="Don Syme" w:date="2010-06-28T12:48:00Z">
        <w:r w:rsidDel="007B4D8B">
          <w:delText>The computation will respond to cancellation while waiting for the completion of the operation. If a cancellation occurs, and 'cancelAction' is specified, then it is executed, and the computation continues to wait for the completion of the operation. If 'cancelAction' is not specified, then cancellation causes the computation to stop immediately, and subsequent invocations of the callback are ignored.</w:delText>
        </w:r>
      </w:del>
    </w:p>
    <w:p w:rsidR="00917E5E" w:rsidDel="007B4D8B" w:rsidRDefault="00917E5E" w:rsidP="00917E5E">
      <w:pPr>
        <w:pStyle w:val="MiniHeading"/>
        <w:rPr>
          <w:del w:id="4641" w:author="Don Syme" w:date="2010-06-28T12:48:00Z"/>
        </w:rPr>
      </w:pPr>
      <w:del w:id="4642" w:author="Don Syme" w:date="2010-06-28T12:48:00Z">
        <w:r w:rsidDel="007B4D8B">
          <w:delText>Examples</w:delText>
        </w:r>
      </w:del>
    </w:p>
    <w:p w:rsidR="00917E5E" w:rsidDel="007B4D8B" w:rsidRDefault="00917E5E" w:rsidP="00917E5E">
      <w:pPr>
        <w:pStyle w:val="BodyText"/>
        <w:rPr>
          <w:del w:id="4643" w:author="Don Syme" w:date="2010-06-28T12:48:00Z"/>
        </w:rPr>
      </w:pPr>
      <w:del w:id="4644" w:author="Don Syme" w:date="2010-06-28T12:48:00Z">
        <w:r w:rsidDel="007B4D8B">
          <w:delText>Using a web service:</w:delText>
        </w:r>
      </w:del>
    </w:p>
    <w:p w:rsidR="00917E5E" w:rsidRPr="00917E5E" w:rsidDel="007B4D8B" w:rsidRDefault="00917E5E" w:rsidP="00917E5E">
      <w:pPr>
        <w:pStyle w:val="SpecBox"/>
        <w:rPr>
          <w:del w:id="4645" w:author="Don Syme" w:date="2010-06-28T12:48:00Z"/>
          <w:rFonts w:ascii="Consolas" w:hAnsi="Consolas"/>
          <w:color w:val="4F81BD" w:themeColor="accent1"/>
          <w:sz w:val="18"/>
        </w:rPr>
      </w:pPr>
      <w:del w:id="4646" w:author="Don Syme" w:date="2010-06-28T12:48:00Z">
        <w:r w:rsidRPr="00917E5E" w:rsidDel="007B4D8B">
          <w:rPr>
            <w:rFonts w:ascii="Consolas" w:hAnsi="Consolas"/>
            <w:color w:val="4F81BD" w:themeColor="accent1"/>
            <w:sz w:val="18"/>
          </w:rPr>
          <w:delText>Async.FromBeginEnd(ws.BeginGetWeather,ws.EndGetWeather)</w:delText>
        </w:r>
      </w:del>
    </w:p>
    <w:p w:rsidR="00917E5E" w:rsidRPr="00917E5E" w:rsidDel="007B4D8B" w:rsidRDefault="00917E5E" w:rsidP="00917E5E">
      <w:pPr>
        <w:pStyle w:val="BodyText"/>
        <w:rPr>
          <w:del w:id="4647" w:author="Don Syme" w:date="2010-06-28T12:48:00Z"/>
        </w:rPr>
      </w:pPr>
      <w:del w:id="4648" w:author="Don Syme" w:date="2010-06-28T12:48:00Z">
        <w:r w:rsidDel="007B4D8B">
          <w:delText>Using an existing APM method that supports cancellation:</w:delText>
        </w:r>
      </w:del>
    </w:p>
    <w:p w:rsidR="00CB6117" w:rsidDel="007B4D8B" w:rsidRDefault="00917E5E" w:rsidP="00917E5E">
      <w:pPr>
        <w:pStyle w:val="SpecBox"/>
        <w:rPr>
          <w:del w:id="4649" w:author="Don Syme" w:date="2010-06-28T12:48:00Z"/>
          <w:rFonts w:ascii="Consolas" w:hAnsi="Consolas"/>
          <w:color w:val="4F81BD" w:themeColor="accent1"/>
          <w:sz w:val="18"/>
        </w:rPr>
      </w:pPr>
      <w:del w:id="4650" w:author="Don Syme" w:date="2010-06-28T12:48:00Z">
        <w:r w:rsidRPr="00917E5E" w:rsidDel="007B4D8B">
          <w:rPr>
            <w:rFonts w:ascii="Consolas" w:hAnsi="Consolas"/>
            <w:color w:val="4F81BD" w:themeColor="accent1"/>
            <w:sz w:val="18"/>
          </w:rPr>
          <w:delText xml:space="preserve">async { </w:delText>
        </w:r>
      </w:del>
    </w:p>
    <w:p w:rsidR="00917E5E" w:rsidRPr="00917E5E" w:rsidDel="007B4D8B" w:rsidRDefault="00CB6117" w:rsidP="00917E5E">
      <w:pPr>
        <w:pStyle w:val="SpecBox"/>
        <w:rPr>
          <w:del w:id="4651" w:author="Don Syme" w:date="2010-06-28T12:48:00Z"/>
          <w:rFonts w:ascii="Consolas" w:hAnsi="Consolas"/>
          <w:color w:val="4F81BD" w:themeColor="accent1"/>
          <w:sz w:val="18"/>
        </w:rPr>
      </w:pPr>
      <w:del w:id="4652" w:author="Don Syme" w:date="2010-06-28T12:48:00Z">
        <w:r w:rsidDel="007B4D8B">
          <w:rPr>
            <w:rFonts w:ascii="Consolas" w:hAnsi="Consolas"/>
            <w:color w:val="4F81BD" w:themeColor="accent1"/>
            <w:sz w:val="18"/>
          </w:rPr>
          <w:delText xml:space="preserve">    </w:delText>
        </w:r>
        <w:r w:rsidR="00917E5E" w:rsidRPr="00917E5E" w:rsidDel="007B4D8B">
          <w:rPr>
            <w:rFonts w:ascii="Consolas" w:hAnsi="Consolas"/>
            <w:color w:val="4F81BD" w:themeColor="accent1"/>
            <w:sz w:val="18"/>
          </w:rPr>
          <w:delText xml:space="preserve">try </w:delText>
        </w:r>
      </w:del>
    </w:p>
    <w:p w:rsidR="00917E5E" w:rsidRPr="00917E5E" w:rsidDel="007B4D8B" w:rsidRDefault="00917E5E" w:rsidP="00917E5E">
      <w:pPr>
        <w:pStyle w:val="SpecBox"/>
        <w:rPr>
          <w:del w:id="4653" w:author="Don Syme" w:date="2010-06-28T12:48:00Z"/>
          <w:rFonts w:ascii="Consolas" w:hAnsi="Consolas"/>
          <w:color w:val="4F81BD" w:themeColor="accent1"/>
          <w:sz w:val="18"/>
        </w:rPr>
      </w:pPr>
      <w:del w:id="4654" w:author="Don Syme" w:date="2010-06-28T12:48:00Z">
        <w:r w:rsidDel="007B4D8B">
          <w:rPr>
            <w:rFonts w:ascii="Consolas" w:hAnsi="Consolas"/>
            <w:color w:val="4F81BD" w:themeColor="accent1"/>
            <w:sz w:val="18"/>
          </w:rPr>
          <w:delText xml:space="preserve">        </w:delText>
        </w:r>
        <w:r w:rsidRPr="00917E5E" w:rsidDel="007B4D8B">
          <w:rPr>
            <w:rFonts w:ascii="Consolas" w:hAnsi="Consolas"/>
            <w:color w:val="4F81BD" w:themeColor="accent1"/>
            <w:sz w:val="18"/>
          </w:rPr>
          <w:delText xml:space="preserve">// </w:delText>
        </w:r>
        <w:r w:rsidDel="007B4D8B">
          <w:rPr>
            <w:rFonts w:ascii="Consolas" w:hAnsi="Consolas"/>
            <w:color w:val="4F81BD" w:themeColor="accent1"/>
            <w:sz w:val="18"/>
          </w:rPr>
          <w:delText>W</w:delText>
        </w:r>
        <w:r w:rsidRPr="00917E5E" w:rsidDel="007B4D8B">
          <w:rPr>
            <w:rFonts w:ascii="Consolas" w:hAnsi="Consolas"/>
            <w:color w:val="4F81BD" w:themeColor="accent1"/>
            <w:sz w:val="18"/>
          </w:rPr>
          <w:delText xml:space="preserve">e specify req.Abort as the cancelAction. If successful, </w:delText>
        </w:r>
        <w:r w:rsidDel="007B4D8B">
          <w:rPr>
            <w:rFonts w:ascii="Consolas" w:hAnsi="Consolas"/>
            <w:color w:val="4F81BD" w:themeColor="accent1"/>
            <w:sz w:val="18"/>
          </w:rPr>
          <w:delText xml:space="preserve">ir </w:delText>
        </w:r>
        <w:r w:rsidRPr="00917E5E" w:rsidDel="007B4D8B">
          <w:rPr>
            <w:rFonts w:ascii="Consolas" w:hAnsi="Consolas"/>
            <w:color w:val="4F81BD" w:themeColor="accent1"/>
            <w:sz w:val="18"/>
          </w:rPr>
          <w:delText xml:space="preserve">will cause </w:delText>
        </w:r>
      </w:del>
    </w:p>
    <w:p w:rsidR="00917E5E" w:rsidRPr="00917E5E" w:rsidDel="007B4D8B" w:rsidRDefault="00917E5E" w:rsidP="00917E5E">
      <w:pPr>
        <w:pStyle w:val="SpecBox"/>
        <w:rPr>
          <w:del w:id="4655" w:author="Don Syme" w:date="2010-06-28T12:48:00Z"/>
          <w:rFonts w:ascii="Consolas" w:hAnsi="Consolas"/>
          <w:color w:val="4F81BD" w:themeColor="accent1"/>
          <w:sz w:val="18"/>
        </w:rPr>
      </w:pPr>
      <w:del w:id="4656" w:author="Don Syme" w:date="2010-06-28T12:48:00Z">
        <w:r w:rsidDel="007B4D8B">
          <w:rPr>
            <w:rFonts w:ascii="Consolas" w:hAnsi="Consolas"/>
            <w:color w:val="4F81BD" w:themeColor="accent1"/>
            <w:sz w:val="18"/>
          </w:rPr>
          <w:delText xml:space="preserve">  </w:delText>
        </w:r>
        <w:r w:rsidRPr="00917E5E" w:rsidDel="007B4D8B">
          <w:rPr>
            <w:rFonts w:ascii="Consolas" w:hAnsi="Consolas"/>
            <w:color w:val="4F81BD" w:themeColor="accent1"/>
            <w:sz w:val="18"/>
          </w:rPr>
          <w:delText xml:space="preserve">      // a WebExceptionStatus.RequestCanceled to be raised from the web request.</w:delText>
        </w:r>
      </w:del>
    </w:p>
    <w:p w:rsidR="00917E5E" w:rsidRPr="00917E5E" w:rsidDel="007B4D8B" w:rsidRDefault="00917E5E" w:rsidP="00917E5E">
      <w:pPr>
        <w:pStyle w:val="SpecBox"/>
        <w:rPr>
          <w:del w:id="4657" w:author="Don Syme" w:date="2010-06-28T12:48:00Z"/>
          <w:rFonts w:ascii="Consolas" w:hAnsi="Consolas"/>
          <w:color w:val="4F81BD" w:themeColor="accent1"/>
          <w:sz w:val="18"/>
        </w:rPr>
      </w:pPr>
      <w:del w:id="4658" w:author="Don Syme" w:date="2010-06-28T12:48:00Z">
        <w:r w:rsidRPr="00917E5E" w:rsidDel="007B4D8B">
          <w:rPr>
            <w:rFonts w:ascii="Consolas" w:hAnsi="Consolas"/>
            <w:color w:val="4F81BD" w:themeColor="accent1"/>
            <w:sz w:val="18"/>
          </w:rPr>
          <w:delText xml:space="preserve">    </w:delText>
        </w:r>
        <w:r w:rsidDel="007B4D8B">
          <w:rPr>
            <w:rFonts w:ascii="Consolas" w:hAnsi="Consolas"/>
            <w:color w:val="4F81BD" w:themeColor="accent1"/>
            <w:sz w:val="18"/>
          </w:rPr>
          <w:delText xml:space="preserve">    </w:delText>
        </w:r>
        <w:r w:rsidRPr="00917E5E" w:rsidDel="007B4D8B">
          <w:rPr>
            <w:rFonts w:ascii="Consolas" w:hAnsi="Consolas"/>
            <w:color w:val="4F81BD" w:themeColor="accent1"/>
            <w:sz w:val="18"/>
          </w:rPr>
          <w:delText>retur</w:delText>
        </w:r>
        <w:r w:rsidDel="007B4D8B">
          <w:rPr>
            <w:rFonts w:ascii="Consolas" w:hAnsi="Consolas"/>
            <w:color w:val="4F81BD" w:themeColor="accent1"/>
            <w:sz w:val="18"/>
          </w:rPr>
          <w:delText>n! Async.FromBeginEnd</w:delText>
        </w:r>
        <w:r w:rsidRPr="00917E5E" w:rsidDel="007B4D8B">
          <w:rPr>
            <w:rFonts w:ascii="Consolas" w:hAnsi="Consolas"/>
            <w:color w:val="4F81BD" w:themeColor="accent1"/>
            <w:sz w:val="18"/>
          </w:rPr>
          <w:delText xml:space="preserve">(beginAction=req.BeginGetResponse, </w:delText>
        </w:r>
      </w:del>
    </w:p>
    <w:p w:rsidR="00917E5E" w:rsidRPr="00917E5E" w:rsidDel="007B4D8B" w:rsidRDefault="00917E5E" w:rsidP="00917E5E">
      <w:pPr>
        <w:pStyle w:val="SpecBox"/>
        <w:rPr>
          <w:del w:id="4659" w:author="Don Syme" w:date="2010-06-28T12:48:00Z"/>
          <w:rFonts w:ascii="Consolas" w:hAnsi="Consolas"/>
          <w:color w:val="4F81BD" w:themeColor="accent1"/>
          <w:sz w:val="18"/>
        </w:rPr>
      </w:pPr>
      <w:del w:id="4660" w:author="Don Syme" w:date="2010-06-28T12:48:00Z">
        <w:r w:rsidRPr="00917E5E" w:rsidDel="007B4D8B">
          <w:rPr>
            <w:rFonts w:ascii="Consolas" w:hAnsi="Consolas"/>
            <w:color w:val="4F81BD" w:themeColor="accent1"/>
            <w:sz w:val="18"/>
          </w:rPr>
          <w:delText xml:space="preserve">        </w:delText>
        </w:r>
        <w:r w:rsidDel="007B4D8B">
          <w:rPr>
            <w:rFonts w:ascii="Consolas" w:hAnsi="Consolas"/>
            <w:color w:val="4F81BD" w:themeColor="accent1"/>
            <w:sz w:val="18"/>
          </w:rPr>
          <w:delText xml:space="preserve">    </w:delText>
        </w:r>
        <w:r w:rsidRPr="00917E5E" w:rsidDel="007B4D8B">
          <w:rPr>
            <w:rFonts w:ascii="Consolas" w:hAnsi="Consolas"/>
            <w:color w:val="4F81BD" w:themeColor="accent1"/>
            <w:sz w:val="18"/>
          </w:rPr>
          <w:delText xml:space="preserve">                      </w:delText>
        </w:r>
        <w:r w:rsidDel="007B4D8B">
          <w:rPr>
            <w:rFonts w:ascii="Consolas" w:hAnsi="Consolas"/>
            <w:color w:val="4F81BD" w:themeColor="accent1"/>
            <w:sz w:val="18"/>
          </w:rPr>
          <w:delText xml:space="preserve"> </w:delText>
        </w:r>
        <w:r w:rsidRPr="00917E5E" w:rsidDel="007B4D8B">
          <w:rPr>
            <w:rFonts w:ascii="Consolas" w:hAnsi="Consolas"/>
            <w:color w:val="4F81BD" w:themeColor="accent1"/>
            <w:sz w:val="18"/>
          </w:rPr>
          <w:delText xml:space="preserve">endAction = req.EndGetResponse, </w:delText>
        </w:r>
      </w:del>
    </w:p>
    <w:p w:rsidR="00917E5E" w:rsidRPr="00917E5E" w:rsidDel="007B4D8B" w:rsidRDefault="00917E5E" w:rsidP="00917E5E">
      <w:pPr>
        <w:pStyle w:val="SpecBox"/>
        <w:rPr>
          <w:del w:id="4661" w:author="Don Syme" w:date="2010-06-28T12:48:00Z"/>
          <w:rFonts w:ascii="Consolas" w:hAnsi="Consolas"/>
          <w:color w:val="4F81BD" w:themeColor="accent1"/>
          <w:sz w:val="18"/>
        </w:rPr>
      </w:pPr>
      <w:del w:id="4662" w:author="Don Syme" w:date="2010-06-28T12:48:00Z">
        <w:r w:rsidRPr="00917E5E" w:rsidDel="007B4D8B">
          <w:rPr>
            <w:rFonts w:ascii="Consolas" w:hAnsi="Consolas"/>
            <w:color w:val="4F81BD" w:themeColor="accent1"/>
            <w:sz w:val="18"/>
          </w:rPr>
          <w:delText xml:space="preserve">            </w:delText>
        </w:r>
        <w:r w:rsidDel="007B4D8B">
          <w:rPr>
            <w:rFonts w:ascii="Consolas" w:hAnsi="Consolas"/>
            <w:color w:val="4F81BD" w:themeColor="accent1"/>
            <w:sz w:val="18"/>
          </w:rPr>
          <w:delText xml:space="preserve">    </w:delText>
        </w:r>
        <w:r w:rsidRPr="00917E5E" w:rsidDel="007B4D8B">
          <w:rPr>
            <w:rFonts w:ascii="Consolas" w:hAnsi="Consolas"/>
            <w:color w:val="4F81BD" w:themeColor="accent1"/>
            <w:sz w:val="18"/>
          </w:rPr>
          <w:delText xml:space="preserve">                   cancelAction = req.Abort)</w:delText>
        </w:r>
      </w:del>
    </w:p>
    <w:p w:rsidR="00917E5E" w:rsidRPr="00917E5E" w:rsidDel="007B4D8B" w:rsidRDefault="00917E5E" w:rsidP="00917E5E">
      <w:pPr>
        <w:pStyle w:val="SpecBox"/>
        <w:rPr>
          <w:del w:id="4663" w:author="Don Syme" w:date="2010-06-28T12:48:00Z"/>
          <w:rFonts w:ascii="Consolas" w:hAnsi="Consolas"/>
          <w:color w:val="4F81BD" w:themeColor="accent1"/>
          <w:sz w:val="18"/>
        </w:rPr>
      </w:pPr>
      <w:del w:id="4664" w:author="Don Syme" w:date="2010-06-28T12:48:00Z">
        <w:r w:rsidDel="007B4D8B">
          <w:rPr>
            <w:rFonts w:ascii="Consolas" w:hAnsi="Consolas"/>
            <w:color w:val="4F81BD" w:themeColor="accent1"/>
            <w:sz w:val="18"/>
          </w:rPr>
          <w:delText xml:space="preserve">    </w:delText>
        </w:r>
        <w:r w:rsidRPr="00917E5E" w:rsidDel="007B4D8B">
          <w:rPr>
            <w:rFonts w:ascii="Consolas" w:hAnsi="Consolas"/>
            <w:color w:val="4F81BD" w:themeColor="accent1"/>
            <w:sz w:val="18"/>
          </w:rPr>
          <w:delText xml:space="preserve">with </w:delText>
        </w:r>
      </w:del>
    </w:p>
    <w:p w:rsidR="00917E5E" w:rsidDel="007B4D8B" w:rsidRDefault="00917E5E" w:rsidP="00917E5E">
      <w:pPr>
        <w:pStyle w:val="SpecBox"/>
        <w:rPr>
          <w:del w:id="4665" w:author="Don Syme" w:date="2010-06-28T12:48:00Z"/>
          <w:rFonts w:ascii="Consolas" w:hAnsi="Consolas"/>
          <w:color w:val="4F81BD" w:themeColor="accent1"/>
          <w:sz w:val="18"/>
        </w:rPr>
      </w:pPr>
      <w:del w:id="4666" w:author="Don Syme" w:date="2010-06-28T12:48:00Z">
        <w:r w:rsidRPr="00917E5E" w:rsidDel="007B4D8B">
          <w:rPr>
            <w:rFonts w:ascii="Consolas" w:hAnsi="Consolas"/>
            <w:color w:val="4F81BD" w:themeColor="accent1"/>
            <w:sz w:val="18"/>
          </w:rPr>
          <w:delText xml:space="preserve">    </w:delText>
        </w:r>
        <w:r w:rsidDel="007B4D8B">
          <w:rPr>
            <w:rFonts w:ascii="Consolas" w:hAnsi="Consolas"/>
            <w:color w:val="4F81BD" w:themeColor="accent1"/>
            <w:sz w:val="18"/>
          </w:rPr>
          <w:delText xml:space="preserve">   </w:delText>
        </w:r>
        <w:r w:rsidRPr="00917E5E" w:rsidDel="007B4D8B">
          <w:rPr>
            <w:rFonts w:ascii="Consolas" w:hAnsi="Consolas"/>
            <w:color w:val="4F81BD" w:themeColor="accent1"/>
            <w:sz w:val="18"/>
          </w:rPr>
          <w:delText xml:space="preserve"> :? WebException as webExn </w:delText>
        </w:r>
      </w:del>
    </w:p>
    <w:p w:rsidR="00917E5E" w:rsidRPr="00917E5E" w:rsidDel="007B4D8B" w:rsidRDefault="00917E5E" w:rsidP="00917E5E">
      <w:pPr>
        <w:pStyle w:val="SpecBox"/>
        <w:rPr>
          <w:del w:id="4667" w:author="Don Syme" w:date="2010-06-28T12:48:00Z"/>
          <w:rFonts w:ascii="Consolas" w:hAnsi="Consolas"/>
          <w:color w:val="4F81BD" w:themeColor="accent1"/>
          <w:sz w:val="18"/>
        </w:rPr>
      </w:pPr>
      <w:del w:id="4668" w:author="Don Syme" w:date="2010-06-28T12:48:00Z">
        <w:r w:rsidDel="007B4D8B">
          <w:rPr>
            <w:rFonts w:ascii="Consolas" w:hAnsi="Consolas"/>
            <w:color w:val="4F81BD" w:themeColor="accent1"/>
            <w:sz w:val="18"/>
          </w:rPr>
          <w:delText xml:space="preserve">               </w:delText>
        </w:r>
        <w:r w:rsidRPr="00917E5E" w:rsidDel="007B4D8B">
          <w:rPr>
            <w:rFonts w:ascii="Consolas" w:hAnsi="Consolas"/>
            <w:color w:val="4F81BD" w:themeColor="accent1"/>
            <w:sz w:val="18"/>
          </w:rPr>
          <w:delText xml:space="preserve">when webExn.Status = WebExceptionStatus.RequestCanceled -&gt; </w:delText>
        </w:r>
      </w:del>
    </w:p>
    <w:p w:rsidR="00CB6117" w:rsidDel="007B4D8B" w:rsidRDefault="00917E5E" w:rsidP="00917E5E">
      <w:pPr>
        <w:pStyle w:val="SpecBox"/>
        <w:rPr>
          <w:del w:id="4669" w:author="Don Syme" w:date="2010-06-28T12:48:00Z"/>
          <w:rFonts w:ascii="Consolas" w:hAnsi="Consolas"/>
          <w:color w:val="4F81BD" w:themeColor="accent1"/>
          <w:sz w:val="18"/>
        </w:rPr>
      </w:pPr>
      <w:del w:id="4670" w:author="Don Syme" w:date="2010-06-28T12:48:00Z">
        <w:r w:rsidRPr="00917E5E" w:rsidDel="007B4D8B">
          <w:rPr>
            <w:rFonts w:ascii="Consolas" w:hAnsi="Consolas"/>
            <w:color w:val="4F81BD" w:themeColor="accent1"/>
            <w:sz w:val="18"/>
          </w:rPr>
          <w:delText xml:space="preserve">        return! Async.</w:delText>
        </w:r>
      </w:del>
      <w:del w:id="4671" w:author="Don Syme" w:date="2010-06-28T12:46:00Z">
        <w:r w:rsidR="00CB6117" w:rsidDel="007C3E3F">
          <w:rPr>
            <w:rFonts w:ascii="Consolas" w:hAnsi="Consolas"/>
            <w:color w:val="4F81BD" w:themeColor="accent1"/>
            <w:sz w:val="18"/>
          </w:rPr>
          <w:delText xml:space="preserve">Primitive </w:delText>
        </w:r>
      </w:del>
      <w:del w:id="4672" w:author="Don Syme" w:date="2010-06-28T12:48:00Z">
        <w:r w:rsidR="00CB6117" w:rsidDel="007B4D8B">
          <w:rPr>
            <w:rFonts w:ascii="Consolas" w:hAnsi="Consolas"/>
            <w:color w:val="4F81BD" w:themeColor="accent1"/>
            <w:sz w:val="18"/>
          </w:rPr>
          <w:delText>(fun (_,_,ccont) -&gt; ccont</w:delText>
        </w:r>
        <w:r w:rsidRPr="00917E5E" w:rsidDel="007B4D8B">
          <w:rPr>
            <w:rFonts w:ascii="Consolas" w:hAnsi="Consolas"/>
            <w:color w:val="4F81BD" w:themeColor="accent1"/>
            <w:sz w:val="18"/>
          </w:rPr>
          <w:delText xml:space="preserve"> webExn</w:delText>
        </w:r>
      </w:del>
      <w:del w:id="4673" w:author="Don Syme" w:date="2010-06-28T12:46:00Z">
        <w:r w:rsidRPr="00917E5E" w:rsidDel="007B4D8B">
          <w:rPr>
            <w:rFonts w:ascii="Consolas" w:hAnsi="Consolas"/>
            <w:color w:val="4F81BD" w:themeColor="accent1"/>
            <w:sz w:val="18"/>
          </w:rPr>
          <w:delText>.Message</w:delText>
        </w:r>
      </w:del>
      <w:del w:id="4674" w:author="Don Syme" w:date="2010-06-28T12:47:00Z">
        <w:r w:rsidR="00CB6117" w:rsidDel="007B4D8B">
          <w:rPr>
            <w:rFonts w:ascii="Consolas" w:hAnsi="Consolas"/>
            <w:color w:val="4F81BD" w:themeColor="accent1"/>
            <w:sz w:val="18"/>
          </w:rPr>
          <w:delText>)</w:delText>
        </w:r>
      </w:del>
    </w:p>
    <w:p w:rsidR="00917E5E" w:rsidRPr="00917E5E" w:rsidDel="007B4D8B" w:rsidRDefault="00917E5E" w:rsidP="00917E5E">
      <w:pPr>
        <w:pStyle w:val="SpecBox"/>
        <w:rPr>
          <w:del w:id="4675" w:author="Don Syme" w:date="2010-06-28T12:48:00Z"/>
          <w:rFonts w:ascii="Consolas" w:hAnsi="Consolas"/>
          <w:color w:val="4F81BD" w:themeColor="accent1"/>
          <w:sz w:val="18"/>
        </w:rPr>
      </w:pPr>
      <w:del w:id="4676" w:author="Don Syme" w:date="2010-06-28T12:48:00Z">
        <w:r w:rsidRPr="00917E5E" w:rsidDel="007B4D8B">
          <w:rPr>
            <w:rFonts w:ascii="Consolas" w:hAnsi="Consolas"/>
            <w:color w:val="4F81BD" w:themeColor="accent1"/>
            <w:sz w:val="18"/>
          </w:rPr>
          <w:delText>}</w:delText>
        </w:r>
      </w:del>
    </w:p>
    <w:p w:rsidR="00917E5E" w:rsidDel="007B4D8B" w:rsidRDefault="00917E5E" w:rsidP="00917E5E">
      <w:pPr>
        <w:pStyle w:val="BodyText"/>
        <w:ind w:firstLine="720"/>
        <w:rPr>
          <w:del w:id="4677" w:author="Don Syme" w:date="2010-06-28T12:48:00Z"/>
        </w:rPr>
      </w:pPr>
    </w:p>
    <w:p w:rsidR="003100B6" w:rsidRPr="00DF274C" w:rsidRDefault="003100B6" w:rsidP="003100B6">
      <w:pPr>
        <w:pStyle w:val="Heading3"/>
        <w:rPr>
          <w:ins w:id="4678" w:author="Don Syme" w:date="2009-05-04T15:43:00Z"/>
        </w:rPr>
      </w:pPr>
      <w:bookmarkStart w:id="4679" w:name="_Toc265492571"/>
      <w:ins w:id="4680" w:author="Don Syme" w:date="2009-05-04T15:43:00Z">
        <w:r>
          <w:t>Async.AwaitEvent</w:t>
        </w:r>
        <w:bookmarkEnd w:id="4679"/>
      </w:ins>
    </w:p>
    <w:p w:rsidR="003100B6" w:rsidRPr="00DF274C" w:rsidRDefault="003100B6" w:rsidP="003100B6">
      <w:pPr>
        <w:pStyle w:val="MiniHeading"/>
        <w:rPr>
          <w:ins w:id="4681" w:author="Don Syme" w:date="2009-05-04T15:43:00Z"/>
        </w:rPr>
      </w:pPr>
      <w:ins w:id="4682" w:author="Don Syme" w:date="2009-05-04T15:43:00Z">
        <w:r>
          <w:t>Signature</w:t>
        </w:r>
      </w:ins>
    </w:p>
    <w:p w:rsidR="003100B6" w:rsidRDefault="003100B6" w:rsidP="003100B6">
      <w:pPr>
        <w:pStyle w:val="SpecBox"/>
        <w:rPr>
          <w:ins w:id="4683" w:author="Don Syme" w:date="2009-05-04T15:43:00Z"/>
          <w:rStyle w:val="CodeInline"/>
          <w:b/>
        </w:rPr>
      </w:pPr>
      <w:ins w:id="4684" w:author="Don Syme" w:date="2009-05-04T15:43:00Z">
        <w:r>
          <w:rPr>
            <w:rStyle w:val="CodeInline"/>
            <w:b/>
          </w:rPr>
          <w:t>TBD</w:t>
        </w:r>
      </w:ins>
    </w:p>
    <w:p w:rsidR="003100B6" w:rsidRPr="00DF274C" w:rsidRDefault="003100B6" w:rsidP="003100B6">
      <w:pPr>
        <w:pStyle w:val="MiniHeading"/>
        <w:rPr>
          <w:ins w:id="4685" w:author="Don Syme" w:date="2009-05-04T15:43:00Z"/>
        </w:rPr>
      </w:pPr>
      <w:ins w:id="4686" w:author="Don Syme" w:date="2009-05-04T15:43:00Z">
        <w:r>
          <w:t>Descrption</w:t>
        </w:r>
      </w:ins>
    </w:p>
    <w:p w:rsidR="003100B6" w:rsidRDefault="003100B6" w:rsidP="003100B6">
      <w:pPr>
        <w:pStyle w:val="BodyText"/>
        <w:rPr>
          <w:ins w:id="4687" w:author="Don Syme" w:date="2009-05-04T15:44:00Z"/>
        </w:rPr>
      </w:pPr>
    </w:p>
    <w:p w:rsidR="003100B6" w:rsidRDefault="003100B6" w:rsidP="003100B6">
      <w:pPr>
        <w:pStyle w:val="BodyText"/>
        <w:rPr>
          <w:ins w:id="4688" w:author="Don Syme" w:date="2009-05-04T15:44:00Z"/>
        </w:rPr>
      </w:pPr>
      <w:ins w:id="4689" w:author="Don Syme" w:date="2009-05-04T15:44:00Z">
        <w:r>
          <w:t>Return an asynchronous computation that waits for a single invocation of a .NET event by adding a handler to the event. Once the computation completes or is cancelled, the handler is removed from the event.</w:t>
        </w:r>
      </w:ins>
    </w:p>
    <w:p w:rsidR="003100B6" w:rsidRDefault="003100B6" w:rsidP="003100B6">
      <w:pPr>
        <w:pStyle w:val="BodyText"/>
        <w:rPr>
          <w:ins w:id="4690" w:author="Don Syme" w:date="2009-05-04T15:44:00Z"/>
        </w:rPr>
      </w:pPr>
      <w:ins w:id="4691" w:author="Don Syme" w:date="2009-05-04T15:44:00Z">
        <w:r>
          <w:t>The computation will respond to cancellation while waiting for the event. If a cancellation occurs, and 'cancelAction' is specified, then it is executed, and the computation continues to wait for the event.  If 'cancelAction' is not specified, then cancellation causes the computation to stop immediately, and if the event is subsequently raised it may be ignored.</w:t>
        </w:r>
      </w:ins>
    </w:p>
    <w:p w:rsidR="003100B6" w:rsidRDefault="003100B6" w:rsidP="003100B6">
      <w:pPr>
        <w:pStyle w:val="MiniHeading"/>
        <w:rPr>
          <w:ins w:id="4692" w:author="Don Syme" w:date="2009-05-04T15:46:00Z"/>
        </w:rPr>
      </w:pPr>
      <w:ins w:id="4693" w:author="Don Syme" w:date="2009-05-04T15:46:00Z">
        <w:r>
          <w:t>Threading Guarantees</w:t>
        </w:r>
      </w:ins>
    </w:p>
    <w:p w:rsidR="003100B6" w:rsidRDefault="003100B6" w:rsidP="003100B6">
      <w:pPr>
        <w:pStyle w:val="BodyText"/>
        <w:rPr>
          <w:ins w:id="4694" w:author="Don Syme" w:date="2009-05-04T15:46:00Z"/>
        </w:rPr>
      </w:pPr>
      <w:ins w:id="4695" w:author="Don Syme" w:date="2009-05-04T15:46:00Z">
        <w:r>
          <w:t>TBD</w:t>
        </w:r>
      </w:ins>
    </w:p>
    <w:p w:rsidR="003100B6" w:rsidRDefault="003100B6" w:rsidP="003100B6">
      <w:pPr>
        <w:pStyle w:val="MiniHeading"/>
        <w:rPr>
          <w:ins w:id="4696" w:author="Don Syme" w:date="2009-05-04T15:43:00Z"/>
        </w:rPr>
      </w:pPr>
      <w:ins w:id="4697" w:author="Don Syme" w:date="2009-05-04T15:43:00Z">
        <w:r>
          <w:t>Examples</w:t>
        </w:r>
      </w:ins>
    </w:p>
    <w:p w:rsidR="003100B6" w:rsidRDefault="003100B6" w:rsidP="003100B6">
      <w:pPr>
        <w:pStyle w:val="BodyText"/>
        <w:rPr>
          <w:ins w:id="4698" w:author="Don Syme" w:date="2009-05-04T15:43:00Z"/>
        </w:rPr>
      </w:pPr>
      <w:ins w:id="4699" w:author="Don Syme" w:date="2009-05-04T15:45:00Z">
        <w:r>
          <w:t>Waiting for a GUI event</w:t>
        </w:r>
      </w:ins>
      <w:ins w:id="4700" w:author="Don Syme" w:date="2009-05-04T15:43:00Z">
        <w:r>
          <w:t>:</w:t>
        </w:r>
      </w:ins>
    </w:p>
    <w:p w:rsidR="003100B6" w:rsidRPr="00917E5E" w:rsidRDefault="003100B6" w:rsidP="003100B6">
      <w:pPr>
        <w:pStyle w:val="SpecBox"/>
        <w:rPr>
          <w:ins w:id="4701" w:author="Don Syme" w:date="2009-05-04T15:43:00Z"/>
          <w:rFonts w:ascii="Consolas" w:hAnsi="Consolas"/>
          <w:color w:val="4F81BD" w:themeColor="accent1"/>
          <w:sz w:val="18"/>
        </w:rPr>
      </w:pPr>
      <w:ins w:id="4702" w:author="Don Syme" w:date="2009-05-04T15:43:00Z">
        <w:r w:rsidRPr="00917E5E">
          <w:rPr>
            <w:rFonts w:ascii="Consolas" w:hAnsi="Consolas"/>
            <w:color w:val="4F81BD" w:themeColor="accent1"/>
            <w:sz w:val="18"/>
          </w:rPr>
          <w:t>Async.</w:t>
        </w:r>
      </w:ins>
      <w:ins w:id="4703" w:author="Don Syme" w:date="2009-05-04T15:45:00Z">
        <w:r>
          <w:rPr>
            <w:rFonts w:ascii="Consolas" w:hAnsi="Consolas"/>
            <w:color w:val="4F81BD" w:themeColor="accent1"/>
            <w:sz w:val="18"/>
          </w:rPr>
          <w:t>AwaitEvent</w:t>
        </w:r>
      </w:ins>
      <w:ins w:id="4704" w:author="Don Syme" w:date="2009-05-04T15:43:00Z">
        <w:r w:rsidRPr="00917E5E">
          <w:rPr>
            <w:rFonts w:ascii="Consolas" w:hAnsi="Consolas"/>
            <w:color w:val="4F81BD" w:themeColor="accent1"/>
            <w:sz w:val="18"/>
          </w:rPr>
          <w:t>(</w:t>
        </w:r>
      </w:ins>
      <w:ins w:id="4705" w:author="Don Syme" w:date="2009-05-04T15:45:00Z">
        <w:r>
          <w:rPr>
            <w:rFonts w:ascii="Consolas" w:hAnsi="Consolas"/>
            <w:color w:val="4F81BD" w:themeColor="accent1"/>
            <w:sz w:val="18"/>
          </w:rPr>
          <w:t>form.Click</w:t>
        </w:r>
      </w:ins>
      <w:ins w:id="4706" w:author="Don Syme" w:date="2009-05-04T15:43:00Z">
        <w:r w:rsidRPr="00917E5E">
          <w:rPr>
            <w:rFonts w:ascii="Consolas" w:hAnsi="Consolas"/>
            <w:color w:val="4F81BD" w:themeColor="accent1"/>
            <w:sz w:val="18"/>
          </w:rPr>
          <w:t>)</w:t>
        </w:r>
      </w:ins>
    </w:p>
    <w:p w:rsidR="007B4D8B" w:rsidRPr="00DF274C" w:rsidRDefault="007B4D8B" w:rsidP="007B4D8B">
      <w:pPr>
        <w:pStyle w:val="Heading3"/>
        <w:rPr>
          <w:ins w:id="4707" w:author="Don Syme" w:date="2010-06-28T12:49:00Z"/>
        </w:rPr>
      </w:pPr>
      <w:bookmarkStart w:id="4708" w:name="_Toc265492572"/>
      <w:ins w:id="4709" w:author="Don Syme" w:date="2010-06-28T12:49:00Z">
        <w:r>
          <w:lastRenderedPageBreak/>
          <w:t>Async.AwaitIAsyncResult</w:t>
        </w:r>
      </w:ins>
    </w:p>
    <w:p w:rsidR="007B4D8B" w:rsidRPr="00DF274C" w:rsidRDefault="007B4D8B" w:rsidP="007B4D8B">
      <w:pPr>
        <w:pStyle w:val="MiniHeading"/>
        <w:rPr>
          <w:ins w:id="4710" w:author="Don Syme" w:date="2010-06-28T12:49:00Z"/>
        </w:rPr>
      </w:pPr>
      <w:ins w:id="4711" w:author="Don Syme" w:date="2010-06-28T12:49:00Z">
        <w:r>
          <w:t>Signature</w:t>
        </w:r>
      </w:ins>
    </w:p>
    <w:p w:rsidR="007B4D8B" w:rsidRDefault="007B4D8B" w:rsidP="007B4D8B">
      <w:pPr>
        <w:pStyle w:val="SpecBox"/>
        <w:rPr>
          <w:ins w:id="4712" w:author="Don Syme" w:date="2010-06-28T12:49:00Z"/>
          <w:rStyle w:val="CodeInline"/>
          <w:b/>
        </w:rPr>
      </w:pPr>
      <w:ins w:id="4713" w:author="Don Syme" w:date="2010-06-28T12:49:00Z">
        <w:r>
          <w:rPr>
            <w:rStyle w:val="CodeInline"/>
            <w:b/>
          </w:rPr>
          <w:t>TBD</w:t>
        </w:r>
      </w:ins>
    </w:p>
    <w:p w:rsidR="007B4D8B" w:rsidRDefault="007B4D8B" w:rsidP="007B4D8B">
      <w:pPr>
        <w:pStyle w:val="MiniHeading"/>
        <w:rPr>
          <w:ins w:id="4714" w:author="Don Syme" w:date="2010-06-28T12:49:00Z"/>
        </w:rPr>
      </w:pPr>
      <w:ins w:id="4715" w:author="Don Syme" w:date="2010-06-28T12:49:00Z">
        <w:r>
          <w:t>Descrption</w:t>
        </w:r>
      </w:ins>
    </w:p>
    <w:p w:rsidR="007B4D8B" w:rsidRDefault="007B4D8B" w:rsidP="007B4D8B">
      <w:pPr>
        <w:pStyle w:val="BodyText"/>
        <w:rPr>
          <w:ins w:id="4716" w:author="Don Syme" w:date="2010-06-28T12:49:00Z"/>
        </w:rPr>
      </w:pPr>
      <w:ins w:id="4717" w:author="Don Syme" w:date="2010-06-28T12:49:00Z">
        <w:r>
          <w:t>TBD</w:t>
        </w:r>
      </w:ins>
    </w:p>
    <w:p w:rsidR="007B4D8B" w:rsidRDefault="007B4D8B" w:rsidP="007B4D8B">
      <w:pPr>
        <w:pStyle w:val="MiniHeading"/>
        <w:rPr>
          <w:ins w:id="4718" w:author="Don Syme" w:date="2010-06-28T12:49:00Z"/>
        </w:rPr>
      </w:pPr>
      <w:ins w:id="4719" w:author="Don Syme" w:date="2010-06-28T12:49:00Z">
        <w:r>
          <w:t>Threading Guarantees</w:t>
        </w:r>
      </w:ins>
    </w:p>
    <w:p w:rsidR="007B4D8B" w:rsidRDefault="007B4D8B" w:rsidP="007B4D8B">
      <w:pPr>
        <w:pStyle w:val="BodyText"/>
        <w:rPr>
          <w:ins w:id="4720" w:author="Don Syme" w:date="2010-06-28T12:49:00Z"/>
        </w:rPr>
      </w:pPr>
      <w:ins w:id="4721" w:author="Don Syme" w:date="2010-06-28T12:49:00Z">
        <w:r>
          <w:t>TBD</w:t>
        </w:r>
      </w:ins>
    </w:p>
    <w:p w:rsidR="007B4D8B" w:rsidRDefault="007B4D8B" w:rsidP="007B4D8B">
      <w:pPr>
        <w:pStyle w:val="MiniHeading"/>
        <w:rPr>
          <w:ins w:id="4722" w:author="Don Syme" w:date="2010-06-28T12:49:00Z"/>
        </w:rPr>
      </w:pPr>
      <w:ins w:id="4723" w:author="Don Syme" w:date="2010-06-28T12:49:00Z">
        <w:r>
          <w:t>Examples</w:t>
        </w:r>
      </w:ins>
    </w:p>
    <w:p w:rsidR="007B4D8B" w:rsidRDefault="007B4D8B" w:rsidP="007B4D8B">
      <w:pPr>
        <w:pStyle w:val="BodyText"/>
        <w:rPr>
          <w:ins w:id="4724" w:author="Don Syme" w:date="2010-06-28T12:49:00Z"/>
        </w:rPr>
      </w:pPr>
      <w:ins w:id="4725" w:author="Don Syme" w:date="2010-06-28T12:49:00Z">
        <w:r>
          <w:t>TBD</w:t>
        </w:r>
      </w:ins>
    </w:p>
    <w:p w:rsidR="007B4D8B" w:rsidRPr="00917E5E" w:rsidRDefault="007B4D8B" w:rsidP="007B4D8B">
      <w:pPr>
        <w:pStyle w:val="SpecBox"/>
        <w:rPr>
          <w:ins w:id="4726" w:author="Don Syme" w:date="2010-06-28T12:49:00Z"/>
          <w:rFonts w:ascii="Consolas" w:hAnsi="Consolas"/>
          <w:color w:val="4F81BD" w:themeColor="accent1"/>
          <w:sz w:val="18"/>
        </w:rPr>
      </w:pPr>
      <w:ins w:id="4727" w:author="Don Syme" w:date="2010-06-28T12:49:00Z">
        <w:r w:rsidRPr="00917E5E">
          <w:rPr>
            <w:rFonts w:ascii="Consolas" w:hAnsi="Consolas"/>
            <w:color w:val="4F81BD" w:themeColor="accent1"/>
            <w:sz w:val="18"/>
          </w:rPr>
          <w:t>Async.</w:t>
        </w:r>
        <w:r>
          <w:rPr>
            <w:rFonts w:ascii="Consolas" w:hAnsi="Consolas"/>
            <w:color w:val="4F81BD" w:themeColor="accent1"/>
            <w:sz w:val="18"/>
          </w:rPr>
          <w:t>AwaitIAsyncResult</w:t>
        </w:r>
        <w:r w:rsidRPr="00917E5E">
          <w:rPr>
            <w:rFonts w:ascii="Consolas" w:hAnsi="Consolas"/>
            <w:color w:val="4F81BD" w:themeColor="accent1"/>
            <w:sz w:val="18"/>
          </w:rPr>
          <w:t>(</w:t>
        </w:r>
        <w:r>
          <w:rPr>
            <w:rFonts w:ascii="Consolas" w:hAnsi="Consolas"/>
            <w:color w:val="4F81BD" w:themeColor="accent1"/>
            <w:sz w:val="18"/>
          </w:rPr>
          <w:t>...</w:t>
        </w:r>
        <w:r w:rsidRPr="00917E5E">
          <w:rPr>
            <w:rFonts w:ascii="Consolas" w:hAnsi="Consolas"/>
            <w:color w:val="4F81BD" w:themeColor="accent1"/>
            <w:sz w:val="18"/>
          </w:rPr>
          <w:t>)</w:t>
        </w:r>
      </w:ins>
    </w:p>
    <w:p w:rsidR="003100B6" w:rsidRPr="00DF274C" w:rsidRDefault="003100B6" w:rsidP="003100B6">
      <w:pPr>
        <w:pStyle w:val="Heading3"/>
        <w:rPr>
          <w:ins w:id="4728" w:author="Don Syme" w:date="2009-05-04T15:47:00Z"/>
        </w:rPr>
      </w:pPr>
      <w:bookmarkStart w:id="4729" w:name="_Toc265492573"/>
      <w:bookmarkEnd w:id="4708"/>
      <w:ins w:id="4730" w:author="Don Syme" w:date="2009-05-04T15:47:00Z">
        <w:r>
          <w:t>Async.AwaitTask</w:t>
        </w:r>
        <w:bookmarkEnd w:id="4729"/>
      </w:ins>
    </w:p>
    <w:p w:rsidR="003100B6" w:rsidRPr="00DF274C" w:rsidRDefault="003100B6" w:rsidP="003100B6">
      <w:pPr>
        <w:pStyle w:val="MiniHeading"/>
        <w:rPr>
          <w:ins w:id="4731" w:author="Don Syme" w:date="2009-05-04T15:47:00Z"/>
        </w:rPr>
      </w:pPr>
      <w:ins w:id="4732" w:author="Don Syme" w:date="2009-05-04T15:47:00Z">
        <w:r>
          <w:t>Signature</w:t>
        </w:r>
      </w:ins>
    </w:p>
    <w:p w:rsidR="003100B6" w:rsidRDefault="003100B6" w:rsidP="003100B6">
      <w:pPr>
        <w:pStyle w:val="SpecBox"/>
        <w:rPr>
          <w:ins w:id="4733" w:author="Don Syme" w:date="2009-05-04T15:47:00Z"/>
          <w:rStyle w:val="CodeInline"/>
          <w:b/>
        </w:rPr>
      </w:pPr>
      <w:ins w:id="4734" w:author="Don Syme" w:date="2009-05-04T15:47:00Z">
        <w:r>
          <w:rPr>
            <w:rStyle w:val="CodeInline"/>
            <w:b/>
          </w:rPr>
          <w:t>TBD</w:t>
        </w:r>
      </w:ins>
    </w:p>
    <w:p w:rsidR="003100B6" w:rsidRDefault="003100B6" w:rsidP="003100B6">
      <w:pPr>
        <w:pStyle w:val="MiniHeading"/>
        <w:rPr>
          <w:ins w:id="4735" w:author="Don Syme" w:date="2009-05-04T15:47:00Z"/>
        </w:rPr>
      </w:pPr>
      <w:ins w:id="4736" w:author="Don Syme" w:date="2009-05-04T15:47:00Z">
        <w:r>
          <w:t>Descrption</w:t>
        </w:r>
      </w:ins>
    </w:p>
    <w:p w:rsidR="003100B6" w:rsidRDefault="003100B6" w:rsidP="003100B6">
      <w:pPr>
        <w:pStyle w:val="BodyText"/>
        <w:rPr>
          <w:ins w:id="4737" w:author="Don Syme" w:date="2009-05-04T15:47:00Z"/>
        </w:rPr>
      </w:pPr>
      <w:ins w:id="4738" w:author="Don Syme" w:date="2009-05-04T15:47:00Z">
        <w:r>
          <w:t>Return an asynchronous computation that waits for the completion of the given task</w:t>
        </w:r>
      </w:ins>
    </w:p>
    <w:p w:rsidR="003100B6" w:rsidRDefault="003100B6" w:rsidP="003100B6">
      <w:pPr>
        <w:pStyle w:val="MiniHeading"/>
        <w:rPr>
          <w:ins w:id="4739" w:author="Don Syme" w:date="2009-05-04T15:47:00Z"/>
        </w:rPr>
      </w:pPr>
      <w:ins w:id="4740" w:author="Don Syme" w:date="2009-05-04T15:47:00Z">
        <w:r>
          <w:t>Threading Guarantees</w:t>
        </w:r>
      </w:ins>
    </w:p>
    <w:p w:rsidR="003100B6" w:rsidRDefault="003100B6" w:rsidP="003100B6">
      <w:pPr>
        <w:pStyle w:val="BodyText"/>
        <w:rPr>
          <w:ins w:id="4741" w:author="Don Syme" w:date="2009-05-04T15:47:00Z"/>
        </w:rPr>
      </w:pPr>
      <w:ins w:id="4742" w:author="Don Syme" w:date="2009-05-04T15:47:00Z">
        <w:r>
          <w:t>TBD</w:t>
        </w:r>
      </w:ins>
    </w:p>
    <w:p w:rsidR="003100B6" w:rsidRDefault="003100B6" w:rsidP="003100B6">
      <w:pPr>
        <w:pStyle w:val="MiniHeading"/>
        <w:rPr>
          <w:ins w:id="4743" w:author="Don Syme" w:date="2009-05-04T15:47:00Z"/>
        </w:rPr>
      </w:pPr>
      <w:ins w:id="4744" w:author="Don Syme" w:date="2009-05-04T15:47:00Z">
        <w:r>
          <w:t>Examples</w:t>
        </w:r>
      </w:ins>
    </w:p>
    <w:p w:rsidR="003100B6" w:rsidRDefault="003100B6" w:rsidP="003100B6">
      <w:pPr>
        <w:pStyle w:val="BodyText"/>
        <w:rPr>
          <w:ins w:id="4745" w:author="Don Syme" w:date="2009-05-04T15:47:00Z"/>
        </w:rPr>
      </w:pPr>
      <w:ins w:id="4746" w:author="Don Syme" w:date="2009-05-04T15:47:00Z">
        <w:r>
          <w:t>TBD</w:t>
        </w:r>
      </w:ins>
    </w:p>
    <w:p w:rsidR="003100B6" w:rsidRPr="00917E5E" w:rsidRDefault="003100B6" w:rsidP="003100B6">
      <w:pPr>
        <w:pStyle w:val="SpecBox"/>
        <w:rPr>
          <w:ins w:id="4747" w:author="Don Syme" w:date="2009-05-04T15:47:00Z"/>
          <w:rFonts w:ascii="Consolas" w:hAnsi="Consolas"/>
          <w:color w:val="4F81BD" w:themeColor="accent1"/>
          <w:sz w:val="18"/>
        </w:rPr>
      </w:pPr>
      <w:ins w:id="4748" w:author="Don Syme" w:date="2009-05-04T15:47:00Z">
        <w:r w:rsidRPr="00917E5E">
          <w:rPr>
            <w:rFonts w:ascii="Consolas" w:hAnsi="Consolas"/>
            <w:color w:val="4F81BD" w:themeColor="accent1"/>
            <w:sz w:val="18"/>
          </w:rPr>
          <w:t>Async.</w:t>
        </w:r>
        <w:r>
          <w:rPr>
            <w:rFonts w:ascii="Consolas" w:hAnsi="Consolas"/>
            <w:color w:val="4F81BD" w:themeColor="accent1"/>
            <w:sz w:val="18"/>
          </w:rPr>
          <w:t>AwaitTask</w:t>
        </w:r>
        <w:r w:rsidRPr="00917E5E">
          <w:rPr>
            <w:rFonts w:ascii="Consolas" w:hAnsi="Consolas"/>
            <w:color w:val="4F81BD" w:themeColor="accent1"/>
            <w:sz w:val="18"/>
          </w:rPr>
          <w:t>(</w:t>
        </w:r>
        <w:r>
          <w:rPr>
            <w:rFonts w:ascii="Consolas" w:hAnsi="Consolas"/>
            <w:color w:val="4F81BD" w:themeColor="accent1"/>
            <w:sz w:val="18"/>
          </w:rPr>
          <w:t>...</w:t>
        </w:r>
        <w:r w:rsidRPr="00917E5E">
          <w:rPr>
            <w:rFonts w:ascii="Consolas" w:hAnsi="Consolas"/>
            <w:color w:val="4F81BD" w:themeColor="accent1"/>
            <w:sz w:val="18"/>
          </w:rPr>
          <w:t>)</w:t>
        </w:r>
      </w:ins>
    </w:p>
    <w:p w:rsidR="007B4D8B" w:rsidRPr="00DF274C" w:rsidRDefault="007B4D8B" w:rsidP="007B4D8B">
      <w:pPr>
        <w:pStyle w:val="Heading3"/>
        <w:rPr>
          <w:ins w:id="4749" w:author="Don Syme" w:date="2010-06-28T12:50:00Z"/>
        </w:rPr>
      </w:pPr>
      <w:bookmarkStart w:id="4750" w:name="_Toc265492575"/>
      <w:ins w:id="4751" w:author="Don Syme" w:date="2010-06-28T12:50:00Z">
        <w:r>
          <w:t>Async.AwaitWaitHandle</w:t>
        </w:r>
      </w:ins>
    </w:p>
    <w:p w:rsidR="007B4D8B" w:rsidRPr="00DF274C" w:rsidRDefault="007B4D8B" w:rsidP="007B4D8B">
      <w:pPr>
        <w:pStyle w:val="MiniHeading"/>
        <w:rPr>
          <w:ins w:id="4752" w:author="Don Syme" w:date="2010-06-28T12:50:00Z"/>
        </w:rPr>
      </w:pPr>
      <w:ins w:id="4753" w:author="Don Syme" w:date="2010-06-28T12:50:00Z">
        <w:r>
          <w:t>Signature</w:t>
        </w:r>
      </w:ins>
    </w:p>
    <w:p w:rsidR="007B4D8B" w:rsidRDefault="007B4D8B" w:rsidP="007B4D8B">
      <w:pPr>
        <w:pStyle w:val="SpecBox"/>
        <w:rPr>
          <w:ins w:id="4754" w:author="Don Syme" w:date="2010-06-28T12:50:00Z"/>
          <w:rStyle w:val="CodeInline"/>
          <w:b/>
        </w:rPr>
      </w:pPr>
      <w:ins w:id="4755" w:author="Don Syme" w:date="2010-06-28T12:50:00Z">
        <w:r>
          <w:rPr>
            <w:rStyle w:val="CodeInline"/>
            <w:b/>
          </w:rPr>
          <w:t>TBD</w:t>
        </w:r>
      </w:ins>
    </w:p>
    <w:p w:rsidR="007B4D8B" w:rsidRDefault="007B4D8B" w:rsidP="007B4D8B">
      <w:pPr>
        <w:pStyle w:val="MiniHeading"/>
        <w:rPr>
          <w:ins w:id="4756" w:author="Don Syme" w:date="2010-06-28T12:50:00Z"/>
        </w:rPr>
      </w:pPr>
      <w:ins w:id="4757" w:author="Don Syme" w:date="2010-06-28T12:50:00Z">
        <w:r>
          <w:t>Descrption</w:t>
        </w:r>
      </w:ins>
    </w:p>
    <w:p w:rsidR="007B4D8B" w:rsidRDefault="007B4D8B" w:rsidP="007B4D8B">
      <w:pPr>
        <w:pStyle w:val="BodyText"/>
        <w:rPr>
          <w:ins w:id="4758" w:author="Don Syme" w:date="2010-06-28T12:50:00Z"/>
        </w:rPr>
      </w:pPr>
      <w:ins w:id="4759" w:author="Don Syme" w:date="2010-06-28T12:50:00Z">
        <w:r>
          <w:t>Return an asynchronous computation that waits for the given WaitHandle to be set.</w:t>
        </w:r>
      </w:ins>
    </w:p>
    <w:p w:rsidR="007B4D8B" w:rsidRDefault="007B4D8B" w:rsidP="007B4D8B">
      <w:pPr>
        <w:pStyle w:val="MiniHeading"/>
        <w:rPr>
          <w:ins w:id="4760" w:author="Don Syme" w:date="2010-06-28T12:50:00Z"/>
        </w:rPr>
      </w:pPr>
      <w:ins w:id="4761" w:author="Don Syme" w:date="2010-06-28T12:50:00Z">
        <w:r>
          <w:t>Threading Guarantees</w:t>
        </w:r>
      </w:ins>
    </w:p>
    <w:p w:rsidR="007B4D8B" w:rsidRDefault="007B4D8B" w:rsidP="007B4D8B">
      <w:pPr>
        <w:pStyle w:val="BodyText"/>
        <w:rPr>
          <w:ins w:id="4762" w:author="Don Syme" w:date="2010-06-28T12:50:00Z"/>
        </w:rPr>
      </w:pPr>
      <w:ins w:id="4763" w:author="Don Syme" w:date="2010-06-28T12:50:00Z">
        <w:r>
          <w:t>TBD</w:t>
        </w:r>
      </w:ins>
    </w:p>
    <w:p w:rsidR="007B4D8B" w:rsidRDefault="007B4D8B" w:rsidP="007B4D8B">
      <w:pPr>
        <w:pStyle w:val="MiniHeading"/>
        <w:rPr>
          <w:ins w:id="4764" w:author="Don Syme" w:date="2010-06-28T12:50:00Z"/>
        </w:rPr>
      </w:pPr>
      <w:ins w:id="4765" w:author="Don Syme" w:date="2010-06-28T12:50:00Z">
        <w:r>
          <w:t>Examples</w:t>
        </w:r>
      </w:ins>
    </w:p>
    <w:p w:rsidR="007B4D8B" w:rsidRDefault="007B4D8B" w:rsidP="007B4D8B">
      <w:pPr>
        <w:pStyle w:val="BodyText"/>
        <w:rPr>
          <w:ins w:id="4766" w:author="Don Syme" w:date="2010-06-28T12:50:00Z"/>
        </w:rPr>
      </w:pPr>
      <w:ins w:id="4767" w:author="Don Syme" w:date="2010-06-28T12:50:00Z">
        <w:r>
          <w:t>TBD</w:t>
        </w:r>
      </w:ins>
    </w:p>
    <w:p w:rsidR="007B4D8B" w:rsidRPr="00917E5E" w:rsidRDefault="007B4D8B" w:rsidP="007B4D8B">
      <w:pPr>
        <w:pStyle w:val="SpecBox"/>
        <w:rPr>
          <w:ins w:id="4768" w:author="Don Syme" w:date="2010-06-28T12:50:00Z"/>
          <w:rFonts w:ascii="Consolas" w:hAnsi="Consolas"/>
          <w:color w:val="4F81BD" w:themeColor="accent1"/>
          <w:sz w:val="18"/>
        </w:rPr>
      </w:pPr>
      <w:ins w:id="4769" w:author="Don Syme" w:date="2010-06-28T12:50:00Z">
        <w:r w:rsidRPr="00917E5E">
          <w:rPr>
            <w:rFonts w:ascii="Consolas" w:hAnsi="Consolas"/>
            <w:color w:val="4F81BD" w:themeColor="accent1"/>
            <w:sz w:val="18"/>
          </w:rPr>
          <w:t>Async.</w:t>
        </w:r>
        <w:r>
          <w:rPr>
            <w:rFonts w:ascii="Consolas" w:hAnsi="Consolas"/>
            <w:color w:val="4F81BD" w:themeColor="accent1"/>
            <w:sz w:val="18"/>
          </w:rPr>
          <w:t>AwaitWaitHandle</w:t>
        </w:r>
        <w:r w:rsidRPr="00917E5E">
          <w:rPr>
            <w:rFonts w:ascii="Consolas" w:hAnsi="Consolas"/>
            <w:color w:val="4F81BD" w:themeColor="accent1"/>
            <w:sz w:val="18"/>
          </w:rPr>
          <w:t>(</w:t>
        </w:r>
        <w:r>
          <w:rPr>
            <w:rFonts w:ascii="Consolas" w:hAnsi="Consolas"/>
            <w:color w:val="4F81BD" w:themeColor="accent1"/>
            <w:sz w:val="18"/>
          </w:rPr>
          <w:t>...</w:t>
        </w:r>
        <w:r w:rsidRPr="00917E5E">
          <w:rPr>
            <w:rFonts w:ascii="Consolas" w:hAnsi="Consolas"/>
            <w:color w:val="4F81BD" w:themeColor="accent1"/>
            <w:sz w:val="18"/>
          </w:rPr>
          <w:t>)</w:t>
        </w:r>
      </w:ins>
    </w:p>
    <w:p w:rsidR="007B4D8B" w:rsidRPr="00DF274C" w:rsidRDefault="007B4D8B" w:rsidP="007B4D8B">
      <w:pPr>
        <w:pStyle w:val="Heading3"/>
        <w:rPr>
          <w:ins w:id="4770" w:author="Don Syme" w:date="2010-06-28T12:50:00Z"/>
        </w:rPr>
      </w:pPr>
      <w:ins w:id="4771" w:author="Don Syme" w:date="2010-06-28T12:50:00Z">
        <w:r>
          <w:t>Async.</w:t>
        </w:r>
        <w:r>
          <w:t>CancellationToken</w:t>
        </w:r>
      </w:ins>
    </w:p>
    <w:p w:rsidR="007B4D8B" w:rsidRPr="00DF274C" w:rsidRDefault="007B4D8B" w:rsidP="007B4D8B">
      <w:pPr>
        <w:pStyle w:val="MiniHeading"/>
        <w:rPr>
          <w:ins w:id="4772" w:author="Don Syme" w:date="2010-06-28T12:50:00Z"/>
        </w:rPr>
      </w:pPr>
      <w:ins w:id="4773" w:author="Don Syme" w:date="2010-06-28T12:50:00Z">
        <w:r>
          <w:t>Signature</w:t>
        </w:r>
      </w:ins>
    </w:p>
    <w:p w:rsidR="007B4D8B" w:rsidRDefault="007B4D8B" w:rsidP="007B4D8B">
      <w:pPr>
        <w:pStyle w:val="SpecBox"/>
        <w:rPr>
          <w:ins w:id="4774" w:author="Don Syme" w:date="2010-06-28T12:50:00Z"/>
          <w:rStyle w:val="CodeInline"/>
          <w:b/>
        </w:rPr>
      </w:pPr>
      <w:ins w:id="4775" w:author="Don Syme" w:date="2010-06-28T12:50:00Z">
        <w:r>
          <w:rPr>
            <w:rStyle w:val="CodeInline"/>
            <w:b/>
          </w:rPr>
          <w:t>TBD</w:t>
        </w:r>
      </w:ins>
    </w:p>
    <w:p w:rsidR="007B4D8B" w:rsidRPr="00DF274C" w:rsidRDefault="007B4D8B" w:rsidP="007B4D8B">
      <w:pPr>
        <w:pStyle w:val="Heading3"/>
        <w:rPr>
          <w:ins w:id="4776" w:author="Don Syme" w:date="2010-06-28T12:50:00Z"/>
        </w:rPr>
      </w:pPr>
      <w:ins w:id="4777" w:author="Don Syme" w:date="2010-06-28T12:50:00Z">
        <w:r>
          <w:t>Async.</w:t>
        </w:r>
        <w:r>
          <w:t>CancelDefaultToken</w:t>
        </w:r>
      </w:ins>
    </w:p>
    <w:p w:rsidR="007B4D8B" w:rsidRPr="00DF274C" w:rsidRDefault="007B4D8B" w:rsidP="007B4D8B">
      <w:pPr>
        <w:pStyle w:val="MiniHeading"/>
        <w:rPr>
          <w:ins w:id="4778" w:author="Don Syme" w:date="2010-06-28T12:50:00Z"/>
        </w:rPr>
      </w:pPr>
      <w:ins w:id="4779" w:author="Don Syme" w:date="2010-06-28T12:50:00Z">
        <w:r>
          <w:t>Signature</w:t>
        </w:r>
      </w:ins>
    </w:p>
    <w:p w:rsidR="007B4D8B" w:rsidRDefault="007B4D8B" w:rsidP="007B4D8B">
      <w:pPr>
        <w:pStyle w:val="SpecBox"/>
        <w:rPr>
          <w:ins w:id="4780" w:author="Don Syme" w:date="2010-06-28T12:50:00Z"/>
          <w:rStyle w:val="CodeInline"/>
          <w:b/>
        </w:rPr>
      </w:pPr>
      <w:ins w:id="4781" w:author="Don Syme" w:date="2010-06-28T12:50:00Z">
        <w:r>
          <w:rPr>
            <w:rStyle w:val="CodeInline"/>
            <w:b/>
          </w:rPr>
          <w:lastRenderedPageBreak/>
          <w:t>TBD</w:t>
        </w:r>
      </w:ins>
    </w:p>
    <w:p w:rsidR="007B4D8B" w:rsidRPr="00DF274C" w:rsidRDefault="007B4D8B" w:rsidP="007B4D8B">
      <w:pPr>
        <w:pStyle w:val="Heading3"/>
        <w:rPr>
          <w:ins w:id="4782" w:author="Don Syme" w:date="2010-06-28T12:50:00Z"/>
        </w:rPr>
      </w:pPr>
      <w:ins w:id="4783" w:author="Don Syme" w:date="2010-06-28T12:50:00Z">
        <w:r>
          <w:t>Async.</w:t>
        </w:r>
        <w:r>
          <w:t>Catch</w:t>
        </w:r>
      </w:ins>
    </w:p>
    <w:p w:rsidR="007B4D8B" w:rsidRPr="00DF274C" w:rsidRDefault="007B4D8B" w:rsidP="007B4D8B">
      <w:pPr>
        <w:pStyle w:val="MiniHeading"/>
        <w:rPr>
          <w:ins w:id="4784" w:author="Don Syme" w:date="2010-06-28T12:50:00Z"/>
        </w:rPr>
      </w:pPr>
      <w:ins w:id="4785" w:author="Don Syme" w:date="2010-06-28T12:50:00Z">
        <w:r>
          <w:t>Signature</w:t>
        </w:r>
      </w:ins>
    </w:p>
    <w:p w:rsidR="007B4D8B" w:rsidRDefault="007B4D8B" w:rsidP="007B4D8B">
      <w:pPr>
        <w:pStyle w:val="SpecBox"/>
        <w:rPr>
          <w:ins w:id="4786" w:author="Don Syme" w:date="2010-06-28T12:50:00Z"/>
          <w:rStyle w:val="CodeInline"/>
          <w:b/>
        </w:rPr>
      </w:pPr>
      <w:ins w:id="4787" w:author="Don Syme" w:date="2010-06-28T12:50:00Z">
        <w:r>
          <w:rPr>
            <w:rStyle w:val="CodeInline"/>
            <w:b/>
          </w:rPr>
          <w:t>TBD</w:t>
        </w:r>
      </w:ins>
    </w:p>
    <w:p w:rsidR="007B4D8B" w:rsidRDefault="007B4D8B" w:rsidP="007B4D8B">
      <w:pPr>
        <w:pStyle w:val="MiniHeading"/>
        <w:rPr>
          <w:ins w:id="4788" w:author="Don Syme" w:date="2010-06-28T12:50:00Z"/>
        </w:rPr>
      </w:pPr>
      <w:ins w:id="4789" w:author="Don Syme" w:date="2010-06-28T12:50:00Z">
        <w:r>
          <w:t>Descrption</w:t>
        </w:r>
      </w:ins>
    </w:p>
    <w:p w:rsidR="007B4D8B" w:rsidRDefault="007B4D8B" w:rsidP="007B4D8B">
      <w:pPr>
        <w:pStyle w:val="BodyText"/>
        <w:rPr>
          <w:ins w:id="4790" w:author="Don Syme" w:date="2010-06-28T12:50:00Z"/>
        </w:rPr>
      </w:pPr>
      <w:ins w:id="4791" w:author="Don Syme" w:date="2010-06-28T12:50:00Z">
        <w:r>
          <w:t>Return an asynchronous computation that waits for the given WaitHandle to be set.</w:t>
        </w:r>
      </w:ins>
    </w:p>
    <w:p w:rsidR="007B4D8B" w:rsidRDefault="007B4D8B" w:rsidP="007B4D8B">
      <w:pPr>
        <w:pStyle w:val="MiniHeading"/>
        <w:rPr>
          <w:ins w:id="4792" w:author="Don Syme" w:date="2010-06-28T12:50:00Z"/>
        </w:rPr>
      </w:pPr>
      <w:ins w:id="4793" w:author="Don Syme" w:date="2010-06-28T12:50:00Z">
        <w:r>
          <w:t>Threading Guarantees</w:t>
        </w:r>
      </w:ins>
    </w:p>
    <w:p w:rsidR="007B4D8B" w:rsidRDefault="007B4D8B" w:rsidP="007B4D8B">
      <w:pPr>
        <w:pStyle w:val="BodyText"/>
        <w:rPr>
          <w:ins w:id="4794" w:author="Don Syme" w:date="2010-06-28T12:50:00Z"/>
        </w:rPr>
      </w:pPr>
      <w:ins w:id="4795" w:author="Don Syme" w:date="2010-06-28T12:50:00Z">
        <w:r>
          <w:t>TBD</w:t>
        </w:r>
      </w:ins>
    </w:p>
    <w:p w:rsidR="007B4D8B" w:rsidRDefault="007B4D8B" w:rsidP="007B4D8B">
      <w:pPr>
        <w:pStyle w:val="MiniHeading"/>
        <w:rPr>
          <w:ins w:id="4796" w:author="Don Syme" w:date="2010-06-28T12:50:00Z"/>
        </w:rPr>
      </w:pPr>
      <w:ins w:id="4797" w:author="Don Syme" w:date="2010-06-28T12:50:00Z">
        <w:r>
          <w:t>Examples</w:t>
        </w:r>
      </w:ins>
    </w:p>
    <w:p w:rsidR="007B4D8B" w:rsidRDefault="007B4D8B" w:rsidP="007B4D8B">
      <w:pPr>
        <w:pStyle w:val="BodyText"/>
        <w:rPr>
          <w:ins w:id="4798" w:author="Don Syme" w:date="2010-06-28T12:50:00Z"/>
        </w:rPr>
      </w:pPr>
      <w:ins w:id="4799" w:author="Don Syme" w:date="2010-06-28T12:50:00Z">
        <w:r>
          <w:t>TBD</w:t>
        </w:r>
      </w:ins>
    </w:p>
    <w:p w:rsidR="007B4D8B" w:rsidRPr="00917E5E" w:rsidRDefault="007B4D8B" w:rsidP="007B4D8B">
      <w:pPr>
        <w:pStyle w:val="SpecBox"/>
        <w:rPr>
          <w:ins w:id="4800" w:author="Don Syme" w:date="2010-06-28T12:50:00Z"/>
          <w:rFonts w:ascii="Consolas" w:hAnsi="Consolas"/>
          <w:color w:val="4F81BD" w:themeColor="accent1"/>
          <w:sz w:val="18"/>
        </w:rPr>
      </w:pPr>
      <w:ins w:id="4801" w:author="Don Syme" w:date="2010-06-28T12:50:00Z">
        <w:r w:rsidRPr="00917E5E">
          <w:rPr>
            <w:rFonts w:ascii="Consolas" w:hAnsi="Consolas"/>
            <w:color w:val="4F81BD" w:themeColor="accent1"/>
            <w:sz w:val="18"/>
          </w:rPr>
          <w:t>Async.</w:t>
        </w:r>
        <w:r>
          <w:rPr>
            <w:rFonts w:ascii="Consolas" w:hAnsi="Consolas"/>
            <w:color w:val="4F81BD" w:themeColor="accent1"/>
            <w:sz w:val="18"/>
          </w:rPr>
          <w:t>Catch c</w:t>
        </w:r>
      </w:ins>
    </w:p>
    <w:p w:rsidR="007B4D8B" w:rsidRPr="00DF274C" w:rsidRDefault="007B4D8B" w:rsidP="007B4D8B">
      <w:pPr>
        <w:pStyle w:val="Heading3"/>
        <w:rPr>
          <w:ins w:id="4802" w:author="Don Syme" w:date="2010-06-28T12:50:00Z"/>
        </w:rPr>
      </w:pPr>
      <w:ins w:id="4803" w:author="Don Syme" w:date="2010-06-28T12:50:00Z">
        <w:r>
          <w:t>Async.</w:t>
        </w:r>
        <w:r>
          <w:t>DefaultCancellationToken</w:t>
        </w:r>
      </w:ins>
    </w:p>
    <w:p w:rsidR="007B4D8B" w:rsidRPr="00DF274C" w:rsidRDefault="007B4D8B" w:rsidP="007B4D8B">
      <w:pPr>
        <w:pStyle w:val="MiniHeading"/>
        <w:rPr>
          <w:ins w:id="4804" w:author="Don Syme" w:date="2010-06-28T12:50:00Z"/>
        </w:rPr>
      </w:pPr>
      <w:ins w:id="4805" w:author="Don Syme" w:date="2010-06-28T12:50:00Z">
        <w:r>
          <w:t>Signature</w:t>
        </w:r>
      </w:ins>
    </w:p>
    <w:p w:rsidR="007B4D8B" w:rsidRDefault="007B4D8B" w:rsidP="007B4D8B">
      <w:pPr>
        <w:pStyle w:val="SpecBox"/>
        <w:rPr>
          <w:ins w:id="4806" w:author="Don Syme" w:date="2010-06-28T12:50:00Z"/>
          <w:rStyle w:val="CodeInline"/>
          <w:b/>
        </w:rPr>
      </w:pPr>
      <w:ins w:id="4807" w:author="Don Syme" w:date="2010-06-28T12:50:00Z">
        <w:r>
          <w:rPr>
            <w:rStyle w:val="CodeInline"/>
            <w:b/>
          </w:rPr>
          <w:t>TBD</w:t>
        </w:r>
      </w:ins>
    </w:p>
    <w:p w:rsidR="007B4D8B" w:rsidRPr="00DF274C" w:rsidRDefault="007B4D8B" w:rsidP="007B4D8B">
      <w:pPr>
        <w:pStyle w:val="Heading3"/>
        <w:rPr>
          <w:ins w:id="4808" w:author="Don Syme" w:date="2010-06-28T12:48:00Z"/>
        </w:rPr>
      </w:pPr>
      <w:ins w:id="4809" w:author="Don Syme" w:date="2010-06-28T12:48:00Z">
        <w:r>
          <w:t xml:space="preserve">Async.FromBeginEnd </w:t>
        </w:r>
      </w:ins>
    </w:p>
    <w:p w:rsidR="007B4D8B" w:rsidRPr="00DF274C" w:rsidRDefault="007B4D8B" w:rsidP="007B4D8B">
      <w:pPr>
        <w:pStyle w:val="MiniHeading"/>
        <w:rPr>
          <w:ins w:id="4810" w:author="Don Syme" w:date="2010-06-28T12:48:00Z"/>
        </w:rPr>
      </w:pPr>
      <w:ins w:id="4811" w:author="Don Syme" w:date="2010-06-28T12:48:00Z">
        <w:r>
          <w:t>Signature</w:t>
        </w:r>
      </w:ins>
    </w:p>
    <w:p w:rsidR="007B4D8B" w:rsidRDefault="007B4D8B" w:rsidP="007B4D8B">
      <w:pPr>
        <w:pStyle w:val="SpecBox"/>
        <w:rPr>
          <w:ins w:id="4812" w:author="Don Syme" w:date="2010-06-28T12:48:00Z"/>
          <w:rStyle w:val="CodeInline"/>
          <w:b/>
        </w:rPr>
      </w:pPr>
      <w:ins w:id="4813" w:author="Don Syme" w:date="2010-06-28T12:48:00Z">
        <w:r w:rsidRPr="00917E5E">
          <w:rPr>
            <w:rStyle w:val="CodeInline"/>
            <w:b/>
          </w:rPr>
          <w:t xml:space="preserve">static member </w:t>
        </w:r>
        <w:r>
          <w:rPr>
            <w:rStyle w:val="CodeInline"/>
            <w:b/>
          </w:rPr>
          <w:t>FromBeginEnd(</w:t>
        </w:r>
        <w:r w:rsidRPr="00917E5E">
          <w:rPr>
            <w:rStyle w:val="CodeInline"/>
            <w:b/>
          </w:rPr>
          <w:t>beginAction</w:t>
        </w:r>
        <w:r>
          <w:rPr>
            <w:rStyle w:val="CodeInline"/>
            <w:b/>
          </w:rPr>
          <w:t>, endAction, ?cancelAction)</w:t>
        </w:r>
      </w:ins>
    </w:p>
    <w:p w:rsidR="007B4D8B" w:rsidRDefault="007B4D8B" w:rsidP="007B4D8B">
      <w:pPr>
        <w:pStyle w:val="SpecBox"/>
        <w:rPr>
          <w:ins w:id="4814" w:author="Don Syme" w:date="2010-06-28T12:48:00Z"/>
          <w:rStyle w:val="CodeInline"/>
          <w:b/>
        </w:rPr>
      </w:pPr>
      <w:ins w:id="4815" w:author="Don Syme" w:date="2010-06-28T12:48:00Z">
        <w:r>
          <w:rPr>
            <w:rStyle w:val="CodeInline"/>
            <w:b/>
          </w:rPr>
          <w:t xml:space="preserve">    </w:t>
        </w:r>
      </w:ins>
    </w:p>
    <w:p w:rsidR="007B4D8B" w:rsidRDefault="007B4D8B" w:rsidP="007B4D8B">
      <w:pPr>
        <w:pStyle w:val="SpecBox"/>
        <w:rPr>
          <w:ins w:id="4816" w:author="Don Syme" w:date="2010-06-28T12:48:00Z"/>
          <w:rStyle w:val="CodeInline"/>
          <w:b/>
        </w:rPr>
      </w:pPr>
      <w:ins w:id="4817" w:author="Don Syme" w:date="2010-06-28T12:48:00Z">
        <w:r>
          <w:rPr>
            <w:rStyle w:val="CodeInline"/>
            <w:b/>
          </w:rPr>
          <w:t xml:space="preserve">    beginAction</w:t>
        </w:r>
        <w:r w:rsidRPr="00917E5E">
          <w:rPr>
            <w:rStyle w:val="CodeInline"/>
            <w:b/>
          </w:rPr>
          <w:t xml:space="preserve">:(System.AsyncCallback </w:t>
        </w:r>
        <w:r>
          <w:rPr>
            <w:rStyle w:val="CodeInline"/>
            <w:b/>
          </w:rPr>
          <w:t xml:space="preserve">* obj -&gt; System.IAsyncResult) </w:t>
        </w:r>
      </w:ins>
    </w:p>
    <w:p w:rsidR="007B4D8B" w:rsidRDefault="007B4D8B" w:rsidP="007B4D8B">
      <w:pPr>
        <w:pStyle w:val="SpecBox"/>
        <w:rPr>
          <w:ins w:id="4818" w:author="Don Syme" w:date="2010-06-28T12:48:00Z"/>
          <w:rStyle w:val="CodeInline"/>
          <w:b/>
        </w:rPr>
      </w:pPr>
      <w:ins w:id="4819" w:author="Don Syme" w:date="2010-06-28T12:48:00Z">
        <w:r>
          <w:rPr>
            <w:rStyle w:val="CodeInline"/>
            <w:b/>
          </w:rPr>
          <w:t xml:space="preserve">    </w:t>
        </w:r>
      </w:ins>
    </w:p>
    <w:p w:rsidR="007B4D8B" w:rsidRDefault="007B4D8B" w:rsidP="007B4D8B">
      <w:pPr>
        <w:pStyle w:val="SpecBox"/>
        <w:rPr>
          <w:ins w:id="4820" w:author="Don Syme" w:date="2010-06-28T12:48:00Z"/>
          <w:rStyle w:val="CodeInline"/>
          <w:b/>
        </w:rPr>
      </w:pPr>
      <w:ins w:id="4821" w:author="Don Syme" w:date="2010-06-28T12:48:00Z">
        <w:r>
          <w:rPr>
            <w:rStyle w:val="CodeInline"/>
            <w:b/>
          </w:rPr>
          <w:t xml:space="preserve">    </w:t>
        </w:r>
        <w:r w:rsidRPr="00917E5E">
          <w:rPr>
            <w:rStyle w:val="CodeInline"/>
            <w:b/>
          </w:rPr>
          <w:t>endActio</w:t>
        </w:r>
        <w:r>
          <w:rPr>
            <w:rStyle w:val="CodeInline"/>
            <w:b/>
          </w:rPr>
          <w:t xml:space="preserve">n:(System.IAsyncResult -&gt; 'T) </w:t>
        </w:r>
      </w:ins>
    </w:p>
    <w:p w:rsidR="007B4D8B" w:rsidRDefault="007B4D8B" w:rsidP="007B4D8B">
      <w:pPr>
        <w:pStyle w:val="SpecBox"/>
        <w:rPr>
          <w:ins w:id="4822" w:author="Don Syme" w:date="2010-06-28T12:48:00Z"/>
          <w:rStyle w:val="CodeInline"/>
          <w:b/>
        </w:rPr>
      </w:pPr>
      <w:ins w:id="4823" w:author="Don Syme" w:date="2010-06-28T12:48:00Z">
        <w:r>
          <w:rPr>
            <w:rStyle w:val="CodeInline"/>
            <w:b/>
          </w:rPr>
          <w:t xml:space="preserve">    </w:t>
        </w:r>
      </w:ins>
    </w:p>
    <w:p w:rsidR="007B4D8B" w:rsidRDefault="007B4D8B" w:rsidP="007B4D8B">
      <w:pPr>
        <w:pStyle w:val="SpecBox"/>
        <w:rPr>
          <w:ins w:id="4824" w:author="Don Syme" w:date="2010-06-28T12:48:00Z"/>
          <w:rStyle w:val="CodeInline"/>
          <w:b/>
        </w:rPr>
      </w:pPr>
      <w:ins w:id="4825" w:author="Don Syme" w:date="2010-06-28T12:48:00Z">
        <w:r>
          <w:rPr>
            <w:rStyle w:val="CodeInline"/>
            <w:b/>
          </w:rPr>
          <w:t xml:space="preserve">    </w:t>
        </w:r>
        <w:r w:rsidRPr="00917E5E">
          <w:rPr>
            <w:rStyle w:val="CodeInline"/>
            <w:b/>
          </w:rPr>
          <w:t xml:space="preserve">?cancelAction : (unit -&gt; unit) </w:t>
        </w:r>
      </w:ins>
    </w:p>
    <w:p w:rsidR="007B4D8B" w:rsidRDefault="007B4D8B" w:rsidP="007B4D8B">
      <w:pPr>
        <w:pStyle w:val="SpecBox"/>
        <w:rPr>
          <w:ins w:id="4826" w:author="Don Syme" w:date="2010-06-28T12:48:00Z"/>
          <w:rStyle w:val="CodeInline"/>
          <w:b/>
        </w:rPr>
      </w:pPr>
      <w:ins w:id="4827" w:author="Don Syme" w:date="2010-06-28T12:48:00Z">
        <w:r>
          <w:rPr>
            <w:rStyle w:val="CodeInline"/>
            <w:b/>
          </w:rPr>
          <w:t xml:space="preserve">    </w:t>
        </w:r>
      </w:ins>
    </w:p>
    <w:p w:rsidR="007B4D8B" w:rsidRDefault="007B4D8B" w:rsidP="007B4D8B">
      <w:pPr>
        <w:pStyle w:val="SpecBox"/>
        <w:rPr>
          <w:ins w:id="4828" w:author="Don Syme" w:date="2010-06-28T12:48:00Z"/>
          <w:rStyle w:val="CodeInline"/>
          <w:b/>
        </w:rPr>
      </w:pPr>
      <w:ins w:id="4829" w:author="Don Syme" w:date="2010-06-28T12:48:00Z">
        <w:r>
          <w:rPr>
            <w:rStyle w:val="CodeInline"/>
            <w:b/>
          </w:rPr>
          <w:t xml:space="preserve">    Return: </w:t>
        </w:r>
        <w:r w:rsidRPr="00917E5E">
          <w:rPr>
            <w:rStyle w:val="CodeInline"/>
            <w:b/>
          </w:rPr>
          <w:t>Async&lt;'T&gt;</w:t>
        </w:r>
      </w:ins>
    </w:p>
    <w:p w:rsidR="007B4D8B" w:rsidRPr="00DF274C" w:rsidRDefault="007B4D8B" w:rsidP="007B4D8B">
      <w:pPr>
        <w:pStyle w:val="MiniHeading"/>
        <w:rPr>
          <w:ins w:id="4830" w:author="Don Syme" w:date="2010-06-28T12:48:00Z"/>
        </w:rPr>
      </w:pPr>
      <w:ins w:id="4831" w:author="Don Syme" w:date="2010-06-28T12:48:00Z">
        <w:r>
          <w:t>Descrption</w:t>
        </w:r>
      </w:ins>
    </w:p>
    <w:p w:rsidR="007B4D8B" w:rsidRDefault="007B4D8B" w:rsidP="007B4D8B">
      <w:pPr>
        <w:pStyle w:val="BodyText"/>
        <w:rPr>
          <w:ins w:id="4832" w:author="Don Syme" w:date="2010-06-28T12:48:00Z"/>
        </w:rPr>
      </w:pPr>
      <w:ins w:id="4833" w:author="Don Syme" w:date="2010-06-28T12:48:00Z">
        <w:r>
          <w:t xml:space="preserve">Return an asynchronous computation in terms of a Begin/End pair of actions in the style used in .NET APIs where the overall operation is not qualified by any arguments. </w:t>
        </w:r>
      </w:ins>
    </w:p>
    <w:p w:rsidR="007B4D8B" w:rsidRDefault="007B4D8B" w:rsidP="007B4D8B">
      <w:pPr>
        <w:pStyle w:val="BodyText"/>
        <w:rPr>
          <w:ins w:id="4834" w:author="Don Syme" w:date="2010-06-28T12:48:00Z"/>
        </w:rPr>
      </w:pPr>
      <w:ins w:id="4835" w:author="Don Syme" w:date="2010-06-28T12:48:00Z">
        <w:r>
          <w:t xml:space="preserve">When the computation is run, 'beginFunc' is executed, with a callback which represents the continuation of the computation. When the callback is invoked, the overall result is fetched using 'endFunc'. </w:t>
        </w:r>
      </w:ins>
    </w:p>
    <w:p w:rsidR="007B4D8B" w:rsidRDefault="007B4D8B" w:rsidP="007B4D8B">
      <w:pPr>
        <w:pStyle w:val="BodyText"/>
        <w:rPr>
          <w:ins w:id="4836" w:author="Don Syme" w:date="2010-06-28T12:48:00Z"/>
        </w:rPr>
      </w:pPr>
      <w:ins w:id="4837" w:author="Don Syme" w:date="2010-06-28T12:48:00Z">
        <w:r>
          <w:t>The computation will respond to cancellation while waiting for the completion of the operation. If a cancellation occurs, and 'cancelAction' is specified, then it is executed, and the computation continues to wait for the completion of the operation. If 'cancelAction' is not specified, then cancellation causes the computation to stop immediately, and subsequent invocations of the callback are ignored.</w:t>
        </w:r>
      </w:ins>
    </w:p>
    <w:p w:rsidR="007B4D8B" w:rsidRDefault="007B4D8B" w:rsidP="007B4D8B">
      <w:pPr>
        <w:pStyle w:val="MiniHeading"/>
        <w:rPr>
          <w:ins w:id="4838" w:author="Don Syme" w:date="2010-06-28T12:48:00Z"/>
        </w:rPr>
      </w:pPr>
      <w:ins w:id="4839" w:author="Don Syme" w:date="2010-06-28T12:48:00Z">
        <w:r>
          <w:t>Threading Guarantees</w:t>
        </w:r>
      </w:ins>
    </w:p>
    <w:p w:rsidR="007B4D8B" w:rsidRDefault="007B4D8B" w:rsidP="007B4D8B">
      <w:pPr>
        <w:pStyle w:val="BodyText"/>
        <w:rPr>
          <w:ins w:id="4840" w:author="Don Syme" w:date="2010-06-28T12:48:00Z"/>
        </w:rPr>
      </w:pPr>
      <w:ins w:id="4841" w:author="Don Syme" w:date="2010-06-28T12:48:00Z">
        <w:r>
          <w:t>TBD</w:t>
        </w:r>
      </w:ins>
    </w:p>
    <w:p w:rsidR="007B4D8B" w:rsidRDefault="007B4D8B" w:rsidP="007B4D8B">
      <w:pPr>
        <w:pStyle w:val="MiniHeading"/>
        <w:rPr>
          <w:ins w:id="4842" w:author="Don Syme" w:date="2010-06-28T12:48:00Z"/>
        </w:rPr>
      </w:pPr>
      <w:ins w:id="4843" w:author="Don Syme" w:date="2010-06-28T12:48:00Z">
        <w:r>
          <w:t>Examples</w:t>
        </w:r>
      </w:ins>
    </w:p>
    <w:p w:rsidR="007B4D8B" w:rsidRDefault="007B4D8B" w:rsidP="007B4D8B">
      <w:pPr>
        <w:pStyle w:val="BodyText"/>
        <w:rPr>
          <w:ins w:id="4844" w:author="Don Syme" w:date="2010-06-28T12:48:00Z"/>
        </w:rPr>
      </w:pPr>
      <w:ins w:id="4845" w:author="Don Syme" w:date="2010-06-28T12:48:00Z">
        <w:r>
          <w:t>Using a web service:</w:t>
        </w:r>
      </w:ins>
    </w:p>
    <w:p w:rsidR="007B4D8B" w:rsidRPr="00917E5E" w:rsidRDefault="007B4D8B" w:rsidP="007B4D8B">
      <w:pPr>
        <w:pStyle w:val="SpecBox"/>
        <w:rPr>
          <w:ins w:id="4846" w:author="Don Syme" w:date="2010-06-28T12:48:00Z"/>
          <w:rFonts w:ascii="Consolas" w:hAnsi="Consolas"/>
          <w:color w:val="4F81BD" w:themeColor="accent1"/>
          <w:sz w:val="18"/>
        </w:rPr>
      </w:pPr>
      <w:ins w:id="4847" w:author="Don Syme" w:date="2010-06-28T12:48:00Z">
        <w:r w:rsidRPr="00917E5E">
          <w:rPr>
            <w:rFonts w:ascii="Consolas" w:hAnsi="Consolas"/>
            <w:color w:val="4F81BD" w:themeColor="accent1"/>
            <w:sz w:val="18"/>
          </w:rPr>
          <w:t>Async.FromBeginEnd(ws.BeginGetWeather,ws.EndGetWeather)</w:t>
        </w:r>
      </w:ins>
    </w:p>
    <w:p w:rsidR="007B4D8B" w:rsidRPr="00917E5E" w:rsidRDefault="007B4D8B" w:rsidP="007B4D8B">
      <w:pPr>
        <w:pStyle w:val="BodyText"/>
        <w:rPr>
          <w:ins w:id="4848" w:author="Don Syme" w:date="2010-06-28T12:48:00Z"/>
        </w:rPr>
      </w:pPr>
      <w:ins w:id="4849" w:author="Don Syme" w:date="2010-06-28T12:48:00Z">
        <w:r>
          <w:lastRenderedPageBreak/>
          <w:t>Using an existing APM method that supports cancellation:</w:t>
        </w:r>
      </w:ins>
    </w:p>
    <w:p w:rsidR="007B4D8B" w:rsidRDefault="007B4D8B" w:rsidP="007B4D8B">
      <w:pPr>
        <w:pStyle w:val="SpecBox"/>
        <w:rPr>
          <w:ins w:id="4850" w:author="Don Syme" w:date="2010-06-28T12:48:00Z"/>
          <w:rFonts w:ascii="Consolas" w:hAnsi="Consolas"/>
          <w:color w:val="4F81BD" w:themeColor="accent1"/>
          <w:sz w:val="18"/>
        </w:rPr>
      </w:pPr>
      <w:ins w:id="4851" w:author="Don Syme" w:date="2010-06-28T12:48:00Z">
        <w:r w:rsidRPr="00917E5E">
          <w:rPr>
            <w:rFonts w:ascii="Consolas" w:hAnsi="Consolas"/>
            <w:color w:val="4F81BD" w:themeColor="accent1"/>
            <w:sz w:val="18"/>
          </w:rPr>
          <w:t xml:space="preserve">async { </w:t>
        </w:r>
      </w:ins>
    </w:p>
    <w:p w:rsidR="007B4D8B" w:rsidRPr="00917E5E" w:rsidRDefault="007B4D8B" w:rsidP="007B4D8B">
      <w:pPr>
        <w:pStyle w:val="SpecBox"/>
        <w:rPr>
          <w:ins w:id="4852" w:author="Don Syme" w:date="2010-06-28T12:48:00Z"/>
          <w:rFonts w:ascii="Consolas" w:hAnsi="Consolas"/>
          <w:color w:val="4F81BD" w:themeColor="accent1"/>
          <w:sz w:val="18"/>
        </w:rPr>
      </w:pPr>
      <w:ins w:id="4853" w:author="Don Syme" w:date="2010-06-28T12:48:00Z">
        <w:r>
          <w:rPr>
            <w:rFonts w:ascii="Consolas" w:hAnsi="Consolas"/>
            <w:color w:val="4F81BD" w:themeColor="accent1"/>
            <w:sz w:val="18"/>
          </w:rPr>
          <w:t xml:space="preserve">    </w:t>
        </w:r>
        <w:r w:rsidRPr="00917E5E">
          <w:rPr>
            <w:rFonts w:ascii="Consolas" w:hAnsi="Consolas"/>
            <w:color w:val="4F81BD" w:themeColor="accent1"/>
            <w:sz w:val="18"/>
          </w:rPr>
          <w:t xml:space="preserve">try </w:t>
        </w:r>
      </w:ins>
    </w:p>
    <w:p w:rsidR="007B4D8B" w:rsidRPr="00917E5E" w:rsidRDefault="007B4D8B" w:rsidP="007B4D8B">
      <w:pPr>
        <w:pStyle w:val="SpecBox"/>
        <w:rPr>
          <w:ins w:id="4854" w:author="Don Syme" w:date="2010-06-28T12:48:00Z"/>
          <w:rFonts w:ascii="Consolas" w:hAnsi="Consolas"/>
          <w:color w:val="4F81BD" w:themeColor="accent1"/>
          <w:sz w:val="18"/>
        </w:rPr>
      </w:pPr>
      <w:ins w:id="4855" w:author="Don Syme" w:date="2010-06-28T12:48:00Z">
        <w:r>
          <w:rPr>
            <w:rFonts w:ascii="Consolas" w:hAnsi="Consolas"/>
            <w:color w:val="4F81BD" w:themeColor="accent1"/>
            <w:sz w:val="18"/>
          </w:rPr>
          <w:t xml:space="preserve">        </w:t>
        </w:r>
        <w:r w:rsidRPr="00917E5E">
          <w:rPr>
            <w:rFonts w:ascii="Consolas" w:hAnsi="Consolas"/>
            <w:color w:val="4F81BD" w:themeColor="accent1"/>
            <w:sz w:val="18"/>
          </w:rPr>
          <w:t xml:space="preserve">// </w:t>
        </w:r>
        <w:r>
          <w:rPr>
            <w:rFonts w:ascii="Consolas" w:hAnsi="Consolas"/>
            <w:color w:val="4F81BD" w:themeColor="accent1"/>
            <w:sz w:val="18"/>
          </w:rPr>
          <w:t>W</w:t>
        </w:r>
        <w:r w:rsidRPr="00917E5E">
          <w:rPr>
            <w:rFonts w:ascii="Consolas" w:hAnsi="Consolas"/>
            <w:color w:val="4F81BD" w:themeColor="accent1"/>
            <w:sz w:val="18"/>
          </w:rPr>
          <w:t xml:space="preserve">e specify req.Abort as the cancelAction. If successful, </w:t>
        </w:r>
        <w:r>
          <w:rPr>
            <w:rFonts w:ascii="Consolas" w:hAnsi="Consolas"/>
            <w:color w:val="4F81BD" w:themeColor="accent1"/>
            <w:sz w:val="18"/>
          </w:rPr>
          <w:t xml:space="preserve">ir </w:t>
        </w:r>
        <w:r w:rsidRPr="00917E5E">
          <w:rPr>
            <w:rFonts w:ascii="Consolas" w:hAnsi="Consolas"/>
            <w:color w:val="4F81BD" w:themeColor="accent1"/>
            <w:sz w:val="18"/>
          </w:rPr>
          <w:t xml:space="preserve">will cause </w:t>
        </w:r>
      </w:ins>
    </w:p>
    <w:p w:rsidR="007B4D8B" w:rsidRPr="00917E5E" w:rsidRDefault="007B4D8B" w:rsidP="007B4D8B">
      <w:pPr>
        <w:pStyle w:val="SpecBox"/>
        <w:rPr>
          <w:ins w:id="4856" w:author="Don Syme" w:date="2010-06-28T12:48:00Z"/>
          <w:rFonts w:ascii="Consolas" w:hAnsi="Consolas"/>
          <w:color w:val="4F81BD" w:themeColor="accent1"/>
          <w:sz w:val="18"/>
        </w:rPr>
      </w:pPr>
      <w:ins w:id="4857" w:author="Don Syme" w:date="2010-06-28T12:48:00Z">
        <w:r>
          <w:rPr>
            <w:rFonts w:ascii="Consolas" w:hAnsi="Consolas"/>
            <w:color w:val="4F81BD" w:themeColor="accent1"/>
            <w:sz w:val="18"/>
          </w:rPr>
          <w:t xml:space="preserve">  </w:t>
        </w:r>
        <w:r w:rsidRPr="00917E5E">
          <w:rPr>
            <w:rFonts w:ascii="Consolas" w:hAnsi="Consolas"/>
            <w:color w:val="4F81BD" w:themeColor="accent1"/>
            <w:sz w:val="18"/>
          </w:rPr>
          <w:t xml:space="preserve">      // a WebExceptionStatus.RequestCanceled to be raised from the web request.</w:t>
        </w:r>
      </w:ins>
    </w:p>
    <w:p w:rsidR="007B4D8B" w:rsidRPr="00917E5E" w:rsidRDefault="007B4D8B" w:rsidP="007B4D8B">
      <w:pPr>
        <w:pStyle w:val="SpecBox"/>
        <w:rPr>
          <w:ins w:id="4858" w:author="Don Syme" w:date="2010-06-28T12:48:00Z"/>
          <w:rFonts w:ascii="Consolas" w:hAnsi="Consolas"/>
          <w:color w:val="4F81BD" w:themeColor="accent1"/>
          <w:sz w:val="18"/>
        </w:rPr>
      </w:pPr>
      <w:ins w:id="4859" w:author="Don Syme" w:date="2010-06-28T12:48:00Z">
        <w:r w:rsidRPr="00917E5E">
          <w:rPr>
            <w:rFonts w:ascii="Consolas" w:hAnsi="Consolas"/>
            <w:color w:val="4F81BD" w:themeColor="accent1"/>
            <w:sz w:val="18"/>
          </w:rPr>
          <w:t xml:space="preserve">    </w:t>
        </w:r>
        <w:r>
          <w:rPr>
            <w:rFonts w:ascii="Consolas" w:hAnsi="Consolas"/>
            <w:color w:val="4F81BD" w:themeColor="accent1"/>
            <w:sz w:val="18"/>
          </w:rPr>
          <w:t xml:space="preserve">    </w:t>
        </w:r>
        <w:r w:rsidRPr="00917E5E">
          <w:rPr>
            <w:rFonts w:ascii="Consolas" w:hAnsi="Consolas"/>
            <w:color w:val="4F81BD" w:themeColor="accent1"/>
            <w:sz w:val="18"/>
          </w:rPr>
          <w:t>retur</w:t>
        </w:r>
        <w:r>
          <w:rPr>
            <w:rFonts w:ascii="Consolas" w:hAnsi="Consolas"/>
            <w:color w:val="4F81BD" w:themeColor="accent1"/>
            <w:sz w:val="18"/>
          </w:rPr>
          <w:t>n! Async.FromBeginEnd</w:t>
        </w:r>
        <w:r w:rsidRPr="00917E5E">
          <w:rPr>
            <w:rFonts w:ascii="Consolas" w:hAnsi="Consolas"/>
            <w:color w:val="4F81BD" w:themeColor="accent1"/>
            <w:sz w:val="18"/>
          </w:rPr>
          <w:t xml:space="preserve">(beginAction=req.BeginGetResponse, </w:t>
        </w:r>
      </w:ins>
    </w:p>
    <w:p w:rsidR="007B4D8B" w:rsidRPr="00917E5E" w:rsidRDefault="007B4D8B" w:rsidP="007B4D8B">
      <w:pPr>
        <w:pStyle w:val="SpecBox"/>
        <w:rPr>
          <w:ins w:id="4860" w:author="Don Syme" w:date="2010-06-28T12:48:00Z"/>
          <w:rFonts w:ascii="Consolas" w:hAnsi="Consolas"/>
          <w:color w:val="4F81BD" w:themeColor="accent1"/>
          <w:sz w:val="18"/>
        </w:rPr>
      </w:pPr>
      <w:ins w:id="4861" w:author="Don Syme" w:date="2010-06-28T12:48:00Z">
        <w:r w:rsidRPr="00917E5E">
          <w:rPr>
            <w:rFonts w:ascii="Consolas" w:hAnsi="Consolas"/>
            <w:color w:val="4F81BD" w:themeColor="accent1"/>
            <w:sz w:val="18"/>
          </w:rPr>
          <w:t xml:space="preserve">        </w:t>
        </w:r>
        <w:r>
          <w:rPr>
            <w:rFonts w:ascii="Consolas" w:hAnsi="Consolas"/>
            <w:color w:val="4F81BD" w:themeColor="accent1"/>
            <w:sz w:val="18"/>
          </w:rPr>
          <w:t xml:space="preserve">    </w:t>
        </w:r>
        <w:r w:rsidRPr="00917E5E">
          <w:rPr>
            <w:rFonts w:ascii="Consolas" w:hAnsi="Consolas"/>
            <w:color w:val="4F81BD" w:themeColor="accent1"/>
            <w:sz w:val="18"/>
          </w:rPr>
          <w:t xml:space="preserve">                      </w:t>
        </w:r>
        <w:r>
          <w:rPr>
            <w:rFonts w:ascii="Consolas" w:hAnsi="Consolas"/>
            <w:color w:val="4F81BD" w:themeColor="accent1"/>
            <w:sz w:val="18"/>
          </w:rPr>
          <w:t xml:space="preserve"> </w:t>
        </w:r>
        <w:r w:rsidRPr="00917E5E">
          <w:rPr>
            <w:rFonts w:ascii="Consolas" w:hAnsi="Consolas"/>
            <w:color w:val="4F81BD" w:themeColor="accent1"/>
            <w:sz w:val="18"/>
          </w:rPr>
          <w:t xml:space="preserve">endAction = req.EndGetResponse, </w:t>
        </w:r>
      </w:ins>
    </w:p>
    <w:p w:rsidR="007B4D8B" w:rsidRPr="00917E5E" w:rsidRDefault="007B4D8B" w:rsidP="007B4D8B">
      <w:pPr>
        <w:pStyle w:val="SpecBox"/>
        <w:rPr>
          <w:ins w:id="4862" w:author="Don Syme" w:date="2010-06-28T12:48:00Z"/>
          <w:rFonts w:ascii="Consolas" w:hAnsi="Consolas"/>
          <w:color w:val="4F81BD" w:themeColor="accent1"/>
          <w:sz w:val="18"/>
        </w:rPr>
      </w:pPr>
      <w:ins w:id="4863" w:author="Don Syme" w:date="2010-06-28T12:48:00Z">
        <w:r w:rsidRPr="00917E5E">
          <w:rPr>
            <w:rFonts w:ascii="Consolas" w:hAnsi="Consolas"/>
            <w:color w:val="4F81BD" w:themeColor="accent1"/>
            <w:sz w:val="18"/>
          </w:rPr>
          <w:t xml:space="preserve">            </w:t>
        </w:r>
        <w:r>
          <w:rPr>
            <w:rFonts w:ascii="Consolas" w:hAnsi="Consolas"/>
            <w:color w:val="4F81BD" w:themeColor="accent1"/>
            <w:sz w:val="18"/>
          </w:rPr>
          <w:t xml:space="preserve">    </w:t>
        </w:r>
        <w:r w:rsidRPr="00917E5E">
          <w:rPr>
            <w:rFonts w:ascii="Consolas" w:hAnsi="Consolas"/>
            <w:color w:val="4F81BD" w:themeColor="accent1"/>
            <w:sz w:val="18"/>
          </w:rPr>
          <w:t xml:space="preserve">                   cancelAction = req.Abort)</w:t>
        </w:r>
      </w:ins>
    </w:p>
    <w:p w:rsidR="007B4D8B" w:rsidRPr="00917E5E" w:rsidRDefault="007B4D8B" w:rsidP="007B4D8B">
      <w:pPr>
        <w:pStyle w:val="SpecBox"/>
        <w:rPr>
          <w:ins w:id="4864" w:author="Don Syme" w:date="2010-06-28T12:48:00Z"/>
          <w:rFonts w:ascii="Consolas" w:hAnsi="Consolas"/>
          <w:color w:val="4F81BD" w:themeColor="accent1"/>
          <w:sz w:val="18"/>
        </w:rPr>
      </w:pPr>
      <w:ins w:id="4865" w:author="Don Syme" w:date="2010-06-28T12:48:00Z">
        <w:r>
          <w:rPr>
            <w:rFonts w:ascii="Consolas" w:hAnsi="Consolas"/>
            <w:color w:val="4F81BD" w:themeColor="accent1"/>
            <w:sz w:val="18"/>
          </w:rPr>
          <w:t xml:space="preserve">    </w:t>
        </w:r>
        <w:r w:rsidRPr="00917E5E">
          <w:rPr>
            <w:rFonts w:ascii="Consolas" w:hAnsi="Consolas"/>
            <w:color w:val="4F81BD" w:themeColor="accent1"/>
            <w:sz w:val="18"/>
          </w:rPr>
          <w:t xml:space="preserve">with </w:t>
        </w:r>
      </w:ins>
    </w:p>
    <w:p w:rsidR="007B4D8B" w:rsidRDefault="007B4D8B" w:rsidP="007B4D8B">
      <w:pPr>
        <w:pStyle w:val="SpecBox"/>
        <w:rPr>
          <w:ins w:id="4866" w:author="Don Syme" w:date="2010-06-28T12:48:00Z"/>
          <w:rFonts w:ascii="Consolas" w:hAnsi="Consolas"/>
          <w:color w:val="4F81BD" w:themeColor="accent1"/>
          <w:sz w:val="18"/>
        </w:rPr>
      </w:pPr>
      <w:ins w:id="4867" w:author="Don Syme" w:date="2010-06-28T12:48:00Z">
        <w:r w:rsidRPr="00917E5E">
          <w:rPr>
            <w:rFonts w:ascii="Consolas" w:hAnsi="Consolas"/>
            <w:color w:val="4F81BD" w:themeColor="accent1"/>
            <w:sz w:val="18"/>
          </w:rPr>
          <w:t xml:space="preserve">    </w:t>
        </w:r>
        <w:r>
          <w:rPr>
            <w:rFonts w:ascii="Consolas" w:hAnsi="Consolas"/>
            <w:color w:val="4F81BD" w:themeColor="accent1"/>
            <w:sz w:val="18"/>
          </w:rPr>
          <w:t xml:space="preserve">   </w:t>
        </w:r>
        <w:r w:rsidRPr="00917E5E">
          <w:rPr>
            <w:rFonts w:ascii="Consolas" w:hAnsi="Consolas"/>
            <w:color w:val="4F81BD" w:themeColor="accent1"/>
            <w:sz w:val="18"/>
          </w:rPr>
          <w:t xml:space="preserve"> :? WebException as webExn </w:t>
        </w:r>
      </w:ins>
    </w:p>
    <w:p w:rsidR="007B4D8B" w:rsidRPr="00917E5E" w:rsidRDefault="007B4D8B" w:rsidP="007B4D8B">
      <w:pPr>
        <w:pStyle w:val="SpecBox"/>
        <w:rPr>
          <w:ins w:id="4868" w:author="Don Syme" w:date="2010-06-28T12:48:00Z"/>
          <w:rFonts w:ascii="Consolas" w:hAnsi="Consolas"/>
          <w:color w:val="4F81BD" w:themeColor="accent1"/>
          <w:sz w:val="18"/>
        </w:rPr>
      </w:pPr>
      <w:ins w:id="4869" w:author="Don Syme" w:date="2010-06-28T12:48:00Z">
        <w:r>
          <w:rPr>
            <w:rFonts w:ascii="Consolas" w:hAnsi="Consolas"/>
            <w:color w:val="4F81BD" w:themeColor="accent1"/>
            <w:sz w:val="18"/>
          </w:rPr>
          <w:t xml:space="preserve">               </w:t>
        </w:r>
        <w:r w:rsidRPr="00917E5E">
          <w:rPr>
            <w:rFonts w:ascii="Consolas" w:hAnsi="Consolas"/>
            <w:color w:val="4F81BD" w:themeColor="accent1"/>
            <w:sz w:val="18"/>
          </w:rPr>
          <w:t xml:space="preserve">when webExn.Status = WebExceptionStatus.RequestCanceled -&gt; </w:t>
        </w:r>
      </w:ins>
    </w:p>
    <w:p w:rsidR="007B4D8B" w:rsidRDefault="007B4D8B" w:rsidP="007B4D8B">
      <w:pPr>
        <w:pStyle w:val="SpecBox"/>
        <w:rPr>
          <w:ins w:id="4870" w:author="Don Syme" w:date="2010-06-28T12:48:00Z"/>
          <w:rFonts w:ascii="Consolas" w:hAnsi="Consolas"/>
          <w:color w:val="4F81BD" w:themeColor="accent1"/>
          <w:sz w:val="18"/>
        </w:rPr>
      </w:pPr>
      <w:ins w:id="4871" w:author="Don Syme" w:date="2010-06-28T12:48:00Z">
        <w:r w:rsidRPr="00917E5E">
          <w:rPr>
            <w:rFonts w:ascii="Consolas" w:hAnsi="Consolas"/>
            <w:color w:val="4F81BD" w:themeColor="accent1"/>
            <w:sz w:val="18"/>
          </w:rPr>
          <w:t xml:space="preserve">        return! Async.</w:t>
        </w:r>
        <w:r>
          <w:rPr>
            <w:rFonts w:ascii="Consolas" w:hAnsi="Consolas"/>
            <w:color w:val="4F81BD" w:themeColor="accent1"/>
            <w:sz w:val="18"/>
          </w:rPr>
          <w:t>FromContinuations</w:t>
        </w:r>
        <w:r>
          <w:rPr>
            <w:rFonts w:ascii="Consolas" w:hAnsi="Consolas"/>
            <w:color w:val="4F81BD" w:themeColor="accent1"/>
            <w:sz w:val="18"/>
          </w:rPr>
          <w:t xml:space="preserve"> </w:t>
        </w:r>
        <w:r>
          <w:rPr>
            <w:rFonts w:ascii="Consolas" w:hAnsi="Consolas"/>
            <w:color w:val="4F81BD" w:themeColor="accent1"/>
            <w:sz w:val="18"/>
          </w:rPr>
          <w:t xml:space="preserve">(fun (_,_,ccont) -&gt; </w:t>
        </w:r>
      </w:ins>
    </w:p>
    <w:p w:rsidR="007B4D8B" w:rsidRDefault="007B4D8B" w:rsidP="007B4D8B">
      <w:pPr>
        <w:pStyle w:val="SpecBox"/>
        <w:rPr>
          <w:ins w:id="4872" w:author="Don Syme" w:date="2010-06-28T12:48:00Z"/>
          <w:rFonts w:ascii="Consolas" w:hAnsi="Consolas"/>
          <w:color w:val="4F81BD" w:themeColor="accent1"/>
          <w:sz w:val="18"/>
        </w:rPr>
      </w:pPr>
      <w:ins w:id="4873" w:author="Don Syme" w:date="2010-06-28T12:48:00Z">
        <w:r>
          <w:rPr>
            <w:rFonts w:ascii="Consolas" w:hAnsi="Consolas"/>
            <w:color w:val="4F81BD" w:themeColor="accent1"/>
            <w:sz w:val="18"/>
          </w:rPr>
          <w:t xml:space="preserve">                     ccont</w:t>
        </w:r>
        <w:r w:rsidRPr="00917E5E">
          <w:rPr>
            <w:rFonts w:ascii="Consolas" w:hAnsi="Consolas"/>
            <w:color w:val="4F81BD" w:themeColor="accent1"/>
            <w:sz w:val="18"/>
          </w:rPr>
          <w:t xml:space="preserve"> </w:t>
        </w:r>
        <w:r>
          <w:rPr>
            <w:rFonts w:ascii="Consolas" w:hAnsi="Consolas"/>
            <w:color w:val="4F81BD" w:themeColor="accent1"/>
            <w:sz w:val="18"/>
          </w:rPr>
          <w:t xml:space="preserve">(OperationCanceledException </w:t>
        </w:r>
        <w:r w:rsidRPr="00917E5E">
          <w:rPr>
            <w:rFonts w:ascii="Consolas" w:hAnsi="Consolas"/>
            <w:color w:val="4F81BD" w:themeColor="accent1"/>
            <w:sz w:val="18"/>
          </w:rPr>
          <w:t>webExn</w:t>
        </w:r>
        <w:r>
          <w:rPr>
            <w:rFonts w:ascii="Consolas" w:hAnsi="Consolas"/>
            <w:color w:val="4F81BD" w:themeColor="accent1"/>
            <w:sz w:val="18"/>
          </w:rPr>
          <w:t>.Message))</w:t>
        </w:r>
      </w:ins>
    </w:p>
    <w:p w:rsidR="007B4D8B" w:rsidRPr="00917E5E" w:rsidRDefault="007B4D8B" w:rsidP="007B4D8B">
      <w:pPr>
        <w:pStyle w:val="SpecBox"/>
        <w:rPr>
          <w:ins w:id="4874" w:author="Don Syme" w:date="2010-06-28T12:48:00Z"/>
          <w:rFonts w:ascii="Consolas" w:hAnsi="Consolas"/>
          <w:color w:val="4F81BD" w:themeColor="accent1"/>
          <w:sz w:val="18"/>
        </w:rPr>
      </w:pPr>
      <w:ins w:id="4875" w:author="Don Syme" w:date="2010-06-28T12:48:00Z">
        <w:r w:rsidRPr="00917E5E">
          <w:rPr>
            <w:rFonts w:ascii="Consolas" w:hAnsi="Consolas"/>
            <w:color w:val="4F81BD" w:themeColor="accent1"/>
            <w:sz w:val="18"/>
          </w:rPr>
          <w:t>}</w:t>
        </w:r>
      </w:ins>
    </w:p>
    <w:p w:rsidR="007B4D8B" w:rsidRDefault="007B4D8B" w:rsidP="007B4D8B">
      <w:pPr>
        <w:pStyle w:val="BodyText"/>
        <w:ind w:firstLine="720"/>
        <w:rPr>
          <w:ins w:id="4876" w:author="Don Syme" w:date="2010-06-28T12:48:00Z"/>
        </w:rPr>
      </w:pPr>
    </w:p>
    <w:p w:rsidR="007B4D8B" w:rsidRPr="00DF274C" w:rsidRDefault="007B4D8B" w:rsidP="007B4D8B">
      <w:pPr>
        <w:pStyle w:val="Heading3"/>
        <w:rPr>
          <w:ins w:id="4877" w:author="Don Syme" w:date="2010-06-28T12:51:00Z"/>
        </w:rPr>
      </w:pPr>
      <w:ins w:id="4878" w:author="Don Syme" w:date="2010-06-28T12:51:00Z">
        <w:r>
          <w:t>Async.</w:t>
        </w:r>
        <w:r>
          <w:t>FromContinuations</w:t>
        </w:r>
      </w:ins>
    </w:p>
    <w:p w:rsidR="007B4D8B" w:rsidRPr="00DF274C" w:rsidRDefault="007B4D8B" w:rsidP="007B4D8B">
      <w:pPr>
        <w:pStyle w:val="MiniHeading"/>
        <w:rPr>
          <w:ins w:id="4879" w:author="Don Syme" w:date="2010-06-28T12:51:00Z"/>
        </w:rPr>
      </w:pPr>
      <w:ins w:id="4880" w:author="Don Syme" w:date="2010-06-28T12:51:00Z">
        <w:r>
          <w:t>Signature</w:t>
        </w:r>
      </w:ins>
    </w:p>
    <w:p w:rsidR="007B4D8B" w:rsidRDefault="007B4D8B" w:rsidP="007B4D8B">
      <w:pPr>
        <w:pStyle w:val="SpecBox"/>
        <w:rPr>
          <w:ins w:id="4881" w:author="Don Syme" w:date="2010-06-28T12:51:00Z"/>
          <w:rStyle w:val="CodeInline"/>
          <w:b/>
        </w:rPr>
      </w:pPr>
      <w:ins w:id="4882" w:author="Don Syme" w:date="2010-06-28T12:51:00Z">
        <w:r>
          <w:rPr>
            <w:rStyle w:val="CodeInline"/>
            <w:b/>
          </w:rPr>
          <w:t>TBD</w:t>
        </w:r>
      </w:ins>
    </w:p>
    <w:p w:rsidR="007B4D8B" w:rsidRPr="00DF274C" w:rsidRDefault="007B4D8B" w:rsidP="007B4D8B">
      <w:pPr>
        <w:pStyle w:val="Heading3"/>
        <w:rPr>
          <w:ins w:id="4883" w:author="Don Syme" w:date="2010-06-28T12:51:00Z"/>
        </w:rPr>
      </w:pPr>
      <w:ins w:id="4884" w:author="Don Syme" w:date="2010-06-28T12:51:00Z">
        <w:r>
          <w:t>Async.</w:t>
        </w:r>
        <w:r>
          <w:t>OnCancel</w:t>
        </w:r>
      </w:ins>
    </w:p>
    <w:p w:rsidR="007B4D8B" w:rsidRPr="00DF274C" w:rsidRDefault="007B4D8B" w:rsidP="007B4D8B">
      <w:pPr>
        <w:pStyle w:val="MiniHeading"/>
        <w:rPr>
          <w:ins w:id="4885" w:author="Don Syme" w:date="2010-06-28T12:51:00Z"/>
        </w:rPr>
      </w:pPr>
      <w:ins w:id="4886" w:author="Don Syme" w:date="2010-06-28T12:51:00Z">
        <w:r>
          <w:t>Signature</w:t>
        </w:r>
      </w:ins>
    </w:p>
    <w:p w:rsidR="007B4D8B" w:rsidRDefault="007B4D8B" w:rsidP="007B4D8B">
      <w:pPr>
        <w:pStyle w:val="SpecBox"/>
        <w:rPr>
          <w:ins w:id="4887" w:author="Don Syme" w:date="2010-06-28T12:51:00Z"/>
          <w:rStyle w:val="CodeInline"/>
          <w:b/>
        </w:rPr>
      </w:pPr>
      <w:ins w:id="4888" w:author="Don Syme" w:date="2010-06-28T12:51:00Z">
        <w:r>
          <w:rPr>
            <w:rStyle w:val="CodeInline"/>
            <w:b/>
          </w:rPr>
          <w:t>TBD</w:t>
        </w:r>
      </w:ins>
    </w:p>
    <w:p w:rsidR="007B4D8B" w:rsidRPr="00DF274C" w:rsidRDefault="007B4D8B" w:rsidP="007B4D8B">
      <w:pPr>
        <w:pStyle w:val="Heading3"/>
        <w:rPr>
          <w:ins w:id="4889" w:author="Don Syme" w:date="2010-06-28T12:51:00Z"/>
        </w:rPr>
      </w:pPr>
      <w:ins w:id="4890" w:author="Don Syme" w:date="2010-06-28T12:51:00Z">
        <w:r>
          <w:t>Async.</w:t>
        </w:r>
        <w:r>
          <w:t>Parallel</w:t>
        </w:r>
      </w:ins>
    </w:p>
    <w:p w:rsidR="007B4D8B" w:rsidRPr="00DF274C" w:rsidRDefault="007B4D8B" w:rsidP="007B4D8B">
      <w:pPr>
        <w:pStyle w:val="MiniHeading"/>
        <w:rPr>
          <w:ins w:id="4891" w:author="Don Syme" w:date="2010-06-28T12:51:00Z"/>
        </w:rPr>
      </w:pPr>
      <w:ins w:id="4892" w:author="Don Syme" w:date="2010-06-28T12:51:00Z">
        <w:r>
          <w:t>Signature</w:t>
        </w:r>
      </w:ins>
    </w:p>
    <w:p w:rsidR="007B4D8B" w:rsidRDefault="007B4D8B" w:rsidP="007B4D8B">
      <w:pPr>
        <w:pStyle w:val="SpecBox"/>
        <w:rPr>
          <w:ins w:id="4893" w:author="Don Syme" w:date="2010-06-28T12:51:00Z"/>
          <w:rStyle w:val="CodeInline"/>
          <w:b/>
        </w:rPr>
      </w:pPr>
      <w:ins w:id="4894" w:author="Don Syme" w:date="2010-06-28T12:51:00Z">
        <w:r>
          <w:rPr>
            <w:rStyle w:val="CodeInline"/>
            <w:b/>
          </w:rPr>
          <w:t>TBD</w:t>
        </w:r>
      </w:ins>
    </w:p>
    <w:p w:rsidR="007B4D8B" w:rsidRPr="00DF274C" w:rsidRDefault="007B4D8B" w:rsidP="007B4D8B">
      <w:pPr>
        <w:pStyle w:val="Heading3"/>
        <w:rPr>
          <w:ins w:id="4895" w:author="Don Syme" w:date="2010-06-28T12:51:00Z"/>
        </w:rPr>
      </w:pPr>
      <w:ins w:id="4896" w:author="Don Syme" w:date="2010-06-28T12:51:00Z">
        <w:r>
          <w:t>Async.</w:t>
        </w:r>
        <w:r>
          <w:t>RunSynchronously</w:t>
        </w:r>
      </w:ins>
    </w:p>
    <w:p w:rsidR="007B4D8B" w:rsidRPr="00DF274C" w:rsidRDefault="007B4D8B" w:rsidP="007B4D8B">
      <w:pPr>
        <w:pStyle w:val="MiniHeading"/>
        <w:rPr>
          <w:ins w:id="4897" w:author="Don Syme" w:date="2010-06-28T12:51:00Z"/>
        </w:rPr>
      </w:pPr>
      <w:ins w:id="4898" w:author="Don Syme" w:date="2010-06-28T12:51:00Z">
        <w:r>
          <w:t>Signature</w:t>
        </w:r>
      </w:ins>
    </w:p>
    <w:p w:rsidR="007B4D8B" w:rsidRDefault="007B4D8B" w:rsidP="007B4D8B">
      <w:pPr>
        <w:pStyle w:val="SpecBox"/>
        <w:rPr>
          <w:ins w:id="4899" w:author="Don Syme" w:date="2010-06-28T12:51:00Z"/>
          <w:rStyle w:val="CodeInline"/>
          <w:b/>
        </w:rPr>
      </w:pPr>
      <w:ins w:id="4900" w:author="Don Syme" w:date="2010-06-28T12:51:00Z">
        <w:r>
          <w:rPr>
            <w:rStyle w:val="CodeInline"/>
            <w:b/>
          </w:rPr>
          <w:t>TBD</w:t>
        </w:r>
      </w:ins>
    </w:p>
    <w:p w:rsidR="007B4D8B" w:rsidRPr="00DF274C" w:rsidRDefault="007B4D8B" w:rsidP="007B4D8B">
      <w:pPr>
        <w:pStyle w:val="Heading3"/>
        <w:rPr>
          <w:ins w:id="4901" w:author="Don Syme" w:date="2010-06-28T12:51:00Z"/>
        </w:rPr>
      </w:pPr>
      <w:ins w:id="4902" w:author="Don Syme" w:date="2010-06-28T12:51:00Z">
        <w:r>
          <w:t>Async.</w:t>
        </w:r>
        <w:r>
          <w:t>Sleep</w:t>
        </w:r>
      </w:ins>
    </w:p>
    <w:p w:rsidR="007B4D8B" w:rsidRPr="00DF274C" w:rsidRDefault="007B4D8B" w:rsidP="007B4D8B">
      <w:pPr>
        <w:pStyle w:val="MiniHeading"/>
        <w:rPr>
          <w:ins w:id="4903" w:author="Don Syme" w:date="2010-06-28T12:51:00Z"/>
        </w:rPr>
      </w:pPr>
      <w:ins w:id="4904" w:author="Don Syme" w:date="2010-06-28T12:51:00Z">
        <w:r>
          <w:t>Signature</w:t>
        </w:r>
      </w:ins>
    </w:p>
    <w:p w:rsidR="007B4D8B" w:rsidRDefault="007B4D8B" w:rsidP="007B4D8B">
      <w:pPr>
        <w:pStyle w:val="SpecBox"/>
        <w:rPr>
          <w:ins w:id="4905" w:author="Don Syme" w:date="2010-06-28T12:51:00Z"/>
          <w:rStyle w:val="CodeInline"/>
          <w:b/>
        </w:rPr>
      </w:pPr>
      <w:ins w:id="4906" w:author="Don Syme" w:date="2010-06-28T12:51:00Z">
        <w:r>
          <w:rPr>
            <w:rStyle w:val="CodeInline"/>
            <w:b/>
          </w:rPr>
          <w:t>TBD</w:t>
        </w:r>
      </w:ins>
    </w:p>
    <w:p w:rsidR="007B4D8B" w:rsidRPr="00DF274C" w:rsidRDefault="007B4D8B" w:rsidP="007B4D8B">
      <w:pPr>
        <w:pStyle w:val="Heading3"/>
        <w:rPr>
          <w:ins w:id="4907" w:author="Don Syme" w:date="2010-06-28T12:51:00Z"/>
        </w:rPr>
      </w:pPr>
      <w:ins w:id="4908" w:author="Don Syme" w:date="2010-06-28T12:51:00Z">
        <w:r>
          <w:t>Async.</w:t>
        </w:r>
        <w:r>
          <w:t>Start</w:t>
        </w:r>
      </w:ins>
    </w:p>
    <w:p w:rsidR="007B4D8B" w:rsidRPr="00DF274C" w:rsidRDefault="007B4D8B" w:rsidP="007B4D8B">
      <w:pPr>
        <w:pStyle w:val="MiniHeading"/>
        <w:rPr>
          <w:ins w:id="4909" w:author="Don Syme" w:date="2010-06-28T12:51:00Z"/>
        </w:rPr>
      </w:pPr>
      <w:ins w:id="4910" w:author="Don Syme" w:date="2010-06-28T12:51:00Z">
        <w:r>
          <w:t>Signature</w:t>
        </w:r>
      </w:ins>
    </w:p>
    <w:p w:rsidR="007B4D8B" w:rsidRDefault="007B4D8B" w:rsidP="007B4D8B">
      <w:pPr>
        <w:pStyle w:val="SpecBox"/>
        <w:rPr>
          <w:ins w:id="4911" w:author="Don Syme" w:date="2010-06-28T12:51:00Z"/>
          <w:rStyle w:val="CodeInline"/>
          <w:b/>
        </w:rPr>
      </w:pPr>
      <w:ins w:id="4912" w:author="Don Syme" w:date="2010-06-28T12:51:00Z">
        <w:r>
          <w:rPr>
            <w:rStyle w:val="CodeInline"/>
            <w:b/>
          </w:rPr>
          <w:t>TBD</w:t>
        </w:r>
      </w:ins>
    </w:p>
    <w:p w:rsidR="007B4D8B" w:rsidRPr="00DF274C" w:rsidRDefault="007B4D8B" w:rsidP="007B4D8B">
      <w:pPr>
        <w:pStyle w:val="Heading3"/>
        <w:rPr>
          <w:ins w:id="4913" w:author="Don Syme" w:date="2010-06-28T12:52:00Z"/>
        </w:rPr>
      </w:pPr>
      <w:ins w:id="4914" w:author="Don Syme" w:date="2010-06-28T12:52:00Z">
        <w:r>
          <w:t xml:space="preserve">Async.StartChild </w:t>
        </w:r>
      </w:ins>
    </w:p>
    <w:p w:rsidR="007B4D8B" w:rsidRPr="00DF274C" w:rsidRDefault="007B4D8B" w:rsidP="007B4D8B">
      <w:pPr>
        <w:pStyle w:val="MiniHeading"/>
        <w:rPr>
          <w:ins w:id="4915" w:author="Don Syme" w:date="2010-06-28T12:52:00Z"/>
        </w:rPr>
      </w:pPr>
      <w:ins w:id="4916" w:author="Don Syme" w:date="2010-06-28T12:52:00Z">
        <w:r>
          <w:t>Signature</w:t>
        </w:r>
      </w:ins>
    </w:p>
    <w:p w:rsidR="007B4D8B" w:rsidRDefault="007B4D8B" w:rsidP="007B4D8B">
      <w:pPr>
        <w:pStyle w:val="SpecBox"/>
        <w:rPr>
          <w:ins w:id="4917" w:author="Don Syme" w:date="2010-06-28T12:52:00Z"/>
          <w:rStyle w:val="CodeInline"/>
          <w:b/>
        </w:rPr>
      </w:pPr>
      <w:ins w:id="4918" w:author="Don Syme" w:date="2010-06-28T12:52:00Z">
        <w:r w:rsidRPr="00806D59">
          <w:rPr>
            <w:rStyle w:val="CodeInline"/>
            <w:b/>
          </w:rPr>
          <w:lastRenderedPageBreak/>
          <w:t>static member StartChild : computation:Async&lt;'T&gt; * ?millisecondsTimeout : int -&gt; Async&lt;Async&lt;'T&gt;&gt;</w:t>
        </w:r>
      </w:ins>
    </w:p>
    <w:p w:rsidR="007B4D8B" w:rsidRDefault="007B4D8B" w:rsidP="007B4D8B">
      <w:pPr>
        <w:pStyle w:val="MiniHeading"/>
        <w:rPr>
          <w:ins w:id="4919" w:author="Don Syme" w:date="2010-06-28T12:52:00Z"/>
        </w:rPr>
      </w:pPr>
      <w:ins w:id="4920" w:author="Don Syme" w:date="2010-06-28T12:52:00Z">
        <w:r>
          <w:t>Descrption</w:t>
        </w:r>
      </w:ins>
    </w:p>
    <w:p w:rsidR="007B4D8B" w:rsidRDefault="007B4D8B" w:rsidP="007B4D8B">
      <w:pPr>
        <w:pStyle w:val="MiniHeading"/>
        <w:rPr>
          <w:ins w:id="4921" w:author="Don Syme" w:date="2010-06-28T12:52:00Z"/>
          <w:b w:val="0"/>
        </w:rPr>
      </w:pPr>
      <w:ins w:id="4922" w:author="Don Syme" w:date="2010-06-28T12:52:00Z">
        <w:r w:rsidRPr="00806D59">
          <w:rPr>
            <w:b w:val="0"/>
          </w:rPr>
          <w:t>Start a child computation within an asynchronous workflow. This allows multiple asynchronous computations to be executed simultaneously.</w:t>
        </w:r>
      </w:ins>
    </w:p>
    <w:p w:rsidR="007B4D8B" w:rsidRPr="00806D59" w:rsidRDefault="007B4D8B" w:rsidP="007B4D8B">
      <w:pPr>
        <w:pStyle w:val="MiniHeading"/>
        <w:rPr>
          <w:ins w:id="4923" w:author="Don Syme" w:date="2010-06-28T12:52:00Z"/>
          <w:b w:val="0"/>
        </w:rPr>
      </w:pPr>
      <w:ins w:id="4924" w:author="Don Syme" w:date="2010-06-28T12:52:00Z">
        <w:r w:rsidRPr="00806D59">
          <w:rPr>
            <w:b w:val="0"/>
          </w:rPr>
          <w:t xml:space="preserve">This method should normally be used as the immediate right-hand-side of a 'let!' binding in an F# asynchronous workflow, i.e., </w:t>
        </w:r>
      </w:ins>
    </w:p>
    <w:p w:rsidR="007B4D8B" w:rsidRPr="00806D59" w:rsidRDefault="007B4D8B" w:rsidP="007B4D8B">
      <w:pPr>
        <w:pStyle w:val="SpecBox"/>
        <w:rPr>
          <w:ins w:id="4925" w:author="Don Syme" w:date="2010-06-28T12:52:00Z"/>
          <w:rFonts w:ascii="Consolas" w:hAnsi="Consolas"/>
          <w:color w:val="4F81BD" w:themeColor="accent1"/>
          <w:sz w:val="18"/>
        </w:rPr>
      </w:pPr>
      <w:ins w:id="4926" w:author="Don Syme" w:date="2010-06-28T12:52:00Z">
        <w:r w:rsidRPr="00806D59">
          <w:rPr>
            <w:rFonts w:ascii="Consolas" w:hAnsi="Consolas"/>
            <w:color w:val="4F81BD" w:themeColor="accent1"/>
            <w:sz w:val="18"/>
          </w:rPr>
          <w:t>async { ...</w:t>
        </w:r>
      </w:ins>
    </w:p>
    <w:p w:rsidR="007B4D8B" w:rsidRPr="00806D59" w:rsidRDefault="007B4D8B" w:rsidP="007B4D8B">
      <w:pPr>
        <w:pStyle w:val="SpecBox"/>
        <w:rPr>
          <w:ins w:id="4927" w:author="Don Syme" w:date="2010-06-28T12:52:00Z"/>
          <w:rFonts w:ascii="Consolas" w:hAnsi="Consolas"/>
          <w:color w:val="4F81BD" w:themeColor="accent1"/>
          <w:sz w:val="18"/>
        </w:rPr>
      </w:pPr>
      <w:ins w:id="4928" w:author="Don Syme" w:date="2010-06-28T12:52:00Z">
        <w:r>
          <w:rPr>
            <w:rFonts w:ascii="Consolas" w:hAnsi="Consolas"/>
            <w:color w:val="4F81BD" w:themeColor="accent1"/>
            <w:sz w:val="18"/>
          </w:rPr>
          <w:t xml:space="preserve">        </w:t>
        </w:r>
        <w:r w:rsidRPr="00806D59">
          <w:rPr>
            <w:rFonts w:ascii="Consolas" w:hAnsi="Consolas"/>
            <w:color w:val="4F81BD" w:themeColor="accent1"/>
            <w:sz w:val="18"/>
          </w:rPr>
          <w:t>let! completor1 = childComputation1 |</w:t>
        </w:r>
        <w:r>
          <w:rPr>
            <w:rFonts w:ascii="Consolas" w:hAnsi="Consolas"/>
            <w:color w:val="4F81BD" w:themeColor="accent1"/>
            <w:sz w:val="18"/>
          </w:rPr>
          <w:t>&gt;</w:t>
        </w:r>
        <w:r w:rsidRPr="00806D59">
          <w:rPr>
            <w:rFonts w:ascii="Consolas" w:hAnsi="Consolas"/>
            <w:color w:val="4F81BD" w:themeColor="accent1"/>
            <w:sz w:val="18"/>
          </w:rPr>
          <w:t xml:space="preserve"> Async.StartChild  </w:t>
        </w:r>
      </w:ins>
    </w:p>
    <w:p w:rsidR="007B4D8B" w:rsidRPr="00806D59" w:rsidRDefault="007B4D8B" w:rsidP="007B4D8B">
      <w:pPr>
        <w:pStyle w:val="SpecBox"/>
        <w:rPr>
          <w:ins w:id="4929" w:author="Don Syme" w:date="2010-06-28T12:52:00Z"/>
          <w:rFonts w:ascii="Consolas" w:hAnsi="Consolas"/>
          <w:color w:val="4F81BD" w:themeColor="accent1"/>
          <w:sz w:val="18"/>
        </w:rPr>
      </w:pPr>
      <w:ins w:id="4930" w:author="Don Syme" w:date="2010-06-28T12:52:00Z">
        <w:r>
          <w:rPr>
            <w:rFonts w:ascii="Consolas" w:hAnsi="Consolas"/>
            <w:color w:val="4F81BD" w:themeColor="accent1"/>
            <w:sz w:val="18"/>
          </w:rPr>
          <w:t xml:space="preserve">        </w:t>
        </w:r>
        <w:r w:rsidRPr="00806D59">
          <w:rPr>
            <w:rFonts w:ascii="Consolas" w:hAnsi="Consolas"/>
            <w:color w:val="4F81BD" w:themeColor="accent1"/>
            <w:sz w:val="18"/>
          </w:rPr>
          <w:t>let! completor2 = childComputation2 |</w:t>
        </w:r>
        <w:r>
          <w:rPr>
            <w:rFonts w:ascii="Consolas" w:hAnsi="Consolas"/>
            <w:color w:val="4F81BD" w:themeColor="accent1"/>
            <w:sz w:val="18"/>
          </w:rPr>
          <w:t>&gt;</w:t>
        </w:r>
        <w:r w:rsidRPr="00806D59">
          <w:rPr>
            <w:rFonts w:ascii="Consolas" w:hAnsi="Consolas"/>
            <w:color w:val="4F81BD" w:themeColor="accent1"/>
            <w:sz w:val="18"/>
          </w:rPr>
          <w:t xml:space="preserve"> Async.StartChild  </w:t>
        </w:r>
      </w:ins>
    </w:p>
    <w:p w:rsidR="007B4D8B" w:rsidRPr="00806D59" w:rsidRDefault="007B4D8B" w:rsidP="007B4D8B">
      <w:pPr>
        <w:pStyle w:val="SpecBox"/>
        <w:rPr>
          <w:ins w:id="4931" w:author="Don Syme" w:date="2010-06-28T12:52:00Z"/>
          <w:rFonts w:ascii="Consolas" w:hAnsi="Consolas"/>
          <w:color w:val="4F81BD" w:themeColor="accent1"/>
          <w:sz w:val="18"/>
        </w:rPr>
      </w:pPr>
      <w:ins w:id="4932" w:author="Don Syme" w:date="2010-06-28T12:52:00Z">
        <w:r>
          <w:rPr>
            <w:rFonts w:ascii="Consolas" w:hAnsi="Consolas"/>
            <w:color w:val="4F81BD" w:themeColor="accent1"/>
            <w:sz w:val="18"/>
          </w:rPr>
          <w:t xml:space="preserve">        </w:t>
        </w:r>
        <w:r w:rsidRPr="00806D59">
          <w:rPr>
            <w:rFonts w:ascii="Consolas" w:hAnsi="Consolas"/>
            <w:color w:val="4F81BD" w:themeColor="accent1"/>
            <w:sz w:val="18"/>
          </w:rPr>
          <w:t xml:space="preserve">... </w:t>
        </w:r>
      </w:ins>
    </w:p>
    <w:p w:rsidR="007B4D8B" w:rsidRPr="00806D59" w:rsidRDefault="007B4D8B" w:rsidP="007B4D8B">
      <w:pPr>
        <w:pStyle w:val="SpecBox"/>
        <w:rPr>
          <w:ins w:id="4933" w:author="Don Syme" w:date="2010-06-28T12:52:00Z"/>
          <w:rFonts w:ascii="Consolas" w:hAnsi="Consolas"/>
          <w:color w:val="4F81BD" w:themeColor="accent1"/>
          <w:sz w:val="18"/>
        </w:rPr>
      </w:pPr>
      <w:ins w:id="4934" w:author="Don Syme" w:date="2010-06-28T12:52:00Z">
        <w:r>
          <w:rPr>
            <w:rFonts w:ascii="Consolas" w:hAnsi="Consolas"/>
            <w:color w:val="4F81BD" w:themeColor="accent1"/>
            <w:sz w:val="18"/>
          </w:rPr>
          <w:t xml:space="preserve">        </w:t>
        </w:r>
        <w:r w:rsidRPr="00806D59">
          <w:rPr>
            <w:rFonts w:ascii="Consolas" w:hAnsi="Consolas"/>
            <w:color w:val="4F81BD" w:themeColor="accent1"/>
            <w:sz w:val="18"/>
          </w:rPr>
          <w:t xml:space="preserve">let! result1 = completor1 </w:t>
        </w:r>
      </w:ins>
    </w:p>
    <w:p w:rsidR="007B4D8B" w:rsidRPr="00806D59" w:rsidRDefault="007B4D8B" w:rsidP="007B4D8B">
      <w:pPr>
        <w:pStyle w:val="SpecBox"/>
        <w:rPr>
          <w:ins w:id="4935" w:author="Don Syme" w:date="2010-06-28T12:52:00Z"/>
          <w:rFonts w:ascii="Consolas" w:hAnsi="Consolas"/>
          <w:color w:val="4F81BD" w:themeColor="accent1"/>
          <w:sz w:val="18"/>
        </w:rPr>
      </w:pPr>
      <w:ins w:id="4936" w:author="Don Syme" w:date="2010-06-28T12:52:00Z">
        <w:r>
          <w:rPr>
            <w:rFonts w:ascii="Consolas" w:hAnsi="Consolas"/>
            <w:color w:val="4F81BD" w:themeColor="accent1"/>
            <w:sz w:val="18"/>
          </w:rPr>
          <w:t xml:space="preserve">        </w:t>
        </w:r>
        <w:r w:rsidRPr="00806D59">
          <w:rPr>
            <w:rFonts w:ascii="Consolas" w:hAnsi="Consolas"/>
            <w:color w:val="4F81BD" w:themeColor="accent1"/>
            <w:sz w:val="18"/>
          </w:rPr>
          <w:t xml:space="preserve">let! result2 = completor2 </w:t>
        </w:r>
      </w:ins>
    </w:p>
    <w:p w:rsidR="007B4D8B" w:rsidRPr="00806D59" w:rsidRDefault="007B4D8B" w:rsidP="007B4D8B">
      <w:pPr>
        <w:pStyle w:val="SpecBox"/>
        <w:rPr>
          <w:ins w:id="4937" w:author="Don Syme" w:date="2010-06-28T12:52:00Z"/>
          <w:rFonts w:ascii="Consolas" w:hAnsi="Consolas"/>
          <w:color w:val="4F81BD" w:themeColor="accent1"/>
          <w:sz w:val="18"/>
        </w:rPr>
      </w:pPr>
      <w:ins w:id="4938" w:author="Don Syme" w:date="2010-06-28T12:52:00Z">
        <w:r>
          <w:rPr>
            <w:rFonts w:ascii="Consolas" w:hAnsi="Consolas"/>
            <w:color w:val="4F81BD" w:themeColor="accent1"/>
            <w:sz w:val="18"/>
          </w:rPr>
          <w:t xml:space="preserve">        </w:t>
        </w:r>
        <w:r w:rsidRPr="00806D59">
          <w:rPr>
            <w:rFonts w:ascii="Consolas" w:hAnsi="Consolas"/>
            <w:color w:val="4F81BD" w:themeColor="accent1"/>
            <w:sz w:val="18"/>
          </w:rPr>
          <w:t>... }</w:t>
        </w:r>
      </w:ins>
    </w:p>
    <w:p w:rsidR="007B4D8B" w:rsidRDefault="007B4D8B" w:rsidP="007B4D8B">
      <w:pPr>
        <w:pStyle w:val="MiniHeading"/>
        <w:rPr>
          <w:ins w:id="4939" w:author="Don Syme" w:date="2010-06-28T12:52:00Z"/>
          <w:b w:val="0"/>
        </w:rPr>
      </w:pPr>
      <w:ins w:id="4940" w:author="Don Syme" w:date="2010-06-28T12:52:00Z">
        <w:r w:rsidRPr="00806D59">
          <w:rPr>
            <w:b w:val="0"/>
          </w:rPr>
          <w:t>When used in this w</w:t>
        </w:r>
        <w:r>
          <w:rPr>
            <w:b w:val="0"/>
          </w:rPr>
          <w:t xml:space="preserve">ay, each use of </w:t>
        </w:r>
        <w:r w:rsidRPr="00806D59">
          <w:t>StartChild</w:t>
        </w:r>
        <w:r w:rsidRPr="00806D59">
          <w:rPr>
            <w:b w:val="0"/>
          </w:rPr>
          <w:t xml:space="preserve"> starts an inst</w:t>
        </w:r>
        <w:r>
          <w:rPr>
            <w:b w:val="0"/>
          </w:rPr>
          <w:t xml:space="preserve">ance of </w:t>
        </w:r>
        <w:r w:rsidRPr="00806D59">
          <w:t>childComputation</w:t>
        </w:r>
        <w:r>
          <w:rPr>
            <w:b w:val="0"/>
          </w:rPr>
          <w:t xml:space="preserve"> </w:t>
        </w:r>
        <w:r w:rsidRPr="00806D59">
          <w:rPr>
            <w:b w:val="0"/>
          </w:rPr>
          <w:t>and returns a completor object representing a computation to wait for the completion of the operation. When executed, the completor awaits the compl</w:t>
        </w:r>
        <w:r>
          <w:rPr>
            <w:b w:val="0"/>
          </w:rPr>
          <w:t xml:space="preserve">etion of </w:t>
        </w:r>
        <w:r w:rsidRPr="00806D59">
          <w:t>childComputation</w:t>
        </w:r>
        <w:r w:rsidRPr="00806D59">
          <w:rPr>
            <w:b w:val="0"/>
          </w:rPr>
          <w:t>.</w:t>
        </w:r>
      </w:ins>
    </w:p>
    <w:p w:rsidR="007B4D8B" w:rsidRDefault="007B4D8B" w:rsidP="007B4D8B">
      <w:pPr>
        <w:pStyle w:val="MiniHeading"/>
        <w:rPr>
          <w:ins w:id="4941" w:author="Don Syme" w:date="2010-06-28T12:52:00Z"/>
        </w:rPr>
      </w:pPr>
      <w:ins w:id="4942" w:author="Don Syme" w:date="2010-06-28T12:52:00Z">
        <w:r>
          <w:t>Exceptions</w:t>
        </w:r>
      </w:ins>
    </w:p>
    <w:p w:rsidR="007B4D8B" w:rsidRPr="00806D59" w:rsidRDefault="007B4D8B" w:rsidP="007B4D8B">
      <w:pPr>
        <w:pStyle w:val="MiniHeading"/>
        <w:rPr>
          <w:ins w:id="4943" w:author="Don Syme" w:date="2010-06-28T12:52:00Z"/>
          <w:b w:val="0"/>
        </w:rPr>
      </w:pPr>
      <w:ins w:id="4944" w:author="Don Syme" w:date="2010-06-28T12:52:00Z">
        <w:r>
          <w:rPr>
            <w:b w:val="0"/>
          </w:rPr>
          <w:t>TBD</w:t>
        </w:r>
      </w:ins>
    </w:p>
    <w:p w:rsidR="007B4D8B" w:rsidRDefault="007B4D8B" w:rsidP="007B4D8B">
      <w:pPr>
        <w:pStyle w:val="MiniHeading"/>
        <w:rPr>
          <w:ins w:id="4945" w:author="Don Syme" w:date="2010-06-28T12:52:00Z"/>
        </w:rPr>
      </w:pPr>
      <w:ins w:id="4946" w:author="Don Syme" w:date="2010-06-28T12:52:00Z">
        <w:r>
          <w:t>Edge Conditions</w:t>
        </w:r>
      </w:ins>
    </w:p>
    <w:p w:rsidR="007B4D8B" w:rsidRPr="00806D59" w:rsidRDefault="007B4D8B" w:rsidP="007B4D8B">
      <w:pPr>
        <w:pStyle w:val="MiniHeading"/>
        <w:rPr>
          <w:ins w:id="4947" w:author="Don Syme" w:date="2010-06-28T12:52:00Z"/>
          <w:b w:val="0"/>
        </w:rPr>
      </w:pPr>
      <w:ins w:id="4948" w:author="Don Syme" w:date="2010-06-28T12:52:00Z">
        <w:r>
          <w:rPr>
            <w:b w:val="0"/>
          </w:rPr>
          <w:t>TBD</w:t>
        </w:r>
      </w:ins>
    </w:p>
    <w:p w:rsidR="007B4D8B" w:rsidRPr="00DF274C" w:rsidRDefault="007B4D8B" w:rsidP="007B4D8B">
      <w:pPr>
        <w:pStyle w:val="Heading3"/>
        <w:rPr>
          <w:ins w:id="4949" w:author="Don Syme" w:date="2010-06-28T12:51:00Z"/>
        </w:rPr>
      </w:pPr>
      <w:ins w:id="4950" w:author="Don Syme" w:date="2010-06-28T12:51:00Z">
        <w:r>
          <w:t>Async.</w:t>
        </w:r>
      </w:ins>
      <w:ins w:id="4951" w:author="Don Syme" w:date="2010-06-28T12:52:00Z">
        <w:r>
          <w:t>Start</w:t>
        </w:r>
      </w:ins>
      <w:ins w:id="4952" w:author="Don Syme" w:date="2010-06-28T12:51:00Z">
        <w:r>
          <w:t>ChildAsTask</w:t>
        </w:r>
      </w:ins>
    </w:p>
    <w:p w:rsidR="007B4D8B" w:rsidRPr="00DF274C" w:rsidRDefault="007B4D8B" w:rsidP="007B4D8B">
      <w:pPr>
        <w:pStyle w:val="MiniHeading"/>
        <w:rPr>
          <w:ins w:id="4953" w:author="Don Syme" w:date="2010-06-28T12:51:00Z"/>
        </w:rPr>
      </w:pPr>
      <w:ins w:id="4954" w:author="Don Syme" w:date="2010-06-28T12:51:00Z">
        <w:r>
          <w:t>Signature</w:t>
        </w:r>
      </w:ins>
    </w:p>
    <w:p w:rsidR="007B4D8B" w:rsidRDefault="007B4D8B" w:rsidP="007B4D8B">
      <w:pPr>
        <w:pStyle w:val="SpecBox"/>
        <w:rPr>
          <w:ins w:id="4955" w:author="Don Syme" w:date="2010-06-28T12:51:00Z"/>
          <w:rStyle w:val="CodeInline"/>
          <w:b/>
        </w:rPr>
      </w:pPr>
      <w:ins w:id="4956" w:author="Don Syme" w:date="2010-06-28T12:51:00Z">
        <w:r>
          <w:rPr>
            <w:rStyle w:val="CodeInline"/>
            <w:b/>
          </w:rPr>
          <w:t>TBD</w:t>
        </w:r>
      </w:ins>
    </w:p>
    <w:p w:rsidR="007B4D8B" w:rsidRPr="00DF274C" w:rsidRDefault="007B4D8B" w:rsidP="007B4D8B">
      <w:pPr>
        <w:pStyle w:val="Heading3"/>
        <w:rPr>
          <w:ins w:id="4957" w:author="Don Syme" w:date="2010-06-28T12:51:00Z"/>
        </w:rPr>
      </w:pPr>
      <w:ins w:id="4958" w:author="Don Syme" w:date="2010-06-28T12:51:00Z">
        <w:r>
          <w:t>Async.</w:t>
        </w:r>
        <w:r>
          <w:t>StartImmediate</w:t>
        </w:r>
      </w:ins>
    </w:p>
    <w:p w:rsidR="007B4D8B" w:rsidRPr="00DF274C" w:rsidRDefault="007B4D8B" w:rsidP="007B4D8B">
      <w:pPr>
        <w:pStyle w:val="MiniHeading"/>
        <w:rPr>
          <w:ins w:id="4959" w:author="Don Syme" w:date="2010-06-28T12:51:00Z"/>
        </w:rPr>
      </w:pPr>
      <w:ins w:id="4960" w:author="Don Syme" w:date="2010-06-28T12:51:00Z">
        <w:r>
          <w:t>Signature</w:t>
        </w:r>
      </w:ins>
    </w:p>
    <w:p w:rsidR="007B4D8B" w:rsidRDefault="007B4D8B" w:rsidP="007B4D8B">
      <w:pPr>
        <w:pStyle w:val="SpecBox"/>
        <w:rPr>
          <w:ins w:id="4961" w:author="Don Syme" w:date="2010-06-28T12:51:00Z"/>
          <w:rStyle w:val="CodeInline"/>
          <w:b/>
        </w:rPr>
      </w:pPr>
      <w:ins w:id="4962" w:author="Don Syme" w:date="2010-06-28T12:51:00Z">
        <w:r>
          <w:rPr>
            <w:rStyle w:val="CodeInline"/>
            <w:b/>
          </w:rPr>
          <w:t>TBD</w:t>
        </w:r>
      </w:ins>
    </w:p>
    <w:p w:rsidR="003100B6" w:rsidRPr="00DF274C" w:rsidRDefault="003100B6" w:rsidP="003100B6">
      <w:pPr>
        <w:pStyle w:val="Heading3"/>
        <w:rPr>
          <w:ins w:id="4963" w:author="Don Syme" w:date="2009-05-04T15:48:00Z"/>
        </w:rPr>
      </w:pPr>
      <w:ins w:id="4964" w:author="Don Syme" w:date="2009-05-04T15:48:00Z">
        <w:r>
          <w:t>Async.StartWithContinuations</w:t>
        </w:r>
        <w:bookmarkEnd w:id="4750"/>
      </w:ins>
    </w:p>
    <w:p w:rsidR="003100B6" w:rsidRPr="00DF274C" w:rsidRDefault="003100B6" w:rsidP="003100B6">
      <w:pPr>
        <w:pStyle w:val="MiniHeading"/>
        <w:rPr>
          <w:ins w:id="4965" w:author="Don Syme" w:date="2009-05-04T15:48:00Z"/>
        </w:rPr>
      </w:pPr>
      <w:ins w:id="4966" w:author="Don Syme" w:date="2009-05-04T15:48:00Z">
        <w:r>
          <w:t>Signature</w:t>
        </w:r>
      </w:ins>
    </w:p>
    <w:p w:rsidR="003100B6" w:rsidRDefault="003100B6" w:rsidP="003100B6">
      <w:pPr>
        <w:pStyle w:val="SpecBox"/>
        <w:rPr>
          <w:ins w:id="4967" w:author="Don Syme" w:date="2009-05-04T15:48:00Z"/>
          <w:rStyle w:val="CodeInline"/>
          <w:b/>
        </w:rPr>
      </w:pPr>
      <w:ins w:id="4968" w:author="Don Syme" w:date="2009-05-04T15:48:00Z">
        <w:r>
          <w:rPr>
            <w:rStyle w:val="CodeInline"/>
            <w:b/>
          </w:rPr>
          <w:t>TBD</w:t>
        </w:r>
      </w:ins>
    </w:p>
    <w:p w:rsidR="003100B6" w:rsidRDefault="003100B6" w:rsidP="003100B6">
      <w:pPr>
        <w:pStyle w:val="MiniHeading"/>
        <w:rPr>
          <w:ins w:id="4969" w:author="Don Syme" w:date="2009-05-04T15:48:00Z"/>
        </w:rPr>
      </w:pPr>
      <w:ins w:id="4970" w:author="Don Syme" w:date="2009-05-04T15:48:00Z">
        <w:r>
          <w:t>Descrption</w:t>
        </w:r>
      </w:ins>
    </w:p>
    <w:p w:rsidR="003100B6" w:rsidRDefault="003100B6" w:rsidP="003100B6">
      <w:pPr>
        <w:pStyle w:val="BodyText"/>
        <w:rPr>
          <w:ins w:id="4971" w:author="Don Syme" w:date="2009-05-04T15:48:00Z"/>
        </w:rPr>
      </w:pPr>
      <w:ins w:id="4972" w:author="Don Syme" w:date="2009-05-04T15:48:00Z">
        <w:r>
          <w:t>TBD</w:t>
        </w:r>
      </w:ins>
    </w:p>
    <w:p w:rsidR="003100B6" w:rsidRDefault="003100B6" w:rsidP="003100B6">
      <w:pPr>
        <w:pStyle w:val="MiniHeading"/>
        <w:rPr>
          <w:ins w:id="4973" w:author="Don Syme" w:date="2009-05-04T15:48:00Z"/>
        </w:rPr>
      </w:pPr>
      <w:ins w:id="4974" w:author="Don Syme" w:date="2009-05-04T15:48:00Z">
        <w:r>
          <w:t>Threading Guarantees</w:t>
        </w:r>
      </w:ins>
    </w:p>
    <w:p w:rsidR="003100B6" w:rsidRDefault="003100B6" w:rsidP="003100B6">
      <w:pPr>
        <w:pStyle w:val="BodyText"/>
        <w:rPr>
          <w:ins w:id="4975" w:author="Don Syme" w:date="2009-05-04T15:48:00Z"/>
        </w:rPr>
      </w:pPr>
      <w:ins w:id="4976" w:author="Don Syme" w:date="2009-05-04T15:48:00Z">
        <w:r>
          <w:t>TBD</w:t>
        </w:r>
      </w:ins>
    </w:p>
    <w:p w:rsidR="003100B6" w:rsidRDefault="003100B6" w:rsidP="003100B6">
      <w:pPr>
        <w:pStyle w:val="MiniHeading"/>
        <w:rPr>
          <w:ins w:id="4977" w:author="Don Syme" w:date="2009-05-04T15:48:00Z"/>
        </w:rPr>
      </w:pPr>
      <w:ins w:id="4978" w:author="Don Syme" w:date="2009-05-04T15:48:00Z">
        <w:r>
          <w:t>Examples</w:t>
        </w:r>
      </w:ins>
    </w:p>
    <w:p w:rsidR="003100B6" w:rsidRDefault="003100B6" w:rsidP="003100B6">
      <w:pPr>
        <w:pStyle w:val="BodyText"/>
        <w:rPr>
          <w:ins w:id="4979" w:author="Don Syme" w:date="2009-05-04T15:48:00Z"/>
        </w:rPr>
      </w:pPr>
      <w:ins w:id="4980" w:author="Don Syme" w:date="2009-05-04T15:48:00Z">
        <w:r>
          <w:t>TBD</w:t>
        </w:r>
      </w:ins>
    </w:p>
    <w:p w:rsidR="003100B6" w:rsidRPr="00917E5E" w:rsidRDefault="003100B6" w:rsidP="003100B6">
      <w:pPr>
        <w:pStyle w:val="SpecBox"/>
        <w:rPr>
          <w:ins w:id="4981" w:author="Don Syme" w:date="2009-05-04T15:48:00Z"/>
          <w:rFonts w:ascii="Consolas" w:hAnsi="Consolas"/>
          <w:color w:val="4F81BD" w:themeColor="accent1"/>
          <w:sz w:val="18"/>
        </w:rPr>
      </w:pPr>
      <w:ins w:id="4982" w:author="Don Syme" w:date="2009-05-04T15:48:00Z">
        <w:r w:rsidRPr="00917E5E">
          <w:rPr>
            <w:rFonts w:ascii="Consolas" w:hAnsi="Consolas"/>
            <w:color w:val="4F81BD" w:themeColor="accent1"/>
            <w:sz w:val="18"/>
          </w:rPr>
          <w:t>Async.</w:t>
        </w:r>
        <w:r>
          <w:rPr>
            <w:rFonts w:ascii="Consolas" w:hAnsi="Consolas"/>
            <w:color w:val="4F81BD" w:themeColor="accent1"/>
            <w:sz w:val="18"/>
          </w:rPr>
          <w:t>StartWithContinuations</w:t>
        </w:r>
        <w:r w:rsidRPr="00917E5E">
          <w:rPr>
            <w:rFonts w:ascii="Consolas" w:hAnsi="Consolas"/>
            <w:color w:val="4F81BD" w:themeColor="accent1"/>
            <w:sz w:val="18"/>
          </w:rPr>
          <w:t>(</w:t>
        </w:r>
        <w:r>
          <w:rPr>
            <w:rFonts w:ascii="Consolas" w:hAnsi="Consolas"/>
            <w:color w:val="4F81BD" w:themeColor="accent1"/>
            <w:sz w:val="18"/>
          </w:rPr>
          <w:t>...</w:t>
        </w:r>
        <w:r w:rsidRPr="00917E5E">
          <w:rPr>
            <w:rFonts w:ascii="Consolas" w:hAnsi="Consolas"/>
            <w:color w:val="4F81BD" w:themeColor="accent1"/>
            <w:sz w:val="18"/>
          </w:rPr>
          <w:t>)</w:t>
        </w:r>
      </w:ins>
    </w:p>
    <w:p w:rsidR="00806D59" w:rsidRPr="00DF274C" w:rsidDel="007B4D8B" w:rsidRDefault="00806D59" w:rsidP="00806D59">
      <w:pPr>
        <w:pStyle w:val="Heading3"/>
        <w:rPr>
          <w:del w:id="4983" w:author="Don Syme" w:date="2010-06-28T12:52:00Z"/>
        </w:rPr>
      </w:pPr>
      <w:bookmarkStart w:id="4984" w:name="_Toc265492576"/>
      <w:del w:id="4985" w:author="Don Syme" w:date="2010-06-28T12:52:00Z">
        <w:r w:rsidDel="007B4D8B">
          <w:delText>Async.StartChild</w:delText>
        </w:r>
        <w:bookmarkEnd w:id="4984"/>
        <w:r w:rsidDel="007B4D8B">
          <w:delText xml:space="preserve"> </w:delText>
        </w:r>
      </w:del>
    </w:p>
    <w:p w:rsidR="00806D59" w:rsidRPr="00DF274C" w:rsidDel="007B4D8B" w:rsidRDefault="00806D59" w:rsidP="00806D59">
      <w:pPr>
        <w:pStyle w:val="MiniHeading"/>
        <w:rPr>
          <w:del w:id="4986" w:author="Don Syme" w:date="2010-06-28T12:52:00Z"/>
        </w:rPr>
      </w:pPr>
      <w:del w:id="4987" w:author="Don Syme" w:date="2010-06-28T12:52:00Z">
        <w:r w:rsidDel="007B4D8B">
          <w:delText>Signature</w:delText>
        </w:r>
      </w:del>
    </w:p>
    <w:p w:rsidR="00806D59" w:rsidDel="007B4D8B" w:rsidRDefault="00806D59" w:rsidP="00806D59">
      <w:pPr>
        <w:pStyle w:val="SpecBox"/>
        <w:rPr>
          <w:del w:id="4988" w:author="Don Syme" w:date="2010-06-28T12:52:00Z"/>
          <w:rStyle w:val="CodeInline"/>
          <w:b/>
        </w:rPr>
      </w:pPr>
      <w:del w:id="4989" w:author="Don Syme" w:date="2010-06-28T12:52:00Z">
        <w:r w:rsidRPr="00806D59" w:rsidDel="007B4D8B">
          <w:rPr>
            <w:rStyle w:val="CodeInline"/>
            <w:b/>
          </w:rPr>
          <w:delText>static member StartChild : computation:Async&lt;'T&gt; * ?millisecondsTimeout : int -&gt; Async&lt;Async&lt;'T&gt;&gt;</w:delText>
        </w:r>
      </w:del>
    </w:p>
    <w:p w:rsidR="00806D59" w:rsidDel="007B4D8B" w:rsidRDefault="00806D59" w:rsidP="00806D59">
      <w:pPr>
        <w:pStyle w:val="MiniHeading"/>
        <w:rPr>
          <w:del w:id="4990" w:author="Don Syme" w:date="2010-06-28T12:52:00Z"/>
        </w:rPr>
      </w:pPr>
      <w:del w:id="4991" w:author="Don Syme" w:date="2010-06-28T12:52:00Z">
        <w:r w:rsidDel="007B4D8B">
          <w:delText>Descrption</w:delText>
        </w:r>
      </w:del>
    </w:p>
    <w:p w:rsidR="00806D59" w:rsidDel="007B4D8B" w:rsidRDefault="00806D59" w:rsidP="00806D59">
      <w:pPr>
        <w:pStyle w:val="MiniHeading"/>
        <w:rPr>
          <w:del w:id="4992" w:author="Don Syme" w:date="2010-06-28T12:52:00Z"/>
          <w:b w:val="0"/>
        </w:rPr>
      </w:pPr>
      <w:del w:id="4993" w:author="Don Syme" w:date="2010-06-28T12:52:00Z">
        <w:r w:rsidRPr="00806D59" w:rsidDel="007B4D8B">
          <w:rPr>
            <w:b w:val="0"/>
          </w:rPr>
          <w:delText>Start a child computation within an asynchronous workflow. This allows multiple asynchronous computations to be executed simultaneously.</w:delText>
        </w:r>
      </w:del>
    </w:p>
    <w:p w:rsidR="00806D59" w:rsidRPr="00806D59" w:rsidDel="007B4D8B" w:rsidRDefault="00806D59" w:rsidP="00806D59">
      <w:pPr>
        <w:pStyle w:val="MiniHeading"/>
        <w:rPr>
          <w:del w:id="4994" w:author="Don Syme" w:date="2010-06-28T12:52:00Z"/>
          <w:b w:val="0"/>
        </w:rPr>
      </w:pPr>
      <w:del w:id="4995" w:author="Don Syme" w:date="2010-06-28T12:52:00Z">
        <w:r w:rsidRPr="00806D59" w:rsidDel="007B4D8B">
          <w:rPr>
            <w:b w:val="0"/>
          </w:rPr>
          <w:delText xml:space="preserve">This method should normally be used as the immediate right-hand-side of a 'let!' binding in an F# asynchronous workflow, i.e., </w:delText>
        </w:r>
      </w:del>
    </w:p>
    <w:p w:rsidR="00806D59" w:rsidRPr="00806D59" w:rsidDel="007B4D8B" w:rsidRDefault="00806D59" w:rsidP="00806D59">
      <w:pPr>
        <w:pStyle w:val="SpecBox"/>
        <w:rPr>
          <w:del w:id="4996" w:author="Don Syme" w:date="2010-06-28T12:52:00Z"/>
          <w:rFonts w:ascii="Consolas" w:hAnsi="Consolas"/>
          <w:color w:val="4F81BD" w:themeColor="accent1"/>
          <w:sz w:val="18"/>
        </w:rPr>
      </w:pPr>
      <w:del w:id="4997" w:author="Don Syme" w:date="2010-06-28T12:52:00Z">
        <w:r w:rsidRPr="00806D59" w:rsidDel="007B4D8B">
          <w:rPr>
            <w:rFonts w:ascii="Consolas" w:hAnsi="Consolas"/>
            <w:color w:val="4F81BD" w:themeColor="accent1"/>
            <w:sz w:val="18"/>
          </w:rPr>
          <w:delText>async { ...</w:delText>
        </w:r>
      </w:del>
    </w:p>
    <w:p w:rsidR="00806D59" w:rsidRPr="00806D59" w:rsidDel="007B4D8B" w:rsidRDefault="00806D59" w:rsidP="00806D59">
      <w:pPr>
        <w:pStyle w:val="SpecBox"/>
        <w:rPr>
          <w:del w:id="4998" w:author="Don Syme" w:date="2010-06-28T12:52:00Z"/>
          <w:rFonts w:ascii="Consolas" w:hAnsi="Consolas"/>
          <w:color w:val="4F81BD" w:themeColor="accent1"/>
          <w:sz w:val="18"/>
        </w:rPr>
      </w:pPr>
      <w:del w:id="4999" w:author="Don Syme" w:date="2010-06-28T12:52:00Z">
        <w:r w:rsidDel="007B4D8B">
          <w:rPr>
            <w:rFonts w:ascii="Consolas" w:hAnsi="Consolas"/>
            <w:color w:val="4F81BD" w:themeColor="accent1"/>
            <w:sz w:val="18"/>
          </w:rPr>
          <w:delText xml:space="preserve">        </w:delText>
        </w:r>
        <w:r w:rsidRPr="00806D59" w:rsidDel="007B4D8B">
          <w:rPr>
            <w:rFonts w:ascii="Consolas" w:hAnsi="Consolas"/>
            <w:color w:val="4F81BD" w:themeColor="accent1"/>
            <w:sz w:val="18"/>
          </w:rPr>
          <w:delText>let! completor1 = childComputation1 |</w:delText>
        </w:r>
      </w:del>
      <w:del w:id="5000" w:author="Don Syme" w:date="2009-05-04T15:57:00Z">
        <w:r w:rsidRPr="00806D59" w:rsidDel="002E5AA6">
          <w:rPr>
            <w:rFonts w:ascii="Consolas" w:hAnsi="Consolas"/>
            <w:color w:val="4F81BD" w:themeColor="accent1"/>
            <w:sz w:val="18"/>
          </w:rPr>
          <w:delText>&amp;gt;</w:delText>
        </w:r>
      </w:del>
      <w:del w:id="5001" w:author="Don Syme" w:date="2010-06-28T12:52:00Z">
        <w:r w:rsidRPr="00806D59" w:rsidDel="007B4D8B">
          <w:rPr>
            <w:rFonts w:ascii="Consolas" w:hAnsi="Consolas"/>
            <w:color w:val="4F81BD" w:themeColor="accent1"/>
            <w:sz w:val="18"/>
          </w:rPr>
          <w:delText xml:space="preserve"> Async.StartChild  </w:delText>
        </w:r>
      </w:del>
    </w:p>
    <w:p w:rsidR="00806D59" w:rsidRPr="00806D59" w:rsidDel="007B4D8B" w:rsidRDefault="00806D59" w:rsidP="00806D59">
      <w:pPr>
        <w:pStyle w:val="SpecBox"/>
        <w:rPr>
          <w:del w:id="5002" w:author="Don Syme" w:date="2010-06-28T12:52:00Z"/>
          <w:rFonts w:ascii="Consolas" w:hAnsi="Consolas"/>
          <w:color w:val="4F81BD" w:themeColor="accent1"/>
          <w:sz w:val="18"/>
        </w:rPr>
      </w:pPr>
      <w:del w:id="5003" w:author="Don Syme" w:date="2010-06-28T12:52:00Z">
        <w:r w:rsidDel="007B4D8B">
          <w:rPr>
            <w:rFonts w:ascii="Consolas" w:hAnsi="Consolas"/>
            <w:color w:val="4F81BD" w:themeColor="accent1"/>
            <w:sz w:val="18"/>
          </w:rPr>
          <w:delText xml:space="preserve">        </w:delText>
        </w:r>
        <w:r w:rsidRPr="00806D59" w:rsidDel="007B4D8B">
          <w:rPr>
            <w:rFonts w:ascii="Consolas" w:hAnsi="Consolas"/>
            <w:color w:val="4F81BD" w:themeColor="accent1"/>
            <w:sz w:val="18"/>
          </w:rPr>
          <w:delText>let! completor2 = childComputation2 |</w:delText>
        </w:r>
      </w:del>
      <w:del w:id="5004" w:author="Don Syme" w:date="2009-05-04T15:57:00Z">
        <w:r w:rsidRPr="00806D59" w:rsidDel="002E5AA6">
          <w:rPr>
            <w:rFonts w:ascii="Consolas" w:hAnsi="Consolas"/>
            <w:color w:val="4F81BD" w:themeColor="accent1"/>
            <w:sz w:val="18"/>
          </w:rPr>
          <w:delText>&amp;gt;</w:delText>
        </w:r>
      </w:del>
      <w:del w:id="5005" w:author="Don Syme" w:date="2010-06-28T12:52:00Z">
        <w:r w:rsidRPr="00806D59" w:rsidDel="007B4D8B">
          <w:rPr>
            <w:rFonts w:ascii="Consolas" w:hAnsi="Consolas"/>
            <w:color w:val="4F81BD" w:themeColor="accent1"/>
            <w:sz w:val="18"/>
          </w:rPr>
          <w:delText xml:space="preserve"> Async.StartChild  </w:delText>
        </w:r>
      </w:del>
    </w:p>
    <w:p w:rsidR="00806D59" w:rsidRPr="00806D59" w:rsidDel="007B4D8B" w:rsidRDefault="00806D59" w:rsidP="00806D59">
      <w:pPr>
        <w:pStyle w:val="SpecBox"/>
        <w:rPr>
          <w:del w:id="5006" w:author="Don Syme" w:date="2010-06-28T12:52:00Z"/>
          <w:rFonts w:ascii="Consolas" w:hAnsi="Consolas"/>
          <w:color w:val="4F81BD" w:themeColor="accent1"/>
          <w:sz w:val="18"/>
        </w:rPr>
      </w:pPr>
      <w:del w:id="5007" w:author="Don Syme" w:date="2010-06-28T12:52:00Z">
        <w:r w:rsidDel="007B4D8B">
          <w:rPr>
            <w:rFonts w:ascii="Consolas" w:hAnsi="Consolas"/>
            <w:color w:val="4F81BD" w:themeColor="accent1"/>
            <w:sz w:val="18"/>
          </w:rPr>
          <w:delText xml:space="preserve">        </w:delText>
        </w:r>
        <w:r w:rsidRPr="00806D59" w:rsidDel="007B4D8B">
          <w:rPr>
            <w:rFonts w:ascii="Consolas" w:hAnsi="Consolas"/>
            <w:color w:val="4F81BD" w:themeColor="accent1"/>
            <w:sz w:val="18"/>
          </w:rPr>
          <w:delText xml:space="preserve">... </w:delText>
        </w:r>
      </w:del>
    </w:p>
    <w:p w:rsidR="00806D59" w:rsidRPr="00806D59" w:rsidDel="007B4D8B" w:rsidRDefault="00806D59" w:rsidP="00806D59">
      <w:pPr>
        <w:pStyle w:val="SpecBox"/>
        <w:rPr>
          <w:del w:id="5008" w:author="Don Syme" w:date="2010-06-28T12:52:00Z"/>
          <w:rFonts w:ascii="Consolas" w:hAnsi="Consolas"/>
          <w:color w:val="4F81BD" w:themeColor="accent1"/>
          <w:sz w:val="18"/>
        </w:rPr>
      </w:pPr>
      <w:del w:id="5009" w:author="Don Syme" w:date="2010-06-28T12:52:00Z">
        <w:r w:rsidDel="007B4D8B">
          <w:rPr>
            <w:rFonts w:ascii="Consolas" w:hAnsi="Consolas"/>
            <w:color w:val="4F81BD" w:themeColor="accent1"/>
            <w:sz w:val="18"/>
          </w:rPr>
          <w:delText xml:space="preserve">        </w:delText>
        </w:r>
        <w:r w:rsidRPr="00806D59" w:rsidDel="007B4D8B">
          <w:rPr>
            <w:rFonts w:ascii="Consolas" w:hAnsi="Consolas"/>
            <w:color w:val="4F81BD" w:themeColor="accent1"/>
            <w:sz w:val="18"/>
          </w:rPr>
          <w:delText xml:space="preserve">let! result1 = completor1 </w:delText>
        </w:r>
      </w:del>
    </w:p>
    <w:p w:rsidR="00806D59" w:rsidRPr="00806D59" w:rsidDel="007B4D8B" w:rsidRDefault="00806D59" w:rsidP="00806D59">
      <w:pPr>
        <w:pStyle w:val="SpecBox"/>
        <w:rPr>
          <w:del w:id="5010" w:author="Don Syme" w:date="2010-06-28T12:52:00Z"/>
          <w:rFonts w:ascii="Consolas" w:hAnsi="Consolas"/>
          <w:color w:val="4F81BD" w:themeColor="accent1"/>
          <w:sz w:val="18"/>
        </w:rPr>
      </w:pPr>
      <w:del w:id="5011" w:author="Don Syme" w:date="2010-06-28T12:52:00Z">
        <w:r w:rsidDel="007B4D8B">
          <w:rPr>
            <w:rFonts w:ascii="Consolas" w:hAnsi="Consolas"/>
            <w:color w:val="4F81BD" w:themeColor="accent1"/>
            <w:sz w:val="18"/>
          </w:rPr>
          <w:delText xml:space="preserve">        </w:delText>
        </w:r>
        <w:r w:rsidRPr="00806D59" w:rsidDel="007B4D8B">
          <w:rPr>
            <w:rFonts w:ascii="Consolas" w:hAnsi="Consolas"/>
            <w:color w:val="4F81BD" w:themeColor="accent1"/>
            <w:sz w:val="18"/>
          </w:rPr>
          <w:delText xml:space="preserve">let! result2 = completor2 </w:delText>
        </w:r>
      </w:del>
    </w:p>
    <w:p w:rsidR="00806D59" w:rsidRPr="00806D59" w:rsidDel="007B4D8B" w:rsidRDefault="00806D59" w:rsidP="00806D59">
      <w:pPr>
        <w:pStyle w:val="SpecBox"/>
        <w:rPr>
          <w:del w:id="5012" w:author="Don Syme" w:date="2010-06-28T12:52:00Z"/>
          <w:rFonts w:ascii="Consolas" w:hAnsi="Consolas"/>
          <w:color w:val="4F81BD" w:themeColor="accent1"/>
          <w:sz w:val="18"/>
        </w:rPr>
      </w:pPr>
      <w:del w:id="5013" w:author="Don Syme" w:date="2010-06-28T12:52:00Z">
        <w:r w:rsidDel="007B4D8B">
          <w:rPr>
            <w:rFonts w:ascii="Consolas" w:hAnsi="Consolas"/>
            <w:color w:val="4F81BD" w:themeColor="accent1"/>
            <w:sz w:val="18"/>
          </w:rPr>
          <w:delText xml:space="preserve">        </w:delText>
        </w:r>
        <w:r w:rsidRPr="00806D59" w:rsidDel="007B4D8B">
          <w:rPr>
            <w:rFonts w:ascii="Consolas" w:hAnsi="Consolas"/>
            <w:color w:val="4F81BD" w:themeColor="accent1"/>
            <w:sz w:val="18"/>
          </w:rPr>
          <w:delText>... }</w:delText>
        </w:r>
      </w:del>
    </w:p>
    <w:p w:rsidR="00806D59" w:rsidDel="007B4D8B" w:rsidRDefault="00806D59" w:rsidP="00806D59">
      <w:pPr>
        <w:pStyle w:val="MiniHeading"/>
        <w:rPr>
          <w:del w:id="5014" w:author="Don Syme" w:date="2010-06-28T12:52:00Z"/>
          <w:b w:val="0"/>
        </w:rPr>
      </w:pPr>
      <w:del w:id="5015" w:author="Don Syme" w:date="2010-06-28T12:52:00Z">
        <w:r w:rsidRPr="00806D59" w:rsidDel="007B4D8B">
          <w:rPr>
            <w:b w:val="0"/>
          </w:rPr>
          <w:delText>When used in this w</w:delText>
        </w:r>
        <w:r w:rsidDel="007B4D8B">
          <w:rPr>
            <w:b w:val="0"/>
          </w:rPr>
          <w:delText xml:space="preserve">ay, each use of </w:delText>
        </w:r>
        <w:r w:rsidRPr="00806D59" w:rsidDel="007B4D8B">
          <w:delText>StartChild</w:delText>
        </w:r>
        <w:r w:rsidRPr="00806D59" w:rsidDel="007B4D8B">
          <w:rPr>
            <w:b w:val="0"/>
          </w:rPr>
          <w:delText xml:space="preserve"> starts an inst</w:delText>
        </w:r>
        <w:r w:rsidDel="007B4D8B">
          <w:rPr>
            <w:b w:val="0"/>
          </w:rPr>
          <w:delText xml:space="preserve">ance of </w:delText>
        </w:r>
        <w:r w:rsidRPr="00806D59" w:rsidDel="007B4D8B">
          <w:delText>childComputation</w:delText>
        </w:r>
        <w:r w:rsidDel="007B4D8B">
          <w:rPr>
            <w:b w:val="0"/>
          </w:rPr>
          <w:delText xml:space="preserve"> </w:delText>
        </w:r>
        <w:r w:rsidRPr="00806D59" w:rsidDel="007B4D8B">
          <w:rPr>
            <w:b w:val="0"/>
          </w:rPr>
          <w:delText>and returns a completor object representing a computation to wait for the completion of the operation. When executed, the completor awaits the compl</w:delText>
        </w:r>
        <w:r w:rsidDel="007B4D8B">
          <w:rPr>
            <w:b w:val="0"/>
          </w:rPr>
          <w:delText xml:space="preserve">etion of </w:delText>
        </w:r>
        <w:r w:rsidRPr="00806D59" w:rsidDel="007B4D8B">
          <w:delText>childComputation</w:delText>
        </w:r>
        <w:r w:rsidRPr="00806D59" w:rsidDel="007B4D8B">
          <w:rPr>
            <w:b w:val="0"/>
          </w:rPr>
          <w:delText>.</w:delText>
        </w:r>
      </w:del>
    </w:p>
    <w:p w:rsidR="00806D59" w:rsidDel="007B4D8B" w:rsidRDefault="00806D59" w:rsidP="00806D59">
      <w:pPr>
        <w:pStyle w:val="MiniHeading"/>
        <w:rPr>
          <w:del w:id="5016" w:author="Don Syme" w:date="2010-06-28T12:52:00Z"/>
        </w:rPr>
      </w:pPr>
      <w:del w:id="5017" w:author="Don Syme" w:date="2010-06-28T12:52:00Z">
        <w:r w:rsidDel="007B4D8B">
          <w:delText>Exceptions</w:delText>
        </w:r>
      </w:del>
    </w:p>
    <w:p w:rsidR="00806D59" w:rsidRPr="00806D59" w:rsidDel="007B4D8B" w:rsidRDefault="00806D59" w:rsidP="00806D59">
      <w:pPr>
        <w:pStyle w:val="MiniHeading"/>
        <w:rPr>
          <w:del w:id="5018" w:author="Don Syme" w:date="2010-06-28T12:52:00Z"/>
          <w:b w:val="0"/>
        </w:rPr>
      </w:pPr>
      <w:del w:id="5019" w:author="Don Syme" w:date="2010-06-28T12:52:00Z">
        <w:r w:rsidDel="007B4D8B">
          <w:rPr>
            <w:b w:val="0"/>
          </w:rPr>
          <w:delText>TBD</w:delText>
        </w:r>
      </w:del>
    </w:p>
    <w:p w:rsidR="00806D59" w:rsidDel="007B4D8B" w:rsidRDefault="00806D59" w:rsidP="00806D59">
      <w:pPr>
        <w:pStyle w:val="MiniHeading"/>
        <w:rPr>
          <w:del w:id="5020" w:author="Don Syme" w:date="2010-06-28T12:52:00Z"/>
        </w:rPr>
      </w:pPr>
      <w:del w:id="5021" w:author="Don Syme" w:date="2010-06-28T12:52:00Z">
        <w:r w:rsidDel="007B4D8B">
          <w:delText>Edge Conditions</w:delText>
        </w:r>
      </w:del>
    </w:p>
    <w:p w:rsidR="00806D59" w:rsidRPr="00806D59" w:rsidDel="007B4D8B" w:rsidRDefault="00806D59" w:rsidP="00806D59">
      <w:pPr>
        <w:pStyle w:val="MiniHeading"/>
        <w:rPr>
          <w:del w:id="5022" w:author="Don Syme" w:date="2010-06-28T12:52:00Z"/>
          <w:b w:val="0"/>
        </w:rPr>
      </w:pPr>
      <w:del w:id="5023" w:author="Don Syme" w:date="2010-06-28T12:52:00Z">
        <w:r w:rsidDel="007B4D8B">
          <w:rPr>
            <w:b w:val="0"/>
          </w:rPr>
          <w:delText>TBD</w:delText>
        </w:r>
      </w:del>
    </w:p>
    <w:p w:rsidR="00806D59" w:rsidRPr="00806D59" w:rsidRDefault="00806D59" w:rsidP="00806D59">
      <w:pPr>
        <w:pStyle w:val="MiniHeading"/>
        <w:rPr>
          <w:b w:val="0"/>
        </w:rPr>
      </w:pPr>
    </w:p>
    <w:p w:rsidR="007B4D8B" w:rsidRPr="00DF274C" w:rsidRDefault="007B4D8B" w:rsidP="007B4D8B">
      <w:pPr>
        <w:pStyle w:val="Heading3"/>
        <w:rPr>
          <w:ins w:id="5024" w:author="Don Syme" w:date="2010-06-28T12:52:00Z"/>
        </w:rPr>
      </w:pPr>
      <w:bookmarkStart w:id="5025" w:name="_Toc265492577"/>
      <w:ins w:id="5026" w:author="Don Syme" w:date="2010-06-28T12:52:00Z">
        <w:r>
          <w:lastRenderedPageBreak/>
          <w:t>Async.</w:t>
        </w:r>
        <w:r>
          <w:t>SwitchToNewThread</w:t>
        </w:r>
      </w:ins>
    </w:p>
    <w:p w:rsidR="007B4D8B" w:rsidRPr="00DF274C" w:rsidRDefault="007B4D8B" w:rsidP="007B4D8B">
      <w:pPr>
        <w:pStyle w:val="MiniHeading"/>
        <w:rPr>
          <w:ins w:id="5027" w:author="Don Syme" w:date="2010-06-28T12:52:00Z"/>
        </w:rPr>
      </w:pPr>
      <w:ins w:id="5028" w:author="Don Syme" w:date="2010-06-28T12:52:00Z">
        <w:r>
          <w:t>Signature</w:t>
        </w:r>
      </w:ins>
    </w:p>
    <w:p w:rsidR="007B4D8B" w:rsidRDefault="007B4D8B" w:rsidP="007B4D8B">
      <w:pPr>
        <w:pStyle w:val="SpecBox"/>
        <w:rPr>
          <w:ins w:id="5029" w:author="Don Syme" w:date="2010-06-28T12:52:00Z"/>
          <w:rStyle w:val="CodeInline"/>
          <w:b/>
        </w:rPr>
      </w:pPr>
      <w:ins w:id="5030" w:author="Don Syme" w:date="2010-06-28T12:52:00Z">
        <w:r>
          <w:rPr>
            <w:rStyle w:val="CodeInline"/>
            <w:b/>
          </w:rPr>
          <w:t>TBD</w:t>
        </w:r>
      </w:ins>
    </w:p>
    <w:p w:rsidR="007B4D8B" w:rsidRPr="00DF274C" w:rsidRDefault="007B4D8B" w:rsidP="007B4D8B">
      <w:pPr>
        <w:pStyle w:val="Heading3"/>
        <w:rPr>
          <w:ins w:id="5031" w:author="Don Syme" w:date="2010-06-28T12:52:00Z"/>
        </w:rPr>
      </w:pPr>
      <w:ins w:id="5032" w:author="Don Syme" w:date="2010-06-28T12:52:00Z">
        <w:r>
          <w:t>Async.</w:t>
        </w:r>
        <w:r>
          <w:t>SwitchToThreadPool</w:t>
        </w:r>
      </w:ins>
    </w:p>
    <w:p w:rsidR="007B4D8B" w:rsidRPr="00DF274C" w:rsidRDefault="007B4D8B" w:rsidP="007B4D8B">
      <w:pPr>
        <w:pStyle w:val="MiniHeading"/>
        <w:rPr>
          <w:ins w:id="5033" w:author="Don Syme" w:date="2010-06-28T12:52:00Z"/>
        </w:rPr>
      </w:pPr>
      <w:ins w:id="5034" w:author="Don Syme" w:date="2010-06-28T12:52:00Z">
        <w:r>
          <w:t>Signature</w:t>
        </w:r>
      </w:ins>
    </w:p>
    <w:p w:rsidR="007B4D8B" w:rsidRDefault="007B4D8B" w:rsidP="007B4D8B">
      <w:pPr>
        <w:pStyle w:val="SpecBox"/>
        <w:rPr>
          <w:ins w:id="5035" w:author="Don Syme" w:date="2010-06-28T12:52:00Z"/>
          <w:rStyle w:val="CodeInline"/>
          <w:b/>
        </w:rPr>
      </w:pPr>
      <w:ins w:id="5036" w:author="Don Syme" w:date="2010-06-28T12:52:00Z">
        <w:r>
          <w:rPr>
            <w:rStyle w:val="CodeInline"/>
            <w:b/>
          </w:rPr>
          <w:t>TBD</w:t>
        </w:r>
      </w:ins>
    </w:p>
    <w:p w:rsidR="007B4D8B" w:rsidRPr="00DF274C" w:rsidRDefault="007B4D8B" w:rsidP="007B4D8B">
      <w:pPr>
        <w:pStyle w:val="Heading3"/>
        <w:rPr>
          <w:ins w:id="5037" w:author="Don Syme" w:date="2010-06-28T12:52:00Z"/>
        </w:rPr>
      </w:pPr>
      <w:ins w:id="5038" w:author="Don Syme" w:date="2010-06-28T12:52:00Z">
        <w:r>
          <w:t>Async.</w:t>
        </w:r>
        <w:r>
          <w:t>TryCancelled</w:t>
        </w:r>
      </w:ins>
    </w:p>
    <w:p w:rsidR="007B4D8B" w:rsidRPr="00DF274C" w:rsidRDefault="007B4D8B" w:rsidP="007B4D8B">
      <w:pPr>
        <w:pStyle w:val="MiniHeading"/>
        <w:rPr>
          <w:ins w:id="5039" w:author="Don Syme" w:date="2010-06-28T12:52:00Z"/>
        </w:rPr>
      </w:pPr>
      <w:ins w:id="5040" w:author="Don Syme" w:date="2010-06-28T12:52:00Z">
        <w:r>
          <w:t>Signature</w:t>
        </w:r>
      </w:ins>
    </w:p>
    <w:p w:rsidR="007B4D8B" w:rsidRDefault="007B4D8B" w:rsidP="007B4D8B">
      <w:pPr>
        <w:pStyle w:val="SpecBox"/>
        <w:rPr>
          <w:ins w:id="5041" w:author="Don Syme" w:date="2010-06-28T12:52:00Z"/>
          <w:rStyle w:val="CodeInline"/>
          <w:b/>
        </w:rPr>
      </w:pPr>
      <w:ins w:id="5042" w:author="Don Syme" w:date="2010-06-28T12:52:00Z">
        <w:r>
          <w:rPr>
            <w:rStyle w:val="CodeInline"/>
            <w:b/>
          </w:rPr>
          <w:t>TBD</w:t>
        </w:r>
      </w:ins>
    </w:p>
    <w:p w:rsidR="00452E95" w:rsidRPr="003C702C" w:rsidRDefault="00452E95" w:rsidP="00452E95">
      <w:pPr>
        <w:pStyle w:val="Heading2"/>
      </w:pPr>
      <w:r w:rsidRPr="00DF274C">
        <w:t>FSharp.Control.</w:t>
      </w:r>
      <w:ins w:id="5043" w:author="Don Syme" w:date="2010-06-28T11:31:00Z">
        <w:r w:rsidR="008307DD">
          <w:t>Common</w:t>
        </w:r>
      </w:ins>
      <w:r w:rsidRPr="00DF274C">
        <w:t>Extensions  (Module</w:t>
      </w:r>
      <w:r>
        <w:t xml:space="preserve">, </w:t>
      </w:r>
      <w:r w:rsidRPr="008B72D8">
        <w:t>AutoOpen</w:t>
      </w:r>
      <w:r w:rsidRPr="00DF274C">
        <w:t>)</w:t>
      </w:r>
      <w:bookmarkEnd w:id="5025"/>
    </w:p>
    <w:p w:rsidR="0057594E" w:rsidRDefault="0057594E" w:rsidP="0057594E">
      <w:pPr>
        <w:pStyle w:val="BodyText"/>
      </w:pPr>
      <w:r>
        <w:t>The extension methods in FSharp.Control.</w:t>
      </w:r>
      <w:ins w:id="5044" w:author="Don Syme" w:date="2010-06-28T11:33:00Z">
        <w:r w:rsidR="00963791">
          <w:t>Common</w:t>
        </w:r>
      </w:ins>
      <w:r>
        <w:t xml:space="preserve">Extensions provide F# asynchronous workflows corresponding </w:t>
      </w:r>
      <w:ins w:id="5045" w:author="Don Syme" w:date="2010-06-28T11:33:00Z">
        <w:r w:rsidR="00963791">
          <w:t xml:space="preserve">for some of </w:t>
        </w:r>
      </w:ins>
      <w:del w:id="5046" w:author="Don Syme" w:date="2010-06-28T11:33:00Z">
        <w:r w:rsidDel="00963791">
          <w:delText xml:space="preserve">to all </w:delText>
        </w:r>
      </w:del>
      <w:r>
        <w:t>the APM patterns in mscorlib.dll.</w:t>
      </w:r>
    </w:p>
    <w:p w:rsidR="00452E95" w:rsidRPr="00DF274C" w:rsidRDefault="00452E95" w:rsidP="00452E95">
      <w:pPr>
        <w:pStyle w:val="MiniHeading"/>
      </w:pPr>
      <w:r>
        <w:t>Design Criteria</w:t>
      </w:r>
    </w:p>
    <w:p w:rsidR="00452E95" w:rsidRDefault="00452E95" w:rsidP="00452E95">
      <w:pPr>
        <w:pStyle w:val="BodyText"/>
      </w:pPr>
      <w:r>
        <w:t>Asynchronous programming is much improved if the Begin/End APM pattern is routinely lifted through the use of an extension method.</w:t>
      </w:r>
      <w:del w:id="5047" w:author="Don Syme" w:date="2010-06-28T11:33:00Z">
        <w:r w:rsidDel="00963791">
          <w:delText xml:space="preserve"> Lifting is done for 6 primary operations in mscorlib.dll</w:delText>
        </w:r>
        <w:r w:rsidR="0057594E" w:rsidDel="00963791">
          <w:delText>.</w:delText>
        </w:r>
      </w:del>
    </w:p>
    <w:p w:rsidR="0071050D" w:rsidRPr="00DF274C" w:rsidRDefault="0071050D" w:rsidP="0071050D">
      <w:pPr>
        <w:pStyle w:val="MiniHeading"/>
      </w:pPr>
      <w:r>
        <w:t>Performance Criteria</w:t>
      </w:r>
    </w:p>
    <w:p w:rsidR="0071050D" w:rsidRDefault="0071050D" w:rsidP="0071050D">
      <w:pPr>
        <w:pStyle w:val="BodyText"/>
      </w:pPr>
      <w:r>
        <w:t>TBD</w:t>
      </w:r>
    </w:p>
    <w:p w:rsidR="00452E95" w:rsidRPr="00DF274C" w:rsidRDefault="00452E95" w:rsidP="00452E95">
      <w:pPr>
        <w:pStyle w:val="MiniHeading"/>
      </w:pPr>
      <w:r>
        <w:t>Usage Model</w:t>
      </w:r>
    </w:p>
    <w:p w:rsidR="0057594E" w:rsidRDefault="0057594E" w:rsidP="0057594E">
      <w:pPr>
        <w:pStyle w:val="SpecBox"/>
        <w:rPr>
          <w:rStyle w:val="CodeInline"/>
          <w:b/>
        </w:rPr>
      </w:pPr>
      <w:r>
        <w:rPr>
          <w:rStyle w:val="CodeInline"/>
          <w:b/>
        </w:rPr>
        <w:t>async { ...</w:t>
      </w:r>
    </w:p>
    <w:p w:rsidR="0057594E" w:rsidRDefault="0057594E" w:rsidP="0057594E">
      <w:pPr>
        <w:pStyle w:val="SpecBox"/>
        <w:rPr>
          <w:rStyle w:val="CodeInline"/>
          <w:b/>
        </w:rPr>
      </w:pPr>
      <w:r>
        <w:rPr>
          <w:rStyle w:val="CodeInline"/>
          <w:b/>
        </w:rPr>
        <w:t xml:space="preserve">        let! bytes = stream.</w:t>
      </w:r>
      <w:r w:rsidR="00E34AFB">
        <w:rPr>
          <w:rStyle w:val="CodeInline"/>
          <w:b/>
        </w:rPr>
        <w:t>Async</w:t>
      </w:r>
      <w:r>
        <w:rPr>
          <w:rStyle w:val="CodeInline"/>
          <w:b/>
        </w:rPr>
        <w:t>Read(numBytes)</w:t>
      </w:r>
    </w:p>
    <w:p w:rsidR="0057594E" w:rsidRDefault="0057594E" w:rsidP="0057594E">
      <w:pPr>
        <w:pStyle w:val="SpecBox"/>
        <w:rPr>
          <w:rStyle w:val="CodeInline"/>
          <w:b/>
        </w:rPr>
      </w:pPr>
      <w:r>
        <w:rPr>
          <w:rStyle w:val="CodeInline"/>
          <w:b/>
        </w:rPr>
        <w:t xml:space="preserve">        ... }</w:t>
      </w:r>
    </w:p>
    <w:p w:rsidR="0057594E" w:rsidRDefault="0057594E" w:rsidP="0057594E">
      <w:pPr>
        <w:pStyle w:val="SpecBox"/>
        <w:rPr>
          <w:rStyle w:val="CodeInline"/>
          <w:b/>
        </w:rPr>
      </w:pPr>
    </w:p>
    <w:p w:rsidR="0057594E" w:rsidRDefault="0057594E" w:rsidP="0057594E">
      <w:pPr>
        <w:pStyle w:val="SpecBox"/>
        <w:rPr>
          <w:rStyle w:val="CodeInline"/>
          <w:b/>
        </w:rPr>
      </w:pPr>
      <w:r>
        <w:rPr>
          <w:rStyle w:val="CodeInline"/>
          <w:b/>
        </w:rPr>
        <w:t>async { ...</w:t>
      </w:r>
    </w:p>
    <w:p w:rsidR="0057594E" w:rsidRDefault="0057594E" w:rsidP="0057594E">
      <w:pPr>
        <w:pStyle w:val="SpecBox"/>
        <w:rPr>
          <w:rStyle w:val="CodeInline"/>
          <w:b/>
        </w:rPr>
      </w:pPr>
      <w:r>
        <w:rPr>
          <w:rStyle w:val="CodeInline"/>
          <w:b/>
        </w:rPr>
        <w:t xml:space="preserve">        do! stream.</w:t>
      </w:r>
      <w:r w:rsidR="00E34AFB">
        <w:rPr>
          <w:rStyle w:val="CodeInline"/>
          <w:b/>
        </w:rPr>
        <w:t>Async</w:t>
      </w:r>
      <w:r>
        <w:rPr>
          <w:rStyle w:val="CodeInline"/>
          <w:b/>
        </w:rPr>
        <w:t>Write(bytes)</w:t>
      </w:r>
    </w:p>
    <w:p w:rsidR="0057594E" w:rsidRDefault="0057594E" w:rsidP="0057594E">
      <w:pPr>
        <w:pStyle w:val="SpecBox"/>
        <w:rPr>
          <w:rStyle w:val="CodeInline"/>
          <w:b/>
        </w:rPr>
      </w:pPr>
      <w:r>
        <w:rPr>
          <w:rStyle w:val="CodeInline"/>
          <w:b/>
        </w:rPr>
        <w:t xml:space="preserve">        ... }</w:t>
      </w:r>
    </w:p>
    <w:p w:rsidR="0057594E" w:rsidRDefault="0057594E" w:rsidP="0057594E">
      <w:pPr>
        <w:pStyle w:val="SpecBox"/>
        <w:rPr>
          <w:rStyle w:val="CodeInline"/>
          <w:b/>
        </w:rPr>
      </w:pPr>
      <w:r>
        <w:rPr>
          <w:rStyle w:val="CodeInline"/>
          <w:b/>
        </w:rPr>
        <w:t>etc.</w:t>
      </w:r>
    </w:p>
    <w:p w:rsidR="00452E95" w:rsidRPr="00DF274C" w:rsidRDefault="00452E95" w:rsidP="00452E95">
      <w:pPr>
        <w:pStyle w:val="MiniHeading"/>
      </w:pPr>
      <w:r>
        <w:t>Signature</w:t>
      </w:r>
    </w:p>
    <w:p w:rsidR="00452E95" w:rsidRDefault="00452E95" w:rsidP="00452E95">
      <w:pPr>
        <w:pStyle w:val="BodyText"/>
      </w:pPr>
      <w:r>
        <w:t>TBD</w:t>
      </w:r>
    </w:p>
    <w:p w:rsidR="00452E95" w:rsidRPr="00CA7FEC" w:rsidRDefault="00452E95" w:rsidP="00452E95">
      <w:pPr>
        <w:pStyle w:val="SpecBox"/>
        <w:rPr>
          <w:rStyle w:val="CodeInline"/>
        </w:rPr>
      </w:pPr>
      <w:r w:rsidRPr="00CA7FEC">
        <w:rPr>
          <w:rStyle w:val="CodeInline"/>
        </w:rPr>
        <w:t xml:space="preserve">type System.IO.Stream with </w:t>
      </w:r>
    </w:p>
    <w:p w:rsidR="00452E95" w:rsidRPr="00CA7FEC" w:rsidRDefault="00452E95" w:rsidP="00452E95">
      <w:pPr>
        <w:pStyle w:val="SpecBox"/>
        <w:rPr>
          <w:rStyle w:val="CodeInline"/>
        </w:rPr>
      </w:pPr>
      <w:r>
        <w:rPr>
          <w:rStyle w:val="CodeInline"/>
        </w:rPr>
        <w:t xml:space="preserve">  member</w:t>
      </w:r>
      <w:r w:rsidRPr="00CA7FEC">
        <w:rPr>
          <w:rStyle w:val="CodeInline"/>
        </w:rPr>
        <w:t xml:space="preserve"> </w:t>
      </w:r>
      <w:r w:rsidR="00E34AFB">
        <w:rPr>
          <w:rStyle w:val="CodeInline"/>
        </w:rPr>
        <w:t>Async</w:t>
      </w:r>
      <w:r w:rsidRPr="00CA7FEC">
        <w:rPr>
          <w:rStyle w:val="CodeInline"/>
        </w:rPr>
        <w:t>Read: buffer:byte[] * ?offset:int * ?count:int -&gt; Async&lt;int&gt;</w:t>
      </w:r>
    </w:p>
    <w:p w:rsidR="00452E95" w:rsidRPr="00CA7FEC" w:rsidRDefault="00452E95" w:rsidP="00452E95">
      <w:pPr>
        <w:pStyle w:val="SpecBox"/>
        <w:rPr>
          <w:rStyle w:val="CodeInline"/>
        </w:rPr>
      </w:pPr>
      <w:r>
        <w:rPr>
          <w:rStyle w:val="CodeInline"/>
        </w:rPr>
        <w:t xml:space="preserve">  member</w:t>
      </w:r>
      <w:r w:rsidRPr="00CA7FEC">
        <w:rPr>
          <w:rStyle w:val="CodeInline"/>
        </w:rPr>
        <w:t xml:space="preserve"> </w:t>
      </w:r>
      <w:r w:rsidR="00E34AFB">
        <w:rPr>
          <w:rStyle w:val="CodeInline"/>
        </w:rPr>
        <w:t>Async</w:t>
      </w:r>
      <w:r w:rsidRPr="00CA7FEC">
        <w:rPr>
          <w:rStyle w:val="CodeInline"/>
        </w:rPr>
        <w:t>Read: int -&gt; Async&lt;byte[]&gt;</w:t>
      </w:r>
    </w:p>
    <w:p w:rsidR="00452E95" w:rsidRPr="00CA7FEC" w:rsidRDefault="00452E95" w:rsidP="00452E95">
      <w:pPr>
        <w:pStyle w:val="SpecBox"/>
        <w:rPr>
          <w:rStyle w:val="CodeInline"/>
        </w:rPr>
      </w:pPr>
      <w:r>
        <w:rPr>
          <w:rStyle w:val="CodeInline"/>
        </w:rPr>
        <w:t xml:space="preserve">  member</w:t>
      </w:r>
      <w:r w:rsidRPr="00CA7FEC">
        <w:rPr>
          <w:rStyle w:val="CodeInline"/>
        </w:rPr>
        <w:t xml:space="preserve"> </w:t>
      </w:r>
      <w:r w:rsidR="00E34AFB">
        <w:rPr>
          <w:rStyle w:val="CodeInline"/>
        </w:rPr>
        <w:t>Async</w:t>
      </w:r>
      <w:r w:rsidRPr="00CA7FEC">
        <w:rPr>
          <w:rStyle w:val="CodeInline"/>
        </w:rPr>
        <w:t>Write: buffer:byte[] * ?offset:int * ?count:int -&gt; Async&lt;unit&gt;</w:t>
      </w:r>
    </w:p>
    <w:p w:rsidR="00452E95" w:rsidRPr="00CA7FEC" w:rsidRDefault="00452E95" w:rsidP="00452E95">
      <w:pPr>
        <w:pStyle w:val="SpecBox"/>
        <w:rPr>
          <w:rStyle w:val="CodeInline"/>
        </w:rPr>
      </w:pPr>
    </w:p>
    <w:p w:rsidR="00452E95" w:rsidRPr="00CA7FEC" w:rsidRDefault="00452E95" w:rsidP="00452E95">
      <w:pPr>
        <w:pStyle w:val="SpecBox"/>
        <w:rPr>
          <w:rStyle w:val="CodeInline"/>
        </w:rPr>
      </w:pPr>
      <w:r w:rsidRPr="00CA7FEC">
        <w:rPr>
          <w:rStyle w:val="CodeInline"/>
        </w:rPr>
        <w:t xml:space="preserve">type System.Threading.WaitHandle with </w:t>
      </w:r>
    </w:p>
    <w:p w:rsidR="00452E95" w:rsidRPr="00CA7FEC" w:rsidRDefault="00452E95" w:rsidP="00452E95">
      <w:pPr>
        <w:pStyle w:val="SpecBox"/>
        <w:rPr>
          <w:rStyle w:val="CodeInline"/>
        </w:rPr>
      </w:pPr>
      <w:r>
        <w:rPr>
          <w:rStyle w:val="CodeInline"/>
        </w:rPr>
        <w:t xml:space="preserve">  member</w:t>
      </w:r>
      <w:r w:rsidRPr="00CA7FEC">
        <w:rPr>
          <w:rStyle w:val="CodeInline"/>
        </w:rPr>
        <w:t xml:space="preserve"> </w:t>
      </w:r>
      <w:r w:rsidR="00E34AFB">
        <w:rPr>
          <w:rStyle w:val="CodeInline"/>
        </w:rPr>
        <w:t>Async</w:t>
      </w:r>
      <w:r w:rsidR="003100B6">
        <w:rPr>
          <w:rStyle w:val="CodeInline"/>
        </w:rPr>
        <w:t>Wait</w:t>
      </w:r>
      <w:r w:rsidR="006E7EDE">
        <w:rPr>
          <w:rStyle w:val="CodeInline"/>
        </w:rPr>
        <w:t>One</w:t>
      </w:r>
      <w:r w:rsidRPr="00CA7FEC">
        <w:rPr>
          <w:rStyle w:val="CodeInline"/>
        </w:rPr>
        <w:t>: ?millisecondsTimeout:int -&gt; Async&lt;bool&gt;</w:t>
      </w:r>
    </w:p>
    <w:p w:rsidR="00452E95" w:rsidRPr="00CA7FEC" w:rsidRDefault="00452E95" w:rsidP="00452E95">
      <w:pPr>
        <w:pStyle w:val="SpecBox"/>
        <w:rPr>
          <w:rStyle w:val="CodeInline"/>
        </w:rPr>
      </w:pPr>
    </w:p>
    <w:p w:rsidR="00452E95" w:rsidRPr="00CA7FEC" w:rsidRDefault="00452E95" w:rsidP="00452E95">
      <w:pPr>
        <w:pStyle w:val="SpecBox"/>
        <w:rPr>
          <w:rStyle w:val="CodeInline"/>
        </w:rPr>
      </w:pPr>
      <w:r w:rsidRPr="00CA7FEC">
        <w:rPr>
          <w:rStyle w:val="CodeInline"/>
        </w:rPr>
        <w:t xml:space="preserve">type System.Threading.Thread with </w:t>
      </w:r>
    </w:p>
    <w:p w:rsidR="00452E95" w:rsidRPr="00CA7FEC" w:rsidRDefault="00452E95" w:rsidP="00452E95">
      <w:pPr>
        <w:pStyle w:val="SpecBox"/>
        <w:rPr>
          <w:rStyle w:val="CodeInline"/>
        </w:rPr>
      </w:pPr>
      <w:r>
        <w:rPr>
          <w:rStyle w:val="CodeInline"/>
        </w:rPr>
        <w:t xml:space="preserve">  </w:t>
      </w:r>
      <w:r w:rsidR="0071050D">
        <w:rPr>
          <w:rStyle w:val="CodeInline"/>
        </w:rPr>
        <w:t xml:space="preserve">static </w:t>
      </w:r>
      <w:r w:rsidR="00E34AFB">
        <w:rPr>
          <w:rStyle w:val="CodeInline"/>
        </w:rPr>
        <w:t>AsyncSleep</w:t>
      </w:r>
      <w:r w:rsidRPr="00CA7FEC">
        <w:rPr>
          <w:rStyle w:val="CodeInline"/>
        </w:rPr>
        <w:t>: millisecondsDueTime:int -&gt; Async&lt;unit&gt;</w:t>
      </w:r>
    </w:p>
    <w:p w:rsidR="00963791" w:rsidRPr="003C702C" w:rsidRDefault="00963791" w:rsidP="00963791">
      <w:pPr>
        <w:pStyle w:val="Heading2"/>
        <w:rPr>
          <w:ins w:id="5048" w:author="Don Syme" w:date="2010-06-28T11:33:00Z"/>
        </w:rPr>
      </w:pPr>
      <w:bookmarkStart w:id="5049" w:name="_Toc265492578"/>
      <w:ins w:id="5050" w:author="Don Syme" w:date="2010-06-28T11:33:00Z">
        <w:r w:rsidRPr="00DF274C">
          <w:t>FSharp.Control.</w:t>
        </w:r>
        <w:r>
          <w:t>Web</w:t>
        </w:r>
        <w:r w:rsidRPr="00DF274C">
          <w:t>Extensions  (Module</w:t>
        </w:r>
        <w:r>
          <w:t xml:space="preserve">, </w:t>
        </w:r>
        <w:r w:rsidRPr="008B72D8">
          <w:t>AutoOpen</w:t>
        </w:r>
        <w:r w:rsidRPr="00DF274C">
          <w:t>)</w:t>
        </w:r>
        <w:bookmarkEnd w:id="5049"/>
      </w:ins>
    </w:p>
    <w:p w:rsidR="00963791" w:rsidRDefault="00963791" w:rsidP="00963791">
      <w:pPr>
        <w:pStyle w:val="BodyText"/>
        <w:rPr>
          <w:ins w:id="5051" w:author="Don Syme" w:date="2010-06-28T11:33:00Z"/>
        </w:rPr>
      </w:pPr>
      <w:ins w:id="5052" w:author="Don Syme" w:date="2010-06-28T11:33:00Z">
        <w:r>
          <w:t>The extension methods in FSharp.Control.WebExtensions provide F# asynchronous workflows corresponding to web programming operations in mscorlib.dll.</w:t>
        </w:r>
      </w:ins>
    </w:p>
    <w:p w:rsidR="00963791" w:rsidRPr="00DF274C" w:rsidRDefault="00963791" w:rsidP="00963791">
      <w:pPr>
        <w:pStyle w:val="MiniHeading"/>
        <w:rPr>
          <w:ins w:id="5053" w:author="Don Syme" w:date="2010-06-28T11:33:00Z"/>
        </w:rPr>
      </w:pPr>
      <w:ins w:id="5054" w:author="Don Syme" w:date="2010-06-28T11:33:00Z">
        <w:r>
          <w:t>Design Criteria</w:t>
        </w:r>
      </w:ins>
    </w:p>
    <w:p w:rsidR="00963791" w:rsidRDefault="00963791" w:rsidP="00963791">
      <w:pPr>
        <w:pStyle w:val="BodyText"/>
        <w:rPr>
          <w:ins w:id="5055" w:author="Don Syme" w:date="2010-06-28T11:33:00Z"/>
        </w:rPr>
      </w:pPr>
      <w:ins w:id="5056" w:author="Don Syme" w:date="2010-06-28T11:33:00Z">
        <w:r>
          <w:lastRenderedPageBreak/>
          <w:t>TBD</w:t>
        </w:r>
      </w:ins>
    </w:p>
    <w:p w:rsidR="00963791" w:rsidRPr="00DF274C" w:rsidRDefault="00963791" w:rsidP="00963791">
      <w:pPr>
        <w:pStyle w:val="MiniHeading"/>
        <w:rPr>
          <w:ins w:id="5057" w:author="Don Syme" w:date="2010-06-28T11:33:00Z"/>
        </w:rPr>
      </w:pPr>
      <w:ins w:id="5058" w:author="Don Syme" w:date="2010-06-28T11:33:00Z">
        <w:r>
          <w:t>Performance Criteria</w:t>
        </w:r>
      </w:ins>
    </w:p>
    <w:p w:rsidR="00963791" w:rsidRDefault="00963791" w:rsidP="00963791">
      <w:pPr>
        <w:pStyle w:val="BodyText"/>
        <w:rPr>
          <w:ins w:id="5059" w:author="Don Syme" w:date="2010-06-28T11:33:00Z"/>
        </w:rPr>
      </w:pPr>
      <w:ins w:id="5060" w:author="Don Syme" w:date="2010-06-28T11:33:00Z">
        <w:r>
          <w:t>TBD</w:t>
        </w:r>
      </w:ins>
    </w:p>
    <w:p w:rsidR="00963791" w:rsidRPr="00DF274C" w:rsidRDefault="00963791" w:rsidP="00963791">
      <w:pPr>
        <w:pStyle w:val="MiniHeading"/>
        <w:rPr>
          <w:ins w:id="5061" w:author="Don Syme" w:date="2010-06-28T11:33:00Z"/>
        </w:rPr>
      </w:pPr>
      <w:ins w:id="5062" w:author="Don Syme" w:date="2010-06-28T11:33:00Z">
        <w:r>
          <w:t>Usage Model</w:t>
        </w:r>
      </w:ins>
    </w:p>
    <w:p w:rsidR="00963791" w:rsidRDefault="00963791" w:rsidP="00963791">
      <w:pPr>
        <w:pStyle w:val="SpecBox"/>
        <w:rPr>
          <w:ins w:id="5063" w:author="Don Syme" w:date="2010-06-28T11:33:00Z"/>
          <w:rStyle w:val="CodeInline"/>
          <w:b/>
        </w:rPr>
      </w:pPr>
      <w:ins w:id="5064" w:author="Don Syme" w:date="2010-06-28T11:33:00Z">
        <w:r>
          <w:rPr>
            <w:rStyle w:val="CodeInline"/>
            <w:b/>
          </w:rPr>
          <w:t>async { ...</w:t>
        </w:r>
      </w:ins>
    </w:p>
    <w:p w:rsidR="00963791" w:rsidRDefault="00963791" w:rsidP="00963791">
      <w:pPr>
        <w:pStyle w:val="SpecBox"/>
        <w:rPr>
          <w:ins w:id="5065" w:author="Don Syme" w:date="2010-06-28T11:33:00Z"/>
          <w:rStyle w:val="CodeInline"/>
          <w:b/>
        </w:rPr>
      </w:pPr>
      <w:ins w:id="5066" w:author="Don Syme" w:date="2010-06-28T11:33:00Z">
        <w:r>
          <w:rPr>
            <w:rStyle w:val="CodeInline"/>
            <w:b/>
          </w:rPr>
          <w:t xml:space="preserve">        let! bytes = </w:t>
        </w:r>
      </w:ins>
      <w:ins w:id="5067" w:author="Don Syme" w:date="2010-06-28T11:34:00Z">
        <w:r>
          <w:rPr>
            <w:rStyle w:val="CodeInline"/>
            <w:b/>
          </w:rPr>
          <w:t>webRequest</w:t>
        </w:r>
      </w:ins>
      <w:ins w:id="5068" w:author="Don Syme" w:date="2010-06-28T11:33:00Z">
        <w:r>
          <w:rPr>
            <w:rStyle w:val="CodeInline"/>
            <w:b/>
          </w:rPr>
          <w:t>.Async</w:t>
        </w:r>
      </w:ins>
      <w:ins w:id="5069" w:author="Don Syme" w:date="2010-06-28T11:34:00Z">
        <w:r>
          <w:rPr>
            <w:rStyle w:val="CodeInline"/>
            <w:b/>
          </w:rPr>
          <w:t>GetResponse</w:t>
        </w:r>
      </w:ins>
      <w:ins w:id="5070" w:author="Don Syme" w:date="2010-06-28T11:33:00Z">
        <w:r>
          <w:rPr>
            <w:rStyle w:val="CodeInline"/>
            <w:b/>
          </w:rPr>
          <w:t>()</w:t>
        </w:r>
      </w:ins>
    </w:p>
    <w:p w:rsidR="00963791" w:rsidRDefault="00963791" w:rsidP="00963791">
      <w:pPr>
        <w:pStyle w:val="SpecBox"/>
        <w:rPr>
          <w:ins w:id="5071" w:author="Don Syme" w:date="2010-06-28T11:33:00Z"/>
          <w:rStyle w:val="CodeInline"/>
          <w:b/>
        </w:rPr>
      </w:pPr>
      <w:ins w:id="5072" w:author="Don Syme" w:date="2010-06-28T11:33:00Z">
        <w:r>
          <w:rPr>
            <w:rStyle w:val="CodeInline"/>
            <w:b/>
          </w:rPr>
          <w:t xml:space="preserve">        ... }</w:t>
        </w:r>
      </w:ins>
    </w:p>
    <w:p w:rsidR="00963791" w:rsidRDefault="00963791" w:rsidP="00963791">
      <w:pPr>
        <w:pStyle w:val="SpecBox"/>
        <w:rPr>
          <w:ins w:id="5073" w:author="Don Syme" w:date="2010-06-28T11:33:00Z"/>
          <w:rStyle w:val="CodeInline"/>
          <w:b/>
        </w:rPr>
      </w:pPr>
    </w:p>
    <w:p w:rsidR="00963791" w:rsidRDefault="00963791" w:rsidP="00963791">
      <w:pPr>
        <w:pStyle w:val="SpecBox"/>
        <w:rPr>
          <w:ins w:id="5074" w:author="Don Syme" w:date="2010-06-28T11:33:00Z"/>
          <w:rStyle w:val="CodeInline"/>
          <w:b/>
        </w:rPr>
      </w:pPr>
      <w:ins w:id="5075" w:author="Don Syme" w:date="2010-06-28T11:33:00Z">
        <w:r>
          <w:rPr>
            <w:rStyle w:val="CodeInline"/>
            <w:b/>
          </w:rPr>
          <w:t>async { ...</w:t>
        </w:r>
      </w:ins>
    </w:p>
    <w:p w:rsidR="00963791" w:rsidRDefault="00963791" w:rsidP="00963791">
      <w:pPr>
        <w:pStyle w:val="SpecBox"/>
        <w:rPr>
          <w:ins w:id="5076" w:author="Don Syme" w:date="2010-06-28T11:34:00Z"/>
          <w:rStyle w:val="CodeInline"/>
          <w:b/>
        </w:rPr>
      </w:pPr>
      <w:ins w:id="5077" w:author="Don Syme" w:date="2010-06-28T11:34:00Z">
        <w:r>
          <w:rPr>
            <w:rStyle w:val="CodeInline"/>
            <w:b/>
          </w:rPr>
          <w:t xml:space="preserve">        let! html = webClient.AsyncDownloadString()</w:t>
        </w:r>
      </w:ins>
    </w:p>
    <w:p w:rsidR="00963791" w:rsidRDefault="00963791" w:rsidP="00963791">
      <w:pPr>
        <w:pStyle w:val="SpecBox"/>
        <w:rPr>
          <w:ins w:id="5078" w:author="Don Syme" w:date="2010-06-28T11:33:00Z"/>
          <w:rStyle w:val="CodeInline"/>
          <w:b/>
        </w:rPr>
      </w:pPr>
      <w:ins w:id="5079" w:author="Don Syme" w:date="2010-06-28T11:33:00Z">
        <w:r>
          <w:rPr>
            <w:rStyle w:val="CodeInline"/>
            <w:b/>
          </w:rPr>
          <w:t xml:space="preserve">        ... }</w:t>
        </w:r>
      </w:ins>
    </w:p>
    <w:p w:rsidR="00452E95" w:rsidDel="003100B6" w:rsidRDefault="00452E95" w:rsidP="00452E95">
      <w:pPr>
        <w:pStyle w:val="SpecBox"/>
        <w:rPr>
          <w:del w:id="5080" w:author="Don Syme" w:date="2009-05-04T15:42:00Z"/>
          <w:rStyle w:val="CodeInline"/>
        </w:rPr>
      </w:pPr>
      <w:bookmarkStart w:id="5081" w:name="_Toc265492579"/>
      <w:bookmarkEnd w:id="5081"/>
    </w:p>
    <w:p w:rsidR="00452E95" w:rsidRPr="00CA7FEC" w:rsidDel="003100B6" w:rsidRDefault="00452E95" w:rsidP="00452E95">
      <w:pPr>
        <w:pStyle w:val="SpecBox"/>
        <w:rPr>
          <w:del w:id="5082" w:author="Don Syme" w:date="2009-05-04T15:42:00Z"/>
          <w:rStyle w:val="CodeInline"/>
        </w:rPr>
      </w:pPr>
      <w:del w:id="5083" w:author="Don Syme" w:date="2009-05-04T15:42:00Z">
        <w:r w:rsidRPr="00CA7FEC" w:rsidDel="003100B6">
          <w:rPr>
            <w:rStyle w:val="CodeInline"/>
          </w:rPr>
          <w:delText>type System.Threading.</w:delText>
        </w:r>
        <w:r w:rsidDel="003100B6">
          <w:rPr>
            <w:rStyle w:val="CodeInline"/>
          </w:rPr>
          <w:delText>Task&lt;T&gt;</w:delText>
        </w:r>
        <w:r w:rsidRPr="00CA7FEC" w:rsidDel="003100B6">
          <w:rPr>
            <w:rStyle w:val="CodeInline"/>
          </w:rPr>
          <w:delText xml:space="preserve"> with </w:delText>
        </w:r>
        <w:bookmarkStart w:id="5084" w:name="_Toc265492580"/>
        <w:bookmarkEnd w:id="5084"/>
      </w:del>
    </w:p>
    <w:p w:rsidR="00452E95" w:rsidRPr="00CA7FEC" w:rsidDel="003100B6" w:rsidRDefault="00452E95" w:rsidP="00452E95">
      <w:pPr>
        <w:pStyle w:val="SpecBox"/>
        <w:rPr>
          <w:del w:id="5085" w:author="Don Syme" w:date="2009-05-04T15:42:00Z"/>
          <w:rStyle w:val="CodeInline"/>
        </w:rPr>
      </w:pPr>
      <w:del w:id="5086" w:author="Don Syme" w:date="2009-05-04T15:42:00Z">
        <w:r w:rsidDel="003100B6">
          <w:rPr>
            <w:rStyle w:val="CodeInline"/>
          </w:rPr>
          <w:delText xml:space="preserve">  member</w:delText>
        </w:r>
        <w:r w:rsidR="0057594E" w:rsidDel="003100B6">
          <w:rPr>
            <w:rStyle w:val="CodeInline"/>
          </w:rPr>
          <w:delText xml:space="preserve"> </w:delText>
        </w:r>
        <w:r w:rsidR="00E34AFB" w:rsidDel="003100B6">
          <w:rPr>
            <w:rStyle w:val="CodeInline"/>
          </w:rPr>
          <w:delText>Async</w:delText>
        </w:r>
        <w:r w:rsidDel="003100B6">
          <w:rPr>
            <w:rStyle w:val="CodeInline"/>
          </w:rPr>
          <w:delText>Value</w:delText>
        </w:r>
        <w:r w:rsidRPr="00CA7FEC" w:rsidDel="003100B6">
          <w:rPr>
            <w:rStyle w:val="CodeInline"/>
          </w:rPr>
          <w:delText>: Async&lt;</w:delText>
        </w:r>
        <w:r w:rsidDel="003100B6">
          <w:rPr>
            <w:rStyle w:val="CodeInline"/>
          </w:rPr>
          <w:delText>T</w:delText>
        </w:r>
        <w:r w:rsidRPr="00CA7FEC" w:rsidDel="003100B6">
          <w:rPr>
            <w:rStyle w:val="CodeInline"/>
          </w:rPr>
          <w:delText>&gt;</w:delText>
        </w:r>
        <w:bookmarkStart w:id="5087" w:name="_Toc265492581"/>
        <w:bookmarkEnd w:id="5087"/>
      </w:del>
    </w:p>
    <w:p w:rsidR="00FA5A0B" w:rsidRPr="00DF274C" w:rsidRDefault="00FA5A0B" w:rsidP="0019287C">
      <w:pPr>
        <w:pStyle w:val="Heading2"/>
      </w:pPr>
      <w:bookmarkStart w:id="5088" w:name="_Toc265492582"/>
      <w:r w:rsidRPr="00FA5A0B">
        <w:t>FSharp</w:t>
      </w:r>
      <w:r w:rsidRPr="00DF274C">
        <w:t>.</w:t>
      </w:r>
      <w:r w:rsidRPr="00FA5A0B">
        <w:t>Control</w:t>
      </w:r>
      <w:r w:rsidRPr="00DF274C">
        <w:t xml:space="preserve">.MailboxProcessor </w:t>
      </w:r>
      <w:r w:rsidR="00D87840">
        <w:t xml:space="preserve"> (</w:t>
      </w:r>
      <w:r w:rsidR="00D87840" w:rsidRPr="00DF274C">
        <w:t>Type</w:t>
      </w:r>
      <w:r w:rsidR="00D87840">
        <w:t>)</w:t>
      </w:r>
      <w:bookmarkEnd w:id="5088"/>
    </w:p>
    <w:p w:rsidR="000B1E9E" w:rsidRDefault="00046B1E" w:rsidP="000B4376">
      <w:pPr>
        <w:pStyle w:val="BodyText"/>
      </w:pPr>
      <w:r w:rsidRPr="0019287C">
        <w:t xml:space="preserve">This </w:t>
      </w:r>
      <w:r w:rsidR="000B1E9E">
        <w:t xml:space="preserve">and its associated </w:t>
      </w:r>
      <w:r w:rsidRPr="0019287C">
        <w:t>type</w:t>
      </w:r>
      <w:r w:rsidR="000B1E9E">
        <w:t>s</w:t>
      </w:r>
      <w:r w:rsidRPr="0019287C">
        <w:t xml:space="preserve"> is used to implement F# async </w:t>
      </w:r>
      <w:r w:rsidR="000B1E9E">
        <w:t xml:space="preserve">actor </w:t>
      </w:r>
      <w:r w:rsidRPr="0019287C">
        <w:t xml:space="preserve">agents using F# async workflow programming. </w:t>
      </w:r>
    </w:p>
    <w:p w:rsidR="00046B1E" w:rsidRDefault="00046B1E" w:rsidP="000B4376">
      <w:pPr>
        <w:pStyle w:val="BodyText"/>
      </w:pPr>
      <w:r w:rsidRPr="00DF274C">
        <w:t xml:space="preserve">A MailboxProcessor is an asynchronous computation that includes the ability to read from a single dedicated channel (i.e. a single dedicated message queue). Anyone can send messages to a MailboxProcessor by using the Post method. A MailboxProcessor enters a state where it waits for the next message by calling its own Receive or TryReceive method. A MailboxProcessor can scan through all available messages using its own Scan or TryScan method, by using a function that selects an asynchronous computation to run based on a scan of the message queue. A MailboxProcessor is usually declared as a recursive object because it generally needs to use one or more of its own Receive, TryReceive, Scan or TryScan methods. It also often has to publish the ability for other asynchronous computations to send messages back to the MailboxProcessor. </w:t>
      </w:r>
    </w:p>
    <w:p w:rsidR="000B4376" w:rsidRPr="00046B1E" w:rsidRDefault="000B4376" w:rsidP="000B4376">
      <w:pPr>
        <w:pStyle w:val="BodyText"/>
        <w:rPr>
          <w:rFonts w:eastAsia="Times New Roman"/>
        </w:rPr>
      </w:pPr>
      <w:r>
        <w:t>Mailbox processing agents are always in-process.</w:t>
      </w:r>
    </w:p>
    <w:p w:rsidR="00046B1E" w:rsidRDefault="00046B1E" w:rsidP="00046B1E">
      <w:pPr>
        <w:pStyle w:val="MiniHeading"/>
      </w:pPr>
      <w:r w:rsidRPr="0005229E">
        <w:t>Design Criteria</w:t>
      </w:r>
    </w:p>
    <w:p w:rsidR="00046B1E" w:rsidRPr="0019287C" w:rsidRDefault="00046B1E" w:rsidP="00046B1E">
      <w:r>
        <w:t xml:space="preserve">This type is carefully </w:t>
      </w:r>
      <w:r w:rsidRPr="0019287C">
        <w:t>crafted for use from F#</w:t>
      </w:r>
      <w:r>
        <w:t xml:space="preserve"> to give a good syntactic simulation of agent programming.</w:t>
      </w:r>
    </w:p>
    <w:p w:rsidR="00046B1E" w:rsidRPr="001B6B3B" w:rsidRDefault="00046B1E" w:rsidP="001B6B3B">
      <w:pPr>
        <w:pStyle w:val="ListParagraph"/>
        <w:numPr>
          <w:ilvl w:val="0"/>
          <w:numId w:val="4"/>
        </w:numPr>
      </w:pPr>
      <w:r w:rsidRPr="0019287C">
        <w:t>It meets the F# design goal to support an approximation to Erlang agent programming.</w:t>
      </w:r>
    </w:p>
    <w:p w:rsidR="00046B1E" w:rsidRPr="001B6B3B" w:rsidRDefault="00046B1E" w:rsidP="001B6B3B">
      <w:pPr>
        <w:pStyle w:val="ListParagraph"/>
        <w:numPr>
          <w:ilvl w:val="0"/>
          <w:numId w:val="4"/>
        </w:numPr>
      </w:pPr>
      <w:r w:rsidRPr="0019287C">
        <w:t>It goes hand in hand with F# async programming and is very much the rationale for the whole incorporation of async workflow programming into F#</w:t>
      </w:r>
    </w:p>
    <w:p w:rsidR="00680A81" w:rsidRDefault="000B4376" w:rsidP="00680A81">
      <w:pPr>
        <w:pStyle w:val="MiniHeading"/>
      </w:pPr>
      <w:r>
        <w:t>Performance Criteria</w:t>
      </w:r>
      <w:r w:rsidR="00680A81">
        <w:t>: Memory overhead</w:t>
      </w:r>
    </w:p>
    <w:p w:rsidR="000B4376" w:rsidRDefault="000B4376" w:rsidP="000B4376">
      <w:pPr>
        <w:pStyle w:val="BodyText"/>
      </w:pPr>
      <w:r>
        <w:t>Running instances of the mailbox processing agents should have a minimum overhead of around 600 bytes or less per agent. Maximum cost of an agent is dictated by the cost of the closure objects and operating system handles that form its implementation.</w:t>
      </w:r>
    </w:p>
    <w:p w:rsidR="00680A81" w:rsidRDefault="00680A81" w:rsidP="00680A81">
      <w:pPr>
        <w:pStyle w:val="MiniHeading"/>
      </w:pPr>
      <w:r>
        <w:t>Performance Criteria: Operating system handles</w:t>
      </w:r>
    </w:p>
    <w:p w:rsidR="000B4376" w:rsidRDefault="000B4376" w:rsidP="000B4376">
      <w:pPr>
        <w:pStyle w:val="BodyText"/>
      </w:pPr>
      <w:r>
        <w:t>A mailbox processing agent that performs no other agent actions besides waiting on unlimited-timeout Receive should not require an operating system handle. Agents that perform Receives with timeouts may allocate an operating system handle.</w:t>
      </w:r>
    </w:p>
    <w:p w:rsidR="00680A81" w:rsidRDefault="00680A81" w:rsidP="00680A81">
      <w:pPr>
        <w:pStyle w:val="MiniHeading"/>
      </w:pPr>
      <w:r>
        <w:t>Performance Criteria: Message processing rates</w:t>
      </w:r>
    </w:p>
    <w:p w:rsidR="00680A81" w:rsidRDefault="00680A81" w:rsidP="000B4376">
      <w:pPr>
        <w:pStyle w:val="BodyText"/>
      </w:pPr>
      <w:r>
        <w:t xml:space="preserve">At the time of writing (Nov 2008) the implementation </w:t>
      </w:r>
      <w:r w:rsidR="000B4376">
        <w:t xml:space="preserve">of </w:t>
      </w:r>
      <w:r>
        <w:t>mailbox processing a</w:t>
      </w:r>
      <w:r w:rsidR="000B4376">
        <w:t>gents consum</w:t>
      </w:r>
      <w:r>
        <w:t>es around 1million messages in 5 seconds on good hardware based on the following example code:</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let</w:t>
      </w:r>
      <w:r w:rsidRPr="00680A81">
        <w:rPr>
          <w:rFonts w:ascii="Courier New" w:eastAsia="Times New Roman" w:hAnsi="Courier New" w:cs="Courier New"/>
          <w:noProof/>
          <w:sz w:val="16"/>
          <w:szCs w:val="20"/>
        </w:rPr>
        <w:t xml:space="preserve"> counter =</w:t>
      </w:r>
    </w:p>
    <w:p w:rsidR="00680A81" w:rsidRPr="00680A81" w:rsidRDefault="00680A81" w:rsidP="00680A81">
      <w:pPr>
        <w:autoSpaceDE w:val="0"/>
        <w:autoSpaceDN w:val="0"/>
        <w:adjustRightInd w:val="0"/>
        <w:rPr>
          <w:rFonts w:ascii="Courier New" w:eastAsia="Times New Roman" w:hAnsi="Courier New" w:cs="Courier New"/>
          <w:noProof/>
          <w:color w:val="0000F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new</w:t>
      </w:r>
      <w:r w:rsidRPr="00680A81">
        <w:rPr>
          <w:rFonts w:ascii="Courier New" w:eastAsia="Times New Roman" w:hAnsi="Courier New" w:cs="Courier New"/>
          <w:noProof/>
          <w:sz w:val="16"/>
          <w:szCs w:val="20"/>
        </w:rPr>
        <w:t xml:space="preserve"> MailboxProcessor&lt;_&gt;(</w:t>
      </w:r>
      <w:r w:rsidRPr="00680A81">
        <w:rPr>
          <w:rFonts w:ascii="Courier New" w:eastAsia="Times New Roman" w:hAnsi="Courier New" w:cs="Courier New"/>
          <w:noProof/>
          <w:color w:val="0000FF"/>
          <w:sz w:val="16"/>
          <w:szCs w:val="20"/>
        </w:rPr>
        <w:t>fun</w:t>
      </w:r>
      <w:r w:rsidRPr="00680A81">
        <w:rPr>
          <w:rFonts w:ascii="Courier New" w:eastAsia="Times New Roman" w:hAnsi="Courier New" w:cs="Courier New"/>
          <w:noProof/>
          <w:sz w:val="16"/>
          <w:szCs w:val="20"/>
        </w:rPr>
        <w:t xml:space="preserve"> inbox </w:t>
      </w:r>
      <w:r w:rsidRPr="00680A81">
        <w:rPr>
          <w:rFonts w:ascii="Courier New" w:eastAsia="Times New Roman" w:hAnsi="Courier New" w:cs="Courier New"/>
          <w:noProof/>
          <w:color w:val="0000FF"/>
          <w:sz w:val="16"/>
          <w:szCs w:val="20"/>
        </w:rPr>
        <w:t>-&gt;</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let</w:t>
      </w: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rec</w:t>
      </w:r>
      <w:r w:rsidRPr="00680A81">
        <w:rPr>
          <w:rFonts w:ascii="Courier New" w:eastAsia="Times New Roman" w:hAnsi="Courier New" w:cs="Courier New"/>
          <w:noProof/>
          <w:sz w:val="16"/>
          <w:szCs w:val="20"/>
        </w:rPr>
        <w:t xml:space="preserve"> loop(n) =</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async { </w:t>
      </w:r>
      <w:r w:rsidRPr="00680A81">
        <w:rPr>
          <w:rFonts w:ascii="Courier New" w:eastAsia="Times New Roman" w:hAnsi="Courier New" w:cs="Courier New"/>
          <w:noProof/>
          <w:color w:val="0000FF"/>
          <w:sz w:val="16"/>
          <w:szCs w:val="20"/>
        </w:rPr>
        <w:t>if</w:t>
      </w:r>
      <w:r w:rsidRPr="00680A81">
        <w:rPr>
          <w:rFonts w:ascii="Courier New" w:eastAsia="Times New Roman" w:hAnsi="Courier New" w:cs="Courier New"/>
          <w:noProof/>
          <w:sz w:val="16"/>
          <w:szCs w:val="20"/>
        </w:rPr>
        <w:t xml:space="preserve"> n &gt; 1000000 </w:t>
      </w:r>
      <w:r w:rsidRPr="00680A81">
        <w:rPr>
          <w:rFonts w:ascii="Courier New" w:eastAsia="Times New Roman" w:hAnsi="Courier New" w:cs="Courier New"/>
          <w:noProof/>
          <w:color w:val="0000FF"/>
          <w:sz w:val="16"/>
          <w:szCs w:val="20"/>
        </w:rPr>
        <w:t>then</w:t>
      </w:r>
      <w:r w:rsidRPr="00680A81">
        <w:rPr>
          <w:rFonts w:ascii="Courier New" w:eastAsia="Times New Roman" w:hAnsi="Courier New" w:cs="Courier New"/>
          <w:noProof/>
          <w:sz w:val="16"/>
          <w:szCs w:val="20"/>
        </w:rPr>
        <w:t xml:space="preserve"> </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printfn </w:t>
      </w:r>
      <w:r w:rsidRPr="00680A81">
        <w:rPr>
          <w:rFonts w:ascii="Courier New" w:eastAsia="Times New Roman" w:hAnsi="Courier New" w:cs="Courier New"/>
          <w:noProof/>
          <w:color w:val="800000"/>
          <w:sz w:val="16"/>
          <w:szCs w:val="20"/>
        </w:rPr>
        <w:t>"n = %d, waiting..."</w:t>
      </w:r>
      <w:r w:rsidRPr="00680A81">
        <w:rPr>
          <w:rFonts w:ascii="Courier New" w:eastAsia="Times New Roman" w:hAnsi="Courier New" w:cs="Courier New"/>
          <w:noProof/>
          <w:sz w:val="16"/>
          <w:szCs w:val="20"/>
        </w:rPr>
        <w:t xml:space="preserve"> n</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let!</w:t>
      </w:r>
      <w:r w:rsidRPr="00680A81">
        <w:rPr>
          <w:rFonts w:ascii="Courier New" w:eastAsia="Times New Roman" w:hAnsi="Courier New" w:cs="Courier New"/>
          <w:noProof/>
          <w:sz w:val="16"/>
          <w:szCs w:val="20"/>
        </w:rPr>
        <w:t xml:space="preserve"> msg = inbox.Receive()</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return!</w:t>
      </w:r>
      <w:r w:rsidRPr="00680A81">
        <w:rPr>
          <w:rFonts w:ascii="Courier New" w:eastAsia="Times New Roman" w:hAnsi="Courier New" w:cs="Courier New"/>
          <w:noProof/>
          <w:sz w:val="16"/>
          <w:szCs w:val="20"/>
        </w:rPr>
        <w:t xml:space="preserve"> loop(n+msg) }</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loop(0))</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lastRenderedPageBreak/>
        <w:t xml:space="preserve">    counter.Start()</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w:t>
      </w:r>
    </w:p>
    <w:p w:rsidR="00680A81" w:rsidRPr="00680A81" w:rsidRDefault="00680A81" w:rsidP="00680A81">
      <w:pPr>
        <w:autoSpaceDE w:val="0"/>
        <w:autoSpaceDN w:val="0"/>
        <w:adjustRightInd w:val="0"/>
        <w:rPr>
          <w:rFonts w:ascii="Courier New" w:eastAsia="Times New Roman" w:hAnsi="Courier New" w:cs="Courier New"/>
          <w:noProof/>
          <w:color w:val="0000F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#time</w:t>
      </w:r>
    </w:p>
    <w:p w:rsidR="00680A81" w:rsidRPr="00680A81" w:rsidRDefault="00680A81" w:rsidP="00680A81">
      <w:pPr>
        <w:autoSpaceDE w:val="0"/>
        <w:autoSpaceDN w:val="0"/>
        <w:adjustRightInd w:val="0"/>
        <w:rPr>
          <w:rFonts w:ascii="Courier New" w:eastAsia="Times New Roman" w:hAnsi="Courier New" w:cs="Courier New"/>
          <w:noProof/>
          <w:color w:val="0000FF"/>
          <w:sz w:val="16"/>
          <w:szCs w:val="20"/>
        </w:rPr>
      </w:pPr>
      <w:r w:rsidRPr="00680A81">
        <w:rPr>
          <w:rFonts w:ascii="Courier New" w:eastAsia="Times New Roman" w:hAnsi="Courier New" w:cs="Courier New"/>
          <w:noProof/>
          <w:sz w:val="16"/>
          <w:szCs w:val="20"/>
        </w:rPr>
        <w:t xml:space="preserve">    </w:t>
      </w:r>
      <w:r w:rsidRPr="00680A81">
        <w:rPr>
          <w:rFonts w:ascii="Courier New" w:eastAsia="Times New Roman" w:hAnsi="Courier New" w:cs="Courier New"/>
          <w:noProof/>
          <w:color w:val="0000FF"/>
          <w:sz w:val="16"/>
          <w:szCs w:val="20"/>
        </w:rPr>
        <w:t>for</w:t>
      </w:r>
      <w:r w:rsidRPr="00680A81">
        <w:rPr>
          <w:rFonts w:ascii="Courier New" w:eastAsia="Times New Roman" w:hAnsi="Courier New" w:cs="Courier New"/>
          <w:noProof/>
          <w:sz w:val="16"/>
          <w:szCs w:val="20"/>
        </w:rPr>
        <w:t xml:space="preserve"> i </w:t>
      </w:r>
      <w:r w:rsidRPr="00680A81">
        <w:rPr>
          <w:rFonts w:ascii="Courier New" w:eastAsia="Times New Roman" w:hAnsi="Courier New" w:cs="Courier New"/>
          <w:noProof/>
          <w:color w:val="0000FF"/>
          <w:sz w:val="16"/>
          <w:szCs w:val="20"/>
        </w:rPr>
        <w:t>in</w:t>
      </w:r>
      <w:r w:rsidRPr="00680A81">
        <w:rPr>
          <w:rFonts w:ascii="Courier New" w:eastAsia="Times New Roman" w:hAnsi="Courier New" w:cs="Courier New"/>
          <w:noProof/>
          <w:sz w:val="16"/>
          <w:szCs w:val="20"/>
        </w:rPr>
        <w:t xml:space="preserve"> 0..1000000 </w:t>
      </w:r>
      <w:r w:rsidRPr="00680A81">
        <w:rPr>
          <w:rFonts w:ascii="Courier New" w:eastAsia="Times New Roman" w:hAnsi="Courier New" w:cs="Courier New"/>
          <w:noProof/>
          <w:color w:val="0000FF"/>
          <w:sz w:val="16"/>
          <w:szCs w:val="20"/>
        </w:rPr>
        <w:t>do</w:t>
      </w:r>
    </w:p>
    <w:p w:rsidR="00680A81" w:rsidRPr="00680A81" w:rsidRDefault="00680A81" w:rsidP="00680A81">
      <w:pPr>
        <w:autoSpaceDE w:val="0"/>
        <w:autoSpaceDN w:val="0"/>
        <w:adjustRightInd w:val="0"/>
        <w:rPr>
          <w:rFonts w:ascii="Courier New" w:eastAsia="Times New Roman" w:hAnsi="Courier New" w:cs="Courier New"/>
          <w:noProof/>
          <w:sz w:val="16"/>
          <w:szCs w:val="20"/>
        </w:rPr>
      </w:pPr>
      <w:r w:rsidRPr="00680A81">
        <w:rPr>
          <w:rFonts w:ascii="Courier New" w:eastAsia="Times New Roman" w:hAnsi="Courier New" w:cs="Courier New"/>
          <w:noProof/>
          <w:sz w:val="16"/>
          <w:szCs w:val="20"/>
        </w:rPr>
        <w:t xml:space="preserve">        counter.Post(1)</w:t>
      </w:r>
    </w:p>
    <w:p w:rsidR="000B4376" w:rsidRDefault="00680A81" w:rsidP="00680A81">
      <w:pPr>
        <w:pStyle w:val="BodyText"/>
      </w:pPr>
      <w:r>
        <w:t xml:space="preserve">The </w:t>
      </w:r>
      <w:r w:rsidR="000B4376">
        <w:t xml:space="preserve">message processing rate </w:t>
      </w:r>
      <w:r>
        <w:t xml:space="preserve">is not expected to reach the rates of </w:t>
      </w:r>
      <w:r w:rsidR="000B4376">
        <w:t>systems dedicated entirely to actor-based processing.</w:t>
      </w:r>
    </w:p>
    <w:p w:rsidR="00680A81" w:rsidRDefault="00680A81" w:rsidP="00680A81">
      <w:pPr>
        <w:pStyle w:val="MiniHeading"/>
      </w:pPr>
      <w:r>
        <w:t>Performance Criteria: Scheduling</w:t>
      </w:r>
    </w:p>
    <w:p w:rsidR="000B4376" w:rsidRDefault="000B4376" w:rsidP="000B4376">
      <w:pPr>
        <w:pStyle w:val="BodyText"/>
      </w:pPr>
      <w:r>
        <w:t xml:space="preserve">Scheduling </w:t>
      </w:r>
      <w:r w:rsidR="00680A81">
        <w:t>of agents is performed by a combination of the .NET thread pool and .NET futures. As such the F# team have little control over scheduling characteristics.</w:t>
      </w:r>
    </w:p>
    <w:p w:rsidR="00963791" w:rsidRDefault="00963791" w:rsidP="00963791">
      <w:pPr>
        <w:pStyle w:val="MiniHeading"/>
        <w:rPr>
          <w:ins w:id="5089" w:author="Don Syme" w:date="2010-06-28T11:36:00Z"/>
        </w:rPr>
      </w:pPr>
      <w:ins w:id="5090" w:author="Don Syme" w:date="2010-06-28T11:36:00Z">
        <w:r>
          <w:t>Design Criteria: Serialization</w:t>
        </w:r>
      </w:ins>
    </w:p>
    <w:p w:rsidR="00963791" w:rsidRDefault="00963791" w:rsidP="00963791">
      <w:pPr>
        <w:pStyle w:val="BodyText"/>
        <w:rPr>
          <w:ins w:id="5091" w:author="Don Syme" w:date="2010-06-28T11:36:00Z"/>
        </w:rPr>
      </w:pPr>
      <w:commentRangeStart w:id="5092"/>
      <w:ins w:id="5093" w:author="Don Syme" w:date="2010-06-28T11:36:00Z">
        <w:r>
          <w:t>TBD</w:t>
        </w:r>
        <w:commentRangeEnd w:id="5092"/>
        <w:r>
          <w:rPr>
            <w:rStyle w:val="CommentReference"/>
          </w:rPr>
          <w:commentReference w:id="5092"/>
        </w:r>
      </w:ins>
    </w:p>
    <w:p w:rsidR="00046B1E" w:rsidRDefault="00046B1E" w:rsidP="00046B1E">
      <w:pPr>
        <w:pStyle w:val="MiniHeading"/>
      </w:pPr>
      <w:r w:rsidRPr="0005229E">
        <w:t>Alignment considerations</w:t>
      </w:r>
    </w:p>
    <w:p w:rsidR="00046B1E" w:rsidRPr="0019287C" w:rsidRDefault="00046B1E" w:rsidP="00046B1E">
      <w:r w:rsidRPr="0019287C">
        <w:t>This type should be used to implement agents, and should not be used in APIs (not even F# APIs)</w:t>
      </w:r>
      <w:r>
        <w:t xml:space="preserve">. </w:t>
      </w:r>
      <w:r w:rsidRPr="0019287C">
        <w:t xml:space="preserve">As a result adding the type to some core </w:t>
      </w:r>
      <w:r>
        <w:t>library doesn’t seem critical, and alignment considerations are not paramount.</w:t>
      </w:r>
      <w:r w:rsidR="00680A81">
        <w:t xml:space="preserve"> </w:t>
      </w:r>
      <w:r w:rsidRPr="0019287C">
        <w:t>If C# ever supports asynchronous, agent-based programming it would be realistic to implement a similar type crafted for use from C#.</w:t>
      </w:r>
    </w:p>
    <w:p w:rsidR="000B1E9E" w:rsidRDefault="000B1E9E" w:rsidP="000B1E9E">
      <w:pPr>
        <w:pStyle w:val="MiniHeading"/>
      </w:pPr>
      <w:r>
        <w:t>Examples</w:t>
      </w:r>
    </w:p>
    <w:p w:rsidR="000B1E9E" w:rsidRPr="0019287C" w:rsidRDefault="000B1E9E" w:rsidP="000B1E9E">
      <w:r>
        <w:t>The following example implements an integer register and is in some ways the "hello world" of actor processing:</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let</w:t>
      </w:r>
      <w:r w:rsidRPr="000B1E9E">
        <w:rPr>
          <w:rFonts w:ascii="Courier New" w:eastAsia="Times New Roman" w:hAnsi="Courier New" w:cs="Courier New"/>
          <w:noProof/>
          <w:sz w:val="18"/>
          <w:szCs w:val="20"/>
        </w:rPr>
        <w:t xml:space="preserve"> counter =</w:t>
      </w:r>
    </w:p>
    <w:p w:rsidR="000B1E9E" w:rsidRPr="000B1E9E" w:rsidRDefault="000B1E9E" w:rsidP="000B1E9E">
      <w:pPr>
        <w:autoSpaceDE w:val="0"/>
        <w:autoSpaceDN w:val="0"/>
        <w:adjustRightInd w:val="0"/>
        <w:rPr>
          <w:rFonts w:ascii="Courier New" w:eastAsia="Times New Roman" w:hAnsi="Courier New" w:cs="Courier New"/>
          <w:noProof/>
          <w:color w:val="0000F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new</w:t>
      </w:r>
      <w:r w:rsidRPr="000B1E9E">
        <w:rPr>
          <w:rFonts w:ascii="Courier New" w:eastAsia="Times New Roman" w:hAnsi="Courier New" w:cs="Courier New"/>
          <w:noProof/>
          <w:sz w:val="18"/>
          <w:szCs w:val="20"/>
        </w:rPr>
        <w:t xml:space="preserve"> MailboxProcessor&lt;_&gt;(</w:t>
      </w:r>
      <w:r w:rsidRPr="000B1E9E">
        <w:rPr>
          <w:rFonts w:ascii="Courier New" w:eastAsia="Times New Roman" w:hAnsi="Courier New" w:cs="Courier New"/>
          <w:noProof/>
          <w:color w:val="0000FF"/>
          <w:sz w:val="18"/>
          <w:szCs w:val="20"/>
        </w:rPr>
        <w:t>fun</w:t>
      </w:r>
      <w:r w:rsidRPr="000B1E9E">
        <w:rPr>
          <w:rFonts w:ascii="Courier New" w:eastAsia="Times New Roman" w:hAnsi="Courier New" w:cs="Courier New"/>
          <w:noProof/>
          <w:sz w:val="18"/>
          <w:szCs w:val="20"/>
        </w:rPr>
        <w:t xml:space="preserve"> inbox </w:t>
      </w:r>
      <w:r w:rsidRPr="000B1E9E">
        <w:rPr>
          <w:rFonts w:ascii="Courier New" w:eastAsia="Times New Roman" w:hAnsi="Courier New" w:cs="Courier New"/>
          <w:noProof/>
          <w:color w:val="0000FF"/>
          <w:sz w:val="18"/>
          <w:szCs w:val="20"/>
        </w:rPr>
        <w:t>-&gt;</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let</w:t>
      </w: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rec</w:t>
      </w:r>
      <w:r w:rsidRPr="000B1E9E">
        <w:rPr>
          <w:rFonts w:ascii="Courier New" w:eastAsia="Times New Roman" w:hAnsi="Courier New" w:cs="Courier New"/>
          <w:noProof/>
          <w:sz w:val="18"/>
          <w:szCs w:val="20"/>
        </w:rPr>
        <w:t xml:space="preserve"> loop(n) =</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async { </w:t>
      </w:r>
      <w:r w:rsidRPr="000B1E9E">
        <w:rPr>
          <w:rFonts w:ascii="Courier New" w:eastAsia="Times New Roman" w:hAnsi="Courier New" w:cs="Courier New"/>
          <w:noProof/>
          <w:color w:val="0000FF"/>
          <w:sz w:val="18"/>
          <w:szCs w:val="20"/>
        </w:rPr>
        <w:t>do</w:t>
      </w:r>
      <w:r w:rsidRPr="000B1E9E">
        <w:rPr>
          <w:rFonts w:ascii="Courier New" w:eastAsia="Times New Roman" w:hAnsi="Courier New" w:cs="Courier New"/>
          <w:noProof/>
          <w:sz w:val="18"/>
          <w:szCs w:val="20"/>
        </w:rPr>
        <w:t xml:space="preserve"> printfn </w:t>
      </w:r>
      <w:r w:rsidRPr="000B1E9E">
        <w:rPr>
          <w:rFonts w:ascii="Courier New" w:eastAsia="Times New Roman" w:hAnsi="Courier New" w:cs="Courier New"/>
          <w:noProof/>
          <w:color w:val="800000"/>
          <w:sz w:val="18"/>
          <w:szCs w:val="20"/>
        </w:rPr>
        <w:t>"n = %d, waiting..."</w:t>
      </w:r>
      <w:r w:rsidRPr="000B1E9E">
        <w:rPr>
          <w:rFonts w:ascii="Courier New" w:eastAsia="Times New Roman" w:hAnsi="Courier New" w:cs="Courier New"/>
          <w:noProof/>
          <w:sz w:val="18"/>
          <w:szCs w:val="20"/>
        </w:rPr>
        <w:t xml:space="preserve"> n</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let!</w:t>
      </w:r>
      <w:r w:rsidRPr="000B1E9E">
        <w:rPr>
          <w:rFonts w:ascii="Courier New" w:eastAsia="Times New Roman" w:hAnsi="Courier New" w:cs="Courier New"/>
          <w:noProof/>
          <w:sz w:val="18"/>
          <w:szCs w:val="20"/>
        </w:rPr>
        <w:t xml:space="preserve"> msg = inbox.Receive()</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return!</w:t>
      </w:r>
      <w:r w:rsidRPr="000B1E9E">
        <w:rPr>
          <w:rFonts w:ascii="Courier New" w:eastAsia="Times New Roman" w:hAnsi="Courier New" w:cs="Courier New"/>
          <w:noProof/>
          <w:sz w:val="18"/>
          <w:szCs w:val="20"/>
        </w:rPr>
        <w:t xml:space="preserve"> loop(n+msg) }</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loop(0))</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p>
    <w:p w:rsidR="000B1E9E" w:rsidRPr="000B1E9E" w:rsidRDefault="000B1E9E" w:rsidP="000B1E9E">
      <w:pPr>
        <w:autoSpaceDE w:val="0"/>
        <w:autoSpaceDN w:val="0"/>
        <w:adjustRightInd w:val="0"/>
        <w:rPr>
          <w:rFonts w:ascii="Courier New" w:eastAsia="Times New Roman" w:hAnsi="Courier New" w:cs="Courier New"/>
          <w:noProof/>
          <w:color w:val="008000"/>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8000"/>
          <w:sz w:val="18"/>
          <w:szCs w:val="20"/>
        </w:rPr>
        <w:t>// ----------------------------</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counter.Start()</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counter.Post(1)</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counter.Post(2)</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w:t>
      </w:r>
    </w:p>
    <w:p w:rsidR="000B1E9E" w:rsidRPr="000B1E9E" w:rsidRDefault="000B1E9E" w:rsidP="000B1E9E">
      <w:pPr>
        <w:autoSpaceDE w:val="0"/>
        <w:autoSpaceDN w:val="0"/>
        <w:adjustRightInd w:val="0"/>
        <w:rPr>
          <w:rFonts w:ascii="Courier New" w:eastAsia="Times New Roman" w:hAnsi="Courier New" w:cs="Courier New"/>
          <w:noProof/>
          <w:color w:val="0000FF"/>
          <w:sz w:val="18"/>
          <w:szCs w:val="20"/>
        </w:rPr>
      </w:pPr>
      <w:r w:rsidRPr="000B1E9E">
        <w:rPr>
          <w:rFonts w:ascii="Courier New" w:eastAsia="Times New Roman" w:hAnsi="Courier New" w:cs="Courier New"/>
          <w:noProof/>
          <w:sz w:val="18"/>
          <w:szCs w:val="20"/>
        </w:rPr>
        <w:t xml:space="preserve">    </w:t>
      </w:r>
      <w:r w:rsidRPr="000B1E9E">
        <w:rPr>
          <w:rFonts w:ascii="Courier New" w:eastAsia="Times New Roman" w:hAnsi="Courier New" w:cs="Courier New"/>
          <w:noProof/>
          <w:color w:val="0000FF"/>
          <w:sz w:val="18"/>
          <w:szCs w:val="20"/>
        </w:rPr>
        <w:t>for</w:t>
      </w:r>
      <w:r w:rsidRPr="000B1E9E">
        <w:rPr>
          <w:rFonts w:ascii="Courier New" w:eastAsia="Times New Roman" w:hAnsi="Courier New" w:cs="Courier New"/>
          <w:noProof/>
          <w:sz w:val="18"/>
          <w:szCs w:val="20"/>
        </w:rPr>
        <w:t xml:space="preserve"> i </w:t>
      </w:r>
      <w:r w:rsidRPr="000B1E9E">
        <w:rPr>
          <w:rFonts w:ascii="Courier New" w:eastAsia="Times New Roman" w:hAnsi="Courier New" w:cs="Courier New"/>
          <w:noProof/>
          <w:color w:val="0000FF"/>
          <w:sz w:val="18"/>
          <w:szCs w:val="20"/>
        </w:rPr>
        <w:t>in</w:t>
      </w:r>
      <w:r w:rsidRPr="000B1E9E">
        <w:rPr>
          <w:rFonts w:ascii="Courier New" w:eastAsia="Times New Roman" w:hAnsi="Courier New" w:cs="Courier New"/>
          <w:noProof/>
          <w:sz w:val="18"/>
          <w:szCs w:val="20"/>
        </w:rPr>
        <w:t xml:space="preserve"> 0..100 </w:t>
      </w:r>
      <w:r w:rsidRPr="000B1E9E">
        <w:rPr>
          <w:rFonts w:ascii="Courier New" w:eastAsia="Times New Roman" w:hAnsi="Courier New" w:cs="Courier New"/>
          <w:noProof/>
          <w:color w:val="0000FF"/>
          <w:sz w:val="18"/>
          <w:szCs w:val="20"/>
        </w:rPr>
        <w:t>do</w:t>
      </w:r>
    </w:p>
    <w:p w:rsidR="000B1E9E" w:rsidRPr="000B1E9E" w:rsidRDefault="000B1E9E" w:rsidP="000B1E9E">
      <w:pPr>
        <w:autoSpaceDE w:val="0"/>
        <w:autoSpaceDN w:val="0"/>
        <w:adjustRightInd w:val="0"/>
        <w:rPr>
          <w:rFonts w:ascii="Courier New" w:eastAsia="Times New Roman" w:hAnsi="Courier New" w:cs="Courier New"/>
          <w:noProof/>
          <w:sz w:val="18"/>
          <w:szCs w:val="20"/>
        </w:rPr>
      </w:pPr>
      <w:r w:rsidRPr="000B1E9E">
        <w:rPr>
          <w:rFonts w:ascii="Courier New" w:eastAsia="Times New Roman" w:hAnsi="Courier New" w:cs="Courier New"/>
          <w:noProof/>
          <w:sz w:val="18"/>
          <w:szCs w:val="20"/>
        </w:rPr>
        <w:t xml:space="preserve">        counter.Post(1)</w:t>
      </w:r>
    </w:p>
    <w:p w:rsidR="000B1E9E" w:rsidRPr="0019287C" w:rsidDel="00963791" w:rsidRDefault="000B1E9E" w:rsidP="000B1E9E">
      <w:pPr>
        <w:rPr>
          <w:del w:id="5094" w:author="Don Syme" w:date="2010-06-28T11:35:00Z"/>
        </w:rPr>
      </w:pPr>
      <w:del w:id="5095" w:author="Don Syme" w:date="2010-06-28T11:35:00Z">
        <w:r w:rsidRPr="0019287C" w:rsidDel="00963791">
          <w:delText>If C# ever supports asynchronous, agent-based programming it would be realistic to implement a similar type crafted for use from C#.</w:delText>
        </w:r>
      </w:del>
    </w:p>
    <w:p w:rsidR="003C702C" w:rsidRPr="00DF274C" w:rsidRDefault="003C702C" w:rsidP="003C702C">
      <w:pPr>
        <w:pStyle w:val="MiniHeading"/>
      </w:pPr>
      <w:r>
        <w:t>Usage Model</w:t>
      </w:r>
    </w:p>
    <w:p w:rsidR="000B1E9E" w:rsidRDefault="00263ACE" w:rsidP="00263ACE">
      <w:pPr>
        <w:pStyle w:val="SpecBox"/>
        <w:rPr>
          <w:rStyle w:val="CodeInline"/>
          <w:b/>
        </w:rPr>
      </w:pPr>
      <w:r>
        <w:rPr>
          <w:rStyle w:val="CodeInline"/>
          <w:b/>
        </w:rPr>
        <w:t>new MailboxProcessor&lt;</w:t>
      </w:r>
      <w:r w:rsidR="000B1E9E">
        <w:rPr>
          <w:rStyle w:val="CodeInline"/>
          <w:b/>
        </w:rPr>
        <w:t xml:space="preserve">MessageType&gt;(fun inbox -&gt; </w:t>
      </w:r>
    </w:p>
    <w:p w:rsidR="000B1E9E" w:rsidRDefault="000B1E9E" w:rsidP="00263ACE">
      <w:pPr>
        <w:pStyle w:val="SpecBox"/>
        <w:rPr>
          <w:rStyle w:val="CodeInline"/>
          <w:b/>
        </w:rPr>
      </w:pPr>
      <w:r>
        <w:rPr>
          <w:rStyle w:val="CodeInline"/>
          <w:b/>
        </w:rPr>
        <w:t xml:space="preserve">     let rec state1(args) = </w:t>
      </w:r>
    </w:p>
    <w:p w:rsidR="000B1E9E" w:rsidRDefault="000B1E9E" w:rsidP="00263ACE">
      <w:pPr>
        <w:pStyle w:val="SpecBox"/>
        <w:rPr>
          <w:rStyle w:val="CodeInline"/>
          <w:b/>
        </w:rPr>
      </w:pPr>
      <w:r>
        <w:rPr>
          <w:rStyle w:val="CodeInline"/>
          <w:b/>
        </w:rPr>
        <w:t xml:space="preserve">         async { ... }</w:t>
      </w:r>
    </w:p>
    <w:p w:rsidR="000B1E9E" w:rsidRDefault="000B1E9E" w:rsidP="00263ACE">
      <w:pPr>
        <w:pStyle w:val="SpecBox"/>
        <w:rPr>
          <w:rStyle w:val="CodeInline"/>
          <w:b/>
        </w:rPr>
      </w:pPr>
      <w:r>
        <w:rPr>
          <w:rStyle w:val="CodeInline"/>
          <w:b/>
        </w:rPr>
        <w:t xml:space="preserve">     and state2(args) = </w:t>
      </w:r>
    </w:p>
    <w:p w:rsidR="000B1E9E" w:rsidRDefault="000B1E9E" w:rsidP="00263ACE">
      <w:pPr>
        <w:pStyle w:val="SpecBox"/>
        <w:rPr>
          <w:rStyle w:val="CodeInline"/>
          <w:b/>
        </w:rPr>
      </w:pPr>
      <w:r>
        <w:rPr>
          <w:rStyle w:val="CodeInline"/>
          <w:b/>
        </w:rPr>
        <w:t xml:space="preserve">         async { ... }</w:t>
      </w:r>
    </w:p>
    <w:p w:rsidR="00263ACE" w:rsidRDefault="000B1E9E" w:rsidP="00263ACE">
      <w:pPr>
        <w:pStyle w:val="SpecBox"/>
        <w:rPr>
          <w:rStyle w:val="CodeInline"/>
          <w:b/>
        </w:rPr>
      </w:pPr>
      <w:r>
        <w:rPr>
          <w:rStyle w:val="CodeInline"/>
          <w:b/>
        </w:rPr>
        <w:t xml:space="preserve">     state1(initialArgs) </w:t>
      </w:r>
      <w:r w:rsidR="00263ACE">
        <w:rPr>
          <w:rStyle w:val="CodeInline"/>
          <w:b/>
        </w:rPr>
        <w:t>)</w:t>
      </w:r>
    </w:p>
    <w:p w:rsidR="000B1E9E" w:rsidRDefault="000B1E9E" w:rsidP="00263ACE">
      <w:pPr>
        <w:pStyle w:val="SpecBox"/>
        <w:rPr>
          <w:rStyle w:val="CodeInline"/>
          <w:b/>
        </w:rPr>
      </w:pPr>
    </w:p>
    <w:p w:rsidR="000B1E9E" w:rsidRDefault="000B1E9E" w:rsidP="00263ACE">
      <w:pPr>
        <w:pStyle w:val="SpecBox"/>
        <w:rPr>
          <w:rStyle w:val="CodeInline"/>
          <w:b/>
        </w:rPr>
      </w:pPr>
      <w:r>
        <w:rPr>
          <w:rStyle w:val="CodeInline"/>
          <w:b/>
        </w:rPr>
        <w:t>agent.Start()</w:t>
      </w:r>
    </w:p>
    <w:p w:rsidR="000B1E9E" w:rsidRDefault="000B1E9E" w:rsidP="00263ACE">
      <w:pPr>
        <w:pStyle w:val="SpecBox"/>
        <w:rPr>
          <w:rStyle w:val="CodeInline"/>
          <w:b/>
        </w:rPr>
      </w:pPr>
    </w:p>
    <w:p w:rsidR="000B1E9E" w:rsidRDefault="000B1E9E" w:rsidP="000B1E9E">
      <w:pPr>
        <w:pStyle w:val="SpecBox"/>
        <w:rPr>
          <w:rStyle w:val="CodeInline"/>
          <w:b/>
        </w:rPr>
      </w:pPr>
      <w:r>
        <w:rPr>
          <w:rStyle w:val="CodeInline"/>
          <w:b/>
        </w:rPr>
        <w:t xml:space="preserve">MailboxProcessor.Start(fun inbox -&gt; </w:t>
      </w:r>
    </w:p>
    <w:p w:rsidR="000B1E9E" w:rsidRDefault="000B1E9E" w:rsidP="000B1E9E">
      <w:pPr>
        <w:pStyle w:val="SpecBox"/>
        <w:rPr>
          <w:rStyle w:val="CodeInline"/>
          <w:b/>
        </w:rPr>
      </w:pPr>
      <w:r>
        <w:rPr>
          <w:rStyle w:val="CodeInline"/>
          <w:b/>
        </w:rPr>
        <w:t xml:space="preserve">     let rec state1(args) = </w:t>
      </w:r>
    </w:p>
    <w:p w:rsidR="000B1E9E" w:rsidRDefault="000B1E9E" w:rsidP="000B1E9E">
      <w:pPr>
        <w:pStyle w:val="SpecBox"/>
        <w:rPr>
          <w:rStyle w:val="CodeInline"/>
          <w:b/>
        </w:rPr>
      </w:pPr>
      <w:r>
        <w:rPr>
          <w:rStyle w:val="CodeInline"/>
          <w:b/>
        </w:rPr>
        <w:t xml:space="preserve">         async { ... }</w:t>
      </w:r>
    </w:p>
    <w:p w:rsidR="000B1E9E" w:rsidRDefault="000B1E9E" w:rsidP="000B1E9E">
      <w:pPr>
        <w:pStyle w:val="SpecBox"/>
        <w:rPr>
          <w:rStyle w:val="CodeInline"/>
          <w:b/>
        </w:rPr>
      </w:pPr>
      <w:r>
        <w:rPr>
          <w:rStyle w:val="CodeInline"/>
          <w:b/>
        </w:rPr>
        <w:t xml:space="preserve">     and state2(args) = </w:t>
      </w:r>
    </w:p>
    <w:p w:rsidR="000B1E9E" w:rsidRDefault="000B1E9E" w:rsidP="000B1E9E">
      <w:pPr>
        <w:pStyle w:val="SpecBox"/>
        <w:rPr>
          <w:rStyle w:val="CodeInline"/>
          <w:b/>
        </w:rPr>
      </w:pPr>
      <w:r>
        <w:rPr>
          <w:rStyle w:val="CodeInline"/>
          <w:b/>
        </w:rPr>
        <w:t xml:space="preserve">         async { ... }</w:t>
      </w:r>
    </w:p>
    <w:p w:rsidR="000B1E9E" w:rsidRDefault="000B1E9E" w:rsidP="000B1E9E">
      <w:pPr>
        <w:pStyle w:val="SpecBox"/>
        <w:rPr>
          <w:rStyle w:val="CodeInline"/>
          <w:b/>
        </w:rPr>
      </w:pPr>
      <w:r>
        <w:rPr>
          <w:rStyle w:val="CodeInline"/>
          <w:b/>
        </w:rPr>
        <w:t xml:space="preserve">     state1(initialArgs) )</w:t>
      </w:r>
    </w:p>
    <w:p w:rsidR="000B1E9E" w:rsidRDefault="000B1E9E" w:rsidP="00263ACE">
      <w:pPr>
        <w:pStyle w:val="SpecBox"/>
        <w:rPr>
          <w:rStyle w:val="CodeInline"/>
          <w:b/>
        </w:rPr>
      </w:pPr>
    </w:p>
    <w:p w:rsidR="000B1E9E" w:rsidRDefault="000B1E9E" w:rsidP="00263ACE">
      <w:pPr>
        <w:pStyle w:val="SpecBox"/>
        <w:rPr>
          <w:rStyle w:val="CodeInline"/>
          <w:b/>
        </w:rPr>
      </w:pPr>
    </w:p>
    <w:p w:rsidR="000B1E9E" w:rsidRDefault="000B1E9E" w:rsidP="00263ACE">
      <w:pPr>
        <w:pStyle w:val="SpecBox"/>
        <w:rPr>
          <w:rStyle w:val="CodeInline"/>
          <w:b/>
        </w:rPr>
      </w:pPr>
      <w:r>
        <w:rPr>
          <w:rStyle w:val="CodeInline"/>
          <w:b/>
        </w:rPr>
        <w:t>agent.Post(message)</w:t>
      </w:r>
    </w:p>
    <w:p w:rsidR="000B1E9E" w:rsidRDefault="000B1E9E" w:rsidP="00263ACE">
      <w:pPr>
        <w:pStyle w:val="SpecBox"/>
        <w:rPr>
          <w:rStyle w:val="CodeInline"/>
          <w:b/>
        </w:rPr>
      </w:pPr>
    </w:p>
    <w:p w:rsidR="000B1E9E" w:rsidRDefault="000B1E9E" w:rsidP="00263ACE">
      <w:pPr>
        <w:pStyle w:val="SpecBox"/>
        <w:rPr>
          <w:rStyle w:val="CodeInline"/>
          <w:b/>
        </w:rPr>
      </w:pPr>
      <w:r>
        <w:rPr>
          <w:rStyle w:val="CodeInline"/>
          <w:b/>
        </w:rPr>
        <w:t xml:space="preserve">agent.PostAndReply(fun replyChannel -&gt; message) </w:t>
      </w:r>
    </w:p>
    <w:p w:rsidR="000B1E9E" w:rsidRDefault="000B1E9E" w:rsidP="00263ACE">
      <w:pPr>
        <w:pStyle w:val="SpecBox"/>
        <w:rPr>
          <w:rStyle w:val="CodeInline"/>
          <w:b/>
        </w:rPr>
      </w:pPr>
    </w:p>
    <w:p w:rsidR="000B1E9E" w:rsidRDefault="000B1E9E" w:rsidP="000B1E9E">
      <w:pPr>
        <w:pStyle w:val="SpecBox"/>
        <w:rPr>
          <w:rStyle w:val="CodeInline"/>
          <w:b/>
        </w:rPr>
      </w:pPr>
      <w:r>
        <w:rPr>
          <w:rStyle w:val="CodeInline"/>
          <w:b/>
        </w:rPr>
        <w:t>agent.PostAnd</w:t>
      </w:r>
      <w:r w:rsidR="00E34AFB">
        <w:rPr>
          <w:rStyle w:val="CodeInline"/>
          <w:b/>
        </w:rPr>
        <w:t>Async</w:t>
      </w:r>
      <w:r>
        <w:rPr>
          <w:rStyle w:val="CodeInline"/>
          <w:b/>
        </w:rPr>
        <w:t xml:space="preserve">Reply(fun replyChannel -&gt; message) </w:t>
      </w:r>
    </w:p>
    <w:p w:rsidR="000B1E9E" w:rsidRDefault="000B1E9E" w:rsidP="000B1E9E">
      <w:pPr>
        <w:pStyle w:val="SpecBox"/>
        <w:rPr>
          <w:rStyle w:val="CodeInline"/>
          <w:b/>
        </w:rPr>
      </w:pPr>
      <w:r>
        <w:rPr>
          <w:rStyle w:val="CodeInline"/>
          <w:b/>
        </w:rPr>
        <w:t>agent.PostAnd</w:t>
      </w:r>
      <w:r w:rsidR="0057594E">
        <w:rPr>
          <w:rStyle w:val="CodeInline"/>
          <w:b/>
        </w:rPr>
        <w:t>Try</w:t>
      </w:r>
      <w:r w:rsidR="00E34AFB">
        <w:rPr>
          <w:rStyle w:val="CodeInline"/>
          <w:b/>
        </w:rPr>
        <w:t>Async</w:t>
      </w:r>
      <w:r>
        <w:rPr>
          <w:rStyle w:val="CodeInline"/>
          <w:b/>
        </w:rPr>
        <w:t xml:space="preserve">Reply(fun replyChannel -&gt; message) </w:t>
      </w:r>
    </w:p>
    <w:p w:rsidR="000B1E9E" w:rsidRDefault="000B1E9E" w:rsidP="00263ACE">
      <w:pPr>
        <w:pStyle w:val="SpecBox"/>
        <w:rPr>
          <w:ins w:id="5096" w:author="Don Syme" w:date="2010-06-28T11:35:00Z"/>
          <w:rStyle w:val="CodeInline"/>
          <w:b/>
        </w:rPr>
      </w:pPr>
    </w:p>
    <w:p w:rsidR="00963791" w:rsidRDefault="00963791" w:rsidP="00963791">
      <w:pPr>
        <w:pStyle w:val="SpecBox"/>
        <w:rPr>
          <w:ins w:id="5097" w:author="Don Syme" w:date="2010-06-28T11:35:00Z"/>
          <w:rStyle w:val="CodeInline"/>
          <w:b/>
        </w:rPr>
      </w:pPr>
      <w:ins w:id="5098" w:author="Don Syme" w:date="2010-06-28T11:35:00Z">
        <w:r>
          <w:rPr>
            <w:rStyle w:val="CodeInline"/>
            <w:b/>
          </w:rPr>
          <w:t xml:space="preserve">agent.CurrentQueueuLength </w:t>
        </w:r>
      </w:ins>
    </w:p>
    <w:p w:rsidR="00963791" w:rsidRDefault="00963791" w:rsidP="00263ACE">
      <w:pPr>
        <w:pStyle w:val="SpecBox"/>
        <w:rPr>
          <w:rStyle w:val="CodeInline"/>
          <w:b/>
        </w:rPr>
      </w:pPr>
    </w:p>
    <w:p w:rsidR="000B1E9E" w:rsidRDefault="000B1E9E" w:rsidP="00263ACE">
      <w:pPr>
        <w:pStyle w:val="SpecBox"/>
        <w:rPr>
          <w:rStyle w:val="CodeInline"/>
          <w:b/>
        </w:rPr>
      </w:pPr>
      <w:r>
        <w:rPr>
          <w:rStyle w:val="CodeInline"/>
          <w:b/>
        </w:rPr>
        <w:t>inbox.Receive()</w:t>
      </w:r>
    </w:p>
    <w:p w:rsidR="000B1E9E" w:rsidRDefault="000B1E9E" w:rsidP="000B1E9E">
      <w:pPr>
        <w:pStyle w:val="SpecBox"/>
        <w:rPr>
          <w:rStyle w:val="CodeInline"/>
          <w:b/>
        </w:rPr>
      </w:pPr>
      <w:r>
        <w:rPr>
          <w:rStyle w:val="CodeInline"/>
          <w:b/>
        </w:rPr>
        <w:t>inbox.Receive(timeout=N)</w:t>
      </w:r>
    </w:p>
    <w:p w:rsidR="000B1E9E" w:rsidRDefault="000B1E9E" w:rsidP="00263ACE">
      <w:pPr>
        <w:pStyle w:val="SpecBox"/>
        <w:rPr>
          <w:rStyle w:val="CodeInline"/>
          <w:b/>
        </w:rPr>
      </w:pPr>
    </w:p>
    <w:p w:rsidR="000B1E9E" w:rsidRDefault="000B1E9E" w:rsidP="000B1E9E">
      <w:pPr>
        <w:pStyle w:val="SpecBox"/>
        <w:rPr>
          <w:rStyle w:val="CodeInline"/>
          <w:b/>
        </w:rPr>
      </w:pPr>
      <w:r>
        <w:rPr>
          <w:rStyle w:val="CodeInline"/>
          <w:b/>
        </w:rPr>
        <w:t>inbox.TryReceive()</w:t>
      </w:r>
    </w:p>
    <w:p w:rsidR="000B1E9E" w:rsidRDefault="000B1E9E" w:rsidP="000B1E9E">
      <w:pPr>
        <w:pStyle w:val="SpecBox"/>
        <w:rPr>
          <w:rStyle w:val="CodeInline"/>
          <w:b/>
        </w:rPr>
      </w:pPr>
      <w:r>
        <w:rPr>
          <w:rStyle w:val="CodeInline"/>
          <w:b/>
        </w:rPr>
        <w:t>inbox.TryReceive(timeout=N)</w:t>
      </w:r>
    </w:p>
    <w:p w:rsidR="000B1E9E" w:rsidRDefault="000B1E9E" w:rsidP="00263ACE">
      <w:pPr>
        <w:pStyle w:val="SpecBox"/>
        <w:rPr>
          <w:rStyle w:val="CodeInline"/>
          <w:b/>
        </w:rPr>
      </w:pPr>
    </w:p>
    <w:p w:rsidR="000B1E9E" w:rsidRDefault="000B1E9E" w:rsidP="000B1E9E">
      <w:pPr>
        <w:pStyle w:val="SpecBox"/>
        <w:rPr>
          <w:rStyle w:val="CodeInline"/>
          <w:b/>
        </w:rPr>
      </w:pPr>
      <w:r>
        <w:rPr>
          <w:rStyle w:val="CodeInline"/>
          <w:b/>
        </w:rPr>
        <w:t>inbox.Receive()</w:t>
      </w:r>
    </w:p>
    <w:p w:rsidR="000B1E9E" w:rsidRDefault="000B1E9E" w:rsidP="000B1E9E">
      <w:pPr>
        <w:pStyle w:val="SpecBox"/>
        <w:rPr>
          <w:rStyle w:val="CodeInline"/>
          <w:b/>
        </w:rPr>
      </w:pPr>
      <w:r>
        <w:rPr>
          <w:rStyle w:val="CodeInline"/>
          <w:b/>
        </w:rPr>
        <w:t>inbox.Receive(timeout=N)</w:t>
      </w:r>
    </w:p>
    <w:p w:rsidR="000B1E9E" w:rsidRDefault="000B1E9E" w:rsidP="000B1E9E">
      <w:pPr>
        <w:pStyle w:val="SpecBox"/>
        <w:rPr>
          <w:rStyle w:val="CodeInline"/>
          <w:b/>
        </w:rPr>
      </w:pPr>
    </w:p>
    <w:p w:rsidR="000B1E9E" w:rsidRDefault="000B1E9E" w:rsidP="000B1E9E">
      <w:pPr>
        <w:pStyle w:val="SpecBox"/>
        <w:rPr>
          <w:rStyle w:val="CodeInline"/>
          <w:b/>
        </w:rPr>
      </w:pPr>
      <w:r>
        <w:rPr>
          <w:rStyle w:val="CodeInline"/>
          <w:b/>
        </w:rPr>
        <w:t>inbox.Scan ()</w:t>
      </w:r>
    </w:p>
    <w:p w:rsidR="000B1E9E" w:rsidRDefault="000B1E9E" w:rsidP="000B1E9E">
      <w:pPr>
        <w:pStyle w:val="SpecBox"/>
        <w:rPr>
          <w:rStyle w:val="CodeInline"/>
          <w:b/>
        </w:rPr>
      </w:pPr>
      <w:r>
        <w:rPr>
          <w:rStyle w:val="CodeInline"/>
          <w:b/>
        </w:rPr>
        <w:t>inbox.TryScan(timeout=N)</w:t>
      </w:r>
    </w:p>
    <w:p w:rsidR="000B1E9E" w:rsidRDefault="000B1E9E" w:rsidP="000B1E9E">
      <w:pPr>
        <w:pStyle w:val="SpecBox"/>
        <w:rPr>
          <w:rStyle w:val="CodeInline"/>
          <w:b/>
        </w:rPr>
      </w:pPr>
    </w:p>
    <w:p w:rsidR="000B1E9E" w:rsidRDefault="000B1E9E" w:rsidP="000B1E9E">
      <w:pPr>
        <w:pStyle w:val="SpecBox"/>
        <w:rPr>
          <w:rStyle w:val="CodeInline"/>
          <w:b/>
        </w:rPr>
      </w:pPr>
      <w:r>
        <w:rPr>
          <w:rStyle w:val="CodeInline"/>
          <w:b/>
        </w:rPr>
        <w:t>replyChannel.Reply(reply)</w:t>
      </w:r>
    </w:p>
    <w:p w:rsidR="003C702C" w:rsidRPr="00DF274C" w:rsidRDefault="003C702C" w:rsidP="003C702C">
      <w:pPr>
        <w:pStyle w:val="MiniHeading"/>
      </w:pPr>
      <w:r>
        <w:t>Signature</w:t>
      </w:r>
    </w:p>
    <w:p w:rsidR="00022DBD" w:rsidRDefault="00022DBD" w:rsidP="00D25F1D">
      <w:pPr>
        <w:pStyle w:val="SpecBox"/>
        <w:rPr>
          <w:rStyle w:val="CodeInline"/>
        </w:rPr>
      </w:pPr>
      <w:r>
        <w:rPr>
          <w:rStyle w:val="CodeInline"/>
        </w:rPr>
        <w:t xml:space="preserve">type </w:t>
      </w:r>
      <w:r w:rsidR="003C702C">
        <w:rPr>
          <w:rStyle w:val="CodeInline"/>
        </w:rPr>
        <w:t>MailboxProcessor</w:t>
      </w:r>
      <w:r>
        <w:rPr>
          <w:rStyle w:val="CodeInline"/>
        </w:rPr>
        <w:t xml:space="preserve"> = </w:t>
      </w:r>
    </w:p>
    <w:p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DefaultTimeout: int with get,set</w:t>
      </w:r>
    </w:p>
    <w:p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Post: 'msg -&gt; unit</w:t>
      </w:r>
    </w:p>
    <w:p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PostAndReply: </w:t>
      </w:r>
      <w:r w:rsidR="000B1E9E">
        <w:rPr>
          <w:rStyle w:val="CodeInline"/>
        </w:rPr>
        <w:t>(AsyncReplyChannel&lt;'reply&gt; -&gt; 'msg)</w:t>
      </w:r>
      <w:r w:rsidR="00263ACE">
        <w:rPr>
          <w:rStyle w:val="CodeInline"/>
        </w:rPr>
        <w:t xml:space="preserve"> </w:t>
      </w:r>
      <w:r w:rsidR="00AF7F54" w:rsidRPr="00CA7FEC">
        <w:rPr>
          <w:rStyle w:val="CodeInline"/>
        </w:rPr>
        <w:t>* ?timeout:int -&gt; 'reply</w:t>
      </w:r>
    </w:p>
    <w:p w:rsidR="00AF7F54" w:rsidRPr="00CA7FEC" w:rsidRDefault="00067085" w:rsidP="00D25F1D">
      <w:pPr>
        <w:pStyle w:val="SpecBox"/>
        <w:rPr>
          <w:rStyle w:val="CodeInline"/>
        </w:rPr>
      </w:pPr>
      <w:r>
        <w:rPr>
          <w:rStyle w:val="CodeInline"/>
        </w:rPr>
        <w:t xml:space="preserve">  member</w:t>
      </w:r>
      <w:r w:rsidR="006E7EDE">
        <w:rPr>
          <w:rStyle w:val="CodeInline"/>
        </w:rPr>
        <w:t xml:space="preserve"> </w:t>
      </w:r>
      <w:r w:rsidR="00AF7F54" w:rsidRPr="00CA7FEC">
        <w:rPr>
          <w:rStyle w:val="CodeInline"/>
        </w:rPr>
        <w:t>PostAnd</w:t>
      </w:r>
      <w:r w:rsidR="00E34AFB">
        <w:rPr>
          <w:rStyle w:val="CodeInline"/>
        </w:rPr>
        <w:t>Async</w:t>
      </w:r>
      <w:r w:rsidR="00AF7F54" w:rsidRPr="00CA7FEC">
        <w:rPr>
          <w:rStyle w:val="CodeInline"/>
        </w:rPr>
        <w:t xml:space="preserve">Reply: </w:t>
      </w:r>
      <w:r w:rsidR="000B1E9E">
        <w:rPr>
          <w:rStyle w:val="CodeInline"/>
        </w:rPr>
        <w:t>(AsyncReplyChannel&lt;'reply&gt; -&gt; 'msg)</w:t>
      </w:r>
      <w:r w:rsidR="00AF7F54" w:rsidRPr="00CA7FEC">
        <w:rPr>
          <w:rStyle w:val="CodeInline"/>
        </w:rPr>
        <w:t xml:space="preserve"> * ?timeout:int -&gt; Async&lt;'reply&gt;</w:t>
      </w:r>
    </w:p>
    <w:p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PostAnd</w:t>
      </w:r>
      <w:r w:rsidR="006E7EDE">
        <w:rPr>
          <w:rStyle w:val="CodeInline"/>
        </w:rPr>
        <w:t>Try</w:t>
      </w:r>
      <w:r w:rsidR="00E34AFB">
        <w:rPr>
          <w:rStyle w:val="CodeInline"/>
        </w:rPr>
        <w:t>Async</w:t>
      </w:r>
      <w:r w:rsidR="00AF7F54" w:rsidRPr="00CA7FEC">
        <w:rPr>
          <w:rStyle w:val="CodeInline"/>
        </w:rPr>
        <w:t xml:space="preserve">Reply: </w:t>
      </w:r>
      <w:r w:rsidR="000B1E9E">
        <w:rPr>
          <w:rStyle w:val="CodeInline"/>
        </w:rPr>
        <w:t>(AsyncReplyChannel&lt;'reply&gt; -&gt; 'msg)</w:t>
      </w:r>
      <w:r w:rsidR="00AF7F54" w:rsidRPr="00CA7FEC">
        <w:rPr>
          <w:rStyle w:val="CodeInline"/>
        </w:rPr>
        <w:t xml:space="preserve"> * ?timeout:int -&gt; Async&lt;'reply option&gt;</w:t>
      </w:r>
    </w:p>
    <w:p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Receive: ?timeout:int -&gt; Async&lt;'msg&gt;</w:t>
      </w:r>
    </w:p>
    <w:p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Scan: ('msg -&gt; </w:t>
      </w:r>
      <w:r w:rsidR="00F266BA">
        <w:fldChar w:fldCharType="begin"/>
      </w:r>
      <w:r w:rsidR="00F266BA">
        <w:instrText>HYPERLINK "Microsoft.FSharp.Control.type_Async.html"</w:instrText>
      </w:r>
      <w:ins w:id="5099" w:author="Don Syme" w:date="2010-06-28T12:43:00Z"/>
      <w:r w:rsidR="00F266BA">
        <w:fldChar w:fldCharType="separate"/>
      </w:r>
      <w:r w:rsidR="00AF7F54" w:rsidRPr="00CA7FEC">
        <w:rPr>
          <w:rStyle w:val="CodeInline"/>
        </w:rPr>
        <w:t>Async</w:t>
      </w:r>
      <w:r w:rsidR="00F266BA">
        <w:fldChar w:fldCharType="end"/>
      </w:r>
      <w:r w:rsidR="00AF7F54" w:rsidRPr="00CA7FEC">
        <w:rPr>
          <w:rStyle w:val="CodeInline"/>
        </w:rPr>
        <w:t xml:space="preserve">&lt;'res&gt; </w:t>
      </w:r>
      <w:r w:rsidR="00F266BA">
        <w:fldChar w:fldCharType="begin"/>
      </w:r>
      <w:r w:rsidR="00F266BA">
        <w:instrText>HYPERLINK "Microsoft.FSharp.Core.type_option.html"</w:instrText>
      </w:r>
      <w:ins w:id="5100" w:author="Don Syme" w:date="2010-06-28T12:43:00Z"/>
      <w:r w:rsidR="00F266BA">
        <w:fldChar w:fldCharType="separate"/>
      </w:r>
      <w:r w:rsidR="00AF7F54" w:rsidRPr="00CA7FEC">
        <w:rPr>
          <w:rStyle w:val="CodeInline"/>
        </w:rPr>
        <w:t>option</w:t>
      </w:r>
      <w:r w:rsidR="00F266BA">
        <w:fldChar w:fldCharType="end"/>
      </w:r>
      <w:r w:rsidR="00AF7F54" w:rsidRPr="00CA7FEC">
        <w:rPr>
          <w:rStyle w:val="CodeInline"/>
        </w:rPr>
        <w:t>) * ?timeout:</w:t>
      </w:r>
      <w:r w:rsidR="00F266BA">
        <w:fldChar w:fldCharType="begin"/>
      </w:r>
      <w:r w:rsidR="00F266BA">
        <w:instrText>HYPERLINK "Microsoft.FSharp.Core.type_int.html"</w:instrText>
      </w:r>
      <w:ins w:id="5101" w:author="Don Syme" w:date="2010-06-28T12:43:00Z"/>
      <w:r w:rsidR="00F266BA">
        <w:fldChar w:fldCharType="separate"/>
      </w:r>
      <w:r w:rsidR="00AF7F54" w:rsidRPr="00CA7FEC">
        <w:rPr>
          <w:rStyle w:val="CodeInline"/>
        </w:rPr>
        <w:t>int</w:t>
      </w:r>
      <w:r w:rsidR="00F266BA">
        <w:fldChar w:fldCharType="end"/>
      </w:r>
      <w:r w:rsidR="00AF7F54" w:rsidRPr="00CA7FEC">
        <w:rPr>
          <w:rStyle w:val="CodeInline"/>
        </w:rPr>
        <w:t xml:space="preserve"> -&gt; </w:t>
      </w:r>
      <w:r w:rsidR="00F266BA">
        <w:fldChar w:fldCharType="begin"/>
      </w:r>
      <w:r w:rsidR="00F266BA">
        <w:instrText>HYPERLINK "Microsoft.FSharp.Control.type_Async.html"</w:instrText>
      </w:r>
      <w:ins w:id="5102" w:author="Don Syme" w:date="2010-06-28T12:43:00Z"/>
      <w:r w:rsidR="00F266BA">
        <w:fldChar w:fldCharType="separate"/>
      </w:r>
      <w:r w:rsidR="00AF7F54" w:rsidRPr="00CA7FEC">
        <w:rPr>
          <w:rStyle w:val="CodeInline"/>
        </w:rPr>
        <w:t>Async</w:t>
      </w:r>
      <w:r w:rsidR="00F266BA">
        <w:fldChar w:fldCharType="end"/>
      </w:r>
      <w:r w:rsidR="00AF7F54" w:rsidRPr="00CA7FEC">
        <w:rPr>
          <w:rStyle w:val="CodeInline"/>
        </w:rPr>
        <w:t>&lt;'res&gt;</w:t>
      </w:r>
    </w:p>
    <w:p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Start: </w:t>
      </w:r>
      <w:r w:rsidR="00F266BA">
        <w:fldChar w:fldCharType="begin"/>
      </w:r>
      <w:r w:rsidR="00F266BA">
        <w:instrText>HYPERLINK "Microsoft.FSharp.Core.type_unit.html"</w:instrText>
      </w:r>
      <w:ins w:id="5103" w:author="Don Syme" w:date="2010-06-28T12:43:00Z"/>
      <w:r w:rsidR="00F266BA">
        <w:fldChar w:fldCharType="separate"/>
      </w:r>
      <w:r w:rsidR="00AF7F54" w:rsidRPr="00CA7FEC">
        <w:rPr>
          <w:rStyle w:val="CodeInline"/>
        </w:rPr>
        <w:t>unit</w:t>
      </w:r>
      <w:r w:rsidR="00F266BA">
        <w:fldChar w:fldCharType="end"/>
      </w:r>
      <w:r w:rsidR="00AF7F54" w:rsidRPr="00CA7FEC">
        <w:rPr>
          <w:rStyle w:val="CodeInline"/>
        </w:rPr>
        <w:t xml:space="preserve"> -&gt; </w:t>
      </w:r>
      <w:r w:rsidR="00F266BA">
        <w:fldChar w:fldCharType="begin"/>
      </w:r>
      <w:r w:rsidR="00F266BA">
        <w:instrText>HYPERLINK "Microsoft.FSharp.Core.type_unit.html"</w:instrText>
      </w:r>
      <w:ins w:id="5104" w:author="Don Syme" w:date="2010-06-28T12:43:00Z"/>
      <w:r w:rsidR="00F266BA">
        <w:fldChar w:fldCharType="separate"/>
      </w:r>
      <w:r w:rsidR="00AF7F54" w:rsidRPr="00CA7FEC">
        <w:rPr>
          <w:rStyle w:val="CodeInline"/>
        </w:rPr>
        <w:t>unit</w:t>
      </w:r>
      <w:r w:rsidR="00F266BA">
        <w:fldChar w:fldCharType="end"/>
      </w:r>
    </w:p>
    <w:p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TryReceive: ?timeout:</w:t>
      </w:r>
      <w:r w:rsidR="00F266BA">
        <w:fldChar w:fldCharType="begin"/>
      </w:r>
      <w:r w:rsidR="00F266BA">
        <w:instrText>HYPERLINK "Microsoft.FSharp.Core.type_int.html"</w:instrText>
      </w:r>
      <w:ins w:id="5105" w:author="Don Syme" w:date="2010-06-28T12:43:00Z"/>
      <w:r w:rsidR="00F266BA">
        <w:fldChar w:fldCharType="separate"/>
      </w:r>
      <w:r w:rsidR="00AF7F54" w:rsidRPr="00CA7FEC">
        <w:rPr>
          <w:rStyle w:val="CodeInline"/>
        </w:rPr>
        <w:t>int</w:t>
      </w:r>
      <w:r w:rsidR="00F266BA">
        <w:fldChar w:fldCharType="end"/>
      </w:r>
      <w:r w:rsidR="00AF7F54" w:rsidRPr="00CA7FEC">
        <w:rPr>
          <w:rStyle w:val="CodeInline"/>
        </w:rPr>
        <w:t xml:space="preserve"> -&gt; </w:t>
      </w:r>
      <w:r w:rsidR="00F266BA">
        <w:fldChar w:fldCharType="begin"/>
      </w:r>
      <w:r w:rsidR="00F266BA">
        <w:instrText>HYPERLINK "Microsoft.FSharp.Control.type_Async.html"</w:instrText>
      </w:r>
      <w:ins w:id="5106" w:author="Don Syme" w:date="2010-06-28T12:43:00Z"/>
      <w:r w:rsidR="00F266BA">
        <w:fldChar w:fldCharType="separate"/>
      </w:r>
      <w:r w:rsidR="00AF7F54" w:rsidRPr="00CA7FEC">
        <w:rPr>
          <w:rStyle w:val="CodeInline"/>
        </w:rPr>
        <w:t>Async</w:t>
      </w:r>
      <w:r w:rsidR="00F266BA">
        <w:fldChar w:fldCharType="end"/>
      </w:r>
      <w:r w:rsidR="00AF7F54" w:rsidRPr="00CA7FEC">
        <w:rPr>
          <w:rStyle w:val="CodeInline"/>
        </w:rPr>
        <w:t xml:space="preserve">&lt;'msg </w:t>
      </w:r>
      <w:r w:rsidR="00F266BA">
        <w:fldChar w:fldCharType="begin"/>
      </w:r>
      <w:r w:rsidR="00F266BA">
        <w:instrText>HYPERLINK "Microsoft.FSharp.Core.type_option.html"</w:instrText>
      </w:r>
      <w:ins w:id="5107" w:author="Don Syme" w:date="2010-06-28T12:43:00Z"/>
      <w:r w:rsidR="00F266BA">
        <w:fldChar w:fldCharType="separate"/>
      </w:r>
      <w:r w:rsidR="00AF7F54" w:rsidRPr="00CA7FEC">
        <w:rPr>
          <w:rStyle w:val="CodeInline"/>
        </w:rPr>
        <w:t>option</w:t>
      </w:r>
      <w:r w:rsidR="00F266BA">
        <w:fldChar w:fldCharType="end"/>
      </w:r>
      <w:r w:rsidR="00AF7F54" w:rsidRPr="00CA7FEC">
        <w:rPr>
          <w:rStyle w:val="CodeInline"/>
        </w:rPr>
        <w:t>&gt;</w:t>
      </w:r>
    </w:p>
    <w:p w:rsidR="00AF7F54" w:rsidRPr="00CA7FEC" w:rsidRDefault="00067085" w:rsidP="00D25F1D">
      <w:pPr>
        <w:pStyle w:val="SpecBox"/>
        <w:rPr>
          <w:rStyle w:val="CodeInline"/>
        </w:rPr>
      </w:pPr>
      <w:r>
        <w:rPr>
          <w:rStyle w:val="CodeInline"/>
        </w:rPr>
        <w:t xml:space="preserve">  member</w:t>
      </w:r>
      <w:r w:rsidR="00022DBD">
        <w:rPr>
          <w:rStyle w:val="CodeInline"/>
        </w:rPr>
        <w:t xml:space="preserve"> </w:t>
      </w:r>
      <w:r w:rsidR="00AF7F54" w:rsidRPr="00CA7FEC">
        <w:rPr>
          <w:rStyle w:val="CodeInline"/>
        </w:rPr>
        <w:t xml:space="preserve">TryScan: ('msg -&gt; </w:t>
      </w:r>
      <w:r w:rsidR="00F266BA">
        <w:fldChar w:fldCharType="begin"/>
      </w:r>
      <w:r w:rsidR="00F266BA">
        <w:instrText>HYPERLINK "Microsoft.FSharp.Control.type_Async.html"</w:instrText>
      </w:r>
      <w:ins w:id="5108" w:author="Don Syme" w:date="2010-06-28T12:43:00Z"/>
      <w:r w:rsidR="00F266BA">
        <w:fldChar w:fldCharType="separate"/>
      </w:r>
      <w:r w:rsidR="00AF7F54" w:rsidRPr="00CA7FEC">
        <w:rPr>
          <w:rStyle w:val="CodeInline"/>
        </w:rPr>
        <w:t>Async</w:t>
      </w:r>
      <w:r w:rsidR="00F266BA">
        <w:fldChar w:fldCharType="end"/>
      </w:r>
      <w:r w:rsidR="00AF7F54" w:rsidRPr="00CA7FEC">
        <w:rPr>
          <w:rStyle w:val="CodeInline"/>
        </w:rPr>
        <w:t xml:space="preserve">&lt;'res&gt; </w:t>
      </w:r>
      <w:r w:rsidR="00F266BA">
        <w:fldChar w:fldCharType="begin"/>
      </w:r>
      <w:r w:rsidR="00F266BA">
        <w:instrText>HYPERLINK "Microsoft.FSharp.Core.type_option.html"</w:instrText>
      </w:r>
      <w:ins w:id="5109" w:author="Don Syme" w:date="2010-06-28T12:43:00Z"/>
      <w:r w:rsidR="00F266BA">
        <w:fldChar w:fldCharType="separate"/>
      </w:r>
      <w:r w:rsidR="00AF7F54" w:rsidRPr="00CA7FEC">
        <w:rPr>
          <w:rStyle w:val="CodeInline"/>
        </w:rPr>
        <w:t>option</w:t>
      </w:r>
      <w:r w:rsidR="00F266BA">
        <w:fldChar w:fldCharType="end"/>
      </w:r>
      <w:r w:rsidR="00AF7F54" w:rsidRPr="00CA7FEC">
        <w:rPr>
          <w:rStyle w:val="CodeInline"/>
        </w:rPr>
        <w:t>) * ?timeout:</w:t>
      </w:r>
      <w:r w:rsidR="00F266BA">
        <w:fldChar w:fldCharType="begin"/>
      </w:r>
      <w:r w:rsidR="00F266BA">
        <w:instrText>HYPERLINK "Microsoft.FSharp.Core.type_int.html"</w:instrText>
      </w:r>
      <w:ins w:id="5110" w:author="Don Syme" w:date="2010-06-28T12:43:00Z"/>
      <w:r w:rsidR="00F266BA">
        <w:fldChar w:fldCharType="separate"/>
      </w:r>
      <w:r w:rsidR="00AF7F54" w:rsidRPr="00CA7FEC">
        <w:rPr>
          <w:rStyle w:val="CodeInline"/>
        </w:rPr>
        <w:t>int</w:t>
      </w:r>
      <w:r w:rsidR="00F266BA">
        <w:fldChar w:fldCharType="end"/>
      </w:r>
      <w:r w:rsidR="00AF7F54" w:rsidRPr="00CA7FEC">
        <w:rPr>
          <w:rStyle w:val="CodeInline"/>
        </w:rPr>
        <w:t xml:space="preserve">  -&gt; </w:t>
      </w:r>
      <w:r w:rsidR="00F266BA">
        <w:fldChar w:fldCharType="begin"/>
      </w:r>
      <w:r w:rsidR="00F266BA">
        <w:instrText>HYPERLINK "Microsoft.FSharp.Control.type_Async.html"</w:instrText>
      </w:r>
      <w:ins w:id="5111" w:author="Don Syme" w:date="2010-06-28T12:43:00Z"/>
      <w:r w:rsidR="00F266BA">
        <w:fldChar w:fldCharType="separate"/>
      </w:r>
      <w:r w:rsidR="00AF7F54" w:rsidRPr="00CA7FEC">
        <w:rPr>
          <w:rStyle w:val="CodeInline"/>
        </w:rPr>
        <w:t>Async</w:t>
      </w:r>
      <w:r w:rsidR="00F266BA">
        <w:fldChar w:fldCharType="end"/>
      </w:r>
      <w:r w:rsidR="00AF7F54" w:rsidRPr="00CA7FEC">
        <w:rPr>
          <w:rStyle w:val="CodeInline"/>
        </w:rPr>
        <w:t>&lt;'res option&gt;</w:t>
      </w:r>
    </w:p>
    <w:p w:rsidR="00AF7F54" w:rsidRPr="00CA7FEC" w:rsidRDefault="00067085" w:rsidP="00D25F1D">
      <w:pPr>
        <w:pStyle w:val="SpecBox"/>
        <w:rPr>
          <w:rStyle w:val="CodeInline"/>
        </w:rPr>
      </w:pPr>
      <w:r>
        <w:rPr>
          <w:rStyle w:val="CodeInline"/>
        </w:rPr>
        <w:t xml:space="preserve">  </w:t>
      </w:r>
      <w:r w:rsidR="0071050D">
        <w:rPr>
          <w:rStyle w:val="CodeInline"/>
        </w:rPr>
        <w:t xml:space="preserve">static </w:t>
      </w:r>
      <w:r w:rsidR="00AF7F54" w:rsidRPr="00CA7FEC">
        <w:rPr>
          <w:rStyle w:val="CodeInline"/>
        </w:rPr>
        <w:t xml:space="preserve">Start: </w:t>
      </w:r>
    </w:p>
    <w:p w:rsidR="00AF7F54" w:rsidRDefault="00AF7F54" w:rsidP="00D25F1D">
      <w:pPr>
        <w:pStyle w:val="SpecBox"/>
        <w:rPr>
          <w:rStyle w:val="CodeInline"/>
        </w:rPr>
      </w:pPr>
      <w:r w:rsidRPr="00CA7FEC">
        <w:rPr>
          <w:rStyle w:val="CodeInline"/>
        </w:rPr>
        <w:t xml:space="preserve">    </w:t>
      </w:r>
      <w:r w:rsidR="00022DBD">
        <w:rPr>
          <w:rStyle w:val="CodeInline"/>
        </w:rPr>
        <w:t xml:space="preserve">    </w:t>
      </w:r>
      <w:r w:rsidRPr="00CA7FEC">
        <w:rPr>
          <w:rStyle w:val="CodeInline"/>
        </w:rPr>
        <w:t xml:space="preserve">(MailboxProcessor&lt;'msg&gt; -&gt; </w:t>
      </w:r>
      <w:r w:rsidR="00F266BA">
        <w:fldChar w:fldCharType="begin"/>
      </w:r>
      <w:r w:rsidR="00F266BA">
        <w:instrText>HYPERLINK "Microsoft.FSharp.Control.type_Async.html"</w:instrText>
      </w:r>
      <w:ins w:id="5112" w:author="Don Syme" w:date="2010-06-28T12:43:00Z"/>
      <w:r w:rsidR="00F266BA">
        <w:fldChar w:fldCharType="separate"/>
      </w:r>
      <w:r w:rsidRPr="00CA7FEC">
        <w:rPr>
          <w:rStyle w:val="CodeInline"/>
        </w:rPr>
        <w:t>Async</w:t>
      </w:r>
      <w:r w:rsidR="00F266BA">
        <w:fldChar w:fldCharType="end"/>
      </w:r>
      <w:r w:rsidRPr="00CA7FEC">
        <w:rPr>
          <w:rStyle w:val="CodeInline"/>
        </w:rPr>
        <w:t>&lt;</w:t>
      </w:r>
      <w:r w:rsidR="00F266BA">
        <w:fldChar w:fldCharType="begin"/>
      </w:r>
      <w:r w:rsidR="00F266BA">
        <w:instrText>HYPERLINK "Microsoft.FSharp.Core.type_unit.html"</w:instrText>
      </w:r>
      <w:ins w:id="5113" w:author="Don Syme" w:date="2010-06-28T12:43:00Z"/>
      <w:r w:rsidR="00F266BA">
        <w:fldChar w:fldCharType="separate"/>
      </w:r>
      <w:r w:rsidRPr="00CA7FEC">
        <w:rPr>
          <w:rStyle w:val="CodeInline"/>
        </w:rPr>
        <w:t>unit</w:t>
      </w:r>
      <w:r w:rsidR="00F266BA">
        <w:fldChar w:fldCharType="end"/>
      </w:r>
      <w:r w:rsidRPr="00CA7FEC">
        <w:rPr>
          <w:rStyle w:val="CodeInline"/>
        </w:rPr>
        <w:t>&gt;) * ?</w:t>
      </w:r>
      <w:r w:rsidR="000B1E9E">
        <w:rPr>
          <w:rStyle w:val="CodeInline"/>
        </w:rPr>
        <w:t>asyncGroup:</w:t>
      </w:r>
      <w:r w:rsidR="00F266BA">
        <w:fldChar w:fldCharType="begin"/>
      </w:r>
      <w:r w:rsidR="00F266BA">
        <w:instrText>HYPERLINK "Microsoft.FSharp.Control.type_AsyncGroup.html"</w:instrText>
      </w:r>
      <w:ins w:id="5114" w:author="Don Syme" w:date="2010-06-28T12:43:00Z"/>
      <w:r w:rsidR="00F266BA">
        <w:fldChar w:fldCharType="separate"/>
      </w:r>
      <w:r w:rsidRPr="00CA7FEC">
        <w:rPr>
          <w:rStyle w:val="CodeInline"/>
        </w:rPr>
        <w:t>AsyncGroup</w:t>
      </w:r>
      <w:r w:rsidR="00F266BA">
        <w:fldChar w:fldCharType="end"/>
      </w:r>
      <w:r w:rsidRPr="00CA7FEC">
        <w:rPr>
          <w:rStyle w:val="CodeInline"/>
        </w:rPr>
        <w:t xml:space="preserve"> -&gt; MailboxProcessor&lt;'msg&gt;</w:t>
      </w:r>
    </w:p>
    <w:p w:rsidR="00263ACE" w:rsidRDefault="00263ACE" w:rsidP="00D25F1D">
      <w:pPr>
        <w:pStyle w:val="SpecBox"/>
        <w:rPr>
          <w:rStyle w:val="CodeInline"/>
        </w:rPr>
      </w:pPr>
    </w:p>
    <w:p w:rsidR="000B1E9E" w:rsidRPr="000B1E9E" w:rsidRDefault="000B1E9E" w:rsidP="000B1E9E">
      <w:pPr>
        <w:pStyle w:val="SpecBox"/>
        <w:rPr>
          <w:rFonts w:ascii="Consolas" w:hAnsi="Consolas"/>
          <w:bCs/>
          <w:color w:val="4F81BD" w:themeColor="accent1"/>
          <w:sz w:val="18"/>
        </w:rPr>
      </w:pPr>
      <w:r w:rsidRPr="000B1E9E">
        <w:rPr>
          <w:rFonts w:ascii="Consolas" w:hAnsi="Consolas"/>
          <w:bCs/>
          <w:color w:val="4F81BD" w:themeColor="accent1"/>
          <w:sz w:val="18"/>
        </w:rPr>
        <w:t>type AsyncReplyChannel&lt;'reply&gt; =</w:t>
      </w:r>
    </w:p>
    <w:p w:rsidR="000B1E9E" w:rsidRPr="000B1E9E" w:rsidRDefault="000B1E9E" w:rsidP="000B1E9E">
      <w:pPr>
        <w:pStyle w:val="SpecBox"/>
        <w:rPr>
          <w:rFonts w:ascii="Consolas" w:hAnsi="Consolas"/>
          <w:bCs/>
          <w:color w:val="4F81BD" w:themeColor="accent1"/>
          <w:sz w:val="18"/>
        </w:rPr>
      </w:pPr>
      <w:r w:rsidRPr="000B1E9E">
        <w:rPr>
          <w:rFonts w:ascii="Consolas" w:hAnsi="Consolas"/>
          <w:bCs/>
          <w:color w:val="4F81BD" w:themeColor="accent1"/>
          <w:sz w:val="18"/>
        </w:rPr>
        <w:t xml:space="preserve">  member Reply : value:'reply -&gt; unit</w:t>
      </w:r>
    </w:p>
    <w:p w:rsidR="009829F2" w:rsidRPr="008B72D8" w:rsidRDefault="009829F2" w:rsidP="00D25F1D">
      <w:pPr>
        <w:pStyle w:val="SpecBox"/>
        <w:rPr>
          <w:rStyle w:val="CodeInline"/>
        </w:rPr>
      </w:pPr>
    </w:p>
    <w:p w:rsidR="00FB47BA" w:rsidRDefault="00FB47BA" w:rsidP="00FB47BA">
      <w:pPr>
        <w:pStyle w:val="Heading1"/>
      </w:pPr>
      <w:bookmarkStart w:id="5115" w:name="_Toc265492583"/>
      <w:r w:rsidRPr="00DF274C">
        <w:lastRenderedPageBreak/>
        <w:t>FSharp.Control</w:t>
      </w:r>
      <w:r>
        <w:t xml:space="preserve"> – Lazy Programming</w:t>
      </w:r>
      <w:bookmarkEnd w:id="5115"/>
    </w:p>
    <w:p w:rsidR="00D4217F" w:rsidRPr="00DF274C" w:rsidRDefault="00A81FC6" w:rsidP="0019287C">
      <w:pPr>
        <w:pStyle w:val="Heading2"/>
      </w:pPr>
      <w:bookmarkStart w:id="5116" w:name="_Toc265492584"/>
      <w:r w:rsidRPr="004D519C">
        <w:t>FSharp</w:t>
      </w:r>
      <w:r w:rsidR="00D4217F" w:rsidRPr="00DF274C">
        <w:t>.</w:t>
      </w:r>
      <w:r w:rsidR="00D4217F" w:rsidRPr="004D519C">
        <w:t>Control</w:t>
      </w:r>
      <w:r w:rsidR="00D4217F" w:rsidRPr="00DF274C">
        <w:t xml:space="preserve">.Lazy </w:t>
      </w:r>
      <w:r w:rsidR="004D519C">
        <w:t xml:space="preserve"> (</w:t>
      </w:r>
      <w:r w:rsidR="004D519C" w:rsidRPr="00DF274C">
        <w:t>Type</w:t>
      </w:r>
      <w:r w:rsidR="004D519C">
        <w:t>)</w:t>
      </w:r>
      <w:bookmarkEnd w:id="5116"/>
    </w:p>
    <w:p w:rsidR="00BD7241" w:rsidRPr="00DF274C" w:rsidRDefault="00BD7241" w:rsidP="00BD7241">
      <w:pPr>
        <w:pStyle w:val="MiniHeading"/>
      </w:pPr>
      <w:r>
        <w:t>Design Criteria</w:t>
      </w:r>
    </w:p>
    <w:p w:rsidR="004D03CF" w:rsidRDefault="004D03CF" w:rsidP="004D03CF">
      <w:pPr>
        <w:rPr>
          <w:ins w:id="5117" w:author="Don Syme" w:date="2010-06-28T11:37:00Z"/>
        </w:rPr>
      </w:pPr>
      <w:r>
        <w:t>This is a type of lazily-initialized (delayed) computations.</w:t>
      </w:r>
    </w:p>
    <w:p w:rsidR="00963791" w:rsidRDefault="00963791" w:rsidP="004D03CF">
      <w:pPr>
        <w:rPr>
          <w:ins w:id="5118" w:author="Don Syme" w:date="2010-06-28T11:37:00Z"/>
        </w:rPr>
      </w:pPr>
    </w:p>
    <w:p w:rsidR="00963791" w:rsidRDefault="00963791" w:rsidP="004D03CF">
      <w:pPr>
        <w:rPr>
          <w:ins w:id="5119" w:author="Don Syme" w:date="2010-06-28T11:37:00Z"/>
        </w:rPr>
      </w:pPr>
      <w:ins w:id="5120" w:author="Don Syme" w:date="2010-06-28T11:37:00Z">
        <w:r>
          <w:t>This type is now equated with .NET 4.0 System.Lazy&lt;'T&gt;</w:t>
        </w:r>
      </w:ins>
    </w:p>
    <w:p w:rsidR="00963791" w:rsidRDefault="00963791" w:rsidP="004D03CF"/>
    <w:p w:rsidR="0071050D" w:rsidRPr="00DF274C" w:rsidRDefault="0071050D" w:rsidP="0071050D">
      <w:pPr>
        <w:pStyle w:val="MiniHeading"/>
      </w:pPr>
      <w:r>
        <w:t>Performance Criteria</w:t>
      </w:r>
    </w:p>
    <w:p w:rsidR="0071050D" w:rsidRDefault="0071050D" w:rsidP="0071050D">
      <w:pPr>
        <w:pStyle w:val="BodyText"/>
      </w:pPr>
      <w:r>
        <w:t>TBD</w:t>
      </w:r>
    </w:p>
    <w:p w:rsidR="00BD7241" w:rsidRPr="00DF274C" w:rsidRDefault="00BD7241" w:rsidP="00BD7241">
      <w:pPr>
        <w:pStyle w:val="MiniHeading"/>
      </w:pPr>
      <w:r>
        <w:t>Usage Model</w:t>
      </w:r>
    </w:p>
    <w:p w:rsidR="00BD7241" w:rsidRDefault="00BD7241" w:rsidP="00BD7241">
      <w:pPr>
        <w:pStyle w:val="BodyText"/>
      </w:pPr>
      <w:r>
        <w:t>TBD</w:t>
      </w:r>
    </w:p>
    <w:p w:rsidR="00BD7241" w:rsidRPr="00DF274C" w:rsidRDefault="00963791" w:rsidP="00BD7241">
      <w:pPr>
        <w:pStyle w:val="MiniHeading"/>
      </w:pPr>
      <w:ins w:id="5121" w:author="Don Syme" w:date="2010-06-28T11:37:00Z">
        <w:r>
          <w:t xml:space="preserve">Additional </w:t>
        </w:r>
      </w:ins>
      <w:r w:rsidR="00BD7241">
        <w:t xml:space="preserve">Signature </w:t>
      </w:r>
      <w:ins w:id="5122" w:author="Don Syme" w:date="2010-06-28T11:37:00Z">
        <w:r>
          <w:t>Surface Area Through Extension Members</w:t>
        </w:r>
      </w:ins>
      <w:del w:id="5123" w:author="Don Syme" w:date="2010-06-28T11:37:00Z">
        <w:r w:rsidR="00BD7241" w:rsidDel="00963791">
          <w:delText>(Type)</w:delText>
        </w:r>
      </w:del>
    </w:p>
    <w:p w:rsidR="00D4217F" w:rsidRPr="00BD7241" w:rsidRDefault="00BD7241" w:rsidP="00BD7241">
      <w:pPr>
        <w:pStyle w:val="BodyText"/>
      </w:pPr>
      <w:r>
        <w:t>TBD</w:t>
      </w:r>
    </w:p>
    <w:p w:rsidR="003A1079" w:rsidRPr="00CA7FEC" w:rsidRDefault="00D50C0C" w:rsidP="00D25F1D">
      <w:pPr>
        <w:pStyle w:val="SpecBox"/>
        <w:rPr>
          <w:rStyle w:val="CodeInline"/>
        </w:rPr>
      </w:pPr>
      <w:r w:rsidRPr="00CA7FEC">
        <w:rPr>
          <w:rStyle w:val="CodeInline"/>
        </w:rPr>
        <w:t>type Lazy&lt;</w:t>
      </w:r>
      <w:r w:rsidR="00553CB7">
        <w:rPr>
          <w:rStyle w:val="CodeInline"/>
        </w:rPr>
        <w:t>'T</w:t>
      </w:r>
      <w:r w:rsidRPr="00CA7FEC">
        <w:rPr>
          <w:rStyle w:val="CodeInline"/>
        </w:rPr>
        <w:t xml:space="preserve">&gt; </w:t>
      </w:r>
      <w:ins w:id="5124" w:author="Don Syme" w:date="2010-06-28T11:38:00Z">
        <w:r w:rsidR="00963791">
          <w:rPr>
            <w:rStyle w:val="CodeInline"/>
          </w:rPr>
          <w:t>with</w:t>
        </w:r>
      </w:ins>
    </w:p>
    <w:p w:rsidR="00963791" w:rsidRPr="00CA7FEC" w:rsidRDefault="00963791" w:rsidP="00963791">
      <w:pPr>
        <w:pStyle w:val="SpecBox"/>
        <w:rPr>
          <w:ins w:id="5125" w:author="Don Syme" w:date="2010-06-28T11:38:00Z"/>
          <w:rStyle w:val="CodeInline"/>
        </w:rPr>
      </w:pPr>
      <w:ins w:id="5126" w:author="Don Syme" w:date="2010-06-28T11:38:00Z">
        <w:r>
          <w:rPr>
            <w:rStyle w:val="CodeInline"/>
          </w:rPr>
          <w:t xml:space="preserve">  static member </w:t>
        </w:r>
        <w:r w:rsidRPr="00CA7FEC">
          <w:rPr>
            <w:rStyle w:val="CodeInline"/>
          </w:rPr>
          <w:t>Create: (</w:t>
        </w:r>
        <w:r>
          <w:fldChar w:fldCharType="begin"/>
        </w:r>
        <w:r>
          <w:instrText>HYPERLINK "Microsoft.FSharp.Core.type_unit.html"</w:instrText>
        </w:r>
      </w:ins>
      <w:ins w:id="5127" w:author="Don Syme" w:date="2010-06-28T12:43:00Z"/>
      <w:ins w:id="5128" w:author="Don Syme" w:date="2010-06-28T11:38:00Z">
        <w:r>
          <w:fldChar w:fldCharType="separate"/>
        </w:r>
        <w:r w:rsidRPr="00CA7FEC">
          <w:rPr>
            <w:rStyle w:val="CodeInline"/>
          </w:rPr>
          <w:t>unit</w:t>
        </w:r>
        <w:r>
          <w:fldChar w:fldCharType="end"/>
        </w:r>
        <w:r w:rsidRPr="00CA7FEC">
          <w:rPr>
            <w:rStyle w:val="CodeInline"/>
          </w:rPr>
          <w:t xml:space="preserve"> -&gt; </w:t>
        </w:r>
        <w:r>
          <w:rPr>
            <w:rStyle w:val="CodeInline"/>
          </w:rPr>
          <w:t>'T</w:t>
        </w:r>
        <w:r w:rsidRPr="00CA7FEC">
          <w:rPr>
            <w:rStyle w:val="CodeInline"/>
          </w:rPr>
          <w:t xml:space="preserve">) -&gt; </w:t>
        </w:r>
        <w:r>
          <w:fldChar w:fldCharType="begin"/>
        </w:r>
        <w:r>
          <w:instrText>HYPERLINK "Microsoft.FSharp.Control.type_Lazy.html"</w:instrText>
        </w:r>
      </w:ins>
      <w:ins w:id="5129" w:author="Don Syme" w:date="2010-06-28T12:43:00Z"/>
      <w:ins w:id="5130" w:author="Don Syme" w:date="2010-06-28T11:38:00Z">
        <w:r>
          <w:fldChar w:fldCharType="separate"/>
        </w:r>
        <w:r w:rsidRPr="00CA7FEC">
          <w:rPr>
            <w:rStyle w:val="CodeInline"/>
          </w:rPr>
          <w:t>Lazy</w:t>
        </w:r>
        <w:r>
          <w:fldChar w:fldCharType="end"/>
        </w:r>
        <w:r w:rsidRPr="00CA7FEC">
          <w:rPr>
            <w:rStyle w:val="CodeInline"/>
          </w:rPr>
          <w:t>&lt;</w:t>
        </w:r>
        <w:r>
          <w:rPr>
            <w:rStyle w:val="CodeInline"/>
          </w:rPr>
          <w:t>'T</w:t>
        </w:r>
        <w:r w:rsidRPr="00CA7FEC">
          <w:rPr>
            <w:rStyle w:val="CodeInline"/>
          </w:rPr>
          <w:t>&gt;</w:t>
        </w:r>
      </w:ins>
    </w:p>
    <w:p w:rsidR="00963791" w:rsidRPr="00CA7FEC" w:rsidRDefault="00963791" w:rsidP="00963791">
      <w:pPr>
        <w:pStyle w:val="SpecBox"/>
        <w:rPr>
          <w:ins w:id="5131" w:author="Don Syme" w:date="2010-06-28T11:38:00Z"/>
          <w:rStyle w:val="CodeInline"/>
        </w:rPr>
      </w:pPr>
      <w:ins w:id="5132" w:author="Don Syme" w:date="2010-06-28T11:38:00Z">
        <w:r>
          <w:rPr>
            <w:rStyle w:val="CodeInline"/>
          </w:rPr>
          <w:t xml:space="preserve">  static member </w:t>
        </w:r>
        <w:r w:rsidRPr="00CA7FEC">
          <w:rPr>
            <w:rStyle w:val="CodeInline"/>
          </w:rPr>
          <w:t>Create</w:t>
        </w:r>
        <w:r>
          <w:rPr>
            <w:rStyle w:val="CodeInline"/>
          </w:rPr>
          <w:t>FromValue: 'T</w:t>
        </w:r>
        <w:r w:rsidRPr="00CA7FEC">
          <w:rPr>
            <w:rStyle w:val="CodeInline"/>
          </w:rPr>
          <w:t xml:space="preserve"> -&gt; </w:t>
        </w:r>
        <w:r>
          <w:fldChar w:fldCharType="begin"/>
        </w:r>
        <w:r>
          <w:instrText>HYPERLINK "Microsoft.FSharp.Control.type_Lazy.html"</w:instrText>
        </w:r>
      </w:ins>
      <w:ins w:id="5133" w:author="Don Syme" w:date="2010-06-28T12:43:00Z"/>
      <w:ins w:id="5134" w:author="Don Syme" w:date="2010-06-28T11:38:00Z">
        <w:r>
          <w:fldChar w:fldCharType="separate"/>
        </w:r>
        <w:r w:rsidRPr="00CA7FEC">
          <w:rPr>
            <w:rStyle w:val="CodeInline"/>
          </w:rPr>
          <w:t>Lazy</w:t>
        </w:r>
        <w:r>
          <w:fldChar w:fldCharType="end"/>
        </w:r>
        <w:r w:rsidRPr="00CA7FEC">
          <w:rPr>
            <w:rStyle w:val="CodeInline"/>
          </w:rPr>
          <w:t>&lt;</w:t>
        </w:r>
        <w:r>
          <w:rPr>
            <w:rStyle w:val="CodeInline"/>
          </w:rPr>
          <w:t>'T</w:t>
        </w:r>
        <w:r w:rsidRPr="00CA7FEC">
          <w:rPr>
            <w:rStyle w:val="CodeInline"/>
          </w:rPr>
          <w:t>&gt;</w:t>
        </w:r>
      </w:ins>
    </w:p>
    <w:p w:rsidR="00AF7F54" w:rsidRPr="00CA7FEC" w:rsidRDefault="00067085" w:rsidP="00D25F1D">
      <w:pPr>
        <w:pStyle w:val="SpecBox"/>
        <w:rPr>
          <w:rStyle w:val="CodeInline"/>
        </w:rPr>
      </w:pPr>
      <w:r>
        <w:rPr>
          <w:rStyle w:val="CodeInline"/>
        </w:rPr>
        <w:t xml:space="preserve">  member</w:t>
      </w:r>
      <w:r w:rsidR="00AF7F54" w:rsidRPr="00CA7FEC">
        <w:rPr>
          <w:rStyle w:val="CodeInline"/>
        </w:rPr>
        <w:t xml:space="preserve"> Force: </w:t>
      </w:r>
      <w:r w:rsidR="00F266BA">
        <w:fldChar w:fldCharType="begin"/>
      </w:r>
      <w:r w:rsidR="00F266BA">
        <w:instrText>HYPERLINK "Microsoft.FSharp.Core.type_unit.html"</w:instrText>
      </w:r>
      <w:ins w:id="5135" w:author="Don Syme" w:date="2010-06-28T12:43:00Z"/>
      <w:r w:rsidR="00F266BA">
        <w:fldChar w:fldCharType="separate"/>
      </w:r>
      <w:r w:rsidR="00AF7F54" w:rsidRPr="00CA7FEC">
        <w:rPr>
          <w:rStyle w:val="CodeInline"/>
        </w:rPr>
        <w:t>unit</w:t>
      </w:r>
      <w:r w:rsidR="00F266BA">
        <w:fldChar w:fldCharType="end"/>
      </w:r>
      <w:r w:rsidR="00AF7F54" w:rsidRPr="00CA7FEC">
        <w:rPr>
          <w:rStyle w:val="CodeInline"/>
        </w:rPr>
        <w:t xml:space="preserve"> -&gt; </w:t>
      </w:r>
      <w:r w:rsidR="00553CB7">
        <w:rPr>
          <w:rStyle w:val="CodeInline"/>
        </w:rPr>
        <w:t>'T</w:t>
      </w:r>
    </w:p>
    <w:p w:rsidR="00AF7F54" w:rsidRPr="00CA7FEC" w:rsidDel="00963791" w:rsidRDefault="00067085" w:rsidP="00D25F1D">
      <w:pPr>
        <w:pStyle w:val="SpecBox"/>
        <w:rPr>
          <w:del w:id="5136" w:author="Don Syme" w:date="2010-06-28T11:38:00Z"/>
          <w:rStyle w:val="CodeInline"/>
        </w:rPr>
      </w:pPr>
      <w:del w:id="5137" w:author="Don Syme" w:date="2010-06-28T11:38:00Z">
        <w:r w:rsidDel="00963791">
          <w:rPr>
            <w:rStyle w:val="CodeInline"/>
          </w:rPr>
          <w:delText xml:space="preserve">  member</w:delText>
        </w:r>
        <w:r w:rsidR="00AF7F54" w:rsidRPr="00CA7FEC" w:rsidDel="00963791">
          <w:rPr>
            <w:rStyle w:val="CodeInline"/>
          </w:rPr>
          <w:delText xml:space="preserve"> IsDelayed: </w:delText>
        </w:r>
        <w:r w:rsidR="00F266BA" w:rsidDel="00963791">
          <w:fldChar w:fldCharType="begin"/>
        </w:r>
        <w:r w:rsidR="00F266BA" w:rsidDel="00963791">
          <w:delInstrText>HYPERLINK "Microsoft.FSharp.Core.type_bool.html"</w:delInstrText>
        </w:r>
        <w:r w:rsidR="00F266BA" w:rsidDel="00963791">
          <w:fldChar w:fldCharType="separate"/>
        </w:r>
        <w:r w:rsidR="00AF7F54" w:rsidRPr="00CA7FEC" w:rsidDel="00963791">
          <w:rPr>
            <w:rStyle w:val="CodeInline"/>
          </w:rPr>
          <w:delText>bool</w:delText>
        </w:r>
        <w:r w:rsidR="00F266BA" w:rsidDel="00963791">
          <w:fldChar w:fldCharType="end"/>
        </w:r>
      </w:del>
    </w:p>
    <w:p w:rsidR="00AF7F54" w:rsidRPr="00CA7FEC" w:rsidDel="00963791" w:rsidRDefault="00067085" w:rsidP="00D25F1D">
      <w:pPr>
        <w:pStyle w:val="SpecBox"/>
        <w:rPr>
          <w:del w:id="5138" w:author="Don Syme" w:date="2010-06-28T11:38:00Z"/>
          <w:rStyle w:val="CodeInline"/>
        </w:rPr>
      </w:pPr>
      <w:del w:id="5139" w:author="Don Syme" w:date="2010-06-28T11:38:00Z">
        <w:r w:rsidDel="00963791">
          <w:rPr>
            <w:rStyle w:val="CodeInline"/>
          </w:rPr>
          <w:delText xml:space="preserve">  member</w:delText>
        </w:r>
        <w:r w:rsidR="00AF7F54" w:rsidRPr="00CA7FEC" w:rsidDel="00963791">
          <w:rPr>
            <w:rStyle w:val="CodeInline"/>
          </w:rPr>
          <w:delText xml:space="preserve"> IsException: </w:delText>
        </w:r>
        <w:r w:rsidR="00F266BA" w:rsidDel="00963791">
          <w:fldChar w:fldCharType="begin"/>
        </w:r>
        <w:r w:rsidR="00F266BA" w:rsidDel="00963791">
          <w:delInstrText>HYPERLINK "Microsoft.FSharp.Core.type_bool.html"</w:delInstrText>
        </w:r>
        <w:r w:rsidR="00F266BA" w:rsidDel="00963791">
          <w:fldChar w:fldCharType="separate"/>
        </w:r>
        <w:r w:rsidR="00AF7F54" w:rsidRPr="00CA7FEC" w:rsidDel="00963791">
          <w:rPr>
            <w:rStyle w:val="CodeInline"/>
          </w:rPr>
          <w:delText>bool</w:delText>
        </w:r>
        <w:r w:rsidR="00F266BA" w:rsidDel="00963791">
          <w:fldChar w:fldCharType="end"/>
        </w:r>
      </w:del>
    </w:p>
    <w:p w:rsidR="00AF7F54" w:rsidRPr="00CA7FEC" w:rsidDel="00963791" w:rsidRDefault="00067085" w:rsidP="00D25F1D">
      <w:pPr>
        <w:pStyle w:val="SpecBox"/>
        <w:rPr>
          <w:del w:id="5140" w:author="Don Syme" w:date="2010-06-28T11:38:00Z"/>
          <w:rStyle w:val="CodeInline"/>
        </w:rPr>
      </w:pPr>
      <w:del w:id="5141" w:author="Don Syme" w:date="2010-06-28T11:38:00Z">
        <w:r w:rsidDel="00963791">
          <w:rPr>
            <w:rStyle w:val="CodeInline"/>
          </w:rPr>
          <w:delText xml:space="preserve">  member</w:delText>
        </w:r>
        <w:r w:rsidR="00AF7F54" w:rsidRPr="00CA7FEC" w:rsidDel="00963791">
          <w:rPr>
            <w:rStyle w:val="CodeInline"/>
          </w:rPr>
          <w:delText xml:space="preserve"> IsForced: </w:delText>
        </w:r>
        <w:r w:rsidR="00F266BA" w:rsidDel="00963791">
          <w:fldChar w:fldCharType="begin"/>
        </w:r>
        <w:r w:rsidR="00F266BA" w:rsidDel="00963791">
          <w:delInstrText>HYPERLINK "Microsoft.FSharp.Core.type_bool.html"</w:delInstrText>
        </w:r>
        <w:r w:rsidR="00F266BA" w:rsidDel="00963791">
          <w:fldChar w:fldCharType="separate"/>
        </w:r>
        <w:r w:rsidR="00AF7F54" w:rsidRPr="00CA7FEC" w:rsidDel="00963791">
          <w:rPr>
            <w:rStyle w:val="CodeInline"/>
          </w:rPr>
          <w:delText>bool</w:delText>
        </w:r>
        <w:r w:rsidR="00F266BA" w:rsidDel="00963791">
          <w:fldChar w:fldCharType="end"/>
        </w:r>
      </w:del>
    </w:p>
    <w:p w:rsidR="00AF7F54" w:rsidRPr="00CA7FEC" w:rsidDel="00963791" w:rsidRDefault="00067085" w:rsidP="00D25F1D">
      <w:pPr>
        <w:pStyle w:val="SpecBox"/>
        <w:rPr>
          <w:del w:id="5142" w:author="Don Syme" w:date="2010-06-28T11:38:00Z"/>
          <w:rStyle w:val="CodeInline"/>
        </w:rPr>
      </w:pPr>
      <w:del w:id="5143" w:author="Don Syme" w:date="2010-06-28T11:38:00Z">
        <w:r w:rsidDel="00963791">
          <w:rPr>
            <w:rStyle w:val="CodeInline"/>
          </w:rPr>
          <w:delText xml:space="preserve">  member</w:delText>
        </w:r>
        <w:r w:rsidR="00AF7F54" w:rsidRPr="00CA7FEC" w:rsidDel="00963791">
          <w:rPr>
            <w:rStyle w:val="CodeInline"/>
          </w:rPr>
          <w:delText xml:space="preserve"> SynchronizedForce: </w:delText>
        </w:r>
        <w:r w:rsidR="00F266BA" w:rsidDel="00963791">
          <w:fldChar w:fldCharType="begin"/>
        </w:r>
        <w:r w:rsidR="00F266BA" w:rsidDel="00963791">
          <w:delInstrText>HYPERLINK "Microsoft.FSharp.Core.type_unit.html"</w:delInstrText>
        </w:r>
        <w:r w:rsidR="00F266BA" w:rsidDel="00963791">
          <w:fldChar w:fldCharType="separate"/>
        </w:r>
        <w:r w:rsidR="00AF7F54" w:rsidRPr="00CA7FEC" w:rsidDel="00963791">
          <w:rPr>
            <w:rStyle w:val="CodeInline"/>
          </w:rPr>
          <w:delText>unit</w:delText>
        </w:r>
        <w:r w:rsidR="00F266BA" w:rsidDel="00963791">
          <w:fldChar w:fldCharType="end"/>
        </w:r>
        <w:r w:rsidR="00AF7F54" w:rsidRPr="00CA7FEC" w:rsidDel="00963791">
          <w:rPr>
            <w:rStyle w:val="CodeInline"/>
          </w:rPr>
          <w:delText xml:space="preserve"> -&gt; </w:delText>
        </w:r>
        <w:r w:rsidR="00553CB7" w:rsidDel="00963791">
          <w:rPr>
            <w:rStyle w:val="CodeInline"/>
          </w:rPr>
          <w:delText>'T</w:delText>
        </w:r>
      </w:del>
    </w:p>
    <w:p w:rsidR="00AF7F54" w:rsidRPr="00CA7FEC" w:rsidDel="00963791" w:rsidRDefault="00067085" w:rsidP="00D25F1D">
      <w:pPr>
        <w:pStyle w:val="SpecBox"/>
        <w:rPr>
          <w:del w:id="5144" w:author="Don Syme" w:date="2010-06-28T11:38:00Z"/>
          <w:rStyle w:val="CodeInline"/>
        </w:rPr>
      </w:pPr>
      <w:del w:id="5145" w:author="Don Syme" w:date="2010-06-28T11:38:00Z">
        <w:r w:rsidDel="00963791">
          <w:rPr>
            <w:rStyle w:val="CodeInline"/>
          </w:rPr>
          <w:delText xml:space="preserve">  </w:delText>
        </w:r>
        <w:r w:rsidR="0071050D" w:rsidDel="00963791">
          <w:rPr>
            <w:rStyle w:val="CodeInline"/>
          </w:rPr>
          <w:delText xml:space="preserve">static </w:delText>
        </w:r>
        <w:r w:rsidR="00AF7F54" w:rsidRPr="00CA7FEC" w:rsidDel="00963791">
          <w:rPr>
            <w:rStyle w:val="CodeInline"/>
          </w:rPr>
          <w:delText>Create: (</w:delText>
        </w:r>
        <w:r w:rsidR="00F266BA" w:rsidDel="00963791">
          <w:fldChar w:fldCharType="begin"/>
        </w:r>
        <w:r w:rsidR="00F266BA" w:rsidDel="00963791">
          <w:delInstrText>HYPERLINK "Microsoft.FSharp.Core.type_unit.html"</w:delInstrText>
        </w:r>
        <w:r w:rsidR="00F266BA" w:rsidDel="00963791">
          <w:fldChar w:fldCharType="separate"/>
        </w:r>
        <w:r w:rsidR="00AF7F54" w:rsidRPr="00CA7FEC" w:rsidDel="00963791">
          <w:rPr>
            <w:rStyle w:val="CodeInline"/>
          </w:rPr>
          <w:delText>unit</w:delText>
        </w:r>
        <w:r w:rsidR="00F266BA" w:rsidDel="00963791">
          <w:fldChar w:fldCharType="end"/>
        </w:r>
        <w:r w:rsidR="00AF7F54" w:rsidRPr="00CA7FEC" w:rsidDel="00963791">
          <w:rPr>
            <w:rStyle w:val="CodeInline"/>
          </w:rPr>
          <w:delText xml:space="preserve"> -&gt; </w:delText>
        </w:r>
        <w:r w:rsidR="00553CB7" w:rsidDel="00963791">
          <w:rPr>
            <w:rStyle w:val="CodeInline"/>
          </w:rPr>
          <w:delText>'T</w:delText>
        </w:r>
        <w:r w:rsidR="00AF7F54" w:rsidRPr="00CA7FEC" w:rsidDel="00963791">
          <w:rPr>
            <w:rStyle w:val="CodeInline"/>
          </w:rPr>
          <w:delText xml:space="preserve">) -&gt; </w:delText>
        </w:r>
        <w:r w:rsidR="00F266BA" w:rsidDel="00963791">
          <w:fldChar w:fldCharType="begin"/>
        </w:r>
        <w:r w:rsidR="00F266BA" w:rsidDel="00963791">
          <w:delInstrText>HYPERLINK "Microsoft.FSharp.Control.type_Lazy.html"</w:delInstrText>
        </w:r>
        <w:r w:rsidR="00F266BA" w:rsidDel="00963791">
          <w:fldChar w:fldCharType="separate"/>
        </w:r>
        <w:r w:rsidR="00AF7F54" w:rsidRPr="00CA7FEC" w:rsidDel="00963791">
          <w:rPr>
            <w:rStyle w:val="CodeInline"/>
          </w:rPr>
          <w:delText>Lazy</w:delText>
        </w:r>
        <w:r w:rsidR="00F266BA" w:rsidDel="00963791">
          <w:fldChar w:fldCharType="end"/>
        </w:r>
        <w:r w:rsidR="00AF7F54" w:rsidRPr="00CA7FEC" w:rsidDel="00963791">
          <w:rPr>
            <w:rStyle w:val="CodeInline"/>
          </w:rPr>
          <w:delText>&lt;</w:delText>
        </w:r>
        <w:r w:rsidR="00553CB7" w:rsidDel="00963791">
          <w:rPr>
            <w:rStyle w:val="CodeInline"/>
          </w:rPr>
          <w:delText>'T</w:delText>
        </w:r>
        <w:r w:rsidR="00AF7F54" w:rsidRPr="00CA7FEC" w:rsidDel="00963791">
          <w:rPr>
            <w:rStyle w:val="CodeInline"/>
          </w:rPr>
          <w:delText>&gt;</w:delText>
        </w:r>
      </w:del>
    </w:p>
    <w:p w:rsidR="00AF7F54" w:rsidRPr="00CA7FEC" w:rsidRDefault="00AF7F54" w:rsidP="00D25F1D">
      <w:pPr>
        <w:pStyle w:val="SpecBox"/>
        <w:rPr>
          <w:rStyle w:val="CodeInline"/>
        </w:rPr>
      </w:pPr>
    </w:p>
    <w:p w:rsidR="002F0C15" w:rsidRPr="004252EA" w:rsidRDefault="002F0C15" w:rsidP="00D25F1D">
      <w:pPr>
        <w:pStyle w:val="SpecBox"/>
        <w:rPr>
          <w:rStyle w:val="CodeInline"/>
          <w:lang w:val="de-DE"/>
          <w:rPrChange w:id="5146" w:author="Don Syme" w:date="2010-06-28T10:29:00Z">
            <w:rPr>
              <w:rStyle w:val="CodeInline"/>
            </w:rPr>
          </w:rPrChange>
        </w:rPr>
      </w:pPr>
      <w:r w:rsidRPr="004252EA">
        <w:rPr>
          <w:rStyle w:val="CodeInline"/>
          <w:lang w:val="de-DE"/>
          <w:rPrChange w:id="5147" w:author="Don Syme" w:date="2010-06-28T10:29:00Z">
            <w:rPr>
              <w:rStyle w:val="CodeInline"/>
            </w:rPr>
          </w:rPrChange>
        </w:rPr>
        <w:t xml:space="preserve">type </w:t>
      </w:r>
      <w:r w:rsidR="00553CB7" w:rsidRPr="004252EA">
        <w:rPr>
          <w:rStyle w:val="CodeInline"/>
          <w:lang w:val="de-DE"/>
          <w:rPrChange w:id="5148" w:author="Don Syme" w:date="2010-06-28T10:29:00Z">
            <w:rPr>
              <w:rStyle w:val="CodeInline"/>
            </w:rPr>
          </w:rPrChange>
        </w:rPr>
        <w:t>'T</w:t>
      </w:r>
      <w:r w:rsidRPr="004252EA">
        <w:rPr>
          <w:rStyle w:val="CodeInline"/>
          <w:lang w:val="de-DE"/>
          <w:rPrChange w:id="5149" w:author="Don Syme" w:date="2010-06-28T10:29:00Z">
            <w:rPr>
              <w:rStyle w:val="CodeInline"/>
            </w:rPr>
          </w:rPrChange>
        </w:rPr>
        <w:t xml:space="preserve"> lazy = </w:t>
      </w:r>
      <w:r w:rsidR="00F266BA">
        <w:fldChar w:fldCharType="begin"/>
      </w:r>
      <w:r w:rsidR="00F266BA" w:rsidRPr="004252EA">
        <w:rPr>
          <w:lang w:val="de-DE"/>
          <w:rPrChange w:id="5150" w:author="Don Syme" w:date="2010-06-28T10:29:00Z">
            <w:rPr/>
          </w:rPrChange>
        </w:rPr>
        <w:instrText>HYPERLINK "Microsoft.FSharp.Control.type_Lazy.html"</w:instrText>
      </w:r>
      <w:ins w:id="5151" w:author="Don Syme" w:date="2010-06-28T12:43:00Z"/>
      <w:r w:rsidR="00F266BA">
        <w:fldChar w:fldCharType="separate"/>
      </w:r>
      <w:r w:rsidRPr="004252EA">
        <w:rPr>
          <w:rStyle w:val="CodeInline"/>
          <w:lang w:val="de-DE"/>
          <w:rPrChange w:id="5152" w:author="Don Syme" w:date="2010-06-28T10:29:00Z">
            <w:rPr>
              <w:rStyle w:val="CodeInline"/>
            </w:rPr>
          </w:rPrChange>
        </w:rPr>
        <w:t>Lazy</w:t>
      </w:r>
      <w:r w:rsidR="00F266BA">
        <w:fldChar w:fldCharType="end"/>
      </w:r>
      <w:r w:rsidRPr="004252EA">
        <w:rPr>
          <w:rStyle w:val="CodeInline"/>
          <w:lang w:val="de-DE"/>
          <w:rPrChange w:id="5153" w:author="Don Syme" w:date="2010-06-28T10:29:00Z">
            <w:rPr>
              <w:rStyle w:val="CodeInline"/>
            </w:rPr>
          </w:rPrChange>
        </w:rPr>
        <w:t>&lt;</w:t>
      </w:r>
      <w:r w:rsidR="00553CB7" w:rsidRPr="004252EA">
        <w:rPr>
          <w:rStyle w:val="CodeInline"/>
          <w:lang w:val="de-DE"/>
          <w:rPrChange w:id="5154" w:author="Don Syme" w:date="2010-06-28T10:29:00Z">
            <w:rPr>
              <w:rStyle w:val="CodeInline"/>
            </w:rPr>
          </w:rPrChange>
        </w:rPr>
        <w:t>'T</w:t>
      </w:r>
      <w:r w:rsidRPr="004252EA">
        <w:rPr>
          <w:rStyle w:val="CodeInline"/>
          <w:lang w:val="de-DE"/>
          <w:rPrChange w:id="5155" w:author="Don Syme" w:date="2010-06-28T10:29:00Z">
            <w:rPr>
              <w:rStyle w:val="CodeInline"/>
            </w:rPr>
          </w:rPrChange>
        </w:rPr>
        <w:t>&gt;</w:t>
      </w:r>
    </w:p>
    <w:p w:rsidR="00963791" w:rsidRDefault="00963791" w:rsidP="004D03CF">
      <w:pPr>
        <w:pStyle w:val="MiniHeading"/>
        <w:rPr>
          <w:ins w:id="5156" w:author="Don Syme" w:date="2010-06-28T11:39:00Z"/>
        </w:rPr>
      </w:pPr>
    </w:p>
    <w:p w:rsidR="00BD7241" w:rsidRPr="00DF274C" w:rsidDel="00963791" w:rsidRDefault="00BD7241" w:rsidP="00BD7241">
      <w:pPr>
        <w:pStyle w:val="MiniHeading"/>
        <w:rPr>
          <w:del w:id="5157" w:author="Don Syme" w:date="2010-06-28T11:38:00Z"/>
        </w:rPr>
      </w:pPr>
      <w:del w:id="5158" w:author="Don Syme" w:date="2010-06-28T11:38:00Z">
        <w:r w:rsidDel="00963791">
          <w:delText>Signature (Module)</w:delText>
        </w:r>
        <w:bookmarkStart w:id="5159" w:name="_Toc265492585"/>
        <w:bookmarkEnd w:id="5159"/>
      </w:del>
    </w:p>
    <w:p w:rsidR="009829F2" w:rsidRPr="00BD7241" w:rsidDel="00963791" w:rsidRDefault="00BD7241" w:rsidP="00BD7241">
      <w:pPr>
        <w:pStyle w:val="BodyText"/>
        <w:rPr>
          <w:del w:id="5160" w:author="Don Syme" w:date="2010-06-28T11:38:00Z"/>
          <w:rStyle w:val="CodeInline"/>
          <w:rFonts w:ascii="Calibri" w:hAnsi="Calibri"/>
          <w:bCs w:val="0"/>
          <w:color w:val="auto"/>
          <w:sz w:val="22"/>
        </w:rPr>
      </w:pPr>
      <w:del w:id="5161" w:author="Don Syme" w:date="2010-06-28T11:38:00Z">
        <w:r w:rsidDel="00963791">
          <w:delText>TBD</w:delText>
        </w:r>
        <w:bookmarkStart w:id="5162" w:name="_Toc265492586"/>
        <w:bookmarkEnd w:id="5162"/>
      </w:del>
    </w:p>
    <w:p w:rsidR="004D03CF" w:rsidRPr="0005229E" w:rsidDel="00963791" w:rsidRDefault="004D03CF" w:rsidP="004D03CF">
      <w:pPr>
        <w:pStyle w:val="MiniHeading"/>
        <w:rPr>
          <w:del w:id="5163" w:author="Don Syme" w:date="2010-06-28T11:39:00Z"/>
        </w:rPr>
      </w:pPr>
      <w:del w:id="5164" w:author="Don Syme" w:date="2010-06-28T11:39:00Z">
        <w:r w:rsidRPr="0005229E" w:rsidDel="00963791">
          <w:delText>Alignment considerations</w:delText>
        </w:r>
        <w:bookmarkStart w:id="5165" w:name="_Toc265492587"/>
        <w:bookmarkEnd w:id="5165"/>
      </w:del>
    </w:p>
    <w:p w:rsidR="004D03CF" w:rsidRPr="008B72D8" w:rsidDel="00963791" w:rsidRDefault="004D03CF" w:rsidP="004D03CF">
      <w:pPr>
        <w:rPr>
          <w:del w:id="5166" w:author="Don Syme" w:date="2010-06-28T11:39:00Z"/>
          <w:rStyle w:val="CodeInline"/>
        </w:rPr>
      </w:pPr>
      <w:bookmarkStart w:id="5167" w:name="_Toc265492588"/>
      <w:bookmarkEnd w:id="5167"/>
    </w:p>
    <w:p w:rsidR="004D03CF" w:rsidRPr="0019287C" w:rsidDel="00963791" w:rsidRDefault="004D03CF" w:rsidP="004D03CF">
      <w:pPr>
        <w:rPr>
          <w:del w:id="5168" w:author="Don Syme" w:date="2010-06-28T11:39:00Z"/>
        </w:rPr>
      </w:pPr>
      <w:del w:id="5169" w:author="Don Syme" w:date="2010-06-28T11:39:00Z">
        <w:r w:rsidRPr="0019287C" w:rsidDel="00963791">
          <w:delText>This has similarity to LazyInit&lt;T&gt;. Using LazyInit&lt;T&gt; has previously been impossible due to</w:delText>
        </w:r>
        <w:bookmarkStart w:id="5170" w:name="_Toc265492589"/>
        <w:bookmarkEnd w:id="5170"/>
      </w:del>
    </w:p>
    <w:p w:rsidR="004D03CF" w:rsidRPr="001B6B3B" w:rsidDel="00963791" w:rsidRDefault="004D03CF" w:rsidP="001B6B3B">
      <w:pPr>
        <w:pStyle w:val="ListParagraph"/>
        <w:numPr>
          <w:ilvl w:val="0"/>
          <w:numId w:val="4"/>
        </w:numPr>
        <w:rPr>
          <w:del w:id="5171" w:author="Don Syme" w:date="2010-06-28T11:39:00Z"/>
        </w:rPr>
      </w:pPr>
      <w:del w:id="5172" w:author="Don Syme" w:date="2010-06-28T11:39:00Z">
        <w:r w:rsidRPr="0019287C" w:rsidDel="00963791">
          <w:delText>LazyInit&lt;T&gt; being a struct type. This would have had the wrong semantics for F#</w:delText>
        </w:r>
        <w:bookmarkStart w:id="5173" w:name="_Toc265492590"/>
        <w:bookmarkEnd w:id="5173"/>
      </w:del>
    </w:p>
    <w:p w:rsidR="004D03CF" w:rsidRPr="001B6B3B" w:rsidDel="00963791" w:rsidRDefault="004D03CF" w:rsidP="001B6B3B">
      <w:pPr>
        <w:pStyle w:val="ListParagraph"/>
        <w:numPr>
          <w:ilvl w:val="0"/>
          <w:numId w:val="4"/>
        </w:numPr>
        <w:rPr>
          <w:del w:id="5174" w:author="Don Syme" w:date="2010-06-28T11:39:00Z"/>
        </w:rPr>
      </w:pPr>
      <w:del w:id="5175" w:author="Don Syme" w:date="2010-06-28T11:39:00Z">
        <w:r w:rsidRPr="0019287C" w:rsidDel="00963791">
          <w:delText xml:space="preserve">LazyInit&lt;T&gt; being in System.Parallel.dll. This was not a valid dependency. </w:delText>
        </w:r>
        <w:bookmarkStart w:id="5176" w:name="_Toc265492591"/>
        <w:bookmarkEnd w:id="5176"/>
      </w:del>
    </w:p>
    <w:p w:rsidR="004D03CF" w:rsidDel="00963791" w:rsidRDefault="004D03CF" w:rsidP="004D03CF">
      <w:pPr>
        <w:rPr>
          <w:del w:id="5177" w:author="Don Syme" w:date="2010-06-28T11:39:00Z"/>
        </w:rPr>
      </w:pPr>
      <w:bookmarkStart w:id="5178" w:name="_Toc265492592"/>
      <w:bookmarkEnd w:id="5178"/>
    </w:p>
    <w:p w:rsidR="004D03CF" w:rsidDel="00963791" w:rsidRDefault="004D03CF" w:rsidP="004D03CF">
      <w:pPr>
        <w:rPr>
          <w:del w:id="5179" w:author="Don Syme" w:date="2010-06-28T11:39:00Z"/>
        </w:rPr>
      </w:pPr>
      <w:del w:id="5180" w:author="Don Syme" w:date="2010-06-28T11:39:00Z">
        <w:r w:rsidDel="00963791">
          <w:delText>We</w:delText>
        </w:r>
        <w:r w:rsidRPr="0019287C" w:rsidDel="00963791">
          <w:delText xml:space="preserve"> believe recent PExt design </w:delText>
        </w:r>
        <w:r w:rsidDel="00963791">
          <w:delText>work has addressed these points. As such u</w:delText>
        </w:r>
        <w:r w:rsidRPr="0019287C" w:rsidDel="00963791">
          <w:delText>sing LazyInit&lt;T&gt; may now be feasible</w:delText>
        </w:r>
        <w:r w:rsidDel="00963791">
          <w:delText>.</w:delText>
        </w:r>
        <w:bookmarkStart w:id="5181" w:name="_Toc265492593"/>
        <w:bookmarkEnd w:id="5181"/>
      </w:del>
    </w:p>
    <w:p w:rsidR="004D03CF" w:rsidDel="00963791" w:rsidRDefault="004D03CF" w:rsidP="004D03CF">
      <w:pPr>
        <w:rPr>
          <w:del w:id="5182" w:author="Don Syme" w:date="2010-06-28T11:39:00Z"/>
        </w:rPr>
      </w:pPr>
      <w:del w:id="5183" w:author="Don Syme" w:date="2010-06-28T11:39:00Z">
        <w:r w:rsidRPr="0019287C" w:rsidDel="00963791">
          <w:delText xml:space="preserve"> </w:delText>
        </w:r>
        <w:bookmarkStart w:id="5184" w:name="_Toc265492594"/>
        <w:bookmarkEnd w:id="5184"/>
      </w:del>
    </w:p>
    <w:p w:rsidR="004D03CF" w:rsidDel="00963791" w:rsidRDefault="004D03CF" w:rsidP="004D03CF">
      <w:pPr>
        <w:rPr>
          <w:del w:id="5185" w:author="Don Syme" w:date="2010-06-28T11:39:00Z"/>
        </w:rPr>
      </w:pPr>
      <w:del w:id="5186" w:author="Don Syme" w:date="2010-06-28T11:39:00Z">
        <w:r w:rsidDel="00963791">
          <w:delText>However</w:delText>
        </w:r>
        <w:bookmarkStart w:id="5187" w:name="_Toc265492595"/>
        <w:bookmarkEnd w:id="5187"/>
      </w:del>
    </w:p>
    <w:p w:rsidR="004D03CF" w:rsidRPr="001B6B3B" w:rsidDel="00963791" w:rsidRDefault="004D03CF" w:rsidP="001B6B3B">
      <w:pPr>
        <w:pStyle w:val="ListParagraph"/>
        <w:numPr>
          <w:ilvl w:val="0"/>
          <w:numId w:val="4"/>
        </w:numPr>
        <w:rPr>
          <w:del w:id="5188" w:author="Don Syme" w:date="2010-06-28T11:39:00Z"/>
        </w:rPr>
      </w:pPr>
      <w:del w:id="5189" w:author="Don Syme" w:date="2010-06-28T11:39:00Z">
        <w:r w:rsidRPr="0019287C" w:rsidDel="00963791">
          <w:delText xml:space="preserve">The type must be in mscorlib.dll </w:delText>
        </w:r>
        <w:bookmarkStart w:id="5190" w:name="_Toc265492596"/>
        <w:bookmarkEnd w:id="5190"/>
      </w:del>
    </w:p>
    <w:p w:rsidR="004D03CF" w:rsidDel="00963791" w:rsidRDefault="004D03CF" w:rsidP="004D03CF">
      <w:pPr>
        <w:rPr>
          <w:del w:id="5191" w:author="Don Syme" w:date="2010-06-28T11:39:00Z"/>
        </w:rPr>
      </w:pPr>
      <w:bookmarkStart w:id="5192" w:name="_Toc265492597"/>
      <w:bookmarkEnd w:id="5192"/>
    </w:p>
    <w:p w:rsidR="004D03CF" w:rsidRPr="001B6B3B" w:rsidDel="00963791" w:rsidRDefault="004D03CF" w:rsidP="001B6B3B">
      <w:pPr>
        <w:pStyle w:val="ListParagraph"/>
        <w:numPr>
          <w:ilvl w:val="0"/>
          <w:numId w:val="4"/>
        </w:numPr>
        <w:rPr>
          <w:del w:id="5193" w:author="Don Syme" w:date="2010-06-28T11:39:00Z"/>
        </w:rPr>
      </w:pPr>
      <w:del w:id="5194" w:author="Don Syme" w:date="2010-06-28T11:39:00Z">
        <w:r w:rsidRPr="0019287C" w:rsidDel="00963791">
          <w:delText>F# is quite perf-sensitive to the implementation and memory-allocation of this type, so we would need to analyze LazyInit&lt;_&gt; in this regard, but it should be OK.</w:delText>
        </w:r>
        <w:bookmarkStart w:id="5195" w:name="_Toc265492598"/>
        <w:bookmarkEnd w:id="5195"/>
      </w:del>
    </w:p>
    <w:p w:rsidR="004D03CF" w:rsidDel="00963791" w:rsidRDefault="004D03CF" w:rsidP="004D03CF">
      <w:pPr>
        <w:pStyle w:val="ListParagraph"/>
        <w:rPr>
          <w:del w:id="5196" w:author="Don Syme" w:date="2010-06-28T11:39:00Z"/>
        </w:rPr>
      </w:pPr>
      <w:bookmarkStart w:id="5197" w:name="_Toc265492599"/>
      <w:bookmarkEnd w:id="5197"/>
    </w:p>
    <w:p w:rsidR="004D03CF" w:rsidRPr="001B6B3B" w:rsidDel="00963791" w:rsidRDefault="004D03CF" w:rsidP="001B6B3B">
      <w:pPr>
        <w:pStyle w:val="ListParagraph"/>
        <w:numPr>
          <w:ilvl w:val="0"/>
          <w:numId w:val="4"/>
        </w:numPr>
        <w:rPr>
          <w:del w:id="5198" w:author="Don Syme" w:date="2010-06-28T11:39:00Z"/>
        </w:rPr>
      </w:pPr>
      <w:del w:id="5199" w:author="Don Syme" w:date="2010-06-28T11:39:00Z">
        <w:r w:rsidDel="00963791">
          <w:delText>The exception semantics for recursively referential values must be reasonable.</w:delText>
        </w:r>
        <w:bookmarkStart w:id="5200" w:name="_Toc265492600"/>
        <w:bookmarkEnd w:id="5200"/>
      </w:del>
    </w:p>
    <w:p w:rsidR="004D03CF" w:rsidRPr="0019287C" w:rsidDel="00963791" w:rsidRDefault="004D03CF" w:rsidP="004D03CF">
      <w:pPr>
        <w:pStyle w:val="ListParagraph"/>
        <w:ind w:left="1440"/>
        <w:rPr>
          <w:del w:id="5201" w:author="Don Syme" w:date="2010-06-28T11:39:00Z"/>
        </w:rPr>
      </w:pPr>
      <w:bookmarkStart w:id="5202" w:name="_Toc265492601"/>
      <w:bookmarkEnd w:id="5202"/>
    </w:p>
    <w:p w:rsidR="00766025" w:rsidRPr="00DF274C" w:rsidRDefault="00766025" w:rsidP="00766025">
      <w:pPr>
        <w:pStyle w:val="Heading1"/>
      </w:pPr>
      <w:bookmarkStart w:id="5203" w:name="_Toc265492602"/>
      <w:r w:rsidRPr="00DF274C">
        <w:lastRenderedPageBreak/>
        <w:t>FSharp.Reflection  (Namespace)</w:t>
      </w:r>
      <w:bookmarkEnd w:id="5203"/>
    </w:p>
    <w:p w:rsidR="00766025" w:rsidRPr="00DF274C" w:rsidRDefault="00766025" w:rsidP="00766025">
      <w:pPr>
        <w:pStyle w:val="MiniHeading"/>
      </w:pPr>
      <w:r>
        <w:t>Design Criteria</w:t>
      </w:r>
    </w:p>
    <w:p w:rsidR="00766025" w:rsidRDefault="00997FCF" w:rsidP="006800FE">
      <w:pPr>
        <w:pStyle w:val="ListParagraph"/>
        <w:numPr>
          <w:ilvl w:val="0"/>
          <w:numId w:val="4"/>
        </w:numPr>
        <w:rPr>
          <w:rFonts w:eastAsia="Times New Roman"/>
        </w:rPr>
      </w:pPr>
      <w:r w:rsidRPr="006800FE">
        <w:rPr>
          <w:rFonts w:eastAsia="Times New Roman"/>
        </w:rPr>
        <w:t xml:space="preserve">Enable reflection over F# union types, F# records </w:t>
      </w:r>
      <w:r w:rsidR="006800FE" w:rsidRPr="006800FE">
        <w:rPr>
          <w:rFonts w:eastAsia="Times New Roman"/>
        </w:rPr>
        <w:t>types, F# tuple types and values of the same</w:t>
      </w:r>
    </w:p>
    <w:p w:rsidR="006800FE" w:rsidRPr="006800FE" w:rsidRDefault="006800FE" w:rsidP="006800FE">
      <w:pPr>
        <w:pStyle w:val="ListParagraph"/>
        <w:numPr>
          <w:ilvl w:val="0"/>
          <w:numId w:val="4"/>
        </w:numPr>
        <w:rPr>
          <w:rFonts w:eastAsia="Times New Roman"/>
        </w:rPr>
      </w:pPr>
      <w:r>
        <w:rPr>
          <w:rFonts w:eastAsia="Times New Roman"/>
        </w:rPr>
        <w:t>In the long term, provide a place to expose additional F# metadata through a core API</w:t>
      </w:r>
    </w:p>
    <w:p w:rsidR="00766025" w:rsidRPr="00DF274C" w:rsidRDefault="00766025" w:rsidP="00766025">
      <w:pPr>
        <w:pStyle w:val="MiniHeading"/>
      </w:pPr>
      <w:r>
        <w:t>Usage Model</w:t>
      </w:r>
    </w:p>
    <w:p w:rsidR="00766025" w:rsidRDefault="00766025" w:rsidP="00766025">
      <w:pPr>
        <w:pStyle w:val="BodyText"/>
      </w:pPr>
      <w:r>
        <w:t>TBD</w:t>
      </w:r>
    </w:p>
    <w:p w:rsidR="00766025" w:rsidRDefault="00766025" w:rsidP="00766025">
      <w:pPr>
        <w:pStyle w:val="MiniHeading"/>
      </w:pPr>
      <w:r>
        <w:t>Alignment Considerations</w:t>
      </w:r>
    </w:p>
    <w:p w:rsidR="00766025" w:rsidRPr="0019287C" w:rsidRDefault="00766025" w:rsidP="00766025">
      <w:r w:rsidRPr="0019287C">
        <w:t>We have assumed that there will be no BCL-led initiative for dealing with compiled encodings of discriminated union or record types.</w:t>
      </w:r>
      <w:r>
        <w:t xml:space="preserve">  However even if there was the F# Reflection API could easily be updated to use this new compiled encoding.</w:t>
      </w:r>
    </w:p>
    <w:p w:rsidR="00766025" w:rsidRPr="00DF274C" w:rsidRDefault="00766025" w:rsidP="00766025">
      <w:pPr>
        <w:pStyle w:val="Heading2"/>
      </w:pPr>
      <w:bookmarkStart w:id="5204" w:name="_Toc265492603"/>
      <w:r w:rsidRPr="00DF274C">
        <w:t>FSharp.Reflection.</w:t>
      </w:r>
      <w:r>
        <w:t>FSharp</w:t>
      </w:r>
      <w:r w:rsidRPr="00DF274C">
        <w:t>Value (</w:t>
      </w:r>
      <w:r>
        <w:t>Static Class</w:t>
      </w:r>
      <w:r w:rsidRPr="00DF274C">
        <w:t>)</w:t>
      </w:r>
      <w:bookmarkEnd w:id="5204"/>
    </w:p>
    <w:p w:rsidR="006800FE" w:rsidRDefault="006800FE" w:rsidP="006800FE">
      <w:pPr>
        <w:rPr>
          <w:rFonts w:eastAsia="Times New Roman"/>
        </w:rPr>
      </w:pPr>
      <w:r>
        <w:rPr>
          <w:rFonts w:eastAsia="Times New Roman"/>
        </w:rPr>
        <w:t xml:space="preserve">This static class enables reflection over </w:t>
      </w:r>
      <w:r w:rsidRPr="006800FE">
        <w:rPr>
          <w:rFonts w:eastAsia="Times New Roman"/>
        </w:rPr>
        <w:t xml:space="preserve">F# union </w:t>
      </w:r>
      <w:r>
        <w:rPr>
          <w:rFonts w:eastAsia="Times New Roman"/>
        </w:rPr>
        <w:t>values</w:t>
      </w:r>
      <w:r w:rsidRPr="006800FE">
        <w:rPr>
          <w:rFonts w:eastAsia="Times New Roman"/>
        </w:rPr>
        <w:t>, F# record</w:t>
      </w:r>
      <w:r>
        <w:rPr>
          <w:rFonts w:eastAsia="Times New Roman"/>
        </w:rPr>
        <w:t xml:space="preserve"> values and</w:t>
      </w:r>
      <w:r w:rsidRPr="006800FE">
        <w:rPr>
          <w:rFonts w:eastAsia="Times New Roman"/>
        </w:rPr>
        <w:t xml:space="preserve"> F# tuple </w:t>
      </w:r>
      <w:r>
        <w:rPr>
          <w:rFonts w:eastAsia="Times New Roman"/>
        </w:rPr>
        <w:t>values</w:t>
      </w:r>
    </w:p>
    <w:p w:rsidR="00766025" w:rsidRPr="00DF274C" w:rsidRDefault="00766025" w:rsidP="00766025">
      <w:pPr>
        <w:pStyle w:val="MiniHeading"/>
      </w:pPr>
      <w:r>
        <w:t>Design Criteria</w:t>
      </w:r>
    </w:p>
    <w:p w:rsidR="00766025" w:rsidRDefault="00A6489B" w:rsidP="00A6489B">
      <w:pPr>
        <w:pStyle w:val="ListParagraph"/>
        <w:numPr>
          <w:ilvl w:val="0"/>
          <w:numId w:val="4"/>
        </w:numPr>
        <w:rPr>
          <w:rFonts w:eastAsia="Times New Roman"/>
        </w:rPr>
      </w:pPr>
      <w:r>
        <w:rPr>
          <w:rFonts w:eastAsia="Times New Roman"/>
        </w:rPr>
        <w:t>Simple entry points to experiment with fetching and creating union, record and tuple values</w:t>
      </w:r>
    </w:p>
    <w:p w:rsidR="00A6489B" w:rsidRDefault="00A6489B" w:rsidP="00A6489B">
      <w:pPr>
        <w:pStyle w:val="ListParagraph"/>
        <w:numPr>
          <w:ilvl w:val="0"/>
          <w:numId w:val="4"/>
        </w:numPr>
        <w:rPr>
          <w:rFonts w:eastAsia="Times New Roman"/>
        </w:rPr>
      </w:pPr>
      <w:r>
        <w:rPr>
          <w:rFonts w:eastAsia="Times New Roman"/>
        </w:rPr>
        <w:t>An entry point to allow the construction of a function value from a dynamic implementation</w:t>
      </w:r>
    </w:p>
    <w:p w:rsidR="00A6489B" w:rsidRDefault="00A6489B" w:rsidP="00A6489B">
      <w:pPr>
        <w:pStyle w:val="ListParagraph"/>
        <w:numPr>
          <w:ilvl w:val="0"/>
          <w:numId w:val="4"/>
        </w:numPr>
        <w:rPr>
          <w:rFonts w:eastAsia="Times New Roman"/>
        </w:rPr>
      </w:pPr>
      <w:r>
        <w:rPr>
          <w:rFonts w:eastAsia="Times New Roman"/>
        </w:rPr>
        <w:t>Precomputation entry points to maximize the amount of computational effort that can be amortized priori to an inner loop that must construct or read many instances of F# union values, record values or tuple according to a fixed schema</w:t>
      </w:r>
    </w:p>
    <w:p w:rsidR="0071050D" w:rsidRPr="00A6489B" w:rsidRDefault="0071050D" w:rsidP="00A6489B">
      <w:pPr>
        <w:pStyle w:val="ListParagraph"/>
        <w:numPr>
          <w:ilvl w:val="0"/>
          <w:numId w:val="4"/>
        </w:numPr>
        <w:rPr>
          <w:rFonts w:eastAsia="Times New Roman"/>
        </w:rPr>
      </w:pPr>
      <w:r>
        <w:rPr>
          <w:rFonts w:eastAsia="Times New Roman"/>
        </w:rPr>
        <w:t>Allow analysis of private record and union values according to a passed-in bindingFlags parameter. No granularity greater than Public/NonPublic is required.</w:t>
      </w:r>
    </w:p>
    <w:p w:rsidR="00766025" w:rsidRPr="00DF274C" w:rsidRDefault="00766025" w:rsidP="00766025">
      <w:pPr>
        <w:pStyle w:val="MiniHeading"/>
      </w:pPr>
      <w:r>
        <w:t>Usage Model</w:t>
      </w:r>
    </w:p>
    <w:p w:rsidR="00766025" w:rsidRDefault="00766025" w:rsidP="00766025">
      <w:pPr>
        <w:pStyle w:val="BodyText"/>
      </w:pPr>
      <w:r>
        <w:t>TBD</w:t>
      </w:r>
    </w:p>
    <w:p w:rsidR="00A6489B" w:rsidRPr="00DF274C" w:rsidRDefault="00A6489B" w:rsidP="00A6489B">
      <w:pPr>
        <w:pStyle w:val="MiniHeading"/>
      </w:pPr>
      <w:r>
        <w:t>Performance Criteria</w:t>
      </w:r>
    </w:p>
    <w:p w:rsidR="00A6489B" w:rsidRDefault="00A6489B" w:rsidP="00A6489B">
      <w:pPr>
        <w:pStyle w:val="BodyText"/>
      </w:pPr>
      <w:r>
        <w:t>TBD</w:t>
      </w:r>
    </w:p>
    <w:p w:rsidR="00766025" w:rsidRPr="00DF274C" w:rsidRDefault="00766025" w:rsidP="00766025">
      <w:pPr>
        <w:pStyle w:val="MiniHeading"/>
      </w:pPr>
      <w:r>
        <w:t>Signature</w:t>
      </w:r>
    </w:p>
    <w:p w:rsidR="00766025" w:rsidRDefault="00766025" w:rsidP="00766025">
      <w:pPr>
        <w:pStyle w:val="SpecBox"/>
        <w:rPr>
          <w:rStyle w:val="CodeInline"/>
        </w:rPr>
      </w:pPr>
      <w:r>
        <w:rPr>
          <w:rStyle w:val="CodeInline"/>
        </w:rPr>
        <w:t xml:space="preserve">type FSharpValue = </w:t>
      </w:r>
    </w:p>
    <w:p w:rsidR="00766025" w:rsidRPr="00022DBD"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 xml:space="preserve">GetUnionCase:  </w:t>
      </w:r>
      <w:r w:rsidR="00646F24">
        <w:rPr>
          <w:rStyle w:val="CodeInline"/>
        </w:rPr>
        <w:t>value:</w:t>
      </w:r>
      <w:r w:rsidR="00F266BA">
        <w:fldChar w:fldCharType="begin"/>
      </w:r>
      <w:r w:rsidR="00F266BA">
        <w:instrText>HYPERLINK "Microsoft.FSharp.Core.type_obj.html"</w:instrText>
      </w:r>
      <w:ins w:id="5205" w:author="Don Syme" w:date="2010-06-28T12:43:00Z"/>
      <w:r w:rsidR="00F266BA">
        <w:fldChar w:fldCharType="separate"/>
      </w:r>
      <w:r w:rsidR="00766025" w:rsidRPr="00022DBD">
        <w:rPr>
          <w:rStyle w:val="CodeInline"/>
        </w:rPr>
        <w:t>obj</w:t>
      </w:r>
      <w:r w:rsidR="00F266BA">
        <w:fldChar w:fldCharType="end"/>
      </w:r>
      <w:r w:rsidR="00766025" w:rsidRPr="00022DBD">
        <w:rPr>
          <w:rStyle w:val="CodeInline"/>
        </w:rPr>
        <w:t xml:space="preserve"> -&gt; </w:t>
      </w:r>
      <w:r w:rsidR="00F266BA">
        <w:fldChar w:fldCharType="begin"/>
      </w:r>
      <w:r w:rsidR="00F266BA">
        <w:instrText>HYPERLINK "Microsoft.FSharp.Core.type_obj.html"</w:instrText>
      </w:r>
      <w:ins w:id="5206" w:author="Don Syme" w:date="2010-06-28T12:43:00Z"/>
      <w:r w:rsidR="00F266BA">
        <w:fldChar w:fldCharType="separate"/>
      </w:r>
      <w:r w:rsidR="00766025" w:rsidRPr="00022DBD">
        <w:rPr>
          <w:rStyle w:val="CodeInline"/>
        </w:rPr>
        <w:t>UnionCaseInfo</w:t>
      </w:r>
      <w:r w:rsidR="00F266BA">
        <w:fldChar w:fldCharType="end"/>
      </w:r>
      <w:r w:rsidR="00766025" w:rsidRPr="00022DBD">
        <w:rPr>
          <w:rStyle w:val="CodeInline"/>
        </w:rPr>
        <w:tab/>
      </w:r>
    </w:p>
    <w:p w:rsidR="006800FE" w:rsidRPr="00022DBD"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 xml:space="preserve">GetRecordField:  </w:t>
      </w:r>
      <w:r>
        <w:rPr>
          <w:rStyle w:val="CodeInline"/>
        </w:rPr>
        <w:t>record:</w:t>
      </w:r>
      <w:r w:rsidR="00F266BA">
        <w:fldChar w:fldCharType="begin"/>
      </w:r>
      <w:r w:rsidR="00F266BA">
        <w:instrText>HYPERLINK "Microsoft.FSharp.Core.type_obj.html"</w:instrText>
      </w:r>
      <w:ins w:id="5207" w:author="Don Syme" w:date="2010-06-28T12:43:00Z"/>
      <w:r w:rsidR="00F266BA">
        <w:fldChar w:fldCharType="separate"/>
      </w:r>
      <w:r w:rsidRPr="00022DBD">
        <w:rPr>
          <w:rStyle w:val="CodeInline"/>
        </w:rPr>
        <w:t>obj</w:t>
      </w:r>
      <w:r w:rsidR="00F266BA">
        <w:fldChar w:fldCharType="end"/>
      </w:r>
      <w:r w:rsidRPr="00022DBD">
        <w:rPr>
          <w:rStyle w:val="CodeInline"/>
        </w:rPr>
        <w:t xml:space="preserve"> * </w:t>
      </w:r>
      <w:r>
        <w:rPr>
          <w:rStyle w:val="CodeInline"/>
        </w:rPr>
        <w:t>info:Property</w:t>
      </w:r>
      <w:r w:rsidRPr="00022DBD">
        <w:rPr>
          <w:rStyle w:val="CodeInline"/>
        </w:rPr>
        <w:t xml:space="preserve">Info -&gt; </w:t>
      </w:r>
      <w:r w:rsidR="00F266BA">
        <w:fldChar w:fldCharType="begin"/>
      </w:r>
      <w:r w:rsidR="00F266BA">
        <w:instrText>HYPERLINK "Microsoft.FSharp.Core.type_obj.html"</w:instrText>
      </w:r>
      <w:ins w:id="5208" w:author="Don Syme" w:date="2010-06-28T12:43:00Z"/>
      <w:r w:rsidR="00F266BA">
        <w:fldChar w:fldCharType="separate"/>
      </w:r>
      <w:r w:rsidRPr="00022DBD">
        <w:rPr>
          <w:rStyle w:val="CodeInline"/>
        </w:rPr>
        <w:t>obj</w:t>
      </w:r>
      <w:r w:rsidR="00F266BA">
        <w:fldChar w:fldCharType="end"/>
      </w:r>
    </w:p>
    <w:p w:rsidR="006800FE" w:rsidRPr="00022DBD" w:rsidRDefault="006800FE" w:rsidP="006800FE">
      <w:pPr>
        <w:pStyle w:val="SpecBox"/>
        <w:rPr>
          <w:rStyle w:val="CodeInline"/>
        </w:rPr>
      </w:pPr>
      <w:r>
        <w:rPr>
          <w:rStyle w:val="CodeInline"/>
        </w:rPr>
        <w:t xml:space="preserve">  </w:t>
      </w:r>
      <w:r w:rsidR="0071050D">
        <w:rPr>
          <w:rStyle w:val="CodeInline"/>
        </w:rPr>
        <w:t xml:space="preserve">static </w:t>
      </w:r>
      <w:r w:rsidR="00646F24">
        <w:rPr>
          <w:rStyle w:val="CodeInline"/>
        </w:rPr>
        <w:t xml:space="preserve">GetRecordFields: </w:t>
      </w:r>
      <w:r>
        <w:rPr>
          <w:rStyle w:val="CodeInline"/>
        </w:rPr>
        <w:t>record:</w:t>
      </w:r>
      <w:r w:rsidR="00F266BA">
        <w:fldChar w:fldCharType="begin"/>
      </w:r>
      <w:r w:rsidR="00F266BA">
        <w:instrText>HYPERLINK "Microsoft.FSharp.Core.type_obj.html"</w:instrText>
      </w:r>
      <w:ins w:id="5209" w:author="Don Syme" w:date="2010-06-28T12:43:00Z"/>
      <w:r w:rsidR="00F266BA">
        <w:fldChar w:fldCharType="separate"/>
      </w:r>
      <w:r w:rsidRPr="00022DBD">
        <w:rPr>
          <w:rStyle w:val="CodeInline"/>
        </w:rPr>
        <w:t>obj</w:t>
      </w:r>
      <w:r w:rsidR="00F266BA">
        <w:fldChar w:fldCharType="end"/>
      </w:r>
      <w:r w:rsidRPr="00022DBD">
        <w:rPr>
          <w:rStyle w:val="CodeInline"/>
        </w:rPr>
        <w:t xml:space="preserve"> </w:t>
      </w:r>
      <w:r w:rsidRPr="006800FE">
        <w:rPr>
          <w:rFonts w:ascii="Consolas" w:hAnsi="Consolas"/>
          <w:bCs/>
          <w:color w:val="4F81BD" w:themeColor="accent1"/>
          <w:sz w:val="18"/>
        </w:rPr>
        <w:t>* ?bindingFlags:BindingFlags</w:t>
      </w:r>
      <w:r>
        <w:rPr>
          <w:rFonts w:ascii="Consolas" w:hAnsi="Consolas"/>
          <w:bCs/>
          <w:color w:val="4F81BD" w:themeColor="accent1"/>
          <w:sz w:val="18"/>
        </w:rPr>
        <w:t xml:space="preserve"> </w:t>
      </w:r>
      <w:r w:rsidRPr="00022DBD">
        <w:rPr>
          <w:rStyle w:val="CodeInline"/>
        </w:rPr>
        <w:t xml:space="preserve">-&gt; </w:t>
      </w:r>
      <w:r w:rsidR="00F266BA">
        <w:fldChar w:fldCharType="begin"/>
      </w:r>
      <w:r w:rsidR="00F266BA">
        <w:instrText>HYPERLINK "Microsoft.FSharp.Core.type_obj.html"</w:instrText>
      </w:r>
      <w:ins w:id="5210" w:author="Don Syme" w:date="2010-06-28T12:43:00Z"/>
      <w:r w:rsidR="00F266BA">
        <w:fldChar w:fldCharType="separate"/>
      </w:r>
      <w:r w:rsidRPr="00022DBD">
        <w:rPr>
          <w:rStyle w:val="CodeInline"/>
        </w:rPr>
        <w:t>obj</w:t>
      </w:r>
      <w:r w:rsidR="00F266BA">
        <w:fldChar w:fldCharType="end"/>
      </w:r>
      <w:r w:rsidRPr="00022DBD">
        <w:rPr>
          <w:rStyle w:val="CodeInline"/>
        </w:rPr>
        <w:t xml:space="preserve"> []</w:t>
      </w:r>
    </w:p>
    <w:p w:rsidR="00766025" w:rsidRPr="00022DBD"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GetTupleField:</w:t>
      </w:r>
      <w:r w:rsidR="00646F24">
        <w:rPr>
          <w:rStyle w:val="CodeInline"/>
        </w:rPr>
        <w:t xml:space="preserve"> </w:t>
      </w:r>
      <w:r w:rsidR="00766025" w:rsidRPr="00022DBD">
        <w:rPr>
          <w:rStyle w:val="CodeInline"/>
        </w:rPr>
        <w:t xml:space="preserve"> </w:t>
      </w:r>
      <w:r w:rsidR="00646F24">
        <w:rPr>
          <w:rStyle w:val="CodeInline"/>
        </w:rPr>
        <w:t>tuple:</w:t>
      </w:r>
      <w:r w:rsidR="00766025" w:rsidRPr="00022DBD">
        <w:rPr>
          <w:rStyle w:val="CodeInline"/>
        </w:rPr>
        <w:t xml:space="preserve">obj * </w:t>
      </w:r>
      <w:r w:rsidR="00646F24">
        <w:rPr>
          <w:rStyle w:val="CodeInline"/>
        </w:rPr>
        <w:t>index:</w:t>
      </w:r>
      <w:r w:rsidR="00766025" w:rsidRPr="00022DBD">
        <w:rPr>
          <w:rStyle w:val="CodeInline"/>
        </w:rPr>
        <w:t xml:space="preserve">int -&gt; </w:t>
      </w:r>
      <w:r w:rsidR="00F266BA">
        <w:fldChar w:fldCharType="begin"/>
      </w:r>
      <w:r w:rsidR="00F266BA">
        <w:instrText>HYPERLINK "Microsoft.FSharp.Core.type_obj.html"</w:instrText>
      </w:r>
      <w:ins w:id="5211" w:author="Don Syme" w:date="2010-06-28T12:43:00Z"/>
      <w:r w:rsidR="00F266BA">
        <w:fldChar w:fldCharType="separate"/>
      </w:r>
      <w:r w:rsidR="00766025" w:rsidRPr="00022DBD">
        <w:rPr>
          <w:rStyle w:val="CodeInline"/>
        </w:rPr>
        <w:t>obj</w:t>
      </w:r>
      <w:r w:rsidR="00F266BA">
        <w:fldChar w:fldCharType="end"/>
      </w:r>
    </w:p>
    <w:p w:rsidR="006800FE" w:rsidRPr="00022DBD"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 xml:space="preserve">GetTupleFields  </w:t>
      </w:r>
      <w:r w:rsidR="00646F24">
        <w:rPr>
          <w:rStyle w:val="CodeInline"/>
        </w:rPr>
        <w:t>tuple:</w:t>
      </w:r>
      <w:r w:rsidR="00F266BA">
        <w:fldChar w:fldCharType="begin"/>
      </w:r>
      <w:r w:rsidR="00F266BA">
        <w:instrText>HYPERLINK "Microsoft.FSharp.Core.type_obj.html"</w:instrText>
      </w:r>
      <w:ins w:id="5212" w:author="Don Syme" w:date="2010-06-28T12:43:00Z"/>
      <w:r w:rsidR="00F266BA">
        <w:fldChar w:fldCharType="separate"/>
      </w:r>
      <w:r w:rsidRPr="00022DBD">
        <w:rPr>
          <w:rStyle w:val="CodeInline"/>
        </w:rPr>
        <w:t>obj</w:t>
      </w:r>
      <w:r w:rsidR="00F266BA">
        <w:fldChar w:fldCharType="end"/>
      </w:r>
      <w:r w:rsidRPr="00022DBD">
        <w:rPr>
          <w:rStyle w:val="CodeInline"/>
        </w:rPr>
        <w:t xml:space="preserve"> -&gt; </w:t>
      </w:r>
      <w:r w:rsidR="00F266BA">
        <w:fldChar w:fldCharType="begin"/>
      </w:r>
      <w:r w:rsidR="00F266BA">
        <w:instrText>HYPERLINK "Microsoft.FSharp.Core.type_obj.html"</w:instrText>
      </w:r>
      <w:ins w:id="5213" w:author="Don Syme" w:date="2010-06-28T12:43:00Z"/>
      <w:r w:rsidR="00F266BA">
        <w:fldChar w:fldCharType="separate"/>
      </w:r>
      <w:r w:rsidRPr="00022DBD">
        <w:rPr>
          <w:rStyle w:val="CodeInline"/>
        </w:rPr>
        <w:t>obj</w:t>
      </w:r>
      <w:r w:rsidR="00F266BA">
        <w:fldChar w:fldCharType="end"/>
      </w:r>
      <w:r w:rsidRPr="00022DBD">
        <w:rPr>
          <w:rStyle w:val="CodeInline"/>
        </w:rPr>
        <w:t xml:space="preserve"> []</w:t>
      </w:r>
    </w:p>
    <w:p w:rsidR="00646F24" w:rsidRDefault="00646F24" w:rsidP="006800FE">
      <w:pPr>
        <w:pStyle w:val="SpecBox"/>
        <w:rPr>
          <w:rStyle w:val="CodeInline"/>
        </w:rPr>
      </w:pPr>
    </w:p>
    <w:p w:rsidR="006800FE" w:rsidRPr="00022DBD"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MakeFunction</w:t>
      </w:r>
      <w:r w:rsidR="0071050D">
        <w:rPr>
          <w:rStyle w:val="CodeInline"/>
        </w:rPr>
        <w:t xml:space="preserve"> :</w:t>
      </w:r>
      <w:r w:rsidRPr="00022DBD">
        <w:rPr>
          <w:rStyle w:val="CodeInline"/>
        </w:rPr>
        <w:t xml:space="preserve"> </w:t>
      </w:r>
      <w:r>
        <w:rPr>
          <w:rStyle w:val="CodeInline"/>
        </w:rPr>
        <w:t>functionType:</w:t>
      </w:r>
      <w:r w:rsidRPr="00022DBD">
        <w:rPr>
          <w:rStyle w:val="CodeInline"/>
        </w:rPr>
        <w:t xml:space="preserve">Type * </w:t>
      </w:r>
      <w:r w:rsidR="00DA066D">
        <w:rPr>
          <w:rStyle w:val="CodeInline"/>
        </w:rPr>
        <w:t>implementation:</w:t>
      </w:r>
      <w:r w:rsidRPr="00022DBD">
        <w:rPr>
          <w:rStyle w:val="CodeInline"/>
        </w:rPr>
        <w:t>(obj -&gt; obj) -&gt; obj</w:t>
      </w:r>
    </w:p>
    <w:p w:rsidR="006800FE" w:rsidRPr="00022DBD"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MakeRecord</w:t>
      </w:r>
      <w:r w:rsidR="0071050D">
        <w:rPr>
          <w:rStyle w:val="CodeInline"/>
        </w:rPr>
        <w:t xml:space="preserve"> :</w:t>
      </w:r>
      <w:r w:rsidRPr="00022DBD">
        <w:rPr>
          <w:rStyle w:val="CodeInline"/>
        </w:rPr>
        <w:t xml:space="preserve"> </w:t>
      </w:r>
      <w:r>
        <w:rPr>
          <w:rStyle w:val="CodeInline"/>
        </w:rPr>
        <w:t>recordType:</w:t>
      </w:r>
      <w:r w:rsidRPr="00022DBD">
        <w:rPr>
          <w:rStyle w:val="CodeInline"/>
        </w:rPr>
        <w:t xml:space="preserve">Type * </w:t>
      </w:r>
      <w:r>
        <w:rPr>
          <w:rStyle w:val="CodeInline"/>
        </w:rPr>
        <w:t>values:</w:t>
      </w:r>
      <w:r w:rsidR="00646F24">
        <w:rPr>
          <w:rStyle w:val="CodeInline"/>
        </w:rPr>
        <w:t>obj[]</w:t>
      </w:r>
      <w:r w:rsidRPr="00022DBD">
        <w:rPr>
          <w:rStyle w:val="CodeInline"/>
        </w:rPr>
        <w:t xml:space="preserve"> -&gt; </w:t>
      </w:r>
      <w:r w:rsidR="00F266BA">
        <w:fldChar w:fldCharType="begin"/>
      </w:r>
      <w:r w:rsidR="00F266BA">
        <w:instrText>HYPERLINK "Microsoft.FSharp.Core.type_obj.html"</w:instrText>
      </w:r>
      <w:ins w:id="5214" w:author="Don Syme" w:date="2010-06-28T12:43:00Z"/>
      <w:r w:rsidR="00F266BA">
        <w:fldChar w:fldCharType="separate"/>
      </w:r>
      <w:r w:rsidRPr="00022DBD">
        <w:rPr>
          <w:rStyle w:val="CodeInline"/>
        </w:rPr>
        <w:t>obj</w:t>
      </w:r>
      <w:r w:rsidR="00F266BA">
        <w:fldChar w:fldCharType="end"/>
      </w:r>
    </w:p>
    <w:p w:rsidR="00646F24" w:rsidRPr="00022DBD" w:rsidRDefault="00646F24" w:rsidP="00646F24">
      <w:pPr>
        <w:pStyle w:val="SpecBox"/>
        <w:rPr>
          <w:rStyle w:val="CodeInline"/>
        </w:rPr>
      </w:pPr>
      <w:r>
        <w:rPr>
          <w:rStyle w:val="CodeInline"/>
        </w:rPr>
        <w:t xml:space="preserve">  </w:t>
      </w:r>
      <w:r w:rsidR="0071050D">
        <w:rPr>
          <w:rStyle w:val="CodeInline"/>
        </w:rPr>
        <w:t xml:space="preserve">static </w:t>
      </w:r>
      <w:r>
        <w:rPr>
          <w:rStyle w:val="CodeInline"/>
        </w:rPr>
        <w:t>MakeTuple</w:t>
      </w:r>
      <w:r w:rsidR="0071050D">
        <w:rPr>
          <w:rStyle w:val="CodeInline"/>
        </w:rPr>
        <w:t xml:space="preserve"> :</w:t>
      </w:r>
      <w:r w:rsidRPr="00022DBD">
        <w:rPr>
          <w:rStyle w:val="CodeInline"/>
        </w:rPr>
        <w:t xml:space="preserve"> </w:t>
      </w:r>
      <w:r>
        <w:rPr>
          <w:rStyle w:val="CodeInline"/>
        </w:rPr>
        <w:t>tupleElements:</w:t>
      </w:r>
      <w:r w:rsidRPr="00022DBD">
        <w:rPr>
          <w:rStyle w:val="CodeInline"/>
        </w:rPr>
        <w:t xml:space="preserve"> obj</w:t>
      </w:r>
      <w:r>
        <w:rPr>
          <w:rStyle w:val="CodeInline"/>
        </w:rPr>
        <w:t xml:space="preserve">[] * tupleType : Type </w:t>
      </w:r>
      <w:r w:rsidRPr="00022DBD">
        <w:rPr>
          <w:rStyle w:val="CodeInline"/>
        </w:rPr>
        <w:t>-&gt; obj</w:t>
      </w:r>
    </w:p>
    <w:p w:rsidR="00766025" w:rsidRPr="00022DBD"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MakeUnion</w:t>
      </w:r>
      <w:r w:rsidR="0071050D">
        <w:rPr>
          <w:rStyle w:val="CodeInline"/>
        </w:rPr>
        <w:t xml:space="preserve"> :</w:t>
      </w:r>
      <w:r w:rsidR="00766025" w:rsidRPr="00022DBD">
        <w:rPr>
          <w:rStyle w:val="CodeInline"/>
        </w:rPr>
        <w:t xml:space="preserve"> </w:t>
      </w:r>
      <w:r w:rsidR="006800FE">
        <w:rPr>
          <w:rStyle w:val="CodeInline"/>
        </w:rPr>
        <w:t>unionCase:</w:t>
      </w:r>
      <w:r w:rsidR="00766025" w:rsidRPr="00022DBD">
        <w:rPr>
          <w:rStyle w:val="CodeInline"/>
        </w:rPr>
        <w:t>UnionCaseInfo *</w:t>
      </w:r>
      <w:r w:rsidR="006800FE">
        <w:rPr>
          <w:rStyle w:val="CodeInline"/>
        </w:rPr>
        <w:t xml:space="preserve"> </w:t>
      </w:r>
      <w:r w:rsidR="00646F24">
        <w:rPr>
          <w:rStyle w:val="CodeInline"/>
        </w:rPr>
        <w:t xml:space="preserve">obj[] </w:t>
      </w:r>
      <w:r w:rsidR="00646F24" w:rsidRPr="006800FE">
        <w:rPr>
          <w:rFonts w:ascii="Consolas" w:hAnsi="Consolas"/>
          <w:bCs/>
          <w:color w:val="4F81BD" w:themeColor="accent1"/>
          <w:sz w:val="18"/>
        </w:rPr>
        <w:t>* ?bindingFlags:BindingFlags</w:t>
      </w:r>
      <w:r w:rsidR="00646F24">
        <w:rPr>
          <w:rFonts w:ascii="Consolas" w:hAnsi="Consolas"/>
          <w:bCs/>
          <w:color w:val="4F81BD" w:themeColor="accent1"/>
          <w:sz w:val="18"/>
        </w:rPr>
        <w:t xml:space="preserve"> </w:t>
      </w:r>
      <w:r w:rsidR="00766025" w:rsidRPr="00022DBD">
        <w:rPr>
          <w:rStyle w:val="CodeInline"/>
        </w:rPr>
        <w:t xml:space="preserve">-&gt; </w:t>
      </w:r>
      <w:r w:rsidR="00F266BA">
        <w:fldChar w:fldCharType="begin"/>
      </w:r>
      <w:r w:rsidR="00F266BA">
        <w:instrText>HYPERLINK "Microsoft.FSharp.Core.type_obj.html"</w:instrText>
      </w:r>
      <w:ins w:id="5215" w:author="Don Syme" w:date="2010-06-28T12:43:00Z"/>
      <w:r w:rsidR="00F266BA">
        <w:fldChar w:fldCharType="separate"/>
      </w:r>
      <w:r w:rsidR="00766025" w:rsidRPr="00022DBD">
        <w:rPr>
          <w:rStyle w:val="CodeInline"/>
        </w:rPr>
        <w:t>obj</w:t>
      </w:r>
      <w:r w:rsidR="00F266BA">
        <w:fldChar w:fldCharType="end"/>
      </w:r>
    </w:p>
    <w:p w:rsidR="00646F24" w:rsidRDefault="00646F24" w:rsidP="00766025">
      <w:pPr>
        <w:pStyle w:val="SpecBox"/>
        <w:rPr>
          <w:rStyle w:val="CodeInline"/>
        </w:rPr>
      </w:pPr>
    </w:p>
    <w:p w:rsidR="006800FE"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PreComputeRecordConstructor</w:t>
      </w:r>
    </w:p>
    <w:p w:rsidR="00766025" w:rsidRPr="00022DBD" w:rsidRDefault="006800FE" w:rsidP="00766025">
      <w:pPr>
        <w:pStyle w:val="SpecBox"/>
        <w:rPr>
          <w:rStyle w:val="CodeInline"/>
        </w:rPr>
      </w:pPr>
      <w:r>
        <w:rPr>
          <w:rStyle w:val="CodeInline"/>
        </w:rPr>
        <w:t xml:space="preserve">           </w:t>
      </w:r>
      <w:r w:rsidR="00766025" w:rsidRPr="00022DBD">
        <w:rPr>
          <w:rStyle w:val="CodeInline"/>
        </w:rPr>
        <w:t xml:space="preserve">: </w:t>
      </w:r>
      <w:r>
        <w:rPr>
          <w:rStyle w:val="CodeInline"/>
        </w:rPr>
        <w:t>recordType:</w:t>
      </w:r>
      <w:r w:rsidR="00766025" w:rsidRPr="00022DBD">
        <w:rPr>
          <w:rStyle w:val="CodeInline"/>
        </w:rPr>
        <w:t xml:space="preserve">Type </w:t>
      </w:r>
      <w:r w:rsidRPr="006800FE">
        <w:rPr>
          <w:rFonts w:ascii="Consolas" w:hAnsi="Consolas"/>
          <w:bCs/>
          <w:color w:val="4F81BD" w:themeColor="accent1"/>
          <w:sz w:val="18"/>
        </w:rPr>
        <w:t>* ?bindingFlags:BindingFlags</w:t>
      </w:r>
      <w:r>
        <w:rPr>
          <w:rFonts w:ascii="Consolas" w:hAnsi="Consolas"/>
          <w:bCs/>
          <w:color w:val="4F81BD" w:themeColor="accent1"/>
          <w:sz w:val="18"/>
        </w:rPr>
        <w:t xml:space="preserve"> </w:t>
      </w:r>
      <w:r w:rsidR="00766025" w:rsidRPr="00022DBD">
        <w:rPr>
          <w:rStyle w:val="CodeInline"/>
        </w:rPr>
        <w:t>-&gt; (</w:t>
      </w:r>
      <w:r w:rsidR="00F266BA">
        <w:fldChar w:fldCharType="begin"/>
      </w:r>
      <w:r w:rsidR="00F266BA">
        <w:instrText>HYPERLINK "Microsoft.FSharp.Core.type_obj.html"</w:instrText>
      </w:r>
      <w:ins w:id="5216" w:author="Don Syme" w:date="2010-06-28T12:43:00Z"/>
      <w:r w:rsidR="00F266BA">
        <w:fldChar w:fldCharType="separate"/>
      </w:r>
      <w:r w:rsidR="00766025" w:rsidRPr="00022DBD">
        <w:rPr>
          <w:rStyle w:val="CodeInline"/>
        </w:rPr>
        <w:t>obj</w:t>
      </w:r>
      <w:r w:rsidR="00F266BA">
        <w:fldChar w:fldCharType="end"/>
      </w:r>
      <w:r w:rsidR="00766025" w:rsidRPr="00022DBD">
        <w:rPr>
          <w:rStyle w:val="CodeInline"/>
        </w:rPr>
        <w:t xml:space="preserve"> </w:t>
      </w:r>
      <w:r w:rsidR="00F266BA">
        <w:fldChar w:fldCharType="begin"/>
      </w:r>
      <w:r w:rsidR="00F266BA">
        <w:instrText>HYPERLINK "../fslib/Microsoft.FSharp.Core.type__%5b%5d.html"</w:instrText>
      </w:r>
      <w:ins w:id="5217" w:author="Don Syme" w:date="2010-06-28T12:43:00Z"/>
      <w:r w:rsidR="00F266BA">
        <w:fldChar w:fldCharType="separate"/>
      </w:r>
      <w:r w:rsidR="00766025" w:rsidRPr="00022DBD">
        <w:rPr>
          <w:rStyle w:val="CodeInline"/>
        </w:rPr>
        <w:t>[]</w:t>
      </w:r>
      <w:r w:rsidR="00F266BA">
        <w:fldChar w:fldCharType="end"/>
      </w:r>
      <w:r w:rsidR="00766025" w:rsidRPr="00022DBD">
        <w:rPr>
          <w:rStyle w:val="CodeInline"/>
        </w:rPr>
        <w:t xml:space="preserve"> -&gt; </w:t>
      </w:r>
      <w:r w:rsidR="00F266BA">
        <w:fldChar w:fldCharType="begin"/>
      </w:r>
      <w:r w:rsidR="00F266BA">
        <w:instrText>HYPERLINK "Microsoft.FSharp.Core.type_obj.html"</w:instrText>
      </w:r>
      <w:ins w:id="5218" w:author="Don Syme" w:date="2010-06-28T12:43:00Z"/>
      <w:r w:rsidR="00F266BA">
        <w:fldChar w:fldCharType="separate"/>
      </w:r>
      <w:r w:rsidR="00766025" w:rsidRPr="00022DBD">
        <w:rPr>
          <w:rStyle w:val="CodeInline"/>
        </w:rPr>
        <w:t>obj</w:t>
      </w:r>
      <w:r w:rsidR="00F266BA">
        <w:fldChar w:fldCharType="end"/>
      </w:r>
      <w:r w:rsidR="00766025" w:rsidRPr="00022DBD">
        <w:rPr>
          <w:rStyle w:val="CodeInline"/>
        </w:rPr>
        <w:t>)</w:t>
      </w:r>
      <w:r w:rsidR="00766025" w:rsidRPr="00022DBD">
        <w:rPr>
          <w:rStyle w:val="CodeInline"/>
        </w:rPr>
        <w:tab/>
      </w:r>
    </w:p>
    <w:p w:rsidR="006800FE"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PreComputeRecordReader</w:t>
      </w:r>
    </w:p>
    <w:p w:rsidR="006800FE" w:rsidRPr="00022DBD" w:rsidRDefault="006800FE" w:rsidP="006800FE">
      <w:pPr>
        <w:pStyle w:val="SpecBox"/>
        <w:rPr>
          <w:rStyle w:val="CodeInline"/>
        </w:rPr>
      </w:pPr>
      <w:r>
        <w:rPr>
          <w:rStyle w:val="CodeInline"/>
        </w:rPr>
        <w:t xml:space="preserve">           </w:t>
      </w:r>
      <w:r w:rsidRPr="00022DBD">
        <w:rPr>
          <w:rStyle w:val="CodeInline"/>
        </w:rPr>
        <w:t xml:space="preserve">: </w:t>
      </w:r>
      <w:r>
        <w:rPr>
          <w:rStyle w:val="CodeInline"/>
        </w:rPr>
        <w:t>recordType:</w:t>
      </w:r>
      <w:r w:rsidR="00F266BA">
        <w:fldChar w:fldCharType="begin"/>
      </w:r>
      <w:r w:rsidR="00F266BA">
        <w:instrText>HYPERLINK "http://msdn2.microsoft.com/en-us/library/System.Type.aspx"</w:instrText>
      </w:r>
      <w:ins w:id="5219" w:author="Don Syme" w:date="2010-06-28T12:43:00Z"/>
      <w:r w:rsidR="00F266BA">
        <w:fldChar w:fldCharType="separate"/>
      </w:r>
      <w:r w:rsidRPr="00022DBD">
        <w:rPr>
          <w:rStyle w:val="CodeInline"/>
        </w:rPr>
        <w:t>Type</w:t>
      </w:r>
      <w:r w:rsidR="00F266BA">
        <w:fldChar w:fldCharType="end"/>
      </w:r>
      <w:r w:rsidRPr="00022DBD">
        <w:rPr>
          <w:rStyle w:val="CodeInline"/>
        </w:rPr>
        <w:t xml:space="preserve"> </w:t>
      </w:r>
      <w:r w:rsidR="00646F24" w:rsidRPr="006800FE">
        <w:rPr>
          <w:rFonts w:ascii="Consolas" w:hAnsi="Consolas"/>
          <w:bCs/>
          <w:color w:val="4F81BD" w:themeColor="accent1"/>
          <w:sz w:val="18"/>
        </w:rPr>
        <w:t>* ?bindingFlags:BindingFlags</w:t>
      </w:r>
      <w:r w:rsidR="00646F24">
        <w:rPr>
          <w:rFonts w:ascii="Consolas" w:hAnsi="Consolas"/>
          <w:bCs/>
          <w:color w:val="4F81BD" w:themeColor="accent1"/>
          <w:sz w:val="18"/>
        </w:rPr>
        <w:t xml:space="preserve"> </w:t>
      </w:r>
      <w:r w:rsidRPr="00022DBD">
        <w:rPr>
          <w:rStyle w:val="CodeInline"/>
        </w:rPr>
        <w:t>-&gt; (</w:t>
      </w:r>
      <w:r w:rsidR="00F266BA">
        <w:fldChar w:fldCharType="begin"/>
      </w:r>
      <w:r w:rsidR="00F266BA">
        <w:instrText>HYPERLINK "Microsoft.FSharp.Core.type_obj.html"</w:instrText>
      </w:r>
      <w:ins w:id="5220" w:author="Don Syme" w:date="2010-06-28T12:43:00Z"/>
      <w:r w:rsidR="00F266BA">
        <w:fldChar w:fldCharType="separate"/>
      </w:r>
      <w:r w:rsidRPr="00022DBD">
        <w:rPr>
          <w:rStyle w:val="CodeInline"/>
        </w:rPr>
        <w:t>obj</w:t>
      </w:r>
      <w:r w:rsidR="00F266BA">
        <w:fldChar w:fldCharType="end"/>
      </w:r>
      <w:r w:rsidRPr="00022DBD">
        <w:rPr>
          <w:rStyle w:val="CodeInline"/>
        </w:rPr>
        <w:t xml:space="preserve"> -&gt; </w:t>
      </w:r>
      <w:r w:rsidR="00F266BA">
        <w:fldChar w:fldCharType="begin"/>
      </w:r>
      <w:r w:rsidR="00F266BA">
        <w:instrText>HYPERLINK "Microsoft.FSharp.Core.type_obj.html"</w:instrText>
      </w:r>
      <w:ins w:id="5221" w:author="Don Syme" w:date="2010-06-28T12:43:00Z"/>
      <w:r w:rsidR="00F266BA">
        <w:fldChar w:fldCharType="separate"/>
      </w:r>
      <w:r w:rsidRPr="00022DBD">
        <w:rPr>
          <w:rStyle w:val="CodeInline"/>
        </w:rPr>
        <w:t>obj</w:t>
      </w:r>
      <w:r w:rsidR="00F266BA">
        <w:fldChar w:fldCharType="end"/>
      </w:r>
      <w:r w:rsidRPr="00022DBD">
        <w:rPr>
          <w:rStyle w:val="CodeInline"/>
        </w:rPr>
        <w:t xml:space="preserve"> </w:t>
      </w:r>
      <w:r w:rsidR="00F266BA">
        <w:fldChar w:fldCharType="begin"/>
      </w:r>
      <w:r w:rsidR="00F266BA">
        <w:instrText>HYPERLINK "../fslib/Microsoft.FSharp.Core.type__%5b%5d.html"</w:instrText>
      </w:r>
      <w:ins w:id="5222" w:author="Don Syme" w:date="2010-06-28T12:43:00Z"/>
      <w:r w:rsidR="00F266BA">
        <w:fldChar w:fldCharType="separate"/>
      </w:r>
      <w:r w:rsidRPr="00022DBD">
        <w:rPr>
          <w:rStyle w:val="CodeInline"/>
        </w:rPr>
        <w:t>[]</w:t>
      </w:r>
      <w:r w:rsidR="00F266BA">
        <w:fldChar w:fldCharType="end"/>
      </w:r>
      <w:r w:rsidRPr="00022DBD">
        <w:rPr>
          <w:rStyle w:val="CodeInline"/>
        </w:rPr>
        <w:t>)</w:t>
      </w:r>
      <w:r w:rsidRPr="00022DBD">
        <w:rPr>
          <w:rStyle w:val="CodeInline"/>
        </w:rPr>
        <w:tab/>
      </w:r>
    </w:p>
    <w:p w:rsidR="006800FE"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PreComputeTupleConstructor</w:t>
      </w:r>
    </w:p>
    <w:p w:rsidR="00766025" w:rsidRPr="00022DBD" w:rsidRDefault="006800FE" w:rsidP="00766025">
      <w:pPr>
        <w:pStyle w:val="SpecBox"/>
        <w:rPr>
          <w:rStyle w:val="CodeInline"/>
        </w:rPr>
      </w:pPr>
      <w:r>
        <w:rPr>
          <w:rStyle w:val="CodeInline"/>
        </w:rPr>
        <w:t xml:space="preserve">           </w:t>
      </w:r>
      <w:r w:rsidR="00766025" w:rsidRPr="00022DBD">
        <w:rPr>
          <w:rStyle w:val="CodeInline"/>
        </w:rPr>
        <w:t xml:space="preserve">: </w:t>
      </w:r>
      <w:r>
        <w:rPr>
          <w:rStyle w:val="CodeInline"/>
        </w:rPr>
        <w:t>tupleType:</w:t>
      </w:r>
      <w:r w:rsidR="00F266BA">
        <w:fldChar w:fldCharType="begin"/>
      </w:r>
      <w:r w:rsidR="00F266BA">
        <w:instrText>HYPERLINK "http://msdn2.microsoft.com/en-us/library/System.Type.aspx"</w:instrText>
      </w:r>
      <w:ins w:id="5223" w:author="Don Syme" w:date="2010-06-28T12:43:00Z"/>
      <w:r w:rsidR="00F266BA">
        <w:fldChar w:fldCharType="separate"/>
      </w:r>
      <w:r w:rsidR="00766025" w:rsidRPr="00022DBD">
        <w:rPr>
          <w:rStyle w:val="CodeInline"/>
        </w:rPr>
        <w:t>Type</w:t>
      </w:r>
      <w:r w:rsidR="00F266BA">
        <w:fldChar w:fldCharType="end"/>
      </w:r>
      <w:r w:rsidR="00766025" w:rsidRPr="00022DBD">
        <w:rPr>
          <w:rStyle w:val="CodeInline"/>
        </w:rPr>
        <w:t xml:space="preserve"> -&gt; (</w:t>
      </w:r>
      <w:r w:rsidR="00F266BA">
        <w:fldChar w:fldCharType="begin"/>
      </w:r>
      <w:r w:rsidR="00F266BA">
        <w:instrText>HYPERLINK "Microsoft.FSharp.Core.type_obj.html"</w:instrText>
      </w:r>
      <w:ins w:id="5224" w:author="Don Syme" w:date="2010-06-28T12:43:00Z"/>
      <w:r w:rsidR="00F266BA">
        <w:fldChar w:fldCharType="separate"/>
      </w:r>
      <w:r w:rsidR="00766025" w:rsidRPr="00022DBD">
        <w:rPr>
          <w:rStyle w:val="CodeInline"/>
        </w:rPr>
        <w:t>obj</w:t>
      </w:r>
      <w:r w:rsidR="00F266BA">
        <w:fldChar w:fldCharType="end"/>
      </w:r>
      <w:r w:rsidR="00766025" w:rsidRPr="00022DBD">
        <w:rPr>
          <w:rStyle w:val="CodeInline"/>
        </w:rPr>
        <w:t xml:space="preserve"> </w:t>
      </w:r>
      <w:r w:rsidR="00F266BA">
        <w:fldChar w:fldCharType="begin"/>
      </w:r>
      <w:r w:rsidR="00F266BA">
        <w:instrText>HYPERLINK "../fslib/Microsoft.FSharp.Core.type__%5b%5d.html"</w:instrText>
      </w:r>
      <w:ins w:id="5225" w:author="Don Syme" w:date="2010-06-28T12:43:00Z"/>
      <w:r w:rsidR="00F266BA">
        <w:fldChar w:fldCharType="separate"/>
      </w:r>
      <w:r w:rsidR="00766025" w:rsidRPr="00022DBD">
        <w:rPr>
          <w:rStyle w:val="CodeInline"/>
        </w:rPr>
        <w:t>[]</w:t>
      </w:r>
      <w:r w:rsidR="00F266BA">
        <w:fldChar w:fldCharType="end"/>
      </w:r>
      <w:r w:rsidR="00766025" w:rsidRPr="00022DBD">
        <w:rPr>
          <w:rStyle w:val="CodeInline"/>
        </w:rPr>
        <w:t xml:space="preserve"> -&gt; </w:t>
      </w:r>
      <w:r w:rsidR="00F266BA">
        <w:fldChar w:fldCharType="begin"/>
      </w:r>
      <w:r w:rsidR="00F266BA">
        <w:instrText>HYPERLINK "Microsoft.FSharp.Core.type_obj.html"</w:instrText>
      </w:r>
      <w:ins w:id="5226" w:author="Don Syme" w:date="2010-06-28T12:43:00Z"/>
      <w:r w:rsidR="00F266BA">
        <w:fldChar w:fldCharType="separate"/>
      </w:r>
      <w:r w:rsidR="00766025" w:rsidRPr="00022DBD">
        <w:rPr>
          <w:rStyle w:val="CodeInline"/>
        </w:rPr>
        <w:t>obj</w:t>
      </w:r>
      <w:r w:rsidR="00F266BA">
        <w:fldChar w:fldCharType="end"/>
      </w:r>
      <w:r w:rsidR="00766025" w:rsidRPr="00022DBD">
        <w:rPr>
          <w:rStyle w:val="CodeInline"/>
        </w:rPr>
        <w:t>)</w:t>
      </w:r>
      <w:r w:rsidR="00766025" w:rsidRPr="00022DBD">
        <w:rPr>
          <w:rStyle w:val="CodeInline"/>
        </w:rPr>
        <w:tab/>
      </w:r>
    </w:p>
    <w:p w:rsidR="006800FE" w:rsidRDefault="006800FE" w:rsidP="006800FE">
      <w:pPr>
        <w:pStyle w:val="SpecBox"/>
        <w:rPr>
          <w:rStyle w:val="CodeInline"/>
        </w:rPr>
      </w:pPr>
      <w:r>
        <w:rPr>
          <w:rStyle w:val="CodeInline"/>
        </w:rPr>
        <w:t xml:space="preserve">  </w:t>
      </w:r>
      <w:r w:rsidR="0071050D">
        <w:rPr>
          <w:rStyle w:val="CodeInline"/>
        </w:rPr>
        <w:t xml:space="preserve">static </w:t>
      </w:r>
      <w:r w:rsidRPr="00022DBD">
        <w:rPr>
          <w:rStyle w:val="CodeInline"/>
        </w:rPr>
        <w:t>PreComputeTupleReader</w:t>
      </w:r>
    </w:p>
    <w:p w:rsidR="006800FE" w:rsidRPr="00022DBD" w:rsidRDefault="006800FE" w:rsidP="006800FE">
      <w:pPr>
        <w:pStyle w:val="SpecBox"/>
        <w:rPr>
          <w:rStyle w:val="CodeInline"/>
        </w:rPr>
      </w:pPr>
      <w:r>
        <w:rPr>
          <w:rStyle w:val="CodeInline"/>
        </w:rPr>
        <w:t xml:space="preserve">           </w:t>
      </w:r>
      <w:r w:rsidRPr="00022DBD">
        <w:rPr>
          <w:rStyle w:val="CodeInline"/>
        </w:rPr>
        <w:t xml:space="preserve">: </w:t>
      </w:r>
      <w:r>
        <w:rPr>
          <w:rStyle w:val="CodeInline"/>
        </w:rPr>
        <w:t>tupleType:</w:t>
      </w:r>
      <w:r w:rsidR="00F266BA">
        <w:fldChar w:fldCharType="begin"/>
      </w:r>
      <w:r w:rsidR="00F266BA">
        <w:instrText>HYPERLINK "http://msdn2.microsoft.com/en-us/library/System.Type.aspx"</w:instrText>
      </w:r>
      <w:ins w:id="5227" w:author="Don Syme" w:date="2010-06-28T12:43:00Z"/>
      <w:r w:rsidR="00F266BA">
        <w:fldChar w:fldCharType="separate"/>
      </w:r>
      <w:r w:rsidRPr="00022DBD">
        <w:rPr>
          <w:rStyle w:val="CodeInline"/>
        </w:rPr>
        <w:t>Type</w:t>
      </w:r>
      <w:r w:rsidR="00F266BA">
        <w:fldChar w:fldCharType="end"/>
      </w:r>
      <w:r w:rsidRPr="00022DBD">
        <w:rPr>
          <w:rStyle w:val="CodeInline"/>
        </w:rPr>
        <w:t xml:space="preserve"> -&gt; (</w:t>
      </w:r>
      <w:r w:rsidR="00F266BA">
        <w:fldChar w:fldCharType="begin"/>
      </w:r>
      <w:r w:rsidR="00F266BA">
        <w:instrText>HYPERLINK "Microsoft.FSharp.Core.type_obj.html"</w:instrText>
      </w:r>
      <w:ins w:id="5228" w:author="Don Syme" w:date="2010-06-28T12:43:00Z"/>
      <w:r w:rsidR="00F266BA">
        <w:fldChar w:fldCharType="separate"/>
      </w:r>
      <w:r w:rsidRPr="00022DBD">
        <w:rPr>
          <w:rStyle w:val="CodeInline"/>
        </w:rPr>
        <w:t>obj</w:t>
      </w:r>
      <w:r w:rsidR="00F266BA">
        <w:fldChar w:fldCharType="end"/>
      </w:r>
      <w:r w:rsidRPr="00022DBD">
        <w:rPr>
          <w:rStyle w:val="CodeInline"/>
        </w:rPr>
        <w:t xml:space="preserve"> -&gt; </w:t>
      </w:r>
      <w:r w:rsidR="00F266BA">
        <w:fldChar w:fldCharType="begin"/>
      </w:r>
      <w:r w:rsidR="00F266BA">
        <w:instrText>HYPERLINK "Microsoft.FSharp.Core.type_obj.html"</w:instrText>
      </w:r>
      <w:ins w:id="5229" w:author="Don Syme" w:date="2010-06-28T12:43:00Z"/>
      <w:r w:rsidR="00F266BA">
        <w:fldChar w:fldCharType="separate"/>
      </w:r>
      <w:r w:rsidRPr="00022DBD">
        <w:rPr>
          <w:rStyle w:val="CodeInline"/>
        </w:rPr>
        <w:t>obj</w:t>
      </w:r>
      <w:r w:rsidR="00F266BA">
        <w:fldChar w:fldCharType="end"/>
      </w:r>
      <w:r w:rsidR="00F266BA">
        <w:fldChar w:fldCharType="begin"/>
      </w:r>
      <w:r w:rsidR="00F266BA">
        <w:instrText>HYPERLINK "../fslib/Microsoft.FSharp.Core.type__%5b%5d.html"</w:instrText>
      </w:r>
      <w:ins w:id="5230" w:author="Don Syme" w:date="2010-06-28T12:43:00Z"/>
      <w:r w:rsidR="00F266BA">
        <w:fldChar w:fldCharType="separate"/>
      </w:r>
      <w:r w:rsidRPr="00022DBD">
        <w:rPr>
          <w:rStyle w:val="CodeInline"/>
        </w:rPr>
        <w:t>[]</w:t>
      </w:r>
      <w:r w:rsidR="00F266BA">
        <w:fldChar w:fldCharType="end"/>
      </w:r>
      <w:r w:rsidRPr="00022DBD">
        <w:rPr>
          <w:rStyle w:val="CodeInline"/>
        </w:rPr>
        <w:t>)</w:t>
      </w:r>
      <w:r w:rsidRPr="00022DBD">
        <w:rPr>
          <w:rStyle w:val="CodeInline"/>
        </w:rPr>
        <w:tab/>
      </w:r>
    </w:p>
    <w:p w:rsidR="00646F24" w:rsidRDefault="00646F24" w:rsidP="00646F24">
      <w:pPr>
        <w:pStyle w:val="SpecBox"/>
        <w:rPr>
          <w:rStyle w:val="CodeInline"/>
        </w:rPr>
      </w:pPr>
      <w:r>
        <w:rPr>
          <w:rStyle w:val="CodeInline"/>
        </w:rPr>
        <w:t xml:space="preserve">  </w:t>
      </w:r>
      <w:r w:rsidR="0071050D">
        <w:rPr>
          <w:rStyle w:val="CodeInline"/>
        </w:rPr>
        <w:t xml:space="preserve">static </w:t>
      </w:r>
      <w:r>
        <w:rPr>
          <w:rStyle w:val="CodeInline"/>
        </w:rPr>
        <w:t>PreComputeTuplePropertyInfo</w:t>
      </w:r>
    </w:p>
    <w:p w:rsidR="00646F24" w:rsidRPr="00022DBD" w:rsidRDefault="00646F24" w:rsidP="00646F24">
      <w:pPr>
        <w:pStyle w:val="SpecBox"/>
        <w:rPr>
          <w:rStyle w:val="CodeInline"/>
        </w:rPr>
      </w:pPr>
      <w:r>
        <w:rPr>
          <w:rStyle w:val="CodeInline"/>
        </w:rPr>
        <w:t xml:space="preserve">           </w:t>
      </w:r>
      <w:r w:rsidRPr="00022DBD">
        <w:rPr>
          <w:rStyle w:val="CodeInline"/>
        </w:rPr>
        <w:t xml:space="preserve">: </w:t>
      </w:r>
      <w:r>
        <w:rPr>
          <w:rStyle w:val="CodeInline"/>
        </w:rPr>
        <w:t>tupleType:</w:t>
      </w:r>
      <w:r w:rsidR="00F266BA">
        <w:fldChar w:fldCharType="begin"/>
      </w:r>
      <w:r w:rsidR="00F266BA">
        <w:instrText>HYPERLINK "http://msdn2.microsoft.com/en-us/library/System.Type.aspx"</w:instrText>
      </w:r>
      <w:ins w:id="5231" w:author="Don Syme" w:date="2010-06-28T12:43:00Z"/>
      <w:r w:rsidR="00F266BA">
        <w:fldChar w:fldCharType="separate"/>
      </w:r>
      <w:r w:rsidRPr="00022DBD">
        <w:rPr>
          <w:rStyle w:val="CodeInline"/>
        </w:rPr>
        <w:t>Type</w:t>
      </w:r>
      <w:r w:rsidR="00F266BA">
        <w:fldChar w:fldCharType="end"/>
      </w:r>
      <w:r w:rsidRPr="00022DBD">
        <w:rPr>
          <w:rStyle w:val="CodeInline"/>
        </w:rPr>
        <w:t xml:space="preserve"> </w:t>
      </w:r>
      <w:r>
        <w:rPr>
          <w:rStyle w:val="CodeInline"/>
        </w:rPr>
        <w:t xml:space="preserve">* index:int </w:t>
      </w:r>
      <w:r w:rsidRPr="00022DBD">
        <w:rPr>
          <w:rStyle w:val="CodeInline"/>
        </w:rPr>
        <w:t>-&gt;</w:t>
      </w:r>
      <w:r>
        <w:rPr>
          <w:rStyle w:val="CodeInline"/>
        </w:rPr>
        <w:t xml:space="preserve"> </w:t>
      </w:r>
      <w:r w:rsidRPr="00646F24">
        <w:rPr>
          <w:rFonts w:ascii="Consolas" w:hAnsi="Consolas"/>
          <w:bCs/>
          <w:color w:val="4F81BD" w:themeColor="accent1"/>
          <w:sz w:val="18"/>
        </w:rPr>
        <w:t>PropertyInfo * (Type * int) option</w:t>
      </w:r>
    </w:p>
    <w:p w:rsidR="00646F24" w:rsidRDefault="00646F24" w:rsidP="00646F24">
      <w:pPr>
        <w:pStyle w:val="SpecBox"/>
        <w:rPr>
          <w:rStyle w:val="CodeInline"/>
        </w:rPr>
      </w:pPr>
      <w:r>
        <w:rPr>
          <w:rStyle w:val="CodeInline"/>
        </w:rPr>
        <w:t xml:space="preserve">  </w:t>
      </w:r>
      <w:r w:rsidR="0071050D">
        <w:rPr>
          <w:rStyle w:val="CodeInline"/>
        </w:rPr>
        <w:t xml:space="preserve">static </w:t>
      </w:r>
      <w:r>
        <w:rPr>
          <w:rStyle w:val="CodeInline"/>
        </w:rPr>
        <w:t>PreComputeTupleConstructorInfo</w:t>
      </w:r>
    </w:p>
    <w:p w:rsidR="00646F24" w:rsidRPr="00022DBD" w:rsidRDefault="00646F24" w:rsidP="00646F24">
      <w:pPr>
        <w:pStyle w:val="SpecBox"/>
        <w:rPr>
          <w:rStyle w:val="CodeInline"/>
        </w:rPr>
      </w:pPr>
      <w:r>
        <w:rPr>
          <w:rStyle w:val="CodeInline"/>
        </w:rPr>
        <w:lastRenderedPageBreak/>
        <w:t xml:space="preserve">           </w:t>
      </w:r>
      <w:r w:rsidRPr="00022DBD">
        <w:rPr>
          <w:rStyle w:val="CodeInline"/>
        </w:rPr>
        <w:t xml:space="preserve">: </w:t>
      </w:r>
      <w:r>
        <w:rPr>
          <w:rStyle w:val="CodeInline"/>
        </w:rPr>
        <w:t>tupleType:</w:t>
      </w:r>
      <w:r w:rsidR="00F266BA">
        <w:fldChar w:fldCharType="begin"/>
      </w:r>
      <w:r w:rsidR="00F266BA">
        <w:instrText>HYPERLINK "http://msdn2.microsoft.com/en-us/library/System.Type.aspx"</w:instrText>
      </w:r>
      <w:ins w:id="5232" w:author="Don Syme" w:date="2010-06-28T12:43:00Z"/>
      <w:r w:rsidR="00F266BA">
        <w:fldChar w:fldCharType="separate"/>
      </w:r>
      <w:r w:rsidRPr="00022DBD">
        <w:rPr>
          <w:rStyle w:val="CodeInline"/>
        </w:rPr>
        <w:t>Type</w:t>
      </w:r>
      <w:r w:rsidR="00F266BA">
        <w:fldChar w:fldCharType="end"/>
      </w:r>
      <w:r w:rsidRPr="00022DBD">
        <w:rPr>
          <w:rStyle w:val="CodeInline"/>
        </w:rPr>
        <w:t xml:space="preserve"> -&gt;</w:t>
      </w:r>
      <w:r>
        <w:rPr>
          <w:rStyle w:val="CodeInline"/>
        </w:rPr>
        <w:t xml:space="preserve"> ConstructorInfo</w:t>
      </w:r>
      <w:r>
        <w:rPr>
          <w:rFonts w:ascii="Consolas" w:hAnsi="Consolas"/>
          <w:bCs/>
          <w:color w:val="4F81BD" w:themeColor="accent1"/>
          <w:sz w:val="18"/>
        </w:rPr>
        <w:t xml:space="preserve"> * </w:t>
      </w:r>
      <w:r w:rsidRPr="00646F24">
        <w:rPr>
          <w:rFonts w:ascii="Consolas" w:hAnsi="Consolas"/>
          <w:bCs/>
          <w:color w:val="4F81BD" w:themeColor="accent1"/>
          <w:sz w:val="18"/>
        </w:rPr>
        <w:t>Type option</w:t>
      </w:r>
    </w:p>
    <w:p w:rsidR="006800FE" w:rsidRDefault="00067085" w:rsidP="00766025">
      <w:pPr>
        <w:pStyle w:val="SpecBox"/>
        <w:rPr>
          <w:rStyle w:val="CodeInline"/>
        </w:rPr>
      </w:pPr>
      <w:r>
        <w:rPr>
          <w:rStyle w:val="CodeInline"/>
        </w:rPr>
        <w:t xml:space="preserve">  </w:t>
      </w:r>
      <w:r w:rsidR="0071050D">
        <w:rPr>
          <w:rStyle w:val="CodeInline"/>
        </w:rPr>
        <w:t xml:space="preserve">static </w:t>
      </w:r>
      <w:r w:rsidR="00766025" w:rsidRPr="00022DBD">
        <w:rPr>
          <w:rStyle w:val="CodeInline"/>
        </w:rPr>
        <w:t>PreComputeRecordFieldReader</w:t>
      </w:r>
    </w:p>
    <w:p w:rsidR="00766025" w:rsidRPr="00022DBD" w:rsidRDefault="006800FE" w:rsidP="00766025">
      <w:pPr>
        <w:pStyle w:val="SpecBox"/>
        <w:rPr>
          <w:rStyle w:val="CodeInline"/>
        </w:rPr>
      </w:pPr>
      <w:r>
        <w:rPr>
          <w:rStyle w:val="CodeInline"/>
        </w:rPr>
        <w:t xml:space="preserve">           </w:t>
      </w:r>
      <w:r w:rsidR="00766025" w:rsidRPr="00022DBD">
        <w:rPr>
          <w:rStyle w:val="CodeInline"/>
        </w:rPr>
        <w:t xml:space="preserve">: </w:t>
      </w:r>
      <w:r>
        <w:rPr>
          <w:rStyle w:val="CodeInline"/>
        </w:rPr>
        <w:t>info:Property</w:t>
      </w:r>
      <w:r w:rsidR="00766025" w:rsidRPr="00022DBD">
        <w:rPr>
          <w:rStyle w:val="CodeInline"/>
        </w:rPr>
        <w:t xml:space="preserve">Info </w:t>
      </w:r>
      <w:r w:rsidRPr="006800FE">
        <w:rPr>
          <w:rFonts w:ascii="Consolas" w:hAnsi="Consolas"/>
          <w:bCs/>
          <w:color w:val="4F81BD" w:themeColor="accent1"/>
          <w:sz w:val="18"/>
        </w:rPr>
        <w:t>* ?bindingFlags:BindingFlags</w:t>
      </w:r>
      <w:r>
        <w:rPr>
          <w:rFonts w:ascii="Consolas" w:hAnsi="Consolas"/>
          <w:bCs/>
          <w:color w:val="4F81BD" w:themeColor="accent1"/>
          <w:sz w:val="18"/>
        </w:rPr>
        <w:t xml:space="preserve"> </w:t>
      </w:r>
      <w:r w:rsidR="00766025" w:rsidRPr="00022DBD">
        <w:rPr>
          <w:rStyle w:val="CodeInline"/>
        </w:rPr>
        <w:t>-&gt; (</w:t>
      </w:r>
      <w:r w:rsidR="00F266BA">
        <w:fldChar w:fldCharType="begin"/>
      </w:r>
      <w:r w:rsidR="00F266BA">
        <w:instrText>HYPERLINK "Microsoft.FSharp.Core.type_obj.html"</w:instrText>
      </w:r>
      <w:ins w:id="5233" w:author="Don Syme" w:date="2010-06-28T12:43:00Z"/>
      <w:r w:rsidR="00F266BA">
        <w:fldChar w:fldCharType="separate"/>
      </w:r>
      <w:r w:rsidR="00766025" w:rsidRPr="00022DBD">
        <w:rPr>
          <w:rStyle w:val="CodeInline"/>
        </w:rPr>
        <w:t>obj</w:t>
      </w:r>
      <w:r w:rsidR="00F266BA">
        <w:fldChar w:fldCharType="end"/>
      </w:r>
      <w:r w:rsidR="00766025" w:rsidRPr="00022DBD">
        <w:rPr>
          <w:rStyle w:val="CodeInline"/>
        </w:rPr>
        <w:t xml:space="preserve"> -&gt; </w:t>
      </w:r>
      <w:r w:rsidR="00F266BA">
        <w:fldChar w:fldCharType="begin"/>
      </w:r>
      <w:r w:rsidR="00F266BA">
        <w:instrText>HYPERLINK "Microsoft.FSharp.Core.type_obj.html"</w:instrText>
      </w:r>
      <w:ins w:id="5234" w:author="Don Syme" w:date="2010-06-28T12:43:00Z"/>
      <w:r w:rsidR="00F266BA">
        <w:fldChar w:fldCharType="separate"/>
      </w:r>
      <w:r w:rsidR="00766025" w:rsidRPr="00022DBD">
        <w:rPr>
          <w:rStyle w:val="CodeInline"/>
        </w:rPr>
        <w:t>obj</w:t>
      </w:r>
      <w:r w:rsidR="00F266BA">
        <w:fldChar w:fldCharType="end"/>
      </w:r>
      <w:r w:rsidR="00766025" w:rsidRPr="00022DBD">
        <w:rPr>
          <w:rStyle w:val="CodeInline"/>
        </w:rPr>
        <w:t>)</w:t>
      </w:r>
      <w:r w:rsidR="00766025" w:rsidRPr="00022DBD">
        <w:rPr>
          <w:rStyle w:val="CodeInline"/>
        </w:rPr>
        <w:tab/>
      </w:r>
    </w:p>
    <w:p w:rsidR="006800FE" w:rsidRDefault="00067085" w:rsidP="00766025">
      <w:pPr>
        <w:pStyle w:val="SpecBox"/>
        <w:rPr>
          <w:rStyle w:val="CodeInline"/>
        </w:rPr>
      </w:pPr>
      <w:r>
        <w:rPr>
          <w:rStyle w:val="CodeInline"/>
        </w:rPr>
        <w:t xml:space="preserve">  </w:t>
      </w:r>
      <w:r w:rsidR="0071050D">
        <w:rPr>
          <w:rStyle w:val="CodeInline"/>
        </w:rPr>
        <w:t xml:space="preserve">static </w:t>
      </w:r>
      <w:r w:rsidR="00646F24">
        <w:rPr>
          <w:rStyle w:val="CodeInline"/>
        </w:rPr>
        <w:t>PreComputeUnion</w:t>
      </w:r>
      <w:r w:rsidR="00766025" w:rsidRPr="00022DBD">
        <w:rPr>
          <w:rStyle w:val="CodeInline"/>
        </w:rPr>
        <w:t>Reader</w:t>
      </w:r>
    </w:p>
    <w:p w:rsidR="00766025" w:rsidRPr="00022DBD" w:rsidRDefault="006800FE" w:rsidP="00766025">
      <w:pPr>
        <w:pStyle w:val="SpecBox"/>
        <w:rPr>
          <w:rStyle w:val="CodeInline"/>
        </w:rPr>
      </w:pPr>
      <w:r>
        <w:rPr>
          <w:rStyle w:val="CodeInline"/>
        </w:rPr>
        <w:t xml:space="preserve">           </w:t>
      </w:r>
      <w:r w:rsidR="00766025" w:rsidRPr="00022DBD">
        <w:rPr>
          <w:rStyle w:val="CodeInline"/>
        </w:rPr>
        <w:t xml:space="preserve">: </w:t>
      </w:r>
      <w:r>
        <w:rPr>
          <w:rStyle w:val="CodeInline"/>
        </w:rPr>
        <w:t>unionType:</w:t>
      </w:r>
      <w:r w:rsidR="00766025" w:rsidRPr="00022DBD">
        <w:rPr>
          <w:rStyle w:val="CodeInline"/>
        </w:rPr>
        <w:t xml:space="preserve">UnionCaseInfo </w:t>
      </w:r>
      <w:r w:rsidRPr="006800FE">
        <w:rPr>
          <w:rFonts w:ascii="Consolas" w:hAnsi="Consolas"/>
          <w:bCs/>
          <w:color w:val="4F81BD" w:themeColor="accent1"/>
          <w:sz w:val="18"/>
        </w:rPr>
        <w:t>* ?bindingFlags:BindingFlags</w:t>
      </w:r>
      <w:r>
        <w:rPr>
          <w:rFonts w:ascii="Consolas" w:hAnsi="Consolas"/>
          <w:bCs/>
          <w:color w:val="4F81BD" w:themeColor="accent1"/>
          <w:sz w:val="18"/>
        </w:rPr>
        <w:t xml:space="preserve"> </w:t>
      </w:r>
      <w:r w:rsidR="00766025" w:rsidRPr="00022DBD">
        <w:rPr>
          <w:rStyle w:val="CodeInline"/>
        </w:rPr>
        <w:t>-&gt; (</w:t>
      </w:r>
      <w:r w:rsidR="00F266BA">
        <w:fldChar w:fldCharType="begin"/>
      </w:r>
      <w:r w:rsidR="00F266BA">
        <w:instrText>HYPERLINK "Microsoft.FSharp.Core.type_obj.html"</w:instrText>
      </w:r>
      <w:ins w:id="5235" w:author="Don Syme" w:date="2010-06-28T12:43:00Z"/>
      <w:r w:rsidR="00F266BA">
        <w:fldChar w:fldCharType="separate"/>
      </w:r>
      <w:r w:rsidR="00766025" w:rsidRPr="00022DBD">
        <w:rPr>
          <w:rStyle w:val="CodeInline"/>
        </w:rPr>
        <w:t>obj</w:t>
      </w:r>
      <w:r w:rsidR="00F266BA">
        <w:fldChar w:fldCharType="end"/>
      </w:r>
      <w:r w:rsidR="00766025" w:rsidRPr="00022DBD">
        <w:rPr>
          <w:rStyle w:val="CodeInline"/>
        </w:rPr>
        <w:t xml:space="preserve"> -&gt; </w:t>
      </w:r>
      <w:r w:rsidR="00F266BA">
        <w:fldChar w:fldCharType="begin"/>
      </w:r>
      <w:r w:rsidR="00F266BA">
        <w:instrText>HYPERLINK "Microsoft.FSharp.Core.type_obj.html"</w:instrText>
      </w:r>
      <w:ins w:id="5236" w:author="Don Syme" w:date="2010-06-28T12:43:00Z"/>
      <w:r w:rsidR="00F266BA">
        <w:fldChar w:fldCharType="separate"/>
      </w:r>
      <w:r w:rsidR="00766025" w:rsidRPr="00022DBD">
        <w:rPr>
          <w:rStyle w:val="CodeInline"/>
        </w:rPr>
        <w:t>obj</w:t>
      </w:r>
      <w:r w:rsidR="00F266BA">
        <w:fldChar w:fldCharType="end"/>
      </w:r>
      <w:r w:rsidR="00766025" w:rsidRPr="00022DBD">
        <w:rPr>
          <w:rStyle w:val="CodeInline"/>
        </w:rPr>
        <w:t xml:space="preserve"> </w:t>
      </w:r>
      <w:r w:rsidR="00F266BA">
        <w:fldChar w:fldCharType="begin"/>
      </w:r>
      <w:r w:rsidR="00F266BA">
        <w:instrText>HYPERLINK "../fslib/Microsoft.FSharp.Core.type__%5b%5d.html"</w:instrText>
      </w:r>
      <w:ins w:id="5237" w:author="Don Syme" w:date="2010-06-28T12:43:00Z"/>
      <w:r w:rsidR="00F266BA">
        <w:fldChar w:fldCharType="separate"/>
      </w:r>
      <w:r w:rsidR="00766025" w:rsidRPr="00022DBD">
        <w:rPr>
          <w:rStyle w:val="CodeInline"/>
        </w:rPr>
        <w:t>[]</w:t>
      </w:r>
      <w:r w:rsidR="00F266BA">
        <w:fldChar w:fldCharType="end"/>
      </w:r>
      <w:r w:rsidR="00766025" w:rsidRPr="00022DBD">
        <w:rPr>
          <w:rStyle w:val="CodeInline"/>
        </w:rPr>
        <w:t>)</w:t>
      </w:r>
    </w:p>
    <w:p w:rsidR="006800FE" w:rsidRDefault="00067085" w:rsidP="00766025">
      <w:pPr>
        <w:pStyle w:val="SpecBox"/>
        <w:rPr>
          <w:rStyle w:val="CodeInline"/>
        </w:rPr>
      </w:pPr>
      <w:r>
        <w:rPr>
          <w:rStyle w:val="CodeInline"/>
        </w:rPr>
        <w:t xml:space="preserve">  </w:t>
      </w:r>
      <w:r w:rsidR="0071050D">
        <w:rPr>
          <w:rStyle w:val="CodeInline"/>
        </w:rPr>
        <w:t xml:space="preserve">static </w:t>
      </w:r>
      <w:r w:rsidR="00646F24">
        <w:rPr>
          <w:rStyle w:val="CodeInline"/>
        </w:rPr>
        <w:t>PreComputeUnion</w:t>
      </w:r>
      <w:r w:rsidR="00766025" w:rsidRPr="00022DBD">
        <w:rPr>
          <w:rStyle w:val="CodeInline"/>
        </w:rPr>
        <w:t>TagReader</w:t>
      </w:r>
    </w:p>
    <w:p w:rsidR="00766025" w:rsidRPr="004252EA" w:rsidRDefault="006800FE" w:rsidP="00766025">
      <w:pPr>
        <w:pStyle w:val="SpecBox"/>
        <w:rPr>
          <w:rStyle w:val="CodeInline"/>
          <w:lang w:val="de-DE"/>
          <w:rPrChange w:id="5238" w:author="Don Syme" w:date="2010-06-28T10:29:00Z">
            <w:rPr>
              <w:rStyle w:val="CodeInline"/>
            </w:rPr>
          </w:rPrChange>
        </w:rPr>
      </w:pPr>
      <w:r>
        <w:rPr>
          <w:rStyle w:val="CodeInline"/>
        </w:rPr>
        <w:t xml:space="preserve">           </w:t>
      </w:r>
      <w:r w:rsidR="00766025" w:rsidRPr="004252EA">
        <w:rPr>
          <w:rStyle w:val="CodeInline"/>
          <w:lang w:val="de-DE"/>
          <w:rPrChange w:id="5239" w:author="Don Syme" w:date="2010-06-28T10:29:00Z">
            <w:rPr>
              <w:rStyle w:val="CodeInline"/>
            </w:rPr>
          </w:rPrChange>
        </w:rPr>
        <w:t xml:space="preserve">: </w:t>
      </w:r>
      <w:r w:rsidRPr="004252EA">
        <w:rPr>
          <w:rStyle w:val="CodeInline"/>
          <w:lang w:val="de-DE"/>
          <w:rPrChange w:id="5240" w:author="Don Syme" w:date="2010-06-28T10:29:00Z">
            <w:rPr>
              <w:rStyle w:val="CodeInline"/>
            </w:rPr>
          </w:rPrChange>
        </w:rPr>
        <w:t>unionType:</w:t>
      </w:r>
      <w:r w:rsidR="00F266BA">
        <w:fldChar w:fldCharType="begin"/>
      </w:r>
      <w:r w:rsidR="00F266BA" w:rsidRPr="004252EA">
        <w:rPr>
          <w:lang w:val="de-DE"/>
          <w:rPrChange w:id="5241" w:author="Don Syme" w:date="2010-06-28T10:29:00Z">
            <w:rPr/>
          </w:rPrChange>
        </w:rPr>
        <w:instrText>HYPERLINK "http://msdn2.microsoft.com/en-us/library/System.Type.aspx"</w:instrText>
      </w:r>
      <w:ins w:id="5242" w:author="Don Syme" w:date="2010-06-28T12:43:00Z"/>
      <w:r w:rsidR="00F266BA">
        <w:fldChar w:fldCharType="separate"/>
      </w:r>
      <w:r w:rsidR="00766025" w:rsidRPr="004252EA">
        <w:rPr>
          <w:rStyle w:val="CodeInline"/>
          <w:lang w:val="de-DE"/>
          <w:rPrChange w:id="5243" w:author="Don Syme" w:date="2010-06-28T10:29:00Z">
            <w:rPr>
              <w:rStyle w:val="CodeInline"/>
            </w:rPr>
          </w:rPrChange>
        </w:rPr>
        <w:t>Type</w:t>
      </w:r>
      <w:r w:rsidR="00F266BA">
        <w:fldChar w:fldCharType="end"/>
      </w:r>
      <w:r w:rsidR="00766025" w:rsidRPr="004252EA">
        <w:rPr>
          <w:rStyle w:val="CodeInline"/>
          <w:lang w:val="de-DE"/>
          <w:rPrChange w:id="5244" w:author="Don Syme" w:date="2010-06-28T10:29:00Z">
            <w:rPr>
              <w:rStyle w:val="CodeInline"/>
            </w:rPr>
          </w:rPrChange>
        </w:rPr>
        <w:t xml:space="preserve"> </w:t>
      </w:r>
      <w:r w:rsidRPr="004252EA">
        <w:rPr>
          <w:rFonts w:ascii="Consolas" w:hAnsi="Consolas"/>
          <w:bCs/>
          <w:color w:val="4F81BD" w:themeColor="accent1"/>
          <w:sz w:val="18"/>
          <w:lang w:val="de-DE"/>
          <w:rPrChange w:id="5245" w:author="Don Syme" w:date="2010-06-28T10:29:00Z">
            <w:rPr>
              <w:rFonts w:ascii="Consolas" w:hAnsi="Consolas"/>
              <w:bCs/>
              <w:color w:val="4F81BD" w:themeColor="accent1"/>
              <w:sz w:val="18"/>
            </w:rPr>
          </w:rPrChange>
        </w:rPr>
        <w:t xml:space="preserve">* ?bindingFlags:BindingFlags </w:t>
      </w:r>
      <w:r w:rsidR="00766025" w:rsidRPr="004252EA">
        <w:rPr>
          <w:rStyle w:val="CodeInline"/>
          <w:lang w:val="de-DE"/>
          <w:rPrChange w:id="5246" w:author="Don Syme" w:date="2010-06-28T10:29:00Z">
            <w:rPr>
              <w:rStyle w:val="CodeInline"/>
            </w:rPr>
          </w:rPrChange>
        </w:rPr>
        <w:t>-&gt; (</w:t>
      </w:r>
      <w:r w:rsidR="00F266BA">
        <w:fldChar w:fldCharType="begin"/>
      </w:r>
      <w:r w:rsidR="00F266BA" w:rsidRPr="004252EA">
        <w:rPr>
          <w:lang w:val="de-DE"/>
          <w:rPrChange w:id="5247" w:author="Don Syme" w:date="2010-06-28T10:29:00Z">
            <w:rPr/>
          </w:rPrChange>
        </w:rPr>
        <w:instrText>HYPERLINK "Microsoft.FSharp.Core.type_obj.html"</w:instrText>
      </w:r>
      <w:ins w:id="5248" w:author="Don Syme" w:date="2010-06-28T12:43:00Z"/>
      <w:r w:rsidR="00F266BA">
        <w:fldChar w:fldCharType="separate"/>
      </w:r>
      <w:r w:rsidR="00766025" w:rsidRPr="004252EA">
        <w:rPr>
          <w:rStyle w:val="CodeInline"/>
          <w:lang w:val="de-DE"/>
          <w:rPrChange w:id="5249" w:author="Don Syme" w:date="2010-06-28T10:29:00Z">
            <w:rPr>
              <w:rStyle w:val="CodeInline"/>
            </w:rPr>
          </w:rPrChange>
        </w:rPr>
        <w:t>obj</w:t>
      </w:r>
      <w:r w:rsidR="00F266BA">
        <w:fldChar w:fldCharType="end"/>
      </w:r>
      <w:r w:rsidR="00766025" w:rsidRPr="004252EA">
        <w:rPr>
          <w:rStyle w:val="CodeInline"/>
          <w:lang w:val="de-DE"/>
          <w:rPrChange w:id="5250" w:author="Don Syme" w:date="2010-06-28T10:29:00Z">
            <w:rPr>
              <w:rStyle w:val="CodeInline"/>
            </w:rPr>
          </w:rPrChange>
        </w:rPr>
        <w:t xml:space="preserve"> -&gt; </w:t>
      </w:r>
      <w:r w:rsidR="00F266BA">
        <w:fldChar w:fldCharType="begin"/>
      </w:r>
      <w:r w:rsidR="00F266BA" w:rsidRPr="004252EA">
        <w:rPr>
          <w:lang w:val="de-DE"/>
          <w:rPrChange w:id="5251" w:author="Don Syme" w:date="2010-06-28T10:29:00Z">
            <w:rPr/>
          </w:rPrChange>
        </w:rPr>
        <w:instrText>HYPERLINK "Microsoft.FSharp.Core.type_int.html"</w:instrText>
      </w:r>
      <w:ins w:id="5252" w:author="Don Syme" w:date="2010-06-28T12:43:00Z"/>
      <w:r w:rsidR="00F266BA">
        <w:fldChar w:fldCharType="separate"/>
      </w:r>
      <w:r w:rsidR="00766025" w:rsidRPr="004252EA">
        <w:rPr>
          <w:rStyle w:val="CodeInline"/>
          <w:lang w:val="de-DE"/>
          <w:rPrChange w:id="5253" w:author="Don Syme" w:date="2010-06-28T10:29:00Z">
            <w:rPr>
              <w:rStyle w:val="CodeInline"/>
            </w:rPr>
          </w:rPrChange>
        </w:rPr>
        <w:t>int</w:t>
      </w:r>
      <w:r w:rsidR="00F266BA">
        <w:fldChar w:fldCharType="end"/>
      </w:r>
      <w:r w:rsidR="00766025" w:rsidRPr="004252EA">
        <w:rPr>
          <w:rStyle w:val="CodeInline"/>
          <w:lang w:val="de-DE"/>
          <w:rPrChange w:id="5254" w:author="Don Syme" w:date="2010-06-28T10:29:00Z">
            <w:rPr>
              <w:rStyle w:val="CodeInline"/>
            </w:rPr>
          </w:rPrChange>
        </w:rPr>
        <w:t>)</w:t>
      </w:r>
      <w:r w:rsidR="00766025" w:rsidRPr="004252EA">
        <w:rPr>
          <w:rStyle w:val="CodeInline"/>
          <w:lang w:val="de-DE"/>
          <w:rPrChange w:id="5255" w:author="Don Syme" w:date="2010-06-28T10:29:00Z">
            <w:rPr>
              <w:rStyle w:val="CodeInline"/>
            </w:rPr>
          </w:rPrChange>
        </w:rPr>
        <w:tab/>
      </w:r>
    </w:p>
    <w:p w:rsidR="00646F24" w:rsidRDefault="00646F24" w:rsidP="00646F24">
      <w:pPr>
        <w:pStyle w:val="SpecBox"/>
        <w:rPr>
          <w:rStyle w:val="CodeInline"/>
        </w:rPr>
      </w:pPr>
      <w:r w:rsidRPr="004252EA">
        <w:rPr>
          <w:rStyle w:val="CodeInline"/>
          <w:lang w:val="de-DE"/>
          <w:rPrChange w:id="5256" w:author="Don Syme" w:date="2010-06-28T10:29:00Z">
            <w:rPr>
              <w:rStyle w:val="CodeInline"/>
            </w:rPr>
          </w:rPrChange>
        </w:rPr>
        <w:t xml:space="preserve">  </w:t>
      </w:r>
      <w:r w:rsidR="0071050D">
        <w:rPr>
          <w:rStyle w:val="CodeInline"/>
        </w:rPr>
        <w:t xml:space="preserve">static </w:t>
      </w:r>
      <w:r>
        <w:rPr>
          <w:rStyle w:val="CodeInline"/>
        </w:rPr>
        <w:t>PreComputeUnionTagMemberInfo</w:t>
      </w:r>
    </w:p>
    <w:p w:rsidR="00646F24" w:rsidRPr="00022DBD" w:rsidRDefault="00646F24" w:rsidP="00646F24">
      <w:pPr>
        <w:pStyle w:val="SpecBox"/>
        <w:rPr>
          <w:rStyle w:val="CodeInline"/>
        </w:rPr>
      </w:pPr>
      <w:r>
        <w:rPr>
          <w:rStyle w:val="CodeInline"/>
        </w:rPr>
        <w:t xml:space="preserve">           </w:t>
      </w:r>
      <w:r w:rsidRPr="00022DBD">
        <w:rPr>
          <w:rStyle w:val="CodeInline"/>
        </w:rPr>
        <w:t xml:space="preserve">: </w:t>
      </w:r>
      <w:r>
        <w:rPr>
          <w:rStyle w:val="CodeInline"/>
        </w:rPr>
        <w:t>unionType:</w:t>
      </w:r>
      <w:r w:rsidR="00F266BA">
        <w:fldChar w:fldCharType="begin"/>
      </w:r>
      <w:r w:rsidR="00F266BA">
        <w:instrText>HYPERLINK "http://msdn2.microsoft.com/en-us/library/System.Type.aspx"</w:instrText>
      </w:r>
      <w:ins w:id="5257" w:author="Don Syme" w:date="2010-06-28T12:43:00Z"/>
      <w:r w:rsidR="00F266BA">
        <w:fldChar w:fldCharType="separate"/>
      </w:r>
      <w:r w:rsidRPr="00022DBD">
        <w:rPr>
          <w:rStyle w:val="CodeInline"/>
        </w:rPr>
        <w:t>Type</w:t>
      </w:r>
      <w:r w:rsidR="00F266BA">
        <w:fldChar w:fldCharType="end"/>
      </w:r>
      <w:r w:rsidRPr="00022DBD">
        <w:rPr>
          <w:rStyle w:val="CodeInline"/>
        </w:rPr>
        <w:t xml:space="preserve"> </w:t>
      </w:r>
      <w:r w:rsidRPr="006800FE">
        <w:rPr>
          <w:rFonts w:ascii="Consolas" w:hAnsi="Consolas"/>
          <w:bCs/>
          <w:color w:val="4F81BD" w:themeColor="accent1"/>
          <w:sz w:val="18"/>
        </w:rPr>
        <w:t>* ?bindingFlags:BindingFlags</w:t>
      </w:r>
      <w:r>
        <w:rPr>
          <w:rFonts w:ascii="Consolas" w:hAnsi="Consolas"/>
          <w:bCs/>
          <w:color w:val="4F81BD" w:themeColor="accent1"/>
          <w:sz w:val="18"/>
        </w:rPr>
        <w:t xml:space="preserve"> </w:t>
      </w:r>
      <w:r w:rsidRPr="00022DBD">
        <w:rPr>
          <w:rStyle w:val="CodeInline"/>
        </w:rPr>
        <w:t xml:space="preserve">-&gt; </w:t>
      </w:r>
      <w:r>
        <w:rPr>
          <w:rStyle w:val="CodeInline"/>
        </w:rPr>
        <w:t>MemberInfo</w:t>
      </w:r>
      <w:r w:rsidRPr="00022DBD">
        <w:rPr>
          <w:rStyle w:val="CodeInline"/>
        </w:rPr>
        <w:tab/>
      </w:r>
    </w:p>
    <w:p w:rsidR="00646F24" w:rsidRDefault="006800FE" w:rsidP="006800FE">
      <w:pPr>
        <w:pStyle w:val="SpecBox"/>
        <w:rPr>
          <w:rStyle w:val="CodeInline"/>
        </w:rPr>
      </w:pPr>
      <w:r>
        <w:rPr>
          <w:rStyle w:val="CodeInline"/>
        </w:rPr>
        <w:t xml:space="preserve">  </w:t>
      </w:r>
      <w:r w:rsidR="0071050D">
        <w:rPr>
          <w:rStyle w:val="CodeInline"/>
        </w:rPr>
        <w:t xml:space="preserve">static </w:t>
      </w:r>
      <w:r w:rsidR="00646F24">
        <w:rPr>
          <w:rStyle w:val="CodeInline"/>
        </w:rPr>
        <w:t>PreComputeUnion</w:t>
      </w:r>
      <w:r w:rsidRPr="00022DBD">
        <w:rPr>
          <w:rStyle w:val="CodeInline"/>
        </w:rPr>
        <w:t>Constructor</w:t>
      </w:r>
    </w:p>
    <w:p w:rsidR="006800FE" w:rsidRPr="00022DBD" w:rsidRDefault="00646F24" w:rsidP="006800FE">
      <w:pPr>
        <w:pStyle w:val="SpecBox"/>
        <w:rPr>
          <w:rStyle w:val="CodeInline"/>
        </w:rPr>
      </w:pPr>
      <w:r>
        <w:rPr>
          <w:rStyle w:val="CodeInline"/>
        </w:rPr>
        <w:t xml:space="preserve">           </w:t>
      </w:r>
      <w:r w:rsidR="006800FE" w:rsidRPr="00022DBD">
        <w:rPr>
          <w:rStyle w:val="CodeInline"/>
        </w:rPr>
        <w:t xml:space="preserve">: </w:t>
      </w:r>
      <w:r w:rsidR="006800FE">
        <w:rPr>
          <w:rStyle w:val="CodeInline"/>
        </w:rPr>
        <w:t>unionCase:</w:t>
      </w:r>
      <w:r w:rsidR="006800FE" w:rsidRPr="00022DBD">
        <w:rPr>
          <w:rStyle w:val="CodeInline"/>
        </w:rPr>
        <w:t>UnionCaseInfo -&gt; (</w:t>
      </w:r>
      <w:r w:rsidR="00F266BA">
        <w:fldChar w:fldCharType="begin"/>
      </w:r>
      <w:r w:rsidR="00F266BA">
        <w:instrText>HYPERLINK "Microsoft.FSharp.Core.type_obj.html"</w:instrText>
      </w:r>
      <w:ins w:id="5258" w:author="Don Syme" w:date="2010-06-28T12:43:00Z"/>
      <w:r w:rsidR="00F266BA">
        <w:fldChar w:fldCharType="separate"/>
      </w:r>
      <w:r w:rsidR="006800FE" w:rsidRPr="00022DBD">
        <w:rPr>
          <w:rStyle w:val="CodeInline"/>
        </w:rPr>
        <w:t>obj</w:t>
      </w:r>
      <w:r w:rsidR="00F266BA">
        <w:fldChar w:fldCharType="end"/>
      </w:r>
      <w:r w:rsidR="006800FE" w:rsidRPr="00022DBD">
        <w:rPr>
          <w:rStyle w:val="CodeInline"/>
        </w:rPr>
        <w:t xml:space="preserve"> </w:t>
      </w:r>
      <w:r w:rsidR="00F266BA">
        <w:fldChar w:fldCharType="begin"/>
      </w:r>
      <w:r w:rsidR="00F266BA">
        <w:instrText>HYPERLINK "../fslib/Microsoft.FSharp.Core.type__%5b%5d.html"</w:instrText>
      </w:r>
      <w:ins w:id="5259" w:author="Don Syme" w:date="2010-06-28T12:43:00Z"/>
      <w:r w:rsidR="00F266BA">
        <w:fldChar w:fldCharType="separate"/>
      </w:r>
      <w:r w:rsidR="006800FE" w:rsidRPr="00022DBD">
        <w:rPr>
          <w:rStyle w:val="CodeInline"/>
        </w:rPr>
        <w:t>[]</w:t>
      </w:r>
      <w:r w:rsidR="00F266BA">
        <w:fldChar w:fldCharType="end"/>
      </w:r>
      <w:r w:rsidR="006800FE" w:rsidRPr="00022DBD">
        <w:rPr>
          <w:rStyle w:val="CodeInline"/>
        </w:rPr>
        <w:t xml:space="preserve"> -&gt; </w:t>
      </w:r>
      <w:r w:rsidR="00F266BA">
        <w:fldChar w:fldCharType="begin"/>
      </w:r>
      <w:r w:rsidR="00F266BA">
        <w:instrText>HYPERLINK "Microsoft.FSharp.Core.type_obj.html"</w:instrText>
      </w:r>
      <w:ins w:id="5260" w:author="Don Syme" w:date="2010-06-28T12:43:00Z"/>
      <w:r w:rsidR="00F266BA">
        <w:fldChar w:fldCharType="separate"/>
      </w:r>
      <w:r w:rsidR="006800FE" w:rsidRPr="00022DBD">
        <w:rPr>
          <w:rStyle w:val="CodeInline"/>
        </w:rPr>
        <w:t>obj</w:t>
      </w:r>
      <w:r w:rsidR="00F266BA">
        <w:fldChar w:fldCharType="end"/>
      </w:r>
      <w:r w:rsidR="006800FE" w:rsidRPr="00022DBD">
        <w:rPr>
          <w:rStyle w:val="CodeInline"/>
        </w:rPr>
        <w:t>)</w:t>
      </w:r>
      <w:r w:rsidR="006800FE" w:rsidRPr="00022DBD">
        <w:rPr>
          <w:rStyle w:val="CodeInline"/>
        </w:rPr>
        <w:tab/>
      </w:r>
      <w:r w:rsidR="006800FE">
        <w:rPr>
          <w:rStyle w:val="CodeInline"/>
        </w:rPr>
        <w:t xml:space="preserve"> </w:t>
      </w:r>
    </w:p>
    <w:p w:rsidR="00646F24" w:rsidRDefault="00646F24" w:rsidP="00646F24">
      <w:pPr>
        <w:pStyle w:val="SpecBox"/>
        <w:rPr>
          <w:rStyle w:val="CodeInline"/>
        </w:rPr>
      </w:pPr>
      <w:r>
        <w:rPr>
          <w:rStyle w:val="CodeInline"/>
        </w:rPr>
        <w:t xml:space="preserve">  </w:t>
      </w:r>
      <w:r w:rsidR="0071050D">
        <w:rPr>
          <w:rStyle w:val="CodeInline"/>
        </w:rPr>
        <w:t xml:space="preserve">static </w:t>
      </w:r>
      <w:r>
        <w:rPr>
          <w:rStyle w:val="CodeInline"/>
        </w:rPr>
        <w:t>PreComputeUnion</w:t>
      </w:r>
      <w:r w:rsidRPr="00022DBD">
        <w:rPr>
          <w:rStyle w:val="CodeInline"/>
        </w:rPr>
        <w:t>Constructor</w:t>
      </w:r>
      <w:r>
        <w:rPr>
          <w:rStyle w:val="CodeInline"/>
        </w:rPr>
        <w:t>Info</w:t>
      </w:r>
    </w:p>
    <w:p w:rsidR="00646F24" w:rsidRPr="00022DBD" w:rsidRDefault="00646F24" w:rsidP="00646F24">
      <w:pPr>
        <w:pStyle w:val="SpecBox"/>
        <w:rPr>
          <w:rStyle w:val="CodeInline"/>
        </w:rPr>
      </w:pPr>
      <w:r>
        <w:rPr>
          <w:rStyle w:val="CodeInline"/>
        </w:rPr>
        <w:t xml:space="preserve">           </w:t>
      </w:r>
      <w:r w:rsidRPr="00022DBD">
        <w:rPr>
          <w:rStyle w:val="CodeInline"/>
        </w:rPr>
        <w:t xml:space="preserve">: </w:t>
      </w:r>
      <w:r>
        <w:rPr>
          <w:rStyle w:val="CodeInline"/>
        </w:rPr>
        <w:t>unionCase:</w:t>
      </w:r>
      <w:r w:rsidRPr="00022DBD">
        <w:rPr>
          <w:rStyle w:val="CodeInline"/>
        </w:rPr>
        <w:t xml:space="preserve">UnionCaseInfo -&gt; </w:t>
      </w:r>
      <w:r>
        <w:rPr>
          <w:rStyle w:val="CodeInline"/>
        </w:rPr>
        <w:t>ConstructorInfo</w:t>
      </w:r>
      <w:r w:rsidRPr="00022DBD">
        <w:rPr>
          <w:rStyle w:val="CodeInline"/>
        </w:rPr>
        <w:tab/>
      </w:r>
      <w:r>
        <w:rPr>
          <w:rStyle w:val="CodeInline"/>
        </w:rPr>
        <w:t xml:space="preserve"> </w:t>
      </w:r>
    </w:p>
    <w:p w:rsidR="00766025" w:rsidRPr="00CA7FEC" w:rsidRDefault="00766025" w:rsidP="00766025">
      <w:pPr>
        <w:pStyle w:val="Heading2"/>
      </w:pPr>
      <w:bookmarkStart w:id="5261" w:name="_Toc265492604"/>
      <w:r w:rsidRPr="00CA7FEC">
        <w:t xml:space="preserve">FSharp.Reflection.FSharpType </w:t>
      </w:r>
      <w:r w:rsidR="0071050D">
        <w:t xml:space="preserve">and UnionCase </w:t>
      </w:r>
      <w:r w:rsidRPr="00CA7FEC">
        <w:t>(Static Class)</w:t>
      </w:r>
      <w:bookmarkEnd w:id="5261"/>
    </w:p>
    <w:p w:rsidR="0071050D" w:rsidRDefault="0071050D" w:rsidP="0071050D">
      <w:pPr>
        <w:rPr>
          <w:rFonts w:eastAsia="Times New Roman"/>
        </w:rPr>
      </w:pPr>
      <w:r>
        <w:rPr>
          <w:rFonts w:eastAsia="Times New Roman"/>
        </w:rPr>
        <w:t xml:space="preserve">This static class enables reflection over </w:t>
      </w:r>
      <w:r w:rsidRPr="006800FE">
        <w:rPr>
          <w:rFonts w:eastAsia="Times New Roman"/>
        </w:rPr>
        <w:t>F# union</w:t>
      </w:r>
      <w:r w:rsidRPr="0071050D">
        <w:rPr>
          <w:rFonts w:eastAsia="Times New Roman"/>
        </w:rPr>
        <w:t xml:space="preserve"> </w:t>
      </w:r>
      <w:r>
        <w:rPr>
          <w:rFonts w:eastAsia="Times New Roman"/>
        </w:rPr>
        <w:t>types</w:t>
      </w:r>
      <w:r w:rsidRPr="006800FE">
        <w:rPr>
          <w:rFonts w:eastAsia="Times New Roman"/>
        </w:rPr>
        <w:t>, F# record</w:t>
      </w:r>
      <w:r>
        <w:rPr>
          <w:rFonts w:eastAsia="Times New Roman"/>
        </w:rPr>
        <w:t xml:space="preserve"> types, F# function types and</w:t>
      </w:r>
      <w:r w:rsidRPr="006800FE">
        <w:rPr>
          <w:rFonts w:eastAsia="Times New Roman"/>
        </w:rPr>
        <w:t xml:space="preserve"> F# tuple </w:t>
      </w:r>
      <w:r>
        <w:rPr>
          <w:rFonts w:eastAsia="Times New Roman"/>
        </w:rPr>
        <w:t>types</w:t>
      </w:r>
    </w:p>
    <w:p w:rsidR="00766025" w:rsidRPr="00DF274C" w:rsidRDefault="00766025" w:rsidP="00766025">
      <w:pPr>
        <w:pStyle w:val="MiniHeading"/>
      </w:pPr>
      <w:r>
        <w:t>Design Criteria</w:t>
      </w:r>
    </w:p>
    <w:p w:rsidR="00766025" w:rsidRDefault="0071050D" w:rsidP="0071050D">
      <w:pPr>
        <w:pStyle w:val="ListParagraph"/>
        <w:numPr>
          <w:ilvl w:val="0"/>
          <w:numId w:val="4"/>
        </w:numPr>
        <w:rPr>
          <w:rFonts w:eastAsia="Times New Roman"/>
        </w:rPr>
      </w:pPr>
      <w:r w:rsidRPr="0071050D">
        <w:rPr>
          <w:rFonts w:eastAsia="Times New Roman"/>
        </w:rPr>
        <w:t xml:space="preserve">Create, analyze and manipulate </w:t>
      </w:r>
      <w:r>
        <w:rPr>
          <w:rFonts w:eastAsia="Times New Roman"/>
        </w:rPr>
        <w:t xml:space="preserve">union, record, function and tuple </w:t>
      </w:r>
      <w:r w:rsidRPr="0071050D">
        <w:rPr>
          <w:rFonts w:eastAsia="Times New Roman"/>
        </w:rPr>
        <w:t>types</w:t>
      </w:r>
    </w:p>
    <w:p w:rsidR="0071050D" w:rsidRDefault="0071050D" w:rsidP="0071050D">
      <w:pPr>
        <w:pStyle w:val="ListParagraph"/>
        <w:numPr>
          <w:ilvl w:val="0"/>
          <w:numId w:val="4"/>
        </w:numPr>
        <w:rPr>
          <w:rFonts w:eastAsia="Times New Roman"/>
        </w:rPr>
      </w:pPr>
      <w:r>
        <w:rPr>
          <w:rFonts w:eastAsia="Times New Roman"/>
        </w:rPr>
        <w:t>Accesses union cases</w:t>
      </w:r>
    </w:p>
    <w:p w:rsidR="0071050D" w:rsidRPr="0071050D" w:rsidRDefault="0071050D" w:rsidP="0071050D">
      <w:pPr>
        <w:pStyle w:val="ListParagraph"/>
        <w:numPr>
          <w:ilvl w:val="0"/>
          <w:numId w:val="4"/>
        </w:numPr>
        <w:rPr>
          <w:rFonts w:eastAsia="Times New Roman"/>
        </w:rPr>
      </w:pPr>
      <w:r>
        <w:rPr>
          <w:rFonts w:eastAsia="Times New Roman"/>
        </w:rPr>
        <w:t>Allow analysis of private record and union types according to a passed-in bindingFlags parameter. No granularity greater than Public/NonPublic is required.</w:t>
      </w:r>
    </w:p>
    <w:p w:rsidR="00766025" w:rsidRPr="00DF274C" w:rsidRDefault="00766025" w:rsidP="00766025">
      <w:pPr>
        <w:pStyle w:val="MiniHeading"/>
      </w:pPr>
      <w:r>
        <w:t>Usage Model</w:t>
      </w:r>
    </w:p>
    <w:p w:rsidR="00766025" w:rsidRDefault="00766025" w:rsidP="00766025">
      <w:pPr>
        <w:pStyle w:val="BodyText"/>
      </w:pPr>
      <w:r>
        <w:t>TBD</w:t>
      </w:r>
    </w:p>
    <w:p w:rsidR="00A6489B" w:rsidRPr="00DF274C" w:rsidRDefault="00A6489B" w:rsidP="00A6489B">
      <w:pPr>
        <w:pStyle w:val="MiniHeading"/>
      </w:pPr>
      <w:r>
        <w:t>Performance Criteria</w:t>
      </w:r>
    </w:p>
    <w:p w:rsidR="00A6489B" w:rsidRDefault="00A6489B" w:rsidP="00A6489B">
      <w:pPr>
        <w:pStyle w:val="BodyText"/>
      </w:pPr>
      <w:r>
        <w:t>TBD</w:t>
      </w:r>
    </w:p>
    <w:p w:rsidR="00766025" w:rsidRPr="00DF274C" w:rsidRDefault="00766025" w:rsidP="00766025">
      <w:pPr>
        <w:pStyle w:val="MiniHeading"/>
      </w:pPr>
      <w:r>
        <w:t>Signature</w:t>
      </w:r>
    </w:p>
    <w:p w:rsidR="0071050D" w:rsidRDefault="0071050D" w:rsidP="00766025">
      <w:pPr>
        <w:pStyle w:val="SpecBox"/>
        <w:rPr>
          <w:rStyle w:val="CodeInline"/>
        </w:rPr>
      </w:pPr>
      <w:r>
        <w:rPr>
          <w:rStyle w:val="CodeInline"/>
        </w:rPr>
        <w:t xml:space="preserve"> [&lt;AbstractClass; Sealed&gt;]</w:t>
      </w:r>
    </w:p>
    <w:p w:rsidR="0071050D" w:rsidRDefault="0071050D" w:rsidP="00766025">
      <w:pPr>
        <w:pStyle w:val="SpecBox"/>
        <w:rPr>
          <w:rStyle w:val="CodeInline"/>
        </w:rPr>
      </w:pPr>
      <w:r>
        <w:rPr>
          <w:rStyle w:val="CodeInline"/>
        </w:rPr>
        <w:t xml:space="preserve">type FSharpType = </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GetRecordFields: recordType:Type * ?bindingFlags:BindingFlags -&gt; PropertyInfo[]</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GetUnionCases: unionType:Type * ?bindingFlags:BindingFlags -&gt; UnionCaseInfo[]</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MakeFunctionType: domain:Type * range:Type -&gt; Type</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MakeTupleType: types:Type[] -&gt; Type</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IsTuple : typ:Type -&gt; bool</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IsFunction : typ:Type -&gt; bool</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IsModule: typ:Type -&gt; bool</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IsRecord: typ:Type * ?bindingFlags:BindingFlags -&gt; bool</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IsUnion: typ:Type * ?bindingFlags:BindingFlags -&gt; bool</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GetTupleElements : tupleType:Type -&gt; Type[]</w:t>
      </w:r>
    </w:p>
    <w:p w:rsidR="0071050D" w:rsidRPr="0071050D" w:rsidRDefault="0071050D" w:rsidP="0071050D">
      <w:pPr>
        <w:pStyle w:val="SpecBox"/>
        <w:rPr>
          <w:rFonts w:ascii="Consolas" w:hAnsi="Consolas"/>
          <w:bCs/>
          <w:color w:val="4F81BD" w:themeColor="accent1"/>
          <w:sz w:val="18"/>
        </w:rPr>
      </w:pPr>
      <w:r w:rsidRPr="0071050D">
        <w:rPr>
          <w:rFonts w:ascii="Consolas" w:hAnsi="Consolas"/>
          <w:bCs/>
          <w:color w:val="4F81BD" w:themeColor="accent1"/>
          <w:sz w:val="18"/>
        </w:rPr>
        <w:t xml:space="preserve">  </w:t>
      </w:r>
      <w:r>
        <w:rPr>
          <w:rFonts w:ascii="Consolas" w:hAnsi="Consolas"/>
          <w:bCs/>
          <w:color w:val="4F81BD" w:themeColor="accent1"/>
          <w:sz w:val="18"/>
        </w:rPr>
        <w:t xml:space="preserve">static </w:t>
      </w:r>
      <w:r w:rsidRPr="0071050D">
        <w:rPr>
          <w:rFonts w:ascii="Consolas" w:hAnsi="Consolas"/>
          <w:bCs/>
          <w:color w:val="4F81BD" w:themeColor="accent1"/>
          <w:sz w:val="18"/>
        </w:rPr>
        <w:t>GetFunctionElements : functionType:Type -&gt; Type * Type</w:t>
      </w:r>
    </w:p>
    <w:p w:rsidR="00766025" w:rsidRPr="00022DBD" w:rsidRDefault="0071050D" w:rsidP="00766025">
      <w:pPr>
        <w:pStyle w:val="SpecBox"/>
        <w:rPr>
          <w:rStyle w:val="CodeInline"/>
        </w:rPr>
      </w:pPr>
      <w:r>
        <w:rPr>
          <w:rStyle w:val="CodeInline"/>
        </w:rPr>
        <w:t xml:space="preserve">  static </w:t>
      </w:r>
      <w:r w:rsidR="00766025" w:rsidRPr="00022DBD">
        <w:rPr>
          <w:rStyle w:val="CodeInline"/>
        </w:rPr>
        <w:t>MakeFunctionType: Type * Type -&gt; Type</w:t>
      </w:r>
    </w:p>
    <w:p w:rsidR="00766025" w:rsidRDefault="0071050D" w:rsidP="00766025">
      <w:pPr>
        <w:pStyle w:val="SpecBox"/>
      </w:pPr>
      <w:r>
        <w:rPr>
          <w:rStyle w:val="CodeInline"/>
        </w:rPr>
        <w:t xml:space="preserve">  static </w:t>
      </w:r>
      <w:r w:rsidR="00766025" w:rsidRPr="00022DBD">
        <w:rPr>
          <w:rStyle w:val="CodeInline"/>
        </w:rPr>
        <w:t xml:space="preserve">MakeTupleType: Type * </w:t>
      </w:r>
      <w:r w:rsidR="00F266BA">
        <w:fldChar w:fldCharType="begin"/>
      </w:r>
      <w:r w:rsidR="00F266BA">
        <w:instrText>HYPERLINK "Microsoft.FSharp.Core.type_obj.html"</w:instrText>
      </w:r>
      <w:ins w:id="5262" w:author="Don Syme" w:date="2010-06-28T12:43:00Z"/>
      <w:r w:rsidR="00F266BA">
        <w:fldChar w:fldCharType="separate"/>
      </w:r>
      <w:r w:rsidR="00766025" w:rsidRPr="00022DBD">
        <w:rPr>
          <w:rStyle w:val="CodeInline"/>
        </w:rPr>
        <w:t>obj</w:t>
      </w:r>
      <w:r w:rsidR="00F266BA">
        <w:fldChar w:fldCharType="end"/>
      </w:r>
      <w:del w:id="5263" w:author="Don Syme" w:date="2010-06-28T12:24:00Z">
        <w:r w:rsidR="00766025" w:rsidRPr="00022DBD" w:rsidDel="00A3059C">
          <w:rPr>
            <w:rStyle w:val="CodeInline"/>
          </w:rPr>
          <w:delText xml:space="preserve"> </w:delText>
        </w:r>
      </w:del>
      <w:r w:rsidR="00F266BA">
        <w:fldChar w:fldCharType="begin"/>
      </w:r>
      <w:r w:rsidR="00F266BA">
        <w:instrText>HYPERLINK "../fslib/Microsoft.FSharp.Core.type__%5b%5d.html"</w:instrText>
      </w:r>
      <w:ins w:id="5264" w:author="Don Syme" w:date="2010-06-28T12:43:00Z"/>
      <w:r w:rsidR="00F266BA">
        <w:fldChar w:fldCharType="separate"/>
      </w:r>
      <w:r w:rsidR="00766025" w:rsidRPr="00022DBD">
        <w:rPr>
          <w:rStyle w:val="CodeInline"/>
        </w:rPr>
        <w:t>[]</w:t>
      </w:r>
      <w:r w:rsidR="00F266BA">
        <w:fldChar w:fldCharType="end"/>
      </w:r>
      <w:r w:rsidR="00766025" w:rsidRPr="00022DBD">
        <w:rPr>
          <w:rStyle w:val="CodeInline"/>
        </w:rPr>
        <w:t xml:space="preserve"> -&gt; </w:t>
      </w:r>
      <w:r w:rsidR="00F266BA">
        <w:fldChar w:fldCharType="begin"/>
      </w:r>
      <w:r w:rsidR="00F266BA">
        <w:instrText>HYPERLINK "Microsoft.FSharp.Core.type_obj.html"</w:instrText>
      </w:r>
      <w:ins w:id="5265" w:author="Don Syme" w:date="2010-06-28T12:43:00Z"/>
      <w:r w:rsidR="00F266BA">
        <w:fldChar w:fldCharType="separate"/>
      </w:r>
      <w:r w:rsidR="00766025" w:rsidRPr="00022DBD">
        <w:rPr>
          <w:rStyle w:val="CodeInline"/>
        </w:rPr>
        <w:t>obj</w:t>
      </w:r>
      <w:r w:rsidR="00F266BA">
        <w:fldChar w:fldCharType="end"/>
      </w:r>
    </w:p>
    <w:p w:rsidR="0071050D" w:rsidRDefault="0071050D" w:rsidP="00766025">
      <w:pPr>
        <w:pStyle w:val="SpecBox"/>
      </w:pPr>
    </w:p>
    <w:p w:rsidR="0071050D" w:rsidRPr="008B72D8" w:rsidRDefault="0071050D" w:rsidP="0071050D">
      <w:pPr>
        <w:pStyle w:val="SpecBox"/>
        <w:rPr>
          <w:rStyle w:val="CodeInline"/>
        </w:rPr>
      </w:pPr>
      <w:r w:rsidRPr="008B72D8">
        <w:rPr>
          <w:rStyle w:val="CodeInline"/>
        </w:rPr>
        <w:t xml:space="preserve">type UnionCaseInfo with </w:t>
      </w:r>
    </w:p>
    <w:p w:rsidR="0071050D" w:rsidRPr="008B72D8" w:rsidRDefault="0071050D" w:rsidP="0071050D">
      <w:pPr>
        <w:pStyle w:val="SpecBox"/>
        <w:rPr>
          <w:rStyle w:val="CodeInline"/>
        </w:rPr>
      </w:pPr>
      <w:r>
        <w:rPr>
          <w:rStyle w:val="CodeInline"/>
        </w:rPr>
        <w:t xml:space="preserve">  member</w:t>
      </w:r>
      <w:r w:rsidRPr="008B72D8">
        <w:rPr>
          <w:rStyle w:val="CodeInline"/>
        </w:rPr>
        <w:t xml:space="preserve"> Name : string</w:t>
      </w:r>
    </w:p>
    <w:p w:rsidR="0071050D" w:rsidRPr="008B72D8" w:rsidRDefault="0071050D" w:rsidP="0071050D">
      <w:pPr>
        <w:pStyle w:val="SpecBox"/>
        <w:rPr>
          <w:rStyle w:val="CodeInline"/>
        </w:rPr>
      </w:pPr>
      <w:r>
        <w:rPr>
          <w:rStyle w:val="CodeInline"/>
        </w:rPr>
        <w:t xml:space="preserve">  member</w:t>
      </w:r>
      <w:r w:rsidRPr="008B72D8">
        <w:rPr>
          <w:rStyle w:val="CodeInline"/>
        </w:rPr>
        <w:t xml:space="preserve"> DeclaringType : Type</w:t>
      </w:r>
    </w:p>
    <w:p w:rsidR="0071050D" w:rsidRPr="006800FE" w:rsidDel="00A3059C" w:rsidRDefault="0071050D" w:rsidP="0071050D">
      <w:pPr>
        <w:pStyle w:val="SpecBox"/>
        <w:rPr>
          <w:del w:id="5266" w:author="Don Syme" w:date="2010-06-28T12:23:00Z"/>
          <w:rStyle w:val="CodeInline"/>
          <w:strike/>
        </w:rPr>
      </w:pPr>
      <w:del w:id="5267" w:author="Don Syme" w:date="2010-06-28T12:23:00Z">
        <w:r w:rsidDel="00A3059C">
          <w:rPr>
            <w:rStyle w:val="CodeInline"/>
          </w:rPr>
          <w:delText xml:space="preserve">  </w:delText>
        </w:r>
        <w:commentRangeStart w:id="5268"/>
        <w:r w:rsidRPr="006800FE" w:rsidDel="00A3059C">
          <w:rPr>
            <w:rStyle w:val="CodeInline"/>
            <w:strike/>
          </w:rPr>
          <w:delText>member GetCustomAttributes: Type</w:delText>
        </w:r>
        <w:commentRangeEnd w:id="5268"/>
        <w:r w:rsidDel="00A3059C">
          <w:rPr>
            <w:rStyle w:val="CommentReference"/>
          </w:rPr>
          <w:commentReference w:id="5268"/>
        </w:r>
      </w:del>
    </w:p>
    <w:p w:rsidR="0071050D" w:rsidRPr="008B72D8" w:rsidRDefault="0071050D" w:rsidP="0071050D">
      <w:pPr>
        <w:pStyle w:val="SpecBox"/>
        <w:rPr>
          <w:rStyle w:val="CodeInline"/>
        </w:rPr>
      </w:pPr>
      <w:r>
        <w:rPr>
          <w:rStyle w:val="CodeInline"/>
        </w:rPr>
        <w:t xml:space="preserve">  member</w:t>
      </w:r>
      <w:r w:rsidRPr="008B72D8">
        <w:rPr>
          <w:rStyle w:val="CodeInline"/>
        </w:rPr>
        <w:t xml:space="preserve"> </w:t>
      </w:r>
      <w:r>
        <w:rPr>
          <w:rStyle w:val="CodeInline"/>
        </w:rPr>
        <w:t>Get</w:t>
      </w:r>
      <w:r w:rsidRPr="008B72D8">
        <w:rPr>
          <w:rStyle w:val="CodeInline"/>
        </w:rPr>
        <w:t xml:space="preserve">Fields: </w:t>
      </w:r>
      <w:r>
        <w:rPr>
          <w:rStyle w:val="CodeInline"/>
        </w:rPr>
        <w:t xml:space="preserve">unit -&gt; </w:t>
      </w:r>
      <w:del w:id="5269" w:author="Don Syme" w:date="2010-06-28T12:24:00Z">
        <w:r w:rsidDel="00A3059C">
          <w:rPr>
            <w:rStyle w:val="CodeInline"/>
          </w:rPr>
          <w:delText>list&lt;</w:delText>
        </w:r>
      </w:del>
      <w:r>
        <w:rPr>
          <w:rStyle w:val="CodeInline"/>
        </w:rPr>
        <w:t>PropertyInfo</w:t>
      </w:r>
      <w:ins w:id="5270" w:author="Don Syme" w:date="2010-06-28T12:24:00Z">
        <w:r w:rsidR="00A3059C">
          <w:rPr>
            <w:rStyle w:val="CodeInline"/>
          </w:rPr>
          <w:t>[]</w:t>
        </w:r>
      </w:ins>
      <w:del w:id="5271" w:author="Don Syme" w:date="2010-06-28T12:24:00Z">
        <w:r w:rsidDel="00A3059C">
          <w:rPr>
            <w:rStyle w:val="CodeInline"/>
          </w:rPr>
          <w:delText>&gt;</w:delText>
        </w:r>
      </w:del>
    </w:p>
    <w:p w:rsidR="0071050D" w:rsidRPr="00022DBD" w:rsidRDefault="0071050D" w:rsidP="0071050D">
      <w:pPr>
        <w:pStyle w:val="SpecBox"/>
        <w:rPr>
          <w:rStyle w:val="CodeInline"/>
        </w:rPr>
      </w:pPr>
      <w:r>
        <w:rPr>
          <w:rStyle w:val="CodeInline"/>
        </w:rPr>
        <w:t xml:space="preserve">  member Tag: int</w:t>
      </w:r>
    </w:p>
    <w:p w:rsidR="00B9013C" w:rsidRPr="00DF274C" w:rsidRDefault="00A81FC6" w:rsidP="00B5354C">
      <w:pPr>
        <w:pStyle w:val="Heading1"/>
      </w:pPr>
      <w:bookmarkStart w:id="5272" w:name="_Toc265492605"/>
      <w:r w:rsidRPr="00DF274C">
        <w:lastRenderedPageBreak/>
        <w:t>FSharp</w:t>
      </w:r>
      <w:r w:rsidR="008F726D" w:rsidRPr="00DF274C">
        <w:t xml:space="preserve">.Quotations </w:t>
      </w:r>
      <w:r w:rsidR="007521CB" w:rsidRPr="00DF274C">
        <w:t>(Namespace)</w:t>
      </w:r>
      <w:bookmarkEnd w:id="5272"/>
    </w:p>
    <w:p w:rsidR="00BD7241" w:rsidRPr="00DF274C" w:rsidRDefault="00BD7241" w:rsidP="00BD7241">
      <w:pPr>
        <w:pStyle w:val="MiniHeading"/>
      </w:pPr>
      <w:r>
        <w:t>Design Criteria</w:t>
      </w:r>
    </w:p>
    <w:p w:rsidR="00BD7241" w:rsidRPr="00BD7241" w:rsidRDefault="00BD7241" w:rsidP="00BD7241">
      <w:pPr>
        <w:rPr>
          <w:rFonts w:eastAsia="Times New Roman"/>
        </w:rPr>
      </w:pPr>
      <w:r w:rsidRPr="00DF274C">
        <w:rPr>
          <w:rFonts w:eastAsia="Times New Roman"/>
        </w:rPr>
        <w:t xml:space="preserve">Quoted expressions annotated decorated with </w:t>
      </w:r>
      <w:r w:rsidR="005E3A3B">
        <w:rPr>
          <w:rFonts w:eastAsia="Times New Roman"/>
        </w:rPr>
        <w:t>Type</w:t>
      </w:r>
      <w:r w:rsidRPr="00DF274C">
        <w:rPr>
          <w:rFonts w:eastAsia="Times New Roman"/>
        </w:rPr>
        <w:t>s</w:t>
      </w:r>
      <w:r>
        <w:rPr>
          <w:rFonts w:eastAsia="Times New Roman"/>
        </w:rPr>
        <w:t xml:space="preserve"> and </w:t>
      </w:r>
      <w:r w:rsidRPr="00DF274C">
        <w:rPr>
          <w:rFonts w:eastAsia="Times New Roman"/>
        </w:rPr>
        <w:t>operations related to them. These expressions trees are dynamically annotated with type information which is dynamically checked for consistency.</w:t>
      </w:r>
    </w:p>
    <w:p w:rsidR="00C86E62" w:rsidRPr="00DF274C" w:rsidRDefault="00C86E62" w:rsidP="00C86E62">
      <w:pPr>
        <w:pStyle w:val="MiniHeading"/>
      </w:pPr>
      <w:r>
        <w:t>Alignment Considerations</w:t>
      </w:r>
    </w:p>
    <w:p w:rsidR="00766025" w:rsidRDefault="00766025" w:rsidP="00C86E62">
      <w:pPr>
        <w:pStyle w:val="BodyText"/>
      </w:pPr>
      <w:r>
        <w:t xml:space="preserve">The first versions of F# quotations were </w:t>
      </w:r>
      <w:r w:rsidR="000456D5">
        <w:t>"unaligned". They did not make use of</w:t>
      </w:r>
      <w:r>
        <w:t xml:space="preserve"> System.Reflection idioms such as </w:t>
      </w:r>
      <w:r w:rsidR="000456D5">
        <w:t>System.</w:t>
      </w:r>
      <w:r w:rsidR="005E3A3B">
        <w:t>Type</w:t>
      </w:r>
      <w:r>
        <w:t xml:space="preserve">. </w:t>
      </w:r>
    </w:p>
    <w:p w:rsidR="00766025" w:rsidRDefault="00766025" w:rsidP="00C86E62">
      <w:pPr>
        <w:pStyle w:val="BodyText"/>
      </w:pPr>
      <w:r>
        <w:t>The final API is highly aligned with System.Reflection and FSharp.Reflection idioms.</w:t>
      </w:r>
    </w:p>
    <w:p w:rsidR="00C86E62" w:rsidRDefault="00C86E62" w:rsidP="00C86E62">
      <w:pPr>
        <w:pStyle w:val="BodyText"/>
      </w:pPr>
      <w:r>
        <w:t>Strong consideration has been given as to whether F# should directly generate LINQ expression trees and/or LINQ statement trees instead of having quotations generate a bespoke expression tree type.</w:t>
      </w:r>
    </w:p>
    <w:p w:rsidR="00C86E62" w:rsidRDefault="00C86E62" w:rsidP="00C86E62">
      <w:pPr>
        <w:pStyle w:val="BodyText"/>
      </w:pPr>
      <w:r>
        <w:t>The F# design team has investigated this issue and decided against generating LINQ expression trees on the following grounds</w:t>
      </w:r>
    </w:p>
    <w:p w:rsidR="00C86E62" w:rsidRDefault="00C86E62" w:rsidP="00C86E62">
      <w:pPr>
        <w:pStyle w:val="BodyText"/>
        <w:numPr>
          <w:ilvl w:val="0"/>
          <w:numId w:val="4"/>
        </w:numPr>
      </w:pPr>
      <w:r>
        <w:t>They do not cover the statement fragment of C#. From the F# perspective this makes them very unsatisfactory and incomplete, e.g. calling a method that returns "void" is not possible</w:t>
      </w:r>
    </w:p>
    <w:p w:rsidR="00C86E62" w:rsidRDefault="00C86E62" w:rsidP="00C86E62">
      <w:pPr>
        <w:pStyle w:val="BodyText"/>
        <w:numPr>
          <w:ilvl w:val="0"/>
          <w:numId w:val="4"/>
        </w:numPr>
      </w:pPr>
      <w:r>
        <w:t>Several LINQ expression tree nodes are very related to C# and VB language constructs and are a poor match for F#</w:t>
      </w:r>
    </w:p>
    <w:p w:rsidR="00C86E62" w:rsidRDefault="00C86E62" w:rsidP="00C86E62">
      <w:pPr>
        <w:pStyle w:val="BodyText"/>
        <w:numPr>
          <w:ilvl w:val="0"/>
          <w:numId w:val="4"/>
        </w:numPr>
      </w:pPr>
      <w:r>
        <w:t>LINQ expression tree nodes are extensible (through subclassing) in ways that are highly undesirable in F# practice</w:t>
      </w:r>
    </w:p>
    <w:p w:rsidR="00C86E62" w:rsidRDefault="00C86E62" w:rsidP="00C86E62">
      <w:pPr>
        <w:pStyle w:val="BodyText"/>
        <w:numPr>
          <w:ilvl w:val="0"/>
          <w:numId w:val="4"/>
        </w:numPr>
      </w:pPr>
      <w:r>
        <w:t>In practice, converting a subset of F# quotations to LINQ expression trees is not that difficult (see the convertor in FSharp.PowerPack)</w:t>
      </w:r>
    </w:p>
    <w:p w:rsidR="00C86E62" w:rsidRDefault="00C86E62" w:rsidP="00C86E62">
      <w:pPr>
        <w:pStyle w:val="BodyText"/>
        <w:numPr>
          <w:ilvl w:val="0"/>
          <w:numId w:val="4"/>
        </w:numPr>
      </w:pPr>
      <w:r>
        <w:t xml:space="preserve">The F# design team </w:t>
      </w:r>
      <w:r w:rsidR="00766025">
        <w:t>belive that the longevity of the language depends partly on its hygiene, and the hygiene of its library. Committing to producing LINQ expression trees ties F# very closely to one particular meta-programming technology that is not a good fit for the language.</w:t>
      </w:r>
    </w:p>
    <w:p w:rsidR="00B76DA0" w:rsidRPr="008C7F6F" w:rsidRDefault="00B76DA0" w:rsidP="00B76DA0">
      <w:pPr>
        <w:pStyle w:val="Heading2"/>
      </w:pPr>
      <w:bookmarkStart w:id="5273" w:name="_Toc265492606"/>
      <w:r w:rsidRPr="00267BE5">
        <w:t>FSharp</w:t>
      </w:r>
      <w:r w:rsidRPr="00DF274C">
        <w:t>.</w:t>
      </w:r>
      <w:r w:rsidRPr="00267BE5">
        <w:t>Quotations</w:t>
      </w:r>
      <w:r>
        <w:t>.</w:t>
      </w:r>
      <w:r w:rsidRPr="00DF274C">
        <w:t>Var</w:t>
      </w:r>
      <w:r w:rsidR="00BD7241">
        <w:t>, Expr</w:t>
      </w:r>
      <w:r w:rsidRPr="00DF274C">
        <w:t xml:space="preserve"> </w:t>
      </w:r>
      <w:r>
        <w:t>(</w:t>
      </w:r>
      <w:r w:rsidRPr="00DF274C">
        <w:t>Type</w:t>
      </w:r>
      <w:r>
        <w:t>)</w:t>
      </w:r>
      <w:bookmarkEnd w:id="5273"/>
    </w:p>
    <w:p w:rsidR="00B76DA0" w:rsidRPr="00DF274C" w:rsidRDefault="00B76DA0" w:rsidP="00B76DA0">
      <w:pPr>
        <w:rPr>
          <w:rFonts w:eastAsia="Times New Roman"/>
        </w:rPr>
      </w:pPr>
      <w:r w:rsidRPr="00DF274C">
        <w:rPr>
          <w:rFonts w:eastAsia="Times New Roman"/>
        </w:rPr>
        <w:t xml:space="preserve">Information at the binding site of a variable </w:t>
      </w:r>
    </w:p>
    <w:p w:rsidR="005E3A3B" w:rsidRPr="005E3A3B" w:rsidRDefault="005E3A3B" w:rsidP="005E3A3B">
      <w:pPr>
        <w:pStyle w:val="SpecBox"/>
        <w:rPr>
          <w:rStyle w:val="CodeInline"/>
        </w:rPr>
      </w:pPr>
      <w:r w:rsidRPr="005E3A3B">
        <w:rPr>
          <w:rStyle w:val="CodeInline"/>
        </w:rPr>
        <w:t>[&lt;Sealed&gt;]</w:t>
      </w:r>
    </w:p>
    <w:p w:rsidR="005E3A3B" w:rsidRPr="005E3A3B" w:rsidRDefault="005E3A3B" w:rsidP="005E3A3B">
      <w:pPr>
        <w:pStyle w:val="SpecBox"/>
        <w:rPr>
          <w:rStyle w:val="CodeInline"/>
        </w:rPr>
      </w:pPr>
      <w:r w:rsidRPr="005E3A3B">
        <w:rPr>
          <w:rStyle w:val="CodeInline"/>
        </w:rPr>
        <w:t>type Var =</w:t>
      </w:r>
    </w:p>
    <w:p w:rsidR="005E3A3B" w:rsidRPr="005E3A3B" w:rsidRDefault="005E3A3B" w:rsidP="005E3A3B">
      <w:pPr>
        <w:pStyle w:val="SpecBox"/>
        <w:rPr>
          <w:rStyle w:val="CodeInline"/>
        </w:rPr>
      </w:pPr>
      <w:r w:rsidRPr="005E3A3B">
        <w:rPr>
          <w:rStyle w:val="CodeInline"/>
        </w:rPr>
        <w:t xml:space="preserve">    member Type : Type</w:t>
      </w:r>
    </w:p>
    <w:p w:rsidR="005E3A3B" w:rsidRPr="005E3A3B" w:rsidRDefault="005E3A3B" w:rsidP="005E3A3B">
      <w:pPr>
        <w:pStyle w:val="SpecBox"/>
        <w:rPr>
          <w:rStyle w:val="CodeInline"/>
        </w:rPr>
      </w:pPr>
      <w:r w:rsidRPr="005E3A3B">
        <w:rPr>
          <w:rStyle w:val="CodeInline"/>
        </w:rPr>
        <w:t xml:space="preserve">    member Name : string</w:t>
      </w:r>
    </w:p>
    <w:p w:rsidR="005E3A3B" w:rsidRPr="005E3A3B" w:rsidRDefault="005E3A3B" w:rsidP="005E3A3B">
      <w:pPr>
        <w:pStyle w:val="SpecBox"/>
        <w:rPr>
          <w:rStyle w:val="CodeInline"/>
        </w:rPr>
      </w:pPr>
      <w:r w:rsidRPr="005E3A3B">
        <w:rPr>
          <w:rStyle w:val="CodeInline"/>
        </w:rPr>
        <w:t xml:space="preserve">    new : name:string * typ:Type * ?isMutable : bool -&gt; Var</w:t>
      </w:r>
    </w:p>
    <w:p w:rsidR="005E3A3B" w:rsidRPr="005E3A3B" w:rsidRDefault="005E3A3B" w:rsidP="005E3A3B">
      <w:pPr>
        <w:pStyle w:val="SpecBox"/>
        <w:rPr>
          <w:rStyle w:val="CodeInline"/>
        </w:rPr>
      </w:pPr>
      <w:r>
        <w:rPr>
          <w:rStyle w:val="CodeInline"/>
        </w:rPr>
        <w:t xml:space="preserve">    static </w:t>
      </w:r>
      <w:r w:rsidRPr="005E3A3B">
        <w:rPr>
          <w:rStyle w:val="CodeInline"/>
        </w:rPr>
        <w:t>Global : name:string * typ:Type -&gt; Var</w:t>
      </w:r>
    </w:p>
    <w:p w:rsidR="005E3A3B" w:rsidRPr="005E3A3B" w:rsidRDefault="005E3A3B" w:rsidP="005E3A3B">
      <w:pPr>
        <w:pStyle w:val="SpecBox"/>
        <w:rPr>
          <w:rStyle w:val="CodeInline"/>
        </w:rPr>
      </w:pPr>
      <w:r w:rsidRPr="005E3A3B">
        <w:rPr>
          <w:rStyle w:val="CodeInline"/>
        </w:rPr>
        <w:t xml:space="preserve">    interface System.IComparable</w:t>
      </w:r>
    </w:p>
    <w:p w:rsidR="005E3A3B" w:rsidRPr="005E3A3B" w:rsidRDefault="005E3A3B" w:rsidP="005E3A3B">
      <w:pPr>
        <w:pStyle w:val="SpecBox"/>
        <w:rPr>
          <w:rStyle w:val="CodeInline"/>
        </w:rPr>
      </w:pPr>
    </w:p>
    <w:p w:rsidR="005E3A3B" w:rsidRPr="005E3A3B" w:rsidRDefault="005E3A3B" w:rsidP="005E3A3B">
      <w:pPr>
        <w:pStyle w:val="SpecBox"/>
        <w:rPr>
          <w:rStyle w:val="CodeInline"/>
        </w:rPr>
      </w:pPr>
      <w:r w:rsidRPr="005E3A3B">
        <w:rPr>
          <w:rStyle w:val="CodeInline"/>
        </w:rPr>
        <w:t xml:space="preserve"> [&lt;Class&gt;]</w:t>
      </w:r>
    </w:p>
    <w:p w:rsidR="005E3A3B" w:rsidRPr="005E3A3B" w:rsidRDefault="005E3A3B" w:rsidP="005E3A3B">
      <w:pPr>
        <w:pStyle w:val="SpecBox"/>
        <w:rPr>
          <w:rStyle w:val="CodeInline"/>
        </w:rPr>
      </w:pPr>
      <w:r w:rsidRPr="005E3A3B">
        <w:rPr>
          <w:rStyle w:val="CodeInline"/>
        </w:rPr>
        <w:t>type Expr =</w:t>
      </w:r>
    </w:p>
    <w:p w:rsidR="005E3A3B" w:rsidRPr="005E3A3B" w:rsidRDefault="005E3A3B" w:rsidP="005E3A3B">
      <w:pPr>
        <w:pStyle w:val="SpecBox"/>
        <w:rPr>
          <w:rStyle w:val="CodeInline"/>
        </w:rPr>
      </w:pPr>
      <w:r w:rsidRPr="005E3A3B">
        <w:rPr>
          <w:rStyle w:val="CodeInline"/>
        </w:rPr>
        <w:t xml:space="preserve">  member Substitute : substitution:(Var -&gt; Expr option) -&gt; Expr </w:t>
      </w:r>
    </w:p>
    <w:p w:rsidR="005E3A3B" w:rsidRPr="005E3A3B" w:rsidRDefault="005E3A3B" w:rsidP="005E3A3B">
      <w:pPr>
        <w:pStyle w:val="SpecBox"/>
        <w:rPr>
          <w:rStyle w:val="CodeInline"/>
        </w:rPr>
      </w:pPr>
      <w:r w:rsidRPr="005E3A3B">
        <w:rPr>
          <w:rStyle w:val="CodeInline"/>
        </w:rPr>
        <w:t xml:space="preserve">  member GetFreeVars : unit -&gt; seq&lt;Var&gt;</w:t>
      </w:r>
    </w:p>
    <w:p w:rsidR="005E3A3B" w:rsidRPr="005E3A3B" w:rsidRDefault="005E3A3B" w:rsidP="005E3A3B">
      <w:pPr>
        <w:pStyle w:val="SpecBox"/>
        <w:rPr>
          <w:rStyle w:val="CodeInline"/>
        </w:rPr>
      </w:pPr>
      <w:r w:rsidRPr="005E3A3B">
        <w:rPr>
          <w:rStyle w:val="CodeInline"/>
        </w:rPr>
        <w:t xml:space="preserve">  member Type : Type</w:t>
      </w:r>
    </w:p>
    <w:p w:rsidR="005E3A3B" w:rsidRPr="005E3A3B" w:rsidRDefault="005E3A3B" w:rsidP="005E3A3B">
      <w:pPr>
        <w:pStyle w:val="SpecBox"/>
        <w:rPr>
          <w:rStyle w:val="CodeInline"/>
        </w:rPr>
      </w:pPr>
      <w:r w:rsidRPr="005E3A3B">
        <w:rPr>
          <w:rStyle w:val="CodeInline"/>
        </w:rPr>
        <w:t xml:space="preserve">  member CustomAttributes : Expr list</w:t>
      </w:r>
    </w:p>
    <w:p w:rsidR="005E3A3B" w:rsidRPr="005E3A3B" w:rsidRDefault="005E3A3B" w:rsidP="005E3A3B">
      <w:pPr>
        <w:pStyle w:val="SpecBox"/>
        <w:rPr>
          <w:rStyle w:val="CodeInline"/>
        </w:rPr>
      </w:pPr>
      <w:r>
        <w:rPr>
          <w:rStyle w:val="CodeInline"/>
        </w:rPr>
        <w:t xml:space="preserve">  static </w:t>
      </w:r>
      <w:r w:rsidRPr="005E3A3B">
        <w:rPr>
          <w:rStyle w:val="CodeInline"/>
        </w:rPr>
        <w:t>AddressOf : target:Expr -&gt; Expr</w:t>
      </w:r>
    </w:p>
    <w:p w:rsidR="005E3A3B" w:rsidRPr="005E3A3B" w:rsidRDefault="005E3A3B" w:rsidP="005E3A3B">
      <w:pPr>
        <w:pStyle w:val="SpecBox"/>
        <w:rPr>
          <w:rStyle w:val="CodeInline"/>
        </w:rPr>
      </w:pPr>
      <w:r>
        <w:rPr>
          <w:rStyle w:val="CodeInline"/>
        </w:rPr>
        <w:t xml:space="preserve">  static </w:t>
      </w:r>
      <w:r w:rsidRPr="005E3A3B">
        <w:rPr>
          <w:rStyle w:val="CodeInline"/>
        </w:rPr>
        <w:t>AddressSet : target:Expr * value:Expr -&gt; Expr</w:t>
      </w:r>
    </w:p>
    <w:p w:rsidR="005E3A3B" w:rsidRPr="005E3A3B" w:rsidRDefault="005E3A3B" w:rsidP="005E3A3B">
      <w:pPr>
        <w:pStyle w:val="SpecBox"/>
        <w:rPr>
          <w:rStyle w:val="CodeInline"/>
        </w:rPr>
      </w:pPr>
      <w:r>
        <w:rPr>
          <w:rStyle w:val="CodeInline"/>
        </w:rPr>
        <w:t xml:space="preserve">  static </w:t>
      </w:r>
      <w:r w:rsidRPr="005E3A3B">
        <w:rPr>
          <w:rStyle w:val="CodeInline"/>
        </w:rPr>
        <w:t>Application: functionExpr:Expr * argument:Expr -&gt; Expr</w:t>
      </w:r>
    </w:p>
    <w:p w:rsidR="005E3A3B" w:rsidRPr="005E3A3B" w:rsidRDefault="005E3A3B" w:rsidP="005E3A3B">
      <w:pPr>
        <w:pStyle w:val="SpecBox"/>
        <w:rPr>
          <w:rStyle w:val="CodeInline"/>
        </w:rPr>
      </w:pPr>
      <w:r>
        <w:rPr>
          <w:rStyle w:val="CodeInline"/>
        </w:rPr>
        <w:t xml:space="preserve">  static </w:t>
      </w:r>
      <w:r w:rsidRPr="005E3A3B">
        <w:rPr>
          <w:rStyle w:val="CodeInline"/>
        </w:rPr>
        <w:t>Applications: functionExpr:Expr * arguments:list&lt;list&lt;Expr&gt;&gt; -&gt; Expr</w:t>
      </w:r>
    </w:p>
    <w:p w:rsidR="005E3A3B" w:rsidRPr="005E3A3B" w:rsidRDefault="005E3A3B" w:rsidP="005E3A3B">
      <w:pPr>
        <w:pStyle w:val="SpecBox"/>
        <w:rPr>
          <w:rStyle w:val="CodeInline"/>
        </w:rPr>
      </w:pPr>
      <w:r>
        <w:rPr>
          <w:rStyle w:val="CodeInline"/>
        </w:rPr>
        <w:t xml:space="preserve">  static </w:t>
      </w:r>
      <w:r w:rsidRPr="005E3A3B">
        <w:rPr>
          <w:rStyle w:val="CodeInline"/>
        </w:rPr>
        <w:t>Call : methodInfo:MethodInfo * arguments:list&lt;Expr&gt; -&gt; Expr</w:t>
      </w:r>
    </w:p>
    <w:p w:rsidR="005E3A3B" w:rsidRPr="005E3A3B" w:rsidRDefault="005E3A3B" w:rsidP="005E3A3B">
      <w:pPr>
        <w:pStyle w:val="SpecBox"/>
        <w:rPr>
          <w:rStyle w:val="CodeInline"/>
        </w:rPr>
      </w:pPr>
      <w:r>
        <w:rPr>
          <w:rStyle w:val="CodeInline"/>
        </w:rPr>
        <w:t xml:space="preserve">  static </w:t>
      </w:r>
      <w:r w:rsidRPr="005E3A3B">
        <w:rPr>
          <w:rStyle w:val="CodeInline"/>
        </w:rPr>
        <w:t>Call : obj:Expr * methodInfo:MethodInfo * arguments:list&lt;Expr&gt; -&gt; Expr</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Coerce : source:Expr * target:Type -&gt; Expr </w:t>
      </w:r>
    </w:p>
    <w:p w:rsidR="005E3A3B" w:rsidRPr="005E3A3B" w:rsidRDefault="005E3A3B" w:rsidP="005E3A3B">
      <w:pPr>
        <w:pStyle w:val="SpecBox"/>
        <w:rPr>
          <w:rStyle w:val="CodeInline"/>
        </w:rPr>
      </w:pPr>
      <w:r>
        <w:rPr>
          <w:rStyle w:val="CodeInline"/>
        </w:rPr>
        <w:lastRenderedPageBreak/>
        <w:t xml:space="preserve">  static </w:t>
      </w:r>
      <w:r w:rsidRPr="005E3A3B">
        <w:rPr>
          <w:rStyle w:val="CodeInline"/>
        </w:rPr>
        <w:t xml:space="preserve">IfThenElse : guard:Expr * thenExpr:Expr * elseExpr:Expr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ForIntegerRangeLoop: loopVariable:Var * start:Expr * endExpr:Expr * body:Expr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FieldGet: fieldInfo:FieldInfo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FieldGet: obj:Expr * fieldInfo:FieldInfo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FieldSet: fieldInfo:FieldInfo * value:Expr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FieldSet: obj:Expr * fieldInfo:FieldInfo * value:Expr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Lambda : parameter:Var * body:Expr -&gt; Expr</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Let : letVariable:Var * letExpr:Expr * body:Expr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LetRec : bindings:(Var * Expr) list * body:Expr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NewObject: constructorInfo:ConstructorInfo * arguments:Expr list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DefaultValue: expressionType:Type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NewTuple: elements:Expr list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NewRecord: recordType:Type * elements:Expr list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NewArray: elementType:Type * elements:Expr list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NewDelegate: delegateType:Type * parameters:Var list * body:Expr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NewUnionCase: unionCase:UnionCaseInfo * arguments:Expr list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PropGet: obj:Expr * property:PropertyInfo  * ?indexerArgs: Expr list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PropGet: property:PropertyInfo * ?indexerArgs: Expr list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PropSet: obj:Expr * property:PropertyInfo * value:Expr * ?indexerArgs: Expr list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PropSet: property:PropertyInfo * value:Expr * ?indexerArgs: Expr list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Quote: inner:Expr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Sequential: first:Expr * second:Expr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TryWith: body:Expr * filterVar:Var * filterBody:Expr * catchVar:Var * catchBody:Expr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TryFinally: body:Expr * compensation:Expr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TupleGet: tuple:Expr * index:int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TypeTest: source:Expr * target:Type -&gt; Expr </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UnionCaseTest: source:Expr * unionCase:UnionCaseInfo -&gt; Expr </w:t>
      </w:r>
    </w:p>
    <w:p w:rsidR="005E3A3B" w:rsidRPr="005E3A3B" w:rsidRDefault="005E3A3B" w:rsidP="005E3A3B">
      <w:pPr>
        <w:pStyle w:val="SpecBox"/>
        <w:rPr>
          <w:rStyle w:val="CodeInline"/>
        </w:rPr>
      </w:pPr>
      <w:r>
        <w:rPr>
          <w:rStyle w:val="CodeInline"/>
        </w:rPr>
        <w:t xml:space="preserve">  static </w:t>
      </w:r>
      <w:r w:rsidRPr="005E3A3B">
        <w:rPr>
          <w:rStyle w:val="CodeInline"/>
        </w:rPr>
        <w:t>Value : value:obj * expressionType:Type -&gt; Expr</w:t>
      </w:r>
    </w:p>
    <w:p w:rsidR="005E3A3B" w:rsidRPr="005E3A3B" w:rsidRDefault="005E3A3B" w:rsidP="005E3A3B">
      <w:pPr>
        <w:pStyle w:val="SpecBox"/>
        <w:rPr>
          <w:rStyle w:val="CodeInline"/>
        </w:rPr>
      </w:pPr>
      <w:r>
        <w:rPr>
          <w:rStyle w:val="CodeInline"/>
        </w:rPr>
        <w:t xml:space="preserve">  static </w:t>
      </w:r>
      <w:r w:rsidRPr="005E3A3B">
        <w:rPr>
          <w:rStyle w:val="CodeInline"/>
        </w:rPr>
        <w:t>Value : value:'a -&gt; Expr</w:t>
      </w:r>
    </w:p>
    <w:p w:rsidR="005E3A3B" w:rsidRPr="005E3A3B" w:rsidRDefault="005E3A3B" w:rsidP="005E3A3B">
      <w:pPr>
        <w:pStyle w:val="SpecBox"/>
        <w:rPr>
          <w:rStyle w:val="CodeInline"/>
        </w:rPr>
      </w:pPr>
      <w:r>
        <w:rPr>
          <w:rStyle w:val="CodeInline"/>
        </w:rPr>
        <w:t xml:space="preserve">  static </w:t>
      </w:r>
      <w:r w:rsidRPr="005E3A3B">
        <w:rPr>
          <w:rStyle w:val="CodeInline"/>
        </w:rPr>
        <w:t>Var : variable:Var -&gt; Expr</w:t>
      </w:r>
    </w:p>
    <w:p w:rsidR="005E3A3B" w:rsidRPr="005E3A3B" w:rsidRDefault="005E3A3B" w:rsidP="005E3A3B">
      <w:pPr>
        <w:pStyle w:val="SpecBox"/>
        <w:rPr>
          <w:rStyle w:val="CodeInline"/>
        </w:rPr>
      </w:pPr>
      <w:r>
        <w:rPr>
          <w:rStyle w:val="CodeInline"/>
        </w:rPr>
        <w:t xml:space="preserve">  static </w:t>
      </w:r>
      <w:r w:rsidRPr="005E3A3B">
        <w:rPr>
          <w:rStyle w:val="CodeInline"/>
        </w:rPr>
        <w:t>VarSet : variable:Var * value:Expr -&gt; Expr</w:t>
      </w:r>
    </w:p>
    <w:p w:rsidR="005E3A3B" w:rsidRPr="005E3A3B" w:rsidRDefault="005E3A3B" w:rsidP="005E3A3B">
      <w:pPr>
        <w:pStyle w:val="SpecBox"/>
        <w:rPr>
          <w:rStyle w:val="CodeInline"/>
        </w:rPr>
      </w:pPr>
      <w:r>
        <w:rPr>
          <w:rStyle w:val="CodeInline"/>
        </w:rPr>
        <w:t xml:space="preserve">  static </w:t>
      </w:r>
      <w:r w:rsidRPr="005E3A3B">
        <w:rPr>
          <w:rStyle w:val="CodeInline"/>
        </w:rPr>
        <w:t>WhileLoop : guard:Expr * body:Expr -&gt; Expr</w:t>
      </w:r>
    </w:p>
    <w:p w:rsidR="005E3A3B" w:rsidRPr="005E3A3B" w:rsidRDefault="005E3A3B" w:rsidP="005E3A3B">
      <w:pPr>
        <w:pStyle w:val="SpecBox"/>
        <w:rPr>
          <w:rStyle w:val="CodeInline"/>
        </w:rPr>
      </w:pPr>
      <w:r>
        <w:rPr>
          <w:rStyle w:val="CodeInline"/>
        </w:rPr>
        <w:t xml:space="preserve">  static </w:t>
      </w:r>
      <w:r w:rsidRPr="005E3A3B">
        <w:rPr>
          <w:rStyle w:val="CodeInline"/>
        </w:rPr>
        <w:t xml:space="preserve">Cast : source:Expr -&gt; Expr&lt;'a&gt; </w:t>
      </w:r>
    </w:p>
    <w:p w:rsidR="005E3A3B" w:rsidRPr="005E3A3B" w:rsidRDefault="005E3A3B" w:rsidP="005E3A3B">
      <w:pPr>
        <w:pStyle w:val="SpecBox"/>
        <w:rPr>
          <w:rStyle w:val="CodeInline"/>
        </w:rPr>
      </w:pPr>
      <w:r>
        <w:rPr>
          <w:rStyle w:val="CodeInline"/>
        </w:rPr>
        <w:t xml:space="preserve">  static </w:t>
      </w:r>
      <w:r w:rsidRPr="005E3A3B">
        <w:rPr>
          <w:rStyle w:val="CodeInline"/>
        </w:rPr>
        <w:t>TryGetReflectedDefinition : methodBase:MethodBase -&gt; Expr option</w:t>
      </w:r>
    </w:p>
    <w:p w:rsidR="005E3A3B" w:rsidRDefault="005E3A3B" w:rsidP="005E3A3B">
      <w:pPr>
        <w:pStyle w:val="SpecBox"/>
        <w:rPr>
          <w:rStyle w:val="CodeInline"/>
        </w:rPr>
      </w:pPr>
      <w:r>
        <w:rPr>
          <w:rStyle w:val="CodeInline"/>
        </w:rPr>
        <w:t xml:space="preserve">  static </w:t>
      </w:r>
      <w:r w:rsidRPr="005E3A3B">
        <w:rPr>
          <w:rStyle w:val="CodeInline"/>
        </w:rPr>
        <w:t xml:space="preserve">Deserialize : </w:t>
      </w:r>
    </w:p>
    <w:p w:rsidR="005E3A3B" w:rsidRDefault="005E3A3B" w:rsidP="005E3A3B">
      <w:pPr>
        <w:pStyle w:val="SpecBox"/>
        <w:rPr>
          <w:rStyle w:val="CodeInline"/>
        </w:rPr>
      </w:pPr>
      <w:r>
        <w:rPr>
          <w:rStyle w:val="CodeInline"/>
        </w:rPr>
        <w:t xml:space="preserve">            </w:t>
      </w:r>
      <w:r w:rsidRPr="005E3A3B">
        <w:rPr>
          <w:rStyle w:val="CodeInline"/>
        </w:rPr>
        <w:t>qualifyingType:</w:t>
      </w:r>
      <w:r>
        <w:rPr>
          <w:rStyle w:val="CodeInline"/>
        </w:rPr>
        <w:t>Type</w:t>
      </w:r>
      <w:r w:rsidRPr="005E3A3B">
        <w:rPr>
          <w:rStyle w:val="CodeInline"/>
        </w:rPr>
        <w:t xml:space="preserve"> * </w:t>
      </w:r>
    </w:p>
    <w:p w:rsidR="005E3A3B" w:rsidRDefault="005E3A3B" w:rsidP="005E3A3B">
      <w:pPr>
        <w:pStyle w:val="SpecBox"/>
        <w:rPr>
          <w:rStyle w:val="CodeInline"/>
        </w:rPr>
      </w:pPr>
      <w:r>
        <w:rPr>
          <w:rStyle w:val="CodeInline"/>
        </w:rPr>
        <w:t xml:space="preserve">            </w:t>
      </w:r>
      <w:r w:rsidRPr="005E3A3B">
        <w:rPr>
          <w:rStyle w:val="CodeInline"/>
        </w:rPr>
        <w:t>spliceTypes:list&lt;</w:t>
      </w:r>
      <w:r>
        <w:rPr>
          <w:rStyle w:val="CodeInline"/>
        </w:rPr>
        <w:t>Type</w:t>
      </w:r>
      <w:r w:rsidRPr="005E3A3B">
        <w:rPr>
          <w:rStyle w:val="CodeInline"/>
        </w:rPr>
        <w:t xml:space="preserve">&gt; * </w:t>
      </w:r>
    </w:p>
    <w:p w:rsidR="005E3A3B" w:rsidRDefault="005E3A3B" w:rsidP="005E3A3B">
      <w:pPr>
        <w:pStyle w:val="SpecBox"/>
        <w:rPr>
          <w:rStyle w:val="CodeInline"/>
        </w:rPr>
      </w:pPr>
      <w:r>
        <w:rPr>
          <w:rStyle w:val="CodeInline"/>
        </w:rPr>
        <w:t xml:space="preserve">            </w:t>
      </w:r>
      <w:r w:rsidRPr="005E3A3B">
        <w:rPr>
          <w:rStyle w:val="CodeInline"/>
        </w:rPr>
        <w:t xml:space="preserve">spliceExprs:list&lt;Expr&gt; * </w:t>
      </w:r>
    </w:p>
    <w:p w:rsidR="005E3A3B" w:rsidRPr="005E3A3B" w:rsidRDefault="007B2FA5" w:rsidP="005E3A3B">
      <w:pPr>
        <w:pStyle w:val="SpecBox"/>
        <w:rPr>
          <w:rStyle w:val="CodeInline"/>
        </w:rPr>
      </w:pPr>
      <w:r>
        <w:rPr>
          <w:rStyle w:val="CodeInline"/>
        </w:rPr>
        <w:t xml:space="preserve">  val</w:t>
      </w:r>
      <w:r w:rsidR="005E3A3B" w:rsidRPr="005E3A3B">
        <w:rPr>
          <w:rStyle w:val="CodeInline"/>
        </w:rPr>
        <w:t>ue:byte[] -&gt; Expr</w:t>
      </w:r>
    </w:p>
    <w:p w:rsidR="005E3A3B" w:rsidRDefault="005E3A3B" w:rsidP="005E3A3B">
      <w:pPr>
        <w:pStyle w:val="SpecBox"/>
        <w:rPr>
          <w:rStyle w:val="CodeInline"/>
        </w:rPr>
      </w:pPr>
      <w:r>
        <w:rPr>
          <w:rStyle w:val="CodeInline"/>
        </w:rPr>
        <w:t xml:space="preserve">  static </w:t>
      </w:r>
      <w:r w:rsidRPr="005E3A3B">
        <w:rPr>
          <w:rStyle w:val="CodeInline"/>
        </w:rPr>
        <w:t xml:space="preserve">RegisterReflectedDefinitions: </w:t>
      </w:r>
    </w:p>
    <w:p w:rsidR="005E3A3B" w:rsidRDefault="005E3A3B" w:rsidP="005E3A3B">
      <w:pPr>
        <w:pStyle w:val="SpecBox"/>
        <w:rPr>
          <w:rStyle w:val="CodeInline"/>
        </w:rPr>
      </w:pPr>
      <w:r>
        <w:rPr>
          <w:rStyle w:val="CodeInline"/>
        </w:rPr>
        <w:t xml:space="preserve">            </w:t>
      </w:r>
      <w:r w:rsidRPr="005E3A3B">
        <w:rPr>
          <w:rStyle w:val="CodeInline"/>
        </w:rPr>
        <w:t xml:space="preserve">assembly:Assembly * </w:t>
      </w:r>
    </w:p>
    <w:p w:rsidR="005E3A3B" w:rsidRDefault="005E3A3B" w:rsidP="005E3A3B">
      <w:pPr>
        <w:pStyle w:val="SpecBox"/>
        <w:rPr>
          <w:rStyle w:val="CodeInline"/>
        </w:rPr>
      </w:pPr>
      <w:r>
        <w:rPr>
          <w:rStyle w:val="CodeInline"/>
        </w:rPr>
        <w:t xml:space="preserve">            </w:t>
      </w:r>
      <w:r w:rsidRPr="005E3A3B">
        <w:rPr>
          <w:rStyle w:val="CodeInline"/>
        </w:rPr>
        <w:t xml:space="preserve">resource:string * </w:t>
      </w:r>
    </w:p>
    <w:p w:rsidR="005E3A3B" w:rsidRPr="005E3A3B" w:rsidRDefault="005E3A3B" w:rsidP="005E3A3B">
      <w:pPr>
        <w:pStyle w:val="SpecBox"/>
        <w:rPr>
          <w:rStyle w:val="CodeInline"/>
        </w:rPr>
      </w:pPr>
      <w:r>
        <w:rPr>
          <w:rStyle w:val="CodeInline"/>
        </w:rPr>
        <w:t xml:space="preserve">            </w:t>
      </w:r>
      <w:r w:rsidRPr="005E3A3B">
        <w:rPr>
          <w:rStyle w:val="CodeInline"/>
        </w:rPr>
        <w:t>serializedValue:byte[] -&gt; unit</w:t>
      </w:r>
    </w:p>
    <w:p w:rsidR="005E3A3B" w:rsidRPr="005E3A3B" w:rsidRDefault="005E3A3B" w:rsidP="005E3A3B">
      <w:pPr>
        <w:pStyle w:val="SpecBox"/>
        <w:rPr>
          <w:rStyle w:val="CodeInline"/>
        </w:rPr>
      </w:pPr>
      <w:r>
        <w:rPr>
          <w:rStyle w:val="CodeInline"/>
        </w:rPr>
        <w:t xml:space="preserve">  static </w:t>
      </w:r>
      <w:r w:rsidRPr="005E3A3B">
        <w:rPr>
          <w:rStyle w:val="CodeInline"/>
        </w:rPr>
        <w:t>GlobalVar&lt;'a&gt; : name:string -&gt; Expr&lt;'a&gt;</w:t>
      </w:r>
    </w:p>
    <w:p w:rsidR="005E3A3B" w:rsidRPr="005E3A3B" w:rsidRDefault="005E3A3B" w:rsidP="005E3A3B">
      <w:pPr>
        <w:pStyle w:val="SpecBox"/>
        <w:rPr>
          <w:rStyle w:val="CodeInline"/>
        </w:rPr>
      </w:pPr>
    </w:p>
    <w:p w:rsidR="005E3A3B" w:rsidRPr="005E3A3B" w:rsidRDefault="005E3A3B" w:rsidP="005E3A3B">
      <w:pPr>
        <w:pStyle w:val="SpecBox"/>
        <w:rPr>
          <w:rStyle w:val="CodeInline"/>
        </w:rPr>
      </w:pPr>
      <w:r>
        <w:rPr>
          <w:rStyle w:val="CodeInline"/>
        </w:rPr>
        <w:t xml:space="preserve">type </w:t>
      </w:r>
      <w:r w:rsidRPr="005E3A3B">
        <w:rPr>
          <w:rStyle w:val="CodeInline"/>
        </w:rPr>
        <w:t>Expr&lt;'a&gt; =</w:t>
      </w:r>
    </w:p>
    <w:p w:rsidR="005E3A3B" w:rsidRPr="005E3A3B" w:rsidRDefault="005E3A3B" w:rsidP="005E3A3B">
      <w:pPr>
        <w:pStyle w:val="SpecBox"/>
        <w:rPr>
          <w:rStyle w:val="CodeInline"/>
        </w:rPr>
      </w:pPr>
      <w:r>
        <w:rPr>
          <w:rStyle w:val="CodeInline"/>
        </w:rPr>
        <w:t xml:space="preserve">    </w:t>
      </w:r>
      <w:r w:rsidRPr="005E3A3B">
        <w:rPr>
          <w:rStyle w:val="CodeInline"/>
        </w:rPr>
        <w:t>inherit Expr</w:t>
      </w:r>
    </w:p>
    <w:p w:rsidR="00B9013C" w:rsidRPr="00BD7241" w:rsidRDefault="00A81FC6" w:rsidP="00B7361E">
      <w:pPr>
        <w:pStyle w:val="Heading2"/>
      </w:pPr>
      <w:bookmarkStart w:id="5274" w:name="_Toc265492607"/>
      <w:r w:rsidRPr="00F55A6A">
        <w:t>FSharp</w:t>
      </w:r>
      <w:r w:rsidR="008F726D" w:rsidRPr="00DF274C">
        <w:t>.</w:t>
      </w:r>
      <w:r w:rsidR="008F726D" w:rsidRPr="00F55A6A">
        <w:t>Quotations</w:t>
      </w:r>
      <w:r w:rsidR="008F726D" w:rsidRPr="00DF274C">
        <w:t>.</w:t>
      </w:r>
      <w:r w:rsidR="006B515F">
        <w:t>Patterns</w:t>
      </w:r>
      <w:r w:rsidR="008F726D" w:rsidRPr="00DF274C">
        <w:t xml:space="preserve"> </w:t>
      </w:r>
      <w:r w:rsidR="00274487">
        <w:t>(</w:t>
      </w:r>
      <w:r w:rsidR="00274487" w:rsidRPr="00DF274C">
        <w:t>Module</w:t>
      </w:r>
      <w:r w:rsidR="00274487">
        <w:t>)</w:t>
      </w:r>
      <w:bookmarkEnd w:id="5274"/>
    </w:p>
    <w:p w:rsidR="00BD7241" w:rsidRPr="00DF274C" w:rsidRDefault="00BD7241" w:rsidP="00BD7241">
      <w:pPr>
        <w:pStyle w:val="MiniHeading"/>
      </w:pPr>
      <w:r>
        <w:t>Design Criteria</w:t>
      </w:r>
    </w:p>
    <w:p w:rsidR="00BD7241" w:rsidRPr="00DF274C" w:rsidRDefault="000456D5" w:rsidP="00BD7241">
      <w:pPr>
        <w:rPr>
          <w:rFonts w:eastAsia="Times New Roman"/>
        </w:rPr>
      </w:pPr>
      <w:r>
        <w:rPr>
          <w:rFonts w:eastAsia="Times New Roman"/>
        </w:rPr>
        <w:t>The full set of primitive a</w:t>
      </w:r>
      <w:r w:rsidR="00BD7241">
        <w:rPr>
          <w:rFonts w:eastAsia="Times New Roman"/>
        </w:rPr>
        <w:t>ctive patterns associated with quoted expression trees</w:t>
      </w:r>
      <w:r w:rsidR="00BD7241" w:rsidRPr="00DF274C">
        <w:rPr>
          <w:rFonts w:eastAsia="Times New Roman"/>
        </w:rPr>
        <w:t>.</w:t>
      </w:r>
    </w:p>
    <w:p w:rsidR="00BD7241" w:rsidRPr="00DF274C" w:rsidRDefault="00BD7241" w:rsidP="00BD7241">
      <w:pPr>
        <w:pStyle w:val="MiniHeading"/>
      </w:pPr>
      <w:r>
        <w:t>Usage Model</w:t>
      </w:r>
    </w:p>
    <w:p w:rsidR="00BD7241" w:rsidRDefault="00BD7241" w:rsidP="00BD7241">
      <w:pPr>
        <w:pStyle w:val="BodyText"/>
      </w:pPr>
      <w:r>
        <w:t>TBD</w:t>
      </w:r>
    </w:p>
    <w:p w:rsidR="00BD7241" w:rsidRPr="00DF274C" w:rsidRDefault="00BD7241" w:rsidP="00BD7241">
      <w:pPr>
        <w:pStyle w:val="MiniHeading"/>
      </w:pPr>
      <w:r>
        <w:t>Signature</w:t>
      </w:r>
    </w:p>
    <w:p w:rsidR="006B515F" w:rsidRDefault="006B515F" w:rsidP="00D25F1D">
      <w:pPr>
        <w:pStyle w:val="SpecBox"/>
        <w:rPr>
          <w:rStyle w:val="CodeInline"/>
        </w:rPr>
      </w:pPr>
      <w:r>
        <w:rPr>
          <w:rStyle w:val="CodeInline"/>
        </w:rPr>
        <w:t xml:space="preserve">module Patterns = </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(|AddressOf|_|)   : input:Expr -&gt;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(|AddressSet|_|)  : input:Expr -&gt; (Expr * Expr) option</w:t>
      </w:r>
    </w:p>
    <w:p w:rsidR="00342D75" w:rsidRPr="00342D75" w:rsidRDefault="00342D75" w:rsidP="00342D75">
      <w:pPr>
        <w:pStyle w:val="SpecBox"/>
        <w:rPr>
          <w:rStyle w:val="CodeInline"/>
        </w:rPr>
      </w:pPr>
      <w:r>
        <w:rPr>
          <w:rStyle w:val="CodeInline"/>
        </w:rPr>
        <w:lastRenderedPageBreak/>
        <w:t xml:space="preserve">  val</w:t>
      </w:r>
      <w:r w:rsidRPr="00342D75">
        <w:rPr>
          <w:rStyle w:val="CodeInline"/>
        </w:rPr>
        <w:t xml:space="preserve"> (|Application|_|)</w:t>
      </w:r>
      <w:r>
        <w:rPr>
          <w:rStyle w:val="CodeInline"/>
        </w:rPr>
        <w:t xml:space="preserve"> </w:t>
      </w:r>
      <w:r w:rsidRPr="00342D75">
        <w:rPr>
          <w:rStyle w:val="CodeInline"/>
        </w:rPr>
        <w:t>: input:Expr -&gt; (Expr *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(|Call|_|)        : input:Expr -&gt; (Expr option * MethodInfo * Expr list)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(|Coerce|_|)      : input:Expr -&gt; (Expr * Type)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(|FieldGet|_|)    : input:Expr -&gt; (Expr option * FieldInfo)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(|FieldSet|_|)    : input:Expr -&gt; (Expr option * FieldInfo *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(|ForIntegerRangeLoop|_|) : input:Expr -&gt; (Var * Expr * Expr *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(|WhileLoop|_|)       : input:Expr -&gt; (Expr *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(|IfThenElse|_|)      : input:Expr -&gt; (Expr * Expr *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(|Lambda|_|)          : input:Expr -&gt; (Var *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(|Let|_|)             : input:Expr -&gt; (Var * Expr *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(|LetRec|_|)          : input:Expr -&gt; ((Var * Expr) list *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(|NewArray|_|)        : input:Expr -&gt; (Type * Expr list)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(|DefaultValue|_|)    : input:Expr -&gt; Type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(|NewDelegate|_|)     : input:Expr -&gt; (Type * Var list *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(|NewObject|_|)       : input:Expr -&gt; (ConstructorInfo * Expr list)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(|NewRecord|_|)       : input:Expr -&gt; (Type * Expr list)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(|NewUnionCase|_|)    : input:Expr -&gt; (UnionCaseInfo * Expr list)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(|NewTuple|_|)        : input:Expr -&gt; (Expr list)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(|PropGet|_|)</w:t>
      </w:r>
      <w:r>
        <w:rPr>
          <w:rStyle w:val="CodeInline"/>
        </w:rPr>
        <w:t xml:space="preserve">    </w:t>
      </w:r>
      <w:r w:rsidRPr="00342D75">
        <w:rPr>
          <w:rStyle w:val="CodeInline"/>
        </w:rPr>
        <w:t>: input:Expr -&gt; (Expr option * PropertyInfo * Expr list)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(|PropSet|_|)</w:t>
      </w:r>
      <w:r>
        <w:rPr>
          <w:rStyle w:val="CodeInline"/>
        </w:rPr>
        <w:t xml:space="preserve">    </w:t>
      </w:r>
      <w:r w:rsidRPr="00342D75">
        <w:rPr>
          <w:rStyle w:val="CodeInline"/>
        </w:rPr>
        <w:t>: input:Expr -&gt; (Expr option * PropertyInfo * Expr list * Expr)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(|Quote|_|)      : input:Expr -&gt; Expr option </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(|Sequential|_|)</w:t>
      </w:r>
      <w:r>
        <w:rPr>
          <w:rStyle w:val="CodeInline"/>
        </w:rPr>
        <w:t xml:space="preserve"> </w:t>
      </w:r>
      <w:r w:rsidRPr="00342D75">
        <w:rPr>
          <w:rStyle w:val="CodeInline"/>
        </w:rPr>
        <w:t xml:space="preserve">: input:Expr -&gt; (Expr * Expr) option </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(|TryWith|_|)   </w:t>
      </w:r>
      <w:r>
        <w:rPr>
          <w:rStyle w:val="CodeInline"/>
        </w:rPr>
        <w:t xml:space="preserve"> </w:t>
      </w:r>
      <w:r w:rsidRPr="00342D75">
        <w:rPr>
          <w:rStyle w:val="CodeInline"/>
        </w:rPr>
        <w:t xml:space="preserve">: input:Expr -&gt; (Expr * Var * Expr * Var * Expr) option </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(|TryFinally|_|)</w:t>
      </w:r>
      <w:r>
        <w:rPr>
          <w:rStyle w:val="CodeInline"/>
        </w:rPr>
        <w:t xml:space="preserve"> </w:t>
      </w:r>
      <w:r w:rsidRPr="00342D75">
        <w:rPr>
          <w:rStyle w:val="CodeInline"/>
        </w:rPr>
        <w:t xml:space="preserve">: input:Expr -&gt; (Expr * Expr) option </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(|TupleGet|_|)   : input:Expr -&gt; (Expr * int) option </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(|TypeTest|_|)        : input:Expr -&gt; (Expr * Type) option </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(|UnionCaseTest|_|)   : input:Expr -&gt; (Expr * UnionCaseInfo) option </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(|Value|_|)           : input:Expr -&gt; (obj * Type) option</w:t>
      </w:r>
    </w:p>
    <w:p w:rsidR="00342D75" w:rsidRPr="00342D75" w:rsidRDefault="00342D75" w:rsidP="00342D75">
      <w:pPr>
        <w:pStyle w:val="SpecBox"/>
        <w:rPr>
          <w:rStyle w:val="CodeInline"/>
        </w:rPr>
      </w:pPr>
      <w:r>
        <w:rPr>
          <w:rStyle w:val="CodeInline"/>
        </w:rPr>
        <w:t xml:space="preserve">  val</w:t>
      </w:r>
      <w:r w:rsidRPr="00342D75">
        <w:rPr>
          <w:rStyle w:val="CodeInline"/>
        </w:rPr>
        <w:t xml:space="preserve"> (|Var|_|)             : input:Expr -&gt; Var option</w:t>
      </w:r>
    </w:p>
    <w:p w:rsidR="008F16FD" w:rsidRPr="00DF274C" w:rsidRDefault="008F16FD" w:rsidP="008F16FD">
      <w:pPr>
        <w:pStyle w:val="Heading2"/>
      </w:pPr>
      <w:bookmarkStart w:id="5275" w:name="_Toc265492608"/>
      <w:r w:rsidRPr="00F55A6A">
        <w:t>FSharp</w:t>
      </w:r>
      <w:r w:rsidRPr="00DF274C">
        <w:t>.</w:t>
      </w:r>
      <w:r w:rsidRPr="00F55A6A">
        <w:t>Quotations</w:t>
      </w:r>
      <w:r w:rsidRPr="00DF274C">
        <w:t>.</w:t>
      </w:r>
      <w:r>
        <w:t>DerivedPatterns</w:t>
      </w:r>
      <w:r w:rsidRPr="00DF274C">
        <w:t xml:space="preserve"> </w:t>
      </w:r>
      <w:r>
        <w:t>(</w:t>
      </w:r>
      <w:r w:rsidRPr="00DF274C">
        <w:t>Module</w:t>
      </w:r>
      <w:r>
        <w:t>)</w:t>
      </w:r>
      <w:bookmarkEnd w:id="5275"/>
    </w:p>
    <w:p w:rsidR="00BD7241" w:rsidRPr="00DF274C" w:rsidRDefault="00BD7241" w:rsidP="00BD7241">
      <w:pPr>
        <w:pStyle w:val="MiniHeading"/>
      </w:pPr>
      <w:r>
        <w:t>Design Criteria</w:t>
      </w:r>
    </w:p>
    <w:p w:rsidR="00BD7241" w:rsidRPr="00BD7241" w:rsidRDefault="000456D5" w:rsidP="00BD7241">
      <w:pPr>
        <w:rPr>
          <w:rFonts w:eastAsia="Times New Roman"/>
        </w:rPr>
      </w:pPr>
      <w:r>
        <w:rPr>
          <w:rFonts w:eastAsia="Times New Roman"/>
        </w:rPr>
        <w:t>Provide useful derived patterns for working with F# quotation trees, based on those common patterns needed to realistically write an interpreter or Quotation-to-LINQ transformer.</w:t>
      </w:r>
    </w:p>
    <w:p w:rsidR="00BD7241" w:rsidRPr="00DF274C" w:rsidRDefault="00BD7241" w:rsidP="00BD7241">
      <w:pPr>
        <w:pStyle w:val="MiniHeading"/>
      </w:pPr>
      <w:r>
        <w:t>Usage Model</w:t>
      </w:r>
    </w:p>
    <w:p w:rsidR="00BD7241" w:rsidRDefault="00BD7241" w:rsidP="00BD7241">
      <w:pPr>
        <w:pStyle w:val="BodyText"/>
      </w:pPr>
      <w:r>
        <w:t>TBD</w:t>
      </w:r>
    </w:p>
    <w:p w:rsidR="00BD7241" w:rsidRPr="00DF274C" w:rsidRDefault="00BD7241" w:rsidP="00BD7241">
      <w:pPr>
        <w:pStyle w:val="MiniHeading"/>
      </w:pPr>
      <w:r>
        <w:t>Signature</w:t>
      </w:r>
    </w:p>
    <w:p w:rsidR="00ED5D85" w:rsidRDefault="00ED5D85" w:rsidP="00ED5D85">
      <w:pPr>
        <w:pStyle w:val="SpecBox"/>
        <w:rPr>
          <w:rStyle w:val="CodeInline"/>
        </w:rPr>
      </w:pPr>
      <w:r w:rsidRPr="00ED5D85">
        <w:rPr>
          <w:rStyle w:val="CodeInline"/>
        </w:rPr>
        <w:t xml:space="preserve">module DerivedPatterns =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(|Lambdas|_|)       : input:Expr -&gt; (Var list list * Expr) option</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(|Applications|_|)  : input:Expr -&gt; (Expr * Expr list list) option</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(|AndAlso|_|)       : input:Expr -&gt; (Expr * Expr) option</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(|OrElse|_|)        : input:Expr -&gt; (Expr * Expr) option</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(|Unit|_|)          : input:Expr -&gt; unit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(|Bool|_|)          : input:Expr -&gt; bool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(|String|_|)        : input:Expr -&gt; string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(|Single|_|)        : input:Expr -&gt; float32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(|Double|_|)        : input:Expr -&gt; float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(|Char|_|)          : input:Expr -&gt; char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(|SByte|_|)         : input:Expr -&gt; sbyte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(|Byte|_|)          : input:Expr -&gt; byte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(|Int16|_|)         : input:Expr -&gt; int16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(|UInt16|_|)        : input:Expr -&gt; uint16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(|Int32|_|)         : input:Expr -&gt; int32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(|UInt32|_|)        : input:Expr -&gt; uint32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(|Int64|_|)         : input:Expr -&gt; int64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(|UInt64|_|)        : input:Expr -&gt; uint64 option </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(|SpecificCall|_|)  : templateParameter:Expr -&gt; (Expr -&gt; (list&lt;Type&gt; * list&lt;Expr&gt;) option)</w:t>
      </w:r>
    </w:p>
    <w:p w:rsidR="00ED5D85" w:rsidRPr="00ED5D85" w:rsidRDefault="00ED5D85" w:rsidP="00ED5D85">
      <w:pPr>
        <w:pStyle w:val="SpecBox"/>
        <w:rPr>
          <w:rStyle w:val="CodeInline"/>
        </w:rPr>
      </w:pPr>
      <w:r>
        <w:rPr>
          <w:rStyle w:val="CodeInline"/>
        </w:rPr>
        <w:t xml:space="preserve">  val</w:t>
      </w:r>
      <w:r w:rsidRPr="00ED5D85">
        <w:rPr>
          <w:rStyle w:val="CodeInline"/>
        </w:rPr>
        <w:t xml:space="preserve"> (|MethodWithReflectedDefinition|_|) : methodBase:MethodBase -&gt; Expr option</w:t>
      </w:r>
    </w:p>
    <w:p w:rsidR="00ED5D85" w:rsidRPr="00ED5D85" w:rsidRDefault="00ED5D85" w:rsidP="00ED5D85">
      <w:pPr>
        <w:pStyle w:val="SpecBox"/>
        <w:rPr>
          <w:rStyle w:val="CodeInline"/>
        </w:rPr>
      </w:pPr>
      <w:r>
        <w:rPr>
          <w:rStyle w:val="CodeInline"/>
        </w:rPr>
        <w:lastRenderedPageBreak/>
        <w:t xml:space="preserve">  val</w:t>
      </w:r>
      <w:r w:rsidRPr="00ED5D85">
        <w:rPr>
          <w:rStyle w:val="CodeInline"/>
        </w:rPr>
        <w:t xml:space="preserve"> (|PropertyGetterWithReflectedDefinition|_|) : propertyInfo:PropertyInfo -&gt; Expr option</w:t>
      </w:r>
    </w:p>
    <w:p w:rsidR="00ED5D85" w:rsidRDefault="00ED5D85" w:rsidP="00ED5D85">
      <w:pPr>
        <w:pStyle w:val="SpecBox"/>
        <w:rPr>
          <w:rStyle w:val="CodeInline"/>
        </w:rPr>
      </w:pPr>
      <w:r>
        <w:rPr>
          <w:rStyle w:val="CodeInline"/>
        </w:rPr>
        <w:t xml:space="preserve">  val</w:t>
      </w:r>
      <w:r w:rsidRPr="00ED5D85">
        <w:rPr>
          <w:rStyle w:val="CodeInline"/>
        </w:rPr>
        <w:t xml:space="preserve"> (|PropertySetterWithReflectedDefinition|_|) : propertyInfo:PropertyInfo -&gt; Expr option </w:t>
      </w:r>
    </w:p>
    <w:p w:rsidR="00F55A6A" w:rsidRPr="00DF274C" w:rsidRDefault="00F55A6A" w:rsidP="0019287C">
      <w:pPr>
        <w:pStyle w:val="Heading2"/>
      </w:pPr>
      <w:bookmarkStart w:id="5276" w:name="_Toc265492609"/>
      <w:r w:rsidRPr="000C261C">
        <w:t>FSharp</w:t>
      </w:r>
      <w:r w:rsidRPr="00DF274C">
        <w:t>.</w:t>
      </w:r>
      <w:r w:rsidRPr="000C261C">
        <w:t>Quotations</w:t>
      </w:r>
      <w:r w:rsidRPr="00DF274C">
        <w:t>.</w:t>
      </w:r>
      <w:r w:rsidR="007174A5">
        <w:t>ExprShape</w:t>
      </w:r>
      <w:r w:rsidRPr="00DF274C">
        <w:t xml:space="preserve"> </w:t>
      </w:r>
      <w:r>
        <w:t xml:space="preserve"> (</w:t>
      </w:r>
      <w:r w:rsidRPr="00DF274C">
        <w:t>Module</w:t>
      </w:r>
      <w:r>
        <w:t>)</w:t>
      </w:r>
      <w:bookmarkEnd w:id="5276"/>
    </w:p>
    <w:p w:rsidR="00BD7241" w:rsidRPr="00DF274C" w:rsidRDefault="00BD7241" w:rsidP="00BD7241">
      <w:pPr>
        <w:pStyle w:val="MiniHeading"/>
      </w:pPr>
      <w:r>
        <w:t>Design Criteria</w:t>
      </w:r>
    </w:p>
    <w:p w:rsidR="00BD7241" w:rsidRPr="00BD7241" w:rsidRDefault="000456D5" w:rsidP="00BD7241">
      <w:pPr>
        <w:rPr>
          <w:rFonts w:eastAsia="Times New Roman"/>
        </w:rPr>
      </w:pPr>
      <w:r>
        <w:rPr>
          <w:rFonts w:eastAsia="Times New Roman"/>
        </w:rPr>
        <w:t>Allow generic traversal of F# quotation trees with respect to the basic shape of the tree including its "binding structure".</w:t>
      </w:r>
    </w:p>
    <w:p w:rsidR="00BD7241" w:rsidRPr="00DF274C" w:rsidRDefault="00BD7241" w:rsidP="00BD7241">
      <w:pPr>
        <w:pStyle w:val="MiniHeading"/>
      </w:pPr>
      <w:r>
        <w:t>Usage Model</w:t>
      </w:r>
    </w:p>
    <w:p w:rsidR="00BD7241" w:rsidRDefault="00BD7241" w:rsidP="00BD7241">
      <w:pPr>
        <w:pStyle w:val="BodyText"/>
      </w:pPr>
      <w:r>
        <w:t>TBD</w:t>
      </w:r>
    </w:p>
    <w:p w:rsidR="000456D5" w:rsidRPr="00DF274C" w:rsidRDefault="000456D5" w:rsidP="000456D5">
      <w:pPr>
        <w:pStyle w:val="MiniHeading"/>
      </w:pPr>
      <w:r>
        <w:t>Performance Criteria</w:t>
      </w:r>
    </w:p>
    <w:p w:rsidR="000456D5" w:rsidRDefault="000456D5" w:rsidP="000456D5">
      <w:pPr>
        <w:pStyle w:val="BodyText"/>
      </w:pPr>
      <w:r>
        <w:t>TBD</w:t>
      </w:r>
    </w:p>
    <w:p w:rsidR="000456D5" w:rsidRPr="00DF274C" w:rsidRDefault="000456D5" w:rsidP="000456D5">
      <w:pPr>
        <w:pStyle w:val="MiniHeading"/>
      </w:pPr>
      <w:r>
        <w:t>Example</w:t>
      </w:r>
    </w:p>
    <w:p w:rsidR="000456D5" w:rsidRDefault="000456D5" w:rsidP="000456D5">
      <w:pPr>
        <w:pStyle w:val="BodyText"/>
      </w:pPr>
      <w:r>
        <w:t>The following example shows a traversal that raises an exception if the tree contains a use of a variable called "foo"</w:t>
      </w:r>
    </w:p>
    <w:p w:rsidR="000456D5" w:rsidRPr="000456D5" w:rsidRDefault="000456D5" w:rsidP="000456D5">
      <w:pPr>
        <w:autoSpaceDE w:val="0"/>
        <w:autoSpaceDN w:val="0"/>
        <w:adjustRightInd w:val="0"/>
        <w:rPr>
          <w:rFonts w:ascii="Consolas" w:eastAsia="Times New Roman" w:hAnsi="Consolas"/>
          <w:noProof/>
          <w:sz w:val="18"/>
          <w:szCs w:val="32"/>
        </w:rPr>
      </w:pPr>
      <w:r>
        <w:rPr>
          <w:rFonts w:ascii="Consolas" w:eastAsia="Times New Roman" w:hAnsi="Consolas"/>
          <w:noProof/>
          <w:color w:val="0000FF"/>
          <w:sz w:val="18"/>
          <w:szCs w:val="32"/>
        </w:rPr>
        <w:t xml:space="preserve">    </w:t>
      </w:r>
      <w:r w:rsidRPr="000456D5">
        <w:rPr>
          <w:rFonts w:ascii="Consolas" w:eastAsia="Times New Roman" w:hAnsi="Consolas"/>
          <w:noProof/>
          <w:color w:val="0000FF"/>
          <w:sz w:val="18"/>
          <w:szCs w:val="32"/>
        </w:rPr>
        <w:t>open</w:t>
      </w:r>
      <w:r w:rsidRPr="000456D5">
        <w:rPr>
          <w:rFonts w:ascii="Consolas" w:eastAsia="Times New Roman" w:hAnsi="Consolas"/>
          <w:noProof/>
          <w:sz w:val="18"/>
          <w:szCs w:val="32"/>
        </w:rPr>
        <w:t xml:space="preserve"> ExprShape</w:t>
      </w:r>
    </w:p>
    <w:p w:rsidR="000456D5" w:rsidRPr="000456D5" w:rsidRDefault="000456D5" w:rsidP="000456D5">
      <w:pPr>
        <w:autoSpaceDE w:val="0"/>
        <w:autoSpaceDN w:val="0"/>
        <w:adjustRightInd w:val="0"/>
        <w:rPr>
          <w:rFonts w:ascii="Consolas" w:eastAsia="Times New Roman" w:hAnsi="Consolas"/>
          <w:noProof/>
          <w:sz w:val="18"/>
          <w:szCs w:val="32"/>
        </w:rPr>
      </w:pPr>
      <w:r>
        <w:rPr>
          <w:rFonts w:ascii="Consolas" w:eastAsia="Times New Roman" w:hAnsi="Consolas"/>
          <w:noProof/>
          <w:color w:val="0000FF"/>
          <w:sz w:val="18"/>
          <w:szCs w:val="32"/>
        </w:rPr>
        <w:t xml:space="preserve">    </w:t>
      </w:r>
      <w:r w:rsidRPr="000456D5">
        <w:rPr>
          <w:rFonts w:ascii="Consolas" w:eastAsia="Times New Roman" w:hAnsi="Consolas"/>
          <w:noProof/>
          <w:color w:val="0000FF"/>
          <w:sz w:val="18"/>
          <w:szCs w:val="32"/>
        </w:rPr>
        <w:t>let</w:t>
      </w:r>
      <w:r w:rsidRPr="000456D5">
        <w:rPr>
          <w:rFonts w:ascii="Consolas" w:eastAsia="Times New Roman" w:hAnsi="Consolas"/>
          <w:noProof/>
          <w:sz w:val="18"/>
          <w:szCs w:val="32"/>
        </w:rPr>
        <w:t xml:space="preserve"> </w:t>
      </w:r>
      <w:r w:rsidRPr="000456D5">
        <w:rPr>
          <w:rFonts w:ascii="Consolas" w:eastAsia="Times New Roman" w:hAnsi="Consolas"/>
          <w:noProof/>
          <w:color w:val="0000FF"/>
          <w:sz w:val="18"/>
          <w:szCs w:val="32"/>
        </w:rPr>
        <w:t>rec</w:t>
      </w:r>
      <w:r w:rsidRPr="000456D5">
        <w:rPr>
          <w:rFonts w:ascii="Consolas" w:eastAsia="Times New Roman" w:hAnsi="Consolas"/>
          <w:noProof/>
          <w:sz w:val="18"/>
          <w:szCs w:val="32"/>
        </w:rPr>
        <w:t xml:space="preserve"> rw t = </w:t>
      </w:r>
    </w:p>
    <w:p w:rsidR="000456D5" w:rsidRPr="000456D5" w:rsidRDefault="000456D5" w:rsidP="000456D5">
      <w:pPr>
        <w:autoSpaceDE w:val="0"/>
        <w:autoSpaceDN w:val="0"/>
        <w:adjustRightInd w:val="0"/>
        <w:rPr>
          <w:rFonts w:ascii="Consolas" w:eastAsia="Times New Roman" w:hAnsi="Consolas"/>
          <w:noProof/>
          <w:sz w:val="18"/>
          <w:szCs w:val="32"/>
        </w:rPr>
      </w:pPr>
      <w:r w:rsidRPr="000456D5">
        <w:rPr>
          <w:rFonts w:ascii="Consolas" w:eastAsia="Times New Roman" w:hAnsi="Consolas"/>
          <w:noProof/>
          <w:sz w:val="18"/>
          <w:szCs w:val="32"/>
        </w:rPr>
        <w:t xml:space="preserve">        </w:t>
      </w:r>
      <w:r w:rsidRPr="000456D5">
        <w:rPr>
          <w:rFonts w:ascii="Consolas" w:eastAsia="Times New Roman" w:hAnsi="Consolas"/>
          <w:noProof/>
          <w:color w:val="0000FF"/>
          <w:sz w:val="18"/>
          <w:szCs w:val="32"/>
        </w:rPr>
        <w:t>match</w:t>
      </w:r>
      <w:r w:rsidRPr="000456D5">
        <w:rPr>
          <w:rFonts w:ascii="Consolas" w:eastAsia="Times New Roman" w:hAnsi="Consolas"/>
          <w:noProof/>
          <w:sz w:val="18"/>
          <w:szCs w:val="32"/>
        </w:rPr>
        <w:t xml:space="preserve"> t </w:t>
      </w:r>
      <w:r w:rsidRPr="000456D5">
        <w:rPr>
          <w:rFonts w:ascii="Consolas" w:eastAsia="Times New Roman" w:hAnsi="Consolas"/>
          <w:noProof/>
          <w:color w:val="0000FF"/>
          <w:sz w:val="18"/>
          <w:szCs w:val="32"/>
        </w:rPr>
        <w:t>with</w:t>
      </w:r>
      <w:r w:rsidRPr="000456D5">
        <w:rPr>
          <w:rFonts w:ascii="Consolas" w:eastAsia="Times New Roman" w:hAnsi="Consolas"/>
          <w:noProof/>
          <w:sz w:val="18"/>
          <w:szCs w:val="32"/>
        </w:rPr>
        <w:t xml:space="preserve"> </w:t>
      </w:r>
    </w:p>
    <w:p w:rsidR="000456D5" w:rsidRPr="000456D5" w:rsidRDefault="000456D5" w:rsidP="000456D5">
      <w:pPr>
        <w:autoSpaceDE w:val="0"/>
        <w:autoSpaceDN w:val="0"/>
        <w:adjustRightInd w:val="0"/>
        <w:rPr>
          <w:rFonts w:ascii="Consolas" w:eastAsia="Times New Roman" w:hAnsi="Consolas"/>
          <w:noProof/>
          <w:sz w:val="18"/>
          <w:szCs w:val="32"/>
        </w:rPr>
      </w:pPr>
      <w:r>
        <w:rPr>
          <w:rFonts w:ascii="Consolas" w:eastAsia="Times New Roman" w:hAnsi="Consolas"/>
          <w:noProof/>
          <w:sz w:val="18"/>
          <w:szCs w:val="32"/>
        </w:rPr>
        <w:t xml:space="preserve">        | ShapeVar(v</w:t>
      </w:r>
      <w:r w:rsidRPr="000456D5">
        <w:rPr>
          <w:rFonts w:ascii="Consolas" w:eastAsia="Times New Roman" w:hAnsi="Consolas"/>
          <w:noProof/>
          <w:sz w:val="18"/>
          <w:szCs w:val="32"/>
        </w:rPr>
        <w:t xml:space="preserve">) </w:t>
      </w:r>
      <w:r w:rsidRPr="000456D5">
        <w:rPr>
          <w:rFonts w:ascii="Consolas" w:eastAsia="Times New Roman" w:hAnsi="Consolas"/>
          <w:noProof/>
          <w:color w:val="0000FF"/>
          <w:sz w:val="18"/>
          <w:szCs w:val="32"/>
        </w:rPr>
        <w:t>-&gt;</w:t>
      </w:r>
      <w:r w:rsidRPr="000456D5">
        <w:rPr>
          <w:rFonts w:ascii="Consolas" w:eastAsia="Times New Roman" w:hAnsi="Consolas"/>
          <w:noProof/>
          <w:sz w:val="18"/>
          <w:szCs w:val="32"/>
        </w:rPr>
        <w:t xml:space="preserve"> </w:t>
      </w:r>
      <w:r>
        <w:rPr>
          <w:rFonts w:ascii="Consolas" w:eastAsia="Times New Roman" w:hAnsi="Consolas"/>
          <w:noProof/>
          <w:sz w:val="18"/>
          <w:szCs w:val="32"/>
        </w:rPr>
        <w:t xml:space="preserve">if v.Name = "foo" then failwith "foo" else </w:t>
      </w:r>
      <w:r w:rsidRPr="000456D5">
        <w:rPr>
          <w:rFonts w:ascii="Consolas" w:eastAsia="Times New Roman" w:hAnsi="Consolas"/>
          <w:noProof/>
          <w:sz w:val="18"/>
          <w:szCs w:val="32"/>
        </w:rPr>
        <w:t>t</w:t>
      </w:r>
    </w:p>
    <w:p w:rsidR="000456D5" w:rsidDel="00A3059C" w:rsidRDefault="000456D5" w:rsidP="000456D5">
      <w:pPr>
        <w:autoSpaceDE w:val="0"/>
        <w:autoSpaceDN w:val="0"/>
        <w:adjustRightInd w:val="0"/>
        <w:rPr>
          <w:del w:id="5277" w:author="Don Syme" w:date="2010-06-28T12:24:00Z"/>
          <w:rFonts w:ascii="Consolas" w:eastAsia="Times New Roman" w:hAnsi="Consolas"/>
          <w:noProof/>
          <w:color w:val="0000FF"/>
          <w:sz w:val="18"/>
          <w:szCs w:val="32"/>
        </w:rPr>
      </w:pPr>
      <w:r w:rsidRPr="000456D5">
        <w:rPr>
          <w:rFonts w:ascii="Consolas" w:eastAsia="Times New Roman" w:hAnsi="Consolas"/>
          <w:noProof/>
          <w:sz w:val="18"/>
          <w:szCs w:val="32"/>
        </w:rPr>
        <w:t xml:space="preserve">        | ShapeCombination(obj,args) </w:t>
      </w:r>
      <w:r w:rsidRPr="000456D5">
        <w:rPr>
          <w:rFonts w:ascii="Consolas" w:eastAsia="Times New Roman" w:hAnsi="Consolas"/>
          <w:noProof/>
          <w:color w:val="0000FF"/>
          <w:sz w:val="18"/>
          <w:szCs w:val="32"/>
        </w:rPr>
        <w:t>-&gt;</w:t>
      </w:r>
    </w:p>
    <w:p w:rsidR="000456D5" w:rsidRPr="000456D5" w:rsidRDefault="000456D5" w:rsidP="000456D5">
      <w:pPr>
        <w:autoSpaceDE w:val="0"/>
        <w:autoSpaceDN w:val="0"/>
        <w:adjustRightInd w:val="0"/>
        <w:rPr>
          <w:rFonts w:ascii="Consolas" w:eastAsia="Times New Roman" w:hAnsi="Consolas"/>
          <w:noProof/>
          <w:sz w:val="18"/>
          <w:szCs w:val="32"/>
        </w:rPr>
      </w:pPr>
      <w:del w:id="5278" w:author="Don Syme" w:date="2010-06-28T12:24:00Z">
        <w:r w:rsidRPr="000456D5" w:rsidDel="00A3059C">
          <w:rPr>
            <w:rFonts w:ascii="Consolas" w:eastAsia="Times New Roman" w:hAnsi="Consolas"/>
            <w:noProof/>
            <w:sz w:val="18"/>
            <w:szCs w:val="32"/>
          </w:rPr>
          <w:delText xml:space="preserve"> </w:delText>
        </w:r>
        <w:r w:rsidDel="00A3059C">
          <w:rPr>
            <w:rFonts w:ascii="Consolas" w:eastAsia="Times New Roman" w:hAnsi="Consolas"/>
            <w:noProof/>
            <w:sz w:val="18"/>
            <w:szCs w:val="32"/>
          </w:rPr>
          <w:delText xml:space="preserve">             </w:delText>
        </w:r>
      </w:del>
      <w:r>
        <w:rPr>
          <w:rFonts w:ascii="Consolas" w:eastAsia="Times New Roman" w:hAnsi="Consolas"/>
          <w:noProof/>
          <w:sz w:val="18"/>
          <w:szCs w:val="32"/>
        </w:rPr>
        <w:t xml:space="preserve"> </w:t>
      </w:r>
      <w:r w:rsidRPr="000456D5">
        <w:rPr>
          <w:rFonts w:ascii="Consolas" w:eastAsia="Times New Roman" w:hAnsi="Consolas"/>
          <w:noProof/>
          <w:sz w:val="18"/>
          <w:szCs w:val="32"/>
        </w:rPr>
        <w:t>RebuildShapeCombination(obj,List.map rw args)</w:t>
      </w:r>
    </w:p>
    <w:p w:rsidR="000456D5" w:rsidRPr="000456D5" w:rsidRDefault="000456D5" w:rsidP="000456D5">
      <w:pPr>
        <w:autoSpaceDE w:val="0"/>
        <w:autoSpaceDN w:val="0"/>
        <w:adjustRightInd w:val="0"/>
        <w:rPr>
          <w:rFonts w:ascii="Consolas" w:eastAsia="Times New Roman" w:hAnsi="Consolas"/>
          <w:noProof/>
          <w:sz w:val="18"/>
          <w:szCs w:val="32"/>
        </w:rPr>
      </w:pPr>
      <w:r w:rsidRPr="000456D5">
        <w:rPr>
          <w:rFonts w:ascii="Consolas" w:eastAsia="Times New Roman" w:hAnsi="Consolas"/>
          <w:noProof/>
          <w:sz w:val="18"/>
          <w:szCs w:val="32"/>
        </w:rPr>
        <w:t xml:space="preserve">        | ShapeLambda(v,arg) </w:t>
      </w:r>
      <w:r w:rsidRPr="000456D5">
        <w:rPr>
          <w:rFonts w:ascii="Consolas" w:eastAsia="Times New Roman" w:hAnsi="Consolas"/>
          <w:noProof/>
          <w:color w:val="0000FF"/>
          <w:sz w:val="18"/>
          <w:szCs w:val="32"/>
        </w:rPr>
        <w:t>-&gt;</w:t>
      </w:r>
      <w:r w:rsidRPr="000456D5">
        <w:rPr>
          <w:rFonts w:ascii="Consolas" w:eastAsia="Times New Roman" w:hAnsi="Consolas"/>
          <w:noProof/>
          <w:sz w:val="18"/>
          <w:szCs w:val="32"/>
        </w:rPr>
        <w:t xml:space="preserve"> Expr.Lambda(v,rw arg)</w:t>
      </w:r>
    </w:p>
    <w:p w:rsidR="000456D5" w:rsidRDefault="000456D5" w:rsidP="000456D5">
      <w:pPr>
        <w:pStyle w:val="BodyText"/>
      </w:pPr>
    </w:p>
    <w:p w:rsidR="00BD7241" w:rsidRPr="00DF274C" w:rsidRDefault="00BD7241" w:rsidP="00BD7241">
      <w:pPr>
        <w:pStyle w:val="MiniHeading"/>
      </w:pPr>
      <w:r>
        <w:t>Signature</w:t>
      </w:r>
    </w:p>
    <w:p w:rsidR="00FD0BD5" w:rsidRDefault="00FD0BD5" w:rsidP="00FD0BD5">
      <w:pPr>
        <w:pStyle w:val="SpecBox"/>
        <w:rPr>
          <w:rStyle w:val="CodeInline"/>
        </w:rPr>
      </w:pPr>
      <w:r>
        <w:rPr>
          <w:rStyle w:val="CodeInline"/>
        </w:rPr>
        <w:t>module ExprShape =</w:t>
      </w:r>
    </w:p>
    <w:p w:rsidR="00FD0BD5" w:rsidRPr="00FD0BD5" w:rsidRDefault="00FD0BD5" w:rsidP="00FD0BD5">
      <w:pPr>
        <w:pStyle w:val="SpecBox"/>
        <w:rPr>
          <w:rStyle w:val="CodeInline"/>
        </w:rPr>
      </w:pPr>
      <w:r w:rsidRPr="00FD0BD5">
        <w:rPr>
          <w:rStyle w:val="CodeInline"/>
        </w:rPr>
        <w:t xml:space="preserve">    val (|ShapeVar|ShapeLambda|ShapeCombination|) : </w:t>
      </w:r>
    </w:p>
    <w:p w:rsidR="00FD0BD5" w:rsidRPr="00FD0BD5" w:rsidRDefault="00FD0BD5" w:rsidP="00FD0BD5">
      <w:pPr>
        <w:pStyle w:val="SpecBox"/>
        <w:rPr>
          <w:rStyle w:val="CodeInline"/>
        </w:rPr>
      </w:pPr>
      <w:r w:rsidRPr="00FD0BD5">
        <w:rPr>
          <w:rStyle w:val="CodeInline"/>
        </w:rPr>
        <w:t xml:space="preserve">            input:Expr -&gt; Choice&lt;Var, (Var * Expr),</w:t>
      </w:r>
      <w:r>
        <w:rPr>
          <w:rStyle w:val="CodeInline"/>
        </w:rPr>
        <w:t xml:space="preserve"> (</w:t>
      </w:r>
      <w:r w:rsidRPr="00FD0BD5">
        <w:rPr>
          <w:rStyle w:val="CodeInline"/>
        </w:rPr>
        <w:t xml:space="preserve">obj * list&lt;Expr&gt;)&gt; </w:t>
      </w:r>
    </w:p>
    <w:p w:rsidR="00FD0BD5" w:rsidRDefault="00FD0BD5" w:rsidP="00FD0BD5">
      <w:pPr>
        <w:pStyle w:val="SpecBox"/>
        <w:rPr>
          <w:rStyle w:val="CodeInline"/>
        </w:rPr>
      </w:pPr>
      <w:r w:rsidRPr="00FD0BD5">
        <w:rPr>
          <w:rStyle w:val="CodeInline"/>
        </w:rPr>
        <w:t xml:space="preserve">    val RebuildShapeCombination  : shape:obj * arguments:list&lt;Expr&gt; -&gt; Expr </w:t>
      </w:r>
    </w:p>
    <w:p w:rsidR="00CA7FEC" w:rsidRPr="00157B5C" w:rsidRDefault="00CA7FEC" w:rsidP="00FC4C35">
      <w:pPr>
        <w:rPr>
          <w:rFonts w:eastAsia="Times New Roman"/>
          <w:b/>
          <w:color w:val="984806" w:themeColor="accent6" w:themeShade="80"/>
        </w:rPr>
      </w:pPr>
    </w:p>
    <w:p w:rsidR="00B9013C" w:rsidRPr="00DF274C" w:rsidRDefault="00A81FC6" w:rsidP="00B5354C">
      <w:pPr>
        <w:pStyle w:val="Heading1"/>
      </w:pPr>
      <w:bookmarkStart w:id="5279" w:name="_Toc265492610"/>
      <w:r w:rsidRPr="00DF274C">
        <w:lastRenderedPageBreak/>
        <w:t>FSharp</w:t>
      </w:r>
      <w:r w:rsidR="008F726D" w:rsidRPr="00DF274C">
        <w:t xml:space="preserve">.Text </w:t>
      </w:r>
      <w:r w:rsidR="007521CB" w:rsidRPr="00DF274C">
        <w:t xml:space="preserve"> (Namespace)</w:t>
      </w:r>
      <w:bookmarkEnd w:id="5279"/>
    </w:p>
    <w:p w:rsidR="00290B70" w:rsidRPr="00DF274C" w:rsidRDefault="00290B70" w:rsidP="0019287C">
      <w:pPr>
        <w:pStyle w:val="Heading2"/>
      </w:pPr>
      <w:bookmarkStart w:id="5280" w:name="_Toc265492611"/>
      <w:r w:rsidRPr="00290B70">
        <w:t>FSharp</w:t>
      </w:r>
      <w:r w:rsidRPr="00DF274C">
        <w:t>.</w:t>
      </w:r>
      <w:r w:rsidRPr="00290B70">
        <w:t>Text</w:t>
      </w:r>
      <w:r w:rsidRPr="00DF274C">
        <w:t xml:space="preserve">.Format </w:t>
      </w:r>
      <w:r w:rsidR="00B362E6">
        <w:t xml:space="preserve"> (</w:t>
      </w:r>
      <w:r w:rsidR="00B362E6" w:rsidRPr="00DF274C">
        <w:t>Type</w:t>
      </w:r>
      <w:r w:rsidR="00B362E6">
        <w:t>)</w:t>
      </w:r>
      <w:bookmarkEnd w:id="5280"/>
    </w:p>
    <w:p w:rsidR="00122A11" w:rsidRPr="00BD7241" w:rsidRDefault="00122A11" w:rsidP="00122A11">
      <w:pPr>
        <w:rPr>
          <w:rFonts w:eastAsia="Times New Roman"/>
        </w:rPr>
      </w:pPr>
      <w:r>
        <w:rPr>
          <w:rFonts w:eastAsia="Times New Roman"/>
        </w:rPr>
        <w:t>Typesafe printf format strings, with phantom type annotations added by the F# compiler</w:t>
      </w:r>
    </w:p>
    <w:p w:rsidR="00BD7241" w:rsidRPr="00DF274C" w:rsidRDefault="00BD7241" w:rsidP="00BD7241">
      <w:pPr>
        <w:pStyle w:val="MiniHeading"/>
      </w:pPr>
      <w:r>
        <w:t>Design Criteria</w:t>
      </w:r>
    </w:p>
    <w:p w:rsidR="00BD7241" w:rsidRPr="00BD7241" w:rsidRDefault="00BD7241" w:rsidP="00BD7241">
      <w:pPr>
        <w:rPr>
          <w:rFonts w:eastAsia="Times New Roman"/>
        </w:rPr>
      </w:pPr>
      <w:r>
        <w:rPr>
          <w:rFonts w:eastAsia="Times New Roman"/>
        </w:rPr>
        <w:t>TBD</w:t>
      </w:r>
    </w:p>
    <w:p w:rsidR="00BD7241" w:rsidRPr="00DF274C" w:rsidRDefault="00BD7241" w:rsidP="00BD7241">
      <w:pPr>
        <w:pStyle w:val="MiniHeading"/>
      </w:pPr>
      <w:r>
        <w:t>Usage Model</w:t>
      </w:r>
    </w:p>
    <w:p w:rsidR="00BD7241" w:rsidRDefault="00BD7241" w:rsidP="00BD7241">
      <w:pPr>
        <w:pStyle w:val="BodyText"/>
      </w:pPr>
      <w:r>
        <w:t>TBD</w:t>
      </w:r>
    </w:p>
    <w:p w:rsidR="00BD7241" w:rsidRPr="00DF274C" w:rsidRDefault="00BD7241" w:rsidP="00BD7241">
      <w:pPr>
        <w:pStyle w:val="MiniHeading"/>
      </w:pPr>
      <w:r>
        <w:t>Signature</w:t>
      </w:r>
    </w:p>
    <w:p w:rsidR="00BD7241" w:rsidRDefault="00BD7241" w:rsidP="00BD7241">
      <w:pPr>
        <w:pStyle w:val="BodyText"/>
      </w:pPr>
      <w:r>
        <w:t>TBD</w:t>
      </w:r>
    </w:p>
    <w:p w:rsidR="00290B70" w:rsidRPr="008B72D8" w:rsidRDefault="00290B70" w:rsidP="00D25F1D">
      <w:pPr>
        <w:pStyle w:val="SpecBox"/>
        <w:rPr>
          <w:rStyle w:val="CodeInline"/>
        </w:rPr>
      </w:pPr>
      <w:r w:rsidRPr="008B72D8">
        <w:rPr>
          <w:rStyle w:val="CodeInline"/>
        </w:rPr>
        <w:t>// This carries extra information inserted by the compiler</w:t>
      </w:r>
    </w:p>
    <w:p w:rsidR="00290B70" w:rsidRPr="004252EA" w:rsidRDefault="00290B70" w:rsidP="00D25F1D">
      <w:pPr>
        <w:pStyle w:val="SpecBox"/>
        <w:rPr>
          <w:rStyle w:val="CodeInline"/>
          <w:lang w:val="de-DE"/>
          <w:rPrChange w:id="5281" w:author="Don Syme" w:date="2010-06-28T10:29:00Z">
            <w:rPr>
              <w:rStyle w:val="CodeInline"/>
            </w:rPr>
          </w:rPrChange>
        </w:rPr>
      </w:pPr>
      <w:r w:rsidRPr="004252EA">
        <w:rPr>
          <w:rStyle w:val="CodeInline"/>
          <w:lang w:val="de-DE"/>
          <w:rPrChange w:id="5282" w:author="Don Syme" w:date="2010-06-28T10:29:00Z">
            <w:rPr>
              <w:rStyle w:val="CodeInline"/>
            </w:rPr>
          </w:rPrChange>
        </w:rPr>
        <w:t>type Format&lt;</w:t>
      </w:r>
      <w:r w:rsidR="00553CB7" w:rsidRPr="004252EA">
        <w:rPr>
          <w:rStyle w:val="CodeInline"/>
          <w:lang w:val="de-DE"/>
          <w:rPrChange w:id="5283" w:author="Don Syme" w:date="2010-06-28T10:29:00Z">
            <w:rPr>
              <w:rStyle w:val="CodeInline"/>
            </w:rPr>
          </w:rPrChange>
        </w:rPr>
        <w:t>'T</w:t>
      </w:r>
      <w:r w:rsidRPr="004252EA">
        <w:rPr>
          <w:rStyle w:val="CodeInline"/>
          <w:lang w:val="de-DE"/>
          <w:rPrChange w:id="5284" w:author="Don Syme" w:date="2010-06-28T10:29:00Z">
            <w:rPr>
              <w:rStyle w:val="CodeInline"/>
            </w:rPr>
          </w:rPrChange>
        </w:rPr>
        <w:t>,</w:t>
      </w:r>
      <w:r w:rsidR="00553CB7" w:rsidRPr="004252EA">
        <w:rPr>
          <w:rStyle w:val="CodeInline"/>
          <w:lang w:val="de-DE"/>
          <w:rPrChange w:id="5285" w:author="Don Syme" w:date="2010-06-28T10:29:00Z">
            <w:rPr>
              <w:rStyle w:val="CodeInline"/>
            </w:rPr>
          </w:rPrChange>
        </w:rPr>
        <w:t>'U</w:t>
      </w:r>
      <w:r w:rsidRPr="004252EA">
        <w:rPr>
          <w:rStyle w:val="CodeInline"/>
          <w:lang w:val="de-DE"/>
          <w:rPrChange w:id="5286" w:author="Don Syme" w:date="2010-06-28T10:29:00Z">
            <w:rPr>
              <w:rStyle w:val="CodeInline"/>
            </w:rPr>
          </w:rPrChange>
        </w:rPr>
        <w:t>,</w:t>
      </w:r>
      <w:r w:rsidR="00553CB7" w:rsidRPr="004252EA">
        <w:rPr>
          <w:rStyle w:val="CodeInline"/>
          <w:lang w:val="de-DE"/>
          <w:rPrChange w:id="5287" w:author="Don Syme" w:date="2010-06-28T10:29:00Z">
            <w:rPr>
              <w:rStyle w:val="CodeInline"/>
            </w:rPr>
          </w:rPrChange>
        </w:rPr>
        <w:t>'V</w:t>
      </w:r>
      <w:r w:rsidRPr="004252EA">
        <w:rPr>
          <w:rStyle w:val="CodeInline"/>
          <w:lang w:val="de-DE"/>
          <w:rPrChange w:id="5288" w:author="Don Syme" w:date="2010-06-28T10:29:00Z">
            <w:rPr>
              <w:rStyle w:val="CodeInline"/>
            </w:rPr>
          </w:rPrChange>
        </w:rPr>
        <w:t>,'d&gt; =</w:t>
      </w:r>
    </w:p>
    <w:p w:rsidR="00290B70" w:rsidRPr="008B72D8" w:rsidRDefault="00290B70" w:rsidP="00D25F1D">
      <w:pPr>
        <w:pStyle w:val="SpecBox"/>
        <w:rPr>
          <w:rStyle w:val="CodeInline"/>
        </w:rPr>
      </w:pPr>
      <w:r w:rsidRPr="004252EA">
        <w:rPr>
          <w:rStyle w:val="CodeInline"/>
          <w:lang w:val="de-DE"/>
          <w:rPrChange w:id="5289" w:author="Don Syme" w:date="2010-06-28T10:29:00Z">
            <w:rPr>
              <w:rStyle w:val="CodeInline"/>
            </w:rPr>
          </w:rPrChange>
        </w:rPr>
        <w:t xml:space="preserve">  </w:t>
      </w:r>
      <w:r w:rsidR="00BC0FE1" w:rsidRPr="004252EA">
        <w:rPr>
          <w:rStyle w:val="CodeInline"/>
          <w:lang w:val="de-DE"/>
          <w:rPrChange w:id="5290" w:author="Don Syme" w:date="2010-06-28T10:29:00Z">
            <w:rPr>
              <w:rStyle w:val="CodeInline"/>
            </w:rPr>
          </w:rPrChange>
        </w:rPr>
        <w:t xml:space="preserve">  </w:t>
      </w:r>
      <w:r w:rsidR="00BC0FE1">
        <w:rPr>
          <w:rStyle w:val="CodeInline"/>
        </w:rPr>
        <w:t>new</w:t>
      </w:r>
      <w:r w:rsidRPr="008B72D8">
        <w:rPr>
          <w:rStyle w:val="CodeInline"/>
        </w:rPr>
        <w:t xml:space="preserve"> : string -&gt; Format&lt;</w:t>
      </w:r>
      <w:r w:rsidR="00553CB7">
        <w:rPr>
          <w:rStyle w:val="CodeInline"/>
        </w:rPr>
        <w:t>'T</w:t>
      </w:r>
      <w:r w:rsidRPr="008B72D8">
        <w:rPr>
          <w:rStyle w:val="CodeInline"/>
        </w:rPr>
        <w:t>,</w:t>
      </w:r>
      <w:r w:rsidR="00553CB7">
        <w:rPr>
          <w:rStyle w:val="CodeInline"/>
        </w:rPr>
        <w:t>'U</w:t>
      </w:r>
      <w:r w:rsidRPr="008B72D8">
        <w:rPr>
          <w:rStyle w:val="CodeInline"/>
        </w:rPr>
        <w:t>,</w:t>
      </w:r>
      <w:r w:rsidR="00553CB7">
        <w:rPr>
          <w:rStyle w:val="CodeInline"/>
        </w:rPr>
        <w:t>'V</w:t>
      </w:r>
      <w:r w:rsidRPr="008B72D8">
        <w:rPr>
          <w:rStyle w:val="CodeInline"/>
        </w:rPr>
        <w:t>,'d&gt;</w:t>
      </w:r>
    </w:p>
    <w:p w:rsidR="00290B70" w:rsidRPr="008B72D8" w:rsidRDefault="00290B70" w:rsidP="00D25F1D">
      <w:pPr>
        <w:pStyle w:val="SpecBox"/>
        <w:rPr>
          <w:rStyle w:val="CodeInline"/>
        </w:rPr>
      </w:pPr>
      <w:r w:rsidRPr="008B72D8">
        <w:rPr>
          <w:rStyle w:val="CodeInline"/>
        </w:rPr>
        <w:t xml:space="preserve">    </w:t>
      </w:r>
      <w:r w:rsidR="00067085">
        <w:rPr>
          <w:rStyle w:val="CodeInline"/>
        </w:rPr>
        <w:t xml:space="preserve">  member</w:t>
      </w:r>
      <w:r w:rsidRPr="008B72D8">
        <w:rPr>
          <w:rStyle w:val="CodeInline"/>
        </w:rPr>
        <w:t xml:space="preserve"> Value : string </w:t>
      </w:r>
    </w:p>
    <w:p w:rsidR="00290B70" w:rsidRPr="008B72D8" w:rsidRDefault="00290B70" w:rsidP="00D25F1D">
      <w:pPr>
        <w:pStyle w:val="SpecBox"/>
        <w:rPr>
          <w:rStyle w:val="CodeInline"/>
        </w:rPr>
      </w:pPr>
    </w:p>
    <w:p w:rsidR="00290B70" w:rsidRPr="008B72D8" w:rsidRDefault="00290B70" w:rsidP="00D25F1D">
      <w:pPr>
        <w:pStyle w:val="SpecBox"/>
        <w:rPr>
          <w:rStyle w:val="CodeInline"/>
        </w:rPr>
      </w:pPr>
      <w:r w:rsidRPr="008B72D8">
        <w:rPr>
          <w:rStyle w:val="CodeInline"/>
        </w:rPr>
        <w:t xml:space="preserve">// This carries extra information. </w:t>
      </w:r>
    </w:p>
    <w:p w:rsidR="00290B70" w:rsidRPr="008B72D8" w:rsidRDefault="00290B70" w:rsidP="00D25F1D">
      <w:pPr>
        <w:pStyle w:val="SpecBox"/>
        <w:rPr>
          <w:rStyle w:val="CodeInline"/>
        </w:rPr>
      </w:pPr>
      <w:r w:rsidRPr="008B72D8">
        <w:rPr>
          <w:rStyle w:val="CodeInline"/>
        </w:rPr>
        <w:t>type Format&lt;</w:t>
      </w:r>
      <w:r w:rsidR="00553CB7">
        <w:rPr>
          <w:rStyle w:val="CodeInline"/>
        </w:rPr>
        <w:t>'T</w:t>
      </w:r>
      <w:r w:rsidRPr="008B72D8">
        <w:rPr>
          <w:rStyle w:val="CodeInline"/>
        </w:rPr>
        <w:t>,</w:t>
      </w:r>
      <w:r w:rsidR="00553CB7">
        <w:rPr>
          <w:rStyle w:val="CodeInline"/>
        </w:rPr>
        <w:t>'U</w:t>
      </w:r>
      <w:r w:rsidRPr="008B72D8">
        <w:rPr>
          <w:rStyle w:val="CodeInline"/>
        </w:rPr>
        <w:t>,</w:t>
      </w:r>
      <w:r w:rsidR="00553CB7">
        <w:rPr>
          <w:rStyle w:val="CodeInline"/>
        </w:rPr>
        <w:t>'V</w:t>
      </w:r>
      <w:r w:rsidRPr="008B72D8">
        <w:rPr>
          <w:rStyle w:val="CodeInline"/>
        </w:rPr>
        <w:t>,'d,'e&gt; =</w:t>
      </w:r>
    </w:p>
    <w:p w:rsidR="00290B70" w:rsidRPr="004252EA" w:rsidRDefault="00290B70" w:rsidP="00D25F1D">
      <w:pPr>
        <w:pStyle w:val="SpecBox"/>
        <w:rPr>
          <w:rStyle w:val="CodeInline"/>
          <w:lang w:val="de-DE"/>
          <w:rPrChange w:id="5291" w:author="Don Syme" w:date="2010-06-28T10:29:00Z">
            <w:rPr>
              <w:rStyle w:val="CodeInline"/>
            </w:rPr>
          </w:rPrChange>
        </w:rPr>
      </w:pPr>
      <w:r w:rsidRPr="008B72D8">
        <w:rPr>
          <w:rStyle w:val="CodeInline"/>
        </w:rPr>
        <w:t xml:space="preserve">  </w:t>
      </w:r>
      <w:r w:rsidR="00BC0FE1">
        <w:rPr>
          <w:rStyle w:val="CodeInline"/>
        </w:rPr>
        <w:t xml:space="preserve">  </w:t>
      </w:r>
      <w:r w:rsidR="00BC0FE1" w:rsidRPr="004252EA">
        <w:rPr>
          <w:rStyle w:val="CodeInline"/>
          <w:lang w:val="de-DE"/>
          <w:rPrChange w:id="5292" w:author="Don Syme" w:date="2010-06-28T10:29:00Z">
            <w:rPr>
              <w:rStyle w:val="CodeInline"/>
            </w:rPr>
          </w:rPrChange>
        </w:rPr>
        <w:t>new</w:t>
      </w:r>
      <w:r w:rsidRPr="004252EA">
        <w:rPr>
          <w:rStyle w:val="CodeInline"/>
          <w:lang w:val="de-DE"/>
          <w:rPrChange w:id="5293" w:author="Don Syme" w:date="2010-06-28T10:29:00Z">
            <w:rPr>
              <w:rStyle w:val="CodeInline"/>
            </w:rPr>
          </w:rPrChange>
        </w:rPr>
        <w:t xml:space="preserve"> : string -&gt; Format&lt;</w:t>
      </w:r>
      <w:r w:rsidR="00553CB7" w:rsidRPr="004252EA">
        <w:rPr>
          <w:rStyle w:val="CodeInline"/>
          <w:lang w:val="de-DE"/>
          <w:rPrChange w:id="5294" w:author="Don Syme" w:date="2010-06-28T10:29:00Z">
            <w:rPr>
              <w:rStyle w:val="CodeInline"/>
            </w:rPr>
          </w:rPrChange>
        </w:rPr>
        <w:t>'T</w:t>
      </w:r>
      <w:r w:rsidRPr="004252EA">
        <w:rPr>
          <w:rStyle w:val="CodeInline"/>
          <w:lang w:val="de-DE"/>
          <w:rPrChange w:id="5295" w:author="Don Syme" w:date="2010-06-28T10:29:00Z">
            <w:rPr>
              <w:rStyle w:val="CodeInline"/>
            </w:rPr>
          </w:rPrChange>
        </w:rPr>
        <w:t>,</w:t>
      </w:r>
      <w:r w:rsidR="00553CB7" w:rsidRPr="004252EA">
        <w:rPr>
          <w:rStyle w:val="CodeInline"/>
          <w:lang w:val="de-DE"/>
          <w:rPrChange w:id="5296" w:author="Don Syme" w:date="2010-06-28T10:29:00Z">
            <w:rPr>
              <w:rStyle w:val="CodeInline"/>
            </w:rPr>
          </w:rPrChange>
        </w:rPr>
        <w:t>'U</w:t>
      </w:r>
      <w:r w:rsidRPr="004252EA">
        <w:rPr>
          <w:rStyle w:val="CodeInline"/>
          <w:lang w:val="de-DE"/>
          <w:rPrChange w:id="5297" w:author="Don Syme" w:date="2010-06-28T10:29:00Z">
            <w:rPr>
              <w:rStyle w:val="CodeInline"/>
            </w:rPr>
          </w:rPrChange>
        </w:rPr>
        <w:t>,</w:t>
      </w:r>
      <w:r w:rsidR="00553CB7" w:rsidRPr="004252EA">
        <w:rPr>
          <w:rStyle w:val="CodeInline"/>
          <w:lang w:val="de-DE"/>
          <w:rPrChange w:id="5298" w:author="Don Syme" w:date="2010-06-28T10:29:00Z">
            <w:rPr>
              <w:rStyle w:val="CodeInline"/>
            </w:rPr>
          </w:rPrChange>
        </w:rPr>
        <w:t>'V</w:t>
      </w:r>
      <w:r w:rsidRPr="004252EA">
        <w:rPr>
          <w:rStyle w:val="CodeInline"/>
          <w:lang w:val="de-DE"/>
          <w:rPrChange w:id="5299" w:author="Don Syme" w:date="2010-06-28T10:29:00Z">
            <w:rPr>
              <w:rStyle w:val="CodeInline"/>
            </w:rPr>
          </w:rPrChange>
        </w:rPr>
        <w:t>,'d,'e&gt;</w:t>
      </w:r>
    </w:p>
    <w:p w:rsidR="00290B70" w:rsidRPr="004252EA" w:rsidRDefault="00290B70" w:rsidP="00D25F1D">
      <w:pPr>
        <w:pStyle w:val="SpecBox"/>
        <w:rPr>
          <w:rStyle w:val="CodeInline"/>
          <w:lang w:val="de-DE"/>
          <w:rPrChange w:id="5300" w:author="Don Syme" w:date="2010-06-28T10:29:00Z">
            <w:rPr>
              <w:rStyle w:val="CodeInline"/>
            </w:rPr>
          </w:rPrChange>
        </w:rPr>
      </w:pPr>
      <w:r w:rsidRPr="004252EA">
        <w:rPr>
          <w:rStyle w:val="CodeInline"/>
          <w:lang w:val="de-DE"/>
          <w:rPrChange w:id="5301" w:author="Don Syme" w:date="2010-06-28T10:29:00Z">
            <w:rPr>
              <w:rStyle w:val="CodeInline"/>
            </w:rPr>
          </w:rPrChange>
        </w:rPr>
        <w:t xml:space="preserve">        inherit Format&lt;</w:t>
      </w:r>
      <w:r w:rsidR="00553CB7" w:rsidRPr="004252EA">
        <w:rPr>
          <w:rStyle w:val="CodeInline"/>
          <w:lang w:val="de-DE"/>
          <w:rPrChange w:id="5302" w:author="Don Syme" w:date="2010-06-28T10:29:00Z">
            <w:rPr>
              <w:rStyle w:val="CodeInline"/>
            </w:rPr>
          </w:rPrChange>
        </w:rPr>
        <w:t>'T</w:t>
      </w:r>
      <w:r w:rsidRPr="004252EA">
        <w:rPr>
          <w:rStyle w:val="CodeInline"/>
          <w:lang w:val="de-DE"/>
          <w:rPrChange w:id="5303" w:author="Don Syme" w:date="2010-06-28T10:29:00Z">
            <w:rPr>
              <w:rStyle w:val="CodeInline"/>
            </w:rPr>
          </w:rPrChange>
        </w:rPr>
        <w:t>,</w:t>
      </w:r>
      <w:r w:rsidR="00553CB7" w:rsidRPr="004252EA">
        <w:rPr>
          <w:rStyle w:val="CodeInline"/>
          <w:lang w:val="de-DE"/>
          <w:rPrChange w:id="5304" w:author="Don Syme" w:date="2010-06-28T10:29:00Z">
            <w:rPr>
              <w:rStyle w:val="CodeInline"/>
            </w:rPr>
          </w:rPrChange>
        </w:rPr>
        <w:t>'U</w:t>
      </w:r>
      <w:r w:rsidRPr="004252EA">
        <w:rPr>
          <w:rStyle w:val="CodeInline"/>
          <w:lang w:val="de-DE"/>
          <w:rPrChange w:id="5305" w:author="Don Syme" w:date="2010-06-28T10:29:00Z">
            <w:rPr>
              <w:rStyle w:val="CodeInline"/>
            </w:rPr>
          </w:rPrChange>
        </w:rPr>
        <w:t>,</w:t>
      </w:r>
      <w:r w:rsidR="00553CB7" w:rsidRPr="004252EA">
        <w:rPr>
          <w:rStyle w:val="CodeInline"/>
          <w:lang w:val="de-DE"/>
          <w:rPrChange w:id="5306" w:author="Don Syme" w:date="2010-06-28T10:29:00Z">
            <w:rPr>
              <w:rStyle w:val="CodeInline"/>
            </w:rPr>
          </w:rPrChange>
        </w:rPr>
        <w:t>'V</w:t>
      </w:r>
      <w:r w:rsidRPr="004252EA">
        <w:rPr>
          <w:rStyle w:val="CodeInline"/>
          <w:lang w:val="de-DE"/>
          <w:rPrChange w:id="5307" w:author="Don Syme" w:date="2010-06-28T10:29:00Z">
            <w:rPr>
              <w:rStyle w:val="CodeInline"/>
            </w:rPr>
          </w:rPrChange>
        </w:rPr>
        <w:t>,'d&gt;</w:t>
      </w:r>
    </w:p>
    <w:p w:rsidR="00B9013C" w:rsidRPr="00DF274C" w:rsidRDefault="00A81FC6" w:rsidP="0019287C">
      <w:pPr>
        <w:pStyle w:val="Heading2"/>
      </w:pPr>
      <w:bookmarkStart w:id="5308" w:name="_Toc265492612"/>
      <w:r w:rsidRPr="00290B70">
        <w:t>FSharp</w:t>
      </w:r>
      <w:r w:rsidR="008F726D" w:rsidRPr="00DF274C">
        <w:t>.</w:t>
      </w:r>
      <w:r w:rsidR="008F726D" w:rsidRPr="00290B70">
        <w:t>Text</w:t>
      </w:r>
      <w:r w:rsidR="008F726D" w:rsidRPr="00DF274C">
        <w:t xml:space="preserve">.Printf </w:t>
      </w:r>
      <w:r w:rsidR="00AD05CE">
        <w:t xml:space="preserve"> (</w:t>
      </w:r>
      <w:r w:rsidR="00AD05CE" w:rsidRPr="00DF274C">
        <w:t>Module</w:t>
      </w:r>
      <w:r w:rsidR="00AD05CE">
        <w:t>)</w:t>
      </w:r>
      <w:bookmarkEnd w:id="5308"/>
    </w:p>
    <w:p w:rsidR="00BD7241" w:rsidRPr="00DF274C" w:rsidRDefault="00BD7241" w:rsidP="00BD7241">
      <w:pPr>
        <w:pStyle w:val="MiniHeading"/>
      </w:pPr>
      <w:r>
        <w:t>Design Criteria</w:t>
      </w:r>
    </w:p>
    <w:p w:rsidR="00BD7241" w:rsidRDefault="00BD7241" w:rsidP="00BD7241">
      <w:pPr>
        <w:rPr>
          <w:rFonts w:eastAsia="Times New Roman"/>
        </w:rPr>
      </w:pPr>
      <w:r w:rsidRPr="00DF274C">
        <w:rPr>
          <w:rFonts w:eastAsia="Times New Roman"/>
        </w:rPr>
        <w:t xml:space="preserve">Extensible </w:t>
      </w:r>
      <w:r w:rsidR="00FC741B">
        <w:rPr>
          <w:rFonts w:eastAsia="Times New Roman"/>
        </w:rPr>
        <w:t xml:space="preserve">typesafe </w:t>
      </w:r>
      <w:r w:rsidRPr="00DF274C">
        <w:rPr>
          <w:rFonts w:eastAsia="Times New Roman"/>
        </w:rPr>
        <w:t xml:space="preserve">printf-style formatting </w:t>
      </w:r>
      <w:r w:rsidR="00FC741B">
        <w:rPr>
          <w:rFonts w:eastAsia="Times New Roman"/>
        </w:rPr>
        <w:t xml:space="preserve">for numbers and other datatypes. </w:t>
      </w:r>
    </w:p>
    <w:p w:rsidR="00BD7241" w:rsidRPr="00FA76ED" w:rsidRDefault="00BD7241" w:rsidP="00BD7241">
      <w:pPr>
        <w:pStyle w:val="MiniHeading"/>
      </w:pPr>
      <w:r w:rsidRPr="00CA7FEC">
        <w:t>Naming conention</w:t>
      </w:r>
    </w:p>
    <w:p w:rsidR="00BD7241" w:rsidRPr="00DF274C" w:rsidRDefault="00BD7241" w:rsidP="00BD7241">
      <w:pPr>
        <w:rPr>
          <w:rFonts w:eastAsia="Times New Roman"/>
        </w:rPr>
      </w:pPr>
      <w:r>
        <w:rPr>
          <w:rFonts w:eastAsia="Times New Roman"/>
        </w:rPr>
        <w:t xml:space="preserve">    Suffix n = newline</w:t>
      </w:r>
    </w:p>
    <w:p w:rsidR="00BD7241" w:rsidRPr="00DF274C" w:rsidRDefault="00BD7241" w:rsidP="00BD7241">
      <w:pPr>
        <w:rPr>
          <w:rFonts w:eastAsia="Times New Roman"/>
        </w:rPr>
      </w:pPr>
      <w:r>
        <w:rPr>
          <w:rFonts w:eastAsia="Times New Roman"/>
        </w:rPr>
        <w:t xml:space="preserve">    Prefix b = output intermediate results via StringBuilder</w:t>
      </w:r>
    </w:p>
    <w:p w:rsidR="00BD7241" w:rsidRPr="00DF274C" w:rsidRDefault="00BD7241" w:rsidP="00BD7241">
      <w:pPr>
        <w:rPr>
          <w:rFonts w:eastAsia="Times New Roman"/>
        </w:rPr>
      </w:pPr>
      <w:r>
        <w:rPr>
          <w:rFonts w:eastAsia="Times New Roman"/>
        </w:rPr>
        <w:t xml:space="preserve">    Prefix e = output to stderr</w:t>
      </w:r>
    </w:p>
    <w:p w:rsidR="00BD7241" w:rsidRPr="00DF274C" w:rsidRDefault="00BD7241" w:rsidP="00BD7241">
      <w:pPr>
        <w:rPr>
          <w:rFonts w:eastAsia="Times New Roman"/>
        </w:rPr>
      </w:pPr>
      <w:r>
        <w:rPr>
          <w:rFonts w:eastAsia="Times New Roman"/>
        </w:rPr>
        <w:t xml:space="preserve">    Prefix f = output to TextWriter </w:t>
      </w:r>
    </w:p>
    <w:p w:rsidR="00BD7241" w:rsidRPr="00DF274C" w:rsidRDefault="00BD7241" w:rsidP="00BD7241">
      <w:pPr>
        <w:rPr>
          <w:rFonts w:eastAsia="Times New Roman"/>
        </w:rPr>
      </w:pPr>
      <w:r>
        <w:rPr>
          <w:rFonts w:eastAsia="Times New Roman"/>
        </w:rPr>
        <w:t xml:space="preserve">    Prefix tw = output to #TextWriter </w:t>
      </w:r>
    </w:p>
    <w:p w:rsidR="00BD7241" w:rsidRPr="00DF274C" w:rsidRDefault="00BD7241" w:rsidP="00BD7241">
      <w:pPr>
        <w:rPr>
          <w:rFonts w:eastAsia="Times New Roman"/>
        </w:rPr>
      </w:pPr>
      <w:r>
        <w:rPr>
          <w:rFonts w:eastAsia="Times New Roman"/>
        </w:rPr>
        <w:t xml:space="preserve">    Prefix s = generate a string </w:t>
      </w:r>
    </w:p>
    <w:p w:rsidR="00BD7241" w:rsidRPr="00DF274C" w:rsidRDefault="00BD7241" w:rsidP="00BD7241">
      <w:pPr>
        <w:rPr>
          <w:rFonts w:eastAsia="Times New Roman"/>
        </w:rPr>
      </w:pPr>
      <w:r>
        <w:rPr>
          <w:rFonts w:eastAsia="Times New Roman"/>
        </w:rPr>
        <w:t xml:space="preserve">    Prefix k = pass the generated value to a function, called immediately at the end of printing</w:t>
      </w:r>
    </w:p>
    <w:p w:rsidR="00BD7241" w:rsidRPr="00DF274C" w:rsidRDefault="00BD7241" w:rsidP="00BD7241">
      <w:pPr>
        <w:pStyle w:val="MiniHeading"/>
      </w:pPr>
      <w:r>
        <w:t>Usage Model</w:t>
      </w:r>
    </w:p>
    <w:p w:rsidR="00BD7241" w:rsidRDefault="00BD7241" w:rsidP="00BD7241">
      <w:pPr>
        <w:pStyle w:val="BodyText"/>
      </w:pPr>
      <w:r>
        <w:t>TBD</w:t>
      </w:r>
    </w:p>
    <w:p w:rsidR="00BD7241" w:rsidRPr="00DF274C" w:rsidRDefault="00BD7241" w:rsidP="00BD7241">
      <w:pPr>
        <w:pStyle w:val="MiniHeading"/>
      </w:pPr>
      <w:r>
        <w:t>Signature</w:t>
      </w:r>
    </w:p>
    <w:p w:rsidR="00BF324A" w:rsidRPr="008B72D8" w:rsidRDefault="00BF324A" w:rsidP="00D25F1D">
      <w:pPr>
        <w:pStyle w:val="SpecBox"/>
        <w:rPr>
          <w:rStyle w:val="CodeInline"/>
        </w:rPr>
      </w:pPr>
      <w:r w:rsidRPr="008B72D8">
        <w:rPr>
          <w:rStyle w:val="CodeInline"/>
        </w:rPr>
        <w:t>type BuilderFormat</w:t>
      </w:r>
      <w:r w:rsidRPr="008B72D8">
        <w:rPr>
          <w:rStyle w:val="CodeInline"/>
        </w:rPr>
        <w:tab/>
        <w:t>= Format&lt;</w:t>
      </w:r>
      <w:r w:rsidR="00553CB7">
        <w:rPr>
          <w:rStyle w:val="CodeInline"/>
        </w:rPr>
        <w:t>'T</w:t>
      </w:r>
      <w:r w:rsidRPr="008B72D8">
        <w:rPr>
          <w:rStyle w:val="CodeInline"/>
        </w:rPr>
        <w:t>,StringBuilder,unit,'d&gt;</w:t>
      </w:r>
    </w:p>
    <w:p w:rsidR="00BF324A" w:rsidRPr="008B72D8" w:rsidRDefault="00BF324A" w:rsidP="00D25F1D">
      <w:pPr>
        <w:pStyle w:val="SpecBox"/>
        <w:rPr>
          <w:rStyle w:val="CodeInline"/>
        </w:rPr>
      </w:pPr>
      <w:r w:rsidRPr="008B72D8">
        <w:rPr>
          <w:rStyle w:val="CodeInline"/>
        </w:rPr>
        <w:t>type BuilderFormat</w:t>
      </w:r>
      <w:r w:rsidRPr="008B72D8">
        <w:rPr>
          <w:rStyle w:val="CodeInline"/>
        </w:rPr>
        <w:tab/>
        <w:t>= BuilderFormat&lt;</w:t>
      </w:r>
      <w:r w:rsidR="00553CB7">
        <w:rPr>
          <w:rStyle w:val="CodeInline"/>
        </w:rPr>
        <w:t>'T</w:t>
      </w:r>
      <w:r w:rsidRPr="008B72D8">
        <w:rPr>
          <w:rStyle w:val="CodeInline"/>
        </w:rPr>
        <w:t>,unit&gt;</w:t>
      </w:r>
    </w:p>
    <w:p w:rsidR="00BF324A" w:rsidRPr="008B72D8" w:rsidRDefault="00BF324A" w:rsidP="00D25F1D">
      <w:pPr>
        <w:pStyle w:val="SpecBox"/>
        <w:rPr>
          <w:rStyle w:val="CodeInline"/>
        </w:rPr>
      </w:pPr>
      <w:r w:rsidRPr="008B72D8">
        <w:rPr>
          <w:rStyle w:val="CodeInline"/>
        </w:rPr>
        <w:t>type BuildStringFormat</w:t>
      </w:r>
      <w:r w:rsidRPr="008B72D8">
        <w:rPr>
          <w:rStyle w:val="CodeInline"/>
        </w:rPr>
        <w:tab/>
        <w:t>= BuilderFormat&lt;</w:t>
      </w:r>
      <w:r w:rsidR="00553CB7">
        <w:rPr>
          <w:rStyle w:val="CodeInline"/>
        </w:rPr>
        <w:t>'T</w:t>
      </w:r>
      <w:r w:rsidRPr="008B72D8">
        <w:rPr>
          <w:rStyle w:val="CodeInline"/>
        </w:rPr>
        <w:t>,string&gt;</w:t>
      </w:r>
    </w:p>
    <w:p w:rsidR="00BF324A" w:rsidRPr="008B72D8" w:rsidRDefault="00BF324A" w:rsidP="00D25F1D">
      <w:pPr>
        <w:pStyle w:val="SpecBox"/>
        <w:rPr>
          <w:rStyle w:val="CodeInline"/>
        </w:rPr>
      </w:pPr>
      <w:r w:rsidRPr="008B72D8">
        <w:rPr>
          <w:rStyle w:val="CodeInline"/>
        </w:rPr>
        <w:t>type StringFormat</w:t>
      </w:r>
      <w:r w:rsidRPr="008B72D8">
        <w:rPr>
          <w:rStyle w:val="CodeInline"/>
        </w:rPr>
        <w:tab/>
        <w:t>= Format&lt;</w:t>
      </w:r>
      <w:r w:rsidR="00553CB7">
        <w:rPr>
          <w:rStyle w:val="CodeInline"/>
        </w:rPr>
        <w:t>'T</w:t>
      </w:r>
      <w:r w:rsidRPr="008B72D8">
        <w:rPr>
          <w:rStyle w:val="CodeInline"/>
        </w:rPr>
        <w:t>,unit,string,'d&gt;</w:t>
      </w:r>
    </w:p>
    <w:p w:rsidR="00BF324A" w:rsidRPr="008B72D8" w:rsidRDefault="00BF324A" w:rsidP="00D25F1D">
      <w:pPr>
        <w:pStyle w:val="SpecBox"/>
        <w:rPr>
          <w:rStyle w:val="CodeInline"/>
        </w:rPr>
      </w:pPr>
      <w:r w:rsidRPr="008B72D8">
        <w:rPr>
          <w:rStyle w:val="CodeInline"/>
        </w:rPr>
        <w:t>type StringFormat</w:t>
      </w:r>
      <w:r w:rsidRPr="008B72D8">
        <w:rPr>
          <w:rStyle w:val="CodeInline"/>
        </w:rPr>
        <w:tab/>
        <w:t>= StringFormat&lt;</w:t>
      </w:r>
      <w:r w:rsidR="00553CB7">
        <w:rPr>
          <w:rStyle w:val="CodeInline"/>
        </w:rPr>
        <w:t>'T</w:t>
      </w:r>
      <w:r w:rsidRPr="008B72D8">
        <w:rPr>
          <w:rStyle w:val="CodeInline"/>
        </w:rPr>
        <w:t>,string&gt;</w:t>
      </w:r>
    </w:p>
    <w:p w:rsidR="00BF324A" w:rsidRPr="008B72D8" w:rsidRDefault="00BF324A" w:rsidP="00D25F1D">
      <w:pPr>
        <w:pStyle w:val="SpecBox"/>
        <w:rPr>
          <w:rStyle w:val="CodeInline"/>
        </w:rPr>
      </w:pPr>
      <w:r w:rsidRPr="008B72D8">
        <w:rPr>
          <w:rStyle w:val="CodeInline"/>
        </w:rPr>
        <w:t>type TextWriterFormat</w:t>
      </w:r>
      <w:r w:rsidRPr="008B72D8">
        <w:rPr>
          <w:rStyle w:val="CodeInline"/>
        </w:rPr>
        <w:tab/>
        <w:t>= Format&lt;</w:t>
      </w:r>
      <w:r w:rsidR="00553CB7">
        <w:rPr>
          <w:rStyle w:val="CodeInline"/>
        </w:rPr>
        <w:t>'T</w:t>
      </w:r>
      <w:r w:rsidRPr="008B72D8">
        <w:rPr>
          <w:rStyle w:val="CodeInline"/>
        </w:rPr>
        <w:t>,TextWriter,unit,'d&gt;</w:t>
      </w:r>
    </w:p>
    <w:p w:rsidR="00BF324A" w:rsidRPr="00CA7FEC" w:rsidRDefault="00BF324A" w:rsidP="00D25F1D">
      <w:pPr>
        <w:pStyle w:val="SpecBox"/>
      </w:pPr>
      <w:r w:rsidRPr="008B72D8">
        <w:rPr>
          <w:rStyle w:val="CodeInline"/>
        </w:rPr>
        <w:t>type TextWriterFormat</w:t>
      </w:r>
      <w:r w:rsidRPr="008B72D8">
        <w:rPr>
          <w:rStyle w:val="CodeInline"/>
        </w:rPr>
        <w:tab/>
        <w:t>= TextWriterFormat&lt;</w:t>
      </w:r>
      <w:r w:rsidR="00553CB7">
        <w:rPr>
          <w:rStyle w:val="CodeInline"/>
        </w:rPr>
        <w:t>'T</w:t>
      </w:r>
      <w:r w:rsidRPr="008B72D8">
        <w:rPr>
          <w:rStyle w:val="CodeInline"/>
        </w:rPr>
        <w:t>,unit&gt;</w:t>
      </w:r>
    </w:p>
    <w:p w:rsidR="00BF324A" w:rsidRPr="008B72D8" w:rsidRDefault="00BF324A" w:rsidP="00D25F1D">
      <w:pPr>
        <w:pStyle w:val="SpecBox"/>
      </w:pPr>
    </w:p>
    <w:p w:rsidR="00AD4442" w:rsidRPr="008B72D8" w:rsidDel="00A3059C" w:rsidRDefault="007D0030" w:rsidP="00D25F1D">
      <w:pPr>
        <w:pStyle w:val="SpecBox"/>
        <w:rPr>
          <w:del w:id="5309" w:author="Don Syme" w:date="2010-06-28T12:25:00Z"/>
          <w:rStyle w:val="CodeInline"/>
        </w:rPr>
      </w:pPr>
      <w:del w:id="5310" w:author="Don Syme" w:date="2010-06-28T12:25:00Z">
        <w:r w:rsidDel="00A3059C">
          <w:rPr>
            <w:rStyle w:val="CodeInline"/>
          </w:rPr>
          <w:delText xml:space="preserve">val bfailwithf: </w:delText>
        </w:r>
        <w:r w:rsidR="00AD4442" w:rsidRPr="008B72D8" w:rsidDel="00A3059C">
          <w:rPr>
            <w:rStyle w:val="CodeInline"/>
          </w:rPr>
          <w:delText>BuilderFormat&lt;</w:delText>
        </w:r>
        <w:r w:rsidR="00553CB7" w:rsidDel="00A3059C">
          <w:rPr>
            <w:rStyle w:val="CodeInline"/>
          </w:rPr>
          <w:delText>'T</w:delText>
        </w:r>
        <w:r w:rsidR="00AD4442" w:rsidRPr="008B72D8" w:rsidDel="00A3059C">
          <w:rPr>
            <w:rStyle w:val="CodeInline"/>
          </w:rPr>
          <w:delText xml:space="preserve">,'d&gt; -&gt; </w:delText>
        </w:r>
        <w:r w:rsidR="00553CB7" w:rsidDel="00A3059C">
          <w:rPr>
            <w:rStyle w:val="CodeInline"/>
          </w:rPr>
          <w:delText>'T</w:delText>
        </w:r>
        <w:r w:rsidR="00AD4442" w:rsidRPr="008B72D8" w:rsidDel="00A3059C">
          <w:rPr>
            <w:rStyle w:val="CodeInline"/>
          </w:rPr>
          <w:tab/>
        </w:r>
      </w:del>
    </w:p>
    <w:p w:rsidR="00AD4442" w:rsidRPr="008B72D8" w:rsidRDefault="00AD4442" w:rsidP="00D25F1D">
      <w:pPr>
        <w:pStyle w:val="SpecBox"/>
        <w:rPr>
          <w:rStyle w:val="CodeInline"/>
        </w:rPr>
      </w:pPr>
      <w:r w:rsidRPr="008B72D8">
        <w:rPr>
          <w:rStyle w:val="CodeInline"/>
        </w:rPr>
        <w:t>val bfprintf: TextWriter -&gt; BuilderFormat&lt;</w:t>
      </w:r>
      <w:r w:rsidR="00553CB7">
        <w:rPr>
          <w:rStyle w:val="CodeInline"/>
        </w:rPr>
        <w:t>'T</w:t>
      </w:r>
      <w:r w:rsidRPr="008B72D8">
        <w:rPr>
          <w:rStyle w:val="CodeInline"/>
        </w:rPr>
        <w:t xml:space="preserve">&gt; -&gt; </w:t>
      </w:r>
      <w:r w:rsidR="00553CB7">
        <w:rPr>
          <w:rStyle w:val="CodeInline"/>
        </w:rPr>
        <w:t>'T</w:t>
      </w:r>
      <w:r w:rsidRPr="008B72D8">
        <w:rPr>
          <w:rStyle w:val="CodeInline"/>
        </w:rPr>
        <w:tab/>
      </w:r>
    </w:p>
    <w:p w:rsidR="00AD4442" w:rsidRPr="008B72D8" w:rsidRDefault="00AD4442" w:rsidP="00D25F1D">
      <w:pPr>
        <w:pStyle w:val="SpecBox"/>
        <w:rPr>
          <w:rStyle w:val="CodeInline"/>
        </w:rPr>
      </w:pPr>
      <w:r w:rsidRPr="008B72D8">
        <w:rPr>
          <w:rStyle w:val="CodeInline"/>
        </w:rPr>
        <w:t>val bprintf: StringBuilder -&gt; BuilderFormat&lt;</w:t>
      </w:r>
      <w:r w:rsidR="00553CB7">
        <w:rPr>
          <w:rStyle w:val="CodeInline"/>
        </w:rPr>
        <w:t>'T</w:t>
      </w:r>
      <w:r w:rsidRPr="008B72D8">
        <w:rPr>
          <w:rStyle w:val="CodeInline"/>
        </w:rPr>
        <w:t xml:space="preserve">&gt; -&gt; </w:t>
      </w:r>
      <w:r w:rsidR="00553CB7">
        <w:rPr>
          <w:rStyle w:val="CodeInline"/>
        </w:rPr>
        <w:t>'T</w:t>
      </w:r>
      <w:r w:rsidRPr="008B72D8">
        <w:rPr>
          <w:rStyle w:val="CodeInline"/>
        </w:rPr>
        <w:tab/>
      </w:r>
    </w:p>
    <w:p w:rsidR="00AD4442" w:rsidRPr="008B72D8" w:rsidRDefault="00AD4442" w:rsidP="00D25F1D">
      <w:pPr>
        <w:pStyle w:val="SpecBox"/>
        <w:rPr>
          <w:rStyle w:val="CodeInline"/>
        </w:rPr>
      </w:pPr>
      <w:r w:rsidRPr="008B72D8">
        <w:rPr>
          <w:rStyle w:val="CodeInline"/>
        </w:rPr>
        <w:t>val bsprintf: BuildStringFormat&lt;</w:t>
      </w:r>
      <w:r w:rsidR="00553CB7">
        <w:rPr>
          <w:rStyle w:val="CodeInline"/>
        </w:rPr>
        <w:t>'T</w:t>
      </w:r>
      <w:r w:rsidRPr="008B72D8">
        <w:rPr>
          <w:rStyle w:val="CodeInline"/>
        </w:rPr>
        <w:t xml:space="preserve">&gt; -&gt; </w:t>
      </w:r>
      <w:r w:rsidR="00553CB7">
        <w:rPr>
          <w:rStyle w:val="CodeInline"/>
        </w:rPr>
        <w:t>'T</w:t>
      </w:r>
      <w:r w:rsidRPr="008B72D8">
        <w:rPr>
          <w:rStyle w:val="CodeInline"/>
        </w:rPr>
        <w:tab/>
      </w:r>
    </w:p>
    <w:p w:rsidR="00AD4442" w:rsidRPr="008B72D8" w:rsidRDefault="00AD4442" w:rsidP="00D25F1D">
      <w:pPr>
        <w:pStyle w:val="SpecBox"/>
        <w:rPr>
          <w:rStyle w:val="CodeInline"/>
        </w:rPr>
      </w:pPr>
      <w:r w:rsidRPr="008B72D8">
        <w:rPr>
          <w:rStyle w:val="CodeInline"/>
        </w:rPr>
        <w:t>val eprintfn: TextWriterFormat&lt;</w:t>
      </w:r>
      <w:r w:rsidR="00553CB7">
        <w:rPr>
          <w:rStyle w:val="CodeInline"/>
        </w:rPr>
        <w:t>'T</w:t>
      </w:r>
      <w:r w:rsidRPr="008B72D8">
        <w:rPr>
          <w:rStyle w:val="CodeInline"/>
        </w:rPr>
        <w:t xml:space="preserve">&gt; -&gt; </w:t>
      </w:r>
      <w:r w:rsidR="00553CB7">
        <w:rPr>
          <w:rStyle w:val="CodeInline"/>
        </w:rPr>
        <w:t>'T</w:t>
      </w:r>
      <w:r w:rsidRPr="008B72D8">
        <w:rPr>
          <w:rStyle w:val="CodeInline"/>
        </w:rPr>
        <w:tab/>
      </w:r>
    </w:p>
    <w:p w:rsidR="00AD4442" w:rsidRPr="008B72D8" w:rsidRDefault="00AD4442" w:rsidP="00D25F1D">
      <w:pPr>
        <w:pStyle w:val="SpecBox"/>
        <w:rPr>
          <w:rStyle w:val="CodeInline"/>
        </w:rPr>
      </w:pPr>
      <w:r w:rsidRPr="008B72D8">
        <w:rPr>
          <w:rStyle w:val="CodeInline"/>
        </w:rPr>
        <w:t>val failwithf: StringFormat&lt;</w:t>
      </w:r>
      <w:r w:rsidR="00553CB7">
        <w:rPr>
          <w:rStyle w:val="CodeInline"/>
        </w:rPr>
        <w:t>'T</w:t>
      </w:r>
      <w:r w:rsidRPr="008B72D8">
        <w:rPr>
          <w:rStyle w:val="CodeInline"/>
        </w:rPr>
        <w:t xml:space="preserve">,'d&gt; -&gt; </w:t>
      </w:r>
      <w:r w:rsidR="00553CB7">
        <w:rPr>
          <w:rStyle w:val="CodeInline"/>
        </w:rPr>
        <w:t>'T</w:t>
      </w:r>
      <w:r w:rsidRPr="008B72D8">
        <w:rPr>
          <w:rStyle w:val="CodeInline"/>
        </w:rPr>
        <w:tab/>
      </w:r>
    </w:p>
    <w:p w:rsidR="00AD4442" w:rsidRPr="004252EA" w:rsidRDefault="00AD4442" w:rsidP="00D25F1D">
      <w:pPr>
        <w:pStyle w:val="SpecBox"/>
        <w:rPr>
          <w:rStyle w:val="CodeInline"/>
          <w:lang w:val="de-DE"/>
          <w:rPrChange w:id="5311" w:author="Don Syme" w:date="2010-06-28T10:29:00Z">
            <w:rPr>
              <w:rStyle w:val="CodeInline"/>
            </w:rPr>
          </w:rPrChange>
        </w:rPr>
      </w:pPr>
      <w:r w:rsidRPr="004252EA">
        <w:rPr>
          <w:rStyle w:val="CodeInline"/>
          <w:lang w:val="de-DE"/>
          <w:rPrChange w:id="5312" w:author="Don Syme" w:date="2010-06-28T10:29:00Z">
            <w:rPr>
              <w:rStyle w:val="CodeInline"/>
            </w:rPr>
          </w:rPrChange>
        </w:rPr>
        <w:t>val fprintf: TextWriter -&gt; TextWriterFormat&lt;</w:t>
      </w:r>
      <w:r w:rsidR="00553CB7" w:rsidRPr="004252EA">
        <w:rPr>
          <w:rStyle w:val="CodeInline"/>
          <w:lang w:val="de-DE"/>
          <w:rPrChange w:id="5313" w:author="Don Syme" w:date="2010-06-28T10:29:00Z">
            <w:rPr>
              <w:rStyle w:val="CodeInline"/>
            </w:rPr>
          </w:rPrChange>
        </w:rPr>
        <w:t>'T</w:t>
      </w:r>
      <w:r w:rsidRPr="004252EA">
        <w:rPr>
          <w:rStyle w:val="CodeInline"/>
          <w:lang w:val="de-DE"/>
          <w:rPrChange w:id="5314" w:author="Don Syme" w:date="2010-06-28T10:29:00Z">
            <w:rPr>
              <w:rStyle w:val="CodeInline"/>
            </w:rPr>
          </w:rPrChange>
        </w:rPr>
        <w:t xml:space="preserve">&gt; -&gt; </w:t>
      </w:r>
      <w:r w:rsidR="00553CB7" w:rsidRPr="004252EA">
        <w:rPr>
          <w:rStyle w:val="CodeInline"/>
          <w:lang w:val="de-DE"/>
          <w:rPrChange w:id="5315" w:author="Don Syme" w:date="2010-06-28T10:29:00Z">
            <w:rPr>
              <w:rStyle w:val="CodeInline"/>
            </w:rPr>
          </w:rPrChange>
        </w:rPr>
        <w:t>'T</w:t>
      </w:r>
      <w:r w:rsidRPr="004252EA">
        <w:rPr>
          <w:rStyle w:val="CodeInline"/>
          <w:lang w:val="de-DE"/>
          <w:rPrChange w:id="5316" w:author="Don Syme" w:date="2010-06-28T10:29:00Z">
            <w:rPr>
              <w:rStyle w:val="CodeInline"/>
            </w:rPr>
          </w:rPrChange>
        </w:rPr>
        <w:tab/>
      </w:r>
    </w:p>
    <w:p w:rsidR="00AD4442" w:rsidRPr="004252EA" w:rsidRDefault="00AD4442" w:rsidP="00D25F1D">
      <w:pPr>
        <w:pStyle w:val="SpecBox"/>
        <w:rPr>
          <w:rStyle w:val="CodeInline"/>
          <w:lang w:val="de-DE"/>
          <w:rPrChange w:id="5317" w:author="Don Syme" w:date="2010-06-28T10:29:00Z">
            <w:rPr>
              <w:rStyle w:val="CodeInline"/>
            </w:rPr>
          </w:rPrChange>
        </w:rPr>
      </w:pPr>
      <w:r w:rsidRPr="004252EA">
        <w:rPr>
          <w:rStyle w:val="CodeInline"/>
          <w:lang w:val="de-DE"/>
          <w:rPrChange w:id="5318" w:author="Don Syme" w:date="2010-06-28T10:29:00Z">
            <w:rPr>
              <w:rStyle w:val="CodeInline"/>
            </w:rPr>
          </w:rPrChange>
        </w:rPr>
        <w:lastRenderedPageBreak/>
        <w:t>val fprintfn: TextWriter -&gt; TextWriterFormat&lt;</w:t>
      </w:r>
      <w:r w:rsidR="00553CB7" w:rsidRPr="004252EA">
        <w:rPr>
          <w:rStyle w:val="CodeInline"/>
          <w:lang w:val="de-DE"/>
          <w:rPrChange w:id="5319" w:author="Don Syme" w:date="2010-06-28T10:29:00Z">
            <w:rPr>
              <w:rStyle w:val="CodeInline"/>
            </w:rPr>
          </w:rPrChange>
        </w:rPr>
        <w:t>'T</w:t>
      </w:r>
      <w:r w:rsidRPr="004252EA">
        <w:rPr>
          <w:rStyle w:val="CodeInline"/>
          <w:lang w:val="de-DE"/>
          <w:rPrChange w:id="5320" w:author="Don Syme" w:date="2010-06-28T10:29:00Z">
            <w:rPr>
              <w:rStyle w:val="CodeInline"/>
            </w:rPr>
          </w:rPrChange>
        </w:rPr>
        <w:t xml:space="preserve">&gt; -&gt; </w:t>
      </w:r>
      <w:r w:rsidR="00553CB7" w:rsidRPr="004252EA">
        <w:rPr>
          <w:rStyle w:val="CodeInline"/>
          <w:lang w:val="de-DE"/>
          <w:rPrChange w:id="5321" w:author="Don Syme" w:date="2010-06-28T10:29:00Z">
            <w:rPr>
              <w:rStyle w:val="CodeInline"/>
            </w:rPr>
          </w:rPrChange>
        </w:rPr>
        <w:t>'T</w:t>
      </w:r>
      <w:r w:rsidRPr="004252EA">
        <w:rPr>
          <w:rStyle w:val="CodeInline"/>
          <w:lang w:val="de-DE"/>
          <w:rPrChange w:id="5322" w:author="Don Syme" w:date="2010-06-28T10:29:00Z">
            <w:rPr>
              <w:rStyle w:val="CodeInline"/>
            </w:rPr>
          </w:rPrChange>
        </w:rPr>
        <w:tab/>
      </w:r>
    </w:p>
    <w:p w:rsidR="00AD4442" w:rsidRPr="004252EA" w:rsidRDefault="00AD4442" w:rsidP="00D25F1D">
      <w:pPr>
        <w:pStyle w:val="SpecBox"/>
        <w:rPr>
          <w:rStyle w:val="CodeInline"/>
          <w:lang w:val="de-DE"/>
          <w:rPrChange w:id="5323" w:author="Don Syme" w:date="2010-06-28T10:29:00Z">
            <w:rPr>
              <w:rStyle w:val="CodeInline"/>
            </w:rPr>
          </w:rPrChange>
        </w:rPr>
      </w:pPr>
      <w:r w:rsidRPr="004252EA">
        <w:rPr>
          <w:rStyle w:val="CodeInline"/>
          <w:lang w:val="de-DE"/>
          <w:rPrChange w:id="5324" w:author="Don Syme" w:date="2010-06-28T10:29:00Z">
            <w:rPr>
              <w:rStyle w:val="CodeInline"/>
            </w:rPr>
          </w:rPrChange>
        </w:rPr>
        <w:t>val kbprintf: (unit -&gt; 'd) -&gt; StringBuilder -&gt; BuilderFormat&lt;</w:t>
      </w:r>
      <w:r w:rsidR="00553CB7" w:rsidRPr="004252EA">
        <w:rPr>
          <w:rStyle w:val="CodeInline"/>
          <w:lang w:val="de-DE"/>
          <w:rPrChange w:id="5325" w:author="Don Syme" w:date="2010-06-28T10:29:00Z">
            <w:rPr>
              <w:rStyle w:val="CodeInline"/>
            </w:rPr>
          </w:rPrChange>
        </w:rPr>
        <w:t>'T</w:t>
      </w:r>
      <w:r w:rsidRPr="004252EA">
        <w:rPr>
          <w:rStyle w:val="CodeInline"/>
          <w:lang w:val="de-DE"/>
          <w:rPrChange w:id="5326" w:author="Don Syme" w:date="2010-06-28T10:29:00Z">
            <w:rPr>
              <w:rStyle w:val="CodeInline"/>
            </w:rPr>
          </w:rPrChange>
        </w:rPr>
        <w:t xml:space="preserve">,'d&gt; -&gt; </w:t>
      </w:r>
      <w:r w:rsidR="00553CB7" w:rsidRPr="004252EA">
        <w:rPr>
          <w:rStyle w:val="CodeInline"/>
          <w:lang w:val="de-DE"/>
          <w:rPrChange w:id="5327" w:author="Don Syme" w:date="2010-06-28T10:29:00Z">
            <w:rPr>
              <w:rStyle w:val="CodeInline"/>
            </w:rPr>
          </w:rPrChange>
        </w:rPr>
        <w:t>'T</w:t>
      </w:r>
      <w:r w:rsidRPr="004252EA">
        <w:rPr>
          <w:rStyle w:val="CodeInline"/>
          <w:lang w:val="de-DE"/>
          <w:rPrChange w:id="5328" w:author="Don Syme" w:date="2010-06-28T10:29:00Z">
            <w:rPr>
              <w:rStyle w:val="CodeInline"/>
            </w:rPr>
          </w:rPrChange>
        </w:rPr>
        <w:tab/>
      </w:r>
    </w:p>
    <w:p w:rsidR="00AD4442" w:rsidRPr="004252EA" w:rsidRDefault="00AD4442" w:rsidP="00D25F1D">
      <w:pPr>
        <w:pStyle w:val="SpecBox"/>
        <w:rPr>
          <w:rStyle w:val="CodeInline"/>
          <w:lang w:val="de-DE"/>
          <w:rPrChange w:id="5329" w:author="Don Syme" w:date="2010-06-28T10:29:00Z">
            <w:rPr>
              <w:rStyle w:val="CodeInline"/>
            </w:rPr>
          </w:rPrChange>
        </w:rPr>
      </w:pPr>
      <w:r w:rsidRPr="004252EA">
        <w:rPr>
          <w:rStyle w:val="CodeInline"/>
          <w:lang w:val="de-DE"/>
          <w:rPrChange w:id="5330" w:author="Don Syme" w:date="2010-06-28T10:29:00Z">
            <w:rPr>
              <w:rStyle w:val="CodeInline"/>
            </w:rPr>
          </w:rPrChange>
        </w:rPr>
        <w:t>val kbsprintf: (string -&gt; 'd) -&gt; BuilderFormat&lt;</w:t>
      </w:r>
      <w:r w:rsidR="00553CB7" w:rsidRPr="004252EA">
        <w:rPr>
          <w:rStyle w:val="CodeInline"/>
          <w:lang w:val="de-DE"/>
          <w:rPrChange w:id="5331" w:author="Don Syme" w:date="2010-06-28T10:29:00Z">
            <w:rPr>
              <w:rStyle w:val="CodeInline"/>
            </w:rPr>
          </w:rPrChange>
        </w:rPr>
        <w:t>'T</w:t>
      </w:r>
      <w:r w:rsidRPr="004252EA">
        <w:rPr>
          <w:rStyle w:val="CodeInline"/>
          <w:lang w:val="de-DE"/>
          <w:rPrChange w:id="5332" w:author="Don Syme" w:date="2010-06-28T10:29:00Z">
            <w:rPr>
              <w:rStyle w:val="CodeInline"/>
            </w:rPr>
          </w:rPrChange>
        </w:rPr>
        <w:t xml:space="preserve">,'d&gt; -&gt; </w:t>
      </w:r>
      <w:r w:rsidR="00553CB7" w:rsidRPr="004252EA">
        <w:rPr>
          <w:rStyle w:val="CodeInline"/>
          <w:lang w:val="de-DE"/>
          <w:rPrChange w:id="5333" w:author="Don Syme" w:date="2010-06-28T10:29:00Z">
            <w:rPr>
              <w:rStyle w:val="CodeInline"/>
            </w:rPr>
          </w:rPrChange>
        </w:rPr>
        <w:t>'T</w:t>
      </w:r>
      <w:r w:rsidRPr="004252EA">
        <w:rPr>
          <w:rStyle w:val="CodeInline"/>
          <w:lang w:val="de-DE"/>
          <w:rPrChange w:id="5334" w:author="Don Syme" w:date="2010-06-28T10:29:00Z">
            <w:rPr>
              <w:rStyle w:val="CodeInline"/>
            </w:rPr>
          </w:rPrChange>
        </w:rPr>
        <w:tab/>
      </w:r>
    </w:p>
    <w:p w:rsidR="00AD4442" w:rsidRPr="004252EA" w:rsidRDefault="00AD4442" w:rsidP="00D25F1D">
      <w:pPr>
        <w:pStyle w:val="SpecBox"/>
        <w:rPr>
          <w:rStyle w:val="CodeInline"/>
          <w:lang w:val="de-DE"/>
          <w:rPrChange w:id="5335" w:author="Don Syme" w:date="2010-06-28T10:29:00Z">
            <w:rPr>
              <w:rStyle w:val="CodeInline"/>
            </w:rPr>
          </w:rPrChange>
        </w:rPr>
      </w:pPr>
      <w:r w:rsidRPr="004252EA">
        <w:rPr>
          <w:rStyle w:val="CodeInline"/>
          <w:lang w:val="de-DE"/>
          <w:rPrChange w:id="5336" w:author="Don Syme" w:date="2010-06-28T10:29:00Z">
            <w:rPr>
              <w:rStyle w:val="CodeInline"/>
            </w:rPr>
          </w:rPrChange>
        </w:rPr>
        <w:t>val kfprintf: (unit -&gt; 'd) -&gt; TextWriter -&gt; TextWriterFormat&lt;</w:t>
      </w:r>
      <w:r w:rsidR="00553CB7" w:rsidRPr="004252EA">
        <w:rPr>
          <w:rStyle w:val="CodeInline"/>
          <w:lang w:val="de-DE"/>
          <w:rPrChange w:id="5337" w:author="Don Syme" w:date="2010-06-28T10:29:00Z">
            <w:rPr>
              <w:rStyle w:val="CodeInline"/>
            </w:rPr>
          </w:rPrChange>
        </w:rPr>
        <w:t>'T</w:t>
      </w:r>
      <w:r w:rsidRPr="004252EA">
        <w:rPr>
          <w:rStyle w:val="CodeInline"/>
          <w:lang w:val="de-DE"/>
          <w:rPrChange w:id="5338" w:author="Don Syme" w:date="2010-06-28T10:29:00Z">
            <w:rPr>
              <w:rStyle w:val="CodeInline"/>
            </w:rPr>
          </w:rPrChange>
        </w:rPr>
        <w:t xml:space="preserve">,'d&gt; -&gt; </w:t>
      </w:r>
      <w:r w:rsidR="00553CB7" w:rsidRPr="004252EA">
        <w:rPr>
          <w:rStyle w:val="CodeInline"/>
          <w:lang w:val="de-DE"/>
          <w:rPrChange w:id="5339" w:author="Don Syme" w:date="2010-06-28T10:29:00Z">
            <w:rPr>
              <w:rStyle w:val="CodeInline"/>
            </w:rPr>
          </w:rPrChange>
        </w:rPr>
        <w:t>'T</w:t>
      </w:r>
      <w:r w:rsidRPr="004252EA">
        <w:rPr>
          <w:rStyle w:val="CodeInline"/>
          <w:lang w:val="de-DE"/>
          <w:rPrChange w:id="5340" w:author="Don Syme" w:date="2010-06-28T10:29:00Z">
            <w:rPr>
              <w:rStyle w:val="CodeInline"/>
            </w:rPr>
          </w:rPrChange>
        </w:rPr>
        <w:tab/>
      </w:r>
    </w:p>
    <w:p w:rsidR="00AD4442" w:rsidRPr="004252EA" w:rsidRDefault="00AD4442" w:rsidP="00D25F1D">
      <w:pPr>
        <w:pStyle w:val="SpecBox"/>
        <w:rPr>
          <w:rStyle w:val="CodeInline"/>
          <w:lang w:val="de-DE"/>
          <w:rPrChange w:id="5341" w:author="Don Syme" w:date="2010-06-28T10:29:00Z">
            <w:rPr>
              <w:rStyle w:val="CodeInline"/>
            </w:rPr>
          </w:rPrChange>
        </w:rPr>
      </w:pPr>
      <w:r w:rsidRPr="004252EA">
        <w:rPr>
          <w:rStyle w:val="CodeInline"/>
          <w:lang w:val="de-DE"/>
          <w:rPrChange w:id="5342" w:author="Don Syme" w:date="2010-06-28T10:29:00Z">
            <w:rPr>
              <w:rStyle w:val="CodeInline"/>
            </w:rPr>
          </w:rPrChange>
        </w:rPr>
        <w:t>val kprintf: (string -&gt; 'd) -&gt; StringFormat&lt;</w:t>
      </w:r>
      <w:r w:rsidR="00553CB7" w:rsidRPr="004252EA">
        <w:rPr>
          <w:rStyle w:val="CodeInline"/>
          <w:lang w:val="de-DE"/>
          <w:rPrChange w:id="5343" w:author="Don Syme" w:date="2010-06-28T10:29:00Z">
            <w:rPr>
              <w:rStyle w:val="CodeInline"/>
            </w:rPr>
          </w:rPrChange>
        </w:rPr>
        <w:t>'T</w:t>
      </w:r>
      <w:r w:rsidRPr="004252EA">
        <w:rPr>
          <w:rStyle w:val="CodeInline"/>
          <w:lang w:val="de-DE"/>
          <w:rPrChange w:id="5344" w:author="Don Syme" w:date="2010-06-28T10:29:00Z">
            <w:rPr>
              <w:rStyle w:val="CodeInline"/>
            </w:rPr>
          </w:rPrChange>
        </w:rPr>
        <w:t xml:space="preserve">,'d&gt; -&gt; </w:t>
      </w:r>
      <w:r w:rsidR="00553CB7" w:rsidRPr="004252EA">
        <w:rPr>
          <w:rStyle w:val="CodeInline"/>
          <w:lang w:val="de-DE"/>
          <w:rPrChange w:id="5345" w:author="Don Syme" w:date="2010-06-28T10:29:00Z">
            <w:rPr>
              <w:rStyle w:val="CodeInline"/>
            </w:rPr>
          </w:rPrChange>
        </w:rPr>
        <w:t>'T</w:t>
      </w:r>
      <w:r w:rsidRPr="004252EA">
        <w:rPr>
          <w:rStyle w:val="CodeInline"/>
          <w:lang w:val="de-DE"/>
          <w:rPrChange w:id="5346" w:author="Don Syme" w:date="2010-06-28T10:29:00Z">
            <w:rPr>
              <w:rStyle w:val="CodeInline"/>
            </w:rPr>
          </w:rPrChange>
        </w:rPr>
        <w:tab/>
      </w:r>
    </w:p>
    <w:p w:rsidR="00AD4442" w:rsidRPr="004252EA" w:rsidRDefault="00AD4442" w:rsidP="00D25F1D">
      <w:pPr>
        <w:pStyle w:val="SpecBox"/>
        <w:rPr>
          <w:rStyle w:val="CodeInline"/>
          <w:lang w:val="de-DE"/>
          <w:rPrChange w:id="5347" w:author="Don Syme" w:date="2010-06-28T10:29:00Z">
            <w:rPr>
              <w:rStyle w:val="CodeInline"/>
            </w:rPr>
          </w:rPrChange>
        </w:rPr>
      </w:pPr>
      <w:r w:rsidRPr="004252EA">
        <w:rPr>
          <w:rStyle w:val="CodeInline"/>
          <w:lang w:val="de-DE"/>
          <w:rPrChange w:id="5348" w:author="Don Syme" w:date="2010-06-28T10:29:00Z">
            <w:rPr>
              <w:rStyle w:val="CodeInline"/>
            </w:rPr>
          </w:rPrChange>
        </w:rPr>
        <w:t>val ksprintf: (string -&gt; 'd) -&gt; StringFormat&lt;</w:t>
      </w:r>
      <w:r w:rsidR="00553CB7" w:rsidRPr="004252EA">
        <w:rPr>
          <w:rStyle w:val="CodeInline"/>
          <w:lang w:val="de-DE"/>
          <w:rPrChange w:id="5349" w:author="Don Syme" w:date="2010-06-28T10:29:00Z">
            <w:rPr>
              <w:rStyle w:val="CodeInline"/>
            </w:rPr>
          </w:rPrChange>
        </w:rPr>
        <w:t>'T</w:t>
      </w:r>
      <w:r w:rsidRPr="004252EA">
        <w:rPr>
          <w:rStyle w:val="CodeInline"/>
          <w:lang w:val="de-DE"/>
          <w:rPrChange w:id="5350" w:author="Don Syme" w:date="2010-06-28T10:29:00Z">
            <w:rPr>
              <w:rStyle w:val="CodeInline"/>
            </w:rPr>
          </w:rPrChange>
        </w:rPr>
        <w:t xml:space="preserve">,'d&gt; -&gt; </w:t>
      </w:r>
      <w:r w:rsidR="00553CB7" w:rsidRPr="004252EA">
        <w:rPr>
          <w:rStyle w:val="CodeInline"/>
          <w:lang w:val="de-DE"/>
          <w:rPrChange w:id="5351" w:author="Don Syme" w:date="2010-06-28T10:29:00Z">
            <w:rPr>
              <w:rStyle w:val="CodeInline"/>
            </w:rPr>
          </w:rPrChange>
        </w:rPr>
        <w:t>'T</w:t>
      </w:r>
      <w:r w:rsidRPr="004252EA">
        <w:rPr>
          <w:rStyle w:val="CodeInline"/>
          <w:lang w:val="de-DE"/>
          <w:rPrChange w:id="5352" w:author="Don Syme" w:date="2010-06-28T10:29:00Z">
            <w:rPr>
              <w:rStyle w:val="CodeInline"/>
            </w:rPr>
          </w:rPrChange>
        </w:rPr>
        <w:tab/>
      </w:r>
    </w:p>
    <w:p w:rsidR="00AD4442" w:rsidRPr="004252EA" w:rsidRDefault="00AD4442" w:rsidP="00D25F1D">
      <w:pPr>
        <w:pStyle w:val="SpecBox"/>
        <w:rPr>
          <w:rStyle w:val="CodeInline"/>
          <w:lang w:val="de-DE"/>
          <w:rPrChange w:id="5353" w:author="Don Syme" w:date="2010-06-28T10:29:00Z">
            <w:rPr>
              <w:rStyle w:val="CodeInline"/>
            </w:rPr>
          </w:rPrChange>
        </w:rPr>
      </w:pPr>
      <w:r w:rsidRPr="004252EA">
        <w:rPr>
          <w:rStyle w:val="CodeInline"/>
          <w:lang w:val="de-DE"/>
          <w:rPrChange w:id="5354" w:author="Don Syme" w:date="2010-06-28T10:29:00Z">
            <w:rPr>
              <w:rStyle w:val="CodeInline"/>
            </w:rPr>
          </w:rPrChange>
        </w:rPr>
        <w:t>val ktwprintf: (unit</w:t>
      </w:r>
      <w:r w:rsidR="003C524B" w:rsidRPr="004252EA">
        <w:rPr>
          <w:rStyle w:val="CodeInline"/>
          <w:lang w:val="de-DE"/>
          <w:rPrChange w:id="5355" w:author="Don Syme" w:date="2010-06-28T10:29:00Z">
            <w:rPr>
              <w:rStyle w:val="CodeInline"/>
            </w:rPr>
          </w:rPrChange>
        </w:rPr>
        <w:t xml:space="preserve"> -&gt; 'd) -&gt; </w:t>
      </w:r>
      <w:r w:rsidRPr="004252EA">
        <w:rPr>
          <w:rStyle w:val="CodeInline"/>
          <w:lang w:val="de-DE"/>
          <w:rPrChange w:id="5356" w:author="Don Syme" w:date="2010-06-28T10:29:00Z">
            <w:rPr>
              <w:rStyle w:val="CodeInline"/>
            </w:rPr>
          </w:rPrChange>
        </w:rPr>
        <w:t>TextWriter -&gt; TextWriterFormat&lt;</w:t>
      </w:r>
      <w:r w:rsidR="00553CB7" w:rsidRPr="004252EA">
        <w:rPr>
          <w:rStyle w:val="CodeInline"/>
          <w:lang w:val="de-DE"/>
          <w:rPrChange w:id="5357" w:author="Don Syme" w:date="2010-06-28T10:29:00Z">
            <w:rPr>
              <w:rStyle w:val="CodeInline"/>
            </w:rPr>
          </w:rPrChange>
        </w:rPr>
        <w:t>'T</w:t>
      </w:r>
      <w:r w:rsidRPr="004252EA">
        <w:rPr>
          <w:rStyle w:val="CodeInline"/>
          <w:lang w:val="de-DE"/>
          <w:rPrChange w:id="5358" w:author="Don Syme" w:date="2010-06-28T10:29:00Z">
            <w:rPr>
              <w:rStyle w:val="CodeInline"/>
            </w:rPr>
          </w:rPrChange>
        </w:rPr>
        <w:t xml:space="preserve">,'d&gt; -&gt; </w:t>
      </w:r>
      <w:r w:rsidR="00553CB7" w:rsidRPr="004252EA">
        <w:rPr>
          <w:rStyle w:val="CodeInline"/>
          <w:lang w:val="de-DE"/>
          <w:rPrChange w:id="5359" w:author="Don Syme" w:date="2010-06-28T10:29:00Z">
            <w:rPr>
              <w:rStyle w:val="CodeInline"/>
            </w:rPr>
          </w:rPrChange>
        </w:rPr>
        <w:t>'T</w:t>
      </w:r>
      <w:r w:rsidRPr="004252EA">
        <w:rPr>
          <w:rStyle w:val="CodeInline"/>
          <w:lang w:val="de-DE"/>
          <w:rPrChange w:id="5360" w:author="Don Syme" w:date="2010-06-28T10:29:00Z">
            <w:rPr>
              <w:rStyle w:val="CodeInline"/>
            </w:rPr>
          </w:rPrChange>
        </w:rPr>
        <w:tab/>
      </w:r>
    </w:p>
    <w:p w:rsidR="00AD4442" w:rsidRPr="004252EA" w:rsidRDefault="00AD4442" w:rsidP="00D25F1D">
      <w:pPr>
        <w:pStyle w:val="SpecBox"/>
        <w:rPr>
          <w:rStyle w:val="CodeInline"/>
          <w:lang w:val="de-DE"/>
          <w:rPrChange w:id="5361" w:author="Don Syme" w:date="2010-06-28T10:29:00Z">
            <w:rPr>
              <w:rStyle w:val="CodeInline"/>
            </w:rPr>
          </w:rPrChange>
        </w:rPr>
      </w:pPr>
      <w:r w:rsidRPr="004252EA">
        <w:rPr>
          <w:rStyle w:val="CodeInline"/>
          <w:lang w:val="de-DE"/>
          <w:rPrChange w:id="5362" w:author="Don Syme" w:date="2010-06-28T10:29:00Z">
            <w:rPr>
              <w:rStyle w:val="CodeInline"/>
            </w:rPr>
          </w:rPrChange>
        </w:rPr>
        <w:t>val printf: TextWriterFormat&lt;</w:t>
      </w:r>
      <w:r w:rsidR="00553CB7" w:rsidRPr="004252EA">
        <w:rPr>
          <w:rStyle w:val="CodeInline"/>
          <w:lang w:val="de-DE"/>
          <w:rPrChange w:id="5363" w:author="Don Syme" w:date="2010-06-28T10:29:00Z">
            <w:rPr>
              <w:rStyle w:val="CodeInline"/>
            </w:rPr>
          </w:rPrChange>
        </w:rPr>
        <w:t>'T</w:t>
      </w:r>
      <w:r w:rsidRPr="004252EA">
        <w:rPr>
          <w:rStyle w:val="CodeInline"/>
          <w:lang w:val="de-DE"/>
          <w:rPrChange w:id="5364" w:author="Don Syme" w:date="2010-06-28T10:29:00Z">
            <w:rPr>
              <w:rStyle w:val="CodeInline"/>
            </w:rPr>
          </w:rPrChange>
        </w:rPr>
        <w:t xml:space="preserve">&gt; -&gt; </w:t>
      </w:r>
      <w:r w:rsidR="00553CB7" w:rsidRPr="004252EA">
        <w:rPr>
          <w:rStyle w:val="CodeInline"/>
          <w:lang w:val="de-DE"/>
          <w:rPrChange w:id="5365" w:author="Don Syme" w:date="2010-06-28T10:29:00Z">
            <w:rPr>
              <w:rStyle w:val="CodeInline"/>
            </w:rPr>
          </w:rPrChange>
        </w:rPr>
        <w:t>'T</w:t>
      </w:r>
      <w:r w:rsidRPr="004252EA">
        <w:rPr>
          <w:rStyle w:val="CodeInline"/>
          <w:lang w:val="de-DE"/>
          <w:rPrChange w:id="5366" w:author="Don Syme" w:date="2010-06-28T10:29:00Z">
            <w:rPr>
              <w:rStyle w:val="CodeInline"/>
            </w:rPr>
          </w:rPrChange>
        </w:rPr>
        <w:tab/>
      </w:r>
    </w:p>
    <w:p w:rsidR="00AD4442" w:rsidRPr="004252EA" w:rsidRDefault="00AD4442" w:rsidP="00D25F1D">
      <w:pPr>
        <w:pStyle w:val="SpecBox"/>
        <w:rPr>
          <w:rStyle w:val="CodeInline"/>
          <w:lang w:val="de-DE"/>
          <w:rPrChange w:id="5367" w:author="Don Syme" w:date="2010-06-28T10:29:00Z">
            <w:rPr>
              <w:rStyle w:val="CodeInline"/>
            </w:rPr>
          </w:rPrChange>
        </w:rPr>
      </w:pPr>
      <w:r w:rsidRPr="004252EA">
        <w:rPr>
          <w:rStyle w:val="CodeInline"/>
          <w:lang w:val="de-DE"/>
          <w:rPrChange w:id="5368" w:author="Don Syme" w:date="2010-06-28T10:29:00Z">
            <w:rPr>
              <w:rStyle w:val="CodeInline"/>
            </w:rPr>
          </w:rPrChange>
        </w:rPr>
        <w:t>val printfn: TextWriterFormat&lt;</w:t>
      </w:r>
      <w:r w:rsidR="00553CB7" w:rsidRPr="004252EA">
        <w:rPr>
          <w:rStyle w:val="CodeInline"/>
          <w:lang w:val="de-DE"/>
          <w:rPrChange w:id="5369" w:author="Don Syme" w:date="2010-06-28T10:29:00Z">
            <w:rPr>
              <w:rStyle w:val="CodeInline"/>
            </w:rPr>
          </w:rPrChange>
        </w:rPr>
        <w:t>'T</w:t>
      </w:r>
      <w:r w:rsidRPr="004252EA">
        <w:rPr>
          <w:rStyle w:val="CodeInline"/>
          <w:lang w:val="de-DE"/>
          <w:rPrChange w:id="5370" w:author="Don Syme" w:date="2010-06-28T10:29:00Z">
            <w:rPr>
              <w:rStyle w:val="CodeInline"/>
            </w:rPr>
          </w:rPrChange>
        </w:rPr>
        <w:t xml:space="preserve">&gt; -&gt; </w:t>
      </w:r>
      <w:r w:rsidR="00553CB7" w:rsidRPr="004252EA">
        <w:rPr>
          <w:rStyle w:val="CodeInline"/>
          <w:lang w:val="de-DE"/>
          <w:rPrChange w:id="5371" w:author="Don Syme" w:date="2010-06-28T10:29:00Z">
            <w:rPr>
              <w:rStyle w:val="CodeInline"/>
            </w:rPr>
          </w:rPrChange>
        </w:rPr>
        <w:t>'T</w:t>
      </w:r>
      <w:r w:rsidRPr="004252EA">
        <w:rPr>
          <w:rStyle w:val="CodeInline"/>
          <w:lang w:val="de-DE"/>
          <w:rPrChange w:id="5372" w:author="Don Syme" w:date="2010-06-28T10:29:00Z">
            <w:rPr>
              <w:rStyle w:val="CodeInline"/>
            </w:rPr>
          </w:rPrChange>
        </w:rPr>
        <w:tab/>
      </w:r>
    </w:p>
    <w:p w:rsidR="008E2153" w:rsidRPr="004252EA" w:rsidRDefault="00AD4442" w:rsidP="00D25F1D">
      <w:pPr>
        <w:pStyle w:val="SpecBox"/>
        <w:rPr>
          <w:rStyle w:val="CodeInline"/>
          <w:lang w:val="de-DE"/>
          <w:rPrChange w:id="5373" w:author="Don Syme" w:date="2010-06-28T10:29:00Z">
            <w:rPr>
              <w:rStyle w:val="CodeInline"/>
            </w:rPr>
          </w:rPrChange>
        </w:rPr>
      </w:pPr>
      <w:r w:rsidRPr="004252EA">
        <w:rPr>
          <w:rStyle w:val="CodeInline"/>
          <w:lang w:val="de-DE"/>
          <w:rPrChange w:id="5374" w:author="Don Syme" w:date="2010-06-28T10:29:00Z">
            <w:rPr>
              <w:rStyle w:val="CodeInline"/>
            </w:rPr>
          </w:rPrChange>
        </w:rPr>
        <w:t>val sprintf: StringFormat&lt;</w:t>
      </w:r>
      <w:r w:rsidR="00553CB7" w:rsidRPr="004252EA">
        <w:rPr>
          <w:rStyle w:val="CodeInline"/>
          <w:lang w:val="de-DE"/>
          <w:rPrChange w:id="5375" w:author="Don Syme" w:date="2010-06-28T10:29:00Z">
            <w:rPr>
              <w:rStyle w:val="CodeInline"/>
            </w:rPr>
          </w:rPrChange>
        </w:rPr>
        <w:t>'T</w:t>
      </w:r>
      <w:r w:rsidRPr="004252EA">
        <w:rPr>
          <w:rStyle w:val="CodeInline"/>
          <w:lang w:val="de-DE"/>
          <w:rPrChange w:id="5376" w:author="Don Syme" w:date="2010-06-28T10:29:00Z">
            <w:rPr>
              <w:rStyle w:val="CodeInline"/>
            </w:rPr>
          </w:rPrChange>
        </w:rPr>
        <w:t xml:space="preserve">&gt; -&gt; </w:t>
      </w:r>
      <w:r w:rsidR="00553CB7" w:rsidRPr="004252EA">
        <w:rPr>
          <w:rStyle w:val="CodeInline"/>
          <w:lang w:val="de-DE"/>
          <w:rPrChange w:id="5377" w:author="Don Syme" w:date="2010-06-28T10:29:00Z">
            <w:rPr>
              <w:rStyle w:val="CodeInline"/>
            </w:rPr>
          </w:rPrChange>
        </w:rPr>
        <w:t>'T</w:t>
      </w:r>
      <w:r w:rsidRPr="004252EA">
        <w:rPr>
          <w:rStyle w:val="CodeInline"/>
          <w:lang w:val="de-DE"/>
          <w:rPrChange w:id="5378" w:author="Don Syme" w:date="2010-06-28T10:29:00Z">
            <w:rPr>
              <w:rStyle w:val="CodeInline"/>
            </w:rPr>
          </w:rPrChange>
        </w:rPr>
        <w:tab/>
      </w:r>
    </w:p>
    <w:p w:rsidR="000456D5" w:rsidRPr="00DF274C" w:rsidRDefault="000456D5" w:rsidP="000456D5">
      <w:pPr>
        <w:pStyle w:val="Heading1"/>
      </w:pPr>
      <w:bookmarkStart w:id="5379" w:name="_Toc265492613"/>
      <w:r w:rsidRPr="00DF274C">
        <w:lastRenderedPageBreak/>
        <w:t>FSharp.NativeInterop  (Namespace)</w:t>
      </w:r>
      <w:bookmarkEnd w:id="5379"/>
    </w:p>
    <w:p w:rsidR="000456D5" w:rsidRPr="00DF274C" w:rsidRDefault="000456D5" w:rsidP="000456D5">
      <w:pPr>
        <w:pStyle w:val="Heading2"/>
      </w:pPr>
      <w:bookmarkStart w:id="5380" w:name="_Toc265492614"/>
      <w:r w:rsidRPr="00104D1F">
        <w:t>FSharp</w:t>
      </w:r>
      <w:r w:rsidRPr="00DF274C">
        <w:t>.</w:t>
      </w:r>
      <w:r w:rsidRPr="00104D1F">
        <w:t>NativeInterop</w:t>
      </w:r>
      <w:r w:rsidRPr="00DF274C">
        <w:t xml:space="preserve">.NativePtr </w:t>
      </w:r>
      <w:r>
        <w:t xml:space="preserve"> (</w:t>
      </w:r>
      <w:r w:rsidRPr="00DF274C">
        <w:t>Module</w:t>
      </w:r>
      <w:r>
        <w:t>)</w:t>
      </w:r>
      <w:bookmarkEnd w:id="5380"/>
    </w:p>
    <w:p w:rsidR="000456D5" w:rsidRDefault="000456D5" w:rsidP="000456D5">
      <w:pPr>
        <w:pStyle w:val="BodyText"/>
      </w:pPr>
      <w:r>
        <w:t>Inlined unsafe primitives to enable direct pointer manipulations from F# programs.</w:t>
      </w:r>
    </w:p>
    <w:p w:rsidR="000456D5" w:rsidRPr="00DF274C" w:rsidRDefault="000456D5" w:rsidP="000456D5">
      <w:pPr>
        <w:pStyle w:val="MiniHeading"/>
      </w:pPr>
      <w:r>
        <w:t>Design Criteria</w:t>
      </w:r>
    </w:p>
    <w:p w:rsidR="000456D5" w:rsidRDefault="000456D5" w:rsidP="000456D5">
      <w:pPr>
        <w:pStyle w:val="BodyText"/>
        <w:numPr>
          <w:ilvl w:val="0"/>
          <w:numId w:val="4"/>
        </w:numPr>
      </w:pPr>
      <w:r>
        <w:t>Enable fidelity with C# unsafe programming</w:t>
      </w:r>
    </w:p>
    <w:p w:rsidR="000456D5" w:rsidRPr="00DF274C" w:rsidRDefault="000456D5" w:rsidP="000456D5">
      <w:pPr>
        <w:pStyle w:val="MiniHeading"/>
      </w:pPr>
      <w:r>
        <w:t>Performance Criteria</w:t>
      </w:r>
    </w:p>
    <w:p w:rsidR="000456D5" w:rsidRDefault="000456D5" w:rsidP="000456D5">
      <w:pPr>
        <w:pStyle w:val="BodyText"/>
      </w:pPr>
      <w:r>
        <w:t>TBD</w:t>
      </w:r>
    </w:p>
    <w:p w:rsidR="000456D5" w:rsidRPr="00DF274C" w:rsidRDefault="000456D5" w:rsidP="000456D5">
      <w:pPr>
        <w:pStyle w:val="MiniHeading"/>
      </w:pPr>
      <w:r>
        <w:t>Usage Model</w:t>
      </w:r>
    </w:p>
    <w:p w:rsidR="000456D5" w:rsidRDefault="000456D5" w:rsidP="000456D5">
      <w:pPr>
        <w:pStyle w:val="BodyText"/>
      </w:pPr>
      <w:r>
        <w:t>TBD</w:t>
      </w:r>
    </w:p>
    <w:p w:rsidR="000456D5" w:rsidRPr="00DF274C" w:rsidRDefault="000456D5" w:rsidP="000456D5">
      <w:pPr>
        <w:pStyle w:val="MiniHeading"/>
      </w:pPr>
      <w:r>
        <w:t>Signature</w:t>
      </w:r>
    </w:p>
    <w:p w:rsidR="000456D5" w:rsidRDefault="000456D5" w:rsidP="000456D5">
      <w:pPr>
        <w:pStyle w:val="SpecBox"/>
        <w:rPr>
          <w:rStyle w:val="CodeInline"/>
        </w:rPr>
      </w:pPr>
      <w:r>
        <w:rPr>
          <w:rStyle w:val="CodeInline"/>
        </w:rPr>
        <w:t xml:space="preserve">module NativePtr = </w:t>
      </w:r>
    </w:p>
    <w:p w:rsidR="000456D5" w:rsidRPr="00CA7FEC" w:rsidRDefault="000456D5" w:rsidP="000456D5">
      <w:pPr>
        <w:pStyle w:val="SpecBox"/>
        <w:rPr>
          <w:rStyle w:val="CodeInline"/>
        </w:rPr>
      </w:pPr>
      <w:r>
        <w:rPr>
          <w:rStyle w:val="CodeInline"/>
        </w:rPr>
        <w:t xml:space="preserve">  </w:t>
      </w:r>
      <w:r w:rsidR="007B2FA5">
        <w:rPr>
          <w:rStyle w:val="CodeInline"/>
        </w:rPr>
        <w:t>val</w:t>
      </w:r>
      <w:r>
        <w:rPr>
          <w:rStyle w:val="CodeInline"/>
        </w:rPr>
        <w:t xml:space="preserve"> </w:t>
      </w:r>
      <w:r w:rsidRPr="00CA7FEC">
        <w:rPr>
          <w:rStyle w:val="CodeInline"/>
        </w:rPr>
        <w:t xml:space="preserve">add: </w:t>
      </w:r>
      <w:r>
        <w:rPr>
          <w:rStyle w:val="CodeInline"/>
        </w:rPr>
        <w:t>nativeptr&lt;'T&gt;</w:t>
      </w:r>
      <w:r w:rsidRPr="00CA7FEC">
        <w:rPr>
          <w:rStyle w:val="CodeInline"/>
        </w:rPr>
        <w:t xml:space="preserve"> -&gt; </w:t>
      </w:r>
      <w:r w:rsidR="00F266BA">
        <w:fldChar w:fldCharType="begin"/>
      </w:r>
      <w:r w:rsidR="00F266BA">
        <w:instrText>HYPERLINK "Microsoft.FSharp.Core.type_int.html"</w:instrText>
      </w:r>
      <w:ins w:id="5381" w:author="Don Syme" w:date="2010-06-28T12:43:00Z"/>
      <w:r w:rsidR="00F266BA">
        <w:fldChar w:fldCharType="separate"/>
      </w:r>
      <w:r w:rsidRPr="00CA7FEC">
        <w:rPr>
          <w:rStyle w:val="CodeInline"/>
        </w:rPr>
        <w:t>int</w:t>
      </w:r>
      <w:r w:rsidR="00F266BA">
        <w:fldChar w:fldCharType="end"/>
      </w:r>
      <w:r w:rsidRPr="00CA7FEC">
        <w:rPr>
          <w:rStyle w:val="CodeInline"/>
        </w:rPr>
        <w:t xml:space="preserve"> -&gt; </w:t>
      </w:r>
      <w:r>
        <w:rPr>
          <w:rStyle w:val="CodeInline"/>
        </w:rPr>
        <w:t>nativeptr&lt;'T&gt;</w:t>
      </w:r>
    </w:p>
    <w:p w:rsidR="00A3059C" w:rsidRPr="00CA7FEC" w:rsidRDefault="00A3059C" w:rsidP="00A3059C">
      <w:pPr>
        <w:pStyle w:val="SpecBox"/>
        <w:rPr>
          <w:rStyle w:val="CodeInline"/>
        </w:rPr>
      </w:pPr>
      <w:moveToRangeStart w:id="5382" w:author="Don Syme" w:date="2010-06-28T12:26:00Z" w:name="move265491337"/>
      <w:moveTo w:id="5383" w:author="Don Syme" w:date="2010-06-28T12:26:00Z">
        <w:r>
          <w:rPr>
            <w:rStyle w:val="CodeInline"/>
          </w:rPr>
          <w:t xml:space="preserve">  val </w:t>
        </w:r>
        <w:r w:rsidRPr="00CA7FEC">
          <w:rPr>
            <w:rStyle w:val="CodeInline"/>
          </w:rPr>
          <w:t xml:space="preserve">get: </w:t>
        </w:r>
        <w:r>
          <w:rPr>
            <w:rStyle w:val="CodeInline"/>
          </w:rPr>
          <w:t>nativeptr&lt;'T&gt;</w:t>
        </w:r>
        <w:r w:rsidRPr="00CA7FEC">
          <w:rPr>
            <w:rStyle w:val="CodeInline"/>
          </w:rPr>
          <w:t xml:space="preserve"> -&gt; </w:t>
        </w:r>
        <w:r>
          <w:fldChar w:fldCharType="begin"/>
        </w:r>
        <w:r>
          <w:instrText>HYPERLINK "Microsoft.FSharp.Core.type_int.html"</w:instrText>
        </w:r>
        <w:ins w:id="5384" w:author="Don Syme" w:date="2010-06-28T12:43:00Z"/>
        <w:r>
          <w:fldChar w:fldCharType="separate"/>
        </w:r>
        <w:r w:rsidRPr="00CA7FEC">
          <w:rPr>
            <w:rStyle w:val="CodeInline"/>
          </w:rPr>
          <w:t>int</w:t>
        </w:r>
        <w:r>
          <w:fldChar w:fldCharType="end"/>
        </w:r>
        <w:r w:rsidRPr="00CA7FEC">
          <w:rPr>
            <w:rStyle w:val="CodeInline"/>
          </w:rPr>
          <w:t xml:space="preserve"> -&gt; </w:t>
        </w:r>
        <w:r>
          <w:rPr>
            <w:rStyle w:val="CodeInline"/>
          </w:rPr>
          <w:t>'T</w:t>
        </w:r>
      </w:moveTo>
    </w:p>
    <w:p w:rsidR="000456D5" w:rsidRPr="00CA7FEC" w:rsidDel="00A3059C" w:rsidRDefault="000456D5" w:rsidP="000456D5">
      <w:pPr>
        <w:pStyle w:val="SpecBox"/>
        <w:rPr>
          <w:rStyle w:val="CodeInline"/>
        </w:rPr>
      </w:pPr>
      <w:moveFromRangeStart w:id="5385" w:author="Don Syme" w:date="2010-06-28T12:26:00Z" w:name="move265491339"/>
      <w:moveToRangeEnd w:id="5382"/>
      <w:moveFrom w:id="5386" w:author="Don Syme" w:date="2010-06-28T12:26:00Z">
        <w:r w:rsidDel="00A3059C">
          <w:rPr>
            <w:rStyle w:val="CodeInline"/>
          </w:rPr>
          <w:t xml:space="preserve">  </w:t>
        </w:r>
        <w:r w:rsidR="007B2FA5" w:rsidDel="00A3059C">
          <w:rPr>
            <w:rStyle w:val="CodeInline"/>
          </w:rPr>
          <w:t>val</w:t>
        </w:r>
        <w:r w:rsidDel="00A3059C">
          <w:rPr>
            <w:rStyle w:val="CodeInline"/>
          </w:rPr>
          <w:t xml:space="preserve"> </w:t>
        </w:r>
        <w:r w:rsidRPr="00CA7FEC" w:rsidDel="00A3059C">
          <w:rPr>
            <w:rStyle w:val="CodeInline"/>
          </w:rPr>
          <w:t xml:space="preserve">read: </w:t>
        </w:r>
        <w:r w:rsidDel="00A3059C">
          <w:rPr>
            <w:rStyle w:val="CodeInline"/>
          </w:rPr>
          <w:t>nativeptr&lt;'T&gt;</w:t>
        </w:r>
        <w:r w:rsidRPr="00CA7FEC" w:rsidDel="00A3059C">
          <w:rPr>
            <w:rStyle w:val="CodeInline"/>
          </w:rPr>
          <w:t xml:space="preserve"> -&gt; </w:t>
        </w:r>
        <w:r w:rsidDel="00A3059C">
          <w:rPr>
            <w:rStyle w:val="CodeInline"/>
          </w:rPr>
          <w:t>'T</w:t>
        </w:r>
        <w:r w:rsidRPr="00CA7FEC" w:rsidDel="00A3059C">
          <w:rPr>
            <w:rStyle w:val="CodeInline"/>
          </w:rPr>
          <w:t xml:space="preserve"> </w:t>
        </w:r>
      </w:moveFrom>
    </w:p>
    <w:moveFromRangeEnd w:id="5385"/>
    <w:p w:rsidR="000456D5" w:rsidRPr="00CA7FEC" w:rsidDel="00A3059C" w:rsidRDefault="000456D5" w:rsidP="000456D5">
      <w:pPr>
        <w:pStyle w:val="SpecBox"/>
        <w:rPr>
          <w:del w:id="5387" w:author="Don Syme" w:date="2010-06-28T12:26:00Z"/>
          <w:rStyle w:val="CodeInline"/>
        </w:rPr>
      </w:pPr>
      <w:del w:id="5388" w:author="Don Syme" w:date="2010-06-28T12:26:00Z">
        <w:r w:rsidDel="00A3059C">
          <w:rPr>
            <w:rStyle w:val="CodeInline"/>
          </w:rPr>
          <w:delText xml:space="preserve">  </w:delText>
        </w:r>
        <w:r w:rsidR="007B2FA5" w:rsidDel="00A3059C">
          <w:rPr>
            <w:rStyle w:val="CodeInline"/>
          </w:rPr>
          <w:delText>val</w:delText>
        </w:r>
        <w:r w:rsidDel="00A3059C">
          <w:rPr>
            <w:rStyle w:val="CodeInline"/>
          </w:rPr>
          <w:delText xml:space="preserve"> </w:delText>
        </w:r>
        <w:r w:rsidRPr="00CA7FEC" w:rsidDel="00A3059C">
          <w:rPr>
            <w:rStyle w:val="CodeInline"/>
          </w:rPr>
          <w:delText xml:space="preserve">write: </w:delText>
        </w:r>
        <w:r w:rsidDel="00A3059C">
          <w:rPr>
            <w:rStyle w:val="CodeInline"/>
          </w:rPr>
          <w:delText>nativeptr&lt;'T&gt;</w:delText>
        </w:r>
        <w:r w:rsidRPr="00CA7FEC" w:rsidDel="00A3059C">
          <w:rPr>
            <w:rStyle w:val="CodeInline"/>
          </w:rPr>
          <w:delText xml:space="preserve"> -&gt; </w:delText>
        </w:r>
        <w:r w:rsidDel="00A3059C">
          <w:rPr>
            <w:rStyle w:val="CodeInline"/>
          </w:rPr>
          <w:delText>'T</w:delText>
        </w:r>
        <w:r w:rsidRPr="00CA7FEC" w:rsidDel="00A3059C">
          <w:rPr>
            <w:rStyle w:val="CodeInline"/>
          </w:rPr>
          <w:delText xml:space="preserve"> -&gt; unit</w:delText>
        </w:r>
      </w:del>
    </w:p>
    <w:p w:rsidR="000456D5" w:rsidRPr="00CA7FEC" w:rsidDel="00A3059C" w:rsidRDefault="000456D5" w:rsidP="000456D5">
      <w:pPr>
        <w:pStyle w:val="SpecBox"/>
        <w:rPr>
          <w:rStyle w:val="CodeInline"/>
        </w:rPr>
      </w:pPr>
      <w:moveFromRangeStart w:id="5389" w:author="Don Syme" w:date="2010-06-28T12:26:00Z" w:name="move265491337"/>
      <w:moveFrom w:id="5390" w:author="Don Syme" w:date="2010-06-28T12:26:00Z">
        <w:r w:rsidDel="00A3059C">
          <w:rPr>
            <w:rStyle w:val="CodeInline"/>
          </w:rPr>
          <w:t xml:space="preserve">  </w:t>
        </w:r>
        <w:r w:rsidR="007B2FA5" w:rsidDel="00A3059C">
          <w:rPr>
            <w:rStyle w:val="CodeInline"/>
          </w:rPr>
          <w:t>val</w:t>
        </w:r>
        <w:r w:rsidDel="00A3059C">
          <w:rPr>
            <w:rStyle w:val="CodeInline"/>
          </w:rPr>
          <w:t xml:space="preserve"> </w:t>
        </w:r>
        <w:r w:rsidRPr="00CA7FEC" w:rsidDel="00A3059C">
          <w:rPr>
            <w:rStyle w:val="CodeInline"/>
          </w:rPr>
          <w:t xml:space="preserve">get: </w:t>
        </w:r>
        <w:r w:rsidDel="00A3059C">
          <w:rPr>
            <w:rStyle w:val="CodeInline"/>
          </w:rPr>
          <w:t>nativeptr&lt;'T&gt;</w:t>
        </w:r>
        <w:r w:rsidRPr="00CA7FEC" w:rsidDel="00A3059C">
          <w:rPr>
            <w:rStyle w:val="CodeInline"/>
          </w:rPr>
          <w:t xml:space="preserve"> -&gt; </w:t>
        </w:r>
        <w:r w:rsidR="00F266BA" w:rsidDel="00A3059C">
          <w:fldChar w:fldCharType="begin"/>
        </w:r>
        <w:r w:rsidR="00F266BA" w:rsidDel="00A3059C">
          <w:instrText>HYPERLINK "Microsoft.FSharp.Core.type_int.html"</w:instrText>
        </w:r>
        <w:r w:rsidR="00F266BA" w:rsidDel="00A3059C">
          <w:fldChar w:fldCharType="separate"/>
        </w:r>
        <w:r w:rsidRPr="00CA7FEC" w:rsidDel="00A3059C">
          <w:rPr>
            <w:rStyle w:val="CodeInline"/>
          </w:rPr>
          <w:t>int</w:t>
        </w:r>
        <w:r w:rsidR="00F266BA" w:rsidDel="00A3059C">
          <w:fldChar w:fldCharType="end"/>
        </w:r>
        <w:r w:rsidRPr="00CA7FEC" w:rsidDel="00A3059C">
          <w:rPr>
            <w:rStyle w:val="CodeInline"/>
          </w:rPr>
          <w:t xml:space="preserve"> -&gt; </w:t>
        </w:r>
        <w:r w:rsidDel="00A3059C">
          <w:rPr>
            <w:rStyle w:val="CodeInline"/>
          </w:rPr>
          <w:t>'T</w:t>
        </w:r>
      </w:moveFrom>
    </w:p>
    <w:moveFromRangeEnd w:id="5389"/>
    <w:p w:rsidR="000456D5" w:rsidRPr="00CA7FEC" w:rsidDel="00A3059C" w:rsidRDefault="000456D5" w:rsidP="000456D5">
      <w:pPr>
        <w:pStyle w:val="SpecBox"/>
        <w:rPr>
          <w:del w:id="5391" w:author="Don Syme" w:date="2010-06-28T12:27:00Z"/>
          <w:rStyle w:val="CodeInline"/>
        </w:rPr>
      </w:pPr>
      <w:del w:id="5392" w:author="Don Syme" w:date="2010-06-28T12:27:00Z">
        <w:r w:rsidDel="00A3059C">
          <w:rPr>
            <w:rStyle w:val="CodeInline"/>
          </w:rPr>
          <w:delText xml:space="preserve">  </w:delText>
        </w:r>
        <w:r w:rsidR="007B2FA5" w:rsidDel="00A3059C">
          <w:rPr>
            <w:rStyle w:val="CodeInline"/>
          </w:rPr>
          <w:delText>val</w:delText>
        </w:r>
        <w:r w:rsidDel="00A3059C">
          <w:rPr>
            <w:rStyle w:val="CodeInline"/>
          </w:rPr>
          <w:delText xml:space="preserve"> stackalloc&lt;'T&gt;</w:delText>
        </w:r>
        <w:r w:rsidRPr="00CA7FEC" w:rsidDel="00A3059C">
          <w:rPr>
            <w:rStyle w:val="CodeInline"/>
          </w:rPr>
          <w:delText xml:space="preserve">: </w:delText>
        </w:r>
        <w:r w:rsidDel="00A3059C">
          <w:rPr>
            <w:rStyle w:val="CodeInline"/>
          </w:rPr>
          <w:delText>unit -&gt; nativeptr&lt;'T&gt;</w:delText>
        </w:r>
        <w:r w:rsidRPr="00CA7FEC" w:rsidDel="00A3059C">
          <w:rPr>
            <w:rStyle w:val="CodeInline"/>
          </w:rPr>
          <w:delText xml:space="preserve"> </w:delText>
        </w:r>
      </w:del>
    </w:p>
    <w:p w:rsidR="000456D5" w:rsidRPr="00CA7FEC" w:rsidRDefault="000456D5" w:rsidP="000456D5">
      <w:pPr>
        <w:pStyle w:val="SpecBox"/>
        <w:rPr>
          <w:rStyle w:val="CodeInline"/>
        </w:rPr>
      </w:pPr>
      <w:r>
        <w:rPr>
          <w:rStyle w:val="CodeInline"/>
        </w:rPr>
        <w:t xml:space="preserve">  </w:t>
      </w:r>
      <w:r w:rsidR="007B2FA5">
        <w:rPr>
          <w:rStyle w:val="CodeInline"/>
        </w:rPr>
        <w:t>val</w:t>
      </w:r>
      <w:r>
        <w:rPr>
          <w:rStyle w:val="CodeInline"/>
        </w:rPr>
        <w:t xml:space="preserve"> </w:t>
      </w:r>
      <w:r w:rsidRPr="00CA7FEC">
        <w:rPr>
          <w:rStyle w:val="CodeInline"/>
        </w:rPr>
        <w:t>of</w:t>
      </w:r>
      <w:ins w:id="5393" w:author="Don Syme" w:date="2010-06-28T12:26:00Z">
        <w:r w:rsidR="00A3059C">
          <w:rPr>
            <w:rStyle w:val="CodeInline"/>
          </w:rPr>
          <w:t>N</w:t>
        </w:r>
      </w:ins>
      <w:del w:id="5394" w:author="Don Syme" w:date="2010-06-28T12:26:00Z">
        <w:r w:rsidRPr="00CA7FEC" w:rsidDel="00A3059C">
          <w:rPr>
            <w:rStyle w:val="CodeInline"/>
          </w:rPr>
          <w:delText>_n</w:delText>
        </w:r>
      </w:del>
      <w:r w:rsidRPr="00CA7FEC">
        <w:rPr>
          <w:rStyle w:val="CodeInline"/>
        </w:rPr>
        <w:t>ative</w:t>
      </w:r>
      <w:ins w:id="5395" w:author="Don Syme" w:date="2010-06-28T12:26:00Z">
        <w:r w:rsidR="00A3059C">
          <w:rPr>
            <w:rStyle w:val="CodeInline"/>
          </w:rPr>
          <w:t>I</w:t>
        </w:r>
      </w:ins>
      <w:del w:id="5396" w:author="Don Syme" w:date="2010-06-28T12:26:00Z">
        <w:r w:rsidRPr="00CA7FEC" w:rsidDel="00A3059C">
          <w:rPr>
            <w:rStyle w:val="CodeInline"/>
          </w:rPr>
          <w:delText>i</w:delText>
        </w:r>
      </w:del>
      <w:r w:rsidRPr="00CA7FEC">
        <w:rPr>
          <w:rStyle w:val="CodeInline"/>
        </w:rPr>
        <w:t xml:space="preserve">nt: </w:t>
      </w:r>
      <w:r w:rsidR="00F266BA">
        <w:fldChar w:fldCharType="begin"/>
      </w:r>
      <w:r w:rsidR="00F266BA">
        <w:instrText>HYPERLINK "Microsoft.FSharp.Core.type_nativeint.html"</w:instrText>
      </w:r>
      <w:ins w:id="5397" w:author="Don Syme" w:date="2010-06-28T12:43:00Z"/>
      <w:r w:rsidR="00F266BA">
        <w:fldChar w:fldCharType="separate"/>
      </w:r>
      <w:r w:rsidRPr="00CA7FEC">
        <w:rPr>
          <w:rStyle w:val="CodeInline"/>
        </w:rPr>
        <w:t>nativeint</w:t>
      </w:r>
      <w:r w:rsidR="00F266BA">
        <w:fldChar w:fldCharType="end"/>
      </w:r>
      <w:r w:rsidRPr="00CA7FEC">
        <w:rPr>
          <w:rStyle w:val="CodeInline"/>
        </w:rPr>
        <w:t xml:space="preserve"> -&gt; </w:t>
      </w:r>
      <w:r>
        <w:rPr>
          <w:rStyle w:val="CodeInline"/>
        </w:rPr>
        <w:t>nativeptr&lt;'T&gt;</w:t>
      </w:r>
    </w:p>
    <w:p w:rsidR="00A3059C" w:rsidRPr="00CA7FEC" w:rsidRDefault="00A3059C" w:rsidP="00A3059C">
      <w:pPr>
        <w:pStyle w:val="SpecBox"/>
        <w:rPr>
          <w:rStyle w:val="CodeInline"/>
        </w:rPr>
      </w:pPr>
      <w:moveToRangeStart w:id="5398" w:author="Don Syme" w:date="2010-06-28T12:26:00Z" w:name="move265491339"/>
      <w:moveTo w:id="5399" w:author="Don Syme" w:date="2010-06-28T12:26:00Z">
        <w:r>
          <w:rPr>
            <w:rStyle w:val="CodeInline"/>
          </w:rPr>
          <w:t xml:space="preserve">  val </w:t>
        </w:r>
        <w:r w:rsidRPr="00CA7FEC">
          <w:rPr>
            <w:rStyle w:val="CodeInline"/>
          </w:rPr>
          <w:t xml:space="preserve">read: </w:t>
        </w:r>
        <w:r>
          <w:rPr>
            <w:rStyle w:val="CodeInline"/>
          </w:rPr>
          <w:t>nativeptr&lt;'T&gt;</w:t>
        </w:r>
        <w:r w:rsidRPr="00CA7FEC">
          <w:rPr>
            <w:rStyle w:val="CodeInline"/>
          </w:rPr>
          <w:t xml:space="preserve"> -&gt; </w:t>
        </w:r>
        <w:r>
          <w:rPr>
            <w:rStyle w:val="CodeInline"/>
          </w:rPr>
          <w:t>'T</w:t>
        </w:r>
        <w:r w:rsidRPr="00CA7FEC">
          <w:rPr>
            <w:rStyle w:val="CodeInline"/>
          </w:rPr>
          <w:t xml:space="preserve"> </w:t>
        </w:r>
      </w:moveTo>
    </w:p>
    <w:moveToRangeEnd w:id="5398"/>
    <w:p w:rsidR="000456D5" w:rsidRPr="00CA7FEC" w:rsidRDefault="000456D5" w:rsidP="000456D5">
      <w:pPr>
        <w:pStyle w:val="SpecBox"/>
        <w:rPr>
          <w:rStyle w:val="CodeInline"/>
        </w:rPr>
      </w:pPr>
      <w:r>
        <w:rPr>
          <w:rStyle w:val="CodeInline"/>
        </w:rPr>
        <w:t xml:space="preserve">  </w:t>
      </w:r>
      <w:r w:rsidR="007B2FA5">
        <w:rPr>
          <w:rStyle w:val="CodeInline"/>
        </w:rPr>
        <w:t>val</w:t>
      </w:r>
      <w:r>
        <w:rPr>
          <w:rStyle w:val="CodeInline"/>
        </w:rPr>
        <w:t xml:space="preserve"> </w:t>
      </w:r>
      <w:r w:rsidRPr="00CA7FEC">
        <w:rPr>
          <w:rStyle w:val="CodeInline"/>
        </w:rPr>
        <w:t>set: nativeptr</w:t>
      </w:r>
      <w:r>
        <w:rPr>
          <w:rStyle w:val="CodeInline"/>
        </w:rPr>
        <w:t>&lt;'T&gt;</w:t>
      </w:r>
      <w:r w:rsidRPr="00CA7FEC">
        <w:rPr>
          <w:rStyle w:val="CodeInline"/>
        </w:rPr>
        <w:t xml:space="preserve"> -&gt; </w:t>
      </w:r>
      <w:r w:rsidR="00F266BA">
        <w:fldChar w:fldCharType="begin"/>
      </w:r>
      <w:r w:rsidR="00F266BA">
        <w:instrText>HYPERLINK "Microsoft.FSharp.Core.type_int.html"</w:instrText>
      </w:r>
      <w:ins w:id="5400" w:author="Don Syme" w:date="2010-06-28T12:43:00Z"/>
      <w:r w:rsidR="00F266BA">
        <w:fldChar w:fldCharType="separate"/>
      </w:r>
      <w:r w:rsidRPr="00CA7FEC">
        <w:rPr>
          <w:rStyle w:val="CodeInline"/>
        </w:rPr>
        <w:t>int</w:t>
      </w:r>
      <w:r w:rsidR="00F266BA">
        <w:fldChar w:fldCharType="end"/>
      </w:r>
      <w:r w:rsidRPr="00CA7FEC">
        <w:rPr>
          <w:rStyle w:val="CodeInline"/>
        </w:rPr>
        <w:t xml:space="preserve"> -&gt; </w:t>
      </w:r>
      <w:r>
        <w:rPr>
          <w:rStyle w:val="CodeInline"/>
        </w:rPr>
        <w:t>'T</w:t>
      </w:r>
      <w:r w:rsidRPr="00CA7FEC">
        <w:rPr>
          <w:rStyle w:val="CodeInline"/>
        </w:rPr>
        <w:t xml:space="preserve"> -&gt; </w:t>
      </w:r>
      <w:r w:rsidR="00F266BA">
        <w:fldChar w:fldCharType="begin"/>
      </w:r>
      <w:r w:rsidR="00F266BA">
        <w:instrText>HYPERLINK "Microsoft.FSharp.Core.type_unit.html"</w:instrText>
      </w:r>
      <w:ins w:id="5401" w:author="Don Syme" w:date="2010-06-28T12:43:00Z"/>
      <w:r w:rsidR="00F266BA">
        <w:fldChar w:fldCharType="separate"/>
      </w:r>
      <w:r w:rsidRPr="00CA7FEC">
        <w:rPr>
          <w:rStyle w:val="CodeInline"/>
        </w:rPr>
        <w:t>unit</w:t>
      </w:r>
      <w:r w:rsidR="00F266BA">
        <w:fldChar w:fldCharType="end"/>
      </w:r>
    </w:p>
    <w:p w:rsidR="00A3059C" w:rsidRPr="00CA7FEC" w:rsidRDefault="00A3059C" w:rsidP="00A3059C">
      <w:pPr>
        <w:pStyle w:val="SpecBox"/>
        <w:rPr>
          <w:ins w:id="5402" w:author="Don Syme" w:date="2010-06-28T12:27:00Z"/>
          <w:rStyle w:val="CodeInline"/>
        </w:rPr>
      </w:pPr>
      <w:ins w:id="5403" w:author="Don Syme" w:date="2010-06-28T12:27:00Z">
        <w:r>
          <w:rPr>
            <w:rStyle w:val="CodeInline"/>
          </w:rPr>
          <w:t xml:space="preserve">  val stackalloc&lt;'T&gt;</w:t>
        </w:r>
        <w:r w:rsidRPr="00CA7FEC">
          <w:rPr>
            <w:rStyle w:val="CodeInline"/>
          </w:rPr>
          <w:t xml:space="preserve">: </w:t>
        </w:r>
        <w:r>
          <w:rPr>
            <w:rStyle w:val="CodeInline"/>
          </w:rPr>
          <w:t>unit -&gt; nativeptr&lt;'T&gt;</w:t>
        </w:r>
        <w:r w:rsidRPr="00CA7FEC">
          <w:rPr>
            <w:rStyle w:val="CodeInline"/>
          </w:rPr>
          <w:t xml:space="preserve"> </w:t>
        </w:r>
      </w:ins>
    </w:p>
    <w:p w:rsidR="00A3059C" w:rsidRDefault="00A3059C" w:rsidP="00A3059C">
      <w:pPr>
        <w:pStyle w:val="SpecBox"/>
        <w:rPr>
          <w:ins w:id="5404" w:author="Don Syme" w:date="2010-06-28T12:27:00Z"/>
          <w:rStyle w:val="CodeInline"/>
        </w:rPr>
      </w:pPr>
      <w:ins w:id="5405" w:author="Don Syme" w:date="2010-06-28T12:26:00Z">
        <w:r>
          <w:rPr>
            <w:rStyle w:val="CodeInline"/>
          </w:rPr>
          <w:t xml:space="preserve">  val </w:t>
        </w:r>
        <w:r w:rsidRPr="00CA7FEC">
          <w:rPr>
            <w:rStyle w:val="CodeInline"/>
          </w:rPr>
          <w:t>to</w:t>
        </w:r>
        <w:r>
          <w:rPr>
            <w:rStyle w:val="CodeInline"/>
          </w:rPr>
          <w:t>N</w:t>
        </w:r>
        <w:r w:rsidRPr="00CA7FEC">
          <w:rPr>
            <w:rStyle w:val="CodeInline"/>
          </w:rPr>
          <w:t>ative</w:t>
        </w:r>
        <w:r>
          <w:rPr>
            <w:rStyle w:val="CodeInline"/>
          </w:rPr>
          <w:t>I</w:t>
        </w:r>
        <w:r w:rsidRPr="00CA7FEC">
          <w:rPr>
            <w:rStyle w:val="CodeInline"/>
          </w:rPr>
          <w:t xml:space="preserve">nt: </w:t>
        </w:r>
        <w:r>
          <w:rPr>
            <w:rStyle w:val="CodeInline"/>
          </w:rPr>
          <w:t>nativeptr&lt;'T&gt;</w:t>
        </w:r>
        <w:r w:rsidRPr="00CA7FEC">
          <w:rPr>
            <w:rStyle w:val="CodeInline"/>
          </w:rPr>
          <w:t xml:space="preserve"> -&gt; nativeint</w:t>
        </w:r>
      </w:ins>
    </w:p>
    <w:p w:rsidR="00A3059C" w:rsidRPr="00CA7FEC" w:rsidRDefault="00A3059C" w:rsidP="00A3059C">
      <w:pPr>
        <w:pStyle w:val="SpecBox"/>
        <w:rPr>
          <w:ins w:id="5406" w:author="Don Syme" w:date="2010-06-28T12:26:00Z"/>
          <w:rStyle w:val="CodeInline"/>
        </w:rPr>
      </w:pPr>
      <w:ins w:id="5407" w:author="Don Syme" w:date="2010-06-28T12:27:00Z">
        <w:r>
          <w:rPr>
            <w:rStyle w:val="CodeInline"/>
          </w:rPr>
          <w:t xml:space="preserve">  val </w:t>
        </w:r>
        <w:r w:rsidRPr="00CA7FEC">
          <w:rPr>
            <w:rStyle w:val="CodeInline"/>
          </w:rPr>
          <w:t xml:space="preserve">write: </w:t>
        </w:r>
        <w:r>
          <w:rPr>
            <w:rStyle w:val="CodeInline"/>
          </w:rPr>
          <w:t>nativeptr&lt;'T&gt;</w:t>
        </w:r>
        <w:r w:rsidRPr="00CA7FEC">
          <w:rPr>
            <w:rStyle w:val="CodeInline"/>
          </w:rPr>
          <w:t xml:space="preserve"> -&gt; </w:t>
        </w:r>
        <w:r>
          <w:rPr>
            <w:rStyle w:val="CodeInline"/>
          </w:rPr>
          <w:t>'T -&gt; unit</w:t>
        </w:r>
      </w:ins>
    </w:p>
    <w:p w:rsidR="000456D5" w:rsidRPr="00CA7FEC" w:rsidDel="00A3059C" w:rsidRDefault="000456D5" w:rsidP="000456D5">
      <w:pPr>
        <w:pStyle w:val="SpecBox"/>
        <w:rPr>
          <w:del w:id="5408" w:author="Don Syme" w:date="2010-06-28T12:26:00Z"/>
          <w:rStyle w:val="CodeInline"/>
        </w:rPr>
      </w:pPr>
      <w:del w:id="5409" w:author="Don Syme" w:date="2010-06-28T12:26:00Z">
        <w:r w:rsidDel="00A3059C">
          <w:rPr>
            <w:rStyle w:val="CodeInline"/>
          </w:rPr>
          <w:delText xml:space="preserve">  </w:delText>
        </w:r>
        <w:r w:rsidR="007B2FA5" w:rsidDel="00A3059C">
          <w:rPr>
            <w:rStyle w:val="CodeInline"/>
          </w:rPr>
          <w:delText>val</w:delText>
        </w:r>
        <w:r w:rsidDel="00A3059C">
          <w:rPr>
            <w:rStyle w:val="CodeInline"/>
          </w:rPr>
          <w:delText xml:space="preserve"> </w:delText>
        </w:r>
        <w:r w:rsidRPr="00CA7FEC" w:rsidDel="00A3059C">
          <w:rPr>
            <w:rStyle w:val="CodeInline"/>
          </w:rPr>
          <w:delText xml:space="preserve">to_nativeint: </w:delText>
        </w:r>
        <w:r w:rsidDel="00A3059C">
          <w:rPr>
            <w:rStyle w:val="CodeInline"/>
          </w:rPr>
          <w:delText>nativeptr&lt;'T&gt;</w:delText>
        </w:r>
        <w:r w:rsidRPr="00CA7FEC" w:rsidDel="00A3059C">
          <w:rPr>
            <w:rStyle w:val="CodeInline"/>
          </w:rPr>
          <w:delText xml:space="preserve"> -&gt; nativeint</w:delText>
        </w:r>
        <w:bookmarkStart w:id="5410" w:name="_Toc265492615"/>
        <w:bookmarkEnd w:id="5410"/>
      </w:del>
    </w:p>
    <w:p w:rsidR="000456D5" w:rsidRPr="00CA7FEC" w:rsidDel="00A3059C" w:rsidRDefault="000456D5" w:rsidP="000456D5">
      <w:pPr>
        <w:pStyle w:val="SpecBox"/>
        <w:rPr>
          <w:del w:id="5411" w:author="Don Syme" w:date="2010-06-28T12:26:00Z"/>
          <w:rStyle w:val="CodeInline"/>
        </w:rPr>
      </w:pPr>
      <w:del w:id="5412" w:author="Don Syme" w:date="2010-06-28T12:26:00Z">
        <w:r w:rsidDel="00A3059C">
          <w:rPr>
            <w:rStyle w:val="CodeInline"/>
          </w:rPr>
          <w:delText xml:space="preserve">  </w:delText>
        </w:r>
        <w:r w:rsidR="007B2FA5" w:rsidDel="00A3059C">
          <w:rPr>
            <w:rStyle w:val="CodeInline"/>
          </w:rPr>
          <w:delText>val</w:delText>
        </w:r>
        <w:r w:rsidDel="00A3059C">
          <w:rPr>
            <w:rStyle w:val="CodeInline"/>
          </w:rPr>
          <w:delText xml:space="preserve"> </w:delText>
        </w:r>
      </w:del>
      <w:del w:id="5413" w:author="Don Syme" w:date="2010-06-28T10:52:00Z">
        <w:r w:rsidRPr="00CA7FEC" w:rsidDel="00427F8B">
          <w:rPr>
            <w:rStyle w:val="CodeInline"/>
          </w:rPr>
          <w:delText>of_array</w:delText>
        </w:r>
      </w:del>
      <w:del w:id="5414" w:author="Don Syme" w:date="2010-06-28T12:26:00Z">
        <w:r w:rsidRPr="00CA7FEC" w:rsidDel="00A3059C">
          <w:rPr>
            <w:rStyle w:val="CodeInline"/>
          </w:rPr>
          <w:delText xml:space="preserve">: </w:delText>
        </w:r>
        <w:r w:rsidDel="00A3059C">
          <w:rPr>
            <w:rStyle w:val="CodeInline"/>
          </w:rPr>
          <w:delText>array&lt;'T&gt;</w:delText>
        </w:r>
        <w:r w:rsidRPr="00CA7FEC" w:rsidDel="00A3059C">
          <w:rPr>
            <w:rStyle w:val="CodeInline"/>
          </w:rPr>
          <w:delText xml:space="preserve"> -&gt; </w:delText>
        </w:r>
        <w:r w:rsidR="00F266BA" w:rsidDel="00A3059C">
          <w:fldChar w:fldCharType="begin"/>
        </w:r>
        <w:r w:rsidR="00F266BA" w:rsidDel="00A3059C">
          <w:delInstrText>HYPERLINK "Microsoft.FSharp.Core.type_int.html"</w:delInstrText>
        </w:r>
        <w:r w:rsidR="00F266BA" w:rsidDel="00A3059C">
          <w:fldChar w:fldCharType="separate"/>
        </w:r>
        <w:r w:rsidRPr="00CA7FEC" w:rsidDel="00A3059C">
          <w:rPr>
            <w:rStyle w:val="CodeInline"/>
          </w:rPr>
          <w:delText>int</w:delText>
        </w:r>
        <w:r w:rsidR="00F266BA" w:rsidDel="00A3059C">
          <w:fldChar w:fldCharType="end"/>
        </w:r>
        <w:r w:rsidRPr="00CA7FEC" w:rsidDel="00A3059C">
          <w:rPr>
            <w:rStyle w:val="CodeInline"/>
          </w:rPr>
          <w:delText xml:space="preserve"> -&gt; nativeptr&lt;</w:delText>
        </w:r>
        <w:r w:rsidDel="00A3059C">
          <w:rPr>
            <w:rStyle w:val="CodeInline"/>
          </w:rPr>
          <w:delText>'T</w:delText>
        </w:r>
        <w:r w:rsidRPr="00CA7FEC" w:rsidDel="00A3059C">
          <w:rPr>
            <w:rStyle w:val="CodeInline"/>
          </w:rPr>
          <w:delText>&gt;</w:delText>
        </w:r>
        <w:bookmarkStart w:id="5415" w:name="_Toc265492616"/>
        <w:bookmarkEnd w:id="5415"/>
      </w:del>
    </w:p>
    <w:p w:rsidR="000456D5" w:rsidRPr="00CA7FEC" w:rsidDel="00A3059C" w:rsidRDefault="000456D5" w:rsidP="000456D5">
      <w:pPr>
        <w:pStyle w:val="SpecBox"/>
        <w:rPr>
          <w:del w:id="5416" w:author="Don Syme" w:date="2010-06-28T12:26:00Z"/>
          <w:rStyle w:val="CodeInline"/>
        </w:rPr>
      </w:pPr>
      <w:del w:id="5417" w:author="Don Syme" w:date="2010-06-28T12:26:00Z">
        <w:r w:rsidDel="00A3059C">
          <w:rPr>
            <w:rStyle w:val="CodeInline"/>
          </w:rPr>
          <w:delText xml:space="preserve">  </w:delText>
        </w:r>
        <w:r w:rsidR="007B2FA5" w:rsidDel="00A3059C">
          <w:rPr>
            <w:rStyle w:val="CodeInline"/>
          </w:rPr>
          <w:delText>val</w:delText>
        </w:r>
        <w:r w:rsidDel="00A3059C">
          <w:rPr>
            <w:rStyle w:val="CodeInline"/>
          </w:rPr>
          <w:delText xml:space="preserve"> </w:delText>
        </w:r>
      </w:del>
      <w:del w:id="5418" w:author="Don Syme" w:date="2010-06-28T10:52:00Z">
        <w:r w:rsidRPr="00CA7FEC" w:rsidDel="00427F8B">
          <w:rPr>
            <w:rStyle w:val="CodeInline"/>
          </w:rPr>
          <w:delText>of_array</w:delText>
        </w:r>
      </w:del>
      <w:del w:id="5419" w:author="Don Syme" w:date="2010-06-28T12:26:00Z">
        <w:r w:rsidRPr="00CA7FEC" w:rsidDel="00A3059C">
          <w:rPr>
            <w:rStyle w:val="CodeInline"/>
          </w:rPr>
          <w:delText>2</w:delText>
        </w:r>
        <w:r w:rsidDel="00A3059C">
          <w:rPr>
            <w:rStyle w:val="CodeInline"/>
          </w:rPr>
          <w:delText>D</w:delText>
        </w:r>
        <w:r w:rsidRPr="00CA7FEC" w:rsidDel="00A3059C">
          <w:rPr>
            <w:rStyle w:val="CodeInline"/>
          </w:rPr>
          <w:delText xml:space="preserve">: </w:delText>
        </w:r>
        <w:r w:rsidDel="00A3059C">
          <w:rPr>
            <w:rStyle w:val="CodeInline"/>
          </w:rPr>
          <w:delText>array2D&lt;'T&gt;</w:delText>
        </w:r>
        <w:r w:rsidRPr="00CA7FEC" w:rsidDel="00A3059C">
          <w:rPr>
            <w:rStyle w:val="CodeInline"/>
          </w:rPr>
          <w:delText xml:space="preserve"> -&gt; </w:delText>
        </w:r>
        <w:r w:rsidR="00F266BA" w:rsidDel="00A3059C">
          <w:fldChar w:fldCharType="begin"/>
        </w:r>
        <w:r w:rsidR="00F266BA" w:rsidDel="00A3059C">
          <w:delInstrText>HYPERLINK "Microsoft.FSharp.Core.type_int.html"</w:delInstrText>
        </w:r>
        <w:r w:rsidR="00F266BA" w:rsidDel="00A3059C">
          <w:fldChar w:fldCharType="separate"/>
        </w:r>
        <w:r w:rsidRPr="00CA7FEC" w:rsidDel="00A3059C">
          <w:rPr>
            <w:rStyle w:val="CodeInline"/>
          </w:rPr>
          <w:delText>int</w:delText>
        </w:r>
        <w:r w:rsidR="00F266BA" w:rsidDel="00A3059C">
          <w:fldChar w:fldCharType="end"/>
        </w:r>
        <w:r w:rsidRPr="00CA7FEC" w:rsidDel="00A3059C">
          <w:rPr>
            <w:rStyle w:val="CodeInline"/>
          </w:rPr>
          <w:delText xml:space="preserve"> -&gt; </w:delText>
        </w:r>
        <w:r w:rsidR="00F266BA" w:rsidDel="00A3059C">
          <w:fldChar w:fldCharType="begin"/>
        </w:r>
        <w:r w:rsidR="00F266BA" w:rsidDel="00A3059C">
          <w:delInstrText>HYPERLINK "Microsoft.FSharp.Core.type_int.html"</w:delInstrText>
        </w:r>
        <w:r w:rsidR="00F266BA" w:rsidDel="00A3059C">
          <w:fldChar w:fldCharType="separate"/>
        </w:r>
        <w:r w:rsidRPr="00CA7FEC" w:rsidDel="00A3059C">
          <w:rPr>
            <w:rStyle w:val="CodeInline"/>
          </w:rPr>
          <w:delText>int</w:delText>
        </w:r>
        <w:r w:rsidR="00F266BA" w:rsidDel="00A3059C">
          <w:fldChar w:fldCharType="end"/>
        </w:r>
        <w:r w:rsidRPr="00CA7FEC" w:rsidDel="00A3059C">
          <w:rPr>
            <w:rStyle w:val="CodeInline"/>
          </w:rPr>
          <w:delText xml:space="preserve"> -&gt; </w:delText>
        </w:r>
        <w:r w:rsidDel="00A3059C">
          <w:rPr>
            <w:rStyle w:val="CodeInline"/>
          </w:rPr>
          <w:delText>nativeptr&lt;'T&gt;</w:delText>
        </w:r>
        <w:bookmarkStart w:id="5420" w:name="_Toc265492617"/>
        <w:bookmarkEnd w:id="5420"/>
      </w:del>
    </w:p>
    <w:p w:rsidR="004C08B4" w:rsidRDefault="004C08B4" w:rsidP="00B5354C">
      <w:pPr>
        <w:pStyle w:val="Heading1"/>
      </w:pPr>
      <w:bookmarkStart w:id="5421" w:name="_Toc265492618"/>
      <w:r>
        <w:lastRenderedPageBreak/>
        <w:t>Language Primitives</w:t>
      </w:r>
      <w:bookmarkEnd w:id="5421"/>
    </w:p>
    <w:p w:rsidR="004C08B4" w:rsidRPr="00DF274C" w:rsidRDefault="004C08B4" w:rsidP="004D03CF">
      <w:pPr>
        <w:pStyle w:val="Heading2"/>
        <w:ind w:left="576" w:hanging="576"/>
      </w:pPr>
      <w:bookmarkStart w:id="5422" w:name="_Toc265492619"/>
      <w:r w:rsidRPr="00DF274C">
        <w:t>FSharp.Core.FastFunc  (Type)</w:t>
      </w:r>
      <w:bookmarkEnd w:id="5422"/>
    </w:p>
    <w:p w:rsidR="004D03CF" w:rsidRDefault="004D03CF" w:rsidP="004D03CF">
      <w:pPr>
        <w:pStyle w:val="BodyText"/>
      </w:pPr>
      <w:r w:rsidRPr="0019287C">
        <w:t xml:space="preserve">A </w:t>
      </w:r>
      <w:r>
        <w:t xml:space="preserve">class-based function type with efficient implementation of invocation of curried functions (int -&gt; int -&gt; int). </w:t>
      </w:r>
    </w:p>
    <w:p w:rsidR="004D03CF" w:rsidRDefault="004D03CF" w:rsidP="004D03CF">
      <w:pPr>
        <w:pStyle w:val="MiniHeading"/>
      </w:pPr>
      <w:r>
        <w:t>Design Criteria</w:t>
      </w:r>
    </w:p>
    <w:p w:rsidR="004D03CF" w:rsidRPr="001B6B3B" w:rsidRDefault="004D03CF" w:rsidP="001B6B3B">
      <w:pPr>
        <w:pStyle w:val="ListParagraph"/>
        <w:numPr>
          <w:ilvl w:val="0"/>
          <w:numId w:val="4"/>
        </w:numPr>
      </w:pPr>
      <w:r>
        <w:t>opaque function type with a single Invoke method</w:t>
      </w:r>
    </w:p>
    <w:p w:rsidR="004D03CF" w:rsidRPr="001B6B3B" w:rsidRDefault="004D03CF" w:rsidP="001B6B3B">
      <w:pPr>
        <w:pStyle w:val="ListParagraph"/>
        <w:numPr>
          <w:ilvl w:val="0"/>
          <w:numId w:val="4"/>
        </w:numPr>
      </w:pPr>
      <w:r>
        <w:t>efficient curried invocation for up to 4 arguments simultaneously</w:t>
      </w:r>
    </w:p>
    <w:p w:rsidR="004D03CF" w:rsidRPr="001B6B3B" w:rsidRDefault="004D03CF" w:rsidP="001B6B3B">
      <w:pPr>
        <w:pStyle w:val="ListParagraph"/>
        <w:numPr>
          <w:ilvl w:val="0"/>
          <w:numId w:val="4"/>
        </w:numPr>
      </w:pPr>
      <w:r>
        <w:t>possible to create values from C#</w:t>
      </w:r>
    </w:p>
    <w:p w:rsidR="004D03CF" w:rsidRDefault="004D03CF" w:rsidP="004D03CF">
      <w:pPr>
        <w:pStyle w:val="MiniHeading"/>
      </w:pPr>
      <w:r w:rsidRPr="003A175F">
        <w:t>Alignment</w:t>
      </w:r>
    </w:p>
    <w:p w:rsidR="004D03CF" w:rsidRDefault="004D03CF" w:rsidP="004D03CF">
      <w:pPr>
        <w:pStyle w:val="BodyText"/>
      </w:pPr>
      <w:r>
        <w:t xml:space="preserve">The type </w:t>
      </w:r>
      <w:r w:rsidRPr="0019287C">
        <w:t xml:space="preserve">has similarity to </w:t>
      </w:r>
      <w:r>
        <w:t>System.Func</w:t>
      </w:r>
      <w:r w:rsidRPr="0019287C">
        <w:t>&lt;T</w:t>
      </w:r>
      <w:r>
        <w:t>,U</w:t>
      </w:r>
      <w:r w:rsidRPr="0019287C">
        <w:t>&gt;.</w:t>
      </w:r>
      <w:r>
        <w:t xml:space="preserve"> However that type has intrinsically very poor performance for curried invocations.</w:t>
      </w:r>
    </w:p>
    <w:p w:rsidR="004D03CF" w:rsidRDefault="004D03CF" w:rsidP="004D03CF">
      <w:pPr>
        <w:pStyle w:val="MiniHeading"/>
      </w:pPr>
      <w:r w:rsidRPr="003A175F">
        <w:t>Future-proofing</w:t>
      </w:r>
    </w:p>
    <w:p w:rsidR="004D03CF" w:rsidRDefault="004D03CF" w:rsidP="004D03CF">
      <w:pPr>
        <w:pStyle w:val="BodyText"/>
      </w:pPr>
      <w:r>
        <w:t>F# made an (unactioned) CLR ask in Dev10 to have a design change to delegates that would allow for efficient curried invocation.  If this design change were ever actioned then F# would be willing to take a breaking binary change (and breaking change to how F# function values are accessed from C#) in order to align FastFunc and Func.</w:t>
      </w:r>
    </w:p>
    <w:p w:rsidR="004D03CF" w:rsidRDefault="004D03CF" w:rsidP="004D03CF">
      <w:pPr>
        <w:pStyle w:val="BodyText"/>
      </w:pPr>
      <w:r>
        <w:t>In the meantime no specific action has been taken for alignment here.</w:t>
      </w:r>
    </w:p>
    <w:p w:rsidR="004C08B4" w:rsidRPr="00DF274C" w:rsidRDefault="004C08B4" w:rsidP="004D03CF">
      <w:pPr>
        <w:pStyle w:val="BodyText"/>
      </w:pPr>
      <w:r w:rsidRPr="00DF274C">
        <w:t xml:space="preserve">The .NET type used to represent F# function values. This type is not typically used directly from F# code, though may be used from other .NET languages. </w:t>
      </w:r>
    </w:p>
    <w:p w:rsidR="004C08B4" w:rsidRPr="00CA7FEC" w:rsidRDefault="004C08B4" w:rsidP="00D25F1D">
      <w:pPr>
        <w:pStyle w:val="SpecBox"/>
        <w:rPr>
          <w:rStyle w:val="CodeInline"/>
        </w:rPr>
      </w:pPr>
      <w:r w:rsidRPr="00CA7FEC">
        <w:rPr>
          <w:rStyle w:val="CodeInline"/>
        </w:rPr>
        <w:t>type FastFunc&lt;'T,'U&gt; =</w:t>
      </w:r>
    </w:p>
    <w:p w:rsidR="004C08B4" w:rsidRPr="00CA7FEC" w:rsidRDefault="00725314" w:rsidP="00D25F1D">
      <w:pPr>
        <w:pStyle w:val="SpecBox"/>
        <w:rPr>
          <w:rStyle w:val="CodeInline"/>
        </w:rPr>
      </w:pPr>
      <w:r>
        <w:rPr>
          <w:rStyle w:val="CodeInline"/>
        </w:rPr>
        <w:t xml:space="preserve">  </w:t>
      </w:r>
      <w:r w:rsidR="004C08B4" w:rsidRPr="00CA7FEC">
        <w:rPr>
          <w:rStyle w:val="CodeInline"/>
        </w:rPr>
        <w:t>abstract member Invoke: 'T -&gt; 'U</w:t>
      </w:r>
    </w:p>
    <w:p w:rsidR="004C08B4" w:rsidRPr="00CA7FEC" w:rsidRDefault="00067085" w:rsidP="00D25F1D">
      <w:pPr>
        <w:pStyle w:val="SpecBox"/>
        <w:rPr>
          <w:rStyle w:val="CodeInline"/>
        </w:rPr>
      </w:pPr>
      <w:r>
        <w:rPr>
          <w:rStyle w:val="CodeInline"/>
        </w:rPr>
        <w:t xml:space="preserve">  </w:t>
      </w:r>
      <w:r w:rsidR="0071050D">
        <w:rPr>
          <w:rStyle w:val="CodeInline"/>
        </w:rPr>
        <w:t xml:space="preserve">static </w:t>
      </w:r>
      <w:r w:rsidR="004C08B4" w:rsidRPr="00CA7FEC">
        <w:rPr>
          <w:rStyle w:val="CodeInline"/>
        </w:rPr>
        <w:t>op_Implicit: Converter&lt;'T,'U&gt; -&gt; ('T -&gt; 'U)</w:t>
      </w:r>
    </w:p>
    <w:p w:rsidR="004C08B4" w:rsidRPr="00CA7FEC" w:rsidRDefault="00067085" w:rsidP="00D25F1D">
      <w:pPr>
        <w:pStyle w:val="SpecBox"/>
        <w:rPr>
          <w:rStyle w:val="CodeInline"/>
        </w:rPr>
      </w:pPr>
      <w:r>
        <w:rPr>
          <w:rStyle w:val="CodeInline"/>
        </w:rPr>
        <w:t xml:space="preserve">  </w:t>
      </w:r>
      <w:r w:rsidR="0071050D">
        <w:rPr>
          <w:rStyle w:val="CodeInline"/>
        </w:rPr>
        <w:t xml:space="preserve">static </w:t>
      </w:r>
      <w:r w:rsidR="004C08B4" w:rsidRPr="00CA7FEC">
        <w:rPr>
          <w:rStyle w:val="CodeInline"/>
        </w:rPr>
        <w:t>op_Implicit: ('T -&gt; 'U) -&gt; Converter&lt;'T,'U&gt;</w:t>
      </w:r>
    </w:p>
    <w:p w:rsidR="00A3059C" w:rsidRPr="007C052B" w:rsidRDefault="00A3059C" w:rsidP="00A3059C">
      <w:pPr>
        <w:pStyle w:val="SpecBox"/>
        <w:rPr>
          <w:rStyle w:val="CodeInline"/>
          <w:rPrChange w:id="5423" w:author="Don Syme" w:date="2010-06-28T12:44:00Z">
            <w:rPr>
              <w:rStyle w:val="CodeInline"/>
              <w:lang w:val="de-DE"/>
            </w:rPr>
          </w:rPrChange>
        </w:rPr>
      </w:pPr>
      <w:moveToRangeStart w:id="5424" w:author="Don Syme" w:date="2010-06-28T12:27:00Z" w:name="move265491367"/>
      <w:moveTo w:id="5425" w:author="Don Syme" w:date="2010-06-28T12:27:00Z">
        <w:r w:rsidRPr="007C052B">
          <w:rPr>
            <w:rStyle w:val="CodeInline"/>
            <w:rPrChange w:id="5426" w:author="Don Syme" w:date="2010-06-28T12:44:00Z">
              <w:rPr>
                <w:rStyle w:val="CodeInline"/>
                <w:lang w:val="de-DE"/>
              </w:rPr>
            </w:rPrChange>
          </w:rPr>
          <w:t xml:space="preserve">  static InvokeFast2: </w:t>
        </w:r>
        <w:r>
          <w:fldChar w:fldCharType="begin"/>
        </w:r>
        <w:r w:rsidRPr="007C052B">
          <w:rPr>
            <w:rPrChange w:id="5427" w:author="Don Syme" w:date="2010-06-28T12:44:00Z">
              <w:rPr>
                <w:lang w:val="de-DE"/>
              </w:rPr>
            </w:rPrChange>
          </w:rPr>
          <w:instrText>HYPERLINK "Microsoft.FSharp.Core.type_FastFunc.html"</w:instrText>
        </w:r>
        <w:ins w:id="5428" w:author="Don Syme" w:date="2010-06-28T12:43:00Z"/>
        <w:r>
          <w:fldChar w:fldCharType="separate"/>
        </w:r>
        <w:r w:rsidRPr="007C052B">
          <w:rPr>
            <w:rStyle w:val="CodeInline"/>
            <w:rPrChange w:id="5429" w:author="Don Syme" w:date="2010-06-28T12:44:00Z">
              <w:rPr>
                <w:rStyle w:val="CodeInline"/>
                <w:lang w:val="de-DE"/>
              </w:rPr>
            </w:rPrChange>
          </w:rPr>
          <w:t>FastFunc</w:t>
        </w:r>
        <w:r>
          <w:fldChar w:fldCharType="end"/>
        </w:r>
        <w:r w:rsidRPr="007C052B">
          <w:rPr>
            <w:rStyle w:val="CodeInline"/>
            <w:rPrChange w:id="5430" w:author="Don Syme" w:date="2010-06-28T12:44:00Z">
              <w:rPr>
                <w:rStyle w:val="CodeInline"/>
                <w:lang w:val="de-DE"/>
              </w:rPr>
            </w:rPrChange>
          </w:rPr>
          <w:t>&lt;'T,('U -&gt; 'V)&gt; * 'T * 'U -&gt; 'V</w:t>
        </w:r>
      </w:moveTo>
    </w:p>
    <w:p w:rsidR="00A3059C" w:rsidRPr="007C052B" w:rsidRDefault="00A3059C" w:rsidP="00A3059C">
      <w:pPr>
        <w:pStyle w:val="SpecBox"/>
        <w:rPr>
          <w:rStyle w:val="CodeInline"/>
          <w:rPrChange w:id="5431" w:author="Don Syme" w:date="2010-06-28T12:44:00Z">
            <w:rPr>
              <w:rStyle w:val="CodeInline"/>
              <w:lang w:val="de-DE"/>
            </w:rPr>
          </w:rPrChange>
        </w:rPr>
      </w:pPr>
      <w:moveToRangeStart w:id="5432" w:author="Don Syme" w:date="2010-06-28T12:27:00Z" w:name="move265491369"/>
      <w:moveToRangeEnd w:id="5424"/>
      <w:moveTo w:id="5433" w:author="Don Syme" w:date="2010-06-28T12:27:00Z">
        <w:r w:rsidRPr="007C052B">
          <w:rPr>
            <w:rStyle w:val="CodeInline"/>
            <w:rPrChange w:id="5434" w:author="Don Syme" w:date="2010-06-28T12:44:00Z">
              <w:rPr>
                <w:rStyle w:val="CodeInline"/>
                <w:lang w:val="de-DE"/>
              </w:rPr>
            </w:rPrChange>
          </w:rPr>
          <w:t xml:space="preserve">  static InvokeFast3: </w:t>
        </w:r>
        <w:r>
          <w:fldChar w:fldCharType="begin"/>
        </w:r>
        <w:r w:rsidRPr="007C052B">
          <w:rPr>
            <w:rPrChange w:id="5435" w:author="Don Syme" w:date="2010-06-28T12:44:00Z">
              <w:rPr>
                <w:lang w:val="de-DE"/>
              </w:rPr>
            </w:rPrChange>
          </w:rPr>
          <w:instrText>HYPERLINK "Microsoft.FSharp.Core.type_FastFunc.html"</w:instrText>
        </w:r>
        <w:ins w:id="5436" w:author="Don Syme" w:date="2010-06-28T12:43:00Z"/>
        <w:r>
          <w:fldChar w:fldCharType="separate"/>
        </w:r>
        <w:r w:rsidRPr="007C052B">
          <w:rPr>
            <w:rStyle w:val="CodeInline"/>
            <w:rPrChange w:id="5437" w:author="Don Syme" w:date="2010-06-28T12:44:00Z">
              <w:rPr>
                <w:rStyle w:val="CodeInline"/>
                <w:lang w:val="de-DE"/>
              </w:rPr>
            </w:rPrChange>
          </w:rPr>
          <w:t>FastFunc</w:t>
        </w:r>
        <w:r>
          <w:fldChar w:fldCharType="end"/>
        </w:r>
        <w:r w:rsidRPr="007C052B">
          <w:rPr>
            <w:rStyle w:val="CodeInline"/>
            <w:rPrChange w:id="5438" w:author="Don Syme" w:date="2010-06-28T12:44:00Z">
              <w:rPr>
                <w:rStyle w:val="CodeInline"/>
                <w:lang w:val="de-DE"/>
              </w:rPr>
            </w:rPrChange>
          </w:rPr>
          <w:t>&lt;'T,('U -&gt; 'V -&gt; '</w:t>
        </w:r>
        <w:del w:id="5439" w:author="Don Syme" w:date="2010-06-28T12:27:00Z">
          <w:r w:rsidRPr="007C052B" w:rsidDel="00A3059C">
            <w:rPr>
              <w:rStyle w:val="CodeInline"/>
              <w:rPrChange w:id="5440" w:author="Don Syme" w:date="2010-06-28T12:44:00Z">
                <w:rPr>
                  <w:rStyle w:val="CodeInline"/>
                  <w:lang w:val="de-DE"/>
                </w:rPr>
              </w:rPrChange>
            </w:rPr>
            <w:delText>d</w:delText>
          </w:r>
        </w:del>
      </w:moveTo>
      <w:ins w:id="5441" w:author="Don Syme" w:date="2010-06-28T12:27:00Z">
        <w:r w:rsidRPr="007C052B">
          <w:rPr>
            <w:rStyle w:val="CodeInline"/>
            <w:rPrChange w:id="5442" w:author="Don Syme" w:date="2010-06-28T12:44:00Z">
              <w:rPr>
                <w:rStyle w:val="CodeInline"/>
                <w:lang w:val="de-DE"/>
              </w:rPr>
            </w:rPrChange>
          </w:rPr>
          <w:t>W</w:t>
        </w:r>
      </w:ins>
      <w:moveTo w:id="5443" w:author="Don Syme" w:date="2010-06-28T12:27:00Z">
        <w:r w:rsidRPr="007C052B">
          <w:rPr>
            <w:rStyle w:val="CodeInline"/>
            <w:rPrChange w:id="5444" w:author="Don Syme" w:date="2010-06-28T12:44:00Z">
              <w:rPr>
                <w:rStyle w:val="CodeInline"/>
                <w:lang w:val="de-DE"/>
              </w:rPr>
            </w:rPrChange>
          </w:rPr>
          <w:t>)&gt; * 'T * 'U * 'V -&gt; '</w:t>
        </w:r>
      </w:moveTo>
      <w:ins w:id="5445" w:author="Don Syme" w:date="2010-06-28T12:28:00Z">
        <w:r w:rsidRPr="007C052B">
          <w:rPr>
            <w:rStyle w:val="CodeInline"/>
            <w:rPrChange w:id="5446" w:author="Don Syme" w:date="2010-06-28T12:44:00Z">
              <w:rPr>
                <w:rStyle w:val="CodeInline"/>
                <w:lang w:val="de-DE"/>
              </w:rPr>
            </w:rPrChange>
          </w:rPr>
          <w:t>W</w:t>
        </w:r>
      </w:ins>
      <w:moveTo w:id="5447" w:author="Don Syme" w:date="2010-06-28T12:27:00Z">
        <w:del w:id="5448" w:author="Don Syme" w:date="2010-06-28T12:28:00Z">
          <w:r w:rsidRPr="007C052B" w:rsidDel="00A3059C">
            <w:rPr>
              <w:rStyle w:val="CodeInline"/>
              <w:rPrChange w:id="5449" w:author="Don Syme" w:date="2010-06-28T12:44:00Z">
                <w:rPr>
                  <w:rStyle w:val="CodeInline"/>
                  <w:lang w:val="de-DE"/>
                </w:rPr>
              </w:rPrChange>
            </w:rPr>
            <w:delText>d</w:delText>
          </w:r>
        </w:del>
      </w:moveTo>
    </w:p>
    <w:p w:rsidR="00A3059C" w:rsidRPr="007C052B" w:rsidRDefault="00A3059C" w:rsidP="00A3059C">
      <w:pPr>
        <w:pStyle w:val="SpecBox"/>
        <w:rPr>
          <w:rStyle w:val="CodeInline"/>
          <w:rPrChange w:id="5450" w:author="Don Syme" w:date="2010-06-28T12:44:00Z">
            <w:rPr>
              <w:rStyle w:val="CodeInline"/>
              <w:lang w:val="de-DE"/>
            </w:rPr>
          </w:rPrChange>
        </w:rPr>
      </w:pPr>
      <w:moveToRangeStart w:id="5451" w:author="Don Syme" w:date="2010-06-28T12:27:00Z" w:name="move265491370"/>
      <w:moveToRangeEnd w:id="5432"/>
      <w:moveTo w:id="5452" w:author="Don Syme" w:date="2010-06-28T12:27:00Z">
        <w:r w:rsidRPr="007C052B">
          <w:rPr>
            <w:rStyle w:val="CodeInline"/>
            <w:rPrChange w:id="5453" w:author="Don Syme" w:date="2010-06-28T12:44:00Z">
              <w:rPr>
                <w:rStyle w:val="CodeInline"/>
                <w:lang w:val="de-DE"/>
              </w:rPr>
            </w:rPrChange>
          </w:rPr>
          <w:t xml:space="preserve">  static InvokeFast4: </w:t>
        </w:r>
        <w:r>
          <w:fldChar w:fldCharType="begin"/>
        </w:r>
        <w:r w:rsidRPr="007C052B">
          <w:rPr>
            <w:rPrChange w:id="5454" w:author="Don Syme" w:date="2010-06-28T12:44:00Z">
              <w:rPr>
                <w:lang w:val="de-DE"/>
              </w:rPr>
            </w:rPrChange>
          </w:rPr>
          <w:instrText>HYPERLINK "Microsoft.FSharp.Core.type_FastFunc.html"</w:instrText>
        </w:r>
        <w:ins w:id="5455" w:author="Don Syme" w:date="2010-06-28T12:43:00Z"/>
        <w:r>
          <w:fldChar w:fldCharType="separate"/>
        </w:r>
        <w:r w:rsidRPr="007C052B">
          <w:rPr>
            <w:rStyle w:val="CodeInline"/>
            <w:rPrChange w:id="5456" w:author="Don Syme" w:date="2010-06-28T12:44:00Z">
              <w:rPr>
                <w:rStyle w:val="CodeInline"/>
                <w:lang w:val="de-DE"/>
              </w:rPr>
            </w:rPrChange>
          </w:rPr>
          <w:t>FastFunc</w:t>
        </w:r>
        <w:r>
          <w:fldChar w:fldCharType="end"/>
        </w:r>
        <w:r w:rsidRPr="007C052B">
          <w:rPr>
            <w:rStyle w:val="CodeInline"/>
            <w:rPrChange w:id="5457" w:author="Don Syme" w:date="2010-06-28T12:44:00Z">
              <w:rPr>
                <w:rStyle w:val="CodeInline"/>
                <w:lang w:val="de-DE"/>
              </w:rPr>
            </w:rPrChange>
          </w:rPr>
          <w:t>&lt;'T,('U -&gt; 'V -&gt; '</w:t>
        </w:r>
      </w:moveTo>
      <w:ins w:id="5458" w:author="Don Syme" w:date="2010-06-28T12:27:00Z">
        <w:r w:rsidRPr="007C052B">
          <w:rPr>
            <w:rStyle w:val="CodeInline"/>
            <w:rPrChange w:id="5459" w:author="Don Syme" w:date="2010-06-28T12:44:00Z">
              <w:rPr>
                <w:rStyle w:val="CodeInline"/>
                <w:lang w:val="de-DE"/>
              </w:rPr>
            </w:rPrChange>
          </w:rPr>
          <w:t>W</w:t>
        </w:r>
      </w:ins>
      <w:moveTo w:id="5460" w:author="Don Syme" w:date="2010-06-28T12:27:00Z">
        <w:del w:id="5461" w:author="Don Syme" w:date="2010-06-28T12:27:00Z">
          <w:r w:rsidRPr="007C052B" w:rsidDel="00A3059C">
            <w:rPr>
              <w:rStyle w:val="CodeInline"/>
              <w:rPrChange w:id="5462" w:author="Don Syme" w:date="2010-06-28T12:44:00Z">
                <w:rPr>
                  <w:rStyle w:val="CodeInline"/>
                  <w:lang w:val="de-DE"/>
                </w:rPr>
              </w:rPrChange>
            </w:rPr>
            <w:delText>d</w:delText>
          </w:r>
        </w:del>
        <w:r w:rsidRPr="007C052B">
          <w:rPr>
            <w:rStyle w:val="CodeInline"/>
            <w:rPrChange w:id="5463" w:author="Don Syme" w:date="2010-06-28T12:44:00Z">
              <w:rPr>
                <w:rStyle w:val="CodeInline"/>
                <w:lang w:val="de-DE"/>
              </w:rPr>
            </w:rPrChange>
          </w:rPr>
          <w:t xml:space="preserve"> -&gt; '</w:t>
        </w:r>
      </w:moveTo>
      <w:ins w:id="5464" w:author="Don Syme" w:date="2010-06-28T12:27:00Z">
        <w:r w:rsidRPr="007C052B">
          <w:rPr>
            <w:rStyle w:val="CodeInline"/>
            <w:rPrChange w:id="5465" w:author="Don Syme" w:date="2010-06-28T12:44:00Z">
              <w:rPr>
                <w:rStyle w:val="CodeInline"/>
                <w:lang w:val="de-DE"/>
              </w:rPr>
            </w:rPrChange>
          </w:rPr>
          <w:t>X</w:t>
        </w:r>
      </w:ins>
      <w:moveTo w:id="5466" w:author="Don Syme" w:date="2010-06-28T12:27:00Z">
        <w:del w:id="5467" w:author="Don Syme" w:date="2010-06-28T12:27:00Z">
          <w:r w:rsidRPr="007C052B" w:rsidDel="00A3059C">
            <w:rPr>
              <w:rStyle w:val="CodeInline"/>
              <w:rPrChange w:id="5468" w:author="Don Syme" w:date="2010-06-28T12:44:00Z">
                <w:rPr>
                  <w:rStyle w:val="CodeInline"/>
                  <w:lang w:val="de-DE"/>
                </w:rPr>
              </w:rPrChange>
            </w:rPr>
            <w:delText>e</w:delText>
          </w:r>
        </w:del>
        <w:r w:rsidRPr="007C052B">
          <w:rPr>
            <w:rStyle w:val="CodeInline"/>
            <w:rPrChange w:id="5469" w:author="Don Syme" w:date="2010-06-28T12:44:00Z">
              <w:rPr>
                <w:rStyle w:val="CodeInline"/>
                <w:lang w:val="de-DE"/>
              </w:rPr>
            </w:rPrChange>
          </w:rPr>
          <w:t>)&gt; * 'T * 'U * 'V * '</w:t>
        </w:r>
      </w:moveTo>
      <w:ins w:id="5470" w:author="Don Syme" w:date="2010-06-28T12:27:00Z">
        <w:r w:rsidRPr="007C052B">
          <w:rPr>
            <w:rStyle w:val="CodeInline"/>
            <w:rPrChange w:id="5471" w:author="Don Syme" w:date="2010-06-28T12:44:00Z">
              <w:rPr>
                <w:rStyle w:val="CodeInline"/>
                <w:lang w:val="de-DE"/>
              </w:rPr>
            </w:rPrChange>
          </w:rPr>
          <w:t>W</w:t>
        </w:r>
      </w:ins>
      <w:moveTo w:id="5472" w:author="Don Syme" w:date="2010-06-28T12:27:00Z">
        <w:del w:id="5473" w:author="Don Syme" w:date="2010-06-28T12:27:00Z">
          <w:r w:rsidRPr="007C052B" w:rsidDel="00A3059C">
            <w:rPr>
              <w:rStyle w:val="CodeInline"/>
              <w:rPrChange w:id="5474" w:author="Don Syme" w:date="2010-06-28T12:44:00Z">
                <w:rPr>
                  <w:rStyle w:val="CodeInline"/>
                  <w:lang w:val="de-DE"/>
                </w:rPr>
              </w:rPrChange>
            </w:rPr>
            <w:delText>d</w:delText>
          </w:r>
        </w:del>
        <w:r w:rsidRPr="007C052B">
          <w:rPr>
            <w:rStyle w:val="CodeInline"/>
            <w:rPrChange w:id="5475" w:author="Don Syme" w:date="2010-06-28T12:44:00Z">
              <w:rPr>
                <w:rStyle w:val="CodeInline"/>
                <w:lang w:val="de-DE"/>
              </w:rPr>
            </w:rPrChange>
          </w:rPr>
          <w:t xml:space="preserve"> -&gt; '</w:t>
        </w:r>
      </w:moveTo>
      <w:ins w:id="5476" w:author="Don Syme" w:date="2010-06-28T12:27:00Z">
        <w:r w:rsidRPr="007C052B">
          <w:rPr>
            <w:rStyle w:val="CodeInline"/>
            <w:rPrChange w:id="5477" w:author="Don Syme" w:date="2010-06-28T12:44:00Z">
              <w:rPr>
                <w:rStyle w:val="CodeInline"/>
                <w:lang w:val="de-DE"/>
              </w:rPr>
            </w:rPrChange>
          </w:rPr>
          <w:t>X</w:t>
        </w:r>
      </w:ins>
      <w:moveTo w:id="5478" w:author="Don Syme" w:date="2010-06-28T12:27:00Z">
        <w:del w:id="5479" w:author="Don Syme" w:date="2010-06-28T12:27:00Z">
          <w:r w:rsidRPr="007C052B" w:rsidDel="00A3059C">
            <w:rPr>
              <w:rStyle w:val="CodeInline"/>
              <w:rPrChange w:id="5480" w:author="Don Syme" w:date="2010-06-28T12:44:00Z">
                <w:rPr>
                  <w:rStyle w:val="CodeInline"/>
                  <w:lang w:val="de-DE"/>
                </w:rPr>
              </w:rPrChange>
            </w:rPr>
            <w:delText>e</w:delText>
          </w:r>
        </w:del>
      </w:moveTo>
    </w:p>
    <w:moveToRangeEnd w:id="5451"/>
    <w:p w:rsidR="004C08B4" w:rsidRPr="007C052B" w:rsidRDefault="00067085" w:rsidP="00D25F1D">
      <w:pPr>
        <w:pStyle w:val="SpecBox"/>
        <w:rPr>
          <w:rStyle w:val="CodeInline"/>
        </w:rPr>
      </w:pPr>
      <w:r w:rsidRPr="007C052B">
        <w:rPr>
          <w:rStyle w:val="CodeInline"/>
        </w:rPr>
        <w:t xml:space="preserve">  </w:t>
      </w:r>
      <w:r w:rsidR="0071050D" w:rsidRPr="007C052B">
        <w:rPr>
          <w:rStyle w:val="CodeInline"/>
        </w:rPr>
        <w:t xml:space="preserve">static </w:t>
      </w:r>
      <w:r w:rsidR="004C08B4" w:rsidRPr="007C052B">
        <w:rPr>
          <w:rStyle w:val="CodeInline"/>
        </w:rPr>
        <w:t xml:space="preserve">InvokeFast5: </w:t>
      </w:r>
      <w:r w:rsidR="00F266BA">
        <w:fldChar w:fldCharType="begin"/>
      </w:r>
      <w:r w:rsidR="00F266BA" w:rsidRPr="007C052B">
        <w:instrText>HYPERLINK "Microsoft.FSharp.Core.type_FastFunc.html"</w:instrText>
      </w:r>
      <w:ins w:id="5481" w:author="Don Syme" w:date="2010-06-28T12:43:00Z"/>
      <w:r w:rsidR="00F266BA">
        <w:fldChar w:fldCharType="separate"/>
      </w:r>
      <w:r w:rsidR="004C08B4" w:rsidRPr="007C052B">
        <w:rPr>
          <w:rStyle w:val="CodeInline"/>
        </w:rPr>
        <w:t>FastFunc</w:t>
      </w:r>
      <w:r w:rsidR="00F266BA">
        <w:fldChar w:fldCharType="end"/>
      </w:r>
      <w:r w:rsidR="004C08B4" w:rsidRPr="007C052B">
        <w:rPr>
          <w:rStyle w:val="CodeInline"/>
        </w:rPr>
        <w:t xml:space="preserve">&lt;'T,('U -&gt; </w:t>
      </w:r>
      <w:r w:rsidR="00553CB7" w:rsidRPr="007C052B">
        <w:rPr>
          <w:rStyle w:val="CodeInline"/>
        </w:rPr>
        <w:t>'V</w:t>
      </w:r>
      <w:r w:rsidR="004C08B4" w:rsidRPr="007C052B">
        <w:rPr>
          <w:rStyle w:val="CodeInline"/>
        </w:rPr>
        <w:t xml:space="preserve"> -&gt; '</w:t>
      </w:r>
      <w:ins w:id="5482" w:author="Don Syme" w:date="2010-06-28T12:27:00Z">
        <w:r w:rsidR="00A3059C" w:rsidRPr="007C052B">
          <w:rPr>
            <w:rStyle w:val="CodeInline"/>
            <w:rPrChange w:id="5483" w:author="Don Syme" w:date="2010-06-28T12:44:00Z">
              <w:rPr>
                <w:rStyle w:val="CodeInline"/>
                <w:lang w:val="de-DE"/>
              </w:rPr>
            </w:rPrChange>
          </w:rPr>
          <w:t>W</w:t>
        </w:r>
      </w:ins>
      <w:del w:id="5484" w:author="Don Syme" w:date="2010-06-28T12:27:00Z">
        <w:r w:rsidR="004C08B4" w:rsidRPr="007C052B" w:rsidDel="00A3059C">
          <w:rPr>
            <w:rStyle w:val="CodeInline"/>
          </w:rPr>
          <w:delText>d</w:delText>
        </w:r>
      </w:del>
      <w:r w:rsidR="004C08B4" w:rsidRPr="007C052B">
        <w:rPr>
          <w:rStyle w:val="CodeInline"/>
        </w:rPr>
        <w:t xml:space="preserve"> -&gt; '</w:t>
      </w:r>
      <w:ins w:id="5485" w:author="Don Syme" w:date="2010-06-28T12:27:00Z">
        <w:r w:rsidR="00A3059C" w:rsidRPr="007C052B">
          <w:rPr>
            <w:rStyle w:val="CodeInline"/>
            <w:rPrChange w:id="5486" w:author="Don Syme" w:date="2010-06-28T12:44:00Z">
              <w:rPr>
                <w:rStyle w:val="CodeInline"/>
                <w:lang w:val="de-DE"/>
              </w:rPr>
            </w:rPrChange>
          </w:rPr>
          <w:t>X</w:t>
        </w:r>
      </w:ins>
      <w:del w:id="5487" w:author="Don Syme" w:date="2010-06-28T12:27:00Z">
        <w:r w:rsidR="004C08B4" w:rsidRPr="007C052B" w:rsidDel="00A3059C">
          <w:rPr>
            <w:rStyle w:val="CodeInline"/>
          </w:rPr>
          <w:delText>e</w:delText>
        </w:r>
      </w:del>
      <w:r w:rsidR="004C08B4" w:rsidRPr="007C052B">
        <w:rPr>
          <w:rStyle w:val="CodeInline"/>
        </w:rPr>
        <w:t xml:space="preserve"> -&gt; '</w:t>
      </w:r>
      <w:ins w:id="5488" w:author="Don Syme" w:date="2010-06-28T12:27:00Z">
        <w:r w:rsidR="00A3059C" w:rsidRPr="007C052B">
          <w:rPr>
            <w:rStyle w:val="CodeInline"/>
            <w:rPrChange w:id="5489" w:author="Don Syme" w:date="2010-06-28T12:44:00Z">
              <w:rPr>
                <w:rStyle w:val="CodeInline"/>
                <w:lang w:val="de-DE"/>
              </w:rPr>
            </w:rPrChange>
          </w:rPr>
          <w:t>Y</w:t>
        </w:r>
      </w:ins>
      <w:del w:id="5490" w:author="Don Syme" w:date="2010-06-28T12:27:00Z">
        <w:r w:rsidR="004C08B4" w:rsidRPr="007C052B" w:rsidDel="00A3059C">
          <w:rPr>
            <w:rStyle w:val="CodeInline"/>
          </w:rPr>
          <w:delText>f</w:delText>
        </w:r>
      </w:del>
      <w:r w:rsidR="004C08B4" w:rsidRPr="007C052B">
        <w:rPr>
          <w:rStyle w:val="CodeInline"/>
        </w:rPr>
        <w:t xml:space="preserve">)&gt; * 'T * 'U * </w:t>
      </w:r>
      <w:r w:rsidR="00553CB7" w:rsidRPr="007C052B">
        <w:rPr>
          <w:rStyle w:val="CodeInline"/>
        </w:rPr>
        <w:t>'V</w:t>
      </w:r>
      <w:r w:rsidR="004C08B4" w:rsidRPr="007C052B">
        <w:rPr>
          <w:rStyle w:val="CodeInline"/>
        </w:rPr>
        <w:t xml:space="preserve"> * '</w:t>
      </w:r>
      <w:ins w:id="5491" w:author="Don Syme" w:date="2010-06-28T12:27:00Z">
        <w:r w:rsidR="00A3059C" w:rsidRPr="007C052B">
          <w:rPr>
            <w:rStyle w:val="CodeInline"/>
            <w:rPrChange w:id="5492" w:author="Don Syme" w:date="2010-06-28T12:44:00Z">
              <w:rPr>
                <w:rStyle w:val="CodeInline"/>
                <w:lang w:val="de-DE"/>
              </w:rPr>
            </w:rPrChange>
          </w:rPr>
          <w:t>W</w:t>
        </w:r>
      </w:ins>
      <w:del w:id="5493" w:author="Don Syme" w:date="2010-06-28T12:27:00Z">
        <w:r w:rsidR="004C08B4" w:rsidRPr="007C052B" w:rsidDel="00A3059C">
          <w:rPr>
            <w:rStyle w:val="CodeInline"/>
          </w:rPr>
          <w:delText>d</w:delText>
        </w:r>
      </w:del>
      <w:r w:rsidR="004C08B4" w:rsidRPr="007C052B">
        <w:rPr>
          <w:rStyle w:val="CodeInline"/>
        </w:rPr>
        <w:t xml:space="preserve"> * '</w:t>
      </w:r>
      <w:ins w:id="5494" w:author="Don Syme" w:date="2010-06-28T12:27:00Z">
        <w:r w:rsidR="00A3059C" w:rsidRPr="007C052B">
          <w:rPr>
            <w:rStyle w:val="CodeInline"/>
            <w:rPrChange w:id="5495" w:author="Don Syme" w:date="2010-06-28T12:44:00Z">
              <w:rPr>
                <w:rStyle w:val="CodeInline"/>
                <w:lang w:val="de-DE"/>
              </w:rPr>
            </w:rPrChange>
          </w:rPr>
          <w:t>X</w:t>
        </w:r>
      </w:ins>
      <w:del w:id="5496" w:author="Don Syme" w:date="2010-06-28T12:27:00Z">
        <w:r w:rsidR="004C08B4" w:rsidRPr="007C052B" w:rsidDel="00A3059C">
          <w:rPr>
            <w:rStyle w:val="CodeInline"/>
          </w:rPr>
          <w:delText>e</w:delText>
        </w:r>
      </w:del>
      <w:r w:rsidR="004C08B4" w:rsidRPr="007C052B">
        <w:rPr>
          <w:rStyle w:val="CodeInline"/>
        </w:rPr>
        <w:t xml:space="preserve"> -&gt; '</w:t>
      </w:r>
      <w:ins w:id="5497" w:author="Don Syme" w:date="2010-06-28T12:27:00Z">
        <w:r w:rsidR="00A3059C" w:rsidRPr="007C052B">
          <w:rPr>
            <w:rStyle w:val="CodeInline"/>
            <w:rPrChange w:id="5498" w:author="Don Syme" w:date="2010-06-28T12:44:00Z">
              <w:rPr>
                <w:rStyle w:val="CodeInline"/>
                <w:lang w:val="de-DE"/>
              </w:rPr>
            </w:rPrChange>
          </w:rPr>
          <w:t>Y</w:t>
        </w:r>
      </w:ins>
      <w:del w:id="5499" w:author="Don Syme" w:date="2010-06-28T12:27:00Z">
        <w:r w:rsidR="004C08B4" w:rsidRPr="007C052B" w:rsidDel="00A3059C">
          <w:rPr>
            <w:rStyle w:val="CodeInline"/>
          </w:rPr>
          <w:delText>f</w:delText>
        </w:r>
      </w:del>
    </w:p>
    <w:p w:rsidR="004C08B4" w:rsidRPr="007C052B" w:rsidDel="00A3059C" w:rsidRDefault="00067085" w:rsidP="00D25F1D">
      <w:pPr>
        <w:pStyle w:val="SpecBox"/>
        <w:rPr>
          <w:rStyle w:val="CodeInline"/>
        </w:rPr>
      </w:pPr>
      <w:moveFromRangeStart w:id="5500" w:author="Don Syme" w:date="2010-06-28T12:27:00Z" w:name="move265491370"/>
      <w:moveFrom w:id="5501" w:author="Don Syme" w:date="2010-06-28T12:27:00Z">
        <w:r w:rsidRPr="007C052B" w:rsidDel="00A3059C">
          <w:rPr>
            <w:rStyle w:val="CodeInline"/>
          </w:rPr>
          <w:t xml:space="preserve">  </w:t>
        </w:r>
        <w:r w:rsidR="0071050D" w:rsidRPr="007C052B" w:rsidDel="00A3059C">
          <w:rPr>
            <w:rStyle w:val="CodeInline"/>
          </w:rPr>
          <w:t xml:space="preserve">static </w:t>
        </w:r>
        <w:r w:rsidR="004C08B4" w:rsidRPr="007C052B" w:rsidDel="00A3059C">
          <w:rPr>
            <w:rStyle w:val="CodeInline"/>
          </w:rPr>
          <w:t xml:space="preserve">InvokeFast4: </w:t>
        </w:r>
        <w:r w:rsidR="00F266BA" w:rsidDel="00A3059C">
          <w:fldChar w:fldCharType="begin"/>
        </w:r>
        <w:r w:rsidR="00F266BA" w:rsidRPr="007C052B" w:rsidDel="00A3059C">
          <w:instrText>HYPERLINK "Microsoft.FSharp.Core.type_FastFunc.html"</w:instrText>
        </w:r>
        <w:r w:rsidR="00F266BA" w:rsidDel="00A3059C">
          <w:fldChar w:fldCharType="separate"/>
        </w:r>
        <w:r w:rsidR="004C08B4" w:rsidRPr="007C052B" w:rsidDel="00A3059C">
          <w:rPr>
            <w:rStyle w:val="CodeInline"/>
          </w:rPr>
          <w:t>FastFunc</w:t>
        </w:r>
        <w:r w:rsidR="00F266BA" w:rsidDel="00A3059C">
          <w:fldChar w:fldCharType="end"/>
        </w:r>
        <w:r w:rsidR="004C08B4" w:rsidRPr="007C052B" w:rsidDel="00A3059C">
          <w:rPr>
            <w:rStyle w:val="CodeInline"/>
          </w:rPr>
          <w:t xml:space="preserve">&lt;'T,('U -&gt; </w:t>
        </w:r>
        <w:r w:rsidR="00553CB7" w:rsidRPr="007C052B" w:rsidDel="00A3059C">
          <w:rPr>
            <w:rStyle w:val="CodeInline"/>
          </w:rPr>
          <w:t>'V</w:t>
        </w:r>
        <w:r w:rsidR="004C08B4" w:rsidRPr="007C052B" w:rsidDel="00A3059C">
          <w:rPr>
            <w:rStyle w:val="CodeInline"/>
          </w:rPr>
          <w:t xml:space="preserve"> -&gt; 'd -&gt; 'e)&gt; * 'T * 'U * </w:t>
        </w:r>
        <w:r w:rsidR="00553CB7" w:rsidRPr="007C052B" w:rsidDel="00A3059C">
          <w:rPr>
            <w:rStyle w:val="CodeInline"/>
          </w:rPr>
          <w:t>'V</w:t>
        </w:r>
        <w:r w:rsidR="004C08B4" w:rsidRPr="007C052B" w:rsidDel="00A3059C">
          <w:rPr>
            <w:rStyle w:val="CodeInline"/>
          </w:rPr>
          <w:t xml:space="preserve"> * 'd -&gt; 'e</w:t>
        </w:r>
      </w:moveFrom>
    </w:p>
    <w:p w:rsidR="004C08B4" w:rsidRPr="007C052B" w:rsidDel="00A3059C" w:rsidRDefault="00067085" w:rsidP="00D25F1D">
      <w:pPr>
        <w:pStyle w:val="SpecBox"/>
        <w:rPr>
          <w:rStyle w:val="CodeInline"/>
        </w:rPr>
      </w:pPr>
      <w:moveFromRangeStart w:id="5502" w:author="Don Syme" w:date="2010-06-28T12:27:00Z" w:name="move265491369"/>
      <w:moveFromRangeEnd w:id="5500"/>
      <w:moveFrom w:id="5503" w:author="Don Syme" w:date="2010-06-28T12:27:00Z">
        <w:r w:rsidRPr="007C052B" w:rsidDel="00A3059C">
          <w:rPr>
            <w:rStyle w:val="CodeInline"/>
          </w:rPr>
          <w:t xml:space="preserve">  </w:t>
        </w:r>
        <w:r w:rsidR="0071050D" w:rsidRPr="007C052B" w:rsidDel="00A3059C">
          <w:rPr>
            <w:rStyle w:val="CodeInline"/>
          </w:rPr>
          <w:t xml:space="preserve">static </w:t>
        </w:r>
        <w:r w:rsidR="004C08B4" w:rsidRPr="007C052B" w:rsidDel="00A3059C">
          <w:rPr>
            <w:rStyle w:val="CodeInline"/>
          </w:rPr>
          <w:t xml:space="preserve">InvokeFast3: </w:t>
        </w:r>
        <w:r w:rsidR="00F266BA" w:rsidDel="00A3059C">
          <w:fldChar w:fldCharType="begin"/>
        </w:r>
        <w:r w:rsidR="00F266BA" w:rsidRPr="007C052B" w:rsidDel="00A3059C">
          <w:instrText>HYPERLINK "Microsoft.FSharp.Core.type_FastFunc.html"</w:instrText>
        </w:r>
        <w:r w:rsidR="00F266BA" w:rsidDel="00A3059C">
          <w:fldChar w:fldCharType="separate"/>
        </w:r>
        <w:r w:rsidR="004C08B4" w:rsidRPr="007C052B" w:rsidDel="00A3059C">
          <w:rPr>
            <w:rStyle w:val="CodeInline"/>
          </w:rPr>
          <w:t>FastFunc</w:t>
        </w:r>
        <w:r w:rsidR="00F266BA" w:rsidDel="00A3059C">
          <w:fldChar w:fldCharType="end"/>
        </w:r>
        <w:r w:rsidR="004C08B4" w:rsidRPr="007C052B" w:rsidDel="00A3059C">
          <w:rPr>
            <w:rStyle w:val="CodeInline"/>
          </w:rPr>
          <w:t xml:space="preserve">&lt;'T,('U -&gt; </w:t>
        </w:r>
        <w:r w:rsidR="00553CB7" w:rsidRPr="007C052B" w:rsidDel="00A3059C">
          <w:rPr>
            <w:rStyle w:val="CodeInline"/>
          </w:rPr>
          <w:t>'V</w:t>
        </w:r>
        <w:r w:rsidR="004C08B4" w:rsidRPr="007C052B" w:rsidDel="00A3059C">
          <w:rPr>
            <w:rStyle w:val="CodeInline"/>
          </w:rPr>
          <w:t xml:space="preserve"> -&gt; 'd)&gt; * 'T * 'U * </w:t>
        </w:r>
        <w:r w:rsidR="00553CB7" w:rsidRPr="007C052B" w:rsidDel="00A3059C">
          <w:rPr>
            <w:rStyle w:val="CodeInline"/>
          </w:rPr>
          <w:t>'V</w:t>
        </w:r>
        <w:r w:rsidR="004C08B4" w:rsidRPr="007C052B" w:rsidDel="00A3059C">
          <w:rPr>
            <w:rStyle w:val="CodeInline"/>
          </w:rPr>
          <w:t xml:space="preserve"> -&gt; 'd</w:t>
        </w:r>
      </w:moveFrom>
    </w:p>
    <w:p w:rsidR="004C08B4" w:rsidRPr="007C052B" w:rsidDel="00A3059C" w:rsidRDefault="00067085" w:rsidP="00D25F1D">
      <w:pPr>
        <w:pStyle w:val="SpecBox"/>
        <w:rPr>
          <w:rStyle w:val="CodeInline"/>
        </w:rPr>
      </w:pPr>
      <w:moveFromRangeStart w:id="5504" w:author="Don Syme" w:date="2010-06-28T12:27:00Z" w:name="move265491367"/>
      <w:moveFromRangeEnd w:id="5502"/>
      <w:moveFrom w:id="5505" w:author="Don Syme" w:date="2010-06-28T12:27:00Z">
        <w:r w:rsidRPr="007C052B" w:rsidDel="00A3059C">
          <w:rPr>
            <w:rStyle w:val="CodeInline"/>
          </w:rPr>
          <w:t xml:space="preserve">  </w:t>
        </w:r>
        <w:r w:rsidR="0071050D" w:rsidRPr="007C052B" w:rsidDel="00A3059C">
          <w:rPr>
            <w:rStyle w:val="CodeInline"/>
          </w:rPr>
          <w:t xml:space="preserve">static </w:t>
        </w:r>
        <w:r w:rsidR="004C08B4" w:rsidRPr="007C052B" w:rsidDel="00A3059C">
          <w:rPr>
            <w:rStyle w:val="CodeInline"/>
          </w:rPr>
          <w:t xml:space="preserve">InvokeFast2: </w:t>
        </w:r>
        <w:r w:rsidR="00F266BA" w:rsidDel="00A3059C">
          <w:fldChar w:fldCharType="begin"/>
        </w:r>
        <w:r w:rsidR="00F266BA" w:rsidRPr="007C052B" w:rsidDel="00A3059C">
          <w:instrText>HYPERLINK "Microsoft.FSharp.Core.type_FastFunc.html"</w:instrText>
        </w:r>
        <w:r w:rsidR="00F266BA" w:rsidDel="00A3059C">
          <w:fldChar w:fldCharType="separate"/>
        </w:r>
        <w:r w:rsidR="004C08B4" w:rsidRPr="007C052B" w:rsidDel="00A3059C">
          <w:rPr>
            <w:rStyle w:val="CodeInline"/>
          </w:rPr>
          <w:t>FastFunc</w:t>
        </w:r>
        <w:r w:rsidR="00F266BA" w:rsidDel="00A3059C">
          <w:fldChar w:fldCharType="end"/>
        </w:r>
        <w:r w:rsidR="004C08B4" w:rsidRPr="007C052B" w:rsidDel="00A3059C">
          <w:rPr>
            <w:rStyle w:val="CodeInline"/>
          </w:rPr>
          <w:t xml:space="preserve">&lt;'T,('U -&gt; </w:t>
        </w:r>
        <w:r w:rsidR="00553CB7" w:rsidRPr="007C052B" w:rsidDel="00A3059C">
          <w:rPr>
            <w:rStyle w:val="CodeInline"/>
          </w:rPr>
          <w:t>'V</w:t>
        </w:r>
        <w:r w:rsidR="004C08B4" w:rsidRPr="007C052B" w:rsidDel="00A3059C">
          <w:rPr>
            <w:rStyle w:val="CodeInline"/>
          </w:rPr>
          <w:t xml:space="preserve">)&gt; * 'T * 'U -&gt; </w:t>
        </w:r>
        <w:r w:rsidR="00553CB7" w:rsidRPr="007C052B" w:rsidDel="00A3059C">
          <w:rPr>
            <w:rStyle w:val="CodeInline"/>
          </w:rPr>
          <w:t>'V</w:t>
        </w:r>
      </w:moveFrom>
    </w:p>
    <w:moveFromRangeEnd w:id="5504"/>
    <w:p w:rsidR="004C08B4" w:rsidRPr="004252EA" w:rsidRDefault="00BC0FE1" w:rsidP="00D25F1D">
      <w:pPr>
        <w:pStyle w:val="SpecBox"/>
        <w:rPr>
          <w:lang w:val="de-DE"/>
          <w:rPrChange w:id="5506" w:author="Don Syme" w:date="2010-06-28T10:29:00Z">
            <w:rPr/>
          </w:rPrChange>
        </w:rPr>
      </w:pPr>
      <w:r w:rsidRPr="007C052B">
        <w:rPr>
          <w:rStyle w:val="CodeInline"/>
        </w:rPr>
        <w:t xml:space="preserve">  </w:t>
      </w:r>
      <w:r w:rsidRPr="004252EA">
        <w:rPr>
          <w:rStyle w:val="CodeInline"/>
          <w:lang w:val="de-DE"/>
          <w:rPrChange w:id="5507" w:author="Don Syme" w:date="2010-06-28T10:29:00Z">
            <w:rPr>
              <w:rStyle w:val="CodeInline"/>
            </w:rPr>
          </w:rPrChange>
        </w:rPr>
        <w:t>new</w:t>
      </w:r>
      <w:r w:rsidR="004C08B4" w:rsidRPr="004252EA">
        <w:rPr>
          <w:rStyle w:val="CodeInline"/>
          <w:lang w:val="de-DE"/>
          <w:rPrChange w:id="5508" w:author="Don Syme" w:date="2010-06-28T10:29:00Z">
            <w:rPr>
              <w:rStyle w:val="CodeInline"/>
            </w:rPr>
          </w:rPrChange>
        </w:rPr>
        <w:t xml:space="preserve">: </w:t>
      </w:r>
      <w:r w:rsidR="00F266BA">
        <w:fldChar w:fldCharType="begin"/>
      </w:r>
      <w:r w:rsidR="00F266BA" w:rsidRPr="004252EA">
        <w:rPr>
          <w:lang w:val="de-DE"/>
          <w:rPrChange w:id="5509" w:author="Don Syme" w:date="2010-06-28T10:29:00Z">
            <w:rPr/>
          </w:rPrChange>
        </w:rPr>
        <w:instrText>HYPERLINK "Microsoft.FSharp.Core.type_unit.html"</w:instrText>
      </w:r>
      <w:ins w:id="5510" w:author="Don Syme" w:date="2010-06-28T12:43:00Z"/>
      <w:r w:rsidR="00F266BA">
        <w:fldChar w:fldCharType="separate"/>
      </w:r>
      <w:r w:rsidR="004C08B4" w:rsidRPr="004252EA">
        <w:rPr>
          <w:rStyle w:val="CodeInline"/>
          <w:lang w:val="de-DE"/>
          <w:rPrChange w:id="5511" w:author="Don Syme" w:date="2010-06-28T10:29:00Z">
            <w:rPr>
              <w:rStyle w:val="CodeInline"/>
            </w:rPr>
          </w:rPrChange>
        </w:rPr>
        <w:t>unit</w:t>
      </w:r>
      <w:r w:rsidR="00F266BA">
        <w:fldChar w:fldCharType="end"/>
      </w:r>
      <w:r w:rsidR="004C08B4" w:rsidRPr="004252EA">
        <w:rPr>
          <w:rStyle w:val="CodeInline"/>
          <w:lang w:val="de-DE"/>
          <w:rPrChange w:id="5512" w:author="Don Syme" w:date="2010-06-28T10:29:00Z">
            <w:rPr>
              <w:rStyle w:val="CodeInline"/>
            </w:rPr>
          </w:rPrChange>
        </w:rPr>
        <w:t xml:space="preserve"> -&gt; </w:t>
      </w:r>
      <w:r w:rsidR="00F266BA">
        <w:fldChar w:fldCharType="begin"/>
      </w:r>
      <w:r w:rsidR="00F266BA" w:rsidRPr="004252EA">
        <w:rPr>
          <w:lang w:val="de-DE"/>
          <w:rPrChange w:id="5513" w:author="Don Syme" w:date="2010-06-28T10:29:00Z">
            <w:rPr/>
          </w:rPrChange>
        </w:rPr>
        <w:instrText>HYPERLINK "Microsoft.FSharp.Core.type_FastFunc.html"</w:instrText>
      </w:r>
      <w:ins w:id="5514" w:author="Don Syme" w:date="2010-06-28T12:43:00Z"/>
      <w:r w:rsidR="00F266BA">
        <w:fldChar w:fldCharType="separate"/>
      </w:r>
      <w:r w:rsidR="004C08B4" w:rsidRPr="004252EA">
        <w:rPr>
          <w:rStyle w:val="CodeInline"/>
          <w:lang w:val="de-DE"/>
          <w:rPrChange w:id="5515" w:author="Don Syme" w:date="2010-06-28T10:29:00Z">
            <w:rPr>
              <w:rStyle w:val="CodeInline"/>
            </w:rPr>
          </w:rPrChange>
        </w:rPr>
        <w:t>FastFunc</w:t>
      </w:r>
      <w:r w:rsidR="00F266BA">
        <w:fldChar w:fldCharType="end"/>
      </w:r>
      <w:r w:rsidR="004C08B4" w:rsidRPr="004252EA">
        <w:rPr>
          <w:rStyle w:val="CodeInline"/>
          <w:lang w:val="de-DE"/>
          <w:rPrChange w:id="5516" w:author="Don Syme" w:date="2010-06-28T10:29:00Z">
            <w:rPr>
              <w:rStyle w:val="CodeInline"/>
            </w:rPr>
          </w:rPrChange>
        </w:rPr>
        <w:t>&lt;'T,'U&gt;</w:t>
      </w:r>
    </w:p>
    <w:p w:rsidR="004D03CF" w:rsidRPr="0019287C" w:rsidRDefault="004D03CF" w:rsidP="004D03CF">
      <w:pPr>
        <w:pStyle w:val="Heading2"/>
        <w:ind w:left="576" w:hanging="576"/>
      </w:pPr>
      <w:bookmarkStart w:id="5517" w:name="_Toc265492620"/>
      <w:r w:rsidRPr="0019287C">
        <w:t>Tuple</w:t>
      </w:r>
      <w:r>
        <w:t xml:space="preserve"> (functional tuples)</w:t>
      </w:r>
      <w:bookmarkEnd w:id="5517"/>
    </w:p>
    <w:p w:rsidR="004D03CF" w:rsidRDefault="004D03CF" w:rsidP="00272451">
      <w:pPr>
        <w:pStyle w:val="BodyText"/>
      </w:pPr>
      <w:r w:rsidRPr="00DF274C">
        <w:t xml:space="preserve">Compiled versions of F# tuple types. </w:t>
      </w:r>
      <w:r>
        <w:t xml:space="preserve">These are a set ot types implementing </w:t>
      </w:r>
      <w:r w:rsidRPr="0019287C">
        <w:t>immutable</w:t>
      </w:r>
      <w:r>
        <w:t>,</w:t>
      </w:r>
      <w:r w:rsidRPr="0019287C">
        <w:t xml:space="preserve"> strongly-typed tuple</w:t>
      </w:r>
      <w:r>
        <w:t>s</w:t>
      </w:r>
      <w:r w:rsidRPr="0019287C">
        <w:t xml:space="preserve"> with structural comparison and hash semantics</w:t>
      </w:r>
      <w:r>
        <w:t xml:space="preserve">. </w:t>
      </w:r>
      <w:r w:rsidRPr="00DF274C">
        <w:t xml:space="preserve">These are not used directly from F# code, though these compiled forms are seen by other .NET languages. </w:t>
      </w:r>
    </w:p>
    <w:p w:rsidR="004D03CF" w:rsidRDefault="004D03CF" w:rsidP="004D03CF">
      <w:pPr>
        <w:pStyle w:val="MiniHeading"/>
      </w:pPr>
      <w:r>
        <w:t>Alignment Considerations</w:t>
      </w:r>
    </w:p>
    <w:p w:rsidR="004D03CF" w:rsidRDefault="004D03CF" w:rsidP="00272451">
      <w:pPr>
        <w:pStyle w:val="BodyText"/>
      </w:pPr>
      <w:r w:rsidRPr="0019287C">
        <w:t xml:space="preserve">A shared tuple type </w:t>
      </w:r>
      <w:del w:id="5518" w:author="Don Syme" w:date="2010-06-28T12:28:00Z">
        <w:r w:rsidRPr="0019287C" w:rsidDel="00B660E7">
          <w:delText xml:space="preserve">has clear advantages, hence </w:delText>
        </w:r>
      </w:del>
      <w:ins w:id="5519" w:author="Don Syme" w:date="2010-06-28T12:28:00Z">
        <w:r w:rsidR="00B660E7">
          <w:t>is available in .NET 4.0</w:t>
        </w:r>
      </w:ins>
      <w:del w:id="5520" w:author="Don Syme" w:date="2010-06-28T12:28:00Z">
        <w:r w:rsidRPr="0019287C" w:rsidDel="00B660E7">
          <w:delText>has been implemented by BCL</w:delText>
        </w:r>
      </w:del>
      <w:ins w:id="5521" w:author="Don Syme" w:date="2010-06-28T12:28:00Z">
        <w:r w:rsidR="00B660E7">
          <w:t xml:space="preserve"> and is used by F#</w:t>
        </w:r>
      </w:ins>
      <w:del w:id="5522" w:author="Don Syme" w:date="2010-06-28T12:28:00Z">
        <w:r w:rsidRPr="0019287C" w:rsidDel="00B660E7">
          <w:delText>. This will be adopted by F# (unless very bad blocking issues are found, which is not expected)</w:delText>
        </w:r>
      </w:del>
      <w:ins w:id="5523" w:author="Don Syme" w:date="2010-06-28T12:28:00Z">
        <w:r w:rsidR="00B660E7">
          <w:t>.</w:t>
        </w:r>
      </w:ins>
    </w:p>
    <w:p w:rsidR="004D03CF" w:rsidRPr="0019287C" w:rsidRDefault="004D03CF" w:rsidP="00272451">
      <w:pPr>
        <w:pStyle w:val="BodyText"/>
      </w:pPr>
      <w:r w:rsidRPr="0019287C">
        <w:t>F# is very performance-sensitive to its implementation of tuples. The following were essential F# criteria here</w:t>
      </w:r>
      <w:r>
        <w:t xml:space="preserve"> before it was agreed to use a shared tuple type:</w:t>
      </w:r>
    </w:p>
    <w:p w:rsidR="004D03CF" w:rsidRPr="001B6B3B" w:rsidRDefault="004D03CF" w:rsidP="001B6B3B">
      <w:pPr>
        <w:pStyle w:val="ListParagraph"/>
        <w:numPr>
          <w:ilvl w:val="0"/>
          <w:numId w:val="4"/>
        </w:numPr>
      </w:pPr>
      <w:r w:rsidRPr="0019287C">
        <w:t>Immutability (to allow compiler optimizations)</w:t>
      </w:r>
    </w:p>
    <w:p w:rsidR="004D03CF" w:rsidRPr="001B6B3B" w:rsidRDefault="004D03CF" w:rsidP="001B6B3B">
      <w:pPr>
        <w:pStyle w:val="ListParagraph"/>
        <w:numPr>
          <w:ilvl w:val="0"/>
          <w:numId w:val="4"/>
        </w:numPr>
      </w:pPr>
      <w:r w:rsidRPr="0019287C">
        <w:t>Sealed (to allow compiler optimizations)</w:t>
      </w:r>
    </w:p>
    <w:p w:rsidR="004D03CF" w:rsidRPr="001B6B3B" w:rsidRDefault="004D03CF" w:rsidP="001B6B3B">
      <w:pPr>
        <w:pStyle w:val="ListParagraph"/>
        <w:numPr>
          <w:ilvl w:val="0"/>
          <w:numId w:val="4"/>
        </w:numPr>
      </w:pPr>
      <w:r w:rsidRPr="0019287C">
        <w:t>Minimalist API (to reduce per-instantiation costs)</w:t>
      </w:r>
    </w:p>
    <w:p w:rsidR="004D03CF" w:rsidRPr="001B6B3B" w:rsidRDefault="004D03CF" w:rsidP="001B6B3B">
      <w:pPr>
        <w:pStyle w:val="ListParagraph"/>
        <w:numPr>
          <w:ilvl w:val="0"/>
          <w:numId w:val="4"/>
        </w:numPr>
      </w:pPr>
      <w:r w:rsidRPr="0019287C">
        <w:t>Structural comparison/hashing semantics</w:t>
      </w:r>
    </w:p>
    <w:p w:rsidR="004D03CF" w:rsidRDefault="004D03CF" w:rsidP="004C08B4">
      <w:pPr>
        <w:rPr>
          <w:rFonts w:eastAsia="Times New Roman"/>
        </w:rPr>
      </w:pPr>
    </w:p>
    <w:p w:rsidR="004D03CF" w:rsidRPr="00DF274C" w:rsidRDefault="004D03CF" w:rsidP="004D03CF">
      <w:pPr>
        <w:pStyle w:val="MiniHeading"/>
      </w:pPr>
      <w:r>
        <w:t>Sample Signature</w:t>
      </w:r>
    </w:p>
    <w:p w:rsidR="004C08B4" w:rsidRPr="004252EA" w:rsidDel="00A51373" w:rsidRDefault="004C08B4" w:rsidP="00D25F1D">
      <w:pPr>
        <w:pStyle w:val="SpecBox"/>
        <w:rPr>
          <w:del w:id="5524" w:author="Don Syme" w:date="2010-06-28T12:28:00Z"/>
          <w:rStyle w:val="CodeInline"/>
          <w:lang w:val="de-DE"/>
          <w:rPrChange w:id="5525" w:author="Don Syme" w:date="2010-06-28T10:29:00Z">
            <w:rPr>
              <w:del w:id="5526" w:author="Don Syme" w:date="2010-06-28T12:28:00Z"/>
              <w:rStyle w:val="CodeInline"/>
            </w:rPr>
          </w:rPrChange>
        </w:rPr>
      </w:pPr>
      <w:del w:id="5527" w:author="Don Syme" w:date="2010-06-28T12:28:00Z">
        <w:r w:rsidRPr="004252EA" w:rsidDel="00A51373">
          <w:rPr>
            <w:rStyle w:val="CodeInline"/>
            <w:lang w:val="de-DE"/>
            <w:rPrChange w:id="5528" w:author="Don Syme" w:date="2010-06-28T10:29:00Z">
              <w:rPr>
                <w:rStyle w:val="CodeInline"/>
              </w:rPr>
            </w:rPrChange>
          </w:rPr>
          <w:lastRenderedPageBreak/>
          <w:delText>type Tuple&lt;</w:delText>
        </w:r>
        <w:r w:rsidR="00553CB7" w:rsidRPr="004252EA" w:rsidDel="00A51373">
          <w:rPr>
            <w:rStyle w:val="CodeInline"/>
            <w:lang w:val="de-DE"/>
            <w:rPrChange w:id="5529" w:author="Don Syme" w:date="2010-06-28T10:29:00Z">
              <w:rPr>
                <w:rStyle w:val="CodeInline"/>
              </w:rPr>
            </w:rPrChange>
          </w:rPr>
          <w:delText>'T</w:delText>
        </w:r>
        <w:r w:rsidRPr="004252EA" w:rsidDel="00A51373">
          <w:rPr>
            <w:rStyle w:val="CodeInline"/>
            <w:lang w:val="de-DE"/>
            <w:rPrChange w:id="5530" w:author="Don Syme" w:date="2010-06-28T10:29:00Z">
              <w:rPr>
                <w:rStyle w:val="CodeInline"/>
              </w:rPr>
            </w:rPrChange>
          </w:rPr>
          <w:delText>,</w:delText>
        </w:r>
        <w:r w:rsidR="00553CB7" w:rsidRPr="004252EA" w:rsidDel="00A51373">
          <w:rPr>
            <w:rStyle w:val="CodeInline"/>
            <w:lang w:val="de-DE"/>
            <w:rPrChange w:id="5531" w:author="Don Syme" w:date="2010-06-28T10:29:00Z">
              <w:rPr>
                <w:rStyle w:val="CodeInline"/>
              </w:rPr>
            </w:rPrChange>
          </w:rPr>
          <w:delText>'U</w:delText>
        </w:r>
        <w:r w:rsidRPr="004252EA" w:rsidDel="00A51373">
          <w:rPr>
            <w:rStyle w:val="CodeInline"/>
            <w:lang w:val="de-DE"/>
            <w:rPrChange w:id="5532" w:author="Don Syme" w:date="2010-06-28T10:29:00Z">
              <w:rPr>
                <w:rStyle w:val="CodeInline"/>
              </w:rPr>
            </w:rPrChange>
          </w:rPr>
          <w:delText xml:space="preserve">&gt; = {Item1: </w:delText>
        </w:r>
        <w:r w:rsidR="00553CB7" w:rsidRPr="004252EA" w:rsidDel="00A51373">
          <w:rPr>
            <w:rStyle w:val="CodeInline"/>
            <w:lang w:val="de-DE"/>
            <w:rPrChange w:id="5533" w:author="Don Syme" w:date="2010-06-28T10:29:00Z">
              <w:rPr>
                <w:rStyle w:val="CodeInline"/>
              </w:rPr>
            </w:rPrChange>
          </w:rPr>
          <w:delText>'T</w:delText>
        </w:r>
        <w:r w:rsidRPr="004252EA" w:rsidDel="00A51373">
          <w:rPr>
            <w:rStyle w:val="CodeInline"/>
            <w:lang w:val="de-DE"/>
            <w:rPrChange w:id="5534" w:author="Don Syme" w:date="2010-06-28T10:29:00Z">
              <w:rPr>
                <w:rStyle w:val="CodeInline"/>
              </w:rPr>
            </w:rPrChange>
          </w:rPr>
          <w:delText>;</w:delText>
        </w:r>
        <w:bookmarkStart w:id="5535" w:name="_Toc265492621"/>
        <w:bookmarkEnd w:id="5535"/>
      </w:del>
    </w:p>
    <w:p w:rsidR="004C08B4" w:rsidRPr="008B72D8" w:rsidDel="00A51373" w:rsidRDefault="004C08B4" w:rsidP="00D25F1D">
      <w:pPr>
        <w:pStyle w:val="SpecBox"/>
        <w:rPr>
          <w:del w:id="5536" w:author="Don Syme" w:date="2010-06-28T12:28:00Z"/>
          <w:rStyle w:val="CodeInline"/>
        </w:rPr>
      </w:pPr>
      <w:del w:id="5537" w:author="Don Syme" w:date="2010-06-28T12:28:00Z">
        <w:r w:rsidRPr="004252EA" w:rsidDel="00A51373">
          <w:rPr>
            <w:rStyle w:val="CodeInline"/>
            <w:lang w:val="de-DE"/>
            <w:rPrChange w:id="5538" w:author="Don Syme" w:date="2010-06-28T10:29:00Z">
              <w:rPr>
                <w:rStyle w:val="CodeInline"/>
              </w:rPr>
            </w:rPrChange>
          </w:rPr>
          <w:delText xml:space="preserve">                     </w:delText>
        </w:r>
        <w:r w:rsidRPr="008B72D8" w:rsidDel="00A51373">
          <w:rPr>
            <w:rStyle w:val="CodeInline"/>
          </w:rPr>
          <w:delText xml:space="preserve">Item2: </w:delText>
        </w:r>
        <w:r w:rsidR="00553CB7" w:rsidDel="00A51373">
          <w:rPr>
            <w:rStyle w:val="CodeInline"/>
          </w:rPr>
          <w:delText>'U</w:delText>
        </w:r>
        <w:r w:rsidRPr="008B72D8" w:rsidDel="00A51373">
          <w:rPr>
            <w:rStyle w:val="CodeInline"/>
          </w:rPr>
          <w:delText>;}</w:delText>
        </w:r>
        <w:bookmarkStart w:id="5539" w:name="_Toc265492622"/>
        <w:bookmarkEnd w:id="5539"/>
      </w:del>
    </w:p>
    <w:p w:rsidR="004C08B4" w:rsidRPr="00DF274C" w:rsidRDefault="004C08B4" w:rsidP="004D03CF">
      <w:pPr>
        <w:pStyle w:val="Heading2"/>
        <w:ind w:left="576" w:hanging="576"/>
      </w:pPr>
      <w:bookmarkStart w:id="5540" w:name="_Toc265492623"/>
      <w:r w:rsidRPr="00DF274C">
        <w:t>FSharp.Core.TypeFunc  (Type)</w:t>
      </w:r>
      <w:bookmarkEnd w:id="5540"/>
    </w:p>
    <w:p w:rsidR="004C08B4" w:rsidRDefault="004C08B4" w:rsidP="004C08B4">
      <w:pPr>
        <w:rPr>
          <w:ins w:id="5541" w:author="Don Syme" w:date="2010-06-28T12:29:00Z"/>
          <w:rFonts w:eastAsia="Times New Roman"/>
        </w:rPr>
      </w:pPr>
      <w:r w:rsidRPr="00DF274C">
        <w:rPr>
          <w:rFonts w:eastAsia="Times New Roman"/>
        </w:rPr>
        <w:t xml:space="preserve">The .NET type used to represent F# first-class type function values. This type is not typically used directly from F# code. </w:t>
      </w:r>
    </w:p>
    <w:p w:rsidR="00191923" w:rsidRPr="007C052B" w:rsidRDefault="00191923" w:rsidP="00386DB9">
      <w:pPr>
        <w:pStyle w:val="SpecBox"/>
        <w:rPr>
          <w:ins w:id="5542" w:author="Don Syme" w:date="2010-06-28T12:29:00Z"/>
          <w:rStyle w:val="CodeInline"/>
          <w:rPrChange w:id="5543" w:author="Don Syme" w:date="2010-06-28T12:44:00Z">
            <w:rPr>
              <w:ins w:id="5544" w:author="Don Syme" w:date="2010-06-28T12:29:00Z"/>
              <w:rStyle w:val="CodeInline"/>
              <w:lang w:val="de-DE"/>
            </w:rPr>
          </w:rPrChange>
        </w:rPr>
      </w:pPr>
      <w:ins w:id="5545" w:author="Don Syme" w:date="2010-06-28T12:29:00Z">
        <w:r w:rsidRPr="007C052B">
          <w:rPr>
            <w:rStyle w:val="CodeInline"/>
            <w:rPrChange w:id="5546" w:author="Don Syme" w:date="2010-06-28T12:44:00Z">
              <w:rPr>
                <w:rStyle w:val="CodeInline"/>
                <w:lang w:val="de-DE"/>
              </w:rPr>
            </w:rPrChange>
          </w:rPr>
          <w:t>[&lt;AbstractClass&gt;]</w:t>
        </w:r>
      </w:ins>
    </w:p>
    <w:p w:rsidR="00386DB9" w:rsidRPr="007C052B" w:rsidRDefault="00386DB9" w:rsidP="00386DB9">
      <w:pPr>
        <w:pStyle w:val="SpecBox"/>
        <w:rPr>
          <w:ins w:id="5547" w:author="Don Syme" w:date="2010-06-28T12:29:00Z"/>
          <w:rStyle w:val="CodeInline"/>
          <w:rPrChange w:id="5548" w:author="Don Syme" w:date="2010-06-28T12:44:00Z">
            <w:rPr>
              <w:ins w:id="5549" w:author="Don Syme" w:date="2010-06-28T12:29:00Z"/>
              <w:rStyle w:val="CodeInline"/>
              <w:lang w:val="de-DE"/>
            </w:rPr>
          </w:rPrChange>
        </w:rPr>
      </w:pPr>
      <w:ins w:id="5550" w:author="Don Syme" w:date="2010-06-28T12:29:00Z">
        <w:r w:rsidRPr="007C052B">
          <w:rPr>
            <w:rStyle w:val="CodeInline"/>
            <w:rPrChange w:id="5551" w:author="Don Syme" w:date="2010-06-28T12:44:00Z">
              <w:rPr>
                <w:rStyle w:val="CodeInline"/>
                <w:lang w:val="de-DE"/>
              </w:rPr>
            </w:rPrChange>
          </w:rPr>
          <w:t>type FSharpTypeFunc =</w:t>
        </w:r>
      </w:ins>
    </w:p>
    <w:p w:rsidR="00386DB9" w:rsidRPr="00386DB9" w:rsidRDefault="00386DB9" w:rsidP="00386DB9">
      <w:pPr>
        <w:pStyle w:val="SpecBox"/>
        <w:rPr>
          <w:rFonts w:ascii="Consolas" w:hAnsi="Consolas"/>
          <w:bCs/>
          <w:color w:val="4F81BD" w:themeColor="accent1"/>
          <w:sz w:val="18"/>
          <w:rPrChange w:id="5552" w:author="Don Syme" w:date="2010-06-28T12:29:00Z">
            <w:rPr>
              <w:rFonts w:eastAsia="Times New Roman"/>
            </w:rPr>
          </w:rPrChange>
        </w:rPr>
        <w:pPrChange w:id="5553" w:author="Don Syme" w:date="2010-06-28T12:29:00Z">
          <w:pPr/>
        </w:pPrChange>
      </w:pPr>
      <w:ins w:id="5554" w:author="Don Syme" w:date="2010-06-28T12:29:00Z">
        <w:r w:rsidRPr="00386DB9">
          <w:rPr>
            <w:rStyle w:val="CodeInline"/>
            <w:rPrChange w:id="5555" w:author="Don Syme" w:date="2010-06-28T12:29:00Z">
              <w:rPr>
                <w:rStyle w:val="CodeInline"/>
                <w:lang w:val="de-DE"/>
              </w:rPr>
            </w:rPrChange>
          </w:rPr>
          <w:t xml:space="preserve">        abstract Specialize&lt;'T&gt; : unit -&gt; obj</w:t>
        </w:r>
      </w:ins>
    </w:p>
    <w:p w:rsidR="004C08B4" w:rsidRPr="00294BBC" w:rsidRDefault="004C08B4" w:rsidP="004D03CF">
      <w:pPr>
        <w:pStyle w:val="Heading2"/>
        <w:ind w:left="576" w:hanging="576"/>
      </w:pPr>
      <w:bookmarkStart w:id="5556" w:name="_Toc265492624"/>
      <w:r w:rsidRPr="00DF274C">
        <w:t>FSharp.Core.Choice  (Type)</w:t>
      </w:r>
      <w:bookmarkEnd w:id="5556"/>
    </w:p>
    <w:p w:rsidR="00E92471" w:rsidRPr="00DF274C" w:rsidRDefault="00E92471" w:rsidP="00E92471">
      <w:pPr>
        <w:pStyle w:val="MiniHeading"/>
      </w:pPr>
      <w:r>
        <w:t>Design Criteria</w:t>
      </w:r>
    </w:p>
    <w:p w:rsidR="00E92471" w:rsidRDefault="00E92471" w:rsidP="00E92471">
      <w:pPr>
        <w:pStyle w:val="BodyText"/>
      </w:pPr>
      <w:r>
        <w:t>TBD</w:t>
      </w:r>
    </w:p>
    <w:p w:rsidR="00E92471" w:rsidRPr="00DF274C" w:rsidRDefault="00E92471" w:rsidP="00E92471">
      <w:pPr>
        <w:pStyle w:val="MiniHeading"/>
      </w:pPr>
      <w:r>
        <w:t>Performance Criteria</w:t>
      </w:r>
    </w:p>
    <w:p w:rsidR="00E92471" w:rsidRDefault="00E92471" w:rsidP="00E92471">
      <w:pPr>
        <w:pStyle w:val="BodyText"/>
      </w:pPr>
      <w:r>
        <w:t>TBD</w:t>
      </w:r>
    </w:p>
    <w:p w:rsidR="007B2FA5" w:rsidRPr="00DF274C" w:rsidRDefault="007B2FA5" w:rsidP="007B2FA5">
      <w:pPr>
        <w:pStyle w:val="MiniHeading"/>
      </w:pPr>
      <w:r>
        <w:t>Usage Model</w:t>
      </w:r>
    </w:p>
    <w:p w:rsidR="007B2FA5" w:rsidRDefault="007B2FA5" w:rsidP="007B2FA5">
      <w:pPr>
        <w:pStyle w:val="BodyText"/>
      </w:pPr>
      <w:r>
        <w:t>N/A</w:t>
      </w:r>
    </w:p>
    <w:p w:rsidR="00E92471" w:rsidRPr="00DF274C" w:rsidRDefault="00E92471" w:rsidP="00E92471">
      <w:pPr>
        <w:pStyle w:val="MiniHeading"/>
      </w:pPr>
      <w:r>
        <w:t>Signature</w:t>
      </w:r>
    </w:p>
    <w:p w:rsidR="004C08B4" w:rsidRPr="008B72D8" w:rsidRDefault="004C08B4" w:rsidP="00D25F1D">
      <w:pPr>
        <w:pStyle w:val="SpecBox"/>
        <w:rPr>
          <w:rStyle w:val="CodeInline"/>
        </w:rPr>
      </w:pPr>
      <w:r w:rsidRPr="008B72D8">
        <w:rPr>
          <w:rStyle w:val="CodeInline"/>
        </w:rPr>
        <w:t>type Choice&lt;</w:t>
      </w:r>
      <w:r w:rsidR="00553CB7">
        <w:rPr>
          <w:rStyle w:val="CodeInline"/>
        </w:rPr>
        <w:t>'T</w:t>
      </w:r>
      <w:r w:rsidRPr="008B72D8">
        <w:rPr>
          <w:rStyle w:val="CodeInline"/>
        </w:rPr>
        <w:t>,</w:t>
      </w:r>
      <w:r w:rsidR="00553CB7">
        <w:rPr>
          <w:rStyle w:val="CodeInline"/>
        </w:rPr>
        <w:t>'U</w:t>
      </w:r>
      <w:r w:rsidRPr="008B72D8">
        <w:rPr>
          <w:rStyle w:val="CodeInline"/>
        </w:rPr>
        <w:t>&gt; =</w:t>
      </w:r>
    </w:p>
    <w:p w:rsidR="004C08B4" w:rsidRPr="008B72D8" w:rsidRDefault="00294BBC" w:rsidP="00D25F1D">
      <w:pPr>
        <w:pStyle w:val="SpecBox"/>
        <w:rPr>
          <w:rStyle w:val="CodeInline"/>
        </w:rPr>
      </w:pPr>
      <w:r>
        <w:rPr>
          <w:rStyle w:val="CodeInline"/>
        </w:rPr>
        <w:t xml:space="preserve">  | Choice1Of2</w:t>
      </w:r>
      <w:r w:rsidR="004C08B4" w:rsidRPr="008B72D8">
        <w:rPr>
          <w:rStyle w:val="CodeInline"/>
        </w:rPr>
        <w:t xml:space="preserve"> of </w:t>
      </w:r>
      <w:r w:rsidR="00553CB7">
        <w:rPr>
          <w:rStyle w:val="CodeInline"/>
        </w:rPr>
        <w:t>'T</w:t>
      </w:r>
    </w:p>
    <w:p w:rsidR="004C08B4" w:rsidRDefault="00294BBC" w:rsidP="00D25F1D">
      <w:pPr>
        <w:pStyle w:val="SpecBox"/>
        <w:rPr>
          <w:ins w:id="5557" w:author="Don Syme" w:date="2010-06-28T12:30:00Z"/>
          <w:rStyle w:val="CodeInline"/>
        </w:rPr>
      </w:pPr>
      <w:r>
        <w:rPr>
          <w:rStyle w:val="CodeInline"/>
        </w:rPr>
        <w:t xml:space="preserve">  | Choice2Of2</w:t>
      </w:r>
      <w:r w:rsidR="004C08B4" w:rsidRPr="008B72D8">
        <w:rPr>
          <w:rStyle w:val="CodeInline"/>
        </w:rPr>
        <w:t xml:space="preserve"> of </w:t>
      </w:r>
      <w:r w:rsidR="00553CB7">
        <w:rPr>
          <w:rStyle w:val="CodeInline"/>
        </w:rPr>
        <w:t>'U</w:t>
      </w:r>
    </w:p>
    <w:p w:rsidR="004C4531" w:rsidRDefault="004C4531" w:rsidP="00D25F1D">
      <w:pPr>
        <w:pStyle w:val="SpecBox"/>
        <w:rPr>
          <w:ins w:id="5558" w:author="Don Syme" w:date="2010-06-28T12:30:00Z"/>
          <w:rStyle w:val="CodeInline"/>
        </w:rPr>
      </w:pPr>
    </w:p>
    <w:p w:rsidR="004C4531" w:rsidRPr="00294BBC" w:rsidRDefault="004C4531" w:rsidP="00D25F1D">
      <w:pPr>
        <w:pStyle w:val="SpecBox"/>
      </w:pPr>
      <w:ins w:id="5559" w:author="Don Syme" w:date="2010-06-28T12:30:00Z">
        <w:r>
          <w:rPr>
            <w:rStyle w:val="CodeInline"/>
          </w:rPr>
          <w:t>etc.</w:t>
        </w:r>
      </w:ins>
    </w:p>
    <w:p w:rsidR="004C08B4" w:rsidRPr="00294BBC" w:rsidRDefault="004C08B4" w:rsidP="004D03CF">
      <w:pPr>
        <w:pStyle w:val="Heading2"/>
        <w:ind w:left="576" w:hanging="576"/>
      </w:pPr>
      <w:bookmarkStart w:id="5560" w:name="_Toc265492625"/>
      <w:r w:rsidRPr="00DF274C">
        <w:t>FSharp.Core.LanguagePrimitives (Module)</w:t>
      </w:r>
      <w:bookmarkEnd w:id="5560"/>
    </w:p>
    <w:p w:rsidR="00E92471" w:rsidRPr="00DF274C" w:rsidRDefault="00E92471" w:rsidP="00E92471">
      <w:pPr>
        <w:pStyle w:val="MiniHeading"/>
      </w:pPr>
      <w:r>
        <w:t>Design Criteria</w:t>
      </w:r>
    </w:p>
    <w:p w:rsidR="00E92471" w:rsidRDefault="007B2FA5" w:rsidP="00E92471">
      <w:pPr>
        <w:pStyle w:val="BodyText"/>
      </w:pPr>
      <w:r>
        <w:t>Calls to these primitives are emitted by the F# compiler</w:t>
      </w:r>
    </w:p>
    <w:p w:rsidR="00E92471" w:rsidRPr="00DF274C" w:rsidRDefault="00E92471" w:rsidP="00E92471">
      <w:pPr>
        <w:pStyle w:val="MiniHeading"/>
      </w:pPr>
      <w:r>
        <w:t>Performance Criteria</w:t>
      </w:r>
    </w:p>
    <w:p w:rsidR="00E92471" w:rsidRDefault="00E92471" w:rsidP="00E92471">
      <w:pPr>
        <w:pStyle w:val="BodyText"/>
      </w:pPr>
      <w:r>
        <w:t>TBD</w:t>
      </w:r>
    </w:p>
    <w:p w:rsidR="007B2FA5" w:rsidRPr="00DF274C" w:rsidRDefault="007B2FA5" w:rsidP="007B2FA5">
      <w:pPr>
        <w:pStyle w:val="MiniHeading"/>
      </w:pPr>
      <w:r>
        <w:t>Usage Model</w:t>
      </w:r>
    </w:p>
    <w:p w:rsidR="007B2FA5" w:rsidRDefault="007B2FA5" w:rsidP="007B2FA5">
      <w:pPr>
        <w:pStyle w:val="BodyText"/>
      </w:pPr>
      <w:r>
        <w:t>N/A</w:t>
      </w:r>
    </w:p>
    <w:p w:rsidR="00E92471" w:rsidRPr="00DF274C" w:rsidRDefault="00E92471" w:rsidP="00E92471">
      <w:pPr>
        <w:pStyle w:val="MiniHeading"/>
      </w:pPr>
      <w:r>
        <w:t>Signature</w:t>
      </w:r>
    </w:p>
    <w:p w:rsidR="00294BBC" w:rsidRPr="00294BBC" w:rsidRDefault="00294BBC" w:rsidP="00D25F1D">
      <w:pPr>
        <w:pStyle w:val="SpecBox"/>
        <w:rPr>
          <w:rStyle w:val="CodeInline"/>
        </w:rPr>
      </w:pPr>
      <w:r w:rsidRPr="00294BBC">
        <w:rPr>
          <w:rStyle w:val="CodeInline"/>
        </w:rPr>
        <w:t xml:space="preserve">module LanguagePrimitives = </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GenericEquality : e1:'a -&gt; e2:'a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GenericComparison : e1:'a -&gt; e2:'a -&gt; int</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GenericComparisonBimodal : e1:'a -&gt; e2:'a -&gt; int</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GenericLessThan : e1:'a -&gt; e2:'a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GenericGreaterThan : e1:'a -&gt; e2:'a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GenericLessOrEqual : e1:'a -&gt; e2:'a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GenericGreaterOrEqual : e1:'a -&gt; e2:'a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GenericMinimum : e1:'a -&gt; e2:'a -&gt; 'a</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GenericMaximum : e1:'a -&gt; e2:'a -&gt; 'a</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PhysicalEquality : e1:'a -&gt; e2:'a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PhysicalHash : obj:'a -&gt; int</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GenericHash : obj:'a -&gt; int</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DefaultValue&lt;'a when 'a : null&gt; : 'a</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EnumOfValue : value:'u -&gt; 'e when 'e : enum&lt;'u&gt;</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EnumToValue : enum:'e -&gt; 'u when 'e : enum&lt;'u&gt;</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ParseInt32 : s:string -&gt; int32</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ParseUInt32 : s:string -&gt; uint32</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ParseInt64 : s:string -&gt; int64</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ParseUInt64 : s:string -&gt; uint64</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GenericZeroDynamic : unit -&gt; 'a </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lastRenderedPageBreak/>
        <w:t xml:space="preserve">  val</w:t>
      </w:r>
      <w:r w:rsidRPr="007B2FA5">
        <w:rPr>
          <w:rFonts w:ascii="Consolas" w:hAnsi="Consolas"/>
          <w:bCs/>
          <w:color w:val="4F81BD" w:themeColor="accent1"/>
          <w:sz w:val="18"/>
        </w:rPr>
        <w:t xml:space="preserve"> GenericOneDynamic : unit -&gt; 'a </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AdditionDynamic : x:'a -&gt; y:'b -&gt; 'c</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CheckedAdditionDynamic : x:'a -&gt; y:'b -&gt; 'c</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MultiplyDynamic : x:'a -&gt; y:'b -&gt; 'c</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CheckedMultiplyDynamic : x:'a -&gt; y:'b -&gt; 'c</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DivideByIntDynamic : x:'a -&gt; y:int -&gt; 'a</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GenericZero&lt; ^a &gt; : ^a when ^a : (static member Zero : ^a) </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GenericOne&lt; ^a &gt; : ^a when ^a : (static member One : ^a) </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DivideByInt&lt; ^a &gt;  : x:^a -&gt; y:int -&gt; ^a when ^a : (static member DivideByInt : ^a * int -&gt; ^a) </w:t>
      </w:r>
    </w:p>
    <w:p w:rsidR="007B2FA5" w:rsidRDefault="007B2FA5" w:rsidP="007B2FA5">
      <w:pPr>
        <w:pStyle w:val="SpecBox"/>
        <w:rPr>
          <w:rFonts w:ascii="Consolas" w:hAnsi="Consolas"/>
          <w:bCs/>
          <w:color w:val="4F81BD" w:themeColor="accent1"/>
          <w:sz w:val="18"/>
        </w:rPr>
      </w:pPr>
    </w:p>
    <w:p w:rsidR="007B2FA5" w:rsidRPr="007B2FA5" w:rsidRDefault="007B2FA5" w:rsidP="007B2FA5">
      <w:pPr>
        <w:pStyle w:val="SpecBox"/>
        <w:rPr>
          <w:rFonts w:ascii="Consolas" w:hAnsi="Consolas"/>
          <w:bCs/>
          <w:color w:val="4F81BD" w:themeColor="accent1"/>
          <w:sz w:val="18"/>
        </w:rPr>
      </w:pPr>
      <w:r w:rsidRPr="007B2FA5">
        <w:rPr>
          <w:rFonts w:ascii="Consolas" w:hAnsi="Consolas"/>
          <w:bCs/>
          <w:color w:val="4F81BD" w:themeColor="accent1"/>
          <w:sz w:val="18"/>
        </w:rPr>
        <w:t xml:space="preserve">  /// Compiler-recognized operators</w:t>
      </w:r>
    </w:p>
    <w:p w:rsidR="007B2FA5" w:rsidRPr="007B2FA5" w:rsidRDefault="007B2FA5" w:rsidP="007B2FA5">
      <w:pPr>
        <w:pStyle w:val="SpecBox"/>
        <w:rPr>
          <w:rFonts w:ascii="Consolas" w:hAnsi="Consolas"/>
          <w:bCs/>
          <w:color w:val="4F81BD" w:themeColor="accent1"/>
          <w:sz w:val="18"/>
        </w:rPr>
      </w:pPr>
      <w:r w:rsidRPr="007B2FA5">
        <w:rPr>
          <w:rFonts w:ascii="Consolas" w:hAnsi="Consolas"/>
          <w:bCs/>
          <w:color w:val="4F81BD" w:themeColor="accent1"/>
          <w:sz w:val="18"/>
        </w:rPr>
        <w:t xml:space="preserve">  module IntrinsicOperators = </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&amp; ) : e1:bool -&gt; e2:bool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&amp;&amp; ) : e1:bool -&gt; e2:bool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or ) : e1:bool -&gt; e2:bool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 ) : e1:bool -&gt; e2:bool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~&amp; ) : obj:'a -&gt; 'a byref</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 ~&amp;&amp; ) : obj:'a -&gt; nativeptr&lt;'a&gt;</w:t>
      </w:r>
    </w:p>
    <w:p w:rsidR="007B2FA5" w:rsidRDefault="007B2FA5" w:rsidP="007B2FA5">
      <w:pPr>
        <w:pStyle w:val="SpecBox"/>
        <w:rPr>
          <w:rFonts w:ascii="Consolas" w:hAnsi="Consolas"/>
          <w:bCs/>
          <w:color w:val="4F81BD" w:themeColor="accent1"/>
          <w:sz w:val="18"/>
        </w:rPr>
      </w:pPr>
    </w:p>
    <w:p w:rsidR="007B2FA5" w:rsidRPr="007B2FA5" w:rsidRDefault="007B2FA5" w:rsidP="007B2FA5">
      <w:pPr>
        <w:pStyle w:val="SpecBox"/>
        <w:rPr>
          <w:rFonts w:ascii="Consolas" w:hAnsi="Consolas"/>
          <w:bCs/>
          <w:color w:val="4F81BD" w:themeColor="accent1"/>
          <w:sz w:val="18"/>
        </w:rPr>
      </w:pPr>
      <w:r w:rsidRPr="007B2FA5">
        <w:rPr>
          <w:rFonts w:ascii="Consolas" w:hAnsi="Consolas"/>
          <w:bCs/>
          <w:color w:val="4F81BD" w:themeColor="accent1"/>
          <w:sz w:val="18"/>
        </w:rPr>
        <w:t xml:space="preserve">  </w:t>
      </w:r>
      <w:r>
        <w:rPr>
          <w:rFonts w:ascii="Consolas" w:hAnsi="Consolas"/>
          <w:bCs/>
          <w:color w:val="4F81BD" w:themeColor="accent1"/>
          <w:sz w:val="18"/>
        </w:rPr>
        <w:t>/</w:t>
      </w:r>
      <w:r w:rsidRPr="007B2FA5">
        <w:rPr>
          <w:rFonts w:ascii="Consolas" w:hAnsi="Consolas"/>
          <w:bCs/>
          <w:color w:val="4F81BD" w:themeColor="accent1"/>
          <w:sz w:val="18"/>
        </w:rPr>
        <w:t>// Compiler-generated primitives</w:t>
      </w:r>
    </w:p>
    <w:p w:rsidR="007B2FA5" w:rsidRPr="007B2FA5" w:rsidRDefault="007B2FA5" w:rsidP="007B2FA5">
      <w:pPr>
        <w:pStyle w:val="SpecBox"/>
        <w:rPr>
          <w:rFonts w:ascii="Consolas" w:hAnsi="Consolas"/>
          <w:bCs/>
          <w:color w:val="4F81BD" w:themeColor="accent1"/>
          <w:sz w:val="18"/>
        </w:rPr>
      </w:pPr>
      <w:r w:rsidRPr="007B2FA5">
        <w:rPr>
          <w:rFonts w:ascii="Consolas" w:hAnsi="Consolas"/>
          <w:bCs/>
          <w:color w:val="4F81BD" w:themeColor="accent1"/>
          <w:sz w:val="18"/>
        </w:rPr>
        <w:t xml:space="preserve">  module IntrinsicFunctions = </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UnboxGeneric&lt;'a&gt; : obj -&gt; 'a</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UnboxFast&lt;'a&gt; : obj -&gt; 'a</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TypeTestGeneric&lt;'a&gt; : obj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TypeTestFast&lt;'a&gt; : obj -&gt; bool </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ArrayGet : 'a array -&gt; int -&gt; 'a</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CreateInstance : unit -&gt; 'a when 'a : (new : unit -&gt; 'a)</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MakeDecimal : lo:int </w:t>
      </w:r>
      <w:r>
        <w:rPr>
          <w:rFonts w:ascii="Consolas" w:hAnsi="Consolas"/>
          <w:bCs/>
          <w:color w:val="4F81BD" w:themeColor="accent1"/>
          <w:sz w:val="18"/>
        </w:rPr>
        <w:t>*</w:t>
      </w:r>
      <w:r w:rsidRPr="007B2FA5">
        <w:rPr>
          <w:rFonts w:ascii="Consolas" w:hAnsi="Consolas"/>
          <w:bCs/>
          <w:color w:val="4F81BD" w:themeColor="accent1"/>
          <w:sz w:val="18"/>
        </w:rPr>
        <w:t xml:space="preserve"> med:int </w:t>
      </w:r>
      <w:r>
        <w:rPr>
          <w:rFonts w:ascii="Consolas" w:hAnsi="Consolas"/>
          <w:bCs/>
          <w:color w:val="4F81BD" w:themeColor="accent1"/>
          <w:sz w:val="18"/>
        </w:rPr>
        <w:t>*</w:t>
      </w:r>
      <w:r w:rsidRPr="007B2FA5">
        <w:rPr>
          <w:rFonts w:ascii="Consolas" w:hAnsi="Consolas"/>
          <w:bCs/>
          <w:color w:val="4F81BD" w:themeColor="accent1"/>
          <w:sz w:val="18"/>
        </w:rPr>
        <w:t xml:space="preserve"> hi:int </w:t>
      </w:r>
      <w:r>
        <w:rPr>
          <w:rFonts w:ascii="Consolas" w:hAnsi="Consolas"/>
          <w:bCs/>
          <w:color w:val="4F81BD" w:themeColor="accent1"/>
          <w:sz w:val="18"/>
        </w:rPr>
        <w:t>*</w:t>
      </w:r>
      <w:r w:rsidRPr="007B2FA5">
        <w:rPr>
          <w:rFonts w:ascii="Consolas" w:hAnsi="Consolas"/>
          <w:bCs/>
          <w:color w:val="4F81BD" w:themeColor="accent1"/>
          <w:sz w:val="18"/>
        </w:rPr>
        <w:t xml:space="preserve"> isNegative:bool </w:t>
      </w:r>
      <w:r>
        <w:rPr>
          <w:rFonts w:ascii="Consolas" w:hAnsi="Consolas"/>
          <w:bCs/>
          <w:color w:val="4F81BD" w:themeColor="accent1"/>
          <w:sz w:val="18"/>
        </w:rPr>
        <w:t>*</w:t>
      </w:r>
      <w:r w:rsidRPr="007B2FA5">
        <w:rPr>
          <w:rFonts w:ascii="Consolas" w:hAnsi="Consolas"/>
          <w:bCs/>
          <w:color w:val="4F81BD" w:themeColor="accent1"/>
          <w:sz w:val="18"/>
        </w:rPr>
        <w:t xml:space="preserve"> scale:byte -&gt; decimal</w:t>
      </w:r>
    </w:p>
    <w:p w:rsidR="007B2FA5" w:rsidRPr="007B2FA5" w:rsidRDefault="007B2FA5" w:rsidP="007B2FA5">
      <w:pPr>
        <w:pStyle w:val="SpecBox"/>
        <w:rPr>
          <w:rFonts w:ascii="Consolas" w:hAnsi="Consolas"/>
          <w:bCs/>
          <w:color w:val="4F81BD" w:themeColor="accent1"/>
          <w:sz w:val="18"/>
        </w:rPr>
      </w:pPr>
      <w:r w:rsidRPr="007B2FA5">
        <w:rPr>
          <w:rFonts w:ascii="Consolas" w:hAnsi="Consolas"/>
          <w:bCs/>
          <w:color w:val="4F81BD" w:themeColor="accent1"/>
          <w:sz w:val="18"/>
        </w:rPr>
        <w:t xml:space="preserve">        </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w:t>
      </w:r>
      <w:r w:rsidRPr="007B2FA5">
        <w:rPr>
          <w:rFonts w:ascii="Consolas" w:hAnsi="Consolas"/>
          <w:bCs/>
          <w:color w:val="4F81BD" w:themeColor="accent1"/>
          <w:sz w:val="18"/>
        </w:rPr>
        <w:t>module</w:t>
      </w:r>
      <w:r>
        <w:rPr>
          <w:rFonts w:ascii="Consolas" w:hAnsi="Consolas"/>
          <w:bCs/>
          <w:color w:val="4F81BD" w:themeColor="accent1"/>
          <w:sz w:val="18"/>
        </w:rPr>
        <w:t xml:space="preserve"> HashCompare =</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PhysicalHashIntrinsic : 'a -&gt; int</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PhysicalEqualityIntrinsic : x:'a -&gt; y:'a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GenericHashParamIntrinsic : 'a -&gt; int byref -&gt; int</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GenericComparisonIntrinsicBimodal : x:'a -&gt; y:'a -&gt; int</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GenericComparisonIntrinsic : x:'a -&gt; y:'a -&gt; int</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GenericEqualityIntrinsic : x:'a -&gt; y:'a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GenericLessThanIntrinsic : x:'a -&gt; y:'a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GenericGreaterThanIntrinsic : x:'a -&gt; y:'a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GenericGreaterOrEqualIntrinsic : x:'a -&gt; y:'a -&gt; bool</w:t>
      </w:r>
    </w:p>
    <w:p w:rsidR="007B2FA5" w:rsidRPr="007B2FA5" w:rsidRDefault="007B2FA5" w:rsidP="007B2FA5">
      <w:pPr>
        <w:pStyle w:val="SpecBox"/>
        <w:rPr>
          <w:rFonts w:ascii="Consolas" w:hAnsi="Consolas"/>
          <w:bCs/>
          <w:color w:val="4F81BD" w:themeColor="accent1"/>
          <w:sz w:val="18"/>
        </w:rPr>
      </w:pPr>
      <w:r>
        <w:rPr>
          <w:rFonts w:ascii="Consolas" w:hAnsi="Consolas"/>
          <w:bCs/>
          <w:color w:val="4F81BD" w:themeColor="accent1"/>
          <w:sz w:val="18"/>
        </w:rPr>
        <w:t xml:space="preserve">    val</w:t>
      </w:r>
      <w:r w:rsidRPr="007B2FA5">
        <w:rPr>
          <w:rFonts w:ascii="Consolas" w:hAnsi="Consolas"/>
          <w:bCs/>
          <w:color w:val="4F81BD" w:themeColor="accent1"/>
          <w:sz w:val="18"/>
        </w:rPr>
        <w:t xml:space="preserve"> GenericLessOrEqualIntrinsic : x:'a -&gt; y:'a -&gt; bool</w:t>
      </w:r>
    </w:p>
    <w:p w:rsidR="004C08B4" w:rsidRPr="00DF274C" w:rsidRDefault="00272451" w:rsidP="004D03CF">
      <w:pPr>
        <w:pStyle w:val="Heading2"/>
        <w:ind w:left="576" w:hanging="576"/>
      </w:pPr>
      <w:bookmarkStart w:id="5561" w:name="_Toc265492626"/>
      <w:r w:rsidRPr="00DF274C">
        <w:t>FSharp.</w:t>
      </w:r>
      <w:r w:rsidR="007B2FA5">
        <w:t>Core</w:t>
      </w:r>
      <w:r w:rsidR="004C08B4" w:rsidRPr="00DF274C">
        <w:t>.</w:t>
      </w:r>
      <w:r w:rsidR="00BD7241">
        <w:t>Optimized</w:t>
      </w:r>
      <w:r w:rsidR="004C08B4" w:rsidRPr="00DF274C">
        <w:t>Ranges (Module)</w:t>
      </w:r>
      <w:bookmarkEnd w:id="5561"/>
    </w:p>
    <w:p w:rsidR="00E92471" w:rsidRPr="00DF274C" w:rsidRDefault="00E92471" w:rsidP="00E92471">
      <w:pPr>
        <w:pStyle w:val="MiniHeading"/>
      </w:pPr>
      <w:r>
        <w:t>Design Criteria</w:t>
      </w:r>
    </w:p>
    <w:p w:rsidR="00E92471" w:rsidRDefault="00272451" w:rsidP="00E92471">
      <w:pPr>
        <w:pStyle w:val="BodyText"/>
      </w:pPr>
      <w:r>
        <w:t>Support the efficient generation of IEnumerables for F# range expressions</w:t>
      </w:r>
    </w:p>
    <w:p w:rsidR="00E92471" w:rsidRPr="00DF274C" w:rsidRDefault="00E92471" w:rsidP="00E92471">
      <w:pPr>
        <w:pStyle w:val="MiniHeading"/>
      </w:pPr>
      <w:r>
        <w:t>Performance Criteria</w:t>
      </w:r>
    </w:p>
    <w:p w:rsidR="00E92471" w:rsidRDefault="00E92471" w:rsidP="00E92471">
      <w:pPr>
        <w:pStyle w:val="BodyText"/>
      </w:pPr>
      <w:r>
        <w:t>TBD</w:t>
      </w:r>
    </w:p>
    <w:p w:rsidR="007B2FA5" w:rsidRPr="00DF274C" w:rsidRDefault="007B2FA5" w:rsidP="007B2FA5">
      <w:pPr>
        <w:pStyle w:val="MiniHeading"/>
      </w:pPr>
      <w:r>
        <w:t>Usage Model</w:t>
      </w:r>
    </w:p>
    <w:p w:rsidR="007B2FA5" w:rsidRDefault="007B2FA5" w:rsidP="007B2FA5">
      <w:pPr>
        <w:pStyle w:val="BodyText"/>
      </w:pPr>
      <w:r>
        <w:t>N/A</w:t>
      </w:r>
    </w:p>
    <w:p w:rsidR="00E92471" w:rsidRPr="00DF274C" w:rsidRDefault="00E92471" w:rsidP="00E92471">
      <w:pPr>
        <w:pStyle w:val="MiniHeading"/>
      </w:pPr>
      <w:r>
        <w:t>Signature</w:t>
      </w:r>
    </w:p>
    <w:p w:rsidR="00294BBC" w:rsidRPr="00294BBC" w:rsidRDefault="00294BBC" w:rsidP="00D25F1D">
      <w:pPr>
        <w:pStyle w:val="SpecBox"/>
        <w:rPr>
          <w:rStyle w:val="CodeInline"/>
        </w:rPr>
      </w:pPr>
      <w:r>
        <w:rPr>
          <w:rStyle w:val="CodeInline"/>
        </w:rPr>
        <w:t>m</w:t>
      </w:r>
      <w:r w:rsidRPr="00294BBC">
        <w:rPr>
          <w:rStyle w:val="CodeInline"/>
        </w:rPr>
        <w:t xml:space="preserve">odule </w:t>
      </w:r>
      <w:r w:rsidR="00BD7241">
        <w:rPr>
          <w:rStyle w:val="CodeInline"/>
        </w:rPr>
        <w:t>Optimized</w:t>
      </w:r>
      <w:r w:rsidRPr="00294BBC">
        <w:rPr>
          <w:rStyle w:val="CodeInline"/>
        </w:rPr>
        <w:t xml:space="preserve">Ranges = </w:t>
      </w:r>
    </w:p>
    <w:p w:rsidR="004C08B4" w:rsidRPr="00294BBC" w:rsidRDefault="00067085" w:rsidP="00D25F1D">
      <w:pPr>
        <w:pStyle w:val="SpecBox"/>
        <w:rPr>
          <w:rStyle w:val="CodeInline"/>
        </w:rPr>
      </w:pPr>
      <w:r>
        <w:rPr>
          <w:rStyle w:val="CodeInline"/>
        </w:rPr>
        <w:t xml:space="preserve">  val</w:t>
      </w:r>
      <w:r w:rsidR="00BD7241">
        <w:rPr>
          <w:rStyle w:val="CodeInline"/>
        </w:rPr>
        <w:t xml:space="preserve"> RangeB</w:t>
      </w:r>
      <w:r w:rsidR="004C08B4" w:rsidRPr="00294BBC">
        <w:rPr>
          <w:rStyle w:val="CodeInline"/>
        </w:rPr>
        <w:t xml:space="preserve">yte: </w:t>
      </w:r>
      <w:r w:rsidR="00F266BA">
        <w:fldChar w:fldCharType="begin"/>
      </w:r>
      <w:r w:rsidR="00F266BA">
        <w:instrText>HYPERLINK "Microsoft.FSharp.Core.type_byte.html"</w:instrText>
      </w:r>
      <w:ins w:id="5562" w:author="Don Syme" w:date="2010-06-28T12:43:00Z"/>
      <w:r w:rsidR="00F266BA">
        <w:fldChar w:fldCharType="separate"/>
      </w:r>
      <w:r w:rsidR="004C08B4" w:rsidRPr="00294BBC">
        <w:rPr>
          <w:rStyle w:val="CodeInline"/>
        </w:rPr>
        <w:t>byte</w:t>
      </w:r>
      <w:r w:rsidR="00F266BA">
        <w:fldChar w:fldCharType="end"/>
      </w:r>
      <w:r w:rsidR="004C08B4" w:rsidRPr="00294BBC">
        <w:rPr>
          <w:rStyle w:val="CodeInline"/>
        </w:rPr>
        <w:t xml:space="preserve"> -&gt; </w:t>
      </w:r>
      <w:r w:rsidR="00F266BA">
        <w:fldChar w:fldCharType="begin"/>
      </w:r>
      <w:r w:rsidR="00F266BA">
        <w:instrText>HYPERLINK "Microsoft.FSharp.Core.type_byte.html"</w:instrText>
      </w:r>
      <w:ins w:id="5563" w:author="Don Syme" w:date="2010-06-28T12:43:00Z"/>
      <w:r w:rsidR="00F266BA">
        <w:fldChar w:fldCharType="separate"/>
      </w:r>
      <w:r w:rsidR="004C08B4" w:rsidRPr="00294BBC">
        <w:rPr>
          <w:rStyle w:val="CodeInline"/>
        </w:rPr>
        <w:t>byte</w:t>
      </w:r>
      <w:r w:rsidR="00F266BA">
        <w:fldChar w:fldCharType="end"/>
      </w:r>
      <w:r w:rsidR="004C08B4" w:rsidRPr="00294BBC">
        <w:rPr>
          <w:rStyle w:val="CodeInline"/>
        </w:rPr>
        <w:t xml:space="preserve"> -&gt; </w:t>
      </w:r>
      <w:r w:rsidR="00F266BA">
        <w:fldChar w:fldCharType="begin"/>
      </w:r>
      <w:r w:rsidR="00F266BA">
        <w:instrText>HYPERLINK "Microsoft.FSharp.Core.type_byte.html"</w:instrText>
      </w:r>
      <w:ins w:id="5564" w:author="Don Syme" w:date="2010-06-28T12:43:00Z"/>
      <w:r w:rsidR="00F266BA">
        <w:fldChar w:fldCharType="separate"/>
      </w:r>
      <w:r w:rsidR="004C08B4" w:rsidRPr="00294BBC">
        <w:rPr>
          <w:rStyle w:val="CodeInline"/>
        </w:rPr>
        <w:t>byte</w:t>
      </w:r>
      <w:r w:rsidR="00F266BA">
        <w:fldChar w:fldCharType="end"/>
      </w:r>
      <w:r w:rsidR="004C08B4" w:rsidRPr="00294BBC">
        <w:rPr>
          <w:rStyle w:val="CodeInline"/>
        </w:rPr>
        <w:t xml:space="preserve"> -&gt; </w:t>
      </w:r>
      <w:r w:rsidR="00F266BA">
        <w:fldChar w:fldCharType="begin"/>
      </w:r>
      <w:r w:rsidR="00F266BA">
        <w:instrText>HYPERLINK "Microsoft.FSharp.Core.type_seq.html"</w:instrText>
      </w:r>
      <w:ins w:id="5565" w:author="Don Syme" w:date="2010-06-28T12:43:00Z"/>
      <w:r w:rsidR="00F266BA">
        <w:fldChar w:fldCharType="separate"/>
      </w:r>
      <w:r w:rsidR="004C08B4" w:rsidRPr="00294BBC">
        <w:rPr>
          <w:rStyle w:val="CodeInline"/>
        </w:rPr>
        <w:t>seq</w:t>
      </w:r>
      <w:r w:rsidR="00F266BA">
        <w:fldChar w:fldCharType="end"/>
      </w:r>
      <w:r w:rsidR="004C08B4" w:rsidRPr="00294BBC">
        <w:rPr>
          <w:rStyle w:val="CodeInline"/>
        </w:rPr>
        <w:t>&lt;</w:t>
      </w:r>
      <w:r w:rsidR="00F266BA">
        <w:fldChar w:fldCharType="begin"/>
      </w:r>
      <w:r w:rsidR="00F266BA">
        <w:instrText>HYPERLINK "Microsoft.FSharp.Core.type_byte.html"</w:instrText>
      </w:r>
      <w:ins w:id="5566" w:author="Don Syme" w:date="2010-06-28T12:43:00Z"/>
      <w:r w:rsidR="00F266BA">
        <w:fldChar w:fldCharType="separate"/>
      </w:r>
      <w:r w:rsidR="004C08B4" w:rsidRPr="00294BBC">
        <w:rPr>
          <w:rStyle w:val="CodeInline"/>
        </w:rPr>
        <w:t>byte</w:t>
      </w:r>
      <w:r w:rsidR="00F266BA">
        <w:fldChar w:fldCharType="end"/>
      </w:r>
      <w:r w:rsidR="004C08B4" w:rsidRPr="00294BBC">
        <w:rPr>
          <w:rStyle w:val="CodeInline"/>
        </w:rPr>
        <w:t>&gt;</w:t>
      </w:r>
    </w:p>
    <w:p w:rsidR="004C08B4" w:rsidRPr="00294BBC" w:rsidRDefault="00067085" w:rsidP="00D25F1D">
      <w:pPr>
        <w:pStyle w:val="SpecBox"/>
        <w:rPr>
          <w:rStyle w:val="CodeInline"/>
        </w:rPr>
      </w:pPr>
      <w:r>
        <w:rPr>
          <w:rStyle w:val="CodeInline"/>
        </w:rPr>
        <w:t xml:space="preserve">  val</w:t>
      </w:r>
      <w:r w:rsidR="00BD7241">
        <w:rPr>
          <w:rStyle w:val="CodeInline"/>
        </w:rPr>
        <w:t xml:space="preserve"> RangeC</w:t>
      </w:r>
      <w:r w:rsidR="004C08B4" w:rsidRPr="00294BBC">
        <w:rPr>
          <w:rStyle w:val="CodeInline"/>
        </w:rPr>
        <w:t xml:space="preserve">har: </w:t>
      </w:r>
      <w:r w:rsidR="00F266BA">
        <w:fldChar w:fldCharType="begin"/>
      </w:r>
      <w:r w:rsidR="00F266BA">
        <w:instrText>HYPERLINK "Microsoft.FSharp.Core.type_char.html"</w:instrText>
      </w:r>
      <w:ins w:id="5567" w:author="Don Syme" w:date="2010-06-28T12:43:00Z"/>
      <w:r w:rsidR="00F266BA">
        <w:fldChar w:fldCharType="separate"/>
      </w:r>
      <w:r w:rsidR="004C08B4" w:rsidRPr="00294BBC">
        <w:rPr>
          <w:rStyle w:val="CodeInline"/>
        </w:rPr>
        <w:t>char</w:t>
      </w:r>
      <w:r w:rsidR="00F266BA">
        <w:fldChar w:fldCharType="end"/>
      </w:r>
      <w:r w:rsidR="004C08B4" w:rsidRPr="00294BBC">
        <w:rPr>
          <w:rStyle w:val="CodeInline"/>
        </w:rPr>
        <w:t xml:space="preserve"> -&gt; </w:t>
      </w:r>
      <w:r w:rsidR="00F266BA">
        <w:fldChar w:fldCharType="begin"/>
      </w:r>
      <w:r w:rsidR="00F266BA">
        <w:instrText>HYPERLINK "Microsoft.FSharp.Core.type_char.html"</w:instrText>
      </w:r>
      <w:ins w:id="5568" w:author="Don Syme" w:date="2010-06-28T12:43:00Z"/>
      <w:r w:rsidR="00F266BA">
        <w:fldChar w:fldCharType="separate"/>
      </w:r>
      <w:r w:rsidR="004C08B4" w:rsidRPr="00294BBC">
        <w:rPr>
          <w:rStyle w:val="CodeInline"/>
        </w:rPr>
        <w:t>char</w:t>
      </w:r>
      <w:r w:rsidR="00F266BA">
        <w:fldChar w:fldCharType="end"/>
      </w:r>
      <w:r w:rsidR="004C08B4" w:rsidRPr="00294BBC">
        <w:rPr>
          <w:rStyle w:val="CodeInline"/>
        </w:rPr>
        <w:t xml:space="preserve"> -&gt; </w:t>
      </w:r>
      <w:r w:rsidR="00F266BA">
        <w:fldChar w:fldCharType="begin"/>
      </w:r>
      <w:r w:rsidR="00F266BA">
        <w:instrText>HYPERLINK "Microsoft.FSharp.Core.type_seq.html"</w:instrText>
      </w:r>
      <w:ins w:id="5569" w:author="Don Syme" w:date="2010-06-28T12:43:00Z"/>
      <w:r w:rsidR="00F266BA">
        <w:fldChar w:fldCharType="separate"/>
      </w:r>
      <w:r w:rsidR="004C08B4" w:rsidRPr="00294BBC">
        <w:rPr>
          <w:rStyle w:val="CodeInline"/>
        </w:rPr>
        <w:t>seq</w:t>
      </w:r>
      <w:r w:rsidR="00F266BA">
        <w:fldChar w:fldCharType="end"/>
      </w:r>
      <w:r w:rsidR="004C08B4" w:rsidRPr="00294BBC">
        <w:rPr>
          <w:rStyle w:val="CodeInline"/>
        </w:rPr>
        <w:t>&lt;</w:t>
      </w:r>
      <w:r w:rsidR="00F266BA">
        <w:fldChar w:fldCharType="begin"/>
      </w:r>
      <w:r w:rsidR="00F266BA">
        <w:instrText>HYPERLINK "Microsoft.FSharp.Core.type_char.html"</w:instrText>
      </w:r>
      <w:ins w:id="5570" w:author="Don Syme" w:date="2010-06-28T12:43:00Z"/>
      <w:r w:rsidR="00F266BA">
        <w:fldChar w:fldCharType="separate"/>
      </w:r>
      <w:r w:rsidR="004C08B4" w:rsidRPr="00294BBC">
        <w:rPr>
          <w:rStyle w:val="CodeInline"/>
        </w:rPr>
        <w:t>char</w:t>
      </w:r>
      <w:r w:rsidR="00F266BA">
        <w:fldChar w:fldCharType="end"/>
      </w:r>
      <w:r w:rsidR="004C08B4" w:rsidRPr="00294BBC">
        <w:rPr>
          <w:rStyle w:val="CodeInline"/>
        </w:rPr>
        <w:t>&gt;</w:t>
      </w:r>
    </w:p>
    <w:p w:rsidR="004C08B4" w:rsidRPr="00294BBC" w:rsidRDefault="00067085" w:rsidP="00D25F1D">
      <w:pPr>
        <w:pStyle w:val="SpecBox"/>
        <w:rPr>
          <w:rStyle w:val="CodeInline"/>
        </w:rPr>
      </w:pPr>
      <w:r>
        <w:rPr>
          <w:rStyle w:val="CodeInline"/>
        </w:rPr>
        <w:t xml:space="preserve">  val</w:t>
      </w:r>
      <w:r w:rsidR="00BD7241">
        <w:rPr>
          <w:rStyle w:val="CodeInline"/>
        </w:rPr>
        <w:t xml:space="preserve"> RangeDouble</w:t>
      </w:r>
      <w:r w:rsidR="004C08B4" w:rsidRPr="00294BBC">
        <w:rPr>
          <w:rStyle w:val="CodeInline"/>
        </w:rPr>
        <w:t xml:space="preserve">: </w:t>
      </w:r>
      <w:r w:rsidR="00F266BA">
        <w:fldChar w:fldCharType="begin"/>
      </w:r>
      <w:r w:rsidR="00F266BA">
        <w:instrText>HYPERLINK "Microsoft.FSharp.Core.type_float.html"</w:instrText>
      </w:r>
      <w:ins w:id="5571" w:author="Don Syme" w:date="2010-06-28T12:43:00Z"/>
      <w:r w:rsidR="00F266BA">
        <w:fldChar w:fldCharType="separate"/>
      </w:r>
      <w:r w:rsidR="004C08B4" w:rsidRPr="00294BBC">
        <w:rPr>
          <w:rStyle w:val="CodeInline"/>
        </w:rPr>
        <w:t>float</w:t>
      </w:r>
      <w:r w:rsidR="00F266BA">
        <w:fldChar w:fldCharType="end"/>
      </w:r>
      <w:r w:rsidR="004C08B4" w:rsidRPr="00294BBC">
        <w:rPr>
          <w:rStyle w:val="CodeInline"/>
        </w:rPr>
        <w:t xml:space="preserve"> -&gt; </w:t>
      </w:r>
      <w:r w:rsidR="00F266BA">
        <w:fldChar w:fldCharType="begin"/>
      </w:r>
      <w:r w:rsidR="00F266BA">
        <w:instrText>HYPERLINK "Microsoft.FSharp.Core.type_float.html"</w:instrText>
      </w:r>
      <w:ins w:id="5572" w:author="Don Syme" w:date="2010-06-28T12:43:00Z"/>
      <w:r w:rsidR="00F266BA">
        <w:fldChar w:fldCharType="separate"/>
      </w:r>
      <w:r w:rsidR="004C08B4" w:rsidRPr="00294BBC">
        <w:rPr>
          <w:rStyle w:val="CodeInline"/>
        </w:rPr>
        <w:t>float</w:t>
      </w:r>
      <w:r w:rsidR="00F266BA">
        <w:fldChar w:fldCharType="end"/>
      </w:r>
      <w:r w:rsidR="004C08B4" w:rsidRPr="00294BBC">
        <w:rPr>
          <w:rStyle w:val="CodeInline"/>
        </w:rPr>
        <w:t xml:space="preserve"> -&gt; </w:t>
      </w:r>
      <w:r w:rsidR="00F266BA">
        <w:fldChar w:fldCharType="begin"/>
      </w:r>
      <w:r w:rsidR="00F266BA">
        <w:instrText>HYPERLINK "Microsoft.FSharp.Core.type_float.html"</w:instrText>
      </w:r>
      <w:ins w:id="5573" w:author="Don Syme" w:date="2010-06-28T12:43:00Z"/>
      <w:r w:rsidR="00F266BA">
        <w:fldChar w:fldCharType="separate"/>
      </w:r>
      <w:r w:rsidR="004C08B4" w:rsidRPr="00294BBC">
        <w:rPr>
          <w:rStyle w:val="CodeInline"/>
        </w:rPr>
        <w:t>float</w:t>
      </w:r>
      <w:r w:rsidR="00F266BA">
        <w:fldChar w:fldCharType="end"/>
      </w:r>
      <w:r w:rsidR="004C08B4" w:rsidRPr="00294BBC">
        <w:rPr>
          <w:rStyle w:val="CodeInline"/>
        </w:rPr>
        <w:t xml:space="preserve"> -&gt; </w:t>
      </w:r>
      <w:r w:rsidR="00F266BA">
        <w:fldChar w:fldCharType="begin"/>
      </w:r>
      <w:r w:rsidR="00F266BA">
        <w:instrText>HYPERLINK "Microsoft.FSharp.Core.type_seq.html"</w:instrText>
      </w:r>
      <w:ins w:id="5574" w:author="Don Syme" w:date="2010-06-28T12:43:00Z"/>
      <w:r w:rsidR="00F266BA">
        <w:fldChar w:fldCharType="separate"/>
      </w:r>
      <w:r w:rsidR="004C08B4" w:rsidRPr="00294BBC">
        <w:rPr>
          <w:rStyle w:val="CodeInline"/>
        </w:rPr>
        <w:t>seq</w:t>
      </w:r>
      <w:r w:rsidR="00F266BA">
        <w:fldChar w:fldCharType="end"/>
      </w:r>
      <w:r w:rsidR="004C08B4" w:rsidRPr="00294BBC">
        <w:rPr>
          <w:rStyle w:val="CodeInline"/>
        </w:rPr>
        <w:t>&lt;</w:t>
      </w:r>
      <w:r w:rsidR="00F266BA">
        <w:fldChar w:fldCharType="begin"/>
      </w:r>
      <w:r w:rsidR="00F266BA">
        <w:instrText>HYPERLINK "Microsoft.FSharp.Core.type_float.html"</w:instrText>
      </w:r>
      <w:ins w:id="5575" w:author="Don Syme" w:date="2010-06-28T12:43:00Z"/>
      <w:r w:rsidR="00F266BA">
        <w:fldChar w:fldCharType="separate"/>
      </w:r>
      <w:r w:rsidR="004C08B4" w:rsidRPr="00294BBC">
        <w:rPr>
          <w:rStyle w:val="CodeInline"/>
        </w:rPr>
        <w:t>float</w:t>
      </w:r>
      <w:r w:rsidR="00F266BA">
        <w:fldChar w:fldCharType="end"/>
      </w:r>
      <w:r w:rsidR="004C08B4" w:rsidRPr="00294BBC">
        <w:rPr>
          <w:rStyle w:val="CodeInline"/>
        </w:rPr>
        <w:t>&gt;</w:t>
      </w:r>
    </w:p>
    <w:p w:rsidR="004C08B4" w:rsidRPr="00294BBC"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RangeSingle</w:t>
      </w:r>
      <w:r w:rsidR="004C08B4" w:rsidRPr="00294BBC">
        <w:rPr>
          <w:rStyle w:val="CodeInline"/>
        </w:rPr>
        <w:t xml:space="preserve">: </w:t>
      </w:r>
      <w:r w:rsidR="00F266BA">
        <w:fldChar w:fldCharType="begin"/>
      </w:r>
      <w:r w:rsidR="00F266BA">
        <w:instrText>HYPERLINK "Microsoft.FSharp.Core.type_float32.html"</w:instrText>
      </w:r>
      <w:ins w:id="5576" w:author="Don Syme" w:date="2010-06-28T12:43:00Z"/>
      <w:r w:rsidR="00F266BA">
        <w:fldChar w:fldCharType="separate"/>
      </w:r>
      <w:r w:rsidR="004C08B4" w:rsidRPr="00294BBC">
        <w:rPr>
          <w:rStyle w:val="CodeInline"/>
        </w:rPr>
        <w:t>float32</w:t>
      </w:r>
      <w:r w:rsidR="00F266BA">
        <w:fldChar w:fldCharType="end"/>
      </w:r>
      <w:r w:rsidR="004C08B4" w:rsidRPr="00294BBC">
        <w:rPr>
          <w:rStyle w:val="CodeInline"/>
        </w:rPr>
        <w:t xml:space="preserve"> -&gt; </w:t>
      </w:r>
      <w:r w:rsidR="00F266BA">
        <w:fldChar w:fldCharType="begin"/>
      </w:r>
      <w:r w:rsidR="00F266BA">
        <w:instrText>HYPERLINK "Microsoft.FSharp.Core.type_float32.html"</w:instrText>
      </w:r>
      <w:ins w:id="5577" w:author="Don Syme" w:date="2010-06-28T12:43:00Z"/>
      <w:r w:rsidR="00F266BA">
        <w:fldChar w:fldCharType="separate"/>
      </w:r>
      <w:r w:rsidR="004C08B4" w:rsidRPr="00294BBC">
        <w:rPr>
          <w:rStyle w:val="CodeInline"/>
        </w:rPr>
        <w:t>float32</w:t>
      </w:r>
      <w:r w:rsidR="00F266BA">
        <w:fldChar w:fldCharType="end"/>
      </w:r>
      <w:r w:rsidR="004C08B4" w:rsidRPr="00294BBC">
        <w:rPr>
          <w:rStyle w:val="CodeInline"/>
        </w:rPr>
        <w:t xml:space="preserve"> -&gt; </w:t>
      </w:r>
      <w:r w:rsidR="00F266BA">
        <w:fldChar w:fldCharType="begin"/>
      </w:r>
      <w:r w:rsidR="00F266BA">
        <w:instrText>HYPERLINK "Microsoft.FSharp.Core.type_float32.html"</w:instrText>
      </w:r>
      <w:ins w:id="5578" w:author="Don Syme" w:date="2010-06-28T12:43:00Z"/>
      <w:r w:rsidR="00F266BA">
        <w:fldChar w:fldCharType="separate"/>
      </w:r>
      <w:r w:rsidR="004C08B4" w:rsidRPr="00294BBC">
        <w:rPr>
          <w:rStyle w:val="CodeInline"/>
        </w:rPr>
        <w:t>float32</w:t>
      </w:r>
      <w:r w:rsidR="00F266BA">
        <w:fldChar w:fldCharType="end"/>
      </w:r>
      <w:r w:rsidR="004C08B4" w:rsidRPr="00294BBC">
        <w:rPr>
          <w:rStyle w:val="CodeInline"/>
        </w:rPr>
        <w:t xml:space="preserve"> -&gt; </w:t>
      </w:r>
      <w:r w:rsidR="00F266BA">
        <w:fldChar w:fldCharType="begin"/>
      </w:r>
      <w:r w:rsidR="00F266BA">
        <w:instrText>HYPERLINK "Microsoft.FSharp.Core.type_seq.html"</w:instrText>
      </w:r>
      <w:ins w:id="5579" w:author="Don Syme" w:date="2010-06-28T12:43:00Z"/>
      <w:r w:rsidR="00F266BA">
        <w:fldChar w:fldCharType="separate"/>
      </w:r>
      <w:r w:rsidR="004C08B4" w:rsidRPr="00294BBC">
        <w:rPr>
          <w:rStyle w:val="CodeInline"/>
        </w:rPr>
        <w:t>seq</w:t>
      </w:r>
      <w:r w:rsidR="00F266BA">
        <w:fldChar w:fldCharType="end"/>
      </w:r>
      <w:r w:rsidR="004C08B4" w:rsidRPr="00294BBC">
        <w:rPr>
          <w:rStyle w:val="CodeInline"/>
        </w:rPr>
        <w:t>&lt;</w:t>
      </w:r>
      <w:r w:rsidR="00F266BA">
        <w:fldChar w:fldCharType="begin"/>
      </w:r>
      <w:r w:rsidR="00F266BA">
        <w:instrText>HYPERLINK "Microsoft.FSharp.Core.type_float32.html"</w:instrText>
      </w:r>
      <w:ins w:id="5580" w:author="Don Syme" w:date="2010-06-28T12:43:00Z"/>
      <w:r w:rsidR="00F266BA">
        <w:fldChar w:fldCharType="separate"/>
      </w:r>
      <w:r w:rsidR="004C08B4" w:rsidRPr="00294BBC">
        <w:rPr>
          <w:rStyle w:val="CodeInline"/>
        </w:rPr>
        <w:t>float32</w:t>
      </w:r>
      <w:r w:rsidR="00F266BA">
        <w:fldChar w:fldCharType="end"/>
      </w:r>
      <w:r w:rsidR="004C08B4" w:rsidRPr="00294BBC">
        <w:rPr>
          <w:rStyle w:val="CodeInline"/>
        </w:rPr>
        <w:t>&gt;</w:t>
      </w:r>
    </w:p>
    <w:p w:rsidR="004C08B4" w:rsidRPr="004252EA" w:rsidRDefault="00067085" w:rsidP="00D25F1D">
      <w:pPr>
        <w:pStyle w:val="SpecBox"/>
        <w:rPr>
          <w:rStyle w:val="CodeInline"/>
          <w:lang w:val="de-DE"/>
          <w:rPrChange w:id="5581" w:author="Don Syme" w:date="2010-06-28T10:29:00Z">
            <w:rPr>
              <w:rStyle w:val="CodeInline"/>
            </w:rPr>
          </w:rPrChange>
        </w:rPr>
      </w:pPr>
      <w:r>
        <w:rPr>
          <w:rStyle w:val="CodeInline"/>
        </w:rPr>
        <w:t xml:space="preserve">  </w:t>
      </w:r>
      <w:r w:rsidRPr="004252EA">
        <w:rPr>
          <w:rStyle w:val="CodeInline"/>
          <w:lang w:val="de-DE"/>
          <w:rPrChange w:id="5582" w:author="Don Syme" w:date="2010-06-28T10:29:00Z">
            <w:rPr>
              <w:rStyle w:val="CodeInline"/>
            </w:rPr>
          </w:rPrChange>
        </w:rPr>
        <w:t>val</w:t>
      </w:r>
      <w:r w:rsidR="00BD7241" w:rsidRPr="004252EA">
        <w:rPr>
          <w:rStyle w:val="CodeInline"/>
          <w:lang w:val="de-DE"/>
          <w:rPrChange w:id="5583" w:author="Don Syme" w:date="2010-06-28T10:29:00Z">
            <w:rPr>
              <w:rStyle w:val="CodeInline"/>
            </w:rPr>
          </w:rPrChange>
        </w:rPr>
        <w:t xml:space="preserve"> RangeG</w:t>
      </w:r>
      <w:r w:rsidR="004C08B4" w:rsidRPr="004252EA">
        <w:rPr>
          <w:rStyle w:val="CodeInline"/>
          <w:lang w:val="de-DE"/>
          <w:rPrChange w:id="5584" w:author="Don Syme" w:date="2010-06-28T10:29:00Z">
            <w:rPr>
              <w:rStyle w:val="CodeInline"/>
            </w:rPr>
          </w:rPrChange>
        </w:rPr>
        <w:t>e</w:t>
      </w:r>
      <w:r w:rsidR="00BD7241" w:rsidRPr="004252EA">
        <w:rPr>
          <w:rStyle w:val="CodeInline"/>
          <w:lang w:val="de-DE"/>
          <w:rPrChange w:id="5585" w:author="Don Syme" w:date="2010-06-28T10:29:00Z">
            <w:rPr>
              <w:rStyle w:val="CodeInline"/>
            </w:rPr>
          </w:rPrChange>
        </w:rPr>
        <w:t>neric</w:t>
      </w:r>
      <w:r w:rsidR="004C08B4" w:rsidRPr="004252EA">
        <w:rPr>
          <w:rStyle w:val="CodeInline"/>
          <w:lang w:val="de-DE"/>
          <w:rPrChange w:id="5586" w:author="Don Syme" w:date="2010-06-28T10:29:00Z">
            <w:rPr>
              <w:rStyle w:val="CodeInline"/>
            </w:rPr>
          </w:rPrChange>
        </w:rPr>
        <w:t xml:space="preserve">: </w:t>
      </w:r>
      <w:r w:rsidR="00553CB7" w:rsidRPr="004252EA">
        <w:rPr>
          <w:rStyle w:val="CodeInline"/>
          <w:lang w:val="de-DE"/>
          <w:rPrChange w:id="5587" w:author="Don Syme" w:date="2010-06-28T10:29:00Z">
            <w:rPr>
              <w:rStyle w:val="CodeInline"/>
            </w:rPr>
          </w:rPrChange>
        </w:rPr>
        <w:t>'T</w:t>
      </w:r>
      <w:r w:rsidR="004C08B4" w:rsidRPr="004252EA">
        <w:rPr>
          <w:rStyle w:val="CodeInline"/>
          <w:lang w:val="de-DE"/>
          <w:rPrChange w:id="5588" w:author="Don Syme" w:date="2010-06-28T10:29:00Z">
            <w:rPr>
              <w:rStyle w:val="CodeInline"/>
            </w:rPr>
          </w:rPrChange>
        </w:rPr>
        <w:t xml:space="preserve"> -&gt; (</w:t>
      </w:r>
      <w:r w:rsidR="00553CB7" w:rsidRPr="004252EA">
        <w:rPr>
          <w:rStyle w:val="CodeInline"/>
          <w:lang w:val="de-DE"/>
          <w:rPrChange w:id="5589" w:author="Don Syme" w:date="2010-06-28T10:29:00Z">
            <w:rPr>
              <w:rStyle w:val="CodeInline"/>
            </w:rPr>
          </w:rPrChange>
        </w:rPr>
        <w:t>'T</w:t>
      </w:r>
      <w:r w:rsidR="004C08B4" w:rsidRPr="004252EA">
        <w:rPr>
          <w:rStyle w:val="CodeInline"/>
          <w:lang w:val="de-DE"/>
          <w:rPrChange w:id="5590" w:author="Don Syme" w:date="2010-06-28T10:29:00Z">
            <w:rPr>
              <w:rStyle w:val="CodeInline"/>
            </w:rPr>
          </w:rPrChange>
        </w:rPr>
        <w:t xml:space="preserve"> -&gt; </w:t>
      </w:r>
      <w:r w:rsidR="00553CB7" w:rsidRPr="004252EA">
        <w:rPr>
          <w:rStyle w:val="CodeInline"/>
          <w:lang w:val="de-DE"/>
          <w:rPrChange w:id="5591" w:author="Don Syme" w:date="2010-06-28T10:29:00Z">
            <w:rPr>
              <w:rStyle w:val="CodeInline"/>
            </w:rPr>
          </w:rPrChange>
        </w:rPr>
        <w:t>'T</w:t>
      </w:r>
      <w:r w:rsidR="004C08B4" w:rsidRPr="004252EA">
        <w:rPr>
          <w:rStyle w:val="CodeInline"/>
          <w:lang w:val="de-DE"/>
          <w:rPrChange w:id="5592" w:author="Don Syme" w:date="2010-06-28T10:29:00Z">
            <w:rPr>
              <w:rStyle w:val="CodeInline"/>
            </w:rPr>
          </w:rPrChange>
        </w:rPr>
        <w:t xml:space="preserve"> -&gt; </w:t>
      </w:r>
      <w:r w:rsidR="00553CB7" w:rsidRPr="004252EA">
        <w:rPr>
          <w:rStyle w:val="CodeInline"/>
          <w:lang w:val="de-DE"/>
          <w:rPrChange w:id="5593" w:author="Don Syme" w:date="2010-06-28T10:29:00Z">
            <w:rPr>
              <w:rStyle w:val="CodeInline"/>
            </w:rPr>
          </w:rPrChange>
        </w:rPr>
        <w:t>'T</w:t>
      </w:r>
      <w:r w:rsidR="004C08B4" w:rsidRPr="004252EA">
        <w:rPr>
          <w:rStyle w:val="CodeInline"/>
          <w:lang w:val="de-DE"/>
          <w:rPrChange w:id="5594" w:author="Don Syme" w:date="2010-06-28T10:29:00Z">
            <w:rPr>
              <w:rStyle w:val="CodeInline"/>
            </w:rPr>
          </w:rPrChange>
        </w:rPr>
        <w:t xml:space="preserve">) -&gt; </w:t>
      </w:r>
      <w:r w:rsidR="00553CB7" w:rsidRPr="004252EA">
        <w:rPr>
          <w:rStyle w:val="CodeInline"/>
          <w:lang w:val="de-DE"/>
          <w:rPrChange w:id="5595" w:author="Don Syme" w:date="2010-06-28T10:29:00Z">
            <w:rPr>
              <w:rStyle w:val="CodeInline"/>
            </w:rPr>
          </w:rPrChange>
        </w:rPr>
        <w:t>'T</w:t>
      </w:r>
      <w:r w:rsidR="004C08B4" w:rsidRPr="004252EA">
        <w:rPr>
          <w:rStyle w:val="CodeInline"/>
          <w:lang w:val="de-DE"/>
          <w:rPrChange w:id="5596" w:author="Don Syme" w:date="2010-06-28T10:29:00Z">
            <w:rPr>
              <w:rStyle w:val="CodeInline"/>
            </w:rPr>
          </w:rPrChange>
        </w:rPr>
        <w:t xml:space="preserve"> -&gt; </w:t>
      </w:r>
      <w:r w:rsidR="00553CB7" w:rsidRPr="004252EA">
        <w:rPr>
          <w:rStyle w:val="CodeInline"/>
          <w:lang w:val="de-DE"/>
          <w:rPrChange w:id="5597" w:author="Don Syme" w:date="2010-06-28T10:29:00Z">
            <w:rPr>
              <w:rStyle w:val="CodeInline"/>
            </w:rPr>
          </w:rPrChange>
        </w:rPr>
        <w:t>'T</w:t>
      </w:r>
      <w:r w:rsidR="004C08B4" w:rsidRPr="004252EA">
        <w:rPr>
          <w:rStyle w:val="CodeInline"/>
          <w:lang w:val="de-DE"/>
          <w:rPrChange w:id="5598" w:author="Don Syme" w:date="2010-06-28T10:29:00Z">
            <w:rPr>
              <w:rStyle w:val="CodeInline"/>
            </w:rPr>
          </w:rPrChange>
        </w:rPr>
        <w:t xml:space="preserve"> -&gt; </w:t>
      </w:r>
      <w:r w:rsidR="00553CB7" w:rsidRPr="004252EA">
        <w:rPr>
          <w:rStyle w:val="CodeInline"/>
          <w:lang w:val="de-DE"/>
          <w:rPrChange w:id="5599" w:author="Don Syme" w:date="2010-06-28T10:29:00Z">
            <w:rPr>
              <w:rStyle w:val="CodeInline"/>
            </w:rPr>
          </w:rPrChange>
        </w:rPr>
        <w:t>'T</w:t>
      </w:r>
      <w:r w:rsidR="004C08B4" w:rsidRPr="004252EA">
        <w:rPr>
          <w:rStyle w:val="CodeInline"/>
          <w:lang w:val="de-DE"/>
          <w:rPrChange w:id="5600" w:author="Don Syme" w:date="2010-06-28T10:29:00Z">
            <w:rPr>
              <w:rStyle w:val="CodeInline"/>
            </w:rPr>
          </w:rPrChange>
        </w:rPr>
        <w:t xml:space="preserve"> -&gt; </w:t>
      </w:r>
      <w:r w:rsidR="00F266BA">
        <w:fldChar w:fldCharType="begin"/>
      </w:r>
      <w:r w:rsidR="00F266BA" w:rsidRPr="004252EA">
        <w:rPr>
          <w:lang w:val="de-DE"/>
          <w:rPrChange w:id="5601" w:author="Don Syme" w:date="2010-06-28T10:29:00Z">
            <w:rPr/>
          </w:rPrChange>
        </w:rPr>
        <w:instrText>HYPERLINK "Microsoft.FSharp.Core.type_seq.html"</w:instrText>
      </w:r>
      <w:ins w:id="5602" w:author="Don Syme" w:date="2010-06-28T12:43:00Z"/>
      <w:r w:rsidR="00F266BA">
        <w:fldChar w:fldCharType="separate"/>
      </w:r>
      <w:r w:rsidR="004C08B4" w:rsidRPr="004252EA">
        <w:rPr>
          <w:rStyle w:val="CodeInline"/>
          <w:lang w:val="de-DE"/>
          <w:rPrChange w:id="5603" w:author="Don Syme" w:date="2010-06-28T10:29:00Z">
            <w:rPr>
              <w:rStyle w:val="CodeInline"/>
            </w:rPr>
          </w:rPrChange>
        </w:rPr>
        <w:t>seq</w:t>
      </w:r>
      <w:r w:rsidR="00F266BA">
        <w:fldChar w:fldCharType="end"/>
      </w:r>
      <w:r w:rsidR="004C08B4" w:rsidRPr="004252EA">
        <w:rPr>
          <w:rStyle w:val="CodeInline"/>
          <w:lang w:val="de-DE"/>
          <w:rPrChange w:id="5604" w:author="Don Syme" w:date="2010-06-28T10:29:00Z">
            <w:rPr>
              <w:rStyle w:val="CodeInline"/>
            </w:rPr>
          </w:rPrChange>
        </w:rPr>
        <w:t>&lt;</w:t>
      </w:r>
      <w:r w:rsidR="00553CB7" w:rsidRPr="004252EA">
        <w:rPr>
          <w:rStyle w:val="CodeInline"/>
          <w:lang w:val="de-DE"/>
          <w:rPrChange w:id="5605" w:author="Don Syme" w:date="2010-06-28T10:29:00Z">
            <w:rPr>
              <w:rStyle w:val="CodeInline"/>
            </w:rPr>
          </w:rPrChange>
        </w:rPr>
        <w:t>'T</w:t>
      </w:r>
      <w:r w:rsidR="004C08B4" w:rsidRPr="004252EA">
        <w:rPr>
          <w:rStyle w:val="CodeInline"/>
          <w:lang w:val="de-DE"/>
          <w:rPrChange w:id="5606" w:author="Don Syme" w:date="2010-06-28T10:29:00Z">
            <w:rPr>
              <w:rStyle w:val="CodeInline"/>
            </w:rPr>
          </w:rPrChange>
        </w:rPr>
        <w:t>&gt;</w:t>
      </w:r>
    </w:p>
    <w:p w:rsidR="004C08B4" w:rsidRPr="004252EA" w:rsidRDefault="00067085" w:rsidP="00D25F1D">
      <w:pPr>
        <w:pStyle w:val="SpecBox"/>
        <w:rPr>
          <w:rStyle w:val="CodeInline"/>
          <w:lang w:val="de-DE"/>
          <w:rPrChange w:id="5607" w:author="Don Syme" w:date="2010-06-28T10:29:00Z">
            <w:rPr>
              <w:rStyle w:val="CodeInline"/>
            </w:rPr>
          </w:rPrChange>
        </w:rPr>
      </w:pPr>
      <w:r w:rsidRPr="004252EA">
        <w:rPr>
          <w:rStyle w:val="CodeInline"/>
          <w:lang w:val="de-DE"/>
          <w:rPrChange w:id="5608" w:author="Don Syme" w:date="2010-06-28T10:29:00Z">
            <w:rPr>
              <w:rStyle w:val="CodeInline"/>
            </w:rPr>
          </w:rPrChange>
        </w:rPr>
        <w:t xml:space="preserve">  val</w:t>
      </w:r>
      <w:r w:rsidR="004C08B4" w:rsidRPr="004252EA">
        <w:rPr>
          <w:rStyle w:val="CodeInline"/>
          <w:lang w:val="de-DE"/>
          <w:rPrChange w:id="5609" w:author="Don Syme" w:date="2010-06-28T10:29:00Z">
            <w:rPr>
              <w:rStyle w:val="CodeInline"/>
            </w:rPr>
          </w:rPrChange>
        </w:rPr>
        <w:t xml:space="preserve"> </w:t>
      </w:r>
      <w:r w:rsidR="00BD7241" w:rsidRPr="004252EA">
        <w:rPr>
          <w:rStyle w:val="CodeInline"/>
          <w:lang w:val="de-DE"/>
          <w:rPrChange w:id="5610" w:author="Don Syme" w:date="2010-06-28T10:29:00Z">
            <w:rPr>
              <w:rStyle w:val="CodeInline"/>
            </w:rPr>
          </w:rPrChange>
        </w:rPr>
        <w:t>RangeInt32</w:t>
      </w:r>
      <w:r w:rsidR="004C08B4" w:rsidRPr="004252EA">
        <w:rPr>
          <w:rStyle w:val="CodeInline"/>
          <w:lang w:val="de-DE"/>
          <w:rPrChange w:id="5611" w:author="Don Syme" w:date="2010-06-28T10:29:00Z">
            <w:rPr>
              <w:rStyle w:val="CodeInline"/>
            </w:rPr>
          </w:rPrChange>
        </w:rPr>
        <w:t xml:space="preserve">: </w:t>
      </w:r>
      <w:r w:rsidR="00F266BA">
        <w:fldChar w:fldCharType="begin"/>
      </w:r>
      <w:r w:rsidR="00F266BA" w:rsidRPr="004252EA">
        <w:rPr>
          <w:lang w:val="de-DE"/>
          <w:rPrChange w:id="5612" w:author="Don Syme" w:date="2010-06-28T10:29:00Z">
            <w:rPr/>
          </w:rPrChange>
        </w:rPr>
        <w:instrText>HYPERLINK "Microsoft.FSharp.Core.type_int.html"</w:instrText>
      </w:r>
      <w:ins w:id="5613" w:author="Don Syme" w:date="2010-06-28T12:43:00Z"/>
      <w:r w:rsidR="00F266BA">
        <w:fldChar w:fldCharType="separate"/>
      </w:r>
      <w:r w:rsidR="004C08B4" w:rsidRPr="004252EA">
        <w:rPr>
          <w:rStyle w:val="CodeInline"/>
          <w:lang w:val="de-DE"/>
          <w:rPrChange w:id="5614" w:author="Don Syme" w:date="2010-06-28T10:29:00Z">
            <w:rPr>
              <w:rStyle w:val="CodeInline"/>
            </w:rPr>
          </w:rPrChange>
        </w:rPr>
        <w:t>int</w:t>
      </w:r>
      <w:r w:rsidR="00F266BA">
        <w:fldChar w:fldCharType="end"/>
      </w:r>
      <w:r w:rsidR="004C08B4" w:rsidRPr="004252EA">
        <w:rPr>
          <w:rStyle w:val="CodeInline"/>
          <w:lang w:val="de-DE"/>
          <w:rPrChange w:id="5615" w:author="Don Syme" w:date="2010-06-28T10:29:00Z">
            <w:rPr>
              <w:rStyle w:val="CodeInline"/>
            </w:rPr>
          </w:rPrChange>
        </w:rPr>
        <w:t xml:space="preserve"> -&gt; </w:t>
      </w:r>
      <w:r w:rsidR="00F266BA">
        <w:fldChar w:fldCharType="begin"/>
      </w:r>
      <w:r w:rsidR="00F266BA" w:rsidRPr="004252EA">
        <w:rPr>
          <w:lang w:val="de-DE"/>
          <w:rPrChange w:id="5616" w:author="Don Syme" w:date="2010-06-28T10:29:00Z">
            <w:rPr/>
          </w:rPrChange>
        </w:rPr>
        <w:instrText>HYPERLINK "Microsoft.FSharp.Core.type_int.html"</w:instrText>
      </w:r>
      <w:ins w:id="5617" w:author="Don Syme" w:date="2010-06-28T12:43:00Z"/>
      <w:r w:rsidR="00F266BA">
        <w:fldChar w:fldCharType="separate"/>
      </w:r>
      <w:r w:rsidR="004C08B4" w:rsidRPr="004252EA">
        <w:rPr>
          <w:rStyle w:val="CodeInline"/>
          <w:lang w:val="de-DE"/>
          <w:rPrChange w:id="5618" w:author="Don Syme" w:date="2010-06-28T10:29:00Z">
            <w:rPr>
              <w:rStyle w:val="CodeInline"/>
            </w:rPr>
          </w:rPrChange>
        </w:rPr>
        <w:t>int</w:t>
      </w:r>
      <w:r w:rsidR="00F266BA">
        <w:fldChar w:fldCharType="end"/>
      </w:r>
      <w:r w:rsidR="004C08B4" w:rsidRPr="004252EA">
        <w:rPr>
          <w:rStyle w:val="CodeInline"/>
          <w:lang w:val="de-DE"/>
          <w:rPrChange w:id="5619" w:author="Don Syme" w:date="2010-06-28T10:29:00Z">
            <w:rPr>
              <w:rStyle w:val="CodeInline"/>
            </w:rPr>
          </w:rPrChange>
        </w:rPr>
        <w:t xml:space="preserve"> -&gt; </w:t>
      </w:r>
      <w:r w:rsidR="00F266BA">
        <w:fldChar w:fldCharType="begin"/>
      </w:r>
      <w:r w:rsidR="00F266BA" w:rsidRPr="004252EA">
        <w:rPr>
          <w:lang w:val="de-DE"/>
          <w:rPrChange w:id="5620" w:author="Don Syme" w:date="2010-06-28T10:29:00Z">
            <w:rPr/>
          </w:rPrChange>
        </w:rPr>
        <w:instrText>HYPERLINK "Microsoft.FSharp.Core.type_int.html"</w:instrText>
      </w:r>
      <w:ins w:id="5621" w:author="Don Syme" w:date="2010-06-28T12:43:00Z"/>
      <w:r w:rsidR="00F266BA">
        <w:fldChar w:fldCharType="separate"/>
      </w:r>
      <w:r w:rsidR="004C08B4" w:rsidRPr="004252EA">
        <w:rPr>
          <w:rStyle w:val="CodeInline"/>
          <w:lang w:val="de-DE"/>
          <w:rPrChange w:id="5622" w:author="Don Syme" w:date="2010-06-28T10:29:00Z">
            <w:rPr>
              <w:rStyle w:val="CodeInline"/>
            </w:rPr>
          </w:rPrChange>
        </w:rPr>
        <w:t>int</w:t>
      </w:r>
      <w:r w:rsidR="00F266BA">
        <w:fldChar w:fldCharType="end"/>
      </w:r>
      <w:r w:rsidR="004C08B4" w:rsidRPr="004252EA">
        <w:rPr>
          <w:rStyle w:val="CodeInline"/>
          <w:lang w:val="de-DE"/>
          <w:rPrChange w:id="5623" w:author="Don Syme" w:date="2010-06-28T10:29:00Z">
            <w:rPr>
              <w:rStyle w:val="CodeInline"/>
            </w:rPr>
          </w:rPrChange>
        </w:rPr>
        <w:t xml:space="preserve"> -&gt; </w:t>
      </w:r>
      <w:r w:rsidR="00F266BA">
        <w:fldChar w:fldCharType="begin"/>
      </w:r>
      <w:r w:rsidR="00F266BA" w:rsidRPr="004252EA">
        <w:rPr>
          <w:lang w:val="de-DE"/>
          <w:rPrChange w:id="5624" w:author="Don Syme" w:date="2010-06-28T10:29:00Z">
            <w:rPr/>
          </w:rPrChange>
        </w:rPr>
        <w:instrText>HYPERLINK "Microsoft.FSharp.Core.type_seq.html"</w:instrText>
      </w:r>
      <w:ins w:id="5625" w:author="Don Syme" w:date="2010-06-28T12:43:00Z"/>
      <w:r w:rsidR="00F266BA">
        <w:fldChar w:fldCharType="separate"/>
      </w:r>
      <w:r w:rsidR="004C08B4" w:rsidRPr="004252EA">
        <w:rPr>
          <w:rStyle w:val="CodeInline"/>
          <w:lang w:val="de-DE"/>
          <w:rPrChange w:id="5626" w:author="Don Syme" w:date="2010-06-28T10:29:00Z">
            <w:rPr>
              <w:rStyle w:val="CodeInline"/>
            </w:rPr>
          </w:rPrChange>
        </w:rPr>
        <w:t>seq</w:t>
      </w:r>
      <w:r w:rsidR="00F266BA">
        <w:fldChar w:fldCharType="end"/>
      </w:r>
      <w:r w:rsidR="004C08B4" w:rsidRPr="004252EA">
        <w:rPr>
          <w:rStyle w:val="CodeInline"/>
          <w:lang w:val="de-DE"/>
          <w:rPrChange w:id="5627" w:author="Don Syme" w:date="2010-06-28T10:29:00Z">
            <w:rPr>
              <w:rStyle w:val="CodeInline"/>
            </w:rPr>
          </w:rPrChange>
        </w:rPr>
        <w:t>&lt;</w:t>
      </w:r>
      <w:r w:rsidR="00F266BA">
        <w:fldChar w:fldCharType="begin"/>
      </w:r>
      <w:r w:rsidR="00F266BA" w:rsidRPr="004252EA">
        <w:rPr>
          <w:lang w:val="de-DE"/>
          <w:rPrChange w:id="5628" w:author="Don Syme" w:date="2010-06-28T10:29:00Z">
            <w:rPr/>
          </w:rPrChange>
        </w:rPr>
        <w:instrText>HYPERLINK "Microsoft.FSharp.Core.type_int.html"</w:instrText>
      </w:r>
      <w:ins w:id="5629" w:author="Don Syme" w:date="2010-06-28T12:43:00Z"/>
      <w:r w:rsidR="00F266BA">
        <w:fldChar w:fldCharType="separate"/>
      </w:r>
      <w:r w:rsidR="004C08B4" w:rsidRPr="004252EA">
        <w:rPr>
          <w:rStyle w:val="CodeInline"/>
          <w:lang w:val="de-DE"/>
          <w:rPrChange w:id="5630" w:author="Don Syme" w:date="2010-06-28T10:29:00Z">
            <w:rPr>
              <w:rStyle w:val="CodeInline"/>
            </w:rPr>
          </w:rPrChange>
        </w:rPr>
        <w:t>int</w:t>
      </w:r>
      <w:r w:rsidR="00F266BA">
        <w:fldChar w:fldCharType="end"/>
      </w:r>
      <w:r w:rsidR="004C08B4" w:rsidRPr="004252EA">
        <w:rPr>
          <w:rStyle w:val="CodeInline"/>
          <w:lang w:val="de-DE"/>
          <w:rPrChange w:id="5631" w:author="Don Syme" w:date="2010-06-28T10:29:00Z">
            <w:rPr>
              <w:rStyle w:val="CodeInline"/>
            </w:rPr>
          </w:rPrChange>
        </w:rPr>
        <w:t>&gt;</w:t>
      </w:r>
    </w:p>
    <w:p w:rsidR="004C08B4" w:rsidRPr="004252EA" w:rsidRDefault="00067085" w:rsidP="00D25F1D">
      <w:pPr>
        <w:pStyle w:val="SpecBox"/>
        <w:rPr>
          <w:rStyle w:val="CodeInline"/>
          <w:lang w:val="de-DE"/>
          <w:rPrChange w:id="5632" w:author="Don Syme" w:date="2010-06-28T10:29:00Z">
            <w:rPr>
              <w:rStyle w:val="CodeInline"/>
            </w:rPr>
          </w:rPrChange>
        </w:rPr>
      </w:pPr>
      <w:r w:rsidRPr="004252EA">
        <w:rPr>
          <w:rStyle w:val="CodeInline"/>
          <w:lang w:val="de-DE"/>
          <w:rPrChange w:id="5633" w:author="Don Syme" w:date="2010-06-28T10:29:00Z">
            <w:rPr>
              <w:rStyle w:val="CodeInline"/>
            </w:rPr>
          </w:rPrChange>
        </w:rPr>
        <w:t xml:space="preserve">  val</w:t>
      </w:r>
      <w:r w:rsidR="004C08B4" w:rsidRPr="004252EA">
        <w:rPr>
          <w:rStyle w:val="CodeInline"/>
          <w:lang w:val="de-DE"/>
          <w:rPrChange w:id="5634" w:author="Don Syme" w:date="2010-06-28T10:29:00Z">
            <w:rPr>
              <w:rStyle w:val="CodeInline"/>
            </w:rPr>
          </w:rPrChange>
        </w:rPr>
        <w:t xml:space="preserve"> </w:t>
      </w:r>
      <w:r w:rsidR="00BD7241" w:rsidRPr="004252EA">
        <w:rPr>
          <w:rStyle w:val="CodeInline"/>
          <w:lang w:val="de-DE"/>
          <w:rPrChange w:id="5635" w:author="Don Syme" w:date="2010-06-28T10:29:00Z">
            <w:rPr>
              <w:rStyle w:val="CodeInline"/>
            </w:rPr>
          </w:rPrChange>
        </w:rPr>
        <w:t>RangeI</w:t>
      </w:r>
      <w:r w:rsidR="004C08B4" w:rsidRPr="004252EA">
        <w:rPr>
          <w:rStyle w:val="CodeInline"/>
          <w:lang w:val="de-DE"/>
          <w:rPrChange w:id="5636" w:author="Don Syme" w:date="2010-06-28T10:29:00Z">
            <w:rPr>
              <w:rStyle w:val="CodeInline"/>
            </w:rPr>
          </w:rPrChange>
        </w:rPr>
        <w:t xml:space="preserve">nt16: </w:t>
      </w:r>
      <w:r w:rsidR="00F266BA">
        <w:fldChar w:fldCharType="begin"/>
      </w:r>
      <w:r w:rsidR="00F266BA" w:rsidRPr="004252EA">
        <w:rPr>
          <w:lang w:val="de-DE"/>
          <w:rPrChange w:id="5637" w:author="Don Syme" w:date="2010-06-28T10:29:00Z">
            <w:rPr/>
          </w:rPrChange>
        </w:rPr>
        <w:instrText>HYPERLINK "Microsoft.FSharp.Core.type_int16.html"</w:instrText>
      </w:r>
      <w:ins w:id="5638" w:author="Don Syme" w:date="2010-06-28T12:43:00Z"/>
      <w:r w:rsidR="00F266BA">
        <w:fldChar w:fldCharType="separate"/>
      </w:r>
      <w:r w:rsidR="004C08B4" w:rsidRPr="004252EA">
        <w:rPr>
          <w:rStyle w:val="CodeInline"/>
          <w:lang w:val="de-DE"/>
          <w:rPrChange w:id="5639" w:author="Don Syme" w:date="2010-06-28T10:29:00Z">
            <w:rPr>
              <w:rStyle w:val="CodeInline"/>
            </w:rPr>
          </w:rPrChange>
        </w:rPr>
        <w:t>int16</w:t>
      </w:r>
      <w:r w:rsidR="00F266BA">
        <w:fldChar w:fldCharType="end"/>
      </w:r>
      <w:r w:rsidR="004C08B4" w:rsidRPr="004252EA">
        <w:rPr>
          <w:rStyle w:val="CodeInline"/>
          <w:lang w:val="de-DE"/>
          <w:rPrChange w:id="5640" w:author="Don Syme" w:date="2010-06-28T10:29:00Z">
            <w:rPr>
              <w:rStyle w:val="CodeInline"/>
            </w:rPr>
          </w:rPrChange>
        </w:rPr>
        <w:t xml:space="preserve"> -&gt; </w:t>
      </w:r>
      <w:r w:rsidR="00F266BA">
        <w:fldChar w:fldCharType="begin"/>
      </w:r>
      <w:r w:rsidR="00F266BA" w:rsidRPr="004252EA">
        <w:rPr>
          <w:lang w:val="de-DE"/>
          <w:rPrChange w:id="5641" w:author="Don Syme" w:date="2010-06-28T10:29:00Z">
            <w:rPr/>
          </w:rPrChange>
        </w:rPr>
        <w:instrText>HYPERLINK "Microsoft.FSharp.Core.type_int16.html"</w:instrText>
      </w:r>
      <w:ins w:id="5642" w:author="Don Syme" w:date="2010-06-28T12:43:00Z"/>
      <w:r w:rsidR="00F266BA">
        <w:fldChar w:fldCharType="separate"/>
      </w:r>
      <w:r w:rsidR="004C08B4" w:rsidRPr="004252EA">
        <w:rPr>
          <w:rStyle w:val="CodeInline"/>
          <w:lang w:val="de-DE"/>
          <w:rPrChange w:id="5643" w:author="Don Syme" w:date="2010-06-28T10:29:00Z">
            <w:rPr>
              <w:rStyle w:val="CodeInline"/>
            </w:rPr>
          </w:rPrChange>
        </w:rPr>
        <w:t>int16</w:t>
      </w:r>
      <w:r w:rsidR="00F266BA">
        <w:fldChar w:fldCharType="end"/>
      </w:r>
      <w:r w:rsidR="004C08B4" w:rsidRPr="004252EA">
        <w:rPr>
          <w:rStyle w:val="CodeInline"/>
          <w:lang w:val="de-DE"/>
          <w:rPrChange w:id="5644" w:author="Don Syme" w:date="2010-06-28T10:29:00Z">
            <w:rPr>
              <w:rStyle w:val="CodeInline"/>
            </w:rPr>
          </w:rPrChange>
        </w:rPr>
        <w:t xml:space="preserve"> -&gt; </w:t>
      </w:r>
      <w:r w:rsidR="00F266BA">
        <w:fldChar w:fldCharType="begin"/>
      </w:r>
      <w:r w:rsidR="00F266BA" w:rsidRPr="004252EA">
        <w:rPr>
          <w:lang w:val="de-DE"/>
          <w:rPrChange w:id="5645" w:author="Don Syme" w:date="2010-06-28T10:29:00Z">
            <w:rPr/>
          </w:rPrChange>
        </w:rPr>
        <w:instrText>HYPERLINK "Microsoft.FSharp.Core.type_int16.html"</w:instrText>
      </w:r>
      <w:ins w:id="5646" w:author="Don Syme" w:date="2010-06-28T12:43:00Z"/>
      <w:r w:rsidR="00F266BA">
        <w:fldChar w:fldCharType="separate"/>
      </w:r>
      <w:r w:rsidR="004C08B4" w:rsidRPr="004252EA">
        <w:rPr>
          <w:rStyle w:val="CodeInline"/>
          <w:lang w:val="de-DE"/>
          <w:rPrChange w:id="5647" w:author="Don Syme" w:date="2010-06-28T10:29:00Z">
            <w:rPr>
              <w:rStyle w:val="CodeInline"/>
            </w:rPr>
          </w:rPrChange>
        </w:rPr>
        <w:t>int16</w:t>
      </w:r>
      <w:r w:rsidR="00F266BA">
        <w:fldChar w:fldCharType="end"/>
      </w:r>
      <w:r w:rsidR="004C08B4" w:rsidRPr="004252EA">
        <w:rPr>
          <w:rStyle w:val="CodeInline"/>
          <w:lang w:val="de-DE"/>
          <w:rPrChange w:id="5648" w:author="Don Syme" w:date="2010-06-28T10:29:00Z">
            <w:rPr>
              <w:rStyle w:val="CodeInline"/>
            </w:rPr>
          </w:rPrChange>
        </w:rPr>
        <w:t xml:space="preserve"> -&gt; </w:t>
      </w:r>
      <w:r w:rsidR="00F266BA">
        <w:fldChar w:fldCharType="begin"/>
      </w:r>
      <w:r w:rsidR="00F266BA" w:rsidRPr="004252EA">
        <w:rPr>
          <w:lang w:val="de-DE"/>
          <w:rPrChange w:id="5649" w:author="Don Syme" w:date="2010-06-28T10:29:00Z">
            <w:rPr/>
          </w:rPrChange>
        </w:rPr>
        <w:instrText>HYPERLINK "Microsoft.FSharp.Core.type_seq.html"</w:instrText>
      </w:r>
      <w:ins w:id="5650" w:author="Don Syme" w:date="2010-06-28T12:43:00Z"/>
      <w:r w:rsidR="00F266BA">
        <w:fldChar w:fldCharType="separate"/>
      </w:r>
      <w:r w:rsidR="004C08B4" w:rsidRPr="004252EA">
        <w:rPr>
          <w:rStyle w:val="CodeInline"/>
          <w:lang w:val="de-DE"/>
          <w:rPrChange w:id="5651" w:author="Don Syme" w:date="2010-06-28T10:29:00Z">
            <w:rPr>
              <w:rStyle w:val="CodeInline"/>
            </w:rPr>
          </w:rPrChange>
        </w:rPr>
        <w:t>seq</w:t>
      </w:r>
      <w:r w:rsidR="00F266BA">
        <w:fldChar w:fldCharType="end"/>
      </w:r>
      <w:r w:rsidR="004C08B4" w:rsidRPr="004252EA">
        <w:rPr>
          <w:rStyle w:val="CodeInline"/>
          <w:lang w:val="de-DE"/>
          <w:rPrChange w:id="5652" w:author="Don Syme" w:date="2010-06-28T10:29:00Z">
            <w:rPr>
              <w:rStyle w:val="CodeInline"/>
            </w:rPr>
          </w:rPrChange>
        </w:rPr>
        <w:t>&lt;</w:t>
      </w:r>
      <w:r w:rsidR="00F266BA">
        <w:fldChar w:fldCharType="begin"/>
      </w:r>
      <w:r w:rsidR="00F266BA" w:rsidRPr="004252EA">
        <w:rPr>
          <w:lang w:val="de-DE"/>
          <w:rPrChange w:id="5653" w:author="Don Syme" w:date="2010-06-28T10:29:00Z">
            <w:rPr/>
          </w:rPrChange>
        </w:rPr>
        <w:instrText>HYPERLINK "Microsoft.FSharp.Core.type_int16.html"</w:instrText>
      </w:r>
      <w:ins w:id="5654" w:author="Don Syme" w:date="2010-06-28T12:43:00Z"/>
      <w:r w:rsidR="00F266BA">
        <w:fldChar w:fldCharType="separate"/>
      </w:r>
      <w:r w:rsidR="004C08B4" w:rsidRPr="004252EA">
        <w:rPr>
          <w:rStyle w:val="CodeInline"/>
          <w:lang w:val="de-DE"/>
          <w:rPrChange w:id="5655" w:author="Don Syme" w:date="2010-06-28T10:29:00Z">
            <w:rPr>
              <w:rStyle w:val="CodeInline"/>
            </w:rPr>
          </w:rPrChange>
        </w:rPr>
        <w:t>int16</w:t>
      </w:r>
      <w:r w:rsidR="00F266BA">
        <w:fldChar w:fldCharType="end"/>
      </w:r>
      <w:r w:rsidR="004C08B4" w:rsidRPr="004252EA">
        <w:rPr>
          <w:rStyle w:val="CodeInline"/>
          <w:lang w:val="de-DE"/>
          <w:rPrChange w:id="5656" w:author="Don Syme" w:date="2010-06-28T10:29:00Z">
            <w:rPr>
              <w:rStyle w:val="CodeInline"/>
            </w:rPr>
          </w:rPrChange>
        </w:rPr>
        <w:t>&gt;</w:t>
      </w:r>
    </w:p>
    <w:p w:rsidR="004C08B4" w:rsidRPr="004252EA" w:rsidRDefault="00067085" w:rsidP="00D25F1D">
      <w:pPr>
        <w:pStyle w:val="SpecBox"/>
        <w:rPr>
          <w:rStyle w:val="CodeInline"/>
          <w:lang w:val="de-DE"/>
          <w:rPrChange w:id="5657" w:author="Don Syme" w:date="2010-06-28T10:29:00Z">
            <w:rPr>
              <w:rStyle w:val="CodeInline"/>
            </w:rPr>
          </w:rPrChange>
        </w:rPr>
      </w:pPr>
      <w:r w:rsidRPr="004252EA">
        <w:rPr>
          <w:rStyle w:val="CodeInline"/>
          <w:lang w:val="de-DE"/>
          <w:rPrChange w:id="5658" w:author="Don Syme" w:date="2010-06-28T10:29:00Z">
            <w:rPr>
              <w:rStyle w:val="CodeInline"/>
            </w:rPr>
          </w:rPrChange>
        </w:rPr>
        <w:lastRenderedPageBreak/>
        <w:t xml:space="preserve">  val</w:t>
      </w:r>
      <w:r w:rsidR="004C08B4" w:rsidRPr="004252EA">
        <w:rPr>
          <w:rStyle w:val="CodeInline"/>
          <w:lang w:val="de-DE"/>
          <w:rPrChange w:id="5659" w:author="Don Syme" w:date="2010-06-28T10:29:00Z">
            <w:rPr>
              <w:rStyle w:val="CodeInline"/>
            </w:rPr>
          </w:rPrChange>
        </w:rPr>
        <w:t xml:space="preserve"> </w:t>
      </w:r>
      <w:r w:rsidR="00BD7241" w:rsidRPr="004252EA">
        <w:rPr>
          <w:rStyle w:val="CodeInline"/>
          <w:lang w:val="de-DE"/>
          <w:rPrChange w:id="5660" w:author="Don Syme" w:date="2010-06-28T10:29:00Z">
            <w:rPr>
              <w:rStyle w:val="CodeInline"/>
            </w:rPr>
          </w:rPrChange>
        </w:rPr>
        <w:t>RangeI</w:t>
      </w:r>
      <w:r w:rsidR="004C08B4" w:rsidRPr="004252EA">
        <w:rPr>
          <w:rStyle w:val="CodeInline"/>
          <w:lang w:val="de-DE"/>
          <w:rPrChange w:id="5661" w:author="Don Syme" w:date="2010-06-28T10:29:00Z">
            <w:rPr>
              <w:rStyle w:val="CodeInline"/>
            </w:rPr>
          </w:rPrChange>
        </w:rPr>
        <w:t xml:space="preserve">nt64: </w:t>
      </w:r>
      <w:r w:rsidR="00F266BA">
        <w:fldChar w:fldCharType="begin"/>
      </w:r>
      <w:r w:rsidR="00F266BA" w:rsidRPr="004252EA">
        <w:rPr>
          <w:lang w:val="de-DE"/>
          <w:rPrChange w:id="5662" w:author="Don Syme" w:date="2010-06-28T10:29:00Z">
            <w:rPr/>
          </w:rPrChange>
        </w:rPr>
        <w:instrText>HYPERLINK "Microsoft.FSharp.Core.type_int64.html"</w:instrText>
      </w:r>
      <w:ins w:id="5663" w:author="Don Syme" w:date="2010-06-28T12:43:00Z"/>
      <w:r w:rsidR="00F266BA">
        <w:fldChar w:fldCharType="separate"/>
      </w:r>
      <w:r w:rsidR="004C08B4" w:rsidRPr="004252EA">
        <w:rPr>
          <w:rStyle w:val="CodeInline"/>
          <w:lang w:val="de-DE"/>
          <w:rPrChange w:id="5664" w:author="Don Syme" w:date="2010-06-28T10:29:00Z">
            <w:rPr>
              <w:rStyle w:val="CodeInline"/>
            </w:rPr>
          </w:rPrChange>
        </w:rPr>
        <w:t>int64</w:t>
      </w:r>
      <w:r w:rsidR="00F266BA">
        <w:fldChar w:fldCharType="end"/>
      </w:r>
      <w:r w:rsidR="004C08B4" w:rsidRPr="004252EA">
        <w:rPr>
          <w:rStyle w:val="CodeInline"/>
          <w:lang w:val="de-DE"/>
          <w:rPrChange w:id="5665" w:author="Don Syme" w:date="2010-06-28T10:29:00Z">
            <w:rPr>
              <w:rStyle w:val="CodeInline"/>
            </w:rPr>
          </w:rPrChange>
        </w:rPr>
        <w:t xml:space="preserve"> -&gt; </w:t>
      </w:r>
      <w:r w:rsidR="00F266BA">
        <w:fldChar w:fldCharType="begin"/>
      </w:r>
      <w:r w:rsidR="00F266BA" w:rsidRPr="004252EA">
        <w:rPr>
          <w:lang w:val="de-DE"/>
          <w:rPrChange w:id="5666" w:author="Don Syme" w:date="2010-06-28T10:29:00Z">
            <w:rPr/>
          </w:rPrChange>
        </w:rPr>
        <w:instrText>HYPERLINK "Microsoft.FSharp.Core.type_int64.html"</w:instrText>
      </w:r>
      <w:ins w:id="5667" w:author="Don Syme" w:date="2010-06-28T12:43:00Z"/>
      <w:r w:rsidR="00F266BA">
        <w:fldChar w:fldCharType="separate"/>
      </w:r>
      <w:r w:rsidR="004C08B4" w:rsidRPr="004252EA">
        <w:rPr>
          <w:rStyle w:val="CodeInline"/>
          <w:lang w:val="de-DE"/>
          <w:rPrChange w:id="5668" w:author="Don Syme" w:date="2010-06-28T10:29:00Z">
            <w:rPr>
              <w:rStyle w:val="CodeInline"/>
            </w:rPr>
          </w:rPrChange>
        </w:rPr>
        <w:t>int64</w:t>
      </w:r>
      <w:r w:rsidR="00F266BA">
        <w:fldChar w:fldCharType="end"/>
      </w:r>
      <w:r w:rsidR="004C08B4" w:rsidRPr="004252EA">
        <w:rPr>
          <w:rStyle w:val="CodeInline"/>
          <w:lang w:val="de-DE"/>
          <w:rPrChange w:id="5669" w:author="Don Syme" w:date="2010-06-28T10:29:00Z">
            <w:rPr>
              <w:rStyle w:val="CodeInline"/>
            </w:rPr>
          </w:rPrChange>
        </w:rPr>
        <w:t xml:space="preserve"> -&gt; </w:t>
      </w:r>
      <w:r w:rsidR="00F266BA">
        <w:fldChar w:fldCharType="begin"/>
      </w:r>
      <w:r w:rsidR="00F266BA" w:rsidRPr="004252EA">
        <w:rPr>
          <w:lang w:val="de-DE"/>
          <w:rPrChange w:id="5670" w:author="Don Syme" w:date="2010-06-28T10:29:00Z">
            <w:rPr/>
          </w:rPrChange>
        </w:rPr>
        <w:instrText>HYPERLINK "Microsoft.FSharp.Core.type_int64.html"</w:instrText>
      </w:r>
      <w:ins w:id="5671" w:author="Don Syme" w:date="2010-06-28T12:43:00Z"/>
      <w:r w:rsidR="00F266BA">
        <w:fldChar w:fldCharType="separate"/>
      </w:r>
      <w:r w:rsidR="004C08B4" w:rsidRPr="004252EA">
        <w:rPr>
          <w:rStyle w:val="CodeInline"/>
          <w:lang w:val="de-DE"/>
          <w:rPrChange w:id="5672" w:author="Don Syme" w:date="2010-06-28T10:29:00Z">
            <w:rPr>
              <w:rStyle w:val="CodeInline"/>
            </w:rPr>
          </w:rPrChange>
        </w:rPr>
        <w:t>int64</w:t>
      </w:r>
      <w:r w:rsidR="00F266BA">
        <w:fldChar w:fldCharType="end"/>
      </w:r>
      <w:r w:rsidR="004C08B4" w:rsidRPr="004252EA">
        <w:rPr>
          <w:rStyle w:val="CodeInline"/>
          <w:lang w:val="de-DE"/>
          <w:rPrChange w:id="5673" w:author="Don Syme" w:date="2010-06-28T10:29:00Z">
            <w:rPr>
              <w:rStyle w:val="CodeInline"/>
            </w:rPr>
          </w:rPrChange>
        </w:rPr>
        <w:t xml:space="preserve"> -&gt; </w:t>
      </w:r>
      <w:r w:rsidR="00F266BA">
        <w:fldChar w:fldCharType="begin"/>
      </w:r>
      <w:r w:rsidR="00F266BA" w:rsidRPr="004252EA">
        <w:rPr>
          <w:lang w:val="de-DE"/>
          <w:rPrChange w:id="5674" w:author="Don Syme" w:date="2010-06-28T10:29:00Z">
            <w:rPr/>
          </w:rPrChange>
        </w:rPr>
        <w:instrText>HYPERLINK "Microsoft.FSharp.Core.type_seq.html"</w:instrText>
      </w:r>
      <w:ins w:id="5675" w:author="Don Syme" w:date="2010-06-28T12:43:00Z"/>
      <w:r w:rsidR="00F266BA">
        <w:fldChar w:fldCharType="separate"/>
      </w:r>
      <w:r w:rsidR="004C08B4" w:rsidRPr="004252EA">
        <w:rPr>
          <w:rStyle w:val="CodeInline"/>
          <w:lang w:val="de-DE"/>
          <w:rPrChange w:id="5676" w:author="Don Syme" w:date="2010-06-28T10:29:00Z">
            <w:rPr>
              <w:rStyle w:val="CodeInline"/>
            </w:rPr>
          </w:rPrChange>
        </w:rPr>
        <w:t>seq</w:t>
      </w:r>
      <w:r w:rsidR="00F266BA">
        <w:fldChar w:fldCharType="end"/>
      </w:r>
      <w:r w:rsidR="004C08B4" w:rsidRPr="004252EA">
        <w:rPr>
          <w:rStyle w:val="CodeInline"/>
          <w:lang w:val="de-DE"/>
          <w:rPrChange w:id="5677" w:author="Don Syme" w:date="2010-06-28T10:29:00Z">
            <w:rPr>
              <w:rStyle w:val="CodeInline"/>
            </w:rPr>
          </w:rPrChange>
        </w:rPr>
        <w:t>&lt;</w:t>
      </w:r>
      <w:r w:rsidR="00F266BA">
        <w:fldChar w:fldCharType="begin"/>
      </w:r>
      <w:r w:rsidR="00F266BA" w:rsidRPr="004252EA">
        <w:rPr>
          <w:lang w:val="de-DE"/>
          <w:rPrChange w:id="5678" w:author="Don Syme" w:date="2010-06-28T10:29:00Z">
            <w:rPr/>
          </w:rPrChange>
        </w:rPr>
        <w:instrText>HYPERLINK "Microsoft.FSharp.Core.type_int64.html"</w:instrText>
      </w:r>
      <w:ins w:id="5679" w:author="Don Syme" w:date="2010-06-28T12:43:00Z"/>
      <w:r w:rsidR="00F266BA">
        <w:fldChar w:fldCharType="separate"/>
      </w:r>
      <w:r w:rsidR="004C08B4" w:rsidRPr="004252EA">
        <w:rPr>
          <w:rStyle w:val="CodeInline"/>
          <w:lang w:val="de-DE"/>
          <w:rPrChange w:id="5680" w:author="Don Syme" w:date="2010-06-28T10:29:00Z">
            <w:rPr>
              <w:rStyle w:val="CodeInline"/>
            </w:rPr>
          </w:rPrChange>
        </w:rPr>
        <w:t>int64</w:t>
      </w:r>
      <w:r w:rsidR="00F266BA">
        <w:fldChar w:fldCharType="end"/>
      </w:r>
      <w:r w:rsidR="004C08B4" w:rsidRPr="004252EA">
        <w:rPr>
          <w:rStyle w:val="CodeInline"/>
          <w:lang w:val="de-DE"/>
          <w:rPrChange w:id="5681" w:author="Don Syme" w:date="2010-06-28T10:29:00Z">
            <w:rPr>
              <w:rStyle w:val="CodeInline"/>
            </w:rPr>
          </w:rPrChange>
        </w:rPr>
        <w:t>&gt;</w:t>
      </w:r>
    </w:p>
    <w:p w:rsidR="004C08B4" w:rsidRPr="00294BBC" w:rsidRDefault="00067085" w:rsidP="00D25F1D">
      <w:pPr>
        <w:pStyle w:val="SpecBox"/>
        <w:rPr>
          <w:rStyle w:val="CodeInline"/>
        </w:rPr>
      </w:pPr>
      <w:r w:rsidRPr="004252EA">
        <w:rPr>
          <w:rStyle w:val="CodeInline"/>
          <w:lang w:val="de-DE"/>
          <w:rPrChange w:id="5682" w:author="Don Syme" w:date="2010-06-28T10:29:00Z">
            <w:rPr>
              <w:rStyle w:val="CodeInline"/>
            </w:rPr>
          </w:rPrChange>
        </w:rPr>
        <w:t xml:space="preserve">  </w:t>
      </w:r>
      <w:r>
        <w:rPr>
          <w:rStyle w:val="CodeInline"/>
        </w:rPr>
        <w:t>val</w:t>
      </w:r>
      <w:r w:rsidR="004C08B4" w:rsidRPr="00294BBC">
        <w:rPr>
          <w:rStyle w:val="CodeInline"/>
        </w:rPr>
        <w:t xml:space="preserve"> </w:t>
      </w:r>
      <w:r w:rsidR="00BD7241">
        <w:rPr>
          <w:rStyle w:val="CodeInline"/>
        </w:rPr>
        <w:t>RangeIntPtr</w:t>
      </w:r>
      <w:r w:rsidR="004C08B4" w:rsidRPr="00294BBC">
        <w:rPr>
          <w:rStyle w:val="CodeInline"/>
        </w:rPr>
        <w:t xml:space="preserve">: </w:t>
      </w:r>
      <w:r w:rsidR="00F266BA">
        <w:fldChar w:fldCharType="begin"/>
      </w:r>
      <w:r w:rsidR="00F266BA">
        <w:instrText>HYPERLINK "Microsoft.FSharp.Core.type_nativeint.html"</w:instrText>
      </w:r>
      <w:ins w:id="5683" w:author="Don Syme" w:date="2010-06-28T12:43:00Z"/>
      <w:r w:rsidR="00F266BA">
        <w:fldChar w:fldCharType="separate"/>
      </w:r>
      <w:r w:rsidR="004C08B4" w:rsidRPr="00294BBC">
        <w:rPr>
          <w:rStyle w:val="CodeInline"/>
        </w:rPr>
        <w:t>nativeint</w:t>
      </w:r>
      <w:r w:rsidR="00F266BA">
        <w:fldChar w:fldCharType="end"/>
      </w:r>
      <w:r w:rsidR="004C08B4" w:rsidRPr="00294BBC">
        <w:rPr>
          <w:rStyle w:val="CodeInline"/>
        </w:rPr>
        <w:t xml:space="preserve"> -&gt; </w:t>
      </w:r>
      <w:r w:rsidR="00F266BA">
        <w:fldChar w:fldCharType="begin"/>
      </w:r>
      <w:r w:rsidR="00F266BA">
        <w:instrText>HYPERLINK "Microsoft.FSharp.Core.type_nativeint.html"</w:instrText>
      </w:r>
      <w:ins w:id="5684" w:author="Don Syme" w:date="2010-06-28T12:43:00Z"/>
      <w:r w:rsidR="00F266BA">
        <w:fldChar w:fldCharType="separate"/>
      </w:r>
      <w:r w:rsidR="004C08B4" w:rsidRPr="00294BBC">
        <w:rPr>
          <w:rStyle w:val="CodeInline"/>
        </w:rPr>
        <w:t>nativeint</w:t>
      </w:r>
      <w:r w:rsidR="00F266BA">
        <w:fldChar w:fldCharType="end"/>
      </w:r>
      <w:r w:rsidR="004C08B4" w:rsidRPr="00294BBC">
        <w:rPr>
          <w:rStyle w:val="CodeInline"/>
        </w:rPr>
        <w:t xml:space="preserve"> -&gt; </w:t>
      </w:r>
      <w:r w:rsidR="00F266BA">
        <w:fldChar w:fldCharType="begin"/>
      </w:r>
      <w:r w:rsidR="00F266BA">
        <w:instrText>HYPERLINK "Microsoft.FSharp.Core.type_nativeint.html"</w:instrText>
      </w:r>
      <w:ins w:id="5685" w:author="Don Syme" w:date="2010-06-28T12:43:00Z"/>
      <w:r w:rsidR="00F266BA">
        <w:fldChar w:fldCharType="separate"/>
      </w:r>
      <w:r w:rsidR="004C08B4" w:rsidRPr="00294BBC">
        <w:rPr>
          <w:rStyle w:val="CodeInline"/>
        </w:rPr>
        <w:t>nativeint</w:t>
      </w:r>
      <w:r w:rsidR="00F266BA">
        <w:fldChar w:fldCharType="end"/>
      </w:r>
      <w:r w:rsidR="004C08B4" w:rsidRPr="00294BBC">
        <w:rPr>
          <w:rStyle w:val="CodeInline"/>
        </w:rPr>
        <w:t xml:space="preserve"> -&gt; </w:t>
      </w:r>
      <w:r w:rsidR="00F266BA">
        <w:fldChar w:fldCharType="begin"/>
      </w:r>
      <w:r w:rsidR="00F266BA">
        <w:instrText>HYPERLINK "Microsoft.FSharp.Core.type_seq.html"</w:instrText>
      </w:r>
      <w:ins w:id="5686" w:author="Don Syme" w:date="2010-06-28T12:43:00Z"/>
      <w:r w:rsidR="00F266BA">
        <w:fldChar w:fldCharType="separate"/>
      </w:r>
      <w:r w:rsidR="004C08B4" w:rsidRPr="00294BBC">
        <w:rPr>
          <w:rStyle w:val="CodeInline"/>
        </w:rPr>
        <w:t>seq</w:t>
      </w:r>
      <w:r w:rsidR="00F266BA">
        <w:fldChar w:fldCharType="end"/>
      </w:r>
      <w:r w:rsidR="004C08B4" w:rsidRPr="00294BBC">
        <w:rPr>
          <w:rStyle w:val="CodeInline"/>
        </w:rPr>
        <w:t>&lt;</w:t>
      </w:r>
      <w:r w:rsidR="00F266BA">
        <w:fldChar w:fldCharType="begin"/>
      </w:r>
      <w:r w:rsidR="00F266BA">
        <w:instrText>HYPERLINK "Microsoft.FSharp.Core.type_nativeint.html"</w:instrText>
      </w:r>
      <w:ins w:id="5687" w:author="Don Syme" w:date="2010-06-28T12:43:00Z"/>
      <w:r w:rsidR="00F266BA">
        <w:fldChar w:fldCharType="separate"/>
      </w:r>
      <w:r w:rsidR="004C08B4" w:rsidRPr="00294BBC">
        <w:rPr>
          <w:rStyle w:val="CodeInline"/>
        </w:rPr>
        <w:t>nativeint</w:t>
      </w:r>
      <w:r w:rsidR="00F266BA">
        <w:fldChar w:fldCharType="end"/>
      </w:r>
      <w:r w:rsidR="004C08B4" w:rsidRPr="00294BBC">
        <w:rPr>
          <w:rStyle w:val="CodeInline"/>
        </w:rPr>
        <w:t>&gt;</w:t>
      </w:r>
    </w:p>
    <w:p w:rsidR="004C08B4" w:rsidRPr="00294BBC"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RangeSB</w:t>
      </w:r>
      <w:r w:rsidR="004C08B4" w:rsidRPr="00294BBC">
        <w:rPr>
          <w:rStyle w:val="CodeInline"/>
        </w:rPr>
        <w:t xml:space="preserve">yte: </w:t>
      </w:r>
      <w:r w:rsidR="00F266BA">
        <w:fldChar w:fldCharType="begin"/>
      </w:r>
      <w:r w:rsidR="00F266BA">
        <w:instrText>HYPERLINK "Microsoft.FSharp.Core.type_sbyte.html"</w:instrText>
      </w:r>
      <w:ins w:id="5688" w:author="Don Syme" w:date="2010-06-28T12:43:00Z"/>
      <w:r w:rsidR="00F266BA">
        <w:fldChar w:fldCharType="separate"/>
      </w:r>
      <w:r w:rsidR="004C08B4" w:rsidRPr="00294BBC">
        <w:rPr>
          <w:rStyle w:val="CodeInline"/>
        </w:rPr>
        <w:t>sbyte</w:t>
      </w:r>
      <w:r w:rsidR="00F266BA">
        <w:fldChar w:fldCharType="end"/>
      </w:r>
      <w:r w:rsidR="004C08B4" w:rsidRPr="00294BBC">
        <w:rPr>
          <w:rStyle w:val="CodeInline"/>
        </w:rPr>
        <w:t xml:space="preserve"> -&gt; </w:t>
      </w:r>
      <w:r w:rsidR="00F266BA">
        <w:fldChar w:fldCharType="begin"/>
      </w:r>
      <w:r w:rsidR="00F266BA">
        <w:instrText>HYPERLINK "Microsoft.FSharp.Core.type_sbyte.html"</w:instrText>
      </w:r>
      <w:ins w:id="5689" w:author="Don Syme" w:date="2010-06-28T12:43:00Z"/>
      <w:r w:rsidR="00F266BA">
        <w:fldChar w:fldCharType="separate"/>
      </w:r>
      <w:r w:rsidR="004C08B4" w:rsidRPr="00294BBC">
        <w:rPr>
          <w:rStyle w:val="CodeInline"/>
        </w:rPr>
        <w:t>sbyte</w:t>
      </w:r>
      <w:r w:rsidR="00F266BA">
        <w:fldChar w:fldCharType="end"/>
      </w:r>
      <w:r w:rsidR="004C08B4" w:rsidRPr="00294BBC">
        <w:rPr>
          <w:rStyle w:val="CodeInline"/>
        </w:rPr>
        <w:t xml:space="preserve"> -&gt; </w:t>
      </w:r>
      <w:r w:rsidR="00F266BA">
        <w:fldChar w:fldCharType="begin"/>
      </w:r>
      <w:r w:rsidR="00F266BA">
        <w:instrText>HYPERLINK "Microsoft.FSharp.Core.type_sbyte.html"</w:instrText>
      </w:r>
      <w:ins w:id="5690" w:author="Don Syme" w:date="2010-06-28T12:43:00Z"/>
      <w:r w:rsidR="00F266BA">
        <w:fldChar w:fldCharType="separate"/>
      </w:r>
      <w:r w:rsidR="004C08B4" w:rsidRPr="00294BBC">
        <w:rPr>
          <w:rStyle w:val="CodeInline"/>
        </w:rPr>
        <w:t>sbyte</w:t>
      </w:r>
      <w:r w:rsidR="00F266BA">
        <w:fldChar w:fldCharType="end"/>
      </w:r>
      <w:r w:rsidR="004C08B4" w:rsidRPr="00294BBC">
        <w:rPr>
          <w:rStyle w:val="CodeInline"/>
        </w:rPr>
        <w:t xml:space="preserve"> -&gt; </w:t>
      </w:r>
      <w:r w:rsidR="00F266BA">
        <w:fldChar w:fldCharType="begin"/>
      </w:r>
      <w:r w:rsidR="00F266BA">
        <w:instrText>HYPERLINK "Microsoft.FSharp.Core.type_seq.html"</w:instrText>
      </w:r>
      <w:ins w:id="5691" w:author="Don Syme" w:date="2010-06-28T12:43:00Z"/>
      <w:r w:rsidR="00F266BA">
        <w:fldChar w:fldCharType="separate"/>
      </w:r>
      <w:r w:rsidR="004C08B4" w:rsidRPr="00294BBC">
        <w:rPr>
          <w:rStyle w:val="CodeInline"/>
        </w:rPr>
        <w:t>seq</w:t>
      </w:r>
      <w:r w:rsidR="00F266BA">
        <w:fldChar w:fldCharType="end"/>
      </w:r>
      <w:r w:rsidR="004C08B4" w:rsidRPr="00294BBC">
        <w:rPr>
          <w:rStyle w:val="CodeInline"/>
        </w:rPr>
        <w:t>&lt;</w:t>
      </w:r>
      <w:r w:rsidR="00F266BA">
        <w:fldChar w:fldCharType="begin"/>
      </w:r>
      <w:r w:rsidR="00F266BA">
        <w:instrText>HYPERLINK "Microsoft.FSharp.Core.type_sbyte.html"</w:instrText>
      </w:r>
      <w:ins w:id="5692" w:author="Don Syme" w:date="2010-06-28T12:43:00Z"/>
      <w:r w:rsidR="00F266BA">
        <w:fldChar w:fldCharType="separate"/>
      </w:r>
      <w:r w:rsidR="004C08B4" w:rsidRPr="00294BBC">
        <w:rPr>
          <w:rStyle w:val="CodeInline"/>
        </w:rPr>
        <w:t>sbyte</w:t>
      </w:r>
      <w:r w:rsidR="00F266BA">
        <w:fldChar w:fldCharType="end"/>
      </w:r>
      <w:r w:rsidR="004C08B4" w:rsidRPr="00294BBC">
        <w:rPr>
          <w:rStyle w:val="CodeInline"/>
        </w:rPr>
        <w:t>&gt;</w:t>
      </w:r>
    </w:p>
    <w:p w:rsidR="004C08B4" w:rsidRPr="00294BBC"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RangeUI</w:t>
      </w:r>
      <w:r w:rsidR="004C08B4" w:rsidRPr="00294BBC">
        <w:rPr>
          <w:rStyle w:val="CodeInline"/>
        </w:rPr>
        <w:t xml:space="preserve">nt16: </w:t>
      </w:r>
      <w:r w:rsidR="00F266BA">
        <w:fldChar w:fldCharType="begin"/>
      </w:r>
      <w:r w:rsidR="00F266BA">
        <w:instrText>HYPERLINK "Microsoft.FSharp.Core.type_uint16.html"</w:instrText>
      </w:r>
      <w:ins w:id="5693" w:author="Don Syme" w:date="2010-06-28T12:43:00Z"/>
      <w:r w:rsidR="00F266BA">
        <w:fldChar w:fldCharType="separate"/>
      </w:r>
      <w:r w:rsidR="004C08B4" w:rsidRPr="00294BBC">
        <w:rPr>
          <w:rStyle w:val="CodeInline"/>
        </w:rPr>
        <w:t>uint16</w:t>
      </w:r>
      <w:r w:rsidR="00F266BA">
        <w:fldChar w:fldCharType="end"/>
      </w:r>
      <w:r w:rsidR="004C08B4" w:rsidRPr="00294BBC">
        <w:rPr>
          <w:rStyle w:val="CodeInline"/>
        </w:rPr>
        <w:t xml:space="preserve"> -&gt; </w:t>
      </w:r>
      <w:r w:rsidR="00F266BA">
        <w:fldChar w:fldCharType="begin"/>
      </w:r>
      <w:r w:rsidR="00F266BA">
        <w:instrText>HYPERLINK "Microsoft.FSharp.Core.type_uint16.html"</w:instrText>
      </w:r>
      <w:ins w:id="5694" w:author="Don Syme" w:date="2010-06-28T12:43:00Z"/>
      <w:r w:rsidR="00F266BA">
        <w:fldChar w:fldCharType="separate"/>
      </w:r>
      <w:r w:rsidR="004C08B4" w:rsidRPr="00294BBC">
        <w:rPr>
          <w:rStyle w:val="CodeInline"/>
        </w:rPr>
        <w:t>uint16</w:t>
      </w:r>
      <w:r w:rsidR="00F266BA">
        <w:fldChar w:fldCharType="end"/>
      </w:r>
      <w:r w:rsidR="004C08B4" w:rsidRPr="00294BBC">
        <w:rPr>
          <w:rStyle w:val="CodeInline"/>
        </w:rPr>
        <w:t xml:space="preserve"> -&gt; </w:t>
      </w:r>
      <w:r w:rsidR="00F266BA">
        <w:fldChar w:fldCharType="begin"/>
      </w:r>
      <w:r w:rsidR="00F266BA">
        <w:instrText>HYPERLINK "Microsoft.FSharp.Core.type_uint16.html"</w:instrText>
      </w:r>
      <w:ins w:id="5695" w:author="Don Syme" w:date="2010-06-28T12:43:00Z"/>
      <w:r w:rsidR="00F266BA">
        <w:fldChar w:fldCharType="separate"/>
      </w:r>
      <w:r w:rsidR="004C08B4" w:rsidRPr="00294BBC">
        <w:rPr>
          <w:rStyle w:val="CodeInline"/>
        </w:rPr>
        <w:t>uint16</w:t>
      </w:r>
      <w:r w:rsidR="00F266BA">
        <w:fldChar w:fldCharType="end"/>
      </w:r>
      <w:r w:rsidR="004C08B4" w:rsidRPr="00294BBC">
        <w:rPr>
          <w:rStyle w:val="CodeInline"/>
        </w:rPr>
        <w:t xml:space="preserve"> -&gt; </w:t>
      </w:r>
      <w:r w:rsidR="00F266BA">
        <w:fldChar w:fldCharType="begin"/>
      </w:r>
      <w:r w:rsidR="00F266BA">
        <w:instrText>HYPERLINK "Microsoft.FSharp.Core.type_seq.html"</w:instrText>
      </w:r>
      <w:ins w:id="5696" w:author="Don Syme" w:date="2010-06-28T12:43:00Z"/>
      <w:r w:rsidR="00F266BA">
        <w:fldChar w:fldCharType="separate"/>
      </w:r>
      <w:r w:rsidR="004C08B4" w:rsidRPr="00294BBC">
        <w:rPr>
          <w:rStyle w:val="CodeInline"/>
        </w:rPr>
        <w:t>seq</w:t>
      </w:r>
      <w:r w:rsidR="00F266BA">
        <w:fldChar w:fldCharType="end"/>
      </w:r>
      <w:r w:rsidR="004C08B4" w:rsidRPr="00294BBC">
        <w:rPr>
          <w:rStyle w:val="CodeInline"/>
        </w:rPr>
        <w:t>&lt;</w:t>
      </w:r>
      <w:r w:rsidR="00F266BA">
        <w:fldChar w:fldCharType="begin"/>
      </w:r>
      <w:r w:rsidR="00F266BA">
        <w:instrText>HYPERLINK "Microsoft.FSharp.Core.type_uint16.html"</w:instrText>
      </w:r>
      <w:ins w:id="5697" w:author="Don Syme" w:date="2010-06-28T12:43:00Z"/>
      <w:r w:rsidR="00F266BA">
        <w:fldChar w:fldCharType="separate"/>
      </w:r>
      <w:r w:rsidR="004C08B4" w:rsidRPr="00294BBC">
        <w:rPr>
          <w:rStyle w:val="CodeInline"/>
        </w:rPr>
        <w:t>uint16</w:t>
      </w:r>
      <w:r w:rsidR="00F266BA">
        <w:fldChar w:fldCharType="end"/>
      </w:r>
      <w:r w:rsidR="004C08B4" w:rsidRPr="00294BBC">
        <w:rPr>
          <w:rStyle w:val="CodeInline"/>
        </w:rPr>
        <w:t>&gt;</w:t>
      </w:r>
    </w:p>
    <w:p w:rsidR="004C08B4" w:rsidRPr="00294BBC"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RangeUI</w:t>
      </w:r>
      <w:r w:rsidR="004C08B4" w:rsidRPr="00294BBC">
        <w:rPr>
          <w:rStyle w:val="CodeInline"/>
        </w:rPr>
        <w:t xml:space="preserve">nt32: </w:t>
      </w:r>
      <w:r w:rsidR="00F266BA">
        <w:fldChar w:fldCharType="begin"/>
      </w:r>
      <w:r w:rsidR="00F266BA">
        <w:instrText>HYPERLINK "Microsoft.FSharp.Core.type_uint32.html"</w:instrText>
      </w:r>
      <w:ins w:id="5698" w:author="Don Syme" w:date="2010-06-28T12:43:00Z"/>
      <w:r w:rsidR="00F266BA">
        <w:fldChar w:fldCharType="separate"/>
      </w:r>
      <w:r w:rsidR="004C08B4" w:rsidRPr="00294BBC">
        <w:rPr>
          <w:rStyle w:val="CodeInline"/>
        </w:rPr>
        <w:t>uint32</w:t>
      </w:r>
      <w:r w:rsidR="00F266BA">
        <w:fldChar w:fldCharType="end"/>
      </w:r>
      <w:r w:rsidR="004C08B4" w:rsidRPr="00294BBC">
        <w:rPr>
          <w:rStyle w:val="CodeInline"/>
        </w:rPr>
        <w:t xml:space="preserve"> -&gt; </w:t>
      </w:r>
      <w:r w:rsidR="00F266BA">
        <w:fldChar w:fldCharType="begin"/>
      </w:r>
      <w:r w:rsidR="00F266BA">
        <w:instrText>HYPERLINK "Microsoft.FSharp.Core.type_uint32.html"</w:instrText>
      </w:r>
      <w:ins w:id="5699" w:author="Don Syme" w:date="2010-06-28T12:43:00Z"/>
      <w:r w:rsidR="00F266BA">
        <w:fldChar w:fldCharType="separate"/>
      </w:r>
      <w:r w:rsidR="004C08B4" w:rsidRPr="00294BBC">
        <w:rPr>
          <w:rStyle w:val="CodeInline"/>
        </w:rPr>
        <w:t>uint32</w:t>
      </w:r>
      <w:r w:rsidR="00F266BA">
        <w:fldChar w:fldCharType="end"/>
      </w:r>
      <w:r w:rsidR="004C08B4" w:rsidRPr="00294BBC">
        <w:rPr>
          <w:rStyle w:val="CodeInline"/>
        </w:rPr>
        <w:t xml:space="preserve"> -&gt; </w:t>
      </w:r>
      <w:r w:rsidR="00F266BA">
        <w:fldChar w:fldCharType="begin"/>
      </w:r>
      <w:r w:rsidR="00F266BA">
        <w:instrText>HYPERLINK "Microsoft.FSharp.Core.type_uint32.html"</w:instrText>
      </w:r>
      <w:ins w:id="5700" w:author="Don Syme" w:date="2010-06-28T12:43:00Z"/>
      <w:r w:rsidR="00F266BA">
        <w:fldChar w:fldCharType="separate"/>
      </w:r>
      <w:r w:rsidR="004C08B4" w:rsidRPr="00294BBC">
        <w:rPr>
          <w:rStyle w:val="CodeInline"/>
        </w:rPr>
        <w:t>uint32</w:t>
      </w:r>
      <w:r w:rsidR="00F266BA">
        <w:fldChar w:fldCharType="end"/>
      </w:r>
      <w:r w:rsidR="004C08B4" w:rsidRPr="00294BBC">
        <w:rPr>
          <w:rStyle w:val="CodeInline"/>
        </w:rPr>
        <w:t xml:space="preserve"> -&gt; </w:t>
      </w:r>
      <w:r w:rsidR="00F266BA">
        <w:fldChar w:fldCharType="begin"/>
      </w:r>
      <w:r w:rsidR="00F266BA">
        <w:instrText>HYPERLINK "Microsoft.FSharp.Core.type_seq.html"</w:instrText>
      </w:r>
      <w:ins w:id="5701" w:author="Don Syme" w:date="2010-06-28T12:43:00Z"/>
      <w:r w:rsidR="00F266BA">
        <w:fldChar w:fldCharType="separate"/>
      </w:r>
      <w:r w:rsidR="004C08B4" w:rsidRPr="00294BBC">
        <w:rPr>
          <w:rStyle w:val="CodeInline"/>
        </w:rPr>
        <w:t>seq</w:t>
      </w:r>
      <w:r w:rsidR="00F266BA">
        <w:fldChar w:fldCharType="end"/>
      </w:r>
      <w:r w:rsidR="004C08B4" w:rsidRPr="00294BBC">
        <w:rPr>
          <w:rStyle w:val="CodeInline"/>
        </w:rPr>
        <w:t>&lt;</w:t>
      </w:r>
      <w:r w:rsidR="00F266BA">
        <w:fldChar w:fldCharType="begin"/>
      </w:r>
      <w:r w:rsidR="00F266BA">
        <w:instrText>HYPERLINK "Microsoft.FSharp.Core.type_uint32.html"</w:instrText>
      </w:r>
      <w:ins w:id="5702" w:author="Don Syme" w:date="2010-06-28T12:43:00Z"/>
      <w:r w:rsidR="00F266BA">
        <w:fldChar w:fldCharType="separate"/>
      </w:r>
      <w:r w:rsidR="004C08B4" w:rsidRPr="00294BBC">
        <w:rPr>
          <w:rStyle w:val="CodeInline"/>
        </w:rPr>
        <w:t>uint32</w:t>
      </w:r>
      <w:r w:rsidR="00F266BA">
        <w:fldChar w:fldCharType="end"/>
      </w:r>
      <w:r w:rsidR="004C08B4" w:rsidRPr="00294BBC">
        <w:rPr>
          <w:rStyle w:val="CodeInline"/>
        </w:rPr>
        <w:t>&gt;</w:t>
      </w:r>
    </w:p>
    <w:p w:rsidR="004C08B4" w:rsidRPr="00294BBC"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RangeUI</w:t>
      </w:r>
      <w:r w:rsidR="004C08B4" w:rsidRPr="00294BBC">
        <w:rPr>
          <w:rStyle w:val="CodeInline"/>
        </w:rPr>
        <w:t xml:space="preserve">nt64: </w:t>
      </w:r>
      <w:r w:rsidR="00F266BA">
        <w:fldChar w:fldCharType="begin"/>
      </w:r>
      <w:r w:rsidR="00F266BA">
        <w:instrText>HYPERLINK "Microsoft.FSharp.Core.type_uint64.html"</w:instrText>
      </w:r>
      <w:ins w:id="5703" w:author="Don Syme" w:date="2010-06-28T12:43:00Z"/>
      <w:r w:rsidR="00F266BA">
        <w:fldChar w:fldCharType="separate"/>
      </w:r>
      <w:r w:rsidR="004C08B4" w:rsidRPr="00294BBC">
        <w:rPr>
          <w:rStyle w:val="CodeInline"/>
        </w:rPr>
        <w:t>uint64</w:t>
      </w:r>
      <w:r w:rsidR="00F266BA">
        <w:fldChar w:fldCharType="end"/>
      </w:r>
      <w:r w:rsidR="004C08B4" w:rsidRPr="00294BBC">
        <w:rPr>
          <w:rStyle w:val="CodeInline"/>
        </w:rPr>
        <w:t xml:space="preserve"> -&gt; </w:t>
      </w:r>
      <w:r w:rsidR="00F266BA">
        <w:fldChar w:fldCharType="begin"/>
      </w:r>
      <w:r w:rsidR="00F266BA">
        <w:instrText>HYPERLINK "Microsoft.FSharp.Core.type_uint64.html"</w:instrText>
      </w:r>
      <w:ins w:id="5704" w:author="Don Syme" w:date="2010-06-28T12:43:00Z"/>
      <w:r w:rsidR="00F266BA">
        <w:fldChar w:fldCharType="separate"/>
      </w:r>
      <w:r w:rsidR="004C08B4" w:rsidRPr="00294BBC">
        <w:rPr>
          <w:rStyle w:val="CodeInline"/>
        </w:rPr>
        <w:t>uint64</w:t>
      </w:r>
      <w:r w:rsidR="00F266BA">
        <w:fldChar w:fldCharType="end"/>
      </w:r>
      <w:r w:rsidR="004C08B4" w:rsidRPr="00294BBC">
        <w:rPr>
          <w:rStyle w:val="CodeInline"/>
        </w:rPr>
        <w:t xml:space="preserve"> -&gt; </w:t>
      </w:r>
      <w:r w:rsidR="00F266BA">
        <w:fldChar w:fldCharType="begin"/>
      </w:r>
      <w:r w:rsidR="00F266BA">
        <w:instrText>HYPERLINK "Microsoft.FSharp.Core.type_uint64.html"</w:instrText>
      </w:r>
      <w:ins w:id="5705" w:author="Don Syme" w:date="2010-06-28T12:43:00Z"/>
      <w:r w:rsidR="00F266BA">
        <w:fldChar w:fldCharType="separate"/>
      </w:r>
      <w:r w:rsidR="004C08B4" w:rsidRPr="00294BBC">
        <w:rPr>
          <w:rStyle w:val="CodeInline"/>
        </w:rPr>
        <w:t>uint64</w:t>
      </w:r>
      <w:r w:rsidR="00F266BA">
        <w:fldChar w:fldCharType="end"/>
      </w:r>
      <w:r w:rsidR="004C08B4" w:rsidRPr="00294BBC">
        <w:rPr>
          <w:rStyle w:val="CodeInline"/>
        </w:rPr>
        <w:t xml:space="preserve"> -&gt; </w:t>
      </w:r>
      <w:r w:rsidR="00F266BA">
        <w:fldChar w:fldCharType="begin"/>
      </w:r>
      <w:r w:rsidR="00F266BA">
        <w:instrText>HYPERLINK "Microsoft.FSharp.Core.type_seq.html"</w:instrText>
      </w:r>
      <w:ins w:id="5706" w:author="Don Syme" w:date="2010-06-28T12:43:00Z"/>
      <w:r w:rsidR="00F266BA">
        <w:fldChar w:fldCharType="separate"/>
      </w:r>
      <w:r w:rsidR="004C08B4" w:rsidRPr="00294BBC">
        <w:rPr>
          <w:rStyle w:val="CodeInline"/>
        </w:rPr>
        <w:t>seq</w:t>
      </w:r>
      <w:r w:rsidR="00F266BA">
        <w:fldChar w:fldCharType="end"/>
      </w:r>
      <w:r w:rsidR="004C08B4" w:rsidRPr="00294BBC">
        <w:rPr>
          <w:rStyle w:val="CodeInline"/>
        </w:rPr>
        <w:t>&lt;</w:t>
      </w:r>
      <w:r w:rsidR="00F266BA">
        <w:fldChar w:fldCharType="begin"/>
      </w:r>
      <w:r w:rsidR="00F266BA">
        <w:instrText>HYPERLINK "Microsoft.FSharp.Core.type_uint64.html"</w:instrText>
      </w:r>
      <w:ins w:id="5707" w:author="Don Syme" w:date="2010-06-28T12:43:00Z"/>
      <w:r w:rsidR="00F266BA">
        <w:fldChar w:fldCharType="separate"/>
      </w:r>
      <w:r w:rsidR="004C08B4" w:rsidRPr="00294BBC">
        <w:rPr>
          <w:rStyle w:val="CodeInline"/>
        </w:rPr>
        <w:t>uint64</w:t>
      </w:r>
      <w:r w:rsidR="00F266BA">
        <w:fldChar w:fldCharType="end"/>
      </w:r>
      <w:r w:rsidR="004C08B4" w:rsidRPr="00294BBC">
        <w:rPr>
          <w:rStyle w:val="CodeInline"/>
        </w:rPr>
        <w:t>&gt;</w:t>
      </w:r>
    </w:p>
    <w:p w:rsidR="004C08B4" w:rsidRDefault="00067085" w:rsidP="00D25F1D">
      <w:pPr>
        <w:pStyle w:val="SpecBox"/>
        <w:rPr>
          <w:rStyle w:val="CodeInline"/>
        </w:rPr>
      </w:pPr>
      <w:r>
        <w:rPr>
          <w:rStyle w:val="CodeInline"/>
        </w:rPr>
        <w:t xml:space="preserve">  val</w:t>
      </w:r>
      <w:r w:rsidR="004C08B4" w:rsidRPr="00294BBC">
        <w:rPr>
          <w:rStyle w:val="CodeInline"/>
        </w:rPr>
        <w:t xml:space="preserve"> </w:t>
      </w:r>
      <w:r w:rsidR="00BD7241">
        <w:rPr>
          <w:rStyle w:val="CodeInline"/>
        </w:rPr>
        <w:t>RangeUIntPtr</w:t>
      </w:r>
      <w:r w:rsidR="004C08B4" w:rsidRPr="00294BBC">
        <w:rPr>
          <w:rStyle w:val="CodeInline"/>
        </w:rPr>
        <w:t xml:space="preserve">: </w:t>
      </w:r>
      <w:r w:rsidR="00F266BA">
        <w:fldChar w:fldCharType="begin"/>
      </w:r>
      <w:r w:rsidR="00F266BA">
        <w:instrText>HYPERLINK "Microsoft.FSharp.Core.type_unativeint.html"</w:instrText>
      </w:r>
      <w:ins w:id="5708" w:author="Don Syme" w:date="2010-06-28T12:43:00Z"/>
      <w:r w:rsidR="00F266BA">
        <w:fldChar w:fldCharType="separate"/>
      </w:r>
      <w:r w:rsidR="004C08B4" w:rsidRPr="00294BBC">
        <w:rPr>
          <w:rStyle w:val="CodeInline"/>
        </w:rPr>
        <w:t>unativeint</w:t>
      </w:r>
      <w:r w:rsidR="00F266BA">
        <w:fldChar w:fldCharType="end"/>
      </w:r>
      <w:r w:rsidR="004C08B4" w:rsidRPr="00294BBC">
        <w:rPr>
          <w:rStyle w:val="CodeInline"/>
        </w:rPr>
        <w:t xml:space="preserve"> -&gt; </w:t>
      </w:r>
      <w:r w:rsidR="00F266BA">
        <w:fldChar w:fldCharType="begin"/>
      </w:r>
      <w:r w:rsidR="00F266BA">
        <w:instrText>HYPERLINK "Microsoft.FSharp.Core.type_unativeint.html"</w:instrText>
      </w:r>
      <w:ins w:id="5709" w:author="Don Syme" w:date="2010-06-28T12:43:00Z"/>
      <w:r w:rsidR="00F266BA">
        <w:fldChar w:fldCharType="separate"/>
      </w:r>
      <w:r w:rsidR="004C08B4" w:rsidRPr="00294BBC">
        <w:rPr>
          <w:rStyle w:val="CodeInline"/>
        </w:rPr>
        <w:t>unativeint</w:t>
      </w:r>
      <w:r w:rsidR="00F266BA">
        <w:fldChar w:fldCharType="end"/>
      </w:r>
      <w:r w:rsidR="004C08B4" w:rsidRPr="00294BBC">
        <w:rPr>
          <w:rStyle w:val="CodeInline"/>
        </w:rPr>
        <w:t xml:space="preserve"> -&gt; </w:t>
      </w:r>
      <w:r w:rsidR="00F266BA">
        <w:fldChar w:fldCharType="begin"/>
      </w:r>
      <w:r w:rsidR="00F266BA">
        <w:instrText>HYPERLINK "Microsoft.FSharp.Core.type_unativeint.html"</w:instrText>
      </w:r>
      <w:ins w:id="5710" w:author="Don Syme" w:date="2010-06-28T12:43:00Z"/>
      <w:r w:rsidR="00F266BA">
        <w:fldChar w:fldCharType="separate"/>
      </w:r>
      <w:r w:rsidR="004C08B4" w:rsidRPr="00294BBC">
        <w:rPr>
          <w:rStyle w:val="CodeInline"/>
        </w:rPr>
        <w:t>unativeint</w:t>
      </w:r>
      <w:r w:rsidR="00F266BA">
        <w:fldChar w:fldCharType="end"/>
      </w:r>
      <w:r w:rsidR="004C08B4" w:rsidRPr="00294BBC">
        <w:rPr>
          <w:rStyle w:val="CodeInline"/>
        </w:rPr>
        <w:t xml:space="preserve"> -&gt; </w:t>
      </w:r>
      <w:r w:rsidR="00F266BA">
        <w:fldChar w:fldCharType="begin"/>
      </w:r>
      <w:r w:rsidR="00F266BA">
        <w:instrText>HYPERLINK "Microsoft.FSharp.Core.type_seq.html"</w:instrText>
      </w:r>
      <w:ins w:id="5711" w:author="Don Syme" w:date="2010-06-28T12:43:00Z"/>
      <w:r w:rsidR="00F266BA">
        <w:fldChar w:fldCharType="separate"/>
      </w:r>
      <w:r w:rsidR="004C08B4" w:rsidRPr="00294BBC">
        <w:rPr>
          <w:rStyle w:val="CodeInline"/>
        </w:rPr>
        <w:t>seq</w:t>
      </w:r>
      <w:r w:rsidR="00F266BA">
        <w:fldChar w:fldCharType="end"/>
      </w:r>
      <w:r w:rsidR="004C08B4" w:rsidRPr="00294BBC">
        <w:rPr>
          <w:rStyle w:val="CodeInline"/>
        </w:rPr>
        <w:t>&lt;</w:t>
      </w:r>
      <w:r w:rsidR="00F266BA">
        <w:fldChar w:fldCharType="begin"/>
      </w:r>
      <w:r w:rsidR="00F266BA">
        <w:instrText>HYPERLINK "Microsoft.FSharp.Core.type_unativeint.html"</w:instrText>
      </w:r>
      <w:ins w:id="5712" w:author="Don Syme" w:date="2010-06-28T12:43:00Z"/>
      <w:r w:rsidR="00F266BA">
        <w:fldChar w:fldCharType="separate"/>
      </w:r>
      <w:r w:rsidR="004C08B4" w:rsidRPr="00294BBC">
        <w:rPr>
          <w:rStyle w:val="CodeInline"/>
        </w:rPr>
        <w:t>unativeint</w:t>
      </w:r>
      <w:r w:rsidR="00F266BA">
        <w:fldChar w:fldCharType="end"/>
      </w:r>
      <w:r w:rsidR="004C08B4" w:rsidRPr="00294BBC">
        <w:rPr>
          <w:rStyle w:val="CodeInline"/>
        </w:rPr>
        <w:t>&gt;</w:t>
      </w:r>
    </w:p>
    <w:p w:rsidR="001A101E" w:rsidRDefault="001A101E" w:rsidP="00D25F1D">
      <w:pPr>
        <w:pStyle w:val="SpecBox"/>
        <w:rPr>
          <w:rStyle w:val="CodeInline"/>
        </w:rPr>
      </w:pPr>
    </w:p>
    <w:p w:rsidR="001A101E" w:rsidRPr="00294BBC" w:rsidRDefault="001A101E" w:rsidP="00D25F1D">
      <w:pPr>
        <w:pStyle w:val="SpecBox"/>
      </w:pPr>
      <w:r>
        <w:rPr>
          <w:rStyle w:val="CodeInline"/>
        </w:rPr>
        <w:t xml:space="preserve">    also AbsDynamic and other dynamic invocation primitives</w:t>
      </w:r>
    </w:p>
    <w:p w:rsidR="004C08B4" w:rsidRPr="004C4338" w:rsidRDefault="004C08B4" w:rsidP="004D03CF">
      <w:pPr>
        <w:pStyle w:val="Heading2"/>
        <w:ind w:left="576" w:hanging="576"/>
      </w:pPr>
      <w:bookmarkStart w:id="5713" w:name="_Toc265492627"/>
      <w:r w:rsidRPr="00DF274C">
        <w:t>FSharp.Core.</w:t>
      </w:r>
      <w:r w:rsidR="00E92471" w:rsidRPr="00DF274C">
        <w:t xml:space="preserve"> </w:t>
      </w:r>
      <w:r w:rsidRPr="00DF274C">
        <w:t>OptimizedClosures (Module)</w:t>
      </w:r>
      <w:bookmarkEnd w:id="5713"/>
    </w:p>
    <w:p w:rsidR="00E92471" w:rsidRPr="00DF274C" w:rsidRDefault="00E92471" w:rsidP="00E92471">
      <w:pPr>
        <w:pStyle w:val="MiniHeading"/>
      </w:pPr>
      <w:r>
        <w:t>Design Criteria</w:t>
      </w:r>
    </w:p>
    <w:p w:rsidR="00E92471" w:rsidRDefault="00E92471" w:rsidP="00E92471">
      <w:pPr>
        <w:pStyle w:val="BodyText"/>
      </w:pPr>
      <w:r>
        <w:t>The .NET type used to represent F# function values that accept  multiple curried arguments without intervening execution.  These types should not typically used directly from either F# code or from other .NET languages except when hand-optimizing inner loops.</w:t>
      </w:r>
    </w:p>
    <w:p w:rsidR="00E92471" w:rsidRPr="00DF274C" w:rsidRDefault="00E92471" w:rsidP="00E92471">
      <w:pPr>
        <w:pStyle w:val="MiniHeading"/>
      </w:pPr>
      <w:r>
        <w:t>Performance Criteria</w:t>
      </w:r>
    </w:p>
    <w:p w:rsidR="00E92471" w:rsidRDefault="00E92471" w:rsidP="00E92471">
      <w:pPr>
        <w:pStyle w:val="BodyText"/>
      </w:pPr>
      <w:r>
        <w:t>TBD</w:t>
      </w:r>
    </w:p>
    <w:p w:rsidR="00E92471" w:rsidRPr="00DF274C" w:rsidRDefault="00E92471" w:rsidP="00E92471">
      <w:pPr>
        <w:pStyle w:val="MiniHeading"/>
      </w:pPr>
      <w:r>
        <w:t>Usage Model</w:t>
      </w:r>
    </w:p>
    <w:p w:rsidR="00E92471" w:rsidRDefault="00E92471" w:rsidP="00E92471">
      <w:pPr>
        <w:pStyle w:val="BodyText"/>
      </w:pPr>
      <w:r>
        <w:t>TBD</w:t>
      </w:r>
    </w:p>
    <w:p w:rsidR="00E92471" w:rsidRPr="00DF274C" w:rsidRDefault="00E92471" w:rsidP="00E92471">
      <w:pPr>
        <w:pStyle w:val="MiniHeading"/>
      </w:pPr>
      <w:r>
        <w:t>Signature</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[&lt;AbstractClass&gt;]</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type FastFunc2&lt;'T,'U,'V&gt; = </w:t>
      </w:r>
    </w:p>
    <w:p w:rsidR="00E92471" w:rsidRPr="004252EA" w:rsidRDefault="00E92471" w:rsidP="00E92471">
      <w:pPr>
        <w:pStyle w:val="SpecBox"/>
        <w:rPr>
          <w:rFonts w:ascii="Consolas" w:hAnsi="Consolas"/>
          <w:bCs/>
          <w:color w:val="4F81BD" w:themeColor="accent1"/>
          <w:sz w:val="18"/>
          <w:lang w:val="de-DE"/>
          <w:rPrChange w:id="5714" w:author="Don Syme" w:date="2010-06-28T10:29:00Z">
            <w:rPr>
              <w:rFonts w:ascii="Consolas" w:hAnsi="Consolas"/>
              <w:bCs/>
              <w:color w:val="4F81BD" w:themeColor="accent1"/>
              <w:sz w:val="18"/>
            </w:rPr>
          </w:rPrChange>
        </w:rPr>
      </w:pPr>
      <w:r w:rsidRPr="00E92471">
        <w:rPr>
          <w:rFonts w:ascii="Consolas" w:hAnsi="Consolas"/>
          <w:bCs/>
          <w:color w:val="4F81BD" w:themeColor="accent1"/>
          <w:sz w:val="18"/>
        </w:rPr>
        <w:t xml:space="preserve">  </w:t>
      </w:r>
      <w:r w:rsidRPr="004252EA">
        <w:rPr>
          <w:rFonts w:ascii="Consolas" w:hAnsi="Consolas"/>
          <w:bCs/>
          <w:color w:val="4F81BD" w:themeColor="accent1"/>
          <w:sz w:val="18"/>
          <w:lang w:val="de-DE"/>
          <w:rPrChange w:id="5715" w:author="Don Syme" w:date="2010-06-28T10:29:00Z">
            <w:rPr>
              <w:rFonts w:ascii="Consolas" w:hAnsi="Consolas"/>
              <w:bCs/>
              <w:color w:val="4F81BD" w:themeColor="accent1"/>
              <w:sz w:val="18"/>
            </w:rPr>
          </w:rPrChange>
        </w:rPr>
        <w:t>inherit FastFunc &lt;'T,('U -&gt; 'V)&gt;</w:t>
      </w:r>
    </w:p>
    <w:p w:rsidR="00E92471" w:rsidRPr="004252EA" w:rsidRDefault="00E92471" w:rsidP="00E92471">
      <w:pPr>
        <w:pStyle w:val="SpecBox"/>
        <w:rPr>
          <w:rFonts w:ascii="Consolas" w:hAnsi="Consolas"/>
          <w:bCs/>
          <w:color w:val="4F81BD" w:themeColor="accent1"/>
          <w:sz w:val="18"/>
          <w:lang w:val="de-DE"/>
          <w:rPrChange w:id="5716"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17" w:author="Don Syme" w:date="2010-06-28T10:29:00Z">
            <w:rPr>
              <w:rFonts w:ascii="Consolas" w:hAnsi="Consolas"/>
              <w:bCs/>
              <w:color w:val="4F81BD" w:themeColor="accent1"/>
              <w:sz w:val="18"/>
            </w:rPr>
          </w:rPrChange>
        </w:rPr>
        <w:t xml:space="preserve">  abstract member Invoke : arg1:'T * arg2:'U -&gt; 'V</w:t>
      </w:r>
    </w:p>
    <w:p w:rsidR="00E92471" w:rsidRPr="004252EA" w:rsidRDefault="00E92471" w:rsidP="00E92471">
      <w:pPr>
        <w:pStyle w:val="SpecBox"/>
        <w:rPr>
          <w:rFonts w:ascii="Consolas" w:hAnsi="Consolas"/>
          <w:bCs/>
          <w:color w:val="4F81BD" w:themeColor="accent1"/>
          <w:sz w:val="18"/>
          <w:lang w:val="de-DE"/>
          <w:rPrChange w:id="5718"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19" w:author="Don Syme" w:date="2010-06-28T10:29:00Z">
            <w:rPr>
              <w:rFonts w:ascii="Consolas" w:hAnsi="Consolas"/>
              <w:bCs/>
              <w:color w:val="4F81BD" w:themeColor="accent1"/>
              <w:sz w:val="18"/>
            </w:rPr>
          </w:rPrChange>
        </w:rPr>
        <w:t xml:space="preserve">  static member Adapt : ('T -&gt; 'U -&gt; 'V) -&gt; FastFunc2&lt;'T,'U,'V&gt;</w:t>
      </w:r>
    </w:p>
    <w:p w:rsidR="00E92471" w:rsidRPr="004252EA" w:rsidRDefault="00E92471" w:rsidP="00E92471">
      <w:pPr>
        <w:pStyle w:val="SpecBox"/>
        <w:rPr>
          <w:rFonts w:ascii="Consolas" w:hAnsi="Consolas"/>
          <w:bCs/>
          <w:color w:val="4F81BD" w:themeColor="accent1"/>
          <w:sz w:val="18"/>
          <w:lang w:val="de-DE"/>
          <w:rPrChange w:id="5720"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21" w:author="Don Syme" w:date="2010-06-28T10:29:00Z">
            <w:rPr>
              <w:rFonts w:ascii="Consolas" w:hAnsi="Consolas"/>
              <w:bCs/>
              <w:color w:val="4F81BD" w:themeColor="accent1"/>
              <w:sz w:val="18"/>
            </w:rPr>
          </w:rPrChange>
        </w:rPr>
        <w:t xml:space="preserve">  new : unit -&gt; FastFunc2 &lt;'T,'U,'V&gt;</w:t>
      </w:r>
    </w:p>
    <w:p w:rsidR="00E92471" w:rsidRPr="004252EA" w:rsidRDefault="00E92471" w:rsidP="00E92471">
      <w:pPr>
        <w:pStyle w:val="SpecBox"/>
        <w:rPr>
          <w:rFonts w:ascii="Consolas" w:hAnsi="Consolas"/>
          <w:bCs/>
          <w:color w:val="4F81BD" w:themeColor="accent1"/>
          <w:sz w:val="18"/>
          <w:lang w:val="de-DE"/>
          <w:rPrChange w:id="5722" w:author="Don Syme" w:date="2010-06-28T10:29:00Z">
            <w:rPr>
              <w:rFonts w:ascii="Consolas" w:hAnsi="Consolas"/>
              <w:bCs/>
              <w:color w:val="4F81BD" w:themeColor="accent1"/>
              <w:sz w:val="18"/>
            </w:rPr>
          </w:rPrChange>
        </w:rPr>
      </w:pPr>
    </w:p>
    <w:p w:rsidR="00E92471" w:rsidRPr="004252EA" w:rsidRDefault="00E92471" w:rsidP="00E92471">
      <w:pPr>
        <w:pStyle w:val="SpecBox"/>
        <w:rPr>
          <w:rFonts w:ascii="Consolas" w:hAnsi="Consolas"/>
          <w:bCs/>
          <w:color w:val="4F81BD" w:themeColor="accent1"/>
          <w:sz w:val="18"/>
          <w:lang w:val="de-DE"/>
          <w:rPrChange w:id="5723"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24" w:author="Don Syme" w:date="2010-06-28T10:29:00Z">
            <w:rPr>
              <w:rFonts w:ascii="Consolas" w:hAnsi="Consolas"/>
              <w:bCs/>
              <w:color w:val="4F81BD" w:themeColor="accent1"/>
              <w:sz w:val="18"/>
            </w:rPr>
          </w:rPrChange>
        </w:rPr>
        <w:t>[&lt;AbstractClass&gt;]</w:t>
      </w:r>
    </w:p>
    <w:p w:rsidR="00E92471" w:rsidRPr="004252EA" w:rsidRDefault="00E92471" w:rsidP="00E92471">
      <w:pPr>
        <w:pStyle w:val="SpecBox"/>
        <w:rPr>
          <w:rFonts w:ascii="Consolas" w:hAnsi="Consolas"/>
          <w:bCs/>
          <w:color w:val="4F81BD" w:themeColor="accent1"/>
          <w:sz w:val="18"/>
          <w:lang w:val="de-DE"/>
          <w:rPrChange w:id="5725"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26" w:author="Don Syme" w:date="2010-06-28T10:29:00Z">
            <w:rPr>
              <w:rFonts w:ascii="Consolas" w:hAnsi="Consolas"/>
              <w:bCs/>
              <w:color w:val="4F81BD" w:themeColor="accent1"/>
              <w:sz w:val="18"/>
            </w:rPr>
          </w:rPrChange>
        </w:rPr>
        <w:t xml:space="preserve">type FastFunc3&lt;'T,'U,'V,'W&gt; = </w:t>
      </w:r>
    </w:p>
    <w:p w:rsidR="00E92471" w:rsidRPr="004252EA" w:rsidRDefault="00E92471" w:rsidP="00E92471">
      <w:pPr>
        <w:pStyle w:val="SpecBox"/>
        <w:rPr>
          <w:rFonts w:ascii="Consolas" w:hAnsi="Consolas"/>
          <w:bCs/>
          <w:color w:val="4F81BD" w:themeColor="accent1"/>
          <w:sz w:val="18"/>
          <w:lang w:val="de-DE"/>
          <w:rPrChange w:id="5727"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28" w:author="Don Syme" w:date="2010-06-28T10:29:00Z">
            <w:rPr>
              <w:rFonts w:ascii="Consolas" w:hAnsi="Consolas"/>
              <w:bCs/>
              <w:color w:val="4F81BD" w:themeColor="accent1"/>
              <w:sz w:val="18"/>
            </w:rPr>
          </w:rPrChange>
        </w:rPr>
        <w:t xml:space="preserve">  inherit FastFunc &lt;'T,('U -&gt; 'V -&gt; 'W)&gt;</w:t>
      </w:r>
    </w:p>
    <w:p w:rsidR="00E92471" w:rsidRPr="004252EA" w:rsidRDefault="00E92471" w:rsidP="00E92471">
      <w:pPr>
        <w:pStyle w:val="SpecBox"/>
        <w:rPr>
          <w:rFonts w:ascii="Consolas" w:hAnsi="Consolas"/>
          <w:bCs/>
          <w:color w:val="4F81BD" w:themeColor="accent1"/>
          <w:sz w:val="18"/>
          <w:lang w:val="de-DE"/>
          <w:rPrChange w:id="5729"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30" w:author="Don Syme" w:date="2010-06-28T10:29:00Z">
            <w:rPr>
              <w:rFonts w:ascii="Consolas" w:hAnsi="Consolas"/>
              <w:bCs/>
              <w:color w:val="4F81BD" w:themeColor="accent1"/>
              <w:sz w:val="18"/>
            </w:rPr>
          </w:rPrChange>
        </w:rPr>
        <w:t xml:space="preserve">  abstract member Invoke : arg1:'T * arg2:'U * arg3:'V -&gt; 'W</w:t>
      </w:r>
    </w:p>
    <w:p w:rsidR="00E92471" w:rsidRPr="00E92471" w:rsidRDefault="00E92471" w:rsidP="00E92471">
      <w:pPr>
        <w:pStyle w:val="SpecBox"/>
        <w:rPr>
          <w:rFonts w:ascii="Consolas" w:hAnsi="Consolas"/>
          <w:bCs/>
          <w:color w:val="4F81BD" w:themeColor="accent1"/>
          <w:sz w:val="18"/>
        </w:rPr>
      </w:pPr>
      <w:r w:rsidRPr="004252EA">
        <w:rPr>
          <w:rFonts w:ascii="Consolas" w:hAnsi="Consolas"/>
          <w:bCs/>
          <w:color w:val="4F81BD" w:themeColor="accent1"/>
          <w:sz w:val="18"/>
          <w:lang w:val="de-DE"/>
          <w:rPrChange w:id="5731" w:author="Don Syme" w:date="2010-06-28T10:29:00Z">
            <w:rPr>
              <w:rFonts w:ascii="Consolas" w:hAnsi="Consolas"/>
              <w:bCs/>
              <w:color w:val="4F81BD" w:themeColor="accent1"/>
              <w:sz w:val="18"/>
            </w:rPr>
          </w:rPrChange>
        </w:rPr>
        <w:t xml:space="preserve">  </w:t>
      </w:r>
      <w:r w:rsidRPr="00E92471">
        <w:rPr>
          <w:rFonts w:ascii="Consolas" w:hAnsi="Consolas"/>
          <w:bCs/>
          <w:color w:val="4F81BD" w:themeColor="accent1"/>
          <w:sz w:val="18"/>
        </w:rPr>
        <w:t>static member Adapt : ('T -&gt; 'U -&gt; 'V -&gt; 'W) -&gt; FastFunc3&lt;'T,'U,'V,'W&gt;</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new : unit -&gt; FastFunc3 &lt;'T,'U,'V,'W&gt;</w:t>
      </w:r>
    </w:p>
    <w:p w:rsidR="00E92471" w:rsidRDefault="00E92471" w:rsidP="00E92471">
      <w:pPr>
        <w:pStyle w:val="SpecBox"/>
        <w:rPr>
          <w:rFonts w:ascii="Consolas" w:hAnsi="Consolas"/>
          <w:bCs/>
          <w:color w:val="4F81BD" w:themeColor="accent1"/>
          <w:sz w:val="18"/>
        </w:rPr>
      </w:pP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[&lt;AbstractClass&gt;]</w:t>
      </w:r>
    </w:p>
    <w:p w:rsidR="00E92471" w:rsidRPr="004252EA" w:rsidRDefault="00E92471" w:rsidP="00E92471">
      <w:pPr>
        <w:pStyle w:val="SpecBox"/>
        <w:rPr>
          <w:rFonts w:ascii="Consolas" w:hAnsi="Consolas"/>
          <w:bCs/>
          <w:color w:val="4F81BD" w:themeColor="accent1"/>
          <w:sz w:val="18"/>
          <w:lang w:val="de-DE"/>
          <w:rPrChange w:id="5732"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33" w:author="Don Syme" w:date="2010-06-28T10:29:00Z">
            <w:rPr>
              <w:rFonts w:ascii="Consolas" w:hAnsi="Consolas"/>
              <w:bCs/>
              <w:color w:val="4F81BD" w:themeColor="accent1"/>
              <w:sz w:val="18"/>
            </w:rPr>
          </w:rPrChange>
        </w:rPr>
        <w:t xml:space="preserve">type FastFunc4&lt;'T,'U,'V,'W,'X&gt; = </w:t>
      </w:r>
    </w:p>
    <w:p w:rsidR="00E92471" w:rsidRPr="004252EA" w:rsidRDefault="00272451" w:rsidP="00E92471">
      <w:pPr>
        <w:pStyle w:val="SpecBox"/>
        <w:rPr>
          <w:rFonts w:ascii="Consolas" w:hAnsi="Consolas"/>
          <w:bCs/>
          <w:color w:val="4F81BD" w:themeColor="accent1"/>
          <w:sz w:val="18"/>
          <w:lang w:val="de-DE"/>
          <w:rPrChange w:id="5734"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35" w:author="Don Syme" w:date="2010-06-28T10:29:00Z">
            <w:rPr>
              <w:rFonts w:ascii="Consolas" w:hAnsi="Consolas"/>
              <w:bCs/>
              <w:color w:val="4F81BD" w:themeColor="accent1"/>
              <w:sz w:val="18"/>
            </w:rPr>
          </w:rPrChange>
        </w:rPr>
        <w:t xml:space="preserve">  </w:t>
      </w:r>
      <w:r w:rsidR="00E92471" w:rsidRPr="004252EA">
        <w:rPr>
          <w:rFonts w:ascii="Consolas" w:hAnsi="Consolas"/>
          <w:bCs/>
          <w:color w:val="4F81BD" w:themeColor="accent1"/>
          <w:sz w:val="18"/>
          <w:lang w:val="de-DE"/>
          <w:rPrChange w:id="5736" w:author="Don Syme" w:date="2010-06-28T10:29:00Z">
            <w:rPr>
              <w:rFonts w:ascii="Consolas" w:hAnsi="Consolas"/>
              <w:bCs/>
              <w:color w:val="4F81BD" w:themeColor="accent1"/>
              <w:sz w:val="18"/>
            </w:rPr>
          </w:rPrChange>
        </w:rPr>
        <w:t>inherit FastFunc &lt;'T,('U -&gt; 'V -&gt; 'W -&gt; 'X)&gt;</w:t>
      </w:r>
    </w:p>
    <w:p w:rsidR="00E92471" w:rsidRPr="004252EA" w:rsidRDefault="00E92471" w:rsidP="00E92471">
      <w:pPr>
        <w:pStyle w:val="SpecBox"/>
        <w:rPr>
          <w:rFonts w:ascii="Consolas" w:hAnsi="Consolas"/>
          <w:bCs/>
          <w:color w:val="4F81BD" w:themeColor="accent1"/>
          <w:sz w:val="18"/>
          <w:lang w:val="de-DE"/>
          <w:rPrChange w:id="5737"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38" w:author="Don Syme" w:date="2010-06-28T10:29:00Z">
            <w:rPr>
              <w:rFonts w:ascii="Consolas" w:hAnsi="Consolas"/>
              <w:bCs/>
              <w:color w:val="4F81BD" w:themeColor="accent1"/>
              <w:sz w:val="18"/>
            </w:rPr>
          </w:rPrChange>
        </w:rPr>
        <w:t xml:space="preserve">  abstract member Invoke : arg1:'T * arg2:'U * arg3:'V * arg4:'W -&gt; 'X</w:t>
      </w:r>
    </w:p>
    <w:p w:rsidR="00E92471" w:rsidRPr="004252EA" w:rsidRDefault="00E92471" w:rsidP="00E92471">
      <w:pPr>
        <w:pStyle w:val="SpecBox"/>
        <w:rPr>
          <w:rFonts w:ascii="Consolas" w:hAnsi="Consolas"/>
          <w:bCs/>
          <w:color w:val="4F81BD" w:themeColor="accent1"/>
          <w:sz w:val="18"/>
          <w:lang w:val="de-DE"/>
          <w:rPrChange w:id="5739"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40" w:author="Don Syme" w:date="2010-06-28T10:29:00Z">
            <w:rPr>
              <w:rFonts w:ascii="Consolas" w:hAnsi="Consolas"/>
              <w:bCs/>
              <w:color w:val="4F81BD" w:themeColor="accent1"/>
              <w:sz w:val="18"/>
            </w:rPr>
          </w:rPrChange>
        </w:rPr>
        <w:t xml:space="preserve">  static member Adapt : ('T -&gt; 'U -&gt; 'V -&gt; 'W -&gt; 'X) -&gt; FastFunc4&lt;'T,'U,'V,'W,'X&gt;</w:t>
      </w:r>
    </w:p>
    <w:p w:rsidR="00E92471" w:rsidRPr="00E92471" w:rsidRDefault="00E92471" w:rsidP="00E92471">
      <w:pPr>
        <w:pStyle w:val="SpecBox"/>
        <w:rPr>
          <w:rFonts w:ascii="Consolas" w:hAnsi="Consolas"/>
          <w:bCs/>
          <w:color w:val="4F81BD" w:themeColor="accent1"/>
          <w:sz w:val="18"/>
        </w:rPr>
      </w:pPr>
      <w:r w:rsidRPr="004252EA">
        <w:rPr>
          <w:rFonts w:ascii="Consolas" w:hAnsi="Consolas"/>
          <w:bCs/>
          <w:color w:val="4F81BD" w:themeColor="accent1"/>
          <w:sz w:val="18"/>
          <w:lang w:val="de-DE"/>
          <w:rPrChange w:id="5741" w:author="Don Syme" w:date="2010-06-28T10:29:00Z">
            <w:rPr>
              <w:rFonts w:ascii="Consolas" w:hAnsi="Consolas"/>
              <w:bCs/>
              <w:color w:val="4F81BD" w:themeColor="accent1"/>
              <w:sz w:val="18"/>
            </w:rPr>
          </w:rPrChange>
        </w:rPr>
        <w:t xml:space="preserve">  </w:t>
      </w:r>
      <w:r w:rsidRPr="00E92471">
        <w:rPr>
          <w:rFonts w:ascii="Consolas" w:hAnsi="Consolas"/>
          <w:bCs/>
          <w:color w:val="4F81BD" w:themeColor="accent1"/>
          <w:sz w:val="18"/>
        </w:rPr>
        <w:t>new : unit -&gt; FastFunc4 &lt;'T,'U,'V,'W,'X&gt;</w:t>
      </w:r>
    </w:p>
    <w:p w:rsidR="00E92471" w:rsidRPr="00E92471" w:rsidRDefault="00E92471" w:rsidP="00E92471">
      <w:pPr>
        <w:pStyle w:val="SpecBox"/>
        <w:rPr>
          <w:rFonts w:ascii="Consolas" w:hAnsi="Consolas"/>
          <w:bCs/>
          <w:color w:val="4F81BD" w:themeColor="accent1"/>
          <w:sz w:val="18"/>
        </w:rPr>
      </w:pP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[&lt;AbstractClass&gt;]</w:t>
      </w:r>
    </w:p>
    <w:p w:rsidR="00E92471" w:rsidRPr="004252EA" w:rsidRDefault="00E92471" w:rsidP="00E92471">
      <w:pPr>
        <w:pStyle w:val="SpecBox"/>
        <w:rPr>
          <w:rFonts w:ascii="Consolas" w:hAnsi="Consolas"/>
          <w:bCs/>
          <w:color w:val="4F81BD" w:themeColor="accent1"/>
          <w:sz w:val="18"/>
          <w:lang w:val="de-DE"/>
          <w:rPrChange w:id="5742"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43" w:author="Don Syme" w:date="2010-06-28T10:29:00Z">
            <w:rPr>
              <w:rFonts w:ascii="Consolas" w:hAnsi="Consolas"/>
              <w:bCs/>
              <w:color w:val="4F81BD" w:themeColor="accent1"/>
              <w:sz w:val="18"/>
            </w:rPr>
          </w:rPrChange>
        </w:rPr>
        <w:t xml:space="preserve">type FastFunc5&lt;'T,'U,'V,'W,'X,'Y&gt; = </w:t>
      </w:r>
    </w:p>
    <w:p w:rsidR="00E92471" w:rsidRPr="004252EA" w:rsidRDefault="00E92471" w:rsidP="00E92471">
      <w:pPr>
        <w:pStyle w:val="SpecBox"/>
        <w:rPr>
          <w:rFonts w:ascii="Consolas" w:hAnsi="Consolas"/>
          <w:bCs/>
          <w:color w:val="4F81BD" w:themeColor="accent1"/>
          <w:sz w:val="18"/>
          <w:lang w:val="de-DE"/>
          <w:rPrChange w:id="5744" w:author="Don Syme" w:date="2010-06-28T10:29:00Z">
            <w:rPr>
              <w:rFonts w:ascii="Consolas" w:hAnsi="Consolas"/>
              <w:bCs/>
              <w:color w:val="4F81BD" w:themeColor="accent1"/>
              <w:sz w:val="18"/>
            </w:rPr>
          </w:rPrChange>
        </w:rPr>
      </w:pPr>
      <w:r w:rsidRPr="004252EA">
        <w:rPr>
          <w:rFonts w:ascii="Consolas" w:hAnsi="Consolas"/>
          <w:bCs/>
          <w:color w:val="4F81BD" w:themeColor="accent1"/>
          <w:sz w:val="18"/>
          <w:lang w:val="de-DE"/>
          <w:rPrChange w:id="5745" w:author="Don Syme" w:date="2010-06-28T10:29:00Z">
            <w:rPr>
              <w:rFonts w:ascii="Consolas" w:hAnsi="Consolas"/>
              <w:bCs/>
              <w:color w:val="4F81BD" w:themeColor="accent1"/>
              <w:sz w:val="18"/>
            </w:rPr>
          </w:rPrChange>
        </w:rPr>
        <w:t xml:space="preserve">  inherit FastFunc &lt;'T,('U -&gt; 'V -&gt; 'W -&gt; 'X -&gt; 'Y)&gt;</w:t>
      </w:r>
    </w:p>
    <w:p w:rsidR="00E92471" w:rsidRPr="00E92471" w:rsidRDefault="00E92471" w:rsidP="00E92471">
      <w:pPr>
        <w:pStyle w:val="SpecBox"/>
        <w:rPr>
          <w:rFonts w:ascii="Consolas" w:hAnsi="Consolas"/>
          <w:bCs/>
          <w:color w:val="4F81BD" w:themeColor="accent1"/>
          <w:sz w:val="18"/>
        </w:rPr>
      </w:pPr>
      <w:r w:rsidRPr="004252EA">
        <w:rPr>
          <w:rFonts w:ascii="Consolas" w:hAnsi="Consolas"/>
          <w:bCs/>
          <w:color w:val="4F81BD" w:themeColor="accent1"/>
          <w:sz w:val="18"/>
          <w:lang w:val="de-DE"/>
          <w:rPrChange w:id="5746" w:author="Don Syme" w:date="2010-06-28T10:29:00Z">
            <w:rPr>
              <w:rFonts w:ascii="Consolas" w:hAnsi="Consolas"/>
              <w:bCs/>
              <w:color w:val="4F81BD" w:themeColor="accent1"/>
              <w:sz w:val="18"/>
            </w:rPr>
          </w:rPrChange>
        </w:rPr>
        <w:t xml:space="preserve">  </w:t>
      </w:r>
      <w:r w:rsidRPr="00E92471">
        <w:rPr>
          <w:rFonts w:ascii="Consolas" w:hAnsi="Consolas"/>
          <w:bCs/>
          <w:color w:val="4F81BD" w:themeColor="accent1"/>
          <w:sz w:val="18"/>
        </w:rPr>
        <w:t>abstract member Invoke : arg1:'T * arg2:'U * arg3:'V * arg4:'W * arg5:'X -&gt; 'Y</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static member Adapt :</w:t>
      </w:r>
      <w:r>
        <w:rPr>
          <w:rFonts w:ascii="Consolas" w:hAnsi="Consolas"/>
          <w:bCs/>
          <w:color w:val="4F81BD" w:themeColor="accent1"/>
          <w:sz w:val="18"/>
        </w:rPr>
        <w:t xml:space="preserve"> </w:t>
      </w:r>
      <w:r w:rsidRPr="00E92471">
        <w:rPr>
          <w:rFonts w:ascii="Consolas" w:hAnsi="Consolas"/>
          <w:bCs/>
          <w:color w:val="4F81BD" w:themeColor="accent1"/>
          <w:sz w:val="18"/>
        </w:rPr>
        <w:t xml:space="preserve"> ('T -&gt; 'U -&gt; 'V -&gt; 'W -&gt; 'X -&gt; 'Y) -&gt; FastFunc5&lt;'T,'U,'V,'W,'X,'Y&gt;</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new : unit -&gt; FastFunc5 &lt;'T,'U,'V,'W,'X,'Y&gt;</w:t>
      </w:r>
    </w:p>
    <w:p w:rsidR="000B3983" w:rsidRPr="004C4338" w:rsidRDefault="000B3983" w:rsidP="000B3983">
      <w:pPr>
        <w:pStyle w:val="Heading2"/>
        <w:ind w:left="576" w:hanging="576"/>
      </w:pPr>
      <w:bookmarkStart w:id="5747" w:name="_Toc265492628"/>
      <w:r w:rsidRPr="00DF274C">
        <w:t>FSharp.</w:t>
      </w:r>
      <w:r w:rsidR="00272451">
        <w:t>Core.</w:t>
      </w:r>
      <w:r w:rsidR="007B2FA5">
        <w:t>Collecitons</w:t>
      </w:r>
      <w:r>
        <w:t>.SequenceExpressionHelpers</w:t>
      </w:r>
      <w:r w:rsidRPr="00DF274C">
        <w:t xml:space="preserve"> (Module)</w:t>
      </w:r>
      <w:bookmarkEnd w:id="5747"/>
    </w:p>
    <w:p w:rsidR="00E92471" w:rsidRPr="00DF274C" w:rsidRDefault="00E92471" w:rsidP="00E92471">
      <w:pPr>
        <w:pStyle w:val="MiniHeading"/>
      </w:pPr>
      <w:r>
        <w:t>Design Criteria</w:t>
      </w:r>
    </w:p>
    <w:p w:rsidR="00E92471" w:rsidRDefault="007B2FA5" w:rsidP="00E92471">
      <w:pPr>
        <w:pStyle w:val="BodyText"/>
      </w:pPr>
      <w:r>
        <w:t>Support the compilation of F# sequence expressions</w:t>
      </w:r>
    </w:p>
    <w:p w:rsidR="00E92471" w:rsidRPr="00DF274C" w:rsidRDefault="00E92471" w:rsidP="00E92471">
      <w:pPr>
        <w:pStyle w:val="MiniHeading"/>
      </w:pPr>
      <w:r>
        <w:t>Performance Criteria</w:t>
      </w:r>
    </w:p>
    <w:p w:rsidR="00E92471" w:rsidRDefault="00E92471" w:rsidP="00E92471">
      <w:pPr>
        <w:pStyle w:val="BodyText"/>
      </w:pPr>
      <w:r>
        <w:t>TBD</w:t>
      </w:r>
    </w:p>
    <w:p w:rsidR="00E92471" w:rsidRPr="00DF274C" w:rsidRDefault="00E92471" w:rsidP="00E92471">
      <w:pPr>
        <w:pStyle w:val="MiniHeading"/>
      </w:pPr>
      <w:r>
        <w:lastRenderedPageBreak/>
        <w:t>Usage Model</w:t>
      </w:r>
    </w:p>
    <w:p w:rsidR="00E92471" w:rsidRDefault="007B2FA5" w:rsidP="00E92471">
      <w:pPr>
        <w:pStyle w:val="BodyText"/>
      </w:pPr>
      <w:r>
        <w:t>N/A</w:t>
      </w:r>
    </w:p>
    <w:p w:rsidR="00E92471" w:rsidRPr="00DF274C" w:rsidRDefault="00E92471" w:rsidP="00E92471">
      <w:pPr>
        <w:pStyle w:val="MiniHeading"/>
      </w:pPr>
      <w:r>
        <w:t>Signature</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module SequenceExpressionHelpers = </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val EnumerateWhile   : guard:(unit -&gt; bool) -&gt; sequence:seq&lt;'a&gt; -&gt; seq&lt;'a&gt;</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val EnumerateThenFinally :  sequence:seq&lt;'a&gt; -&gt; compensation:(unit -&gt; unit) -&gt; seq&lt;'a&gt;</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val EnumerateFromFunctions: create:(unit -&gt; 'a) -&gt; moveNext:('a -&gt; bool) -&gt; current:('a -&gt; 'b) -&gt; seq&lt;'b&gt;</w:t>
      </w:r>
    </w:p>
    <w:p w:rsidR="00E92471" w:rsidRPr="00E92471" w:rsidRDefault="00E92471" w:rsidP="00E92471">
      <w:pPr>
        <w:pStyle w:val="SpecBox"/>
        <w:rPr>
          <w:rFonts w:ascii="Consolas" w:hAnsi="Consolas"/>
          <w:bCs/>
          <w:color w:val="4F81BD" w:themeColor="accent1"/>
          <w:sz w:val="18"/>
        </w:rPr>
      </w:pPr>
      <w:r>
        <w:rPr>
          <w:rFonts w:ascii="Consolas" w:hAnsi="Consolas"/>
          <w:bCs/>
          <w:color w:val="4F81BD" w:themeColor="accent1"/>
          <w:sz w:val="18"/>
        </w:rPr>
        <w:t xml:space="preserve"> </w:t>
      </w:r>
      <w:r w:rsidRPr="00E92471">
        <w:rPr>
          <w:rFonts w:ascii="Consolas" w:hAnsi="Consolas"/>
          <w:bCs/>
          <w:color w:val="4F81BD" w:themeColor="accent1"/>
          <w:sz w:val="18"/>
        </w:rPr>
        <w:t xml:space="preserve"> val EnumerateUsing : resource:'a -&gt; sequence:('a -&gt; #seq&lt;'b&gt;) -&gt; seq&lt;'b&gt; when 'a :&gt; IDisposable</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val Generate   : opener:(unit -&gt; 'b) -&gt; generator:('b -&gt; 'a option) -&gt; closer:('b -&gt; unit) -&gt; seq&lt;'a&gt;</w:t>
      </w:r>
    </w:p>
    <w:p w:rsidR="00E92471" w:rsidRPr="00E92471" w:rsidRDefault="00E92471" w:rsidP="00E92471">
      <w:pPr>
        <w:pStyle w:val="SpecBox"/>
        <w:rPr>
          <w:rFonts w:ascii="Consolas" w:hAnsi="Consolas"/>
          <w:bCs/>
          <w:color w:val="4F81BD" w:themeColor="accent1"/>
          <w:sz w:val="18"/>
        </w:rPr>
      </w:pPr>
      <w:r w:rsidRPr="00E92471">
        <w:rPr>
          <w:rFonts w:ascii="Consolas" w:hAnsi="Consolas"/>
          <w:bCs/>
          <w:color w:val="4F81BD" w:themeColor="accent1"/>
          <w:sz w:val="18"/>
        </w:rPr>
        <w:t xml:space="preserve">  val GenerateUsing   : opener:(unit -&gt; ('a :&gt; IDisposable)) -&gt; generator:('a -&gt; 'b option) -&gt; seq&lt;'b&gt;</w:t>
      </w:r>
    </w:p>
    <w:p w:rsidR="00E92471" w:rsidRPr="00294BBC" w:rsidRDefault="00E92471" w:rsidP="000B3983">
      <w:pPr>
        <w:pStyle w:val="SpecBox"/>
        <w:rPr>
          <w:rFonts w:ascii="Consolas" w:hAnsi="Consolas"/>
          <w:bCs/>
          <w:color w:val="4F81BD" w:themeColor="accent1"/>
          <w:sz w:val="18"/>
        </w:rPr>
      </w:pPr>
    </w:p>
    <w:p w:rsidR="008C7F6F" w:rsidRDefault="008C7F6F" w:rsidP="004D03CF">
      <w:pPr>
        <w:pStyle w:val="Heading2"/>
        <w:ind w:left="576" w:hanging="576"/>
      </w:pPr>
      <w:bookmarkStart w:id="5748" w:name="_Toc265492629"/>
      <w:r w:rsidRPr="00DF274C">
        <w:t>FSharp.Co</w:t>
      </w:r>
      <w:ins w:id="5749" w:author="Don Syme" w:date="2010-06-28T12:30:00Z">
        <w:r w:rsidR="009B1108">
          <w:t>llections</w:t>
        </w:r>
      </w:ins>
      <w:del w:id="5750" w:author="Don Syme" w:date="2010-06-28T12:30:00Z">
        <w:r w:rsidRPr="00DF274C" w:rsidDel="009B1108">
          <w:delText>re</w:delText>
        </w:r>
      </w:del>
      <w:r w:rsidRPr="00DF274C">
        <w:t>.</w:t>
      </w:r>
      <w:del w:id="5751" w:author="Don Syme" w:date="2010-06-28T12:30:00Z">
        <w:r w:rsidR="001358A3" w:rsidDel="009B1108">
          <w:delText xml:space="preserve"> </w:delText>
        </w:r>
      </w:del>
      <w:r>
        <w:t>ComparisonIdentity</w:t>
      </w:r>
      <w:r w:rsidRPr="00DF274C">
        <w:t xml:space="preserve"> (Module)</w:t>
      </w:r>
      <w:bookmarkEnd w:id="5748"/>
    </w:p>
    <w:p w:rsidR="007632D7" w:rsidRPr="00DF274C" w:rsidRDefault="007632D7" w:rsidP="007632D7">
      <w:pPr>
        <w:pStyle w:val="MiniHeading"/>
      </w:pPr>
      <w:r>
        <w:t>Design Criteria</w:t>
      </w:r>
    </w:p>
    <w:p w:rsidR="007632D7" w:rsidRDefault="007632D7" w:rsidP="007632D7">
      <w:pPr>
        <w:pStyle w:val="BodyText"/>
      </w:pPr>
      <w:r>
        <w:t>Permit the efficient conversion between IComparer and F# curried comparison functions ('T -&gt; 'T -&gt; int)</w:t>
      </w:r>
    </w:p>
    <w:p w:rsidR="007B2FA5" w:rsidRPr="00DF274C" w:rsidRDefault="007B2FA5" w:rsidP="007B2FA5">
      <w:pPr>
        <w:pStyle w:val="MiniHeading"/>
      </w:pPr>
      <w:r>
        <w:t>Usage Model</w:t>
      </w:r>
    </w:p>
    <w:p w:rsidR="007B2FA5" w:rsidRDefault="007B2FA5" w:rsidP="007B2FA5">
      <w:pPr>
        <w:pStyle w:val="BodyText"/>
      </w:pPr>
      <w:r>
        <w:t>N/A</w:t>
      </w:r>
    </w:p>
    <w:p w:rsidR="001358A3" w:rsidRDefault="001358A3" w:rsidP="001358A3">
      <w:pPr>
        <w:pStyle w:val="SpecBox"/>
        <w:rPr>
          <w:rFonts w:ascii="Consolas" w:hAnsi="Consolas"/>
          <w:bCs/>
          <w:color w:val="4F81BD" w:themeColor="accent1"/>
          <w:sz w:val="18"/>
        </w:rPr>
      </w:pPr>
      <w:r>
        <w:rPr>
          <w:rFonts w:ascii="Consolas" w:hAnsi="Consolas"/>
          <w:bCs/>
          <w:color w:val="4F81BD" w:themeColor="accent1"/>
          <w:sz w:val="18"/>
        </w:rPr>
        <w:t>module ComparisonIdentity =</w:t>
      </w:r>
    </w:p>
    <w:p w:rsidR="001358A3" w:rsidRPr="001358A3" w:rsidRDefault="001358A3" w:rsidP="001358A3">
      <w:pPr>
        <w:pStyle w:val="SpecBox"/>
        <w:rPr>
          <w:rFonts w:ascii="Consolas" w:hAnsi="Consolas"/>
          <w:bCs/>
          <w:color w:val="4F81BD" w:themeColor="accent1"/>
          <w:sz w:val="18"/>
        </w:rPr>
      </w:pPr>
      <w:r>
        <w:rPr>
          <w:rFonts w:ascii="Consolas" w:hAnsi="Consolas"/>
          <w:bCs/>
          <w:color w:val="4F81BD" w:themeColor="accent1"/>
          <w:sz w:val="18"/>
        </w:rPr>
        <w:t xml:space="preserve">  </w:t>
      </w:r>
      <w:r w:rsidRPr="001358A3">
        <w:rPr>
          <w:rFonts w:ascii="Consolas" w:hAnsi="Consolas"/>
          <w:bCs/>
          <w:color w:val="4F81BD" w:themeColor="accent1"/>
          <w:sz w:val="18"/>
        </w:rPr>
        <w:t>val Structural&lt;</w:t>
      </w:r>
      <w:r>
        <w:rPr>
          <w:rFonts w:ascii="Consolas" w:hAnsi="Consolas"/>
          <w:bCs/>
          <w:color w:val="4F81BD" w:themeColor="accent1"/>
          <w:sz w:val="18"/>
        </w:rPr>
        <w:t>'Key</w:t>
      </w:r>
      <w:r w:rsidRPr="001358A3">
        <w:rPr>
          <w:rFonts w:ascii="Consolas" w:hAnsi="Consolas"/>
          <w:bCs/>
          <w:color w:val="4F81BD" w:themeColor="accent1"/>
          <w:sz w:val="18"/>
        </w:rPr>
        <w:t>&gt; : IComparer&lt;</w:t>
      </w:r>
      <w:r>
        <w:rPr>
          <w:rFonts w:ascii="Consolas" w:hAnsi="Consolas"/>
          <w:bCs/>
          <w:color w:val="4F81BD" w:themeColor="accent1"/>
          <w:sz w:val="18"/>
        </w:rPr>
        <w:t>'Key</w:t>
      </w:r>
      <w:r w:rsidRPr="001358A3">
        <w:rPr>
          <w:rFonts w:ascii="Consolas" w:hAnsi="Consolas"/>
          <w:bCs/>
          <w:color w:val="4F81BD" w:themeColor="accent1"/>
          <w:sz w:val="18"/>
        </w:rPr>
        <w:t xml:space="preserve">&gt; </w:t>
      </w:r>
    </w:p>
    <w:p w:rsidR="001358A3" w:rsidRPr="001358A3" w:rsidRDefault="001358A3" w:rsidP="001358A3">
      <w:pPr>
        <w:pStyle w:val="SpecBox"/>
        <w:rPr>
          <w:rFonts w:ascii="Consolas" w:hAnsi="Consolas"/>
          <w:bCs/>
          <w:color w:val="4F81BD" w:themeColor="accent1"/>
          <w:sz w:val="18"/>
        </w:rPr>
      </w:pPr>
      <w:r w:rsidRPr="001358A3">
        <w:rPr>
          <w:rFonts w:ascii="Consolas" w:hAnsi="Consolas"/>
          <w:bCs/>
          <w:color w:val="4F81BD" w:themeColor="accent1"/>
          <w:sz w:val="18"/>
        </w:rPr>
        <w:t xml:space="preserve">  val GetFastComparisonFunction : comparer:IComparer&lt;'a&gt; -&gt;</w:t>
      </w:r>
      <w:r>
        <w:rPr>
          <w:rFonts w:ascii="Consolas" w:hAnsi="Consolas"/>
          <w:bCs/>
          <w:color w:val="4F81BD" w:themeColor="accent1"/>
          <w:sz w:val="18"/>
        </w:rPr>
        <w:t xml:space="preserve"> </w:t>
      </w:r>
      <w:r w:rsidRPr="001358A3">
        <w:rPr>
          <w:rFonts w:ascii="Consolas" w:hAnsi="Consolas"/>
          <w:bCs/>
          <w:color w:val="4F81BD" w:themeColor="accent1"/>
          <w:sz w:val="18"/>
        </w:rPr>
        <w:t xml:space="preserve">FastFunc2&lt;'a,'a,int&gt; </w:t>
      </w:r>
    </w:p>
    <w:p w:rsidR="001358A3" w:rsidRPr="001358A3" w:rsidRDefault="001358A3" w:rsidP="001358A3">
      <w:pPr>
        <w:pStyle w:val="SpecBox"/>
        <w:rPr>
          <w:rFonts w:ascii="Consolas" w:hAnsi="Consolas"/>
          <w:bCs/>
          <w:color w:val="4F81BD" w:themeColor="accent1"/>
          <w:sz w:val="18"/>
        </w:rPr>
      </w:pPr>
      <w:r w:rsidRPr="001358A3">
        <w:rPr>
          <w:rFonts w:ascii="Consolas" w:hAnsi="Consolas"/>
          <w:bCs/>
          <w:color w:val="4F81BD" w:themeColor="accent1"/>
          <w:sz w:val="18"/>
        </w:rPr>
        <w:t xml:space="preserve">  val GetFastStructuralComparisonFunction : unit -&gt; FastFunc2&lt;'a,'a,int&gt; </w:t>
      </w:r>
    </w:p>
    <w:p w:rsidR="001358A3" w:rsidRPr="00294BBC" w:rsidRDefault="001358A3" w:rsidP="001358A3">
      <w:pPr>
        <w:pStyle w:val="SpecBox"/>
        <w:rPr>
          <w:rFonts w:ascii="Consolas" w:hAnsi="Consolas"/>
          <w:bCs/>
          <w:color w:val="4F81BD" w:themeColor="accent1"/>
          <w:sz w:val="18"/>
        </w:rPr>
      </w:pPr>
      <w:r w:rsidRPr="001358A3">
        <w:rPr>
          <w:rFonts w:ascii="Consolas" w:hAnsi="Consolas"/>
          <w:bCs/>
          <w:color w:val="4F81BD" w:themeColor="accent1"/>
          <w:sz w:val="18"/>
        </w:rPr>
        <w:t xml:space="preserve">  val FromFunction : comparer:(</w:t>
      </w:r>
      <w:r>
        <w:rPr>
          <w:rFonts w:ascii="Consolas" w:hAnsi="Consolas"/>
          <w:bCs/>
          <w:color w:val="4F81BD" w:themeColor="accent1"/>
          <w:sz w:val="18"/>
        </w:rPr>
        <w:t>'Key</w:t>
      </w:r>
      <w:r w:rsidRPr="001358A3">
        <w:rPr>
          <w:rFonts w:ascii="Consolas" w:hAnsi="Consolas"/>
          <w:bCs/>
          <w:color w:val="4F81BD" w:themeColor="accent1"/>
          <w:sz w:val="18"/>
        </w:rPr>
        <w:t xml:space="preserve"> -&gt; </w:t>
      </w:r>
      <w:r>
        <w:rPr>
          <w:rFonts w:ascii="Consolas" w:hAnsi="Consolas"/>
          <w:bCs/>
          <w:color w:val="4F81BD" w:themeColor="accent1"/>
          <w:sz w:val="18"/>
        </w:rPr>
        <w:t>'Key</w:t>
      </w:r>
      <w:r w:rsidRPr="001358A3">
        <w:rPr>
          <w:rFonts w:ascii="Consolas" w:hAnsi="Consolas"/>
          <w:bCs/>
          <w:color w:val="4F81BD" w:themeColor="accent1"/>
          <w:sz w:val="18"/>
        </w:rPr>
        <w:t xml:space="preserve"> -&gt; int) -&gt; IComparer&lt;</w:t>
      </w:r>
      <w:r>
        <w:rPr>
          <w:rFonts w:ascii="Consolas" w:hAnsi="Consolas"/>
          <w:bCs/>
          <w:color w:val="4F81BD" w:themeColor="accent1"/>
          <w:sz w:val="18"/>
        </w:rPr>
        <w:t>'Key</w:t>
      </w:r>
      <w:r w:rsidRPr="001358A3">
        <w:rPr>
          <w:rFonts w:ascii="Consolas" w:hAnsi="Consolas"/>
          <w:bCs/>
          <w:color w:val="4F81BD" w:themeColor="accent1"/>
          <w:sz w:val="18"/>
        </w:rPr>
        <w:t>&gt;</w:t>
      </w:r>
    </w:p>
    <w:p w:rsidR="008C7F6F" w:rsidRPr="00294BBC" w:rsidRDefault="00272451" w:rsidP="004D03CF">
      <w:pPr>
        <w:pStyle w:val="Heading2"/>
        <w:ind w:left="576" w:hanging="576"/>
      </w:pPr>
      <w:bookmarkStart w:id="5752" w:name="_Toc265492630"/>
      <w:r>
        <w:t>FSharp.Co</w:t>
      </w:r>
      <w:ins w:id="5753" w:author="Don Syme" w:date="2010-06-28T12:30:00Z">
        <w:r w:rsidR="009B1108">
          <w:t>llections</w:t>
        </w:r>
      </w:ins>
      <w:del w:id="5754" w:author="Don Syme" w:date="2010-06-28T12:30:00Z">
        <w:r w:rsidDel="009B1108">
          <w:delText>re</w:delText>
        </w:r>
      </w:del>
      <w:r w:rsidR="008C7F6F" w:rsidRPr="00DF274C">
        <w:t>.</w:t>
      </w:r>
      <w:r w:rsidR="008C7F6F">
        <w:t>HashIdentity</w:t>
      </w:r>
      <w:r w:rsidR="008C7F6F" w:rsidRPr="00DF274C">
        <w:t xml:space="preserve"> (Module)</w:t>
      </w:r>
      <w:bookmarkEnd w:id="5752"/>
    </w:p>
    <w:p w:rsidR="007632D7" w:rsidRPr="00DF274C" w:rsidRDefault="007632D7" w:rsidP="007632D7">
      <w:pPr>
        <w:pStyle w:val="MiniHeading"/>
      </w:pPr>
      <w:r>
        <w:t>Design Criteria</w:t>
      </w:r>
    </w:p>
    <w:p w:rsidR="007632D7" w:rsidRDefault="007632D7" w:rsidP="007632D7">
      <w:pPr>
        <w:pStyle w:val="BodyText"/>
      </w:pPr>
      <w:r>
        <w:t>Permit the efficient conversion between IEqualityComparer and F# pairs of hashing and curried equality functions ('T -&gt; 'T -&gt; bool)</w:t>
      </w:r>
    </w:p>
    <w:p w:rsidR="007B2FA5" w:rsidRPr="00DF274C" w:rsidRDefault="007B2FA5" w:rsidP="007B2FA5">
      <w:pPr>
        <w:pStyle w:val="MiniHeading"/>
      </w:pPr>
      <w:r>
        <w:t>Usage Model</w:t>
      </w:r>
    </w:p>
    <w:p w:rsidR="007B2FA5" w:rsidRDefault="007B2FA5" w:rsidP="007B2FA5">
      <w:pPr>
        <w:pStyle w:val="BodyText"/>
      </w:pPr>
      <w:r>
        <w:t>N/A</w:t>
      </w:r>
    </w:p>
    <w:p w:rsidR="001358A3" w:rsidRDefault="001358A3" w:rsidP="001358A3">
      <w:pPr>
        <w:pStyle w:val="SpecBox"/>
        <w:rPr>
          <w:rFonts w:ascii="Consolas" w:hAnsi="Consolas"/>
          <w:bCs/>
          <w:color w:val="4F81BD" w:themeColor="accent1"/>
          <w:sz w:val="18"/>
        </w:rPr>
      </w:pPr>
      <w:r>
        <w:rPr>
          <w:rFonts w:ascii="Consolas" w:hAnsi="Consolas"/>
          <w:bCs/>
          <w:color w:val="4F81BD" w:themeColor="accent1"/>
          <w:sz w:val="18"/>
        </w:rPr>
        <w:t>module HashIdentity =</w:t>
      </w:r>
    </w:p>
    <w:p w:rsidR="001358A3" w:rsidRPr="001358A3" w:rsidRDefault="001358A3" w:rsidP="001358A3">
      <w:pPr>
        <w:pStyle w:val="SpecBox"/>
        <w:rPr>
          <w:rFonts w:ascii="Consolas" w:hAnsi="Consolas"/>
          <w:bCs/>
          <w:color w:val="4F81BD" w:themeColor="accent1"/>
          <w:sz w:val="18"/>
        </w:rPr>
      </w:pPr>
      <w:r w:rsidRPr="001358A3">
        <w:rPr>
          <w:rFonts w:ascii="Consolas" w:hAnsi="Consolas"/>
          <w:bCs/>
          <w:color w:val="4F81BD" w:themeColor="accent1"/>
          <w:sz w:val="18"/>
        </w:rPr>
        <w:t xml:space="preserve">  val Structural&lt;</w:t>
      </w:r>
      <w:r>
        <w:rPr>
          <w:rFonts w:ascii="Consolas" w:hAnsi="Consolas"/>
          <w:bCs/>
          <w:color w:val="4F81BD" w:themeColor="accent1"/>
          <w:sz w:val="18"/>
        </w:rPr>
        <w:t>'Key</w:t>
      </w:r>
      <w:r w:rsidRPr="001358A3">
        <w:rPr>
          <w:rFonts w:ascii="Consolas" w:hAnsi="Consolas"/>
          <w:bCs/>
          <w:color w:val="4F81BD" w:themeColor="accent1"/>
          <w:sz w:val="18"/>
        </w:rPr>
        <w:t>&gt; : IEqualityComparer&lt;</w:t>
      </w:r>
      <w:r>
        <w:rPr>
          <w:rFonts w:ascii="Consolas" w:hAnsi="Consolas"/>
          <w:bCs/>
          <w:color w:val="4F81BD" w:themeColor="accent1"/>
          <w:sz w:val="18"/>
        </w:rPr>
        <w:t>'Key</w:t>
      </w:r>
      <w:r w:rsidRPr="001358A3">
        <w:rPr>
          <w:rFonts w:ascii="Consolas" w:hAnsi="Consolas"/>
          <w:bCs/>
          <w:color w:val="4F81BD" w:themeColor="accent1"/>
          <w:sz w:val="18"/>
        </w:rPr>
        <w:t xml:space="preserve">&gt; </w:t>
      </w:r>
    </w:p>
    <w:p w:rsidR="001358A3" w:rsidRPr="001358A3" w:rsidRDefault="001358A3" w:rsidP="001358A3">
      <w:pPr>
        <w:pStyle w:val="SpecBox"/>
        <w:rPr>
          <w:rFonts w:ascii="Consolas" w:hAnsi="Consolas"/>
          <w:bCs/>
          <w:color w:val="4F81BD" w:themeColor="accent1"/>
          <w:sz w:val="18"/>
        </w:rPr>
      </w:pPr>
      <w:r w:rsidRPr="001358A3">
        <w:rPr>
          <w:rFonts w:ascii="Consolas" w:hAnsi="Consolas"/>
          <w:bCs/>
          <w:color w:val="4F81BD" w:themeColor="accent1"/>
          <w:sz w:val="18"/>
        </w:rPr>
        <w:t xml:space="preserve">  val </w:t>
      </w:r>
      <w:r>
        <w:rPr>
          <w:rFonts w:ascii="Consolas" w:hAnsi="Consolas"/>
          <w:bCs/>
          <w:color w:val="4F81BD" w:themeColor="accent1"/>
          <w:sz w:val="18"/>
        </w:rPr>
        <w:t xml:space="preserve">Reference&lt;'Key&gt;  </w:t>
      </w:r>
      <w:r w:rsidRPr="001358A3">
        <w:rPr>
          <w:rFonts w:ascii="Consolas" w:hAnsi="Consolas"/>
          <w:bCs/>
          <w:color w:val="4F81BD" w:themeColor="accent1"/>
          <w:sz w:val="18"/>
        </w:rPr>
        <w:t>: IEqualityComparer&lt;</w:t>
      </w:r>
      <w:r>
        <w:rPr>
          <w:rFonts w:ascii="Consolas" w:hAnsi="Consolas"/>
          <w:bCs/>
          <w:color w:val="4F81BD" w:themeColor="accent1"/>
          <w:sz w:val="18"/>
        </w:rPr>
        <w:t>'Key</w:t>
      </w:r>
      <w:r w:rsidRPr="001358A3">
        <w:rPr>
          <w:rFonts w:ascii="Consolas" w:hAnsi="Consolas"/>
          <w:bCs/>
          <w:color w:val="4F81BD" w:themeColor="accent1"/>
          <w:sz w:val="18"/>
        </w:rPr>
        <w:t xml:space="preserve">&gt; </w:t>
      </w:r>
    </w:p>
    <w:p w:rsidR="008C7F6F" w:rsidRPr="00272451" w:rsidRDefault="001358A3" w:rsidP="00272451">
      <w:pPr>
        <w:pStyle w:val="SpecBox"/>
        <w:rPr>
          <w:rFonts w:ascii="Consolas" w:hAnsi="Consolas"/>
          <w:bCs/>
          <w:color w:val="4F81BD" w:themeColor="accent1"/>
          <w:sz w:val="18"/>
        </w:rPr>
      </w:pPr>
      <w:r w:rsidRPr="001358A3">
        <w:rPr>
          <w:rFonts w:ascii="Consolas" w:hAnsi="Consolas"/>
          <w:bCs/>
          <w:color w:val="4F81BD" w:themeColor="accent1"/>
          <w:sz w:val="18"/>
        </w:rPr>
        <w:t xml:space="preserve">  val FromFunctions&lt;</w:t>
      </w:r>
      <w:r>
        <w:rPr>
          <w:rFonts w:ascii="Consolas" w:hAnsi="Consolas"/>
          <w:bCs/>
          <w:color w:val="4F81BD" w:themeColor="accent1"/>
          <w:sz w:val="18"/>
        </w:rPr>
        <w:t>'Key</w:t>
      </w:r>
      <w:r w:rsidRPr="001358A3">
        <w:rPr>
          <w:rFonts w:ascii="Consolas" w:hAnsi="Consolas"/>
          <w:bCs/>
          <w:color w:val="4F81BD" w:themeColor="accent1"/>
          <w:sz w:val="18"/>
        </w:rPr>
        <w:t xml:space="preserve">&gt; : </w:t>
      </w:r>
      <w:r>
        <w:rPr>
          <w:rFonts w:ascii="Consolas" w:hAnsi="Consolas"/>
          <w:bCs/>
          <w:color w:val="4F81BD" w:themeColor="accent1"/>
          <w:sz w:val="18"/>
        </w:rPr>
        <w:t>('Key-&gt;</w:t>
      </w:r>
      <w:r w:rsidRPr="001358A3">
        <w:rPr>
          <w:rFonts w:ascii="Consolas" w:hAnsi="Consolas"/>
          <w:bCs/>
          <w:color w:val="4F81BD" w:themeColor="accent1"/>
          <w:sz w:val="18"/>
        </w:rPr>
        <w:t xml:space="preserve">int) -&gt; </w:t>
      </w:r>
      <w:r>
        <w:rPr>
          <w:rFonts w:ascii="Consolas" w:hAnsi="Consolas"/>
          <w:bCs/>
          <w:color w:val="4F81BD" w:themeColor="accent1"/>
          <w:sz w:val="18"/>
        </w:rPr>
        <w:t>('Key-&gt;'Key-&gt;</w:t>
      </w:r>
      <w:r w:rsidRPr="001358A3">
        <w:rPr>
          <w:rFonts w:ascii="Consolas" w:hAnsi="Consolas"/>
          <w:bCs/>
          <w:color w:val="4F81BD" w:themeColor="accent1"/>
          <w:sz w:val="18"/>
        </w:rPr>
        <w:t xml:space="preserve">bool) -&gt; </w:t>
      </w:r>
      <w:r>
        <w:rPr>
          <w:rFonts w:ascii="Consolas" w:hAnsi="Consolas"/>
          <w:bCs/>
          <w:color w:val="4F81BD" w:themeColor="accent1"/>
          <w:sz w:val="18"/>
        </w:rPr>
        <w:t>I</w:t>
      </w:r>
      <w:r w:rsidRPr="001358A3">
        <w:rPr>
          <w:rFonts w:ascii="Consolas" w:hAnsi="Consolas"/>
          <w:bCs/>
          <w:color w:val="4F81BD" w:themeColor="accent1"/>
          <w:sz w:val="18"/>
        </w:rPr>
        <w:t>EqualityComparer&lt;</w:t>
      </w:r>
      <w:r>
        <w:rPr>
          <w:rFonts w:ascii="Consolas" w:hAnsi="Consolas"/>
          <w:bCs/>
          <w:color w:val="4F81BD" w:themeColor="accent1"/>
          <w:sz w:val="18"/>
        </w:rPr>
        <w:t>'Key</w:t>
      </w:r>
      <w:r w:rsidRPr="001358A3">
        <w:rPr>
          <w:rFonts w:ascii="Consolas" w:hAnsi="Consolas"/>
          <w:bCs/>
          <w:color w:val="4F81BD" w:themeColor="accent1"/>
          <w:sz w:val="18"/>
        </w:rPr>
        <w:t>&gt;</w:t>
      </w:r>
    </w:p>
    <w:p w:rsidR="0063293B" w:rsidRPr="00272451" w:rsidRDefault="0063293B" w:rsidP="0063293B">
      <w:pPr>
        <w:pStyle w:val="Heading2"/>
        <w:rPr>
          <w:rStyle w:val="CodeInline"/>
          <w:rFonts w:asciiTheme="majorHAnsi" w:hAnsiTheme="majorHAnsi"/>
          <w:bCs/>
          <w:sz w:val="26"/>
        </w:rPr>
      </w:pPr>
      <w:bookmarkStart w:id="5755" w:name="_Toc265492631"/>
      <w:r w:rsidRPr="00DF274C">
        <w:t>FSharp.Core.FuncConvert  (Type)</w:t>
      </w:r>
      <w:bookmarkEnd w:id="5755"/>
    </w:p>
    <w:p w:rsidR="007632D7" w:rsidRPr="00DF274C" w:rsidRDefault="007632D7" w:rsidP="007632D7">
      <w:pPr>
        <w:pStyle w:val="MiniHeading"/>
      </w:pPr>
      <w:r>
        <w:t>Design Criteria</w:t>
      </w:r>
    </w:p>
    <w:p w:rsidR="007632D7" w:rsidRDefault="007632D7" w:rsidP="007632D7">
      <w:pPr>
        <w:pStyle w:val="BodyText"/>
      </w:pPr>
      <w:r>
        <w:t>Support the conversion of CodeDom delegate creations  for F# code</w:t>
      </w:r>
    </w:p>
    <w:p w:rsidR="007B2FA5" w:rsidRPr="00DF274C" w:rsidRDefault="007B2FA5" w:rsidP="007B2FA5">
      <w:pPr>
        <w:pStyle w:val="MiniHeading"/>
      </w:pPr>
      <w:r>
        <w:t>Usage Model</w:t>
      </w:r>
    </w:p>
    <w:p w:rsidR="007B2FA5" w:rsidRDefault="007B2FA5" w:rsidP="007B2FA5">
      <w:pPr>
        <w:pStyle w:val="BodyText"/>
      </w:pPr>
      <w:r>
        <w:t>N/A</w:t>
      </w:r>
    </w:p>
    <w:p w:rsidR="0063293B" w:rsidRPr="008A25FB" w:rsidRDefault="0063293B" w:rsidP="0063293B">
      <w:pPr>
        <w:pStyle w:val="SpecBox"/>
        <w:rPr>
          <w:rStyle w:val="CodeInline"/>
        </w:rPr>
      </w:pPr>
      <w:r w:rsidRPr="008A25FB">
        <w:rPr>
          <w:rStyle w:val="CodeInline"/>
        </w:rPr>
        <w:t xml:space="preserve">type FuncConvert = </w:t>
      </w:r>
    </w:p>
    <w:p w:rsidR="0063293B" w:rsidRPr="008A25FB" w:rsidRDefault="00067085" w:rsidP="0063293B">
      <w:pPr>
        <w:pStyle w:val="SpecBox"/>
        <w:rPr>
          <w:rStyle w:val="CodeInline"/>
        </w:rPr>
      </w:pPr>
      <w:r>
        <w:rPr>
          <w:rStyle w:val="CodeInline"/>
        </w:rPr>
        <w:t xml:space="preserve">  </w:t>
      </w:r>
      <w:r w:rsidR="0071050D">
        <w:rPr>
          <w:rStyle w:val="CodeInline"/>
        </w:rPr>
        <w:t xml:space="preserve">static </w:t>
      </w:r>
      <w:r w:rsidR="0063293B" w:rsidRPr="008A25FB">
        <w:rPr>
          <w:rStyle w:val="CodeInline"/>
        </w:rPr>
        <w:t>ToFastFunc: Converter&lt;</w:t>
      </w:r>
      <w:r w:rsidR="00553CB7">
        <w:rPr>
          <w:rStyle w:val="CodeInline"/>
        </w:rPr>
        <w:t>'T</w:t>
      </w:r>
      <w:r w:rsidR="0063293B" w:rsidRPr="008A25FB">
        <w:rPr>
          <w:rStyle w:val="CodeInline"/>
        </w:rPr>
        <w:t>,</w:t>
      </w:r>
      <w:r w:rsidR="00553CB7">
        <w:rPr>
          <w:rStyle w:val="CodeInline"/>
        </w:rPr>
        <w:t>'U</w:t>
      </w:r>
      <w:r w:rsidR="0063293B" w:rsidRPr="008A25FB">
        <w:rPr>
          <w:rStyle w:val="CodeInline"/>
        </w:rPr>
        <w:t>&gt; -&gt; (</w:t>
      </w:r>
      <w:r w:rsidR="00553CB7">
        <w:rPr>
          <w:rStyle w:val="CodeInline"/>
        </w:rPr>
        <w:t>'T</w:t>
      </w:r>
      <w:r w:rsidR="0063293B" w:rsidRPr="008A25FB">
        <w:rPr>
          <w:rStyle w:val="CodeInline"/>
        </w:rPr>
        <w:t xml:space="preserve"> -&gt; </w:t>
      </w:r>
      <w:r w:rsidR="00553CB7">
        <w:rPr>
          <w:rStyle w:val="CodeInline"/>
        </w:rPr>
        <w:t>'U</w:t>
      </w:r>
      <w:r w:rsidR="0063293B" w:rsidRPr="008A25FB">
        <w:rPr>
          <w:rStyle w:val="CodeInline"/>
        </w:rPr>
        <w:t>)</w:t>
      </w:r>
    </w:p>
    <w:p w:rsidR="0063293B" w:rsidRPr="008A25FB" w:rsidRDefault="00067085" w:rsidP="0063293B">
      <w:pPr>
        <w:pStyle w:val="SpecBox"/>
        <w:rPr>
          <w:rStyle w:val="CodeInline"/>
        </w:rPr>
      </w:pPr>
      <w:r>
        <w:rPr>
          <w:rStyle w:val="CodeInline"/>
        </w:rPr>
        <w:t xml:space="preserve">  </w:t>
      </w:r>
      <w:r w:rsidR="0071050D">
        <w:rPr>
          <w:rStyle w:val="CodeInline"/>
        </w:rPr>
        <w:t xml:space="preserve">static </w:t>
      </w:r>
      <w:r w:rsidR="0063293B" w:rsidRPr="008A25FB">
        <w:rPr>
          <w:rStyle w:val="CodeInline"/>
        </w:rPr>
        <w:t>ToFastFunc: Action&lt;</w:t>
      </w:r>
      <w:r w:rsidR="00553CB7">
        <w:rPr>
          <w:rStyle w:val="CodeInline"/>
        </w:rPr>
        <w:t>'T</w:t>
      </w:r>
      <w:r w:rsidR="0063293B" w:rsidRPr="008A25FB">
        <w:rPr>
          <w:rStyle w:val="CodeInline"/>
        </w:rPr>
        <w:t>&gt; -&gt; (</w:t>
      </w:r>
      <w:r w:rsidR="00553CB7">
        <w:rPr>
          <w:rStyle w:val="CodeInline"/>
        </w:rPr>
        <w:t>'T</w:t>
      </w:r>
      <w:r w:rsidR="0063293B" w:rsidRPr="008A25FB">
        <w:rPr>
          <w:rStyle w:val="CodeInline"/>
        </w:rPr>
        <w:t xml:space="preserve"> -&gt; </w:t>
      </w:r>
      <w:r w:rsidR="00F266BA">
        <w:fldChar w:fldCharType="begin"/>
      </w:r>
      <w:r w:rsidR="00F266BA">
        <w:instrText>HYPERLINK "Microsoft.FSharp.Core.type_unit.html"</w:instrText>
      </w:r>
      <w:ins w:id="5756" w:author="Don Syme" w:date="2010-06-28T12:43:00Z"/>
      <w:r w:rsidR="00F266BA">
        <w:fldChar w:fldCharType="separate"/>
      </w:r>
      <w:r w:rsidR="0063293B" w:rsidRPr="008A25FB">
        <w:rPr>
          <w:rStyle w:val="CodeInline"/>
        </w:rPr>
        <w:t>unit</w:t>
      </w:r>
      <w:r w:rsidR="00F266BA">
        <w:fldChar w:fldCharType="end"/>
      </w:r>
      <w:r w:rsidR="0063293B" w:rsidRPr="008A25FB">
        <w:rPr>
          <w:rStyle w:val="CodeInline"/>
        </w:rPr>
        <w:t>)</w:t>
      </w:r>
    </w:p>
    <w:p w:rsidR="0063293B" w:rsidRDefault="00067085" w:rsidP="0063293B">
      <w:pPr>
        <w:pStyle w:val="SpecBox"/>
        <w:rPr>
          <w:rStyle w:val="CodeInline"/>
        </w:rPr>
      </w:pPr>
      <w:r>
        <w:rPr>
          <w:rStyle w:val="CodeInline"/>
        </w:rPr>
        <w:t xml:space="preserve">  </w:t>
      </w:r>
      <w:r w:rsidR="0071050D">
        <w:rPr>
          <w:rStyle w:val="CodeInline"/>
        </w:rPr>
        <w:t xml:space="preserve">static </w:t>
      </w:r>
      <w:r w:rsidR="0063293B" w:rsidRPr="008A25FB">
        <w:rPr>
          <w:rStyle w:val="CodeInline"/>
        </w:rPr>
        <w:t xml:space="preserve">FuncFromTupled: </w:t>
      </w:r>
    </w:p>
    <w:p w:rsidR="0063293B" w:rsidRPr="004252EA" w:rsidRDefault="0063293B" w:rsidP="0063293B">
      <w:pPr>
        <w:pStyle w:val="SpecBox"/>
        <w:rPr>
          <w:rStyle w:val="CodeInline"/>
          <w:lang w:val="de-DE"/>
          <w:rPrChange w:id="5757" w:author="Don Syme" w:date="2010-06-28T10:29:00Z">
            <w:rPr>
              <w:rStyle w:val="CodeInline"/>
            </w:rPr>
          </w:rPrChange>
        </w:rPr>
      </w:pPr>
      <w:r>
        <w:rPr>
          <w:rStyle w:val="CodeInline"/>
        </w:rPr>
        <w:t xml:space="preserve">         </w:t>
      </w:r>
      <w:r w:rsidRPr="004252EA">
        <w:rPr>
          <w:rStyle w:val="CodeInline"/>
          <w:lang w:val="de-DE"/>
          <w:rPrChange w:id="5758" w:author="Don Syme" w:date="2010-06-28T10:29:00Z">
            <w:rPr>
              <w:rStyle w:val="CodeInline"/>
            </w:rPr>
          </w:rPrChange>
        </w:rPr>
        <w:t>(</w:t>
      </w:r>
      <w:r w:rsidR="00553CB7" w:rsidRPr="004252EA">
        <w:rPr>
          <w:rStyle w:val="CodeInline"/>
          <w:lang w:val="de-DE"/>
          <w:rPrChange w:id="5759" w:author="Don Syme" w:date="2010-06-28T10:29:00Z">
            <w:rPr>
              <w:rStyle w:val="CodeInline"/>
            </w:rPr>
          </w:rPrChange>
        </w:rPr>
        <w:t>'T</w:t>
      </w:r>
      <w:r w:rsidR="001358A3" w:rsidRPr="004252EA">
        <w:rPr>
          <w:rStyle w:val="CodeInline"/>
          <w:lang w:val="de-DE"/>
          <w:rPrChange w:id="5760" w:author="Don Syme" w:date="2010-06-28T10:29:00Z">
            <w:rPr>
              <w:rStyle w:val="CodeInline"/>
            </w:rPr>
          </w:rPrChange>
        </w:rPr>
        <w:t>1</w:t>
      </w:r>
      <w:r w:rsidRPr="004252EA">
        <w:rPr>
          <w:rStyle w:val="CodeInline"/>
          <w:lang w:val="de-DE"/>
          <w:rPrChange w:id="5761" w:author="Don Syme" w:date="2010-06-28T10:29:00Z">
            <w:rPr>
              <w:rStyle w:val="CodeInline"/>
            </w:rPr>
          </w:rPrChange>
        </w:rPr>
        <w:t xml:space="preserve"> * </w:t>
      </w:r>
      <w:r w:rsidR="00553CB7" w:rsidRPr="004252EA">
        <w:rPr>
          <w:rStyle w:val="CodeInline"/>
          <w:lang w:val="de-DE"/>
          <w:rPrChange w:id="5762" w:author="Don Syme" w:date="2010-06-28T10:29:00Z">
            <w:rPr>
              <w:rStyle w:val="CodeInline"/>
            </w:rPr>
          </w:rPrChange>
        </w:rPr>
        <w:t>'</w:t>
      </w:r>
      <w:r w:rsidR="001358A3" w:rsidRPr="004252EA">
        <w:rPr>
          <w:rStyle w:val="CodeInline"/>
          <w:lang w:val="de-DE"/>
          <w:rPrChange w:id="5763" w:author="Don Syme" w:date="2010-06-28T10:29:00Z">
            <w:rPr>
              <w:rStyle w:val="CodeInline"/>
            </w:rPr>
          </w:rPrChange>
        </w:rPr>
        <w:t>T2</w:t>
      </w:r>
      <w:r w:rsidRPr="004252EA">
        <w:rPr>
          <w:rStyle w:val="CodeInline"/>
          <w:lang w:val="de-DE"/>
          <w:rPrChange w:id="5764" w:author="Don Syme" w:date="2010-06-28T10:29:00Z">
            <w:rPr>
              <w:rStyle w:val="CodeInline"/>
            </w:rPr>
          </w:rPrChange>
        </w:rPr>
        <w:t xml:space="preserve"> * </w:t>
      </w:r>
      <w:r w:rsidR="00553CB7" w:rsidRPr="004252EA">
        <w:rPr>
          <w:rStyle w:val="CodeInline"/>
          <w:lang w:val="de-DE"/>
          <w:rPrChange w:id="5765" w:author="Don Syme" w:date="2010-06-28T10:29:00Z">
            <w:rPr>
              <w:rStyle w:val="CodeInline"/>
            </w:rPr>
          </w:rPrChange>
        </w:rPr>
        <w:t>'</w:t>
      </w:r>
      <w:r w:rsidR="001358A3" w:rsidRPr="004252EA">
        <w:rPr>
          <w:rStyle w:val="CodeInline"/>
          <w:lang w:val="de-DE"/>
          <w:rPrChange w:id="5766" w:author="Don Syme" w:date="2010-06-28T10:29:00Z">
            <w:rPr>
              <w:rStyle w:val="CodeInline"/>
            </w:rPr>
          </w:rPrChange>
        </w:rPr>
        <w:t>T3</w:t>
      </w:r>
      <w:r w:rsidRPr="004252EA">
        <w:rPr>
          <w:rStyle w:val="CodeInline"/>
          <w:lang w:val="de-DE"/>
          <w:rPrChange w:id="5767" w:author="Don Syme" w:date="2010-06-28T10:29:00Z">
            <w:rPr>
              <w:rStyle w:val="CodeInline"/>
            </w:rPr>
          </w:rPrChange>
        </w:rPr>
        <w:t xml:space="preserve"> * '</w:t>
      </w:r>
      <w:r w:rsidR="001358A3" w:rsidRPr="004252EA">
        <w:rPr>
          <w:rStyle w:val="CodeInline"/>
          <w:lang w:val="de-DE"/>
          <w:rPrChange w:id="5768" w:author="Don Syme" w:date="2010-06-28T10:29:00Z">
            <w:rPr>
              <w:rStyle w:val="CodeInline"/>
            </w:rPr>
          </w:rPrChange>
        </w:rPr>
        <w:t>T4</w:t>
      </w:r>
      <w:r w:rsidRPr="004252EA">
        <w:rPr>
          <w:rStyle w:val="CodeInline"/>
          <w:lang w:val="de-DE"/>
          <w:rPrChange w:id="5769" w:author="Don Syme" w:date="2010-06-28T10:29:00Z">
            <w:rPr>
              <w:rStyle w:val="CodeInline"/>
            </w:rPr>
          </w:rPrChange>
        </w:rPr>
        <w:t xml:space="preserve"> * '</w:t>
      </w:r>
      <w:r w:rsidR="001358A3" w:rsidRPr="004252EA">
        <w:rPr>
          <w:rStyle w:val="CodeInline"/>
          <w:lang w:val="de-DE"/>
          <w:rPrChange w:id="5770" w:author="Don Syme" w:date="2010-06-28T10:29:00Z">
            <w:rPr>
              <w:rStyle w:val="CodeInline"/>
            </w:rPr>
          </w:rPrChange>
        </w:rPr>
        <w:t>T5</w:t>
      </w:r>
      <w:r w:rsidRPr="004252EA">
        <w:rPr>
          <w:rStyle w:val="CodeInline"/>
          <w:lang w:val="de-DE"/>
          <w:rPrChange w:id="5771" w:author="Don Syme" w:date="2010-06-28T10:29:00Z">
            <w:rPr>
              <w:rStyle w:val="CodeInline"/>
            </w:rPr>
          </w:rPrChange>
        </w:rPr>
        <w:t xml:space="preserve"> -&gt; '</w:t>
      </w:r>
      <w:r w:rsidR="001358A3" w:rsidRPr="004252EA">
        <w:rPr>
          <w:rStyle w:val="CodeInline"/>
          <w:lang w:val="de-DE"/>
          <w:rPrChange w:id="5772" w:author="Don Syme" w:date="2010-06-28T10:29:00Z">
            <w:rPr>
              <w:rStyle w:val="CodeInline"/>
            </w:rPr>
          </w:rPrChange>
        </w:rPr>
        <w:t>U</w:t>
      </w:r>
      <w:r w:rsidRPr="004252EA">
        <w:rPr>
          <w:rStyle w:val="CodeInline"/>
          <w:lang w:val="de-DE"/>
          <w:rPrChange w:id="5773" w:author="Don Syme" w:date="2010-06-28T10:29:00Z">
            <w:rPr>
              <w:rStyle w:val="CodeInline"/>
            </w:rPr>
          </w:rPrChange>
        </w:rPr>
        <w:t>) -&gt; (</w:t>
      </w:r>
      <w:r w:rsidR="00553CB7" w:rsidRPr="004252EA">
        <w:rPr>
          <w:rStyle w:val="CodeInline"/>
          <w:lang w:val="de-DE"/>
          <w:rPrChange w:id="5774" w:author="Don Syme" w:date="2010-06-28T10:29:00Z">
            <w:rPr>
              <w:rStyle w:val="CodeInline"/>
            </w:rPr>
          </w:rPrChange>
        </w:rPr>
        <w:t>'T</w:t>
      </w:r>
      <w:r w:rsidR="001358A3" w:rsidRPr="004252EA">
        <w:rPr>
          <w:rStyle w:val="CodeInline"/>
          <w:lang w:val="de-DE"/>
          <w:rPrChange w:id="5775" w:author="Don Syme" w:date="2010-06-28T10:29:00Z">
            <w:rPr>
              <w:rStyle w:val="CodeInline"/>
            </w:rPr>
          </w:rPrChange>
        </w:rPr>
        <w:t>1</w:t>
      </w:r>
      <w:r w:rsidRPr="004252EA">
        <w:rPr>
          <w:rStyle w:val="CodeInline"/>
          <w:lang w:val="de-DE"/>
          <w:rPrChange w:id="5776" w:author="Don Syme" w:date="2010-06-28T10:29:00Z">
            <w:rPr>
              <w:rStyle w:val="CodeInline"/>
            </w:rPr>
          </w:rPrChange>
        </w:rPr>
        <w:t xml:space="preserve"> -&gt; </w:t>
      </w:r>
      <w:r w:rsidR="00553CB7" w:rsidRPr="004252EA">
        <w:rPr>
          <w:rStyle w:val="CodeInline"/>
          <w:lang w:val="de-DE"/>
          <w:rPrChange w:id="5777" w:author="Don Syme" w:date="2010-06-28T10:29:00Z">
            <w:rPr>
              <w:rStyle w:val="CodeInline"/>
            </w:rPr>
          </w:rPrChange>
        </w:rPr>
        <w:t>'</w:t>
      </w:r>
      <w:r w:rsidR="001358A3" w:rsidRPr="004252EA">
        <w:rPr>
          <w:rStyle w:val="CodeInline"/>
          <w:lang w:val="de-DE"/>
          <w:rPrChange w:id="5778" w:author="Don Syme" w:date="2010-06-28T10:29:00Z">
            <w:rPr>
              <w:rStyle w:val="CodeInline"/>
            </w:rPr>
          </w:rPrChange>
        </w:rPr>
        <w:t>T2</w:t>
      </w:r>
      <w:r w:rsidRPr="004252EA">
        <w:rPr>
          <w:rStyle w:val="CodeInline"/>
          <w:lang w:val="de-DE"/>
          <w:rPrChange w:id="5779" w:author="Don Syme" w:date="2010-06-28T10:29:00Z">
            <w:rPr>
              <w:rStyle w:val="CodeInline"/>
            </w:rPr>
          </w:rPrChange>
        </w:rPr>
        <w:t xml:space="preserve"> -&gt; </w:t>
      </w:r>
      <w:r w:rsidR="00553CB7" w:rsidRPr="004252EA">
        <w:rPr>
          <w:rStyle w:val="CodeInline"/>
          <w:lang w:val="de-DE"/>
          <w:rPrChange w:id="5780" w:author="Don Syme" w:date="2010-06-28T10:29:00Z">
            <w:rPr>
              <w:rStyle w:val="CodeInline"/>
            </w:rPr>
          </w:rPrChange>
        </w:rPr>
        <w:t>'</w:t>
      </w:r>
      <w:r w:rsidR="001358A3" w:rsidRPr="004252EA">
        <w:rPr>
          <w:rStyle w:val="CodeInline"/>
          <w:lang w:val="de-DE"/>
          <w:rPrChange w:id="5781" w:author="Don Syme" w:date="2010-06-28T10:29:00Z">
            <w:rPr>
              <w:rStyle w:val="CodeInline"/>
            </w:rPr>
          </w:rPrChange>
        </w:rPr>
        <w:t>T3</w:t>
      </w:r>
      <w:r w:rsidRPr="004252EA">
        <w:rPr>
          <w:rStyle w:val="CodeInline"/>
          <w:lang w:val="de-DE"/>
          <w:rPrChange w:id="5782" w:author="Don Syme" w:date="2010-06-28T10:29:00Z">
            <w:rPr>
              <w:rStyle w:val="CodeInline"/>
            </w:rPr>
          </w:rPrChange>
        </w:rPr>
        <w:t xml:space="preserve"> -&gt; '</w:t>
      </w:r>
      <w:r w:rsidR="001358A3" w:rsidRPr="004252EA">
        <w:rPr>
          <w:rStyle w:val="CodeInline"/>
          <w:lang w:val="de-DE"/>
          <w:rPrChange w:id="5783" w:author="Don Syme" w:date="2010-06-28T10:29:00Z">
            <w:rPr>
              <w:rStyle w:val="CodeInline"/>
            </w:rPr>
          </w:rPrChange>
        </w:rPr>
        <w:t>T4</w:t>
      </w:r>
      <w:r w:rsidRPr="004252EA">
        <w:rPr>
          <w:rStyle w:val="CodeInline"/>
          <w:lang w:val="de-DE"/>
          <w:rPrChange w:id="5784" w:author="Don Syme" w:date="2010-06-28T10:29:00Z">
            <w:rPr>
              <w:rStyle w:val="CodeInline"/>
            </w:rPr>
          </w:rPrChange>
        </w:rPr>
        <w:t xml:space="preserve"> -&gt; '</w:t>
      </w:r>
      <w:r w:rsidR="001358A3" w:rsidRPr="004252EA">
        <w:rPr>
          <w:rStyle w:val="CodeInline"/>
          <w:lang w:val="de-DE"/>
          <w:rPrChange w:id="5785" w:author="Don Syme" w:date="2010-06-28T10:29:00Z">
            <w:rPr>
              <w:rStyle w:val="CodeInline"/>
            </w:rPr>
          </w:rPrChange>
        </w:rPr>
        <w:t>T5</w:t>
      </w:r>
      <w:r w:rsidRPr="004252EA">
        <w:rPr>
          <w:rStyle w:val="CodeInline"/>
          <w:lang w:val="de-DE"/>
          <w:rPrChange w:id="5786" w:author="Don Syme" w:date="2010-06-28T10:29:00Z">
            <w:rPr>
              <w:rStyle w:val="CodeInline"/>
            </w:rPr>
          </w:rPrChange>
        </w:rPr>
        <w:t xml:space="preserve"> -&gt; '</w:t>
      </w:r>
      <w:r w:rsidR="001358A3" w:rsidRPr="004252EA">
        <w:rPr>
          <w:rStyle w:val="CodeInline"/>
          <w:lang w:val="de-DE"/>
          <w:rPrChange w:id="5787" w:author="Don Syme" w:date="2010-06-28T10:29:00Z">
            <w:rPr>
              <w:rStyle w:val="CodeInline"/>
            </w:rPr>
          </w:rPrChange>
        </w:rPr>
        <w:t>U</w:t>
      </w:r>
      <w:r w:rsidRPr="004252EA">
        <w:rPr>
          <w:rStyle w:val="CodeInline"/>
          <w:lang w:val="de-DE"/>
          <w:rPrChange w:id="5788" w:author="Don Syme" w:date="2010-06-28T10:29:00Z">
            <w:rPr>
              <w:rStyle w:val="CodeInline"/>
            </w:rPr>
          </w:rPrChange>
        </w:rPr>
        <w:t>)</w:t>
      </w:r>
    </w:p>
    <w:p w:rsidR="0063293B" w:rsidRPr="004252EA" w:rsidRDefault="00067085" w:rsidP="0063293B">
      <w:pPr>
        <w:pStyle w:val="SpecBox"/>
        <w:rPr>
          <w:rStyle w:val="CodeInline"/>
          <w:lang w:val="de-DE"/>
          <w:rPrChange w:id="5789" w:author="Don Syme" w:date="2010-06-28T10:29:00Z">
            <w:rPr>
              <w:rStyle w:val="CodeInline"/>
            </w:rPr>
          </w:rPrChange>
        </w:rPr>
      </w:pPr>
      <w:r w:rsidRPr="004252EA">
        <w:rPr>
          <w:rStyle w:val="CodeInline"/>
          <w:lang w:val="de-DE"/>
          <w:rPrChange w:id="5790" w:author="Don Syme" w:date="2010-06-28T10:29:00Z">
            <w:rPr>
              <w:rStyle w:val="CodeInline"/>
            </w:rPr>
          </w:rPrChange>
        </w:rPr>
        <w:lastRenderedPageBreak/>
        <w:t xml:space="preserve">  </w:t>
      </w:r>
      <w:r w:rsidR="0071050D" w:rsidRPr="004252EA">
        <w:rPr>
          <w:rStyle w:val="CodeInline"/>
          <w:lang w:val="de-DE"/>
          <w:rPrChange w:id="5791" w:author="Don Syme" w:date="2010-06-28T10:29:00Z">
            <w:rPr>
              <w:rStyle w:val="CodeInline"/>
            </w:rPr>
          </w:rPrChange>
        </w:rPr>
        <w:t xml:space="preserve">static </w:t>
      </w:r>
      <w:r w:rsidR="0063293B" w:rsidRPr="004252EA">
        <w:rPr>
          <w:rStyle w:val="CodeInline"/>
          <w:lang w:val="de-DE"/>
          <w:rPrChange w:id="5792" w:author="Don Syme" w:date="2010-06-28T10:29:00Z">
            <w:rPr>
              <w:rStyle w:val="CodeInline"/>
            </w:rPr>
          </w:rPrChange>
        </w:rPr>
        <w:t xml:space="preserve">FuncFromTupled: </w:t>
      </w:r>
    </w:p>
    <w:p w:rsidR="001358A3" w:rsidRPr="004252EA" w:rsidRDefault="001358A3" w:rsidP="001358A3">
      <w:pPr>
        <w:pStyle w:val="SpecBox"/>
        <w:rPr>
          <w:rStyle w:val="CodeInline"/>
          <w:lang w:val="de-DE"/>
          <w:rPrChange w:id="5793" w:author="Don Syme" w:date="2010-06-28T10:29:00Z">
            <w:rPr>
              <w:rStyle w:val="CodeInline"/>
            </w:rPr>
          </w:rPrChange>
        </w:rPr>
      </w:pPr>
      <w:r w:rsidRPr="004252EA">
        <w:rPr>
          <w:rStyle w:val="CodeInline"/>
          <w:lang w:val="de-DE"/>
          <w:rPrChange w:id="5794" w:author="Don Syme" w:date="2010-06-28T10:29:00Z">
            <w:rPr>
              <w:rStyle w:val="CodeInline"/>
            </w:rPr>
          </w:rPrChange>
        </w:rPr>
        <w:t xml:space="preserve">         ('T1 * 'T2 * 'T3 * 'T4 -&gt; 'U) -&gt; ('T1 -&gt; 'T2 -&gt; 'T3 -&gt; 'T4 -&gt; 'U)</w:t>
      </w:r>
    </w:p>
    <w:p w:rsidR="0063293B" w:rsidRPr="004252EA" w:rsidRDefault="00067085" w:rsidP="0063293B">
      <w:pPr>
        <w:pStyle w:val="SpecBox"/>
        <w:rPr>
          <w:rStyle w:val="CodeInline"/>
          <w:lang w:val="de-DE"/>
          <w:rPrChange w:id="5795" w:author="Don Syme" w:date="2010-06-28T10:29:00Z">
            <w:rPr>
              <w:rStyle w:val="CodeInline"/>
            </w:rPr>
          </w:rPrChange>
        </w:rPr>
      </w:pPr>
      <w:r w:rsidRPr="004252EA">
        <w:rPr>
          <w:rStyle w:val="CodeInline"/>
          <w:lang w:val="de-DE"/>
          <w:rPrChange w:id="5796" w:author="Don Syme" w:date="2010-06-28T10:29:00Z">
            <w:rPr>
              <w:rStyle w:val="CodeInline"/>
            </w:rPr>
          </w:rPrChange>
        </w:rPr>
        <w:t xml:space="preserve">  </w:t>
      </w:r>
      <w:r w:rsidR="0071050D" w:rsidRPr="004252EA">
        <w:rPr>
          <w:rStyle w:val="CodeInline"/>
          <w:lang w:val="de-DE"/>
          <w:rPrChange w:id="5797" w:author="Don Syme" w:date="2010-06-28T10:29:00Z">
            <w:rPr>
              <w:rStyle w:val="CodeInline"/>
            </w:rPr>
          </w:rPrChange>
        </w:rPr>
        <w:t xml:space="preserve">static </w:t>
      </w:r>
      <w:r w:rsidR="001358A3" w:rsidRPr="004252EA">
        <w:rPr>
          <w:rStyle w:val="CodeInline"/>
          <w:lang w:val="de-DE"/>
          <w:rPrChange w:id="5798" w:author="Don Syme" w:date="2010-06-28T10:29:00Z">
            <w:rPr>
              <w:rStyle w:val="CodeInline"/>
            </w:rPr>
          </w:rPrChange>
        </w:rPr>
        <w:t>FuncFromTupled:</w:t>
      </w:r>
    </w:p>
    <w:p w:rsidR="001358A3" w:rsidRPr="004252EA" w:rsidRDefault="001358A3" w:rsidP="001358A3">
      <w:pPr>
        <w:pStyle w:val="SpecBox"/>
        <w:rPr>
          <w:rStyle w:val="CodeInline"/>
          <w:lang w:val="de-DE"/>
          <w:rPrChange w:id="5799" w:author="Don Syme" w:date="2010-06-28T10:29:00Z">
            <w:rPr>
              <w:rStyle w:val="CodeInline"/>
            </w:rPr>
          </w:rPrChange>
        </w:rPr>
      </w:pPr>
      <w:r w:rsidRPr="004252EA">
        <w:rPr>
          <w:rStyle w:val="CodeInline"/>
          <w:lang w:val="de-DE"/>
          <w:rPrChange w:id="5800" w:author="Don Syme" w:date="2010-06-28T10:29:00Z">
            <w:rPr>
              <w:rStyle w:val="CodeInline"/>
            </w:rPr>
          </w:rPrChange>
        </w:rPr>
        <w:t xml:space="preserve">         ('T1 * 'T2 * 'T3 -&gt; 'U) -&gt; ('T1 -&gt; 'T2 -&gt; 'T3 -&gt; 'U)</w:t>
      </w:r>
    </w:p>
    <w:p w:rsidR="0063293B" w:rsidRPr="004252EA" w:rsidRDefault="00067085" w:rsidP="0063293B">
      <w:pPr>
        <w:pStyle w:val="SpecBox"/>
        <w:rPr>
          <w:rStyle w:val="CodeInline"/>
          <w:lang w:val="de-DE"/>
          <w:rPrChange w:id="5801" w:author="Don Syme" w:date="2010-06-28T10:29:00Z">
            <w:rPr>
              <w:rStyle w:val="CodeInline"/>
            </w:rPr>
          </w:rPrChange>
        </w:rPr>
      </w:pPr>
      <w:r w:rsidRPr="004252EA">
        <w:rPr>
          <w:rStyle w:val="CodeInline"/>
          <w:lang w:val="de-DE"/>
          <w:rPrChange w:id="5802" w:author="Don Syme" w:date="2010-06-28T10:29:00Z">
            <w:rPr>
              <w:rStyle w:val="CodeInline"/>
            </w:rPr>
          </w:rPrChange>
        </w:rPr>
        <w:t xml:space="preserve">  </w:t>
      </w:r>
      <w:r w:rsidR="0071050D" w:rsidRPr="004252EA">
        <w:rPr>
          <w:rStyle w:val="CodeInline"/>
          <w:lang w:val="de-DE"/>
          <w:rPrChange w:id="5803" w:author="Don Syme" w:date="2010-06-28T10:29:00Z">
            <w:rPr>
              <w:rStyle w:val="CodeInline"/>
            </w:rPr>
          </w:rPrChange>
        </w:rPr>
        <w:t xml:space="preserve">static </w:t>
      </w:r>
      <w:r w:rsidR="001358A3" w:rsidRPr="004252EA">
        <w:rPr>
          <w:rStyle w:val="CodeInline"/>
          <w:lang w:val="de-DE"/>
          <w:rPrChange w:id="5804" w:author="Don Syme" w:date="2010-06-28T10:29:00Z">
            <w:rPr>
              <w:rStyle w:val="CodeInline"/>
            </w:rPr>
          </w:rPrChange>
        </w:rPr>
        <w:t xml:space="preserve">FuncFromTupled: </w:t>
      </w:r>
    </w:p>
    <w:p w:rsidR="001358A3" w:rsidRPr="004252EA" w:rsidRDefault="001358A3" w:rsidP="001358A3">
      <w:pPr>
        <w:pStyle w:val="SpecBox"/>
        <w:rPr>
          <w:rStyle w:val="CodeInline"/>
          <w:lang w:val="de-DE"/>
          <w:rPrChange w:id="5805" w:author="Don Syme" w:date="2010-06-28T10:29:00Z">
            <w:rPr>
              <w:rStyle w:val="CodeInline"/>
            </w:rPr>
          </w:rPrChange>
        </w:rPr>
      </w:pPr>
      <w:r w:rsidRPr="004252EA">
        <w:rPr>
          <w:rStyle w:val="CodeInline"/>
          <w:lang w:val="de-DE"/>
          <w:rPrChange w:id="5806" w:author="Don Syme" w:date="2010-06-28T10:29:00Z">
            <w:rPr>
              <w:rStyle w:val="CodeInline"/>
            </w:rPr>
          </w:rPrChange>
        </w:rPr>
        <w:t xml:space="preserve">         ('T1 * 'T2 -&gt; 'U) -&gt; ('T1 -&gt; 'T2 -&gt; 'U)</w:t>
      </w:r>
    </w:p>
    <w:p w:rsidR="0063293B" w:rsidRPr="008A25FB" w:rsidRDefault="00067085" w:rsidP="0063293B">
      <w:pPr>
        <w:pStyle w:val="SpecBox"/>
        <w:rPr>
          <w:rStyle w:val="CodeInline"/>
        </w:rPr>
      </w:pPr>
      <w:r w:rsidRPr="004252EA">
        <w:rPr>
          <w:rStyle w:val="CodeInline"/>
          <w:lang w:val="de-DE"/>
          <w:rPrChange w:id="5807" w:author="Don Syme" w:date="2010-06-28T10:29:00Z">
            <w:rPr>
              <w:rStyle w:val="CodeInline"/>
            </w:rPr>
          </w:rPrChange>
        </w:rPr>
        <w:t xml:space="preserve">  </w:t>
      </w:r>
      <w:r w:rsidR="0071050D">
        <w:rPr>
          <w:rStyle w:val="CodeInline"/>
        </w:rPr>
        <w:t xml:space="preserve">static </w:t>
      </w:r>
      <w:r w:rsidR="001358A3">
        <w:rPr>
          <w:rStyle w:val="CodeInline"/>
        </w:rPr>
        <w:t xml:space="preserve">FuncFromTupled: </w:t>
      </w:r>
    </w:p>
    <w:p w:rsidR="001358A3" w:rsidRPr="008A25FB" w:rsidRDefault="001358A3" w:rsidP="001358A3">
      <w:pPr>
        <w:pStyle w:val="SpecBox"/>
        <w:rPr>
          <w:rStyle w:val="CodeInline"/>
        </w:rPr>
      </w:pPr>
      <w:r>
        <w:rPr>
          <w:rStyle w:val="CodeInline"/>
        </w:rPr>
        <w:t xml:space="preserve">         </w:t>
      </w:r>
      <w:r w:rsidRPr="008A25FB">
        <w:rPr>
          <w:rStyle w:val="CodeInline"/>
        </w:rPr>
        <w:t>(</w:t>
      </w:r>
      <w:r>
        <w:rPr>
          <w:rStyle w:val="CodeInline"/>
        </w:rPr>
        <w:t xml:space="preserve">'T </w:t>
      </w:r>
      <w:r w:rsidRPr="008A25FB">
        <w:rPr>
          <w:rStyle w:val="CodeInline"/>
        </w:rPr>
        <w:t>-&gt; '</w:t>
      </w:r>
      <w:r>
        <w:rPr>
          <w:rStyle w:val="CodeInline"/>
        </w:rPr>
        <w:t>U</w:t>
      </w:r>
      <w:r w:rsidRPr="008A25FB">
        <w:rPr>
          <w:rStyle w:val="CodeInline"/>
        </w:rPr>
        <w:t>) -&gt; (</w:t>
      </w:r>
      <w:r>
        <w:rPr>
          <w:rStyle w:val="CodeInline"/>
        </w:rPr>
        <w:t xml:space="preserve">'T </w:t>
      </w:r>
      <w:r w:rsidRPr="008A25FB">
        <w:rPr>
          <w:rStyle w:val="CodeInline"/>
        </w:rPr>
        <w:t>-&gt; '</w:t>
      </w:r>
      <w:r>
        <w:rPr>
          <w:rStyle w:val="CodeInline"/>
        </w:rPr>
        <w:t>U</w:t>
      </w:r>
      <w:r w:rsidRPr="008A25FB">
        <w:rPr>
          <w:rStyle w:val="CodeInline"/>
        </w:rPr>
        <w:t>)</w:t>
      </w:r>
    </w:p>
    <w:p w:rsidR="0063293B" w:rsidRPr="00DF274C" w:rsidRDefault="0063293B" w:rsidP="0063293B">
      <w:pPr>
        <w:pStyle w:val="Heading2"/>
      </w:pPr>
      <w:bookmarkStart w:id="5808" w:name="_Toc265492632"/>
      <w:r w:rsidRPr="00DF274C">
        <w:t>FSharp.Core.Unit  (Type)</w:t>
      </w:r>
      <w:bookmarkEnd w:id="5808"/>
    </w:p>
    <w:p w:rsidR="0063293B" w:rsidRPr="00FA76ED" w:rsidRDefault="0063293B" w:rsidP="0063293B">
      <w:pPr>
        <w:rPr>
          <w:rStyle w:val="CodeInline"/>
          <w:rFonts w:ascii="Calibri" w:eastAsia="Times New Roman" w:hAnsi="Calibri"/>
          <w:bCs w:val="0"/>
          <w:color w:val="auto"/>
          <w:sz w:val="22"/>
        </w:rPr>
      </w:pPr>
      <w:r w:rsidRPr="00DF274C">
        <w:rPr>
          <w:rFonts w:eastAsia="Times New Roman"/>
        </w:rPr>
        <w:t xml:space="preserve">The type 'unit', which has only one </w:t>
      </w:r>
      <w:r>
        <w:rPr>
          <w:rFonts w:eastAsia="Times New Roman"/>
        </w:rPr>
        <w:t xml:space="preserve">literal </w:t>
      </w:r>
      <w:r w:rsidRPr="00DF274C">
        <w:rPr>
          <w:rFonts w:eastAsia="Times New Roman"/>
        </w:rPr>
        <w:t>value "()"</w:t>
      </w:r>
      <w:r>
        <w:rPr>
          <w:rFonts w:eastAsia="Times New Roman"/>
        </w:rPr>
        <w:t>, always represented as "null"</w:t>
      </w:r>
    </w:p>
    <w:p w:rsidR="007632D7" w:rsidRPr="00DF274C" w:rsidRDefault="007632D7" w:rsidP="007632D7">
      <w:pPr>
        <w:pStyle w:val="MiniHeading"/>
      </w:pPr>
      <w:r>
        <w:t>Design Criteria</w:t>
      </w:r>
    </w:p>
    <w:p w:rsidR="007632D7" w:rsidRDefault="007632D7" w:rsidP="007632D7">
      <w:pPr>
        <w:pStyle w:val="BodyText"/>
      </w:pPr>
      <w:r>
        <w:t>Support the "unit" type and literal i</w:t>
      </w:r>
      <w:ins w:id="5809" w:author="Don Syme" w:date="2010-06-28T12:30:00Z">
        <w:r w:rsidR="004C4562">
          <w:t>n</w:t>
        </w:r>
      </w:ins>
      <w:r>
        <w:t xml:space="preserve"> F# programming</w:t>
      </w:r>
    </w:p>
    <w:p w:rsidR="007B2FA5" w:rsidRPr="00DF274C" w:rsidRDefault="007B2FA5" w:rsidP="007B2FA5">
      <w:pPr>
        <w:pStyle w:val="MiniHeading"/>
      </w:pPr>
      <w:r>
        <w:t>Usage Model</w:t>
      </w:r>
    </w:p>
    <w:p w:rsidR="007B2FA5" w:rsidRDefault="007B2FA5" w:rsidP="007B2FA5">
      <w:pPr>
        <w:pStyle w:val="BodyText"/>
      </w:pPr>
      <w:r>
        <w:t>N/A</w:t>
      </w:r>
    </w:p>
    <w:p w:rsidR="0063293B" w:rsidRDefault="0063293B" w:rsidP="0063293B">
      <w:pPr>
        <w:pStyle w:val="SpecBox"/>
        <w:rPr>
          <w:rStyle w:val="CodeInline"/>
        </w:rPr>
      </w:pPr>
      <w:r w:rsidRPr="008B72D8">
        <w:rPr>
          <w:rStyle w:val="CodeInline"/>
        </w:rPr>
        <w:t xml:space="preserve">type Unit </w:t>
      </w:r>
    </w:p>
    <w:p w:rsidR="007632D7" w:rsidRPr="00FA76ED" w:rsidRDefault="007632D7" w:rsidP="0063293B">
      <w:pPr>
        <w:pStyle w:val="SpecBox"/>
        <w:rPr>
          <w:rFonts w:ascii="Consolas" w:hAnsi="Consolas"/>
          <w:bCs/>
          <w:color w:val="4F81BD" w:themeColor="accent1"/>
          <w:sz w:val="18"/>
        </w:rPr>
      </w:pPr>
      <w:r>
        <w:rPr>
          <w:rStyle w:val="CodeInline"/>
        </w:rPr>
        <w:t>type unit = Unit</w:t>
      </w:r>
    </w:p>
    <w:p w:rsidR="004C08B4" w:rsidRPr="008B72D8" w:rsidRDefault="004C08B4" w:rsidP="00E06DCF">
      <w:pPr>
        <w:rPr>
          <w:rStyle w:val="CodeInline"/>
        </w:rPr>
      </w:pPr>
    </w:p>
    <w:p w:rsidR="001358A3" w:rsidRPr="008B72D8" w:rsidRDefault="001358A3">
      <w:pPr>
        <w:rPr>
          <w:rStyle w:val="CodeInline"/>
        </w:rPr>
      </w:pPr>
    </w:p>
    <w:sectPr w:rsidR="001358A3" w:rsidRPr="008B72D8" w:rsidSect="00B9013C">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21" w:author="Don Syme" w:date="2010-06-28T10:37:00Z" w:initials="DS">
    <w:p w:rsidR="00F74666" w:rsidRDefault="00F74666">
      <w:pPr>
        <w:pStyle w:val="CommentText"/>
      </w:pPr>
      <w:r>
        <w:rPr>
          <w:rStyle w:val="CommentReference"/>
        </w:rPr>
        <w:annotationRef/>
      </w:r>
      <w:r>
        <w:t>check this</w:t>
      </w:r>
    </w:p>
  </w:comment>
  <w:comment w:id="826" w:author="Don Syme" w:date="2010-06-28T10:40:00Z" w:initials="DS">
    <w:p w:rsidR="00F74666" w:rsidRDefault="00F74666">
      <w:pPr>
        <w:pStyle w:val="CommentText"/>
      </w:pPr>
      <w:r>
        <w:rPr>
          <w:rStyle w:val="CommentReference"/>
        </w:rPr>
        <w:annotationRef/>
      </w:r>
      <w:r>
        <w:t>check this</w:t>
      </w:r>
    </w:p>
  </w:comment>
  <w:comment w:id="2335" w:author="Don Syme" w:date="2008-11-19T17:54:00Z" w:initials="drs">
    <w:p w:rsidR="00F74666" w:rsidRDefault="00F74666">
      <w:pPr>
        <w:pStyle w:val="CommentText"/>
      </w:pPr>
      <w:r>
        <w:rPr>
          <w:rStyle w:val="CommentReference"/>
        </w:rPr>
        <w:annotationRef/>
      </w:r>
      <w:r>
        <w:t>Note, we will be adjusting this signature to align aas a standard F# operator</w:t>
      </w:r>
    </w:p>
  </w:comment>
  <w:comment w:id="2345" w:author="Don Syme" w:date="2008-11-19T03:05:00Z" w:initials="drs">
    <w:p w:rsidR="00F74666" w:rsidRDefault="00F74666">
      <w:pPr>
        <w:pStyle w:val="CommentText"/>
      </w:pPr>
      <w:r>
        <w:rPr>
          <w:rStyle w:val="CommentReference"/>
        </w:rPr>
        <w:annotationRef/>
      </w:r>
      <w:r>
        <w:t>We are considering renaming this to "zero"</w:t>
      </w:r>
    </w:p>
  </w:comment>
  <w:comment w:id="3075" w:author="Luke Hoban" w:date="2008-11-20T15:35:00Z" w:initials="LH">
    <w:p w:rsidR="00F74666" w:rsidRDefault="00F74666">
      <w:pPr>
        <w:pStyle w:val="CommentText"/>
      </w:pPr>
      <w:r>
        <w:rPr>
          <w:rStyle w:val="CommentReference"/>
        </w:rPr>
        <w:annotationRef/>
      </w:r>
      <w:r>
        <w:t>Is this really a requirement?  Do we care all that much what instance API exists on the type?  I feel like it would be okay for this to be like Array or ResizeArray – there is a .NET-ish instance view and F# adds on top a module which gives a good F# programming experience.</w:t>
      </w:r>
    </w:p>
  </w:comment>
  <w:comment w:id="4078" w:author="Don Syme" w:date="2010-06-28T12:09:00Z" w:initials="DS">
    <w:p w:rsidR="00F74666" w:rsidRDefault="00F74666">
      <w:pPr>
        <w:pStyle w:val="CommentText"/>
      </w:pPr>
      <w:r>
        <w:rPr>
          <w:rStyle w:val="CommentReference"/>
        </w:rPr>
        <w:annotationRef/>
      </w:r>
      <w:r>
        <w:t>check</w:t>
      </w:r>
    </w:p>
  </w:comment>
  <w:comment w:id="4081" w:author="Don Syme" w:date="2010-06-28T12:09:00Z" w:initials="DS">
    <w:p w:rsidR="00F74666" w:rsidRDefault="00F74666" w:rsidP="00E46C6C">
      <w:pPr>
        <w:pStyle w:val="CommentText"/>
      </w:pPr>
      <w:r>
        <w:rPr>
          <w:rStyle w:val="CommentReference"/>
        </w:rPr>
        <w:annotationRef/>
      </w:r>
      <w:r>
        <w:t>check</w:t>
      </w:r>
    </w:p>
  </w:comment>
  <w:comment w:id="5092" w:author="Don Syme" w:date="2010-06-28T11:37:00Z" w:initials="DS">
    <w:p w:rsidR="00F74666" w:rsidRDefault="00F74666">
      <w:pPr>
        <w:pStyle w:val="CommentText"/>
      </w:pPr>
      <w:r>
        <w:rPr>
          <w:rStyle w:val="CommentReference"/>
        </w:rPr>
        <w:annotationRef/>
      </w:r>
      <w:r>
        <w:t>Note: the type should almost certainly be MarshalByRef, to allow homogeneous distributed computing using .NET Remoting and other .NET object serialization techniques</w:t>
      </w:r>
    </w:p>
  </w:comment>
  <w:comment w:id="5268" w:author="Don Syme" w:date="2008-11-19T23:57:00Z" w:initials="drs">
    <w:p w:rsidR="00F74666" w:rsidRDefault="00F74666" w:rsidP="0071050D">
      <w:pPr>
        <w:pStyle w:val="CommentText"/>
      </w:pPr>
      <w:r>
        <w:rPr>
          <w:rStyle w:val="CommentReference"/>
        </w:rPr>
        <w:annotationRef/>
      </w:r>
      <w:r>
        <w:t>This member has been removed for F# V1</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10D1"/>
    <w:multiLevelType w:val="hybridMultilevel"/>
    <w:tmpl w:val="3B56D6D0"/>
    <w:lvl w:ilvl="0" w:tplc="6A10441C">
      <w:start w:val="16"/>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0FB13EA3"/>
    <w:multiLevelType w:val="hybridMultilevel"/>
    <w:tmpl w:val="664CC8A0"/>
    <w:lvl w:ilvl="0" w:tplc="A1F81778">
      <w:start w:val="1"/>
      <w:numFmt w:val="bullet"/>
      <w:lvlText w:val=""/>
      <w:lvlJc w:val="left"/>
      <w:pPr>
        <w:ind w:left="720" w:hanging="360"/>
      </w:pPr>
      <w:rPr>
        <w:rFonts w:ascii="Wingdings" w:hAnsi="Wingdings" w:hint="default"/>
        <w:color w:val="4F81BD" w:themeColor="accen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30843"/>
    <w:multiLevelType w:val="hybridMultilevel"/>
    <w:tmpl w:val="4E488EA4"/>
    <w:lvl w:ilvl="0" w:tplc="A1F81778">
      <w:start w:val="1"/>
      <w:numFmt w:val="bullet"/>
      <w:lvlText w:val=""/>
      <w:lvlJc w:val="left"/>
      <w:pPr>
        <w:ind w:left="720" w:hanging="360"/>
      </w:pPr>
      <w:rPr>
        <w:rFonts w:ascii="Wingdings" w:hAnsi="Wingdings" w:hint="default"/>
        <w:color w:val="4F81BD" w:themeColor="accen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539AF"/>
    <w:multiLevelType w:val="hybridMultilevel"/>
    <w:tmpl w:val="65B8C602"/>
    <w:lvl w:ilvl="0" w:tplc="A1F81778">
      <w:start w:val="1"/>
      <w:numFmt w:val="bullet"/>
      <w:lvlText w:val=""/>
      <w:lvlJc w:val="left"/>
      <w:pPr>
        <w:ind w:left="720" w:hanging="360"/>
      </w:pPr>
      <w:rPr>
        <w:rFonts w:ascii="Wingdings" w:hAnsi="Wingdings" w:hint="default"/>
        <w:color w:val="4F81BD"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10263"/>
    <w:multiLevelType w:val="hybridMultilevel"/>
    <w:tmpl w:val="67A24234"/>
    <w:lvl w:ilvl="0" w:tplc="8E003348">
      <w:start w:val="1"/>
      <w:numFmt w:val="bullet"/>
      <w:lvlText w:val=""/>
      <w:lvlJc w:val="left"/>
      <w:pPr>
        <w:ind w:left="720" w:hanging="360"/>
      </w:pPr>
      <w:rPr>
        <w:rFonts w:ascii="Wingdings" w:hAnsi="Wingding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824DE8"/>
    <w:multiLevelType w:val="hybridMultilevel"/>
    <w:tmpl w:val="C84E1216"/>
    <w:lvl w:ilvl="0" w:tplc="A1F81778">
      <w:start w:val="3"/>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2CF86AA2"/>
    <w:multiLevelType w:val="hybridMultilevel"/>
    <w:tmpl w:val="D4762B68"/>
    <w:lvl w:ilvl="0" w:tplc="7940EDA0">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7">
    <w:nsid w:val="3307494A"/>
    <w:multiLevelType w:val="hybridMultilevel"/>
    <w:tmpl w:val="BC36D50C"/>
    <w:lvl w:ilvl="0" w:tplc="1D0CD928">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8">
    <w:nsid w:val="369A5F98"/>
    <w:multiLevelType w:val="hybridMultilevel"/>
    <w:tmpl w:val="01DEEA6A"/>
    <w:lvl w:ilvl="0" w:tplc="04090001">
      <w:numFmt w:val="bullet"/>
      <w:lvlText w:val="-"/>
      <w:lvlJc w:val="left"/>
      <w:pPr>
        <w:ind w:left="495" w:hanging="360"/>
      </w:pPr>
      <w:rPr>
        <w:rFonts w:ascii="Times New Roman" w:eastAsia="Times New Roman"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9">
    <w:nsid w:val="3B154E21"/>
    <w:multiLevelType w:val="hybridMultilevel"/>
    <w:tmpl w:val="333C0CDC"/>
    <w:lvl w:ilvl="0" w:tplc="762E3D1E">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CBC3B84"/>
    <w:multiLevelType w:val="hybridMultilevel"/>
    <w:tmpl w:val="5424788A"/>
    <w:lvl w:ilvl="0" w:tplc="0660DD4A">
      <w:start w:val="16"/>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0995CB8"/>
    <w:multiLevelType w:val="hybridMultilevel"/>
    <w:tmpl w:val="BED0C028"/>
    <w:lvl w:ilvl="0" w:tplc="A6F4850A">
      <w:start w:val="1"/>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2170AB"/>
    <w:multiLevelType w:val="hybridMultilevel"/>
    <w:tmpl w:val="A102315C"/>
    <w:lvl w:ilvl="0" w:tplc="91444CE8">
      <w:start w:val="17"/>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0951A69"/>
    <w:multiLevelType w:val="hybridMultilevel"/>
    <w:tmpl w:val="DC7616A4"/>
    <w:lvl w:ilvl="0" w:tplc="EC48258A">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4">
    <w:nsid w:val="50AE70DF"/>
    <w:multiLevelType w:val="hybridMultilevel"/>
    <w:tmpl w:val="DBBEBF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748FC"/>
    <w:multiLevelType w:val="hybridMultilevel"/>
    <w:tmpl w:val="39C6E1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855AD7"/>
    <w:multiLevelType w:val="hybridMultilevel"/>
    <w:tmpl w:val="A830DCF4"/>
    <w:lvl w:ilvl="0" w:tplc="0809000F">
      <w:start w:val="17"/>
      <w:numFmt w:val="bullet"/>
      <w:lvlText w:val=""/>
      <w:lvlJc w:val="left"/>
      <w:pPr>
        <w:ind w:left="720" w:hanging="360"/>
      </w:pPr>
      <w:rPr>
        <w:rFonts w:ascii="Wingdings" w:eastAsia="Calibri" w:hAnsi="Wingdings" w:cs="Times New Roman" w:hint="default"/>
      </w:rPr>
    </w:lvl>
    <w:lvl w:ilvl="1" w:tplc="08090019">
      <w:start w:val="1"/>
      <w:numFmt w:val="bullet"/>
      <w:lvlText w:val="o"/>
      <w:lvlJc w:val="left"/>
      <w:pPr>
        <w:ind w:left="1440" w:hanging="360"/>
      </w:pPr>
      <w:rPr>
        <w:rFonts w:ascii="Courier New" w:hAnsi="Courier New" w:cs="Courier New" w:hint="default"/>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7">
    <w:nsid w:val="59AB4DB3"/>
    <w:multiLevelType w:val="multilevel"/>
    <w:tmpl w:val="6E148724"/>
    <w:lvl w:ilvl="0">
      <w:start w:val="1"/>
      <w:numFmt w:val="decimal"/>
      <w:pStyle w:val="Heading1"/>
      <w:lvlText w:val="%1"/>
      <w:lvlJc w:val="left"/>
      <w:pPr>
        <w:ind w:left="716" w:hanging="432"/>
      </w:pPr>
      <w:rPr>
        <w:rFonts w:hint="default"/>
        <w:sz w:val="4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B2443AF"/>
    <w:multiLevelType w:val="hybridMultilevel"/>
    <w:tmpl w:val="A514756C"/>
    <w:lvl w:ilvl="0" w:tplc="7002600C">
      <w:numFmt w:val="bullet"/>
      <w:lvlText w:val="-"/>
      <w:lvlJc w:val="left"/>
      <w:pPr>
        <w:ind w:left="495" w:hanging="360"/>
      </w:pPr>
      <w:rPr>
        <w:rFonts w:ascii="Times New Roman" w:eastAsiaTheme="minorEastAsia" w:hAnsi="Times New Roman" w:cs="Times New Roman" w:hint="default"/>
      </w:rPr>
    </w:lvl>
    <w:lvl w:ilvl="1" w:tplc="1B5CF690" w:tentative="1">
      <w:start w:val="1"/>
      <w:numFmt w:val="bullet"/>
      <w:lvlText w:val="o"/>
      <w:lvlJc w:val="left"/>
      <w:pPr>
        <w:ind w:left="1215" w:hanging="360"/>
      </w:pPr>
      <w:rPr>
        <w:rFonts w:ascii="Courier New" w:hAnsi="Courier New" w:cs="Courier New" w:hint="default"/>
      </w:rPr>
    </w:lvl>
    <w:lvl w:ilvl="2" w:tplc="81A636E0" w:tentative="1">
      <w:start w:val="1"/>
      <w:numFmt w:val="bullet"/>
      <w:lvlText w:val=""/>
      <w:lvlJc w:val="left"/>
      <w:pPr>
        <w:ind w:left="1935" w:hanging="360"/>
      </w:pPr>
      <w:rPr>
        <w:rFonts w:ascii="Wingdings" w:hAnsi="Wingdings" w:hint="default"/>
      </w:rPr>
    </w:lvl>
    <w:lvl w:ilvl="3" w:tplc="8454F818" w:tentative="1">
      <w:start w:val="1"/>
      <w:numFmt w:val="bullet"/>
      <w:lvlText w:val=""/>
      <w:lvlJc w:val="left"/>
      <w:pPr>
        <w:ind w:left="2655" w:hanging="360"/>
      </w:pPr>
      <w:rPr>
        <w:rFonts w:ascii="Symbol" w:hAnsi="Symbol" w:hint="default"/>
      </w:rPr>
    </w:lvl>
    <w:lvl w:ilvl="4" w:tplc="5C86FD88" w:tentative="1">
      <w:start w:val="1"/>
      <w:numFmt w:val="bullet"/>
      <w:lvlText w:val="o"/>
      <w:lvlJc w:val="left"/>
      <w:pPr>
        <w:ind w:left="3375" w:hanging="360"/>
      </w:pPr>
      <w:rPr>
        <w:rFonts w:ascii="Courier New" w:hAnsi="Courier New" w:cs="Courier New" w:hint="default"/>
      </w:rPr>
    </w:lvl>
    <w:lvl w:ilvl="5" w:tplc="D11EFCF8" w:tentative="1">
      <w:start w:val="1"/>
      <w:numFmt w:val="bullet"/>
      <w:lvlText w:val=""/>
      <w:lvlJc w:val="left"/>
      <w:pPr>
        <w:ind w:left="4095" w:hanging="360"/>
      </w:pPr>
      <w:rPr>
        <w:rFonts w:ascii="Wingdings" w:hAnsi="Wingdings" w:hint="default"/>
      </w:rPr>
    </w:lvl>
    <w:lvl w:ilvl="6" w:tplc="557872FC" w:tentative="1">
      <w:start w:val="1"/>
      <w:numFmt w:val="bullet"/>
      <w:lvlText w:val=""/>
      <w:lvlJc w:val="left"/>
      <w:pPr>
        <w:ind w:left="4815" w:hanging="360"/>
      </w:pPr>
      <w:rPr>
        <w:rFonts w:ascii="Symbol" w:hAnsi="Symbol" w:hint="default"/>
      </w:rPr>
    </w:lvl>
    <w:lvl w:ilvl="7" w:tplc="9FE6D962" w:tentative="1">
      <w:start w:val="1"/>
      <w:numFmt w:val="bullet"/>
      <w:lvlText w:val="o"/>
      <w:lvlJc w:val="left"/>
      <w:pPr>
        <w:ind w:left="5535" w:hanging="360"/>
      </w:pPr>
      <w:rPr>
        <w:rFonts w:ascii="Courier New" w:hAnsi="Courier New" w:cs="Courier New" w:hint="default"/>
      </w:rPr>
    </w:lvl>
    <w:lvl w:ilvl="8" w:tplc="07E2D1C8" w:tentative="1">
      <w:start w:val="1"/>
      <w:numFmt w:val="bullet"/>
      <w:lvlText w:val=""/>
      <w:lvlJc w:val="left"/>
      <w:pPr>
        <w:ind w:left="6255" w:hanging="360"/>
      </w:pPr>
      <w:rPr>
        <w:rFonts w:ascii="Wingdings" w:hAnsi="Wingdings" w:hint="default"/>
      </w:rPr>
    </w:lvl>
  </w:abstractNum>
  <w:abstractNum w:abstractNumId="19">
    <w:nsid w:val="63D230D1"/>
    <w:multiLevelType w:val="hybridMultilevel"/>
    <w:tmpl w:val="BD2CC2AE"/>
    <w:lvl w:ilvl="0" w:tplc="05783FDE">
      <w:numFmt w:val="bullet"/>
      <w:lvlText w:val=""/>
      <w:lvlJc w:val="left"/>
      <w:pPr>
        <w:ind w:left="720" w:hanging="360"/>
      </w:pPr>
      <w:rPr>
        <w:rFonts w:ascii="Wingdings" w:eastAsiaTheme="minorHAnsi"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863FA5"/>
    <w:multiLevelType w:val="hybridMultilevel"/>
    <w:tmpl w:val="A142F23A"/>
    <w:lvl w:ilvl="0" w:tplc="A1F81778">
      <w:start w:val="1"/>
      <w:numFmt w:val="bullet"/>
      <w:lvlText w:val=""/>
      <w:lvlJc w:val="left"/>
      <w:pPr>
        <w:ind w:left="720" w:hanging="360"/>
      </w:pPr>
      <w:rPr>
        <w:rFonts w:ascii="Wingdings" w:hAnsi="Wingding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5732FA4"/>
    <w:multiLevelType w:val="hybridMultilevel"/>
    <w:tmpl w:val="AC0A98E2"/>
    <w:lvl w:ilvl="0" w:tplc="03B48CA8">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1D0826"/>
    <w:multiLevelType w:val="hybridMultilevel"/>
    <w:tmpl w:val="1A522D9E"/>
    <w:lvl w:ilvl="0" w:tplc="5BCAEEDA">
      <w:start w:val="17"/>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nsid w:val="744A131B"/>
    <w:multiLevelType w:val="hybridMultilevel"/>
    <w:tmpl w:val="343E92A8"/>
    <w:lvl w:ilvl="0" w:tplc="7DC2E58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6D47881"/>
    <w:multiLevelType w:val="hybridMultilevel"/>
    <w:tmpl w:val="9BA6D1BA"/>
    <w:lvl w:ilvl="0" w:tplc="C6C03D36">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775D7CC8"/>
    <w:multiLevelType w:val="hybridMultilevel"/>
    <w:tmpl w:val="0CCE9300"/>
    <w:lvl w:ilvl="0" w:tplc="A1F81778">
      <w:start w:val="16"/>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num>
  <w:num w:numId="2">
    <w:abstractNumId w:val="17"/>
  </w:num>
  <w:num w:numId="3">
    <w:abstractNumId w:val="13"/>
  </w:num>
  <w:num w:numId="4">
    <w:abstractNumId w:val="4"/>
  </w:num>
  <w:num w:numId="5">
    <w:abstractNumId w:val="15"/>
  </w:num>
  <w:num w:numId="6">
    <w:abstractNumId w:val="6"/>
  </w:num>
  <w:num w:numId="7">
    <w:abstractNumId w:val="7"/>
  </w:num>
  <w:num w:numId="8">
    <w:abstractNumId w:val="1"/>
  </w:num>
  <w:num w:numId="9">
    <w:abstractNumId w:val="23"/>
  </w:num>
  <w:num w:numId="10">
    <w:abstractNumId w:val="2"/>
  </w:num>
  <w:num w:numId="11">
    <w:abstractNumId w:val="3"/>
  </w:num>
  <w:num w:numId="12">
    <w:abstractNumId w:val="11"/>
  </w:num>
  <w:num w:numId="13">
    <w:abstractNumId w:val="18"/>
  </w:num>
  <w:num w:numId="14">
    <w:abstractNumId w:val="8"/>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lvlOverride w:ilvl="1"/>
    <w:lvlOverride w:ilvl="2"/>
    <w:lvlOverride w:ilvl="3"/>
    <w:lvlOverride w:ilvl="4"/>
    <w:lvlOverride w:ilvl="5"/>
    <w:lvlOverride w:ilvl="6"/>
    <w:lvlOverride w:ilvl="7">
      <w:startOverride w:val="1"/>
    </w:lvlOverride>
    <w:lvlOverride w:ilvl="8">
      <w:startOverride w:val="1"/>
    </w:lvlOverride>
  </w:num>
  <w:num w:numId="18">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 w:numId="2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hideSpellingErrors/>
  <w:stylePaneFormatFilter w:val="1328"/>
  <w:trackRevisions/>
  <w:defaultTabStop w:val="720"/>
  <w:noPunctuationKerning/>
  <w:characterSpacingControl w:val="doNotCompress"/>
  <w:compat/>
  <w:rsids>
    <w:rsidRoot w:val="00C242A3"/>
    <w:rsid w:val="00011EDA"/>
    <w:rsid w:val="000210FA"/>
    <w:rsid w:val="00022DBD"/>
    <w:rsid w:val="00027321"/>
    <w:rsid w:val="000310C8"/>
    <w:rsid w:val="000356F2"/>
    <w:rsid w:val="000378EC"/>
    <w:rsid w:val="00042458"/>
    <w:rsid w:val="000456D5"/>
    <w:rsid w:val="000468A3"/>
    <w:rsid w:val="00046B1E"/>
    <w:rsid w:val="00050467"/>
    <w:rsid w:val="0005229E"/>
    <w:rsid w:val="000633D0"/>
    <w:rsid w:val="00067085"/>
    <w:rsid w:val="0006772B"/>
    <w:rsid w:val="00067BB2"/>
    <w:rsid w:val="00076C78"/>
    <w:rsid w:val="00084B55"/>
    <w:rsid w:val="00084CE1"/>
    <w:rsid w:val="000A3BD8"/>
    <w:rsid w:val="000A7087"/>
    <w:rsid w:val="000B1E9E"/>
    <w:rsid w:val="000B3983"/>
    <w:rsid w:val="000B4376"/>
    <w:rsid w:val="000B58FD"/>
    <w:rsid w:val="000C261C"/>
    <w:rsid w:val="000C41C4"/>
    <w:rsid w:val="000C5782"/>
    <w:rsid w:val="000D0596"/>
    <w:rsid w:val="000D20CD"/>
    <w:rsid w:val="000D26C8"/>
    <w:rsid w:val="000E4554"/>
    <w:rsid w:val="000E70B6"/>
    <w:rsid w:val="00100361"/>
    <w:rsid w:val="001040CA"/>
    <w:rsid w:val="00104D1F"/>
    <w:rsid w:val="00107295"/>
    <w:rsid w:val="00112B31"/>
    <w:rsid w:val="00114D69"/>
    <w:rsid w:val="00117762"/>
    <w:rsid w:val="00121008"/>
    <w:rsid w:val="00122A11"/>
    <w:rsid w:val="001273FF"/>
    <w:rsid w:val="001275CC"/>
    <w:rsid w:val="00131239"/>
    <w:rsid w:val="00131599"/>
    <w:rsid w:val="001358A3"/>
    <w:rsid w:val="00145F4B"/>
    <w:rsid w:val="0015209C"/>
    <w:rsid w:val="00154A48"/>
    <w:rsid w:val="00157876"/>
    <w:rsid w:val="00157B5C"/>
    <w:rsid w:val="00172CEE"/>
    <w:rsid w:val="00173CB5"/>
    <w:rsid w:val="00181097"/>
    <w:rsid w:val="001827BC"/>
    <w:rsid w:val="001864F3"/>
    <w:rsid w:val="00191923"/>
    <w:rsid w:val="00191DEE"/>
    <w:rsid w:val="0019287C"/>
    <w:rsid w:val="001944B1"/>
    <w:rsid w:val="00196D8B"/>
    <w:rsid w:val="001A101E"/>
    <w:rsid w:val="001B1D13"/>
    <w:rsid w:val="001B4FDE"/>
    <w:rsid w:val="001B69FE"/>
    <w:rsid w:val="001B6B3B"/>
    <w:rsid w:val="001C00B3"/>
    <w:rsid w:val="001C2359"/>
    <w:rsid w:val="001C4AEA"/>
    <w:rsid w:val="001E392A"/>
    <w:rsid w:val="001E5501"/>
    <w:rsid w:val="001F197B"/>
    <w:rsid w:val="001F29B9"/>
    <w:rsid w:val="001F4A01"/>
    <w:rsid w:val="001F5160"/>
    <w:rsid w:val="00206958"/>
    <w:rsid w:val="00211682"/>
    <w:rsid w:val="00212AEB"/>
    <w:rsid w:val="00213E8A"/>
    <w:rsid w:val="002142E1"/>
    <w:rsid w:val="002311CE"/>
    <w:rsid w:val="00250380"/>
    <w:rsid w:val="00250893"/>
    <w:rsid w:val="002622C4"/>
    <w:rsid w:val="00263ACE"/>
    <w:rsid w:val="00267BE5"/>
    <w:rsid w:val="00271C6C"/>
    <w:rsid w:val="00272451"/>
    <w:rsid w:val="00274487"/>
    <w:rsid w:val="0027582F"/>
    <w:rsid w:val="00276B4A"/>
    <w:rsid w:val="00277DA6"/>
    <w:rsid w:val="0028713E"/>
    <w:rsid w:val="0029013D"/>
    <w:rsid w:val="00290B70"/>
    <w:rsid w:val="00294BBC"/>
    <w:rsid w:val="00297631"/>
    <w:rsid w:val="002A422F"/>
    <w:rsid w:val="002B18B2"/>
    <w:rsid w:val="002B5E55"/>
    <w:rsid w:val="002B603D"/>
    <w:rsid w:val="002B77AD"/>
    <w:rsid w:val="002C0672"/>
    <w:rsid w:val="002C57FE"/>
    <w:rsid w:val="002D2785"/>
    <w:rsid w:val="002D6D73"/>
    <w:rsid w:val="002D7C8D"/>
    <w:rsid w:val="002E24C1"/>
    <w:rsid w:val="002E5AA6"/>
    <w:rsid w:val="002F0C15"/>
    <w:rsid w:val="002F2BB4"/>
    <w:rsid w:val="002F3240"/>
    <w:rsid w:val="00304899"/>
    <w:rsid w:val="00306A06"/>
    <w:rsid w:val="0030766C"/>
    <w:rsid w:val="003100B6"/>
    <w:rsid w:val="00311114"/>
    <w:rsid w:val="003228DA"/>
    <w:rsid w:val="003314E7"/>
    <w:rsid w:val="00342D75"/>
    <w:rsid w:val="0034414D"/>
    <w:rsid w:val="00346677"/>
    <w:rsid w:val="00350866"/>
    <w:rsid w:val="003508DB"/>
    <w:rsid w:val="00355476"/>
    <w:rsid w:val="00372B46"/>
    <w:rsid w:val="00376AD9"/>
    <w:rsid w:val="00377EED"/>
    <w:rsid w:val="0038408F"/>
    <w:rsid w:val="00386DB9"/>
    <w:rsid w:val="00395866"/>
    <w:rsid w:val="003A0AE0"/>
    <w:rsid w:val="003A1079"/>
    <w:rsid w:val="003A175F"/>
    <w:rsid w:val="003A252F"/>
    <w:rsid w:val="003A30AF"/>
    <w:rsid w:val="003C524B"/>
    <w:rsid w:val="003C702C"/>
    <w:rsid w:val="003E7AFE"/>
    <w:rsid w:val="003F1297"/>
    <w:rsid w:val="003F1FFF"/>
    <w:rsid w:val="003F275D"/>
    <w:rsid w:val="003F6FF3"/>
    <w:rsid w:val="004164DA"/>
    <w:rsid w:val="004252EA"/>
    <w:rsid w:val="00427F8B"/>
    <w:rsid w:val="00433BD4"/>
    <w:rsid w:val="00435772"/>
    <w:rsid w:val="00437382"/>
    <w:rsid w:val="0044431E"/>
    <w:rsid w:val="0045048E"/>
    <w:rsid w:val="00452E95"/>
    <w:rsid w:val="00453F5E"/>
    <w:rsid w:val="00461866"/>
    <w:rsid w:val="004661E8"/>
    <w:rsid w:val="00472DD6"/>
    <w:rsid w:val="00473BF4"/>
    <w:rsid w:val="004878A5"/>
    <w:rsid w:val="004905DB"/>
    <w:rsid w:val="004A2DD6"/>
    <w:rsid w:val="004A4FC5"/>
    <w:rsid w:val="004A6A02"/>
    <w:rsid w:val="004B2C42"/>
    <w:rsid w:val="004C08B4"/>
    <w:rsid w:val="004C4338"/>
    <w:rsid w:val="004C4531"/>
    <w:rsid w:val="004C4562"/>
    <w:rsid w:val="004D03CF"/>
    <w:rsid w:val="004D3299"/>
    <w:rsid w:val="004D4496"/>
    <w:rsid w:val="004D519C"/>
    <w:rsid w:val="004E3037"/>
    <w:rsid w:val="004E59D5"/>
    <w:rsid w:val="004F660C"/>
    <w:rsid w:val="004F68AF"/>
    <w:rsid w:val="004F7B0A"/>
    <w:rsid w:val="004F7BC8"/>
    <w:rsid w:val="0050010D"/>
    <w:rsid w:val="00502368"/>
    <w:rsid w:val="0050243D"/>
    <w:rsid w:val="00520B9D"/>
    <w:rsid w:val="0052223C"/>
    <w:rsid w:val="005315BE"/>
    <w:rsid w:val="00542C6A"/>
    <w:rsid w:val="005439B4"/>
    <w:rsid w:val="00550E80"/>
    <w:rsid w:val="00551F32"/>
    <w:rsid w:val="00553CB7"/>
    <w:rsid w:val="0056160E"/>
    <w:rsid w:val="00571AB8"/>
    <w:rsid w:val="005725F4"/>
    <w:rsid w:val="0057594E"/>
    <w:rsid w:val="00577039"/>
    <w:rsid w:val="00581695"/>
    <w:rsid w:val="00582032"/>
    <w:rsid w:val="00583A3D"/>
    <w:rsid w:val="00585E06"/>
    <w:rsid w:val="005A173E"/>
    <w:rsid w:val="005A2E67"/>
    <w:rsid w:val="005A4F73"/>
    <w:rsid w:val="005B326E"/>
    <w:rsid w:val="005B3E31"/>
    <w:rsid w:val="005C4EA7"/>
    <w:rsid w:val="005D1441"/>
    <w:rsid w:val="005D1B3A"/>
    <w:rsid w:val="005D29D9"/>
    <w:rsid w:val="005E3A3B"/>
    <w:rsid w:val="005E5B95"/>
    <w:rsid w:val="005E5FCB"/>
    <w:rsid w:val="005F10B7"/>
    <w:rsid w:val="005F1290"/>
    <w:rsid w:val="005F17DA"/>
    <w:rsid w:val="005F3727"/>
    <w:rsid w:val="00605300"/>
    <w:rsid w:val="00606514"/>
    <w:rsid w:val="0061006C"/>
    <w:rsid w:val="0061096A"/>
    <w:rsid w:val="00611BBC"/>
    <w:rsid w:val="00614290"/>
    <w:rsid w:val="00616BD6"/>
    <w:rsid w:val="0063293B"/>
    <w:rsid w:val="00634DDC"/>
    <w:rsid w:val="006361D0"/>
    <w:rsid w:val="00636F87"/>
    <w:rsid w:val="00646F24"/>
    <w:rsid w:val="006535AB"/>
    <w:rsid w:val="00655D85"/>
    <w:rsid w:val="00671537"/>
    <w:rsid w:val="00674A11"/>
    <w:rsid w:val="006800FE"/>
    <w:rsid w:val="00680A81"/>
    <w:rsid w:val="00681663"/>
    <w:rsid w:val="006934F2"/>
    <w:rsid w:val="006937B7"/>
    <w:rsid w:val="006B358E"/>
    <w:rsid w:val="006B3E02"/>
    <w:rsid w:val="006B4AB3"/>
    <w:rsid w:val="006B515F"/>
    <w:rsid w:val="006B7C0A"/>
    <w:rsid w:val="006C4345"/>
    <w:rsid w:val="006D06ED"/>
    <w:rsid w:val="006D070A"/>
    <w:rsid w:val="006D42CB"/>
    <w:rsid w:val="006D5E75"/>
    <w:rsid w:val="006D769B"/>
    <w:rsid w:val="006D7B18"/>
    <w:rsid w:val="006D7DBB"/>
    <w:rsid w:val="006E099A"/>
    <w:rsid w:val="006E126F"/>
    <w:rsid w:val="006E1F80"/>
    <w:rsid w:val="006E3BDA"/>
    <w:rsid w:val="006E4944"/>
    <w:rsid w:val="006E7EDE"/>
    <w:rsid w:val="00706576"/>
    <w:rsid w:val="007069DC"/>
    <w:rsid w:val="00707543"/>
    <w:rsid w:val="0071050D"/>
    <w:rsid w:val="00713862"/>
    <w:rsid w:val="007160DC"/>
    <w:rsid w:val="00716BD0"/>
    <w:rsid w:val="007174A5"/>
    <w:rsid w:val="007224FA"/>
    <w:rsid w:val="00725314"/>
    <w:rsid w:val="00742AF6"/>
    <w:rsid w:val="007521CB"/>
    <w:rsid w:val="007567E0"/>
    <w:rsid w:val="007632D7"/>
    <w:rsid w:val="00766025"/>
    <w:rsid w:val="00781654"/>
    <w:rsid w:val="007A0A55"/>
    <w:rsid w:val="007A1523"/>
    <w:rsid w:val="007B1C61"/>
    <w:rsid w:val="007B1FC5"/>
    <w:rsid w:val="007B2FA5"/>
    <w:rsid w:val="007B4D8B"/>
    <w:rsid w:val="007C052B"/>
    <w:rsid w:val="007C3E3F"/>
    <w:rsid w:val="007D0030"/>
    <w:rsid w:val="007D00C9"/>
    <w:rsid w:val="007D49CD"/>
    <w:rsid w:val="007E0158"/>
    <w:rsid w:val="007E358B"/>
    <w:rsid w:val="007E412A"/>
    <w:rsid w:val="007E4166"/>
    <w:rsid w:val="007E4605"/>
    <w:rsid w:val="007F094F"/>
    <w:rsid w:val="00801A92"/>
    <w:rsid w:val="00806177"/>
    <w:rsid w:val="00806D59"/>
    <w:rsid w:val="0081013C"/>
    <w:rsid w:val="00814EAA"/>
    <w:rsid w:val="008307DD"/>
    <w:rsid w:val="00835852"/>
    <w:rsid w:val="00837A8E"/>
    <w:rsid w:val="008449CB"/>
    <w:rsid w:val="00844CC8"/>
    <w:rsid w:val="00856D1F"/>
    <w:rsid w:val="008601D9"/>
    <w:rsid w:val="008618FE"/>
    <w:rsid w:val="00870C6B"/>
    <w:rsid w:val="00871C39"/>
    <w:rsid w:val="00872900"/>
    <w:rsid w:val="008826C6"/>
    <w:rsid w:val="00883C64"/>
    <w:rsid w:val="0089222A"/>
    <w:rsid w:val="008A13A7"/>
    <w:rsid w:val="008A25FB"/>
    <w:rsid w:val="008B0957"/>
    <w:rsid w:val="008B5C13"/>
    <w:rsid w:val="008B5CB4"/>
    <w:rsid w:val="008B72D8"/>
    <w:rsid w:val="008C6189"/>
    <w:rsid w:val="008C7D0D"/>
    <w:rsid w:val="008C7F6F"/>
    <w:rsid w:val="008D4D94"/>
    <w:rsid w:val="008D60D4"/>
    <w:rsid w:val="008E2153"/>
    <w:rsid w:val="008E4B5D"/>
    <w:rsid w:val="008E4E36"/>
    <w:rsid w:val="008F0BEF"/>
    <w:rsid w:val="008F16FD"/>
    <w:rsid w:val="008F2EB3"/>
    <w:rsid w:val="008F52C9"/>
    <w:rsid w:val="008F6812"/>
    <w:rsid w:val="008F726D"/>
    <w:rsid w:val="00907CAD"/>
    <w:rsid w:val="0091485E"/>
    <w:rsid w:val="00917E5E"/>
    <w:rsid w:val="00924479"/>
    <w:rsid w:val="00934D51"/>
    <w:rsid w:val="00950C68"/>
    <w:rsid w:val="009579AC"/>
    <w:rsid w:val="00960B80"/>
    <w:rsid w:val="009610B1"/>
    <w:rsid w:val="00961C99"/>
    <w:rsid w:val="00963791"/>
    <w:rsid w:val="00967159"/>
    <w:rsid w:val="009674BC"/>
    <w:rsid w:val="00970953"/>
    <w:rsid w:val="00971137"/>
    <w:rsid w:val="00972AD0"/>
    <w:rsid w:val="00976616"/>
    <w:rsid w:val="00977A8A"/>
    <w:rsid w:val="009829F2"/>
    <w:rsid w:val="00984B9B"/>
    <w:rsid w:val="00995699"/>
    <w:rsid w:val="00997FCF"/>
    <w:rsid w:val="009A2E4D"/>
    <w:rsid w:val="009B1108"/>
    <w:rsid w:val="009B1869"/>
    <w:rsid w:val="009B7EA0"/>
    <w:rsid w:val="009C149A"/>
    <w:rsid w:val="009C172D"/>
    <w:rsid w:val="009C2D5D"/>
    <w:rsid w:val="009C379A"/>
    <w:rsid w:val="009D1FEA"/>
    <w:rsid w:val="009D35D5"/>
    <w:rsid w:val="009D4F86"/>
    <w:rsid w:val="009E468B"/>
    <w:rsid w:val="00A17CD5"/>
    <w:rsid w:val="00A21545"/>
    <w:rsid w:val="00A27F5F"/>
    <w:rsid w:val="00A3059C"/>
    <w:rsid w:val="00A34A25"/>
    <w:rsid w:val="00A41729"/>
    <w:rsid w:val="00A46CE2"/>
    <w:rsid w:val="00A500C6"/>
    <w:rsid w:val="00A51373"/>
    <w:rsid w:val="00A57C15"/>
    <w:rsid w:val="00A61E7C"/>
    <w:rsid w:val="00A6489B"/>
    <w:rsid w:val="00A75D2F"/>
    <w:rsid w:val="00A76F7A"/>
    <w:rsid w:val="00A81FC6"/>
    <w:rsid w:val="00A82333"/>
    <w:rsid w:val="00A82E58"/>
    <w:rsid w:val="00A84A18"/>
    <w:rsid w:val="00A948DB"/>
    <w:rsid w:val="00A94F35"/>
    <w:rsid w:val="00AA195F"/>
    <w:rsid w:val="00AA1BDE"/>
    <w:rsid w:val="00AA4F0A"/>
    <w:rsid w:val="00AB0442"/>
    <w:rsid w:val="00AB5664"/>
    <w:rsid w:val="00AB6AC8"/>
    <w:rsid w:val="00AC2999"/>
    <w:rsid w:val="00AC7722"/>
    <w:rsid w:val="00AD05CE"/>
    <w:rsid w:val="00AD4442"/>
    <w:rsid w:val="00AF1124"/>
    <w:rsid w:val="00AF7F54"/>
    <w:rsid w:val="00B04A25"/>
    <w:rsid w:val="00B05284"/>
    <w:rsid w:val="00B1088D"/>
    <w:rsid w:val="00B206AD"/>
    <w:rsid w:val="00B26B02"/>
    <w:rsid w:val="00B33710"/>
    <w:rsid w:val="00B33B9F"/>
    <w:rsid w:val="00B362E6"/>
    <w:rsid w:val="00B5354C"/>
    <w:rsid w:val="00B6480C"/>
    <w:rsid w:val="00B653CB"/>
    <w:rsid w:val="00B660E7"/>
    <w:rsid w:val="00B6715D"/>
    <w:rsid w:val="00B7361E"/>
    <w:rsid w:val="00B76DA0"/>
    <w:rsid w:val="00B857A8"/>
    <w:rsid w:val="00B9013C"/>
    <w:rsid w:val="00B9234A"/>
    <w:rsid w:val="00B95316"/>
    <w:rsid w:val="00BA69F4"/>
    <w:rsid w:val="00BB756C"/>
    <w:rsid w:val="00BC0FE1"/>
    <w:rsid w:val="00BC1ED3"/>
    <w:rsid w:val="00BC30BB"/>
    <w:rsid w:val="00BC7EB7"/>
    <w:rsid w:val="00BD7241"/>
    <w:rsid w:val="00BE1605"/>
    <w:rsid w:val="00BE19E1"/>
    <w:rsid w:val="00BE2B73"/>
    <w:rsid w:val="00BE2DBB"/>
    <w:rsid w:val="00BF24B5"/>
    <w:rsid w:val="00BF324A"/>
    <w:rsid w:val="00C04CD9"/>
    <w:rsid w:val="00C05756"/>
    <w:rsid w:val="00C057D6"/>
    <w:rsid w:val="00C11703"/>
    <w:rsid w:val="00C242A3"/>
    <w:rsid w:val="00C31842"/>
    <w:rsid w:val="00C323C9"/>
    <w:rsid w:val="00C34FC8"/>
    <w:rsid w:val="00C35994"/>
    <w:rsid w:val="00C41E5D"/>
    <w:rsid w:val="00C43124"/>
    <w:rsid w:val="00C57304"/>
    <w:rsid w:val="00C65592"/>
    <w:rsid w:val="00C7201F"/>
    <w:rsid w:val="00C74E6B"/>
    <w:rsid w:val="00C815CC"/>
    <w:rsid w:val="00C82CB5"/>
    <w:rsid w:val="00C84F06"/>
    <w:rsid w:val="00C852E9"/>
    <w:rsid w:val="00C86E62"/>
    <w:rsid w:val="00CA7FEC"/>
    <w:rsid w:val="00CB061B"/>
    <w:rsid w:val="00CB5FAF"/>
    <w:rsid w:val="00CB6117"/>
    <w:rsid w:val="00CC3AD1"/>
    <w:rsid w:val="00CC59D1"/>
    <w:rsid w:val="00CC6764"/>
    <w:rsid w:val="00CC7CD0"/>
    <w:rsid w:val="00CD481C"/>
    <w:rsid w:val="00CE0915"/>
    <w:rsid w:val="00CE331C"/>
    <w:rsid w:val="00CE75AD"/>
    <w:rsid w:val="00CF0920"/>
    <w:rsid w:val="00CF2D22"/>
    <w:rsid w:val="00CF497C"/>
    <w:rsid w:val="00D01BBA"/>
    <w:rsid w:val="00D03BFF"/>
    <w:rsid w:val="00D16A15"/>
    <w:rsid w:val="00D21A47"/>
    <w:rsid w:val="00D2220F"/>
    <w:rsid w:val="00D24631"/>
    <w:rsid w:val="00D25F1D"/>
    <w:rsid w:val="00D30C90"/>
    <w:rsid w:val="00D3132E"/>
    <w:rsid w:val="00D33895"/>
    <w:rsid w:val="00D4217F"/>
    <w:rsid w:val="00D44319"/>
    <w:rsid w:val="00D50C0C"/>
    <w:rsid w:val="00D52E46"/>
    <w:rsid w:val="00D5658A"/>
    <w:rsid w:val="00D6340D"/>
    <w:rsid w:val="00D66398"/>
    <w:rsid w:val="00D76FB4"/>
    <w:rsid w:val="00D87840"/>
    <w:rsid w:val="00D95846"/>
    <w:rsid w:val="00DA008F"/>
    <w:rsid w:val="00DA02C8"/>
    <w:rsid w:val="00DA066D"/>
    <w:rsid w:val="00DA52EB"/>
    <w:rsid w:val="00DA7D09"/>
    <w:rsid w:val="00DB7BA1"/>
    <w:rsid w:val="00DC4BCD"/>
    <w:rsid w:val="00DC6E05"/>
    <w:rsid w:val="00DF1EFC"/>
    <w:rsid w:val="00DF274C"/>
    <w:rsid w:val="00DF4A93"/>
    <w:rsid w:val="00E006DD"/>
    <w:rsid w:val="00E03D06"/>
    <w:rsid w:val="00E06DCF"/>
    <w:rsid w:val="00E1581B"/>
    <w:rsid w:val="00E167D2"/>
    <w:rsid w:val="00E26241"/>
    <w:rsid w:val="00E306EF"/>
    <w:rsid w:val="00E32487"/>
    <w:rsid w:val="00E34AFB"/>
    <w:rsid w:val="00E37CBA"/>
    <w:rsid w:val="00E40C99"/>
    <w:rsid w:val="00E44980"/>
    <w:rsid w:val="00E46C6C"/>
    <w:rsid w:val="00E555D0"/>
    <w:rsid w:val="00E6284C"/>
    <w:rsid w:val="00E74519"/>
    <w:rsid w:val="00E849E4"/>
    <w:rsid w:val="00E92471"/>
    <w:rsid w:val="00E9289A"/>
    <w:rsid w:val="00E94496"/>
    <w:rsid w:val="00E949EB"/>
    <w:rsid w:val="00E9730E"/>
    <w:rsid w:val="00EA42F6"/>
    <w:rsid w:val="00EB7C49"/>
    <w:rsid w:val="00EC0F94"/>
    <w:rsid w:val="00EC2A10"/>
    <w:rsid w:val="00ED1001"/>
    <w:rsid w:val="00ED2C0A"/>
    <w:rsid w:val="00ED38F0"/>
    <w:rsid w:val="00ED39A6"/>
    <w:rsid w:val="00ED4A93"/>
    <w:rsid w:val="00ED5D85"/>
    <w:rsid w:val="00ED74D0"/>
    <w:rsid w:val="00EF130D"/>
    <w:rsid w:val="00EF30B2"/>
    <w:rsid w:val="00EF519B"/>
    <w:rsid w:val="00F04244"/>
    <w:rsid w:val="00F259F6"/>
    <w:rsid w:val="00F266BA"/>
    <w:rsid w:val="00F300DF"/>
    <w:rsid w:val="00F31A8C"/>
    <w:rsid w:val="00F3258B"/>
    <w:rsid w:val="00F328DC"/>
    <w:rsid w:val="00F34D1B"/>
    <w:rsid w:val="00F351C0"/>
    <w:rsid w:val="00F36330"/>
    <w:rsid w:val="00F50FB5"/>
    <w:rsid w:val="00F51ACC"/>
    <w:rsid w:val="00F55A6A"/>
    <w:rsid w:val="00F600D0"/>
    <w:rsid w:val="00F66628"/>
    <w:rsid w:val="00F73C88"/>
    <w:rsid w:val="00F74666"/>
    <w:rsid w:val="00F930C5"/>
    <w:rsid w:val="00FA1F76"/>
    <w:rsid w:val="00FA4CBC"/>
    <w:rsid w:val="00FA5A0B"/>
    <w:rsid w:val="00FA76ED"/>
    <w:rsid w:val="00FB01CF"/>
    <w:rsid w:val="00FB3E45"/>
    <w:rsid w:val="00FB471D"/>
    <w:rsid w:val="00FB47BA"/>
    <w:rsid w:val="00FC2EB7"/>
    <w:rsid w:val="00FC4C35"/>
    <w:rsid w:val="00FC741B"/>
    <w:rsid w:val="00FD0BD5"/>
    <w:rsid w:val="00FD3B61"/>
    <w:rsid w:val="00FD4CC8"/>
    <w:rsid w:val="00FE52CF"/>
    <w:rsid w:val="00FE52E6"/>
    <w:rsid w:val="00FF0C82"/>
    <w:rsid w:val="00FF4110"/>
    <w:rsid w:val="00FF4B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A81"/>
    <w:rPr>
      <w:rFonts w:ascii="Calibri" w:eastAsiaTheme="minorHAnsi" w:hAnsi="Calibri"/>
      <w:sz w:val="22"/>
      <w:szCs w:val="22"/>
    </w:rPr>
  </w:style>
  <w:style w:type="paragraph" w:styleId="Heading1">
    <w:name w:val="heading 1"/>
    <w:basedOn w:val="Normal"/>
    <w:link w:val="Heading1Char"/>
    <w:autoRedefine/>
    <w:uiPriority w:val="9"/>
    <w:qFormat/>
    <w:rsid w:val="00B5354C"/>
    <w:pPr>
      <w:pageBreakBefore/>
      <w:numPr>
        <w:numId w:val="2"/>
      </w:numPr>
      <w:spacing w:before="100" w:beforeAutospacing="1" w:after="100" w:afterAutospacing="1"/>
      <w:ind w:hanging="716"/>
      <w:outlineLvl w:val="0"/>
    </w:pPr>
    <w:rPr>
      <w:rFonts w:asciiTheme="majorHAnsi" w:eastAsia="Times New Roman" w:hAnsiTheme="majorHAnsi"/>
      <w:b/>
      <w:bCs/>
      <w:color w:val="4F81BD" w:themeColor="accent1"/>
      <w:kern w:val="36"/>
      <w:sz w:val="48"/>
      <w:szCs w:val="48"/>
    </w:rPr>
  </w:style>
  <w:style w:type="paragraph" w:styleId="Heading2">
    <w:name w:val="heading 2"/>
    <w:basedOn w:val="Normal"/>
    <w:next w:val="Normal"/>
    <w:link w:val="Heading2Char"/>
    <w:autoRedefine/>
    <w:uiPriority w:val="9"/>
    <w:unhideWhenUsed/>
    <w:qFormat/>
    <w:rsid w:val="00022DBD"/>
    <w:pPr>
      <w:keepNext/>
      <w:keepLines/>
      <w:numPr>
        <w:ilvl w:val="1"/>
        <w:numId w:val="21"/>
      </w:numPr>
      <w:spacing w:before="360" w:line="312" w:lineRule="auto"/>
      <w:ind w:left="578" w:hanging="578"/>
      <w:outlineLvl w:val="1"/>
    </w:pPr>
    <w:rPr>
      <w:rFonts w:asciiTheme="majorHAnsi" w:eastAsia="Times New Roman" w:hAnsiTheme="majorHAnsi" w:cstheme="majorBidi"/>
      <w:bCs/>
      <w:color w:val="4F81BD" w:themeColor="accent1"/>
      <w:sz w:val="26"/>
      <w:szCs w:val="26"/>
    </w:rPr>
  </w:style>
  <w:style w:type="paragraph" w:styleId="Heading3">
    <w:name w:val="heading 3"/>
    <w:basedOn w:val="Normal"/>
    <w:link w:val="Heading3Char"/>
    <w:autoRedefine/>
    <w:uiPriority w:val="9"/>
    <w:qFormat/>
    <w:rsid w:val="00D2220F"/>
    <w:pPr>
      <w:keepNext/>
      <w:keepLines/>
      <w:numPr>
        <w:ilvl w:val="2"/>
        <w:numId w:val="21"/>
      </w:numPr>
      <w:spacing w:before="360" w:line="312" w:lineRule="auto"/>
      <w:outlineLvl w:val="2"/>
    </w:pPr>
    <w:rPr>
      <w:rFonts w:eastAsia="Times New Roman"/>
      <w:bCs/>
      <w:color w:val="0070C0"/>
      <w:sz w:val="24"/>
      <w:szCs w:val="27"/>
    </w:rPr>
  </w:style>
  <w:style w:type="paragraph" w:styleId="Heading4">
    <w:name w:val="heading 4"/>
    <w:basedOn w:val="Normal"/>
    <w:next w:val="Normal"/>
    <w:link w:val="Heading4Char"/>
    <w:autoRedefine/>
    <w:uiPriority w:val="9"/>
    <w:unhideWhenUsed/>
    <w:qFormat/>
    <w:rsid w:val="004C4338"/>
    <w:pPr>
      <w:keepNext/>
      <w:keepLines/>
      <w:spacing w:before="8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04CD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4CD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4CD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4CD9"/>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04CD9"/>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4C"/>
    <w:rPr>
      <w:rFonts w:asciiTheme="majorHAnsi" w:hAnsiTheme="majorHAnsi"/>
      <w:b/>
      <w:bCs/>
      <w:color w:val="4F81BD" w:themeColor="accent1"/>
      <w:kern w:val="36"/>
      <w:sz w:val="48"/>
      <w:szCs w:val="48"/>
    </w:rPr>
  </w:style>
  <w:style w:type="paragraph" w:customStyle="1" w:styleId="TableHeader">
    <w:name w:val="Table Header"/>
    <w:basedOn w:val="Normal"/>
    <w:link w:val="TableHeaderChar"/>
    <w:autoRedefine/>
    <w:qFormat/>
    <w:rsid w:val="00970953"/>
    <w:rPr>
      <w:rFonts w:cstheme="minorBidi"/>
      <w:b/>
      <w:bCs/>
      <w:color w:val="FFFFFF" w:themeColor="background1"/>
      <w:sz w:val="18"/>
      <w:szCs w:val="18"/>
      <w:lang w:eastAsia="en-US"/>
    </w:rPr>
  </w:style>
  <w:style w:type="character" w:styleId="FollowedHyperlink">
    <w:name w:val="FollowedHyperlink"/>
    <w:basedOn w:val="DefaultParagraphFont"/>
    <w:uiPriority w:val="99"/>
    <w:semiHidden/>
    <w:unhideWhenUsed/>
    <w:rsid w:val="00B9013C"/>
    <w:rPr>
      <w:color w:val="800080"/>
      <w:u w:val="single"/>
    </w:rPr>
  </w:style>
  <w:style w:type="character" w:customStyle="1" w:styleId="Heading3Char">
    <w:name w:val="Heading 3 Char"/>
    <w:basedOn w:val="DefaultParagraphFont"/>
    <w:link w:val="Heading3"/>
    <w:uiPriority w:val="9"/>
    <w:rsid w:val="00D2220F"/>
    <w:rPr>
      <w:rFonts w:ascii="Calibri" w:hAnsi="Calibri"/>
      <w:bCs/>
      <w:color w:val="0070C0"/>
      <w:sz w:val="24"/>
      <w:szCs w:val="27"/>
    </w:rPr>
  </w:style>
  <w:style w:type="paragraph" w:styleId="HTMLPreformatted">
    <w:name w:val="HTML Preformatted"/>
    <w:basedOn w:val="Normal"/>
    <w:link w:val="HTMLPreformattedChar"/>
    <w:uiPriority w:val="99"/>
    <w:unhideWhenUsed/>
    <w:rsid w:val="00B9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B9013C"/>
    <w:rPr>
      <w:rFonts w:ascii="Consolas" w:eastAsiaTheme="minorEastAsia" w:hAnsi="Consolas"/>
    </w:rPr>
  </w:style>
  <w:style w:type="paragraph" w:styleId="NormalWeb">
    <w:name w:val="Normal (Web)"/>
    <w:basedOn w:val="Normal"/>
    <w:uiPriority w:val="99"/>
    <w:unhideWhenUsed/>
    <w:rsid w:val="00B9013C"/>
    <w:pPr>
      <w:spacing w:before="100" w:beforeAutospacing="1" w:after="100" w:afterAutospacing="1"/>
    </w:pPr>
  </w:style>
  <w:style w:type="character" w:styleId="HTMLTypewriter">
    <w:name w:val="HTML Typewriter"/>
    <w:basedOn w:val="DefaultParagraphFont"/>
    <w:uiPriority w:val="99"/>
    <w:semiHidden/>
    <w:unhideWhenUsed/>
    <w:rsid w:val="00B9013C"/>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rsid w:val="00022DBD"/>
    <w:rPr>
      <w:rFonts w:asciiTheme="majorHAnsi" w:hAnsiTheme="majorHAnsi" w:cstheme="majorBidi"/>
      <w:bCs/>
      <w:color w:val="4F81BD" w:themeColor="accent1"/>
      <w:sz w:val="26"/>
      <w:szCs w:val="26"/>
    </w:rPr>
  </w:style>
  <w:style w:type="paragraph" w:styleId="Title">
    <w:name w:val="Title"/>
    <w:basedOn w:val="Normal"/>
    <w:next w:val="Normal"/>
    <w:link w:val="TitleChar"/>
    <w:autoRedefine/>
    <w:uiPriority w:val="10"/>
    <w:qFormat/>
    <w:rsid w:val="00550E80"/>
    <w:pPr>
      <w:pageBreakBefore/>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0E8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C57304"/>
    <w:rPr>
      <w:sz w:val="16"/>
      <w:szCs w:val="16"/>
    </w:rPr>
  </w:style>
  <w:style w:type="paragraph" w:styleId="CommentText">
    <w:name w:val="annotation text"/>
    <w:basedOn w:val="Normal"/>
    <w:link w:val="CommentTextChar"/>
    <w:uiPriority w:val="99"/>
    <w:semiHidden/>
    <w:unhideWhenUsed/>
    <w:rsid w:val="00C57304"/>
    <w:rPr>
      <w:szCs w:val="20"/>
    </w:rPr>
  </w:style>
  <w:style w:type="character" w:customStyle="1" w:styleId="CommentTextChar">
    <w:name w:val="Comment Text Char"/>
    <w:basedOn w:val="DefaultParagraphFont"/>
    <w:link w:val="CommentText"/>
    <w:uiPriority w:val="99"/>
    <w:semiHidden/>
    <w:rsid w:val="00C57304"/>
    <w:rPr>
      <w:rFonts w:eastAsiaTheme="minorEastAsia"/>
    </w:rPr>
  </w:style>
  <w:style w:type="paragraph" w:styleId="CommentSubject">
    <w:name w:val="annotation subject"/>
    <w:basedOn w:val="CommentText"/>
    <w:next w:val="CommentText"/>
    <w:link w:val="CommentSubjectChar"/>
    <w:uiPriority w:val="99"/>
    <w:semiHidden/>
    <w:unhideWhenUsed/>
    <w:rsid w:val="00C57304"/>
    <w:rPr>
      <w:b/>
      <w:bCs/>
    </w:rPr>
  </w:style>
  <w:style w:type="character" w:customStyle="1" w:styleId="CommentSubjectChar">
    <w:name w:val="Comment Subject Char"/>
    <w:basedOn w:val="CommentTextChar"/>
    <w:link w:val="CommentSubject"/>
    <w:uiPriority w:val="99"/>
    <w:semiHidden/>
    <w:rsid w:val="00C57304"/>
    <w:rPr>
      <w:rFonts w:eastAsiaTheme="minorEastAsia"/>
      <w:b/>
      <w:bCs/>
    </w:rPr>
  </w:style>
  <w:style w:type="paragraph" w:styleId="BalloonText">
    <w:name w:val="Balloon Text"/>
    <w:basedOn w:val="Normal"/>
    <w:link w:val="BalloonTextChar"/>
    <w:uiPriority w:val="99"/>
    <w:semiHidden/>
    <w:unhideWhenUsed/>
    <w:rsid w:val="00C57304"/>
    <w:rPr>
      <w:rFonts w:ascii="Tahoma" w:hAnsi="Tahoma" w:cs="Tahoma"/>
      <w:sz w:val="16"/>
      <w:szCs w:val="16"/>
    </w:rPr>
  </w:style>
  <w:style w:type="character" w:customStyle="1" w:styleId="BalloonTextChar">
    <w:name w:val="Balloon Text Char"/>
    <w:basedOn w:val="DefaultParagraphFont"/>
    <w:link w:val="BalloonText"/>
    <w:uiPriority w:val="99"/>
    <w:semiHidden/>
    <w:rsid w:val="00C57304"/>
    <w:rPr>
      <w:rFonts w:ascii="Tahoma" w:eastAsiaTheme="minorEastAsia" w:hAnsi="Tahoma" w:cs="Tahoma"/>
      <w:sz w:val="16"/>
      <w:szCs w:val="16"/>
    </w:rPr>
  </w:style>
  <w:style w:type="paragraph" w:styleId="TOCHeading">
    <w:name w:val="TOC Heading"/>
    <w:basedOn w:val="Heading1"/>
    <w:next w:val="Normal"/>
    <w:uiPriority w:val="39"/>
    <w:unhideWhenUsed/>
    <w:qFormat/>
    <w:rsid w:val="00212AEB"/>
    <w:pPr>
      <w:keepNext/>
      <w:keepLines/>
      <w:pageBreakBefore w:val="0"/>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en-US"/>
    </w:rPr>
  </w:style>
  <w:style w:type="paragraph" w:styleId="TOC3">
    <w:name w:val="toc 3"/>
    <w:basedOn w:val="Normal"/>
    <w:next w:val="Normal"/>
    <w:autoRedefine/>
    <w:uiPriority w:val="39"/>
    <w:unhideWhenUsed/>
    <w:qFormat/>
    <w:rsid w:val="00104D1F"/>
    <w:pPr>
      <w:tabs>
        <w:tab w:val="left" w:pos="1080"/>
        <w:tab w:val="right" w:pos="9016"/>
      </w:tabs>
      <w:ind w:left="240"/>
    </w:pPr>
    <w:rPr>
      <w:szCs w:val="20"/>
    </w:rPr>
  </w:style>
  <w:style w:type="paragraph" w:styleId="TOC1">
    <w:name w:val="toc 1"/>
    <w:basedOn w:val="Normal"/>
    <w:next w:val="Normal"/>
    <w:autoRedefine/>
    <w:uiPriority w:val="39"/>
    <w:unhideWhenUsed/>
    <w:qFormat/>
    <w:rsid w:val="00212AEB"/>
    <w:pPr>
      <w:spacing w:before="360"/>
    </w:pPr>
    <w:rPr>
      <w:rFonts w:asciiTheme="majorHAnsi" w:hAnsiTheme="majorHAnsi"/>
      <w:b/>
      <w:bCs/>
      <w:caps/>
    </w:rPr>
  </w:style>
  <w:style w:type="paragraph" w:styleId="TOC2">
    <w:name w:val="toc 2"/>
    <w:basedOn w:val="Normal"/>
    <w:next w:val="Normal"/>
    <w:autoRedefine/>
    <w:uiPriority w:val="39"/>
    <w:unhideWhenUsed/>
    <w:qFormat/>
    <w:rsid w:val="00212AEB"/>
    <w:pPr>
      <w:spacing w:before="240"/>
    </w:pPr>
    <w:rPr>
      <w:b/>
      <w:bCs/>
      <w:szCs w:val="20"/>
    </w:rPr>
  </w:style>
  <w:style w:type="paragraph" w:styleId="TOC4">
    <w:name w:val="toc 4"/>
    <w:basedOn w:val="Normal"/>
    <w:next w:val="Normal"/>
    <w:autoRedefine/>
    <w:uiPriority w:val="39"/>
    <w:unhideWhenUsed/>
    <w:rsid w:val="00212AEB"/>
    <w:pPr>
      <w:ind w:left="480"/>
    </w:pPr>
    <w:rPr>
      <w:szCs w:val="20"/>
    </w:rPr>
  </w:style>
  <w:style w:type="paragraph" w:styleId="TOC5">
    <w:name w:val="toc 5"/>
    <w:basedOn w:val="Normal"/>
    <w:next w:val="Normal"/>
    <w:autoRedefine/>
    <w:uiPriority w:val="39"/>
    <w:unhideWhenUsed/>
    <w:rsid w:val="00212AEB"/>
    <w:pPr>
      <w:ind w:left="720"/>
    </w:pPr>
    <w:rPr>
      <w:szCs w:val="20"/>
    </w:rPr>
  </w:style>
  <w:style w:type="paragraph" w:styleId="TOC6">
    <w:name w:val="toc 6"/>
    <w:basedOn w:val="Normal"/>
    <w:next w:val="Normal"/>
    <w:autoRedefine/>
    <w:uiPriority w:val="39"/>
    <w:unhideWhenUsed/>
    <w:rsid w:val="00212AEB"/>
    <w:pPr>
      <w:ind w:left="960"/>
    </w:pPr>
    <w:rPr>
      <w:szCs w:val="20"/>
    </w:rPr>
  </w:style>
  <w:style w:type="paragraph" w:styleId="TOC7">
    <w:name w:val="toc 7"/>
    <w:basedOn w:val="Normal"/>
    <w:next w:val="Normal"/>
    <w:autoRedefine/>
    <w:uiPriority w:val="39"/>
    <w:unhideWhenUsed/>
    <w:rsid w:val="00212AEB"/>
    <w:pPr>
      <w:ind w:left="1200"/>
    </w:pPr>
    <w:rPr>
      <w:szCs w:val="20"/>
    </w:rPr>
  </w:style>
  <w:style w:type="paragraph" w:styleId="TOC8">
    <w:name w:val="toc 8"/>
    <w:basedOn w:val="Normal"/>
    <w:next w:val="Normal"/>
    <w:autoRedefine/>
    <w:uiPriority w:val="39"/>
    <w:unhideWhenUsed/>
    <w:rsid w:val="00212AEB"/>
    <w:pPr>
      <w:ind w:left="1440"/>
    </w:pPr>
    <w:rPr>
      <w:szCs w:val="20"/>
    </w:rPr>
  </w:style>
  <w:style w:type="paragraph" w:styleId="TOC9">
    <w:name w:val="toc 9"/>
    <w:basedOn w:val="Normal"/>
    <w:next w:val="Normal"/>
    <w:autoRedefine/>
    <w:uiPriority w:val="39"/>
    <w:unhideWhenUsed/>
    <w:rsid w:val="00212AEB"/>
    <w:pPr>
      <w:ind w:left="1680"/>
    </w:pPr>
    <w:rPr>
      <w:szCs w:val="20"/>
    </w:rPr>
  </w:style>
  <w:style w:type="character" w:customStyle="1" w:styleId="Heading4Char">
    <w:name w:val="Heading 4 Char"/>
    <w:basedOn w:val="DefaultParagraphFont"/>
    <w:link w:val="Heading4"/>
    <w:uiPriority w:val="9"/>
    <w:rsid w:val="004C4338"/>
    <w:rPr>
      <w:rFonts w:asciiTheme="majorHAnsi" w:eastAsiaTheme="majorEastAsia" w:hAnsiTheme="majorHAnsi" w:cstheme="majorBidi"/>
      <w:b/>
      <w:bCs/>
      <w:i/>
      <w:iCs/>
      <w:color w:val="4F81BD" w:themeColor="accent1"/>
      <w:szCs w:val="24"/>
    </w:rPr>
  </w:style>
  <w:style w:type="paragraph" w:styleId="ListParagraph">
    <w:name w:val="List Paragraph"/>
    <w:basedOn w:val="Normal"/>
    <w:uiPriority w:val="34"/>
    <w:qFormat/>
    <w:rsid w:val="004A6A02"/>
    <w:pPr>
      <w:ind w:left="720"/>
      <w:contextualSpacing/>
    </w:pPr>
  </w:style>
  <w:style w:type="character" w:customStyle="1" w:styleId="Heading5Char">
    <w:name w:val="Heading 5 Char"/>
    <w:basedOn w:val="DefaultParagraphFont"/>
    <w:link w:val="Heading5"/>
    <w:uiPriority w:val="9"/>
    <w:rsid w:val="00C04CD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4CD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4CD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4CD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04CD9"/>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8C7D0D"/>
    <w:rPr>
      <w:rFonts w:eastAsiaTheme="minorEastAsia"/>
      <w:szCs w:val="24"/>
    </w:rPr>
  </w:style>
  <w:style w:type="character" w:customStyle="1" w:styleId="TableHeaderChar">
    <w:name w:val="Table Header Char"/>
    <w:basedOn w:val="DefaultParagraphFont"/>
    <w:link w:val="TableHeader"/>
    <w:rsid w:val="00970953"/>
    <w:rPr>
      <w:rFonts w:ascii="Calibri" w:eastAsiaTheme="minorHAnsi" w:hAnsi="Calibri" w:cstheme="minorBidi"/>
      <w:b/>
      <w:bCs/>
      <w:color w:val="FFFFFF" w:themeColor="background1"/>
      <w:sz w:val="18"/>
      <w:szCs w:val="18"/>
      <w:lang w:eastAsia="en-US"/>
    </w:rPr>
  </w:style>
  <w:style w:type="character" w:customStyle="1" w:styleId="CodeInline">
    <w:name w:val="Code Inline"/>
    <w:basedOn w:val="DefaultParagraphFont"/>
    <w:rsid w:val="00E06DCF"/>
    <w:rPr>
      <w:rFonts w:ascii="Consolas" w:hAnsi="Consolas"/>
      <w:bCs/>
      <w:color w:val="4F81BD" w:themeColor="accent1"/>
      <w:sz w:val="18"/>
    </w:rPr>
  </w:style>
  <w:style w:type="paragraph" w:customStyle="1" w:styleId="Note">
    <w:name w:val="Note"/>
    <w:basedOn w:val="Normal"/>
    <w:qFormat/>
    <w:rsid w:val="00E06DCF"/>
    <w:pPr>
      <w:keepNext/>
      <w:keepLines/>
      <w:pBdr>
        <w:top w:val="dotted" w:sz="2" w:space="1" w:color="auto"/>
        <w:bottom w:val="dotted" w:sz="2" w:space="1" w:color="auto"/>
      </w:pBdr>
      <w:spacing w:before="200" w:after="120" w:line="252" w:lineRule="auto"/>
      <w:ind w:left="567" w:right="567"/>
    </w:pPr>
    <w:rPr>
      <w:rFonts w:cstheme="minorBidi"/>
      <w:sz w:val="18"/>
      <w:szCs w:val="18"/>
    </w:rPr>
  </w:style>
  <w:style w:type="table" w:customStyle="1" w:styleId="LightList-Accent11">
    <w:name w:val="Light List - Accent 11"/>
    <w:basedOn w:val="TableNormal"/>
    <w:uiPriority w:val="61"/>
    <w:rsid w:val="00E06DC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scription">
    <w:name w:val="Description"/>
    <w:basedOn w:val="Normal"/>
    <w:qFormat/>
    <w:rsid w:val="00E06DCF"/>
    <w:rPr>
      <w:rFonts w:cstheme="minorBidi"/>
      <w:sz w:val="18"/>
    </w:rPr>
  </w:style>
  <w:style w:type="paragraph" w:customStyle="1" w:styleId="SpecBox">
    <w:name w:val="SpecBox"/>
    <w:basedOn w:val="Normal"/>
    <w:qFormat/>
    <w:rsid w:val="00067085"/>
    <w:pPr>
      <w:keepLines/>
      <w:pBdr>
        <w:top w:val="single" w:sz="4" w:space="1" w:color="auto" w:shadow="1"/>
        <w:left w:val="single" w:sz="4" w:space="4" w:color="auto" w:shadow="1"/>
        <w:bottom w:val="single" w:sz="4" w:space="1" w:color="auto" w:shadow="1"/>
        <w:right w:val="single" w:sz="4" w:space="4" w:color="auto" w:shadow="1"/>
      </w:pBdr>
      <w:spacing w:before="120"/>
      <w:ind w:left="170" w:right="96"/>
      <w:contextualSpacing/>
    </w:pPr>
  </w:style>
  <w:style w:type="paragraph" w:styleId="BodyText">
    <w:name w:val="Body Text"/>
    <w:basedOn w:val="Normal"/>
    <w:link w:val="BodyTextChar"/>
    <w:uiPriority w:val="99"/>
    <w:rsid w:val="00EC0F94"/>
    <w:pPr>
      <w:spacing w:before="60" w:after="60"/>
    </w:pPr>
  </w:style>
  <w:style w:type="character" w:customStyle="1" w:styleId="BodyTextChar">
    <w:name w:val="Body Text Char"/>
    <w:basedOn w:val="DefaultParagraphFont"/>
    <w:link w:val="BodyText"/>
    <w:uiPriority w:val="99"/>
    <w:rsid w:val="00EC0F94"/>
    <w:rPr>
      <w:rFonts w:ascii="Calibri" w:eastAsiaTheme="minorHAnsi" w:hAnsi="Calibri"/>
      <w:sz w:val="22"/>
      <w:szCs w:val="22"/>
    </w:rPr>
  </w:style>
  <w:style w:type="paragraph" w:customStyle="1" w:styleId="MiniHeading">
    <w:name w:val="Mini Heading"/>
    <w:basedOn w:val="BodyText"/>
    <w:rsid w:val="0005229E"/>
    <w:rPr>
      <w:b/>
      <w:bCs/>
    </w:rPr>
  </w:style>
  <w:style w:type="character" w:styleId="Hyperlink">
    <w:name w:val="Hyperlink"/>
    <w:basedOn w:val="DefaultParagraphFont"/>
    <w:uiPriority w:val="99"/>
    <w:unhideWhenUsed/>
    <w:rsid w:val="005770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789258">
      <w:bodyDiv w:val="1"/>
      <w:marLeft w:val="0"/>
      <w:marRight w:val="0"/>
      <w:marTop w:val="0"/>
      <w:marBottom w:val="0"/>
      <w:divBdr>
        <w:top w:val="none" w:sz="0" w:space="0" w:color="auto"/>
        <w:left w:val="none" w:sz="0" w:space="0" w:color="auto"/>
        <w:bottom w:val="none" w:sz="0" w:space="0" w:color="auto"/>
        <w:right w:val="none" w:sz="0" w:space="0" w:color="auto"/>
      </w:divBdr>
    </w:div>
    <w:div w:id="213975909">
      <w:bodyDiv w:val="1"/>
      <w:marLeft w:val="0"/>
      <w:marRight w:val="0"/>
      <w:marTop w:val="0"/>
      <w:marBottom w:val="0"/>
      <w:divBdr>
        <w:top w:val="none" w:sz="0" w:space="0" w:color="auto"/>
        <w:left w:val="none" w:sz="0" w:space="0" w:color="auto"/>
        <w:bottom w:val="none" w:sz="0" w:space="0" w:color="auto"/>
        <w:right w:val="none" w:sz="0" w:space="0" w:color="auto"/>
      </w:divBdr>
    </w:div>
    <w:div w:id="232738086">
      <w:bodyDiv w:val="1"/>
      <w:marLeft w:val="0"/>
      <w:marRight w:val="0"/>
      <w:marTop w:val="0"/>
      <w:marBottom w:val="0"/>
      <w:divBdr>
        <w:top w:val="none" w:sz="0" w:space="0" w:color="auto"/>
        <w:left w:val="none" w:sz="0" w:space="0" w:color="auto"/>
        <w:bottom w:val="none" w:sz="0" w:space="0" w:color="auto"/>
        <w:right w:val="none" w:sz="0" w:space="0" w:color="auto"/>
      </w:divBdr>
    </w:div>
    <w:div w:id="252593282">
      <w:bodyDiv w:val="1"/>
      <w:marLeft w:val="0"/>
      <w:marRight w:val="0"/>
      <w:marTop w:val="0"/>
      <w:marBottom w:val="0"/>
      <w:divBdr>
        <w:top w:val="none" w:sz="0" w:space="0" w:color="auto"/>
        <w:left w:val="none" w:sz="0" w:space="0" w:color="auto"/>
        <w:bottom w:val="none" w:sz="0" w:space="0" w:color="auto"/>
        <w:right w:val="none" w:sz="0" w:space="0" w:color="auto"/>
      </w:divBdr>
    </w:div>
    <w:div w:id="528958101">
      <w:bodyDiv w:val="1"/>
      <w:marLeft w:val="0"/>
      <w:marRight w:val="0"/>
      <w:marTop w:val="0"/>
      <w:marBottom w:val="0"/>
      <w:divBdr>
        <w:top w:val="none" w:sz="0" w:space="0" w:color="auto"/>
        <w:left w:val="none" w:sz="0" w:space="0" w:color="auto"/>
        <w:bottom w:val="none" w:sz="0" w:space="0" w:color="auto"/>
        <w:right w:val="none" w:sz="0" w:space="0" w:color="auto"/>
      </w:divBdr>
    </w:div>
    <w:div w:id="647441238">
      <w:bodyDiv w:val="1"/>
      <w:marLeft w:val="0"/>
      <w:marRight w:val="0"/>
      <w:marTop w:val="0"/>
      <w:marBottom w:val="0"/>
      <w:divBdr>
        <w:top w:val="none" w:sz="0" w:space="0" w:color="auto"/>
        <w:left w:val="none" w:sz="0" w:space="0" w:color="auto"/>
        <w:bottom w:val="none" w:sz="0" w:space="0" w:color="auto"/>
        <w:right w:val="none" w:sz="0" w:space="0" w:color="auto"/>
      </w:divBdr>
    </w:div>
    <w:div w:id="1088187944">
      <w:bodyDiv w:val="1"/>
      <w:marLeft w:val="0"/>
      <w:marRight w:val="0"/>
      <w:marTop w:val="0"/>
      <w:marBottom w:val="0"/>
      <w:divBdr>
        <w:top w:val="none" w:sz="0" w:space="0" w:color="auto"/>
        <w:left w:val="none" w:sz="0" w:space="0" w:color="auto"/>
        <w:bottom w:val="none" w:sz="0" w:space="0" w:color="auto"/>
        <w:right w:val="none" w:sz="0" w:space="0" w:color="auto"/>
      </w:divBdr>
    </w:div>
    <w:div w:id="1116438498">
      <w:bodyDiv w:val="1"/>
      <w:marLeft w:val="0"/>
      <w:marRight w:val="0"/>
      <w:marTop w:val="0"/>
      <w:marBottom w:val="0"/>
      <w:divBdr>
        <w:top w:val="none" w:sz="0" w:space="0" w:color="auto"/>
        <w:left w:val="none" w:sz="0" w:space="0" w:color="auto"/>
        <w:bottom w:val="none" w:sz="0" w:space="0" w:color="auto"/>
        <w:right w:val="none" w:sz="0" w:space="0" w:color="auto"/>
      </w:divBdr>
    </w:div>
    <w:div w:id="1256744754">
      <w:bodyDiv w:val="1"/>
      <w:marLeft w:val="0"/>
      <w:marRight w:val="0"/>
      <w:marTop w:val="0"/>
      <w:marBottom w:val="0"/>
      <w:divBdr>
        <w:top w:val="none" w:sz="0" w:space="0" w:color="auto"/>
        <w:left w:val="none" w:sz="0" w:space="0" w:color="auto"/>
        <w:bottom w:val="none" w:sz="0" w:space="0" w:color="auto"/>
        <w:right w:val="none" w:sz="0" w:space="0" w:color="auto"/>
      </w:divBdr>
    </w:div>
    <w:div w:id="1450126763">
      <w:bodyDiv w:val="1"/>
      <w:marLeft w:val="0"/>
      <w:marRight w:val="0"/>
      <w:marTop w:val="0"/>
      <w:marBottom w:val="0"/>
      <w:divBdr>
        <w:top w:val="none" w:sz="0" w:space="0" w:color="auto"/>
        <w:left w:val="none" w:sz="0" w:space="0" w:color="auto"/>
        <w:bottom w:val="none" w:sz="0" w:space="0" w:color="auto"/>
        <w:right w:val="none" w:sz="0" w:space="0" w:color="auto"/>
      </w:divBdr>
    </w:div>
    <w:div w:id="1464034740">
      <w:bodyDiv w:val="1"/>
      <w:marLeft w:val="0"/>
      <w:marRight w:val="0"/>
      <w:marTop w:val="0"/>
      <w:marBottom w:val="0"/>
      <w:divBdr>
        <w:top w:val="none" w:sz="0" w:space="0" w:color="auto"/>
        <w:left w:val="none" w:sz="0" w:space="0" w:color="auto"/>
        <w:bottom w:val="none" w:sz="0" w:space="0" w:color="auto"/>
        <w:right w:val="none" w:sz="0" w:space="0" w:color="auto"/>
      </w:divBdr>
    </w:div>
    <w:div w:id="1525904857">
      <w:bodyDiv w:val="1"/>
      <w:marLeft w:val="0"/>
      <w:marRight w:val="0"/>
      <w:marTop w:val="0"/>
      <w:marBottom w:val="0"/>
      <w:divBdr>
        <w:top w:val="none" w:sz="0" w:space="0" w:color="auto"/>
        <w:left w:val="none" w:sz="0" w:space="0" w:color="auto"/>
        <w:bottom w:val="none" w:sz="0" w:space="0" w:color="auto"/>
        <w:right w:val="none" w:sz="0" w:space="0" w:color="auto"/>
      </w:divBdr>
    </w:div>
    <w:div w:id="1737584496">
      <w:bodyDiv w:val="1"/>
      <w:marLeft w:val="0"/>
      <w:marRight w:val="0"/>
      <w:marTop w:val="0"/>
      <w:marBottom w:val="0"/>
      <w:divBdr>
        <w:top w:val="none" w:sz="0" w:space="0" w:color="auto"/>
        <w:left w:val="none" w:sz="0" w:space="0" w:color="auto"/>
        <w:bottom w:val="none" w:sz="0" w:space="0" w:color="auto"/>
        <w:right w:val="none" w:sz="0" w:space="0" w:color="auto"/>
      </w:divBdr>
    </w:div>
    <w:div w:id="1819226525">
      <w:bodyDiv w:val="1"/>
      <w:marLeft w:val="0"/>
      <w:marRight w:val="0"/>
      <w:marTop w:val="0"/>
      <w:marBottom w:val="0"/>
      <w:divBdr>
        <w:top w:val="none" w:sz="0" w:space="0" w:color="auto"/>
        <w:left w:val="none" w:sz="0" w:space="0" w:color="auto"/>
        <w:bottom w:val="none" w:sz="0" w:space="0" w:color="auto"/>
        <w:right w:val="none" w:sz="0" w:space="0" w:color="auto"/>
      </w:divBdr>
    </w:div>
    <w:div w:id="18913778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EEFFD-3954-479B-88EF-910FE8C1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66</Pages>
  <Words>27601</Words>
  <Characters>157327</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Syme</dc:creator>
  <cp:lastModifiedBy>Don Syme</cp:lastModifiedBy>
  <cp:revision>36</cp:revision>
  <cp:lastPrinted>2008-11-20T20:36:00Z</cp:lastPrinted>
  <dcterms:created xsi:type="dcterms:W3CDTF">2008-11-27T23:21:00Z</dcterms:created>
  <dcterms:modified xsi:type="dcterms:W3CDTF">2010-06-28T11:54:00Z</dcterms:modified>
</cp:coreProperties>
</file>